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82F33" w14:textId="77777777" w:rsidR="005D145B" w:rsidRDefault="005D145B" w:rsidP="005D145B">
      <w:pPr>
        <w:pStyle w:val="Title"/>
      </w:pPr>
      <w:bookmarkStart w:id="0" w:name="_Hlk162863285"/>
    </w:p>
    <w:p w14:paraId="08CBC370" w14:textId="77777777" w:rsidR="005D145B" w:rsidRDefault="005D145B" w:rsidP="005D145B">
      <w:pPr>
        <w:pStyle w:val="Title"/>
      </w:pPr>
    </w:p>
    <w:p w14:paraId="29DF1B86" w14:textId="77777777" w:rsidR="005D145B" w:rsidRDefault="005D145B" w:rsidP="005D145B">
      <w:pPr>
        <w:pStyle w:val="Title"/>
      </w:pPr>
    </w:p>
    <w:p w14:paraId="77FF300F" w14:textId="0C155809" w:rsidR="005D145B" w:rsidRDefault="004E4564" w:rsidP="005D145B">
      <w:pPr>
        <w:pStyle w:val="Title"/>
        <w:jc w:val="center"/>
      </w:pPr>
      <w:r>
        <w:t xml:space="preserve">A </w:t>
      </w:r>
      <w:r w:rsidRPr="005D145B">
        <w:t>POLICEMAN’S</w:t>
      </w:r>
      <w:r w:rsidR="005D145B">
        <w:t xml:space="preserve"> </w:t>
      </w:r>
      <w:r w:rsidR="00735217" w:rsidRPr="005D145B">
        <w:t>ANGEL</w:t>
      </w:r>
    </w:p>
    <w:p w14:paraId="158F089A" w14:textId="77777777" w:rsidR="005D145B" w:rsidRDefault="005D145B" w:rsidP="005D145B"/>
    <w:p w14:paraId="48B2A7AD" w14:textId="77777777" w:rsidR="005D145B" w:rsidRDefault="005D145B" w:rsidP="005D145B"/>
    <w:p w14:paraId="4DA12E0E" w14:textId="77777777" w:rsidR="005D145B" w:rsidRDefault="005D145B" w:rsidP="005D145B"/>
    <w:p w14:paraId="6D6C0DFD" w14:textId="77777777" w:rsidR="005D145B" w:rsidRDefault="005D145B" w:rsidP="005D145B"/>
    <w:p w14:paraId="6D0EE90A" w14:textId="77777777" w:rsidR="005D145B" w:rsidRDefault="005D145B" w:rsidP="005D145B"/>
    <w:p w14:paraId="0DCEB10B" w14:textId="77777777" w:rsidR="005D145B" w:rsidRDefault="005D145B" w:rsidP="005D145B"/>
    <w:p w14:paraId="12781F7D" w14:textId="77777777" w:rsidR="005D145B" w:rsidRPr="005D145B" w:rsidRDefault="005D145B" w:rsidP="005D145B"/>
    <w:p w14:paraId="76DEFFE5" w14:textId="77777777" w:rsidR="005D145B" w:rsidRDefault="001F774E" w:rsidP="005D145B">
      <w:pPr>
        <w:pStyle w:val="Title"/>
        <w:ind w:firstLine="0"/>
        <w:jc w:val="center"/>
      </w:pPr>
      <w:r w:rsidRPr="00901DE5">
        <w:t>A Novel by</w:t>
      </w:r>
      <w:r w:rsidRPr="00901DE5">
        <w:br/>
        <w:t xml:space="preserve"> James P Lynch</w:t>
      </w:r>
    </w:p>
    <w:p w14:paraId="44072D2F" w14:textId="77777777" w:rsidR="005D145B" w:rsidRDefault="005D145B" w:rsidP="005D145B">
      <w:pPr>
        <w:pStyle w:val="Title"/>
        <w:ind w:firstLine="0"/>
        <w:sectPr w:rsidR="005D145B" w:rsidSect="003135B1">
          <w:headerReference w:type="even" r:id="rId8"/>
          <w:headerReference w:type="default" r:id="rId9"/>
          <w:footerReference w:type="default" r:id="rId10"/>
          <w:pgSz w:w="8640" w:h="12960" w:code="1"/>
          <w:pgMar w:top="720" w:right="720" w:bottom="720" w:left="720" w:header="720" w:footer="720" w:gutter="720"/>
          <w:cols w:space="720"/>
          <w:titlePg/>
          <w:docGrid w:linePitch="360"/>
        </w:sectPr>
      </w:pPr>
    </w:p>
    <w:p w14:paraId="38C5A2C9" w14:textId="77777777" w:rsidR="005D145B" w:rsidRDefault="005D145B" w:rsidP="005D145B">
      <w:pPr>
        <w:pStyle w:val="Title"/>
        <w:ind w:firstLine="0"/>
      </w:pPr>
    </w:p>
    <w:p w14:paraId="5B3EBAB2" w14:textId="640BEE66" w:rsidR="00A33B05" w:rsidRPr="005D145B" w:rsidRDefault="00A33B05" w:rsidP="005D145B">
      <w:pPr>
        <w:pStyle w:val="PubHouseTitlePage"/>
      </w:pPr>
      <w:r w:rsidRPr="004376FE">
        <w:t>Publishing House Name &amp; Address</w:t>
      </w:r>
    </w:p>
    <w:p w14:paraId="51593A13" w14:textId="25A8A1FC" w:rsidR="00604598" w:rsidRPr="004376FE" w:rsidRDefault="00C94F22" w:rsidP="00B33347">
      <w:pPr>
        <w:pStyle w:val="CopyrightPage"/>
      </w:pPr>
      <w:r w:rsidRPr="004376FE">
        <w:t xml:space="preserve">Copyright </w:t>
      </w:r>
      <w:hyperlink r:id="rId11" w:history="1">
        <w:r w:rsidRPr="004376FE">
          <w:rPr>
            <w:rStyle w:val="Hyperlink"/>
            <w:color w:val="000000" w:themeColor="text1"/>
            <w:u w:val="none"/>
          </w:rPr>
          <w:t>©</w:t>
        </w:r>
      </w:hyperlink>
      <w:r w:rsidRPr="004376FE">
        <w:t xml:space="preserve"> </w:t>
      </w:r>
      <w:r w:rsidR="00604598" w:rsidRPr="004376FE">
        <w:t>20</w:t>
      </w:r>
      <w:r w:rsidR="00D134AF">
        <w:t>2</w:t>
      </w:r>
      <w:r w:rsidR="006710DC">
        <w:t>5</w:t>
      </w:r>
      <w:r w:rsidR="00604598" w:rsidRPr="004376FE">
        <w:t xml:space="preserve"> by </w:t>
      </w:r>
      <w:r w:rsidR="00D134AF">
        <w:t>James P Lynch</w:t>
      </w:r>
    </w:p>
    <w:p w14:paraId="6715C02B" w14:textId="77777777" w:rsidR="00604598" w:rsidRPr="004376FE" w:rsidRDefault="00604598" w:rsidP="00B33347">
      <w:pPr>
        <w:pStyle w:val="CopyrightPage"/>
      </w:pPr>
    </w:p>
    <w:p w14:paraId="487A2695" w14:textId="4722D33F" w:rsidR="00604598" w:rsidRPr="004376FE" w:rsidRDefault="00604598" w:rsidP="00B33347">
      <w:pPr>
        <w:pStyle w:val="CopyrightPage"/>
      </w:pPr>
      <w:r w:rsidRPr="004376FE">
        <w:t xml:space="preserve">All rights reserved. No part of this publication may </w:t>
      </w:r>
      <w:proofErr w:type="gramStart"/>
      <w:r w:rsidRPr="004376FE">
        <w:t>be reproduced</w:t>
      </w:r>
      <w:proofErr w:type="gramEnd"/>
      <w:r w:rsidRPr="004376FE">
        <w:t>, distributed</w:t>
      </w:r>
      <w:r w:rsidR="0032452D">
        <w:t>,</w:t>
      </w:r>
      <w:r w:rsidRPr="004376FE">
        <w:t xml:space="preserve"> or transmitted in any form or by any means witho</w:t>
      </w:r>
      <w:r w:rsidR="003318DF" w:rsidRPr="004376FE">
        <w:t>ut prior written permission.</w:t>
      </w:r>
    </w:p>
    <w:p w14:paraId="112710BA" w14:textId="77777777" w:rsidR="00604598" w:rsidRPr="004376FE" w:rsidRDefault="00604598" w:rsidP="00B33347">
      <w:pPr>
        <w:pStyle w:val="CopyrightPage"/>
      </w:pPr>
    </w:p>
    <w:p w14:paraId="22B966F2" w14:textId="77777777" w:rsidR="00604598" w:rsidRPr="004376FE" w:rsidRDefault="00604598" w:rsidP="00B33347">
      <w:pPr>
        <w:pStyle w:val="CopyrightPage"/>
      </w:pPr>
      <w:r w:rsidRPr="004376FE">
        <w:t>Author/Publishing Company Name</w:t>
      </w:r>
    </w:p>
    <w:p w14:paraId="3DAF0E4F" w14:textId="77777777" w:rsidR="00604598" w:rsidRPr="004376FE" w:rsidRDefault="00604598" w:rsidP="00B33347">
      <w:pPr>
        <w:pStyle w:val="CopyrightPage"/>
      </w:pPr>
      <w:r w:rsidRPr="004376FE">
        <w:t>Street Address</w:t>
      </w:r>
    </w:p>
    <w:p w14:paraId="7FC4AF9B" w14:textId="77777777" w:rsidR="00604598" w:rsidRPr="004376FE" w:rsidRDefault="00604598" w:rsidP="00B33347">
      <w:pPr>
        <w:pStyle w:val="CopyrightPage"/>
      </w:pPr>
      <w:r w:rsidRPr="004376FE">
        <w:t>City, State/Province Postal-Code</w:t>
      </w:r>
    </w:p>
    <w:p w14:paraId="3791D561" w14:textId="77777777" w:rsidR="00604598" w:rsidRPr="004376FE" w:rsidRDefault="00604598" w:rsidP="00B33347">
      <w:pPr>
        <w:pStyle w:val="CopyrightPage"/>
      </w:pPr>
      <w:r w:rsidRPr="004376FE">
        <w:t>www.website-url.com</w:t>
      </w:r>
    </w:p>
    <w:p w14:paraId="70B3BEAE" w14:textId="77777777" w:rsidR="00604598" w:rsidRPr="004376FE" w:rsidRDefault="00604598" w:rsidP="00B33347">
      <w:pPr>
        <w:pStyle w:val="CopyrightPage"/>
      </w:pPr>
    </w:p>
    <w:p w14:paraId="3AA70E40" w14:textId="52E194E8" w:rsidR="00604598" w:rsidRPr="004376FE" w:rsidRDefault="00604598" w:rsidP="00B33347">
      <w:pPr>
        <w:pStyle w:val="CopyrightPage"/>
      </w:pPr>
      <w:r w:rsidRPr="004376FE">
        <w:t>Publisher</w:t>
      </w:r>
      <w:r w:rsidR="008E7721">
        <w:t>'</w:t>
      </w:r>
      <w:r w:rsidRPr="004376FE">
        <w:t>s Note: This is a work of fiction. Names, characters, places, and incidents are a product of the author</w:t>
      </w:r>
      <w:r w:rsidR="008E7721">
        <w:t>'</w:t>
      </w:r>
      <w:r w:rsidRPr="004376FE">
        <w:t xml:space="preserve">s imagination. Locales and public names </w:t>
      </w:r>
      <w:proofErr w:type="gramStart"/>
      <w:r w:rsidRPr="004376FE">
        <w:t>are sometimes used</w:t>
      </w:r>
      <w:proofErr w:type="gramEnd"/>
      <w:r w:rsidRPr="004376FE">
        <w:t xml:space="preserve"> for atmospheric purposes. Any resemblance to actual people, living or dead, or to businesses, companies, events, institutions, or locales is completely coincidental.</w:t>
      </w:r>
    </w:p>
    <w:p w14:paraId="35DA7C9A" w14:textId="77777777" w:rsidR="00604598" w:rsidRPr="004376FE" w:rsidRDefault="00604598" w:rsidP="00B33347">
      <w:pPr>
        <w:pStyle w:val="CopyrightPage"/>
      </w:pPr>
    </w:p>
    <w:p w14:paraId="19EAE123" w14:textId="77777777" w:rsidR="001849E8" w:rsidRPr="004376FE" w:rsidRDefault="005E4578" w:rsidP="00B33347">
      <w:pPr>
        <w:pStyle w:val="CopyrightPage"/>
      </w:pPr>
      <w:r w:rsidRPr="004376FE">
        <w:t xml:space="preserve">Book Layout </w:t>
      </w:r>
      <w:hyperlink r:id="rId12" w:history="1">
        <w:r w:rsidR="005900B9" w:rsidRPr="004376FE">
          <w:rPr>
            <w:rStyle w:val="Hyperlink"/>
            <w:color w:val="000000" w:themeColor="text1"/>
            <w:u w:val="none"/>
          </w:rPr>
          <w:t>©</w:t>
        </w:r>
      </w:hyperlink>
      <w:r w:rsidR="0008754A" w:rsidRPr="004376FE">
        <w:t xml:space="preserve"> </w:t>
      </w:r>
      <w:r w:rsidR="00B33347" w:rsidRPr="004376FE">
        <w:t>201</w:t>
      </w:r>
      <w:r w:rsidR="00DC7E9F">
        <w:t>6</w:t>
      </w:r>
      <w:r w:rsidRPr="004376FE">
        <w:t xml:space="preserve"> </w:t>
      </w:r>
      <w:hyperlink r:id="rId13" w:history="1">
        <w:r w:rsidR="00315AC6" w:rsidRPr="004376FE">
          <w:rPr>
            <w:rStyle w:val="Hyperlink"/>
            <w:color w:val="000000" w:themeColor="text1"/>
            <w:u w:val="none"/>
          </w:rPr>
          <w:t>BookDesignTemplates.com</w:t>
        </w:r>
      </w:hyperlink>
    </w:p>
    <w:p w14:paraId="62CBB03D" w14:textId="77777777" w:rsidR="00604598" w:rsidRPr="004376FE" w:rsidRDefault="00604598" w:rsidP="00B33347">
      <w:pPr>
        <w:pStyle w:val="CopyrightPage"/>
      </w:pPr>
    </w:p>
    <w:p w14:paraId="3B34FAAA" w14:textId="3C337616" w:rsidR="00604598" w:rsidRPr="004376FE" w:rsidRDefault="00D134AF" w:rsidP="00B33347">
      <w:pPr>
        <w:pStyle w:val="CopyrightPage"/>
      </w:pPr>
      <w:r>
        <w:t>Voiceless Angel</w:t>
      </w:r>
      <w:r w:rsidR="00604598" w:rsidRPr="004376FE">
        <w:t xml:space="preserve">/ </w:t>
      </w:r>
      <w:r>
        <w:t>James P. Lynch</w:t>
      </w:r>
      <w:r w:rsidR="00604598" w:rsidRPr="004376FE">
        <w:t>. -- 1st ed.</w:t>
      </w:r>
    </w:p>
    <w:p w14:paraId="7A8111D0" w14:textId="77777777" w:rsidR="00604598" w:rsidRPr="004376FE" w:rsidRDefault="00604598" w:rsidP="00B33347">
      <w:pPr>
        <w:pStyle w:val="CopyrightPage"/>
      </w:pPr>
      <w:r w:rsidRPr="004376FE">
        <w:t>ISBN 978-0-0000000-0-0</w:t>
      </w:r>
    </w:p>
    <w:p w14:paraId="44955265" w14:textId="77777777" w:rsidR="00392EDE" w:rsidRDefault="00392EDE" w:rsidP="00B33347">
      <w:pPr>
        <w:pStyle w:val="CopyrightPage"/>
      </w:pPr>
    </w:p>
    <w:p w14:paraId="50A24605" w14:textId="77777777" w:rsidR="005102FC" w:rsidRDefault="005102FC" w:rsidP="00B33347">
      <w:pPr>
        <w:pStyle w:val="CopyrightPage"/>
        <w:sectPr w:rsidR="005102FC" w:rsidSect="003135B1">
          <w:pgSz w:w="8640" w:h="12960" w:code="1"/>
          <w:pgMar w:top="720" w:right="720" w:bottom="720" w:left="720" w:header="720" w:footer="720" w:gutter="720"/>
          <w:cols w:space="720"/>
          <w:titlePg/>
          <w:docGrid w:linePitch="360"/>
        </w:sectPr>
      </w:pPr>
    </w:p>
    <w:p w14:paraId="13A589C0" w14:textId="77777777" w:rsidR="005102FC" w:rsidRPr="004376FE" w:rsidRDefault="005102FC" w:rsidP="00B33347">
      <w:pPr>
        <w:pStyle w:val="CopyrightPage"/>
      </w:pPr>
    </w:p>
    <w:p w14:paraId="608A0754" w14:textId="77777777" w:rsidR="00AD52D8" w:rsidRPr="004376FE" w:rsidRDefault="00AD52D8" w:rsidP="009C772F">
      <w:pPr>
        <w:pStyle w:val="BodyNormal"/>
      </w:pPr>
    </w:p>
    <w:p w14:paraId="6CB56FC0" w14:textId="77777777" w:rsidR="005102FC" w:rsidRDefault="005102FC" w:rsidP="009C772F">
      <w:pPr>
        <w:pStyle w:val="BodyNormal"/>
      </w:pPr>
    </w:p>
    <w:p w14:paraId="46968D57" w14:textId="77777777" w:rsidR="005102FC" w:rsidRDefault="005102FC" w:rsidP="009C772F">
      <w:pPr>
        <w:pStyle w:val="BodyNormal"/>
      </w:pPr>
    </w:p>
    <w:p w14:paraId="135C525F" w14:textId="77777777" w:rsidR="005102FC" w:rsidRDefault="005102FC" w:rsidP="009C772F">
      <w:pPr>
        <w:pStyle w:val="BodyNormal"/>
      </w:pPr>
    </w:p>
    <w:p w14:paraId="7C651D20" w14:textId="77777777" w:rsidR="005102FC" w:rsidRDefault="005102FC" w:rsidP="009C772F">
      <w:pPr>
        <w:pStyle w:val="BodyNormal"/>
      </w:pPr>
    </w:p>
    <w:p w14:paraId="062B21E1" w14:textId="77777777" w:rsidR="005102FC" w:rsidRDefault="005102FC" w:rsidP="009C772F">
      <w:pPr>
        <w:pStyle w:val="BodyNormal"/>
      </w:pPr>
    </w:p>
    <w:p w14:paraId="2A4804B9" w14:textId="705F7E58" w:rsidR="0057691F" w:rsidRDefault="005102FC" w:rsidP="005102FC">
      <w:pPr>
        <w:pStyle w:val="BodyNoIndent"/>
        <w:ind w:right="360"/>
        <w:rPr>
          <w:sz w:val="32"/>
          <w:szCs w:val="32"/>
        </w:rPr>
      </w:pPr>
      <w:r w:rsidRPr="005102FC">
        <w:rPr>
          <w:sz w:val="32"/>
          <w:szCs w:val="32"/>
        </w:rPr>
        <w:t>There's a proverb</w:t>
      </w:r>
      <w:del w:id="1" w:author="Author">
        <w:r w:rsidRPr="005102FC" w:rsidDel="00FA1237">
          <w:rPr>
            <w:sz w:val="32"/>
            <w:szCs w:val="32"/>
          </w:rPr>
          <w:delText>,</w:delText>
        </w:r>
      </w:del>
      <w:r w:rsidRPr="005102FC">
        <w:rPr>
          <w:sz w:val="32"/>
          <w:szCs w:val="32"/>
        </w:rPr>
        <w:t xml:space="preserve"> attributed to the </w:t>
      </w:r>
      <w:r w:rsidR="001D31A1">
        <w:rPr>
          <w:sz w:val="32"/>
          <w:szCs w:val="32"/>
        </w:rPr>
        <w:t>Buddha:</w:t>
      </w:r>
      <w:r>
        <w:rPr>
          <w:sz w:val="32"/>
          <w:szCs w:val="32"/>
        </w:rPr>
        <w:br/>
      </w:r>
      <w:r w:rsidRPr="005102FC">
        <w:rPr>
          <w:sz w:val="32"/>
          <w:szCs w:val="32"/>
        </w:rPr>
        <w:br/>
        <w:t>‘Whatever precious jewel there is in the heavenly worlds,</w:t>
      </w:r>
      <w:r>
        <w:rPr>
          <w:sz w:val="32"/>
          <w:szCs w:val="32"/>
        </w:rPr>
        <w:br/>
      </w:r>
      <w:r w:rsidRPr="005102FC">
        <w:rPr>
          <w:sz w:val="32"/>
          <w:szCs w:val="32"/>
        </w:rPr>
        <w:br/>
        <w:t>there is nothing comparable to one who is awakened</w:t>
      </w:r>
      <w:r w:rsidR="00901DE5">
        <w:rPr>
          <w:sz w:val="32"/>
          <w:szCs w:val="32"/>
        </w:rPr>
        <w:t>.’</w:t>
      </w:r>
    </w:p>
    <w:p w14:paraId="57328127" w14:textId="77777777" w:rsidR="005102FC" w:rsidRPr="005102FC" w:rsidRDefault="005102FC" w:rsidP="005102FC">
      <w:pPr>
        <w:pStyle w:val="BodyNormal"/>
      </w:pPr>
    </w:p>
    <w:p w14:paraId="701786C4" w14:textId="77777777" w:rsidR="005F19E7" w:rsidRDefault="005F19E7" w:rsidP="00B41EEA">
      <w:pPr>
        <w:pStyle w:val="BodyCentered"/>
        <w:sectPr w:rsidR="005F19E7" w:rsidSect="003135B1">
          <w:pgSz w:w="8640" w:h="12960" w:code="1"/>
          <w:pgMar w:top="720" w:right="720" w:bottom="720" w:left="720" w:header="720" w:footer="720" w:gutter="720"/>
          <w:cols w:space="720"/>
          <w:titlePg/>
          <w:docGrid w:linePitch="360"/>
        </w:sectPr>
      </w:pPr>
    </w:p>
    <w:p w14:paraId="723865B8" w14:textId="77777777" w:rsidR="003318DF" w:rsidRPr="004376FE" w:rsidRDefault="00A771C2" w:rsidP="009C772F">
      <w:pPr>
        <w:pStyle w:val="BodyNormal"/>
      </w:pPr>
      <w:r w:rsidRPr="004376FE">
        <w:lastRenderedPageBreak/>
        <w:t>CONTENTS</w:t>
      </w:r>
    </w:p>
    <w:bookmarkEnd w:id="0"/>
    <w:p w14:paraId="78A34A1D" w14:textId="77777777" w:rsidR="00A771C2" w:rsidRPr="004376FE" w:rsidRDefault="00A771C2" w:rsidP="009C772F">
      <w:pPr>
        <w:pStyle w:val="BodyNormal"/>
      </w:pPr>
    </w:p>
    <w:p w14:paraId="107DA544" w14:textId="73EDAD32" w:rsidR="00901DE5" w:rsidRDefault="004C7FBE">
      <w:pPr>
        <w:pStyle w:val="TOC1"/>
        <w:tabs>
          <w:tab w:val="right" w:leader="underscore" w:pos="6470"/>
        </w:tabs>
        <w:rPr>
          <w:rFonts w:asciiTheme="minorHAnsi" w:eastAsiaTheme="minorEastAsia" w:hAnsiTheme="minorHAnsi"/>
          <w:noProof/>
          <w:color w:val="auto"/>
          <w:kern w:val="2"/>
          <w:sz w:val="24"/>
          <w:szCs w:val="24"/>
          <w14:ligatures w14:val="standardContextual"/>
        </w:rPr>
      </w:pPr>
      <w:r>
        <w:rPr>
          <w:rFonts w:ascii="Gandhi Serif" w:hAnsi="Gandhi Serif" w:cs="Times New Roman"/>
          <w:sz w:val="22"/>
        </w:rPr>
        <w:fldChar w:fldCharType="begin"/>
      </w:r>
      <w:r>
        <w:rPr>
          <w:rFonts w:cs="Times New Roman"/>
        </w:rPr>
        <w:instrText xml:space="preserve"> TOC \o "1-3" \h \z \u </w:instrText>
      </w:r>
      <w:r>
        <w:rPr>
          <w:rFonts w:ascii="Gandhi Serif" w:hAnsi="Gandhi Serif" w:cs="Times New Roman"/>
          <w:sz w:val="22"/>
        </w:rPr>
        <w:fldChar w:fldCharType="separate"/>
      </w:r>
      <w:hyperlink w:anchor="_Toc197338793" w:history="1">
        <w:r w:rsidR="00901DE5" w:rsidRPr="00C755DE">
          <w:rPr>
            <w:rStyle w:val="Hyperlink"/>
            <w:noProof/>
          </w:rPr>
          <w:t>An Undercover Operation</w:t>
        </w:r>
        <w:r w:rsidR="00901DE5">
          <w:rPr>
            <w:noProof/>
            <w:webHidden/>
          </w:rPr>
          <w:tab/>
        </w:r>
        <w:r w:rsidR="00901DE5">
          <w:rPr>
            <w:noProof/>
            <w:webHidden/>
          </w:rPr>
          <w:fldChar w:fldCharType="begin"/>
        </w:r>
        <w:r w:rsidR="00901DE5">
          <w:rPr>
            <w:noProof/>
            <w:webHidden/>
          </w:rPr>
          <w:instrText xml:space="preserve"> PAGEREF _Toc197338793 \h </w:instrText>
        </w:r>
        <w:r w:rsidR="00901DE5">
          <w:rPr>
            <w:noProof/>
            <w:webHidden/>
          </w:rPr>
        </w:r>
        <w:r w:rsidR="00901DE5">
          <w:rPr>
            <w:noProof/>
            <w:webHidden/>
          </w:rPr>
          <w:fldChar w:fldCharType="separate"/>
        </w:r>
        <w:r w:rsidR="00901DE5">
          <w:rPr>
            <w:noProof/>
            <w:webHidden/>
          </w:rPr>
          <w:t>9</w:t>
        </w:r>
        <w:r w:rsidR="00901DE5">
          <w:rPr>
            <w:noProof/>
            <w:webHidden/>
          </w:rPr>
          <w:fldChar w:fldCharType="end"/>
        </w:r>
      </w:hyperlink>
    </w:p>
    <w:p w14:paraId="3F39DB79" w14:textId="2AD3AB13"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794" w:history="1">
        <w:r w:rsidRPr="00C755DE">
          <w:rPr>
            <w:rStyle w:val="Hyperlink"/>
            <w:noProof/>
          </w:rPr>
          <w:t>The Restaurant</w:t>
        </w:r>
        <w:r>
          <w:rPr>
            <w:noProof/>
            <w:webHidden/>
          </w:rPr>
          <w:tab/>
        </w:r>
        <w:r>
          <w:rPr>
            <w:noProof/>
            <w:webHidden/>
          </w:rPr>
          <w:fldChar w:fldCharType="begin"/>
        </w:r>
        <w:r>
          <w:rPr>
            <w:noProof/>
            <w:webHidden/>
          </w:rPr>
          <w:instrText xml:space="preserve"> PAGEREF _Toc197338794 \h </w:instrText>
        </w:r>
        <w:r>
          <w:rPr>
            <w:noProof/>
            <w:webHidden/>
          </w:rPr>
        </w:r>
        <w:r>
          <w:rPr>
            <w:noProof/>
            <w:webHidden/>
          </w:rPr>
          <w:fldChar w:fldCharType="separate"/>
        </w:r>
        <w:r>
          <w:rPr>
            <w:noProof/>
            <w:webHidden/>
          </w:rPr>
          <w:t>9</w:t>
        </w:r>
        <w:r>
          <w:rPr>
            <w:noProof/>
            <w:webHidden/>
          </w:rPr>
          <w:fldChar w:fldCharType="end"/>
        </w:r>
      </w:hyperlink>
    </w:p>
    <w:p w14:paraId="29A58C85" w14:textId="15C9C175"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795" w:history="1">
        <w:r w:rsidRPr="00C755DE">
          <w:rPr>
            <w:rStyle w:val="Hyperlink"/>
            <w:noProof/>
          </w:rPr>
          <w:t>Meet the Mobsters</w:t>
        </w:r>
        <w:r>
          <w:rPr>
            <w:noProof/>
            <w:webHidden/>
          </w:rPr>
          <w:tab/>
        </w:r>
        <w:r>
          <w:rPr>
            <w:noProof/>
            <w:webHidden/>
          </w:rPr>
          <w:fldChar w:fldCharType="begin"/>
        </w:r>
        <w:r>
          <w:rPr>
            <w:noProof/>
            <w:webHidden/>
          </w:rPr>
          <w:instrText xml:space="preserve"> PAGEREF _Toc197338795 \h </w:instrText>
        </w:r>
        <w:r>
          <w:rPr>
            <w:noProof/>
            <w:webHidden/>
          </w:rPr>
        </w:r>
        <w:r>
          <w:rPr>
            <w:noProof/>
            <w:webHidden/>
          </w:rPr>
          <w:fldChar w:fldCharType="separate"/>
        </w:r>
        <w:r>
          <w:rPr>
            <w:noProof/>
            <w:webHidden/>
          </w:rPr>
          <w:t>13</w:t>
        </w:r>
        <w:r>
          <w:rPr>
            <w:noProof/>
            <w:webHidden/>
          </w:rPr>
          <w:fldChar w:fldCharType="end"/>
        </w:r>
      </w:hyperlink>
    </w:p>
    <w:p w14:paraId="4F0CA2CE" w14:textId="7174EC3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796" w:history="1">
        <w:r w:rsidRPr="00C755DE">
          <w:rPr>
            <w:rStyle w:val="Hyperlink"/>
            <w:noProof/>
          </w:rPr>
          <w:t>Murder</w:t>
        </w:r>
        <w:r>
          <w:rPr>
            <w:noProof/>
            <w:webHidden/>
          </w:rPr>
          <w:tab/>
        </w:r>
        <w:r>
          <w:rPr>
            <w:noProof/>
            <w:webHidden/>
          </w:rPr>
          <w:fldChar w:fldCharType="begin"/>
        </w:r>
        <w:r>
          <w:rPr>
            <w:noProof/>
            <w:webHidden/>
          </w:rPr>
          <w:instrText xml:space="preserve"> PAGEREF _Toc197338796 \h </w:instrText>
        </w:r>
        <w:r>
          <w:rPr>
            <w:noProof/>
            <w:webHidden/>
          </w:rPr>
        </w:r>
        <w:r>
          <w:rPr>
            <w:noProof/>
            <w:webHidden/>
          </w:rPr>
          <w:fldChar w:fldCharType="separate"/>
        </w:r>
        <w:r>
          <w:rPr>
            <w:noProof/>
            <w:webHidden/>
          </w:rPr>
          <w:t>17</w:t>
        </w:r>
        <w:r>
          <w:rPr>
            <w:noProof/>
            <w:webHidden/>
          </w:rPr>
          <w:fldChar w:fldCharType="end"/>
        </w:r>
      </w:hyperlink>
    </w:p>
    <w:p w14:paraId="32CEA688" w14:textId="3206A140"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797" w:history="1">
        <w:r w:rsidRPr="00C755DE">
          <w:rPr>
            <w:rStyle w:val="Hyperlink"/>
            <w:noProof/>
          </w:rPr>
          <w:t>The Angel</w:t>
        </w:r>
        <w:r>
          <w:rPr>
            <w:noProof/>
            <w:webHidden/>
          </w:rPr>
          <w:tab/>
        </w:r>
        <w:r>
          <w:rPr>
            <w:noProof/>
            <w:webHidden/>
          </w:rPr>
          <w:fldChar w:fldCharType="begin"/>
        </w:r>
        <w:r>
          <w:rPr>
            <w:noProof/>
            <w:webHidden/>
          </w:rPr>
          <w:instrText xml:space="preserve"> PAGEREF _Toc197338797 \h </w:instrText>
        </w:r>
        <w:r>
          <w:rPr>
            <w:noProof/>
            <w:webHidden/>
          </w:rPr>
        </w:r>
        <w:r>
          <w:rPr>
            <w:noProof/>
            <w:webHidden/>
          </w:rPr>
          <w:fldChar w:fldCharType="separate"/>
        </w:r>
        <w:r>
          <w:rPr>
            <w:noProof/>
            <w:webHidden/>
          </w:rPr>
          <w:t>19</w:t>
        </w:r>
        <w:r>
          <w:rPr>
            <w:noProof/>
            <w:webHidden/>
          </w:rPr>
          <w:fldChar w:fldCharType="end"/>
        </w:r>
      </w:hyperlink>
    </w:p>
    <w:p w14:paraId="3CD78640" w14:textId="46821ADE"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798" w:history="1">
        <w:r w:rsidRPr="00C755DE">
          <w:rPr>
            <w:rStyle w:val="Hyperlink"/>
            <w:noProof/>
          </w:rPr>
          <w:t>Crime Scene Investigation</w:t>
        </w:r>
        <w:r>
          <w:rPr>
            <w:noProof/>
            <w:webHidden/>
          </w:rPr>
          <w:tab/>
        </w:r>
        <w:r>
          <w:rPr>
            <w:noProof/>
            <w:webHidden/>
          </w:rPr>
          <w:fldChar w:fldCharType="begin"/>
        </w:r>
        <w:r>
          <w:rPr>
            <w:noProof/>
            <w:webHidden/>
          </w:rPr>
          <w:instrText xml:space="preserve"> PAGEREF _Toc197338798 \h </w:instrText>
        </w:r>
        <w:r>
          <w:rPr>
            <w:noProof/>
            <w:webHidden/>
          </w:rPr>
        </w:r>
        <w:r>
          <w:rPr>
            <w:noProof/>
            <w:webHidden/>
          </w:rPr>
          <w:fldChar w:fldCharType="separate"/>
        </w:r>
        <w:r>
          <w:rPr>
            <w:noProof/>
            <w:webHidden/>
          </w:rPr>
          <w:t>23</w:t>
        </w:r>
        <w:r>
          <w:rPr>
            <w:noProof/>
            <w:webHidden/>
          </w:rPr>
          <w:fldChar w:fldCharType="end"/>
        </w:r>
      </w:hyperlink>
    </w:p>
    <w:p w14:paraId="33460CBC" w14:textId="435521A7"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799" w:history="1">
        <w:r w:rsidRPr="00C755DE">
          <w:rPr>
            <w:rStyle w:val="Hyperlink"/>
            <w:noProof/>
          </w:rPr>
          <w:t>Officer Down</w:t>
        </w:r>
        <w:r>
          <w:rPr>
            <w:noProof/>
            <w:webHidden/>
          </w:rPr>
          <w:tab/>
        </w:r>
        <w:r>
          <w:rPr>
            <w:noProof/>
            <w:webHidden/>
          </w:rPr>
          <w:fldChar w:fldCharType="begin"/>
        </w:r>
        <w:r>
          <w:rPr>
            <w:noProof/>
            <w:webHidden/>
          </w:rPr>
          <w:instrText xml:space="preserve"> PAGEREF _Toc197338799 \h </w:instrText>
        </w:r>
        <w:r>
          <w:rPr>
            <w:noProof/>
            <w:webHidden/>
          </w:rPr>
        </w:r>
        <w:r>
          <w:rPr>
            <w:noProof/>
            <w:webHidden/>
          </w:rPr>
          <w:fldChar w:fldCharType="separate"/>
        </w:r>
        <w:r>
          <w:rPr>
            <w:noProof/>
            <w:webHidden/>
          </w:rPr>
          <w:t>23</w:t>
        </w:r>
        <w:r>
          <w:rPr>
            <w:noProof/>
            <w:webHidden/>
          </w:rPr>
          <w:fldChar w:fldCharType="end"/>
        </w:r>
      </w:hyperlink>
    </w:p>
    <w:p w14:paraId="216346B7" w14:textId="041D251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0" w:history="1">
        <w:r w:rsidRPr="00C755DE">
          <w:rPr>
            <w:rStyle w:val="Hyperlink"/>
            <w:noProof/>
          </w:rPr>
          <w:t>Mac's Parents</w:t>
        </w:r>
        <w:r>
          <w:rPr>
            <w:noProof/>
            <w:webHidden/>
          </w:rPr>
          <w:tab/>
        </w:r>
        <w:r>
          <w:rPr>
            <w:noProof/>
            <w:webHidden/>
          </w:rPr>
          <w:fldChar w:fldCharType="begin"/>
        </w:r>
        <w:r>
          <w:rPr>
            <w:noProof/>
            <w:webHidden/>
          </w:rPr>
          <w:instrText xml:space="preserve"> PAGEREF _Toc197338800 \h </w:instrText>
        </w:r>
        <w:r>
          <w:rPr>
            <w:noProof/>
            <w:webHidden/>
          </w:rPr>
        </w:r>
        <w:r>
          <w:rPr>
            <w:noProof/>
            <w:webHidden/>
          </w:rPr>
          <w:fldChar w:fldCharType="separate"/>
        </w:r>
        <w:r>
          <w:rPr>
            <w:noProof/>
            <w:webHidden/>
          </w:rPr>
          <w:t>30</w:t>
        </w:r>
        <w:r>
          <w:rPr>
            <w:noProof/>
            <w:webHidden/>
          </w:rPr>
          <w:fldChar w:fldCharType="end"/>
        </w:r>
      </w:hyperlink>
    </w:p>
    <w:p w14:paraId="789C99B8" w14:textId="499327F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1" w:history="1">
        <w:r w:rsidRPr="00C755DE">
          <w:rPr>
            <w:rStyle w:val="Hyperlink"/>
            <w:noProof/>
          </w:rPr>
          <w:t>Lewis Morton</w:t>
        </w:r>
        <w:r>
          <w:rPr>
            <w:noProof/>
            <w:webHidden/>
          </w:rPr>
          <w:tab/>
        </w:r>
        <w:r>
          <w:rPr>
            <w:noProof/>
            <w:webHidden/>
          </w:rPr>
          <w:fldChar w:fldCharType="begin"/>
        </w:r>
        <w:r>
          <w:rPr>
            <w:noProof/>
            <w:webHidden/>
          </w:rPr>
          <w:instrText xml:space="preserve"> PAGEREF _Toc197338801 \h </w:instrText>
        </w:r>
        <w:r>
          <w:rPr>
            <w:noProof/>
            <w:webHidden/>
          </w:rPr>
        </w:r>
        <w:r>
          <w:rPr>
            <w:noProof/>
            <w:webHidden/>
          </w:rPr>
          <w:fldChar w:fldCharType="separate"/>
        </w:r>
        <w:r>
          <w:rPr>
            <w:noProof/>
            <w:webHidden/>
          </w:rPr>
          <w:t>32</w:t>
        </w:r>
        <w:r>
          <w:rPr>
            <w:noProof/>
            <w:webHidden/>
          </w:rPr>
          <w:fldChar w:fldCharType="end"/>
        </w:r>
      </w:hyperlink>
    </w:p>
    <w:p w14:paraId="2AC20D60" w14:textId="4F86E35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2" w:history="1">
        <w:r w:rsidRPr="00C755DE">
          <w:rPr>
            <w:rStyle w:val="Hyperlink"/>
            <w:noProof/>
          </w:rPr>
          <w:t>Lendina Bisha</w:t>
        </w:r>
        <w:r>
          <w:rPr>
            <w:noProof/>
            <w:webHidden/>
          </w:rPr>
          <w:tab/>
        </w:r>
        <w:r>
          <w:rPr>
            <w:noProof/>
            <w:webHidden/>
          </w:rPr>
          <w:fldChar w:fldCharType="begin"/>
        </w:r>
        <w:r>
          <w:rPr>
            <w:noProof/>
            <w:webHidden/>
          </w:rPr>
          <w:instrText xml:space="preserve"> PAGEREF _Toc197338802 \h </w:instrText>
        </w:r>
        <w:r>
          <w:rPr>
            <w:noProof/>
            <w:webHidden/>
          </w:rPr>
        </w:r>
        <w:r>
          <w:rPr>
            <w:noProof/>
            <w:webHidden/>
          </w:rPr>
          <w:fldChar w:fldCharType="separate"/>
        </w:r>
        <w:r>
          <w:rPr>
            <w:noProof/>
            <w:webHidden/>
          </w:rPr>
          <w:t>37</w:t>
        </w:r>
        <w:r>
          <w:rPr>
            <w:noProof/>
            <w:webHidden/>
          </w:rPr>
          <w:fldChar w:fldCharType="end"/>
        </w:r>
      </w:hyperlink>
    </w:p>
    <w:p w14:paraId="7187D425" w14:textId="293F2E1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3" w:history="1">
        <w:r w:rsidRPr="00C755DE">
          <w:rPr>
            <w:rStyle w:val="Hyperlink"/>
            <w:noProof/>
          </w:rPr>
          <w:t>The Hospital</w:t>
        </w:r>
        <w:r>
          <w:rPr>
            <w:noProof/>
            <w:webHidden/>
          </w:rPr>
          <w:tab/>
        </w:r>
        <w:r>
          <w:rPr>
            <w:noProof/>
            <w:webHidden/>
          </w:rPr>
          <w:fldChar w:fldCharType="begin"/>
        </w:r>
        <w:r>
          <w:rPr>
            <w:noProof/>
            <w:webHidden/>
          </w:rPr>
          <w:instrText xml:space="preserve"> PAGEREF _Toc197338803 \h </w:instrText>
        </w:r>
        <w:r>
          <w:rPr>
            <w:noProof/>
            <w:webHidden/>
          </w:rPr>
        </w:r>
        <w:r>
          <w:rPr>
            <w:noProof/>
            <w:webHidden/>
          </w:rPr>
          <w:fldChar w:fldCharType="separate"/>
        </w:r>
        <w:r>
          <w:rPr>
            <w:noProof/>
            <w:webHidden/>
          </w:rPr>
          <w:t>39</w:t>
        </w:r>
        <w:r>
          <w:rPr>
            <w:noProof/>
            <w:webHidden/>
          </w:rPr>
          <w:fldChar w:fldCharType="end"/>
        </w:r>
      </w:hyperlink>
    </w:p>
    <w:p w14:paraId="02E27918" w14:textId="1B0AED5E"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04" w:history="1">
        <w:r w:rsidRPr="00C755DE">
          <w:rPr>
            <w:rStyle w:val="Hyperlink"/>
            <w:noProof/>
          </w:rPr>
          <w:t>Who Was the Good Samaritan</w:t>
        </w:r>
        <w:r>
          <w:rPr>
            <w:noProof/>
            <w:webHidden/>
          </w:rPr>
          <w:tab/>
        </w:r>
        <w:r>
          <w:rPr>
            <w:noProof/>
            <w:webHidden/>
          </w:rPr>
          <w:fldChar w:fldCharType="begin"/>
        </w:r>
        <w:r>
          <w:rPr>
            <w:noProof/>
            <w:webHidden/>
          </w:rPr>
          <w:instrText xml:space="preserve"> PAGEREF _Toc197338804 \h </w:instrText>
        </w:r>
        <w:r>
          <w:rPr>
            <w:noProof/>
            <w:webHidden/>
          </w:rPr>
        </w:r>
        <w:r>
          <w:rPr>
            <w:noProof/>
            <w:webHidden/>
          </w:rPr>
          <w:fldChar w:fldCharType="separate"/>
        </w:r>
        <w:r>
          <w:rPr>
            <w:noProof/>
            <w:webHidden/>
          </w:rPr>
          <w:t>43</w:t>
        </w:r>
        <w:r>
          <w:rPr>
            <w:noProof/>
            <w:webHidden/>
          </w:rPr>
          <w:fldChar w:fldCharType="end"/>
        </w:r>
      </w:hyperlink>
    </w:p>
    <w:p w14:paraId="454C45B1" w14:textId="114C08AE"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5" w:history="1">
        <w:r w:rsidRPr="00C755DE">
          <w:rPr>
            <w:rStyle w:val="Hyperlink"/>
            <w:noProof/>
          </w:rPr>
          <w:t>FBI Meeting</w:t>
        </w:r>
        <w:r>
          <w:rPr>
            <w:noProof/>
            <w:webHidden/>
          </w:rPr>
          <w:tab/>
        </w:r>
        <w:r>
          <w:rPr>
            <w:noProof/>
            <w:webHidden/>
          </w:rPr>
          <w:fldChar w:fldCharType="begin"/>
        </w:r>
        <w:r>
          <w:rPr>
            <w:noProof/>
            <w:webHidden/>
          </w:rPr>
          <w:instrText xml:space="preserve"> PAGEREF _Toc197338805 \h </w:instrText>
        </w:r>
        <w:r>
          <w:rPr>
            <w:noProof/>
            <w:webHidden/>
          </w:rPr>
        </w:r>
        <w:r>
          <w:rPr>
            <w:noProof/>
            <w:webHidden/>
          </w:rPr>
          <w:fldChar w:fldCharType="separate"/>
        </w:r>
        <w:r>
          <w:rPr>
            <w:noProof/>
            <w:webHidden/>
          </w:rPr>
          <w:t>43</w:t>
        </w:r>
        <w:r>
          <w:rPr>
            <w:noProof/>
            <w:webHidden/>
          </w:rPr>
          <w:fldChar w:fldCharType="end"/>
        </w:r>
      </w:hyperlink>
    </w:p>
    <w:p w14:paraId="1A1A6515" w14:textId="0AB7DCE2"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6" w:history="1">
        <w:r w:rsidRPr="00C755DE">
          <w:rPr>
            <w:rStyle w:val="Hyperlink"/>
            <w:noProof/>
          </w:rPr>
          <w:t>She Leaves a Note</w:t>
        </w:r>
        <w:r>
          <w:rPr>
            <w:noProof/>
            <w:webHidden/>
          </w:rPr>
          <w:tab/>
        </w:r>
        <w:r>
          <w:rPr>
            <w:noProof/>
            <w:webHidden/>
          </w:rPr>
          <w:fldChar w:fldCharType="begin"/>
        </w:r>
        <w:r>
          <w:rPr>
            <w:noProof/>
            <w:webHidden/>
          </w:rPr>
          <w:instrText xml:space="preserve"> PAGEREF _Toc197338806 \h </w:instrText>
        </w:r>
        <w:r>
          <w:rPr>
            <w:noProof/>
            <w:webHidden/>
          </w:rPr>
        </w:r>
        <w:r>
          <w:rPr>
            <w:noProof/>
            <w:webHidden/>
          </w:rPr>
          <w:fldChar w:fldCharType="separate"/>
        </w:r>
        <w:r>
          <w:rPr>
            <w:noProof/>
            <w:webHidden/>
          </w:rPr>
          <w:t>51</w:t>
        </w:r>
        <w:r>
          <w:rPr>
            <w:noProof/>
            <w:webHidden/>
          </w:rPr>
          <w:fldChar w:fldCharType="end"/>
        </w:r>
      </w:hyperlink>
    </w:p>
    <w:p w14:paraId="01A48F94" w14:textId="2FD69C1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7" w:history="1">
        <w:r w:rsidRPr="00C755DE">
          <w:rPr>
            <w:rStyle w:val="Hyperlink"/>
            <w:noProof/>
          </w:rPr>
          <w:t>The Gang’s All Here</w:t>
        </w:r>
        <w:r>
          <w:rPr>
            <w:noProof/>
            <w:webHidden/>
          </w:rPr>
          <w:tab/>
        </w:r>
        <w:r>
          <w:rPr>
            <w:noProof/>
            <w:webHidden/>
          </w:rPr>
          <w:fldChar w:fldCharType="begin"/>
        </w:r>
        <w:r>
          <w:rPr>
            <w:noProof/>
            <w:webHidden/>
          </w:rPr>
          <w:instrText xml:space="preserve"> PAGEREF _Toc197338807 \h </w:instrText>
        </w:r>
        <w:r>
          <w:rPr>
            <w:noProof/>
            <w:webHidden/>
          </w:rPr>
        </w:r>
        <w:r>
          <w:rPr>
            <w:noProof/>
            <w:webHidden/>
          </w:rPr>
          <w:fldChar w:fldCharType="separate"/>
        </w:r>
        <w:r>
          <w:rPr>
            <w:noProof/>
            <w:webHidden/>
          </w:rPr>
          <w:t>61</w:t>
        </w:r>
        <w:r>
          <w:rPr>
            <w:noProof/>
            <w:webHidden/>
          </w:rPr>
          <w:fldChar w:fldCharType="end"/>
        </w:r>
      </w:hyperlink>
    </w:p>
    <w:p w14:paraId="2124D60B" w14:textId="20D6FB31"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08" w:history="1">
        <w:r w:rsidRPr="00C755DE">
          <w:rPr>
            <w:rStyle w:val="Hyperlink"/>
            <w:noProof/>
          </w:rPr>
          <w:t>The Reporter</w:t>
        </w:r>
        <w:r>
          <w:rPr>
            <w:noProof/>
            <w:webHidden/>
          </w:rPr>
          <w:tab/>
        </w:r>
        <w:r>
          <w:rPr>
            <w:noProof/>
            <w:webHidden/>
          </w:rPr>
          <w:fldChar w:fldCharType="begin"/>
        </w:r>
        <w:r>
          <w:rPr>
            <w:noProof/>
            <w:webHidden/>
          </w:rPr>
          <w:instrText xml:space="preserve"> PAGEREF _Toc197338808 \h </w:instrText>
        </w:r>
        <w:r>
          <w:rPr>
            <w:noProof/>
            <w:webHidden/>
          </w:rPr>
        </w:r>
        <w:r>
          <w:rPr>
            <w:noProof/>
            <w:webHidden/>
          </w:rPr>
          <w:fldChar w:fldCharType="separate"/>
        </w:r>
        <w:r>
          <w:rPr>
            <w:noProof/>
            <w:webHidden/>
          </w:rPr>
          <w:t>66</w:t>
        </w:r>
        <w:r>
          <w:rPr>
            <w:noProof/>
            <w:webHidden/>
          </w:rPr>
          <w:fldChar w:fldCharType="end"/>
        </w:r>
      </w:hyperlink>
    </w:p>
    <w:p w14:paraId="1D341D18" w14:textId="268125D2"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09" w:history="1">
        <w:r w:rsidRPr="00C755DE">
          <w:rPr>
            <w:rStyle w:val="Hyperlink"/>
            <w:noProof/>
          </w:rPr>
          <w:t>Lois Lane Reborn</w:t>
        </w:r>
        <w:r>
          <w:rPr>
            <w:noProof/>
            <w:webHidden/>
          </w:rPr>
          <w:tab/>
        </w:r>
        <w:r>
          <w:rPr>
            <w:noProof/>
            <w:webHidden/>
          </w:rPr>
          <w:fldChar w:fldCharType="begin"/>
        </w:r>
        <w:r>
          <w:rPr>
            <w:noProof/>
            <w:webHidden/>
          </w:rPr>
          <w:instrText xml:space="preserve"> PAGEREF _Toc197338809 \h </w:instrText>
        </w:r>
        <w:r>
          <w:rPr>
            <w:noProof/>
            <w:webHidden/>
          </w:rPr>
        </w:r>
        <w:r>
          <w:rPr>
            <w:noProof/>
            <w:webHidden/>
          </w:rPr>
          <w:fldChar w:fldCharType="separate"/>
        </w:r>
        <w:r>
          <w:rPr>
            <w:noProof/>
            <w:webHidden/>
          </w:rPr>
          <w:t>66</w:t>
        </w:r>
        <w:r>
          <w:rPr>
            <w:noProof/>
            <w:webHidden/>
          </w:rPr>
          <w:fldChar w:fldCharType="end"/>
        </w:r>
      </w:hyperlink>
    </w:p>
    <w:p w14:paraId="734CF06E" w14:textId="74AD761A"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0" w:history="1">
        <w:r w:rsidRPr="00C755DE">
          <w:rPr>
            <w:rStyle w:val="Hyperlink"/>
            <w:noProof/>
          </w:rPr>
          <w:t>The Grand Jury</w:t>
        </w:r>
        <w:r>
          <w:rPr>
            <w:noProof/>
            <w:webHidden/>
          </w:rPr>
          <w:tab/>
        </w:r>
        <w:r>
          <w:rPr>
            <w:noProof/>
            <w:webHidden/>
          </w:rPr>
          <w:fldChar w:fldCharType="begin"/>
        </w:r>
        <w:r>
          <w:rPr>
            <w:noProof/>
            <w:webHidden/>
          </w:rPr>
          <w:instrText xml:space="preserve"> PAGEREF _Toc197338810 \h </w:instrText>
        </w:r>
        <w:r>
          <w:rPr>
            <w:noProof/>
            <w:webHidden/>
          </w:rPr>
        </w:r>
        <w:r>
          <w:rPr>
            <w:noProof/>
            <w:webHidden/>
          </w:rPr>
          <w:fldChar w:fldCharType="separate"/>
        </w:r>
        <w:r>
          <w:rPr>
            <w:noProof/>
            <w:webHidden/>
          </w:rPr>
          <w:t>72</w:t>
        </w:r>
        <w:r>
          <w:rPr>
            <w:noProof/>
            <w:webHidden/>
          </w:rPr>
          <w:fldChar w:fldCharType="end"/>
        </w:r>
      </w:hyperlink>
    </w:p>
    <w:p w14:paraId="69B091D3" w14:textId="08ECBFAD"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11" w:history="1">
        <w:r w:rsidRPr="00C755DE">
          <w:rPr>
            <w:rStyle w:val="Hyperlink"/>
            <w:noProof/>
          </w:rPr>
          <w:t>Mob Vengeance</w:t>
        </w:r>
        <w:r>
          <w:rPr>
            <w:noProof/>
            <w:webHidden/>
          </w:rPr>
          <w:tab/>
        </w:r>
        <w:r>
          <w:rPr>
            <w:noProof/>
            <w:webHidden/>
          </w:rPr>
          <w:fldChar w:fldCharType="begin"/>
        </w:r>
        <w:r>
          <w:rPr>
            <w:noProof/>
            <w:webHidden/>
          </w:rPr>
          <w:instrText xml:space="preserve"> PAGEREF _Toc197338811 \h </w:instrText>
        </w:r>
        <w:r>
          <w:rPr>
            <w:noProof/>
            <w:webHidden/>
          </w:rPr>
        </w:r>
        <w:r>
          <w:rPr>
            <w:noProof/>
            <w:webHidden/>
          </w:rPr>
          <w:fldChar w:fldCharType="separate"/>
        </w:r>
        <w:r>
          <w:rPr>
            <w:noProof/>
            <w:webHidden/>
          </w:rPr>
          <w:t>77</w:t>
        </w:r>
        <w:r>
          <w:rPr>
            <w:noProof/>
            <w:webHidden/>
          </w:rPr>
          <w:fldChar w:fldCharType="end"/>
        </w:r>
      </w:hyperlink>
    </w:p>
    <w:p w14:paraId="35D7366D" w14:textId="4094211F"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2" w:history="1">
        <w:r w:rsidRPr="00C755DE">
          <w:rPr>
            <w:rStyle w:val="Hyperlink"/>
            <w:noProof/>
          </w:rPr>
          <w:t>Mob Boss Questioned</w:t>
        </w:r>
        <w:r>
          <w:rPr>
            <w:noProof/>
            <w:webHidden/>
          </w:rPr>
          <w:tab/>
        </w:r>
        <w:r>
          <w:rPr>
            <w:noProof/>
            <w:webHidden/>
          </w:rPr>
          <w:fldChar w:fldCharType="begin"/>
        </w:r>
        <w:r>
          <w:rPr>
            <w:noProof/>
            <w:webHidden/>
          </w:rPr>
          <w:instrText xml:space="preserve"> PAGEREF _Toc197338812 \h </w:instrText>
        </w:r>
        <w:r>
          <w:rPr>
            <w:noProof/>
            <w:webHidden/>
          </w:rPr>
        </w:r>
        <w:r>
          <w:rPr>
            <w:noProof/>
            <w:webHidden/>
          </w:rPr>
          <w:fldChar w:fldCharType="separate"/>
        </w:r>
        <w:r>
          <w:rPr>
            <w:noProof/>
            <w:webHidden/>
          </w:rPr>
          <w:t>77</w:t>
        </w:r>
        <w:r>
          <w:rPr>
            <w:noProof/>
            <w:webHidden/>
          </w:rPr>
          <w:fldChar w:fldCharType="end"/>
        </w:r>
      </w:hyperlink>
    </w:p>
    <w:p w14:paraId="1C4FC738" w14:textId="585F707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3" w:history="1">
        <w:r w:rsidRPr="00C755DE">
          <w:rPr>
            <w:rStyle w:val="Hyperlink"/>
            <w:noProof/>
          </w:rPr>
          <w:t>Meet the Press</w:t>
        </w:r>
        <w:r>
          <w:rPr>
            <w:noProof/>
            <w:webHidden/>
          </w:rPr>
          <w:tab/>
        </w:r>
        <w:r>
          <w:rPr>
            <w:noProof/>
            <w:webHidden/>
          </w:rPr>
          <w:fldChar w:fldCharType="begin"/>
        </w:r>
        <w:r>
          <w:rPr>
            <w:noProof/>
            <w:webHidden/>
          </w:rPr>
          <w:instrText xml:space="preserve"> PAGEREF _Toc197338813 \h </w:instrText>
        </w:r>
        <w:r>
          <w:rPr>
            <w:noProof/>
            <w:webHidden/>
          </w:rPr>
        </w:r>
        <w:r>
          <w:rPr>
            <w:noProof/>
            <w:webHidden/>
          </w:rPr>
          <w:fldChar w:fldCharType="separate"/>
        </w:r>
        <w:r>
          <w:rPr>
            <w:noProof/>
            <w:webHidden/>
          </w:rPr>
          <w:t>81</w:t>
        </w:r>
        <w:r>
          <w:rPr>
            <w:noProof/>
            <w:webHidden/>
          </w:rPr>
          <w:fldChar w:fldCharType="end"/>
        </w:r>
      </w:hyperlink>
    </w:p>
    <w:p w14:paraId="3B9A7E18" w14:textId="504AFCEF"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4" w:history="1">
        <w:r w:rsidRPr="00C755DE">
          <w:rPr>
            <w:rStyle w:val="Hyperlink"/>
            <w:noProof/>
          </w:rPr>
          <w:t>Mac Watches the News</w:t>
        </w:r>
        <w:r>
          <w:rPr>
            <w:noProof/>
            <w:webHidden/>
          </w:rPr>
          <w:tab/>
        </w:r>
        <w:r>
          <w:rPr>
            <w:noProof/>
            <w:webHidden/>
          </w:rPr>
          <w:fldChar w:fldCharType="begin"/>
        </w:r>
        <w:r>
          <w:rPr>
            <w:noProof/>
            <w:webHidden/>
          </w:rPr>
          <w:instrText xml:space="preserve"> PAGEREF _Toc197338814 \h </w:instrText>
        </w:r>
        <w:r>
          <w:rPr>
            <w:noProof/>
            <w:webHidden/>
          </w:rPr>
        </w:r>
        <w:r>
          <w:rPr>
            <w:noProof/>
            <w:webHidden/>
          </w:rPr>
          <w:fldChar w:fldCharType="separate"/>
        </w:r>
        <w:r>
          <w:rPr>
            <w:noProof/>
            <w:webHidden/>
          </w:rPr>
          <w:t>82</w:t>
        </w:r>
        <w:r>
          <w:rPr>
            <w:noProof/>
            <w:webHidden/>
          </w:rPr>
          <w:fldChar w:fldCharType="end"/>
        </w:r>
      </w:hyperlink>
    </w:p>
    <w:p w14:paraId="30E434E3" w14:textId="12512D8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5" w:history="1">
        <w:r w:rsidRPr="00C755DE">
          <w:rPr>
            <w:rStyle w:val="Hyperlink"/>
            <w:noProof/>
          </w:rPr>
          <w:t>Plans for a Murder</w:t>
        </w:r>
        <w:r>
          <w:rPr>
            <w:noProof/>
            <w:webHidden/>
          </w:rPr>
          <w:tab/>
        </w:r>
        <w:r>
          <w:rPr>
            <w:noProof/>
            <w:webHidden/>
          </w:rPr>
          <w:fldChar w:fldCharType="begin"/>
        </w:r>
        <w:r>
          <w:rPr>
            <w:noProof/>
            <w:webHidden/>
          </w:rPr>
          <w:instrText xml:space="preserve"> PAGEREF _Toc197338815 \h </w:instrText>
        </w:r>
        <w:r>
          <w:rPr>
            <w:noProof/>
            <w:webHidden/>
          </w:rPr>
        </w:r>
        <w:r>
          <w:rPr>
            <w:noProof/>
            <w:webHidden/>
          </w:rPr>
          <w:fldChar w:fldCharType="separate"/>
        </w:r>
        <w:r>
          <w:rPr>
            <w:noProof/>
            <w:webHidden/>
          </w:rPr>
          <w:t>84</w:t>
        </w:r>
        <w:r>
          <w:rPr>
            <w:noProof/>
            <w:webHidden/>
          </w:rPr>
          <w:fldChar w:fldCharType="end"/>
        </w:r>
      </w:hyperlink>
    </w:p>
    <w:p w14:paraId="3DCDBDF5" w14:textId="11F0E846"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6" w:history="1">
        <w:r w:rsidRPr="00C755DE">
          <w:rPr>
            <w:rStyle w:val="Hyperlink"/>
            <w:noProof/>
          </w:rPr>
          <w:t>Dial Wednesday for Murder</w:t>
        </w:r>
        <w:r>
          <w:rPr>
            <w:noProof/>
            <w:webHidden/>
          </w:rPr>
          <w:tab/>
        </w:r>
        <w:r>
          <w:rPr>
            <w:noProof/>
            <w:webHidden/>
          </w:rPr>
          <w:fldChar w:fldCharType="begin"/>
        </w:r>
        <w:r>
          <w:rPr>
            <w:noProof/>
            <w:webHidden/>
          </w:rPr>
          <w:instrText xml:space="preserve"> PAGEREF _Toc197338816 \h </w:instrText>
        </w:r>
        <w:r>
          <w:rPr>
            <w:noProof/>
            <w:webHidden/>
          </w:rPr>
        </w:r>
        <w:r>
          <w:rPr>
            <w:noProof/>
            <w:webHidden/>
          </w:rPr>
          <w:fldChar w:fldCharType="separate"/>
        </w:r>
        <w:r>
          <w:rPr>
            <w:noProof/>
            <w:webHidden/>
          </w:rPr>
          <w:t>86</w:t>
        </w:r>
        <w:r>
          <w:rPr>
            <w:noProof/>
            <w:webHidden/>
          </w:rPr>
          <w:fldChar w:fldCharType="end"/>
        </w:r>
      </w:hyperlink>
    </w:p>
    <w:p w14:paraId="18FD4383" w14:textId="40F41471"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17" w:history="1">
        <w:r w:rsidRPr="00C755DE">
          <w:rPr>
            <w:rStyle w:val="Hyperlink"/>
            <w:noProof/>
          </w:rPr>
          <w:t>The Merrick Family</w:t>
        </w:r>
        <w:r>
          <w:rPr>
            <w:noProof/>
            <w:webHidden/>
          </w:rPr>
          <w:tab/>
        </w:r>
        <w:r>
          <w:rPr>
            <w:noProof/>
            <w:webHidden/>
          </w:rPr>
          <w:fldChar w:fldCharType="begin"/>
        </w:r>
        <w:r>
          <w:rPr>
            <w:noProof/>
            <w:webHidden/>
          </w:rPr>
          <w:instrText xml:space="preserve"> PAGEREF _Toc197338817 \h </w:instrText>
        </w:r>
        <w:r>
          <w:rPr>
            <w:noProof/>
            <w:webHidden/>
          </w:rPr>
        </w:r>
        <w:r>
          <w:rPr>
            <w:noProof/>
            <w:webHidden/>
          </w:rPr>
          <w:fldChar w:fldCharType="separate"/>
        </w:r>
        <w:r>
          <w:rPr>
            <w:noProof/>
            <w:webHidden/>
          </w:rPr>
          <w:t>97</w:t>
        </w:r>
        <w:r>
          <w:rPr>
            <w:noProof/>
            <w:webHidden/>
          </w:rPr>
          <w:fldChar w:fldCharType="end"/>
        </w:r>
      </w:hyperlink>
    </w:p>
    <w:p w14:paraId="4713B475" w14:textId="26A41BE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8" w:history="1">
        <w:r w:rsidRPr="00C755DE">
          <w:rPr>
            <w:rStyle w:val="Hyperlink"/>
            <w:noProof/>
          </w:rPr>
          <w:t>Imer Bisha Reacts</w:t>
        </w:r>
        <w:r>
          <w:rPr>
            <w:noProof/>
            <w:webHidden/>
          </w:rPr>
          <w:tab/>
        </w:r>
        <w:r>
          <w:rPr>
            <w:noProof/>
            <w:webHidden/>
          </w:rPr>
          <w:fldChar w:fldCharType="begin"/>
        </w:r>
        <w:r>
          <w:rPr>
            <w:noProof/>
            <w:webHidden/>
          </w:rPr>
          <w:instrText xml:space="preserve"> PAGEREF _Toc197338818 \h </w:instrText>
        </w:r>
        <w:r>
          <w:rPr>
            <w:noProof/>
            <w:webHidden/>
          </w:rPr>
        </w:r>
        <w:r>
          <w:rPr>
            <w:noProof/>
            <w:webHidden/>
          </w:rPr>
          <w:fldChar w:fldCharType="separate"/>
        </w:r>
        <w:r>
          <w:rPr>
            <w:noProof/>
            <w:webHidden/>
          </w:rPr>
          <w:t>97</w:t>
        </w:r>
        <w:r>
          <w:rPr>
            <w:noProof/>
            <w:webHidden/>
          </w:rPr>
          <w:fldChar w:fldCharType="end"/>
        </w:r>
      </w:hyperlink>
    </w:p>
    <w:p w14:paraId="59FECB5D" w14:textId="6456476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19" w:history="1">
        <w:r w:rsidRPr="00C755DE">
          <w:rPr>
            <w:rStyle w:val="Hyperlink"/>
            <w:noProof/>
          </w:rPr>
          <w:t>Police Analysis</w:t>
        </w:r>
        <w:r>
          <w:rPr>
            <w:noProof/>
            <w:webHidden/>
          </w:rPr>
          <w:tab/>
        </w:r>
        <w:r>
          <w:rPr>
            <w:noProof/>
            <w:webHidden/>
          </w:rPr>
          <w:fldChar w:fldCharType="begin"/>
        </w:r>
        <w:r>
          <w:rPr>
            <w:noProof/>
            <w:webHidden/>
          </w:rPr>
          <w:instrText xml:space="preserve"> PAGEREF _Toc197338819 \h </w:instrText>
        </w:r>
        <w:r>
          <w:rPr>
            <w:noProof/>
            <w:webHidden/>
          </w:rPr>
        </w:r>
        <w:r>
          <w:rPr>
            <w:noProof/>
            <w:webHidden/>
          </w:rPr>
          <w:fldChar w:fldCharType="separate"/>
        </w:r>
        <w:r>
          <w:rPr>
            <w:noProof/>
            <w:webHidden/>
          </w:rPr>
          <w:t>98</w:t>
        </w:r>
        <w:r>
          <w:rPr>
            <w:noProof/>
            <w:webHidden/>
          </w:rPr>
          <w:fldChar w:fldCharType="end"/>
        </w:r>
      </w:hyperlink>
    </w:p>
    <w:p w14:paraId="1ECC86FA" w14:textId="21308C4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0" w:history="1">
        <w:r w:rsidRPr="00C755DE">
          <w:rPr>
            <w:rStyle w:val="Hyperlink"/>
            <w:noProof/>
          </w:rPr>
          <w:t>Healing Effects of a Hot Tub</w:t>
        </w:r>
        <w:r>
          <w:rPr>
            <w:noProof/>
            <w:webHidden/>
          </w:rPr>
          <w:tab/>
        </w:r>
        <w:r>
          <w:rPr>
            <w:noProof/>
            <w:webHidden/>
          </w:rPr>
          <w:fldChar w:fldCharType="begin"/>
        </w:r>
        <w:r>
          <w:rPr>
            <w:noProof/>
            <w:webHidden/>
          </w:rPr>
          <w:instrText xml:space="preserve"> PAGEREF _Toc197338820 \h </w:instrText>
        </w:r>
        <w:r>
          <w:rPr>
            <w:noProof/>
            <w:webHidden/>
          </w:rPr>
        </w:r>
        <w:r>
          <w:rPr>
            <w:noProof/>
            <w:webHidden/>
          </w:rPr>
          <w:fldChar w:fldCharType="separate"/>
        </w:r>
        <w:r>
          <w:rPr>
            <w:noProof/>
            <w:webHidden/>
          </w:rPr>
          <w:t>102</w:t>
        </w:r>
        <w:r>
          <w:rPr>
            <w:noProof/>
            <w:webHidden/>
          </w:rPr>
          <w:fldChar w:fldCharType="end"/>
        </w:r>
      </w:hyperlink>
    </w:p>
    <w:p w14:paraId="2762F6A5" w14:textId="453FB578"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1" w:history="1">
        <w:r w:rsidRPr="00C755DE">
          <w:rPr>
            <w:rStyle w:val="Hyperlink"/>
            <w:noProof/>
          </w:rPr>
          <w:t>Serious Talk</w:t>
        </w:r>
        <w:r>
          <w:rPr>
            <w:noProof/>
            <w:webHidden/>
          </w:rPr>
          <w:tab/>
        </w:r>
        <w:r>
          <w:rPr>
            <w:noProof/>
            <w:webHidden/>
          </w:rPr>
          <w:fldChar w:fldCharType="begin"/>
        </w:r>
        <w:r>
          <w:rPr>
            <w:noProof/>
            <w:webHidden/>
          </w:rPr>
          <w:instrText xml:space="preserve"> PAGEREF _Toc197338821 \h </w:instrText>
        </w:r>
        <w:r>
          <w:rPr>
            <w:noProof/>
            <w:webHidden/>
          </w:rPr>
        </w:r>
        <w:r>
          <w:rPr>
            <w:noProof/>
            <w:webHidden/>
          </w:rPr>
          <w:fldChar w:fldCharType="separate"/>
        </w:r>
        <w:r>
          <w:rPr>
            <w:noProof/>
            <w:webHidden/>
          </w:rPr>
          <w:t>105</w:t>
        </w:r>
        <w:r>
          <w:rPr>
            <w:noProof/>
            <w:webHidden/>
          </w:rPr>
          <w:fldChar w:fldCharType="end"/>
        </w:r>
      </w:hyperlink>
    </w:p>
    <w:p w14:paraId="1A9CD8E8" w14:textId="53A4B7D8"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2" w:history="1">
        <w:r w:rsidRPr="00C755DE">
          <w:rPr>
            <w:rStyle w:val="Hyperlink"/>
            <w:noProof/>
          </w:rPr>
          <w:t>Natalie Grills the Cops</w:t>
        </w:r>
        <w:r>
          <w:rPr>
            <w:noProof/>
            <w:webHidden/>
          </w:rPr>
          <w:tab/>
        </w:r>
        <w:r>
          <w:rPr>
            <w:noProof/>
            <w:webHidden/>
          </w:rPr>
          <w:fldChar w:fldCharType="begin"/>
        </w:r>
        <w:r>
          <w:rPr>
            <w:noProof/>
            <w:webHidden/>
          </w:rPr>
          <w:instrText xml:space="preserve"> PAGEREF _Toc197338822 \h </w:instrText>
        </w:r>
        <w:r>
          <w:rPr>
            <w:noProof/>
            <w:webHidden/>
          </w:rPr>
        </w:r>
        <w:r>
          <w:rPr>
            <w:noProof/>
            <w:webHidden/>
          </w:rPr>
          <w:fldChar w:fldCharType="separate"/>
        </w:r>
        <w:r>
          <w:rPr>
            <w:noProof/>
            <w:webHidden/>
          </w:rPr>
          <w:t>110</w:t>
        </w:r>
        <w:r>
          <w:rPr>
            <w:noProof/>
            <w:webHidden/>
          </w:rPr>
          <w:fldChar w:fldCharType="end"/>
        </w:r>
      </w:hyperlink>
    </w:p>
    <w:p w14:paraId="0E3A0245" w14:textId="173F3DF0"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23" w:history="1">
        <w:r w:rsidRPr="00C755DE">
          <w:rPr>
            <w:rStyle w:val="Hyperlink"/>
            <w:noProof/>
          </w:rPr>
          <w:t>Searching for an Angel</w:t>
        </w:r>
        <w:r>
          <w:rPr>
            <w:noProof/>
            <w:webHidden/>
          </w:rPr>
          <w:tab/>
        </w:r>
        <w:r>
          <w:rPr>
            <w:noProof/>
            <w:webHidden/>
          </w:rPr>
          <w:fldChar w:fldCharType="begin"/>
        </w:r>
        <w:r>
          <w:rPr>
            <w:noProof/>
            <w:webHidden/>
          </w:rPr>
          <w:instrText xml:space="preserve"> PAGEREF _Toc197338823 \h </w:instrText>
        </w:r>
        <w:r>
          <w:rPr>
            <w:noProof/>
            <w:webHidden/>
          </w:rPr>
        </w:r>
        <w:r>
          <w:rPr>
            <w:noProof/>
            <w:webHidden/>
          </w:rPr>
          <w:fldChar w:fldCharType="separate"/>
        </w:r>
        <w:r>
          <w:rPr>
            <w:noProof/>
            <w:webHidden/>
          </w:rPr>
          <w:t>115</w:t>
        </w:r>
        <w:r>
          <w:rPr>
            <w:noProof/>
            <w:webHidden/>
          </w:rPr>
          <w:fldChar w:fldCharType="end"/>
        </w:r>
      </w:hyperlink>
    </w:p>
    <w:p w14:paraId="6275B734" w14:textId="4CB46A6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4" w:history="1">
        <w:r w:rsidRPr="00C755DE">
          <w:rPr>
            <w:rStyle w:val="Hyperlink"/>
            <w:noProof/>
          </w:rPr>
          <w:t>Chinatown</w:t>
        </w:r>
        <w:r>
          <w:rPr>
            <w:noProof/>
            <w:webHidden/>
          </w:rPr>
          <w:tab/>
        </w:r>
        <w:r>
          <w:rPr>
            <w:noProof/>
            <w:webHidden/>
          </w:rPr>
          <w:fldChar w:fldCharType="begin"/>
        </w:r>
        <w:r>
          <w:rPr>
            <w:noProof/>
            <w:webHidden/>
          </w:rPr>
          <w:instrText xml:space="preserve"> PAGEREF _Toc197338824 \h </w:instrText>
        </w:r>
        <w:r>
          <w:rPr>
            <w:noProof/>
            <w:webHidden/>
          </w:rPr>
        </w:r>
        <w:r>
          <w:rPr>
            <w:noProof/>
            <w:webHidden/>
          </w:rPr>
          <w:fldChar w:fldCharType="separate"/>
        </w:r>
        <w:r>
          <w:rPr>
            <w:noProof/>
            <w:webHidden/>
          </w:rPr>
          <w:t>115</w:t>
        </w:r>
        <w:r>
          <w:rPr>
            <w:noProof/>
            <w:webHidden/>
          </w:rPr>
          <w:fldChar w:fldCharType="end"/>
        </w:r>
      </w:hyperlink>
    </w:p>
    <w:p w14:paraId="59023130" w14:textId="25FE9F7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5" w:history="1">
        <w:r w:rsidRPr="00C755DE">
          <w:rPr>
            <w:rStyle w:val="Hyperlink"/>
            <w:noProof/>
          </w:rPr>
          <w:t>The Dojo</w:t>
        </w:r>
        <w:r>
          <w:rPr>
            <w:noProof/>
            <w:webHidden/>
          </w:rPr>
          <w:tab/>
        </w:r>
        <w:r>
          <w:rPr>
            <w:noProof/>
            <w:webHidden/>
          </w:rPr>
          <w:fldChar w:fldCharType="begin"/>
        </w:r>
        <w:r>
          <w:rPr>
            <w:noProof/>
            <w:webHidden/>
          </w:rPr>
          <w:instrText xml:space="preserve"> PAGEREF _Toc197338825 \h </w:instrText>
        </w:r>
        <w:r>
          <w:rPr>
            <w:noProof/>
            <w:webHidden/>
          </w:rPr>
        </w:r>
        <w:r>
          <w:rPr>
            <w:noProof/>
            <w:webHidden/>
          </w:rPr>
          <w:fldChar w:fldCharType="separate"/>
        </w:r>
        <w:r>
          <w:rPr>
            <w:noProof/>
            <w:webHidden/>
          </w:rPr>
          <w:t>118</w:t>
        </w:r>
        <w:r>
          <w:rPr>
            <w:noProof/>
            <w:webHidden/>
          </w:rPr>
          <w:fldChar w:fldCharType="end"/>
        </w:r>
      </w:hyperlink>
    </w:p>
    <w:p w14:paraId="4425DC79" w14:textId="448ECA8E"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6" w:history="1">
        <w:r w:rsidRPr="00C755DE">
          <w:rPr>
            <w:rStyle w:val="Hyperlink"/>
            <w:noProof/>
          </w:rPr>
          <w:t>Angels in the Park</w:t>
        </w:r>
        <w:r>
          <w:rPr>
            <w:noProof/>
            <w:webHidden/>
          </w:rPr>
          <w:tab/>
        </w:r>
        <w:r>
          <w:rPr>
            <w:noProof/>
            <w:webHidden/>
          </w:rPr>
          <w:fldChar w:fldCharType="begin"/>
        </w:r>
        <w:r>
          <w:rPr>
            <w:noProof/>
            <w:webHidden/>
          </w:rPr>
          <w:instrText xml:space="preserve"> PAGEREF _Toc197338826 \h </w:instrText>
        </w:r>
        <w:r>
          <w:rPr>
            <w:noProof/>
            <w:webHidden/>
          </w:rPr>
        </w:r>
        <w:r>
          <w:rPr>
            <w:noProof/>
            <w:webHidden/>
          </w:rPr>
          <w:fldChar w:fldCharType="separate"/>
        </w:r>
        <w:r>
          <w:rPr>
            <w:noProof/>
            <w:webHidden/>
          </w:rPr>
          <w:t>122</w:t>
        </w:r>
        <w:r>
          <w:rPr>
            <w:noProof/>
            <w:webHidden/>
          </w:rPr>
          <w:fldChar w:fldCharType="end"/>
        </w:r>
      </w:hyperlink>
    </w:p>
    <w:p w14:paraId="7B87E638" w14:textId="04DE6AC4"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7" w:history="1">
        <w:r w:rsidRPr="00C755DE">
          <w:rPr>
            <w:rStyle w:val="Hyperlink"/>
            <w:noProof/>
          </w:rPr>
          <w:t>Making a Plan</w:t>
        </w:r>
        <w:r>
          <w:rPr>
            <w:noProof/>
            <w:webHidden/>
          </w:rPr>
          <w:tab/>
        </w:r>
        <w:r>
          <w:rPr>
            <w:noProof/>
            <w:webHidden/>
          </w:rPr>
          <w:fldChar w:fldCharType="begin"/>
        </w:r>
        <w:r>
          <w:rPr>
            <w:noProof/>
            <w:webHidden/>
          </w:rPr>
          <w:instrText xml:space="preserve"> PAGEREF _Toc197338827 \h </w:instrText>
        </w:r>
        <w:r>
          <w:rPr>
            <w:noProof/>
            <w:webHidden/>
          </w:rPr>
        </w:r>
        <w:r>
          <w:rPr>
            <w:noProof/>
            <w:webHidden/>
          </w:rPr>
          <w:fldChar w:fldCharType="separate"/>
        </w:r>
        <w:r>
          <w:rPr>
            <w:noProof/>
            <w:webHidden/>
          </w:rPr>
          <w:t>129</w:t>
        </w:r>
        <w:r>
          <w:rPr>
            <w:noProof/>
            <w:webHidden/>
          </w:rPr>
          <w:fldChar w:fldCharType="end"/>
        </w:r>
      </w:hyperlink>
    </w:p>
    <w:p w14:paraId="2797F180" w14:textId="0F8817EF"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28" w:history="1">
        <w:r w:rsidRPr="00C755DE">
          <w:rPr>
            <w:rStyle w:val="Hyperlink"/>
            <w:noProof/>
          </w:rPr>
          <w:t>FBI – Chicago Drug Bust</w:t>
        </w:r>
        <w:r>
          <w:rPr>
            <w:noProof/>
            <w:webHidden/>
          </w:rPr>
          <w:tab/>
        </w:r>
        <w:r>
          <w:rPr>
            <w:noProof/>
            <w:webHidden/>
          </w:rPr>
          <w:fldChar w:fldCharType="begin"/>
        </w:r>
        <w:r>
          <w:rPr>
            <w:noProof/>
            <w:webHidden/>
          </w:rPr>
          <w:instrText xml:space="preserve"> PAGEREF _Toc197338828 \h </w:instrText>
        </w:r>
        <w:r>
          <w:rPr>
            <w:noProof/>
            <w:webHidden/>
          </w:rPr>
        </w:r>
        <w:r>
          <w:rPr>
            <w:noProof/>
            <w:webHidden/>
          </w:rPr>
          <w:fldChar w:fldCharType="separate"/>
        </w:r>
        <w:r>
          <w:rPr>
            <w:noProof/>
            <w:webHidden/>
          </w:rPr>
          <w:t>135</w:t>
        </w:r>
        <w:r>
          <w:rPr>
            <w:noProof/>
            <w:webHidden/>
          </w:rPr>
          <w:fldChar w:fldCharType="end"/>
        </w:r>
      </w:hyperlink>
    </w:p>
    <w:p w14:paraId="0B18786C" w14:textId="698A568A"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29" w:history="1">
        <w:r w:rsidRPr="00C755DE">
          <w:rPr>
            <w:rStyle w:val="Hyperlink"/>
            <w:noProof/>
          </w:rPr>
          <w:t>Night Action</w:t>
        </w:r>
        <w:r>
          <w:rPr>
            <w:noProof/>
            <w:webHidden/>
          </w:rPr>
          <w:tab/>
        </w:r>
        <w:r>
          <w:rPr>
            <w:noProof/>
            <w:webHidden/>
          </w:rPr>
          <w:fldChar w:fldCharType="begin"/>
        </w:r>
        <w:r>
          <w:rPr>
            <w:noProof/>
            <w:webHidden/>
          </w:rPr>
          <w:instrText xml:space="preserve"> PAGEREF _Toc197338829 \h </w:instrText>
        </w:r>
        <w:r>
          <w:rPr>
            <w:noProof/>
            <w:webHidden/>
          </w:rPr>
        </w:r>
        <w:r>
          <w:rPr>
            <w:noProof/>
            <w:webHidden/>
          </w:rPr>
          <w:fldChar w:fldCharType="separate"/>
        </w:r>
        <w:r>
          <w:rPr>
            <w:noProof/>
            <w:webHidden/>
          </w:rPr>
          <w:t>135</w:t>
        </w:r>
        <w:r>
          <w:rPr>
            <w:noProof/>
            <w:webHidden/>
          </w:rPr>
          <w:fldChar w:fldCharType="end"/>
        </w:r>
      </w:hyperlink>
    </w:p>
    <w:p w14:paraId="44D06E32" w14:textId="34DB9B3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0" w:history="1">
        <w:r w:rsidRPr="00C755DE">
          <w:rPr>
            <w:rStyle w:val="Hyperlink"/>
            <w:noProof/>
          </w:rPr>
          <w:t>Press Conference</w:t>
        </w:r>
        <w:r>
          <w:rPr>
            <w:noProof/>
            <w:webHidden/>
          </w:rPr>
          <w:tab/>
        </w:r>
        <w:r>
          <w:rPr>
            <w:noProof/>
            <w:webHidden/>
          </w:rPr>
          <w:fldChar w:fldCharType="begin"/>
        </w:r>
        <w:r>
          <w:rPr>
            <w:noProof/>
            <w:webHidden/>
          </w:rPr>
          <w:instrText xml:space="preserve"> PAGEREF _Toc197338830 \h </w:instrText>
        </w:r>
        <w:r>
          <w:rPr>
            <w:noProof/>
            <w:webHidden/>
          </w:rPr>
        </w:r>
        <w:r>
          <w:rPr>
            <w:noProof/>
            <w:webHidden/>
          </w:rPr>
          <w:fldChar w:fldCharType="separate"/>
        </w:r>
        <w:r>
          <w:rPr>
            <w:noProof/>
            <w:webHidden/>
          </w:rPr>
          <w:t>141</w:t>
        </w:r>
        <w:r>
          <w:rPr>
            <w:noProof/>
            <w:webHidden/>
          </w:rPr>
          <w:fldChar w:fldCharType="end"/>
        </w:r>
      </w:hyperlink>
    </w:p>
    <w:p w14:paraId="0B205F64" w14:textId="395C2D3F"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1" w:history="1">
        <w:r w:rsidRPr="00C755DE">
          <w:rPr>
            <w:rStyle w:val="Hyperlink"/>
            <w:noProof/>
          </w:rPr>
          <w:t>Mob Meeting</w:t>
        </w:r>
        <w:r>
          <w:rPr>
            <w:noProof/>
            <w:webHidden/>
          </w:rPr>
          <w:tab/>
        </w:r>
        <w:r>
          <w:rPr>
            <w:noProof/>
            <w:webHidden/>
          </w:rPr>
          <w:fldChar w:fldCharType="begin"/>
        </w:r>
        <w:r>
          <w:rPr>
            <w:noProof/>
            <w:webHidden/>
          </w:rPr>
          <w:instrText xml:space="preserve"> PAGEREF _Toc197338831 \h </w:instrText>
        </w:r>
        <w:r>
          <w:rPr>
            <w:noProof/>
            <w:webHidden/>
          </w:rPr>
        </w:r>
        <w:r>
          <w:rPr>
            <w:noProof/>
            <w:webHidden/>
          </w:rPr>
          <w:fldChar w:fldCharType="separate"/>
        </w:r>
        <w:r>
          <w:rPr>
            <w:noProof/>
            <w:webHidden/>
          </w:rPr>
          <w:t>145</w:t>
        </w:r>
        <w:r>
          <w:rPr>
            <w:noProof/>
            <w:webHidden/>
          </w:rPr>
          <w:fldChar w:fldCharType="end"/>
        </w:r>
      </w:hyperlink>
    </w:p>
    <w:p w14:paraId="73F83007" w14:textId="2D224FFA"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32" w:history="1">
        <w:r w:rsidRPr="00C755DE">
          <w:rPr>
            <w:rStyle w:val="Hyperlink"/>
            <w:noProof/>
          </w:rPr>
          <w:t>The Serbian Hitman</w:t>
        </w:r>
        <w:r>
          <w:rPr>
            <w:noProof/>
            <w:webHidden/>
          </w:rPr>
          <w:tab/>
        </w:r>
        <w:r>
          <w:rPr>
            <w:noProof/>
            <w:webHidden/>
          </w:rPr>
          <w:fldChar w:fldCharType="begin"/>
        </w:r>
        <w:r>
          <w:rPr>
            <w:noProof/>
            <w:webHidden/>
          </w:rPr>
          <w:instrText xml:space="preserve"> PAGEREF _Toc197338832 \h </w:instrText>
        </w:r>
        <w:r>
          <w:rPr>
            <w:noProof/>
            <w:webHidden/>
          </w:rPr>
        </w:r>
        <w:r>
          <w:rPr>
            <w:noProof/>
            <w:webHidden/>
          </w:rPr>
          <w:fldChar w:fldCharType="separate"/>
        </w:r>
        <w:r>
          <w:rPr>
            <w:noProof/>
            <w:webHidden/>
          </w:rPr>
          <w:t>149</w:t>
        </w:r>
        <w:r>
          <w:rPr>
            <w:noProof/>
            <w:webHidden/>
          </w:rPr>
          <w:fldChar w:fldCharType="end"/>
        </w:r>
      </w:hyperlink>
    </w:p>
    <w:p w14:paraId="13577F4C" w14:textId="5083F2B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3" w:history="1">
        <w:r w:rsidRPr="00C755DE">
          <w:rPr>
            <w:rStyle w:val="Hyperlink"/>
            <w:noProof/>
          </w:rPr>
          <w:t>The Hit Man</w:t>
        </w:r>
        <w:r>
          <w:rPr>
            <w:noProof/>
            <w:webHidden/>
          </w:rPr>
          <w:tab/>
        </w:r>
        <w:r>
          <w:rPr>
            <w:noProof/>
            <w:webHidden/>
          </w:rPr>
          <w:fldChar w:fldCharType="begin"/>
        </w:r>
        <w:r>
          <w:rPr>
            <w:noProof/>
            <w:webHidden/>
          </w:rPr>
          <w:instrText xml:space="preserve"> PAGEREF _Toc197338833 \h </w:instrText>
        </w:r>
        <w:r>
          <w:rPr>
            <w:noProof/>
            <w:webHidden/>
          </w:rPr>
        </w:r>
        <w:r>
          <w:rPr>
            <w:noProof/>
            <w:webHidden/>
          </w:rPr>
          <w:fldChar w:fldCharType="separate"/>
        </w:r>
        <w:r>
          <w:rPr>
            <w:noProof/>
            <w:webHidden/>
          </w:rPr>
          <w:t>149</w:t>
        </w:r>
        <w:r>
          <w:rPr>
            <w:noProof/>
            <w:webHidden/>
          </w:rPr>
          <w:fldChar w:fldCharType="end"/>
        </w:r>
      </w:hyperlink>
    </w:p>
    <w:p w14:paraId="1EBB38BD" w14:textId="67F7401A"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4" w:history="1">
        <w:r w:rsidRPr="00C755DE">
          <w:rPr>
            <w:rStyle w:val="Hyperlink"/>
            <w:noProof/>
          </w:rPr>
          <w:t>Counterattack</w:t>
        </w:r>
        <w:r>
          <w:rPr>
            <w:noProof/>
            <w:webHidden/>
          </w:rPr>
          <w:tab/>
        </w:r>
        <w:r>
          <w:rPr>
            <w:noProof/>
            <w:webHidden/>
          </w:rPr>
          <w:fldChar w:fldCharType="begin"/>
        </w:r>
        <w:r>
          <w:rPr>
            <w:noProof/>
            <w:webHidden/>
          </w:rPr>
          <w:instrText xml:space="preserve"> PAGEREF _Toc197338834 \h </w:instrText>
        </w:r>
        <w:r>
          <w:rPr>
            <w:noProof/>
            <w:webHidden/>
          </w:rPr>
        </w:r>
        <w:r>
          <w:rPr>
            <w:noProof/>
            <w:webHidden/>
          </w:rPr>
          <w:fldChar w:fldCharType="separate"/>
        </w:r>
        <w:r>
          <w:rPr>
            <w:noProof/>
            <w:webHidden/>
          </w:rPr>
          <w:t>154</w:t>
        </w:r>
        <w:r>
          <w:rPr>
            <w:noProof/>
            <w:webHidden/>
          </w:rPr>
          <w:fldChar w:fldCharType="end"/>
        </w:r>
      </w:hyperlink>
    </w:p>
    <w:p w14:paraId="0F7C71FF" w14:textId="08E350A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5" w:history="1">
        <w:r w:rsidRPr="00C755DE">
          <w:rPr>
            <w:rStyle w:val="Hyperlink"/>
            <w:noProof/>
          </w:rPr>
          <w:t>Police Quibbling</w:t>
        </w:r>
        <w:r>
          <w:rPr>
            <w:noProof/>
            <w:webHidden/>
          </w:rPr>
          <w:tab/>
        </w:r>
        <w:r>
          <w:rPr>
            <w:noProof/>
            <w:webHidden/>
          </w:rPr>
          <w:fldChar w:fldCharType="begin"/>
        </w:r>
        <w:r>
          <w:rPr>
            <w:noProof/>
            <w:webHidden/>
          </w:rPr>
          <w:instrText xml:space="preserve"> PAGEREF _Toc197338835 \h </w:instrText>
        </w:r>
        <w:r>
          <w:rPr>
            <w:noProof/>
            <w:webHidden/>
          </w:rPr>
        </w:r>
        <w:r>
          <w:rPr>
            <w:noProof/>
            <w:webHidden/>
          </w:rPr>
          <w:fldChar w:fldCharType="separate"/>
        </w:r>
        <w:r>
          <w:rPr>
            <w:noProof/>
            <w:webHidden/>
          </w:rPr>
          <w:t>164</w:t>
        </w:r>
        <w:r>
          <w:rPr>
            <w:noProof/>
            <w:webHidden/>
          </w:rPr>
          <w:fldChar w:fldCharType="end"/>
        </w:r>
      </w:hyperlink>
    </w:p>
    <w:p w14:paraId="342DF41E" w14:textId="79ECD82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6" w:history="1">
        <w:r w:rsidRPr="00C755DE">
          <w:rPr>
            <w:rStyle w:val="Hyperlink"/>
            <w:noProof/>
          </w:rPr>
          <w:t>Mob Regrets</w:t>
        </w:r>
        <w:r>
          <w:rPr>
            <w:noProof/>
            <w:webHidden/>
          </w:rPr>
          <w:tab/>
        </w:r>
        <w:r>
          <w:rPr>
            <w:noProof/>
            <w:webHidden/>
          </w:rPr>
          <w:fldChar w:fldCharType="begin"/>
        </w:r>
        <w:r>
          <w:rPr>
            <w:noProof/>
            <w:webHidden/>
          </w:rPr>
          <w:instrText xml:space="preserve"> PAGEREF _Toc197338836 \h </w:instrText>
        </w:r>
        <w:r>
          <w:rPr>
            <w:noProof/>
            <w:webHidden/>
          </w:rPr>
        </w:r>
        <w:r>
          <w:rPr>
            <w:noProof/>
            <w:webHidden/>
          </w:rPr>
          <w:fldChar w:fldCharType="separate"/>
        </w:r>
        <w:r>
          <w:rPr>
            <w:noProof/>
            <w:webHidden/>
          </w:rPr>
          <w:t>172</w:t>
        </w:r>
        <w:r>
          <w:rPr>
            <w:noProof/>
            <w:webHidden/>
          </w:rPr>
          <w:fldChar w:fldCharType="end"/>
        </w:r>
      </w:hyperlink>
    </w:p>
    <w:p w14:paraId="61FAEA61" w14:textId="2C09655F"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37" w:history="1">
        <w:r w:rsidRPr="00C755DE">
          <w:rPr>
            <w:rStyle w:val="Hyperlink"/>
            <w:noProof/>
          </w:rPr>
          <w:t>Mob Retaliation</w:t>
        </w:r>
        <w:r>
          <w:rPr>
            <w:noProof/>
            <w:webHidden/>
          </w:rPr>
          <w:tab/>
        </w:r>
        <w:r>
          <w:rPr>
            <w:noProof/>
            <w:webHidden/>
          </w:rPr>
          <w:fldChar w:fldCharType="begin"/>
        </w:r>
        <w:r>
          <w:rPr>
            <w:noProof/>
            <w:webHidden/>
          </w:rPr>
          <w:instrText xml:space="preserve"> PAGEREF _Toc197338837 \h </w:instrText>
        </w:r>
        <w:r>
          <w:rPr>
            <w:noProof/>
            <w:webHidden/>
          </w:rPr>
        </w:r>
        <w:r>
          <w:rPr>
            <w:noProof/>
            <w:webHidden/>
          </w:rPr>
          <w:fldChar w:fldCharType="separate"/>
        </w:r>
        <w:r>
          <w:rPr>
            <w:noProof/>
            <w:webHidden/>
          </w:rPr>
          <w:t>176</w:t>
        </w:r>
        <w:r>
          <w:rPr>
            <w:noProof/>
            <w:webHidden/>
          </w:rPr>
          <w:fldChar w:fldCharType="end"/>
        </w:r>
      </w:hyperlink>
    </w:p>
    <w:p w14:paraId="71FE7004" w14:textId="7F14BEC0"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8" w:history="1">
        <w:r w:rsidRPr="00C755DE">
          <w:rPr>
            <w:rStyle w:val="Hyperlink"/>
            <w:noProof/>
          </w:rPr>
          <w:t>Lewis Plans a Murder</w:t>
        </w:r>
        <w:r>
          <w:rPr>
            <w:noProof/>
            <w:webHidden/>
          </w:rPr>
          <w:tab/>
        </w:r>
        <w:r>
          <w:rPr>
            <w:noProof/>
            <w:webHidden/>
          </w:rPr>
          <w:fldChar w:fldCharType="begin"/>
        </w:r>
        <w:r>
          <w:rPr>
            <w:noProof/>
            <w:webHidden/>
          </w:rPr>
          <w:instrText xml:space="preserve"> PAGEREF _Toc197338838 \h </w:instrText>
        </w:r>
        <w:r>
          <w:rPr>
            <w:noProof/>
            <w:webHidden/>
          </w:rPr>
        </w:r>
        <w:r>
          <w:rPr>
            <w:noProof/>
            <w:webHidden/>
          </w:rPr>
          <w:fldChar w:fldCharType="separate"/>
        </w:r>
        <w:r>
          <w:rPr>
            <w:noProof/>
            <w:webHidden/>
          </w:rPr>
          <w:t>176</w:t>
        </w:r>
        <w:r>
          <w:rPr>
            <w:noProof/>
            <w:webHidden/>
          </w:rPr>
          <w:fldChar w:fldCharType="end"/>
        </w:r>
      </w:hyperlink>
    </w:p>
    <w:p w14:paraId="491C2F0E" w14:textId="0918613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39" w:history="1">
        <w:r w:rsidRPr="00C755DE">
          <w:rPr>
            <w:rStyle w:val="Hyperlink"/>
            <w:noProof/>
          </w:rPr>
          <w:t>Angel in the Elevator</w:t>
        </w:r>
        <w:r>
          <w:rPr>
            <w:noProof/>
            <w:webHidden/>
          </w:rPr>
          <w:tab/>
        </w:r>
        <w:r>
          <w:rPr>
            <w:noProof/>
            <w:webHidden/>
          </w:rPr>
          <w:fldChar w:fldCharType="begin"/>
        </w:r>
        <w:r>
          <w:rPr>
            <w:noProof/>
            <w:webHidden/>
          </w:rPr>
          <w:instrText xml:space="preserve"> PAGEREF _Toc197338839 \h </w:instrText>
        </w:r>
        <w:r>
          <w:rPr>
            <w:noProof/>
            <w:webHidden/>
          </w:rPr>
        </w:r>
        <w:r>
          <w:rPr>
            <w:noProof/>
            <w:webHidden/>
          </w:rPr>
          <w:fldChar w:fldCharType="separate"/>
        </w:r>
        <w:r>
          <w:rPr>
            <w:noProof/>
            <w:webHidden/>
          </w:rPr>
          <w:t>182</w:t>
        </w:r>
        <w:r>
          <w:rPr>
            <w:noProof/>
            <w:webHidden/>
          </w:rPr>
          <w:fldChar w:fldCharType="end"/>
        </w:r>
      </w:hyperlink>
    </w:p>
    <w:p w14:paraId="5946119D" w14:textId="5D4F2D5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0" w:history="1">
        <w:r w:rsidRPr="00C755DE">
          <w:rPr>
            <w:rStyle w:val="Hyperlink"/>
            <w:noProof/>
          </w:rPr>
          <w:t>Road Wars</w:t>
        </w:r>
        <w:r>
          <w:rPr>
            <w:noProof/>
            <w:webHidden/>
          </w:rPr>
          <w:tab/>
        </w:r>
        <w:r>
          <w:rPr>
            <w:noProof/>
            <w:webHidden/>
          </w:rPr>
          <w:fldChar w:fldCharType="begin"/>
        </w:r>
        <w:r>
          <w:rPr>
            <w:noProof/>
            <w:webHidden/>
          </w:rPr>
          <w:instrText xml:space="preserve"> PAGEREF _Toc197338840 \h </w:instrText>
        </w:r>
        <w:r>
          <w:rPr>
            <w:noProof/>
            <w:webHidden/>
          </w:rPr>
        </w:r>
        <w:r>
          <w:rPr>
            <w:noProof/>
            <w:webHidden/>
          </w:rPr>
          <w:fldChar w:fldCharType="separate"/>
        </w:r>
        <w:r>
          <w:rPr>
            <w:noProof/>
            <w:webHidden/>
          </w:rPr>
          <w:t>192</w:t>
        </w:r>
        <w:r>
          <w:rPr>
            <w:noProof/>
            <w:webHidden/>
          </w:rPr>
          <w:fldChar w:fldCharType="end"/>
        </w:r>
      </w:hyperlink>
    </w:p>
    <w:p w14:paraId="701E9298" w14:textId="7BBE388E"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1" w:history="1">
        <w:r w:rsidRPr="00C755DE">
          <w:rPr>
            <w:rStyle w:val="Hyperlink"/>
            <w:noProof/>
          </w:rPr>
          <w:t>Active Shooter</w:t>
        </w:r>
        <w:r>
          <w:rPr>
            <w:noProof/>
            <w:webHidden/>
          </w:rPr>
          <w:tab/>
        </w:r>
        <w:r>
          <w:rPr>
            <w:noProof/>
            <w:webHidden/>
          </w:rPr>
          <w:fldChar w:fldCharType="begin"/>
        </w:r>
        <w:r>
          <w:rPr>
            <w:noProof/>
            <w:webHidden/>
          </w:rPr>
          <w:instrText xml:space="preserve"> PAGEREF _Toc197338841 \h </w:instrText>
        </w:r>
        <w:r>
          <w:rPr>
            <w:noProof/>
            <w:webHidden/>
          </w:rPr>
        </w:r>
        <w:r>
          <w:rPr>
            <w:noProof/>
            <w:webHidden/>
          </w:rPr>
          <w:fldChar w:fldCharType="separate"/>
        </w:r>
        <w:r>
          <w:rPr>
            <w:noProof/>
            <w:webHidden/>
          </w:rPr>
          <w:t>197</w:t>
        </w:r>
        <w:r>
          <w:rPr>
            <w:noProof/>
            <w:webHidden/>
          </w:rPr>
          <w:fldChar w:fldCharType="end"/>
        </w:r>
      </w:hyperlink>
    </w:p>
    <w:p w14:paraId="5FEAB3E6" w14:textId="722B9BAD"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42" w:history="1">
        <w:r w:rsidRPr="00C755DE">
          <w:rPr>
            <w:rStyle w:val="Hyperlink"/>
            <w:noProof/>
          </w:rPr>
          <w:t>Uncooperative Witness</w:t>
        </w:r>
        <w:r>
          <w:rPr>
            <w:noProof/>
            <w:webHidden/>
          </w:rPr>
          <w:tab/>
        </w:r>
        <w:r>
          <w:rPr>
            <w:noProof/>
            <w:webHidden/>
          </w:rPr>
          <w:fldChar w:fldCharType="begin"/>
        </w:r>
        <w:r>
          <w:rPr>
            <w:noProof/>
            <w:webHidden/>
          </w:rPr>
          <w:instrText xml:space="preserve"> PAGEREF _Toc197338842 \h </w:instrText>
        </w:r>
        <w:r>
          <w:rPr>
            <w:noProof/>
            <w:webHidden/>
          </w:rPr>
        </w:r>
        <w:r>
          <w:rPr>
            <w:noProof/>
            <w:webHidden/>
          </w:rPr>
          <w:fldChar w:fldCharType="separate"/>
        </w:r>
        <w:r>
          <w:rPr>
            <w:noProof/>
            <w:webHidden/>
          </w:rPr>
          <w:t>205</w:t>
        </w:r>
        <w:r>
          <w:rPr>
            <w:noProof/>
            <w:webHidden/>
          </w:rPr>
          <w:fldChar w:fldCharType="end"/>
        </w:r>
      </w:hyperlink>
    </w:p>
    <w:p w14:paraId="4A0460EF" w14:textId="4BF69BA4"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3" w:history="1">
        <w:r w:rsidRPr="00C755DE">
          <w:rPr>
            <w:rStyle w:val="Hyperlink"/>
            <w:noProof/>
          </w:rPr>
          <w:t>The Merrick Law Firm</w:t>
        </w:r>
        <w:r>
          <w:rPr>
            <w:noProof/>
            <w:webHidden/>
          </w:rPr>
          <w:tab/>
        </w:r>
        <w:r>
          <w:rPr>
            <w:noProof/>
            <w:webHidden/>
          </w:rPr>
          <w:fldChar w:fldCharType="begin"/>
        </w:r>
        <w:r>
          <w:rPr>
            <w:noProof/>
            <w:webHidden/>
          </w:rPr>
          <w:instrText xml:space="preserve"> PAGEREF _Toc197338843 \h </w:instrText>
        </w:r>
        <w:r>
          <w:rPr>
            <w:noProof/>
            <w:webHidden/>
          </w:rPr>
        </w:r>
        <w:r>
          <w:rPr>
            <w:noProof/>
            <w:webHidden/>
          </w:rPr>
          <w:fldChar w:fldCharType="separate"/>
        </w:r>
        <w:r>
          <w:rPr>
            <w:noProof/>
            <w:webHidden/>
          </w:rPr>
          <w:t>205</w:t>
        </w:r>
        <w:r>
          <w:rPr>
            <w:noProof/>
            <w:webHidden/>
          </w:rPr>
          <w:fldChar w:fldCharType="end"/>
        </w:r>
      </w:hyperlink>
    </w:p>
    <w:p w14:paraId="25079D9F" w14:textId="227FCD4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4" w:history="1">
        <w:r w:rsidRPr="00C755DE">
          <w:rPr>
            <w:rStyle w:val="Hyperlink"/>
            <w:noProof/>
          </w:rPr>
          <w:t>Confrontation</w:t>
        </w:r>
        <w:r>
          <w:rPr>
            <w:noProof/>
            <w:webHidden/>
          </w:rPr>
          <w:tab/>
        </w:r>
        <w:r>
          <w:rPr>
            <w:noProof/>
            <w:webHidden/>
          </w:rPr>
          <w:fldChar w:fldCharType="begin"/>
        </w:r>
        <w:r>
          <w:rPr>
            <w:noProof/>
            <w:webHidden/>
          </w:rPr>
          <w:instrText xml:space="preserve"> PAGEREF _Toc197338844 \h </w:instrText>
        </w:r>
        <w:r>
          <w:rPr>
            <w:noProof/>
            <w:webHidden/>
          </w:rPr>
        </w:r>
        <w:r>
          <w:rPr>
            <w:noProof/>
            <w:webHidden/>
          </w:rPr>
          <w:fldChar w:fldCharType="separate"/>
        </w:r>
        <w:r>
          <w:rPr>
            <w:noProof/>
            <w:webHidden/>
          </w:rPr>
          <w:t>206</w:t>
        </w:r>
        <w:r>
          <w:rPr>
            <w:noProof/>
            <w:webHidden/>
          </w:rPr>
          <w:fldChar w:fldCharType="end"/>
        </w:r>
      </w:hyperlink>
    </w:p>
    <w:p w14:paraId="3036ACB6" w14:textId="69046628"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5" w:history="1">
        <w:r w:rsidRPr="00C755DE">
          <w:rPr>
            <w:rStyle w:val="Hyperlink"/>
            <w:noProof/>
          </w:rPr>
          <w:t>Getting Millie Involved</w:t>
        </w:r>
        <w:r>
          <w:rPr>
            <w:noProof/>
            <w:webHidden/>
          </w:rPr>
          <w:tab/>
        </w:r>
        <w:r>
          <w:rPr>
            <w:noProof/>
            <w:webHidden/>
          </w:rPr>
          <w:fldChar w:fldCharType="begin"/>
        </w:r>
        <w:r>
          <w:rPr>
            <w:noProof/>
            <w:webHidden/>
          </w:rPr>
          <w:instrText xml:space="preserve"> PAGEREF _Toc197338845 \h </w:instrText>
        </w:r>
        <w:r>
          <w:rPr>
            <w:noProof/>
            <w:webHidden/>
          </w:rPr>
        </w:r>
        <w:r>
          <w:rPr>
            <w:noProof/>
            <w:webHidden/>
          </w:rPr>
          <w:fldChar w:fldCharType="separate"/>
        </w:r>
        <w:r>
          <w:rPr>
            <w:noProof/>
            <w:webHidden/>
          </w:rPr>
          <w:t>212</w:t>
        </w:r>
        <w:r>
          <w:rPr>
            <w:noProof/>
            <w:webHidden/>
          </w:rPr>
          <w:fldChar w:fldCharType="end"/>
        </w:r>
      </w:hyperlink>
    </w:p>
    <w:p w14:paraId="3C8C94B0" w14:textId="2E3C255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6" w:history="1">
        <w:r w:rsidRPr="00C755DE">
          <w:rPr>
            <w:rStyle w:val="Hyperlink"/>
            <w:noProof/>
          </w:rPr>
          <w:t>The Reporter</w:t>
        </w:r>
        <w:r>
          <w:rPr>
            <w:noProof/>
            <w:webHidden/>
          </w:rPr>
          <w:tab/>
        </w:r>
        <w:r>
          <w:rPr>
            <w:noProof/>
            <w:webHidden/>
          </w:rPr>
          <w:fldChar w:fldCharType="begin"/>
        </w:r>
        <w:r>
          <w:rPr>
            <w:noProof/>
            <w:webHidden/>
          </w:rPr>
          <w:instrText xml:space="preserve"> PAGEREF _Toc197338846 \h </w:instrText>
        </w:r>
        <w:r>
          <w:rPr>
            <w:noProof/>
            <w:webHidden/>
          </w:rPr>
        </w:r>
        <w:r>
          <w:rPr>
            <w:noProof/>
            <w:webHidden/>
          </w:rPr>
          <w:fldChar w:fldCharType="separate"/>
        </w:r>
        <w:r>
          <w:rPr>
            <w:noProof/>
            <w:webHidden/>
          </w:rPr>
          <w:t>215</w:t>
        </w:r>
        <w:r>
          <w:rPr>
            <w:noProof/>
            <w:webHidden/>
          </w:rPr>
          <w:fldChar w:fldCharType="end"/>
        </w:r>
      </w:hyperlink>
    </w:p>
    <w:p w14:paraId="78310438" w14:textId="69A4CFC0"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47" w:history="1">
        <w:r w:rsidRPr="00C755DE">
          <w:rPr>
            <w:rStyle w:val="Hyperlink"/>
            <w:noProof/>
          </w:rPr>
          <w:t>Private Investigation</w:t>
        </w:r>
        <w:r>
          <w:rPr>
            <w:noProof/>
            <w:webHidden/>
          </w:rPr>
          <w:tab/>
        </w:r>
        <w:r>
          <w:rPr>
            <w:noProof/>
            <w:webHidden/>
          </w:rPr>
          <w:fldChar w:fldCharType="begin"/>
        </w:r>
        <w:r>
          <w:rPr>
            <w:noProof/>
            <w:webHidden/>
          </w:rPr>
          <w:instrText xml:space="preserve"> PAGEREF _Toc197338847 \h </w:instrText>
        </w:r>
        <w:r>
          <w:rPr>
            <w:noProof/>
            <w:webHidden/>
          </w:rPr>
        </w:r>
        <w:r>
          <w:rPr>
            <w:noProof/>
            <w:webHidden/>
          </w:rPr>
          <w:fldChar w:fldCharType="separate"/>
        </w:r>
        <w:r>
          <w:rPr>
            <w:noProof/>
            <w:webHidden/>
          </w:rPr>
          <w:t>223</w:t>
        </w:r>
        <w:r>
          <w:rPr>
            <w:noProof/>
            <w:webHidden/>
          </w:rPr>
          <w:fldChar w:fldCharType="end"/>
        </w:r>
      </w:hyperlink>
    </w:p>
    <w:p w14:paraId="0B7BC1D9" w14:textId="75306C07"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8" w:history="1">
        <w:r w:rsidRPr="00C755DE">
          <w:rPr>
            <w:rStyle w:val="Hyperlink"/>
            <w:noProof/>
          </w:rPr>
          <w:t>Millie’s Report</w:t>
        </w:r>
        <w:r>
          <w:rPr>
            <w:noProof/>
            <w:webHidden/>
          </w:rPr>
          <w:tab/>
        </w:r>
        <w:r>
          <w:rPr>
            <w:noProof/>
            <w:webHidden/>
          </w:rPr>
          <w:fldChar w:fldCharType="begin"/>
        </w:r>
        <w:r>
          <w:rPr>
            <w:noProof/>
            <w:webHidden/>
          </w:rPr>
          <w:instrText xml:space="preserve"> PAGEREF _Toc197338848 \h </w:instrText>
        </w:r>
        <w:r>
          <w:rPr>
            <w:noProof/>
            <w:webHidden/>
          </w:rPr>
        </w:r>
        <w:r>
          <w:rPr>
            <w:noProof/>
            <w:webHidden/>
          </w:rPr>
          <w:fldChar w:fldCharType="separate"/>
        </w:r>
        <w:r>
          <w:rPr>
            <w:noProof/>
            <w:webHidden/>
          </w:rPr>
          <w:t>223</w:t>
        </w:r>
        <w:r>
          <w:rPr>
            <w:noProof/>
            <w:webHidden/>
          </w:rPr>
          <w:fldChar w:fldCharType="end"/>
        </w:r>
      </w:hyperlink>
    </w:p>
    <w:p w14:paraId="25C84BB8" w14:textId="13F2C282"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49" w:history="1">
        <w:r w:rsidRPr="00C755DE">
          <w:rPr>
            <w:rStyle w:val="Hyperlink"/>
            <w:noProof/>
          </w:rPr>
          <w:t>The Art Gallery</w:t>
        </w:r>
        <w:r>
          <w:rPr>
            <w:noProof/>
            <w:webHidden/>
          </w:rPr>
          <w:tab/>
        </w:r>
        <w:r>
          <w:rPr>
            <w:noProof/>
            <w:webHidden/>
          </w:rPr>
          <w:fldChar w:fldCharType="begin"/>
        </w:r>
        <w:r>
          <w:rPr>
            <w:noProof/>
            <w:webHidden/>
          </w:rPr>
          <w:instrText xml:space="preserve"> PAGEREF _Toc197338849 \h </w:instrText>
        </w:r>
        <w:r>
          <w:rPr>
            <w:noProof/>
            <w:webHidden/>
          </w:rPr>
        </w:r>
        <w:r>
          <w:rPr>
            <w:noProof/>
            <w:webHidden/>
          </w:rPr>
          <w:fldChar w:fldCharType="separate"/>
        </w:r>
        <w:r>
          <w:rPr>
            <w:noProof/>
            <w:webHidden/>
          </w:rPr>
          <w:t>232</w:t>
        </w:r>
        <w:r>
          <w:rPr>
            <w:noProof/>
            <w:webHidden/>
          </w:rPr>
          <w:fldChar w:fldCharType="end"/>
        </w:r>
      </w:hyperlink>
    </w:p>
    <w:p w14:paraId="100D99EE" w14:textId="4F6FF1C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0" w:history="1">
        <w:r w:rsidRPr="00C755DE">
          <w:rPr>
            <w:rStyle w:val="Hyperlink"/>
            <w:noProof/>
          </w:rPr>
          <w:t>Mac to the Rescue</w:t>
        </w:r>
        <w:r>
          <w:rPr>
            <w:noProof/>
            <w:webHidden/>
          </w:rPr>
          <w:tab/>
        </w:r>
        <w:r>
          <w:rPr>
            <w:noProof/>
            <w:webHidden/>
          </w:rPr>
          <w:fldChar w:fldCharType="begin"/>
        </w:r>
        <w:r>
          <w:rPr>
            <w:noProof/>
            <w:webHidden/>
          </w:rPr>
          <w:instrText xml:space="preserve"> PAGEREF _Toc197338850 \h </w:instrText>
        </w:r>
        <w:r>
          <w:rPr>
            <w:noProof/>
            <w:webHidden/>
          </w:rPr>
        </w:r>
        <w:r>
          <w:rPr>
            <w:noProof/>
            <w:webHidden/>
          </w:rPr>
          <w:fldChar w:fldCharType="separate"/>
        </w:r>
        <w:r>
          <w:rPr>
            <w:noProof/>
            <w:webHidden/>
          </w:rPr>
          <w:t>242</w:t>
        </w:r>
        <w:r>
          <w:rPr>
            <w:noProof/>
            <w:webHidden/>
          </w:rPr>
          <w:fldChar w:fldCharType="end"/>
        </w:r>
      </w:hyperlink>
    </w:p>
    <w:p w14:paraId="74D6E8E5" w14:textId="750B879C"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51" w:history="1">
        <w:r w:rsidRPr="00C755DE">
          <w:rPr>
            <w:rStyle w:val="Hyperlink"/>
            <w:noProof/>
          </w:rPr>
          <w:t>Family Squabble</w:t>
        </w:r>
        <w:r>
          <w:rPr>
            <w:noProof/>
            <w:webHidden/>
          </w:rPr>
          <w:tab/>
        </w:r>
        <w:r>
          <w:rPr>
            <w:noProof/>
            <w:webHidden/>
          </w:rPr>
          <w:fldChar w:fldCharType="begin"/>
        </w:r>
        <w:r>
          <w:rPr>
            <w:noProof/>
            <w:webHidden/>
          </w:rPr>
          <w:instrText xml:space="preserve"> PAGEREF _Toc197338851 \h </w:instrText>
        </w:r>
        <w:r>
          <w:rPr>
            <w:noProof/>
            <w:webHidden/>
          </w:rPr>
        </w:r>
        <w:r>
          <w:rPr>
            <w:noProof/>
            <w:webHidden/>
          </w:rPr>
          <w:fldChar w:fldCharType="separate"/>
        </w:r>
        <w:r>
          <w:rPr>
            <w:noProof/>
            <w:webHidden/>
          </w:rPr>
          <w:t>249</w:t>
        </w:r>
        <w:r>
          <w:rPr>
            <w:noProof/>
            <w:webHidden/>
          </w:rPr>
          <w:fldChar w:fldCharType="end"/>
        </w:r>
      </w:hyperlink>
    </w:p>
    <w:p w14:paraId="73B18430" w14:textId="2A6E432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2" w:history="1">
        <w:r w:rsidRPr="00C755DE">
          <w:rPr>
            <w:rStyle w:val="Hyperlink"/>
            <w:noProof/>
          </w:rPr>
          <w:t>Reading the Riot Act</w:t>
        </w:r>
        <w:r>
          <w:rPr>
            <w:noProof/>
            <w:webHidden/>
          </w:rPr>
          <w:tab/>
        </w:r>
        <w:r>
          <w:rPr>
            <w:noProof/>
            <w:webHidden/>
          </w:rPr>
          <w:fldChar w:fldCharType="begin"/>
        </w:r>
        <w:r>
          <w:rPr>
            <w:noProof/>
            <w:webHidden/>
          </w:rPr>
          <w:instrText xml:space="preserve"> PAGEREF _Toc197338852 \h </w:instrText>
        </w:r>
        <w:r>
          <w:rPr>
            <w:noProof/>
            <w:webHidden/>
          </w:rPr>
        </w:r>
        <w:r>
          <w:rPr>
            <w:noProof/>
            <w:webHidden/>
          </w:rPr>
          <w:fldChar w:fldCharType="separate"/>
        </w:r>
        <w:r>
          <w:rPr>
            <w:noProof/>
            <w:webHidden/>
          </w:rPr>
          <w:t>249</w:t>
        </w:r>
        <w:r>
          <w:rPr>
            <w:noProof/>
            <w:webHidden/>
          </w:rPr>
          <w:fldChar w:fldCharType="end"/>
        </w:r>
      </w:hyperlink>
    </w:p>
    <w:p w14:paraId="7C290DF6" w14:textId="7AC2221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3" w:history="1">
        <w:r w:rsidRPr="00C755DE">
          <w:rPr>
            <w:rStyle w:val="Hyperlink"/>
            <w:noProof/>
          </w:rPr>
          <w:t>Police Response</w:t>
        </w:r>
        <w:r>
          <w:rPr>
            <w:noProof/>
            <w:webHidden/>
          </w:rPr>
          <w:tab/>
        </w:r>
        <w:r>
          <w:rPr>
            <w:noProof/>
            <w:webHidden/>
          </w:rPr>
          <w:fldChar w:fldCharType="begin"/>
        </w:r>
        <w:r>
          <w:rPr>
            <w:noProof/>
            <w:webHidden/>
          </w:rPr>
          <w:instrText xml:space="preserve"> PAGEREF _Toc197338853 \h </w:instrText>
        </w:r>
        <w:r>
          <w:rPr>
            <w:noProof/>
            <w:webHidden/>
          </w:rPr>
        </w:r>
        <w:r>
          <w:rPr>
            <w:noProof/>
            <w:webHidden/>
          </w:rPr>
          <w:fldChar w:fldCharType="separate"/>
        </w:r>
        <w:r>
          <w:rPr>
            <w:noProof/>
            <w:webHidden/>
          </w:rPr>
          <w:t>252</w:t>
        </w:r>
        <w:r>
          <w:rPr>
            <w:noProof/>
            <w:webHidden/>
          </w:rPr>
          <w:fldChar w:fldCharType="end"/>
        </w:r>
      </w:hyperlink>
    </w:p>
    <w:p w14:paraId="4E097F31" w14:textId="6BBB99F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4" w:history="1">
        <w:r w:rsidRPr="00C755DE">
          <w:rPr>
            <w:rStyle w:val="Hyperlink"/>
            <w:noProof/>
          </w:rPr>
          <w:t>FBI Analysis</w:t>
        </w:r>
        <w:r>
          <w:rPr>
            <w:noProof/>
            <w:webHidden/>
          </w:rPr>
          <w:tab/>
        </w:r>
        <w:r>
          <w:rPr>
            <w:noProof/>
            <w:webHidden/>
          </w:rPr>
          <w:fldChar w:fldCharType="begin"/>
        </w:r>
        <w:r>
          <w:rPr>
            <w:noProof/>
            <w:webHidden/>
          </w:rPr>
          <w:instrText xml:space="preserve"> PAGEREF _Toc197338854 \h </w:instrText>
        </w:r>
        <w:r>
          <w:rPr>
            <w:noProof/>
            <w:webHidden/>
          </w:rPr>
        </w:r>
        <w:r>
          <w:rPr>
            <w:noProof/>
            <w:webHidden/>
          </w:rPr>
          <w:fldChar w:fldCharType="separate"/>
        </w:r>
        <w:r>
          <w:rPr>
            <w:noProof/>
            <w:webHidden/>
          </w:rPr>
          <w:t>254</w:t>
        </w:r>
        <w:r>
          <w:rPr>
            <w:noProof/>
            <w:webHidden/>
          </w:rPr>
          <w:fldChar w:fldCharType="end"/>
        </w:r>
      </w:hyperlink>
    </w:p>
    <w:p w14:paraId="5D615922" w14:textId="45F9033F"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5" w:history="1">
        <w:r w:rsidRPr="00C755DE">
          <w:rPr>
            <w:rStyle w:val="Hyperlink"/>
            <w:noProof/>
          </w:rPr>
          <w:t>Mac’s Request</w:t>
        </w:r>
        <w:r>
          <w:rPr>
            <w:noProof/>
            <w:webHidden/>
          </w:rPr>
          <w:tab/>
        </w:r>
        <w:r>
          <w:rPr>
            <w:noProof/>
            <w:webHidden/>
          </w:rPr>
          <w:fldChar w:fldCharType="begin"/>
        </w:r>
        <w:r>
          <w:rPr>
            <w:noProof/>
            <w:webHidden/>
          </w:rPr>
          <w:instrText xml:space="preserve"> PAGEREF _Toc197338855 \h </w:instrText>
        </w:r>
        <w:r>
          <w:rPr>
            <w:noProof/>
            <w:webHidden/>
          </w:rPr>
        </w:r>
        <w:r>
          <w:rPr>
            <w:noProof/>
            <w:webHidden/>
          </w:rPr>
          <w:fldChar w:fldCharType="separate"/>
        </w:r>
        <w:r>
          <w:rPr>
            <w:noProof/>
            <w:webHidden/>
          </w:rPr>
          <w:t>256</w:t>
        </w:r>
        <w:r>
          <w:rPr>
            <w:noProof/>
            <w:webHidden/>
          </w:rPr>
          <w:fldChar w:fldCharType="end"/>
        </w:r>
      </w:hyperlink>
    </w:p>
    <w:p w14:paraId="7AA5617D" w14:textId="72E2C3F0"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6" w:history="1">
        <w:r w:rsidRPr="00C755DE">
          <w:rPr>
            <w:rStyle w:val="Hyperlink"/>
            <w:noProof/>
          </w:rPr>
          <w:t>Millie Cooperates</w:t>
        </w:r>
        <w:r>
          <w:rPr>
            <w:noProof/>
            <w:webHidden/>
          </w:rPr>
          <w:tab/>
        </w:r>
        <w:r>
          <w:rPr>
            <w:noProof/>
            <w:webHidden/>
          </w:rPr>
          <w:fldChar w:fldCharType="begin"/>
        </w:r>
        <w:r>
          <w:rPr>
            <w:noProof/>
            <w:webHidden/>
          </w:rPr>
          <w:instrText xml:space="preserve"> PAGEREF _Toc197338856 \h </w:instrText>
        </w:r>
        <w:r>
          <w:rPr>
            <w:noProof/>
            <w:webHidden/>
          </w:rPr>
        </w:r>
        <w:r>
          <w:rPr>
            <w:noProof/>
            <w:webHidden/>
          </w:rPr>
          <w:fldChar w:fldCharType="separate"/>
        </w:r>
        <w:r>
          <w:rPr>
            <w:noProof/>
            <w:webHidden/>
          </w:rPr>
          <w:t>259</w:t>
        </w:r>
        <w:r>
          <w:rPr>
            <w:noProof/>
            <w:webHidden/>
          </w:rPr>
          <w:fldChar w:fldCharType="end"/>
        </w:r>
      </w:hyperlink>
    </w:p>
    <w:p w14:paraId="3599E715" w14:textId="680A091B"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57" w:history="1">
        <w:r w:rsidRPr="00C755DE">
          <w:rPr>
            <w:rStyle w:val="Hyperlink"/>
            <w:noProof/>
          </w:rPr>
          <w:t>Mob Women</w:t>
        </w:r>
        <w:r>
          <w:rPr>
            <w:noProof/>
            <w:webHidden/>
          </w:rPr>
          <w:tab/>
        </w:r>
        <w:r>
          <w:rPr>
            <w:noProof/>
            <w:webHidden/>
          </w:rPr>
          <w:fldChar w:fldCharType="begin"/>
        </w:r>
        <w:r>
          <w:rPr>
            <w:noProof/>
            <w:webHidden/>
          </w:rPr>
          <w:instrText xml:space="preserve"> PAGEREF _Toc197338857 \h </w:instrText>
        </w:r>
        <w:r>
          <w:rPr>
            <w:noProof/>
            <w:webHidden/>
          </w:rPr>
        </w:r>
        <w:r>
          <w:rPr>
            <w:noProof/>
            <w:webHidden/>
          </w:rPr>
          <w:fldChar w:fldCharType="separate"/>
        </w:r>
        <w:r>
          <w:rPr>
            <w:noProof/>
            <w:webHidden/>
          </w:rPr>
          <w:t>263</w:t>
        </w:r>
        <w:r>
          <w:rPr>
            <w:noProof/>
            <w:webHidden/>
          </w:rPr>
          <w:fldChar w:fldCharType="end"/>
        </w:r>
      </w:hyperlink>
    </w:p>
    <w:p w14:paraId="6C42CF0B" w14:textId="6BF7E765"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8" w:history="1">
        <w:r w:rsidRPr="00C755DE">
          <w:rPr>
            <w:rStyle w:val="Hyperlink"/>
            <w:noProof/>
          </w:rPr>
          <w:t>Lendina Versus The FBI</w:t>
        </w:r>
        <w:r>
          <w:rPr>
            <w:noProof/>
            <w:webHidden/>
          </w:rPr>
          <w:tab/>
        </w:r>
        <w:r>
          <w:rPr>
            <w:noProof/>
            <w:webHidden/>
          </w:rPr>
          <w:fldChar w:fldCharType="begin"/>
        </w:r>
        <w:r>
          <w:rPr>
            <w:noProof/>
            <w:webHidden/>
          </w:rPr>
          <w:instrText xml:space="preserve"> PAGEREF _Toc197338858 \h </w:instrText>
        </w:r>
        <w:r>
          <w:rPr>
            <w:noProof/>
            <w:webHidden/>
          </w:rPr>
        </w:r>
        <w:r>
          <w:rPr>
            <w:noProof/>
            <w:webHidden/>
          </w:rPr>
          <w:fldChar w:fldCharType="separate"/>
        </w:r>
        <w:r>
          <w:rPr>
            <w:noProof/>
            <w:webHidden/>
          </w:rPr>
          <w:t>263</w:t>
        </w:r>
        <w:r>
          <w:rPr>
            <w:noProof/>
            <w:webHidden/>
          </w:rPr>
          <w:fldChar w:fldCharType="end"/>
        </w:r>
      </w:hyperlink>
    </w:p>
    <w:p w14:paraId="5A0DBE99" w14:textId="0E27BA5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59" w:history="1">
        <w:r w:rsidRPr="00C755DE">
          <w:rPr>
            <w:rStyle w:val="Hyperlink"/>
            <w:noProof/>
          </w:rPr>
          <w:t>FBI Analysis</w:t>
        </w:r>
        <w:r>
          <w:rPr>
            <w:noProof/>
            <w:webHidden/>
          </w:rPr>
          <w:tab/>
        </w:r>
        <w:r>
          <w:rPr>
            <w:noProof/>
            <w:webHidden/>
          </w:rPr>
          <w:fldChar w:fldCharType="begin"/>
        </w:r>
        <w:r>
          <w:rPr>
            <w:noProof/>
            <w:webHidden/>
          </w:rPr>
          <w:instrText xml:space="preserve"> PAGEREF _Toc197338859 \h </w:instrText>
        </w:r>
        <w:r>
          <w:rPr>
            <w:noProof/>
            <w:webHidden/>
          </w:rPr>
        </w:r>
        <w:r>
          <w:rPr>
            <w:noProof/>
            <w:webHidden/>
          </w:rPr>
          <w:fldChar w:fldCharType="separate"/>
        </w:r>
        <w:r>
          <w:rPr>
            <w:noProof/>
            <w:webHidden/>
          </w:rPr>
          <w:t>267</w:t>
        </w:r>
        <w:r>
          <w:rPr>
            <w:noProof/>
            <w:webHidden/>
          </w:rPr>
          <w:fldChar w:fldCharType="end"/>
        </w:r>
      </w:hyperlink>
    </w:p>
    <w:p w14:paraId="5C55D91C" w14:textId="72109B7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60" w:history="1">
        <w:r w:rsidRPr="00C755DE">
          <w:rPr>
            <w:rStyle w:val="Hyperlink"/>
            <w:noProof/>
          </w:rPr>
          <w:t>Millie and Mac</w:t>
        </w:r>
        <w:r>
          <w:rPr>
            <w:noProof/>
            <w:webHidden/>
          </w:rPr>
          <w:tab/>
        </w:r>
        <w:r>
          <w:rPr>
            <w:noProof/>
            <w:webHidden/>
          </w:rPr>
          <w:fldChar w:fldCharType="begin"/>
        </w:r>
        <w:r>
          <w:rPr>
            <w:noProof/>
            <w:webHidden/>
          </w:rPr>
          <w:instrText xml:space="preserve"> PAGEREF _Toc197338860 \h </w:instrText>
        </w:r>
        <w:r>
          <w:rPr>
            <w:noProof/>
            <w:webHidden/>
          </w:rPr>
        </w:r>
        <w:r>
          <w:rPr>
            <w:noProof/>
            <w:webHidden/>
          </w:rPr>
          <w:fldChar w:fldCharType="separate"/>
        </w:r>
        <w:r>
          <w:rPr>
            <w:noProof/>
            <w:webHidden/>
          </w:rPr>
          <w:t>269</w:t>
        </w:r>
        <w:r>
          <w:rPr>
            <w:noProof/>
            <w:webHidden/>
          </w:rPr>
          <w:fldChar w:fldCharType="end"/>
        </w:r>
      </w:hyperlink>
    </w:p>
    <w:p w14:paraId="6476E5BB" w14:textId="2EE333F2"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61" w:history="1">
        <w:r w:rsidRPr="00C755DE">
          <w:rPr>
            <w:rStyle w:val="Hyperlink"/>
            <w:noProof/>
          </w:rPr>
          <w:t>Chamber of Commerce</w:t>
        </w:r>
        <w:r>
          <w:rPr>
            <w:noProof/>
            <w:webHidden/>
          </w:rPr>
          <w:tab/>
        </w:r>
        <w:r>
          <w:rPr>
            <w:noProof/>
            <w:webHidden/>
          </w:rPr>
          <w:fldChar w:fldCharType="begin"/>
        </w:r>
        <w:r>
          <w:rPr>
            <w:noProof/>
            <w:webHidden/>
          </w:rPr>
          <w:instrText xml:space="preserve"> PAGEREF _Toc197338861 \h </w:instrText>
        </w:r>
        <w:r>
          <w:rPr>
            <w:noProof/>
            <w:webHidden/>
          </w:rPr>
        </w:r>
        <w:r>
          <w:rPr>
            <w:noProof/>
            <w:webHidden/>
          </w:rPr>
          <w:fldChar w:fldCharType="separate"/>
        </w:r>
        <w:r>
          <w:rPr>
            <w:noProof/>
            <w:webHidden/>
          </w:rPr>
          <w:t>275</w:t>
        </w:r>
        <w:r>
          <w:rPr>
            <w:noProof/>
            <w:webHidden/>
          </w:rPr>
          <w:fldChar w:fldCharType="end"/>
        </w:r>
      </w:hyperlink>
    </w:p>
    <w:p w14:paraId="4058199D" w14:textId="3C363A5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62" w:history="1">
        <w:r w:rsidRPr="00C755DE">
          <w:rPr>
            <w:rStyle w:val="Hyperlink"/>
            <w:noProof/>
          </w:rPr>
          <w:t>Planning</w:t>
        </w:r>
        <w:r>
          <w:rPr>
            <w:noProof/>
            <w:webHidden/>
          </w:rPr>
          <w:tab/>
        </w:r>
        <w:r>
          <w:rPr>
            <w:noProof/>
            <w:webHidden/>
          </w:rPr>
          <w:fldChar w:fldCharType="begin"/>
        </w:r>
        <w:r>
          <w:rPr>
            <w:noProof/>
            <w:webHidden/>
          </w:rPr>
          <w:instrText xml:space="preserve"> PAGEREF _Toc197338862 \h </w:instrText>
        </w:r>
        <w:r>
          <w:rPr>
            <w:noProof/>
            <w:webHidden/>
          </w:rPr>
        </w:r>
        <w:r>
          <w:rPr>
            <w:noProof/>
            <w:webHidden/>
          </w:rPr>
          <w:fldChar w:fldCharType="separate"/>
        </w:r>
        <w:r>
          <w:rPr>
            <w:noProof/>
            <w:webHidden/>
          </w:rPr>
          <w:t>275</w:t>
        </w:r>
        <w:r>
          <w:rPr>
            <w:noProof/>
            <w:webHidden/>
          </w:rPr>
          <w:fldChar w:fldCharType="end"/>
        </w:r>
      </w:hyperlink>
    </w:p>
    <w:p w14:paraId="0EDB7E58" w14:textId="5FB32934"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63" w:history="1">
        <w:r w:rsidRPr="00C755DE">
          <w:rPr>
            <w:rStyle w:val="Hyperlink"/>
            <w:noProof/>
          </w:rPr>
          <w:t>Burnham Award</w:t>
        </w:r>
        <w:r>
          <w:rPr>
            <w:noProof/>
            <w:webHidden/>
          </w:rPr>
          <w:tab/>
        </w:r>
        <w:r>
          <w:rPr>
            <w:noProof/>
            <w:webHidden/>
          </w:rPr>
          <w:fldChar w:fldCharType="begin"/>
        </w:r>
        <w:r>
          <w:rPr>
            <w:noProof/>
            <w:webHidden/>
          </w:rPr>
          <w:instrText xml:space="preserve"> PAGEREF _Toc197338863 \h </w:instrText>
        </w:r>
        <w:r>
          <w:rPr>
            <w:noProof/>
            <w:webHidden/>
          </w:rPr>
        </w:r>
        <w:r>
          <w:rPr>
            <w:noProof/>
            <w:webHidden/>
          </w:rPr>
          <w:fldChar w:fldCharType="separate"/>
        </w:r>
        <w:r>
          <w:rPr>
            <w:noProof/>
            <w:webHidden/>
          </w:rPr>
          <w:t>277</w:t>
        </w:r>
        <w:r>
          <w:rPr>
            <w:noProof/>
            <w:webHidden/>
          </w:rPr>
          <w:fldChar w:fldCharType="end"/>
        </w:r>
      </w:hyperlink>
    </w:p>
    <w:p w14:paraId="158AB570" w14:textId="48D4674D"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64" w:history="1">
        <w:r w:rsidRPr="00C755DE">
          <w:rPr>
            <w:rStyle w:val="Hyperlink"/>
            <w:noProof/>
          </w:rPr>
          <w:t>Anneliese</w:t>
        </w:r>
        <w:r>
          <w:rPr>
            <w:noProof/>
            <w:webHidden/>
          </w:rPr>
          <w:tab/>
        </w:r>
        <w:r>
          <w:rPr>
            <w:noProof/>
            <w:webHidden/>
          </w:rPr>
          <w:fldChar w:fldCharType="begin"/>
        </w:r>
        <w:r>
          <w:rPr>
            <w:noProof/>
            <w:webHidden/>
          </w:rPr>
          <w:instrText xml:space="preserve"> PAGEREF _Toc197338864 \h </w:instrText>
        </w:r>
        <w:r>
          <w:rPr>
            <w:noProof/>
            <w:webHidden/>
          </w:rPr>
        </w:r>
        <w:r>
          <w:rPr>
            <w:noProof/>
            <w:webHidden/>
          </w:rPr>
          <w:fldChar w:fldCharType="separate"/>
        </w:r>
        <w:r>
          <w:rPr>
            <w:noProof/>
            <w:webHidden/>
          </w:rPr>
          <w:t>287</w:t>
        </w:r>
        <w:r>
          <w:rPr>
            <w:noProof/>
            <w:webHidden/>
          </w:rPr>
          <w:fldChar w:fldCharType="end"/>
        </w:r>
      </w:hyperlink>
    </w:p>
    <w:p w14:paraId="055F3766" w14:textId="594F75F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65" w:history="1">
        <w:r w:rsidRPr="00C755DE">
          <w:rPr>
            <w:rStyle w:val="Hyperlink"/>
            <w:noProof/>
          </w:rPr>
          <w:t>Carolina Hendon</w:t>
        </w:r>
        <w:r>
          <w:rPr>
            <w:noProof/>
            <w:webHidden/>
          </w:rPr>
          <w:tab/>
        </w:r>
        <w:r>
          <w:rPr>
            <w:noProof/>
            <w:webHidden/>
          </w:rPr>
          <w:fldChar w:fldCharType="begin"/>
        </w:r>
        <w:r>
          <w:rPr>
            <w:noProof/>
            <w:webHidden/>
          </w:rPr>
          <w:instrText xml:space="preserve"> PAGEREF _Toc197338865 \h </w:instrText>
        </w:r>
        <w:r>
          <w:rPr>
            <w:noProof/>
            <w:webHidden/>
          </w:rPr>
        </w:r>
        <w:r>
          <w:rPr>
            <w:noProof/>
            <w:webHidden/>
          </w:rPr>
          <w:fldChar w:fldCharType="separate"/>
        </w:r>
        <w:r>
          <w:rPr>
            <w:noProof/>
            <w:webHidden/>
          </w:rPr>
          <w:t>287</w:t>
        </w:r>
        <w:r>
          <w:rPr>
            <w:noProof/>
            <w:webHidden/>
          </w:rPr>
          <w:fldChar w:fldCharType="end"/>
        </w:r>
      </w:hyperlink>
    </w:p>
    <w:p w14:paraId="30DCEFE4" w14:textId="20223994"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66" w:history="1">
        <w:r w:rsidRPr="00C755DE">
          <w:rPr>
            <w:rStyle w:val="Hyperlink"/>
            <w:noProof/>
          </w:rPr>
          <w:t>Anneliese Visits</w:t>
        </w:r>
        <w:r>
          <w:rPr>
            <w:noProof/>
            <w:webHidden/>
          </w:rPr>
          <w:tab/>
        </w:r>
        <w:r>
          <w:rPr>
            <w:noProof/>
            <w:webHidden/>
          </w:rPr>
          <w:fldChar w:fldCharType="begin"/>
        </w:r>
        <w:r>
          <w:rPr>
            <w:noProof/>
            <w:webHidden/>
          </w:rPr>
          <w:instrText xml:space="preserve"> PAGEREF _Toc197338866 \h </w:instrText>
        </w:r>
        <w:r>
          <w:rPr>
            <w:noProof/>
            <w:webHidden/>
          </w:rPr>
        </w:r>
        <w:r>
          <w:rPr>
            <w:noProof/>
            <w:webHidden/>
          </w:rPr>
          <w:fldChar w:fldCharType="separate"/>
        </w:r>
        <w:r>
          <w:rPr>
            <w:noProof/>
            <w:webHidden/>
          </w:rPr>
          <w:t>289</w:t>
        </w:r>
        <w:r>
          <w:rPr>
            <w:noProof/>
            <w:webHidden/>
          </w:rPr>
          <w:fldChar w:fldCharType="end"/>
        </w:r>
      </w:hyperlink>
    </w:p>
    <w:p w14:paraId="26EBBB45" w14:textId="1B718E33"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67" w:history="1">
        <w:r w:rsidRPr="00C755DE">
          <w:rPr>
            <w:rStyle w:val="Hyperlink"/>
            <w:noProof/>
          </w:rPr>
          <w:t>Natalie Visits Dr. Morton</w:t>
        </w:r>
        <w:r>
          <w:rPr>
            <w:noProof/>
            <w:webHidden/>
          </w:rPr>
          <w:tab/>
        </w:r>
        <w:r>
          <w:rPr>
            <w:noProof/>
            <w:webHidden/>
          </w:rPr>
          <w:fldChar w:fldCharType="begin"/>
        </w:r>
        <w:r>
          <w:rPr>
            <w:noProof/>
            <w:webHidden/>
          </w:rPr>
          <w:instrText xml:space="preserve"> PAGEREF _Toc197338867 \h </w:instrText>
        </w:r>
        <w:r>
          <w:rPr>
            <w:noProof/>
            <w:webHidden/>
          </w:rPr>
        </w:r>
        <w:r>
          <w:rPr>
            <w:noProof/>
            <w:webHidden/>
          </w:rPr>
          <w:fldChar w:fldCharType="separate"/>
        </w:r>
        <w:r>
          <w:rPr>
            <w:noProof/>
            <w:webHidden/>
          </w:rPr>
          <w:t>297</w:t>
        </w:r>
        <w:r>
          <w:rPr>
            <w:noProof/>
            <w:webHidden/>
          </w:rPr>
          <w:fldChar w:fldCharType="end"/>
        </w:r>
      </w:hyperlink>
    </w:p>
    <w:p w14:paraId="3C7C1DCF" w14:textId="5A6E62D1"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68" w:history="1">
        <w:r w:rsidRPr="00C755DE">
          <w:rPr>
            <w:rStyle w:val="Hyperlink"/>
            <w:noProof/>
          </w:rPr>
          <w:t>Visit from a Fire Engine</w:t>
        </w:r>
        <w:r>
          <w:rPr>
            <w:noProof/>
            <w:webHidden/>
          </w:rPr>
          <w:tab/>
        </w:r>
        <w:r>
          <w:rPr>
            <w:noProof/>
            <w:webHidden/>
          </w:rPr>
          <w:fldChar w:fldCharType="begin"/>
        </w:r>
        <w:r>
          <w:rPr>
            <w:noProof/>
            <w:webHidden/>
          </w:rPr>
          <w:instrText xml:space="preserve"> PAGEREF _Toc197338868 \h </w:instrText>
        </w:r>
        <w:r>
          <w:rPr>
            <w:noProof/>
            <w:webHidden/>
          </w:rPr>
        </w:r>
        <w:r>
          <w:rPr>
            <w:noProof/>
            <w:webHidden/>
          </w:rPr>
          <w:fldChar w:fldCharType="separate"/>
        </w:r>
        <w:r>
          <w:rPr>
            <w:noProof/>
            <w:webHidden/>
          </w:rPr>
          <w:t>297</w:t>
        </w:r>
        <w:r>
          <w:rPr>
            <w:noProof/>
            <w:webHidden/>
          </w:rPr>
          <w:fldChar w:fldCharType="end"/>
        </w:r>
      </w:hyperlink>
    </w:p>
    <w:p w14:paraId="00905C94" w14:textId="1CEA8D83"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69" w:history="1">
        <w:r w:rsidRPr="00C755DE">
          <w:rPr>
            <w:rStyle w:val="Hyperlink"/>
            <w:noProof/>
          </w:rPr>
          <w:t>Mob Planning Again</w:t>
        </w:r>
        <w:r>
          <w:rPr>
            <w:noProof/>
            <w:webHidden/>
          </w:rPr>
          <w:tab/>
        </w:r>
        <w:r>
          <w:rPr>
            <w:noProof/>
            <w:webHidden/>
          </w:rPr>
          <w:fldChar w:fldCharType="begin"/>
        </w:r>
        <w:r>
          <w:rPr>
            <w:noProof/>
            <w:webHidden/>
          </w:rPr>
          <w:instrText xml:space="preserve"> PAGEREF _Toc197338869 \h </w:instrText>
        </w:r>
        <w:r>
          <w:rPr>
            <w:noProof/>
            <w:webHidden/>
          </w:rPr>
        </w:r>
        <w:r>
          <w:rPr>
            <w:noProof/>
            <w:webHidden/>
          </w:rPr>
          <w:fldChar w:fldCharType="separate"/>
        </w:r>
        <w:r>
          <w:rPr>
            <w:noProof/>
            <w:webHidden/>
          </w:rPr>
          <w:t>305</w:t>
        </w:r>
        <w:r>
          <w:rPr>
            <w:noProof/>
            <w:webHidden/>
          </w:rPr>
          <w:fldChar w:fldCharType="end"/>
        </w:r>
      </w:hyperlink>
    </w:p>
    <w:p w14:paraId="3D3C4D18" w14:textId="54DB1502"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70" w:history="1">
        <w:r w:rsidRPr="00C755DE">
          <w:rPr>
            <w:rStyle w:val="Hyperlink"/>
            <w:noProof/>
          </w:rPr>
          <w:t>Perils of Natalie</w:t>
        </w:r>
        <w:r>
          <w:rPr>
            <w:noProof/>
            <w:webHidden/>
          </w:rPr>
          <w:tab/>
        </w:r>
        <w:r>
          <w:rPr>
            <w:noProof/>
            <w:webHidden/>
          </w:rPr>
          <w:fldChar w:fldCharType="begin"/>
        </w:r>
        <w:r>
          <w:rPr>
            <w:noProof/>
            <w:webHidden/>
          </w:rPr>
          <w:instrText xml:space="preserve"> PAGEREF _Toc197338870 \h </w:instrText>
        </w:r>
        <w:r>
          <w:rPr>
            <w:noProof/>
            <w:webHidden/>
          </w:rPr>
        </w:r>
        <w:r>
          <w:rPr>
            <w:noProof/>
            <w:webHidden/>
          </w:rPr>
          <w:fldChar w:fldCharType="separate"/>
        </w:r>
        <w:r>
          <w:rPr>
            <w:noProof/>
            <w:webHidden/>
          </w:rPr>
          <w:t>309</w:t>
        </w:r>
        <w:r>
          <w:rPr>
            <w:noProof/>
            <w:webHidden/>
          </w:rPr>
          <w:fldChar w:fldCharType="end"/>
        </w:r>
      </w:hyperlink>
    </w:p>
    <w:p w14:paraId="4D665574" w14:textId="3E9EF388"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1" w:history="1">
        <w:r w:rsidRPr="00C755DE">
          <w:rPr>
            <w:rStyle w:val="Hyperlink"/>
            <w:noProof/>
          </w:rPr>
          <w:t>The Restaurant Attack</w:t>
        </w:r>
        <w:r>
          <w:rPr>
            <w:noProof/>
            <w:webHidden/>
          </w:rPr>
          <w:tab/>
        </w:r>
        <w:r>
          <w:rPr>
            <w:noProof/>
            <w:webHidden/>
          </w:rPr>
          <w:fldChar w:fldCharType="begin"/>
        </w:r>
        <w:r>
          <w:rPr>
            <w:noProof/>
            <w:webHidden/>
          </w:rPr>
          <w:instrText xml:space="preserve"> PAGEREF _Toc197338871 \h </w:instrText>
        </w:r>
        <w:r>
          <w:rPr>
            <w:noProof/>
            <w:webHidden/>
          </w:rPr>
        </w:r>
        <w:r>
          <w:rPr>
            <w:noProof/>
            <w:webHidden/>
          </w:rPr>
          <w:fldChar w:fldCharType="separate"/>
        </w:r>
        <w:r>
          <w:rPr>
            <w:noProof/>
            <w:webHidden/>
          </w:rPr>
          <w:t>309</w:t>
        </w:r>
        <w:r>
          <w:rPr>
            <w:noProof/>
            <w:webHidden/>
          </w:rPr>
          <w:fldChar w:fldCharType="end"/>
        </w:r>
      </w:hyperlink>
    </w:p>
    <w:p w14:paraId="69E9303C" w14:textId="2B7463A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2" w:history="1">
        <w:r w:rsidRPr="00C755DE">
          <w:rPr>
            <w:rStyle w:val="Hyperlink"/>
            <w:noProof/>
            <w:shd w:val="clear" w:color="auto" w:fill="FFFFFF"/>
          </w:rPr>
          <w:t>Active Shooter</w:t>
        </w:r>
        <w:r>
          <w:rPr>
            <w:noProof/>
            <w:webHidden/>
          </w:rPr>
          <w:tab/>
        </w:r>
        <w:r>
          <w:rPr>
            <w:noProof/>
            <w:webHidden/>
          </w:rPr>
          <w:fldChar w:fldCharType="begin"/>
        </w:r>
        <w:r>
          <w:rPr>
            <w:noProof/>
            <w:webHidden/>
          </w:rPr>
          <w:instrText xml:space="preserve"> PAGEREF _Toc197338872 \h </w:instrText>
        </w:r>
        <w:r>
          <w:rPr>
            <w:noProof/>
            <w:webHidden/>
          </w:rPr>
        </w:r>
        <w:r>
          <w:rPr>
            <w:noProof/>
            <w:webHidden/>
          </w:rPr>
          <w:fldChar w:fldCharType="separate"/>
        </w:r>
        <w:r>
          <w:rPr>
            <w:noProof/>
            <w:webHidden/>
          </w:rPr>
          <w:t>316</w:t>
        </w:r>
        <w:r>
          <w:rPr>
            <w:noProof/>
            <w:webHidden/>
          </w:rPr>
          <w:fldChar w:fldCharType="end"/>
        </w:r>
      </w:hyperlink>
    </w:p>
    <w:p w14:paraId="31EC599F" w14:textId="0E1D30B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3" w:history="1">
        <w:r w:rsidRPr="00C755DE">
          <w:rPr>
            <w:rStyle w:val="Hyperlink"/>
            <w:noProof/>
            <w:shd w:val="clear" w:color="auto" w:fill="FFFFFF"/>
          </w:rPr>
          <w:t>Getting to Know You</w:t>
        </w:r>
        <w:r>
          <w:rPr>
            <w:noProof/>
            <w:webHidden/>
          </w:rPr>
          <w:tab/>
        </w:r>
        <w:r>
          <w:rPr>
            <w:noProof/>
            <w:webHidden/>
          </w:rPr>
          <w:fldChar w:fldCharType="begin"/>
        </w:r>
        <w:r>
          <w:rPr>
            <w:noProof/>
            <w:webHidden/>
          </w:rPr>
          <w:instrText xml:space="preserve"> PAGEREF _Toc197338873 \h </w:instrText>
        </w:r>
        <w:r>
          <w:rPr>
            <w:noProof/>
            <w:webHidden/>
          </w:rPr>
        </w:r>
        <w:r>
          <w:rPr>
            <w:noProof/>
            <w:webHidden/>
          </w:rPr>
          <w:fldChar w:fldCharType="separate"/>
        </w:r>
        <w:r>
          <w:rPr>
            <w:noProof/>
            <w:webHidden/>
          </w:rPr>
          <w:t>321</w:t>
        </w:r>
        <w:r>
          <w:rPr>
            <w:noProof/>
            <w:webHidden/>
          </w:rPr>
          <w:fldChar w:fldCharType="end"/>
        </w:r>
      </w:hyperlink>
    </w:p>
    <w:p w14:paraId="5336EAD9" w14:textId="333ADFA6"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74" w:history="1">
        <w:r w:rsidRPr="00C755DE">
          <w:rPr>
            <w:rStyle w:val="Hyperlink"/>
            <w:noProof/>
          </w:rPr>
          <w:t>Natalie Hits Back</w:t>
        </w:r>
        <w:r>
          <w:rPr>
            <w:noProof/>
            <w:webHidden/>
          </w:rPr>
          <w:tab/>
        </w:r>
        <w:r>
          <w:rPr>
            <w:noProof/>
            <w:webHidden/>
          </w:rPr>
          <w:fldChar w:fldCharType="begin"/>
        </w:r>
        <w:r>
          <w:rPr>
            <w:noProof/>
            <w:webHidden/>
          </w:rPr>
          <w:instrText xml:space="preserve"> PAGEREF _Toc197338874 \h </w:instrText>
        </w:r>
        <w:r>
          <w:rPr>
            <w:noProof/>
            <w:webHidden/>
          </w:rPr>
        </w:r>
        <w:r>
          <w:rPr>
            <w:noProof/>
            <w:webHidden/>
          </w:rPr>
          <w:fldChar w:fldCharType="separate"/>
        </w:r>
        <w:r>
          <w:rPr>
            <w:noProof/>
            <w:webHidden/>
          </w:rPr>
          <w:t>329</w:t>
        </w:r>
        <w:r>
          <w:rPr>
            <w:noProof/>
            <w:webHidden/>
          </w:rPr>
          <w:fldChar w:fldCharType="end"/>
        </w:r>
      </w:hyperlink>
    </w:p>
    <w:p w14:paraId="7CDC689C" w14:textId="10023857"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5" w:history="1">
        <w:r w:rsidRPr="00C755DE">
          <w:rPr>
            <w:rStyle w:val="Hyperlink"/>
            <w:noProof/>
          </w:rPr>
          <w:t>The Safe House</w:t>
        </w:r>
        <w:r>
          <w:rPr>
            <w:noProof/>
            <w:webHidden/>
          </w:rPr>
          <w:tab/>
        </w:r>
        <w:r>
          <w:rPr>
            <w:noProof/>
            <w:webHidden/>
          </w:rPr>
          <w:fldChar w:fldCharType="begin"/>
        </w:r>
        <w:r>
          <w:rPr>
            <w:noProof/>
            <w:webHidden/>
          </w:rPr>
          <w:instrText xml:space="preserve"> PAGEREF _Toc197338875 \h </w:instrText>
        </w:r>
        <w:r>
          <w:rPr>
            <w:noProof/>
            <w:webHidden/>
          </w:rPr>
        </w:r>
        <w:r>
          <w:rPr>
            <w:noProof/>
            <w:webHidden/>
          </w:rPr>
          <w:fldChar w:fldCharType="separate"/>
        </w:r>
        <w:r>
          <w:rPr>
            <w:noProof/>
            <w:webHidden/>
          </w:rPr>
          <w:t>329</w:t>
        </w:r>
        <w:r>
          <w:rPr>
            <w:noProof/>
            <w:webHidden/>
          </w:rPr>
          <w:fldChar w:fldCharType="end"/>
        </w:r>
      </w:hyperlink>
    </w:p>
    <w:p w14:paraId="2EA62A73" w14:textId="4969F057"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6" w:history="1">
        <w:r w:rsidRPr="00C755DE">
          <w:rPr>
            <w:rStyle w:val="Hyperlink"/>
            <w:noProof/>
          </w:rPr>
          <w:t>Police Headquarters</w:t>
        </w:r>
        <w:r>
          <w:rPr>
            <w:noProof/>
            <w:webHidden/>
          </w:rPr>
          <w:tab/>
        </w:r>
        <w:r>
          <w:rPr>
            <w:noProof/>
            <w:webHidden/>
          </w:rPr>
          <w:fldChar w:fldCharType="begin"/>
        </w:r>
        <w:r>
          <w:rPr>
            <w:noProof/>
            <w:webHidden/>
          </w:rPr>
          <w:instrText xml:space="preserve"> PAGEREF _Toc197338876 \h </w:instrText>
        </w:r>
        <w:r>
          <w:rPr>
            <w:noProof/>
            <w:webHidden/>
          </w:rPr>
        </w:r>
        <w:r>
          <w:rPr>
            <w:noProof/>
            <w:webHidden/>
          </w:rPr>
          <w:fldChar w:fldCharType="separate"/>
        </w:r>
        <w:r>
          <w:rPr>
            <w:noProof/>
            <w:webHidden/>
          </w:rPr>
          <w:t>336</w:t>
        </w:r>
        <w:r>
          <w:rPr>
            <w:noProof/>
            <w:webHidden/>
          </w:rPr>
          <w:fldChar w:fldCharType="end"/>
        </w:r>
      </w:hyperlink>
    </w:p>
    <w:p w14:paraId="37B74855" w14:textId="6B4F1743"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7" w:history="1">
        <w:r w:rsidRPr="00C755DE">
          <w:rPr>
            <w:rStyle w:val="Hyperlink"/>
            <w:noProof/>
          </w:rPr>
          <w:t>Confrontation</w:t>
        </w:r>
        <w:r>
          <w:rPr>
            <w:noProof/>
            <w:webHidden/>
          </w:rPr>
          <w:tab/>
        </w:r>
        <w:r>
          <w:rPr>
            <w:noProof/>
            <w:webHidden/>
          </w:rPr>
          <w:fldChar w:fldCharType="begin"/>
        </w:r>
        <w:r>
          <w:rPr>
            <w:noProof/>
            <w:webHidden/>
          </w:rPr>
          <w:instrText xml:space="preserve"> PAGEREF _Toc197338877 \h </w:instrText>
        </w:r>
        <w:r>
          <w:rPr>
            <w:noProof/>
            <w:webHidden/>
          </w:rPr>
        </w:r>
        <w:r>
          <w:rPr>
            <w:noProof/>
            <w:webHidden/>
          </w:rPr>
          <w:fldChar w:fldCharType="separate"/>
        </w:r>
        <w:r>
          <w:rPr>
            <w:noProof/>
            <w:webHidden/>
          </w:rPr>
          <w:t>340</w:t>
        </w:r>
        <w:r>
          <w:rPr>
            <w:noProof/>
            <w:webHidden/>
          </w:rPr>
          <w:fldChar w:fldCharType="end"/>
        </w:r>
      </w:hyperlink>
    </w:p>
    <w:p w14:paraId="0D5EB475" w14:textId="2D7F2F56"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8" w:history="1">
        <w:r w:rsidRPr="00C755DE">
          <w:rPr>
            <w:rStyle w:val="Hyperlink"/>
            <w:noProof/>
          </w:rPr>
          <w:t>Police Response</w:t>
        </w:r>
        <w:r>
          <w:rPr>
            <w:noProof/>
            <w:webHidden/>
          </w:rPr>
          <w:tab/>
        </w:r>
        <w:r>
          <w:rPr>
            <w:noProof/>
            <w:webHidden/>
          </w:rPr>
          <w:fldChar w:fldCharType="begin"/>
        </w:r>
        <w:r>
          <w:rPr>
            <w:noProof/>
            <w:webHidden/>
          </w:rPr>
          <w:instrText xml:space="preserve"> PAGEREF _Toc197338878 \h </w:instrText>
        </w:r>
        <w:r>
          <w:rPr>
            <w:noProof/>
            <w:webHidden/>
          </w:rPr>
        </w:r>
        <w:r>
          <w:rPr>
            <w:noProof/>
            <w:webHidden/>
          </w:rPr>
          <w:fldChar w:fldCharType="separate"/>
        </w:r>
        <w:r>
          <w:rPr>
            <w:noProof/>
            <w:webHidden/>
          </w:rPr>
          <w:t>347</w:t>
        </w:r>
        <w:r>
          <w:rPr>
            <w:noProof/>
            <w:webHidden/>
          </w:rPr>
          <w:fldChar w:fldCharType="end"/>
        </w:r>
      </w:hyperlink>
    </w:p>
    <w:p w14:paraId="053D9C3D" w14:textId="108E87F6"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79" w:history="1">
        <w:r w:rsidRPr="00C755DE">
          <w:rPr>
            <w:rStyle w:val="Hyperlink"/>
            <w:noProof/>
          </w:rPr>
          <w:t>Family Meeting</w:t>
        </w:r>
        <w:r>
          <w:rPr>
            <w:noProof/>
            <w:webHidden/>
          </w:rPr>
          <w:tab/>
        </w:r>
        <w:r>
          <w:rPr>
            <w:noProof/>
            <w:webHidden/>
          </w:rPr>
          <w:fldChar w:fldCharType="begin"/>
        </w:r>
        <w:r>
          <w:rPr>
            <w:noProof/>
            <w:webHidden/>
          </w:rPr>
          <w:instrText xml:space="preserve"> PAGEREF _Toc197338879 \h </w:instrText>
        </w:r>
        <w:r>
          <w:rPr>
            <w:noProof/>
            <w:webHidden/>
          </w:rPr>
        </w:r>
        <w:r>
          <w:rPr>
            <w:noProof/>
            <w:webHidden/>
          </w:rPr>
          <w:fldChar w:fldCharType="separate"/>
        </w:r>
        <w:r>
          <w:rPr>
            <w:noProof/>
            <w:webHidden/>
          </w:rPr>
          <w:t>350</w:t>
        </w:r>
        <w:r>
          <w:rPr>
            <w:noProof/>
            <w:webHidden/>
          </w:rPr>
          <w:fldChar w:fldCharType="end"/>
        </w:r>
      </w:hyperlink>
    </w:p>
    <w:p w14:paraId="279F7853" w14:textId="5E27C0D2"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80" w:history="1">
        <w:r w:rsidRPr="00C755DE">
          <w:rPr>
            <w:rStyle w:val="Hyperlink"/>
            <w:noProof/>
          </w:rPr>
          <w:t>Anneliese Leaves Town</w:t>
        </w:r>
        <w:r>
          <w:rPr>
            <w:noProof/>
            <w:webHidden/>
          </w:rPr>
          <w:tab/>
        </w:r>
        <w:r>
          <w:rPr>
            <w:noProof/>
            <w:webHidden/>
          </w:rPr>
          <w:fldChar w:fldCharType="begin"/>
        </w:r>
        <w:r>
          <w:rPr>
            <w:noProof/>
            <w:webHidden/>
          </w:rPr>
          <w:instrText xml:space="preserve"> PAGEREF _Toc197338880 \h </w:instrText>
        </w:r>
        <w:r>
          <w:rPr>
            <w:noProof/>
            <w:webHidden/>
          </w:rPr>
        </w:r>
        <w:r>
          <w:rPr>
            <w:noProof/>
            <w:webHidden/>
          </w:rPr>
          <w:fldChar w:fldCharType="separate"/>
        </w:r>
        <w:r>
          <w:rPr>
            <w:noProof/>
            <w:webHidden/>
          </w:rPr>
          <w:t>359</w:t>
        </w:r>
        <w:r>
          <w:rPr>
            <w:noProof/>
            <w:webHidden/>
          </w:rPr>
          <w:fldChar w:fldCharType="end"/>
        </w:r>
      </w:hyperlink>
    </w:p>
    <w:p w14:paraId="2BD7C96B" w14:textId="62B15576"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81" w:history="1">
        <w:r w:rsidRPr="00C755DE">
          <w:rPr>
            <w:rStyle w:val="Hyperlink"/>
            <w:noProof/>
          </w:rPr>
          <w:t>Anneliese</w:t>
        </w:r>
        <w:r>
          <w:rPr>
            <w:noProof/>
            <w:webHidden/>
          </w:rPr>
          <w:tab/>
        </w:r>
        <w:r>
          <w:rPr>
            <w:noProof/>
            <w:webHidden/>
          </w:rPr>
          <w:fldChar w:fldCharType="begin"/>
        </w:r>
        <w:r>
          <w:rPr>
            <w:noProof/>
            <w:webHidden/>
          </w:rPr>
          <w:instrText xml:space="preserve"> PAGEREF _Toc197338881 \h </w:instrText>
        </w:r>
        <w:r>
          <w:rPr>
            <w:noProof/>
            <w:webHidden/>
          </w:rPr>
        </w:r>
        <w:r>
          <w:rPr>
            <w:noProof/>
            <w:webHidden/>
          </w:rPr>
          <w:fldChar w:fldCharType="separate"/>
        </w:r>
        <w:r>
          <w:rPr>
            <w:noProof/>
            <w:webHidden/>
          </w:rPr>
          <w:t>359</w:t>
        </w:r>
        <w:r>
          <w:rPr>
            <w:noProof/>
            <w:webHidden/>
          </w:rPr>
          <w:fldChar w:fldCharType="end"/>
        </w:r>
      </w:hyperlink>
    </w:p>
    <w:p w14:paraId="1056C95E" w14:textId="0F58364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82" w:history="1">
        <w:r w:rsidRPr="00C755DE">
          <w:rPr>
            <w:rStyle w:val="Hyperlink"/>
            <w:noProof/>
          </w:rPr>
          <w:t>Breakup</w:t>
        </w:r>
        <w:r>
          <w:rPr>
            <w:noProof/>
            <w:webHidden/>
          </w:rPr>
          <w:tab/>
        </w:r>
        <w:r>
          <w:rPr>
            <w:noProof/>
            <w:webHidden/>
          </w:rPr>
          <w:fldChar w:fldCharType="begin"/>
        </w:r>
        <w:r>
          <w:rPr>
            <w:noProof/>
            <w:webHidden/>
          </w:rPr>
          <w:instrText xml:space="preserve"> PAGEREF _Toc197338882 \h </w:instrText>
        </w:r>
        <w:r>
          <w:rPr>
            <w:noProof/>
            <w:webHidden/>
          </w:rPr>
        </w:r>
        <w:r>
          <w:rPr>
            <w:noProof/>
            <w:webHidden/>
          </w:rPr>
          <w:fldChar w:fldCharType="separate"/>
        </w:r>
        <w:r>
          <w:rPr>
            <w:noProof/>
            <w:webHidden/>
          </w:rPr>
          <w:t>360</w:t>
        </w:r>
        <w:r>
          <w:rPr>
            <w:noProof/>
            <w:webHidden/>
          </w:rPr>
          <w:fldChar w:fldCharType="end"/>
        </w:r>
      </w:hyperlink>
    </w:p>
    <w:p w14:paraId="6C77D72A" w14:textId="41A19AB2"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83" w:history="1">
        <w:r w:rsidRPr="00C755DE">
          <w:rPr>
            <w:rStyle w:val="Hyperlink"/>
            <w:noProof/>
          </w:rPr>
          <w:t>The Drug Lab</w:t>
        </w:r>
        <w:r>
          <w:rPr>
            <w:noProof/>
            <w:webHidden/>
          </w:rPr>
          <w:tab/>
        </w:r>
        <w:r>
          <w:rPr>
            <w:noProof/>
            <w:webHidden/>
          </w:rPr>
          <w:fldChar w:fldCharType="begin"/>
        </w:r>
        <w:r>
          <w:rPr>
            <w:noProof/>
            <w:webHidden/>
          </w:rPr>
          <w:instrText xml:space="preserve"> PAGEREF _Toc197338883 \h </w:instrText>
        </w:r>
        <w:r>
          <w:rPr>
            <w:noProof/>
            <w:webHidden/>
          </w:rPr>
        </w:r>
        <w:r>
          <w:rPr>
            <w:noProof/>
            <w:webHidden/>
          </w:rPr>
          <w:fldChar w:fldCharType="separate"/>
        </w:r>
        <w:r>
          <w:rPr>
            <w:noProof/>
            <w:webHidden/>
          </w:rPr>
          <w:t>366</w:t>
        </w:r>
        <w:r>
          <w:rPr>
            <w:noProof/>
            <w:webHidden/>
          </w:rPr>
          <w:fldChar w:fldCharType="end"/>
        </w:r>
      </w:hyperlink>
    </w:p>
    <w:p w14:paraId="4C86530E" w14:textId="6F3831AE"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84" w:history="1">
        <w:r w:rsidRPr="00C755DE">
          <w:rPr>
            <w:rStyle w:val="Hyperlink"/>
            <w:noProof/>
          </w:rPr>
          <w:t>Trip with an Angel</w:t>
        </w:r>
        <w:r>
          <w:rPr>
            <w:noProof/>
            <w:webHidden/>
          </w:rPr>
          <w:tab/>
        </w:r>
        <w:r>
          <w:rPr>
            <w:noProof/>
            <w:webHidden/>
          </w:rPr>
          <w:fldChar w:fldCharType="begin"/>
        </w:r>
        <w:r>
          <w:rPr>
            <w:noProof/>
            <w:webHidden/>
          </w:rPr>
          <w:instrText xml:space="preserve"> PAGEREF _Toc197338884 \h </w:instrText>
        </w:r>
        <w:r>
          <w:rPr>
            <w:noProof/>
            <w:webHidden/>
          </w:rPr>
        </w:r>
        <w:r>
          <w:rPr>
            <w:noProof/>
            <w:webHidden/>
          </w:rPr>
          <w:fldChar w:fldCharType="separate"/>
        </w:r>
        <w:r>
          <w:rPr>
            <w:noProof/>
            <w:webHidden/>
          </w:rPr>
          <w:t>366</w:t>
        </w:r>
        <w:r>
          <w:rPr>
            <w:noProof/>
            <w:webHidden/>
          </w:rPr>
          <w:fldChar w:fldCharType="end"/>
        </w:r>
      </w:hyperlink>
    </w:p>
    <w:p w14:paraId="582D1009" w14:textId="2A0C2972"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85" w:history="1">
        <w:r w:rsidRPr="00C755DE">
          <w:rPr>
            <w:rStyle w:val="Hyperlink"/>
            <w:noProof/>
          </w:rPr>
          <w:t>Police and FBI Raid</w:t>
        </w:r>
        <w:r>
          <w:rPr>
            <w:noProof/>
            <w:webHidden/>
          </w:rPr>
          <w:tab/>
        </w:r>
        <w:r>
          <w:rPr>
            <w:noProof/>
            <w:webHidden/>
          </w:rPr>
          <w:fldChar w:fldCharType="begin"/>
        </w:r>
        <w:r>
          <w:rPr>
            <w:noProof/>
            <w:webHidden/>
          </w:rPr>
          <w:instrText xml:space="preserve"> PAGEREF _Toc197338885 \h </w:instrText>
        </w:r>
        <w:r>
          <w:rPr>
            <w:noProof/>
            <w:webHidden/>
          </w:rPr>
        </w:r>
        <w:r>
          <w:rPr>
            <w:noProof/>
            <w:webHidden/>
          </w:rPr>
          <w:fldChar w:fldCharType="separate"/>
        </w:r>
        <w:r>
          <w:rPr>
            <w:noProof/>
            <w:webHidden/>
          </w:rPr>
          <w:t>381</w:t>
        </w:r>
        <w:r>
          <w:rPr>
            <w:noProof/>
            <w:webHidden/>
          </w:rPr>
          <w:fldChar w:fldCharType="end"/>
        </w:r>
      </w:hyperlink>
    </w:p>
    <w:p w14:paraId="53CCFBD7" w14:textId="4D1529F0"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86" w:history="1">
        <w:r w:rsidRPr="00C755DE">
          <w:rPr>
            <w:rStyle w:val="Hyperlink"/>
            <w:noProof/>
          </w:rPr>
          <w:t>The Bust</w:t>
        </w:r>
        <w:r>
          <w:rPr>
            <w:noProof/>
            <w:webHidden/>
          </w:rPr>
          <w:tab/>
        </w:r>
        <w:r>
          <w:rPr>
            <w:noProof/>
            <w:webHidden/>
          </w:rPr>
          <w:fldChar w:fldCharType="begin"/>
        </w:r>
        <w:r>
          <w:rPr>
            <w:noProof/>
            <w:webHidden/>
          </w:rPr>
          <w:instrText xml:space="preserve"> PAGEREF _Toc197338886 \h </w:instrText>
        </w:r>
        <w:r>
          <w:rPr>
            <w:noProof/>
            <w:webHidden/>
          </w:rPr>
        </w:r>
        <w:r>
          <w:rPr>
            <w:noProof/>
            <w:webHidden/>
          </w:rPr>
          <w:fldChar w:fldCharType="separate"/>
        </w:r>
        <w:r>
          <w:rPr>
            <w:noProof/>
            <w:webHidden/>
          </w:rPr>
          <w:t>381</w:t>
        </w:r>
        <w:r>
          <w:rPr>
            <w:noProof/>
            <w:webHidden/>
          </w:rPr>
          <w:fldChar w:fldCharType="end"/>
        </w:r>
      </w:hyperlink>
    </w:p>
    <w:p w14:paraId="79E64763" w14:textId="485A9560"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87" w:history="1">
        <w:r w:rsidRPr="00C755DE">
          <w:rPr>
            <w:rStyle w:val="Hyperlink"/>
            <w:noProof/>
          </w:rPr>
          <w:t>The Angel Reacts</w:t>
        </w:r>
        <w:r>
          <w:rPr>
            <w:noProof/>
            <w:webHidden/>
          </w:rPr>
          <w:tab/>
        </w:r>
        <w:r>
          <w:rPr>
            <w:noProof/>
            <w:webHidden/>
          </w:rPr>
          <w:fldChar w:fldCharType="begin"/>
        </w:r>
        <w:r>
          <w:rPr>
            <w:noProof/>
            <w:webHidden/>
          </w:rPr>
          <w:instrText xml:space="preserve"> PAGEREF _Toc197338887 \h </w:instrText>
        </w:r>
        <w:r>
          <w:rPr>
            <w:noProof/>
            <w:webHidden/>
          </w:rPr>
        </w:r>
        <w:r>
          <w:rPr>
            <w:noProof/>
            <w:webHidden/>
          </w:rPr>
          <w:fldChar w:fldCharType="separate"/>
        </w:r>
        <w:r>
          <w:rPr>
            <w:noProof/>
            <w:webHidden/>
          </w:rPr>
          <w:t>392</w:t>
        </w:r>
        <w:r>
          <w:rPr>
            <w:noProof/>
            <w:webHidden/>
          </w:rPr>
          <w:fldChar w:fldCharType="end"/>
        </w:r>
      </w:hyperlink>
    </w:p>
    <w:p w14:paraId="124D8A78" w14:textId="63997B66"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88" w:history="1">
        <w:r w:rsidRPr="00C755DE">
          <w:rPr>
            <w:rStyle w:val="Hyperlink"/>
            <w:noProof/>
          </w:rPr>
          <w:t>The Mob Reacts</w:t>
        </w:r>
        <w:r>
          <w:rPr>
            <w:noProof/>
            <w:webHidden/>
          </w:rPr>
          <w:tab/>
        </w:r>
        <w:r>
          <w:rPr>
            <w:noProof/>
            <w:webHidden/>
          </w:rPr>
          <w:fldChar w:fldCharType="begin"/>
        </w:r>
        <w:r>
          <w:rPr>
            <w:noProof/>
            <w:webHidden/>
          </w:rPr>
          <w:instrText xml:space="preserve"> PAGEREF _Toc197338888 \h </w:instrText>
        </w:r>
        <w:r>
          <w:rPr>
            <w:noProof/>
            <w:webHidden/>
          </w:rPr>
        </w:r>
        <w:r>
          <w:rPr>
            <w:noProof/>
            <w:webHidden/>
          </w:rPr>
          <w:fldChar w:fldCharType="separate"/>
        </w:r>
        <w:r>
          <w:rPr>
            <w:noProof/>
            <w:webHidden/>
          </w:rPr>
          <w:t>396</w:t>
        </w:r>
        <w:r>
          <w:rPr>
            <w:noProof/>
            <w:webHidden/>
          </w:rPr>
          <w:fldChar w:fldCharType="end"/>
        </w:r>
      </w:hyperlink>
    </w:p>
    <w:p w14:paraId="43C5C77B" w14:textId="6A114FDA"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89" w:history="1">
        <w:r w:rsidRPr="00C755DE">
          <w:rPr>
            <w:rStyle w:val="Hyperlink"/>
            <w:noProof/>
          </w:rPr>
          <w:t>Angel’s Capture</w:t>
        </w:r>
        <w:r>
          <w:rPr>
            <w:noProof/>
            <w:webHidden/>
          </w:rPr>
          <w:tab/>
        </w:r>
        <w:r>
          <w:rPr>
            <w:noProof/>
            <w:webHidden/>
          </w:rPr>
          <w:fldChar w:fldCharType="begin"/>
        </w:r>
        <w:r>
          <w:rPr>
            <w:noProof/>
            <w:webHidden/>
          </w:rPr>
          <w:instrText xml:space="preserve"> PAGEREF _Toc197338889 \h </w:instrText>
        </w:r>
        <w:r>
          <w:rPr>
            <w:noProof/>
            <w:webHidden/>
          </w:rPr>
        </w:r>
        <w:r>
          <w:rPr>
            <w:noProof/>
            <w:webHidden/>
          </w:rPr>
          <w:fldChar w:fldCharType="separate"/>
        </w:r>
        <w:r>
          <w:rPr>
            <w:noProof/>
            <w:webHidden/>
          </w:rPr>
          <w:t>401</w:t>
        </w:r>
        <w:r>
          <w:rPr>
            <w:noProof/>
            <w:webHidden/>
          </w:rPr>
          <w:fldChar w:fldCharType="end"/>
        </w:r>
      </w:hyperlink>
    </w:p>
    <w:p w14:paraId="158281C4" w14:textId="0448C5C6"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0" w:history="1">
        <w:r w:rsidRPr="00C755DE">
          <w:rPr>
            <w:rStyle w:val="Hyperlink"/>
            <w:noProof/>
          </w:rPr>
          <w:t>Community Organizer</w:t>
        </w:r>
        <w:r>
          <w:rPr>
            <w:noProof/>
            <w:webHidden/>
          </w:rPr>
          <w:tab/>
        </w:r>
        <w:r>
          <w:rPr>
            <w:noProof/>
            <w:webHidden/>
          </w:rPr>
          <w:fldChar w:fldCharType="begin"/>
        </w:r>
        <w:r>
          <w:rPr>
            <w:noProof/>
            <w:webHidden/>
          </w:rPr>
          <w:instrText xml:space="preserve"> PAGEREF _Toc197338890 \h </w:instrText>
        </w:r>
        <w:r>
          <w:rPr>
            <w:noProof/>
            <w:webHidden/>
          </w:rPr>
        </w:r>
        <w:r>
          <w:rPr>
            <w:noProof/>
            <w:webHidden/>
          </w:rPr>
          <w:fldChar w:fldCharType="separate"/>
        </w:r>
        <w:r>
          <w:rPr>
            <w:noProof/>
            <w:webHidden/>
          </w:rPr>
          <w:t>401</w:t>
        </w:r>
        <w:r>
          <w:rPr>
            <w:noProof/>
            <w:webHidden/>
          </w:rPr>
          <w:fldChar w:fldCharType="end"/>
        </w:r>
      </w:hyperlink>
    </w:p>
    <w:p w14:paraId="4AB90C00" w14:textId="7B23C19F"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1" w:history="1">
        <w:r w:rsidRPr="00C755DE">
          <w:rPr>
            <w:rStyle w:val="Hyperlink"/>
            <w:noProof/>
          </w:rPr>
          <w:t>Beatdown</w:t>
        </w:r>
        <w:r>
          <w:rPr>
            <w:noProof/>
            <w:webHidden/>
          </w:rPr>
          <w:tab/>
        </w:r>
        <w:r>
          <w:rPr>
            <w:noProof/>
            <w:webHidden/>
          </w:rPr>
          <w:fldChar w:fldCharType="begin"/>
        </w:r>
        <w:r>
          <w:rPr>
            <w:noProof/>
            <w:webHidden/>
          </w:rPr>
          <w:instrText xml:space="preserve"> PAGEREF _Toc197338891 \h </w:instrText>
        </w:r>
        <w:r>
          <w:rPr>
            <w:noProof/>
            <w:webHidden/>
          </w:rPr>
        </w:r>
        <w:r>
          <w:rPr>
            <w:noProof/>
            <w:webHidden/>
          </w:rPr>
          <w:fldChar w:fldCharType="separate"/>
        </w:r>
        <w:r>
          <w:rPr>
            <w:noProof/>
            <w:webHidden/>
          </w:rPr>
          <w:t>404</w:t>
        </w:r>
        <w:r>
          <w:rPr>
            <w:noProof/>
            <w:webHidden/>
          </w:rPr>
          <w:fldChar w:fldCharType="end"/>
        </w:r>
      </w:hyperlink>
    </w:p>
    <w:p w14:paraId="380E4700" w14:textId="088DC36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2" w:history="1">
        <w:r w:rsidRPr="00C755DE">
          <w:rPr>
            <w:rStyle w:val="Hyperlink"/>
            <w:rFonts w:eastAsia="MS Gothic" w:cs="Times New Roman"/>
            <w:noProof/>
          </w:rPr>
          <w:t>Mac Calls His Sister</w:t>
        </w:r>
        <w:r>
          <w:rPr>
            <w:noProof/>
            <w:webHidden/>
          </w:rPr>
          <w:tab/>
        </w:r>
        <w:r>
          <w:rPr>
            <w:noProof/>
            <w:webHidden/>
          </w:rPr>
          <w:fldChar w:fldCharType="begin"/>
        </w:r>
        <w:r>
          <w:rPr>
            <w:noProof/>
            <w:webHidden/>
          </w:rPr>
          <w:instrText xml:space="preserve"> PAGEREF _Toc197338892 \h </w:instrText>
        </w:r>
        <w:r>
          <w:rPr>
            <w:noProof/>
            <w:webHidden/>
          </w:rPr>
        </w:r>
        <w:r>
          <w:rPr>
            <w:noProof/>
            <w:webHidden/>
          </w:rPr>
          <w:fldChar w:fldCharType="separate"/>
        </w:r>
        <w:r>
          <w:rPr>
            <w:noProof/>
            <w:webHidden/>
          </w:rPr>
          <w:t>413</w:t>
        </w:r>
        <w:r>
          <w:rPr>
            <w:noProof/>
            <w:webHidden/>
          </w:rPr>
          <w:fldChar w:fldCharType="end"/>
        </w:r>
      </w:hyperlink>
    </w:p>
    <w:p w14:paraId="16C68D2A" w14:textId="1CE61F07"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3" w:history="1">
        <w:r w:rsidRPr="00C755DE">
          <w:rPr>
            <w:rStyle w:val="Hyperlink"/>
            <w:rFonts w:eastAsia="MS Gothic" w:cs="Times New Roman"/>
            <w:noProof/>
          </w:rPr>
          <w:t>Booking an Angel</w:t>
        </w:r>
        <w:r>
          <w:rPr>
            <w:noProof/>
            <w:webHidden/>
          </w:rPr>
          <w:tab/>
        </w:r>
        <w:r>
          <w:rPr>
            <w:noProof/>
            <w:webHidden/>
          </w:rPr>
          <w:fldChar w:fldCharType="begin"/>
        </w:r>
        <w:r>
          <w:rPr>
            <w:noProof/>
            <w:webHidden/>
          </w:rPr>
          <w:instrText xml:space="preserve"> PAGEREF _Toc197338893 \h </w:instrText>
        </w:r>
        <w:r>
          <w:rPr>
            <w:noProof/>
            <w:webHidden/>
          </w:rPr>
        </w:r>
        <w:r>
          <w:rPr>
            <w:noProof/>
            <w:webHidden/>
          </w:rPr>
          <w:fldChar w:fldCharType="separate"/>
        </w:r>
        <w:r>
          <w:rPr>
            <w:noProof/>
            <w:webHidden/>
          </w:rPr>
          <w:t>415</w:t>
        </w:r>
        <w:r>
          <w:rPr>
            <w:noProof/>
            <w:webHidden/>
          </w:rPr>
          <w:fldChar w:fldCharType="end"/>
        </w:r>
      </w:hyperlink>
    </w:p>
    <w:p w14:paraId="5A2246A5" w14:textId="395FB52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4" w:history="1">
        <w:r w:rsidRPr="00C755DE">
          <w:rPr>
            <w:rStyle w:val="Hyperlink"/>
            <w:noProof/>
          </w:rPr>
          <w:t>Intervention</w:t>
        </w:r>
        <w:r>
          <w:rPr>
            <w:noProof/>
            <w:webHidden/>
          </w:rPr>
          <w:tab/>
        </w:r>
        <w:r>
          <w:rPr>
            <w:noProof/>
            <w:webHidden/>
          </w:rPr>
          <w:fldChar w:fldCharType="begin"/>
        </w:r>
        <w:r>
          <w:rPr>
            <w:noProof/>
            <w:webHidden/>
          </w:rPr>
          <w:instrText xml:space="preserve"> PAGEREF _Toc197338894 \h </w:instrText>
        </w:r>
        <w:r>
          <w:rPr>
            <w:noProof/>
            <w:webHidden/>
          </w:rPr>
        </w:r>
        <w:r>
          <w:rPr>
            <w:noProof/>
            <w:webHidden/>
          </w:rPr>
          <w:fldChar w:fldCharType="separate"/>
        </w:r>
        <w:r>
          <w:rPr>
            <w:noProof/>
            <w:webHidden/>
          </w:rPr>
          <w:t>427</w:t>
        </w:r>
        <w:r>
          <w:rPr>
            <w:noProof/>
            <w:webHidden/>
          </w:rPr>
          <w:fldChar w:fldCharType="end"/>
        </w:r>
      </w:hyperlink>
    </w:p>
    <w:p w14:paraId="6FFCFF3B" w14:textId="556A4047"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5" w:history="1">
        <w:r w:rsidRPr="00C755DE">
          <w:rPr>
            <w:rStyle w:val="Hyperlink"/>
            <w:noProof/>
          </w:rPr>
          <w:t>The News Spreads</w:t>
        </w:r>
        <w:r>
          <w:rPr>
            <w:noProof/>
            <w:webHidden/>
          </w:rPr>
          <w:tab/>
        </w:r>
        <w:r>
          <w:rPr>
            <w:noProof/>
            <w:webHidden/>
          </w:rPr>
          <w:fldChar w:fldCharType="begin"/>
        </w:r>
        <w:r>
          <w:rPr>
            <w:noProof/>
            <w:webHidden/>
          </w:rPr>
          <w:instrText xml:space="preserve"> PAGEREF _Toc197338895 \h </w:instrText>
        </w:r>
        <w:r>
          <w:rPr>
            <w:noProof/>
            <w:webHidden/>
          </w:rPr>
        </w:r>
        <w:r>
          <w:rPr>
            <w:noProof/>
            <w:webHidden/>
          </w:rPr>
          <w:fldChar w:fldCharType="separate"/>
        </w:r>
        <w:r>
          <w:rPr>
            <w:noProof/>
            <w:webHidden/>
          </w:rPr>
          <w:t>432</w:t>
        </w:r>
        <w:r>
          <w:rPr>
            <w:noProof/>
            <w:webHidden/>
          </w:rPr>
          <w:fldChar w:fldCharType="end"/>
        </w:r>
      </w:hyperlink>
    </w:p>
    <w:p w14:paraId="57D86BB9" w14:textId="068E25C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6" w:history="1">
        <w:r w:rsidRPr="00C755DE">
          <w:rPr>
            <w:rStyle w:val="Hyperlink"/>
            <w:noProof/>
          </w:rPr>
          <w:t>Time to Worry</w:t>
        </w:r>
        <w:r>
          <w:rPr>
            <w:noProof/>
            <w:webHidden/>
          </w:rPr>
          <w:tab/>
        </w:r>
        <w:r>
          <w:rPr>
            <w:noProof/>
            <w:webHidden/>
          </w:rPr>
          <w:fldChar w:fldCharType="begin"/>
        </w:r>
        <w:r>
          <w:rPr>
            <w:noProof/>
            <w:webHidden/>
          </w:rPr>
          <w:instrText xml:space="preserve"> PAGEREF _Toc197338896 \h </w:instrText>
        </w:r>
        <w:r>
          <w:rPr>
            <w:noProof/>
            <w:webHidden/>
          </w:rPr>
        </w:r>
        <w:r>
          <w:rPr>
            <w:noProof/>
            <w:webHidden/>
          </w:rPr>
          <w:fldChar w:fldCharType="separate"/>
        </w:r>
        <w:r>
          <w:rPr>
            <w:noProof/>
            <w:webHidden/>
          </w:rPr>
          <w:t>437</w:t>
        </w:r>
        <w:r>
          <w:rPr>
            <w:noProof/>
            <w:webHidden/>
          </w:rPr>
          <w:fldChar w:fldCharType="end"/>
        </w:r>
      </w:hyperlink>
    </w:p>
    <w:p w14:paraId="24A98AA0" w14:textId="60F0270D"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7" w:history="1">
        <w:r w:rsidRPr="00C755DE">
          <w:rPr>
            <w:rStyle w:val="Hyperlink"/>
            <w:noProof/>
          </w:rPr>
          <w:t>Leadership Involved</w:t>
        </w:r>
        <w:r>
          <w:rPr>
            <w:noProof/>
            <w:webHidden/>
          </w:rPr>
          <w:tab/>
        </w:r>
        <w:r>
          <w:rPr>
            <w:noProof/>
            <w:webHidden/>
          </w:rPr>
          <w:fldChar w:fldCharType="begin"/>
        </w:r>
        <w:r>
          <w:rPr>
            <w:noProof/>
            <w:webHidden/>
          </w:rPr>
          <w:instrText xml:space="preserve"> PAGEREF _Toc197338897 \h </w:instrText>
        </w:r>
        <w:r>
          <w:rPr>
            <w:noProof/>
            <w:webHidden/>
          </w:rPr>
        </w:r>
        <w:r>
          <w:rPr>
            <w:noProof/>
            <w:webHidden/>
          </w:rPr>
          <w:fldChar w:fldCharType="separate"/>
        </w:r>
        <w:r>
          <w:rPr>
            <w:noProof/>
            <w:webHidden/>
          </w:rPr>
          <w:t>443</w:t>
        </w:r>
        <w:r>
          <w:rPr>
            <w:noProof/>
            <w:webHidden/>
          </w:rPr>
          <w:fldChar w:fldCharType="end"/>
        </w:r>
      </w:hyperlink>
    </w:p>
    <w:p w14:paraId="1737DD9D" w14:textId="654FEA51"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898" w:history="1">
        <w:r w:rsidRPr="00C755DE">
          <w:rPr>
            <w:rStyle w:val="Hyperlink"/>
            <w:noProof/>
          </w:rPr>
          <w:t>Merrick, Dawson, and Brant</w:t>
        </w:r>
        <w:r>
          <w:rPr>
            <w:noProof/>
            <w:webHidden/>
          </w:rPr>
          <w:tab/>
        </w:r>
        <w:r>
          <w:rPr>
            <w:noProof/>
            <w:webHidden/>
          </w:rPr>
          <w:fldChar w:fldCharType="begin"/>
        </w:r>
        <w:r>
          <w:rPr>
            <w:noProof/>
            <w:webHidden/>
          </w:rPr>
          <w:instrText xml:space="preserve"> PAGEREF _Toc197338898 \h </w:instrText>
        </w:r>
        <w:r>
          <w:rPr>
            <w:noProof/>
            <w:webHidden/>
          </w:rPr>
        </w:r>
        <w:r>
          <w:rPr>
            <w:noProof/>
            <w:webHidden/>
          </w:rPr>
          <w:fldChar w:fldCharType="separate"/>
        </w:r>
        <w:r>
          <w:rPr>
            <w:noProof/>
            <w:webHidden/>
          </w:rPr>
          <w:t>453</w:t>
        </w:r>
        <w:r>
          <w:rPr>
            <w:noProof/>
            <w:webHidden/>
          </w:rPr>
          <w:fldChar w:fldCharType="end"/>
        </w:r>
      </w:hyperlink>
    </w:p>
    <w:p w14:paraId="553DA06F" w14:textId="4F095A8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899" w:history="1">
        <w:r w:rsidRPr="00C755DE">
          <w:rPr>
            <w:rStyle w:val="Hyperlink"/>
            <w:noProof/>
          </w:rPr>
          <w:t>The Cottrels</w:t>
        </w:r>
        <w:r>
          <w:rPr>
            <w:noProof/>
            <w:webHidden/>
          </w:rPr>
          <w:tab/>
        </w:r>
        <w:r>
          <w:rPr>
            <w:noProof/>
            <w:webHidden/>
          </w:rPr>
          <w:fldChar w:fldCharType="begin"/>
        </w:r>
        <w:r>
          <w:rPr>
            <w:noProof/>
            <w:webHidden/>
          </w:rPr>
          <w:instrText xml:space="preserve"> PAGEREF _Toc197338899 \h </w:instrText>
        </w:r>
        <w:r>
          <w:rPr>
            <w:noProof/>
            <w:webHidden/>
          </w:rPr>
        </w:r>
        <w:r>
          <w:rPr>
            <w:noProof/>
            <w:webHidden/>
          </w:rPr>
          <w:fldChar w:fldCharType="separate"/>
        </w:r>
        <w:r>
          <w:rPr>
            <w:noProof/>
            <w:webHidden/>
          </w:rPr>
          <w:t>453</w:t>
        </w:r>
        <w:r>
          <w:rPr>
            <w:noProof/>
            <w:webHidden/>
          </w:rPr>
          <w:fldChar w:fldCharType="end"/>
        </w:r>
      </w:hyperlink>
    </w:p>
    <w:p w14:paraId="38409858" w14:textId="46031BB1"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0" w:history="1">
        <w:r w:rsidRPr="00C755DE">
          <w:rPr>
            <w:rStyle w:val="Hyperlink"/>
            <w:noProof/>
          </w:rPr>
          <w:t>Baggs Interviewed</w:t>
        </w:r>
        <w:r>
          <w:rPr>
            <w:noProof/>
            <w:webHidden/>
          </w:rPr>
          <w:tab/>
        </w:r>
        <w:r>
          <w:rPr>
            <w:noProof/>
            <w:webHidden/>
          </w:rPr>
          <w:fldChar w:fldCharType="begin"/>
        </w:r>
        <w:r>
          <w:rPr>
            <w:noProof/>
            <w:webHidden/>
          </w:rPr>
          <w:instrText xml:space="preserve"> PAGEREF _Toc197338900 \h </w:instrText>
        </w:r>
        <w:r>
          <w:rPr>
            <w:noProof/>
            <w:webHidden/>
          </w:rPr>
        </w:r>
        <w:r>
          <w:rPr>
            <w:noProof/>
            <w:webHidden/>
          </w:rPr>
          <w:fldChar w:fldCharType="separate"/>
        </w:r>
        <w:r>
          <w:rPr>
            <w:noProof/>
            <w:webHidden/>
          </w:rPr>
          <w:t>455</w:t>
        </w:r>
        <w:r>
          <w:rPr>
            <w:noProof/>
            <w:webHidden/>
          </w:rPr>
          <w:fldChar w:fldCharType="end"/>
        </w:r>
      </w:hyperlink>
    </w:p>
    <w:p w14:paraId="21212F87" w14:textId="3C77D181"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1" w:history="1">
        <w:r w:rsidRPr="00C755DE">
          <w:rPr>
            <w:rStyle w:val="Hyperlink"/>
            <w:noProof/>
          </w:rPr>
          <w:t>Moving an Angel</w:t>
        </w:r>
        <w:r>
          <w:rPr>
            <w:noProof/>
            <w:webHidden/>
          </w:rPr>
          <w:tab/>
        </w:r>
        <w:r>
          <w:rPr>
            <w:noProof/>
            <w:webHidden/>
          </w:rPr>
          <w:fldChar w:fldCharType="begin"/>
        </w:r>
        <w:r>
          <w:rPr>
            <w:noProof/>
            <w:webHidden/>
          </w:rPr>
          <w:instrText xml:space="preserve"> PAGEREF _Toc197338901 \h </w:instrText>
        </w:r>
        <w:r>
          <w:rPr>
            <w:noProof/>
            <w:webHidden/>
          </w:rPr>
        </w:r>
        <w:r>
          <w:rPr>
            <w:noProof/>
            <w:webHidden/>
          </w:rPr>
          <w:fldChar w:fldCharType="separate"/>
        </w:r>
        <w:r>
          <w:rPr>
            <w:noProof/>
            <w:webHidden/>
          </w:rPr>
          <w:t>457</w:t>
        </w:r>
        <w:r>
          <w:rPr>
            <w:noProof/>
            <w:webHidden/>
          </w:rPr>
          <w:fldChar w:fldCharType="end"/>
        </w:r>
      </w:hyperlink>
    </w:p>
    <w:p w14:paraId="1129136E" w14:textId="577E19F3"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2" w:history="1">
        <w:r w:rsidRPr="00C755DE">
          <w:rPr>
            <w:rStyle w:val="Hyperlink"/>
            <w:noProof/>
          </w:rPr>
          <w:t>The Dirty Cop</w:t>
        </w:r>
        <w:r>
          <w:rPr>
            <w:noProof/>
            <w:webHidden/>
          </w:rPr>
          <w:tab/>
        </w:r>
        <w:r>
          <w:rPr>
            <w:noProof/>
            <w:webHidden/>
          </w:rPr>
          <w:fldChar w:fldCharType="begin"/>
        </w:r>
        <w:r>
          <w:rPr>
            <w:noProof/>
            <w:webHidden/>
          </w:rPr>
          <w:instrText xml:space="preserve"> PAGEREF _Toc197338902 \h </w:instrText>
        </w:r>
        <w:r>
          <w:rPr>
            <w:noProof/>
            <w:webHidden/>
          </w:rPr>
        </w:r>
        <w:r>
          <w:rPr>
            <w:noProof/>
            <w:webHidden/>
          </w:rPr>
          <w:fldChar w:fldCharType="separate"/>
        </w:r>
        <w:r>
          <w:rPr>
            <w:noProof/>
            <w:webHidden/>
          </w:rPr>
          <w:t>461</w:t>
        </w:r>
        <w:r>
          <w:rPr>
            <w:noProof/>
            <w:webHidden/>
          </w:rPr>
          <w:fldChar w:fldCharType="end"/>
        </w:r>
      </w:hyperlink>
    </w:p>
    <w:p w14:paraId="6FDB1E14" w14:textId="4559E221"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903" w:history="1">
        <w:r w:rsidRPr="00C755DE">
          <w:rPr>
            <w:rStyle w:val="Hyperlink"/>
            <w:noProof/>
            <w:shd w:val="clear" w:color="auto" w:fill="FFFFFF"/>
          </w:rPr>
          <w:t>The Perry Mason Moment</w:t>
        </w:r>
        <w:r>
          <w:rPr>
            <w:noProof/>
            <w:webHidden/>
          </w:rPr>
          <w:tab/>
        </w:r>
        <w:r>
          <w:rPr>
            <w:noProof/>
            <w:webHidden/>
          </w:rPr>
          <w:fldChar w:fldCharType="begin"/>
        </w:r>
        <w:r>
          <w:rPr>
            <w:noProof/>
            <w:webHidden/>
          </w:rPr>
          <w:instrText xml:space="preserve"> PAGEREF _Toc197338903 \h </w:instrText>
        </w:r>
        <w:r>
          <w:rPr>
            <w:noProof/>
            <w:webHidden/>
          </w:rPr>
        </w:r>
        <w:r>
          <w:rPr>
            <w:noProof/>
            <w:webHidden/>
          </w:rPr>
          <w:fldChar w:fldCharType="separate"/>
        </w:r>
        <w:r>
          <w:rPr>
            <w:noProof/>
            <w:webHidden/>
          </w:rPr>
          <w:t>467</w:t>
        </w:r>
        <w:r>
          <w:rPr>
            <w:noProof/>
            <w:webHidden/>
          </w:rPr>
          <w:fldChar w:fldCharType="end"/>
        </w:r>
      </w:hyperlink>
    </w:p>
    <w:p w14:paraId="441DCB2B" w14:textId="75D540CC"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4" w:history="1">
        <w:r w:rsidRPr="00C755DE">
          <w:rPr>
            <w:rStyle w:val="Hyperlink"/>
            <w:noProof/>
          </w:rPr>
          <w:t>Slam Dunk</w:t>
        </w:r>
        <w:r>
          <w:rPr>
            <w:noProof/>
            <w:webHidden/>
          </w:rPr>
          <w:tab/>
        </w:r>
        <w:r>
          <w:rPr>
            <w:noProof/>
            <w:webHidden/>
          </w:rPr>
          <w:fldChar w:fldCharType="begin"/>
        </w:r>
        <w:r>
          <w:rPr>
            <w:noProof/>
            <w:webHidden/>
          </w:rPr>
          <w:instrText xml:space="preserve"> PAGEREF _Toc197338904 \h </w:instrText>
        </w:r>
        <w:r>
          <w:rPr>
            <w:noProof/>
            <w:webHidden/>
          </w:rPr>
        </w:r>
        <w:r>
          <w:rPr>
            <w:noProof/>
            <w:webHidden/>
          </w:rPr>
          <w:fldChar w:fldCharType="separate"/>
        </w:r>
        <w:r>
          <w:rPr>
            <w:noProof/>
            <w:webHidden/>
          </w:rPr>
          <w:t>467</w:t>
        </w:r>
        <w:r>
          <w:rPr>
            <w:noProof/>
            <w:webHidden/>
          </w:rPr>
          <w:fldChar w:fldCharType="end"/>
        </w:r>
      </w:hyperlink>
    </w:p>
    <w:p w14:paraId="46080BA9" w14:textId="3CC346BA"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5" w:history="1">
        <w:r w:rsidRPr="00C755DE">
          <w:rPr>
            <w:rStyle w:val="Hyperlink"/>
            <w:noProof/>
          </w:rPr>
          <w:t>Negotiations</w:t>
        </w:r>
        <w:r>
          <w:rPr>
            <w:noProof/>
            <w:webHidden/>
          </w:rPr>
          <w:tab/>
        </w:r>
        <w:r>
          <w:rPr>
            <w:noProof/>
            <w:webHidden/>
          </w:rPr>
          <w:fldChar w:fldCharType="begin"/>
        </w:r>
        <w:r>
          <w:rPr>
            <w:noProof/>
            <w:webHidden/>
          </w:rPr>
          <w:instrText xml:space="preserve"> PAGEREF _Toc197338905 \h </w:instrText>
        </w:r>
        <w:r>
          <w:rPr>
            <w:noProof/>
            <w:webHidden/>
          </w:rPr>
        </w:r>
        <w:r>
          <w:rPr>
            <w:noProof/>
            <w:webHidden/>
          </w:rPr>
          <w:fldChar w:fldCharType="separate"/>
        </w:r>
        <w:r>
          <w:rPr>
            <w:noProof/>
            <w:webHidden/>
          </w:rPr>
          <w:t>468</w:t>
        </w:r>
        <w:r>
          <w:rPr>
            <w:noProof/>
            <w:webHidden/>
          </w:rPr>
          <w:fldChar w:fldCharType="end"/>
        </w:r>
      </w:hyperlink>
    </w:p>
    <w:p w14:paraId="3DB42078" w14:textId="02C754C9"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6" w:history="1">
        <w:r w:rsidRPr="00C755DE">
          <w:rPr>
            <w:rStyle w:val="Hyperlink"/>
            <w:noProof/>
            <w:shd w:val="clear" w:color="auto" w:fill="FFFFFF"/>
          </w:rPr>
          <w:t>Bail Bond Court</w:t>
        </w:r>
        <w:r>
          <w:rPr>
            <w:noProof/>
            <w:webHidden/>
          </w:rPr>
          <w:tab/>
        </w:r>
        <w:r>
          <w:rPr>
            <w:noProof/>
            <w:webHidden/>
          </w:rPr>
          <w:fldChar w:fldCharType="begin"/>
        </w:r>
        <w:r>
          <w:rPr>
            <w:noProof/>
            <w:webHidden/>
          </w:rPr>
          <w:instrText xml:space="preserve"> PAGEREF _Toc197338906 \h </w:instrText>
        </w:r>
        <w:r>
          <w:rPr>
            <w:noProof/>
            <w:webHidden/>
          </w:rPr>
        </w:r>
        <w:r>
          <w:rPr>
            <w:noProof/>
            <w:webHidden/>
          </w:rPr>
          <w:fldChar w:fldCharType="separate"/>
        </w:r>
        <w:r>
          <w:rPr>
            <w:noProof/>
            <w:webHidden/>
          </w:rPr>
          <w:t>473</w:t>
        </w:r>
        <w:r>
          <w:rPr>
            <w:noProof/>
            <w:webHidden/>
          </w:rPr>
          <w:fldChar w:fldCharType="end"/>
        </w:r>
      </w:hyperlink>
    </w:p>
    <w:p w14:paraId="424E7FC6" w14:textId="6A8F92E4"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7" w:history="1">
        <w:r w:rsidRPr="00C755DE">
          <w:rPr>
            <w:rStyle w:val="Hyperlink"/>
            <w:noProof/>
            <w:shd w:val="clear" w:color="auto" w:fill="FFFFFF"/>
          </w:rPr>
          <w:t>The Judge’s Chamber</w:t>
        </w:r>
        <w:r>
          <w:rPr>
            <w:noProof/>
            <w:webHidden/>
          </w:rPr>
          <w:tab/>
        </w:r>
        <w:r>
          <w:rPr>
            <w:noProof/>
            <w:webHidden/>
          </w:rPr>
          <w:fldChar w:fldCharType="begin"/>
        </w:r>
        <w:r>
          <w:rPr>
            <w:noProof/>
            <w:webHidden/>
          </w:rPr>
          <w:instrText xml:space="preserve"> PAGEREF _Toc197338907 \h </w:instrText>
        </w:r>
        <w:r>
          <w:rPr>
            <w:noProof/>
            <w:webHidden/>
          </w:rPr>
        </w:r>
        <w:r>
          <w:rPr>
            <w:noProof/>
            <w:webHidden/>
          </w:rPr>
          <w:fldChar w:fldCharType="separate"/>
        </w:r>
        <w:r>
          <w:rPr>
            <w:noProof/>
            <w:webHidden/>
          </w:rPr>
          <w:t>479</w:t>
        </w:r>
        <w:r>
          <w:rPr>
            <w:noProof/>
            <w:webHidden/>
          </w:rPr>
          <w:fldChar w:fldCharType="end"/>
        </w:r>
      </w:hyperlink>
    </w:p>
    <w:p w14:paraId="5888A326" w14:textId="5CE171D1"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08" w:history="1">
        <w:r w:rsidRPr="00C755DE">
          <w:rPr>
            <w:rStyle w:val="Hyperlink"/>
            <w:noProof/>
          </w:rPr>
          <w:t>Reversal of Fortune</w:t>
        </w:r>
        <w:r>
          <w:rPr>
            <w:noProof/>
            <w:webHidden/>
          </w:rPr>
          <w:tab/>
        </w:r>
        <w:r>
          <w:rPr>
            <w:noProof/>
            <w:webHidden/>
          </w:rPr>
          <w:fldChar w:fldCharType="begin"/>
        </w:r>
        <w:r>
          <w:rPr>
            <w:noProof/>
            <w:webHidden/>
          </w:rPr>
          <w:instrText xml:space="preserve"> PAGEREF _Toc197338908 \h </w:instrText>
        </w:r>
        <w:r>
          <w:rPr>
            <w:noProof/>
            <w:webHidden/>
          </w:rPr>
        </w:r>
        <w:r>
          <w:rPr>
            <w:noProof/>
            <w:webHidden/>
          </w:rPr>
          <w:fldChar w:fldCharType="separate"/>
        </w:r>
        <w:r>
          <w:rPr>
            <w:noProof/>
            <w:webHidden/>
          </w:rPr>
          <w:t>482</w:t>
        </w:r>
        <w:r>
          <w:rPr>
            <w:noProof/>
            <w:webHidden/>
          </w:rPr>
          <w:fldChar w:fldCharType="end"/>
        </w:r>
      </w:hyperlink>
    </w:p>
    <w:p w14:paraId="0CE7C8F1" w14:textId="4EA5CE15"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909" w:history="1">
        <w:r w:rsidRPr="00C755DE">
          <w:rPr>
            <w:rStyle w:val="Hyperlink"/>
            <w:noProof/>
          </w:rPr>
          <w:t>The FBI</w:t>
        </w:r>
        <w:r>
          <w:rPr>
            <w:noProof/>
            <w:webHidden/>
          </w:rPr>
          <w:tab/>
        </w:r>
        <w:r>
          <w:rPr>
            <w:noProof/>
            <w:webHidden/>
          </w:rPr>
          <w:fldChar w:fldCharType="begin"/>
        </w:r>
        <w:r>
          <w:rPr>
            <w:noProof/>
            <w:webHidden/>
          </w:rPr>
          <w:instrText xml:space="preserve"> PAGEREF _Toc197338909 \h </w:instrText>
        </w:r>
        <w:r>
          <w:rPr>
            <w:noProof/>
            <w:webHidden/>
          </w:rPr>
        </w:r>
        <w:r>
          <w:rPr>
            <w:noProof/>
            <w:webHidden/>
          </w:rPr>
          <w:fldChar w:fldCharType="separate"/>
        </w:r>
        <w:r>
          <w:rPr>
            <w:noProof/>
            <w:webHidden/>
          </w:rPr>
          <w:t>487</w:t>
        </w:r>
        <w:r>
          <w:rPr>
            <w:noProof/>
            <w:webHidden/>
          </w:rPr>
          <w:fldChar w:fldCharType="end"/>
        </w:r>
      </w:hyperlink>
    </w:p>
    <w:p w14:paraId="33147AC0" w14:textId="39C6C39B"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10" w:history="1">
        <w:r w:rsidRPr="00C755DE">
          <w:rPr>
            <w:rStyle w:val="Hyperlink"/>
            <w:noProof/>
          </w:rPr>
          <w:t>Conference</w:t>
        </w:r>
        <w:r>
          <w:rPr>
            <w:noProof/>
            <w:webHidden/>
          </w:rPr>
          <w:tab/>
        </w:r>
        <w:r>
          <w:rPr>
            <w:noProof/>
            <w:webHidden/>
          </w:rPr>
          <w:fldChar w:fldCharType="begin"/>
        </w:r>
        <w:r>
          <w:rPr>
            <w:noProof/>
            <w:webHidden/>
          </w:rPr>
          <w:instrText xml:space="preserve"> PAGEREF _Toc197338910 \h </w:instrText>
        </w:r>
        <w:r>
          <w:rPr>
            <w:noProof/>
            <w:webHidden/>
          </w:rPr>
        </w:r>
        <w:r>
          <w:rPr>
            <w:noProof/>
            <w:webHidden/>
          </w:rPr>
          <w:fldChar w:fldCharType="separate"/>
        </w:r>
        <w:r>
          <w:rPr>
            <w:noProof/>
            <w:webHidden/>
          </w:rPr>
          <w:t>487</w:t>
        </w:r>
        <w:r>
          <w:rPr>
            <w:noProof/>
            <w:webHidden/>
          </w:rPr>
          <w:fldChar w:fldCharType="end"/>
        </w:r>
      </w:hyperlink>
    </w:p>
    <w:p w14:paraId="33B5F03E" w14:textId="1727F83E" w:rsidR="00901DE5" w:rsidRDefault="00901DE5">
      <w:pPr>
        <w:pStyle w:val="TOC1"/>
        <w:tabs>
          <w:tab w:val="right" w:leader="underscore" w:pos="6470"/>
        </w:tabs>
        <w:rPr>
          <w:rFonts w:asciiTheme="minorHAnsi" w:eastAsiaTheme="minorEastAsia" w:hAnsiTheme="minorHAnsi"/>
          <w:noProof/>
          <w:color w:val="auto"/>
          <w:kern w:val="2"/>
          <w:sz w:val="24"/>
          <w:szCs w:val="24"/>
          <w14:ligatures w14:val="standardContextual"/>
        </w:rPr>
      </w:pPr>
      <w:hyperlink w:anchor="_Toc197338911" w:history="1">
        <w:r w:rsidRPr="00C755DE">
          <w:rPr>
            <w:rStyle w:val="Hyperlink"/>
            <w:noProof/>
          </w:rPr>
          <w:t>The Reveal</w:t>
        </w:r>
        <w:r>
          <w:rPr>
            <w:noProof/>
            <w:webHidden/>
          </w:rPr>
          <w:tab/>
        </w:r>
        <w:r>
          <w:rPr>
            <w:noProof/>
            <w:webHidden/>
          </w:rPr>
          <w:fldChar w:fldCharType="begin"/>
        </w:r>
        <w:r>
          <w:rPr>
            <w:noProof/>
            <w:webHidden/>
          </w:rPr>
          <w:instrText xml:space="preserve"> PAGEREF _Toc197338911 \h </w:instrText>
        </w:r>
        <w:r>
          <w:rPr>
            <w:noProof/>
            <w:webHidden/>
          </w:rPr>
        </w:r>
        <w:r>
          <w:rPr>
            <w:noProof/>
            <w:webHidden/>
          </w:rPr>
          <w:fldChar w:fldCharType="separate"/>
        </w:r>
        <w:r>
          <w:rPr>
            <w:noProof/>
            <w:webHidden/>
          </w:rPr>
          <w:t>507</w:t>
        </w:r>
        <w:r>
          <w:rPr>
            <w:noProof/>
            <w:webHidden/>
          </w:rPr>
          <w:fldChar w:fldCharType="end"/>
        </w:r>
      </w:hyperlink>
    </w:p>
    <w:p w14:paraId="65CE41DA" w14:textId="37132C8F"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12" w:history="1">
        <w:r w:rsidRPr="00C755DE">
          <w:rPr>
            <w:rStyle w:val="Hyperlink"/>
            <w:noProof/>
          </w:rPr>
          <w:t>Angel’s Story</w:t>
        </w:r>
        <w:r>
          <w:rPr>
            <w:noProof/>
            <w:webHidden/>
          </w:rPr>
          <w:tab/>
        </w:r>
        <w:r>
          <w:rPr>
            <w:noProof/>
            <w:webHidden/>
          </w:rPr>
          <w:fldChar w:fldCharType="begin"/>
        </w:r>
        <w:r>
          <w:rPr>
            <w:noProof/>
            <w:webHidden/>
          </w:rPr>
          <w:instrText xml:space="preserve"> PAGEREF _Toc197338912 \h </w:instrText>
        </w:r>
        <w:r>
          <w:rPr>
            <w:noProof/>
            <w:webHidden/>
          </w:rPr>
        </w:r>
        <w:r>
          <w:rPr>
            <w:noProof/>
            <w:webHidden/>
          </w:rPr>
          <w:fldChar w:fldCharType="separate"/>
        </w:r>
        <w:r>
          <w:rPr>
            <w:noProof/>
            <w:webHidden/>
          </w:rPr>
          <w:t>507</w:t>
        </w:r>
        <w:r>
          <w:rPr>
            <w:noProof/>
            <w:webHidden/>
          </w:rPr>
          <w:fldChar w:fldCharType="end"/>
        </w:r>
      </w:hyperlink>
    </w:p>
    <w:p w14:paraId="34C14567" w14:textId="6C0B6D2F"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13" w:history="1">
        <w:r w:rsidRPr="00C755DE">
          <w:rPr>
            <w:rStyle w:val="Hyperlink"/>
            <w:noProof/>
          </w:rPr>
          <w:t>The Video</w:t>
        </w:r>
        <w:r>
          <w:rPr>
            <w:noProof/>
            <w:webHidden/>
          </w:rPr>
          <w:tab/>
        </w:r>
        <w:r>
          <w:rPr>
            <w:noProof/>
            <w:webHidden/>
          </w:rPr>
          <w:fldChar w:fldCharType="begin"/>
        </w:r>
        <w:r>
          <w:rPr>
            <w:noProof/>
            <w:webHidden/>
          </w:rPr>
          <w:instrText xml:space="preserve"> PAGEREF _Toc197338913 \h </w:instrText>
        </w:r>
        <w:r>
          <w:rPr>
            <w:noProof/>
            <w:webHidden/>
          </w:rPr>
        </w:r>
        <w:r>
          <w:rPr>
            <w:noProof/>
            <w:webHidden/>
          </w:rPr>
          <w:fldChar w:fldCharType="separate"/>
        </w:r>
        <w:r>
          <w:rPr>
            <w:noProof/>
            <w:webHidden/>
          </w:rPr>
          <w:t>510</w:t>
        </w:r>
        <w:r>
          <w:rPr>
            <w:noProof/>
            <w:webHidden/>
          </w:rPr>
          <w:fldChar w:fldCharType="end"/>
        </w:r>
      </w:hyperlink>
    </w:p>
    <w:p w14:paraId="759047E6" w14:textId="247ABDE6" w:rsidR="00901DE5" w:rsidRDefault="00901DE5">
      <w:pPr>
        <w:pStyle w:val="TOC2"/>
        <w:tabs>
          <w:tab w:val="right" w:leader="underscore" w:pos="6470"/>
        </w:tabs>
        <w:rPr>
          <w:rFonts w:asciiTheme="minorHAnsi" w:eastAsiaTheme="minorEastAsia" w:hAnsiTheme="minorHAnsi"/>
          <w:noProof/>
          <w:color w:val="auto"/>
          <w:kern w:val="2"/>
          <w:sz w:val="24"/>
          <w:szCs w:val="24"/>
          <w14:ligatures w14:val="standardContextual"/>
        </w:rPr>
      </w:pPr>
      <w:hyperlink w:anchor="_Toc197338914" w:history="1">
        <w:r w:rsidRPr="00C755DE">
          <w:rPr>
            <w:rStyle w:val="Hyperlink"/>
            <w:noProof/>
          </w:rPr>
          <w:t>A Fresh Start</w:t>
        </w:r>
        <w:r>
          <w:rPr>
            <w:noProof/>
            <w:webHidden/>
          </w:rPr>
          <w:tab/>
        </w:r>
        <w:r>
          <w:rPr>
            <w:noProof/>
            <w:webHidden/>
          </w:rPr>
          <w:fldChar w:fldCharType="begin"/>
        </w:r>
        <w:r>
          <w:rPr>
            <w:noProof/>
            <w:webHidden/>
          </w:rPr>
          <w:instrText xml:space="preserve"> PAGEREF _Toc197338914 \h </w:instrText>
        </w:r>
        <w:r>
          <w:rPr>
            <w:noProof/>
            <w:webHidden/>
          </w:rPr>
        </w:r>
        <w:r>
          <w:rPr>
            <w:noProof/>
            <w:webHidden/>
          </w:rPr>
          <w:fldChar w:fldCharType="separate"/>
        </w:r>
        <w:r>
          <w:rPr>
            <w:noProof/>
            <w:webHidden/>
          </w:rPr>
          <w:t>515</w:t>
        </w:r>
        <w:r>
          <w:rPr>
            <w:noProof/>
            <w:webHidden/>
          </w:rPr>
          <w:fldChar w:fldCharType="end"/>
        </w:r>
      </w:hyperlink>
    </w:p>
    <w:p w14:paraId="7CAA3F6C" w14:textId="3B232755" w:rsidR="00A771C2" w:rsidRPr="004376FE" w:rsidRDefault="004C7FBE" w:rsidP="009C772F">
      <w:pPr>
        <w:pStyle w:val="BodyNormal"/>
      </w:pPr>
      <w:r>
        <w:lastRenderedPageBreak/>
        <w:fldChar w:fldCharType="end"/>
      </w:r>
    </w:p>
    <w:p w14:paraId="45D1190E" w14:textId="77777777" w:rsidR="002421D0" w:rsidRDefault="002421D0" w:rsidP="00991D26">
      <w:pPr>
        <w:pStyle w:val="ChapterNumber"/>
        <w:sectPr w:rsidR="002421D0" w:rsidSect="003135B1">
          <w:pgSz w:w="8640" w:h="12960" w:code="1"/>
          <w:pgMar w:top="720" w:right="720" w:bottom="720" w:left="720" w:header="720" w:footer="720" w:gutter="720"/>
          <w:cols w:space="720"/>
          <w:titlePg/>
          <w:docGrid w:linePitch="360"/>
        </w:sectPr>
      </w:pPr>
    </w:p>
    <w:p w14:paraId="0EAF4823" w14:textId="4735BDC3" w:rsidR="00A168A9" w:rsidRPr="004376FE" w:rsidRDefault="00A168A9" w:rsidP="00295C50">
      <w:pPr>
        <w:pStyle w:val="ChapterNumber"/>
      </w:pPr>
      <w:bookmarkStart w:id="2" w:name="_Toc420176894"/>
      <w:r w:rsidRPr="00295C50">
        <w:lastRenderedPageBreak/>
        <w:t>CHAPTER</w:t>
      </w:r>
      <w:r>
        <w:t xml:space="preserve"> </w:t>
      </w:r>
      <w:r w:rsidR="006250A4">
        <w:t xml:space="preserve">  1</w:t>
      </w:r>
    </w:p>
    <w:p w14:paraId="10925A3D" w14:textId="287D316F" w:rsidR="000F3B25" w:rsidRPr="00946926" w:rsidRDefault="00D134AF" w:rsidP="00946926">
      <w:pPr>
        <w:pStyle w:val="ChapterTitle"/>
      </w:pPr>
      <w:bookmarkStart w:id="3" w:name="_Toc197338793"/>
      <w:r w:rsidRPr="00946926">
        <w:t>An Undercover Operation</w:t>
      </w:r>
      <w:bookmarkEnd w:id="2"/>
      <w:bookmarkEnd w:id="3"/>
    </w:p>
    <w:p w14:paraId="57C7BBCF" w14:textId="2DD03B3C" w:rsidR="00D134AF" w:rsidRPr="00D134AF" w:rsidRDefault="00D134AF" w:rsidP="00D134AF">
      <w:pPr>
        <w:pStyle w:val="ASubheadLevel1"/>
      </w:pPr>
      <w:bookmarkStart w:id="4" w:name="_Toc30055630"/>
      <w:bookmarkStart w:id="5" w:name="_Toc197338794"/>
      <w:r w:rsidRPr="00D134AF">
        <w:t>The Restaurant</w:t>
      </w:r>
      <w:bookmarkEnd w:id="4"/>
      <w:bookmarkEnd w:id="5"/>
    </w:p>
    <w:p w14:paraId="5312B888" w14:textId="47315DF0" w:rsidR="00FE1BE7" w:rsidRPr="00FE1BE7" w:rsidRDefault="00FE1BE7" w:rsidP="00FE1BE7">
      <w:pPr>
        <w:pStyle w:val="BodyNormal"/>
      </w:pPr>
      <w:bookmarkStart w:id="6" w:name="The_Restaurant"/>
      <w:bookmarkEnd w:id="6"/>
      <w:r w:rsidRPr="00FE1BE7">
        <w:t xml:space="preserve">The hot summer breeze wafted around Officer Mac Merrick as he stepped out of his Tesla at the corner of Randolph and Green Street. His </w:t>
      </w:r>
      <w:r w:rsidR="006E1B68">
        <w:t xml:space="preserve">Apple </w:t>
      </w:r>
      <w:r w:rsidRPr="00FE1BE7">
        <w:t>Watch showed it was 12:05 a.m., Tuesday, June 19, 2060. This area of Chicago, known as Restaurant Row, buzzed with activity even at this late hour. Mac strolled briskly toward his destination, Bar Etna, a popular Italian restaurant.</w:t>
      </w:r>
    </w:p>
    <w:p w14:paraId="103E0B4E" w14:textId="4CEFAD99" w:rsidR="00FE1BE7" w:rsidRPr="00FE1BE7" w:rsidRDefault="00FE1BE7" w:rsidP="00FE1BE7">
      <w:pPr>
        <w:pStyle w:val="BodyNormal"/>
        <w:rPr>
          <w:i/>
          <w:iCs/>
        </w:rPr>
      </w:pPr>
      <w:r w:rsidRPr="00FE1BE7">
        <w:t xml:space="preserve">Passing the center of Randolph Street, Mac glanced behind him for his undercover partner, DiOtis Williams. </w:t>
      </w:r>
      <w:r w:rsidRPr="00FE1BE7">
        <w:rPr>
          <w:i/>
          <w:iCs/>
        </w:rPr>
        <w:t>Where is he parked?</w:t>
      </w:r>
      <w:r w:rsidRPr="00FE1BE7">
        <w:t xml:space="preserve"> </w:t>
      </w:r>
      <w:r w:rsidRPr="00FE1BE7">
        <w:rPr>
          <w:i/>
          <w:iCs/>
        </w:rPr>
        <w:t>Oh, there he is—two or three spots from the intersection.</w:t>
      </w:r>
    </w:p>
    <w:p w14:paraId="37447745" w14:textId="03EAE674" w:rsidR="00FE1BE7" w:rsidRPr="00FE1BE7" w:rsidRDefault="00FE1BE7" w:rsidP="00FE1BE7">
      <w:pPr>
        <w:pStyle w:val="BodyNormal"/>
      </w:pPr>
      <w:r w:rsidRPr="00FE1BE7">
        <w:t xml:space="preserve">In a nondescript 2055 Ford Phazer electric car, DiOtis sat with his windows down and lights off. A well-liked African American cop from the 9th Precinct, DiOtis wore his hair in dreadlocks—a style that helped him blend seamlessly with the local </w:t>
      </w:r>
      <w:r w:rsidR="0095037D">
        <w:t>hoi polloi</w:t>
      </w:r>
      <w:r w:rsidRPr="00FE1BE7">
        <w:t>.</w:t>
      </w:r>
    </w:p>
    <w:p w14:paraId="58A053ED" w14:textId="36CB5DFC" w:rsidR="00FE1BE7" w:rsidRPr="00FE1BE7" w:rsidRDefault="00FE1BE7" w:rsidP="00FE1BE7">
      <w:pPr>
        <w:pStyle w:val="BodyNormal"/>
      </w:pPr>
      <w:r w:rsidRPr="00FE1BE7">
        <w:t xml:space="preserve">Undercover operations had grown hellishly dangerous since the Russians introduced a small black-market device that detected FBI and police wire transmitters. The days of </w:t>
      </w:r>
      <w:r w:rsidR="008B52CF">
        <w:t xml:space="preserve">a </w:t>
      </w:r>
      <w:r w:rsidRPr="00FE1BE7">
        <w:t xml:space="preserve">police van with officers listening to every word and squad </w:t>
      </w:r>
      <w:r w:rsidRPr="00FE1BE7">
        <w:lastRenderedPageBreak/>
        <w:t>cars ready to pounce at the first sign of trouble were long gone.</w:t>
      </w:r>
    </w:p>
    <w:p w14:paraId="19C09E57" w14:textId="120AE623" w:rsidR="00FE1BE7" w:rsidRPr="00FE1BE7" w:rsidRDefault="00FE1BE7" w:rsidP="00FE1BE7">
      <w:pPr>
        <w:pStyle w:val="BodyNormal"/>
      </w:pPr>
      <w:r w:rsidRPr="00FE1BE7">
        <w:t>A graduate magna cum laude with a BS in Criminal Justice from St. Joseph’s University in Philadelphia, Mac was tall, handsome, and ambitious. He’d quickly risen from rookie status to the prestigious FBI-Chicago Joint Task Force on Organized Crime. The task force focused on the Albanian mob, recently resurrected after a 20-year absence.</w:t>
      </w:r>
    </w:p>
    <w:p w14:paraId="0D873105" w14:textId="653D1F7C" w:rsidR="00FE1BE7" w:rsidRPr="00FE1BE7" w:rsidRDefault="00FE1BE7" w:rsidP="00FE1BE7">
      <w:pPr>
        <w:pStyle w:val="BodyNormal"/>
      </w:pPr>
      <w:r w:rsidRPr="00FE1BE7">
        <w:t xml:space="preserve">The Albanian Shqiptare (loosely pronounced "sh-kip-tare") </w:t>
      </w:r>
      <w:r w:rsidR="006E1B68">
        <w:t>are</w:t>
      </w:r>
      <w:r w:rsidRPr="00FE1BE7">
        <w:t xml:space="preserve"> the most violent mob on the planet; everyone fear</w:t>
      </w:r>
      <w:r w:rsidR="00231D5C">
        <w:t>s</w:t>
      </w:r>
      <w:r w:rsidRPr="00FE1BE7">
        <w:t xml:space="preserve"> crossing them, making snitches rare. Mac’s informant, known as Johnny Sniffles for his habit of snorting crushed Adderall tablets, </w:t>
      </w:r>
      <w:r w:rsidR="00E211DB">
        <w:t>reported</w:t>
      </w:r>
      <w:r w:rsidRPr="00FE1BE7">
        <w:t xml:space="preserve"> that an Albanian named Besim was a regular at Bar Etna on Tuesdays and could supply any recreational drug you’d need. Mac’s mission was to set up a drug buy to gather intelligence on the secretive crime syndicate.</w:t>
      </w:r>
    </w:p>
    <w:p w14:paraId="0929E8D4" w14:textId="77777777" w:rsidR="00FE1BE7" w:rsidRPr="00FE1BE7" w:rsidRDefault="00FE1BE7" w:rsidP="00FE1BE7">
      <w:pPr>
        <w:pStyle w:val="BodyNormal"/>
      </w:pPr>
      <w:bookmarkStart w:id="7" w:name="_Toc30055631"/>
      <w:r w:rsidRPr="00FE1BE7">
        <w:t>Mac had never been to Bar Etna. His sister Ronnie had recommended the bomboloni, an Italian hole-less donut with a squeeze bottle for the filling. Entering the restaurant, he found only one empty table. Scooting into a chair, Mac waited for a server to notice him. An auburn-haired waitress in jeans and a black Bar Etna T-shirt approached.</w:t>
      </w:r>
    </w:p>
    <w:p w14:paraId="27D5CFC7" w14:textId="77777777" w:rsidR="00FE1BE7" w:rsidRPr="00FE1BE7" w:rsidRDefault="00FE1BE7" w:rsidP="00FE1BE7">
      <w:pPr>
        <w:pStyle w:val="BodyNormal"/>
      </w:pPr>
      <w:r w:rsidRPr="00FE1BE7">
        <w:t>“Do you know what you want?”</w:t>
      </w:r>
    </w:p>
    <w:p w14:paraId="5090D910" w14:textId="77777777" w:rsidR="00FE1BE7" w:rsidRPr="00FE1BE7" w:rsidRDefault="00FE1BE7" w:rsidP="00FE1BE7">
      <w:pPr>
        <w:pStyle w:val="BodyNormal"/>
      </w:pPr>
      <w:r w:rsidRPr="00FE1BE7">
        <w:t>“How about a Bud Light and a couple of bomboloni?”</w:t>
      </w:r>
    </w:p>
    <w:p w14:paraId="5FE4177F" w14:textId="77777777" w:rsidR="00FE1BE7" w:rsidRPr="00FE1BE7" w:rsidRDefault="00FE1BE7" w:rsidP="00FE1BE7">
      <w:pPr>
        <w:pStyle w:val="BodyNormal"/>
      </w:pPr>
      <w:r w:rsidRPr="00FE1BE7">
        <w:t>“What fillings do you fancy?”</w:t>
      </w:r>
    </w:p>
    <w:p w14:paraId="4C66576D" w14:textId="77777777" w:rsidR="00FE1BE7" w:rsidRPr="00FE1BE7" w:rsidRDefault="00FE1BE7" w:rsidP="00FE1BE7">
      <w:pPr>
        <w:pStyle w:val="BodyNormal"/>
      </w:pPr>
      <w:r w:rsidRPr="00FE1BE7">
        <w:t>“What’s your favorite?”</w:t>
      </w:r>
    </w:p>
    <w:p w14:paraId="0D34C6D8" w14:textId="77777777" w:rsidR="00FE1BE7" w:rsidRPr="00FE1BE7" w:rsidRDefault="00FE1BE7" w:rsidP="00FE1BE7">
      <w:pPr>
        <w:pStyle w:val="BodyNormal"/>
      </w:pPr>
      <w:r w:rsidRPr="00FE1BE7">
        <w:lastRenderedPageBreak/>
        <w:t>“Well, I like vanilla crème custard and strawberry myself.”</w:t>
      </w:r>
    </w:p>
    <w:p w14:paraId="3CBD0291" w14:textId="77777777" w:rsidR="00FE1BE7" w:rsidRPr="00FE1BE7" w:rsidRDefault="00FE1BE7" w:rsidP="00FE1BE7">
      <w:pPr>
        <w:pStyle w:val="BodyNormal"/>
      </w:pPr>
      <w:r w:rsidRPr="00FE1BE7">
        <w:t>“Sounds good; I’ll have those.”</w:t>
      </w:r>
    </w:p>
    <w:p w14:paraId="3A18540F" w14:textId="77777777" w:rsidR="00FE1BE7" w:rsidRPr="00FE1BE7" w:rsidRDefault="00FE1BE7" w:rsidP="00FE1BE7">
      <w:pPr>
        <w:pStyle w:val="BodyNormal"/>
      </w:pPr>
      <w:r w:rsidRPr="00FE1BE7">
        <w:t>The waitress twirled and headed to the kitchen to place the order. Slumping back in his chair, Mac could hear occasional cheering from the second floor.</w:t>
      </w:r>
    </w:p>
    <w:p w14:paraId="525DA60E" w14:textId="77777777" w:rsidR="00FE1BE7" w:rsidRPr="00FE1BE7" w:rsidRDefault="00FE1BE7" w:rsidP="00FE1BE7">
      <w:pPr>
        <w:pStyle w:val="BodyNormal"/>
      </w:pPr>
      <w:r w:rsidRPr="00FE1BE7">
        <w:t>She sashayed back with his order, smiling as she set down the Bud Light, the bomboloni, and two squeeze bottles.</w:t>
      </w:r>
    </w:p>
    <w:p w14:paraId="6DB8426C" w14:textId="77777777" w:rsidR="00FE1BE7" w:rsidRPr="00FE1BE7" w:rsidRDefault="00FE1BE7" w:rsidP="00FE1BE7">
      <w:pPr>
        <w:pStyle w:val="BodyNormal"/>
      </w:pPr>
      <w:r w:rsidRPr="00FE1BE7">
        <w:t>“I’ve never tried these before.”</w:t>
      </w:r>
    </w:p>
    <w:p w14:paraId="50D9132F" w14:textId="77777777" w:rsidR="00FE1BE7" w:rsidRPr="00FE1BE7" w:rsidRDefault="00FE1BE7" w:rsidP="00FE1BE7">
      <w:pPr>
        <w:pStyle w:val="BodyNormal"/>
      </w:pPr>
      <w:r w:rsidRPr="00FE1BE7">
        <w:t>“Just jam the tip of the squeeze bottle into the donut’s side and squirt in the filling.”</w:t>
      </w:r>
    </w:p>
    <w:p w14:paraId="32C1C5EC" w14:textId="77777777" w:rsidR="00FE1BE7" w:rsidRPr="00FE1BE7" w:rsidRDefault="00FE1BE7" w:rsidP="00FE1BE7">
      <w:pPr>
        <w:pStyle w:val="BodyNormal"/>
      </w:pPr>
      <w:r w:rsidRPr="00FE1BE7">
        <w:t>She placed the bill on his table. “That’ll be $41.75. Pay me when you’re ready.”</w:t>
      </w:r>
    </w:p>
    <w:p w14:paraId="4ED2AC06" w14:textId="77777777" w:rsidR="00FE1BE7" w:rsidRPr="00FE1BE7" w:rsidRDefault="00FE1BE7" w:rsidP="00FE1BE7">
      <w:pPr>
        <w:pStyle w:val="BodyNormal"/>
      </w:pPr>
      <w:r w:rsidRPr="00FE1BE7">
        <w:t>“Let me pay you now; keep the change.”</w:t>
      </w:r>
    </w:p>
    <w:p w14:paraId="031E525A" w14:textId="77777777" w:rsidR="00FE1BE7" w:rsidRPr="00FE1BE7" w:rsidRDefault="00FE1BE7" w:rsidP="00FE1BE7">
      <w:pPr>
        <w:pStyle w:val="BodyNormal"/>
      </w:pPr>
      <w:r w:rsidRPr="00FE1BE7">
        <w:t>Mac pulled four twenties from his pocket and handed them to her. Her eyes sparkled as she took the bills.</w:t>
      </w:r>
    </w:p>
    <w:p w14:paraId="3D49F6F3" w14:textId="77777777" w:rsidR="00FE1BE7" w:rsidRPr="00FE1BE7" w:rsidRDefault="00FE1BE7" w:rsidP="00FE1BE7">
      <w:pPr>
        <w:pStyle w:val="BodyNormal"/>
      </w:pPr>
      <w:r w:rsidRPr="00FE1BE7">
        <w:t>“Wow, thanks! I’ll be keeping an eye out for you next time you’re here.”</w:t>
      </w:r>
    </w:p>
    <w:p w14:paraId="5993A138" w14:textId="77777777" w:rsidR="00FE1BE7" w:rsidRPr="00FE1BE7" w:rsidRDefault="00FE1BE7" w:rsidP="00FE1BE7">
      <w:pPr>
        <w:pStyle w:val="BodyNormal"/>
      </w:pPr>
      <w:r w:rsidRPr="00FE1BE7">
        <w:t>“Is there a fellow named Besim here? I hear he frequents this place on Tuesday evenings.”</w:t>
      </w:r>
    </w:p>
    <w:p w14:paraId="0F9CC321" w14:textId="77777777" w:rsidR="00FE1BE7" w:rsidRPr="00FE1BE7" w:rsidRDefault="00FE1BE7" w:rsidP="00FE1BE7">
      <w:pPr>
        <w:pStyle w:val="BodyNormal"/>
      </w:pPr>
      <w:r w:rsidRPr="00FE1BE7">
        <w:t>“Do you mean Besim, the soccer fanatic who always wears an Arsenal T-shirt? He’s upstairs watching the game.”</w:t>
      </w:r>
    </w:p>
    <w:p w14:paraId="0BF67E0B" w14:textId="77777777" w:rsidR="00FE1BE7" w:rsidRPr="00FE1BE7" w:rsidRDefault="00FE1BE7" w:rsidP="00FE1BE7">
      <w:pPr>
        <w:pStyle w:val="BodyNormal"/>
      </w:pPr>
      <w:r w:rsidRPr="00FE1BE7">
        <w:t>“Yeah, that’s the guy. I’ve never met him, but I want to talk to him.”</w:t>
      </w:r>
    </w:p>
    <w:p w14:paraId="0A4E1031" w14:textId="77777777" w:rsidR="00FE1BE7" w:rsidRPr="00FE1BE7" w:rsidRDefault="00FE1BE7" w:rsidP="00FE1BE7">
      <w:pPr>
        <w:pStyle w:val="BodyNormal"/>
      </w:pPr>
      <w:r w:rsidRPr="00FE1BE7">
        <w:lastRenderedPageBreak/>
        <w:t>“Don’t know him personally, but I know who he is. I’ve got one more table to serve, then I’ll go upstairs and tell him there’s a gentleman on the first floor who’d like to chat. That’ll give you time to enjoy the bomboloni and beer. You okay with that?”</w:t>
      </w:r>
    </w:p>
    <w:p w14:paraId="6FCFD102" w14:textId="553B51E4" w:rsidR="00FE1BE7" w:rsidRPr="00FE1BE7" w:rsidRDefault="00FE1BE7" w:rsidP="00FE1BE7">
      <w:pPr>
        <w:pStyle w:val="BodyNormal"/>
      </w:pPr>
      <w:r w:rsidRPr="00FE1BE7">
        <w:t xml:space="preserve">“Anytime,” Mac </w:t>
      </w:r>
      <w:r w:rsidR="008B52CF">
        <w:t>said</w:t>
      </w:r>
      <w:r w:rsidRPr="00FE1BE7">
        <w:t>, flashing a boyish grin.</w:t>
      </w:r>
    </w:p>
    <w:p w14:paraId="295F4E68" w14:textId="77777777" w:rsidR="00733E1D" w:rsidRPr="00733E1D" w:rsidRDefault="00FE1BE7" w:rsidP="00733E1D">
      <w:pPr>
        <w:pStyle w:val="BodyNormal"/>
      </w:pPr>
      <w:r w:rsidRPr="00FE1BE7">
        <w:t xml:space="preserve">He checked his polo shirt. Two of the three buttons were FBI recording devices, each equipped with a high-resolution camera and a sensitive microphone. </w:t>
      </w:r>
      <w:r w:rsidR="00733E1D" w:rsidRPr="00733E1D">
        <w:t>At Precinct 9, Mac had confirmed both devices were operational."</w:t>
      </w:r>
    </w:p>
    <w:p w14:paraId="0E3577AD" w14:textId="77777777" w:rsidR="00FE1BE7" w:rsidRPr="00FE1BE7" w:rsidRDefault="00FE1BE7" w:rsidP="00FE1BE7">
      <w:pPr>
        <w:pStyle w:val="BodyNormal"/>
      </w:pPr>
      <w:r w:rsidRPr="00FE1BE7">
        <w:t xml:space="preserve">Halfway through his second bomboloni, Mac noticed the red-haired waitress ascending the stairs to the second floor. </w:t>
      </w:r>
      <w:r w:rsidRPr="00231D5C">
        <w:rPr>
          <w:i/>
          <w:iCs/>
        </w:rPr>
        <w:t>Okay, it’s showtime</w:t>
      </w:r>
      <w:r w:rsidRPr="00FE1BE7">
        <w:t>, he thought, mentally reviewing the practiced spiel the task force had agreed upon. After descending, she headed toward him.</w:t>
      </w:r>
    </w:p>
    <w:p w14:paraId="343CF014" w14:textId="77777777" w:rsidR="00FE1BE7" w:rsidRPr="00FE1BE7" w:rsidRDefault="00FE1BE7" w:rsidP="00FE1BE7">
      <w:pPr>
        <w:pStyle w:val="BodyNormal"/>
      </w:pPr>
      <w:r w:rsidRPr="00FE1BE7">
        <w:t>“I told him you wished to speak, and he said he’ll come down shortly.”</w:t>
      </w:r>
    </w:p>
    <w:p w14:paraId="20D30D01" w14:textId="77777777" w:rsidR="00FE1BE7" w:rsidRPr="00FE1BE7" w:rsidRDefault="00FE1BE7" w:rsidP="00FE1BE7">
      <w:pPr>
        <w:pStyle w:val="BodyNormal"/>
      </w:pPr>
      <w:r w:rsidRPr="00FE1BE7">
        <w:t>Minutes later, Mac watched two men descend the stairs.</w:t>
      </w:r>
    </w:p>
    <w:p w14:paraId="5280479B" w14:textId="77777777" w:rsidR="00725F9E" w:rsidRDefault="00725F9E" w:rsidP="00D134AF">
      <w:pPr>
        <w:pStyle w:val="ASubheadLevel1"/>
        <w:sectPr w:rsidR="00725F9E" w:rsidSect="003135B1">
          <w:type w:val="oddPage"/>
          <w:pgSz w:w="8640" w:h="12960" w:code="1"/>
          <w:pgMar w:top="720" w:right="720" w:bottom="720" w:left="720" w:header="720" w:footer="720" w:gutter="720"/>
          <w:cols w:space="720"/>
          <w:titlePg/>
          <w:docGrid w:linePitch="360"/>
        </w:sectPr>
      </w:pPr>
    </w:p>
    <w:p w14:paraId="5BA8EC10" w14:textId="78E8E842" w:rsidR="00D134AF" w:rsidRPr="00FA271D" w:rsidRDefault="00D134AF" w:rsidP="00D134AF">
      <w:pPr>
        <w:pStyle w:val="ASubheadLevel1"/>
      </w:pPr>
      <w:bookmarkStart w:id="8" w:name="_Toc197338795"/>
      <w:r w:rsidRPr="00FA271D">
        <w:lastRenderedPageBreak/>
        <w:t>Meet the Mobsters</w:t>
      </w:r>
      <w:bookmarkEnd w:id="7"/>
      <w:bookmarkEnd w:id="8"/>
    </w:p>
    <w:p w14:paraId="12C79A18" w14:textId="77777777" w:rsidR="00FE1BE7" w:rsidRPr="00FE1BE7" w:rsidRDefault="00FE1BE7" w:rsidP="00A70734">
      <w:pPr>
        <w:pStyle w:val="BodyNormal"/>
      </w:pPr>
      <w:bookmarkStart w:id="9" w:name="Meet_the_Mobsters"/>
      <w:bookmarkStart w:id="10" w:name="_Toc30055632"/>
      <w:bookmarkEnd w:id="9"/>
      <w:r w:rsidRPr="00FE1BE7">
        <w:t>The first man was about six feet tall, clean-shaven, with black hair. The second was shorter, with black hair and a five o’clock shadow goatee, wearing a red Arsenal T-shirt. Mac assumed this was Besim. They scanned the front tables as they reached the bottom of the staircase, then strode quickly to his table.</w:t>
      </w:r>
    </w:p>
    <w:p w14:paraId="0E6F3DAC" w14:textId="77777777" w:rsidR="00FE1BE7" w:rsidRPr="00FE1BE7" w:rsidRDefault="00FE1BE7" w:rsidP="00A70734">
      <w:pPr>
        <w:pStyle w:val="BodyNormal"/>
      </w:pPr>
      <w:r w:rsidRPr="00FE1BE7">
        <w:t>“I am Besim. You wanted to speak to me?”</w:t>
      </w:r>
    </w:p>
    <w:p w14:paraId="5C9DB6BD" w14:textId="77777777" w:rsidR="00FE1BE7" w:rsidRPr="00FE1BE7" w:rsidRDefault="00FE1BE7" w:rsidP="00A70734">
      <w:pPr>
        <w:pStyle w:val="BodyNormal"/>
      </w:pPr>
      <w:r w:rsidRPr="00FE1BE7">
        <w:t>“Yes, have a seat.”</w:t>
      </w:r>
    </w:p>
    <w:p w14:paraId="297866E6" w14:textId="77777777" w:rsidR="00FE1BE7" w:rsidRPr="00FE1BE7" w:rsidRDefault="00FE1BE7" w:rsidP="00A70734">
      <w:pPr>
        <w:pStyle w:val="BodyNormal"/>
      </w:pPr>
      <w:r w:rsidRPr="00FE1BE7">
        <w:t>The men slid into the two empty chairs and stared at him, unsmiling.</w:t>
      </w:r>
    </w:p>
    <w:p w14:paraId="0B105129" w14:textId="2051A8C2" w:rsidR="00FE1BE7" w:rsidRPr="00FE1BE7" w:rsidRDefault="00FE1BE7" w:rsidP="00A70734">
      <w:pPr>
        <w:pStyle w:val="BodyNormal"/>
      </w:pPr>
      <w:r w:rsidRPr="00FE1BE7">
        <w:t xml:space="preserve">“Who are you?” Besim </w:t>
      </w:r>
      <w:r w:rsidR="00BE6273">
        <w:t>said</w:t>
      </w:r>
      <w:r w:rsidRPr="00FE1BE7">
        <w:t>.</w:t>
      </w:r>
    </w:p>
    <w:p w14:paraId="0C064FF0" w14:textId="77777777" w:rsidR="00FE1BE7" w:rsidRPr="00FE1BE7" w:rsidRDefault="00FE1BE7" w:rsidP="00A70734">
      <w:pPr>
        <w:pStyle w:val="BodyNormal"/>
      </w:pPr>
      <w:r w:rsidRPr="00FE1BE7">
        <w:t>“I’m Randall Conover. I work for a public relations firm, Oxten Communications.”</w:t>
      </w:r>
    </w:p>
    <w:p w14:paraId="69356CF2" w14:textId="77777777" w:rsidR="00FE1BE7" w:rsidRPr="00FE1BE7" w:rsidRDefault="00FE1BE7" w:rsidP="00A70734">
      <w:pPr>
        <w:pStyle w:val="BodyNormal"/>
      </w:pPr>
      <w:r w:rsidRPr="00FE1BE7">
        <w:t>Mac handed Besim a business card and glanced at the taller man, who watched suspiciously.</w:t>
      </w:r>
    </w:p>
    <w:p w14:paraId="41A17A0C" w14:textId="77777777" w:rsidR="00FE1BE7" w:rsidRPr="00FE1BE7" w:rsidRDefault="00FE1BE7" w:rsidP="00A70734">
      <w:pPr>
        <w:pStyle w:val="BodyNormal"/>
      </w:pPr>
      <w:r w:rsidRPr="00FE1BE7">
        <w:t>“And you are?”</w:t>
      </w:r>
    </w:p>
    <w:p w14:paraId="6AD3FB0B" w14:textId="77777777" w:rsidR="00FE1BE7" w:rsidRPr="00FE1BE7" w:rsidRDefault="00FE1BE7" w:rsidP="00A70734">
      <w:pPr>
        <w:pStyle w:val="BodyNormal"/>
      </w:pPr>
      <w:r w:rsidRPr="00FE1BE7">
        <w:t>“Is not important.”</w:t>
      </w:r>
    </w:p>
    <w:p w14:paraId="6152C948" w14:textId="77777777" w:rsidR="00FE1BE7" w:rsidRPr="00FE1BE7" w:rsidRDefault="00FE1BE7" w:rsidP="00A70734">
      <w:pPr>
        <w:pStyle w:val="BodyNormal"/>
      </w:pPr>
      <w:r w:rsidRPr="00303B9E">
        <w:rPr>
          <w:i/>
          <w:iCs/>
        </w:rPr>
        <w:t>So, he’s the silent partner</w:t>
      </w:r>
      <w:r w:rsidRPr="00FE1BE7">
        <w:t>, Mac thought.</w:t>
      </w:r>
    </w:p>
    <w:p w14:paraId="4000CBC3" w14:textId="76007230" w:rsidR="00FE1BE7" w:rsidRPr="00FE1BE7" w:rsidRDefault="00FE1BE7" w:rsidP="00A70734">
      <w:pPr>
        <w:pStyle w:val="BodyNormal"/>
      </w:pPr>
      <w:r w:rsidRPr="00FE1BE7">
        <w:t>“Look,</w:t>
      </w:r>
      <w:r w:rsidR="005C5DFA">
        <w:t xml:space="preserve"> </w:t>
      </w:r>
      <w:r w:rsidRPr="00FE1BE7">
        <w:t>this is new for me, asking about such a thing. My company</w:t>
      </w:r>
      <w:r w:rsidR="00CA1F81">
        <w:t xml:space="preserve"> is</w:t>
      </w:r>
      <w:r w:rsidRPr="00FE1BE7">
        <w:t xml:space="preserve"> a subcontractor for a Fortune 200 firm—which will remain secret, you understand. The CEO of this company is a billionaire many times over. He likes to throw rowdy parties and is looking for a source of recreational materials, but he doesn’t want </w:t>
      </w:r>
      <w:r w:rsidR="002C1B12">
        <w:t xml:space="preserve">to run afoul of the </w:t>
      </w:r>
      <w:r w:rsidRPr="00FE1BE7">
        <w:t>police.”</w:t>
      </w:r>
    </w:p>
    <w:p w14:paraId="7995D44C" w14:textId="77777777" w:rsidR="00FE1BE7" w:rsidRPr="00FE1BE7" w:rsidRDefault="00FE1BE7" w:rsidP="00A70734">
      <w:pPr>
        <w:pStyle w:val="BodyNormal"/>
      </w:pPr>
      <w:r w:rsidRPr="00FE1BE7">
        <w:t xml:space="preserve">Besim leaned forward, elbows on the table, hands clasped. He tilted his head slightly and stared at Mac for </w:t>
      </w:r>
      <w:r w:rsidRPr="00FE1BE7">
        <w:lastRenderedPageBreak/>
        <w:t>several uncomfortable seconds.</w:t>
      </w:r>
    </w:p>
    <w:p w14:paraId="03FE6D5C" w14:textId="77777777" w:rsidR="00FE1BE7" w:rsidRPr="00FE1BE7" w:rsidRDefault="00FE1BE7" w:rsidP="00A70734">
      <w:pPr>
        <w:pStyle w:val="BodyNormal"/>
      </w:pPr>
      <w:r w:rsidRPr="00FE1BE7">
        <w:t>“What made you think we have anything to do with this? We’re legitimate businessmen.”</w:t>
      </w:r>
    </w:p>
    <w:p w14:paraId="52B61EBD" w14:textId="77777777" w:rsidR="00FE1BE7" w:rsidRPr="00FE1BE7" w:rsidRDefault="00FE1BE7" w:rsidP="00A70734">
      <w:pPr>
        <w:pStyle w:val="BodyNormal"/>
      </w:pPr>
      <w:r w:rsidRPr="00FE1BE7">
        <w:t>“I asked around.”</w:t>
      </w:r>
    </w:p>
    <w:p w14:paraId="2FC61AF8" w14:textId="77777777" w:rsidR="00FE1BE7" w:rsidRPr="00FE1BE7" w:rsidRDefault="00FE1BE7" w:rsidP="00A70734">
      <w:pPr>
        <w:pStyle w:val="BodyNormal"/>
      </w:pPr>
      <w:r w:rsidRPr="00FE1BE7">
        <w:t>“You did? Asked who?”</w:t>
      </w:r>
    </w:p>
    <w:p w14:paraId="5E055B8E" w14:textId="77777777" w:rsidR="00FE1BE7" w:rsidRPr="00FE1BE7" w:rsidRDefault="00FE1BE7" w:rsidP="00A70734">
      <w:pPr>
        <w:pStyle w:val="BodyNormal"/>
      </w:pPr>
      <w:r w:rsidRPr="00FE1BE7">
        <w:t>Mac improvised. “I chatted up quite a few people at local bars. I got your name from a guy who called himself Skeeter. He said you might help and that you’re always here Tuesdays for the Arsenal matches on cable sports.”</w:t>
      </w:r>
    </w:p>
    <w:p w14:paraId="0E965106" w14:textId="77777777" w:rsidR="00FE1BE7" w:rsidRPr="00FE1BE7" w:rsidRDefault="00FE1BE7" w:rsidP="00A70734">
      <w:pPr>
        <w:pStyle w:val="BodyNormal"/>
      </w:pPr>
      <w:r w:rsidRPr="00FE1BE7">
        <w:t>Besim laughed, his eyes brightening for a moment.</w:t>
      </w:r>
    </w:p>
    <w:p w14:paraId="37AEFF03" w14:textId="77777777" w:rsidR="00FE1BE7" w:rsidRPr="00FE1BE7" w:rsidRDefault="00FE1BE7" w:rsidP="00A70734">
      <w:pPr>
        <w:pStyle w:val="BodyNormal"/>
      </w:pPr>
      <w:r w:rsidRPr="00FE1BE7">
        <w:t>“Let’s say, Mr. Conover, that we could help you. What kind of recreational supplies are you looking for?”</w:t>
      </w:r>
    </w:p>
    <w:p w14:paraId="4F79F9E5" w14:textId="77777777" w:rsidR="00FE1BE7" w:rsidRPr="00FE1BE7" w:rsidRDefault="00FE1BE7" w:rsidP="00A70734">
      <w:pPr>
        <w:pStyle w:val="BodyNormal"/>
      </w:pPr>
      <w:r w:rsidRPr="00FE1BE7">
        <w:t>“Some good-quality cocaine. None of the harder stuff like rocks, blues, or China White. The billionaire doesn’t want overdoses in his mansion.”</w:t>
      </w:r>
    </w:p>
    <w:p w14:paraId="15749DEF" w14:textId="04F629A9" w:rsidR="00FE1BE7" w:rsidRPr="00FE1BE7" w:rsidRDefault="00FE1BE7" w:rsidP="00A70734">
      <w:pPr>
        <w:pStyle w:val="BodyNormal"/>
      </w:pPr>
      <w:r w:rsidRPr="00FE1BE7">
        <w:t xml:space="preserve">“The blend known as China White—cocaine mixed with fentanyl—provides an incredible high. Our distribution system is </w:t>
      </w:r>
      <w:proofErr w:type="gramStart"/>
      <w:r w:rsidR="00CA1F81">
        <w:t xml:space="preserve">very </w:t>
      </w:r>
      <w:r w:rsidRPr="00FE1BE7">
        <w:t>careful</w:t>
      </w:r>
      <w:proofErr w:type="gramEnd"/>
      <w:r w:rsidRPr="00FE1BE7">
        <w:t xml:space="preserve"> in combining ingredients; an accidental overdose would mean losing a customer, something we</w:t>
      </w:r>
      <w:r w:rsidR="00CA1F81">
        <w:t xml:space="preserve"> wish to</w:t>
      </w:r>
      <w:r w:rsidRPr="00FE1BE7">
        <w:t xml:space="preserve"> avoid at all costs.”</w:t>
      </w:r>
    </w:p>
    <w:p w14:paraId="35DBA833" w14:textId="77777777" w:rsidR="00FE1BE7" w:rsidRPr="00FE1BE7" w:rsidRDefault="00FE1BE7" w:rsidP="00A70734">
      <w:pPr>
        <w:pStyle w:val="BodyNormal"/>
      </w:pPr>
      <w:r w:rsidRPr="00FE1BE7">
        <w:t>“I know, I know, but I’m under specific orders—just good-quality cocaine, that’s it.”</w:t>
      </w:r>
    </w:p>
    <w:p w14:paraId="46D08637" w14:textId="77777777" w:rsidR="00FE1BE7" w:rsidRPr="00FE1BE7" w:rsidRDefault="00FE1BE7" w:rsidP="00A70734">
      <w:pPr>
        <w:pStyle w:val="BodyNormal"/>
      </w:pPr>
      <w:r w:rsidRPr="00FE1BE7">
        <w:t>“Okay, we do that. Anything else?”</w:t>
      </w:r>
    </w:p>
    <w:p w14:paraId="48B9D614" w14:textId="6C9B02E8" w:rsidR="00FE1BE7" w:rsidRPr="00FE1BE7" w:rsidRDefault="00FE1BE7" w:rsidP="00A70734">
      <w:pPr>
        <w:pStyle w:val="BodyNormal"/>
      </w:pPr>
      <w:r w:rsidRPr="00FE1BE7">
        <w:t xml:space="preserve">“Yes, there is. Our client wants a supply of </w:t>
      </w:r>
      <w:r w:rsidR="008B52CF">
        <w:t>roofies</w:t>
      </w:r>
      <w:r w:rsidRPr="00FE1BE7">
        <w:t>.”</w:t>
      </w:r>
    </w:p>
    <w:p w14:paraId="1C569EE6" w14:textId="77777777" w:rsidR="00FE1BE7" w:rsidRPr="00FE1BE7" w:rsidRDefault="00FE1BE7" w:rsidP="00A70734">
      <w:pPr>
        <w:pStyle w:val="BodyNormal"/>
      </w:pPr>
      <w:r w:rsidRPr="00FE1BE7">
        <w:t>Besim chuckled and glanced at his companion. “These must be some wild parties.”</w:t>
      </w:r>
    </w:p>
    <w:p w14:paraId="421AAB08" w14:textId="77777777" w:rsidR="00FE1BE7" w:rsidRPr="00FE1BE7" w:rsidRDefault="00FE1BE7" w:rsidP="00A70734">
      <w:pPr>
        <w:pStyle w:val="BodyNormal"/>
      </w:pPr>
      <w:r w:rsidRPr="00FE1BE7">
        <w:t>Mac pressed on with his practiced, fictional pitch.</w:t>
      </w:r>
    </w:p>
    <w:p w14:paraId="142024B4" w14:textId="77777777" w:rsidR="00FE1BE7" w:rsidRPr="00FE1BE7" w:rsidRDefault="00FE1BE7" w:rsidP="00A70734">
      <w:pPr>
        <w:pStyle w:val="BodyNormal"/>
      </w:pPr>
      <w:r w:rsidRPr="00FE1BE7">
        <w:lastRenderedPageBreak/>
        <w:t>“The billionaire has a fetish, I hear. He likes to rape the wives of his executives. After drugging them, he puts the male executive in one bedroom to sleep it off while he does his thing with the inebriated spouse. Films it, I’m told.”</w:t>
      </w:r>
    </w:p>
    <w:p w14:paraId="302CDC37" w14:textId="77777777" w:rsidR="00FE1BE7" w:rsidRPr="00FE1BE7" w:rsidRDefault="00FE1BE7" w:rsidP="00A70734">
      <w:pPr>
        <w:pStyle w:val="BodyNormal"/>
      </w:pPr>
      <w:r w:rsidRPr="00FE1BE7">
        <w:t>“How many entertainment supplies are we talking about?”</w:t>
      </w:r>
    </w:p>
    <w:p w14:paraId="4409071E" w14:textId="77777777" w:rsidR="00FE1BE7" w:rsidRPr="00FE1BE7" w:rsidRDefault="00FE1BE7" w:rsidP="00A70734">
      <w:pPr>
        <w:pStyle w:val="BodyNormal"/>
      </w:pPr>
      <w:r w:rsidRPr="00FE1BE7">
        <w:t>“Well, he has bi-monthly parties, thirty to sixty people.”</w:t>
      </w:r>
    </w:p>
    <w:p w14:paraId="2962DB46" w14:textId="77777777" w:rsidR="00FE1BE7" w:rsidRPr="00FE1BE7" w:rsidRDefault="00FE1BE7" w:rsidP="00A70734">
      <w:pPr>
        <w:pStyle w:val="BodyNormal"/>
      </w:pPr>
      <w:r w:rsidRPr="00FE1BE7">
        <w:t>“We sell nearly pure cocaine, cut only fifteen percent. An eight-ball will do four people, so maybe you need fifteen eight-balls.”</w:t>
      </w:r>
    </w:p>
    <w:p w14:paraId="5082C9F2" w14:textId="77777777" w:rsidR="00FE1BE7" w:rsidRPr="00FE1BE7" w:rsidRDefault="00FE1BE7" w:rsidP="00A70734">
      <w:pPr>
        <w:pStyle w:val="BodyNormal"/>
      </w:pPr>
      <w:r w:rsidRPr="00FE1BE7">
        <w:t>“How much does that cost?”</w:t>
      </w:r>
    </w:p>
    <w:p w14:paraId="448A27A0" w14:textId="77777777" w:rsidR="00FE1BE7" w:rsidRPr="00FE1BE7" w:rsidRDefault="00FE1BE7" w:rsidP="00A70734">
      <w:pPr>
        <w:pStyle w:val="BodyNormal"/>
      </w:pPr>
      <w:r w:rsidRPr="00FE1BE7">
        <w:t>“Eight-balls are $275, so fifteen would cost you over four thousand.”</w:t>
      </w:r>
    </w:p>
    <w:p w14:paraId="031EEF62" w14:textId="77777777" w:rsidR="00FE1BE7" w:rsidRPr="00FE1BE7" w:rsidRDefault="00FE1BE7" w:rsidP="00A70734">
      <w:pPr>
        <w:pStyle w:val="BodyNormal"/>
      </w:pPr>
      <w:r w:rsidRPr="00FE1BE7">
        <w:t>“How about the Roofies?”</w:t>
      </w:r>
    </w:p>
    <w:p w14:paraId="54D2364D" w14:textId="29F6FB97" w:rsidR="00FE1BE7" w:rsidRPr="00FE1BE7" w:rsidRDefault="00FE1BE7" w:rsidP="00A70734">
      <w:pPr>
        <w:pStyle w:val="BodyNormal"/>
      </w:pPr>
      <w:r w:rsidRPr="00FE1BE7">
        <w:t xml:space="preserve">“Roofies are five dollars a tablet. Our supply is white, easy to crush, and dissolves clear in the </w:t>
      </w:r>
      <w:r w:rsidR="00303B9E">
        <w:t xml:space="preserve">bitch’s </w:t>
      </w:r>
      <w:r w:rsidRPr="00FE1BE7">
        <w:t>drink—they never know. I can supply a bottle of fifty for $250.”</w:t>
      </w:r>
    </w:p>
    <w:p w14:paraId="1F7A0E8E" w14:textId="77777777" w:rsidR="00FE1BE7" w:rsidRPr="008B52CF" w:rsidRDefault="00FE1BE7" w:rsidP="00A70734">
      <w:pPr>
        <w:pStyle w:val="BodyNormal"/>
        <w:rPr>
          <w:i/>
          <w:iCs/>
        </w:rPr>
      </w:pPr>
      <w:r w:rsidRPr="00FE1BE7">
        <w:t xml:space="preserve">“Sounds good,” Mac said, thinking </w:t>
      </w:r>
      <w:r w:rsidRPr="008B52CF">
        <w:rPr>
          <w:i/>
          <w:iCs/>
        </w:rPr>
        <w:t>this was going better than planned.</w:t>
      </w:r>
    </w:p>
    <w:p w14:paraId="288D1B41" w14:textId="77777777" w:rsidR="00FE1BE7" w:rsidRPr="00FE1BE7" w:rsidRDefault="00FE1BE7" w:rsidP="00A70734">
      <w:pPr>
        <w:pStyle w:val="BodyNormal"/>
      </w:pPr>
      <w:r w:rsidRPr="00FE1BE7">
        <w:t>“What’s next?”</w:t>
      </w:r>
    </w:p>
    <w:p w14:paraId="485B52E5" w14:textId="77777777" w:rsidR="00FE1BE7" w:rsidRPr="00FE1BE7" w:rsidRDefault="00FE1BE7" w:rsidP="00A70734">
      <w:pPr>
        <w:pStyle w:val="BodyNormal"/>
      </w:pPr>
      <w:r w:rsidRPr="00FE1BE7">
        <w:t>“We go upstairs, call the boss, and see if he’s okay with this. Then we’ll come down and let you know.”</w:t>
      </w:r>
    </w:p>
    <w:p w14:paraId="72880390" w14:textId="786FBA66" w:rsidR="00FE1BE7" w:rsidRPr="00FE1BE7" w:rsidRDefault="00FE1BE7" w:rsidP="00A70734">
      <w:pPr>
        <w:pStyle w:val="BodyNormal"/>
      </w:pPr>
      <w:r w:rsidRPr="00FE1BE7">
        <w:t xml:space="preserve">Minutes passed. Mac watched a tall man in a black windbreaker descend the stairs. Middle-aged, with oily black hair streaked with gray and a five o’clock </w:t>
      </w:r>
      <w:r w:rsidR="005C5DFA">
        <w:t xml:space="preserve">shadow </w:t>
      </w:r>
      <w:r w:rsidRPr="00FE1BE7">
        <w:t xml:space="preserve">mustache and goatee, he exited and walked west on </w:t>
      </w:r>
      <w:r w:rsidRPr="00FE1BE7">
        <w:lastRenderedPageBreak/>
        <w:t>Randolph Street, away from DiOtis.</w:t>
      </w:r>
    </w:p>
    <w:p w14:paraId="66FDAC7D" w14:textId="77777777" w:rsidR="00FE1BE7" w:rsidRPr="00FE1BE7" w:rsidRDefault="00FE1BE7" w:rsidP="00A70734">
      <w:pPr>
        <w:pStyle w:val="BodyNormal"/>
      </w:pPr>
      <w:r w:rsidRPr="00FE1BE7">
        <w:t>As more time elapsed, Mac debated whether this was going too smoothly. He’d expected resistance, requiring multiple meetings to seal a deal. His goal tonight was simply to put out a feeler.</w:t>
      </w:r>
    </w:p>
    <w:p w14:paraId="2CCF16F2" w14:textId="77777777" w:rsidR="00FE1BE7" w:rsidRPr="00FE1BE7" w:rsidRDefault="00FE1BE7" w:rsidP="00A70734">
      <w:pPr>
        <w:pStyle w:val="BodyNormal"/>
      </w:pPr>
      <w:r w:rsidRPr="00FE1BE7">
        <w:t>Eventually, the two men descended and approached him. The silent mobster, now in a black leather jacket, carried a gym bag.</w:t>
      </w:r>
    </w:p>
    <w:p w14:paraId="1FB00C18" w14:textId="45B3B833" w:rsidR="00FE1BE7" w:rsidRPr="00FE1BE7" w:rsidRDefault="00FE1BE7" w:rsidP="00A70734">
      <w:pPr>
        <w:pStyle w:val="BodyNormal"/>
      </w:pPr>
      <w:r w:rsidRPr="00FE1BE7">
        <w:t xml:space="preserve">“Okay,” Besim said. “What you’re asking for is </w:t>
      </w:r>
      <w:r w:rsidR="0071158E">
        <w:t xml:space="preserve">a </w:t>
      </w:r>
      <w:r w:rsidRPr="00FE1BE7">
        <w:t>substantial</w:t>
      </w:r>
      <w:r w:rsidR="0071158E">
        <w:t xml:space="preserve"> arrangement</w:t>
      </w:r>
      <w:r w:rsidRPr="00FE1BE7">
        <w:t>, so the boss wants to talk to you. We’ll meet about a block from here. All is good. Come with us, Mr. Conover.”</w:t>
      </w:r>
    </w:p>
    <w:p w14:paraId="3FCCC7D1" w14:textId="77777777" w:rsidR="00FE1BE7" w:rsidRPr="00FE1BE7" w:rsidRDefault="00FE1BE7" w:rsidP="00A70734">
      <w:pPr>
        <w:pStyle w:val="BodyNormal"/>
      </w:pPr>
      <w:r w:rsidRPr="00FE1BE7">
        <w:t>They exited the restaurant and walked north on Green Street.</w:t>
      </w:r>
    </w:p>
    <w:p w14:paraId="2E1A6143" w14:textId="77777777" w:rsidR="00FE1BE7" w:rsidRPr="00FE1BE7" w:rsidRDefault="00FE1BE7" w:rsidP="00A70734">
      <w:pPr>
        <w:pStyle w:val="BodyNormal"/>
      </w:pPr>
      <w:r w:rsidRPr="00FE1BE7">
        <w:t>“Where are we going?”</w:t>
      </w:r>
    </w:p>
    <w:p w14:paraId="451213FE" w14:textId="77777777" w:rsidR="00FE1BE7" w:rsidRPr="00FE1BE7" w:rsidRDefault="00FE1BE7" w:rsidP="00A70734">
      <w:pPr>
        <w:pStyle w:val="BodyNormal"/>
      </w:pPr>
      <w:r w:rsidRPr="00FE1BE7">
        <w:t>“A construction site just up the street. The boss can pull in there.”</w:t>
      </w:r>
    </w:p>
    <w:p w14:paraId="6195CA24" w14:textId="77777777" w:rsidR="00FE1BE7" w:rsidRPr="00FE1BE7" w:rsidRDefault="00FE1BE7" w:rsidP="00A70734">
      <w:pPr>
        <w:pStyle w:val="BodyNormal"/>
      </w:pPr>
      <w:r w:rsidRPr="00FE1BE7">
        <w:t>Mac grew suspicious as they moved out of DiOtis’ line of sight. About five hundred feet from Bar Etna, they reached a double-wide driveway leading to an empty construction site. No streetlights illuminated the area; only dim moonlight allowed Mac to scan the surroundings. A ten-foot-high chain-link fence enclosed the site. Construction workers had scraped the ground clean, and a backhoe sat forlornly in the far corner. They stopped by an industrial dumpster—a shadowy form in the moonlight—next to several stacks of wooden pallets.</w:t>
      </w:r>
    </w:p>
    <w:p w14:paraId="4A78C33C" w14:textId="77777777" w:rsidR="00FE1BE7" w:rsidRPr="00FE1BE7" w:rsidRDefault="00FE1BE7" w:rsidP="00A70734">
      <w:pPr>
        <w:pStyle w:val="BodyNormal"/>
      </w:pPr>
      <w:r w:rsidRPr="00FE1BE7">
        <w:lastRenderedPageBreak/>
        <w:t>“We wait here,” Besim said. “The boss will text me as he approaches. Relax; everything’s good.”</w:t>
      </w:r>
    </w:p>
    <w:p w14:paraId="1C807750" w14:textId="1E1026E4" w:rsidR="00D134AF" w:rsidRPr="00FA271D" w:rsidRDefault="005F5A8D" w:rsidP="00D134AF">
      <w:pPr>
        <w:pStyle w:val="ASubheadLevel1"/>
      </w:pPr>
      <w:bookmarkStart w:id="11" w:name="_Toc197338796"/>
      <w:r>
        <w:t>Murder</w:t>
      </w:r>
      <w:bookmarkEnd w:id="10"/>
      <w:bookmarkEnd w:id="11"/>
    </w:p>
    <w:p w14:paraId="77569545" w14:textId="77777777" w:rsidR="00A70734" w:rsidRPr="00A70734" w:rsidRDefault="00A70734" w:rsidP="00A70734">
      <w:pPr>
        <w:pStyle w:val="BodyNormal"/>
      </w:pPr>
      <w:bookmarkStart w:id="12" w:name="She_Saves_His_Life"/>
      <w:bookmarkEnd w:id="12"/>
      <w:r w:rsidRPr="00A70734">
        <w:t>As DiOtis watched Mac and the two Albanians exit the restaurant and head north on Green Street, his side of Randolph Street was dark. He didn’t see Yilka Kartallozi approach.</w:t>
      </w:r>
    </w:p>
    <w:p w14:paraId="4FA97CC4" w14:textId="50327859" w:rsidR="00A70734" w:rsidRPr="00A70734" w:rsidRDefault="00A70734" w:rsidP="00A70734">
      <w:pPr>
        <w:pStyle w:val="BodyNormal"/>
      </w:pPr>
      <w:r w:rsidRPr="00A70734">
        <w:t xml:space="preserve">Yilka, one of the most vicious Kryetars—or underbosses—of the Albanian mob, preferred the garrote to kill his victims, but this situation demanded </w:t>
      </w:r>
      <w:r w:rsidR="003E30CD">
        <w:t xml:space="preserve">stealth and </w:t>
      </w:r>
      <w:r w:rsidRPr="00A70734">
        <w:t xml:space="preserve">speed. When his Tesla RoboTaxi arrived, Yilka drew a Sig Sauer handgun with an optic sight and custom silencer from his jacket. Coldly </w:t>
      </w:r>
      <w:proofErr w:type="gramStart"/>
      <w:r w:rsidRPr="00A70734">
        <w:t>efficient</w:t>
      </w:r>
      <w:proofErr w:type="gramEnd"/>
      <w:r w:rsidRPr="00A70734">
        <w:t xml:space="preserve">, he moved </w:t>
      </w:r>
      <w:r w:rsidR="00650442">
        <w:t>quietly</w:t>
      </w:r>
      <w:r w:rsidRPr="00A70734">
        <w:t xml:space="preserve"> toward Officer Williams’ car. Placing the red dot on DiOtis’ temple, he fired. The silencer and passing traffic muffled the shot; no one across the street noticed. The hollow-point bullet ended Williams’ life </w:t>
      </w:r>
      <w:r w:rsidR="00115C93" w:rsidRPr="00A70734">
        <w:t>instant</w:t>
      </w:r>
      <w:r w:rsidR="00115C93">
        <w:t>aneous</w:t>
      </w:r>
      <w:r w:rsidR="00115C93" w:rsidRPr="00A70734">
        <w:t>ly</w:t>
      </w:r>
      <w:r w:rsidRPr="00A70734">
        <w:t>. Blood splashed the side door as his body slumped into the passenger seat. Yilka dashed to his RoboTaxi, hopped in, and sent a text to Besim as the car sped away, a smile on his face.</w:t>
      </w:r>
    </w:p>
    <w:p w14:paraId="3424390E" w14:textId="227C5BA7" w:rsidR="00A70734" w:rsidRPr="00A70734" w:rsidRDefault="00A70734" w:rsidP="00A70734">
      <w:pPr>
        <w:pStyle w:val="BodyNormal"/>
      </w:pPr>
      <w:r w:rsidRPr="00A70734">
        <w:t xml:space="preserve">Two minutes passed, and Mac began to worry. The plan was for DiOtis to follow slowly, but there was no sign of him. Besim’s phone beeped with a text message. </w:t>
      </w:r>
      <w:r w:rsidR="00EE2A5B">
        <w:t>Simultaneously, a</w:t>
      </w:r>
      <w:r w:rsidRPr="00A70734">
        <w:t xml:space="preserve"> Tesla RoboTaxi pulled up to the </w:t>
      </w:r>
      <w:r w:rsidRPr="00A70734">
        <w:lastRenderedPageBreak/>
        <w:t>driveway but didn’t enter.</w:t>
      </w:r>
    </w:p>
    <w:p w14:paraId="6CAD9D5C" w14:textId="77777777" w:rsidR="00A70734" w:rsidRPr="00A70734" w:rsidRDefault="00A70734" w:rsidP="00A70734">
      <w:pPr>
        <w:pStyle w:val="BodyNormal"/>
      </w:pPr>
      <w:r w:rsidRPr="00A70734">
        <w:t>“Why is that Tesla empty? You said your boss was coming.”</w:t>
      </w:r>
    </w:p>
    <w:p w14:paraId="5B7AB301" w14:textId="77777777" w:rsidR="00A70734" w:rsidRPr="00A70734" w:rsidRDefault="00A70734" w:rsidP="00A70734">
      <w:pPr>
        <w:pStyle w:val="BodyNormal"/>
      </w:pPr>
      <w:r w:rsidRPr="00A70734">
        <w:t>“Not today, Officer Mackenzie Merrick,” Besim said.</w:t>
      </w:r>
    </w:p>
    <w:p w14:paraId="0D320C73" w14:textId="77777777" w:rsidR="00A70734" w:rsidRPr="00A70734" w:rsidRDefault="00A70734" w:rsidP="00A70734">
      <w:pPr>
        <w:pStyle w:val="BodyNormal"/>
      </w:pPr>
      <w:r w:rsidRPr="00A70734">
        <w:t>Simultaneously, the other mobster, wearing brass knuckles, landed a sucker punch on Mac’s jaw. Mac fell face-first into the dirt, unconscious. As he lay there, the two men kicked his head and ribs, then clipped metal handcuffs on his wrists behind his back. When Mac awoke, pain radiated from his jaw and ribs, leaving him at their mercy. The mobsters lifted him to his knees. The taller man reached into his gym bag and pulled out a Glock 50 pistol with a silencer.</w:t>
      </w:r>
    </w:p>
    <w:p w14:paraId="54145E82" w14:textId="77777777" w:rsidR="00A70734" w:rsidRPr="00A70734" w:rsidRDefault="00A70734" w:rsidP="00A70734">
      <w:pPr>
        <w:pStyle w:val="BodyNormal"/>
      </w:pPr>
      <w:r w:rsidRPr="00A70734">
        <w:t>“My name is Luan. The text Besim received says your partner, Officer DiOtis Williams, is dead. Now it’s your turn. You fucked with the wrong people, so you’re going on a trip to see Jesus.”</w:t>
      </w:r>
    </w:p>
    <w:p w14:paraId="2C7A8D0D" w14:textId="77777777" w:rsidR="00A70734" w:rsidRPr="00A70734" w:rsidRDefault="00A70734" w:rsidP="00A70734">
      <w:pPr>
        <w:pStyle w:val="BodyNormal"/>
      </w:pPr>
      <w:r w:rsidRPr="00A70734">
        <w:t>“Are you crazy? Killing two police officers in one night will start a war. The FBI and the entire Chicago PD will descend on you.”</w:t>
      </w:r>
    </w:p>
    <w:p w14:paraId="7481EDCE" w14:textId="77777777" w:rsidR="00A70734" w:rsidRPr="00A70734" w:rsidRDefault="00A70734" w:rsidP="00A70734">
      <w:pPr>
        <w:pStyle w:val="BodyNormal"/>
      </w:pPr>
      <w:r w:rsidRPr="00A70734">
        <w:t>“Are you begging for your life, Officer Merrick?”</w:t>
      </w:r>
    </w:p>
    <w:p w14:paraId="378CFFFB" w14:textId="5448E517" w:rsidR="00A70734" w:rsidRPr="00A70734" w:rsidRDefault="00A70734" w:rsidP="00A70734">
      <w:pPr>
        <w:pStyle w:val="BodyNormal"/>
      </w:pPr>
      <w:r w:rsidRPr="00A70734">
        <w:t xml:space="preserve">“Hell no. Yeah, maybe my life ends here, but at least I lived it dedicated to saving people. You bastards kill our children and poison this city with your </w:t>
      </w:r>
      <w:r w:rsidR="00115C93">
        <w:t>god</w:t>
      </w:r>
      <w:r w:rsidRPr="00A70734">
        <w:t>damn drugs.”</w:t>
      </w:r>
    </w:p>
    <w:p w14:paraId="37451BAC" w14:textId="77777777" w:rsidR="00A70734" w:rsidRPr="00A70734" w:rsidRDefault="00A70734" w:rsidP="00A70734">
      <w:pPr>
        <w:pStyle w:val="BodyNormal"/>
      </w:pPr>
      <w:r w:rsidRPr="00A70734">
        <w:t>“Brave words, Officer Merrick, but your Chicago Police Department is about to learn an important lesson: never interfere with Albanian business.”</w:t>
      </w:r>
    </w:p>
    <w:p w14:paraId="71436701" w14:textId="77777777" w:rsidR="00A70734" w:rsidRPr="00A70734" w:rsidRDefault="00A70734" w:rsidP="00A70734">
      <w:pPr>
        <w:pStyle w:val="BodyNormal"/>
      </w:pPr>
      <w:r w:rsidRPr="00A70734">
        <w:lastRenderedPageBreak/>
        <w:t>Luan raised the weapon to Mac’s forehead. Mac steadied himself and met Luan’s gaze, eye to eye.</w:t>
      </w:r>
    </w:p>
    <w:p w14:paraId="05D9B67C" w14:textId="77777777" w:rsidR="00B4156A" w:rsidRDefault="00B4156A" w:rsidP="00073E61">
      <w:pPr>
        <w:pStyle w:val="BodyNormal"/>
      </w:pPr>
    </w:p>
    <w:p w14:paraId="3D4B99E4" w14:textId="1DE75FFE" w:rsidR="00340CF5" w:rsidRDefault="00340CF5" w:rsidP="00BF781C">
      <w:pPr>
        <w:pStyle w:val="ASubheadLevel1"/>
      </w:pPr>
      <w:bookmarkStart w:id="13" w:name="_Toc197338797"/>
      <w:r>
        <w:t>The Angel</w:t>
      </w:r>
      <w:bookmarkEnd w:id="13"/>
    </w:p>
    <w:p w14:paraId="5C60255A" w14:textId="77777777" w:rsidR="00A70734" w:rsidRPr="00A70734" w:rsidRDefault="00A70734" w:rsidP="00A70734">
      <w:pPr>
        <w:pStyle w:val="BodyNormal"/>
      </w:pPr>
      <w:bookmarkStart w:id="14" w:name="_Hlk21893849"/>
      <w:r w:rsidRPr="00A70734">
        <w:t>Hiding behind the dumpster, a young woman sprinted toward Luan. Wielding a handheld Avenger stun gun, she pressed its electric arc against the back of his neck. Mac saw Luan’s eyes widen as his face contorted in a piercing scream. She turned sideways, smashing her elbow into his nose and breaking it. With a sweep kick, she knocked him onto his back. As he fell, she snatched his gun and tossed it into the dumpster. To Mac, her movements were like a ballet on fast-forward—every action delivered with elegant swiftness.</w:t>
      </w:r>
    </w:p>
    <w:p w14:paraId="6F85CD27" w14:textId="77777777" w:rsidR="00A70734" w:rsidRPr="00A70734" w:rsidRDefault="00A70734" w:rsidP="00A70734">
      <w:pPr>
        <w:pStyle w:val="BodyNormal"/>
      </w:pPr>
      <w:r w:rsidRPr="00A70734">
        <w:t>Besim reached into his pocket and pulled out an Italian folding knife. Flipping it open, he charged at her. She aimed a small DemonFyre pepper spray canister at his eyes, dousing them with blinding, painful green gel.</w:t>
      </w:r>
    </w:p>
    <w:p w14:paraId="7B1C3ABD" w14:textId="2DA5EDC0" w:rsidR="00A70734" w:rsidRPr="00A70734" w:rsidRDefault="00A70734" w:rsidP="00A70734">
      <w:pPr>
        <w:pStyle w:val="BodyNormal"/>
      </w:pPr>
      <w:r w:rsidRPr="00A70734">
        <w:t>“Jesus, you fucking bitch!”</w:t>
      </w:r>
    </w:p>
    <w:p w14:paraId="05066252" w14:textId="692DC240" w:rsidR="00A70734" w:rsidRPr="00A70734" w:rsidRDefault="00A70734" w:rsidP="00A70734">
      <w:pPr>
        <w:pStyle w:val="BodyNormal"/>
      </w:pPr>
      <w:r w:rsidRPr="00A70734">
        <w:t xml:space="preserve">His eyes snapped shut, and she </w:t>
      </w:r>
      <w:r w:rsidR="00115C93">
        <w:t>took swift advantage</w:t>
      </w:r>
      <w:r w:rsidRPr="00A70734">
        <w:t xml:space="preserve">. Stepping forward, she delivered a soccer kick to his groin. He howled and staggered toward her. Grabbing his shoulders, she smashed her knee into his chin. As Besim slumped to his knees, she pirouetted like a dancer and </w:t>
      </w:r>
      <w:r w:rsidRPr="00A70734">
        <w:lastRenderedPageBreak/>
        <w:t>kicked him in the jaw. Mac watched Besim fall face-first, unconscious. She picked up his knife and flung it into the dumpster.</w:t>
      </w:r>
    </w:p>
    <w:p w14:paraId="60F6886D" w14:textId="6542C443" w:rsidR="00A70734" w:rsidRPr="00A70734" w:rsidRDefault="00A70734" w:rsidP="00A70734">
      <w:pPr>
        <w:pStyle w:val="BodyNormal"/>
      </w:pPr>
      <w:r w:rsidRPr="00A70734">
        <w:t>Seeing Luan rise to one knee, she deftly sprayed him with the same blinding treatment. As his eyes closed, she landed a spinning roundhouse kick to his head. Mac heard the sharp thwack in the moonlit night</w:t>
      </w:r>
      <w:r w:rsidR="00EC434B">
        <w:t xml:space="preserve"> as</w:t>
      </w:r>
      <w:r w:rsidRPr="00A70734">
        <w:t xml:space="preserve"> Luan fell forward, landing awkwardly on his side.</w:t>
      </w:r>
    </w:p>
    <w:p w14:paraId="6CDCB6FB" w14:textId="0A12D075" w:rsidR="00A70734" w:rsidRPr="00A70734" w:rsidRDefault="00A70734" w:rsidP="00A70734">
      <w:pPr>
        <w:pStyle w:val="BodyNormal"/>
      </w:pPr>
      <w:r w:rsidRPr="00A70734">
        <w:t xml:space="preserve">Reaching into her hoodie pockets, she pulled out twenty-seven-inch industrial zip ties. She slipped one around Luan’s ankles, pulled it tight, and used another to bind his wrists. Dashing to Besim, she secured his wrists and ankles with more </w:t>
      </w:r>
      <w:r w:rsidR="00115C93">
        <w:t xml:space="preserve">zip </w:t>
      </w:r>
      <w:r w:rsidRPr="00A70734">
        <w:t>ties</w:t>
      </w:r>
      <w:r w:rsidR="00EC434B">
        <w:t>; she wasn’t gentle about it.</w:t>
      </w:r>
    </w:p>
    <w:p w14:paraId="6A649EE9" w14:textId="1F4F4437" w:rsidR="00A70734" w:rsidRPr="00A70734" w:rsidRDefault="00A70734" w:rsidP="00A70734">
      <w:pPr>
        <w:pStyle w:val="BodyNormal"/>
      </w:pPr>
      <w:r w:rsidRPr="00A70734">
        <w:t>Mac watched her rummage through Luan’s gym bag. Finding the handcuff keys, she walked behind him and unsnapped the shackles. They dropped to the ground with a clink</w:t>
      </w:r>
      <w:r w:rsidR="00115C93">
        <w:t>ing sound</w:t>
      </w:r>
      <w:r w:rsidRPr="00A70734">
        <w:t>. Standing in front of him, she extended her hand to help him up. Surprised by her strength, Mac rose unsteadily. Facing her, he saw her flash a smile as she released his hand. He could hear her heavy breathing, like a track star crossing the finish line.</w:t>
      </w:r>
    </w:p>
    <w:p w14:paraId="313147DB" w14:textId="77777777" w:rsidR="00A70734" w:rsidRPr="00A70734" w:rsidRDefault="00A70734" w:rsidP="00A70734">
      <w:pPr>
        <w:pStyle w:val="BodyNormal"/>
      </w:pPr>
      <w:r w:rsidRPr="00A70734">
        <w:t xml:space="preserve">For the first time, Mac studied her closely. In the dim moonlight, she was strikingly beautiful, with a fashion model’s face, full lips, and long blond hair pulled back in a ponytail. Trained to notice details, Mac pegged her at five feet eleven. She wore a black hoodie, jeans, and expensive running shoes. Her belt held a leather holster securing her </w:t>
      </w:r>
      <w:r w:rsidRPr="00A70734">
        <w:lastRenderedPageBreak/>
        <w:t>stun gun and pepper spray.</w:t>
      </w:r>
    </w:p>
    <w:p w14:paraId="4A9E7606" w14:textId="77777777" w:rsidR="00A70734" w:rsidRPr="00A70734" w:rsidRDefault="00A70734" w:rsidP="00A70734">
      <w:pPr>
        <w:pStyle w:val="BodyNormal"/>
      </w:pPr>
      <w:r w:rsidRPr="00A70734">
        <w:t>“I owe you my life. What’s your name?”</w:t>
      </w:r>
    </w:p>
    <w:p w14:paraId="3C229960" w14:textId="77777777" w:rsidR="00A70734" w:rsidRPr="00A70734" w:rsidRDefault="00A70734" w:rsidP="00A70734">
      <w:pPr>
        <w:pStyle w:val="BodyNormal"/>
      </w:pPr>
      <w:r w:rsidRPr="00A70734">
        <w:t>In the quiet of the empty construction yard, with her labored breathing the only sound, she gazed into his eyes. Over the years, Mac had honed an exceptional ability to read faces. He felt she knew him, cared for him.</w:t>
      </w:r>
    </w:p>
    <w:p w14:paraId="1662BF82" w14:textId="77777777" w:rsidR="00A70734" w:rsidRPr="00A70734" w:rsidRDefault="00A70734" w:rsidP="00A70734">
      <w:pPr>
        <w:pStyle w:val="BodyNormal"/>
      </w:pPr>
      <w:r w:rsidRPr="00537B8C">
        <w:rPr>
          <w:i/>
          <w:iCs/>
        </w:rPr>
        <w:t>Who is she?</w:t>
      </w:r>
      <w:r w:rsidRPr="00A70734">
        <w:t xml:space="preserve"> Mac wondered, staring into her mesmerizing face. He sensed her weighing her options, but suddenly she turned and bolted toward the dumpster.</w:t>
      </w:r>
    </w:p>
    <w:p w14:paraId="6559AA94" w14:textId="77777777" w:rsidR="00A70734" w:rsidRPr="00A70734" w:rsidRDefault="00A70734" w:rsidP="00A70734">
      <w:pPr>
        <w:pStyle w:val="BodyNormal"/>
      </w:pPr>
      <w:r w:rsidRPr="00A70734">
        <w:t>“No, come back! I need you! You’re a witness!”</w:t>
      </w:r>
    </w:p>
    <w:p w14:paraId="3BF1CD20" w14:textId="599850C2" w:rsidR="00A70734" w:rsidRPr="00A70734" w:rsidRDefault="00A70734" w:rsidP="00A70734">
      <w:pPr>
        <w:pStyle w:val="BodyNormal"/>
      </w:pPr>
      <w:r w:rsidRPr="00A70734">
        <w:t xml:space="preserve">Despite his plea, </w:t>
      </w:r>
      <w:r w:rsidR="00115C93">
        <w:t>it was to no avail</w:t>
      </w:r>
      <w:r w:rsidRPr="00A70734">
        <w:t xml:space="preserve">. Mac watched as she scrambled up the pallet stacks and </w:t>
      </w:r>
      <w:r w:rsidR="00EE2A5B">
        <w:t>leaped</w:t>
      </w:r>
      <w:r w:rsidRPr="00A70734">
        <w:t xml:space="preserve"> to the dumpster’s edge. Squatting, she sprang for the top pipe of the chain-link fence, grasped it with both hands, and vaulted </w:t>
      </w:r>
      <w:r w:rsidR="00677F10">
        <w:t xml:space="preserve">up and </w:t>
      </w:r>
      <w:r w:rsidRPr="00A70734">
        <w:t>over like an Olympic gymnast.</w:t>
      </w:r>
    </w:p>
    <w:p w14:paraId="46572AE7" w14:textId="77777777" w:rsidR="00A70734" w:rsidRPr="00A70734" w:rsidRDefault="00A70734" w:rsidP="00A70734">
      <w:pPr>
        <w:pStyle w:val="BodyNormal"/>
      </w:pPr>
      <w:r w:rsidRPr="00A70734">
        <w:t>She was gone, vanishing into the hot Chicago night.</w:t>
      </w:r>
    </w:p>
    <w:p w14:paraId="5C0760AE" w14:textId="58487048" w:rsidR="006A2D96" w:rsidRDefault="00073E61" w:rsidP="00073E61">
      <w:pPr>
        <w:pStyle w:val="BodyNormal"/>
        <w:sectPr w:rsidR="006A2D96" w:rsidSect="003135B1">
          <w:pgSz w:w="8640" w:h="12960" w:code="1"/>
          <w:pgMar w:top="720" w:right="720" w:bottom="720" w:left="720" w:header="720" w:footer="720" w:gutter="720"/>
          <w:cols w:space="720"/>
          <w:titlePg/>
          <w:docGrid w:linePitch="360"/>
        </w:sectPr>
      </w:pPr>
      <w:r>
        <w:t xml:space="preserve"> </w:t>
      </w:r>
    </w:p>
    <w:p w14:paraId="0BC63B76" w14:textId="77777777" w:rsidR="00073E61" w:rsidRDefault="00073E61" w:rsidP="00073E61">
      <w:pPr>
        <w:pStyle w:val="BodyNormal"/>
        <w:sectPr w:rsidR="00073E61" w:rsidSect="003135B1">
          <w:type w:val="oddPage"/>
          <w:pgSz w:w="8640" w:h="12960" w:code="1"/>
          <w:pgMar w:top="720" w:right="720" w:bottom="720" w:left="720" w:header="720" w:footer="720" w:gutter="720"/>
          <w:cols w:space="720"/>
          <w:titlePg/>
          <w:docGrid w:linePitch="360"/>
        </w:sectPr>
      </w:pPr>
    </w:p>
    <w:p w14:paraId="0B46FDB6" w14:textId="0F8D845A" w:rsidR="00A168A9" w:rsidRPr="00CF3E06" w:rsidRDefault="00A168A9" w:rsidP="00CF3E06">
      <w:pPr>
        <w:pStyle w:val="ChapterNumber"/>
      </w:pPr>
      <w:r w:rsidRPr="00CF3E06">
        <w:t>CHAPTER</w:t>
      </w:r>
      <w:r w:rsidR="00295C50" w:rsidRPr="00CF3E06">
        <w:t xml:space="preserve">    2</w:t>
      </w:r>
    </w:p>
    <w:p w14:paraId="18FEC678" w14:textId="1C863506" w:rsidR="009E6C8F" w:rsidRPr="00CF3E06" w:rsidRDefault="006D1CBA" w:rsidP="00CF3E06">
      <w:pPr>
        <w:pStyle w:val="ChapterTitle"/>
      </w:pPr>
      <w:bookmarkStart w:id="15" w:name="_Toc197338798"/>
      <w:r w:rsidRPr="00CF3E06">
        <w:t>Crime Scene Investigation</w:t>
      </w:r>
      <w:bookmarkEnd w:id="15"/>
    </w:p>
    <w:p w14:paraId="48B00439" w14:textId="77777777" w:rsidR="00E71730" w:rsidRPr="00CF3E06" w:rsidRDefault="00E71730" w:rsidP="00CF3E06">
      <w:pPr>
        <w:pStyle w:val="ASubheadLevel1"/>
      </w:pPr>
      <w:bookmarkStart w:id="16" w:name="_Toc30055634"/>
      <w:bookmarkStart w:id="17" w:name="_Toc197338799"/>
      <w:r w:rsidRPr="00CF3E06">
        <w:t>Officer Down</w:t>
      </w:r>
      <w:bookmarkEnd w:id="16"/>
      <w:bookmarkEnd w:id="17"/>
    </w:p>
    <w:p w14:paraId="144ADE62" w14:textId="401A3614" w:rsidR="00CF3E06" w:rsidRPr="00CF3E06" w:rsidRDefault="00CF3E06" w:rsidP="00CF3E06">
      <w:pPr>
        <w:pStyle w:val="BodyNormal"/>
      </w:pPr>
      <w:bookmarkStart w:id="18" w:name="Aftermath"/>
      <w:bookmarkStart w:id="19" w:name="_Hlk21894487"/>
      <w:bookmarkEnd w:id="18"/>
      <w:r w:rsidRPr="00CF3E06">
        <w:t xml:space="preserve">Mac fished out </w:t>
      </w:r>
      <w:proofErr w:type="gramStart"/>
      <w:r w:rsidRPr="00CF3E06">
        <w:t>his burner</w:t>
      </w:r>
      <w:proofErr w:type="gramEnd"/>
      <w:r w:rsidRPr="00CF3E06">
        <w:t xml:space="preserve"> smartphone and called the police dispatcher. Several agonizing seconds elapsed before the dispatcher answered.</w:t>
      </w:r>
      <w:r w:rsidRPr="00CF3E06">
        <w:br/>
        <w:t>“This is the dispatcher,” she said.</w:t>
      </w:r>
      <w:r w:rsidRPr="00CF3E06">
        <w:br/>
        <w:t xml:space="preserve">"Ten one, ten one! Officer down, I say again, officer down, at the intersection of Randolph and Green Street, across from the Bar Etna </w:t>
      </w:r>
      <w:r w:rsidR="00F664ED">
        <w:t>restaurant</w:t>
      </w:r>
      <w:r w:rsidRPr="00CF3E06">
        <w:t>."</w:t>
      </w:r>
      <w:r w:rsidRPr="00CF3E06">
        <w:br/>
        <w:t>"Who is calling?"</w:t>
      </w:r>
      <w:r w:rsidRPr="00CF3E06">
        <w:br/>
        <w:t>"This is Officer Mac Merrick. The officer down is DiOtis Williams. Send EMT units as quickly as you can!"</w:t>
      </w:r>
      <w:r w:rsidRPr="00CF3E06">
        <w:br/>
        <w:t>There was a cascade of beeps and buzzing. Mac heard her call out.</w:t>
      </w:r>
      <w:r w:rsidRPr="00CF3E06">
        <w:br/>
        <w:t>"All units in Precinct 12. Officer down at the intersection of Randolph and Green Street. The officer is DiOtis Williams. All units respond. Any nearby EMT unit, please respond."</w:t>
      </w:r>
      <w:r w:rsidRPr="00CF3E06">
        <w:br/>
        <w:t>Mac could hear multiple police sirens starting up from every direction.</w:t>
      </w:r>
      <w:r w:rsidRPr="00CF3E06">
        <w:br/>
        <w:t>"Officer Merrick, are you OK?"</w:t>
      </w:r>
      <w:r w:rsidRPr="00CF3E06">
        <w:br/>
        <w:t xml:space="preserve">"I'm a little shaken, but I have two suspects in custody. I </w:t>
      </w:r>
      <w:r w:rsidRPr="00CF3E06">
        <w:lastRenderedPageBreak/>
        <w:t>need backup!"</w:t>
      </w:r>
      <w:r w:rsidRPr="00CF3E06">
        <w:br/>
        <w:t>"Where are you located?"</w:t>
      </w:r>
      <w:r w:rsidRPr="00CF3E06">
        <w:br/>
        <w:t>Mac shook his head to try to clear the dizziness. He checked Besim and Luan; they were starting to regain consciousness.</w:t>
      </w:r>
      <w:r w:rsidRPr="00CF3E06">
        <w:br/>
        <w:t>"I'm in an empty construction site five hundred feet north on Green Street, on the east side. We were working an undercover op. I'm not armed."</w:t>
      </w:r>
      <w:r w:rsidRPr="00CF3E06">
        <w:br/>
        <w:t>The dispatcher came on again.</w:t>
      </w:r>
      <w:r w:rsidRPr="00CF3E06">
        <w:br/>
        <w:t>"All units in Precinct 12. Assist Officer Merrick in securing two suspects. Empty construction site five hundred feet north on Green Street from Randolph, east side."</w:t>
      </w:r>
      <w:r w:rsidRPr="00CF3E06">
        <w:br/>
        <w:t>Mac could hear more sirens approaching, echoing off the buildings. The two assassins were now conscious and struggling against their restraints. A patrol car pulled up behind the motionless Tesla. The passenger-side officer got out and yelled, "Officer Merrick, where are you?"</w:t>
      </w:r>
      <w:r w:rsidRPr="00CF3E06">
        <w:br/>
        <w:t>"Over here."</w:t>
      </w:r>
      <w:r w:rsidRPr="00CF3E06">
        <w:br/>
        <w:t>Both officers ran up with flashlights.</w:t>
      </w:r>
      <w:r w:rsidRPr="00CF3E06">
        <w:br/>
        <w:t>"Can you prove who you are?"</w:t>
      </w:r>
      <w:r w:rsidRPr="00CF3E06">
        <w:br/>
        <w:t xml:space="preserve">"No, we were working undercover. Since I arranged a meeting with these two </w:t>
      </w:r>
      <w:proofErr w:type="gramStart"/>
      <w:r w:rsidRPr="00CF3E06">
        <w:t>perps</w:t>
      </w:r>
      <w:proofErr w:type="gramEnd"/>
      <w:r w:rsidRPr="00CF3E06">
        <w:t>, I had to go without ID in case they searched me. Call dispatch and have them send you a photograph."</w:t>
      </w:r>
      <w:r w:rsidRPr="00CF3E06">
        <w:br/>
        <w:t xml:space="preserve">Two more police cars stopped on Green Street. Now, six cops surrounded Mac with guns drawn. One officer was on the phone with dispatch; his facial ID verified Mac’s </w:t>
      </w:r>
      <w:r w:rsidRPr="00CF3E06">
        <w:lastRenderedPageBreak/>
        <w:t>identity.</w:t>
      </w:r>
      <w:r w:rsidRPr="00CF3E06">
        <w:br/>
        <w:t>"OK, this is Officer Merrick. Are you hurt?"</w:t>
      </w:r>
      <w:r w:rsidRPr="00CF3E06">
        <w:br/>
        <w:t>"</w:t>
      </w:r>
      <w:proofErr w:type="gramStart"/>
      <w:r w:rsidRPr="00CF3E06">
        <w:t>Got walloped</w:t>
      </w:r>
      <w:proofErr w:type="gramEnd"/>
      <w:r w:rsidRPr="00CF3E06">
        <w:t xml:space="preserve"> in the jaw so hard I saw stars. Now I'm dizzy. Have I got a shiner?"</w:t>
      </w:r>
      <w:r w:rsidRPr="00CF3E06">
        <w:br/>
        <w:t>"Sure do; we'll call EMT to have a look at you."</w:t>
      </w:r>
      <w:r w:rsidRPr="00CF3E06">
        <w:br/>
        <w:t>"By the way, call me Mac. Shackle these bastards; they tried to kill me. Oh, I haven’t given them their Miranda rights."</w:t>
      </w:r>
      <w:r w:rsidRPr="00CF3E06">
        <w:br/>
        <w:t>Stumbling over to the two Albanians, Mac identified them.</w:t>
      </w:r>
      <w:r w:rsidRPr="00CF3E06">
        <w:br/>
        <w:t>"I only have their first names. This one is Besim. That guy is Luan; he’s the one who tried to kill me."</w:t>
      </w:r>
      <w:r w:rsidRPr="00CF3E06">
        <w:br/>
        <w:t>The officers made quick work of properly restraining them, using stainless steel handcuffs and leg restraints. They lifted them to their feet. Both men had pink gel on their faces, contusions, bloody noses, and a couple of shiners to boot. As the officers read their Miranda rights, another police vehicle stopped in the street, lights flashing but no siren.</w:t>
      </w:r>
      <w:r w:rsidRPr="00CF3E06">
        <w:br/>
        <w:t xml:space="preserve">The officer who stepped out was Mac’s boss, Commander Ryan DiMarco, head of the Gang Investigation Unit for the Chicago PD. DiMarco </w:t>
      </w:r>
      <w:r w:rsidR="00341E88">
        <w:t>is</w:t>
      </w:r>
      <w:r w:rsidRPr="00CF3E06">
        <w:t xml:space="preserve"> 52 years old, with a receding hairline, and in good shape for his age. He headed straight for Mac.</w:t>
      </w:r>
      <w:r w:rsidRPr="00CF3E06">
        <w:br/>
        <w:t>"Mac, are you all right?"</w:t>
      </w:r>
      <w:r w:rsidRPr="00CF3E06">
        <w:br/>
        <w:t>"Just dizzy, Commander. Any news about DiOtis?"</w:t>
      </w:r>
      <w:r w:rsidRPr="00CF3E06">
        <w:br/>
        <w:t xml:space="preserve">"Not yet. There are a lot of vehicles up there. I saw an EMT </w:t>
      </w:r>
      <w:r w:rsidRPr="00CF3E06">
        <w:lastRenderedPageBreak/>
        <w:t>unit near the light. What happened?"</w:t>
      </w:r>
      <w:r w:rsidRPr="00CF3E06">
        <w:br/>
        <w:t>Mac took a deep breath before answering.</w:t>
      </w:r>
      <w:r w:rsidRPr="00CF3E06">
        <w:br/>
        <w:t>"We were set up, Commander. They lured me to this construction site and sucker-punched me with brass knuckles. After I woke up, they had me on my knees, handcuffed. Luan, the one on the left, pointed a Glock pistol at my forehead and said he was going to kill me. Ryan, they knew my name; they knew DiOtis’ name. They knew everything about us!"</w:t>
      </w:r>
      <w:r w:rsidRPr="00CF3E06">
        <w:br/>
        <w:t>"How did you survive? How did you take them down?"</w:t>
      </w:r>
      <w:r w:rsidRPr="00CF3E06">
        <w:br/>
        <w:t>"I didn’t; I was helpless. She took them out."</w:t>
      </w:r>
      <w:r w:rsidRPr="00CF3E06">
        <w:br/>
        <w:t>"She? What the hell are you talking about?"</w:t>
      </w:r>
      <w:r w:rsidRPr="00CF3E06">
        <w:br/>
        <w:t xml:space="preserve">"A young woman came out of nowhere, Commander. She hit Luan with a </w:t>
      </w:r>
      <w:proofErr w:type="gramStart"/>
      <w:r w:rsidRPr="00CF3E06">
        <w:t>stun</w:t>
      </w:r>
      <w:proofErr w:type="gramEnd"/>
      <w:r w:rsidRPr="00CF3E06">
        <w:t xml:space="preserve"> gun, right on his neck. She zapped him long enough to make him drop the Glock-15, which she threw into the dumpster. The other guy, Besim, unfolded a switchblade and charged her."</w:t>
      </w:r>
      <w:r w:rsidRPr="00CF3E06">
        <w:br/>
        <w:t>Mac stopped to catch his breath.</w:t>
      </w:r>
      <w:r w:rsidRPr="00CF3E06">
        <w:br/>
        <w:t>"How did she stop him?"</w:t>
      </w:r>
      <w:r w:rsidRPr="00CF3E06">
        <w:br/>
        <w:t>"He didn’t get close to her. She pulled out a pepper spray weapon and doused both of his eyes. In seconds, his eyes closed, and she had him. She knocked him out cold.</w:t>
      </w:r>
      <w:r w:rsidRPr="00CF3E06">
        <w:br/>
        <w:t>“I’ve never seen anyone fight like her</w:t>
      </w:r>
      <w:proofErr w:type="gramStart"/>
      <w:r w:rsidRPr="00CF3E06">
        <w:t>.</w:t>
      </w:r>
      <w:proofErr w:type="gramEnd"/>
      <w:r w:rsidRPr="00CF3E06">
        <w:t xml:space="preserve"> It was like watching a kung fu movie; her every move was quick, balanced, and lethal.”</w:t>
      </w:r>
      <w:r w:rsidRPr="00CF3E06">
        <w:br/>
        <w:t xml:space="preserve">Three officers </w:t>
      </w:r>
      <w:r w:rsidR="00C57DB0">
        <w:t>stood</w:t>
      </w:r>
      <w:r w:rsidRPr="00CF3E06">
        <w:t xml:space="preserve"> behind DiMarco, fascinated by Mac’s story. One of them asked, "What happened next?"</w:t>
      </w:r>
      <w:r w:rsidRPr="00CF3E06">
        <w:br/>
      </w:r>
      <w:r w:rsidRPr="00CF3E06">
        <w:lastRenderedPageBreak/>
        <w:t>"She went through Luan’s gym bag, found the handcuff keys, unlocked my cuffs, and helped me to my feet. I told her I owed her my life. I asked her name. She just stared at me, saying nothing, then ran away."</w:t>
      </w:r>
      <w:r w:rsidRPr="00CF3E06">
        <w:br/>
        <w:t>“What did she look like?" DiMarco asked.</w:t>
      </w:r>
      <w:r w:rsidRPr="00CF3E06">
        <w:br/>
        <w:t>"She was tall, five-eleven, slim, and very athletic, with long blond hair. Her face was beautiful, even in the moonlight. She looked like…" Mac paused to collect his thoughts. "She looked like an angel.”</w:t>
      </w:r>
      <w:r w:rsidRPr="00CF3E06">
        <w:br/>
        <w:t>"I’d like to meet this angel," DiMarco said. "Me too," added one of the officers.</w:t>
      </w:r>
      <w:r w:rsidRPr="00CF3E06">
        <w:br/>
        <w:t>DiMarco’s phone pinged, and he put it to his ear.</w:t>
      </w:r>
      <w:r w:rsidRPr="00CF3E06">
        <w:br/>
        <w:t>"Yeah, I’m here with Merrick. He’s OK, just banged up a bit."</w:t>
      </w:r>
      <w:r w:rsidRPr="00CF3E06">
        <w:br/>
        <w:t>Commander DiMarco stopped talking, his face turning utterly pale as he exhaled deeply.</w:t>
      </w:r>
      <w:r w:rsidRPr="00CF3E06">
        <w:br/>
        <w:t>"I understand. I’ll tell Mac. What, he’s coming in his car? No, no, don’t let his brother see that; keep him away from the scene. You heard me; don’t let him see what happened. OK, I’ll get Merrick transported to the Rush University emergency room. Bye."</w:t>
      </w:r>
      <w:r w:rsidRPr="00CF3E06">
        <w:br/>
        <w:t>DiMarco turned to look at Mac.</w:t>
      </w:r>
      <w:r w:rsidRPr="00CF3E06">
        <w:br/>
        <w:t>"Mac, I’m sorry. Your partner is dead. They hit him with a hollow-point bullet. There was nothing the EMTs could do. He was dead on arrival."</w:t>
      </w:r>
      <w:r w:rsidRPr="00CF3E06">
        <w:br/>
        <w:t xml:space="preserve">Mac’s eyes watered, tears washing down his cheek. He </w:t>
      </w:r>
      <w:r w:rsidRPr="00CF3E06">
        <w:lastRenderedPageBreak/>
        <w:t>struggled to speak.</w:t>
      </w:r>
      <w:r w:rsidRPr="00CF3E06">
        <w:br/>
        <w:t>"DiOtis is dead? Oh, God, no. It should have been me."</w:t>
      </w:r>
      <w:r w:rsidRPr="00CF3E06">
        <w:br/>
        <w:t>His legs buckled, and Commander DiMarco quickly enveloped him in his arms, raising him back to his feet.</w:t>
      </w:r>
      <w:r w:rsidRPr="00CF3E06">
        <w:br/>
        <w:t>An EMT van pulled up on Green Street, and two emergency medical technicians rushed over with their equipment bags.</w:t>
      </w:r>
      <w:r w:rsidRPr="00CF3E06">
        <w:br/>
        <w:t>"Is this Officer Merrick?"</w:t>
      </w:r>
      <w:r w:rsidRPr="00CF3E06">
        <w:br/>
        <w:t>"Yes," DiMarco said. "I just told him about Officer Williams."</w:t>
      </w:r>
      <w:r w:rsidRPr="00CF3E06">
        <w:br/>
        <w:t>"Let’s get him seated on the ground," one of them said as they went about their work. They quickly took his vitals.</w:t>
      </w:r>
      <w:r w:rsidRPr="00CF3E06">
        <w:br/>
        <w:t>"Commander, he’s in no immediate danger, but he has evidence of a concussion and several bruised ribs. I recommend transport to an ER right away."</w:t>
      </w:r>
      <w:r w:rsidRPr="00CF3E06">
        <w:br/>
        <w:t>"Take him to the Rush University Emergency Department."</w:t>
      </w:r>
      <w:r w:rsidRPr="00CF3E06">
        <w:br/>
        <w:t>As the EMTs ran to fetch their gurney, DiMarco knelt to talk to Mac.</w:t>
      </w:r>
      <w:r w:rsidRPr="00CF3E06">
        <w:br/>
        <w:t>"Mac, we’re sending you to Rush. They’ll take good care of you. Is there anyone you want me to call?"</w:t>
      </w:r>
      <w:r w:rsidRPr="00CF3E06">
        <w:br/>
        <w:t>"Don’t let my dad hear about this on the morning news."</w:t>
      </w:r>
      <w:r w:rsidRPr="00CF3E06">
        <w:br/>
        <w:t>"I’ll call him, Mac. I’ve always liked your dad. You know that."</w:t>
      </w:r>
      <w:r w:rsidRPr="00CF3E06">
        <w:br/>
        <w:t>An FBI vehicle pulled up, adding to the traffic jam on Green Street. Special Agents Gabriel Marecki and Elisha Simmons ran up to them.</w:t>
      </w:r>
      <w:r w:rsidRPr="00CF3E06">
        <w:br/>
        <w:t xml:space="preserve">"Mac is OK,” Commander DiMarco said, “but he’s had a </w:t>
      </w:r>
      <w:r w:rsidRPr="00CF3E06">
        <w:lastRenderedPageBreak/>
        <w:t>concussion. The bastards used brass knuckles on him. We’re sending him to Rush University right away."</w:t>
      </w:r>
      <w:r w:rsidRPr="00CF3E06">
        <w:br/>
        <w:t>"We just heard about Officer Williams," Agent Marecki said. "Speaking for all of the FBI in Chicago, we’re gutted by this, Ryan."</w:t>
      </w:r>
      <w:r w:rsidRPr="00CF3E06">
        <w:br/>
        <w:t xml:space="preserve">Agent Simmons knelt beside Mac and clasped his hand as the EMTs rolled the gurney toward them. Simmons </w:t>
      </w:r>
      <w:r w:rsidR="00341E88">
        <w:t>is</w:t>
      </w:r>
      <w:r w:rsidRPr="00CF3E06">
        <w:t xml:space="preserve"> African American with an exceptionally clear complexion and chin-length straightened black hair. She’d received her master’s degree in criminal justice from the University of Mississippi (Ole Miss). Her lovely Southern accent garner</w:t>
      </w:r>
      <w:r w:rsidR="00C57DB0">
        <w:t>s</w:t>
      </w:r>
      <w:r w:rsidRPr="00CF3E06">
        <w:t xml:space="preserve"> instant attention from the cosmopolitan residents of Chicago.</w:t>
      </w:r>
      <w:r w:rsidRPr="00CF3E06">
        <w:br/>
        <w:t>"Let us take care of y’all tonight, Mac. Y’think the cameras got damaged?"</w:t>
      </w:r>
      <w:r w:rsidRPr="00CF3E06">
        <w:br/>
        <w:t>"I don’t think so, Elisha. It all happened in the moonlight; maybe there’s not much to see."</w:t>
      </w:r>
      <w:r w:rsidRPr="00CF3E06">
        <w:br/>
        <w:t>"Let me get that polo shirt off ya. You’d be amazed at what the Lab Division in Quantico can do with these button cameras."</w:t>
      </w:r>
      <w:r w:rsidRPr="00CF3E06">
        <w:br/>
        <w:t>After removing his polo shirt, Elisha left Mac’s undershirt in place. The EMTs began strapping Mac to their gurney.</w:t>
      </w:r>
      <w:r w:rsidRPr="00CF3E06">
        <w:br/>
        <w:t>"Commander, one more thing," Mac said. "She threw the gun and the knife into the dumpster."</w:t>
      </w:r>
      <w:r w:rsidRPr="00CF3E06">
        <w:br/>
        <w:t>"Who’s he talking about, Ryan?" Agent Marecki asked.</w:t>
      </w:r>
      <w:r w:rsidRPr="00CF3E06">
        <w:br/>
        <w:t xml:space="preserve">"Apparently, some young woman intervened and saved </w:t>
      </w:r>
      <w:r w:rsidRPr="00CF3E06">
        <w:lastRenderedPageBreak/>
        <w:t>Mac’s life. She ran away, saying nothing."</w:t>
      </w:r>
      <w:r w:rsidRPr="00CF3E06">
        <w:br/>
        <w:t>As the EMT technicians started to roll Mac to their vehicle, all the police rushed to form a single-file line to clasp Mac’s hand and encourage him.</w:t>
      </w:r>
    </w:p>
    <w:p w14:paraId="76AC99D7" w14:textId="27E4B851" w:rsidR="00E71730" w:rsidRPr="00FA271D" w:rsidRDefault="00E71730" w:rsidP="00E71730">
      <w:pPr>
        <w:pStyle w:val="ASubheadLevel1"/>
      </w:pPr>
      <w:bookmarkStart w:id="20" w:name="_Toc197338800"/>
      <w:r>
        <w:t>Mac</w:t>
      </w:r>
      <w:r w:rsidR="00CE2455">
        <w:t>'</w:t>
      </w:r>
      <w:r>
        <w:t>s Parents</w:t>
      </w:r>
      <w:bookmarkEnd w:id="20"/>
      <w:r w:rsidRPr="00FA271D">
        <w:t xml:space="preserve"> </w:t>
      </w:r>
    </w:p>
    <w:bookmarkEnd w:id="19"/>
    <w:p w14:paraId="0941DA40" w14:textId="77777777" w:rsidR="00D64232" w:rsidRDefault="00341E88" w:rsidP="00341E88">
      <w:pPr>
        <w:pStyle w:val="BodyNormal"/>
        <w:sectPr w:rsidR="00D64232" w:rsidSect="003135B1">
          <w:type w:val="continuous"/>
          <w:pgSz w:w="8640" w:h="12960" w:code="1"/>
          <w:pgMar w:top="720" w:right="720" w:bottom="720" w:left="720" w:header="720" w:footer="720" w:gutter="720"/>
          <w:cols w:space="720"/>
          <w:titlePg/>
          <w:docGrid w:linePitch="360"/>
        </w:sectPr>
      </w:pPr>
      <w:r w:rsidRPr="00341E88">
        <w:t>John Merrick had been asleep for three hours when his iPhone beeped. The display indicated that Ryan DiMarco was calling. Having dealt with Commander DiMarco on many occasions, John’s heart rate and breathing quantum-jumped; he knew what a call like this meant in the middle of the night.</w:t>
      </w:r>
      <w:r w:rsidRPr="00341E88">
        <w:br/>
        <w:t>"Hello, this is John Merrick."</w:t>
      </w:r>
      <w:r w:rsidRPr="00341E88">
        <w:br/>
        <w:t xml:space="preserve">"John, this is Commander DiMarco of the Chicago Police. I want to say first that Mac is OK, but we’ve transported him to the ER for concussion treatment. His partner </w:t>
      </w:r>
      <w:proofErr w:type="gramStart"/>
      <w:r w:rsidRPr="00341E88">
        <w:t>was killed</w:t>
      </w:r>
      <w:proofErr w:type="gramEnd"/>
      <w:r w:rsidRPr="00341E88">
        <w:t xml:space="preserve"> tonight, but I can’t say anything else because it’s an ongoing investigation."</w:t>
      </w:r>
      <w:r w:rsidRPr="00341E88">
        <w:br/>
        <w:t>Anne Merrick sat up in bed, placing her hand on John’s shoulder.</w:t>
      </w:r>
      <w:r w:rsidRPr="00341E88">
        <w:br/>
        <w:t>"Oh my God, is it Mac?"</w:t>
      </w:r>
      <w:r w:rsidRPr="00341E88">
        <w:br/>
        <w:t>John snapped his head around. "He’s OK; they’ve sent him to the ER for a concussion. What hospital did you send him to, Ryan?"</w:t>
      </w:r>
      <w:r w:rsidRPr="00341E88">
        <w:br/>
        <w:t>"The Rush University Emergency Department."</w:t>
      </w:r>
      <w:r w:rsidRPr="00341E88">
        <w:br/>
        <w:t xml:space="preserve">"OK, Anne and I will chopper to our downtown law offices </w:t>
      </w:r>
      <w:r w:rsidRPr="00341E88">
        <w:lastRenderedPageBreak/>
        <w:t>and take a company vehicle to the hospital. Thanks for the heads-up, Ryan, and let me say how disheartened we are about losing one of our officers. Bye for now."</w:t>
      </w:r>
      <w:r w:rsidRPr="00341E88">
        <w:br/>
        <w:t>"Fly and drive safely tonight, John. Goodbye."</w:t>
      </w:r>
      <w:r w:rsidRPr="00341E88">
        <w:br/>
        <w:t>"Should we call Ben and Ronnie?" Anne asked as she hurriedly put on jeans and a light blue blouse.</w:t>
      </w:r>
      <w:r w:rsidRPr="00341E88">
        <w:br/>
        <w:t>"This time of night? I say no. They both get up at 6:00 a.m.; we’ll call them from the hospital."</w:t>
      </w:r>
      <w:r w:rsidRPr="00341E88">
        <w:br/>
        <w:t>John and Anne live in a $16 million mansion in Highland Park, north of the Chicago Loop. Thirty years ago, they acquired the three-story home as part of a court settlement against a client who defaulted on his debt to their law firm. Located on a bluff overlooking Lake Michigan, the Merricks improved the property as their law firm prospered.</w:t>
      </w:r>
      <w:r w:rsidRPr="00341E88">
        <w:br/>
        <w:t>They dashed toward the helicopter pad and climbed into the firm’s Sikorsky S-98 executive chopper. Anne set about connecting her harness and finding her headphones. She felt completely safe flying with her husband, a former Marine helicopter pilot from the Central African Republic War. As the rotor blades started spinning up, Anne took a deep breath, unsure of what they would encounter at the hospital.</w:t>
      </w:r>
    </w:p>
    <w:p w14:paraId="572F4F88" w14:textId="516F51A6" w:rsidR="005A1360" w:rsidRDefault="005A1360" w:rsidP="005A1360">
      <w:pPr>
        <w:pStyle w:val="BodyNormal"/>
        <w:sectPr w:rsidR="005A1360" w:rsidSect="00D64232">
          <w:type w:val="evenPage"/>
          <w:pgSz w:w="8640" w:h="12960" w:code="1"/>
          <w:pgMar w:top="720" w:right="720" w:bottom="720" w:left="720" w:header="720" w:footer="720" w:gutter="720"/>
          <w:cols w:space="720"/>
          <w:titlePg/>
          <w:docGrid w:linePitch="360"/>
        </w:sectPr>
      </w:pPr>
    </w:p>
    <w:p w14:paraId="09FCA32C" w14:textId="0C41E65E" w:rsidR="00E71730" w:rsidRDefault="00E71730" w:rsidP="005A1360">
      <w:pPr>
        <w:pStyle w:val="ASubheadLevel1"/>
      </w:pPr>
      <w:bookmarkStart w:id="21" w:name="_Toc197338801"/>
      <w:r>
        <w:t>Lewis Morton</w:t>
      </w:r>
      <w:bookmarkEnd w:id="21"/>
    </w:p>
    <w:p w14:paraId="3C3F4223" w14:textId="77777777" w:rsidR="00BB07F6" w:rsidRPr="00BB07F6" w:rsidRDefault="00BB07F6" w:rsidP="00BB07F6">
      <w:pPr>
        <w:pStyle w:val="BodyNormal"/>
      </w:pPr>
      <w:r w:rsidRPr="00BB07F6">
        <w:t>The phone also rang at Lewis Morton’s home in North Riverside.</w:t>
      </w:r>
      <w:r w:rsidRPr="00BB07F6">
        <w:br/>
        <w:t>"This is Morton."</w:t>
      </w:r>
      <w:r w:rsidRPr="00BB07F6">
        <w:br/>
        <w:t>"Doctor Morton, this is Valmir from the night crew. Tonight’s operation has hit a snag."</w:t>
      </w:r>
      <w:r w:rsidRPr="00BB07F6">
        <w:br/>
        <w:t>Lewis used his thumb and middle finger to sweep the sleep from his eyes, glancing at the other side of his bed and feeling instantly thankful that he had sent the escort home at 11 p.m.</w:t>
      </w:r>
      <w:r w:rsidRPr="00BB07F6">
        <w:br/>
        <w:t>"OK, what have you got?"</w:t>
      </w:r>
      <w:r w:rsidRPr="00BB07F6">
        <w:br/>
        <w:t>"The undercover officer, DiOtis Williams, was killed, and Kartallozi got away on a succession of Autotaxi rides; he’s home safe now. However, the Chicago Police captured Besim and Luan, and their target, undercover Officer Mackenzie Merrick, is alive and at Rush University ER."</w:t>
      </w:r>
      <w:r w:rsidRPr="00BB07F6">
        <w:br/>
        <w:t xml:space="preserve">"Jesus!" Morton said. "Any idea how this happened? Our information was that Merrick would </w:t>
      </w:r>
      <w:proofErr w:type="gramStart"/>
      <w:r w:rsidRPr="00BB07F6">
        <w:t>be unarmed</w:t>
      </w:r>
      <w:proofErr w:type="gramEnd"/>
      <w:r w:rsidRPr="00BB07F6">
        <w:t>."</w:t>
      </w:r>
      <w:r w:rsidRPr="00BB07F6">
        <w:br/>
        <w:t>"Not sure, but chatter on the police channels suggests a citizen intervened on behalf of Officer Merrick. They don’t know who this person is."</w:t>
      </w:r>
      <w:r w:rsidRPr="00BB07F6">
        <w:br/>
        <w:t xml:space="preserve">"Alright, increase surveillance of all police text messages and phone calls. See if you can spot anything happening on police cameras in the area. One more thing—find out where </w:t>
      </w:r>
      <w:r w:rsidRPr="00BB07F6">
        <w:lastRenderedPageBreak/>
        <w:t>they’re taking Besim and Luan. I’ll inform the Boss."</w:t>
      </w:r>
      <w:r w:rsidRPr="00BB07F6">
        <w:br/>
        <w:t xml:space="preserve">"On it, Doctor Morton." </w:t>
      </w:r>
    </w:p>
    <w:p w14:paraId="61D91BFE" w14:textId="77777777" w:rsidR="00BB07F6" w:rsidRPr="00BB07F6" w:rsidRDefault="00BB07F6" w:rsidP="00BB07F6">
      <w:pPr>
        <w:pStyle w:val="BodyNormal"/>
      </w:pPr>
      <w:r w:rsidRPr="00BB07F6">
        <w:t xml:space="preserve">Moral qualms in his head lasted only a few seconds as he descended the stairs. He knew he was involved with the wrong people, but it was too late. He might be a genius criminal, but he was still a criminal. And tonight, he was an accessory to murder—and it wasn’t the first time. It had all started so innocently, so long ago. </w:t>
      </w:r>
    </w:p>
    <w:p w14:paraId="6113D2F6" w14:textId="13ED80BB" w:rsidR="00BB07F6" w:rsidRDefault="00BB07F6" w:rsidP="00BB07F6">
      <w:pPr>
        <w:pStyle w:val="BodyNormal"/>
      </w:pPr>
      <w:r w:rsidRPr="00BB07F6">
        <w:t>Lewis Morton was a computer science sophomore at the University of Chicago when he met Imer Bisha in a social studies class. Imer, pronounced "eee-mare," was studying business administration. Assigned together as a two-person team to write a term paper on the effectiveness of modern social media platforms in influencing public opinion, they were a perfect match. Imer’s two years of classes and street education in business harmonized well with Lewis’s genius-level understanding of computerized systems.</w:t>
      </w:r>
      <w:r w:rsidRPr="00BB07F6">
        <w:br/>
        <w:t>Lewis visited Imer’s apartment for the first time on a Friday afternoon. He was surprised at how clean it was—not the usual Animal House pigsty like most off-campus housing units. They worked until 7 p.m. that first Friday night, making real progress. Imer made a phone call, and Grubhub showed up with food. While eating dinner, Lewis asked about Imer’s background.</w:t>
      </w:r>
      <w:r w:rsidRPr="00BB07F6">
        <w:br/>
        <w:t>"Tell me about your family."</w:t>
      </w:r>
      <w:r w:rsidRPr="00BB07F6">
        <w:br/>
        <w:t xml:space="preserve">Imer stiffened, his face a cold stare. He was quiet for </w:t>
      </w:r>
      <w:r w:rsidRPr="00BB07F6">
        <w:lastRenderedPageBreak/>
        <w:t>several uncomfortable seconds.</w:t>
      </w:r>
      <w:r w:rsidRPr="00BB07F6">
        <w:br/>
        <w:t>"I have one brother. My mother died from ovarian cancer eighteen years ago. The Feds incarcerated my father for life at Big Sandy Prison in Kentucky on a federal RICO charge. An aunt raised us."</w:t>
      </w:r>
      <w:r w:rsidRPr="00BB07F6">
        <w:br/>
        <w:t>"How do you pay for this apartment, your tuition? Do you have a scholarship?"</w:t>
      </w:r>
      <w:r w:rsidRPr="00BB07F6">
        <w:br/>
        <w:t>"My father was head of a crime family, Lewis. In this case, the Albanian crime syndicate. When the government jailed my father, they took care of us. It’s as simple as that; it’s all about loyalty."</w:t>
      </w:r>
      <w:r w:rsidRPr="00BB07F6">
        <w:br/>
        <w:t>Lewis shifted uneasily in his chair,</w:t>
      </w:r>
      <w:r>
        <w:t xml:space="preserve"> thinking</w:t>
      </w:r>
      <w:r w:rsidRPr="00BB07F6">
        <w:t xml:space="preserve"> </w:t>
      </w:r>
      <w:r w:rsidRPr="00BB07F6">
        <w:rPr>
          <w:i/>
          <w:iCs/>
        </w:rPr>
        <w:t>Jesus, am I in the company of Michael Corleone here?</w:t>
      </w:r>
      <w:r w:rsidRPr="00BB07F6">
        <w:br/>
        <w:t>"What are your plans after college? Are you planning to enter the family business?"</w:t>
      </w:r>
      <w:r w:rsidRPr="00BB07F6">
        <w:br/>
        <w:t xml:space="preserve">"They want me to, but </w:t>
      </w:r>
      <w:proofErr w:type="gramStart"/>
      <w:r w:rsidRPr="00BB07F6">
        <w:t>I think drugs, prostitution, and protection rackets</w:t>
      </w:r>
      <w:proofErr w:type="gramEnd"/>
      <w:r w:rsidRPr="00BB07F6">
        <w:t xml:space="preserve"> are so last century. The world is different now; corporations have all the money. It’d be better to pick their pockets than those of a bunch of desperate junkies."</w:t>
      </w:r>
      <w:r w:rsidRPr="00BB07F6">
        <w:br/>
        <w:t>"I’ll admit," Lewis said, "I’ve thought about that too. Suppose a company had vast supercomputer resources and enough staff willing to break the law. In that case, it might be possible to infiltrate the computer systems of the largest and most technically adept corporations."</w:t>
      </w:r>
      <w:r w:rsidRPr="00BB07F6">
        <w:br/>
        <w:t>"To do what?"</w:t>
      </w:r>
      <w:r w:rsidRPr="00BB07F6">
        <w:br/>
        <w:t xml:space="preserve">"To penetrate and modify a subway turnstile system, for example. When the customer waves his cash card, siphon </w:t>
      </w:r>
      <w:r w:rsidRPr="00BB07F6">
        <w:lastRenderedPageBreak/>
        <w:t>off every thirtieth transaction. To do this, you’d have to reprogram their turnstile machines. All the maintenance manuals are available if you penetrate their computer systems. One could apply these tactics to electric car chargers, gas pumps—lots of things."</w:t>
      </w:r>
      <w:r w:rsidRPr="00BB07F6">
        <w:br/>
        <w:t>Imer brightened up a bit.</w:t>
      </w:r>
      <w:r w:rsidRPr="00BB07F6">
        <w:br/>
        <w:t>"Do you think you could do this stuff?"</w:t>
      </w:r>
      <w:r w:rsidRPr="00BB07F6">
        <w:br/>
        <w:t>"Not now. I’d need to pursue a Ph.D. in computer science—get into a program deep into computer security, like McMaster University in Canada."</w:t>
      </w:r>
      <w:r w:rsidRPr="00BB07F6">
        <w:br/>
        <w:t>"Lewis, it’s Friday night. There are no classes tomorrow. Why not stay the night? I’ve got a lovely guest bedroom."</w:t>
      </w:r>
      <w:r w:rsidRPr="00BB07F6">
        <w:br/>
        <w:t>"Sure, why not? Let me call my folks."</w:t>
      </w:r>
      <w:r w:rsidRPr="00BB07F6">
        <w:br/>
        <w:t xml:space="preserve">As Lewis talked to his parents, Imer was on the phone with someone else. An hour later, there was a knock at the door. Imer ushered two women into the living room. Lewis jumped up, shocked at how stunningly beautiful they were. One was Asian, </w:t>
      </w:r>
      <w:proofErr w:type="gramStart"/>
      <w:r w:rsidRPr="00BB07F6">
        <w:t>tall</w:t>
      </w:r>
      <w:proofErr w:type="gramEnd"/>
      <w:r w:rsidRPr="00BB07F6">
        <w:t xml:space="preserve"> and slim, with black hair flowing past her shoulders. The other looked European, </w:t>
      </w:r>
      <w:proofErr w:type="gramStart"/>
      <w:r w:rsidRPr="00BB07F6">
        <w:t>shorter</w:t>
      </w:r>
      <w:proofErr w:type="gramEnd"/>
      <w:r w:rsidRPr="00BB07F6">
        <w:t xml:space="preserve"> and more voluptuous, with chin-length blond hair.</w:t>
      </w:r>
      <w:r w:rsidRPr="00BB07F6">
        <w:br/>
        <w:t>Imer put his arm around the Asian woman.</w:t>
      </w:r>
      <w:r w:rsidRPr="00BB07F6">
        <w:br/>
        <w:t xml:space="preserve">"Lewis, meet Yuki. She’s </w:t>
      </w:r>
      <w:proofErr w:type="gramStart"/>
      <w:r w:rsidRPr="00BB07F6">
        <w:t>mine</w:t>
      </w:r>
      <w:proofErr w:type="gramEnd"/>
      <w:r w:rsidRPr="00BB07F6">
        <w:t xml:space="preserve"> this evening."</w:t>
      </w:r>
      <w:r w:rsidRPr="00BB07F6">
        <w:br/>
        <w:t>He pointed to the blond.</w:t>
      </w:r>
      <w:r w:rsidRPr="00BB07F6">
        <w:br/>
        <w:t>"This is Lenka. She’s yours for the night. Lenka, this is Lewis, a friend of mine from college. I want you to show him a good time. You can take him to the guest bedroom."</w:t>
      </w:r>
      <w:r w:rsidRPr="00BB07F6">
        <w:br/>
      </w:r>
      <w:r w:rsidRPr="00BB07F6">
        <w:lastRenderedPageBreak/>
        <w:t>The blond smiled and took Lewis’s hand.</w:t>
      </w:r>
      <w:r w:rsidRPr="00BB07F6">
        <w:br/>
        <w:t>"Deeze way, Lewis," she said in a slightly Slavic accent.</w:t>
      </w:r>
      <w:r w:rsidRPr="00BB07F6">
        <w:br/>
        <w:t>Astounded, he followed her to the guest bedroom in the back.</w:t>
      </w:r>
      <w:r>
        <w:t xml:space="preserve"> </w:t>
      </w:r>
      <w:r w:rsidRPr="00BB07F6">
        <w:t>Lenka turned on the table lamp since the sun had gone down. After closing the drapes, she approached him.</w:t>
      </w:r>
      <w:r w:rsidRPr="00BB07F6">
        <w:br/>
        <w:t>"</w:t>
      </w:r>
      <w:proofErr w:type="gramStart"/>
      <w:r w:rsidRPr="00BB07F6">
        <w:t>You done</w:t>
      </w:r>
      <w:proofErr w:type="gramEnd"/>
      <w:r w:rsidRPr="00BB07F6">
        <w:t xml:space="preserve"> </w:t>
      </w:r>
      <w:proofErr w:type="gramStart"/>
      <w:r w:rsidRPr="00BB07F6">
        <w:t>deeze before</w:t>
      </w:r>
      <w:proofErr w:type="gramEnd"/>
      <w:r w:rsidRPr="00BB07F6">
        <w:t>? Are you virgin?"</w:t>
      </w:r>
      <w:r w:rsidRPr="00BB07F6">
        <w:br/>
        <w:t>"Hell no, I’m not a virgin. I’ve had sex two or three times. I don’t get this. Are you one of Imer’s friends?"</w:t>
      </w:r>
      <w:r w:rsidRPr="00BB07F6">
        <w:br/>
        <w:t>"Uh, no. I do deeze for a living."</w:t>
      </w:r>
      <w:r w:rsidRPr="00BB07F6">
        <w:br/>
        <w:t>"You’re a hooker?"</w:t>
      </w:r>
      <w:r w:rsidRPr="00BB07F6">
        <w:br/>
        <w:t xml:space="preserve">"No, Lewis. I escort. I usually charge $5,000 per night. Imer </w:t>
      </w:r>
      <w:proofErr w:type="gramStart"/>
      <w:r w:rsidRPr="00BB07F6">
        <w:t>pay</w:t>
      </w:r>
      <w:proofErr w:type="gramEnd"/>
      <w:r w:rsidRPr="00BB07F6">
        <w:t xml:space="preserve"> full price, so maybe we make the most of it?"</w:t>
      </w:r>
      <w:r w:rsidRPr="00BB07F6">
        <w:br/>
        <w:t>"Well, who are you, actually?"</w:t>
      </w:r>
      <w:r w:rsidRPr="00BB07F6">
        <w:br/>
        <w:t>"My name is Lenka Petrakova. I moved here from Croatia. No worries—I use a personal STD monitor every day. I have a subcutaneous birth control device. My sex is good; you will like. I do anything you want, as many times as you like. Would you like me to undress?"</w:t>
      </w:r>
      <w:r w:rsidRPr="00BB07F6">
        <w:br/>
        <w:t>"Absolutely."</w:t>
      </w:r>
      <w:r w:rsidRPr="00BB07F6">
        <w:br/>
        <w:t xml:space="preserve">At that moment, Lewis realized, biblically speaking, that he had just taken a bite of the apple. </w:t>
      </w:r>
    </w:p>
    <w:p w14:paraId="041A6302" w14:textId="77777777" w:rsidR="00AC28BD" w:rsidRPr="00BB07F6" w:rsidRDefault="00AC28BD" w:rsidP="00BB07F6">
      <w:pPr>
        <w:pStyle w:val="BodyNormal"/>
      </w:pPr>
    </w:p>
    <w:p w14:paraId="50911297" w14:textId="77777777" w:rsidR="00BB07F6" w:rsidRPr="00BB07F6" w:rsidRDefault="00BB07F6" w:rsidP="00BB07F6">
      <w:pPr>
        <w:pStyle w:val="BodyNormal"/>
      </w:pPr>
      <w:r w:rsidRPr="00BB07F6">
        <w:t>Dr. Morton, dressed only in his boxer shorts and a robe, made his way to his first-floor home office. He picked up his iPhone and dialed Imer Bisha. Lendina Bisha answered the phone.</w:t>
      </w:r>
    </w:p>
    <w:p w14:paraId="52F8CA8C" w14:textId="318E51E7" w:rsidR="00E71730" w:rsidRPr="00AC28BD" w:rsidRDefault="00E71730" w:rsidP="00AC28BD">
      <w:pPr>
        <w:pStyle w:val="ASubheadLevel1"/>
      </w:pPr>
      <w:bookmarkStart w:id="22" w:name="_Toc197338802"/>
      <w:r w:rsidRPr="00AC28BD">
        <w:lastRenderedPageBreak/>
        <w:t>Lendina Bisha</w:t>
      </w:r>
      <w:bookmarkEnd w:id="22"/>
    </w:p>
    <w:p w14:paraId="4CA9CDA1" w14:textId="752BDEB9" w:rsidR="00B650A4" w:rsidRDefault="00B650A4" w:rsidP="009C772F">
      <w:pPr>
        <w:pStyle w:val="BodyNormal"/>
        <w:sectPr w:rsidR="00B650A4" w:rsidSect="003135B1">
          <w:type w:val="continuous"/>
          <w:pgSz w:w="8640" w:h="12960" w:code="1"/>
          <w:pgMar w:top="720" w:right="720" w:bottom="720" w:left="720" w:header="720" w:footer="720" w:gutter="720"/>
          <w:cols w:space="720"/>
          <w:titlePg/>
          <w:docGrid w:linePitch="360"/>
        </w:sectPr>
      </w:pPr>
    </w:p>
    <w:p w14:paraId="2E47C6C5" w14:textId="51F67ECD" w:rsidR="00A91E1D" w:rsidRPr="00A91E1D" w:rsidRDefault="00A91E1D" w:rsidP="00A91E1D">
      <w:pPr>
        <w:pStyle w:val="BodyNormal"/>
      </w:pPr>
      <w:r w:rsidRPr="00A91E1D">
        <w:t>"Working late tonight, Lewis?"</w:t>
      </w:r>
      <w:r w:rsidRPr="00A91E1D">
        <w:br/>
        <w:t xml:space="preserve">"Ah, Lendina. What are you </w:t>
      </w:r>
      <w:proofErr w:type="gramStart"/>
      <w:r w:rsidRPr="00A91E1D">
        <w:t>doing up</w:t>
      </w:r>
      <w:proofErr w:type="gramEnd"/>
      <w:r w:rsidRPr="00A91E1D">
        <w:t xml:space="preserve"> at this hour?"</w:t>
      </w:r>
      <w:r w:rsidRPr="00A91E1D">
        <w:br/>
        <w:t>"I’ve been working on an accounting project. Do you want me to wake</w:t>
      </w:r>
      <w:r>
        <w:t xml:space="preserve"> up</w:t>
      </w:r>
      <w:r w:rsidRPr="00A91E1D">
        <w:t xml:space="preserve"> Imer?"</w:t>
      </w:r>
      <w:r w:rsidRPr="00A91E1D">
        <w:br/>
        <w:t>"Unfortunately, yes."</w:t>
      </w:r>
      <w:r w:rsidRPr="00A91E1D">
        <w:br/>
        <w:t>Lendina switched the phone to speaker mode and rose to rouse her husband. She walked to his bed, sat on the edge, and tugged at Imer’s shoulder.</w:t>
      </w:r>
      <w:r w:rsidRPr="00A91E1D">
        <w:br/>
        <w:t>"Imer, it’s Lewis. He needs to speak to you."</w:t>
      </w:r>
      <w:r w:rsidRPr="00A91E1D">
        <w:br/>
        <w:t>Imer Bisha rubbed his eyes and slowly sat up. Lendina held the phone in her lap and pointed it toward her husband.</w:t>
      </w:r>
      <w:r w:rsidRPr="00A91E1D">
        <w:br/>
        <w:t>"OK, Lewis. What’s up?"</w:t>
      </w:r>
      <w:r w:rsidRPr="00A91E1D">
        <w:br/>
        <w:t>"Houston, we have a problem."</w:t>
      </w:r>
      <w:r w:rsidRPr="00A91E1D">
        <w:br/>
        <w:t>"What have you got?"</w:t>
      </w:r>
      <w:r w:rsidRPr="00A91E1D">
        <w:br/>
        <w:t xml:space="preserve">"Last night’s operation was a clusterfuck. The Chicago Police arrested Besim and your brother Luan. Their primary target, Officer Mackenzie Merrick, </w:t>
      </w:r>
      <w:proofErr w:type="gramStart"/>
      <w:r w:rsidRPr="00A91E1D">
        <w:t>is alive</w:t>
      </w:r>
      <w:proofErr w:type="gramEnd"/>
      <w:r w:rsidRPr="00A91E1D">
        <w:t xml:space="preserve"> and in the hospital with a concussion. The secondary target, Officer Williams, is dead, and Yilka got away successfully."</w:t>
      </w:r>
      <w:r w:rsidRPr="00A91E1D">
        <w:br/>
        <w:t>"Jesus Christ on toast, Lewis! Do we know what happened? Our information was that Merrick was going into the restaurant unarmed."</w:t>
      </w:r>
      <w:r w:rsidRPr="00A91E1D">
        <w:br/>
        <w:t xml:space="preserve">"There was a report of a citizen intervening. Merrick </w:t>
      </w:r>
      <w:r w:rsidRPr="00A91E1D">
        <w:lastRenderedPageBreak/>
        <w:t>arrived without his shirt, so it’s fair to assume the FBI has his button cameras."</w:t>
      </w:r>
      <w:r w:rsidRPr="00A91E1D">
        <w:br/>
        <w:t>"Where did they take Luan?"</w:t>
      </w:r>
      <w:r w:rsidRPr="00A91E1D">
        <w:br/>
        <w:t>"He and Besim were both taken to the University of Illinois ER. The Chicago Police will transfer them to District 12 headquarters when discharged. Although, with the FBI involved, you never know."</w:t>
      </w:r>
      <w:r w:rsidRPr="00A91E1D">
        <w:br/>
        <w:t>"We’ve lost control of this. Cancel the two ops to plant drugs and money in their private cars."</w:t>
      </w:r>
      <w:r w:rsidRPr="00A91E1D">
        <w:br/>
        <w:t>"Are you sure, Imer? The whole idea was to make it look like these were two dirty cops who got involved with organized crime."</w:t>
      </w:r>
      <w:r w:rsidRPr="00A91E1D">
        <w:br/>
        <w:t>"They didn’t get their just due, did they? I’ll take care of Officer Merrick later. Now we’re in cleanup mode; we need our lawyers. Not your gray-suit corporate attorneys, but our criminal law guys."</w:t>
      </w:r>
      <w:r w:rsidRPr="00A91E1D">
        <w:br/>
        <w:t>"Says here that Sipelli and Meyers are both at a legal conference at the Grand Hotel on Mackinac Island. They leave tomorrow afternoon."</w:t>
      </w:r>
      <w:r w:rsidRPr="00A91E1D">
        <w:br/>
        <w:t>"OK, contact them at 7 a.m. and tell them to leave immediately."</w:t>
      </w:r>
      <w:r w:rsidRPr="00A91E1D">
        <w:br/>
        <w:t>"Imer, you shouldn’t go to the hospital. The cops will never let you get close to Luan anyway. You don’t want to raise suspicion; it would jeopardize our operation."</w:t>
      </w:r>
      <w:r w:rsidRPr="00A91E1D">
        <w:br/>
        <w:t>"Agreed. Bye for now."</w:t>
      </w:r>
    </w:p>
    <w:p w14:paraId="25100905" w14:textId="77777777" w:rsidR="00E71730" w:rsidRPr="00FA271D" w:rsidRDefault="00E71730" w:rsidP="009C772F">
      <w:pPr>
        <w:pStyle w:val="BodyNormal"/>
      </w:pPr>
    </w:p>
    <w:p w14:paraId="168DB84F" w14:textId="77777777" w:rsidR="00E71730" w:rsidRPr="00FA271D" w:rsidRDefault="00E71730" w:rsidP="00E71730">
      <w:pPr>
        <w:pStyle w:val="ASubheadLevel1"/>
      </w:pPr>
      <w:bookmarkStart w:id="23" w:name="_Toc30055636"/>
      <w:bookmarkStart w:id="24" w:name="_Toc197338803"/>
      <w:r w:rsidRPr="00FA271D">
        <w:lastRenderedPageBreak/>
        <w:t>The Hospital</w:t>
      </w:r>
      <w:bookmarkEnd w:id="23"/>
      <w:bookmarkEnd w:id="24"/>
    </w:p>
    <w:p w14:paraId="22131B75" w14:textId="669A1F42" w:rsidR="007A77C2" w:rsidRDefault="00A91E1D" w:rsidP="00A91E1D">
      <w:pPr>
        <w:pStyle w:val="BodyNormal"/>
        <w:sectPr w:rsidR="007A77C2" w:rsidSect="00A91E1D">
          <w:type w:val="continuous"/>
          <w:pgSz w:w="8640" w:h="12960" w:code="1"/>
          <w:pgMar w:top="720" w:right="720" w:bottom="720" w:left="720" w:header="720" w:footer="720" w:gutter="720"/>
          <w:cols w:space="720"/>
          <w:titlePg/>
          <w:docGrid w:linePitch="360"/>
        </w:sectPr>
      </w:pPr>
      <w:bookmarkStart w:id="25" w:name="The_Hospital"/>
      <w:bookmarkStart w:id="26" w:name="_Toc30055638"/>
      <w:bookmarkEnd w:id="25"/>
      <w:r w:rsidRPr="00A91E1D">
        <w:t>It was 3:15 a.m. when the Merricks’ Tesla Zephyr pulled up to the Rush University Hospital Complex, one of Chicago’s most stunning architectural buildings. The emergency room department was on the first floor. Entering the ER quickly, they encountered a staff nurse.</w:t>
      </w:r>
      <w:r w:rsidRPr="00A91E1D">
        <w:br/>
        <w:t>"Where is Officer Merrick? We’re his parents."</w:t>
      </w:r>
      <w:r w:rsidRPr="00A91E1D">
        <w:br/>
        <w:t>"Oh, he’s in room 42 over there," she said, pointing toward the room. "We just returned him from an MRI scan. The Chief Resident, Dr. Modi, is reading it and will be down soon."</w:t>
      </w:r>
      <w:r w:rsidRPr="00A91E1D">
        <w:br/>
        <w:t>"Is he OK?" Anne asked.</w:t>
      </w:r>
      <w:r w:rsidRPr="00A91E1D">
        <w:br/>
        <w:t xml:space="preserve">"He’s had a devastating experience tonight with blunt force trauma to his head and </w:t>
      </w:r>
      <w:r w:rsidR="00AC28BD" w:rsidRPr="00A91E1D">
        <w:t>ribs and</w:t>
      </w:r>
      <w:r w:rsidRPr="00A91E1D">
        <w:t xml:space="preserve"> losing his partner. He’s awake, but I must warn you—he’s a bit discouraged. He’s under police guard, so you’ll have to identify yourselves. Follow me. I’ll take you to him."</w:t>
      </w:r>
      <w:r w:rsidRPr="00A91E1D">
        <w:br/>
        <w:t>As they approached Mac’s room, the two policemen rose from their chairs and faced them.</w:t>
      </w:r>
      <w:r w:rsidRPr="00A91E1D">
        <w:br/>
        <w:t>"Sorry, folks, but we’re restricting this room to only hospital staff and family."</w:t>
      </w:r>
      <w:r w:rsidRPr="00A91E1D">
        <w:br/>
        <w:t>"Officer, we’re John and Anne Merrick, Officer Merrick’s parents," John said.</w:t>
      </w:r>
      <w:r w:rsidRPr="00A91E1D">
        <w:br/>
        <w:t>"You’ll have to identify yourselves."</w:t>
      </w:r>
      <w:r w:rsidRPr="00A91E1D">
        <w:br/>
        <w:t xml:space="preserve">John and Anne retrieved their driver’s licenses and handed </w:t>
      </w:r>
      <w:r w:rsidRPr="00A91E1D">
        <w:lastRenderedPageBreak/>
        <w:t>them to the guards.</w:t>
      </w:r>
      <w:r w:rsidRPr="00A91E1D">
        <w:br/>
        <w:t>"OK, this looks good to me. Mrs. Merrick, would you open your handbag for me?"</w:t>
      </w:r>
      <w:r w:rsidRPr="00A91E1D">
        <w:br/>
        <w:t>She complied, and the officers stepped aside to allow them into the room. Mac was sitting upright in a hospital gown, propping himself up by resting his right elbow on the bed’s guardrail. His fingers were on his temple, his eyes were wet, and a single tear slithered down his cheek. His left eye was swollen and had a big shiner around it. Anne was the first to rush up and envelop him in her arms.</w:t>
      </w:r>
      <w:r w:rsidRPr="00A91E1D">
        <w:br/>
        <w:t>"Mac, are you all right?"</w:t>
      </w:r>
      <w:r w:rsidRPr="00A91E1D">
        <w:br/>
        <w:t>"I should be dead, Mom. It should have been me. Why did I live, and DiOtis die?"</w:t>
      </w:r>
      <w:r w:rsidRPr="00A91E1D">
        <w:br/>
        <w:t>John Merrick pulled a chair to the other side of the bed and spoke softly.</w:t>
      </w:r>
      <w:r w:rsidRPr="00A91E1D">
        <w:br/>
        <w:t xml:space="preserve">"Son, my helicopter </w:t>
      </w:r>
      <w:proofErr w:type="gramStart"/>
      <w:r w:rsidRPr="00A91E1D">
        <w:t>was brought</w:t>
      </w:r>
      <w:proofErr w:type="gramEnd"/>
      <w:r w:rsidRPr="00A91E1D">
        <w:t xml:space="preserve"> down by an RPG in the Central African Republic War. We hit the ground hard, and the blade fragments ignited the fuel tank. I was able to unbuckle and stumble away from the wreck, but my co-pilot didn’t make it. To this day, I ask myself the same question. Why me?"</w:t>
      </w:r>
      <w:r w:rsidRPr="00A91E1D">
        <w:br/>
        <w:t>"What happened?" Anne asked.</w:t>
      </w:r>
      <w:r w:rsidRPr="00A91E1D">
        <w:br/>
        <w:t>"We were on a simple undercover mission, making a feeler to the Albanian mob to set up a potential drug buy."</w:t>
      </w:r>
      <w:r w:rsidRPr="00A91E1D">
        <w:br/>
        <w:t>"I thought the Chicago Police eliminated the Albanian mob twenty years ago."</w:t>
      </w:r>
      <w:r w:rsidRPr="00A91E1D">
        <w:br/>
        <w:t xml:space="preserve">"I guess they’re like Jason Voorhees, Dad. They keep </w:t>
      </w:r>
      <w:r w:rsidRPr="00A91E1D">
        <w:lastRenderedPageBreak/>
        <w:t>coming back."</w:t>
      </w:r>
      <w:r w:rsidRPr="00A91E1D">
        <w:br/>
        <w:t>"Go on, Son."</w:t>
      </w:r>
      <w:r w:rsidRPr="00A91E1D">
        <w:br/>
        <w:t>"I had gotten info from a snitch that a guy who might be one of them frequents Bar Etna on Randolph. DiOtis was backup in a car across the street. The two guys lured me to a nearby construction site. They sucker-punched me, and I woke up on my knees, handcuffed behind my back. He told me that DiOtis was dead, and now it was my turn. He pointed a handgun at my forehead, and I knew I was going to die."</w:t>
      </w:r>
      <w:r w:rsidRPr="00A91E1D">
        <w:br/>
        <w:t>"How did you survive?"</w:t>
      </w:r>
      <w:r w:rsidRPr="00A91E1D">
        <w:br/>
        <w:t>"She saved me, Mom. She saved me."</w:t>
      </w:r>
      <w:r w:rsidRPr="00A91E1D">
        <w:br/>
        <w:t>"She?" John said. "I don’t understand."</w:t>
      </w:r>
      <w:r w:rsidRPr="00A91E1D">
        <w:br/>
        <w:t>"A woman came up from behind and went after the shooter like a raging tiger. I’ve never seen anyone fight so efficiently, so effectively as her. She took them both down and freed me. I told her that I owed her my life and asked her name. She said nothing and ran away. Mom and Dad, she was like an angel."</w:t>
      </w:r>
      <w:r w:rsidRPr="00A91E1D">
        <w:br/>
        <w:t>"I’d like to meet this angel," John said.</w:t>
      </w:r>
      <w:r w:rsidRPr="00A91E1D">
        <w:br/>
        <w:t>"Me too, Mac. Me too," Anne said as Doctor Modi entered the room with a nurse and an orderly.</w:t>
      </w:r>
      <w:r w:rsidRPr="00A91E1D">
        <w:br/>
        <w:t>"These are my parents, Dr. Modi."</w:t>
      </w:r>
      <w:r w:rsidRPr="00A91E1D">
        <w:br/>
        <w:t xml:space="preserve">"Oh, hello, Mr. and Mrs. Merrick. Glad you’re here. My examination indicates that Mac has several blunt-force trauma injuries. It looks like a brass knuckle punch to his </w:t>
      </w:r>
      <w:r w:rsidRPr="00A91E1D">
        <w:lastRenderedPageBreak/>
        <w:t>jaw and multiple kicks to his head and ribs. While the MRI scan shows the effects of a minor concussion, there’s no swelling of the brain and no evidence of a cracked skull. In any case, I’m admitting Mac to the hospital, and these orderlies are here to transfer him to a new bed before going up. We’ll want to keep Mac here until Thursday morning. I’ve transferred his file to the attending on the top floor."</w:t>
      </w:r>
      <w:r w:rsidRPr="00A91E1D">
        <w:br/>
        <w:t>"Doctor Modi, Anne and I are benefactors of this hospital. I want him in the best room you have."</w:t>
      </w:r>
      <w:r w:rsidRPr="00A91E1D">
        <w:br/>
        <w:t>"I’m very aware of that, Mr. Merrick. Mac will be in a single room facing Lake Michigan. We try to treat all our patients equally here, but we are sensitive to the needs of our policemen, who protect us too."</w:t>
      </w:r>
      <w:r w:rsidRPr="00A91E1D">
        <w:br/>
        <w:t xml:space="preserve">"Doctor, I </w:t>
      </w:r>
      <w:r w:rsidR="00AC28BD">
        <w:t>must get t</w:t>
      </w:r>
      <w:r w:rsidRPr="00A91E1D">
        <w:t>o get to Officer Williams’ family. I can’t wait until Thursday."</w:t>
      </w:r>
      <w:r w:rsidRPr="00A91E1D">
        <w:br/>
        <w:t>"Mac, do what the doctor says," Anne said. "I’ll get you to Officer Williams’ family Thursday morning."</w:t>
      </w:r>
      <w:r w:rsidRPr="00A91E1D">
        <w:br/>
        <w:t>A nurse and orderly rolled a mobile hospital bed beside Mac and started the patient transfer.</w:t>
      </w:r>
    </w:p>
    <w:p w14:paraId="25227C74" w14:textId="77777777" w:rsidR="00A91E1D" w:rsidRPr="00A91E1D" w:rsidRDefault="00A91E1D" w:rsidP="00A91E1D">
      <w:pPr>
        <w:pStyle w:val="BodyNormal"/>
      </w:pPr>
    </w:p>
    <w:p w14:paraId="318455CC" w14:textId="6CE47221" w:rsidR="00C772A0" w:rsidRPr="004376FE" w:rsidRDefault="00C772A0" w:rsidP="00C772A0">
      <w:pPr>
        <w:pStyle w:val="ChapterNumber"/>
      </w:pPr>
      <w:r w:rsidRPr="004376FE">
        <w:t>CHAPTER</w:t>
      </w:r>
      <w:r w:rsidR="00295C50">
        <w:t xml:space="preserve">    3</w:t>
      </w:r>
    </w:p>
    <w:p w14:paraId="3657D18D" w14:textId="6B7D2121" w:rsidR="00FA6DF2" w:rsidRDefault="00166FDB" w:rsidP="00FA6DF2">
      <w:pPr>
        <w:pStyle w:val="ChapterTitle"/>
      </w:pPr>
      <w:bookmarkStart w:id="27" w:name="_Toc197338804"/>
      <w:r>
        <w:t>Who Was the</w:t>
      </w:r>
      <w:r w:rsidR="00FA6DF2">
        <w:t xml:space="preserve"> </w:t>
      </w:r>
      <w:r w:rsidR="009A641C">
        <w:t>Good Samaritan</w:t>
      </w:r>
      <w:bookmarkEnd w:id="27"/>
    </w:p>
    <w:p w14:paraId="784CD064" w14:textId="5BAA7BAF" w:rsidR="00A55CAC" w:rsidRPr="00FA6DF2" w:rsidRDefault="00A55CAC" w:rsidP="00FA6DF2">
      <w:pPr>
        <w:pStyle w:val="ASubheadLevel1"/>
      </w:pPr>
      <w:bookmarkStart w:id="28" w:name="_Toc197338805"/>
      <w:r w:rsidRPr="00FA6DF2">
        <w:t>FBI Meeting</w:t>
      </w:r>
      <w:bookmarkEnd w:id="26"/>
      <w:bookmarkEnd w:id="28"/>
    </w:p>
    <w:p w14:paraId="35E38304" w14:textId="5FE4FF4C" w:rsidR="00A55CAC" w:rsidRPr="00FA271D" w:rsidRDefault="003D74D1" w:rsidP="009C772F">
      <w:pPr>
        <w:pStyle w:val="BodyNormal"/>
        <w:rPr>
          <w:i/>
          <w:iCs/>
        </w:rPr>
      </w:pPr>
      <w:bookmarkStart w:id="29" w:name="FBI_Meeting"/>
      <w:bookmarkEnd w:id="29"/>
      <w:r>
        <w:t xml:space="preserve">The </w:t>
      </w:r>
      <w:r w:rsidR="00A55CAC" w:rsidRPr="00FA271D">
        <w:t xml:space="preserve">Rush </w:t>
      </w:r>
      <w:r w:rsidR="002F6B6D">
        <w:t>University Medical Center</w:t>
      </w:r>
      <w:r w:rsidR="00A55CAC" w:rsidRPr="00FA271D">
        <w:t xml:space="preserve"> released Mac early at </w:t>
      </w:r>
      <w:r w:rsidR="004B635B">
        <w:t>8</w:t>
      </w:r>
      <w:r w:rsidR="00A55CAC" w:rsidRPr="00FA271D">
        <w:t xml:space="preserve"> a.m. on Thursday</w:t>
      </w:r>
      <w:ins w:id="30" w:author="Author">
        <w:r w:rsidR="00112874">
          <w:t>, and</w:t>
        </w:r>
      </w:ins>
      <w:del w:id="31" w:author="Author">
        <w:r w:rsidR="00A55CAC" w:rsidRPr="00FA271D" w:rsidDel="00112874">
          <w:delText>.</w:delText>
        </w:r>
      </w:del>
      <w:r w:rsidR="00A55CAC" w:rsidRPr="00FA271D">
        <w:t xml:space="preserve"> </w:t>
      </w:r>
      <w:del w:id="32" w:author="Author">
        <w:r w:rsidR="00A55CAC" w:rsidRPr="00FA271D" w:rsidDel="00112874">
          <w:delText xml:space="preserve">As promised, </w:delText>
        </w:r>
      </w:del>
      <w:r w:rsidR="00A55CAC" w:rsidRPr="00FA271D">
        <w:t xml:space="preserve">Anne Merrick drove him </w:t>
      </w:r>
      <w:del w:id="33" w:author="Author">
        <w:r w:rsidR="00A55CAC" w:rsidRPr="00FA271D" w:rsidDel="000F4A24">
          <w:delText xml:space="preserve">over </w:delText>
        </w:r>
      </w:del>
      <w:r w:rsidR="00A55CAC" w:rsidRPr="00FA271D">
        <w:t>to the Williams family home</w:t>
      </w:r>
      <w:del w:id="34" w:author="Author">
        <w:r w:rsidR="00A55CAC" w:rsidRPr="00FA271D" w:rsidDel="00D15DBA">
          <w:delText xml:space="preserve"> </w:delText>
        </w:r>
        <w:r w:rsidR="00A55CAC" w:rsidRPr="00FA271D" w:rsidDel="00112874">
          <w:delText>with</w:delText>
        </w:r>
        <w:r w:rsidR="00A55CAC" w:rsidRPr="00FA271D" w:rsidDel="00D15DBA">
          <w:delText xml:space="preserve"> </w:delText>
        </w:r>
      </w:del>
      <w:ins w:id="35" w:author="Author">
        <w:del w:id="36" w:author="Author">
          <w:r w:rsidR="00112874" w:rsidDel="00D15DBA">
            <w:delText>under</w:delText>
          </w:r>
          <w:r w:rsidR="00112874" w:rsidRPr="00FA271D" w:rsidDel="00D15DBA">
            <w:delText xml:space="preserve"> </w:delText>
          </w:r>
        </w:del>
      </w:ins>
      <w:del w:id="37" w:author="Author">
        <w:r w:rsidR="00A55CAC" w:rsidRPr="00FA271D" w:rsidDel="00D15DBA">
          <w:delText xml:space="preserve">a </w:delText>
        </w:r>
        <w:r w:rsidR="00A55CAC" w:rsidDel="00D15DBA">
          <w:delText>p</w:delText>
        </w:r>
        <w:r w:rsidR="00A55CAC" w:rsidRPr="00FA271D" w:rsidDel="00D15DBA">
          <w:delText>olice escort</w:delText>
        </w:r>
      </w:del>
      <w:r w:rsidR="00A55CAC" w:rsidRPr="00FA271D">
        <w:t xml:space="preserve">. It was a tearful affair with a steady stream of visitors. The Superintendent of Police, </w:t>
      </w:r>
      <w:r w:rsidR="00CA08AC">
        <w:t>Javion</w:t>
      </w:r>
      <w:r w:rsidR="00A55CAC" w:rsidRPr="00FA271D">
        <w:t xml:space="preserve"> Green, and his First Deputy Superintendent, Linda Shannon, </w:t>
      </w:r>
      <w:del w:id="38" w:author="Author">
        <w:r w:rsidR="00A55CAC" w:rsidRPr="00FA271D" w:rsidDel="00E744D1">
          <w:delText xml:space="preserve">had </w:delText>
        </w:r>
      </w:del>
      <w:r w:rsidR="00A55CAC" w:rsidRPr="00FA271D">
        <w:t xml:space="preserve">visited </w:t>
      </w:r>
      <w:r w:rsidR="004546D4">
        <w:t>in the morning</w:t>
      </w:r>
      <w:r w:rsidR="00A55CAC" w:rsidRPr="00FA271D">
        <w:t xml:space="preserve"> to offer their condolences. Mac </w:t>
      </w:r>
      <w:r w:rsidR="00447E23" w:rsidRPr="00FA271D">
        <w:t>chat</w:t>
      </w:r>
      <w:r w:rsidR="00447E23">
        <w:t>ted</w:t>
      </w:r>
      <w:r w:rsidR="00A55CAC" w:rsidRPr="00FA271D">
        <w:t xml:space="preserve"> with </w:t>
      </w:r>
      <w:proofErr w:type="spellStart"/>
      <w:r w:rsidR="00A55CAC" w:rsidRPr="00FA271D">
        <w:t>DiOtis'</w:t>
      </w:r>
      <w:r w:rsidR="002F6B6D">
        <w:t>s</w:t>
      </w:r>
      <w:proofErr w:type="spellEnd"/>
      <w:r w:rsidR="00A55CAC" w:rsidRPr="00FA271D">
        <w:t xml:space="preserve"> brother, Andres, who was now doubly determined to find out who </w:t>
      </w:r>
      <w:r w:rsidR="002F6B6D">
        <w:t>killed DiOtis</w:t>
      </w:r>
      <w:r w:rsidR="00A55CAC" w:rsidRPr="00FA271D">
        <w:t>.</w:t>
      </w:r>
      <w:ins w:id="39" w:author="Author">
        <w:r w:rsidR="00F67164">
          <w:t xml:space="preserve"> Andres</w:t>
        </w:r>
      </w:ins>
      <w:r w:rsidR="00D01207">
        <w:t>, also a Chicago policeman,</w:t>
      </w:r>
      <w:ins w:id="40" w:author="Author">
        <w:r w:rsidR="00F67164">
          <w:t xml:space="preserve"> </w:t>
        </w:r>
      </w:ins>
      <w:r w:rsidR="002F6B6D">
        <w:t>was</w:t>
      </w:r>
      <w:ins w:id="41" w:author="Author">
        <w:r w:rsidR="00F67164">
          <w:t xml:space="preserve"> a former Army Ranger with combat experience in several African </w:t>
        </w:r>
      </w:ins>
      <w:r w:rsidR="004546D4">
        <w:t>dustups</w:t>
      </w:r>
      <w:r w:rsidR="000B6A5A">
        <w:t>, and</w:t>
      </w:r>
      <w:ins w:id="42" w:author="Author">
        <w:r w:rsidR="00F67164">
          <w:t xml:space="preserve"> was the best rifle shot in </w:t>
        </w:r>
      </w:ins>
      <w:r w:rsidR="004546D4">
        <w:t>his</w:t>
      </w:r>
      <w:ins w:id="43" w:author="Author">
        <w:r w:rsidR="00F67164">
          <w:t xml:space="preserve"> </w:t>
        </w:r>
      </w:ins>
      <w:r w:rsidR="00181B0D">
        <w:t>division</w:t>
      </w:r>
      <w:ins w:id="44" w:author="Author">
        <w:r w:rsidR="00F67164">
          <w:t>.</w:t>
        </w:r>
      </w:ins>
    </w:p>
    <w:p w14:paraId="7425FF80" w14:textId="3FD9B925" w:rsidR="00A55CAC" w:rsidRPr="00FA271D" w:rsidRDefault="000200C1" w:rsidP="009C772F">
      <w:pPr>
        <w:pStyle w:val="BodyNormal"/>
        <w:rPr>
          <w:i/>
          <w:iCs/>
        </w:rPr>
      </w:pPr>
      <w:r w:rsidRPr="000200C1">
        <w:t xml:space="preserve">During his visit to the Williams residence, Mac received a phone call from D'Marcus Mason, the Special Agent in Charge of the Chicago </w:t>
      </w:r>
      <w:r w:rsidR="002F6B6D">
        <w:t>Field Office</w:t>
      </w:r>
      <w:r w:rsidRPr="000200C1">
        <w:t>.</w:t>
      </w:r>
      <w:r w:rsidR="00A55CAC" w:rsidRPr="00FA271D">
        <w:t xml:space="preserve"> Mason asked if Mac </w:t>
      </w:r>
      <w:r w:rsidR="00CB0424">
        <w:t>felt</w:t>
      </w:r>
      <w:r w:rsidR="00A55CAC" w:rsidRPr="00FA271D">
        <w:t xml:space="preserve"> well enough to attend a briefing at FBI Headquarters at noon. A Chicago police cruiser transported </w:t>
      </w:r>
      <w:r w:rsidR="00C004D4">
        <w:t>Mac</w:t>
      </w:r>
      <w:r w:rsidR="00A55CAC" w:rsidRPr="00FA271D">
        <w:t xml:space="preserve"> to the FBI building on West Roosevelt Road. As Mac was checking through security at the guard gate, David Hanko, the Assistant Special Agent in Charge, approached him.</w:t>
      </w:r>
    </w:p>
    <w:p w14:paraId="70C7C38A" w14:textId="77777777" w:rsidR="00A55CAC" w:rsidRPr="00FA271D" w:rsidRDefault="00A55CAC" w:rsidP="009C772F">
      <w:pPr>
        <w:pStyle w:val="BodyNormal"/>
        <w:rPr>
          <w:i/>
          <w:iCs/>
        </w:rPr>
      </w:pPr>
      <w:r w:rsidRPr="00FA271D">
        <w:lastRenderedPageBreak/>
        <w:t>"Mac, are you up for this? You look pretty beat up."</w:t>
      </w:r>
    </w:p>
    <w:p w14:paraId="3AA570A8" w14:textId="77777777" w:rsidR="00A55CAC" w:rsidRPr="00FA271D" w:rsidRDefault="00A55CAC" w:rsidP="009C772F">
      <w:pPr>
        <w:pStyle w:val="BodyNormal"/>
        <w:rPr>
          <w:i/>
          <w:iCs/>
        </w:rPr>
      </w:pPr>
      <w:r w:rsidRPr="00FA271D">
        <w:t>"I'm OK, Dave. Who's at the meeting?"</w:t>
      </w:r>
    </w:p>
    <w:p w14:paraId="77DFA9AE" w14:textId="1DFF3A8A" w:rsidR="00A55CAC" w:rsidRPr="00FA271D" w:rsidRDefault="00A55CAC" w:rsidP="009C772F">
      <w:pPr>
        <w:pStyle w:val="BodyNormal"/>
        <w:rPr>
          <w:i/>
          <w:iCs/>
        </w:rPr>
      </w:pPr>
      <w:r w:rsidRPr="00FA271D">
        <w:t>"Just about everybody," Dave said as they entered the building and headed for the secure conference room.</w:t>
      </w:r>
      <w:r w:rsidR="00343057">
        <w:t xml:space="preserve"> Mac counted twenty people seated around the table.</w:t>
      </w:r>
    </w:p>
    <w:p w14:paraId="1975F85C" w14:textId="43EFEDD4" w:rsidR="00A55CAC" w:rsidRPr="00FA271D" w:rsidRDefault="00A55CAC" w:rsidP="009C772F">
      <w:pPr>
        <w:pStyle w:val="BodyNormal"/>
        <w:rPr>
          <w:i/>
          <w:iCs/>
        </w:rPr>
      </w:pPr>
      <w:r w:rsidRPr="00FA271D">
        <w:t>"Everyone, this is Officer Mackenzie Merrick of the Chicago Police</w:t>
      </w:r>
      <w:r w:rsidR="000B6A5A">
        <w:t>,</w:t>
      </w:r>
      <w:r w:rsidRPr="00FA271D">
        <w:t>"</w:t>
      </w:r>
      <w:r w:rsidR="000B6A5A">
        <w:t xml:space="preserve"> Hanko said.</w:t>
      </w:r>
      <w:r w:rsidRPr="00FA271D">
        <w:t xml:space="preserve"> </w:t>
      </w:r>
    </w:p>
    <w:p w14:paraId="5DC5A202" w14:textId="72E8F5D6" w:rsidR="00A55CAC" w:rsidRPr="00FA271D" w:rsidRDefault="00A55CAC" w:rsidP="009C772F">
      <w:pPr>
        <w:pStyle w:val="BodyNormal"/>
        <w:rPr>
          <w:i/>
          <w:iCs/>
        </w:rPr>
      </w:pPr>
      <w:r w:rsidRPr="00FA271D">
        <w:t xml:space="preserve">Mac took a seat next to Commander DiMarco. The meeting opened with </w:t>
      </w:r>
      <w:r w:rsidR="00693986">
        <w:t>Chicago’s</w:t>
      </w:r>
      <w:r w:rsidRPr="00FA271D">
        <w:t xml:space="preserve"> Superintendent of Police, </w:t>
      </w:r>
      <w:r w:rsidR="00CA08AC">
        <w:t>Javion</w:t>
      </w:r>
      <w:r w:rsidRPr="00FA271D">
        <w:t xml:space="preserve"> Green, speaking first. Green</w:t>
      </w:r>
      <w:r>
        <w:t>, an African American,</w:t>
      </w:r>
      <w:r w:rsidRPr="00FA271D">
        <w:t xml:space="preserve"> </w:t>
      </w:r>
      <w:r w:rsidR="00CB0424">
        <w:t>is</w:t>
      </w:r>
      <w:r w:rsidRPr="00FA271D">
        <w:t xml:space="preserve"> 58 years</w:t>
      </w:r>
      <w:r w:rsidR="00600651">
        <w:t xml:space="preserve"> </w:t>
      </w:r>
      <w:r w:rsidRPr="00FA271D">
        <w:t xml:space="preserve">old with a slightly receding hairline, completely gray, and clipped short. </w:t>
      </w:r>
      <w:r w:rsidR="003519A4">
        <w:t>T</w:t>
      </w:r>
      <w:r w:rsidRPr="00FA271D">
        <w:t xml:space="preserve">he entire police force </w:t>
      </w:r>
      <w:r w:rsidR="003519A4">
        <w:t xml:space="preserve">respects him </w:t>
      </w:r>
      <w:r w:rsidRPr="00FA271D">
        <w:t>due to his honesty and ability to follow through on promises he ma</w:t>
      </w:r>
      <w:r w:rsidR="00D633F8">
        <w:t>de</w:t>
      </w:r>
      <w:r w:rsidRPr="00FA271D">
        <w:t>.</w:t>
      </w:r>
    </w:p>
    <w:p w14:paraId="05F70619" w14:textId="64F899D0" w:rsidR="00E811AC" w:rsidRDefault="00A55CAC" w:rsidP="009C772F">
      <w:pPr>
        <w:pStyle w:val="BodyNormal"/>
      </w:pPr>
      <w:r w:rsidRPr="00FA271D">
        <w:t xml:space="preserve">"Let me say first that we are both a police force and a family. I visited </w:t>
      </w:r>
      <w:r w:rsidR="008438E0">
        <w:t>Officer Williams's family home</w:t>
      </w:r>
      <w:r w:rsidRPr="00FA271D">
        <w:t xml:space="preserve"> </w:t>
      </w:r>
      <w:r w:rsidR="000B6A5A">
        <w:t>this morning</w:t>
      </w:r>
      <w:r w:rsidRPr="00FA271D">
        <w:t xml:space="preserve">. I assured his brother, Andres, that no stone would be unturned, no lead not followed, and no expense avoided to find and </w:t>
      </w:r>
      <w:r w:rsidR="003519A4" w:rsidRPr="00FA271D">
        <w:t>bringing</w:t>
      </w:r>
      <w:r w:rsidRPr="00FA271D">
        <w:t xml:space="preserve"> to justice these killers. Officer DiOtis Williams comes from a three-generation </w:t>
      </w:r>
      <w:r w:rsidR="008438E0">
        <w:t>Chicago Police family</w:t>
      </w:r>
      <w:r w:rsidRPr="00FA271D">
        <w:t>, and</w:t>
      </w:r>
      <w:ins w:id="45" w:author="Author">
        <w:r w:rsidR="00E11A99">
          <w:t xml:space="preserve"> we will never forget</w:t>
        </w:r>
      </w:ins>
      <w:r w:rsidRPr="00FA271D">
        <w:t xml:space="preserve"> his sacrifice</w:t>
      </w:r>
      <w:del w:id="46" w:author="Author">
        <w:r w:rsidRPr="00FA271D" w:rsidDel="00E11A99">
          <w:delText xml:space="preserve"> will never be forgotten</w:delText>
        </w:r>
      </w:del>
      <w:r w:rsidR="0019173D">
        <w:t>.</w:t>
      </w:r>
      <w:r w:rsidRPr="00FA271D">
        <w:t xml:space="preserve">" </w:t>
      </w:r>
    </w:p>
    <w:p w14:paraId="01E51699" w14:textId="1851675C" w:rsidR="00A55CAC" w:rsidRPr="00FA271D" w:rsidRDefault="00A55CAC" w:rsidP="009C772F">
      <w:pPr>
        <w:pStyle w:val="BodyNormal"/>
        <w:rPr>
          <w:i/>
          <w:iCs/>
        </w:rPr>
      </w:pPr>
      <w:r w:rsidRPr="00FA271D">
        <w:t>Superintendent Green pounded the table with his hand to emphasize his point.</w:t>
      </w:r>
    </w:p>
    <w:p w14:paraId="4CA0A653" w14:textId="446FD19B" w:rsidR="00A55CAC" w:rsidRPr="00FA271D" w:rsidRDefault="00A55CAC" w:rsidP="009C772F">
      <w:pPr>
        <w:pStyle w:val="BodyNormal"/>
        <w:rPr>
          <w:i/>
          <w:iCs/>
        </w:rPr>
      </w:pPr>
      <w:r w:rsidRPr="00FA271D">
        <w:t xml:space="preserve">"I have placed Officer Andres Williams on administrative leave for two weeks to allow him to grieve and help his family through the upcoming funeral. </w:t>
      </w:r>
      <w:del w:id="47" w:author="Author">
        <w:r w:rsidRPr="00FA271D" w:rsidDel="00E902A0">
          <w:delText>I'm also transferring him to the Joint FBI-Chicago Task Force on Organized Crime, per his request</w:delText>
        </w:r>
      </w:del>
      <w:ins w:id="48" w:author="Author">
        <w:del w:id="49" w:author="Author">
          <w:r w:rsidR="00E902A0" w:rsidDel="00710F6A">
            <w:delText>Per his request, I'm also transferring him to the Joint FBI-Chicago Task Force on Organized Crime</w:delText>
          </w:r>
        </w:del>
        <w:r w:rsidR="00710F6A">
          <w:t xml:space="preserve">I'm also transferring him to the Joint FBI-Chicago Task Force on </w:t>
        </w:r>
        <w:r w:rsidR="00710F6A">
          <w:lastRenderedPageBreak/>
          <w:t>Organized Crime per his request</w:t>
        </w:r>
      </w:ins>
      <w:r w:rsidRPr="00FA271D">
        <w:t xml:space="preserve">. Officer Merrick, I can </w:t>
      </w:r>
      <w:r w:rsidR="008438E0">
        <w:t>also offer you administrative leave</w:t>
      </w:r>
      <w:r w:rsidR="00E4407A">
        <w:t>. Still,</w:t>
      </w:r>
      <w:r w:rsidRPr="00FA271D">
        <w:t xml:space="preserve"> I hope you will help us immediately </w:t>
      </w:r>
      <w:del w:id="50" w:author="Author">
        <w:r w:rsidR="0092046F" w:rsidDel="00710F6A">
          <w:delText>i</w:delText>
        </w:r>
        <w:r w:rsidRPr="00FA271D" w:rsidDel="00710F6A">
          <w:delText>n solving</w:delText>
        </w:r>
      </w:del>
      <w:ins w:id="51" w:author="Author">
        <w:r w:rsidR="00710F6A">
          <w:t>solve</w:t>
        </w:r>
      </w:ins>
      <w:r w:rsidRPr="00FA271D">
        <w:t xml:space="preserve"> this crime."</w:t>
      </w:r>
    </w:p>
    <w:p w14:paraId="4A19A794" w14:textId="36846B5E" w:rsidR="00A55CAC" w:rsidRPr="00FA271D" w:rsidRDefault="00A55CAC" w:rsidP="009C772F">
      <w:pPr>
        <w:pStyle w:val="BodyNormal"/>
        <w:rPr>
          <w:i/>
          <w:iCs/>
        </w:rPr>
      </w:pPr>
      <w:del w:id="52" w:author="Author">
        <w:r w:rsidRPr="00FA271D" w:rsidDel="00A82ACF">
          <w:delText xml:space="preserve">Mac spoke up: </w:delText>
        </w:r>
      </w:del>
      <w:r w:rsidRPr="00FA271D">
        <w:t xml:space="preserve">"Sir, I'd like to get back to work </w:t>
      </w:r>
      <w:r w:rsidR="001674CE">
        <w:t xml:space="preserve">right </w:t>
      </w:r>
      <w:del w:id="53" w:author="Author">
        <w:r w:rsidRPr="00FA271D" w:rsidDel="00710F6A">
          <w:delText xml:space="preserve">right here, </w:delText>
        </w:r>
        <w:r w:rsidRPr="00FA271D" w:rsidDel="00394585">
          <w:delText>right now if you will let me</w:delText>
        </w:r>
      </w:del>
      <w:ins w:id="54" w:author="Author">
        <w:del w:id="55" w:author="Author">
          <w:r w:rsidR="00710F6A" w:rsidDel="00394585">
            <w:delText xml:space="preserve"> </w:delText>
          </w:r>
        </w:del>
        <w:r w:rsidR="00710F6A">
          <w:t>now</w:t>
        </w:r>
      </w:ins>
      <w:r w:rsidRPr="00FA271D">
        <w:t>."</w:t>
      </w:r>
    </w:p>
    <w:p w14:paraId="553EB90C" w14:textId="32D968CC" w:rsidR="00A55CAC" w:rsidRPr="00FA271D" w:rsidRDefault="00A55CAC" w:rsidP="009C772F">
      <w:pPr>
        <w:pStyle w:val="BodyNormal"/>
        <w:rPr>
          <w:i/>
          <w:iCs/>
        </w:rPr>
      </w:pPr>
      <w:r w:rsidRPr="00FA271D">
        <w:t xml:space="preserve">"Done, Mac. Now, to </w:t>
      </w:r>
      <w:r w:rsidR="00A834DC">
        <w:t>start this meeting</w:t>
      </w:r>
      <w:r w:rsidRPr="00FA271D">
        <w:t xml:space="preserve">, will you detail </w:t>
      </w:r>
      <w:r w:rsidR="00CC5A6B">
        <w:t>the Tuesday, June 19th events for the assemblage</w:t>
      </w:r>
      <w:r w:rsidRPr="00FA271D">
        <w:t>?"</w:t>
      </w:r>
    </w:p>
    <w:p w14:paraId="624DEADB" w14:textId="43FD80D7" w:rsidR="00A55CAC" w:rsidRPr="00FA271D" w:rsidRDefault="00A55CAC" w:rsidP="009C772F">
      <w:pPr>
        <w:pStyle w:val="BodyNormal"/>
        <w:rPr>
          <w:i/>
          <w:iCs/>
        </w:rPr>
      </w:pPr>
      <w:r w:rsidRPr="00FA271D">
        <w:t xml:space="preserve">Mac explained </w:t>
      </w:r>
      <w:del w:id="56" w:author="Author">
        <w:r w:rsidRPr="00FA271D" w:rsidDel="00E902A0">
          <w:delText xml:space="preserve">succinctly </w:delText>
        </w:r>
      </w:del>
      <w:r w:rsidRPr="00FA271D">
        <w:t xml:space="preserve">the operation was just a </w:t>
      </w:r>
      <w:del w:id="57" w:author="Author">
        <w:r w:rsidRPr="00FA271D" w:rsidDel="004F756F">
          <w:delText>"</w:delText>
        </w:r>
      </w:del>
      <w:r w:rsidRPr="00FA271D">
        <w:t>feeler</w:t>
      </w:r>
      <w:del w:id="58" w:author="Author">
        <w:r w:rsidRPr="00FA271D" w:rsidDel="004F756F">
          <w:delText>"</w:delText>
        </w:r>
      </w:del>
      <w:r w:rsidRPr="00FA271D">
        <w:t xml:space="preserve"> </w:t>
      </w:r>
      <w:r w:rsidR="00D633F8">
        <w:t>in</w:t>
      </w:r>
      <w:r w:rsidRPr="00FA271D">
        <w:t xml:space="preserve"> hopes of </w:t>
      </w:r>
      <w:r w:rsidR="00447E23" w:rsidRPr="00FA271D">
        <w:t>getting</w:t>
      </w:r>
      <w:r w:rsidRPr="00FA271D">
        <w:t xml:space="preserve"> a meeting with one of the Albanians. He was critical of himself, not being more suspicious that the man coming down the stairs first might </w:t>
      </w:r>
      <w:r w:rsidR="00C004D4">
        <w:t>be one of them</w:t>
      </w:r>
      <w:r w:rsidRPr="00FA271D">
        <w:t xml:space="preserve">. He also faulted himself for not being wary that the meeting was going just a little bit too well, that </w:t>
      </w:r>
      <w:r w:rsidR="00343057">
        <w:t>they</w:t>
      </w:r>
      <w:r w:rsidRPr="00FA271D">
        <w:t xml:space="preserve"> suckered </w:t>
      </w:r>
      <w:r w:rsidR="00343057">
        <w:t xml:space="preserve">him </w:t>
      </w:r>
      <w:r w:rsidRPr="00FA271D">
        <w:t>into walking alone with them.</w:t>
      </w:r>
    </w:p>
    <w:p w14:paraId="6237CA2B" w14:textId="0A1EF41D" w:rsidR="00A55CAC" w:rsidRPr="00FA271D" w:rsidRDefault="00A55CAC" w:rsidP="009C772F">
      <w:pPr>
        <w:pStyle w:val="BodyNormal"/>
        <w:rPr>
          <w:i/>
          <w:iCs/>
        </w:rPr>
      </w:pPr>
      <w:r w:rsidRPr="00FA271D">
        <w:t xml:space="preserve">Everyone in the conference room stopped fidgeting when Mac </w:t>
      </w:r>
      <w:r w:rsidR="00FE6477">
        <w:t>described</w:t>
      </w:r>
      <w:r w:rsidRPr="00FA271D">
        <w:t xml:space="preserve"> the </w:t>
      </w:r>
      <w:r w:rsidR="00D57605">
        <w:t>construction site</w:t>
      </w:r>
      <w:r w:rsidR="007A1F39">
        <w:t xml:space="preserve"> ambush</w:t>
      </w:r>
      <w:r w:rsidR="009B0986">
        <w:t>.</w:t>
      </w:r>
      <w:r w:rsidRPr="00FA271D">
        <w:t xml:space="preserve"> </w:t>
      </w:r>
      <w:r w:rsidR="009B0986">
        <w:t>H</w:t>
      </w:r>
      <w:r w:rsidRPr="00FA271D">
        <w:t xml:space="preserve">elpless, watching a person </w:t>
      </w:r>
      <w:r w:rsidR="00447E23">
        <w:t>point</w:t>
      </w:r>
      <w:r w:rsidRPr="00FA271D">
        <w:t xml:space="preserve"> a powerful gun with a sound suppressor</w:t>
      </w:r>
      <w:r w:rsidR="00447E23">
        <w:t xml:space="preserve"> at his head</w:t>
      </w:r>
      <w:r w:rsidRPr="00FA271D">
        <w:t xml:space="preserve">, </w:t>
      </w:r>
      <w:r w:rsidR="009B0986">
        <w:t>Mac knew</w:t>
      </w:r>
      <w:r w:rsidRPr="00FA271D">
        <w:t xml:space="preserve"> that his life w</w:t>
      </w:r>
      <w:del w:id="59" w:author="Author">
        <w:r w:rsidRPr="00FA271D" w:rsidDel="002C37E6">
          <w:delText>as going to</w:delText>
        </w:r>
      </w:del>
      <w:ins w:id="60" w:author="Author">
        <w:r w:rsidR="002C37E6">
          <w:t>ould</w:t>
        </w:r>
      </w:ins>
      <w:r w:rsidRPr="00FA271D">
        <w:t xml:space="preserve"> end in a matter of seconds. He described how his reaction to imminent death was not by thinking, one last time, about family, friends, and such. Instead, Mac decided to stare into </w:t>
      </w:r>
      <w:del w:id="61" w:author="Author">
        <w:r w:rsidRPr="00FA271D" w:rsidDel="002C37E6">
          <w:delText>the face of his killer</w:delText>
        </w:r>
      </w:del>
      <w:ins w:id="62" w:author="Author">
        <w:r w:rsidR="002C37E6">
          <w:t>his killer's face</w:t>
        </w:r>
      </w:ins>
      <w:r w:rsidRPr="00FA271D">
        <w:t xml:space="preserve">, not to give him the satisfaction of showing fear. He wanted his last moment to show the courage and determination </w:t>
      </w:r>
      <w:r w:rsidR="008438E0">
        <w:t xml:space="preserve">with which </w:t>
      </w:r>
      <w:del w:id="63" w:author="Author">
        <w:r w:rsidRPr="00FA271D" w:rsidDel="00E902A0">
          <w:delText xml:space="preserve">that </w:delText>
        </w:r>
      </w:del>
      <w:r w:rsidRPr="00FA271D">
        <w:t>he had lived his life.</w:t>
      </w:r>
    </w:p>
    <w:p w14:paraId="1153C212" w14:textId="72D136B6" w:rsidR="00A55CAC" w:rsidRPr="00FA271D" w:rsidRDefault="00A55CAC" w:rsidP="009C772F">
      <w:pPr>
        <w:pStyle w:val="BodyNormal"/>
        <w:rPr>
          <w:i/>
          <w:iCs/>
        </w:rPr>
      </w:pPr>
      <w:r w:rsidRPr="00FA271D">
        <w:t xml:space="preserve">Mac then described </w:t>
      </w:r>
      <w:del w:id="64" w:author="Author">
        <w:r w:rsidRPr="00FA271D" w:rsidDel="002C37E6">
          <w:delText xml:space="preserve">her, </w:delText>
        </w:r>
      </w:del>
      <w:r w:rsidRPr="00FA271D">
        <w:t xml:space="preserve">his </w:t>
      </w:r>
      <w:r w:rsidR="0019173D">
        <w:t>rescuer</w:t>
      </w:r>
      <w:r w:rsidRPr="00FA271D">
        <w:t>. How quickly she neutralized Luan and Besim and bound their hands and feet. He recounted how she freed him and then ran off.</w:t>
      </w:r>
    </w:p>
    <w:p w14:paraId="5548D5F9" w14:textId="56F91E80" w:rsidR="00A55CAC" w:rsidRPr="00FA271D" w:rsidRDefault="00A55CAC" w:rsidP="009C772F">
      <w:pPr>
        <w:pStyle w:val="BodyNormal"/>
        <w:rPr>
          <w:i/>
          <w:iCs/>
        </w:rPr>
      </w:pPr>
      <w:r w:rsidRPr="00FA271D">
        <w:lastRenderedPageBreak/>
        <w:t>"</w:t>
      </w:r>
      <w:r w:rsidR="00E76C55" w:rsidRPr="00E76C55">
        <w:t xml:space="preserve">Mac, </w:t>
      </w:r>
      <w:r w:rsidR="002F0BBD">
        <w:t xml:space="preserve">do </w:t>
      </w:r>
      <w:r w:rsidR="00E76C55" w:rsidRPr="00E76C55">
        <w:t>you know her</w:t>
      </w:r>
      <w:r w:rsidR="002F0BBD">
        <w:t>?</w:t>
      </w:r>
      <w:r w:rsidR="00E76C55" w:rsidRPr="00E76C55">
        <w:t xml:space="preserve"> Any chance y'all've met before?</w:t>
      </w:r>
      <w:r w:rsidRPr="00FA271D">
        <w:t>" Special Agent Elisha Simmons</w:t>
      </w:r>
      <w:r w:rsidR="00CA04BD">
        <w:t xml:space="preserve"> said</w:t>
      </w:r>
      <w:r w:rsidRPr="00FA271D">
        <w:t>.</w:t>
      </w:r>
    </w:p>
    <w:p w14:paraId="66459C74" w14:textId="2D5CA4AA" w:rsidR="00A55CAC" w:rsidRPr="00FA271D" w:rsidRDefault="00A55CAC" w:rsidP="009C772F">
      <w:pPr>
        <w:pStyle w:val="BodyNormal"/>
        <w:rPr>
          <w:i/>
          <w:iCs/>
        </w:rPr>
      </w:pPr>
      <w:r w:rsidRPr="00FA271D">
        <w:t>"No, Elisha. I would have remembered a face as beautiful as hers. I've never seen her before</w:t>
      </w:r>
      <w:del w:id="65" w:author="Author">
        <w:r w:rsidRPr="00FA271D" w:rsidDel="00585899">
          <w:delText>;</w:delText>
        </w:r>
      </w:del>
      <w:ins w:id="66" w:author="Author">
        <w:r w:rsidR="00585899">
          <w:t>.</w:t>
        </w:r>
      </w:ins>
      <w:r w:rsidRPr="00FA271D">
        <w:t xml:space="preserve"> I'm sure of that."</w:t>
      </w:r>
    </w:p>
    <w:p w14:paraId="2B9CF04A" w14:textId="77777777" w:rsidR="00D879AD" w:rsidRDefault="00A55CAC" w:rsidP="009C772F">
      <w:pPr>
        <w:pStyle w:val="BodyNormal"/>
        <w:rPr>
          <w:ins w:id="67" w:author="Author"/>
        </w:rPr>
      </w:pPr>
      <w:r w:rsidRPr="00FA271D">
        <w:t>Superintendent Green resumed control of the meeting.</w:t>
      </w:r>
    </w:p>
    <w:p w14:paraId="178FF6AB" w14:textId="5DBD9FD5" w:rsidR="00A55CAC" w:rsidRPr="00FA271D" w:rsidRDefault="00A55CAC" w:rsidP="009C772F">
      <w:pPr>
        <w:pStyle w:val="BodyNormal"/>
        <w:rPr>
          <w:i/>
          <w:iCs/>
        </w:rPr>
      </w:pPr>
      <w:del w:id="68" w:author="Author">
        <w:r w:rsidRPr="00FA271D" w:rsidDel="00D879AD">
          <w:delText xml:space="preserve"> </w:delText>
        </w:r>
      </w:del>
      <w:r w:rsidRPr="00FA271D">
        <w:t xml:space="preserve">"Special Agent Mason, Mac was wearing two FBI button cameras, and you </w:t>
      </w:r>
      <w:del w:id="69" w:author="Author">
        <w:r w:rsidRPr="00FA271D" w:rsidDel="003105ED">
          <w:delText xml:space="preserve">shipped them </w:delText>
        </w:r>
      </w:del>
      <w:ins w:id="70" w:author="Author">
        <w:r w:rsidR="003105ED">
          <w:t xml:space="preserve">sent their data </w:t>
        </w:r>
      </w:ins>
      <w:r w:rsidRPr="00FA271D">
        <w:t>to the FBI Crime Labs in Quantico. What have you got for us?"</w:t>
      </w:r>
    </w:p>
    <w:p w14:paraId="08F6C083" w14:textId="18EA67BB" w:rsidR="00A55CAC" w:rsidRPr="00FA271D" w:rsidRDefault="00A55CAC" w:rsidP="009C772F">
      <w:pPr>
        <w:pStyle w:val="BodyNormal"/>
        <w:rPr>
          <w:i/>
          <w:iCs/>
        </w:rPr>
      </w:pPr>
      <w:r w:rsidRPr="00FA271D">
        <w:t xml:space="preserve">D’Marcus Mason </w:t>
      </w:r>
      <w:r w:rsidR="00CB0424">
        <w:t>is</w:t>
      </w:r>
      <w:r w:rsidRPr="00FA271D">
        <w:t xml:space="preserve"> the Special Agent in Charge of the Chicago region. Imposingly tall at 6 ft, 4 inches, Mason is a 5</w:t>
      </w:r>
      <w:r w:rsidR="00DA3DCF">
        <w:t>2</w:t>
      </w:r>
      <w:r w:rsidRPr="00FA271D">
        <w:t xml:space="preserve">-year-old African American with a shaved head and a closely cropped salt and pepper goatee. He always looks </w:t>
      </w:r>
      <w:r w:rsidR="008438E0">
        <w:t xml:space="preserve">suspicious and </w:t>
      </w:r>
      <w:r w:rsidR="00FA3D1B">
        <w:t xml:space="preserve">is </w:t>
      </w:r>
      <w:r w:rsidR="008438E0">
        <w:t>sparse</w:t>
      </w:r>
      <w:ins w:id="71" w:author="Author">
        <w:r w:rsidR="002C169D" w:rsidRPr="00FA271D">
          <w:t xml:space="preserve"> </w:t>
        </w:r>
      </w:ins>
      <w:r w:rsidRPr="00FA271D">
        <w:t>with his words.</w:t>
      </w:r>
    </w:p>
    <w:p w14:paraId="7D441284" w14:textId="5263E39D" w:rsidR="00A55CAC" w:rsidRPr="00FA271D" w:rsidRDefault="00A55CAC" w:rsidP="009C772F">
      <w:pPr>
        <w:pStyle w:val="BodyNormal"/>
        <w:rPr>
          <w:i/>
          <w:iCs/>
        </w:rPr>
      </w:pPr>
      <w:r w:rsidRPr="00FA271D">
        <w:t xml:space="preserve">"The crime lab </w:t>
      </w:r>
      <w:r w:rsidR="00CB0424">
        <w:t>retrieved</w:t>
      </w:r>
      <w:r w:rsidRPr="00FA271D">
        <w:t xml:space="preserve"> data from both button cameras. We got </w:t>
      </w:r>
      <w:r w:rsidR="00EC7241" w:rsidRPr="00FA271D">
        <w:t>a surprisingly good</w:t>
      </w:r>
      <w:r w:rsidRPr="00FA271D">
        <w:t xml:space="preserve"> image of the woman's face. Our electronics specialist, Pietrina Cerrone, has </w:t>
      </w:r>
      <w:r w:rsidR="00591076" w:rsidRPr="00FA271D">
        <w:t>an</w:t>
      </w:r>
      <w:r w:rsidRPr="00FA271D">
        <w:t xml:space="preserve"> image on her FBI satellite phone. She </w:t>
      </w:r>
      <w:r>
        <w:t>will</w:t>
      </w:r>
      <w:r w:rsidRPr="00FA271D">
        <w:t xml:space="preserve"> pass it to each of you, have a look, and then return it to her. The Bureau </w:t>
      </w:r>
      <w:del w:id="72" w:author="Author">
        <w:r w:rsidRPr="00FA271D" w:rsidDel="00492503">
          <w:delText>is not going to</w:delText>
        </w:r>
      </w:del>
      <w:ins w:id="73" w:author="Author">
        <w:r w:rsidR="00492503">
          <w:t>will not</w:t>
        </w:r>
      </w:ins>
      <w:r w:rsidRPr="00FA271D">
        <w:t xml:space="preserve"> release this picture to the Chicago PD because we don't want a </w:t>
      </w:r>
      <w:proofErr w:type="gramStart"/>
      <w:r w:rsidRPr="00FA271D">
        <w:t>leak</w:t>
      </w:r>
      <w:proofErr w:type="gramEnd"/>
      <w:r w:rsidRPr="00FA271D">
        <w:t xml:space="preserve"> or </w:t>
      </w:r>
      <w:r w:rsidR="00D633F8">
        <w:t>an a</w:t>
      </w:r>
      <w:r>
        <w:t>nonymous</w:t>
      </w:r>
      <w:r w:rsidRPr="00FA271D">
        <w:t xml:space="preserve"> mole tip off the Albanian mob about her."</w:t>
      </w:r>
    </w:p>
    <w:p w14:paraId="3787433F" w14:textId="3EF3EEC1" w:rsidR="00A55CAC" w:rsidRPr="00FA271D" w:rsidRDefault="00A55CAC" w:rsidP="009C772F">
      <w:pPr>
        <w:pStyle w:val="BodyNormal"/>
        <w:rPr>
          <w:i/>
          <w:iCs/>
        </w:rPr>
      </w:pPr>
      <w:r w:rsidRPr="00FA271D">
        <w:t xml:space="preserve">Pietrina handed her satellite phone to the person </w:t>
      </w:r>
      <w:r w:rsidR="00A834DC">
        <w:t>beside</w:t>
      </w:r>
      <w:r w:rsidRPr="00FA271D">
        <w:t xml:space="preserve"> her, and everybody passed it around the table. Mac's heart lurched when he looked again at her image, the face of </w:t>
      </w:r>
      <w:r w:rsidR="00F13A12">
        <w:t>his</w:t>
      </w:r>
      <w:r w:rsidR="00326EE5">
        <w:t xml:space="preserve"> a</w:t>
      </w:r>
      <w:r>
        <w:t>ngel</w:t>
      </w:r>
      <w:r w:rsidRPr="00FA271D">
        <w:t xml:space="preserve">. After the last person had a look and returned it to Pietrina, she </w:t>
      </w:r>
      <w:r w:rsidR="00610E30">
        <w:t>connected</w:t>
      </w:r>
      <w:r w:rsidRPr="00FA271D">
        <w:t xml:space="preserve"> her FBI laptop computer </w:t>
      </w:r>
      <w:r w:rsidR="00610E30">
        <w:t>to the</w:t>
      </w:r>
      <w:r w:rsidRPr="00FA271D">
        <w:t xml:space="preserve"> </w:t>
      </w:r>
      <w:r>
        <w:t>72</w:t>
      </w:r>
      <w:r w:rsidRPr="00FA271D">
        <w:t>-inch high-resolution monitor on the wall.</w:t>
      </w:r>
    </w:p>
    <w:p w14:paraId="5B2B93F0" w14:textId="056C5E7A" w:rsidR="00A55CAC" w:rsidRPr="00FA271D" w:rsidRDefault="00A55CAC" w:rsidP="009C772F">
      <w:pPr>
        <w:pStyle w:val="BodyNormal"/>
        <w:rPr>
          <w:i/>
          <w:iCs/>
        </w:rPr>
      </w:pPr>
      <w:r w:rsidRPr="00FA271D">
        <w:lastRenderedPageBreak/>
        <w:t>"I'm going to run the incident on Tuesday night u</w:t>
      </w:r>
      <w:del w:id="74" w:author="Author">
        <w:r w:rsidRPr="00FA271D" w:rsidDel="008027A5">
          <w:delText>p to the point when</w:delText>
        </w:r>
      </w:del>
      <w:ins w:id="75" w:author="Author">
        <w:r w:rsidR="008027A5">
          <w:t>ntil</w:t>
        </w:r>
      </w:ins>
      <w:r w:rsidRPr="00FA271D">
        <w:t xml:space="preserve"> </w:t>
      </w:r>
      <w:del w:id="76" w:author="Author">
        <w:r w:rsidRPr="00FA271D" w:rsidDel="00946356">
          <w:delText xml:space="preserve">our </w:delText>
        </w:r>
      </w:del>
      <w:ins w:id="77" w:author="Author">
        <w:r w:rsidR="00946356">
          <w:t>the</w:t>
        </w:r>
        <w:r w:rsidR="00946356" w:rsidRPr="00FA271D">
          <w:t xml:space="preserve"> </w:t>
        </w:r>
      </w:ins>
      <w:r w:rsidRPr="00FA271D">
        <w:t xml:space="preserve">ambulance crew </w:t>
      </w:r>
      <w:del w:id="78" w:author="Author">
        <w:r w:rsidRPr="00FA271D" w:rsidDel="008027A5">
          <w:delText xml:space="preserve">transported </w:delText>
        </w:r>
      </w:del>
      <w:ins w:id="79" w:author="Author">
        <w:r w:rsidR="008027A5" w:rsidRPr="00FA271D">
          <w:t>transport</w:t>
        </w:r>
        <w:r w:rsidR="008027A5">
          <w:t>s</w:t>
        </w:r>
        <w:r w:rsidR="008027A5" w:rsidRPr="00FA271D">
          <w:t xml:space="preserve"> </w:t>
        </w:r>
      </w:ins>
      <w:r w:rsidRPr="00FA271D">
        <w:t>Officer Merrick to the hospital</w:t>
      </w:r>
      <w:r w:rsidR="00EC7241">
        <w:t>,” Pietrina said.</w:t>
      </w:r>
      <w:r w:rsidRPr="00FA271D">
        <w:t xml:space="preserve"> </w:t>
      </w:r>
      <w:r w:rsidR="00EC7241">
        <w:t>“</w:t>
      </w:r>
      <w:r w:rsidRPr="00FA271D">
        <w:t xml:space="preserve">The Quantico Lab has purposively blurred the woman's face </w:t>
      </w:r>
      <w:ins w:id="80" w:author="Author">
        <w:r w:rsidR="00394585">
          <w:t xml:space="preserve">so as </w:t>
        </w:r>
      </w:ins>
      <w:del w:id="81" w:author="Author">
        <w:r w:rsidDel="00E902A0">
          <w:delText>to not</w:delText>
        </w:r>
      </w:del>
      <w:ins w:id="82" w:author="Author">
        <w:r w:rsidR="00E902A0">
          <w:t>not to</w:t>
        </w:r>
      </w:ins>
      <w:r w:rsidRPr="00FA271D">
        <w:t xml:space="preserve"> give her away</w:t>
      </w:r>
      <w:r w:rsidR="008453B2">
        <w:t>. Still,</w:t>
      </w:r>
      <w:r w:rsidRPr="00FA271D">
        <w:t xml:space="preserve"> we feel this is enough for the three prosecutors</w:t>
      </w:r>
      <w:r w:rsidR="003F6466">
        <w:t xml:space="preserve"> here</w:t>
      </w:r>
      <w:r w:rsidRPr="00FA271D">
        <w:t xml:space="preserve"> to indict the perps for numerous felonies. Pietrina started the first video, and the image, cleaned up and brightened, was alarming and fascinating. </w:t>
      </w:r>
      <w:r w:rsidR="00043178">
        <w:t>As</w:t>
      </w:r>
      <w:r w:rsidRPr="00FA271D">
        <w:t xml:space="preserve"> the video showed her taking down the two mobsters, Mac could hear one attendee whisper, "God Almighty."</w:t>
      </w:r>
    </w:p>
    <w:p w14:paraId="31D7460A" w14:textId="7B96EDBE" w:rsidR="00A55CAC" w:rsidRPr="00FA271D" w:rsidRDefault="00A55CAC" w:rsidP="009C772F">
      <w:pPr>
        <w:pStyle w:val="BodyNormal"/>
        <w:rPr>
          <w:i/>
          <w:iCs/>
        </w:rPr>
      </w:pPr>
      <w:del w:id="83" w:author="Author">
        <w:r w:rsidDel="00D0064D">
          <w:delText>Superintendent Green asked when both videos had end</w:delText>
        </w:r>
      </w:del>
      <w:r w:rsidRPr="00FA271D">
        <w:t>"</w:t>
      </w:r>
      <w:r w:rsidR="008438E0">
        <w:t xml:space="preserve">Special </w:t>
      </w:r>
      <w:r w:rsidRPr="00FA271D">
        <w:t>Agent Mason, tell us what you learned</w:t>
      </w:r>
      <w:r w:rsidR="00EC7241">
        <w:t>,</w:t>
      </w:r>
      <w:r w:rsidRPr="00FA271D">
        <w:t>"</w:t>
      </w:r>
      <w:r w:rsidR="00EC7241">
        <w:t xml:space="preserve"> Green said.</w:t>
      </w:r>
    </w:p>
    <w:p w14:paraId="2AA6BE08" w14:textId="4C6E2774" w:rsidR="00A55CAC" w:rsidRDefault="00A55CAC" w:rsidP="009C772F">
      <w:pPr>
        <w:pStyle w:val="BodyNormal"/>
      </w:pPr>
      <w:r w:rsidRPr="00FA271D">
        <w:t>"OK, about that woman who saved Mac's life. We ran her face</w:t>
      </w:r>
      <w:ins w:id="84" w:author="Author">
        <w:r w:rsidR="00724B49">
          <w:t xml:space="preserve"> </w:t>
        </w:r>
      </w:ins>
      <w:r w:rsidR="007946CB">
        <w:t xml:space="preserve">and fingerprints </w:t>
      </w:r>
      <w:del w:id="85" w:author="Author">
        <w:r w:rsidRPr="00FA271D" w:rsidDel="00724B49">
          <w:delText xml:space="preserve"> </w:delText>
        </w:r>
      </w:del>
      <w:r w:rsidRPr="00FA271D">
        <w:t>through</w:t>
      </w:r>
      <w:ins w:id="86" w:author="Author">
        <w:r w:rsidR="00B635B9">
          <w:t xml:space="preserve"> all</w:t>
        </w:r>
      </w:ins>
      <w:r w:rsidRPr="00FA271D">
        <w:t xml:space="preserve"> </w:t>
      </w:r>
      <w:del w:id="87" w:author="Author">
        <w:r w:rsidRPr="00FA271D" w:rsidDel="00E902A0">
          <w:delText>every federal, state, commercial</w:delText>
        </w:r>
        <w:r w:rsidDel="00E902A0">
          <w:delText>, and Interpol</w:delText>
        </w:r>
        <w:r w:rsidRPr="00FA271D" w:rsidDel="00E902A0">
          <w:delText xml:space="preserve"> facial recognition database</w:delText>
        </w:r>
      </w:del>
      <w:ins w:id="88" w:author="Author">
        <w:r w:rsidR="00E902A0">
          <w:t>federal, state, commercial, and Interpol databases</w:t>
        </w:r>
      </w:ins>
      <w:r w:rsidRPr="00FA271D">
        <w:t>. It came up jack squat, nothing</w:t>
      </w:r>
      <w:r w:rsidR="00B44549">
        <w:t xml:space="preserve">, </w:t>
      </w:r>
      <w:r w:rsidRPr="00FA271D">
        <w:t xml:space="preserve">no file on her at all. Maybe she is an </w:t>
      </w:r>
      <w:r w:rsidR="00326EE5">
        <w:t>a</w:t>
      </w:r>
      <w:r>
        <w:t>ngel</w:t>
      </w:r>
      <w:r w:rsidRPr="00FA271D">
        <w:t>.</w:t>
      </w:r>
    </w:p>
    <w:p w14:paraId="58060EF2" w14:textId="10F13275" w:rsidR="00DA094C" w:rsidRPr="00FA271D" w:rsidRDefault="00DA094C" w:rsidP="009C772F">
      <w:pPr>
        <w:pStyle w:val="BodyNormal"/>
        <w:rPr>
          <w:i/>
          <w:iCs/>
        </w:rPr>
      </w:pPr>
      <w:r>
        <w:t xml:space="preserve">“One other tidbit about this </w:t>
      </w:r>
      <w:r w:rsidR="00FE6477">
        <w:t>a</w:t>
      </w:r>
      <w:r>
        <w:t>ngel girl</w:t>
      </w:r>
      <w:r w:rsidR="00D633F8">
        <w:t>:</w:t>
      </w:r>
      <w:r>
        <w:t xml:space="preserve"> DNA analysis of the pepper spray she used indicated that it was DemonFyre. This is a special formulation manufactured solely for the Department of Homeland Security. How she procured it is a mystery.</w:t>
      </w:r>
    </w:p>
    <w:p w14:paraId="59D50EEC" w14:textId="644BF569" w:rsidR="00A55CAC" w:rsidRPr="00FA271D" w:rsidRDefault="00EC7241" w:rsidP="009C772F">
      <w:pPr>
        <w:pStyle w:val="BodyNormal"/>
        <w:rPr>
          <w:i/>
          <w:iCs/>
        </w:rPr>
      </w:pPr>
      <w:r>
        <w:t>“</w:t>
      </w:r>
      <w:r w:rsidR="00A55CAC" w:rsidRPr="00FA271D">
        <w:t xml:space="preserve">The two perps who tried to assassinate Mac </w:t>
      </w:r>
      <w:r w:rsidR="00CB0424">
        <w:t>are</w:t>
      </w:r>
      <w:r w:rsidR="00A55CAC" w:rsidRPr="00FA271D">
        <w:t>, and I know you are aware of this, Luan Bisha and Besim Morina. Luan Bisha is</w:t>
      </w:r>
      <w:del w:id="89" w:author="Author">
        <w:r w:rsidR="00A55CAC" w:rsidRPr="00FA271D" w:rsidDel="00D879AD">
          <w:delText>, get this,</w:delText>
        </w:r>
      </w:del>
      <w:r w:rsidR="00A55CAC" w:rsidRPr="00FA271D">
        <w:t xml:space="preserve"> the son of Kreshnik Bisha, the former Chicago mob boss currently serving a life sentence with no parole at Big Sandy in Kentucky. His two sons were </w:t>
      </w:r>
      <w:r w:rsidR="00BC2AEB">
        <w:t>eleven</w:t>
      </w:r>
      <w:r w:rsidR="00A55CAC" w:rsidRPr="00FA271D">
        <w:t xml:space="preserve"> </w:t>
      </w:r>
      <w:r w:rsidR="00A55CAC" w:rsidRPr="00FA271D">
        <w:lastRenderedPageBreak/>
        <w:t xml:space="preserve">and </w:t>
      </w:r>
      <w:r w:rsidR="00BC2AEB">
        <w:t>fourteen</w:t>
      </w:r>
      <w:r w:rsidR="00A55CAC" w:rsidRPr="00FA271D">
        <w:t xml:space="preserve"> </w:t>
      </w:r>
      <w:r w:rsidR="00BC2AEB">
        <w:t>when</w:t>
      </w:r>
      <w:r w:rsidR="00A55CAC" w:rsidRPr="00FA271D">
        <w:t xml:space="preserve"> </w:t>
      </w:r>
      <w:del w:id="90" w:author="Author">
        <w:r w:rsidR="00A55CAC" w:rsidRPr="00FA271D" w:rsidDel="00E902A0">
          <w:delText xml:space="preserve">the time of </w:delText>
        </w:r>
      </w:del>
      <w:r w:rsidR="00A55CAC" w:rsidRPr="00FA271D">
        <w:t>their father</w:t>
      </w:r>
      <w:r w:rsidR="00BC2AEB">
        <w:t xml:space="preserve"> </w:t>
      </w:r>
      <w:proofErr w:type="gramStart"/>
      <w:r w:rsidR="00BC2AEB">
        <w:t>was</w:t>
      </w:r>
      <w:r w:rsidR="00A55CAC" w:rsidRPr="00FA271D">
        <w:t xml:space="preserve"> incarcerat</w:t>
      </w:r>
      <w:r w:rsidR="00BC2AEB">
        <w:t>ed</w:t>
      </w:r>
      <w:proofErr w:type="gramEnd"/>
      <w:r w:rsidR="00A55CAC" w:rsidRPr="00FA271D">
        <w:t xml:space="preserve">. An aunt raised both boys </w:t>
      </w:r>
      <w:r w:rsidR="00BC2AEB">
        <w:t>after</w:t>
      </w:r>
      <w:r w:rsidR="00A55CAC" w:rsidRPr="00FA271D">
        <w:t xml:space="preserve"> their mother died of cancer in 20</w:t>
      </w:r>
      <w:r w:rsidR="003B35B6">
        <w:t>3</w:t>
      </w:r>
      <w:r w:rsidR="00B57EA4">
        <w:t>8</w:t>
      </w:r>
      <w:r w:rsidR="00A55CAC" w:rsidRPr="00FA271D">
        <w:t xml:space="preserve">. We know that the older one, Imer, </w:t>
      </w:r>
      <w:r>
        <w:t>attended</w:t>
      </w:r>
      <w:r w:rsidR="00A55CAC" w:rsidRPr="00FA271D">
        <w:t xml:space="preserve"> the University of Chicago and went on to get an MBA. He </w:t>
      </w:r>
      <w:r w:rsidR="00CB0424">
        <w:t>is</w:t>
      </w:r>
      <w:r w:rsidR="00A55CAC" w:rsidRPr="00FA271D">
        <w:t xml:space="preserve"> a co-owner of </w:t>
      </w:r>
      <w:del w:id="91" w:author="Author">
        <w:r w:rsidR="00A55CAC" w:rsidRPr="00FA271D" w:rsidDel="00B46029">
          <w:delText>Chicago Digital Consultants</w:delText>
        </w:r>
      </w:del>
      <w:ins w:id="92" w:author="Author">
        <w:r w:rsidR="00B46029">
          <w:t>Chicago Cyber Engineering</w:t>
        </w:r>
        <w:del w:id="93" w:author="Author">
          <w:r w:rsidR="00B46029" w:rsidDel="00E902A0">
            <w:delText xml:space="preserve"> </w:delText>
          </w:r>
        </w:del>
      </w:ins>
      <w:r w:rsidR="00A55CAC" w:rsidRPr="00FA271D">
        <w:t xml:space="preserve"> out near </w:t>
      </w:r>
      <w:r w:rsidR="00A55CAC">
        <w:t>Hines</w:t>
      </w:r>
      <w:r w:rsidR="00A55CAC" w:rsidRPr="00FA271D">
        <w:t xml:space="preserve">. They </w:t>
      </w:r>
      <w:r w:rsidR="00CB0424">
        <w:t>do</w:t>
      </w:r>
      <w:r w:rsidR="00A55CAC" w:rsidRPr="00FA271D">
        <w:t xml:space="preserve"> lucrative software development for the BSNF railroad and other big clients</w:t>
      </w:r>
      <w:ins w:id="94" w:author="Author">
        <w:r w:rsidR="00AE55C7">
          <w:t>.</w:t>
        </w:r>
      </w:ins>
      <w:del w:id="95" w:author="Author">
        <w:r w:rsidR="00A55CAC" w:rsidRPr="00FA271D" w:rsidDel="00AE55C7">
          <w:delText>,</w:delText>
        </w:r>
      </w:del>
      <w:r w:rsidR="00A55CAC" w:rsidRPr="00FA271D">
        <w:t>"</w:t>
      </w:r>
      <w:del w:id="96" w:author="Author">
        <w:r w:rsidR="00A55CAC" w:rsidRPr="00FA271D" w:rsidDel="00AE55C7">
          <w:delText xml:space="preserve"> Agent Mason concluded.</w:delText>
        </w:r>
      </w:del>
    </w:p>
    <w:p w14:paraId="5DAA61A7" w14:textId="2A69EEB2" w:rsidR="00A55CAC" w:rsidRPr="00FA271D" w:rsidRDefault="00A55CAC" w:rsidP="009C772F">
      <w:pPr>
        <w:pStyle w:val="BodyNormal"/>
        <w:rPr>
          <w:i/>
          <w:iCs/>
        </w:rPr>
      </w:pPr>
      <w:r w:rsidRPr="00FA271D">
        <w:t>"So, are you guys saying that we've arrested the mob boss here?" Superintendent Green</w:t>
      </w:r>
      <w:r w:rsidR="00EC7241">
        <w:t xml:space="preserve"> said</w:t>
      </w:r>
      <w:r w:rsidRPr="00FA271D">
        <w:t>.</w:t>
      </w:r>
    </w:p>
    <w:p w14:paraId="1D378B48" w14:textId="78244951" w:rsidR="000A4DF4" w:rsidRDefault="00A55CAC" w:rsidP="009C772F">
      <w:pPr>
        <w:pStyle w:val="BodyNormal"/>
        <w:rPr>
          <w:ins w:id="97" w:author="Author"/>
        </w:rPr>
      </w:pPr>
      <w:r w:rsidRPr="00FA271D">
        <w:t xml:space="preserve">Special Agent Mason leaned </w:t>
      </w:r>
      <w:proofErr w:type="gramStart"/>
      <w:r w:rsidRPr="00FA271D">
        <w:t>forward, and</w:t>
      </w:r>
      <w:proofErr w:type="gramEnd"/>
      <w:r w:rsidRPr="00FA271D">
        <w:t xml:space="preserve"> </w:t>
      </w:r>
      <w:r w:rsidR="007513C7">
        <w:t>laid</w:t>
      </w:r>
      <w:r w:rsidRPr="00FA271D">
        <w:t xml:space="preserve"> his hands</w:t>
      </w:r>
      <w:r w:rsidR="007513C7">
        <w:t xml:space="preserve"> flat</w:t>
      </w:r>
      <w:r w:rsidR="00E2245F">
        <w:t xml:space="preserve"> on the table.</w:t>
      </w:r>
    </w:p>
    <w:p w14:paraId="6C712F6A" w14:textId="5589A97A" w:rsidR="00A55CAC" w:rsidRPr="00FA271D" w:rsidRDefault="00A55CAC" w:rsidP="009C772F">
      <w:pPr>
        <w:pStyle w:val="BodyNormal"/>
        <w:rPr>
          <w:i/>
          <w:iCs/>
        </w:rPr>
      </w:pPr>
      <w:del w:id="98" w:author="Author">
        <w:r w:rsidRPr="00FA271D" w:rsidDel="000A4DF4">
          <w:delText xml:space="preserve"> </w:delText>
        </w:r>
      </w:del>
      <w:r w:rsidRPr="00FA271D">
        <w:t>"I wouldn't make that assumption, and I don't think you should either."</w:t>
      </w:r>
    </w:p>
    <w:p w14:paraId="3FC3BFB2" w14:textId="68648800" w:rsidR="00AE55C7" w:rsidRDefault="00A55CAC" w:rsidP="009C772F">
      <w:pPr>
        <w:pStyle w:val="BodyNormal"/>
        <w:rPr>
          <w:ins w:id="99" w:author="Author"/>
        </w:rPr>
      </w:pPr>
      <w:r w:rsidRPr="00FA271D">
        <w:t xml:space="preserve">Green looked </w:t>
      </w:r>
      <w:r w:rsidR="00EC7241" w:rsidRPr="00FA271D">
        <w:t>at</w:t>
      </w:r>
      <w:r w:rsidRPr="00FA271D">
        <w:t xml:space="preserve"> the prosecutors at the end of the table.</w:t>
      </w:r>
    </w:p>
    <w:p w14:paraId="4D34D6FD" w14:textId="7CC57FC6" w:rsidR="00A55CAC" w:rsidRPr="00FA271D" w:rsidRDefault="00A55CAC" w:rsidP="009C772F">
      <w:pPr>
        <w:pStyle w:val="BodyNormal"/>
        <w:rPr>
          <w:i/>
          <w:iCs/>
        </w:rPr>
      </w:pPr>
      <w:del w:id="100" w:author="Author">
        <w:r w:rsidRPr="00FA271D" w:rsidDel="00AE55C7">
          <w:delText xml:space="preserve"> </w:delText>
        </w:r>
      </w:del>
      <w:r w:rsidRPr="00FA271D">
        <w:t>"Ms. Amanda Varian, what do you think of our evidence so far?"</w:t>
      </w:r>
    </w:p>
    <w:p w14:paraId="7F288DE2" w14:textId="41B11B1A" w:rsidR="00A55CAC" w:rsidRPr="00FA271D" w:rsidRDefault="00A55CAC" w:rsidP="009C772F">
      <w:pPr>
        <w:pStyle w:val="BodyNormal"/>
        <w:rPr>
          <w:i/>
          <w:iCs/>
        </w:rPr>
      </w:pPr>
      <w:r w:rsidRPr="00FA271D">
        <w:t xml:space="preserve">Amanda Varian </w:t>
      </w:r>
      <w:r w:rsidR="00CB0424">
        <w:t>is</w:t>
      </w:r>
      <w:r w:rsidRPr="00FA271D">
        <w:t xml:space="preserve"> 45 years old</w:t>
      </w:r>
      <w:del w:id="101" w:author="Author">
        <w:r w:rsidRPr="00FA271D" w:rsidDel="00D66A3A">
          <w:delText>,</w:delText>
        </w:r>
      </w:del>
      <w:r w:rsidRPr="00FA271D">
        <w:t xml:space="preserve"> </w:t>
      </w:r>
      <w:ins w:id="102" w:author="Author">
        <w:r w:rsidR="00D66A3A">
          <w:t xml:space="preserve">and </w:t>
        </w:r>
      </w:ins>
      <w:r w:rsidRPr="00FA271D">
        <w:t xml:space="preserve">one of the most experienced prosecutors in Illinois. Elegantly dressed in a business suit and starched blouse, </w:t>
      </w:r>
      <w:r w:rsidR="00E2245F">
        <w:t xml:space="preserve">she wears </w:t>
      </w:r>
      <w:r w:rsidRPr="00FA271D">
        <w:t xml:space="preserve">her long </w:t>
      </w:r>
      <w:r w:rsidR="008912C0">
        <w:t>mahogany</w:t>
      </w:r>
      <w:r w:rsidRPr="00FA271D">
        <w:t xml:space="preserve"> hair </w:t>
      </w:r>
      <w:r w:rsidR="00EC7241" w:rsidRPr="00FA271D">
        <w:t>French braided</w:t>
      </w:r>
      <w:r w:rsidRPr="00FA271D">
        <w:t xml:space="preserve"> in the back and secured with a silver clip. </w:t>
      </w:r>
    </w:p>
    <w:p w14:paraId="51D81F78" w14:textId="21F925C5" w:rsidR="00A55CAC" w:rsidRPr="00FA271D" w:rsidRDefault="00A55CAC" w:rsidP="009C772F">
      <w:pPr>
        <w:pStyle w:val="BodyNormal"/>
        <w:rPr>
          <w:i/>
          <w:iCs/>
        </w:rPr>
      </w:pPr>
      <w:r w:rsidRPr="00FA271D">
        <w:t>"A bail hearing is scheduled for 4 p.m. today. With this video provided by the FBI, it should be a slam dunk getting bail denied. I</w:t>
      </w:r>
      <w:del w:id="103" w:author="Author">
        <w:r w:rsidRPr="00FA271D" w:rsidDel="00E902A0">
          <w:delText>'m going to</w:delText>
        </w:r>
      </w:del>
      <w:ins w:id="104" w:author="Author">
        <w:r w:rsidR="00E902A0">
          <w:t xml:space="preserve"> will</w:t>
        </w:r>
      </w:ins>
      <w:r w:rsidRPr="00FA271D">
        <w:t xml:space="preserve"> ask for a closed hearing to protect the woman who intervened. Where are Bisha and Morina currently </w:t>
      </w:r>
      <w:r w:rsidR="00EC7241">
        <w:t>incarcerated</w:t>
      </w:r>
      <w:r w:rsidRPr="00FA271D">
        <w:t xml:space="preserve">?" </w:t>
      </w:r>
    </w:p>
    <w:p w14:paraId="6B3C2EE9" w14:textId="42BD906D" w:rsidR="00A55CAC" w:rsidRPr="00FA271D" w:rsidRDefault="00A55CAC" w:rsidP="009C772F">
      <w:pPr>
        <w:pStyle w:val="BodyNormal"/>
        <w:rPr>
          <w:i/>
          <w:iCs/>
        </w:rPr>
      </w:pPr>
      <w:r w:rsidRPr="00FA271D">
        <w:t xml:space="preserve">"At </w:t>
      </w:r>
      <w:r w:rsidR="00C004D4" w:rsidRPr="00FA271D">
        <w:t>Precinct</w:t>
      </w:r>
      <w:r w:rsidRPr="00FA271D">
        <w:t xml:space="preserve"> 12 headquarters," Green </w:t>
      </w:r>
      <w:r w:rsidR="00FA3D1B">
        <w:t>said</w:t>
      </w:r>
      <w:r w:rsidRPr="00FA271D">
        <w:t>.</w:t>
      </w:r>
    </w:p>
    <w:p w14:paraId="7EE08532" w14:textId="77777777" w:rsidR="00A55CAC" w:rsidRPr="00FA271D" w:rsidRDefault="00A55CAC" w:rsidP="009C772F">
      <w:pPr>
        <w:pStyle w:val="BodyNormal"/>
        <w:rPr>
          <w:i/>
          <w:iCs/>
        </w:rPr>
      </w:pPr>
      <w:r w:rsidRPr="00FA271D">
        <w:lastRenderedPageBreak/>
        <w:t xml:space="preserve">"OK, we should transfer them to something more secure, like the Cook County Correctional Facility." </w:t>
      </w:r>
    </w:p>
    <w:p w14:paraId="0662C661" w14:textId="1C09FD49" w:rsidR="00A55CAC" w:rsidRPr="00FA271D" w:rsidRDefault="00A55CAC" w:rsidP="009C772F">
      <w:pPr>
        <w:pStyle w:val="BodyNormal"/>
        <w:rPr>
          <w:i/>
          <w:iCs/>
        </w:rPr>
      </w:pPr>
      <w:r w:rsidRPr="00FA271D">
        <w:t xml:space="preserve">"Amanda," Green </w:t>
      </w:r>
      <w:r w:rsidR="00EC7241">
        <w:t>said</w:t>
      </w:r>
      <w:r w:rsidRPr="00FA271D">
        <w:t>, "I'd like to hear your take on all you've seen and heard here. You've got better intuition than most of us."</w:t>
      </w:r>
    </w:p>
    <w:p w14:paraId="16612A6B" w14:textId="5C34A932" w:rsidR="00A55CAC" w:rsidRPr="00FA271D" w:rsidRDefault="00A55CAC" w:rsidP="009C772F">
      <w:pPr>
        <w:pStyle w:val="BodyNormal"/>
        <w:rPr>
          <w:i/>
          <w:iCs/>
        </w:rPr>
      </w:pPr>
      <w:r w:rsidRPr="00FA271D">
        <w:t xml:space="preserve">"All right. We have not caught the killer. He got away, and Commander DiMarco told me that the two perps </w:t>
      </w:r>
      <w:del w:id="105" w:author="Author">
        <w:r w:rsidRPr="00FA271D" w:rsidDel="00D0064D">
          <w:delText xml:space="preserve">are </w:delText>
        </w:r>
      </w:del>
      <w:r w:rsidR="00BC2AEB">
        <w:t>were</w:t>
      </w:r>
      <w:ins w:id="106" w:author="Author">
        <w:r w:rsidR="00D0064D" w:rsidRPr="00FA271D">
          <w:t xml:space="preserve"> </w:t>
        </w:r>
      </w:ins>
      <w:r w:rsidRPr="00FA271D">
        <w:t xml:space="preserve">saying nothing, resisting all forms of police interrogation. The men who attempted to kill </w:t>
      </w:r>
      <w:r w:rsidR="00BC111B">
        <w:t>Officer Merrick</w:t>
      </w:r>
      <w:r w:rsidRPr="00FA271D">
        <w:t xml:space="preserve"> are in serious legal trouble. That statement from the video, </w:t>
      </w:r>
      <w:del w:id="107" w:author="Author">
        <w:r w:rsidRPr="00FA271D" w:rsidDel="00AE55C7">
          <w:delText>"</w:delText>
        </w:r>
      </w:del>
      <w:ins w:id="108" w:author="Author">
        <w:r w:rsidR="00AE55C7">
          <w:t>‘</w:t>
        </w:r>
      </w:ins>
      <w:r w:rsidRPr="00FA271D">
        <w:t>Officer DiOtis Williams</w:t>
      </w:r>
      <w:del w:id="109" w:author="Author">
        <w:r w:rsidRPr="00FA271D" w:rsidDel="00DC3B5C">
          <w:delText>,</w:delText>
        </w:r>
      </w:del>
      <w:r w:rsidRPr="00FA271D">
        <w:t xml:space="preserve"> is dead. Now it's your turn</w:t>
      </w:r>
      <w:r>
        <w:t>,</w:t>
      </w:r>
      <w:del w:id="110" w:author="Author">
        <w:r w:rsidRPr="00FA271D" w:rsidDel="00AE55C7">
          <w:delText>"</w:delText>
        </w:r>
      </w:del>
      <w:ins w:id="111" w:author="Author">
        <w:r w:rsidR="00AE55C7">
          <w:t>’</w:t>
        </w:r>
      </w:ins>
      <w:r w:rsidRPr="00FA271D">
        <w:t xml:space="preserve"> is proof positive of being part of a conspiracy to murder a policeman. </w:t>
      </w:r>
      <w:del w:id="112" w:author="Author">
        <w:r w:rsidRPr="00FA271D" w:rsidDel="00E902A0">
          <w:delText xml:space="preserve">It's no different than </w:delText>
        </w:r>
      </w:del>
      <w:ins w:id="113" w:author="Author">
        <w:r w:rsidR="00E902A0">
          <w:t xml:space="preserve">If robbers kill a shopkeeper, we make </w:t>
        </w:r>
        <w:del w:id="114" w:author="Author">
          <w:r w:rsidR="00E902A0" w:rsidDel="006672B9">
            <w:delText>a</w:delText>
          </w:r>
        </w:del>
        <w:r w:rsidR="006672B9">
          <w:t>the</w:t>
        </w:r>
        <w:r w:rsidR="00E902A0">
          <w:t xml:space="preserve"> get</w:t>
        </w:r>
        <w:del w:id="115" w:author="Author">
          <w:r w:rsidR="00E902A0" w:rsidDel="003D3D4C">
            <w:delText>-</w:delText>
          </w:r>
        </w:del>
        <w:r w:rsidR="00E902A0">
          <w:t>away driver face life in prison</w:t>
        </w:r>
        <w:del w:id="116" w:author="Author">
          <w:r w:rsidR="00E902A0" w:rsidDel="00D0064D">
            <w:delText xml:space="preserve"> too</w:delText>
          </w:r>
        </w:del>
      </w:ins>
      <w:del w:id="117" w:author="Author">
        <w:r w:rsidRPr="00FA271D" w:rsidDel="00E902A0">
          <w:delText>making a get-away driver face life in prison when a shopkeeper is killed</w:delText>
        </w:r>
      </w:del>
      <w:r w:rsidRPr="00FA271D">
        <w:t>.</w:t>
      </w:r>
    </w:p>
    <w:p w14:paraId="28A500AC" w14:textId="10606499" w:rsidR="00A55CAC" w:rsidRPr="00FA271D" w:rsidRDefault="00591076" w:rsidP="009C772F">
      <w:pPr>
        <w:pStyle w:val="BodyNormal"/>
        <w:rPr>
          <w:i/>
          <w:iCs/>
        </w:rPr>
      </w:pPr>
      <w:r w:rsidRPr="00591076">
        <w:t>"That woman, Mac's angel, isn't a good Samaritan who saved someone from murder.</w:t>
      </w:r>
      <w:r w:rsidR="00A55CAC" w:rsidRPr="00FA271D">
        <w:t xml:space="preserve"> She knew </w:t>
      </w:r>
      <w:del w:id="118" w:author="Author">
        <w:r w:rsidR="00A55CAC" w:rsidDel="00E902A0">
          <w:delText xml:space="preserve">exactly </w:delText>
        </w:r>
      </w:del>
      <w:ins w:id="119" w:author="Author">
        <w:r w:rsidR="00E902A0">
          <w:t xml:space="preserve">in advance </w:t>
        </w:r>
      </w:ins>
      <w:r w:rsidR="00A55CAC" w:rsidRPr="00FA271D">
        <w:t xml:space="preserve">what they were going to do. </w:t>
      </w:r>
      <w:r w:rsidR="008F0C8E">
        <w:t>That woman</w:t>
      </w:r>
      <w:r w:rsidR="00A55CAC" w:rsidRPr="00FA271D">
        <w:t xml:space="preserve"> came prepared: stun gun, pepper spray, advanced fighting techniques, </w:t>
      </w:r>
      <w:ins w:id="120" w:author="Author">
        <w:r w:rsidR="00686821">
          <w:t xml:space="preserve">and </w:t>
        </w:r>
      </w:ins>
      <w:r w:rsidR="00A55CAC" w:rsidRPr="00FA271D">
        <w:t xml:space="preserve">a supply of industrial zip ties. The question is: is she one of them, possibly disgruntled? Or is </w:t>
      </w:r>
      <w:r w:rsidR="00A55CAC">
        <w:t>she</w:t>
      </w:r>
      <w:r w:rsidR="00A55CAC" w:rsidRPr="00FA271D">
        <w:t>, more likely</w:t>
      </w:r>
      <w:r w:rsidR="00FA3D1B">
        <w:t>,</w:t>
      </w:r>
      <w:r w:rsidR="00A55CAC" w:rsidRPr="00FA271D">
        <w:t xml:space="preserve"> someone they hurt</w:t>
      </w:r>
      <w:r w:rsidR="0019173D">
        <w:t>.</w:t>
      </w:r>
    </w:p>
    <w:p w14:paraId="5D1789FE" w14:textId="37F42541" w:rsidR="00A55CAC" w:rsidRPr="00FA271D" w:rsidRDefault="00546D0F" w:rsidP="009C772F">
      <w:pPr>
        <w:pStyle w:val="BodyNormal"/>
        <w:rPr>
          <w:i/>
          <w:iCs/>
        </w:rPr>
      </w:pPr>
      <w:r>
        <w:t>“</w:t>
      </w:r>
      <w:del w:id="121" w:author="Author">
        <w:r w:rsidR="00A55CAC" w:rsidRPr="00FA271D" w:rsidDel="00AE55C7">
          <w:delText xml:space="preserve">One </w:delText>
        </w:r>
      </w:del>
      <w:ins w:id="122" w:author="Author">
        <w:r w:rsidR="00AE55C7">
          <w:t>My</w:t>
        </w:r>
        <w:r w:rsidR="00AE55C7" w:rsidRPr="00FA271D">
          <w:t xml:space="preserve"> </w:t>
        </w:r>
      </w:ins>
      <w:r w:rsidR="00A55CAC" w:rsidRPr="00FA271D">
        <w:t>last observation</w:t>
      </w:r>
      <w:del w:id="123" w:author="Author">
        <w:r w:rsidR="00A55CAC" w:rsidRPr="00FA271D" w:rsidDel="002178DC">
          <w:delText>, that woman knows more about them than any of us do</w:delText>
        </w:r>
      </w:del>
      <w:ins w:id="124" w:author="Author">
        <w:r w:rsidR="002178DC">
          <w:t xml:space="preserve"> is</w:t>
        </w:r>
      </w:ins>
      <w:r w:rsidR="00C34301">
        <w:t xml:space="preserve"> this:</w:t>
      </w:r>
      <w:ins w:id="125" w:author="Author">
        <w:r w:rsidR="002178DC">
          <w:t xml:space="preserve"> that woman knows more about them than any of us</w:t>
        </w:r>
      </w:ins>
      <w:r w:rsidR="00A55CAC" w:rsidRPr="00FA271D">
        <w:t xml:space="preserve">." </w:t>
      </w:r>
    </w:p>
    <w:p w14:paraId="6B15C85C" w14:textId="4F249083" w:rsidR="00A55CAC" w:rsidRPr="00FA271D" w:rsidRDefault="00A55CAC" w:rsidP="009C772F">
      <w:pPr>
        <w:pStyle w:val="BodyNormal"/>
        <w:rPr>
          <w:i/>
          <w:iCs/>
        </w:rPr>
      </w:pPr>
      <w:r w:rsidRPr="00FA271D">
        <w:t>"</w:t>
      </w:r>
      <w:r w:rsidR="00CA08AC">
        <w:t>Javion</w:t>
      </w:r>
      <w:r w:rsidRPr="00FA271D">
        <w:t>, I would have every right to take over this investigation since it involved a joint FBI-Chicago PD operation</w:t>
      </w:r>
      <w:r w:rsidR="007E4299">
        <w:t>,” Special Agent Mason said</w:t>
      </w:r>
      <w:r w:rsidRPr="00FA271D">
        <w:t xml:space="preserve">. </w:t>
      </w:r>
      <w:r w:rsidR="007E4299">
        <w:t>“</w:t>
      </w:r>
      <w:r w:rsidRPr="00FA271D">
        <w:t xml:space="preserve">However, I have </w:t>
      </w:r>
      <w:r w:rsidRPr="00FA271D">
        <w:lastRenderedPageBreak/>
        <w:t xml:space="preserve">high confidence in Commander DiMarco and the </w:t>
      </w:r>
      <w:del w:id="126" w:author="Author">
        <w:r w:rsidRPr="00FA271D" w:rsidDel="004517AE">
          <w:delText xml:space="preserve">whole </w:delText>
        </w:r>
      </w:del>
      <w:r w:rsidRPr="00FA271D">
        <w:t xml:space="preserve">Chicago </w:t>
      </w:r>
      <w:r w:rsidR="00196951">
        <w:t>P</w:t>
      </w:r>
      <w:r w:rsidRPr="00FA271D">
        <w:t xml:space="preserve">olice force. Let's let him continue, and the FBI will provide </w:t>
      </w:r>
      <w:proofErr w:type="gramStart"/>
      <w:r w:rsidRPr="00FA271D">
        <w:t>priority</w:t>
      </w:r>
      <w:proofErr w:type="gramEnd"/>
      <w:r w:rsidRPr="00FA271D">
        <w:t xml:space="preserve"> assistance when needed. I will transfer Agents Marecki, Simmons, Whelan, and technical support staff member Cerrone to District 9 headquarters. Let's get these bastards."</w:t>
      </w:r>
    </w:p>
    <w:p w14:paraId="1E06DACC" w14:textId="77777777" w:rsidR="00AE55C7" w:rsidRDefault="00A55CAC" w:rsidP="009C772F">
      <w:pPr>
        <w:pStyle w:val="BodyNormal"/>
        <w:rPr>
          <w:ins w:id="127" w:author="Author"/>
        </w:rPr>
      </w:pPr>
      <w:r w:rsidRPr="00FA271D">
        <w:t>As the meeting broke up, Amanda Varian approached Mac</w:t>
      </w:r>
      <w:ins w:id="128" w:author="Author">
        <w:r w:rsidR="00AE55C7">
          <w:t>.</w:t>
        </w:r>
      </w:ins>
      <w:del w:id="129" w:author="Author">
        <w:r w:rsidRPr="00FA271D" w:rsidDel="00AE55C7">
          <w:delText xml:space="preserve"> and said: </w:delText>
        </w:r>
      </w:del>
    </w:p>
    <w:p w14:paraId="3DB471A0" w14:textId="66190C82" w:rsidR="00A55CAC" w:rsidRPr="00FA271D" w:rsidRDefault="00A55CAC" w:rsidP="009C772F">
      <w:pPr>
        <w:pStyle w:val="BodyNormal"/>
        <w:rPr>
          <w:i/>
          <w:iCs/>
        </w:rPr>
      </w:pPr>
      <w:r w:rsidRPr="00FA271D">
        <w:t xml:space="preserve">"Mac, would you like me to brief your </w:t>
      </w:r>
      <w:r w:rsidR="00EC7241" w:rsidRPr="00FA271D">
        <w:t>dad</w:t>
      </w:r>
      <w:r w:rsidRPr="00FA271D">
        <w:t>? We go back a long way. It would be strictly confidential."</w:t>
      </w:r>
    </w:p>
    <w:p w14:paraId="4E77D8DF" w14:textId="26BBD52A" w:rsidR="00A55CAC" w:rsidRPr="00FA271D" w:rsidRDefault="00A55CAC" w:rsidP="009C772F">
      <w:pPr>
        <w:pStyle w:val="BodyNormal"/>
        <w:rPr>
          <w:i/>
          <w:iCs/>
        </w:rPr>
      </w:pPr>
      <w:r w:rsidRPr="00FA271D">
        <w:t xml:space="preserve">"I'd appreciate that, </w:t>
      </w:r>
      <w:r w:rsidR="00CA04BD">
        <w:t>Amanda</w:t>
      </w:r>
      <w:r w:rsidRPr="00FA271D">
        <w:t>."</w:t>
      </w:r>
    </w:p>
    <w:p w14:paraId="66C7C35E" w14:textId="6295D56F" w:rsidR="00A55CAC" w:rsidRPr="00FA271D" w:rsidRDefault="00A55CAC" w:rsidP="009C772F">
      <w:pPr>
        <w:pStyle w:val="BodyNormal"/>
        <w:rPr>
          <w:i/>
          <w:iCs/>
        </w:rPr>
      </w:pPr>
      <w:r w:rsidRPr="00FA271D">
        <w:t xml:space="preserve">“Consider it done, Mac. We </w:t>
      </w:r>
      <w:r w:rsidR="00EC7241" w:rsidRPr="00FA271D">
        <w:t>must</w:t>
      </w:r>
      <w:r w:rsidRPr="00FA271D">
        <w:t xml:space="preserve"> hurry over to the bond hearing at 4 p.m. </w:t>
      </w:r>
      <w:del w:id="130" w:author="Author">
        <w:r w:rsidRPr="00FA271D" w:rsidDel="002178DC">
          <w:delText>I think w</w:delText>
        </w:r>
      </w:del>
      <w:ins w:id="131" w:author="Author">
        <w:r w:rsidR="002178DC">
          <w:t>W</w:t>
        </w:r>
      </w:ins>
      <w:r w:rsidRPr="00FA271D">
        <w:t xml:space="preserve">e have more than enough evidence to ask for </w:t>
      </w:r>
      <w:r w:rsidR="001836B9">
        <w:t xml:space="preserve">a </w:t>
      </w:r>
      <w:ins w:id="132" w:author="Author">
        <w:del w:id="133" w:author="Author">
          <w:r w:rsidR="00686821" w:rsidDel="00A7655A">
            <w:delText xml:space="preserve">a </w:delText>
          </w:r>
          <w:r w:rsidR="002178DC" w:rsidDel="00724B49">
            <w:delText xml:space="preserve">a </w:delText>
          </w:r>
          <w:r w:rsidR="00A31E57" w:rsidDel="002178DC">
            <w:delText xml:space="preserve">a </w:delText>
          </w:r>
        </w:del>
      </w:ins>
      <w:r w:rsidRPr="00FA271D">
        <w:t xml:space="preserve">denial of bail. We’ll get these murderers, Mac.” </w:t>
      </w:r>
    </w:p>
    <w:p w14:paraId="5CE5111C" w14:textId="178091B7" w:rsidR="0082065B" w:rsidRDefault="00A55CAC" w:rsidP="009C772F">
      <w:pPr>
        <w:pStyle w:val="BodyNormal"/>
        <w:sectPr w:rsidR="0082065B" w:rsidSect="007A77C2">
          <w:type w:val="oddPage"/>
          <w:pgSz w:w="8640" w:h="12960" w:code="1"/>
          <w:pgMar w:top="720" w:right="720" w:bottom="720" w:left="720" w:header="720" w:footer="720" w:gutter="720"/>
          <w:cols w:space="720"/>
          <w:titlePg/>
          <w:docGrid w:linePitch="360"/>
        </w:sectPr>
      </w:pPr>
      <w:r w:rsidRPr="00FA271D">
        <w:t>A uniformed officer tapped Mac on his shoulder and said, "I'm your ride</w:t>
      </w:r>
      <w:r w:rsidR="00F91C35">
        <w:t xml:space="preserve"> home</w:t>
      </w:r>
      <w:r w:rsidRPr="00FA271D">
        <w:t>, Mac. Come with me."</w:t>
      </w:r>
    </w:p>
    <w:p w14:paraId="0518686C" w14:textId="33945091" w:rsidR="00A55CAC" w:rsidRPr="00FA271D" w:rsidRDefault="00A55CAC" w:rsidP="00A55CAC">
      <w:pPr>
        <w:pStyle w:val="ASubheadLevel1"/>
      </w:pPr>
      <w:bookmarkStart w:id="134" w:name="_Toc30055640"/>
      <w:bookmarkStart w:id="135" w:name="_Toc197338806"/>
      <w:r w:rsidRPr="00FA271D">
        <w:lastRenderedPageBreak/>
        <w:t>She Leaves a Note</w:t>
      </w:r>
      <w:bookmarkEnd w:id="134"/>
      <w:bookmarkEnd w:id="135"/>
    </w:p>
    <w:p w14:paraId="146AA53E" w14:textId="6E731E97" w:rsidR="00A55CAC" w:rsidRPr="00FA271D" w:rsidRDefault="00A55CAC" w:rsidP="009C772F">
      <w:pPr>
        <w:pStyle w:val="BodyNormal"/>
        <w:rPr>
          <w:i/>
          <w:iCs/>
        </w:rPr>
      </w:pPr>
      <w:bookmarkStart w:id="136" w:name="She_Leaves_a_Note"/>
      <w:bookmarkEnd w:id="136"/>
      <w:r w:rsidRPr="00FA271D">
        <w:t xml:space="preserve">"That's quite a crash pad," said the </w:t>
      </w:r>
      <w:r w:rsidR="00E037FC">
        <w:t>o</w:t>
      </w:r>
      <w:r w:rsidRPr="00FA271D">
        <w:t>fficer who drove Mac up to the entrance of The Grant</w:t>
      </w:r>
      <w:r w:rsidR="00A97658">
        <w:t xml:space="preserve"> Park</w:t>
      </w:r>
      <w:r w:rsidR="00860094">
        <w:t xml:space="preserve"> Tower</w:t>
      </w:r>
      <w:r w:rsidRPr="00FA271D">
        <w:t>, the luxury condo at 120</w:t>
      </w:r>
      <w:r w:rsidR="00732793">
        <w:t>4</w:t>
      </w:r>
      <w:r w:rsidRPr="00FA271D">
        <w:t xml:space="preserve"> South Prairie Avenue.</w:t>
      </w:r>
    </w:p>
    <w:p w14:paraId="5A52033B" w14:textId="77777777" w:rsidR="00A55CAC" w:rsidRPr="00FA271D" w:rsidRDefault="00A55CAC" w:rsidP="009C772F">
      <w:pPr>
        <w:pStyle w:val="BodyNormal"/>
        <w:rPr>
          <w:i/>
          <w:iCs/>
        </w:rPr>
      </w:pPr>
      <w:r w:rsidRPr="00FA271D">
        <w:t>"Yes, that's the benefit or curse of being born rich. Guess you know one of my secrets. Thanks for the ride."</w:t>
      </w:r>
    </w:p>
    <w:p w14:paraId="1752C1C2" w14:textId="22F4FB46" w:rsidR="00A55CAC" w:rsidRPr="00FA271D" w:rsidRDefault="00A55CAC" w:rsidP="009C772F">
      <w:pPr>
        <w:pStyle w:val="BodyNormal"/>
        <w:rPr>
          <w:i/>
          <w:iCs/>
        </w:rPr>
      </w:pPr>
      <w:del w:id="137" w:author="Author">
        <w:r w:rsidRPr="00FA271D" w:rsidDel="00E902A0">
          <w:delText>As the patrol car drove away, Mac looked up at the massive 54-story luxury condominium</w:delText>
        </w:r>
      </w:del>
      <w:ins w:id="138" w:author="Author">
        <w:r w:rsidR="00E902A0">
          <w:t>Mac looked up at the massive 54-story luxury condominium as the patrol car drove away</w:t>
        </w:r>
      </w:ins>
      <w:r w:rsidRPr="00FA271D">
        <w:t xml:space="preserve">. Built </w:t>
      </w:r>
      <w:r w:rsidR="00FF6613">
        <w:t>3</w:t>
      </w:r>
      <w:r w:rsidR="00F5518A">
        <w:t>0</w:t>
      </w:r>
      <w:r w:rsidRPr="00FA271D">
        <w:t xml:space="preserve"> years ago, the </w:t>
      </w:r>
      <w:r>
        <w:t>apartments</w:t>
      </w:r>
      <w:r w:rsidRPr="00FA271D">
        <w:t xml:space="preserve"> in this building are among Chicago's most spectacular digs. He has a two-bedroom, two-bath apartment on the 14th floor, with a dazzling view of the lake and nearby Grant Park. </w:t>
      </w:r>
    </w:p>
    <w:p w14:paraId="5CDFE25A" w14:textId="11C3DF93" w:rsidR="00A55CAC" w:rsidRDefault="00A55CAC" w:rsidP="009C772F">
      <w:pPr>
        <w:pStyle w:val="BodyNormal"/>
        <w:rPr>
          <w:i/>
          <w:iCs/>
        </w:rPr>
      </w:pPr>
      <w:r w:rsidRPr="00FA271D">
        <w:t>Mac's family is wealthy</w:t>
      </w:r>
      <w:r>
        <w:t>. H</w:t>
      </w:r>
      <w:r w:rsidRPr="00FA271D">
        <w:t xml:space="preserve">is dad </w:t>
      </w:r>
      <w:r>
        <w:t xml:space="preserve">is </w:t>
      </w:r>
      <w:r w:rsidRPr="00FA271D">
        <w:t>not a billionaire</w:t>
      </w:r>
      <w:del w:id="139" w:author="Author">
        <w:r w:rsidRPr="00FA271D" w:rsidDel="00AA7FB4">
          <w:delText>,</w:delText>
        </w:r>
      </w:del>
      <w:r w:rsidRPr="00FA271D">
        <w:t xml:space="preserve"> but </w:t>
      </w:r>
      <w:ins w:id="140" w:author="Author">
        <w:r w:rsidR="00AA7FB4">
          <w:t xml:space="preserve">is </w:t>
        </w:r>
      </w:ins>
      <w:del w:id="141" w:author="Author">
        <w:r w:rsidRPr="00FA271D" w:rsidDel="00AA7FB4">
          <w:delText xml:space="preserve">damn </w:delText>
        </w:r>
      </w:del>
      <w:ins w:id="142" w:author="Author">
        <w:r w:rsidR="00AA7FB4">
          <w:t>currently</w:t>
        </w:r>
        <w:r w:rsidR="00AA7FB4" w:rsidRPr="00FA271D">
          <w:t xml:space="preserve"> </w:t>
        </w:r>
      </w:ins>
      <w:r w:rsidRPr="00FA271D">
        <w:t xml:space="preserve">close </w:t>
      </w:r>
      <w:del w:id="143" w:author="Author">
        <w:r w:rsidRPr="00FA271D" w:rsidDel="00AA7FB4">
          <w:delText xml:space="preserve">at </w:delText>
        </w:r>
      </w:del>
      <w:r w:rsidR="00EA4AA9">
        <w:t>with</w:t>
      </w:r>
      <w:ins w:id="144" w:author="Author">
        <w:r w:rsidR="00AA7FB4" w:rsidRPr="00FA271D">
          <w:t xml:space="preserve"> </w:t>
        </w:r>
      </w:ins>
      <w:r w:rsidRPr="00FA271D">
        <w:t>$800 million in assets. John Merrick and his wife Ann</w:t>
      </w:r>
      <w:r>
        <w:t>e</w:t>
      </w:r>
      <w:r w:rsidRPr="00FA271D">
        <w:t xml:space="preserve"> founded the most successful law firm in Chicago</w:t>
      </w:r>
      <w:r w:rsidR="00054FFD">
        <w:t>:</w:t>
      </w:r>
      <w:r w:rsidRPr="00FA271D">
        <w:t xml:space="preserve"> Merrick, Dawson, and Brant. With a complement of over </w:t>
      </w:r>
      <w:ins w:id="145" w:author="Author">
        <w:r w:rsidR="007632E3">
          <w:t>300</w:t>
        </w:r>
      </w:ins>
      <w:del w:id="146" w:author="Author">
        <w:r w:rsidRPr="00FA271D" w:rsidDel="007632E3">
          <w:delText>150</w:delText>
        </w:r>
      </w:del>
      <w:r w:rsidRPr="00FA271D">
        <w:t xml:space="preserve"> lawyers and support staff, the firm's </w:t>
      </w:r>
      <w:r w:rsidR="00BC413E">
        <w:t>corporate and criminal law expertise makes it</w:t>
      </w:r>
      <w:r w:rsidRPr="00FA271D">
        <w:t xml:space="preserve"> the most</w:t>
      </w:r>
      <w:r>
        <w:t xml:space="preserve"> formidable and</w:t>
      </w:r>
      <w:r w:rsidRPr="00FA271D">
        <w:t xml:space="preserve"> sought-after law firm in Illinois.</w:t>
      </w:r>
    </w:p>
    <w:p w14:paraId="6D8F4588" w14:textId="14DCA73D" w:rsidR="00751FD0" w:rsidRDefault="00A55CAC" w:rsidP="009C772F">
      <w:pPr>
        <w:pStyle w:val="BodyNormal"/>
      </w:pPr>
      <w:r>
        <w:t>John Merrick</w:t>
      </w:r>
      <w:r w:rsidR="00686B21">
        <w:t>, 58,</w:t>
      </w:r>
      <w:r>
        <w:t xml:space="preserve"> attended Holy Cross and completed his law degree at Harvard Law School. </w:t>
      </w:r>
      <w:r w:rsidRPr="00FA271D">
        <w:t>Ann</w:t>
      </w:r>
      <w:r>
        <w:t>e</w:t>
      </w:r>
      <w:r w:rsidRPr="00FA271D">
        <w:t xml:space="preserve"> </w:t>
      </w:r>
      <w:r>
        <w:t xml:space="preserve">graduated </w:t>
      </w:r>
      <w:r w:rsidR="00FE6477">
        <w:t>s</w:t>
      </w:r>
      <w:r>
        <w:t xml:space="preserve">umma </w:t>
      </w:r>
      <w:r w:rsidR="00FE6477">
        <w:t>c</w:t>
      </w:r>
      <w:r>
        <w:t xml:space="preserve">um </w:t>
      </w:r>
      <w:r w:rsidR="00FE6477">
        <w:t>l</w:t>
      </w:r>
      <w:r>
        <w:t>aude from Cornell Law School</w:t>
      </w:r>
      <w:r w:rsidRPr="00FA271D">
        <w:t xml:space="preserve"> and is </w:t>
      </w:r>
      <w:r w:rsidR="00136C92">
        <w:t>now</w:t>
      </w:r>
      <w:r w:rsidRPr="00FA271D">
        <w:t xml:space="preserve"> the </w:t>
      </w:r>
      <w:r>
        <w:t>law firm's</w:t>
      </w:r>
      <w:r w:rsidR="00967E55">
        <w:t xml:space="preserve"> </w:t>
      </w:r>
      <w:r w:rsidR="00685680">
        <w:t>c</w:t>
      </w:r>
      <w:r w:rsidR="004C583D">
        <w:t>hief</w:t>
      </w:r>
      <w:r w:rsidR="00967E55">
        <w:t xml:space="preserve"> </w:t>
      </w:r>
      <w:r w:rsidR="00685680">
        <w:t>o</w:t>
      </w:r>
      <w:r w:rsidR="00967E55">
        <w:t xml:space="preserve">perating </w:t>
      </w:r>
      <w:r w:rsidR="00685680">
        <w:t>o</w:t>
      </w:r>
      <w:r w:rsidR="00967E55">
        <w:t>fficer</w:t>
      </w:r>
      <w:r w:rsidR="00094034">
        <w:t xml:space="preserve"> (</w:t>
      </w:r>
      <w:r>
        <w:t>C</w:t>
      </w:r>
      <w:r w:rsidR="003C6898">
        <w:t>O</w:t>
      </w:r>
      <w:r>
        <w:t>O</w:t>
      </w:r>
      <w:r w:rsidR="00094034">
        <w:t>)</w:t>
      </w:r>
      <w:r w:rsidRPr="00FA271D">
        <w:t xml:space="preserve">. </w:t>
      </w:r>
      <w:r>
        <w:t>At 55 years old,</w:t>
      </w:r>
      <w:r w:rsidRPr="00FA271D">
        <w:t xml:space="preserve"> she</w:t>
      </w:r>
      <w:r>
        <w:t xml:space="preserve"> is beautiful,</w:t>
      </w:r>
      <w:r w:rsidRPr="00FA271D">
        <w:t xml:space="preserve"> </w:t>
      </w:r>
      <w:r>
        <w:t>w</w:t>
      </w:r>
      <w:r w:rsidRPr="00FA271D">
        <w:t>ell-read</w:t>
      </w:r>
      <w:r>
        <w:t>,</w:t>
      </w:r>
      <w:r w:rsidRPr="00FA271D">
        <w:t xml:space="preserve"> and articulate</w:t>
      </w:r>
      <w:r>
        <w:t>.</w:t>
      </w:r>
    </w:p>
    <w:p w14:paraId="10A2833C" w14:textId="25942D61" w:rsidR="00751FD0" w:rsidRDefault="00751FD0" w:rsidP="009C772F">
      <w:pPr>
        <w:pStyle w:val="BodyNormal"/>
      </w:pPr>
      <w:r>
        <w:t>Mac is 28 years old, six f</w:t>
      </w:r>
      <w:r w:rsidR="003D7D19">
        <w:t>ee</w:t>
      </w:r>
      <w:r>
        <w:t xml:space="preserve">t </w:t>
      </w:r>
      <w:r w:rsidR="000F6446">
        <w:t>t</w:t>
      </w:r>
      <w:r w:rsidR="00E30BBB">
        <w:t>ree</w:t>
      </w:r>
      <w:r>
        <w:t xml:space="preserve"> inches tall</w:t>
      </w:r>
      <w:r w:rsidR="000F6446">
        <w:t>, and weighs 1</w:t>
      </w:r>
      <w:r w:rsidR="00E30BBB">
        <w:t>9</w:t>
      </w:r>
      <w:r w:rsidR="000F6446">
        <w:t>0 pounds. Years of rigorous physical training and running two miles a day through Grant Park or</w:t>
      </w:r>
      <w:r w:rsidR="003D7D19">
        <w:t xml:space="preserve"> on</w:t>
      </w:r>
      <w:r w:rsidR="000F6446">
        <w:t xml:space="preserve"> the </w:t>
      </w:r>
      <w:r w:rsidR="000F6446">
        <w:lastRenderedPageBreak/>
        <w:t>Tower’s treadmills</w:t>
      </w:r>
      <w:r w:rsidR="003D7D19">
        <w:t xml:space="preserve"> </w:t>
      </w:r>
      <w:r w:rsidR="003D7D19" w:rsidRPr="003D7D19">
        <w:t>have sculpted his body into that of a Greek Adonis.</w:t>
      </w:r>
      <w:r w:rsidR="000F6446">
        <w:t xml:space="preserve"> He keeps his light brown hair clipped short and spiky in the front</w:t>
      </w:r>
      <w:r w:rsidR="003D7D19">
        <w:t>—</w:t>
      </w:r>
      <w:r w:rsidR="000F6446">
        <w:t>a popular style these days. His ocea</w:t>
      </w:r>
      <w:r w:rsidR="003D7D19">
        <w:t>n-</w:t>
      </w:r>
      <w:r w:rsidR="000F6446">
        <w:t>blue eyes capture the attention of anyone he meets. As his mother often</w:t>
      </w:r>
      <w:r w:rsidR="003D7D19">
        <w:t xml:space="preserve"> says</w:t>
      </w:r>
      <w:r w:rsidR="000F6446">
        <w:t>, he’s a babe magnet.</w:t>
      </w:r>
    </w:p>
    <w:p w14:paraId="13FB7D5A" w14:textId="6297100D" w:rsidR="00A55CAC" w:rsidRPr="00FA271D" w:rsidRDefault="00A55CAC" w:rsidP="009C772F">
      <w:pPr>
        <w:pStyle w:val="BodyNormal"/>
        <w:rPr>
          <w:i/>
          <w:iCs/>
        </w:rPr>
      </w:pPr>
      <w:del w:id="147" w:author="Author">
        <w:r w:rsidDel="00D90CAF">
          <w:delText>S</w:delText>
        </w:r>
        <w:r w:rsidRPr="00FA271D" w:rsidDel="00D90CAF">
          <w:delText xml:space="preserve">he </w:delText>
        </w:r>
      </w:del>
      <w:r w:rsidRPr="00FA271D">
        <w:t xml:space="preserve">Mac has two siblings, </w:t>
      </w:r>
      <w:r w:rsidR="00591076" w:rsidRPr="00FA271D">
        <w:t>Benjamin</w:t>
      </w:r>
      <w:r w:rsidRPr="00FA271D">
        <w:t xml:space="preserve"> and </w:t>
      </w:r>
      <w:r w:rsidR="004A435B" w:rsidRPr="00FA271D">
        <w:t>Veronica</w:t>
      </w:r>
      <w:r w:rsidR="0078383E">
        <w:t>,</w:t>
      </w:r>
      <w:r w:rsidRPr="00FA271D">
        <w:t xml:space="preserve"> </w:t>
      </w:r>
      <w:r w:rsidR="0078383E">
        <w:t>who</w:t>
      </w:r>
      <w:r w:rsidRPr="00FA271D">
        <w:t xml:space="preserve"> work for the law firm as </w:t>
      </w:r>
      <w:r>
        <w:t>non-equity</w:t>
      </w:r>
      <w:r w:rsidRPr="00FA271D">
        <w:t xml:space="preserve"> partners. </w:t>
      </w:r>
    </w:p>
    <w:p w14:paraId="32049354" w14:textId="08279970" w:rsidR="00A55CAC" w:rsidRPr="00FA271D" w:rsidRDefault="005C266A" w:rsidP="009C772F">
      <w:pPr>
        <w:pStyle w:val="BodyNormal"/>
        <w:rPr>
          <w:i/>
          <w:iCs/>
        </w:rPr>
      </w:pPr>
      <w:r w:rsidRPr="005C266A">
        <w:t>Ben, the eldest at 33 and a specialist in corporate law, is married to Wilhelmina Brant. Wilhelmina, a Chicago public defender, is the oldest daughter of Ashley Brant, a founding partner of the firm.</w:t>
      </w:r>
      <w:r>
        <w:t xml:space="preserve"> </w:t>
      </w:r>
      <w:r w:rsidR="00A55CAC" w:rsidRPr="00FA271D">
        <w:t xml:space="preserve">Ben is the quiet </w:t>
      </w:r>
      <w:del w:id="148" w:author="Author">
        <w:r w:rsidR="00A55CAC" w:rsidRPr="00FA271D" w:rsidDel="00205ADC">
          <w:delText>one in the family</w:delText>
        </w:r>
      </w:del>
      <w:ins w:id="149" w:author="Author">
        <w:r w:rsidR="00205ADC">
          <w:t>family member</w:t>
        </w:r>
      </w:ins>
      <w:r w:rsidR="00A55CAC" w:rsidRPr="00FA271D">
        <w:t xml:space="preserve">, </w:t>
      </w:r>
      <w:r w:rsidR="00A55CAC">
        <w:t xml:space="preserve">the </w:t>
      </w:r>
      <w:r w:rsidR="00A55CAC" w:rsidRPr="00FA271D">
        <w:t xml:space="preserve">last to </w:t>
      </w:r>
      <w:proofErr w:type="gramStart"/>
      <w:r w:rsidR="00A55CAC" w:rsidRPr="00FA271D">
        <w:t>speak</w:t>
      </w:r>
      <w:proofErr w:type="gramEnd"/>
      <w:r w:rsidR="00A55CAC" w:rsidRPr="00FA271D">
        <w:t xml:space="preserve"> in a discussion, </w:t>
      </w:r>
      <w:ins w:id="150" w:author="Author">
        <w:r w:rsidR="00291550">
          <w:t xml:space="preserve">and </w:t>
        </w:r>
      </w:ins>
      <w:r w:rsidR="00A55CAC" w:rsidRPr="00FA271D">
        <w:t>always listens attentively, looking for an opening to make his point. He's handsome, just like his father and brother, six f</w:t>
      </w:r>
      <w:r w:rsidR="00DA018D">
        <w:t>ee</w:t>
      </w:r>
      <w:r w:rsidR="00A55CAC" w:rsidRPr="00FA271D">
        <w:t xml:space="preserve">t tall with black hair and a well-trimmed goatee. He received his legal education at the University of Chicago. </w:t>
      </w:r>
    </w:p>
    <w:p w14:paraId="7494C8BE" w14:textId="7B0F9528" w:rsidR="00A55CAC" w:rsidRPr="00FA271D" w:rsidRDefault="00A55CAC" w:rsidP="009C772F">
      <w:pPr>
        <w:pStyle w:val="BodyNormal"/>
        <w:rPr>
          <w:i/>
          <w:iCs/>
        </w:rPr>
      </w:pPr>
      <w:r w:rsidRPr="00FA271D">
        <w:t>Veronica is 31 years old</w:t>
      </w:r>
      <w:ins w:id="151" w:author="Author">
        <w:r w:rsidR="00E902A0">
          <w:t xml:space="preserve"> and</w:t>
        </w:r>
      </w:ins>
      <w:del w:id="152" w:author="Author">
        <w:r w:rsidRPr="00FA271D" w:rsidDel="00E902A0">
          <w:delText>,</w:delText>
        </w:r>
      </w:del>
      <w:r w:rsidRPr="00FA271D">
        <w:t xml:space="preserve"> spectacular in looks and intellect. Educated at Wellesley College and Harvard Law, she graduated from Harvard </w:t>
      </w:r>
      <w:r w:rsidR="00EB4F37">
        <w:t>s</w:t>
      </w:r>
      <w:r w:rsidRPr="00FA271D">
        <w:t xml:space="preserve">umma </w:t>
      </w:r>
      <w:r w:rsidR="00EB4F37">
        <w:t>c</w:t>
      </w:r>
      <w:r w:rsidRPr="00FA271D">
        <w:t xml:space="preserve">um </w:t>
      </w:r>
      <w:r w:rsidR="00EB4F37">
        <w:t>l</w:t>
      </w:r>
      <w:r w:rsidRPr="00FA271D">
        <w:t>aude, making her the most sought-after graduate that year. S</w:t>
      </w:r>
      <w:del w:id="153" w:author="Author">
        <w:r w:rsidRPr="00FA271D" w:rsidDel="00E902A0">
          <w:delText xml:space="preserve">purning all </w:delText>
        </w:r>
        <w:r w:rsidDel="00E902A0">
          <w:delText>other</w:delText>
        </w:r>
        <w:r w:rsidRPr="00FA271D" w:rsidDel="00E902A0">
          <w:delText xml:space="preserve"> offers, she joined the family law firm and quickly became their best criminal law staffer</w:delText>
        </w:r>
      </w:del>
      <w:ins w:id="154" w:author="Author">
        <w:r w:rsidR="00E902A0">
          <w:t>he joined the family law firm and quickly became their best criminal law staffer</w:t>
        </w:r>
      </w:ins>
      <w:r w:rsidRPr="00FA271D">
        <w:t>. Feared by all the prosecutors in Cooke County, Ronnie dresses very stylish</w:t>
      </w:r>
      <w:ins w:id="155" w:author="Author">
        <w:r w:rsidR="00B61EAB">
          <w:t>ly</w:t>
        </w:r>
      </w:ins>
      <w:r w:rsidRPr="00FA271D">
        <w:t xml:space="preserve"> for court, with her long blond hair tied into a bun with a silver clip. </w:t>
      </w:r>
      <w:r w:rsidR="0088672A">
        <w:t>For parties and socials, s</w:t>
      </w:r>
      <w:r w:rsidR="00237B81">
        <w:t xml:space="preserve">he brings the full </w:t>
      </w:r>
      <w:r w:rsidR="00686B21">
        <w:t>vavoom</w:t>
      </w:r>
      <w:r w:rsidR="00237B81">
        <w:t xml:space="preserve"> to bear with haute couture dresses, movie star makeup, and a disarming smile</w:t>
      </w:r>
      <w:r w:rsidRPr="00FA271D">
        <w:t xml:space="preserve">. </w:t>
      </w:r>
      <w:r w:rsidR="00686B21">
        <w:t>Ronnie</w:t>
      </w:r>
      <w:r w:rsidRPr="00FA271D">
        <w:t xml:space="preserve"> is married to Peter Fieldstone, a junior partner in a </w:t>
      </w:r>
      <w:r w:rsidRPr="00FA271D">
        <w:lastRenderedPageBreak/>
        <w:t xml:space="preserve">Chicago hedge fund. </w:t>
      </w:r>
    </w:p>
    <w:p w14:paraId="0AE608F4" w14:textId="41EFC85D" w:rsidR="00A55CAC" w:rsidRDefault="00A55CAC" w:rsidP="009C772F">
      <w:pPr>
        <w:pStyle w:val="BodyNormal"/>
      </w:pPr>
      <w:del w:id="156" w:author="Author">
        <w:r w:rsidRPr="00FA271D" w:rsidDel="00206276">
          <w:delText>John and Anne Merrick gave each of their children a $15 million trust fund when they reached eighteen</w:delText>
        </w:r>
      </w:del>
      <w:ins w:id="157" w:author="Author">
        <w:r w:rsidR="00206276">
          <w:t>When they reached eighteen, John and Anne Merrick gave each of their children a $15 million trust fund</w:t>
        </w:r>
      </w:ins>
      <w:r w:rsidRPr="00FA271D">
        <w:t xml:space="preserve">. </w:t>
      </w:r>
      <w:del w:id="158" w:author="Author">
        <w:r w:rsidRPr="00FA271D" w:rsidDel="00BF4C84">
          <w:delText xml:space="preserve">Both </w:delText>
        </w:r>
      </w:del>
      <w:r w:rsidRPr="00FA271D">
        <w:t xml:space="preserve">Ben and Ronnie </w:t>
      </w:r>
      <w:del w:id="159" w:author="Author">
        <w:r w:rsidRPr="00FA271D" w:rsidDel="0059160F">
          <w:delText xml:space="preserve">invested theirs, managed by </w:delText>
        </w:r>
      </w:del>
      <w:ins w:id="160" w:author="Author">
        <w:r w:rsidR="0059160F">
          <w:t xml:space="preserve">elected to have </w:t>
        </w:r>
      </w:ins>
      <w:r w:rsidRPr="00FA271D">
        <w:t>Ronnie's husband, Pete Fieldstone</w:t>
      </w:r>
      <w:ins w:id="161" w:author="Author">
        <w:r w:rsidR="0059160F">
          <w:t>, manage their money</w:t>
        </w:r>
      </w:ins>
      <w:r w:rsidRPr="00FA271D">
        <w:t xml:space="preserve">. He has nearly doubled the fund's value in ten years. </w:t>
      </w:r>
    </w:p>
    <w:p w14:paraId="51791A35" w14:textId="2ADA6ADA" w:rsidR="00CC7416" w:rsidRDefault="00A55CAC" w:rsidP="009C772F">
      <w:pPr>
        <w:pStyle w:val="BodyNormal"/>
      </w:pPr>
      <w:r w:rsidRPr="00FA271D">
        <w:t>Mac</w:t>
      </w:r>
      <w:r w:rsidR="00514859">
        <w:t>, 28 years</w:t>
      </w:r>
      <w:r w:rsidR="005A752C">
        <w:t xml:space="preserve"> </w:t>
      </w:r>
      <w:r w:rsidR="00514859">
        <w:t>old</w:t>
      </w:r>
      <w:r w:rsidR="00C63F06">
        <w:t>,</w:t>
      </w:r>
      <w:r w:rsidRPr="00FA271D">
        <w:t xml:space="preserve"> </w:t>
      </w:r>
      <w:del w:id="162" w:author="Author">
        <w:r w:rsidRPr="00FA271D" w:rsidDel="00601B1D">
          <w:delText xml:space="preserve">elected </w:delText>
        </w:r>
      </w:del>
      <w:ins w:id="163" w:author="Author">
        <w:r w:rsidR="00601B1D">
          <w:t>opted</w:t>
        </w:r>
        <w:r w:rsidR="00601B1D" w:rsidRPr="00FA271D">
          <w:t xml:space="preserve"> </w:t>
        </w:r>
      </w:ins>
      <w:r w:rsidRPr="00FA271D">
        <w:t>to use</w:t>
      </w:r>
      <w:r>
        <w:t xml:space="preserve"> some</w:t>
      </w:r>
      <w:ins w:id="164" w:author="Author">
        <w:r w:rsidR="00E902A0">
          <w:t xml:space="preserve"> of his trust</w:t>
        </w:r>
      </w:ins>
      <w:r>
        <w:t xml:space="preserve"> </w:t>
      </w:r>
      <w:del w:id="165" w:author="Author">
        <w:r w:rsidDel="00E902A0">
          <w:delText>of</w:delText>
        </w:r>
        <w:r w:rsidRPr="00FA271D" w:rsidDel="00E902A0">
          <w:delText xml:space="preserve"> the </w:delText>
        </w:r>
      </w:del>
      <w:r w:rsidRPr="00FA271D">
        <w:t>fund</w:t>
      </w:r>
      <w:r w:rsidR="009B7668">
        <w:t>s</w:t>
      </w:r>
      <w:del w:id="166" w:author="Author">
        <w:r w:rsidRPr="00FA271D" w:rsidDel="00E902A0">
          <w:delText>s</w:delText>
        </w:r>
      </w:del>
      <w:r w:rsidRPr="00FA271D">
        <w:t xml:space="preserve"> to finance his education in </w:t>
      </w:r>
      <w:r w:rsidR="00685680">
        <w:t>c</w:t>
      </w:r>
      <w:r w:rsidRPr="00FA271D">
        <w:t xml:space="preserve">riminal </w:t>
      </w:r>
      <w:r w:rsidR="00685680">
        <w:t>j</w:t>
      </w:r>
      <w:r w:rsidR="00BD11D9">
        <w:t>ustice</w:t>
      </w:r>
      <w:r w:rsidRPr="00FA271D">
        <w:t xml:space="preserve"> </w:t>
      </w:r>
      <w:del w:id="167" w:author="Author">
        <w:r w:rsidRPr="00FA271D" w:rsidDel="00291550">
          <w:delText xml:space="preserve">from </w:delText>
        </w:r>
      </w:del>
      <w:ins w:id="168" w:author="Author">
        <w:r w:rsidR="00291550">
          <w:t>at</w:t>
        </w:r>
        <w:r w:rsidR="00291550" w:rsidRPr="00FA271D">
          <w:t xml:space="preserve"> </w:t>
        </w:r>
      </w:ins>
      <w:r w:rsidRPr="00FA271D">
        <w:t xml:space="preserve">St. Joseph's University in Philadelphia. </w:t>
      </w:r>
      <w:del w:id="169" w:author="Author">
        <w:r w:rsidR="00C63F06" w:rsidDel="00E56262">
          <w:delText>He</w:delText>
        </w:r>
        <w:r w:rsidRPr="00FA271D" w:rsidDel="00E56262">
          <w:delText xml:space="preserve"> graduated Magma Cum Laude from St. Joseph's and applied for entry into</w:delText>
        </w:r>
      </w:del>
      <w:ins w:id="170" w:author="Author">
        <w:del w:id="171" w:author="Author">
          <w:r w:rsidR="00E902A0" w:rsidDel="00E56262">
            <w:delText>to enter</w:delText>
          </w:r>
        </w:del>
      </w:ins>
      <w:del w:id="172" w:author="Author">
        <w:r w:rsidRPr="00FA271D" w:rsidDel="00E56262">
          <w:delText xml:space="preserve"> the Chicago Police Force. </w:delText>
        </w:r>
      </w:del>
      <w:r w:rsidRPr="00FA271D" w:rsidDel="00C03ABF">
        <w:t xml:space="preserve">This decision initially </w:t>
      </w:r>
      <w:r w:rsidR="00043971" w:rsidDel="00C03ABF">
        <w:t>infuriated</w:t>
      </w:r>
      <w:r w:rsidRPr="00FA271D" w:rsidDel="00C03ABF">
        <w:t xml:space="preserve"> his </w:t>
      </w:r>
      <w:r w:rsidDel="00C03ABF">
        <w:t>f</w:t>
      </w:r>
      <w:r w:rsidRPr="00FA271D" w:rsidDel="00C03ABF">
        <w:t xml:space="preserve">ather. Still, </w:t>
      </w:r>
      <w:del w:id="173" w:author="Author">
        <w:r w:rsidRPr="00FA271D" w:rsidDel="00206276">
          <w:delText>continual diplomacy by Anne eventually brought John around</w:delText>
        </w:r>
      </w:del>
      <w:ins w:id="174" w:author="Author">
        <w:r w:rsidR="00206276">
          <w:t xml:space="preserve">Anne's continual diplomacy eventually </w:t>
        </w:r>
        <w:del w:id="175" w:author="Author">
          <w:r w:rsidR="00206276" w:rsidDel="00BF4C84">
            <w:delText>brought</w:delText>
          </w:r>
        </w:del>
        <w:r w:rsidR="00BF4C84">
          <w:t>convinced</w:t>
        </w:r>
        <w:r w:rsidR="00206276">
          <w:t xml:space="preserve"> John</w:t>
        </w:r>
      </w:ins>
      <w:del w:id="176" w:author="Author">
        <w:r w:rsidRPr="00FA271D" w:rsidDel="00BF4C84">
          <w:delText xml:space="preserve"> to accept</w:delText>
        </w:r>
      </w:del>
      <w:r w:rsidRPr="00FA271D" w:rsidDel="00C03ABF">
        <w:t xml:space="preserve"> that it's OK for </w:t>
      </w:r>
      <w:r w:rsidR="00DC050B" w:rsidDel="00C03ABF">
        <w:t>any</w:t>
      </w:r>
      <w:r w:rsidRPr="00FA271D" w:rsidDel="00C03ABF">
        <w:t xml:space="preserve"> of the children to </w:t>
      </w:r>
      <w:r w:rsidR="00DC050B" w:rsidDel="00C03ABF">
        <w:t>go their own way in life</w:t>
      </w:r>
      <w:r w:rsidRPr="00FA271D" w:rsidDel="00C03ABF">
        <w:t xml:space="preserve">. </w:t>
      </w:r>
      <w:ins w:id="177" w:author="Author">
        <w:r w:rsidR="00E56262">
          <w:t>Mac</w:t>
        </w:r>
        <w:r w:rsidR="00E56262" w:rsidRPr="00FA271D">
          <w:t xml:space="preserve"> graduated </w:t>
        </w:r>
      </w:ins>
      <w:r w:rsidR="00EB4F37">
        <w:t>m</w:t>
      </w:r>
      <w:ins w:id="178" w:author="Author">
        <w:r w:rsidR="00E56262" w:rsidRPr="00FA271D">
          <w:t>ag</w:t>
        </w:r>
        <w:r w:rsidR="00E56262">
          <w:t>n</w:t>
        </w:r>
        <w:r w:rsidR="00E56262" w:rsidRPr="00FA271D">
          <w:t xml:space="preserve">a </w:t>
        </w:r>
      </w:ins>
      <w:r w:rsidR="00EB4F37">
        <w:t>c</w:t>
      </w:r>
      <w:ins w:id="179" w:author="Author">
        <w:r w:rsidR="00E56262" w:rsidRPr="00FA271D">
          <w:t xml:space="preserve">um </w:t>
        </w:r>
      </w:ins>
      <w:r w:rsidR="00EB4F37">
        <w:t>l</w:t>
      </w:r>
      <w:ins w:id="180" w:author="Author">
        <w:r w:rsidR="00E56262" w:rsidRPr="00FA271D">
          <w:t xml:space="preserve">aude from St. Joseph's and applied </w:t>
        </w:r>
        <w:r w:rsidR="00E56262">
          <w:t xml:space="preserve">to </w:t>
        </w:r>
        <w:del w:id="181" w:author="Author">
          <w:r w:rsidR="00E56262" w:rsidDel="00810776">
            <w:delText>enter</w:delText>
          </w:r>
          <w:r w:rsidR="00E56262" w:rsidRPr="00FA271D" w:rsidDel="00810776">
            <w:delText xml:space="preserve"> </w:delText>
          </w:r>
        </w:del>
        <w:r w:rsidR="00E56262" w:rsidRPr="00FA271D">
          <w:t>the Chicago Police Force.</w:t>
        </w:r>
      </w:ins>
    </w:p>
    <w:p w14:paraId="35F229B8" w14:textId="421BF884" w:rsidR="00A55CAC" w:rsidRPr="00FA271D" w:rsidRDefault="00A55CAC" w:rsidP="009C772F">
      <w:pPr>
        <w:pStyle w:val="BodyNormal"/>
        <w:rPr>
          <w:i/>
          <w:iCs/>
        </w:rPr>
      </w:pPr>
      <w:r w:rsidRPr="00FA271D">
        <w:t xml:space="preserve">Mac, encouraged by his </w:t>
      </w:r>
      <w:r w:rsidR="00FF6613" w:rsidRPr="00FA271D">
        <w:t>father</w:t>
      </w:r>
      <w:r w:rsidRPr="00FA271D">
        <w:t>, used some of his trust fund</w:t>
      </w:r>
      <w:r w:rsidR="009B7668">
        <w:t>s</w:t>
      </w:r>
      <w:r w:rsidRPr="00FA271D">
        <w:t xml:space="preserve"> to buy the $915,000 14th-floor apartment at </w:t>
      </w:r>
      <w:r w:rsidR="00860094">
        <w:t xml:space="preserve">the </w:t>
      </w:r>
      <w:r w:rsidR="00860094" w:rsidRPr="00FA271D">
        <w:t xml:space="preserve">Grant </w:t>
      </w:r>
      <w:r w:rsidR="00860094">
        <w:t>Park Tower</w:t>
      </w:r>
      <w:r w:rsidR="00860094" w:rsidRPr="00FA271D" w:rsidDel="001C49AC">
        <w:t xml:space="preserve"> </w:t>
      </w:r>
      <w:del w:id="182" w:author="Author">
        <w:r w:rsidRPr="00FA271D" w:rsidDel="001C49AC">
          <w:delText xml:space="preserve">the </w:delText>
        </w:r>
      </w:del>
      <w:r w:rsidRPr="00FA271D">
        <w:t>on Chicago's Loop. Pete manages the remainder of his trust fund</w:t>
      </w:r>
      <w:r w:rsidR="00B53103">
        <w:t>, so t</w:t>
      </w:r>
      <w:r w:rsidR="003053D9">
        <w:t xml:space="preserve">here's adequate income to pay the expensive yearly Condo fees for all the amenities </w:t>
      </w:r>
      <w:del w:id="183" w:author="Author">
        <w:r w:rsidR="003053D9" w:rsidDel="008C6544">
          <w:delText xml:space="preserve">he </w:delText>
        </w:r>
      </w:del>
      <w:ins w:id="184" w:author="Author">
        <w:r w:rsidR="008C6544">
          <w:t xml:space="preserve">Mac </w:t>
        </w:r>
      </w:ins>
      <w:r w:rsidR="003053D9">
        <w:t>enjoys</w:t>
      </w:r>
      <w:r w:rsidR="00EC2818">
        <w:t>.</w:t>
      </w:r>
    </w:p>
    <w:p w14:paraId="263750B6" w14:textId="1EC1B5CD" w:rsidR="00A55CAC" w:rsidRPr="00FA271D" w:rsidRDefault="00A55CAC" w:rsidP="009C772F">
      <w:pPr>
        <w:pStyle w:val="BodyNormal"/>
        <w:rPr>
          <w:i/>
          <w:iCs/>
        </w:rPr>
      </w:pPr>
      <w:r w:rsidRPr="00FA271D">
        <w:t xml:space="preserve">Mac is very secretive </w:t>
      </w:r>
      <w:r w:rsidR="00B81B19">
        <w:t>about</w:t>
      </w:r>
      <w:r w:rsidRPr="00FA271D">
        <w:t xml:space="preserve"> his personal relationships. He </w:t>
      </w:r>
      <w:r>
        <w:t>often socializes with police force members</w:t>
      </w:r>
      <w:r w:rsidRPr="00FA271D">
        <w:t xml:space="preserve"> in the ramshackle bars and </w:t>
      </w:r>
      <w:r w:rsidR="0088672A">
        <w:t>restaurants</w:t>
      </w:r>
      <w:r w:rsidRPr="00FA271D">
        <w:t xml:space="preserve"> where they congregate after work. While there's a lot of dating and sex between the cops he knows, he spurns all advances from the female staffers he meets, </w:t>
      </w:r>
      <w:r w:rsidR="008B52CF">
        <w:t>said</w:t>
      </w:r>
      <w:r w:rsidRPr="00FA271D">
        <w:t xml:space="preserve"> merely</w:t>
      </w:r>
      <w:del w:id="185" w:author="Author">
        <w:r w:rsidRPr="00FA271D" w:rsidDel="00BF4C84">
          <w:delText>:</w:delText>
        </w:r>
      </w:del>
      <w:ins w:id="186" w:author="Author">
        <w:r w:rsidR="00BF4C84">
          <w:t>,</w:t>
        </w:r>
      </w:ins>
      <w:r w:rsidRPr="00FA271D">
        <w:t xml:space="preserve"> "I'm involved with someone else." </w:t>
      </w:r>
    </w:p>
    <w:p w14:paraId="332019EE" w14:textId="6D97934E" w:rsidR="00A55CAC" w:rsidRPr="00FA271D" w:rsidRDefault="00A55CAC" w:rsidP="009C772F">
      <w:pPr>
        <w:pStyle w:val="BodyNormal"/>
        <w:rPr>
          <w:i/>
          <w:iCs/>
        </w:rPr>
      </w:pPr>
      <w:r w:rsidRPr="00FA271D">
        <w:lastRenderedPageBreak/>
        <w:t xml:space="preserve">The someone else is a bit of a dodge; Anneliese Darban is a casual sex partner. She works as an international troubleshooter for a Fortune 400 accounting firm, causing her to be on the road often during the year. When she gets back into town, they </w:t>
      </w:r>
      <w:r w:rsidR="007E24C7">
        <w:t>hook up</w:t>
      </w:r>
      <w:r w:rsidRPr="00FA271D">
        <w:t xml:space="preserve"> at either her place or his apartment. Annaliese, pronounced Anna-Lisa, is spectacular with long black hair and </w:t>
      </w:r>
      <w:r w:rsidR="00685680" w:rsidRPr="00FA271D">
        <w:t>a slim</w:t>
      </w:r>
      <w:r w:rsidRPr="00FA271D">
        <w:t xml:space="preserve"> athletic figure. She and Mac have </w:t>
      </w:r>
      <w:r w:rsidR="00ED76E1" w:rsidRPr="00FA271D">
        <w:t>convivial</w:t>
      </w:r>
      <w:r w:rsidRPr="00FA271D">
        <w:t xml:space="preserve"> dinners and discussions, but both know </w:t>
      </w:r>
      <w:del w:id="187" w:author="Author">
        <w:r w:rsidRPr="00FA271D" w:rsidDel="00F538C0">
          <w:delText xml:space="preserve">that </w:delText>
        </w:r>
      </w:del>
      <w:r w:rsidRPr="00FA271D">
        <w:t>this is a relationship of convenience only.</w:t>
      </w:r>
    </w:p>
    <w:p w14:paraId="281A2466" w14:textId="68F69322" w:rsidR="00585899" w:rsidRDefault="00A55CAC" w:rsidP="009C772F">
      <w:pPr>
        <w:pStyle w:val="BodyNormal"/>
        <w:rPr>
          <w:ins w:id="188" w:author="Author"/>
        </w:rPr>
      </w:pPr>
      <w:r w:rsidRPr="00FA271D">
        <w:t xml:space="preserve">Walking through </w:t>
      </w:r>
      <w:r w:rsidR="0047027F">
        <w:t>Grant Park's revolving door</w:t>
      </w:r>
      <w:r w:rsidRPr="00FA271D">
        <w:t xml:space="preserve">, he looked towards the </w:t>
      </w:r>
      <w:r w:rsidR="00685680">
        <w:t>c</w:t>
      </w:r>
      <w:r w:rsidRPr="00FA271D">
        <w:t xml:space="preserve">oncierge position. </w:t>
      </w:r>
      <w:del w:id="189" w:author="Author">
        <w:r w:rsidRPr="00FA271D" w:rsidDel="001C49AC">
          <w:delText>Devon, on duty at the moment,</w:delText>
        </w:r>
      </w:del>
      <w:ins w:id="190" w:author="Author">
        <w:r w:rsidR="001C49AC">
          <w:t xml:space="preserve">On duty </w:t>
        </w:r>
      </w:ins>
      <w:r w:rsidR="00FF6613">
        <w:t>now</w:t>
      </w:r>
      <w:ins w:id="191" w:author="Author">
        <w:r w:rsidR="001C49AC">
          <w:t>, Devon</w:t>
        </w:r>
      </w:ins>
      <w:r w:rsidRPr="00FA271D">
        <w:t xml:space="preserve"> broke into a big smile</w:t>
      </w:r>
      <w:ins w:id="192" w:author="Author">
        <w:r w:rsidR="00585899">
          <w:t xml:space="preserve">. </w:t>
        </w:r>
      </w:ins>
    </w:p>
    <w:p w14:paraId="718F81B2" w14:textId="7B5C3B32" w:rsidR="00A55CAC" w:rsidRPr="00FA271D" w:rsidRDefault="00A55CAC" w:rsidP="009C772F">
      <w:pPr>
        <w:pStyle w:val="BodyNormal"/>
        <w:rPr>
          <w:i/>
          <w:iCs/>
        </w:rPr>
      </w:pPr>
      <w:del w:id="193" w:author="Author">
        <w:r w:rsidRPr="00FA271D" w:rsidDel="00585899">
          <w:delText xml:space="preserve"> and said: </w:delText>
        </w:r>
      </w:del>
      <w:r w:rsidRPr="00FA271D">
        <w:t>"</w:t>
      </w:r>
      <w:r w:rsidR="00EE5AE9">
        <w:t>Officer</w:t>
      </w:r>
      <w:r w:rsidRPr="00FA271D">
        <w:t xml:space="preserve"> Merrick, we've missed you for </w:t>
      </w:r>
      <w:r w:rsidR="00546D0F">
        <w:t>several</w:t>
      </w:r>
      <w:r w:rsidRPr="00FA271D">
        <w:t xml:space="preserve"> days. Oh my God, what happened to you?"</w:t>
      </w:r>
    </w:p>
    <w:p w14:paraId="1539834E" w14:textId="36B47B38" w:rsidR="00585899" w:rsidRDefault="00FF6613" w:rsidP="009C772F">
      <w:pPr>
        <w:pStyle w:val="BodyNormal"/>
        <w:rPr>
          <w:ins w:id="194" w:author="Author"/>
        </w:rPr>
      </w:pPr>
      <w:r>
        <w:t xml:space="preserve">Mac moved closer </w:t>
      </w:r>
      <w:r w:rsidR="00A55CAC" w:rsidRPr="00FA271D">
        <w:t>to Devon</w:t>
      </w:r>
      <w:ins w:id="195" w:author="Author">
        <w:r w:rsidR="00585899">
          <w:t>.</w:t>
        </w:r>
      </w:ins>
    </w:p>
    <w:p w14:paraId="296F7962" w14:textId="1278F6B2" w:rsidR="00A55CAC" w:rsidRPr="00FA271D" w:rsidRDefault="00A55CAC" w:rsidP="009C772F">
      <w:pPr>
        <w:pStyle w:val="BodyNormal"/>
        <w:rPr>
          <w:i/>
          <w:iCs/>
        </w:rPr>
      </w:pPr>
      <w:del w:id="196" w:author="Author">
        <w:r w:rsidRPr="00FA271D" w:rsidDel="00585899">
          <w:delText xml:space="preserve">: </w:delText>
        </w:r>
      </w:del>
      <w:r w:rsidRPr="00FA271D">
        <w:t>"Sometimes police work has its bumps and bruises."</w:t>
      </w:r>
    </w:p>
    <w:p w14:paraId="349077D9" w14:textId="77777777" w:rsidR="00A55CAC" w:rsidRPr="00FA271D" w:rsidRDefault="00A55CAC" w:rsidP="009C772F">
      <w:pPr>
        <w:pStyle w:val="BodyNormal"/>
        <w:rPr>
          <w:i/>
          <w:iCs/>
        </w:rPr>
      </w:pPr>
      <w:r w:rsidRPr="00FA271D">
        <w:t>"Well, I hope you feel better soon. The occupants of this elegant domicile appreciate that a genuine Chicago policeman is living here."</w:t>
      </w:r>
    </w:p>
    <w:p w14:paraId="765ECD36" w14:textId="77777777" w:rsidR="00585899" w:rsidRDefault="00A55CAC" w:rsidP="009C772F">
      <w:pPr>
        <w:pStyle w:val="BodyNormal"/>
        <w:rPr>
          <w:ins w:id="197" w:author="Author"/>
        </w:rPr>
      </w:pPr>
      <w:r w:rsidRPr="00FA271D">
        <w:t>"Thanks, Devon</w:t>
      </w:r>
      <w:ins w:id="198" w:author="Author">
        <w:r w:rsidR="00585899">
          <w:t>.</w:t>
        </w:r>
      </w:ins>
      <w:r w:rsidRPr="00FA271D">
        <w:t>"</w:t>
      </w:r>
    </w:p>
    <w:p w14:paraId="2552921B" w14:textId="4D1090E0" w:rsidR="00A55CAC" w:rsidRPr="00FA271D" w:rsidRDefault="00A55CAC" w:rsidP="009C772F">
      <w:pPr>
        <w:pStyle w:val="BodyNormal"/>
        <w:rPr>
          <w:i/>
          <w:iCs/>
        </w:rPr>
      </w:pPr>
      <w:del w:id="199" w:author="Author">
        <w:r w:rsidRPr="00FA271D" w:rsidDel="00585899">
          <w:delText xml:space="preserve"> </w:delText>
        </w:r>
      </w:del>
      <w:r w:rsidRPr="00FA271D">
        <w:t>Mac turned to head for the elevators.</w:t>
      </w:r>
    </w:p>
    <w:p w14:paraId="6BBBDA37" w14:textId="77777777" w:rsidR="00A55CAC" w:rsidRPr="00FA271D" w:rsidRDefault="00A55CAC" w:rsidP="009C772F">
      <w:pPr>
        <w:pStyle w:val="BodyNormal"/>
        <w:rPr>
          <w:i/>
          <w:iCs/>
        </w:rPr>
      </w:pPr>
      <w:r w:rsidRPr="00FA271D">
        <w:t>"Oh, Office Merrick. A young lady came in here a couple of hours ago and left you an envelope."</w:t>
      </w:r>
    </w:p>
    <w:p w14:paraId="34C0BE60" w14:textId="77777777" w:rsidR="00F538C0" w:rsidRDefault="00A55CAC" w:rsidP="009C772F">
      <w:pPr>
        <w:pStyle w:val="BodyNormal"/>
        <w:rPr>
          <w:ins w:id="200" w:author="Author"/>
        </w:rPr>
      </w:pPr>
      <w:r w:rsidRPr="00FA271D">
        <w:t>Mac wheeled around.</w:t>
      </w:r>
    </w:p>
    <w:p w14:paraId="20AF69F7" w14:textId="745BE8D6" w:rsidR="00A55CAC" w:rsidRPr="00FA271D" w:rsidRDefault="00A55CAC" w:rsidP="009C772F">
      <w:pPr>
        <w:pStyle w:val="BodyNormal"/>
        <w:rPr>
          <w:i/>
          <w:iCs/>
        </w:rPr>
      </w:pPr>
      <w:del w:id="201" w:author="Author">
        <w:r w:rsidRPr="00FA271D" w:rsidDel="00F538C0">
          <w:delText xml:space="preserve"> </w:delText>
        </w:r>
      </w:del>
      <w:r w:rsidRPr="00FA271D">
        <w:t xml:space="preserve">"What did she look like?" </w:t>
      </w:r>
    </w:p>
    <w:p w14:paraId="4A33E473" w14:textId="302B3266" w:rsidR="00F538C0" w:rsidRDefault="00A55CAC" w:rsidP="009C772F">
      <w:pPr>
        <w:pStyle w:val="BodyNormal"/>
        <w:rPr>
          <w:ins w:id="202" w:author="Author"/>
        </w:rPr>
      </w:pPr>
      <w:r w:rsidRPr="00FA271D">
        <w:t xml:space="preserve">"Well, she's the prettiest </w:t>
      </w:r>
      <w:proofErr w:type="gramStart"/>
      <w:r w:rsidRPr="00FA271D">
        <w:t>gal</w:t>
      </w:r>
      <w:proofErr w:type="gramEnd"/>
      <w:r w:rsidRPr="00FA271D">
        <w:t xml:space="preserve"> I've ever seen coming through these doors, and I mean no disrespect to your </w:t>
      </w:r>
      <w:r w:rsidRPr="00FA271D">
        <w:lastRenderedPageBreak/>
        <w:t>glamorous sister</w:t>
      </w:r>
      <w:ins w:id="203" w:author="Author">
        <w:r w:rsidR="00E902A0">
          <w:t xml:space="preserve"> or Miss Darvan</w:t>
        </w:r>
      </w:ins>
      <w:r w:rsidRPr="00FA271D">
        <w:t xml:space="preserve">. She was tall, had blond hair, blue jeans, a light blue T-shirt, and the prettiest face </w:t>
      </w:r>
      <w:del w:id="204" w:author="Author">
        <w:r w:rsidRPr="00FA271D" w:rsidDel="008B3CA9">
          <w:delText xml:space="preserve">I've </w:delText>
        </w:r>
      </w:del>
      <w:ins w:id="205" w:author="Author">
        <w:r w:rsidR="008B3CA9" w:rsidRPr="00FA271D">
          <w:t>I'</w:t>
        </w:r>
        <w:r w:rsidR="008B3CA9">
          <w:t>d</w:t>
        </w:r>
        <w:r w:rsidR="008B3CA9" w:rsidRPr="00FA271D">
          <w:t xml:space="preserve"> </w:t>
        </w:r>
      </w:ins>
      <w:r w:rsidRPr="00FA271D">
        <w:t>ever seen. She said not a word. Just handed me the envelope and strolled out."</w:t>
      </w:r>
    </w:p>
    <w:p w14:paraId="62A2FFD9" w14:textId="443322FD" w:rsidR="00A55CAC" w:rsidRDefault="00A55CAC" w:rsidP="009C772F">
      <w:pPr>
        <w:pStyle w:val="BodyNormal"/>
        <w:rPr>
          <w:ins w:id="206" w:author="Author"/>
        </w:rPr>
      </w:pPr>
      <w:del w:id="207" w:author="Author">
        <w:r w:rsidRPr="00FA271D" w:rsidDel="00F538C0">
          <w:delText xml:space="preserve"> </w:delText>
        </w:r>
      </w:del>
      <w:r w:rsidRPr="00FA271D">
        <w:t>Devon reached into his desk and produced the small envelope. Mac took it and headed for one of the chairs.</w:t>
      </w:r>
      <w:r w:rsidR="00507F5A">
        <w:t xml:space="preserve"> </w:t>
      </w:r>
      <w:r w:rsidR="007D080C">
        <w:t>T</w:t>
      </w:r>
      <w:r w:rsidRPr="00FA271D">
        <w:t>rembling just a little</w:t>
      </w:r>
      <w:r w:rsidR="007D080C">
        <w:t xml:space="preserve"> bit,</w:t>
      </w:r>
      <w:r w:rsidRPr="00FA271D">
        <w:t xml:space="preserve"> he looked at the envelope. It was the size of a thank-you card </w:t>
      </w:r>
      <w:r w:rsidR="00685680">
        <w:t xml:space="preserve">with a </w:t>
      </w:r>
      <w:r w:rsidRPr="00FA271D">
        <w:t>computer-printed address</w:t>
      </w:r>
      <w:r w:rsidR="00685680">
        <w:t>.</w:t>
      </w:r>
    </w:p>
    <w:p w14:paraId="223E23B1" w14:textId="06D720F8" w:rsidR="00A55CAC" w:rsidRPr="007E01B6" w:rsidRDefault="00A55CAC" w:rsidP="00685680">
      <w:pPr>
        <w:pStyle w:val="BodyNormal"/>
        <w:ind w:left="1440" w:firstLine="0"/>
        <w:rPr>
          <w:ins w:id="208" w:author="Author"/>
          <w:i/>
          <w:iCs/>
          <w:rPrChange w:id="209" w:author="Author">
            <w:rPr>
              <w:ins w:id="210" w:author="Author"/>
            </w:rPr>
          </w:rPrChange>
        </w:rPr>
      </w:pPr>
      <w:r w:rsidRPr="007E01B6">
        <w:rPr>
          <w:i/>
          <w:iCs/>
          <w:rPrChange w:id="211" w:author="Author">
            <w:rPr/>
          </w:rPrChange>
        </w:rPr>
        <w:t>Mackenzie Merrick</w:t>
      </w:r>
      <w:r w:rsidRPr="007E01B6">
        <w:rPr>
          <w:i/>
          <w:iCs/>
          <w:rPrChange w:id="212" w:author="Author">
            <w:rPr/>
          </w:rPrChange>
        </w:rPr>
        <w:br/>
      </w:r>
      <w:bookmarkStart w:id="213" w:name="_Hlk104967531"/>
      <w:r w:rsidRPr="007E01B6">
        <w:rPr>
          <w:i/>
          <w:iCs/>
          <w:rPrChange w:id="214" w:author="Author">
            <w:rPr/>
          </w:rPrChange>
        </w:rPr>
        <w:t>Apartment 1404</w:t>
      </w:r>
      <w:r w:rsidRPr="007E01B6">
        <w:rPr>
          <w:i/>
          <w:iCs/>
          <w:rPrChange w:id="215" w:author="Author">
            <w:rPr/>
          </w:rPrChange>
        </w:rPr>
        <w:br/>
        <w:t>The Grant</w:t>
      </w:r>
      <w:r w:rsidR="00732793" w:rsidRPr="007E01B6">
        <w:rPr>
          <w:i/>
          <w:iCs/>
          <w:rPrChange w:id="216" w:author="Author">
            <w:rPr/>
          </w:rPrChange>
        </w:rPr>
        <w:t xml:space="preserve"> Park</w:t>
      </w:r>
      <w:bookmarkEnd w:id="213"/>
      <w:r w:rsidR="00860094">
        <w:rPr>
          <w:i/>
          <w:iCs/>
        </w:rPr>
        <w:t xml:space="preserve"> Tower</w:t>
      </w:r>
      <w:r w:rsidRPr="007E01B6">
        <w:rPr>
          <w:i/>
          <w:iCs/>
          <w:rPrChange w:id="217" w:author="Author">
            <w:rPr/>
          </w:rPrChange>
        </w:rPr>
        <w:br/>
        <w:t>Chicago, IL</w:t>
      </w:r>
    </w:p>
    <w:p w14:paraId="44EBFA71" w14:textId="40F9B753" w:rsidR="00A55CAC" w:rsidRDefault="00A55CAC" w:rsidP="009C772F">
      <w:pPr>
        <w:pStyle w:val="BodyNormal"/>
        <w:rPr>
          <w:ins w:id="218" w:author="Author"/>
        </w:rPr>
      </w:pPr>
      <w:r w:rsidRPr="00FA271D">
        <w:t xml:space="preserve">He contemplated </w:t>
      </w:r>
      <w:r w:rsidR="00FF6613">
        <w:t xml:space="preserve">for </w:t>
      </w:r>
      <w:r w:rsidRPr="00FA271D">
        <w:t xml:space="preserve">a </w:t>
      </w:r>
      <w:r w:rsidR="00FF6613" w:rsidRPr="00FA271D">
        <w:t>moment</w:t>
      </w:r>
      <w:r w:rsidRPr="00FA271D">
        <w:t xml:space="preserve"> the safety of opening this. It could be Ricin or worse. </w:t>
      </w:r>
      <w:r w:rsidRPr="00464CAF">
        <w:rPr>
          <w:i/>
          <w:iCs/>
        </w:rPr>
        <w:t xml:space="preserve">She wouldn't do </w:t>
      </w:r>
      <w:r w:rsidR="00FC07F2" w:rsidRPr="00464CAF">
        <w:rPr>
          <w:i/>
          <w:iCs/>
        </w:rPr>
        <w:t>that</w:t>
      </w:r>
      <w:r w:rsidR="00FC07F2" w:rsidRPr="00FA271D">
        <w:t>;</w:t>
      </w:r>
      <w:r w:rsidRPr="00FA271D">
        <w:t xml:space="preserve"> he thought as he carefully opened the little envelope. Inside was a small card, again </w:t>
      </w:r>
      <w:r w:rsidR="00FF6613" w:rsidRPr="00FA271D">
        <w:t>computer printed</w:t>
      </w:r>
      <w:r w:rsidRPr="00FA271D">
        <w:t xml:space="preserve">. </w:t>
      </w:r>
    </w:p>
    <w:p w14:paraId="2BF3A349" w14:textId="7AFC6A9E" w:rsidR="00A55CAC" w:rsidRDefault="00A55CAC" w:rsidP="00685680">
      <w:pPr>
        <w:pStyle w:val="BodyNormal"/>
        <w:ind w:left="1440" w:firstLine="0"/>
        <w:rPr>
          <w:ins w:id="219" w:author="Author"/>
          <w:i/>
          <w:iCs/>
        </w:rPr>
      </w:pPr>
      <w:r w:rsidRPr="007E01B6">
        <w:rPr>
          <w:i/>
          <w:iCs/>
          <w:rPrChange w:id="220" w:author="Author">
            <w:rPr/>
          </w:rPrChange>
        </w:rPr>
        <w:t>Heartbroken that I could not save Officer Williams.</w:t>
      </w:r>
      <w:r w:rsidRPr="007E01B6">
        <w:rPr>
          <w:i/>
          <w:iCs/>
          <w:rPrChange w:id="221" w:author="Author">
            <w:rPr/>
          </w:rPrChange>
        </w:rPr>
        <w:br/>
        <w:t>My information was that you were the only target.</w:t>
      </w:r>
      <w:r w:rsidRPr="007E01B6">
        <w:rPr>
          <w:i/>
          <w:iCs/>
          <w:rPrChange w:id="222" w:author="Author">
            <w:rPr/>
          </w:rPrChange>
        </w:rPr>
        <w:br/>
        <w:t xml:space="preserve">So </w:t>
      </w:r>
      <w:r w:rsidR="004249C5" w:rsidRPr="007E01B6">
        <w:rPr>
          <w:i/>
          <w:iCs/>
        </w:rPr>
        <w:t>sorry</w:t>
      </w:r>
      <w:r w:rsidRPr="007E01B6">
        <w:rPr>
          <w:i/>
          <w:iCs/>
          <w:rPrChange w:id="223" w:author="Author">
            <w:rPr/>
          </w:rPrChange>
        </w:rPr>
        <w:t>.</w:t>
      </w:r>
    </w:p>
    <w:p w14:paraId="3CCBE004" w14:textId="77777777" w:rsidR="00A55CAC" w:rsidRPr="00FA271D" w:rsidRDefault="00A55CAC" w:rsidP="009C772F">
      <w:pPr>
        <w:pStyle w:val="BodyNormal"/>
        <w:rPr>
          <w:i/>
          <w:iCs/>
        </w:rPr>
      </w:pPr>
      <w:r w:rsidRPr="00FA271D">
        <w:t>Mac got out his phone and called Commander DiMarco.</w:t>
      </w:r>
    </w:p>
    <w:p w14:paraId="745DD1A4" w14:textId="2426FE60" w:rsidR="00A55CAC" w:rsidRPr="00FA271D" w:rsidRDefault="00A55CAC" w:rsidP="009C772F">
      <w:pPr>
        <w:pStyle w:val="BodyNormal"/>
        <w:rPr>
          <w:i/>
          <w:iCs/>
        </w:rPr>
      </w:pPr>
      <w:r w:rsidRPr="00FA271D">
        <w:t>"Hi, Mac</w:t>
      </w:r>
      <w:r w:rsidR="00A450A3">
        <w:t>.</w:t>
      </w:r>
      <w:r w:rsidRPr="00FA271D">
        <w:t xml:space="preserve"> What's up?"</w:t>
      </w:r>
    </w:p>
    <w:p w14:paraId="4E4078C3" w14:textId="698D5901" w:rsidR="00A55CAC" w:rsidRPr="00FA271D" w:rsidRDefault="00A55CAC" w:rsidP="009C772F">
      <w:pPr>
        <w:pStyle w:val="BodyNormal"/>
        <w:rPr>
          <w:i/>
          <w:iCs/>
        </w:rPr>
      </w:pPr>
      <w:r w:rsidRPr="00FA271D">
        <w:t xml:space="preserve">"I'm </w:t>
      </w:r>
      <w:r w:rsidR="004249C5" w:rsidRPr="00FA271D">
        <w:t>in</w:t>
      </w:r>
      <w:r w:rsidRPr="00FA271D">
        <w:t xml:space="preserve"> the lobby of my condo at 120</w:t>
      </w:r>
      <w:r w:rsidR="0021230C">
        <w:t>4</w:t>
      </w:r>
      <w:r w:rsidRPr="00FA271D">
        <w:t xml:space="preserve"> South Prairie Avenue. She left me a note."</w:t>
      </w:r>
    </w:p>
    <w:p w14:paraId="1A65B82B" w14:textId="7E39A97F" w:rsidR="00A55CAC" w:rsidRPr="00FA271D" w:rsidRDefault="00A55CAC" w:rsidP="009C772F">
      <w:pPr>
        <w:pStyle w:val="BodyNormal"/>
        <w:rPr>
          <w:i/>
          <w:iCs/>
        </w:rPr>
      </w:pPr>
      <w:r w:rsidRPr="00FA271D">
        <w:t xml:space="preserve">"You mean the </w:t>
      </w:r>
      <w:r w:rsidR="00A72E7C">
        <w:t>a</w:t>
      </w:r>
      <w:r>
        <w:t>ngel</w:t>
      </w:r>
      <w:r w:rsidRPr="00FA271D">
        <w:t>? The woman who saved your life?"</w:t>
      </w:r>
    </w:p>
    <w:p w14:paraId="4B570F9B" w14:textId="77777777" w:rsidR="00A55CAC" w:rsidRPr="00FA271D" w:rsidRDefault="00A55CAC" w:rsidP="009C772F">
      <w:pPr>
        <w:pStyle w:val="BodyNormal"/>
        <w:rPr>
          <w:i/>
          <w:iCs/>
        </w:rPr>
      </w:pPr>
      <w:r w:rsidRPr="00FA271D">
        <w:lastRenderedPageBreak/>
        <w:t>"</w:t>
      </w:r>
      <w:proofErr w:type="gramStart"/>
      <w:r w:rsidRPr="00FA271D">
        <w:t>Sure</w:t>
      </w:r>
      <w:proofErr w:type="gramEnd"/>
      <w:r w:rsidRPr="00FA271D">
        <w:t xml:space="preserve"> looks like it. The way Devon, the Concierge in the lobby, describes her, she's the woman that rescued me."</w:t>
      </w:r>
    </w:p>
    <w:p w14:paraId="65FE79CF" w14:textId="1BA6B905" w:rsidR="00A55CAC" w:rsidRPr="00FA271D" w:rsidRDefault="00A55CAC" w:rsidP="009C772F">
      <w:pPr>
        <w:pStyle w:val="BodyNormal"/>
        <w:rPr>
          <w:i/>
          <w:iCs/>
        </w:rPr>
      </w:pPr>
      <w:r w:rsidRPr="00FA271D">
        <w:t>"I have Agent Simmons and Pietrina Cerrone with me</w:t>
      </w:r>
      <w:del w:id="224" w:author="Author">
        <w:r w:rsidRPr="00FA271D" w:rsidDel="000F7AC8">
          <w:delText xml:space="preserve"> right now</w:delText>
        </w:r>
      </w:del>
      <w:r w:rsidRPr="00FA271D">
        <w:t>. Stay put, and we'll come right over with some equipment. Don't let the doorman leave until we've spoken to him."</w:t>
      </w:r>
    </w:p>
    <w:p w14:paraId="6E93E57E" w14:textId="4F7CE590" w:rsidR="00A55CAC" w:rsidRPr="00FA271D" w:rsidRDefault="00A55CAC" w:rsidP="009C772F">
      <w:pPr>
        <w:pStyle w:val="BodyNormal"/>
        <w:rPr>
          <w:i/>
          <w:iCs/>
        </w:rPr>
      </w:pPr>
      <w:r w:rsidRPr="00FA271D">
        <w:t>An hour later, police and FBI personnel crowded the lobby of Grant</w:t>
      </w:r>
      <w:r w:rsidR="00732793">
        <w:t xml:space="preserve"> Park</w:t>
      </w:r>
      <w:r w:rsidR="00860094">
        <w:t xml:space="preserve"> Tower</w:t>
      </w:r>
      <w:r w:rsidRPr="00FA271D">
        <w:t>. Pietrina showed</w:t>
      </w:r>
      <w:r w:rsidR="006F171C">
        <w:t xml:space="preserve"> Devon</w:t>
      </w:r>
      <w:r w:rsidRPr="00FA271D">
        <w:t xml:space="preserve"> the enhanced photograph of </w:t>
      </w:r>
      <w:r>
        <w:t>Angel</w:t>
      </w:r>
      <w:r w:rsidRPr="00FA271D">
        <w:t>'s face on her FBI satellite phone</w:t>
      </w:r>
      <w:r w:rsidR="004E245B">
        <w:t>.</w:t>
      </w:r>
      <w:r w:rsidRPr="00FA271D">
        <w:t xml:space="preserve"> Devon verified that </w:t>
      </w:r>
      <w:r w:rsidR="00E15252">
        <w:t xml:space="preserve">the image was </w:t>
      </w:r>
      <w:r w:rsidRPr="00FA271D">
        <w:t xml:space="preserve">the </w:t>
      </w:r>
      <w:r w:rsidR="00E15252">
        <w:t xml:space="preserve">same </w:t>
      </w:r>
      <w:r w:rsidRPr="00FA271D">
        <w:t xml:space="preserve">woman who </w:t>
      </w:r>
      <w:ins w:id="225" w:author="Author">
        <w:r w:rsidR="00B61EAB">
          <w:t xml:space="preserve">had </w:t>
        </w:r>
      </w:ins>
      <w:r w:rsidRPr="00FA271D">
        <w:t xml:space="preserve">left the note. Mac, </w:t>
      </w:r>
      <w:r w:rsidR="000F22B3">
        <w:t>Ryan</w:t>
      </w:r>
      <w:r w:rsidRPr="00FA271D">
        <w:t xml:space="preserve">, and Pietrina, an FBI electronics specialist, were in an office on the first floor, </w:t>
      </w:r>
      <w:del w:id="226" w:author="Author">
        <w:r w:rsidRPr="00FA271D" w:rsidDel="00F538C0">
          <w:delText>going over</w:delText>
        </w:r>
      </w:del>
      <w:ins w:id="227" w:author="Author">
        <w:r w:rsidR="00F538C0">
          <w:t>reviewing</w:t>
        </w:r>
      </w:ins>
      <w:r w:rsidRPr="00FA271D">
        <w:t xml:space="preserve"> camera footage with the building's </w:t>
      </w:r>
      <w:r w:rsidR="00C66FFA">
        <w:t>s</w:t>
      </w:r>
      <w:r w:rsidRPr="00FA271D">
        <w:t>ecurity</w:t>
      </w:r>
      <w:r w:rsidR="00D775AE">
        <w:t xml:space="preserve"> officer</w:t>
      </w:r>
      <w:r w:rsidRPr="00FA271D">
        <w:t xml:space="preserve">. </w:t>
      </w:r>
    </w:p>
    <w:p w14:paraId="3AD8172C" w14:textId="4D0666B5" w:rsidR="00A55CAC" w:rsidRPr="00FA271D" w:rsidRDefault="00A55CAC" w:rsidP="009C772F">
      <w:pPr>
        <w:pStyle w:val="BodyNormal"/>
        <w:rPr>
          <w:i/>
          <w:iCs/>
        </w:rPr>
      </w:pPr>
      <w:r w:rsidRPr="00FA271D">
        <w:t>"There's no doubt about it," Pietrina said, "every security camera in th</w:t>
      </w:r>
      <w:r w:rsidR="00FF6613">
        <w:t>is</w:t>
      </w:r>
      <w:r w:rsidRPr="00FA271D">
        <w:t xml:space="preserve"> building freezes five minutes before she arrives and unfreezes ten minutes after </w:t>
      </w:r>
      <w:r>
        <w:t>leaving</w:t>
      </w:r>
      <w:r w:rsidRPr="00FA271D">
        <w:t xml:space="preserve">. Color </w:t>
      </w:r>
      <w:proofErr w:type="gramStart"/>
      <w:r w:rsidRPr="00FA271D">
        <w:t>me impressed</w:t>
      </w:r>
      <w:proofErr w:type="gramEnd"/>
      <w:r w:rsidRPr="00FA271D">
        <w:t>."</w:t>
      </w:r>
    </w:p>
    <w:p w14:paraId="7AA239EE" w14:textId="77777777" w:rsidR="00E960CA" w:rsidRDefault="00A55CAC" w:rsidP="009C772F">
      <w:pPr>
        <w:pStyle w:val="BodyNormal"/>
      </w:pPr>
      <w:r w:rsidRPr="00FA271D">
        <w:t>"I just got off the phone with the city security camera manager</w:t>
      </w:r>
      <w:r w:rsidR="00BF36AE">
        <w:t>,” Commander DiMarco said.</w:t>
      </w:r>
      <w:r w:rsidRPr="00FA271D">
        <w:t xml:space="preserve"> </w:t>
      </w:r>
      <w:r w:rsidR="00BF36AE">
        <w:t>“</w:t>
      </w:r>
      <w:r w:rsidRPr="00FA271D">
        <w:t xml:space="preserve">He reports that the three city cameras covering this area also froze. It looks like our </w:t>
      </w:r>
      <w:r w:rsidR="000F22B3">
        <w:t>a</w:t>
      </w:r>
      <w:r>
        <w:t>ngel</w:t>
      </w:r>
      <w:r w:rsidRPr="00FA271D">
        <w:t xml:space="preserve"> is some kind of wizard</w:t>
      </w:r>
      <w:r w:rsidR="004211A1">
        <w:t>,</w:t>
      </w:r>
      <w:r w:rsidRPr="00FA271D">
        <w:t xml:space="preserve"> too.</w:t>
      </w:r>
    </w:p>
    <w:p w14:paraId="46143614" w14:textId="31E71432" w:rsidR="00E960CA" w:rsidRDefault="00E960CA" w:rsidP="009C772F">
      <w:pPr>
        <w:pStyle w:val="BodyNormal"/>
      </w:pPr>
      <w:r>
        <w:t xml:space="preserve">“Can’t you just follow this lady with </w:t>
      </w:r>
      <w:r w:rsidR="00CB0B46">
        <w:t xml:space="preserve">city surveillance cameras and artificial intelligence? See where she lives?” </w:t>
      </w:r>
      <w:r w:rsidR="0098672C">
        <w:t>said</w:t>
      </w:r>
      <w:r w:rsidR="00CB0B46">
        <w:t xml:space="preserve"> Devon, the daytime c</w:t>
      </w:r>
      <w:r w:rsidR="00CB0B46" w:rsidRPr="00FA271D">
        <w:t>oncierge</w:t>
      </w:r>
      <w:r w:rsidR="00CB0B46">
        <w:t>.</w:t>
      </w:r>
    </w:p>
    <w:p w14:paraId="2DA19DF5" w14:textId="4FF9B44F" w:rsidR="00CB0B46" w:rsidRDefault="00CB0B46" w:rsidP="009C772F">
      <w:pPr>
        <w:pStyle w:val="BodyNormal"/>
      </w:pPr>
      <w:r>
        <w:t xml:space="preserve">“We wish we could,” Commander DiMarco said. </w:t>
      </w:r>
      <w:r w:rsidR="004249C5">
        <w:t>“</w:t>
      </w:r>
      <w:r w:rsidR="004249C5" w:rsidRPr="004249C5">
        <w:t>The federal government prohibited the use of AI to monitor citizens' movements twelve years ago.</w:t>
      </w:r>
      <w:r>
        <w:t xml:space="preserve"> This came after the </w:t>
      </w:r>
      <w:r>
        <w:lastRenderedPageBreak/>
        <w:t>riots in China over the</w:t>
      </w:r>
      <w:r w:rsidR="001A2496">
        <w:t>ir</w:t>
      </w:r>
      <w:r>
        <w:t xml:space="preserve"> government’s program of tracking and identifying private citizens and using the data to give everybody a citizenship </w:t>
      </w:r>
      <w:r w:rsidR="001A2496">
        <w:t>score</w:t>
      </w:r>
      <w:r>
        <w:t xml:space="preserve">. </w:t>
      </w:r>
      <w:r w:rsidR="004249C5" w:rsidRPr="004249C5">
        <w:t>Entering a known drug area</w:t>
      </w:r>
      <w:r w:rsidR="004249C5">
        <w:t>, for example,</w:t>
      </w:r>
      <w:r w:rsidR="004249C5" w:rsidRPr="004249C5">
        <w:t xml:space="preserve"> would result in a tax increase as punishment.</w:t>
      </w:r>
    </w:p>
    <w:p w14:paraId="66A25815" w14:textId="26788684" w:rsidR="00CB0B46" w:rsidRDefault="004249C5" w:rsidP="009C772F">
      <w:pPr>
        <w:pStyle w:val="BodyNormal"/>
      </w:pPr>
      <w:r>
        <w:t>“</w:t>
      </w:r>
      <w:r w:rsidR="00CB0B46">
        <w:t>Our national government prohibits tracking and cataloging people’s movements in public for any reason. I don’t like it, as a police officer, but I kinda understand their reasons.</w:t>
      </w:r>
    </w:p>
    <w:p w14:paraId="0EFDCB54" w14:textId="0F3F511B" w:rsidR="00A55CAC" w:rsidRPr="00FA271D" w:rsidRDefault="004249C5" w:rsidP="009C772F">
      <w:pPr>
        <w:pStyle w:val="BodyNormal"/>
        <w:rPr>
          <w:i/>
          <w:iCs/>
        </w:rPr>
      </w:pPr>
      <w:r>
        <w:t>“</w:t>
      </w:r>
      <w:r w:rsidR="00A55CAC" w:rsidRPr="00FA271D">
        <w:t>Mac, may we inspect your apartment for forcible entry."</w:t>
      </w:r>
    </w:p>
    <w:p w14:paraId="396E0EE9" w14:textId="37EF7E63" w:rsidR="00A55CAC" w:rsidRPr="00FA271D" w:rsidRDefault="00A55CAC" w:rsidP="009C772F">
      <w:pPr>
        <w:pStyle w:val="BodyNormal"/>
        <w:rPr>
          <w:i/>
          <w:iCs/>
        </w:rPr>
      </w:pPr>
      <w:r w:rsidRPr="00FA271D">
        <w:t>"</w:t>
      </w:r>
      <w:r w:rsidR="00BF36AE">
        <w:t>Anytime</w:t>
      </w:r>
      <w:r w:rsidRPr="00FA271D">
        <w:t>," he said as they headed for the elevator. After dusting his doorknob for fingerprints and photographing them, they entered his unit and looked around. Housekeeping had made the bed and picked up</w:t>
      </w:r>
      <w:ins w:id="228" w:author="Author">
        <w:r w:rsidR="00332350">
          <w:t>.</w:t>
        </w:r>
      </w:ins>
      <w:del w:id="229" w:author="Author">
        <w:r w:rsidRPr="00FA271D" w:rsidDel="00332350">
          <w:delText>;</w:delText>
        </w:r>
      </w:del>
      <w:r w:rsidRPr="00FA271D">
        <w:t xml:space="preserve"> </w:t>
      </w:r>
      <w:del w:id="230" w:author="Author">
        <w:r w:rsidRPr="00FA271D" w:rsidDel="00332350">
          <w:delText>h</w:delText>
        </w:r>
      </w:del>
      <w:ins w:id="231" w:author="Author">
        <w:r w:rsidR="00332350">
          <w:t>H</w:t>
        </w:r>
      </w:ins>
      <w:r w:rsidRPr="00FA271D">
        <w:t>is place was spotless.</w:t>
      </w:r>
    </w:p>
    <w:p w14:paraId="4E3EDFBA" w14:textId="3AB40C7E" w:rsidR="00A55CAC" w:rsidRPr="00FA271D" w:rsidRDefault="00A55CAC" w:rsidP="009C772F">
      <w:pPr>
        <w:pStyle w:val="BodyNormal"/>
        <w:rPr>
          <w:i/>
          <w:iCs/>
        </w:rPr>
      </w:pPr>
      <w:r w:rsidRPr="00FA271D">
        <w:t xml:space="preserve">"Pretty spiffy place, Mac," Pietrina </w:t>
      </w:r>
      <w:r w:rsidR="00FF6613">
        <w:t>said</w:t>
      </w:r>
      <w:r w:rsidRPr="00FA271D">
        <w:t>.</w:t>
      </w:r>
    </w:p>
    <w:p w14:paraId="5D19CFAA" w14:textId="79B7B4CA" w:rsidR="00A55CAC" w:rsidRPr="00FA271D" w:rsidRDefault="00A55CAC" w:rsidP="009C772F">
      <w:pPr>
        <w:pStyle w:val="BodyNormal"/>
        <w:rPr>
          <w:i/>
          <w:iCs/>
        </w:rPr>
      </w:pPr>
      <w:r w:rsidRPr="00FA271D">
        <w:t>"Don't act dumb, Pietrina,</w:t>
      </w:r>
      <w:r w:rsidR="00C52C45">
        <w:t xml:space="preserve"> t</w:t>
      </w:r>
      <w:r w:rsidRPr="00FA271D">
        <w:t>he FBI knows that I'm from a wealthy family. I can't go back in time and change my family; I love all of them dearly."</w:t>
      </w:r>
    </w:p>
    <w:p w14:paraId="42409894" w14:textId="2C3EC98D" w:rsidR="00A55CAC" w:rsidRDefault="00A55CAC" w:rsidP="009C772F">
      <w:pPr>
        <w:pStyle w:val="BodyNormal"/>
      </w:pPr>
      <w:r w:rsidRPr="00FA271D">
        <w:t xml:space="preserve">Pietrina </w:t>
      </w:r>
      <w:del w:id="232" w:author="Author">
        <w:r w:rsidRPr="00FA271D" w:rsidDel="00F538C0">
          <w:delText xml:space="preserve">sauntered up to him, </w:delText>
        </w:r>
      </w:del>
      <w:r w:rsidRPr="00FA271D">
        <w:t>put her arm around him</w:t>
      </w:r>
      <w:del w:id="233" w:author="Author">
        <w:r w:rsidRPr="00FA271D" w:rsidDel="00F538C0">
          <w:delText>,</w:delText>
        </w:r>
      </w:del>
      <w:r w:rsidRPr="00FA271D">
        <w:t xml:space="preserve"> and lightly pulled them together.</w:t>
      </w:r>
    </w:p>
    <w:p w14:paraId="432A4E37" w14:textId="77777777" w:rsidR="00A55CAC" w:rsidRPr="00FA271D" w:rsidRDefault="00A55CAC" w:rsidP="009C772F">
      <w:pPr>
        <w:pStyle w:val="BodyNormal"/>
        <w:rPr>
          <w:i/>
          <w:iCs/>
        </w:rPr>
      </w:pPr>
      <w:r w:rsidRPr="00FA271D">
        <w:t>"Relax, big guy. Your secret is safe with me. Too bad I'm married</w:t>
      </w:r>
      <w:r>
        <w:t>;</w:t>
      </w:r>
      <w:r w:rsidRPr="00FA271D">
        <w:t xml:space="preserve"> otherwise</w:t>
      </w:r>
      <w:r>
        <w:t>,</w:t>
      </w:r>
      <w:r w:rsidRPr="00FA271D">
        <w:t xml:space="preserve"> I'd be putting a full-court press on you."</w:t>
      </w:r>
    </w:p>
    <w:p w14:paraId="490775C3" w14:textId="55A6A871" w:rsidR="00A55CAC" w:rsidRPr="00FA271D" w:rsidRDefault="00A55CAC" w:rsidP="009C772F">
      <w:pPr>
        <w:pStyle w:val="BodyNormal"/>
        <w:rPr>
          <w:i/>
          <w:iCs/>
        </w:rPr>
      </w:pPr>
      <w:r w:rsidRPr="00FA271D">
        <w:t>"So, Mac</w:t>
      </w:r>
      <w:del w:id="234" w:author="Author">
        <w:r w:rsidRPr="00FA271D" w:rsidDel="00D44469">
          <w:delText>,</w:delText>
        </w:r>
      </w:del>
      <w:ins w:id="235" w:author="Author">
        <w:r w:rsidR="00D44469">
          <w:t>.</w:t>
        </w:r>
      </w:ins>
      <w:r w:rsidRPr="00FA271D">
        <w:t xml:space="preserve"> </w:t>
      </w:r>
      <w:del w:id="236" w:author="Author">
        <w:r w:rsidRPr="00FA271D" w:rsidDel="00D44469">
          <w:delText>d</w:delText>
        </w:r>
      </w:del>
      <w:ins w:id="237" w:author="Author">
        <w:r w:rsidR="00D44469">
          <w:t>D</w:t>
        </w:r>
      </w:ins>
      <w:r w:rsidRPr="00FA271D">
        <w:t xml:space="preserve">oes it look </w:t>
      </w:r>
      <w:del w:id="238" w:author="Author">
        <w:r w:rsidRPr="00FA271D" w:rsidDel="000F7AC8">
          <w:delText xml:space="preserve">to you </w:delText>
        </w:r>
      </w:del>
      <w:r w:rsidRPr="00FA271D">
        <w:t xml:space="preserve">like anybody has been here?" DiMarco </w:t>
      </w:r>
      <w:r w:rsidR="000F22B3">
        <w:t>said</w:t>
      </w:r>
      <w:r w:rsidRPr="00FA271D">
        <w:t>.</w:t>
      </w:r>
    </w:p>
    <w:p w14:paraId="3E3D9541" w14:textId="77777777" w:rsidR="00A55CAC" w:rsidRPr="00FA271D" w:rsidRDefault="00A55CAC" w:rsidP="009C772F">
      <w:pPr>
        <w:pStyle w:val="BodyNormal"/>
        <w:rPr>
          <w:i/>
          <w:iCs/>
        </w:rPr>
      </w:pPr>
      <w:r w:rsidRPr="00FA271D">
        <w:lastRenderedPageBreak/>
        <w:t>"I'd just say the cleaning ladies, that's all."</w:t>
      </w:r>
    </w:p>
    <w:p w14:paraId="5B93A92A" w14:textId="7ADEAEF1" w:rsidR="00A55CAC" w:rsidRPr="00FA271D" w:rsidRDefault="00A55CAC" w:rsidP="009C772F">
      <w:pPr>
        <w:pStyle w:val="BodyNormal"/>
        <w:rPr>
          <w:i/>
          <w:iCs/>
        </w:rPr>
      </w:pPr>
      <w:r w:rsidRPr="00FA271D">
        <w:t>"Well, we're back to where we started. A cop killer on the loose and a mystery woman to boot. Get some rest, Mac."</w:t>
      </w:r>
    </w:p>
    <w:p w14:paraId="4ACDA632" w14:textId="5A01DFA8" w:rsidR="00A55CAC" w:rsidRPr="00FA271D" w:rsidRDefault="00A55CAC" w:rsidP="009C772F">
      <w:pPr>
        <w:pStyle w:val="BodyNormal"/>
        <w:rPr>
          <w:i/>
          <w:iCs/>
        </w:rPr>
      </w:pPr>
      <w:r w:rsidRPr="00FA271D">
        <w:t xml:space="preserve">Mac escorted them down to the lobby and </w:t>
      </w:r>
      <w:del w:id="239" w:author="Author">
        <w:r w:rsidRPr="00FA271D" w:rsidDel="00F538C0">
          <w:delText>headed back</w:delText>
        </w:r>
      </w:del>
      <w:ins w:id="240" w:author="Author">
        <w:r w:rsidR="00F538C0">
          <w:t>returned</w:t>
        </w:r>
      </w:ins>
      <w:r w:rsidRPr="00FA271D">
        <w:t xml:space="preserve"> to his apartment a little past six o'clock. </w:t>
      </w:r>
    </w:p>
    <w:p w14:paraId="4E6DA242" w14:textId="10D22549" w:rsidR="00A55CAC" w:rsidRPr="00FA271D" w:rsidRDefault="00A55CAC" w:rsidP="009C772F">
      <w:pPr>
        <w:pStyle w:val="BodyNormal"/>
        <w:rPr>
          <w:i/>
          <w:iCs/>
        </w:rPr>
      </w:pPr>
      <w:r w:rsidRPr="00FA271D">
        <w:t xml:space="preserve">At </w:t>
      </w:r>
      <w:r w:rsidR="004249C5" w:rsidRPr="00FA271D">
        <w:t>seven thirty</w:t>
      </w:r>
      <w:r w:rsidRPr="00FA271D">
        <w:t>, there was a knock on his door. Mac looked at the image on his door monitor</w:t>
      </w:r>
      <w:r w:rsidR="00FF6613">
        <w:t>,</w:t>
      </w:r>
      <w:del w:id="241" w:author="Author">
        <w:r w:rsidRPr="00FA271D" w:rsidDel="007E01B6">
          <w:delText>;</w:delText>
        </w:r>
      </w:del>
      <w:r w:rsidRPr="00FA271D">
        <w:t xml:space="preserve"> </w:t>
      </w:r>
      <w:del w:id="242" w:author="Author">
        <w:r w:rsidRPr="00FA271D" w:rsidDel="007E01B6">
          <w:delText xml:space="preserve">it was </w:delText>
        </w:r>
      </w:del>
      <w:r w:rsidRPr="00FA271D">
        <w:t xml:space="preserve">his sister </w:t>
      </w:r>
      <w:del w:id="243" w:author="Author">
        <w:r w:rsidRPr="00FA271D" w:rsidDel="00291550">
          <w:delText>Ronnie</w:delText>
        </w:r>
      </w:del>
      <w:ins w:id="244" w:author="Author">
        <w:r w:rsidR="00291550">
          <w:t>Veronica</w:t>
        </w:r>
      </w:ins>
      <w:r w:rsidRPr="00FA271D">
        <w:t>.</w:t>
      </w:r>
    </w:p>
    <w:p w14:paraId="5EF68C80" w14:textId="0920C1D1" w:rsidR="00A55CAC" w:rsidRPr="00FA271D" w:rsidRDefault="00A55CAC" w:rsidP="009C772F">
      <w:pPr>
        <w:pStyle w:val="BodyNormal"/>
        <w:rPr>
          <w:i/>
          <w:iCs/>
        </w:rPr>
      </w:pPr>
      <w:r w:rsidRPr="00FA271D">
        <w:t>"Hi, brother</w:t>
      </w:r>
      <w:r w:rsidR="009C62F7">
        <w:t>.</w:t>
      </w:r>
      <w:r w:rsidRPr="00FA271D">
        <w:t xml:space="preserve"> </w:t>
      </w:r>
      <w:r w:rsidR="009C62F7">
        <w:t>L</w:t>
      </w:r>
      <w:r w:rsidRPr="00FA271D">
        <w:t>ike some company?"</w:t>
      </w:r>
    </w:p>
    <w:p w14:paraId="3378F220" w14:textId="5F47D0F8" w:rsidR="00A55CAC" w:rsidRPr="00FA271D" w:rsidRDefault="00A55CAC" w:rsidP="009C772F">
      <w:pPr>
        <w:pStyle w:val="BodyNormal"/>
        <w:rPr>
          <w:i/>
          <w:iCs/>
        </w:rPr>
      </w:pPr>
      <w:r w:rsidRPr="00FA271D">
        <w:t xml:space="preserve">"Sure, Ronnie. </w:t>
      </w:r>
      <w:r w:rsidR="00685680">
        <w:t>Want</w:t>
      </w:r>
      <w:r w:rsidRPr="00FA271D">
        <w:t xml:space="preserve"> something to drink?"</w:t>
      </w:r>
    </w:p>
    <w:p w14:paraId="41ED977B" w14:textId="7B55179B" w:rsidR="00A55CAC" w:rsidRPr="00FA271D" w:rsidRDefault="00A55CAC" w:rsidP="009C772F">
      <w:pPr>
        <w:pStyle w:val="BodyNormal"/>
        <w:rPr>
          <w:i/>
          <w:iCs/>
        </w:rPr>
      </w:pPr>
      <w:r w:rsidRPr="00FA271D">
        <w:t xml:space="preserve">"How about a </w:t>
      </w:r>
      <w:r w:rsidR="004A435B">
        <w:t>cola</w:t>
      </w:r>
      <w:r w:rsidR="005E10F8">
        <w:t>?</w:t>
      </w:r>
      <w:r w:rsidR="004A435B">
        <w:t>”</w:t>
      </w:r>
    </w:p>
    <w:p w14:paraId="52D92C10" w14:textId="581E8A2D" w:rsidR="00A55CAC" w:rsidRPr="00FA271D" w:rsidRDefault="00A55CAC" w:rsidP="009C772F">
      <w:pPr>
        <w:pStyle w:val="BodyNormal"/>
        <w:rPr>
          <w:i/>
          <w:iCs/>
        </w:rPr>
      </w:pPr>
      <w:r w:rsidRPr="00FA271D">
        <w:t xml:space="preserve">As the </w:t>
      </w:r>
      <w:ins w:id="245" w:author="Author">
        <w:r w:rsidR="000F7AC8" w:rsidRPr="00FA271D">
          <w:t>sun</w:t>
        </w:r>
        <w:r w:rsidR="00BE66F6">
          <w:t>,</w:t>
        </w:r>
        <w:r w:rsidR="000F7AC8" w:rsidRPr="00FA271D">
          <w:t xml:space="preserve"> </w:t>
        </w:r>
      </w:ins>
      <w:r w:rsidRPr="00FA271D">
        <w:t xml:space="preserve">setting </w:t>
      </w:r>
      <w:del w:id="246" w:author="Author">
        <w:r w:rsidRPr="00FA271D" w:rsidDel="000F7AC8">
          <w:delText xml:space="preserve">sun </w:delText>
        </w:r>
      </w:del>
      <w:r w:rsidRPr="00FA271D">
        <w:t>in the west</w:t>
      </w:r>
      <w:ins w:id="247" w:author="Author">
        <w:r w:rsidR="00BE66F6">
          <w:t>,</w:t>
        </w:r>
      </w:ins>
      <w:r w:rsidRPr="00FA271D">
        <w:t xml:space="preserve"> caused the building shadows to extend </w:t>
      </w:r>
      <w:del w:id="248" w:author="Author">
        <w:r w:rsidRPr="00FA271D" w:rsidDel="007E01B6">
          <w:delText xml:space="preserve">all the way </w:delText>
        </w:r>
      </w:del>
      <w:r w:rsidRPr="00FA271D">
        <w:t xml:space="preserve">to the lakeshore, </w:t>
      </w:r>
      <w:del w:id="249" w:author="Author">
        <w:r w:rsidRPr="00FA271D" w:rsidDel="00122C84">
          <w:delText xml:space="preserve">they </w:delText>
        </w:r>
      </w:del>
      <w:ins w:id="250" w:author="Author">
        <w:r w:rsidR="00122C84">
          <w:t>Ronnie</w:t>
        </w:r>
        <w:r w:rsidR="00122C84" w:rsidRPr="00FA271D">
          <w:t xml:space="preserve"> </w:t>
        </w:r>
      </w:ins>
      <w:r w:rsidRPr="00FA271D">
        <w:t xml:space="preserve">plopped down onto </w:t>
      </w:r>
      <w:del w:id="251" w:author="Author">
        <w:r w:rsidRPr="00FA271D" w:rsidDel="00122C84">
          <w:delText xml:space="preserve">his </w:delText>
        </w:r>
      </w:del>
      <w:ins w:id="252" w:author="Author">
        <w:r w:rsidR="00122C84">
          <w:t>Mac’s</w:t>
        </w:r>
        <w:r w:rsidR="00122C84" w:rsidRPr="00FA271D">
          <w:t xml:space="preserve"> </w:t>
        </w:r>
      </w:ins>
      <w:r w:rsidRPr="00FA271D">
        <w:t>leather sectional.</w:t>
      </w:r>
    </w:p>
    <w:p w14:paraId="707C4E9B" w14:textId="05EB83C8" w:rsidR="00A55CAC" w:rsidRPr="00FA271D" w:rsidRDefault="00A55CAC" w:rsidP="009C772F">
      <w:pPr>
        <w:pStyle w:val="BodyNormal"/>
        <w:rPr>
          <w:i/>
          <w:iCs/>
        </w:rPr>
      </w:pPr>
      <w:r w:rsidRPr="00FA271D">
        <w:t xml:space="preserve">"Pete is </w:t>
      </w:r>
      <w:r w:rsidR="00BC413E">
        <w:t>pitching to potential investors in Seattle for a couple of day</w:t>
      </w:r>
      <w:r w:rsidRPr="00FA271D">
        <w:t>s. Thought I'd hang out with my little brother."</w:t>
      </w:r>
    </w:p>
    <w:p w14:paraId="6BE0869E" w14:textId="7580266B" w:rsidR="00A55CAC" w:rsidRPr="00FA271D" w:rsidRDefault="00A55CAC" w:rsidP="009C772F">
      <w:pPr>
        <w:pStyle w:val="BodyNormal"/>
        <w:rPr>
          <w:i/>
          <w:iCs/>
        </w:rPr>
      </w:pPr>
      <w:r w:rsidRPr="00FA271D">
        <w:t>"Little? I'm six-t</w:t>
      </w:r>
      <w:r w:rsidR="00E278D9">
        <w:t>hree</w:t>
      </w:r>
      <w:r w:rsidRPr="00FA271D">
        <w:t>, Ronnie."</w:t>
      </w:r>
    </w:p>
    <w:p w14:paraId="1F995469" w14:textId="77777777" w:rsidR="00A55CAC" w:rsidRPr="00FA271D" w:rsidRDefault="00A55CAC" w:rsidP="009C772F">
      <w:pPr>
        <w:pStyle w:val="BodyNormal"/>
        <w:rPr>
          <w:i/>
          <w:iCs/>
        </w:rPr>
      </w:pPr>
      <w:r w:rsidRPr="00FA271D">
        <w:t>"Yeah, and getting into all kinds of mischief, I hear. Still banging that accounting chick?"</w:t>
      </w:r>
    </w:p>
    <w:p w14:paraId="5848011B" w14:textId="704C38AC" w:rsidR="00A55CAC" w:rsidRPr="00FA271D" w:rsidRDefault="00A55CAC" w:rsidP="009C772F">
      <w:pPr>
        <w:pStyle w:val="BodyNormal"/>
        <w:rPr>
          <w:i/>
          <w:iCs/>
        </w:rPr>
      </w:pPr>
      <w:r w:rsidRPr="00FA271D">
        <w:t xml:space="preserve">"You didn't tell </w:t>
      </w:r>
      <w:r w:rsidR="002D4861">
        <w:t>m</w:t>
      </w:r>
      <w:r w:rsidRPr="00FA271D">
        <w:t xml:space="preserve">om and </w:t>
      </w:r>
      <w:r w:rsidR="002D4861">
        <w:t>d</w:t>
      </w:r>
      <w:r w:rsidRPr="00FA271D">
        <w:t>ad, did you? They'd be all over me about marrying her and pumping out grandchildren."</w:t>
      </w:r>
    </w:p>
    <w:p w14:paraId="0E01FAFD" w14:textId="1948ED4E" w:rsidR="004973A9" w:rsidRDefault="00A55CAC" w:rsidP="009C772F">
      <w:pPr>
        <w:pStyle w:val="BodyNormal"/>
        <w:rPr>
          <w:ins w:id="253" w:author="Author"/>
        </w:rPr>
      </w:pPr>
      <w:r w:rsidRPr="00FA271D">
        <w:t xml:space="preserve">"No, your secrets are safe with me. Anyhow, Pete and I decided to </w:t>
      </w:r>
      <w:r w:rsidR="00872CC2">
        <w:t>have</w:t>
      </w:r>
      <w:r w:rsidRPr="00FA271D">
        <w:t xml:space="preserve"> children. I had my subcutaneous birth control implant removed last </w:t>
      </w:r>
      <w:del w:id="254" w:author="Author">
        <w:r w:rsidRPr="00FA271D" w:rsidDel="00885F1E">
          <w:delText>March</w:delText>
        </w:r>
      </w:del>
      <w:r w:rsidR="006F171C">
        <w:t>month</w:t>
      </w:r>
      <w:r w:rsidRPr="00FA271D">
        <w:t xml:space="preserve">. Maybe we'll see some </w:t>
      </w:r>
      <w:r w:rsidRPr="00FA271D">
        <w:lastRenderedPageBreak/>
        <w:t>action on that front."</w:t>
      </w:r>
    </w:p>
    <w:p w14:paraId="128C3D83" w14:textId="0640E854" w:rsidR="000D1624" w:rsidRDefault="00A55CAC" w:rsidP="009C772F">
      <w:pPr>
        <w:pStyle w:val="BodyNormal"/>
        <w:rPr>
          <w:ins w:id="255" w:author="Author"/>
        </w:rPr>
      </w:pPr>
      <w:del w:id="256" w:author="Author">
        <w:r w:rsidRPr="00FA271D" w:rsidDel="004973A9">
          <w:delText xml:space="preserve"> </w:delText>
        </w:r>
      </w:del>
      <w:r w:rsidRPr="00FA271D">
        <w:t>She</w:t>
      </w:r>
      <w:r>
        <w:t xml:space="preserve"> sat </w:t>
      </w:r>
      <w:r w:rsidRPr="002D2626">
        <w:t>cross-legged</w:t>
      </w:r>
      <w:del w:id="257" w:author="Author">
        <w:r w:rsidRPr="00FA271D" w:rsidDel="000D1624">
          <w:delText xml:space="preserve">, </w:delText>
        </w:r>
      </w:del>
      <w:ins w:id="258" w:author="Author">
        <w:r w:rsidR="000D1624">
          <w:t xml:space="preserve"> and </w:t>
        </w:r>
      </w:ins>
      <w:r>
        <w:t>sipped</w:t>
      </w:r>
      <w:r w:rsidRPr="00FA271D">
        <w:t xml:space="preserve"> her </w:t>
      </w:r>
      <w:r w:rsidR="00F76505">
        <w:t>Coke Cola</w:t>
      </w:r>
      <w:ins w:id="259" w:author="Author">
        <w:r w:rsidR="004973A9">
          <w:t>.</w:t>
        </w:r>
        <w:del w:id="260" w:author="Author">
          <w:r w:rsidR="000D1624" w:rsidDel="004973A9">
            <w:delText>,</w:delText>
          </w:r>
        </w:del>
      </w:ins>
      <w:del w:id="261" w:author="Author">
        <w:r w:rsidRPr="00FA271D" w:rsidDel="000D1624">
          <w:delText xml:space="preserve">, and asked: </w:delText>
        </w:r>
      </w:del>
    </w:p>
    <w:p w14:paraId="5D5F5527" w14:textId="791AC1DD" w:rsidR="00A55CAC" w:rsidRPr="00FA271D" w:rsidRDefault="00A55CAC" w:rsidP="009C772F">
      <w:pPr>
        <w:pStyle w:val="BodyNormal"/>
        <w:rPr>
          <w:i/>
          <w:iCs/>
        </w:rPr>
      </w:pPr>
      <w:r w:rsidRPr="00FA271D">
        <w:t>"Mom said that a woman saved your life</w:t>
      </w:r>
      <w:r w:rsidR="001A1583">
        <w:t>. I</w:t>
      </w:r>
      <w:r w:rsidRPr="00FA271D">
        <w:t>s that true?"</w:t>
      </w:r>
    </w:p>
    <w:p w14:paraId="2D52AC09" w14:textId="47C69F98" w:rsidR="00A55CAC" w:rsidRPr="00FA271D" w:rsidRDefault="00A55CAC" w:rsidP="009C772F">
      <w:pPr>
        <w:pStyle w:val="BodyNormal"/>
        <w:rPr>
          <w:i/>
          <w:iCs/>
        </w:rPr>
      </w:pPr>
      <w:r w:rsidRPr="00FA271D">
        <w:t xml:space="preserve">"That information is secret right now. We're trying to protect this </w:t>
      </w:r>
      <w:del w:id="262" w:author="Author">
        <w:r w:rsidRPr="00FA271D" w:rsidDel="00101AE2">
          <w:delText>woman</w:delText>
        </w:r>
      </w:del>
      <w:ins w:id="263" w:author="Author">
        <w:r w:rsidR="00101AE2">
          <w:t>person</w:t>
        </w:r>
      </w:ins>
      <w:r w:rsidRPr="00FA271D">
        <w:t>, whoever she is."</w:t>
      </w:r>
    </w:p>
    <w:p w14:paraId="579E9A34" w14:textId="4493D588" w:rsidR="00A55CAC" w:rsidRPr="00FA271D" w:rsidRDefault="00A55CAC" w:rsidP="009C772F">
      <w:pPr>
        <w:pStyle w:val="BodyNormal"/>
        <w:rPr>
          <w:i/>
          <w:iCs/>
        </w:rPr>
      </w:pPr>
      <w:r w:rsidRPr="00FA271D">
        <w:t xml:space="preserve">"Mac, conversations between you and I are the same as attorney-client privilege. I would never pass our </w:t>
      </w:r>
      <w:r w:rsidR="000B027D" w:rsidRPr="00FA271D">
        <w:t>conversations on</w:t>
      </w:r>
      <w:r w:rsidRPr="00FA271D">
        <w:t xml:space="preserve"> to anyone outside the family. You know that I never told </w:t>
      </w:r>
      <w:r w:rsidR="002D4861">
        <w:t>m</w:t>
      </w:r>
      <w:r w:rsidRPr="00FA271D">
        <w:t xml:space="preserve">om and </w:t>
      </w:r>
      <w:r w:rsidR="002D4861">
        <w:t>d</w:t>
      </w:r>
      <w:r w:rsidRPr="00FA271D">
        <w:t>ad about Anneliese."</w:t>
      </w:r>
    </w:p>
    <w:p w14:paraId="7A8E9AEC" w14:textId="4F3A48E7" w:rsidR="00A55CAC" w:rsidRPr="00FA271D" w:rsidRDefault="00A55CAC" w:rsidP="009C772F">
      <w:pPr>
        <w:pStyle w:val="BodyNormal"/>
        <w:rPr>
          <w:i/>
          <w:iCs/>
        </w:rPr>
      </w:pPr>
      <w:r w:rsidRPr="00FA271D">
        <w:t>"She was here today</w:t>
      </w:r>
      <w:del w:id="264" w:author="Author">
        <w:r w:rsidRPr="00FA271D" w:rsidDel="00D44469">
          <w:delText>,</w:delText>
        </w:r>
      </w:del>
      <w:r w:rsidRPr="00FA271D">
        <w:t xml:space="preserve"> before I arrived, the </w:t>
      </w:r>
      <w:r w:rsidR="008D1C3E">
        <w:t>a</w:t>
      </w:r>
      <w:r>
        <w:t>ngel</w:t>
      </w:r>
      <w:r w:rsidRPr="00FA271D">
        <w:t>. Left a note."</w:t>
      </w:r>
    </w:p>
    <w:p w14:paraId="4BDA4E5D" w14:textId="7AA7D6EF" w:rsidR="00A55CAC" w:rsidRPr="00FA271D" w:rsidRDefault="00A55CAC" w:rsidP="009C772F">
      <w:pPr>
        <w:pStyle w:val="BodyNormal"/>
        <w:rPr>
          <w:i/>
          <w:iCs/>
        </w:rPr>
      </w:pPr>
      <w:r w:rsidRPr="00FA271D">
        <w:t>"What did the note say?"</w:t>
      </w:r>
    </w:p>
    <w:p w14:paraId="10FD1EBA" w14:textId="6DF46225" w:rsidR="00A55CAC" w:rsidRPr="00FA271D" w:rsidRDefault="00A55CAC" w:rsidP="009C772F">
      <w:pPr>
        <w:pStyle w:val="BodyNormal"/>
        <w:rPr>
          <w:i/>
          <w:iCs/>
        </w:rPr>
      </w:pPr>
      <w:r w:rsidRPr="00FA271D">
        <w:t xml:space="preserve">"It said, </w:t>
      </w:r>
      <w:r w:rsidR="00F35CAA">
        <w:t>‘</w:t>
      </w:r>
      <w:r w:rsidRPr="00FA271D">
        <w:t xml:space="preserve">Heartbroken that I could not save Officer Williams. My information was that you were the only target. So </w:t>
      </w:r>
      <w:r w:rsidR="004249C5" w:rsidRPr="00FA271D">
        <w:t>sorry</w:t>
      </w:r>
      <w:r w:rsidRPr="00FA271D">
        <w:t>.</w:t>
      </w:r>
      <w:r w:rsidR="00F35CAA">
        <w:t>’</w:t>
      </w:r>
      <w:r w:rsidRPr="00FA271D">
        <w:t xml:space="preserve">" </w:t>
      </w:r>
    </w:p>
    <w:p w14:paraId="6AC072DB" w14:textId="77777777" w:rsidR="000A3354" w:rsidRDefault="00A55CAC" w:rsidP="009C772F">
      <w:pPr>
        <w:pStyle w:val="BodyNormal"/>
        <w:rPr>
          <w:ins w:id="265" w:author="Author"/>
        </w:rPr>
      </w:pPr>
      <w:r w:rsidRPr="00FA271D">
        <w:t>Ronnie put her drink down.</w:t>
      </w:r>
    </w:p>
    <w:p w14:paraId="59909059" w14:textId="5D8FA52C" w:rsidR="00A55CAC" w:rsidRPr="00FA271D" w:rsidRDefault="00A55CAC" w:rsidP="009C772F">
      <w:pPr>
        <w:pStyle w:val="BodyNormal"/>
        <w:rPr>
          <w:i/>
          <w:iCs/>
        </w:rPr>
      </w:pPr>
      <w:del w:id="266" w:author="Author">
        <w:r w:rsidRPr="00FA271D" w:rsidDel="000A3354">
          <w:delText xml:space="preserve"> </w:delText>
        </w:r>
      </w:del>
      <w:r w:rsidRPr="00FA271D">
        <w:t>"Like to hear the opinion of an overly</w:t>
      </w:r>
      <w:r w:rsidR="00EE7F85">
        <w:t xml:space="preserve"> </w:t>
      </w:r>
      <w:r w:rsidRPr="00FA271D">
        <w:t>aggressive defense attorney?"</w:t>
      </w:r>
    </w:p>
    <w:p w14:paraId="19FE8AD0" w14:textId="77777777" w:rsidR="00A55CAC" w:rsidRPr="00FA271D" w:rsidRDefault="00A55CAC" w:rsidP="009C772F">
      <w:pPr>
        <w:pStyle w:val="BodyNormal"/>
        <w:rPr>
          <w:i/>
          <w:iCs/>
        </w:rPr>
      </w:pPr>
      <w:r w:rsidRPr="00FA271D">
        <w:t>"Let her rip, Barrister."</w:t>
      </w:r>
    </w:p>
    <w:p w14:paraId="76929CEF" w14:textId="5EB3DBEA" w:rsidR="005A51B9" w:rsidRDefault="00A55CAC" w:rsidP="009C772F">
      <w:pPr>
        <w:pStyle w:val="BodyNormal"/>
      </w:pPr>
      <w:r w:rsidRPr="00FA271D">
        <w:t>"OK, your life-saving rescue and that note indicate two possibilities</w:t>
      </w:r>
      <w:r w:rsidR="005203B5">
        <w:t>.</w:t>
      </w:r>
      <w:r w:rsidRPr="00FA271D">
        <w:t xml:space="preserve"> </w:t>
      </w:r>
      <w:r w:rsidR="005203B5">
        <w:t>S</w:t>
      </w:r>
      <w:r w:rsidRPr="00FA271D">
        <w:t xml:space="preserve">he's one of them but is </w:t>
      </w:r>
      <w:proofErr w:type="gramStart"/>
      <w:r w:rsidRPr="00FA271D">
        <w:t>having a change of heart</w:t>
      </w:r>
      <w:proofErr w:type="gramEnd"/>
      <w:r w:rsidR="000D3114">
        <w:t>,</w:t>
      </w:r>
      <w:r w:rsidRPr="00FA271D">
        <w:t xml:space="preserve"> </w:t>
      </w:r>
      <w:r w:rsidR="000D3114">
        <w:t>o</w:t>
      </w:r>
      <w:r w:rsidR="00964BC7">
        <w:t>r</w:t>
      </w:r>
      <w:r w:rsidRPr="00FA271D">
        <w:t xml:space="preserve"> they harmed her in some way.</w:t>
      </w:r>
    </w:p>
    <w:p w14:paraId="5520174A" w14:textId="00969960" w:rsidR="00A55CAC" w:rsidRPr="00FA271D" w:rsidRDefault="001E6482" w:rsidP="009C772F">
      <w:pPr>
        <w:pStyle w:val="BodyNormal"/>
        <w:rPr>
          <w:i/>
          <w:iCs/>
        </w:rPr>
      </w:pPr>
      <w:r>
        <w:t>“</w:t>
      </w:r>
      <w:r w:rsidR="00A55CAC" w:rsidRPr="00FA271D">
        <w:t>Considering that the Albanians are especially vicious in their dealings</w:t>
      </w:r>
      <w:r w:rsidR="003C555F">
        <w:t>,</w:t>
      </w:r>
      <w:r w:rsidR="00A55CAC" w:rsidRPr="00FA271D">
        <w:t xml:space="preserve"> her whistle-blower behavior would inevitably result in her death</w:t>
      </w:r>
      <w:r w:rsidR="003C555F">
        <w:t>.</w:t>
      </w:r>
      <w:r w:rsidR="00A55CAC" w:rsidRPr="00FA271D">
        <w:t xml:space="preserve"> </w:t>
      </w:r>
      <w:r w:rsidR="003C555F">
        <w:t>M</w:t>
      </w:r>
      <w:r w:rsidR="00A55CAC" w:rsidRPr="00FA271D">
        <w:t xml:space="preserve">y intuition is that they </w:t>
      </w:r>
      <w:r w:rsidR="00A55CAC">
        <w:t>hurt</w:t>
      </w:r>
      <w:r w:rsidR="00A55CAC" w:rsidRPr="00FA271D">
        <w:t xml:space="preserve"> her or </w:t>
      </w:r>
      <w:r w:rsidR="00A55CAC">
        <w:t>someone from her</w:t>
      </w:r>
      <w:r w:rsidR="00A55CAC" w:rsidRPr="00FA271D">
        <w:t xml:space="preserve"> family. </w:t>
      </w:r>
      <w:r w:rsidR="00610992">
        <w:t>Her</w:t>
      </w:r>
      <w:r w:rsidR="00A55CAC" w:rsidRPr="00FA271D">
        <w:t xml:space="preserve"> </w:t>
      </w:r>
      <w:del w:id="267" w:author="Author">
        <w:r w:rsidR="00F02CCE" w:rsidDel="000A3354">
          <w:delText>delivery of</w:delText>
        </w:r>
        <w:r w:rsidR="00A55CAC" w:rsidRPr="00FA271D" w:rsidDel="000A3354">
          <w:delText xml:space="preserve"> that note</w:delText>
        </w:r>
      </w:del>
      <w:ins w:id="268" w:author="Author">
        <w:r w:rsidR="000A3354">
          <w:t>note delivery</w:t>
        </w:r>
      </w:ins>
      <w:r w:rsidR="00A55CAC" w:rsidRPr="00FA271D">
        <w:t xml:space="preserve"> suggest</w:t>
      </w:r>
      <w:r w:rsidR="00A55CAC">
        <w:t xml:space="preserve">s </w:t>
      </w:r>
      <w:r w:rsidR="00A55CAC">
        <w:lastRenderedPageBreak/>
        <w:t xml:space="preserve">that she's made a judgment about you, </w:t>
      </w:r>
      <w:r w:rsidR="00A55CAC" w:rsidRPr="00FA271D">
        <w:t xml:space="preserve">that you are one of the good guys. </w:t>
      </w:r>
    </w:p>
    <w:p w14:paraId="4B2A67E5" w14:textId="2F444562" w:rsidR="00A55CAC" w:rsidRPr="00FA271D" w:rsidRDefault="001E6482" w:rsidP="009C772F">
      <w:pPr>
        <w:pStyle w:val="BodyNormal"/>
        <w:rPr>
          <w:i/>
          <w:iCs/>
        </w:rPr>
      </w:pPr>
      <w:r>
        <w:t>“</w:t>
      </w:r>
      <w:r w:rsidR="00A55CAC" w:rsidRPr="00FA271D">
        <w:t>Surely</w:t>
      </w:r>
      <w:r w:rsidR="00FD7159">
        <w:t>,</w:t>
      </w:r>
      <w:r w:rsidR="00A55CAC" w:rsidRPr="00FA271D">
        <w:t xml:space="preserve"> she will reach out to you again. I'm going to give you some free legal advice. Don't try to get her to dump </w:t>
      </w:r>
      <w:del w:id="269" w:author="Author">
        <w:r w:rsidR="00A55CAC" w:rsidRPr="00FA271D" w:rsidDel="00B90C42">
          <w:delText xml:space="preserve">out </w:delText>
        </w:r>
      </w:del>
      <w:r w:rsidR="00A55CAC" w:rsidRPr="00FA271D">
        <w:t>everything she knows; she'll recoil from that. Tell her that you're here to love and protect her. Be patient with her, Mac. Dad says she's beautiful. Is that true?"</w:t>
      </w:r>
    </w:p>
    <w:p w14:paraId="34E09941" w14:textId="72DAB625" w:rsidR="00A55CAC" w:rsidRPr="00FA271D" w:rsidRDefault="00A55CAC" w:rsidP="009C772F">
      <w:pPr>
        <w:pStyle w:val="BodyNormal"/>
        <w:rPr>
          <w:i/>
          <w:iCs/>
        </w:rPr>
      </w:pPr>
      <w:r w:rsidRPr="00FA271D">
        <w:t xml:space="preserve">"Well, taking my beloved sister out of the analysis, I'd say she was the most beautiful female I've ever encountered, </w:t>
      </w:r>
      <w:del w:id="270" w:author="Author">
        <w:r w:rsidDel="007E01B6">
          <w:delText>but</w:delText>
        </w:r>
        <w:r w:rsidRPr="00FA271D" w:rsidDel="007E01B6">
          <w:delText xml:space="preserve"> </w:delText>
        </w:r>
      </w:del>
      <w:ins w:id="271" w:author="Author">
        <w:r w:rsidR="007E01B6">
          <w:t>and</w:t>
        </w:r>
        <w:r w:rsidR="007E01B6" w:rsidRPr="00FA271D">
          <w:t xml:space="preserve"> </w:t>
        </w:r>
      </w:ins>
      <w:r w:rsidRPr="00FA271D">
        <w:t>that was in the moonlight."</w:t>
      </w:r>
    </w:p>
    <w:p w14:paraId="51D7616D" w14:textId="77777777" w:rsidR="004973A9" w:rsidRDefault="00A55CAC" w:rsidP="009C772F">
      <w:pPr>
        <w:pStyle w:val="BodyNormal"/>
        <w:rPr>
          <w:ins w:id="272" w:author="Author"/>
        </w:rPr>
      </w:pPr>
      <w:r w:rsidRPr="00FA271D">
        <w:t>Ronnie swung her feet to the floor.</w:t>
      </w:r>
    </w:p>
    <w:p w14:paraId="27641D05" w14:textId="5E1B213F" w:rsidR="00A55CAC" w:rsidRPr="00FA271D" w:rsidRDefault="00A55CAC" w:rsidP="009C772F">
      <w:pPr>
        <w:pStyle w:val="BodyNormal"/>
        <w:rPr>
          <w:i/>
          <w:iCs/>
        </w:rPr>
      </w:pPr>
      <w:del w:id="273" w:author="Author">
        <w:r w:rsidRPr="00FA271D" w:rsidDel="004973A9">
          <w:delText xml:space="preserve"> </w:delText>
        </w:r>
      </w:del>
      <w:r w:rsidRPr="00FA271D">
        <w:t xml:space="preserve">"Mac, if you see her again, tell her </w:t>
      </w:r>
      <w:del w:id="274" w:author="Author">
        <w:r w:rsidRPr="00FA271D" w:rsidDel="00F538C0">
          <w:delText xml:space="preserve">that </w:delText>
        </w:r>
      </w:del>
      <w:r w:rsidRPr="00FA271D">
        <w:t>I will protect her. I'm the best damn criminal lawyer in the city, and I'll represent her pro bono. Tell her she's not alone in this."</w:t>
      </w:r>
    </w:p>
    <w:p w14:paraId="46BA0A74" w14:textId="77777777" w:rsidR="00A55CAC" w:rsidRPr="00FA271D" w:rsidRDefault="00A55CAC" w:rsidP="009C772F">
      <w:pPr>
        <w:pStyle w:val="BodyNormal"/>
        <w:rPr>
          <w:i/>
          <w:iCs/>
        </w:rPr>
      </w:pPr>
      <w:r w:rsidRPr="00FA271D">
        <w:t>"You're assuming that I'll see her again, Ronnie."</w:t>
      </w:r>
    </w:p>
    <w:p w14:paraId="6A2FE279" w14:textId="77777777" w:rsidR="00A55CAC" w:rsidRPr="00FA271D" w:rsidRDefault="00A55CAC" w:rsidP="009C772F">
      <w:pPr>
        <w:pStyle w:val="BodyNormal"/>
        <w:rPr>
          <w:i/>
          <w:iCs/>
        </w:rPr>
      </w:pPr>
      <w:r w:rsidRPr="00FA271D">
        <w:t>"And you will. Woman's intuition. Do you still have that bathing suit of mine in your closet?"</w:t>
      </w:r>
    </w:p>
    <w:p w14:paraId="4A103018" w14:textId="77777777" w:rsidR="00A55CAC" w:rsidRPr="00FA271D" w:rsidRDefault="00A55CAC" w:rsidP="009C772F">
      <w:pPr>
        <w:pStyle w:val="BodyNormal"/>
        <w:rPr>
          <w:i/>
          <w:iCs/>
        </w:rPr>
      </w:pPr>
      <w:r w:rsidRPr="00FA271D">
        <w:t>"Yeah, why?"</w:t>
      </w:r>
    </w:p>
    <w:p w14:paraId="6A11F763" w14:textId="77777777" w:rsidR="00A55CAC" w:rsidRPr="00FA271D" w:rsidRDefault="00A55CAC" w:rsidP="009C772F">
      <w:pPr>
        <w:pStyle w:val="BodyNormal"/>
        <w:rPr>
          <w:i/>
          <w:iCs/>
        </w:rPr>
      </w:pPr>
      <w:r w:rsidRPr="00FA271D">
        <w:t>"Let's go veg out in the building's hot tub for an hour, just you and me."</w:t>
      </w:r>
    </w:p>
    <w:p w14:paraId="4AB71526" w14:textId="2BA38235" w:rsidR="00FE094C" w:rsidRDefault="00A55CAC" w:rsidP="00FE094C">
      <w:pPr>
        <w:pStyle w:val="BodyNormal"/>
        <w:sectPr w:rsidR="00FE094C" w:rsidSect="003135B1">
          <w:pgSz w:w="8640" w:h="12960" w:code="1"/>
          <w:pgMar w:top="720" w:right="720" w:bottom="720" w:left="720" w:header="720" w:footer="720" w:gutter="720"/>
          <w:cols w:space="720"/>
          <w:titlePg/>
          <w:docGrid w:linePitch="360"/>
        </w:sectPr>
      </w:pPr>
      <w:r w:rsidRPr="00FA271D">
        <w:t>"</w:t>
      </w:r>
      <w:r w:rsidR="00F94B3D">
        <w:t>Anytime</w:t>
      </w:r>
      <w:r w:rsidRPr="00FA271D">
        <w:t xml:space="preserve">," </w:t>
      </w:r>
      <w:r w:rsidR="00FE094C">
        <w:t>Mac</w:t>
      </w:r>
      <w:r w:rsidRPr="00FA271D">
        <w:t xml:space="preserve"> </w:t>
      </w:r>
      <w:r w:rsidR="00F94B3D">
        <w:t>said</w:t>
      </w:r>
      <w:r w:rsidRPr="00FA271D">
        <w:t xml:space="preserve"> as they got up and headed for his closet.</w:t>
      </w:r>
      <w:bookmarkStart w:id="275" w:name="_Toc30055639"/>
    </w:p>
    <w:p w14:paraId="05934049" w14:textId="4B31E7FF" w:rsidR="0024701A" w:rsidRPr="00FA271D" w:rsidRDefault="0024701A" w:rsidP="00FE094C">
      <w:pPr>
        <w:pStyle w:val="ASubheadLevel1"/>
      </w:pPr>
      <w:bookmarkStart w:id="276" w:name="_Toc197338807"/>
      <w:r w:rsidRPr="00FA271D">
        <w:lastRenderedPageBreak/>
        <w:t>The Gang’s All Here</w:t>
      </w:r>
      <w:bookmarkEnd w:id="275"/>
      <w:bookmarkEnd w:id="276"/>
    </w:p>
    <w:p w14:paraId="4FB9BDE7" w14:textId="6217F282" w:rsidR="00BB09B6" w:rsidRDefault="0024701A" w:rsidP="009C772F">
      <w:pPr>
        <w:pStyle w:val="BodyNormal"/>
      </w:pPr>
      <w:r>
        <w:t>Strolling into</w:t>
      </w:r>
      <w:r w:rsidRPr="00FA271D">
        <w:t xml:space="preserve"> the </w:t>
      </w:r>
      <w:r>
        <w:t>7</w:t>
      </w:r>
      <w:r w:rsidRPr="00FA271D">
        <w:t>-story, $</w:t>
      </w:r>
      <w:r w:rsidR="00145072">
        <w:t>35</w:t>
      </w:r>
      <w:r w:rsidRPr="00FA271D">
        <w:t xml:space="preserve"> million </w:t>
      </w:r>
      <w:del w:id="277" w:author="Author">
        <w:r w:rsidRPr="00FA271D" w:rsidDel="00B46029">
          <w:delText>Chicago Digital Consultants</w:delText>
        </w:r>
      </w:del>
      <w:ins w:id="278" w:author="Author">
        <w:r w:rsidR="00B46029">
          <w:t>Chicago Cyber Engineering</w:t>
        </w:r>
        <w:del w:id="279" w:author="Author">
          <w:r w:rsidR="00B46029" w:rsidDel="00284A8C">
            <w:delText xml:space="preserve"> </w:delText>
          </w:r>
        </w:del>
      </w:ins>
      <w:r w:rsidRPr="00FA271D">
        <w:t xml:space="preserve"> office building</w:t>
      </w:r>
      <w:r>
        <w:t>,</w:t>
      </w:r>
      <w:r w:rsidRPr="00FA271D">
        <w:t xml:space="preserve"> </w:t>
      </w:r>
      <w:r>
        <w:t xml:space="preserve">Imer </w:t>
      </w:r>
      <w:r w:rsidR="000A788F">
        <w:t xml:space="preserve">and Lendina </w:t>
      </w:r>
      <w:r>
        <w:t>Bisha</w:t>
      </w:r>
      <w:r w:rsidRPr="00FA271D">
        <w:t xml:space="preserve"> </w:t>
      </w:r>
      <w:r w:rsidR="00BF3928">
        <w:t>met</w:t>
      </w:r>
      <w:r w:rsidRPr="00FA271D">
        <w:t xml:space="preserve"> Alan, the security guard</w:t>
      </w:r>
      <w:r>
        <w:t>.</w:t>
      </w:r>
      <w:r w:rsidRPr="00FA271D">
        <w:t xml:space="preserve"> </w:t>
      </w:r>
      <w:r>
        <w:t>Alan</w:t>
      </w:r>
      <w:r w:rsidRPr="00FA271D">
        <w:t xml:space="preserve"> sweeps all employees for </w:t>
      </w:r>
      <w:del w:id="280" w:author="Author">
        <w:r w:rsidRPr="00FA271D" w:rsidDel="00284A8C">
          <w:delText xml:space="preserve">any </w:delText>
        </w:r>
      </w:del>
      <w:r w:rsidRPr="00FA271D">
        <w:t>electronic devices</w:t>
      </w:r>
      <w:del w:id="281" w:author="Author">
        <w:r w:rsidRPr="00FA271D" w:rsidDel="000D4C6E">
          <w:delText>, such as</w:delText>
        </w:r>
      </w:del>
      <w:ins w:id="282" w:author="Author">
        <w:r w:rsidR="000D4C6E">
          <w:t xml:space="preserve"> like</w:t>
        </w:r>
      </w:ins>
      <w:r w:rsidRPr="00FA271D">
        <w:t xml:space="preserve"> phones or memory dongles. </w:t>
      </w:r>
    </w:p>
    <w:p w14:paraId="7D15DBE6" w14:textId="2515C881" w:rsidR="0024701A" w:rsidRDefault="0024701A" w:rsidP="009C772F">
      <w:pPr>
        <w:pStyle w:val="BodyNormal"/>
      </w:pPr>
      <w:r w:rsidRPr="00FA271D">
        <w:t>"You can go on up, Mr.</w:t>
      </w:r>
      <w:r w:rsidR="0003115E">
        <w:t xml:space="preserve"> and Mrs. </w:t>
      </w:r>
      <w:r w:rsidRPr="00FA271D">
        <w:t xml:space="preserve">Bisha." </w:t>
      </w:r>
    </w:p>
    <w:p w14:paraId="4AA20D47" w14:textId="416742AC" w:rsidR="0024701A" w:rsidRPr="00FA271D" w:rsidRDefault="0024701A" w:rsidP="009C772F">
      <w:pPr>
        <w:pStyle w:val="BodyNormal"/>
        <w:rPr>
          <w:i/>
          <w:iCs/>
        </w:rPr>
      </w:pPr>
      <w:r w:rsidRPr="00FA271D">
        <w:t xml:space="preserve">Imer nodded to Alan and headed for the executive elevator. Moving </w:t>
      </w:r>
      <w:r w:rsidR="00304F36">
        <w:t>to</w:t>
      </w:r>
      <w:r w:rsidRPr="00FA271D">
        <w:t xml:space="preserve"> the top floor, </w:t>
      </w:r>
      <w:r w:rsidR="0003115E">
        <w:t>t</w:t>
      </w:r>
      <w:r w:rsidRPr="00FA271D">
        <w:t>he</w:t>
      </w:r>
      <w:r w:rsidR="0003115E">
        <w:t>y</w:t>
      </w:r>
      <w:r w:rsidRPr="00FA271D">
        <w:t xml:space="preserve"> </w:t>
      </w:r>
      <w:r w:rsidR="007F0D67">
        <w:t>entered</w:t>
      </w:r>
      <w:r w:rsidRPr="00FA271D">
        <w:t xml:space="preserve"> the secure conference room. </w:t>
      </w:r>
      <w:r>
        <w:t>The conference room, s</w:t>
      </w:r>
      <w:r w:rsidRPr="00FA271D">
        <w:t>urrounded by steel and beryllium</w:t>
      </w:r>
      <w:ins w:id="283" w:author="Author">
        <w:r w:rsidR="00284A8C">
          <w:t xml:space="preserve"> seals</w:t>
        </w:r>
      </w:ins>
      <w:r w:rsidRPr="00FA271D">
        <w:t xml:space="preserve"> on all six sides, is </w:t>
      </w:r>
      <w:r w:rsidR="00BB09B6">
        <w:t>a</w:t>
      </w:r>
      <w:r w:rsidRPr="00FA271D">
        <w:t xml:space="preserve"> Faraday cage</w:t>
      </w:r>
      <w:r>
        <w:t>.</w:t>
      </w:r>
      <w:r w:rsidRPr="00FA271D">
        <w:t xml:space="preserve"> </w:t>
      </w:r>
      <w:r>
        <w:t>N</w:t>
      </w:r>
      <w:r w:rsidRPr="00FA271D">
        <w:t xml:space="preserve">o amount of microwave penetration will reveal what is </w:t>
      </w:r>
      <w:del w:id="284" w:author="Author">
        <w:r w:rsidRPr="00FA271D" w:rsidDel="00962FDF">
          <w:delText>going on</w:delText>
        </w:r>
      </w:del>
      <w:ins w:id="285" w:author="Author">
        <w:r w:rsidR="00962FDF">
          <w:t>happening</w:t>
        </w:r>
      </w:ins>
      <w:r w:rsidRPr="00FA271D">
        <w:t xml:space="preserve"> in the meeting room. Everybody was in attendance, so Imer took his seat at the head of the table.</w:t>
      </w:r>
    </w:p>
    <w:p w14:paraId="45E4270C" w14:textId="77777777" w:rsidR="0024701A" w:rsidRPr="00FA271D" w:rsidRDefault="0024701A" w:rsidP="009C772F">
      <w:pPr>
        <w:pStyle w:val="BodyNormal"/>
        <w:rPr>
          <w:i/>
          <w:iCs/>
        </w:rPr>
      </w:pPr>
      <w:r w:rsidRPr="00FA271D">
        <w:t>"All right, what have we got?"</w:t>
      </w:r>
    </w:p>
    <w:p w14:paraId="2EC2FBDA" w14:textId="77777777" w:rsidR="00585899" w:rsidRDefault="0024701A" w:rsidP="009C772F">
      <w:pPr>
        <w:pStyle w:val="BodyNormal"/>
        <w:rPr>
          <w:ins w:id="286" w:author="Author"/>
        </w:rPr>
      </w:pPr>
      <w:bookmarkStart w:id="287" w:name="_Hlk47991730"/>
      <w:r w:rsidRPr="00FA271D">
        <w:t xml:space="preserve">Tony Sipelli </w:t>
      </w:r>
      <w:bookmarkEnd w:id="287"/>
      <w:r w:rsidRPr="00FA271D">
        <w:t>of the family's law firm Sipelli and Meyers spoke first.</w:t>
      </w:r>
      <w:del w:id="288" w:author="Author">
        <w:r w:rsidRPr="00FA271D" w:rsidDel="00585899">
          <w:delText xml:space="preserve"> </w:delText>
        </w:r>
      </w:del>
      <w:ins w:id="289" w:author="Author">
        <w:r w:rsidR="00585899">
          <w:t xml:space="preserve"> </w:t>
        </w:r>
      </w:ins>
    </w:p>
    <w:p w14:paraId="5CBAD16C" w14:textId="4DDF273B" w:rsidR="0024701A" w:rsidRPr="00FA271D" w:rsidRDefault="0024701A" w:rsidP="009C772F">
      <w:pPr>
        <w:pStyle w:val="BodyNormal"/>
        <w:rPr>
          <w:i/>
          <w:iCs/>
        </w:rPr>
      </w:pPr>
      <w:r w:rsidRPr="00FA271D">
        <w:t>"We got in from Mackinac Island just one hour before t</w:t>
      </w:r>
      <w:del w:id="290" w:author="Author">
        <w:r w:rsidRPr="00FA271D" w:rsidDel="00340AA9">
          <w:delText>he 4 p.m. bond hearing today</w:delText>
        </w:r>
      </w:del>
      <w:ins w:id="291" w:author="Author">
        <w:r w:rsidR="00340AA9">
          <w:t xml:space="preserve">oday's </w:t>
        </w:r>
      </w:ins>
      <w:r w:rsidR="004D2BAA">
        <w:t>four</w:t>
      </w:r>
      <w:ins w:id="292" w:author="Author">
        <w:r w:rsidR="00340AA9">
          <w:t xml:space="preserve"> p.m. bond hearing</w:t>
        </w:r>
      </w:ins>
      <w:r w:rsidRPr="00FA271D">
        <w:t xml:space="preserve">. The boys said </w:t>
      </w:r>
      <w:del w:id="293" w:author="Author">
        <w:r w:rsidRPr="00FA271D" w:rsidDel="00340AA9">
          <w:delText>that a woman came at them like a freaking banshee and took them both</w:delText>
        </w:r>
      </w:del>
      <w:ins w:id="294" w:author="Author">
        <w:r w:rsidR="00340AA9">
          <w:t>a woman came at them like a freaking banshee and took them</w:t>
        </w:r>
      </w:ins>
      <w:r w:rsidRPr="00FA271D">
        <w:t xml:space="preserve"> down</w:t>
      </w:r>
      <w:ins w:id="295" w:author="Author">
        <w:r w:rsidR="00D44469">
          <w:t xml:space="preserve"> with </w:t>
        </w:r>
      </w:ins>
      <w:del w:id="296" w:author="Author">
        <w:r w:rsidRPr="00FA271D" w:rsidDel="00D44469">
          <w:delText xml:space="preserve">. She had </w:delText>
        </w:r>
      </w:del>
      <w:r w:rsidRPr="00FA271D">
        <w:t xml:space="preserve">a stun gun and gel pepper spray. </w:t>
      </w:r>
      <w:del w:id="297" w:author="Author">
        <w:r w:rsidRPr="00FA271D" w:rsidDel="00D44469">
          <w:delText xml:space="preserve">They ended up </w:delText>
        </w:r>
      </w:del>
      <w:ins w:id="298" w:author="Author">
        <w:r w:rsidR="00D44469">
          <w:t xml:space="preserve">She </w:t>
        </w:r>
      </w:ins>
      <w:r w:rsidRPr="00FA271D">
        <w:t xml:space="preserve">knocked </w:t>
      </w:r>
      <w:ins w:id="299" w:author="Author">
        <w:r w:rsidR="00D44469">
          <w:t xml:space="preserve">them </w:t>
        </w:r>
      </w:ins>
      <w:r w:rsidRPr="00FA271D">
        <w:t>out</w:t>
      </w:r>
      <w:ins w:id="300" w:author="Author">
        <w:r w:rsidR="00D44469">
          <w:t xml:space="preserve"> and bound</w:t>
        </w:r>
      </w:ins>
      <w:del w:id="301" w:author="Author">
        <w:r w:rsidRPr="00FA271D" w:rsidDel="00D44469">
          <w:delText xml:space="preserve"> with</w:delText>
        </w:r>
      </w:del>
      <w:r w:rsidRPr="00FA271D">
        <w:t xml:space="preserve"> their hands and legs </w:t>
      </w:r>
      <w:del w:id="302" w:author="Author">
        <w:r w:rsidRPr="00FA271D" w:rsidDel="00D44469">
          <w:delText xml:space="preserve">bound </w:delText>
        </w:r>
      </w:del>
      <w:r w:rsidRPr="00FA271D">
        <w:t>with zip ties. They said nothing to the police despite all the standard Joe Friday interrogation techniques.</w:t>
      </w:r>
    </w:p>
    <w:p w14:paraId="060102D1" w14:textId="3A076063" w:rsidR="0024701A" w:rsidRPr="00FA271D" w:rsidRDefault="008D1C3E" w:rsidP="009C772F">
      <w:pPr>
        <w:pStyle w:val="BodyNormal"/>
        <w:rPr>
          <w:i/>
          <w:iCs/>
        </w:rPr>
      </w:pPr>
      <w:r>
        <w:t>The prosecutors</w:t>
      </w:r>
      <w:r w:rsidR="0024701A" w:rsidRPr="00FA271D">
        <w:t xml:space="preserve"> crushed</w:t>
      </w:r>
      <w:r>
        <w:t xml:space="preserve"> us</w:t>
      </w:r>
      <w:r w:rsidR="0024701A" w:rsidRPr="00FA271D">
        <w:t xml:space="preserve"> in the bond hearing, Imer. </w:t>
      </w:r>
      <w:del w:id="303" w:author="Author">
        <w:r w:rsidR="0024701A" w:rsidRPr="00FA271D" w:rsidDel="00962FDF">
          <w:delText>For starters, i</w:delText>
        </w:r>
      </w:del>
      <w:ins w:id="304" w:author="Author">
        <w:r w:rsidR="00962FDF">
          <w:t>I</w:t>
        </w:r>
      </w:ins>
      <w:r w:rsidR="0024701A" w:rsidRPr="00FA271D">
        <w:t>t was a closed hearing</w:t>
      </w:r>
      <w:del w:id="305" w:author="Author">
        <w:r w:rsidR="0024701A" w:rsidRPr="00FA271D" w:rsidDel="00962FDF">
          <w:delText xml:space="preserve">, </w:delText>
        </w:r>
      </w:del>
      <w:ins w:id="306" w:author="Author">
        <w:r w:rsidR="00962FDF">
          <w:t>;</w:t>
        </w:r>
        <w:r w:rsidR="00962FDF" w:rsidRPr="00FA271D">
          <w:t xml:space="preserve"> </w:t>
        </w:r>
      </w:ins>
      <w:r w:rsidR="0024701A" w:rsidRPr="00FA271D">
        <w:t xml:space="preserve">no public or press allowed in. They had an FBI video of the whole thing, with Luan admitting that Officer Williams was </w:t>
      </w:r>
      <w:r w:rsidR="008545EC" w:rsidRPr="00FA271D">
        <w:t>dead,</w:t>
      </w:r>
      <w:r w:rsidR="0024701A" w:rsidRPr="00FA271D">
        <w:t xml:space="preserve"> and Officer Merrick was </w:t>
      </w:r>
      <w:r w:rsidR="0024701A" w:rsidRPr="00FA271D">
        <w:lastRenderedPageBreak/>
        <w:t xml:space="preserve">next. It showed him pointing </w:t>
      </w:r>
      <w:r w:rsidR="008545EC">
        <w:t>his pistol</w:t>
      </w:r>
      <w:r w:rsidR="0024701A" w:rsidRPr="00FA271D">
        <w:t xml:space="preserve"> at his head. That's the point where she attacked them. She unlocked Merrick's cuffs and ran away. The FBI blurred the girl's face on the video, so there's no chance of getting a make on her. Prosecutors said </w:t>
      </w:r>
      <w:del w:id="307" w:author="Author">
        <w:r w:rsidR="0024701A" w:rsidRPr="00FA271D" w:rsidDel="00DC2373">
          <w:delText xml:space="preserve">that </w:delText>
        </w:r>
      </w:del>
      <w:r w:rsidR="0024701A" w:rsidRPr="00FA271D">
        <w:t xml:space="preserve">they had ironclad evidence of a conspiracy to murder two police officers, the murder itself of Officer Williams, </w:t>
      </w:r>
      <w:del w:id="308" w:author="Author">
        <w:r w:rsidR="0024701A" w:rsidRPr="00FA271D" w:rsidDel="00962FDF">
          <w:delText xml:space="preserve">and of course, </w:delText>
        </w:r>
      </w:del>
      <w:r w:rsidR="0024701A" w:rsidRPr="00FA271D">
        <w:t>several handgun violations, and so forth. The prosecutors asked for denial of bail, and they got it."</w:t>
      </w:r>
    </w:p>
    <w:p w14:paraId="6FD5B296" w14:textId="0CFF7C7C" w:rsidR="0024701A" w:rsidRPr="00FA271D" w:rsidRDefault="0024701A" w:rsidP="009C772F">
      <w:pPr>
        <w:pStyle w:val="BodyNormal"/>
        <w:rPr>
          <w:i/>
          <w:iCs/>
        </w:rPr>
      </w:pPr>
      <w:r w:rsidRPr="00FA271D">
        <w:t>"OK, what's the bottom line?" Imer</w:t>
      </w:r>
      <w:r w:rsidR="008545EC">
        <w:t xml:space="preserve"> said</w:t>
      </w:r>
      <w:r w:rsidRPr="00FA271D">
        <w:t>.</w:t>
      </w:r>
    </w:p>
    <w:p w14:paraId="74311A34" w14:textId="6D6027A9" w:rsidR="0024701A" w:rsidRPr="00FA271D" w:rsidRDefault="0024701A" w:rsidP="009C772F">
      <w:pPr>
        <w:pStyle w:val="BodyNormal"/>
        <w:rPr>
          <w:i/>
          <w:iCs/>
        </w:rPr>
      </w:pPr>
      <w:r w:rsidRPr="00FA271D">
        <w:t>"Your brother Luan and Besim are going to prison for life. The court was crawling with FBI people</w:t>
      </w:r>
      <w:del w:id="309" w:author="Author">
        <w:r w:rsidRPr="00FA271D" w:rsidDel="00DE14E8">
          <w:delText xml:space="preserve"> too</w:delText>
        </w:r>
      </w:del>
      <w:r w:rsidRPr="00FA271D">
        <w:t>; God help our boys if they get involved."</w:t>
      </w:r>
    </w:p>
    <w:p w14:paraId="1AC72485" w14:textId="77777777" w:rsidR="0024701A" w:rsidRPr="00FA271D" w:rsidRDefault="0024701A" w:rsidP="009C772F">
      <w:pPr>
        <w:pStyle w:val="BodyNormal"/>
        <w:rPr>
          <w:i/>
          <w:iCs/>
        </w:rPr>
      </w:pPr>
      <w:r w:rsidRPr="00FA271D">
        <w:t>"Any chance of breaking them out?"</w:t>
      </w:r>
    </w:p>
    <w:p w14:paraId="64D0BDE2" w14:textId="7154B828" w:rsidR="0024701A" w:rsidRPr="00FA271D" w:rsidRDefault="0024701A" w:rsidP="009C772F">
      <w:pPr>
        <w:pStyle w:val="BodyNormal"/>
        <w:rPr>
          <w:i/>
          <w:iCs/>
        </w:rPr>
      </w:pPr>
      <w:r w:rsidRPr="00FA271D">
        <w:t xml:space="preserve">"Fat chance," Daniel Meyers </w:t>
      </w:r>
      <w:r w:rsidR="00BB09B6">
        <w:t>said.</w:t>
      </w:r>
      <w:r w:rsidRPr="00FA271D">
        <w:t xml:space="preserve"> </w:t>
      </w:r>
      <w:r w:rsidR="00BB09B6">
        <w:t>“T</w:t>
      </w:r>
      <w:r w:rsidRPr="00FA271D">
        <w:t>h</w:t>
      </w:r>
      <w:ins w:id="310" w:author="Author">
        <w:r w:rsidR="00776934">
          <w:t>e</w:t>
        </w:r>
      </w:ins>
      <w:del w:id="311" w:author="Author">
        <w:r w:rsidRPr="00FA271D" w:rsidDel="00776934">
          <w:delText>ey</w:delText>
        </w:r>
      </w:del>
      <w:ins w:id="312" w:author="Author">
        <w:r w:rsidR="00776934">
          <w:t xml:space="preserve"> Chicago Police</w:t>
        </w:r>
      </w:ins>
      <w:r w:rsidRPr="00FA271D">
        <w:t xml:space="preserve"> </w:t>
      </w:r>
      <w:del w:id="313" w:author="Author">
        <w:r w:rsidRPr="00FA271D" w:rsidDel="00776934">
          <w:delText xml:space="preserve">were </w:delText>
        </w:r>
      </w:del>
      <w:r w:rsidRPr="00FA271D">
        <w:t>transferred</w:t>
      </w:r>
      <w:ins w:id="314" w:author="Author">
        <w:r w:rsidR="00776934">
          <w:t xml:space="preserve"> them</w:t>
        </w:r>
      </w:ins>
      <w:r w:rsidRPr="00FA271D">
        <w:t xml:space="preserve"> to Cook County Jail, the high-security section."</w:t>
      </w:r>
    </w:p>
    <w:p w14:paraId="37117074" w14:textId="77777777" w:rsidR="0024701A" w:rsidRPr="00FA271D" w:rsidRDefault="0024701A" w:rsidP="009C772F">
      <w:pPr>
        <w:pStyle w:val="BodyNormal"/>
        <w:rPr>
          <w:i/>
          <w:iCs/>
        </w:rPr>
      </w:pPr>
      <w:r w:rsidRPr="00FA271D">
        <w:t>"Anyone else wants to offer an opinion?" Imer said, glaring at the group.</w:t>
      </w:r>
    </w:p>
    <w:p w14:paraId="3313D474" w14:textId="489BF2C4" w:rsidR="0024701A" w:rsidRPr="00FA271D" w:rsidRDefault="0024701A" w:rsidP="009C772F">
      <w:pPr>
        <w:pStyle w:val="BodyNormal"/>
        <w:rPr>
          <w:i/>
          <w:iCs/>
        </w:rPr>
      </w:pPr>
      <w:r w:rsidRPr="00FA271D">
        <w:t xml:space="preserve">"Yeah, I have an opinion," said Dr. </w:t>
      </w:r>
      <w:r w:rsidR="00FE094C">
        <w:t xml:space="preserve">Lewis </w:t>
      </w:r>
      <w:r w:rsidRPr="00FA271D">
        <w:t>Morton. "I told you that taking action against the police was a high-risk gamble,</w:t>
      </w:r>
      <w:ins w:id="315" w:author="Author">
        <w:r w:rsidR="00DC2373">
          <w:t xml:space="preserve"> and</w:t>
        </w:r>
      </w:ins>
      <w:r w:rsidRPr="00FA271D">
        <w:t xml:space="preserve"> </w:t>
      </w:r>
      <w:del w:id="316" w:author="Author">
        <w:r w:rsidRPr="00FA271D" w:rsidDel="00DC2373">
          <w:delText xml:space="preserve">that </w:delText>
        </w:r>
      </w:del>
      <w:r w:rsidRPr="00FA271D">
        <w:t xml:space="preserve">something </w:t>
      </w:r>
      <w:del w:id="317" w:author="Author">
        <w:r w:rsidRPr="00FA271D" w:rsidDel="00DC2373">
          <w:delText xml:space="preserve">can </w:delText>
        </w:r>
      </w:del>
      <w:ins w:id="318" w:author="Author">
        <w:r w:rsidR="00DC2373">
          <w:t>could</w:t>
        </w:r>
        <w:r w:rsidR="00DC2373" w:rsidRPr="00FA271D">
          <w:t xml:space="preserve"> </w:t>
        </w:r>
      </w:ins>
      <w:r w:rsidRPr="00FA271D">
        <w:t>go wrong. Now you've lit a fire under them, and they</w:t>
      </w:r>
      <w:r w:rsidR="003643F9">
        <w:t xml:space="preserve"> won't</w:t>
      </w:r>
      <w:r w:rsidRPr="00FA271D">
        <w:t xml:space="preserve"> relent until they bring us all down."</w:t>
      </w:r>
    </w:p>
    <w:p w14:paraId="1ACA3677" w14:textId="26D9DF46" w:rsidR="0024701A" w:rsidRPr="00FA271D" w:rsidRDefault="0024701A" w:rsidP="009C772F">
      <w:pPr>
        <w:pStyle w:val="BodyNormal"/>
        <w:rPr>
          <w:i/>
          <w:iCs/>
        </w:rPr>
      </w:pPr>
      <w:r w:rsidRPr="00FA271D">
        <w:t>"Do you think, Lewis, that I'm gonna sit right here and let the cops steal $2</w:t>
      </w:r>
      <w:r w:rsidR="008545EC">
        <w:t>5</w:t>
      </w:r>
      <w:r w:rsidRPr="00FA271D">
        <w:t xml:space="preserve"> million in cash from us and get away with it?"</w:t>
      </w:r>
    </w:p>
    <w:p w14:paraId="1A45AFC2" w14:textId="2F05F0D6" w:rsidR="0024701A" w:rsidRPr="00FA271D" w:rsidRDefault="00813E84" w:rsidP="009C772F">
      <w:pPr>
        <w:pStyle w:val="BodyNormal"/>
        <w:rPr>
          <w:i/>
          <w:iCs/>
        </w:rPr>
      </w:pPr>
      <w:r>
        <w:t>“</w:t>
      </w:r>
      <w:r w:rsidR="0024701A" w:rsidRPr="00FA271D">
        <w:t>Look, Imer, we've got a mole in this organization</w:t>
      </w:r>
      <w:r w:rsidR="000D3114">
        <w:t>.</w:t>
      </w:r>
      <w:r w:rsidR="008545EC">
        <w:t xml:space="preserve"> </w:t>
      </w:r>
      <w:r w:rsidR="0024701A" w:rsidRPr="00FA271D">
        <w:lastRenderedPageBreak/>
        <w:t xml:space="preserve">That's the best answer so far. </w:t>
      </w:r>
      <w:r w:rsidR="0024701A">
        <w:t>Over and over, I've told you</w:t>
      </w:r>
      <w:r w:rsidR="0024701A" w:rsidRPr="00FA271D">
        <w:t xml:space="preserve"> that shipping cash around the country is so last century. It's all blockchains and millisecond </w:t>
      </w:r>
      <w:ins w:id="319" w:author="Author">
        <w:r w:rsidR="007D5463">
          <w:t>crypto-</w:t>
        </w:r>
      </w:ins>
      <w:r w:rsidR="0024701A" w:rsidRPr="00FA271D">
        <w:t>cash transfers on the Internet now. We know how to do it in ways that don't trigger federal financial thresholds.</w:t>
      </w:r>
    </w:p>
    <w:p w14:paraId="7E745341" w14:textId="26B95258" w:rsidR="0024701A" w:rsidRPr="00FA271D" w:rsidRDefault="00813E84" w:rsidP="009C772F">
      <w:pPr>
        <w:pStyle w:val="BodyNormal"/>
        <w:rPr>
          <w:i/>
          <w:iCs/>
        </w:rPr>
      </w:pPr>
      <w:r>
        <w:t>“</w:t>
      </w:r>
      <w:r w:rsidR="0024701A" w:rsidRPr="00FA271D">
        <w:t xml:space="preserve">I know </w:t>
      </w:r>
      <w:del w:id="320" w:author="Author">
        <w:r w:rsidR="0024701A" w:rsidRPr="00FA271D" w:rsidDel="00DC2373">
          <w:delText xml:space="preserve">that </w:delText>
        </w:r>
      </w:del>
      <w:r w:rsidR="003A3E88">
        <w:t xml:space="preserve">the </w:t>
      </w:r>
      <w:r w:rsidR="0024701A">
        <w:t>New York City famil</w:t>
      </w:r>
      <w:r w:rsidR="0024701A" w:rsidRPr="00FA271D">
        <w:t>y like</w:t>
      </w:r>
      <w:r w:rsidR="00ED4798">
        <w:t>s</w:t>
      </w:r>
      <w:r w:rsidR="0024701A" w:rsidRPr="00FA271D">
        <w:t xml:space="preserve"> their cold, hard cash</w:t>
      </w:r>
      <w:r w:rsidR="00304F36">
        <w:t>;</w:t>
      </w:r>
      <w:r w:rsidR="0024701A" w:rsidRPr="00FA271D">
        <w:t xml:space="preserve"> holding it in their hands. But in today's world, this is just epically stupid."</w:t>
      </w:r>
    </w:p>
    <w:p w14:paraId="4FAAE424" w14:textId="7EDBFAE0" w:rsidR="0024701A" w:rsidRPr="00FA271D" w:rsidRDefault="0024701A" w:rsidP="009C772F">
      <w:pPr>
        <w:pStyle w:val="BodyNormal"/>
        <w:rPr>
          <w:i/>
          <w:iCs/>
        </w:rPr>
      </w:pPr>
      <w:r w:rsidRPr="00FA271D">
        <w:t xml:space="preserve">Imer was quiet for thirty seconds, </w:t>
      </w:r>
      <w:del w:id="321" w:author="Author">
        <w:r w:rsidRPr="00FA271D" w:rsidDel="00682EB5">
          <w:delText xml:space="preserve">just </w:delText>
        </w:r>
      </w:del>
      <w:r w:rsidRPr="00FA271D">
        <w:t>biting his lower lip and staring at the floor. The rest of the group expected some kind of outburst.</w:t>
      </w:r>
    </w:p>
    <w:p w14:paraId="69FF18E9" w14:textId="75BD7B20" w:rsidR="0024701A" w:rsidRPr="00FA271D" w:rsidRDefault="0024701A" w:rsidP="009C772F">
      <w:pPr>
        <w:pStyle w:val="BodyNormal"/>
        <w:rPr>
          <w:i/>
          <w:iCs/>
        </w:rPr>
      </w:pPr>
      <w:r w:rsidRPr="00FA271D">
        <w:t xml:space="preserve">"The opinion of the leadership in our New York, Boston, Los </w:t>
      </w:r>
      <w:r>
        <w:t>Angel</w:t>
      </w:r>
      <w:r w:rsidRPr="00FA271D">
        <w:t xml:space="preserve">es, and Seattle operations </w:t>
      </w:r>
      <w:del w:id="322" w:author="Author">
        <w:r w:rsidRPr="00FA271D" w:rsidDel="00DC2373">
          <w:delText xml:space="preserve">all </w:delText>
        </w:r>
      </w:del>
      <w:r w:rsidR="00882CF3">
        <w:t>is</w:t>
      </w:r>
      <w:r w:rsidRPr="00FA271D">
        <w:t xml:space="preserve"> that the Chicago </w:t>
      </w:r>
      <w:r w:rsidR="00196951">
        <w:t>P</w:t>
      </w:r>
      <w:r w:rsidRPr="00FA271D">
        <w:t xml:space="preserve">olice are behind these robberies of our money. We are people who always respond with extreme action when others threaten our business. These dirty cops </w:t>
      </w:r>
      <w:r w:rsidR="008545EC" w:rsidRPr="00FA271D">
        <w:t>must</w:t>
      </w:r>
      <w:r w:rsidRPr="00FA271D">
        <w:t xml:space="preserve"> pay. I want this undercover cop, Merrick, dead. </w:t>
      </w:r>
      <w:proofErr w:type="gramStart"/>
      <w:r w:rsidRPr="00FA271D">
        <w:t>Do</w:t>
      </w:r>
      <w:proofErr w:type="gramEnd"/>
      <w:r w:rsidRPr="00FA271D">
        <w:t xml:space="preserve"> you hear me? Dead."</w:t>
      </w:r>
    </w:p>
    <w:p w14:paraId="14A20393" w14:textId="75BA3B89" w:rsidR="000A04B9" w:rsidRDefault="0024701A" w:rsidP="009C772F">
      <w:pPr>
        <w:pStyle w:val="BodyNormal"/>
        <w:rPr>
          <w:ins w:id="323" w:author="Author"/>
        </w:rPr>
      </w:pPr>
      <w:r w:rsidRPr="00FA271D">
        <w:t>Yilka Kartallozi jerked his chair closer to the table edge</w:t>
      </w:r>
      <w:ins w:id="324" w:author="Author">
        <w:r w:rsidR="000A04B9">
          <w:t>.</w:t>
        </w:r>
      </w:ins>
      <w:del w:id="325" w:author="Author">
        <w:r w:rsidRPr="00FA271D" w:rsidDel="000A04B9">
          <w:delText xml:space="preserve"> and said, </w:delText>
        </w:r>
      </w:del>
    </w:p>
    <w:p w14:paraId="7A6B88B2" w14:textId="5B277AE1" w:rsidR="0024701A" w:rsidRPr="00FA271D" w:rsidRDefault="0024701A" w:rsidP="009C772F">
      <w:pPr>
        <w:pStyle w:val="BodyNormal"/>
        <w:rPr>
          <w:i/>
          <w:iCs/>
        </w:rPr>
      </w:pPr>
      <w:r w:rsidRPr="00FA271D">
        <w:t>"I have something I want to say."</w:t>
      </w:r>
    </w:p>
    <w:p w14:paraId="0A67FDA4" w14:textId="77777777" w:rsidR="0024701A" w:rsidRPr="00FA271D" w:rsidRDefault="0024701A" w:rsidP="009C772F">
      <w:pPr>
        <w:pStyle w:val="BodyNormal"/>
        <w:rPr>
          <w:i/>
          <w:iCs/>
        </w:rPr>
      </w:pPr>
      <w:r w:rsidRPr="00FA271D">
        <w:t>"OK, Yilka. You have the floor."</w:t>
      </w:r>
    </w:p>
    <w:p w14:paraId="527A427C" w14:textId="031D8D93" w:rsidR="0024701A" w:rsidRPr="00FA271D" w:rsidRDefault="0024701A" w:rsidP="009C772F">
      <w:pPr>
        <w:pStyle w:val="BodyNormal"/>
        <w:rPr>
          <w:i/>
          <w:iCs/>
        </w:rPr>
      </w:pPr>
      <w:r w:rsidRPr="00FA271D">
        <w:t>"I agree with the big bosses</w:t>
      </w:r>
      <w:del w:id="326" w:author="Author">
        <w:r w:rsidRPr="00FA271D" w:rsidDel="000A04B9">
          <w:delText>;</w:delText>
        </w:r>
      </w:del>
      <w:ins w:id="327" w:author="Author">
        <w:r w:rsidR="000A04B9">
          <w:t>.</w:t>
        </w:r>
      </w:ins>
      <w:r w:rsidRPr="00FA271D">
        <w:t xml:space="preserve"> </w:t>
      </w:r>
      <w:del w:id="328" w:author="Author">
        <w:r w:rsidRPr="00FA271D" w:rsidDel="000A04B9">
          <w:delText>t</w:delText>
        </w:r>
      </w:del>
      <w:ins w:id="329" w:author="Author">
        <w:r w:rsidR="000A04B9">
          <w:t>T</w:t>
        </w:r>
      </w:ins>
      <w:r w:rsidRPr="00FA271D">
        <w:t xml:space="preserve">he Chicago Police are robbing us of money collected by every </w:t>
      </w:r>
      <w:r>
        <w:t>territory's operation</w:t>
      </w:r>
      <w:r w:rsidRPr="00FA271D">
        <w:t xml:space="preserve">. We </w:t>
      </w:r>
      <w:del w:id="330" w:author="Author">
        <w:r w:rsidRPr="00FA271D" w:rsidDel="00332350">
          <w:delText>have to</w:delText>
        </w:r>
      </w:del>
      <w:ins w:id="331" w:author="Author">
        <w:r w:rsidR="00332350">
          <w:t>must</w:t>
        </w:r>
      </w:ins>
      <w:r w:rsidRPr="00FA271D">
        <w:t xml:space="preserve"> find the mole </w:t>
      </w:r>
      <w:del w:id="332" w:author="Author">
        <w:r w:rsidRPr="00FA271D" w:rsidDel="00CF427C">
          <w:delText>who is behind this. We have to</w:delText>
        </w:r>
      </w:del>
      <w:ins w:id="333" w:author="Author">
        <w:r w:rsidR="00CF427C">
          <w:t>behind this and</w:t>
        </w:r>
      </w:ins>
      <w:r w:rsidRPr="00FA271D">
        <w:t xml:space="preserve"> teach the Chicago PD a lesson. We </w:t>
      </w:r>
      <w:r w:rsidR="008545EC">
        <w:t>should</w:t>
      </w:r>
      <w:r w:rsidRPr="00FA271D">
        <w:t xml:space="preserve"> do something spectacular t</w:t>
      </w:r>
      <w:r>
        <w:t>o</w:t>
      </w:r>
      <w:r w:rsidRPr="00FA271D">
        <w:t xml:space="preserve"> make them think twice about bothering us or jailing our </w:t>
      </w:r>
      <w:r w:rsidRPr="00FA271D">
        <w:lastRenderedPageBreak/>
        <w:t>brothers.</w:t>
      </w:r>
    </w:p>
    <w:p w14:paraId="37557AF2" w14:textId="16F8ADAB" w:rsidR="0024701A" w:rsidRPr="00FA271D" w:rsidRDefault="008D1C3E" w:rsidP="009C772F">
      <w:pPr>
        <w:pStyle w:val="BodyNormal"/>
        <w:rPr>
          <w:i/>
          <w:iCs/>
        </w:rPr>
      </w:pPr>
      <w:r>
        <w:t>“</w:t>
      </w:r>
      <w:r w:rsidR="003643F9">
        <w:t>One of the guys in the research department ga</w:t>
      </w:r>
      <w:r w:rsidR="0024701A" w:rsidRPr="00FA271D">
        <w:t xml:space="preserve">ve me a rundown </w:t>
      </w:r>
      <w:r w:rsidR="0024701A">
        <w:t>o</w:t>
      </w:r>
      <w:r w:rsidR="0024701A" w:rsidRPr="00FA271D">
        <w:t xml:space="preserve">n Officer </w:t>
      </w:r>
      <w:r w:rsidR="0024701A">
        <w:t>Mackenzie</w:t>
      </w:r>
      <w:r w:rsidR="0024701A" w:rsidRPr="00FA271D">
        <w:t xml:space="preserve"> Merrick. Do you know what I found? He's rich</w:t>
      </w:r>
      <w:r w:rsidR="00BB09B6">
        <w:t>.</w:t>
      </w:r>
      <w:del w:id="334" w:author="Author">
        <w:r w:rsidR="0024701A" w:rsidRPr="00FA271D" w:rsidDel="006B525D">
          <w:delText>,</w:delText>
        </w:r>
      </w:del>
      <w:r w:rsidR="0024701A" w:rsidRPr="00FA271D">
        <w:t xml:space="preserve"> His father is John Merrick, founder of </w:t>
      </w:r>
      <w:del w:id="335" w:author="Author">
        <w:r w:rsidR="0024701A" w:rsidRPr="00FA271D" w:rsidDel="003421A7">
          <w:delText xml:space="preserve">the law firm </w:delText>
        </w:r>
      </w:del>
      <w:r w:rsidR="0024701A" w:rsidRPr="00FA271D">
        <w:t xml:space="preserve">Merrick, Dawson, and Brant, one of </w:t>
      </w:r>
      <w:r w:rsidR="0024701A">
        <w:t>Illinois's most prestigious law firm</w:t>
      </w:r>
      <w:r w:rsidR="0024701A" w:rsidRPr="00FA271D">
        <w:t>s. In addition to Mackenzie Merrick, the policeman, John has a son and a daughter who work in the firm.</w:t>
      </w:r>
    </w:p>
    <w:p w14:paraId="655A5EF8" w14:textId="18ADD317" w:rsidR="0024701A" w:rsidRPr="00FA271D" w:rsidRDefault="008D1C3E" w:rsidP="009C772F">
      <w:pPr>
        <w:pStyle w:val="BodyNormal"/>
        <w:rPr>
          <w:i/>
          <w:iCs/>
        </w:rPr>
      </w:pPr>
      <w:r>
        <w:t>“</w:t>
      </w:r>
      <w:r w:rsidR="0024701A" w:rsidRPr="00FA271D">
        <w:t xml:space="preserve">Forget about killing Officer Merrick for now. Instead, let's ruin his life. Let's kill his </w:t>
      </w:r>
      <w:r w:rsidR="003733FF">
        <w:t>f</w:t>
      </w:r>
      <w:r w:rsidR="0024701A" w:rsidRPr="00FA271D">
        <w:t>ather</w:t>
      </w:r>
      <w:del w:id="336" w:author="Author">
        <w:r w:rsidR="0024701A" w:rsidRPr="00FA271D" w:rsidDel="003421A7">
          <w:delText>,</w:delText>
        </w:r>
      </w:del>
      <w:r w:rsidR="0024701A" w:rsidRPr="00FA271D">
        <w:t xml:space="preserve"> </w:t>
      </w:r>
      <w:ins w:id="337" w:author="Author">
        <w:r w:rsidR="003421A7">
          <w:t xml:space="preserve">and </w:t>
        </w:r>
      </w:ins>
      <w:r w:rsidR="0024701A" w:rsidRPr="00FA271D">
        <w:t xml:space="preserve">plant a couple of </w:t>
      </w:r>
      <w:r w:rsidR="0024701A">
        <w:t>8-balls</w:t>
      </w:r>
      <w:r w:rsidR="0024701A" w:rsidRPr="00FA271D">
        <w:t xml:space="preserve"> in his </w:t>
      </w:r>
      <w:del w:id="338" w:author="Author">
        <w:r w:rsidR="0024701A" w:rsidRPr="00FA271D" w:rsidDel="006C51DE">
          <w:delText>pocket</w:delText>
        </w:r>
      </w:del>
      <w:ins w:id="339" w:author="Author">
        <w:r w:rsidR="006C51DE">
          <w:t>car</w:t>
        </w:r>
      </w:ins>
      <w:r w:rsidR="0024701A" w:rsidRPr="00FA271D">
        <w:t>. Officer Merrick will know that he got his father murdered</w:t>
      </w:r>
      <w:r w:rsidR="0024701A">
        <w:t>. H</w:t>
      </w:r>
      <w:r w:rsidR="0024701A" w:rsidRPr="00FA271D">
        <w:t xml:space="preserve">e'll obsess </w:t>
      </w:r>
      <w:del w:id="340" w:author="Author">
        <w:r w:rsidR="0024701A" w:rsidRPr="00FA271D" w:rsidDel="00491794">
          <w:delText xml:space="preserve">on </w:delText>
        </w:r>
      </w:del>
      <w:ins w:id="341" w:author="Author">
        <w:r w:rsidR="00491794" w:rsidRPr="00FA271D">
          <w:t>o</w:t>
        </w:r>
        <w:r w:rsidR="00491794">
          <w:t>ver</w:t>
        </w:r>
        <w:r w:rsidR="00491794" w:rsidRPr="00FA271D">
          <w:t xml:space="preserve"> </w:t>
        </w:r>
      </w:ins>
      <w:r w:rsidR="0024701A" w:rsidRPr="00FA271D">
        <w:t>it</w:t>
      </w:r>
      <w:del w:id="342" w:author="Author">
        <w:r w:rsidR="0024701A" w:rsidRPr="00FA271D" w:rsidDel="006B525D">
          <w:delText>,</w:delText>
        </w:r>
      </w:del>
      <w:r w:rsidR="0024701A" w:rsidRPr="00FA271D">
        <w:t xml:space="preserve"> </w:t>
      </w:r>
      <w:ins w:id="343" w:author="Author">
        <w:r w:rsidR="006B525D">
          <w:t xml:space="preserve">and </w:t>
        </w:r>
      </w:ins>
      <w:r w:rsidR="0024701A" w:rsidRPr="00FA271D">
        <w:t xml:space="preserve">wallow in guilt for a </w:t>
      </w:r>
      <w:r w:rsidR="004D2BAA">
        <w:t>couple</w:t>
      </w:r>
      <w:r w:rsidR="0024701A" w:rsidRPr="00FA271D">
        <w:t xml:space="preserve"> years. Then we'll kill him our usual way, with his dick stuffed into his mouth, just like the old days.</w:t>
      </w:r>
    </w:p>
    <w:p w14:paraId="56FA2DC1" w14:textId="5A84BCB4" w:rsidR="0024701A" w:rsidRPr="00FA271D" w:rsidRDefault="008D1C3E" w:rsidP="009C772F">
      <w:pPr>
        <w:pStyle w:val="BodyNormal"/>
        <w:rPr>
          <w:i/>
          <w:iCs/>
        </w:rPr>
      </w:pPr>
      <w:r>
        <w:t>“</w:t>
      </w:r>
      <w:r w:rsidR="0024701A" w:rsidRPr="00FA271D">
        <w:t>We</w:t>
      </w:r>
      <w:r w:rsidR="0024701A">
        <w:t>’ll</w:t>
      </w:r>
      <w:r w:rsidR="0024701A" w:rsidRPr="00FA271D">
        <w:t xml:space="preserve"> send a shock wave all the way to City Hall. They'll beg the police to stop pressuring Albanian busines</w:t>
      </w:r>
      <w:ins w:id="344" w:author="Author">
        <w:r w:rsidR="00491794">
          <w:t>se</w:t>
        </w:r>
      </w:ins>
      <w:r w:rsidR="0024701A" w:rsidRPr="00FA271D">
        <w:t>s</w:t>
      </w:r>
      <w:del w:id="345" w:author="Author">
        <w:r w:rsidR="0024701A" w:rsidRPr="00FA271D" w:rsidDel="00491794">
          <w:delText>,</w:delText>
        </w:r>
      </w:del>
      <w:r w:rsidR="0024701A" w:rsidRPr="00FA271D">
        <w:t xml:space="preserve"> </w:t>
      </w:r>
      <w:ins w:id="346" w:author="Author">
        <w:r w:rsidR="00491794">
          <w:t xml:space="preserve">and </w:t>
        </w:r>
      </w:ins>
      <w:r w:rsidR="0024701A" w:rsidRPr="00FA271D">
        <w:t>maybe force a reduction in charges for Besim and Luan. Hit back. It's our best response."</w:t>
      </w:r>
    </w:p>
    <w:p w14:paraId="47FD0604" w14:textId="77777777" w:rsidR="000A04B9" w:rsidRDefault="0024701A" w:rsidP="009C772F">
      <w:pPr>
        <w:pStyle w:val="BodyNormal"/>
        <w:rPr>
          <w:ins w:id="347" w:author="Author"/>
        </w:rPr>
      </w:pPr>
      <w:r w:rsidRPr="00FA271D">
        <w:t>Imer nodded his head.</w:t>
      </w:r>
    </w:p>
    <w:p w14:paraId="56BA20E6" w14:textId="4F7EBA96" w:rsidR="0024701A" w:rsidRPr="00FA271D" w:rsidRDefault="0024701A" w:rsidP="009C772F">
      <w:pPr>
        <w:pStyle w:val="BodyNormal"/>
        <w:rPr>
          <w:i/>
          <w:iCs/>
        </w:rPr>
      </w:pPr>
      <w:del w:id="348" w:author="Author">
        <w:r w:rsidRPr="00FA271D" w:rsidDel="000A04B9">
          <w:delText xml:space="preserve"> </w:delText>
        </w:r>
      </w:del>
      <w:r w:rsidRPr="00FA271D">
        <w:t xml:space="preserve">"I like that idea. Get some people to do surveillance on John Merrick. Find some habitual thing that he does that would make a hit possible. Yilka, this is your project. Make it </w:t>
      </w:r>
      <w:r w:rsidR="00437364" w:rsidRPr="00FA271D">
        <w:t>happen but</w:t>
      </w:r>
      <w:r w:rsidRPr="00FA271D">
        <w:t xml:space="preserve"> keep me informed."</w:t>
      </w:r>
    </w:p>
    <w:p w14:paraId="2300D312" w14:textId="6C534D97" w:rsidR="000A04B9" w:rsidRDefault="0024701A" w:rsidP="009C772F">
      <w:pPr>
        <w:pStyle w:val="BodyNormal"/>
        <w:rPr>
          <w:ins w:id="349" w:author="Author"/>
        </w:rPr>
      </w:pPr>
      <w:r w:rsidRPr="00FA271D">
        <w:t>As</w:t>
      </w:r>
      <w:del w:id="350" w:author="Author">
        <w:r w:rsidRPr="00FA271D" w:rsidDel="000A04B9">
          <w:delText xml:space="preserve"> </w:delText>
        </w:r>
      </w:del>
      <w:r w:rsidRPr="00FA271D">
        <w:t xml:space="preserve"> the meeting broke up and everyone </w:t>
      </w:r>
      <w:proofErr w:type="gramStart"/>
      <w:r w:rsidRPr="00FA271D">
        <w:t>filed</w:t>
      </w:r>
      <w:proofErr w:type="gramEnd"/>
      <w:r w:rsidRPr="00FA271D">
        <w:t xml:space="preserve"> out the door, Imer turned to his friend, Lewis</w:t>
      </w:r>
      <w:ins w:id="351" w:author="Author">
        <w:r w:rsidR="000A04B9">
          <w:t>.</w:t>
        </w:r>
      </w:ins>
      <w:del w:id="352" w:author="Author">
        <w:r w:rsidRPr="00FA271D" w:rsidDel="000A04B9">
          <w:delText xml:space="preserve">, and said: </w:delText>
        </w:r>
      </w:del>
    </w:p>
    <w:p w14:paraId="3D8D04F3" w14:textId="49C4EE8F" w:rsidR="0024701A" w:rsidRPr="00FA271D" w:rsidRDefault="0024701A" w:rsidP="009C772F">
      <w:pPr>
        <w:pStyle w:val="BodyNormal"/>
        <w:rPr>
          <w:i/>
          <w:iCs/>
        </w:rPr>
      </w:pPr>
      <w:r w:rsidRPr="00FA271D">
        <w:t xml:space="preserve">"I assume </w:t>
      </w:r>
      <w:del w:id="353" w:author="Author">
        <w:r w:rsidRPr="00FA271D" w:rsidDel="00DC2373">
          <w:delText xml:space="preserve">that </w:delText>
        </w:r>
      </w:del>
      <w:r w:rsidRPr="00FA271D">
        <w:t>you are not on board with this."</w:t>
      </w:r>
    </w:p>
    <w:p w14:paraId="6603BF9B" w14:textId="4242B3FD" w:rsidR="0024701A" w:rsidRPr="00FA271D" w:rsidRDefault="0024701A" w:rsidP="009C772F">
      <w:pPr>
        <w:pStyle w:val="BodyNormal"/>
        <w:rPr>
          <w:i/>
          <w:iCs/>
        </w:rPr>
      </w:pPr>
      <w:r w:rsidRPr="00FA271D">
        <w:t>"No shit. You're taking a huge risk here."</w:t>
      </w:r>
    </w:p>
    <w:p w14:paraId="540FC2D8" w14:textId="77777777" w:rsidR="00E13856" w:rsidRDefault="0024701A" w:rsidP="002C0D23">
      <w:pPr>
        <w:pStyle w:val="BodyNormal"/>
        <w:rPr>
          <w:rStyle w:val="BodyNormalChar"/>
        </w:rPr>
        <w:sectPr w:rsidR="00E13856" w:rsidSect="003135B1">
          <w:pgSz w:w="8640" w:h="12960" w:code="1"/>
          <w:pgMar w:top="720" w:right="720" w:bottom="720" w:left="720" w:header="720" w:footer="720" w:gutter="720"/>
          <w:cols w:space="720"/>
          <w:titlePg/>
          <w:docGrid w:linePitch="360"/>
        </w:sectPr>
      </w:pPr>
      <w:r w:rsidRPr="00F10215">
        <w:rPr>
          <w:rStyle w:val="BodyNormalChar"/>
        </w:rPr>
        <w:lastRenderedPageBreak/>
        <w:t xml:space="preserve">"Noted, my friend. You </w:t>
      </w:r>
      <w:del w:id="354" w:author="Author">
        <w:r w:rsidRPr="00F10215" w:rsidDel="0088677B">
          <w:rPr>
            <w:rStyle w:val="BodyNormalChar"/>
          </w:rPr>
          <w:delText xml:space="preserve">just </w:delText>
        </w:r>
      </w:del>
      <w:r w:rsidRPr="00F10215">
        <w:rPr>
          <w:rStyle w:val="BodyNormalChar"/>
        </w:rPr>
        <w:t>keep rolling in the big bucks from the large, wealthy, and ponderous corporations. I will get rid of the nuisances that we face occasionally.</w:t>
      </w:r>
      <w:ins w:id="355" w:author="Author">
        <w:r w:rsidR="000A04B9">
          <w:rPr>
            <w:rStyle w:val="BodyNormalChar"/>
          </w:rPr>
          <w:t>”</w:t>
        </w:r>
      </w:ins>
      <w:del w:id="356" w:author="Author">
        <w:r w:rsidRPr="00F10215" w:rsidDel="000A04B9">
          <w:rPr>
            <w:rStyle w:val="BodyNormalChar"/>
          </w:rPr>
          <w:delText xml:space="preserve"> </w:delText>
        </w:r>
      </w:del>
      <w:bookmarkStart w:id="357" w:name="_Toc30055641"/>
      <w:r w:rsidR="002C0D23">
        <w:rPr>
          <w:rStyle w:val="BodyNormalChar"/>
        </w:rPr>
        <w:t xml:space="preserve"> </w:t>
      </w:r>
    </w:p>
    <w:p w14:paraId="737842F1" w14:textId="097BC94D" w:rsidR="00D2560D" w:rsidRPr="004376FE" w:rsidRDefault="00E13856" w:rsidP="00295C50">
      <w:pPr>
        <w:pStyle w:val="ChapterNumber"/>
      </w:pPr>
      <w:r>
        <w:rPr>
          <w:rStyle w:val="BodyNormalChar"/>
        </w:rPr>
        <w:lastRenderedPageBreak/>
        <w:t xml:space="preserve">  </w:t>
      </w:r>
      <w:r w:rsidRPr="00295C50">
        <w:t>C</w:t>
      </w:r>
      <w:r w:rsidR="00D2560D" w:rsidRPr="004376FE">
        <w:t>HAPTER</w:t>
      </w:r>
      <w:r w:rsidR="00295C50">
        <w:t xml:space="preserve">    4</w:t>
      </w:r>
    </w:p>
    <w:p w14:paraId="664AFFC1" w14:textId="3FBF3AE9" w:rsidR="00A55CAC" w:rsidRPr="00C37923" w:rsidRDefault="00EE30CC" w:rsidP="00C37923">
      <w:pPr>
        <w:pStyle w:val="ChapterTitle"/>
      </w:pPr>
      <w:bookmarkStart w:id="358" w:name="_Toc197338808"/>
      <w:r>
        <w:t>The Reporter</w:t>
      </w:r>
      <w:bookmarkEnd w:id="357"/>
      <w:bookmarkEnd w:id="358"/>
    </w:p>
    <w:p w14:paraId="664278C3" w14:textId="77777777" w:rsidR="00A55CAC" w:rsidRPr="00C37923" w:rsidRDefault="00A55CAC" w:rsidP="00C37923">
      <w:pPr>
        <w:pStyle w:val="ASubheadLevel1"/>
      </w:pPr>
      <w:bookmarkStart w:id="359" w:name="_Toc30055642"/>
      <w:bookmarkStart w:id="360" w:name="_Toc197338809"/>
      <w:r w:rsidRPr="00C37923">
        <w:t>Lois Lane Reborn</w:t>
      </w:r>
      <w:bookmarkEnd w:id="359"/>
      <w:bookmarkEnd w:id="360"/>
      <w:r w:rsidRPr="00C37923">
        <w:t xml:space="preserve"> </w:t>
      </w:r>
    </w:p>
    <w:p w14:paraId="5F8E7175" w14:textId="0C8F1C79" w:rsidR="00B0263F" w:rsidRDefault="00B0263F" w:rsidP="006B525D">
      <w:pPr>
        <w:pStyle w:val="BodyNormal"/>
      </w:pPr>
      <w:bookmarkStart w:id="361" w:name="Lois_Lane_Reborn"/>
      <w:bookmarkEnd w:id="361"/>
      <w:r w:rsidRPr="00B0263F">
        <w:t>Natalie Rumsfort stopped at the entrance of the Blarney Stone, an Irish watering hole frequented by Chicago cops, located at the intersection of West 18th Street and South Bishop. The day had been excruciatingly hot for a Tuesday, with afternoon temperatures in Chicago peaking at 1</w:t>
      </w:r>
      <w:r w:rsidR="00BA0806">
        <w:t>1</w:t>
      </w:r>
      <w:r w:rsidR="0069680B">
        <w:t>8</w:t>
      </w:r>
      <w:r w:rsidRPr="00B0263F">
        <w:t xml:space="preserve"> degrees.</w:t>
      </w:r>
    </w:p>
    <w:p w14:paraId="148FB6CA" w14:textId="53758C26" w:rsidR="006B525D" w:rsidRDefault="006B525D" w:rsidP="006B525D">
      <w:pPr>
        <w:pStyle w:val="BodyNormal"/>
        <w:rPr>
          <w:ins w:id="362" w:author="Author"/>
        </w:rPr>
      </w:pPr>
      <w:ins w:id="363" w:author="Author">
        <w:del w:id="364" w:author="Author">
          <w:r w:rsidDel="00332350">
            <w:delText>G</w:delText>
          </w:r>
        </w:del>
        <w:r w:rsidR="00332350">
          <w:t>After g</w:t>
        </w:r>
        <w:r>
          <w:t xml:space="preserve">raduating four years ago with a perfect 4.00 GPA from </w:t>
        </w:r>
        <w:r w:rsidRPr="00E94AC7">
          <w:t>Northwestern</w:t>
        </w:r>
        <w:r>
          <w:t>’s</w:t>
        </w:r>
        <w:r w:rsidRPr="00E94AC7">
          <w:t xml:space="preserve"> Medill School of Journalism</w:t>
        </w:r>
        <w:r>
          <w:t xml:space="preserve">, the Chicago Sentinel hired her for city reporting. The Sentinel is one of the new newspapers that evolved from the national government’s requirement that all social media companies contribute to a Journalism Fund to reinvigorate the news businesses that lost advertising revenue to the Internet. The Sentinel, operating on subscriptions and the Journalism Fund, runs in the black and even publishes a print edition. Modern newspaper journalism works symbiotically with the local and national television media, and Rumsfort’s camera-friendly good looks make her </w:t>
        </w:r>
        <w:proofErr w:type="gramStart"/>
        <w:r>
          <w:t>a natural</w:t>
        </w:r>
        <w:proofErr w:type="gramEnd"/>
        <w:r>
          <w:t xml:space="preserve"> for on-air reporting.</w:t>
        </w:r>
      </w:ins>
    </w:p>
    <w:p w14:paraId="68641163" w14:textId="744728DA" w:rsidR="006B525D" w:rsidRDefault="006B525D" w:rsidP="006B525D">
      <w:pPr>
        <w:pStyle w:val="BodyNormal"/>
        <w:rPr>
          <w:ins w:id="365" w:author="Author"/>
        </w:rPr>
      </w:pPr>
      <w:ins w:id="366" w:author="Author">
        <w:r>
          <w:t>Natalie has a boyfriend,</w:t>
        </w:r>
        <w:r w:rsidRPr="00E94AC7">
          <w:t xml:space="preserve"> Rene Fournier, </w:t>
        </w:r>
        <w:r>
          <w:t xml:space="preserve">who is still working on his Ph.D. in English Literature at Northwestern. </w:t>
        </w:r>
        <w:r>
          <w:lastRenderedPageBreak/>
          <w:t xml:space="preserve">Rene wants to be a writer, so if Natalie succeeds in her dream of making it to a national network as a journalist or anchor, </w:t>
        </w:r>
      </w:ins>
      <w:r w:rsidR="006E1D53">
        <w:t xml:space="preserve">he can set up </w:t>
      </w:r>
      <w:proofErr w:type="gramStart"/>
      <w:r w:rsidR="006E1D53">
        <w:t>shop</w:t>
      </w:r>
      <w:proofErr w:type="gramEnd"/>
      <w:r w:rsidR="006E1D53">
        <w:t xml:space="preserve"> in any city she resides in</w:t>
      </w:r>
      <w:ins w:id="367" w:author="Author">
        <w:r>
          <w:t>.</w:t>
        </w:r>
      </w:ins>
    </w:p>
    <w:p w14:paraId="2DF24B5E" w14:textId="516AD048" w:rsidR="006E4072" w:rsidRDefault="00A55CAC" w:rsidP="009C772F">
      <w:pPr>
        <w:pStyle w:val="BodyNormal"/>
        <w:rPr>
          <w:ins w:id="368" w:author="Author"/>
        </w:rPr>
      </w:pPr>
      <w:del w:id="369" w:author="Author">
        <w:r w:rsidRPr="00FA271D" w:rsidDel="006B525D">
          <w:delText xml:space="preserve"> </w:delText>
        </w:r>
        <w:r w:rsidDel="006B525D">
          <w:delText>At the Chicago Sun-Times, h</w:delText>
        </w:r>
      </w:del>
      <w:ins w:id="370" w:author="Author">
        <w:r w:rsidR="006B525D">
          <w:t>H</w:t>
        </w:r>
      </w:ins>
      <w:r>
        <w:t>er city editor</w:t>
      </w:r>
      <w:r w:rsidR="0056292D">
        <w:t>, Charles Randolf,</w:t>
      </w:r>
      <w:r w:rsidRPr="00FA271D">
        <w:t xml:space="preserve"> had sent her out to gather stories about the </w:t>
      </w:r>
      <w:r w:rsidR="00813E84">
        <w:t>effects of the heatwave</w:t>
      </w:r>
      <w:r w:rsidRPr="00FA271D">
        <w:t xml:space="preserve">, a </w:t>
      </w:r>
      <w:del w:id="371" w:author="Author">
        <w:r w:rsidRPr="00FA271D" w:rsidDel="009323F6">
          <w:delText xml:space="preserve">now </w:delText>
        </w:r>
      </w:del>
      <w:r w:rsidRPr="00FA271D">
        <w:t xml:space="preserve">yearly phenomenon thanks to unchecked global warming. She had spent the day interviewing hapless elderly residents in the </w:t>
      </w:r>
      <w:r>
        <w:t>impoverished</w:t>
      </w:r>
      <w:r w:rsidRPr="00FA271D">
        <w:t xml:space="preserve"> parts of the town</w:t>
      </w:r>
      <w:del w:id="372" w:author="Author">
        <w:r w:rsidR="008823F7" w:rsidDel="009323F6">
          <w:delText>,</w:delText>
        </w:r>
      </w:del>
      <w:r w:rsidR="008823F7">
        <w:t xml:space="preserve"> </w:t>
      </w:r>
      <w:r w:rsidRPr="00FA271D">
        <w:t xml:space="preserve">whose window air conditioners had failed due to the continual running at full blast. </w:t>
      </w:r>
      <w:r>
        <w:t>Still</w:t>
      </w:r>
      <w:r w:rsidRPr="00FA271D">
        <w:t xml:space="preserve">, in the back of her mind, she wanted to find out </w:t>
      </w:r>
      <w:del w:id="373" w:author="Author">
        <w:r w:rsidRPr="00FA271D" w:rsidDel="006E4072">
          <w:delText>something about the cop</w:delText>
        </w:r>
        <w:r w:rsidDel="006E4072">
          <w:delText>-</w:delText>
        </w:r>
        <w:r w:rsidRPr="00FA271D" w:rsidDel="006E4072">
          <w:delText>killing last week</w:delText>
        </w:r>
      </w:del>
      <w:ins w:id="374" w:author="Author">
        <w:r w:rsidR="006E4072">
          <w:t>about the last week's cop-killing</w:t>
        </w:r>
      </w:ins>
      <w:r w:rsidRPr="00FA271D">
        <w:t xml:space="preserve">. The </w:t>
      </w:r>
      <w:r w:rsidR="00304F36">
        <w:t>p</w:t>
      </w:r>
      <w:r w:rsidRPr="00FA271D">
        <w:t xml:space="preserve">olice </w:t>
      </w:r>
      <w:r w:rsidR="00304F36">
        <w:t>d</w:t>
      </w:r>
      <w:r w:rsidRPr="00FA271D">
        <w:t>epartment had effectively set up a news blackout,</w:t>
      </w:r>
      <w:del w:id="375" w:author="Author">
        <w:r w:rsidR="0021464D" w:rsidDel="007C4BB0">
          <w:delText xml:space="preserve"> </w:delText>
        </w:r>
      </w:del>
      <w:r w:rsidRPr="00FA271D">
        <w:t xml:space="preserve"> </w:t>
      </w:r>
      <w:ins w:id="376" w:author="Author">
        <w:r w:rsidR="00B337F9">
          <w:t>only</w:t>
        </w:r>
        <w:r w:rsidR="00B337F9" w:rsidRPr="00FA271D">
          <w:t xml:space="preserve"> </w:t>
        </w:r>
      </w:ins>
      <w:r w:rsidRPr="00FA271D">
        <w:t>admitting</w:t>
      </w:r>
      <w:ins w:id="377" w:author="Author">
        <w:r w:rsidR="0044314A">
          <w:t xml:space="preserve"> </w:t>
        </w:r>
        <w:del w:id="378" w:author="Author">
          <w:r w:rsidR="0044314A" w:rsidDel="00B337F9">
            <w:delText>only</w:delText>
          </w:r>
        </w:del>
      </w:ins>
      <w:del w:id="379" w:author="Author">
        <w:r w:rsidRPr="00FA271D" w:rsidDel="00B337F9">
          <w:delText xml:space="preserve"> </w:delText>
        </w:r>
      </w:del>
      <w:r w:rsidRPr="00FA271D">
        <w:t xml:space="preserve">that the fallen officer was DiOtis </w:t>
      </w:r>
      <w:r w:rsidR="00123B9C" w:rsidRPr="00FA271D">
        <w:t>Williams,</w:t>
      </w:r>
      <w:r w:rsidRPr="00FA271D">
        <w:t xml:space="preserve"> and two perps were in custody.</w:t>
      </w:r>
    </w:p>
    <w:p w14:paraId="1F1FAF07" w14:textId="213AEC54" w:rsidR="00A55CAC" w:rsidRPr="00FA271D" w:rsidRDefault="00A55CAC" w:rsidP="009C772F">
      <w:pPr>
        <w:pStyle w:val="BodyNormal"/>
        <w:rPr>
          <w:i/>
          <w:iCs/>
        </w:rPr>
      </w:pPr>
      <w:del w:id="380" w:author="Author">
        <w:r w:rsidRPr="009541CB" w:rsidDel="006E4072">
          <w:rPr>
            <w:i/>
            <w:iCs/>
          </w:rPr>
          <w:delText xml:space="preserve"> </w:delText>
        </w:r>
      </w:del>
      <w:r w:rsidRPr="009541CB">
        <w:rPr>
          <w:i/>
          <w:iCs/>
        </w:rPr>
        <w:t>What's going on?</w:t>
      </w:r>
      <w:r w:rsidR="00D111E8" w:rsidRPr="009541CB">
        <w:rPr>
          <w:i/>
          <w:iCs/>
        </w:rPr>
        <w:t xml:space="preserve"> </w:t>
      </w:r>
      <w:r w:rsidR="00D97083" w:rsidRPr="00D97083">
        <w:t>Natalie</w:t>
      </w:r>
      <w:r w:rsidRPr="00FA271D">
        <w:t xml:space="preserve"> </w:t>
      </w:r>
      <w:r w:rsidR="009541CB">
        <w:t>thought</w:t>
      </w:r>
      <w:r w:rsidRPr="00FA271D">
        <w:t>.</w:t>
      </w:r>
    </w:p>
    <w:p w14:paraId="1D8A5F62" w14:textId="3DE36281" w:rsidR="00A55CAC" w:rsidRPr="00FA271D" w:rsidRDefault="00D97083" w:rsidP="009C772F">
      <w:pPr>
        <w:pStyle w:val="BodyNormal"/>
        <w:rPr>
          <w:i/>
          <w:iCs/>
        </w:rPr>
      </w:pPr>
      <w:r w:rsidRPr="00FA271D">
        <w:t>Today</w:t>
      </w:r>
      <w:r>
        <w:t>,</w:t>
      </w:r>
      <w:r w:rsidRPr="00FA271D">
        <w:t xml:space="preserve"> she dressed casually, which put</w:t>
      </w:r>
      <w:del w:id="381" w:author="Author">
        <w:r w:rsidRPr="00FA271D" w:rsidDel="0037765B">
          <w:delText>s</w:delText>
        </w:r>
      </w:del>
      <w:r w:rsidRPr="00FA271D">
        <w:t xml:space="preserve"> interviewees more at ease. </w:t>
      </w:r>
      <w:r>
        <w:t>H</w:t>
      </w:r>
      <w:r w:rsidR="00A55CAC" w:rsidRPr="00FA271D">
        <w:t xml:space="preserve">er long </w:t>
      </w:r>
      <w:r w:rsidR="00BA0806">
        <w:t xml:space="preserve">ruby </w:t>
      </w:r>
      <w:r w:rsidR="00A55CAC" w:rsidRPr="00FA271D">
        <w:t>red hair, parted in the middle, back over her shoulders</w:t>
      </w:r>
      <w:r>
        <w:t>,</w:t>
      </w:r>
      <w:r w:rsidR="00A55CAC" w:rsidRPr="00FA271D">
        <w:t xml:space="preserve"> tight blue jeans</w:t>
      </w:r>
      <w:r>
        <w:t>,</w:t>
      </w:r>
      <w:r w:rsidR="00A55CAC" w:rsidRPr="00FA271D">
        <w:t xml:space="preserve"> and white </w:t>
      </w:r>
      <w:del w:id="382" w:author="Author">
        <w:r w:rsidR="00A55CAC" w:rsidRPr="00FA271D" w:rsidDel="004973A9">
          <w:delText>T-shirt</w:delText>
        </w:r>
      </w:del>
      <w:ins w:id="383" w:author="Author">
        <w:r w:rsidR="004973A9">
          <w:t>tank top</w:t>
        </w:r>
      </w:ins>
      <w:r w:rsidR="00A55CAC" w:rsidRPr="00FA271D">
        <w:t xml:space="preserve"> emphasized her voluptuous figure, something she </w:t>
      </w:r>
      <w:proofErr w:type="gramStart"/>
      <w:r w:rsidR="00A55CAC" w:rsidRPr="00FA271D">
        <w:t>regularly uses</w:t>
      </w:r>
      <w:proofErr w:type="gramEnd"/>
      <w:r w:rsidR="00A55CAC" w:rsidRPr="00FA271D">
        <w:t xml:space="preserve"> to entice information from susceptible men. Like </w:t>
      </w:r>
      <w:del w:id="384" w:author="Author">
        <w:r w:rsidR="00A55CAC" w:rsidRPr="00FA271D" w:rsidDel="00D40A65">
          <w:delText xml:space="preserve">most </w:delText>
        </w:r>
      </w:del>
      <w:ins w:id="385" w:author="Author">
        <w:r w:rsidR="00D40A65">
          <w:t>many</w:t>
        </w:r>
        <w:r w:rsidR="00D40A65" w:rsidRPr="00FA271D">
          <w:t xml:space="preserve"> </w:t>
        </w:r>
      </w:ins>
      <w:r w:rsidR="00A55CAC" w:rsidRPr="00FA271D">
        <w:t xml:space="preserve">Chicago women, she eschewed wearing a bra during the hot summer months. Closing the entrance door behind her, </w:t>
      </w:r>
      <w:r w:rsidR="00B0263F">
        <w:t>Natalie breathed</w:t>
      </w:r>
      <w:r w:rsidR="00A55CAC" w:rsidRPr="00FA271D">
        <w:t xml:space="preserve"> in </w:t>
      </w:r>
      <w:r w:rsidR="00B0263F">
        <w:t xml:space="preserve">the </w:t>
      </w:r>
      <w:r w:rsidR="00A55CAC" w:rsidRPr="00FA271D">
        <w:t>cool air, a welcome relief from sweating all day</w:t>
      </w:r>
      <w:del w:id="386" w:author="Author">
        <w:r w:rsidR="00A55CAC" w:rsidRPr="00FA271D" w:rsidDel="00D40A65">
          <w:delText>,</w:delText>
        </w:r>
      </w:del>
      <w:r w:rsidR="00A55CAC" w:rsidRPr="00FA271D">
        <w:t xml:space="preserve"> </w:t>
      </w:r>
      <w:ins w:id="387" w:author="Author">
        <w:r w:rsidR="00D40A65">
          <w:t xml:space="preserve">and </w:t>
        </w:r>
      </w:ins>
      <w:r w:rsidR="00A55CAC" w:rsidRPr="00FA271D">
        <w:t>pounding the streets.</w:t>
      </w:r>
      <w:r w:rsidR="00B936E9">
        <w:t xml:space="preserve"> </w:t>
      </w:r>
      <w:r w:rsidR="000E3F5B">
        <w:t>The frigid air also pebbled her nipples</w:t>
      </w:r>
      <w:r w:rsidR="00C10743">
        <w:t xml:space="preserve">, making their presence known </w:t>
      </w:r>
      <w:r w:rsidR="00D656F5">
        <w:t xml:space="preserve">in a bar filled with men. </w:t>
      </w:r>
      <w:r w:rsidR="00A86BF7">
        <w:t xml:space="preserve">Natalie shrugged, </w:t>
      </w:r>
      <w:r w:rsidR="00251B8C">
        <w:t xml:space="preserve">thinking </w:t>
      </w:r>
      <w:r w:rsidR="0069680B" w:rsidRPr="0069680B">
        <w:rPr>
          <w:i/>
          <w:iCs/>
        </w:rPr>
        <w:lastRenderedPageBreak/>
        <w:t>It’s</w:t>
      </w:r>
      <w:r w:rsidR="0069680B">
        <w:t xml:space="preserve"> </w:t>
      </w:r>
      <w:r w:rsidR="0069680B">
        <w:rPr>
          <w:i/>
          <w:iCs/>
        </w:rPr>
        <w:t>t</w:t>
      </w:r>
      <w:r w:rsidR="00251B8C" w:rsidRPr="0069680B">
        <w:rPr>
          <w:i/>
          <w:iCs/>
        </w:rPr>
        <w:t>ime for some low-grade seduction</w:t>
      </w:r>
      <w:r w:rsidR="00251B8C">
        <w:t>.</w:t>
      </w:r>
    </w:p>
    <w:p w14:paraId="607A0326" w14:textId="2DF05220" w:rsidR="00A55CAC" w:rsidRPr="00FA271D" w:rsidRDefault="00A55CAC" w:rsidP="009C772F">
      <w:pPr>
        <w:pStyle w:val="BodyNormal"/>
        <w:rPr>
          <w:i/>
          <w:iCs/>
        </w:rPr>
      </w:pPr>
      <w:r w:rsidRPr="00FA271D">
        <w:t>Passing the pool table, one of the cops</w:t>
      </w:r>
      <w:r w:rsidR="00C87F0E">
        <w:t>,</w:t>
      </w:r>
      <w:r w:rsidRPr="00FA271D">
        <w:t xml:space="preserve"> chalking his pool </w:t>
      </w:r>
      <w:proofErr w:type="gramStart"/>
      <w:r w:rsidRPr="00FA271D">
        <w:t>cue</w:t>
      </w:r>
      <w:proofErr w:type="gramEnd"/>
      <w:ins w:id="388" w:author="Author">
        <w:r w:rsidR="007A7520">
          <w:t>,</w:t>
        </w:r>
      </w:ins>
      <w:r w:rsidRPr="00FA271D">
        <w:t xml:space="preserve"> shouted</w:t>
      </w:r>
      <w:del w:id="389" w:author="Author">
        <w:r w:rsidRPr="00FA271D" w:rsidDel="00A45B1F">
          <w:delText>,</w:delText>
        </w:r>
      </w:del>
      <w:ins w:id="390" w:author="Author">
        <w:r w:rsidR="00A45B1F">
          <w:t>.</w:t>
        </w:r>
      </w:ins>
      <w:r w:rsidR="002B4F21">
        <w:t xml:space="preserve"> </w:t>
      </w:r>
      <w:del w:id="391" w:author="Author">
        <w:r w:rsidRPr="00FA271D" w:rsidDel="00A45B1F">
          <w:delText xml:space="preserve"> </w:delText>
        </w:r>
      </w:del>
      <w:r w:rsidRPr="00FA271D">
        <w:t xml:space="preserve">"All </w:t>
      </w:r>
      <w:proofErr w:type="gramStart"/>
      <w:r w:rsidRPr="00FA271D">
        <w:t>hands on</w:t>
      </w:r>
      <w:proofErr w:type="gramEnd"/>
      <w:r w:rsidRPr="00FA271D">
        <w:t xml:space="preserve"> deck! The Fire Engine has arrived! Hey, Natalie, wanna play a game with us?"</w:t>
      </w:r>
    </w:p>
    <w:p w14:paraId="43D7ACC2" w14:textId="74BB756C" w:rsidR="00A55CAC" w:rsidRDefault="00A55CAC" w:rsidP="009C772F">
      <w:pPr>
        <w:pStyle w:val="BodyNormal"/>
      </w:pPr>
      <w:r w:rsidRPr="00FA271D">
        <w:t xml:space="preserve">"I'll take a rain check, Larry. Anyhow, do you really want to </w:t>
      </w:r>
      <w:r w:rsidR="00437AF3">
        <w:t>lose</w:t>
      </w:r>
      <w:r w:rsidRPr="00FA271D">
        <w:t xml:space="preserve"> again?"  </w:t>
      </w:r>
    </w:p>
    <w:p w14:paraId="440B7428" w14:textId="66DEEC8B" w:rsidR="00A55CAC" w:rsidRPr="00FA271D" w:rsidRDefault="00A55CAC" w:rsidP="009C772F">
      <w:pPr>
        <w:pStyle w:val="BodyNormal"/>
        <w:rPr>
          <w:i/>
          <w:iCs/>
        </w:rPr>
      </w:pPr>
      <w:r w:rsidRPr="00FA271D">
        <w:t>Natalie laughed as she moved to the back of the pub</w:t>
      </w:r>
      <w:r w:rsidR="002B0429">
        <w:t>,</w:t>
      </w:r>
      <w:del w:id="392" w:author="Author">
        <w:r w:rsidRPr="00FA271D" w:rsidDel="007C4BB0">
          <w:delText xml:space="preserve"> </w:delText>
        </w:r>
      </w:del>
      <w:r w:rsidRPr="00FA271D">
        <w:t xml:space="preserve"> </w:t>
      </w:r>
      <w:proofErr w:type="spellStart"/>
      <w:r w:rsidRPr="00FA271D">
        <w:t>stop</w:t>
      </w:r>
      <w:r w:rsidR="002B0429">
        <w:t>ing</w:t>
      </w:r>
      <w:proofErr w:type="spellEnd"/>
      <w:r w:rsidRPr="00FA271D">
        <w:t xml:space="preserve"> at a table </w:t>
      </w:r>
      <w:del w:id="393" w:author="Author">
        <w:r w:rsidDel="003421A7">
          <w:delText>having</w:delText>
        </w:r>
        <w:r w:rsidRPr="00FA271D" w:rsidDel="003421A7">
          <w:delText xml:space="preserve"> </w:delText>
        </w:r>
      </w:del>
      <w:ins w:id="394" w:author="Author">
        <w:r w:rsidR="003421A7">
          <w:t>seating</w:t>
        </w:r>
        <w:r w:rsidR="003421A7" w:rsidRPr="00FA271D">
          <w:t xml:space="preserve"> </w:t>
        </w:r>
      </w:ins>
      <w:r w:rsidRPr="00FA271D">
        <w:t xml:space="preserve">somebody she </w:t>
      </w:r>
      <w:del w:id="395" w:author="Author">
        <w:r w:rsidRPr="00FA271D" w:rsidDel="00D40A65">
          <w:delText>knows</w:delText>
        </w:r>
      </w:del>
      <w:ins w:id="396" w:author="Author">
        <w:r w:rsidR="00D40A65" w:rsidRPr="00FA271D">
          <w:t>kn</w:t>
        </w:r>
        <w:r w:rsidR="00D40A65">
          <w:t>ew</w:t>
        </w:r>
      </w:ins>
      <w:r w:rsidRPr="00FA271D">
        <w:t>, in this case, Officer Denny Luton, from Precinct 12</w:t>
      </w:r>
      <w:r>
        <w:t xml:space="preserve">. He </w:t>
      </w:r>
      <w:r w:rsidRPr="00FA271D">
        <w:t xml:space="preserve">was </w:t>
      </w:r>
      <w:del w:id="397" w:author="Author">
        <w:r w:rsidRPr="00FA271D" w:rsidDel="00B1693C">
          <w:delText xml:space="preserve">seated </w:delText>
        </w:r>
      </w:del>
      <w:ins w:id="398" w:author="Author">
        <w:r w:rsidR="00B1693C" w:rsidRPr="00FA271D">
          <w:t>s</w:t>
        </w:r>
        <w:r w:rsidR="00B1693C">
          <w:t>itting</w:t>
        </w:r>
        <w:r w:rsidR="00B1693C" w:rsidRPr="00FA271D">
          <w:t xml:space="preserve"> </w:t>
        </w:r>
      </w:ins>
      <w:r w:rsidRPr="00FA271D">
        <w:t>with a policewoman and a civilian.</w:t>
      </w:r>
    </w:p>
    <w:p w14:paraId="0673E8AB" w14:textId="6DE6FCC7" w:rsidR="00A55CAC" w:rsidRPr="00FA271D" w:rsidRDefault="00A55CAC" w:rsidP="009C772F">
      <w:pPr>
        <w:pStyle w:val="BodyNormal"/>
        <w:rPr>
          <w:i/>
          <w:iCs/>
        </w:rPr>
      </w:pPr>
      <w:r w:rsidRPr="00FA271D">
        <w:t xml:space="preserve">"Well, Natalie Rumsfort, the </w:t>
      </w:r>
      <w:ins w:id="399" w:author="Author">
        <w:r w:rsidR="000F298A">
          <w:t xml:space="preserve">Sentinel's </w:t>
        </w:r>
      </w:ins>
      <w:del w:id="400" w:author="Author">
        <w:r w:rsidRPr="00FA271D" w:rsidDel="000F298A">
          <w:delText xml:space="preserve">Sun-Times' </w:delText>
        </w:r>
      </w:del>
      <w:r w:rsidRPr="00FA271D">
        <w:t xml:space="preserve">best cub reporter, what brings you </w:t>
      </w:r>
      <w:del w:id="401" w:author="Author">
        <w:r w:rsidRPr="00FA271D" w:rsidDel="0045782B">
          <w:delText xml:space="preserve">in </w:delText>
        </w:r>
      </w:del>
      <w:r w:rsidRPr="00FA271D">
        <w:t>here?"</w:t>
      </w:r>
    </w:p>
    <w:p w14:paraId="27B19C33" w14:textId="77777777" w:rsidR="00A55CAC" w:rsidRPr="00FA271D" w:rsidRDefault="00A55CAC" w:rsidP="009C772F">
      <w:pPr>
        <w:pStyle w:val="BodyNormal"/>
        <w:rPr>
          <w:i/>
          <w:iCs/>
        </w:rPr>
      </w:pPr>
      <w:r w:rsidRPr="00FA271D">
        <w:t>"The air conditioning, what else?"</w:t>
      </w:r>
    </w:p>
    <w:p w14:paraId="63C20D38" w14:textId="34A11166" w:rsidR="00A55CAC" w:rsidRPr="00FA271D" w:rsidRDefault="00A55CAC" w:rsidP="009C772F">
      <w:pPr>
        <w:pStyle w:val="BodyNormal"/>
        <w:rPr>
          <w:i/>
          <w:iCs/>
        </w:rPr>
      </w:pPr>
      <w:r w:rsidRPr="00FA271D">
        <w:t xml:space="preserve">"I can see that," Denny </w:t>
      </w:r>
      <w:r w:rsidR="00BA0806">
        <w:t>said</w:t>
      </w:r>
      <w:r w:rsidRPr="00FA271D">
        <w:t>, looking at her T-shirt.</w:t>
      </w:r>
    </w:p>
    <w:p w14:paraId="20EC4389" w14:textId="77777777" w:rsidR="00A45B1F" w:rsidRDefault="00A55CAC" w:rsidP="009C772F">
      <w:pPr>
        <w:pStyle w:val="BodyNormal"/>
        <w:rPr>
          <w:ins w:id="402" w:author="Author"/>
        </w:rPr>
      </w:pPr>
      <w:r w:rsidRPr="00FA271D">
        <w:t>Natalie looked down at her breasts and cooed</w:t>
      </w:r>
      <w:del w:id="403" w:author="Author">
        <w:r w:rsidRPr="00FA271D" w:rsidDel="00A45B1F">
          <w:delText>:</w:delText>
        </w:r>
      </w:del>
      <w:ins w:id="404" w:author="Author">
        <w:r w:rsidR="00A45B1F">
          <w:t>.</w:t>
        </w:r>
      </w:ins>
      <w:del w:id="405" w:author="Author">
        <w:r w:rsidRPr="00FA271D" w:rsidDel="00A45B1F">
          <w:delText xml:space="preserve"> </w:delText>
        </w:r>
      </w:del>
    </w:p>
    <w:p w14:paraId="2681FC21" w14:textId="5C1EB400" w:rsidR="00A55CAC" w:rsidRPr="00FA271D" w:rsidRDefault="00A55CAC" w:rsidP="009C772F">
      <w:pPr>
        <w:pStyle w:val="BodyNormal"/>
        <w:rPr>
          <w:i/>
          <w:iCs/>
        </w:rPr>
      </w:pPr>
      <w:r w:rsidRPr="00FA271D">
        <w:t>"Red Alert, girls. Male chauvinist pig dead ahead."</w:t>
      </w:r>
    </w:p>
    <w:p w14:paraId="55FDEAA1" w14:textId="77777777" w:rsidR="00A45B1F" w:rsidRDefault="00A55CAC" w:rsidP="009C772F">
      <w:pPr>
        <w:pStyle w:val="BodyNormal"/>
        <w:rPr>
          <w:ins w:id="406" w:author="Author"/>
        </w:rPr>
      </w:pPr>
      <w:r w:rsidRPr="00FA271D">
        <w:t>The policewoman laughed for a couple of seconds, then Denny motioned for her to sit down.</w:t>
      </w:r>
    </w:p>
    <w:p w14:paraId="63B24F35" w14:textId="4BF6CC06" w:rsidR="00A55CAC" w:rsidRPr="00FA271D" w:rsidRDefault="00A55CAC" w:rsidP="009C772F">
      <w:pPr>
        <w:pStyle w:val="BodyNormal"/>
        <w:rPr>
          <w:i/>
          <w:iCs/>
        </w:rPr>
      </w:pPr>
      <w:del w:id="407" w:author="Author">
        <w:r w:rsidRPr="00FA271D" w:rsidDel="00A45B1F">
          <w:delText xml:space="preserve"> </w:delText>
        </w:r>
      </w:del>
      <w:r w:rsidRPr="00FA271D">
        <w:t xml:space="preserve">"Natalie, next to me is Officer Shaunetta Owens of the 12th, and next to her is Alex </w:t>
      </w:r>
      <w:del w:id="408" w:author="Author">
        <w:r w:rsidRPr="00FA271D" w:rsidDel="0069577E">
          <w:delText>Mason</w:delText>
        </w:r>
      </w:del>
      <w:ins w:id="409" w:author="Author">
        <w:r w:rsidR="0069577E">
          <w:t>Cottingwood</w:t>
        </w:r>
      </w:ins>
      <w:r>
        <w:t>;</w:t>
      </w:r>
      <w:r w:rsidRPr="00FA271D">
        <w:t xml:space="preserve"> he's a heating and air conditioning man."</w:t>
      </w:r>
    </w:p>
    <w:p w14:paraId="1E2D149B" w14:textId="6E16FE89" w:rsidR="00A45B1F" w:rsidRDefault="00A55CAC" w:rsidP="009C772F">
      <w:pPr>
        <w:pStyle w:val="BodyNormal"/>
        <w:rPr>
          <w:ins w:id="410" w:author="Author"/>
        </w:rPr>
      </w:pPr>
      <w:r w:rsidRPr="00FA271D">
        <w:t xml:space="preserve">The waitress appeared, and Natalie ordered a bottle of Irish Whistle beer, a local brew, and a </w:t>
      </w:r>
      <w:r>
        <w:t>pretzel basket</w:t>
      </w:r>
      <w:r w:rsidRPr="00FA271D">
        <w:t xml:space="preserve">. She looked </w:t>
      </w:r>
      <w:del w:id="411" w:author="Author">
        <w:r w:rsidRPr="00FA271D" w:rsidDel="00585899">
          <w:delText xml:space="preserve">to </w:delText>
        </w:r>
      </w:del>
      <w:ins w:id="412" w:author="Author">
        <w:r w:rsidR="00585899">
          <w:t>at</w:t>
        </w:r>
        <w:r w:rsidR="00585899" w:rsidRPr="00FA271D">
          <w:t xml:space="preserve"> </w:t>
        </w:r>
      </w:ins>
      <w:r w:rsidR="003A2495">
        <w:t>Alex.</w:t>
      </w:r>
      <w:del w:id="413" w:author="Author">
        <w:r w:rsidRPr="00FA271D" w:rsidDel="00A45B1F">
          <w:delText xml:space="preserve">, </w:delText>
        </w:r>
      </w:del>
    </w:p>
    <w:p w14:paraId="4A95A08F" w14:textId="765E63F1" w:rsidR="00A55CAC" w:rsidRPr="00FA271D" w:rsidRDefault="00A55CAC" w:rsidP="009C772F">
      <w:pPr>
        <w:pStyle w:val="BodyNormal"/>
        <w:rPr>
          <w:i/>
          <w:iCs/>
        </w:rPr>
      </w:pPr>
      <w:r w:rsidRPr="00FA271D">
        <w:t>"You must be doing a land-office business this week?"</w:t>
      </w:r>
    </w:p>
    <w:p w14:paraId="693D74E6" w14:textId="5CDBC3C3" w:rsidR="00A55CAC" w:rsidRPr="00FA271D" w:rsidRDefault="00A55CAC" w:rsidP="009C772F">
      <w:pPr>
        <w:pStyle w:val="BodyNormal"/>
        <w:rPr>
          <w:i/>
          <w:iCs/>
        </w:rPr>
      </w:pPr>
      <w:r w:rsidRPr="00FA271D">
        <w:t>"Oh yeah, our business is as hot as the weather. I do mostly commercial units</w:t>
      </w:r>
      <w:del w:id="414" w:author="Author">
        <w:r w:rsidRPr="00FA271D" w:rsidDel="009D4832">
          <w:delText>, you know</w:delText>
        </w:r>
      </w:del>
      <w:r w:rsidRPr="00FA271D">
        <w:t xml:space="preserve">, the ones with compressors on the </w:t>
      </w:r>
      <w:r w:rsidRPr="00FA271D">
        <w:lastRenderedPageBreak/>
        <w:t>roof. Those small window units are</w:t>
      </w:r>
      <w:r>
        <w:t xml:space="preserve"> </w:t>
      </w:r>
      <w:r w:rsidRPr="00FA271D">
        <w:t>just cheaper to replace."</w:t>
      </w:r>
    </w:p>
    <w:p w14:paraId="3C862913" w14:textId="77777777" w:rsidR="002B0429" w:rsidRDefault="00A55CAC" w:rsidP="009C772F">
      <w:pPr>
        <w:pStyle w:val="BodyNormal"/>
      </w:pPr>
      <w:r w:rsidRPr="00FA271D">
        <w:t>"They last less than five years, on average. Why is that?"</w:t>
      </w:r>
    </w:p>
    <w:p w14:paraId="10838F58" w14:textId="0A3C0B32" w:rsidR="00A55CAC" w:rsidRPr="00FA271D" w:rsidRDefault="00A55CAC" w:rsidP="009C772F">
      <w:pPr>
        <w:pStyle w:val="BodyNormal"/>
        <w:rPr>
          <w:i/>
          <w:iCs/>
        </w:rPr>
      </w:pPr>
      <w:r w:rsidRPr="00FA271D">
        <w:t>"Since the planet morphed into only giant corporations, those bastards design</w:t>
      </w:r>
      <w:ins w:id="415" w:author="Author">
        <w:r w:rsidR="00165A63">
          <w:t>ed</w:t>
        </w:r>
      </w:ins>
      <w:r w:rsidRPr="00FA271D">
        <w:t xml:space="preserve"> the window units to last only a </w:t>
      </w:r>
      <w:r w:rsidR="00EF6749">
        <w:t>couple</w:t>
      </w:r>
      <w:r w:rsidRPr="00FA271D">
        <w:t xml:space="preserve"> years. The commercial units are </w:t>
      </w:r>
      <w:r>
        <w:t xml:space="preserve">a </w:t>
      </w:r>
      <w:r w:rsidRPr="00FA271D">
        <w:t xml:space="preserve">bit </w:t>
      </w:r>
      <w:r w:rsidR="00123B9C" w:rsidRPr="00FA271D">
        <w:t>sturdier</w:t>
      </w:r>
      <w:r w:rsidRPr="00FA271D">
        <w:t>, last</w:t>
      </w:r>
      <w:r w:rsidR="00797C26">
        <w:t>ing maybe ten years under</w:t>
      </w:r>
      <w:r w:rsidRPr="00FA271D">
        <w:t xml:space="preserve"> this heat load."</w:t>
      </w:r>
    </w:p>
    <w:p w14:paraId="3E7F92BD" w14:textId="2793E166" w:rsidR="00A45B1F" w:rsidRDefault="00A55CAC" w:rsidP="009C772F">
      <w:pPr>
        <w:pStyle w:val="BodyNormal"/>
        <w:rPr>
          <w:ins w:id="416" w:author="Author"/>
        </w:rPr>
      </w:pPr>
      <w:r w:rsidRPr="00FA271D">
        <w:t xml:space="preserve">The waitress appeared with Natalie's beer and pretzels, and she held up her smart card and paid the bill with a 25% tip. </w:t>
      </w:r>
      <w:del w:id="417" w:author="Author">
        <w:r w:rsidRPr="00FA271D" w:rsidDel="006E4072">
          <w:delText>Looking at the two police officers, Natalie asked</w:delText>
        </w:r>
      </w:del>
      <w:ins w:id="418" w:author="Author">
        <w:r w:rsidR="006E4072">
          <w:t xml:space="preserve">Natalie </w:t>
        </w:r>
      </w:ins>
      <w:r w:rsidR="006714D5">
        <w:t>looked at</w:t>
      </w:r>
      <w:ins w:id="419" w:author="Author">
        <w:r w:rsidR="006E4072">
          <w:t xml:space="preserve"> the two police officers</w:t>
        </w:r>
      </w:ins>
      <w:del w:id="420" w:author="Author">
        <w:r w:rsidRPr="00FA271D" w:rsidDel="006E4072">
          <w:delText>:</w:delText>
        </w:r>
      </w:del>
      <w:ins w:id="421" w:author="Author">
        <w:r w:rsidR="00A45B1F">
          <w:t>.</w:t>
        </w:r>
        <w:del w:id="422" w:author="Author">
          <w:r w:rsidR="006E4072" w:rsidDel="00A45B1F">
            <w:delText>,</w:delText>
          </w:r>
        </w:del>
      </w:ins>
      <w:del w:id="423" w:author="Author">
        <w:r w:rsidRPr="00FA271D" w:rsidDel="00A45B1F">
          <w:delText xml:space="preserve"> </w:delText>
        </w:r>
      </w:del>
    </w:p>
    <w:p w14:paraId="221EE608" w14:textId="4C8C5401" w:rsidR="00A55CAC" w:rsidRPr="00FA271D" w:rsidRDefault="00A55CAC" w:rsidP="009C772F">
      <w:pPr>
        <w:pStyle w:val="BodyNormal"/>
        <w:rPr>
          <w:i/>
          <w:iCs/>
        </w:rPr>
      </w:pPr>
      <w:r w:rsidRPr="00FA271D">
        <w:t xml:space="preserve">"What kind of </w:t>
      </w:r>
      <w:ins w:id="424" w:author="Author">
        <w:r w:rsidR="0026438B">
          <w:t>chaos</w:t>
        </w:r>
        <w:r w:rsidR="0026438B" w:rsidRPr="00FA271D" w:rsidDel="0026438B">
          <w:t xml:space="preserve"> </w:t>
        </w:r>
      </w:ins>
      <w:del w:id="425" w:author="Author">
        <w:r w:rsidRPr="00FA271D" w:rsidDel="0026438B">
          <w:delText xml:space="preserve">mayhem </w:delText>
        </w:r>
      </w:del>
      <w:r w:rsidRPr="00FA271D">
        <w:t>are you dealing with this week?"</w:t>
      </w:r>
    </w:p>
    <w:p w14:paraId="166B8A30" w14:textId="20D93241" w:rsidR="00A55CAC" w:rsidRPr="00FA271D" w:rsidRDefault="00A55CAC" w:rsidP="009C772F">
      <w:pPr>
        <w:pStyle w:val="BodyNormal"/>
        <w:rPr>
          <w:i/>
          <w:iCs/>
        </w:rPr>
      </w:pPr>
      <w:r w:rsidRPr="0010226B">
        <w:t>"Suicides, lots of suicides</w:t>
      </w:r>
      <w:r w:rsidR="006714D5" w:rsidRPr="0010226B">
        <w:t xml:space="preserve">,” Shaunetta </w:t>
      </w:r>
      <w:r w:rsidR="00123B9C" w:rsidRPr="0010226B">
        <w:t>said</w:t>
      </w:r>
      <w:r w:rsidR="006714D5" w:rsidRPr="0010226B">
        <w:t>.</w:t>
      </w:r>
      <w:r w:rsidRPr="0010226B">
        <w:t xml:space="preserve"> </w:t>
      </w:r>
      <w:r w:rsidR="006714D5">
        <w:t>“</w:t>
      </w:r>
      <w:r w:rsidRPr="00FA271D">
        <w:t>The heat</w:t>
      </w:r>
      <w:ins w:id="426" w:author="Author">
        <w:r w:rsidR="00165A63">
          <w:t xml:space="preserve"> </w:t>
        </w:r>
      </w:ins>
      <w:r w:rsidRPr="00FA271D">
        <w:t xml:space="preserve">wave makes it worse. The </w:t>
      </w:r>
      <w:r>
        <w:t>giga</w:t>
      </w:r>
      <w:r w:rsidRPr="00FA271D">
        <w:t>-corporations have driven most people into low</w:t>
      </w:r>
      <w:r w:rsidR="007B5083">
        <w:t>-</w:t>
      </w:r>
      <w:r w:rsidRPr="00FA271D">
        <w:t xml:space="preserve">wage </w:t>
      </w:r>
      <w:r w:rsidR="00D31318">
        <w:t xml:space="preserve">service sector </w:t>
      </w:r>
      <w:r w:rsidRPr="00FA271D">
        <w:t>jobs that aren't sufficient to meet even the most basic living expenses. While Chicago may have very tight gun laws, firearms are still pervasive</w:t>
      </w:r>
      <w:del w:id="427" w:author="Author">
        <w:r w:rsidRPr="00FA271D" w:rsidDel="000F298A">
          <w:delText xml:space="preserve"> in the city</w:delText>
        </w:r>
      </w:del>
      <w:r w:rsidRPr="00FA271D">
        <w:t xml:space="preserve">. Suicides by overdose, wrist slitting, </w:t>
      </w:r>
      <w:ins w:id="428" w:author="Author">
        <w:r w:rsidR="00F42864">
          <w:t xml:space="preserve">and </w:t>
        </w:r>
      </w:ins>
      <w:r w:rsidR="005E612F">
        <w:t>hanging</w:t>
      </w:r>
      <w:r w:rsidRPr="00FA271D">
        <w:t xml:space="preserve"> are successful only 10% of the time. Despondent people who pick up a gun are 90% successful. Yeah, we keep the </w:t>
      </w:r>
      <w:proofErr w:type="gramStart"/>
      <w:r w:rsidRPr="00FA271D">
        <w:t>coroner</w:t>
      </w:r>
      <w:proofErr w:type="gramEnd"/>
      <w:r w:rsidRPr="00FA271D">
        <w:t xml:space="preserve"> busy."</w:t>
      </w:r>
    </w:p>
    <w:p w14:paraId="36A11FA4" w14:textId="263045F6" w:rsidR="00A55CAC" w:rsidRPr="00FA271D" w:rsidRDefault="00A55CAC" w:rsidP="009C772F">
      <w:pPr>
        <w:pStyle w:val="BodyNormal"/>
        <w:rPr>
          <w:i/>
          <w:iCs/>
        </w:rPr>
      </w:pPr>
      <w:r w:rsidRPr="00FA271D">
        <w:t>"What about you, Denny</w:t>
      </w:r>
      <w:del w:id="429" w:author="Author">
        <w:r w:rsidRPr="00FA271D" w:rsidDel="001F28DA">
          <w:delText xml:space="preserve">. </w:delText>
        </w:r>
      </w:del>
      <w:ins w:id="430" w:author="Author">
        <w:r w:rsidR="001F28DA">
          <w:t>?</w:t>
        </w:r>
        <w:r w:rsidR="001F28DA" w:rsidRPr="00FA271D">
          <w:t xml:space="preserve"> </w:t>
        </w:r>
      </w:ins>
      <w:r w:rsidRPr="00FA271D">
        <w:t>What's been your mayhem?"</w:t>
      </w:r>
    </w:p>
    <w:p w14:paraId="5E47A600" w14:textId="66F93A80" w:rsidR="00A55CAC" w:rsidRPr="00FA271D" w:rsidRDefault="00A55CAC" w:rsidP="009C772F">
      <w:pPr>
        <w:pStyle w:val="BodyNormal"/>
        <w:rPr>
          <w:i/>
          <w:iCs/>
        </w:rPr>
      </w:pPr>
      <w:r w:rsidRPr="00FA271D">
        <w:t xml:space="preserve">"Drugs, of course: cocaine, crack, and </w:t>
      </w:r>
      <w:r>
        <w:t>fentanyl</w:t>
      </w:r>
      <w:r w:rsidRPr="00FA271D">
        <w:t>. New suppliers are popping up like whack-a-mole. We can't keep up with them."</w:t>
      </w:r>
    </w:p>
    <w:p w14:paraId="7DB83C84" w14:textId="77777777" w:rsidR="00A55CAC" w:rsidRPr="00FA271D" w:rsidRDefault="00A55CAC" w:rsidP="009C772F">
      <w:pPr>
        <w:pStyle w:val="BodyNormal"/>
        <w:rPr>
          <w:i/>
          <w:iCs/>
        </w:rPr>
      </w:pPr>
      <w:r w:rsidRPr="00FA271D">
        <w:t xml:space="preserve">"Was that what the murdered cop, Officer Williams, was </w:t>
      </w:r>
      <w:r w:rsidRPr="00FA271D">
        <w:lastRenderedPageBreak/>
        <w:t>investigating?"</w:t>
      </w:r>
    </w:p>
    <w:p w14:paraId="1FF69116" w14:textId="63B31CBC" w:rsidR="00A55CAC" w:rsidRPr="00FA271D" w:rsidRDefault="00A55CAC" w:rsidP="009C772F">
      <w:pPr>
        <w:pStyle w:val="BodyNormal"/>
        <w:rPr>
          <w:i/>
          <w:iCs/>
        </w:rPr>
      </w:pPr>
      <w:r w:rsidRPr="00FA271D">
        <w:t>"I'm not allowed to talk about th</w:t>
      </w:r>
      <w:r w:rsidR="009A174B">
        <w:t>at</w:t>
      </w:r>
      <w:r w:rsidRPr="00FA271D">
        <w:t>, Natalie. It's undercover work, you know."</w:t>
      </w:r>
    </w:p>
    <w:p w14:paraId="55A909BD" w14:textId="77777777" w:rsidR="006E4072" w:rsidRDefault="00A55CAC" w:rsidP="009C772F">
      <w:pPr>
        <w:pStyle w:val="BodyNormal"/>
        <w:rPr>
          <w:ins w:id="431" w:author="Author"/>
        </w:rPr>
      </w:pPr>
      <w:r w:rsidRPr="00FA271D">
        <w:t xml:space="preserve">"Well, the press release said that you arrested two </w:t>
      </w:r>
      <w:proofErr w:type="gramStart"/>
      <w:r w:rsidRPr="00FA271D">
        <w:t>perps</w:t>
      </w:r>
      <w:proofErr w:type="gramEnd"/>
      <w:r w:rsidRPr="00FA271D">
        <w:t>. Who made the pinch, Denny?"</w:t>
      </w:r>
    </w:p>
    <w:p w14:paraId="5128B9A8" w14:textId="7CC2BBBC" w:rsidR="00A55CAC" w:rsidRPr="00FA271D" w:rsidRDefault="00A55CAC" w:rsidP="009C772F">
      <w:pPr>
        <w:pStyle w:val="BodyNormal"/>
        <w:rPr>
          <w:i/>
          <w:iCs/>
        </w:rPr>
      </w:pPr>
      <w:del w:id="432" w:author="Author">
        <w:r w:rsidRPr="00FA271D" w:rsidDel="006E4072">
          <w:delText xml:space="preserve"> </w:delText>
        </w:r>
      </w:del>
      <w:r w:rsidRPr="00FA271D">
        <w:t>She leaned forward so that her tank top showed a lot of cleavage.</w:t>
      </w:r>
    </w:p>
    <w:p w14:paraId="22673282" w14:textId="29CD25A1" w:rsidR="00A55CAC" w:rsidRPr="00FA271D" w:rsidRDefault="00A55CAC" w:rsidP="009C772F">
      <w:pPr>
        <w:pStyle w:val="BodyNormal"/>
        <w:rPr>
          <w:i/>
          <w:iCs/>
        </w:rPr>
      </w:pPr>
      <w:r w:rsidRPr="00FA271D">
        <w:t>"Tell us one of your many off-color jokes, and maybe I'll give you something</w:t>
      </w:r>
      <w:r w:rsidR="007F0D67">
        <w:t>.”</w:t>
      </w:r>
    </w:p>
    <w:p w14:paraId="6C095BD9" w14:textId="77777777" w:rsidR="00A55CAC" w:rsidRPr="00FA271D" w:rsidRDefault="00A55CAC" w:rsidP="009C772F">
      <w:pPr>
        <w:pStyle w:val="BodyNormal"/>
        <w:rPr>
          <w:i/>
          <w:iCs/>
        </w:rPr>
      </w:pPr>
      <w:r w:rsidRPr="00FA271D">
        <w:t>Natalie smiled and used her photographic memory to recall one. "Why should you always shake the bottle of mustard vigorously in the restaurant?"</w:t>
      </w:r>
    </w:p>
    <w:p w14:paraId="3E157DA2" w14:textId="1CAD8DC8" w:rsidR="00A55CAC" w:rsidRPr="00FA271D" w:rsidRDefault="00A55CAC" w:rsidP="009C772F">
      <w:pPr>
        <w:pStyle w:val="BodyNormal"/>
        <w:rPr>
          <w:i/>
          <w:iCs/>
        </w:rPr>
      </w:pPr>
      <w:r w:rsidRPr="00FA271D">
        <w:t xml:space="preserve">"Beats me," Denny </w:t>
      </w:r>
      <w:r w:rsidR="00123B9C">
        <w:t>said</w:t>
      </w:r>
      <w:r w:rsidRPr="00FA271D">
        <w:t>.</w:t>
      </w:r>
    </w:p>
    <w:p w14:paraId="5981759C" w14:textId="7ACD55AC" w:rsidR="00A55CAC" w:rsidRPr="00FA271D" w:rsidRDefault="00A55CAC" w:rsidP="009C772F">
      <w:pPr>
        <w:pStyle w:val="BodyNormal"/>
        <w:rPr>
          <w:i/>
          <w:iCs/>
        </w:rPr>
      </w:pPr>
      <w:r w:rsidRPr="00FA271D">
        <w:t>"To prevent mustard pre-cum. You know</w:t>
      </w:r>
      <w:del w:id="433" w:author="Author">
        <w:r w:rsidRPr="00FA271D" w:rsidDel="008A55F0">
          <w:delText>,</w:delText>
        </w:r>
      </w:del>
      <w:ins w:id="434" w:author="Author">
        <w:del w:id="435" w:author="Author">
          <w:r w:rsidR="008A55F0" w:rsidDel="00D955C2">
            <w:delText>.</w:delText>
          </w:r>
        </w:del>
        <w:r w:rsidR="00D955C2">
          <w:t>,</w:t>
        </w:r>
      </w:ins>
      <w:r w:rsidRPr="00FA271D">
        <w:t xml:space="preserve"> </w:t>
      </w:r>
      <w:del w:id="436" w:author="Author">
        <w:r w:rsidRPr="00FA271D" w:rsidDel="008A55F0">
          <w:delText>t</w:delText>
        </w:r>
      </w:del>
      <w:ins w:id="437" w:author="Author">
        <w:del w:id="438" w:author="Author">
          <w:r w:rsidR="008A55F0" w:rsidDel="00D955C2">
            <w:delText>T</w:delText>
          </w:r>
        </w:del>
        <w:r w:rsidR="00D955C2">
          <w:t>t</w:t>
        </w:r>
      </w:ins>
      <w:r w:rsidRPr="00FA271D">
        <w:t xml:space="preserve">hat </w:t>
      </w:r>
      <w:r w:rsidR="00AC6960">
        <w:t>milky</w:t>
      </w:r>
      <w:r w:rsidRPr="00FA271D">
        <w:t xml:space="preserve"> </w:t>
      </w:r>
      <w:r w:rsidR="00090327">
        <w:t>yellow</w:t>
      </w:r>
      <w:r w:rsidRPr="00FA271D">
        <w:t xml:space="preserve"> fluid that comes out first and makes the bun soggy before the real goo </w:t>
      </w:r>
      <w:r w:rsidR="006E16EB">
        <w:t>squirts</w:t>
      </w:r>
      <w:r w:rsidRPr="00FA271D">
        <w:t xml:space="preserve"> out."</w:t>
      </w:r>
    </w:p>
    <w:p w14:paraId="5689BFA2" w14:textId="6A089846" w:rsidR="00A55CAC" w:rsidRPr="00FA271D" w:rsidRDefault="00A55CAC" w:rsidP="009C772F">
      <w:pPr>
        <w:pStyle w:val="BodyNormal"/>
        <w:rPr>
          <w:i/>
          <w:iCs/>
        </w:rPr>
      </w:pPr>
      <w:r w:rsidRPr="00FA271D">
        <w:t xml:space="preserve">Shaunetta started </w:t>
      </w:r>
      <w:r w:rsidR="008B52CF">
        <w:t>laughed</w:t>
      </w:r>
      <w:r w:rsidRPr="00FA271D">
        <w:t xml:space="preserve"> first, before the two men. Finally, Denny and Alex got it and started chuckling.</w:t>
      </w:r>
    </w:p>
    <w:p w14:paraId="7D897B25" w14:textId="39BBE4AB" w:rsidR="00A55CAC" w:rsidRPr="00FA271D" w:rsidRDefault="00A55CAC" w:rsidP="009C772F">
      <w:pPr>
        <w:pStyle w:val="BodyNormal"/>
        <w:rPr>
          <w:i/>
          <w:iCs/>
        </w:rPr>
      </w:pPr>
      <w:r w:rsidRPr="00FA271D">
        <w:t xml:space="preserve">"OK, Natalie, </w:t>
      </w:r>
      <w:proofErr w:type="gramStart"/>
      <w:r w:rsidRPr="00FA271D">
        <w:t>that</w:t>
      </w:r>
      <w:proofErr w:type="gramEnd"/>
      <w:r w:rsidRPr="00FA271D">
        <w:t xml:space="preserve"> was pretty good. I'll give you something. The two perps</w:t>
      </w:r>
      <w:ins w:id="439" w:author="Author">
        <w:del w:id="440" w:author="Author">
          <w:r w:rsidR="00EF3E71" w:rsidDel="009934AB">
            <w:delText>,</w:delText>
          </w:r>
        </w:del>
      </w:ins>
      <w:del w:id="441" w:author="Author">
        <w:r w:rsidR="00237482" w:rsidDel="008A55F0">
          <w:delText>,</w:delText>
        </w:r>
        <w:r w:rsidRPr="00FA271D" w:rsidDel="009934AB">
          <w:delText xml:space="preserve"> and I won't name them</w:delText>
        </w:r>
      </w:del>
      <w:ins w:id="442" w:author="Author">
        <w:r w:rsidR="009934AB">
          <w:t>, whom I won't name</w:t>
        </w:r>
      </w:ins>
      <w:r w:rsidR="006352CD">
        <w:t>,</w:t>
      </w:r>
      <w:r w:rsidRPr="00FA271D">
        <w:t xml:space="preserve"> lured another undercover officer </w:t>
      </w:r>
      <w:r w:rsidR="008B488F" w:rsidRPr="00FA271D">
        <w:t>to</w:t>
      </w:r>
      <w:r w:rsidRPr="00FA271D">
        <w:t xml:space="preserve"> a construction site near </w:t>
      </w:r>
      <w:del w:id="443" w:author="Author">
        <w:r w:rsidRPr="00FA271D" w:rsidDel="007C0195">
          <w:delText xml:space="preserve">the </w:delText>
        </w:r>
      </w:del>
      <w:r w:rsidR="009C2400">
        <w:t>Bar Etna</w:t>
      </w:r>
      <w:r w:rsidRPr="00FA271D">
        <w:t>. They sucker-punched him</w:t>
      </w:r>
      <w:ins w:id="444" w:author="Author">
        <w:r w:rsidR="008427F3">
          <w:t xml:space="preserve"> and</w:t>
        </w:r>
        <w:del w:id="445" w:author="Author">
          <w:r w:rsidR="00D955C2" w:rsidDel="008427F3">
            <w:delText>.</w:delText>
          </w:r>
        </w:del>
      </w:ins>
      <w:del w:id="446" w:author="Author">
        <w:r w:rsidRPr="00FA271D" w:rsidDel="00D955C2">
          <w:delText>,</w:delText>
        </w:r>
        <w:r w:rsidRPr="00FA271D" w:rsidDel="008427F3">
          <w:delText xml:space="preserve"> </w:delText>
        </w:r>
      </w:del>
      <w:ins w:id="447" w:author="Author">
        <w:del w:id="448" w:author="Author">
          <w:r w:rsidR="00D955C2" w:rsidDel="008427F3">
            <w:delText>They</w:delText>
          </w:r>
        </w:del>
        <w:r w:rsidR="00D955C2">
          <w:t xml:space="preserve"> had him </w:t>
        </w:r>
      </w:ins>
      <w:del w:id="449" w:author="Author">
        <w:r w:rsidRPr="00FA271D" w:rsidDel="00D955C2">
          <w:delText xml:space="preserve">had him </w:delText>
        </w:r>
      </w:del>
      <w:r w:rsidRPr="00FA271D">
        <w:t xml:space="preserve">on his knees, handcuffed. One of them pointed a Glock with a </w:t>
      </w:r>
      <w:del w:id="450" w:author="Author">
        <w:r w:rsidRPr="00FA271D" w:rsidDel="00A96E65">
          <w:delText xml:space="preserve">suppressor </w:delText>
        </w:r>
      </w:del>
      <w:ins w:id="451" w:author="Author">
        <w:r w:rsidR="00A96E65">
          <w:t>silencer</w:t>
        </w:r>
        <w:r w:rsidR="00A96E65" w:rsidRPr="00FA271D">
          <w:t xml:space="preserve"> </w:t>
        </w:r>
      </w:ins>
      <w:r w:rsidRPr="00FA271D">
        <w:t>at his forehead</w:t>
      </w:r>
      <w:r w:rsidR="00C87F0E">
        <w:t xml:space="preserve"> and t</w:t>
      </w:r>
      <w:r w:rsidRPr="00FA271D">
        <w:t xml:space="preserve">old him that </w:t>
      </w:r>
      <w:ins w:id="452" w:author="Author">
        <w:r w:rsidR="000F298A">
          <w:t xml:space="preserve">they had just killed </w:t>
        </w:r>
      </w:ins>
      <w:r w:rsidRPr="00FA271D">
        <w:t>Officer Williams</w:t>
      </w:r>
      <w:del w:id="453" w:author="Author">
        <w:r w:rsidRPr="00FA271D" w:rsidDel="000F298A">
          <w:delText xml:space="preserve"> had just been killed</w:delText>
        </w:r>
      </w:del>
      <w:r w:rsidRPr="00FA271D">
        <w:t xml:space="preserve"> and that he was next."</w:t>
      </w:r>
    </w:p>
    <w:p w14:paraId="1E463DB8" w14:textId="77777777" w:rsidR="00A55CAC" w:rsidRPr="00FA271D" w:rsidRDefault="00A55CAC" w:rsidP="009C772F">
      <w:pPr>
        <w:pStyle w:val="BodyNormal"/>
        <w:rPr>
          <w:i/>
          <w:iCs/>
        </w:rPr>
      </w:pPr>
      <w:r w:rsidRPr="00FA271D">
        <w:t>"Did they kill him? Is that a secret?"</w:t>
      </w:r>
    </w:p>
    <w:p w14:paraId="07BA7851" w14:textId="21F2F983" w:rsidR="00A55CAC" w:rsidRPr="00FA271D" w:rsidRDefault="00A55CAC" w:rsidP="009C772F">
      <w:pPr>
        <w:pStyle w:val="BodyNormal"/>
        <w:rPr>
          <w:i/>
          <w:iCs/>
        </w:rPr>
      </w:pPr>
      <w:r w:rsidRPr="00FA271D">
        <w:t>"No</w:t>
      </w:r>
      <w:ins w:id="454" w:author="Author">
        <w:r w:rsidR="00FD10CE">
          <w:t>pe</w:t>
        </w:r>
      </w:ins>
      <w:r w:rsidRPr="00FA271D">
        <w:t xml:space="preserve">, that's the mystery part of this. Just as the thugs </w:t>
      </w:r>
      <w:r w:rsidRPr="00FA271D">
        <w:lastRenderedPageBreak/>
        <w:t>were about to shoot, a citizen attacked them and took them out. She fought like a fucking banshee."</w:t>
      </w:r>
    </w:p>
    <w:p w14:paraId="17A65EF2" w14:textId="6D1F51D0" w:rsidR="00A55CAC" w:rsidRPr="00FA271D" w:rsidRDefault="00A55CAC" w:rsidP="009C772F">
      <w:pPr>
        <w:pStyle w:val="BodyNormal"/>
        <w:rPr>
          <w:i/>
          <w:iCs/>
        </w:rPr>
      </w:pPr>
      <w:r w:rsidRPr="00FA271D">
        <w:t xml:space="preserve">"She?" Natalie </w:t>
      </w:r>
      <w:r w:rsidR="0098672C">
        <w:t>said</w:t>
      </w:r>
      <w:r w:rsidRPr="00FA271D">
        <w:t>. "You mean a woman saved the officer's life? Who is she?"</w:t>
      </w:r>
    </w:p>
    <w:p w14:paraId="64952122" w14:textId="6CE87046" w:rsidR="00A55CAC" w:rsidRPr="00FA271D" w:rsidRDefault="00A55CAC" w:rsidP="009C772F">
      <w:pPr>
        <w:pStyle w:val="BodyNormal"/>
        <w:rPr>
          <w:i/>
          <w:iCs/>
        </w:rPr>
      </w:pPr>
      <w:r w:rsidRPr="00FA271D">
        <w:t xml:space="preserve">"We don't know. </w:t>
      </w:r>
      <w:r w:rsidR="00130A0F">
        <w:t>The woman</w:t>
      </w:r>
      <w:r w:rsidRPr="00FA271D">
        <w:t xml:space="preserve"> bound the perps with cable ties, found the handcuff keys, removed the cuffs, and helped our guy to his feet. S</w:t>
      </w:r>
      <w:ins w:id="455" w:author="Author">
        <w:r w:rsidR="007C0195">
          <w:t>he s</w:t>
        </w:r>
      </w:ins>
      <w:r w:rsidRPr="00FA271D">
        <w:t>aid nothing, just smiled</w:t>
      </w:r>
      <w:ins w:id="456" w:author="Author">
        <w:r w:rsidR="007C0195">
          <w:t>,</w:t>
        </w:r>
      </w:ins>
      <w:r w:rsidRPr="00FA271D">
        <w:t xml:space="preserve"> and ran away. We're calling her the </w:t>
      </w:r>
      <w:r w:rsidR="004328C6">
        <w:t>a</w:t>
      </w:r>
      <w:r>
        <w:t>ngel</w:t>
      </w:r>
      <w:r w:rsidRPr="00FA271D">
        <w:t>."</w:t>
      </w:r>
    </w:p>
    <w:p w14:paraId="48251089" w14:textId="77777777" w:rsidR="00A55CAC" w:rsidRPr="00FA271D" w:rsidRDefault="00A55CAC" w:rsidP="009C772F">
      <w:pPr>
        <w:pStyle w:val="BodyNormal"/>
        <w:rPr>
          <w:i/>
          <w:iCs/>
        </w:rPr>
      </w:pPr>
      <w:r w:rsidRPr="00FA271D">
        <w:t xml:space="preserve">"Was the officer wearing a body </w:t>
      </w:r>
      <w:proofErr w:type="gramStart"/>
      <w:r w:rsidRPr="00FA271D">
        <w:t>cam</w:t>
      </w:r>
      <w:proofErr w:type="gramEnd"/>
      <w:r w:rsidRPr="00FA271D">
        <w:t>?"</w:t>
      </w:r>
    </w:p>
    <w:p w14:paraId="50F822EC" w14:textId="775BC7F2" w:rsidR="00A55CAC" w:rsidRPr="00FA271D" w:rsidRDefault="00A55CAC" w:rsidP="009C772F">
      <w:pPr>
        <w:pStyle w:val="BodyNormal"/>
        <w:rPr>
          <w:i/>
          <w:iCs/>
        </w:rPr>
      </w:pPr>
      <w:r w:rsidRPr="00FA271D">
        <w:t xml:space="preserve">"Oh, hell no. The </w:t>
      </w:r>
      <w:r w:rsidR="00123B9C">
        <w:t>gangbangers</w:t>
      </w:r>
      <w:r w:rsidRPr="00FA271D">
        <w:t xml:space="preserve"> would have spotted that. No, he had two FBI button cams, very </w:t>
      </w:r>
      <w:del w:id="457" w:author="Author">
        <w:r w:rsidRPr="00FA271D" w:rsidDel="00B63025">
          <w:delText xml:space="preserve">high </w:delText>
        </w:r>
      </w:del>
      <w:ins w:id="458" w:author="Author">
        <w:r w:rsidR="00B63025" w:rsidRPr="00FA271D">
          <w:t>high</w:t>
        </w:r>
        <w:r w:rsidR="00B63025">
          <w:t>-</w:t>
        </w:r>
      </w:ins>
      <w:r w:rsidRPr="00FA271D">
        <w:t>tech. We got a video of the whole thing."</w:t>
      </w:r>
    </w:p>
    <w:p w14:paraId="5A6098B1" w14:textId="1894BFC6" w:rsidR="00A55CAC" w:rsidRPr="00FA271D" w:rsidRDefault="00A55CAC" w:rsidP="009C772F">
      <w:pPr>
        <w:pStyle w:val="BodyNormal"/>
        <w:rPr>
          <w:i/>
          <w:iCs/>
        </w:rPr>
      </w:pPr>
      <w:r w:rsidRPr="00FA271D">
        <w:t>"</w:t>
      </w:r>
      <w:r w:rsidR="00123B9C" w:rsidRPr="00FA271D">
        <w:t>So,</w:t>
      </w:r>
      <w:r w:rsidRPr="00FA271D">
        <w:t xml:space="preserve"> this was an FBI - Chicago Police drug</w:t>
      </w:r>
      <w:del w:id="459" w:author="Author">
        <w:r w:rsidRPr="00FA271D" w:rsidDel="00D955C2">
          <w:delText>-</w:delText>
        </w:r>
      </w:del>
      <w:ins w:id="460" w:author="Author">
        <w:del w:id="461" w:author="Author">
          <w:r w:rsidR="00D955C2" w:rsidDel="008427F3">
            <w:delText>-</w:delText>
          </w:r>
        </w:del>
      </w:ins>
      <w:r w:rsidR="00305CFA">
        <w:t>-</w:t>
      </w:r>
      <w:r w:rsidRPr="00FA271D">
        <w:t>op?"</w:t>
      </w:r>
    </w:p>
    <w:p w14:paraId="46CE99CA" w14:textId="46A695E0" w:rsidR="00A55CAC" w:rsidRPr="00FA271D" w:rsidRDefault="00A55CAC" w:rsidP="009C772F">
      <w:pPr>
        <w:pStyle w:val="BodyNormal"/>
        <w:rPr>
          <w:i/>
          <w:iCs/>
        </w:rPr>
      </w:pPr>
      <w:r w:rsidRPr="00FA271D">
        <w:t>"Yes, it was. I can't say anymore, Natalie. It's an ongoing investigation."</w:t>
      </w:r>
    </w:p>
    <w:p w14:paraId="738A2C25" w14:textId="77777777" w:rsidR="00A90529" w:rsidRDefault="00A55CAC" w:rsidP="009C772F">
      <w:pPr>
        <w:pStyle w:val="BodyNormal"/>
        <w:rPr>
          <w:ins w:id="462" w:author="Author"/>
        </w:rPr>
      </w:pPr>
      <w:r w:rsidRPr="00FA271D">
        <w:t>"Just one more question, Denny. What drug gang were they investigating? I'll pay your current tab if you tell me.</w:t>
      </w:r>
      <w:ins w:id="463" w:author="Author">
        <w:r w:rsidR="00A90529">
          <w:t>”</w:t>
        </w:r>
      </w:ins>
    </w:p>
    <w:p w14:paraId="2D4B2796" w14:textId="2877A704" w:rsidR="001F28DA" w:rsidRDefault="00A55CAC" w:rsidP="009C772F">
      <w:pPr>
        <w:pStyle w:val="BodyNormal"/>
        <w:rPr>
          <w:ins w:id="464" w:author="Author"/>
        </w:rPr>
      </w:pPr>
      <w:r w:rsidRPr="00FA271D">
        <w:t xml:space="preserve"> Natalie summoned the waitress</w:t>
      </w:r>
      <w:del w:id="465" w:author="Author">
        <w:r w:rsidRPr="00FA271D" w:rsidDel="001F28DA">
          <w:delText>,</w:delText>
        </w:r>
      </w:del>
      <w:r w:rsidRPr="00FA271D">
        <w:t xml:space="preserve"> </w:t>
      </w:r>
      <w:ins w:id="466" w:author="Author">
        <w:r w:rsidR="001F28DA">
          <w:t xml:space="preserve">and </w:t>
        </w:r>
      </w:ins>
      <w:r w:rsidRPr="00FA271D">
        <w:t>held up her smart card</w:t>
      </w:r>
      <w:ins w:id="467" w:author="Author">
        <w:r w:rsidR="001F28DA">
          <w:t>.</w:t>
        </w:r>
      </w:ins>
      <w:del w:id="468" w:author="Author">
        <w:r w:rsidRPr="00FA271D" w:rsidDel="001F28DA">
          <w:delText xml:space="preserve">, and said, </w:delText>
        </w:r>
      </w:del>
    </w:p>
    <w:p w14:paraId="2166E5F4" w14:textId="77777777" w:rsidR="001F28DA" w:rsidRDefault="00A55CAC" w:rsidP="009C772F">
      <w:pPr>
        <w:pStyle w:val="BodyNormal"/>
        <w:rPr>
          <w:ins w:id="469" w:author="Author"/>
        </w:rPr>
      </w:pPr>
      <w:r w:rsidRPr="00FA271D">
        <w:t>"Pay the current tab for this table."</w:t>
      </w:r>
    </w:p>
    <w:p w14:paraId="3E6E62D8" w14:textId="6C94BEC1" w:rsidR="00A90529" w:rsidRDefault="00A55CAC" w:rsidP="009C772F">
      <w:pPr>
        <w:pStyle w:val="BodyNormal"/>
        <w:rPr>
          <w:ins w:id="470" w:author="Author"/>
        </w:rPr>
      </w:pPr>
      <w:del w:id="471" w:author="Author">
        <w:r w:rsidRPr="00FA271D" w:rsidDel="001F28DA">
          <w:delText xml:space="preserve"> </w:delText>
        </w:r>
      </w:del>
      <w:r w:rsidRPr="00FA271D">
        <w:t>The waitress raised her small tablet computer and completed the transaction.</w:t>
      </w:r>
    </w:p>
    <w:p w14:paraId="7EEEABE7" w14:textId="16CC809A" w:rsidR="00A55CAC" w:rsidRPr="00FA271D" w:rsidRDefault="00A55CAC" w:rsidP="009C772F">
      <w:pPr>
        <w:pStyle w:val="BodyNormal"/>
        <w:rPr>
          <w:i/>
          <w:iCs/>
        </w:rPr>
      </w:pPr>
      <w:del w:id="472" w:author="Author">
        <w:r w:rsidRPr="00FA271D" w:rsidDel="00A90529">
          <w:delText xml:space="preserve"> </w:delText>
        </w:r>
      </w:del>
      <w:r w:rsidRPr="00FA271D">
        <w:t>"Again, Denny, who are they?"</w:t>
      </w:r>
    </w:p>
    <w:p w14:paraId="2545AEBC" w14:textId="77777777" w:rsidR="00A55CAC" w:rsidRPr="00FA271D" w:rsidRDefault="00A55CAC" w:rsidP="009C772F">
      <w:pPr>
        <w:pStyle w:val="BodyNormal"/>
        <w:rPr>
          <w:i/>
          <w:iCs/>
        </w:rPr>
      </w:pPr>
      <w:r w:rsidRPr="00FA271D">
        <w:t>Officer Luton placed his hands on the table, leaning closer to her. He raised one eyebrow as he spoke the word "Albanians."</w:t>
      </w:r>
    </w:p>
    <w:p w14:paraId="7D4D38D6" w14:textId="6AF260DB" w:rsidR="00A55CAC" w:rsidRPr="00FA271D" w:rsidRDefault="00A55CAC" w:rsidP="009C772F">
      <w:pPr>
        <w:pStyle w:val="BodyNormal"/>
        <w:rPr>
          <w:i/>
          <w:iCs/>
        </w:rPr>
      </w:pPr>
      <w:r w:rsidRPr="00FA271D">
        <w:lastRenderedPageBreak/>
        <w:t xml:space="preserve">"You're kidding, Denny. The </w:t>
      </w:r>
      <w:del w:id="473" w:author="Author">
        <w:r w:rsidRPr="00FA271D" w:rsidDel="00B63025">
          <w:delText xml:space="preserve">Albanians were wiped out by the </w:delText>
        </w:r>
      </w:del>
      <w:r w:rsidRPr="00FA271D">
        <w:t>Chicago Police and the FBI</w:t>
      </w:r>
      <w:ins w:id="474" w:author="Author">
        <w:r w:rsidR="00B63025">
          <w:t xml:space="preserve"> wiped out the Albanian mob</w:t>
        </w:r>
      </w:ins>
      <w:r w:rsidRPr="00FA271D">
        <w:t xml:space="preserve"> </w:t>
      </w:r>
      <w:del w:id="475" w:author="Author">
        <w:r w:rsidRPr="00FA271D" w:rsidDel="00A96E65">
          <w:delText xml:space="preserve">fifteen </w:delText>
        </w:r>
      </w:del>
      <w:ins w:id="476" w:author="Author">
        <w:r w:rsidR="00A96E65">
          <w:t>twenty</w:t>
        </w:r>
        <w:r w:rsidR="00A96E65" w:rsidRPr="00FA271D">
          <w:t xml:space="preserve"> </w:t>
        </w:r>
      </w:ins>
      <w:r w:rsidRPr="00FA271D">
        <w:t>years ago."</w:t>
      </w:r>
    </w:p>
    <w:p w14:paraId="168A6214" w14:textId="77777777" w:rsidR="00A55CAC" w:rsidRPr="00FA271D" w:rsidRDefault="00A55CAC" w:rsidP="009C772F">
      <w:pPr>
        <w:pStyle w:val="BodyNormal"/>
        <w:rPr>
          <w:i/>
          <w:iCs/>
        </w:rPr>
      </w:pPr>
      <w:r w:rsidRPr="00FA271D">
        <w:t>"Whack-a-mole, Miss Pulitzer Prize, whack-a-mole."</w:t>
      </w:r>
    </w:p>
    <w:p w14:paraId="5364C0A7" w14:textId="77777777" w:rsidR="00A90529" w:rsidRDefault="00A55CAC" w:rsidP="009C772F">
      <w:pPr>
        <w:pStyle w:val="BodyNormal"/>
        <w:rPr>
          <w:ins w:id="477" w:author="Author"/>
        </w:rPr>
      </w:pPr>
      <w:r w:rsidRPr="00FA271D">
        <w:t>Natalie stood up.</w:t>
      </w:r>
    </w:p>
    <w:p w14:paraId="55E16850" w14:textId="68F48EFB" w:rsidR="00A55CAC" w:rsidRDefault="00A55CAC" w:rsidP="009C772F">
      <w:pPr>
        <w:pStyle w:val="BodyNormal"/>
      </w:pPr>
      <w:del w:id="478" w:author="Author">
        <w:r w:rsidRPr="00FA271D" w:rsidDel="00A90529">
          <w:delText xml:space="preserve"> </w:delText>
        </w:r>
      </w:del>
      <w:r w:rsidRPr="00FA271D">
        <w:t xml:space="preserve">"Thank you, ladies and gentlemen. That was certainly more interesting than a </w:t>
      </w:r>
      <w:r w:rsidR="003A2495">
        <w:t>Korean</w:t>
      </w:r>
      <w:r w:rsidRPr="00FA271D">
        <w:t xml:space="preserve"> air conditioner that petered out in just two years. You have my number</w:t>
      </w:r>
      <w:r>
        <w:t>;</w:t>
      </w:r>
      <w:r w:rsidRPr="00FA271D">
        <w:t xml:space="preserve"> call me if there's anything new." </w:t>
      </w:r>
    </w:p>
    <w:p w14:paraId="09D8AB74" w14:textId="7082AB14" w:rsidR="00F83CCA" w:rsidRDefault="00A55CAC" w:rsidP="00F83CCA">
      <w:pPr>
        <w:pStyle w:val="BodyNormal"/>
        <w:rPr>
          <w:ins w:id="479" w:author="Author"/>
        </w:rPr>
      </w:pPr>
      <w:r w:rsidRPr="00FA271D">
        <w:t xml:space="preserve">She quickly </w:t>
      </w:r>
      <w:proofErr w:type="gramStart"/>
      <w:r w:rsidRPr="00FA271D">
        <w:t>exited</w:t>
      </w:r>
      <w:proofErr w:type="gramEnd"/>
      <w:r w:rsidRPr="00FA271D">
        <w:t xml:space="preserve"> the Blarney Stone and called for a RoboTaxi to take her back to the </w:t>
      </w:r>
      <w:del w:id="480" w:author="Author">
        <w:r w:rsidRPr="00FA271D" w:rsidDel="000F298A">
          <w:delText>Sun-Times</w:delText>
        </w:r>
      </w:del>
      <w:ins w:id="481" w:author="Author">
        <w:r w:rsidR="000F298A">
          <w:t>Sentinel</w:t>
        </w:r>
        <w:del w:id="482" w:author="Author">
          <w:r w:rsidR="000F298A" w:rsidDel="00B63025">
            <w:delText xml:space="preserve"> </w:delText>
          </w:r>
        </w:del>
      </w:ins>
      <w:r w:rsidRPr="00FA271D">
        <w:t>. There was work to do.</w:t>
      </w:r>
      <w:ins w:id="483" w:author="Author">
        <w:r w:rsidR="00F83CCA">
          <w:t xml:space="preserve"> </w:t>
        </w:r>
      </w:ins>
    </w:p>
    <w:p w14:paraId="5FEA0A50" w14:textId="77777777" w:rsidR="00F83CCA" w:rsidRDefault="00F83CCA" w:rsidP="00F83CCA">
      <w:pPr>
        <w:pStyle w:val="BodyNormal"/>
        <w:rPr>
          <w:ins w:id="484" w:author="Author"/>
        </w:rPr>
      </w:pPr>
    </w:p>
    <w:p w14:paraId="6459B336" w14:textId="361FB5C0" w:rsidR="00F21ADA" w:rsidDel="00F83CCA" w:rsidRDefault="00F21ADA" w:rsidP="009C772F">
      <w:pPr>
        <w:pStyle w:val="BodyNormal"/>
        <w:rPr>
          <w:ins w:id="485" w:author="Author"/>
          <w:del w:id="486" w:author="Author"/>
        </w:rPr>
        <w:sectPr w:rsidR="00F21ADA" w:rsidDel="00F83CCA" w:rsidSect="003135B1">
          <w:type w:val="oddPage"/>
          <w:pgSz w:w="8640" w:h="12960" w:code="1"/>
          <w:pgMar w:top="720" w:right="720" w:bottom="720" w:left="720" w:header="720" w:footer="720" w:gutter="720"/>
          <w:cols w:space="720"/>
          <w:titlePg/>
          <w:docGrid w:linePitch="360"/>
        </w:sectPr>
      </w:pPr>
    </w:p>
    <w:p w14:paraId="436BB71A" w14:textId="706C044D" w:rsidR="00A55CAC" w:rsidRPr="00FA271D" w:rsidDel="00F21ADA" w:rsidRDefault="00A55CAC">
      <w:pPr>
        <w:pStyle w:val="BodyNormal"/>
        <w:rPr>
          <w:del w:id="487" w:author="Author"/>
          <w:i/>
          <w:iCs/>
        </w:rPr>
      </w:pPr>
    </w:p>
    <w:p w14:paraId="165C4BD2" w14:textId="77777777" w:rsidR="00A55CAC" w:rsidRPr="00FA271D" w:rsidRDefault="00A55CAC" w:rsidP="00F83CCA">
      <w:pPr>
        <w:pStyle w:val="ASubheadLevel1"/>
      </w:pPr>
      <w:bookmarkStart w:id="488" w:name="_Toc30055643"/>
      <w:bookmarkStart w:id="489" w:name="_Toc197338810"/>
      <w:r w:rsidRPr="00FA271D">
        <w:t>The Grand Jury</w:t>
      </w:r>
      <w:bookmarkEnd w:id="488"/>
      <w:bookmarkEnd w:id="489"/>
    </w:p>
    <w:p w14:paraId="6DD575ED" w14:textId="79C1B287" w:rsidR="00A55CAC" w:rsidRPr="00FA271D" w:rsidRDefault="00A55CAC" w:rsidP="009C772F">
      <w:pPr>
        <w:pStyle w:val="BodyNormal"/>
        <w:rPr>
          <w:i/>
          <w:iCs/>
        </w:rPr>
      </w:pPr>
      <w:bookmarkStart w:id="490" w:name="The_Grand_Jury"/>
      <w:bookmarkEnd w:id="490"/>
      <w:r w:rsidRPr="00FA271D">
        <w:t xml:space="preserve">It had been a draining week for Mac. He participated in the funeral for DiOtis Williams, with a couple of hundred </w:t>
      </w:r>
      <w:ins w:id="491" w:author="Author">
        <w:r w:rsidR="003A095C">
          <w:t xml:space="preserve">uniformed </w:t>
        </w:r>
      </w:ins>
      <w:r w:rsidRPr="00FA271D">
        <w:t>officers</w:t>
      </w:r>
      <w:r>
        <w:t>,</w:t>
      </w:r>
      <w:r w:rsidRPr="00FA271D">
        <w:t xml:space="preserve"> </w:t>
      </w:r>
      <w:del w:id="492" w:author="Author">
        <w:r w:rsidRPr="00FA271D" w:rsidDel="003A095C">
          <w:delText>in uniform</w:delText>
        </w:r>
        <w:r w:rsidDel="003A095C">
          <w:delText>,</w:delText>
        </w:r>
        <w:r w:rsidRPr="00FA271D" w:rsidDel="003A095C">
          <w:delText xml:space="preserve"> </w:delText>
        </w:r>
      </w:del>
      <w:r w:rsidRPr="00FA271D">
        <w:t xml:space="preserve">marching </w:t>
      </w:r>
      <w:proofErr w:type="gramStart"/>
      <w:r w:rsidRPr="00FA271D">
        <w:t>to</w:t>
      </w:r>
      <w:proofErr w:type="gramEnd"/>
      <w:r w:rsidRPr="00FA271D">
        <w:t xml:space="preserve"> the urban church where the Williams family attended. Many dignitaries, such as the Mayor, the Attorney General, and several notable politicians, were in the procession. It had extensive </w:t>
      </w:r>
      <w:r>
        <w:t>media coverage</w:t>
      </w:r>
      <w:r w:rsidR="008E608E" w:rsidRPr="00FA271D">
        <w:t>, and streamed</w:t>
      </w:r>
      <w:r w:rsidRPr="00FA271D">
        <w:t xml:space="preserve"> </w:t>
      </w:r>
      <w:r w:rsidR="00177B6D">
        <w:t>live on social media</w:t>
      </w:r>
      <w:r w:rsidRPr="00FA271D">
        <w:t xml:space="preserve">, with reports on all news broadcasts. </w:t>
      </w:r>
      <w:del w:id="493" w:author="Author">
        <w:r w:rsidRPr="00FA271D" w:rsidDel="00F21ADA">
          <w:delText>Chicago, being too long associated with violence,</w:delText>
        </w:r>
      </w:del>
    </w:p>
    <w:p w14:paraId="3119FF9B" w14:textId="5439B190" w:rsidR="00A55CAC" w:rsidRPr="00FA271D" w:rsidRDefault="00A55CAC" w:rsidP="009C772F">
      <w:pPr>
        <w:pStyle w:val="BodyNormal"/>
        <w:rPr>
          <w:i/>
          <w:iCs/>
        </w:rPr>
      </w:pPr>
      <w:r w:rsidRPr="00FA271D">
        <w:t xml:space="preserve">Thursday morning, June 28th, Mac was in Precinct </w:t>
      </w:r>
      <w:r w:rsidR="00783AB4">
        <w:t>Nine</w:t>
      </w:r>
      <w:r w:rsidRPr="00FA271D">
        <w:t xml:space="preserve"> Commander Walt Gerszewski's office. As usual, Commander Gerszewski </w:t>
      </w:r>
      <w:r w:rsidR="000F4155">
        <w:t>cracked his knuckles and listened</w:t>
      </w:r>
      <w:r w:rsidRPr="00FA271D">
        <w:t xml:space="preserve"> attentively as Commander DiMarco went over the history </w:t>
      </w:r>
      <w:r w:rsidRPr="00FA271D">
        <w:lastRenderedPageBreak/>
        <w:t>of the Bisha family.</w:t>
      </w:r>
    </w:p>
    <w:p w14:paraId="4D6FB68C" w14:textId="42C6F96A" w:rsidR="00A55CAC" w:rsidRPr="00FA271D" w:rsidRDefault="00A55CAC" w:rsidP="009C772F">
      <w:pPr>
        <w:pStyle w:val="BodyNormal"/>
        <w:rPr>
          <w:i/>
          <w:iCs/>
        </w:rPr>
      </w:pPr>
      <w:r w:rsidRPr="00FA271D">
        <w:t>"Admittedly, we don't have anything on the older brother, Imer Bisha</w:t>
      </w:r>
      <w:r w:rsidR="00485390">
        <w:t>;</w:t>
      </w:r>
      <w:r w:rsidRPr="00FA271D">
        <w:t xml:space="preserve"> by all accounts, he is a legitimate, successful businessman. He lived with an </w:t>
      </w:r>
      <w:r w:rsidR="001C263F" w:rsidRPr="00FA271D">
        <w:t>aunt</w:t>
      </w:r>
      <w:r w:rsidRPr="00FA271D">
        <w:t>, got perfect grades in school, attended the University of Chicago, got an MBA, and formed a hugely successful software firm</w:t>
      </w:r>
      <w:r w:rsidR="005C0183">
        <w:t xml:space="preserve"> and several other companies</w:t>
      </w:r>
      <w:r w:rsidRPr="00FA271D">
        <w:t>."</w:t>
      </w:r>
    </w:p>
    <w:p w14:paraId="51BAFF83" w14:textId="77777777" w:rsidR="00A55CAC" w:rsidRPr="00FA271D" w:rsidRDefault="00A55CAC" w:rsidP="009C772F">
      <w:pPr>
        <w:pStyle w:val="BodyNormal"/>
        <w:rPr>
          <w:i/>
          <w:iCs/>
        </w:rPr>
      </w:pPr>
      <w:r w:rsidRPr="00FA271D">
        <w:t>"OK," replied Walt, "why would we want to chat with him?"</w:t>
      </w:r>
    </w:p>
    <w:p w14:paraId="0DE91896" w14:textId="3CA73C73" w:rsidR="00A55CAC" w:rsidRPr="00FA271D" w:rsidRDefault="00A55CAC" w:rsidP="009C772F">
      <w:pPr>
        <w:pStyle w:val="BodyNormal"/>
        <w:rPr>
          <w:i/>
          <w:iCs/>
        </w:rPr>
      </w:pPr>
      <w:r w:rsidRPr="00FA271D">
        <w:t>"</w:t>
      </w:r>
      <w:del w:id="494" w:author="Author">
        <w:r w:rsidRPr="00FA271D" w:rsidDel="00F24D6B">
          <w:delText>There's a couple of things that</w:delText>
        </w:r>
      </w:del>
      <w:ins w:id="495" w:author="Author">
        <w:r w:rsidR="00F24D6B">
          <w:t>A couple of things</w:t>
        </w:r>
      </w:ins>
      <w:r w:rsidRPr="00FA271D">
        <w:t xml:space="preserve"> don't add up</w:t>
      </w:r>
      <w:ins w:id="496" w:author="Author">
        <w:r w:rsidR="00F24D6B">
          <w:t>.”</w:t>
        </w:r>
      </w:ins>
      <w:del w:id="497" w:author="Author">
        <w:r w:rsidRPr="00FA271D" w:rsidDel="00F24D6B">
          <w:delText>," Marecki said.</w:delText>
        </w:r>
      </w:del>
    </w:p>
    <w:p w14:paraId="4260FDB8" w14:textId="77777777" w:rsidR="00A55CAC" w:rsidRPr="00FA271D" w:rsidRDefault="00A55CAC" w:rsidP="009C772F">
      <w:pPr>
        <w:pStyle w:val="BodyNormal"/>
        <w:rPr>
          <w:i/>
          <w:iCs/>
        </w:rPr>
      </w:pPr>
      <w:r w:rsidRPr="00FA271D">
        <w:t>"Such as?"</w:t>
      </w:r>
    </w:p>
    <w:p w14:paraId="1DF263C6" w14:textId="35395018" w:rsidR="00A55CAC" w:rsidRPr="00FA271D" w:rsidRDefault="00A55CAC" w:rsidP="009C772F">
      <w:pPr>
        <w:pStyle w:val="BodyNormal"/>
        <w:rPr>
          <w:i/>
          <w:iCs/>
        </w:rPr>
      </w:pPr>
      <w:r w:rsidRPr="00FA271D">
        <w:t>"Well, who paid the tuition at the University of Chicago</w:t>
      </w:r>
      <w:del w:id="498" w:author="Author">
        <w:r w:rsidRPr="00FA271D" w:rsidDel="001F28DA">
          <w:delText xml:space="preserve">. </w:delText>
        </w:r>
      </w:del>
      <w:ins w:id="499" w:author="Author">
        <w:r w:rsidR="001F28DA">
          <w:t>?</w:t>
        </w:r>
        <w:r w:rsidR="001F28DA" w:rsidRPr="00FA271D">
          <w:t xml:space="preserve"> </w:t>
        </w:r>
      </w:ins>
      <w:r w:rsidRPr="00FA271D">
        <w:t xml:space="preserve">Also, who provided the seed money to start that lucrative business? All we could dig up was some foreign venture capital money </w:t>
      </w:r>
      <w:del w:id="500" w:author="Author">
        <w:r w:rsidRPr="00FA271D" w:rsidDel="00243992">
          <w:delText>that has</w:delText>
        </w:r>
      </w:del>
      <w:ins w:id="501" w:author="Author">
        <w:r w:rsidR="00243992">
          <w:t>with</w:t>
        </w:r>
      </w:ins>
      <w:r w:rsidRPr="00FA271D">
        <w:t xml:space="preserve"> some of the earmarks of big-time money laundering."</w:t>
      </w:r>
    </w:p>
    <w:p w14:paraId="76EA53EE" w14:textId="4C2C57E5" w:rsidR="00A55CAC" w:rsidRPr="00FA271D" w:rsidRDefault="00A55CAC" w:rsidP="009C772F">
      <w:pPr>
        <w:pStyle w:val="BodyNormal"/>
        <w:rPr>
          <w:i/>
          <w:iCs/>
        </w:rPr>
      </w:pPr>
      <w:r w:rsidRPr="00FA271D">
        <w:t xml:space="preserve">"Admittedly, that's not much to go on," Walt </w:t>
      </w:r>
      <w:r w:rsidR="001C263F">
        <w:t>said</w:t>
      </w:r>
      <w:r w:rsidRPr="00FA271D">
        <w:t xml:space="preserve">, </w:t>
      </w:r>
      <w:r>
        <w:t>“</w:t>
      </w:r>
      <w:r w:rsidRPr="00FA271D">
        <w:t>However, let's have a chat with this fellow."</w:t>
      </w:r>
    </w:p>
    <w:p w14:paraId="315033CE" w14:textId="709DE278" w:rsidR="00CF386F" w:rsidRDefault="00A55CAC" w:rsidP="009C772F">
      <w:pPr>
        <w:pStyle w:val="BodyNormal"/>
      </w:pPr>
      <w:r w:rsidRPr="00FA271D">
        <w:t xml:space="preserve">Commander Gerszewski turned to his laptop and quickly found the number for </w:t>
      </w:r>
      <w:del w:id="502" w:author="Author">
        <w:r w:rsidRPr="00FA271D" w:rsidDel="00B46029">
          <w:delText>Chicago Digital Consultants</w:delText>
        </w:r>
      </w:del>
      <w:ins w:id="503" w:author="Author">
        <w:r w:rsidR="00B46029">
          <w:t>Chicago Cyber Engineering</w:t>
        </w:r>
        <w:del w:id="504" w:author="Author">
          <w:r w:rsidR="00B46029" w:rsidDel="0068748C">
            <w:delText xml:space="preserve"> </w:delText>
          </w:r>
        </w:del>
      </w:ins>
      <w:r w:rsidRPr="00FA271D">
        <w:t>. He dialed the number and used the speaker so all could hear.</w:t>
      </w:r>
    </w:p>
    <w:p w14:paraId="7405F905" w14:textId="77777777" w:rsidR="006714D5" w:rsidDel="00B537AC" w:rsidRDefault="006714D5" w:rsidP="009C772F">
      <w:pPr>
        <w:pStyle w:val="BodyNormal"/>
        <w:rPr>
          <w:del w:id="505" w:author="Author"/>
        </w:rPr>
      </w:pPr>
    </w:p>
    <w:p w14:paraId="16A2C9B9" w14:textId="76C6E762" w:rsidR="00A55CAC" w:rsidRPr="00FA271D" w:rsidDel="00F24D6B" w:rsidRDefault="00A55CAC" w:rsidP="009C772F">
      <w:pPr>
        <w:pStyle w:val="BodyNormal"/>
        <w:rPr>
          <w:del w:id="506" w:author="Author"/>
        </w:rPr>
      </w:pPr>
    </w:p>
    <w:p w14:paraId="7E218636" w14:textId="706FC922" w:rsidR="00A55CAC" w:rsidRPr="00FA271D" w:rsidRDefault="00A55CAC" w:rsidP="009C772F">
      <w:pPr>
        <w:pStyle w:val="BodyNormal"/>
        <w:rPr>
          <w:i/>
          <w:iCs/>
        </w:rPr>
      </w:pPr>
      <w:r w:rsidRPr="00FA271D">
        <w:t xml:space="preserve">"Good </w:t>
      </w:r>
      <w:r w:rsidR="001C263F" w:rsidRPr="00FA271D">
        <w:t>morning</w:t>
      </w:r>
      <w:r w:rsidR="006714D5">
        <w:t>.</w:t>
      </w:r>
      <w:r w:rsidRPr="00FA271D">
        <w:t xml:space="preserve"> </w:t>
      </w:r>
      <w:r w:rsidR="006714D5">
        <w:t>T</w:t>
      </w:r>
      <w:r w:rsidRPr="00FA271D">
        <w:t xml:space="preserve">his is </w:t>
      </w:r>
      <w:del w:id="507" w:author="Author">
        <w:r w:rsidRPr="00FA271D" w:rsidDel="00B46029">
          <w:delText>Chicago Digital Consultants</w:delText>
        </w:r>
      </w:del>
      <w:ins w:id="508" w:author="Author">
        <w:r w:rsidR="00B46029">
          <w:t>Chicago Cyber Engineering</w:t>
        </w:r>
        <w:del w:id="509" w:author="Author">
          <w:r w:rsidR="00B46029" w:rsidDel="0068748C">
            <w:delText xml:space="preserve"> </w:delText>
          </w:r>
        </w:del>
      </w:ins>
      <w:r w:rsidRPr="00FA271D">
        <w:t>. Ho</w:t>
      </w:r>
      <w:r>
        <w:t xml:space="preserve">w </w:t>
      </w:r>
      <w:r w:rsidRPr="00FA271D">
        <w:t>may I direct your call?"</w:t>
      </w:r>
    </w:p>
    <w:p w14:paraId="6726B4CF" w14:textId="172FB359" w:rsidR="00A55CAC" w:rsidRPr="00FA271D" w:rsidRDefault="00A55CAC" w:rsidP="009C772F">
      <w:pPr>
        <w:pStyle w:val="BodyNormal"/>
        <w:rPr>
          <w:i/>
          <w:iCs/>
        </w:rPr>
      </w:pPr>
      <w:r w:rsidRPr="00FA271D">
        <w:t>"Hello, this is Commander Walt Gerszewski of the Chicago Police. I</w:t>
      </w:r>
      <w:del w:id="510" w:author="Author">
        <w:r w:rsidRPr="00FA271D" w:rsidDel="00B537AC">
          <w:delText>'d like</w:delText>
        </w:r>
      </w:del>
      <w:ins w:id="511" w:author="Author">
        <w:r w:rsidR="00B537AC">
          <w:t xml:space="preserve"> want</w:t>
        </w:r>
      </w:ins>
      <w:r w:rsidRPr="00FA271D">
        <w:t xml:space="preserve"> to speak to Mr. Imer Bisha."</w:t>
      </w:r>
    </w:p>
    <w:p w14:paraId="52F35851" w14:textId="77777777" w:rsidR="00A55CAC" w:rsidRDefault="00A55CAC" w:rsidP="009127A7">
      <w:pPr>
        <w:pStyle w:val="BodyNormal"/>
        <w:ind w:firstLine="270"/>
      </w:pPr>
      <w:r w:rsidRPr="00FA271D">
        <w:lastRenderedPageBreak/>
        <w:t>"He's in the building this morning. I'll connect you to him."</w:t>
      </w:r>
    </w:p>
    <w:p w14:paraId="2B2B971C" w14:textId="3F4495B7" w:rsidR="000F468E" w:rsidRPr="00FA271D" w:rsidRDefault="000F468E" w:rsidP="009127A7">
      <w:pPr>
        <w:pStyle w:val="BodyNormal"/>
        <w:ind w:firstLine="270"/>
        <w:rPr>
          <w:i/>
          <w:iCs/>
        </w:rPr>
      </w:pPr>
      <w:r>
        <w:t>The group listened to banal elevator music for a minute.</w:t>
      </w:r>
    </w:p>
    <w:p w14:paraId="5C900393" w14:textId="0BFA5CE9" w:rsidR="00A55CAC" w:rsidRPr="00FA271D" w:rsidRDefault="00A55CAC" w:rsidP="009C772F">
      <w:pPr>
        <w:pStyle w:val="BodyNormal"/>
        <w:rPr>
          <w:i/>
          <w:iCs/>
        </w:rPr>
      </w:pPr>
      <w:r w:rsidRPr="00FA271D">
        <w:t xml:space="preserve">"Hello, this is Imer. </w:t>
      </w:r>
      <w:r w:rsidR="001C263F" w:rsidRPr="00FA271D">
        <w:t>To whom am I speaking</w:t>
      </w:r>
      <w:r w:rsidRPr="00FA271D">
        <w:t>?"</w:t>
      </w:r>
    </w:p>
    <w:p w14:paraId="1BE60AAD" w14:textId="77777777" w:rsidR="00A55CAC" w:rsidRPr="00FA271D" w:rsidRDefault="00A55CAC" w:rsidP="009C772F">
      <w:pPr>
        <w:pStyle w:val="BodyNormal"/>
        <w:rPr>
          <w:i/>
          <w:iCs/>
        </w:rPr>
      </w:pPr>
      <w:r w:rsidRPr="00FA271D">
        <w:t>"This is Commander Walter Gerszewski, Chicago Police, Precinct Nine."</w:t>
      </w:r>
    </w:p>
    <w:p w14:paraId="63345461" w14:textId="77777777" w:rsidR="00A55CAC" w:rsidRPr="00FA271D" w:rsidRDefault="00A55CAC" w:rsidP="009C772F">
      <w:pPr>
        <w:pStyle w:val="BodyNormal"/>
        <w:rPr>
          <w:i/>
          <w:iCs/>
        </w:rPr>
      </w:pPr>
      <w:r w:rsidRPr="00FA271D">
        <w:t>"What can I do for you, Commander?"</w:t>
      </w:r>
    </w:p>
    <w:p w14:paraId="6995FCA8" w14:textId="2B343854" w:rsidR="00A55CAC" w:rsidRPr="00FA271D" w:rsidRDefault="00A55CAC" w:rsidP="009C772F">
      <w:pPr>
        <w:pStyle w:val="BodyNormal"/>
        <w:rPr>
          <w:i/>
          <w:iCs/>
        </w:rPr>
      </w:pPr>
      <w:r w:rsidRPr="00FA271D">
        <w:t>"</w:t>
      </w:r>
      <w:del w:id="512" w:author="Author">
        <w:r w:rsidRPr="00FA271D" w:rsidDel="0068748C">
          <w:delText>As y</w:delText>
        </w:r>
      </w:del>
      <w:ins w:id="513" w:author="Author">
        <w:r w:rsidR="0068748C">
          <w:t>Y</w:t>
        </w:r>
      </w:ins>
      <w:r w:rsidRPr="00FA271D">
        <w:t>ou no doubt know</w:t>
      </w:r>
      <w:ins w:id="514" w:author="Author">
        <w:r w:rsidR="0068748C">
          <w:t xml:space="preserve"> that we arrested</w:t>
        </w:r>
      </w:ins>
      <w:del w:id="515" w:author="Author">
        <w:r w:rsidRPr="00FA271D" w:rsidDel="0068748C">
          <w:delText>,</w:delText>
        </w:r>
      </w:del>
      <w:r w:rsidRPr="00FA271D">
        <w:t xml:space="preserve"> your brother Luan </w:t>
      </w:r>
      <w:del w:id="516" w:author="Author">
        <w:r w:rsidRPr="00FA271D" w:rsidDel="0068748C">
          <w:delText xml:space="preserve">has been arrested </w:delText>
        </w:r>
      </w:del>
      <w:r w:rsidRPr="00FA271D">
        <w:t xml:space="preserve">for the murder of a policeman. We'd like </w:t>
      </w:r>
      <w:del w:id="517" w:author="Author">
        <w:r w:rsidRPr="00FA271D" w:rsidDel="00681C98">
          <w:delText xml:space="preserve">to have </w:delText>
        </w:r>
      </w:del>
      <w:r w:rsidRPr="00FA271D">
        <w:t xml:space="preserve">you </w:t>
      </w:r>
      <w:ins w:id="518" w:author="Author">
        <w:r w:rsidR="001E5D1D">
          <w:t xml:space="preserve">to </w:t>
        </w:r>
      </w:ins>
      <w:r w:rsidRPr="00FA271D">
        <w:t xml:space="preserve">come </w:t>
      </w:r>
      <w:del w:id="519" w:author="Author">
        <w:r w:rsidRPr="00FA271D" w:rsidDel="00243992">
          <w:delText xml:space="preserve">in today at </w:delText>
        </w:r>
      </w:del>
      <w:ins w:id="520" w:author="Author">
        <w:del w:id="521" w:author="Author">
          <w:r w:rsidR="00EF3E71" w:rsidDel="00243992">
            <w:delText>to</w:delText>
          </w:r>
          <w:r w:rsidR="00EF3E71" w:rsidRPr="00FA271D" w:rsidDel="00243992">
            <w:delText xml:space="preserve"> </w:delText>
          </w:r>
        </w:del>
      </w:ins>
      <w:del w:id="522" w:author="Author">
        <w:r w:rsidRPr="00FA271D" w:rsidDel="00243992">
          <w:delText>Precinct Nine headquarters at 3120 South Halsted</w:delText>
        </w:r>
      </w:del>
      <w:ins w:id="523" w:author="Author">
        <w:r w:rsidR="00243992">
          <w:t>to</w:t>
        </w:r>
        <w:del w:id="524" w:author="Author">
          <w:r w:rsidR="00243992" w:rsidDel="001F28DA">
            <w:delText xml:space="preserve"> Precinct Nine headquarters at 3120 South Halsted today</w:delText>
          </w:r>
        </w:del>
      </w:ins>
      <w:r w:rsidR="00485390">
        <w:t xml:space="preserve"> Precinct Nine headquarters at 3120 South Halsted today</w:t>
      </w:r>
      <w:r w:rsidRPr="00FA271D">
        <w:t>. Let's call it a friendly visit. I don't want to draw up a warrant, Mr. Bisha."</w:t>
      </w:r>
    </w:p>
    <w:p w14:paraId="3A0A96B1" w14:textId="77777777" w:rsidR="00A55CAC" w:rsidRPr="00FA271D" w:rsidRDefault="00A55CAC" w:rsidP="009C772F">
      <w:pPr>
        <w:pStyle w:val="BodyNormal"/>
        <w:rPr>
          <w:i/>
          <w:iCs/>
        </w:rPr>
      </w:pPr>
      <w:r w:rsidRPr="00FA271D">
        <w:t xml:space="preserve">"No need, Commander. I'll be coming with one of my corporate lawyers. Is </w:t>
      </w:r>
      <w:r>
        <w:t>2</w:t>
      </w:r>
      <w:r w:rsidRPr="00FA271D">
        <w:t>:00 p.m. OK?"</w:t>
      </w:r>
    </w:p>
    <w:p w14:paraId="50F35B4F" w14:textId="77777777" w:rsidR="00CF386F" w:rsidRDefault="00A55CAC" w:rsidP="009127A7">
      <w:pPr>
        <w:pStyle w:val="BodyNormal"/>
        <w:ind w:firstLine="270"/>
        <w:rPr>
          <w:ins w:id="525" w:author="Author"/>
        </w:rPr>
      </w:pPr>
      <w:r w:rsidRPr="00FA271D">
        <w:t>"That will be satisfactory; thank you, Mr. Bisha. Bye."</w:t>
      </w:r>
    </w:p>
    <w:p w14:paraId="5CA6C30C" w14:textId="23240373" w:rsidR="0068748C" w:rsidDel="0068748C" w:rsidRDefault="0068748C" w:rsidP="009127A7">
      <w:pPr>
        <w:pStyle w:val="BodyNormal"/>
        <w:ind w:firstLine="270"/>
        <w:rPr>
          <w:del w:id="526" w:author="Author"/>
        </w:rPr>
        <w:sectPr w:rsidR="0068748C" w:rsidDel="0068748C" w:rsidSect="003135B1">
          <w:type w:val="continuous"/>
          <w:pgSz w:w="8640" w:h="12960" w:code="1"/>
          <w:pgMar w:top="720" w:right="720" w:bottom="720" w:left="720" w:header="720" w:footer="720" w:gutter="720"/>
          <w:cols w:space="720"/>
          <w:titlePg/>
          <w:docGrid w:linePitch="360"/>
        </w:sectPr>
      </w:pPr>
    </w:p>
    <w:p w14:paraId="4343E017" w14:textId="0D34BE35" w:rsidR="00A55CAC" w:rsidRPr="00FA271D" w:rsidDel="0068748C" w:rsidRDefault="00A55CAC" w:rsidP="009127A7">
      <w:pPr>
        <w:pStyle w:val="BodyNormal"/>
        <w:ind w:firstLine="270"/>
        <w:rPr>
          <w:del w:id="527" w:author="Author"/>
        </w:rPr>
      </w:pPr>
    </w:p>
    <w:p w14:paraId="30A6B926" w14:textId="0AC4AD71" w:rsidR="0068748C" w:rsidRDefault="00A55CAC" w:rsidP="009C772F">
      <w:pPr>
        <w:pStyle w:val="BodyNormal"/>
        <w:rPr>
          <w:ins w:id="528" w:author="Author"/>
        </w:rPr>
      </w:pPr>
      <w:r w:rsidRPr="00FA271D">
        <w:t>"OK," Walt said, "</w:t>
      </w:r>
      <w:r w:rsidR="00DC5419">
        <w:t>h</w:t>
      </w:r>
      <w:r w:rsidRPr="00FA271D">
        <w:t>e didn't sound perturbed at all. You guys head over to the Daley Building for the Grand Jury now</w:t>
      </w:r>
      <w:r w:rsidR="00C87F0E">
        <w:t>.</w:t>
      </w:r>
      <w:r w:rsidRPr="00FA271D">
        <w:t xml:space="preserve"> </w:t>
      </w:r>
      <w:r w:rsidR="00C87F0E">
        <w:t>B</w:t>
      </w:r>
      <w:r w:rsidRPr="00FA271D">
        <w:t xml:space="preserve">e back before </w:t>
      </w:r>
      <w:del w:id="529" w:author="Author">
        <w:r w:rsidRPr="00FA271D" w:rsidDel="00114D06">
          <w:delText>4</w:delText>
        </w:r>
      </w:del>
      <w:ins w:id="530" w:author="Author">
        <w:r w:rsidR="00114D06">
          <w:t>2</w:t>
        </w:r>
      </w:ins>
      <w:r w:rsidRPr="00FA271D">
        <w:t xml:space="preserve"> p.m. </w:t>
      </w:r>
    </w:p>
    <w:p w14:paraId="3F16C4BF" w14:textId="77777777" w:rsidR="0068748C" w:rsidDel="00424048" w:rsidRDefault="00A55CAC" w:rsidP="009C772F">
      <w:pPr>
        <w:pStyle w:val="BodyNormal"/>
        <w:rPr>
          <w:del w:id="531" w:author="Author"/>
        </w:rPr>
      </w:pPr>
      <w:r w:rsidRPr="00FA271D">
        <w:t>Mac, after the Grand Jury session, I want you to go home for the rest of the day. I don't want you near this place when Bisha walks in."</w:t>
      </w:r>
    </w:p>
    <w:p w14:paraId="1DF89964" w14:textId="34881D8E" w:rsidR="00A55CAC" w:rsidRDefault="00A55CAC" w:rsidP="009C772F">
      <w:pPr>
        <w:pStyle w:val="BodyNormal"/>
        <w:rPr>
          <w:ins w:id="532" w:author="Author"/>
          <w:i/>
          <w:iCs/>
        </w:rPr>
      </w:pPr>
    </w:p>
    <w:p w14:paraId="64E296F1" w14:textId="77777777" w:rsidR="00424048" w:rsidRPr="00FA271D" w:rsidRDefault="00424048" w:rsidP="009C772F">
      <w:pPr>
        <w:pStyle w:val="BodyNormal"/>
        <w:rPr>
          <w:i/>
          <w:iCs/>
        </w:rPr>
      </w:pPr>
    </w:p>
    <w:p w14:paraId="65214C4B" w14:textId="7CE87475" w:rsidR="00A55CAC" w:rsidRPr="00FA271D" w:rsidDel="0068748C" w:rsidRDefault="00A55CAC" w:rsidP="009C772F">
      <w:pPr>
        <w:pStyle w:val="BodyNormal"/>
        <w:rPr>
          <w:del w:id="533" w:author="Author"/>
        </w:rPr>
      </w:pPr>
    </w:p>
    <w:p w14:paraId="4978D793" w14:textId="55D9C5AF" w:rsidR="00A55CAC" w:rsidRPr="00FA271D" w:rsidRDefault="00A55CAC" w:rsidP="009C772F">
      <w:pPr>
        <w:pStyle w:val="BodyNormal"/>
        <w:rPr>
          <w:i/>
          <w:iCs/>
        </w:rPr>
      </w:pPr>
      <w:r w:rsidRPr="00FA271D">
        <w:t xml:space="preserve">Mac </w:t>
      </w:r>
      <w:r w:rsidR="00485390">
        <w:t>sat next to Commander DiMarco in the Grand Jury Room on the 21st floor of the Daley Center in downtown Chicago</w:t>
      </w:r>
      <w:r w:rsidRPr="00FA271D">
        <w:t xml:space="preserve">. Mac looked </w:t>
      </w:r>
      <w:r w:rsidR="008E608E">
        <w:t>at</w:t>
      </w:r>
      <w:r w:rsidRPr="00FA271D">
        <w:t xml:space="preserve"> the </w:t>
      </w:r>
      <w:del w:id="534" w:author="Author">
        <w:r w:rsidRPr="00FA271D" w:rsidDel="00424048">
          <w:delText>G</w:delText>
        </w:r>
      </w:del>
      <w:ins w:id="535" w:author="Author">
        <w:r w:rsidR="00424048">
          <w:t>g</w:t>
        </w:r>
      </w:ins>
      <w:r w:rsidRPr="00FA271D">
        <w:t xml:space="preserve">rand </w:t>
      </w:r>
      <w:ins w:id="536" w:author="Author">
        <w:r w:rsidR="00424048">
          <w:t>j</w:t>
        </w:r>
      </w:ins>
      <w:del w:id="537" w:author="Author">
        <w:r w:rsidRPr="00FA271D" w:rsidDel="00424048">
          <w:delText>J</w:delText>
        </w:r>
      </w:del>
      <w:r w:rsidRPr="00FA271D">
        <w:t xml:space="preserve">ury; there were </w:t>
      </w:r>
      <w:del w:id="538" w:author="Author">
        <w:r w:rsidRPr="00FA271D" w:rsidDel="00AF14EA">
          <w:delText xml:space="preserve">ten </w:delText>
        </w:r>
      </w:del>
      <w:ins w:id="539" w:author="Author">
        <w:del w:id="540" w:author="Author">
          <w:r w:rsidR="00AF14EA" w:rsidDel="00243992">
            <w:delText>twelve</w:delText>
          </w:r>
        </w:del>
        <w:r w:rsidR="00243992">
          <w:t>sixteen</w:t>
        </w:r>
        <w:r w:rsidR="00AF14EA" w:rsidRPr="00FA271D">
          <w:t xml:space="preserve"> </w:t>
        </w:r>
      </w:ins>
      <w:r w:rsidRPr="00FA271D">
        <w:t xml:space="preserve">of them today. </w:t>
      </w:r>
      <w:del w:id="541" w:author="Author">
        <w:r w:rsidRPr="00FA271D" w:rsidDel="00AF14EA">
          <w:delText xml:space="preserve">A Bailiff entered the room from the Judge's chamber and intoned: "All Rise." The Jury, Mac, and Ryan, and the prosecutors all stood up. </w:delText>
        </w:r>
      </w:del>
      <w:r w:rsidRPr="00FA271D">
        <w:t>There were no media, reporters, or spectators here; this was a secret deliberation.</w:t>
      </w:r>
    </w:p>
    <w:p w14:paraId="6275D8A6" w14:textId="7DA35A8F" w:rsidR="001E5D1D" w:rsidRDefault="00A55CAC" w:rsidP="009C772F">
      <w:pPr>
        <w:pStyle w:val="BodyNormal"/>
        <w:rPr>
          <w:ins w:id="542" w:author="Author"/>
        </w:rPr>
      </w:pPr>
      <w:del w:id="543" w:author="Author">
        <w:r w:rsidDel="00AF14EA">
          <w:lastRenderedPageBreak/>
          <w:delText xml:space="preserve">Judge </w:delText>
        </w:r>
        <w:r w:rsidRPr="00FA271D" w:rsidDel="00AF14EA">
          <w:delText>Austin Hammond</w:delText>
        </w:r>
      </w:del>
      <w:ins w:id="544" w:author="Author">
        <w:r w:rsidR="00AF14EA">
          <w:t xml:space="preserve">Prosecutor Amanda Varian, </w:t>
        </w:r>
        <w:r w:rsidR="00AF14EA" w:rsidRPr="00FA271D">
          <w:t>w</w:t>
        </w:r>
        <w:r w:rsidR="00AF14EA">
          <w:t>earing</w:t>
        </w:r>
        <w:r w:rsidR="00AF14EA" w:rsidRPr="00FA271D">
          <w:t xml:space="preserve"> a business suit </w:t>
        </w:r>
        <w:r w:rsidR="00AF14EA">
          <w:t xml:space="preserve">and </w:t>
        </w:r>
        <w:r w:rsidR="00AF14EA" w:rsidRPr="00FA271D">
          <w:t xml:space="preserve">a modest embroidered blouse, </w:t>
        </w:r>
      </w:ins>
      <w:del w:id="545" w:author="Author">
        <w:r w:rsidRPr="00FA271D" w:rsidDel="00AF14EA">
          <w:delText xml:space="preserve"> </w:delText>
        </w:r>
      </w:del>
      <w:r w:rsidRPr="00FA271D">
        <w:t>strode in, took h</w:t>
      </w:r>
      <w:del w:id="546" w:author="Author">
        <w:r w:rsidRPr="00FA271D" w:rsidDel="00AF14EA">
          <w:delText>is</w:delText>
        </w:r>
      </w:del>
      <w:ins w:id="547" w:author="Author">
        <w:r w:rsidR="00AF14EA">
          <w:t>er</w:t>
        </w:r>
      </w:ins>
      <w:r w:rsidRPr="00FA271D">
        <w:t xml:space="preserve"> seat, </w:t>
      </w:r>
      <w:del w:id="548" w:author="Author">
        <w:r w:rsidRPr="00FA271D" w:rsidDel="00AF14EA">
          <w:delText>had a quick look around</w:delText>
        </w:r>
      </w:del>
      <w:ins w:id="549" w:author="Author">
        <w:r w:rsidR="00AF14EA">
          <w:t>and looked around quickly</w:t>
        </w:r>
      </w:ins>
      <w:del w:id="550" w:author="Author">
        <w:r w:rsidRPr="00FA271D" w:rsidDel="00AF14EA">
          <w:delText xml:space="preserve">, and </w:delText>
        </w:r>
        <w:r w:rsidRPr="00FA271D" w:rsidDel="001E5D1D">
          <w:delText>intoned</w:delText>
        </w:r>
      </w:del>
      <w:ins w:id="551" w:author="Author">
        <w:del w:id="552" w:author="Author">
          <w:r w:rsidR="001E5D1D" w:rsidDel="00AF14EA">
            <w:delText>spoke first</w:delText>
          </w:r>
        </w:del>
        <w:r w:rsidR="001E5D1D">
          <w:t>.</w:t>
        </w:r>
      </w:ins>
      <w:del w:id="553" w:author="Author">
        <w:r w:rsidRPr="00FA271D" w:rsidDel="001E5D1D">
          <w:delText xml:space="preserve">, </w:delText>
        </w:r>
      </w:del>
    </w:p>
    <w:p w14:paraId="3BF305AF" w14:textId="24E0E729" w:rsidR="00A55CAC" w:rsidRPr="00FA271D" w:rsidDel="00AF14EA" w:rsidRDefault="00A55CAC" w:rsidP="009C772F">
      <w:pPr>
        <w:pStyle w:val="BodyNormal"/>
        <w:rPr>
          <w:del w:id="554" w:author="Author"/>
          <w:i/>
          <w:iCs/>
        </w:rPr>
      </w:pPr>
      <w:del w:id="555" w:author="Author">
        <w:r w:rsidRPr="00FA271D" w:rsidDel="00AF14EA">
          <w:delText>"Be seated. Let's start with the first case, Ms. Varian."</w:delText>
        </w:r>
      </w:del>
    </w:p>
    <w:p w14:paraId="752DD7E6" w14:textId="7BC1E57D" w:rsidR="00A55CAC" w:rsidRPr="00FA271D" w:rsidRDefault="00A55CAC" w:rsidP="009C772F">
      <w:pPr>
        <w:pStyle w:val="BodyNormal"/>
        <w:rPr>
          <w:i/>
          <w:iCs/>
        </w:rPr>
      </w:pPr>
      <w:del w:id="556" w:author="Author">
        <w:r w:rsidRPr="00FA271D" w:rsidDel="00AF14EA">
          <w:delText xml:space="preserve">Amanda Varian wore a business suit, a modest embroidered blouse, with her red hair pinned up. </w:delText>
        </w:r>
      </w:del>
      <w:r w:rsidRPr="00FA271D">
        <w:t>"</w:t>
      </w:r>
      <w:ins w:id="557" w:author="Author">
        <w:r w:rsidR="00AF14EA">
          <w:t xml:space="preserve">Good morning, </w:t>
        </w:r>
      </w:ins>
      <w:r w:rsidR="009A174B">
        <w:t>jurors</w:t>
      </w:r>
      <w:del w:id="558" w:author="Author">
        <w:r w:rsidRPr="00FA271D" w:rsidDel="00AF14EA">
          <w:delText xml:space="preserve">Your Honor, </w:delText>
        </w:r>
      </w:del>
      <w:ins w:id="559" w:author="Author">
        <w:r w:rsidR="00AF14EA">
          <w:t xml:space="preserve">. I’m </w:t>
        </w:r>
      </w:ins>
      <w:r w:rsidRPr="00FA271D">
        <w:t>Amanda Varian, representing the Cook County State's Attorney's Office.</w:t>
      </w:r>
      <w:del w:id="560" w:author="Author">
        <w:r w:rsidRPr="00FA271D" w:rsidDel="00AF14EA">
          <w:delText>"</w:delText>
        </w:r>
      </w:del>
    </w:p>
    <w:p w14:paraId="7AC07DC6" w14:textId="59397135" w:rsidR="00A55CAC" w:rsidRPr="00FA271D" w:rsidDel="00AF14EA" w:rsidRDefault="00A55CAC" w:rsidP="009C772F">
      <w:pPr>
        <w:pStyle w:val="BodyNormal"/>
        <w:rPr>
          <w:del w:id="561" w:author="Author"/>
          <w:i/>
          <w:iCs/>
        </w:rPr>
      </w:pPr>
      <w:del w:id="562" w:author="Author">
        <w:r w:rsidRPr="00FA271D" w:rsidDel="00AF14EA">
          <w:delText>The other prosecutor rose: "Your Honor, William Belling, representing the Cook County State's Attorney's Office."</w:delText>
        </w:r>
      </w:del>
    </w:p>
    <w:p w14:paraId="45A6126F" w14:textId="027FD88D" w:rsidR="00A55CAC" w:rsidRPr="00FA271D" w:rsidDel="00AF14EA" w:rsidRDefault="00A55CAC" w:rsidP="009C772F">
      <w:pPr>
        <w:pStyle w:val="BodyNormal"/>
        <w:rPr>
          <w:del w:id="563" w:author="Author"/>
          <w:i/>
          <w:iCs/>
        </w:rPr>
      </w:pPr>
      <w:del w:id="564" w:author="Author">
        <w:r w:rsidRPr="00FA271D" w:rsidDel="00AF14EA">
          <w:delText>Good morning to both of you</w:delText>
        </w:r>
        <w:r w:rsidDel="00AF14EA">
          <w:delText>. L</w:delText>
        </w:r>
        <w:r w:rsidRPr="00FA271D" w:rsidDel="00AF14EA">
          <w:delText>et's get rolling."</w:delText>
        </w:r>
      </w:del>
    </w:p>
    <w:p w14:paraId="0F1E0FC2" w14:textId="4B4A5829" w:rsidR="00A55CAC" w:rsidRDefault="00A55CAC" w:rsidP="009C772F">
      <w:pPr>
        <w:pStyle w:val="BodyNormal"/>
      </w:pPr>
      <w:del w:id="565" w:author="Author">
        <w:r w:rsidRPr="00FA271D" w:rsidDel="00AF14EA">
          <w:delText>"Thank you, Your Honor," Amanda said. "</w:delText>
        </w:r>
      </w:del>
      <w:r w:rsidRPr="00FA271D">
        <w:t>This case is number 20</w:t>
      </w:r>
      <w:r w:rsidR="003B35B6">
        <w:t>6</w:t>
      </w:r>
      <w:r w:rsidR="006B09D9">
        <w:t>0</w:t>
      </w:r>
      <w:r w:rsidRPr="00FA271D">
        <w:t>-4017</w:t>
      </w:r>
      <w:del w:id="566" w:author="Author">
        <w:r w:rsidRPr="00FA271D" w:rsidDel="00D955C2">
          <w:delText>,</w:delText>
        </w:r>
      </w:del>
      <w:r w:rsidRPr="00FA271D">
        <w:t xml:space="preserve"> against Luan T. Bisha and Besim R. Morina. The</w:t>
      </w:r>
      <w:del w:id="567" w:author="Author">
        <w:r w:rsidRPr="00FA271D" w:rsidDel="0068748C">
          <w:delText>y</w:delText>
        </w:r>
      </w:del>
      <w:ins w:id="568" w:author="Author">
        <w:r w:rsidR="0068748C">
          <w:t xml:space="preserve"> State </w:t>
        </w:r>
      </w:ins>
      <w:del w:id="569" w:author="Author">
        <w:r w:rsidRPr="00FA271D" w:rsidDel="0068748C">
          <w:delText xml:space="preserve"> are </w:delText>
        </w:r>
      </w:del>
      <w:r w:rsidRPr="00FA271D">
        <w:t>accuse</w:t>
      </w:r>
      <w:del w:id="570" w:author="Author">
        <w:r w:rsidRPr="00FA271D" w:rsidDel="0068748C">
          <w:delText>d</w:delText>
        </w:r>
      </w:del>
      <w:ins w:id="571" w:author="Author">
        <w:r w:rsidR="0068748C">
          <w:t>s</w:t>
        </w:r>
      </w:ins>
      <w:r w:rsidRPr="00FA271D">
        <w:t xml:space="preserve"> </w:t>
      </w:r>
      <w:ins w:id="572" w:author="Author">
        <w:r w:rsidR="0068748C">
          <w:t xml:space="preserve">them </w:t>
        </w:r>
      </w:ins>
      <w:r w:rsidRPr="00FA271D">
        <w:t>of conspiracy to murder Officer DiOtis Williams in the early hours of Tuesday, June 19th, 20</w:t>
      </w:r>
      <w:r w:rsidR="003B35B6">
        <w:t>6</w:t>
      </w:r>
      <w:r w:rsidR="006B09D9">
        <w:t>0</w:t>
      </w:r>
      <w:r w:rsidRPr="00FA271D">
        <w:t>. We are also accusing these men of the attempted murder of Officer Mackenzie Merrick, along with several weapons violations. We have incontrovertible video evidence of their crime</w:t>
      </w:r>
      <w:del w:id="573" w:author="Author">
        <w:r w:rsidRPr="00FA271D" w:rsidDel="00243992">
          <w:delText>, as well as</w:delText>
        </w:r>
      </w:del>
      <w:ins w:id="574" w:author="Author">
        <w:r w:rsidR="00243992">
          <w:t xml:space="preserve"> and</w:t>
        </w:r>
      </w:ins>
      <w:r w:rsidRPr="00FA271D">
        <w:t xml:space="preserve"> Officer Merrick's testimony."</w:t>
      </w:r>
    </w:p>
    <w:p w14:paraId="30484130" w14:textId="68DFA033" w:rsidR="00C5474F" w:rsidRPr="00FA271D" w:rsidRDefault="00C5474F" w:rsidP="009C772F">
      <w:pPr>
        <w:pStyle w:val="BodyNormal"/>
        <w:rPr>
          <w:i/>
          <w:iCs/>
        </w:rPr>
      </w:pPr>
      <w:r>
        <w:t xml:space="preserve">Amanda presented all the evidence and video of the crime and </w:t>
      </w:r>
      <w:r w:rsidR="00783AB4">
        <w:t>cross-examined</w:t>
      </w:r>
      <w:r w:rsidR="002F392F">
        <w:t xml:space="preserve"> Officer Merrick. </w:t>
      </w:r>
    </w:p>
    <w:p w14:paraId="0381B58E" w14:textId="7FF801CD" w:rsidR="00A55CAC" w:rsidRPr="00FA271D" w:rsidDel="00AF14EA" w:rsidRDefault="00A55CAC" w:rsidP="009C772F">
      <w:pPr>
        <w:pStyle w:val="BodyNormal"/>
        <w:rPr>
          <w:del w:id="575" w:author="Author"/>
          <w:i/>
          <w:iCs/>
        </w:rPr>
      </w:pPr>
      <w:del w:id="576" w:author="Author">
        <w:r w:rsidRPr="00FA271D" w:rsidDel="00AF14EA">
          <w:delText xml:space="preserve">Hammond interjected, "I concur with Ms. Varian. Grand Jury deliberations are always secret, but </w:delText>
        </w:r>
        <w:r w:rsidDel="00AF14EA">
          <w:delText>the jury's loose talk</w:delText>
        </w:r>
        <w:r w:rsidRPr="00FA271D" w:rsidDel="00AF14EA">
          <w:delText xml:space="preserve"> could endanger a young woman's life. Take this under advisement. Have the prosecutors completed their evidence?"</w:delText>
        </w:r>
      </w:del>
    </w:p>
    <w:p w14:paraId="221EB64B" w14:textId="48CB7FCC" w:rsidR="00A55CAC" w:rsidRPr="00FA271D" w:rsidDel="00AF14EA" w:rsidRDefault="00A55CAC" w:rsidP="009C772F">
      <w:pPr>
        <w:pStyle w:val="BodyNormal"/>
        <w:rPr>
          <w:del w:id="577" w:author="Author"/>
          <w:i/>
          <w:iCs/>
        </w:rPr>
      </w:pPr>
      <w:del w:id="578" w:author="Author">
        <w:r w:rsidRPr="00FA271D" w:rsidDel="00AF14EA">
          <w:delText>"Yes, your Honor, the State rests."</w:delText>
        </w:r>
      </w:del>
    </w:p>
    <w:p w14:paraId="0F442D72" w14:textId="1610C770" w:rsidR="00A55CAC" w:rsidRPr="00FA271D" w:rsidRDefault="00A55CAC" w:rsidP="009C772F">
      <w:pPr>
        <w:pStyle w:val="BodyNormal"/>
        <w:rPr>
          <w:i/>
          <w:iCs/>
        </w:rPr>
      </w:pPr>
      <w:r w:rsidRPr="00FA271D">
        <w:t>"Bailiff,</w:t>
      </w:r>
      <w:ins w:id="579" w:author="Author">
        <w:r w:rsidR="00243992">
          <w:t xml:space="preserve">” the Grand Jury Foreperson said, “please escort the </w:t>
        </w:r>
      </w:ins>
      <w:r w:rsidR="00F33C86">
        <w:t>p</w:t>
      </w:r>
      <w:ins w:id="580" w:author="Author">
        <w:r w:rsidR="00243992">
          <w:t>rosecutor and witnesses out of the room while we deliberate.”</w:t>
        </w:r>
      </w:ins>
      <w:del w:id="581" w:author="Author">
        <w:r w:rsidRPr="00FA271D" w:rsidDel="00243992">
          <w:delText xml:space="preserve"> escort the Jury to the deliberation room with the list of charges and summary of the evidence presented. The Court is</w:delText>
        </w:r>
      </w:del>
      <w:ins w:id="582" w:author="Author">
        <w:del w:id="583" w:author="Author">
          <w:r w:rsidR="00AF14EA" w:rsidDel="00243992">
            <w:delText xml:space="preserve">We are </w:delText>
          </w:r>
        </w:del>
      </w:ins>
      <w:del w:id="584" w:author="Author">
        <w:r w:rsidRPr="00FA271D" w:rsidDel="00243992">
          <w:delText xml:space="preserve"> in recess for 10 minutes</w:delText>
        </w:r>
      </w:del>
      <w:ins w:id="585" w:author="Author">
        <w:del w:id="586" w:author="Author">
          <w:r w:rsidR="00AF14EA" w:rsidDel="00243992">
            <w:delText>while the jury deliberates</w:delText>
          </w:r>
        </w:del>
      </w:ins>
      <w:del w:id="587" w:author="Author">
        <w:r w:rsidDel="00AF14EA">
          <w:delText>.</w:delText>
        </w:r>
        <w:r w:rsidRPr="00FA271D" w:rsidDel="00AF14EA">
          <w:delText xml:space="preserve"> I need a bathroom break," Hammond said as he returned to his chambers.</w:delText>
        </w:r>
      </w:del>
    </w:p>
    <w:p w14:paraId="45902BDB" w14:textId="2B21E8DA" w:rsidR="00A55CAC" w:rsidRPr="00FA271D" w:rsidRDefault="00243992" w:rsidP="009C772F">
      <w:pPr>
        <w:pStyle w:val="BodyNormal"/>
        <w:rPr>
          <w:i/>
          <w:iCs/>
        </w:rPr>
      </w:pPr>
      <w:ins w:id="588" w:author="Author">
        <w:r>
          <w:t xml:space="preserve">Outside, </w:t>
        </w:r>
      </w:ins>
      <w:r w:rsidR="00A55CAC" w:rsidRPr="00FA271D">
        <w:t>Mac leaned over to Commander DiMarco and asked, "How do you think we did?"</w:t>
      </w:r>
    </w:p>
    <w:p w14:paraId="46EF484D" w14:textId="77777777" w:rsidR="00A55CAC" w:rsidRPr="00FA271D" w:rsidRDefault="00A55CAC" w:rsidP="009C772F">
      <w:pPr>
        <w:pStyle w:val="BodyNormal"/>
        <w:rPr>
          <w:i/>
          <w:iCs/>
        </w:rPr>
      </w:pPr>
      <w:r w:rsidRPr="00FA271D">
        <w:t>"Slam dunk, Mac, slam dunk."</w:t>
      </w:r>
    </w:p>
    <w:p w14:paraId="64B58059" w14:textId="13733128" w:rsidR="00A55CAC" w:rsidRPr="00FA271D" w:rsidRDefault="00A55CAC" w:rsidP="009C772F">
      <w:pPr>
        <w:pStyle w:val="BodyNormal"/>
        <w:rPr>
          <w:i/>
          <w:iCs/>
        </w:rPr>
      </w:pPr>
      <w:r w:rsidRPr="00FA271D">
        <w:t xml:space="preserve">The </w:t>
      </w:r>
      <w:r w:rsidR="000F4155">
        <w:t>jury asked the prosecutor and witnesses to reenter the courtroom after only twenty minutes, which was</w:t>
      </w:r>
      <w:r w:rsidRPr="00FA271D">
        <w:t xml:space="preserve"> </w:t>
      </w:r>
      <w:r w:rsidR="00C5474F" w:rsidRPr="00FA271D">
        <w:t>a</w:t>
      </w:r>
      <w:r w:rsidRPr="00FA271D">
        <w:t xml:space="preserve"> good sign, Mac thought.</w:t>
      </w:r>
    </w:p>
    <w:p w14:paraId="2209B006" w14:textId="3C1009C8" w:rsidR="00A55CAC" w:rsidRPr="00FA271D" w:rsidDel="00AF14EA" w:rsidRDefault="00A55CAC" w:rsidP="009C772F">
      <w:pPr>
        <w:pStyle w:val="BodyNormal"/>
        <w:rPr>
          <w:del w:id="589" w:author="Author"/>
          <w:i/>
          <w:iCs/>
        </w:rPr>
      </w:pPr>
      <w:del w:id="590" w:author="Author">
        <w:r w:rsidRPr="00FA271D" w:rsidDel="00AF14EA">
          <w:delText>"All rise," the Bailiff intoned as Austin Hammond took his seat.</w:delText>
        </w:r>
      </w:del>
    </w:p>
    <w:p w14:paraId="68B299EA" w14:textId="77777777" w:rsidR="00A55CAC" w:rsidRPr="00FA271D" w:rsidRDefault="00A55CAC" w:rsidP="009C772F">
      <w:pPr>
        <w:pStyle w:val="BodyNormal"/>
        <w:rPr>
          <w:i/>
          <w:iCs/>
        </w:rPr>
      </w:pPr>
      <w:r w:rsidRPr="00FA271D">
        <w:t>"</w:t>
      </w:r>
      <w:del w:id="591" w:author="Author">
        <w:r w:rsidRPr="00FA271D" w:rsidDel="00AF14EA">
          <w:delText xml:space="preserve">Be seated; Court is back in session. </w:delText>
        </w:r>
      </w:del>
      <w:r w:rsidRPr="00FA271D">
        <w:t>Foreperson, have you reached a decision?"</w:t>
      </w:r>
    </w:p>
    <w:p w14:paraId="26C787A4" w14:textId="2E05D3BE" w:rsidR="00A55CAC" w:rsidRPr="00FA271D" w:rsidRDefault="00A55CAC" w:rsidP="009C772F">
      <w:pPr>
        <w:pStyle w:val="BodyNormal"/>
        <w:rPr>
          <w:i/>
          <w:iCs/>
        </w:rPr>
      </w:pPr>
      <w:r w:rsidRPr="00FA271D">
        <w:t xml:space="preserve">"We have, </w:t>
      </w:r>
      <w:del w:id="592" w:author="Author">
        <w:r w:rsidRPr="00FA271D" w:rsidDel="00AF14EA">
          <w:delText>your Honor</w:delText>
        </w:r>
      </w:del>
      <w:ins w:id="593" w:author="Author">
        <w:r w:rsidR="00AF14EA">
          <w:t>Ms. Varian</w:t>
        </w:r>
      </w:ins>
      <w:r w:rsidRPr="00FA271D">
        <w:t xml:space="preserve">. We voted unanimously to indict </w:t>
      </w:r>
      <w:r w:rsidRPr="00FA271D">
        <w:lastRenderedPageBreak/>
        <w:t>Luan T. Bisha and Besim R. Morina on all counts."</w:t>
      </w:r>
    </w:p>
    <w:p w14:paraId="4FAB6C0E" w14:textId="0EB8CBE6" w:rsidR="00A55CAC" w:rsidRPr="00FA271D" w:rsidRDefault="00A55CAC" w:rsidP="009C772F">
      <w:pPr>
        <w:pStyle w:val="BodyNormal"/>
        <w:rPr>
          <w:i/>
          <w:iCs/>
        </w:rPr>
      </w:pPr>
      <w:r w:rsidRPr="00FA271D">
        <w:t>"</w:t>
      </w:r>
      <w:del w:id="594" w:author="Author">
        <w:r w:rsidRPr="00FA271D" w:rsidDel="00AF14EA">
          <w:delText xml:space="preserve">Ms. Varian, Mr. Belling, I'll enter </w:delText>
        </w:r>
      </w:del>
      <w:ins w:id="595" w:author="Author">
        <w:r w:rsidR="00AF14EA">
          <w:t xml:space="preserve">Thank you, jurors. We will enter </w:t>
        </w:r>
      </w:ins>
      <w:r w:rsidRPr="00FA271D">
        <w:t>this case into the Court docket this afternoon</w:t>
      </w:r>
      <w:r w:rsidR="007345D3">
        <w:t>.</w:t>
      </w:r>
      <w:r w:rsidRPr="00FA271D">
        <w:t xml:space="preserve"> </w:t>
      </w:r>
      <w:del w:id="596" w:author="Author">
        <w:r w:rsidR="007345D3" w:rsidDel="00AF14EA">
          <w:delText>W</w:delText>
        </w:r>
        <w:r w:rsidRPr="00FA271D" w:rsidDel="00AF14EA">
          <w:delText>e will contact the States Attorney</w:delText>
        </w:r>
        <w:r w:rsidR="008125F2" w:rsidDel="00AF14EA">
          <w:delText>'s</w:delText>
        </w:r>
        <w:r w:rsidRPr="00FA271D" w:rsidDel="00AF14EA">
          <w:delText xml:space="preserve"> office when we have a trial date and a Judge selected. </w:delText>
        </w:r>
      </w:del>
      <w:r w:rsidRPr="00FA271D">
        <w:t xml:space="preserve">The </w:t>
      </w:r>
      <w:del w:id="597" w:author="Author">
        <w:r w:rsidRPr="00FA271D" w:rsidDel="00AF14EA">
          <w:delText xml:space="preserve">Court </w:delText>
        </w:r>
      </w:del>
      <w:ins w:id="598" w:author="Author">
        <w:r w:rsidR="00AF14EA">
          <w:t>grand jury</w:t>
        </w:r>
        <w:r w:rsidR="00AF14EA" w:rsidRPr="00FA271D">
          <w:t xml:space="preserve"> </w:t>
        </w:r>
      </w:ins>
      <w:r w:rsidRPr="00FA271D">
        <w:t>is now in recess and will resume after lunch at 1:00 p.m."</w:t>
      </w:r>
    </w:p>
    <w:p w14:paraId="7E5D27E1" w14:textId="754C2CD8" w:rsidR="00A55CAC" w:rsidRPr="00FA271D" w:rsidRDefault="00A55CAC" w:rsidP="009C772F">
      <w:pPr>
        <w:pStyle w:val="BodyNormal"/>
        <w:rPr>
          <w:i/>
          <w:iCs/>
        </w:rPr>
      </w:pPr>
      <w:r w:rsidRPr="00FA271D">
        <w:t>"</w:t>
      </w:r>
      <w:r w:rsidR="00C5474F">
        <w:t>Bailiff</w:t>
      </w:r>
      <w:del w:id="599" w:author="Author">
        <w:r w:rsidRPr="00FA271D" w:rsidDel="00AF14EA">
          <w:delText>Your Honor</w:delText>
        </w:r>
      </w:del>
      <w:r w:rsidRPr="00FA271D">
        <w:t>, we ask that all court documents identify Officer Merrick only as 'Individual 1."</w:t>
      </w:r>
    </w:p>
    <w:p w14:paraId="56CFD7ED" w14:textId="642BD28A" w:rsidR="00A55CAC" w:rsidRPr="00FA271D" w:rsidRDefault="00A55CAC" w:rsidP="009C772F">
      <w:pPr>
        <w:pStyle w:val="BodyNormal"/>
        <w:rPr>
          <w:i/>
          <w:iCs/>
        </w:rPr>
      </w:pPr>
      <w:r w:rsidRPr="00FA271D">
        <w:t xml:space="preserve">"So directed, counselor," he replied as he </w:t>
      </w:r>
      <w:r w:rsidR="00485390">
        <w:t>left</w:t>
      </w:r>
      <w:r w:rsidRPr="00FA271D">
        <w:t xml:space="preserve"> the courtroom.</w:t>
      </w:r>
    </w:p>
    <w:p w14:paraId="7E9B7C3B" w14:textId="55447557" w:rsidR="00A55CAC" w:rsidRPr="00FA271D" w:rsidRDefault="00A55CAC" w:rsidP="009C772F">
      <w:pPr>
        <w:pStyle w:val="BodyNormal"/>
        <w:rPr>
          <w:i/>
          <w:iCs/>
        </w:rPr>
      </w:pPr>
      <w:r w:rsidRPr="00FA271D">
        <w:t>DiMarco looked at Mac and said, "</w:t>
      </w:r>
      <w:r w:rsidR="00DE5BA1">
        <w:t>T</w:t>
      </w:r>
      <w:r w:rsidRPr="00FA271D">
        <w:t>wo bastards down and one to go."</w:t>
      </w:r>
    </w:p>
    <w:p w14:paraId="24AA8ED7" w14:textId="617E025D" w:rsidR="00243992" w:rsidRDefault="00A55CAC">
      <w:pPr>
        <w:pStyle w:val="BodyNormal"/>
        <w:rPr>
          <w:ins w:id="600" w:author="Author"/>
        </w:rPr>
        <w:sectPr w:rsidR="00243992" w:rsidSect="003135B1">
          <w:pgSz w:w="8640" w:h="12960" w:code="1"/>
          <w:pgMar w:top="720" w:right="720" w:bottom="720" w:left="720" w:header="720" w:footer="720" w:gutter="720"/>
          <w:cols w:space="720"/>
          <w:titlePg/>
          <w:docGrid w:linePitch="360"/>
        </w:sectPr>
      </w:pPr>
      <w:r w:rsidRPr="00FA271D">
        <w:t xml:space="preserve">"Amen to that," Mac said as they </w:t>
      </w:r>
      <w:r w:rsidR="008E608E">
        <w:t>left</w:t>
      </w:r>
      <w:r w:rsidRPr="00FA271D">
        <w:t xml:space="preserve"> the Courtroom.</w:t>
      </w:r>
    </w:p>
    <w:p w14:paraId="1F26EE63" w14:textId="5BE8B813" w:rsidR="009D5156" w:rsidDel="00243992" w:rsidRDefault="009D5156">
      <w:pPr>
        <w:pStyle w:val="BodyNormal"/>
        <w:rPr>
          <w:del w:id="601" w:author="Author"/>
        </w:rPr>
      </w:pPr>
    </w:p>
    <w:p w14:paraId="1DEECF11" w14:textId="58A68075" w:rsidR="00E37CF7" w:rsidDel="00243992" w:rsidRDefault="00E37CF7">
      <w:pPr>
        <w:pStyle w:val="BodyNormal"/>
        <w:rPr>
          <w:del w:id="602" w:author="Author"/>
        </w:rPr>
      </w:pPr>
    </w:p>
    <w:p w14:paraId="0587E7F9" w14:textId="4A085209" w:rsidR="001772ED" w:rsidDel="003825DE" w:rsidRDefault="00A55CAC" w:rsidP="001772ED">
      <w:pPr>
        <w:pStyle w:val="ASubheadLevel1"/>
        <w:rPr>
          <w:ins w:id="603" w:author="Author"/>
          <w:del w:id="604" w:author="Author"/>
        </w:rPr>
      </w:pPr>
      <w:del w:id="605" w:author="Author">
        <w:r w:rsidDel="003825DE">
          <w:delText>Angel at Work</w:delText>
        </w:r>
      </w:del>
    </w:p>
    <w:p w14:paraId="54BFF3FE" w14:textId="79F37A28" w:rsidR="006A2B46" w:rsidRPr="00462967" w:rsidDel="003825DE" w:rsidRDefault="006A2B46" w:rsidP="006A2B46">
      <w:pPr>
        <w:pStyle w:val="BodyNormal"/>
        <w:rPr>
          <w:ins w:id="606" w:author="Author"/>
          <w:del w:id="607" w:author="Author"/>
        </w:rPr>
      </w:pPr>
      <w:ins w:id="608" w:author="Author">
        <w:del w:id="609" w:author="Author">
          <w:r w:rsidRPr="00462967" w:rsidDel="003825DE">
            <w:delText>A visitor to Chicago</w:delText>
          </w:r>
          <w:r w:rsidDel="003825DE">
            <w:delText>'</w:delText>
          </w:r>
          <w:r w:rsidRPr="00462967" w:rsidDel="003825DE">
            <w:delText xml:space="preserve">s loop might surmise that the city is prosperous, with skyscrapers and spectacular city parks dazzling to the eye. The sad truth is that large sections of the metropolis are zones of crushing poverty. Nowhere is this more evident than </w:delText>
          </w:r>
          <w:r w:rsidR="00785E5C" w:rsidDel="003825DE">
            <w:delText xml:space="preserve">in </w:delText>
          </w:r>
          <w:r w:rsidDel="003825DE">
            <w:delText>the</w:delText>
          </w:r>
          <w:r w:rsidRPr="00462967" w:rsidDel="003825DE">
            <w:delText xml:space="preserve"> South Side, especially </w:delText>
          </w:r>
          <w:r w:rsidR="00785E5C" w:rsidDel="003825DE">
            <w:delText xml:space="preserve">in </w:delText>
          </w:r>
          <w:r w:rsidRPr="00462967" w:rsidDel="003825DE">
            <w:delText>a neighborhood called Englewood.</w:delText>
          </w:r>
        </w:del>
      </w:ins>
    </w:p>
    <w:p w14:paraId="63004232" w14:textId="0B3D3CEC" w:rsidR="006A2B46" w:rsidRPr="00462967" w:rsidDel="003825DE" w:rsidRDefault="006A2B46" w:rsidP="006A2B46">
      <w:pPr>
        <w:widowControl w:val="0"/>
        <w:spacing w:line="280" w:lineRule="atLeast"/>
        <w:ind w:firstLine="288"/>
        <w:contextualSpacing/>
        <w:rPr>
          <w:ins w:id="610" w:author="Author"/>
          <w:del w:id="611" w:author="Author"/>
          <w:rFonts w:eastAsia="Calibri" w:cs="Times New Roman"/>
          <w:color w:val="000000"/>
        </w:rPr>
      </w:pPr>
      <w:ins w:id="612" w:author="Author">
        <w:del w:id="613" w:author="Author">
          <w:r w:rsidRPr="00462967" w:rsidDel="003825DE">
            <w:rPr>
              <w:rFonts w:eastAsia="Calibri" w:cs="Times New Roman"/>
              <w:color w:val="000000"/>
            </w:rPr>
            <w:delText>With a population of one hundred thousand in the previous century, Englewood experienced a precipitous white flight from the area resulting in a 95% minority population of just twenty thousand. The current 20</w:delText>
          </w:r>
          <w:r w:rsidDel="003825DE">
            <w:rPr>
              <w:rFonts w:eastAsia="Calibri" w:cs="Times New Roman"/>
              <w:color w:val="000000"/>
            </w:rPr>
            <w:delText>40</w:delText>
          </w:r>
          <w:r w:rsidRPr="00462967" w:rsidDel="003825DE">
            <w:rPr>
              <w:rFonts w:eastAsia="Calibri" w:cs="Times New Roman"/>
              <w:color w:val="000000"/>
            </w:rPr>
            <w:delText xml:space="preserve"> unemployment rate is nearly thirty-four percent. Two out of three homes are abandoned and boarded up, most in receivership to the city. </w:delText>
          </w:r>
          <w:r w:rsidDel="003825DE">
            <w:rPr>
              <w:rFonts w:eastAsia="Calibri" w:cs="Times New Roman"/>
              <w:color w:val="000000"/>
            </w:rPr>
            <w:delText>H</w:delText>
          </w:r>
          <w:r w:rsidRPr="00462967" w:rsidDel="003825DE">
            <w:rPr>
              <w:rFonts w:eastAsia="Calibri" w:cs="Times New Roman"/>
              <w:color w:val="000000"/>
            </w:rPr>
            <w:delText>omeless squatters and the drug-addicted</w:delText>
          </w:r>
          <w:r w:rsidDel="003825DE">
            <w:rPr>
              <w:rFonts w:eastAsia="Calibri" w:cs="Times New Roman"/>
              <w:color w:val="000000"/>
            </w:rPr>
            <w:delText xml:space="preserve"> occupy s</w:delText>
          </w:r>
          <w:r w:rsidRPr="00462967" w:rsidDel="003825DE">
            <w:rPr>
              <w:rFonts w:eastAsia="Calibri" w:cs="Times New Roman"/>
              <w:color w:val="000000"/>
            </w:rPr>
            <w:delText xml:space="preserve">ome of these vacant houses. Crime is rampant in Englewood and is a challenge for </w:delText>
          </w:r>
          <w:r w:rsidDel="003825DE">
            <w:rPr>
              <w:rFonts w:eastAsia="Calibri" w:cs="Times New Roman"/>
              <w:color w:val="000000"/>
            </w:rPr>
            <w:delText xml:space="preserve">Police </w:delText>
          </w:r>
          <w:r w:rsidRPr="00462967" w:rsidDel="003825DE">
            <w:rPr>
              <w:rFonts w:eastAsia="Calibri" w:cs="Times New Roman"/>
              <w:color w:val="000000"/>
            </w:rPr>
            <w:delText>Precinct 7</w:delText>
          </w:r>
          <w:r w:rsidDel="003825DE">
            <w:rPr>
              <w:rFonts w:eastAsia="Calibri" w:cs="Times New Roman"/>
              <w:color w:val="000000"/>
            </w:rPr>
            <w:delText>,</w:delText>
          </w:r>
          <w:r w:rsidRPr="00462967" w:rsidDel="003825DE">
            <w:rPr>
              <w:rFonts w:eastAsia="Calibri" w:cs="Times New Roman"/>
              <w:color w:val="000000"/>
            </w:rPr>
            <w:delText xml:space="preserve"> tasked with patrolling this area.</w:delText>
          </w:r>
        </w:del>
      </w:ins>
    </w:p>
    <w:p w14:paraId="1BF859B9" w14:textId="748E7C44" w:rsidR="006A2B46" w:rsidRPr="00462967" w:rsidDel="003825DE" w:rsidRDefault="006A2B46" w:rsidP="006A2B46">
      <w:pPr>
        <w:widowControl w:val="0"/>
        <w:spacing w:line="280" w:lineRule="atLeast"/>
        <w:ind w:firstLine="288"/>
        <w:contextualSpacing/>
        <w:rPr>
          <w:ins w:id="614" w:author="Author"/>
          <w:del w:id="615" w:author="Author"/>
          <w:rFonts w:eastAsia="Calibri" w:cs="Times New Roman"/>
          <w:color w:val="000000"/>
        </w:rPr>
      </w:pPr>
      <w:ins w:id="616" w:author="Author">
        <w:del w:id="617" w:author="Author">
          <w:r w:rsidRPr="00462967" w:rsidDel="003825DE">
            <w:rPr>
              <w:rFonts w:eastAsia="Calibri" w:cs="Times New Roman"/>
              <w:color w:val="000000"/>
            </w:rPr>
            <w:delText>A vacant three-story apartment building lies between Marquette and 68th on Halsted Street.</w:delText>
          </w:r>
          <w:r w:rsidDel="003825DE">
            <w:rPr>
              <w:rFonts w:eastAsia="Calibri" w:cs="Times New Roman"/>
              <w:color w:val="000000"/>
            </w:rPr>
            <w:delText xml:space="preserve"> The flat roof has a brick</w:delText>
          </w:r>
          <w:r w:rsidR="00D975E9" w:rsidDel="003825DE">
            <w:rPr>
              <w:rFonts w:eastAsia="Calibri" w:cs="Times New Roman"/>
              <w:color w:val="000000"/>
            </w:rPr>
            <w:delText>-clad</w:delText>
          </w:r>
          <w:r w:rsidDel="003825DE">
            <w:rPr>
              <w:rFonts w:eastAsia="Calibri" w:cs="Times New Roman"/>
              <w:color w:val="000000"/>
            </w:rPr>
            <w:delText xml:space="preserve"> half-wall surrounding it, reminiscent of a medieval castle.</w:delText>
          </w:r>
          <w:r w:rsidRPr="00462967" w:rsidDel="003825DE">
            <w:rPr>
              <w:rFonts w:eastAsia="Calibri" w:cs="Times New Roman"/>
              <w:color w:val="000000"/>
            </w:rPr>
            <w:delText xml:space="preserve"> The first-floor business, long-abandoned, has a dreary plywood sheet replacing the display window. </w:delText>
          </w:r>
          <w:r w:rsidDel="003825DE">
            <w:rPr>
              <w:rFonts w:eastAsia="Calibri" w:cs="Times New Roman"/>
              <w:color w:val="000000"/>
            </w:rPr>
            <w:delText>On the north corner, a weather-battered front doo</w:delText>
          </w:r>
          <w:r w:rsidRPr="00462967" w:rsidDel="003825DE">
            <w:rPr>
              <w:rFonts w:eastAsia="Calibri" w:cs="Times New Roman"/>
              <w:color w:val="000000"/>
            </w:rPr>
            <w:delText>r leads to a stairway to the unoccupied second and third-floor apartments</w:delText>
          </w:r>
          <w:r w:rsidR="00D975E9" w:rsidDel="003825DE">
            <w:rPr>
              <w:rFonts w:eastAsia="Calibri" w:cs="Times New Roman"/>
              <w:color w:val="000000"/>
            </w:rPr>
            <w:delText>A weather-battered front door leads to a stairway to the unoccupied second and third-floor apartments on the north corner</w:delText>
          </w:r>
          <w:r w:rsidRPr="00462967" w:rsidDel="003825DE">
            <w:rPr>
              <w:rFonts w:eastAsia="Calibri" w:cs="Times New Roman"/>
              <w:color w:val="000000"/>
            </w:rPr>
            <w:delText xml:space="preserve">. Since the building is in receivership, </w:delText>
          </w:r>
          <w:r w:rsidDel="003825DE">
            <w:rPr>
              <w:rFonts w:eastAsia="Calibri" w:cs="Times New Roman"/>
              <w:color w:val="000000"/>
            </w:rPr>
            <w:delText xml:space="preserve">city crews regularly mow </w:delText>
          </w:r>
          <w:r w:rsidRPr="00462967" w:rsidDel="003825DE">
            <w:rPr>
              <w:rFonts w:eastAsia="Calibri" w:cs="Times New Roman"/>
              <w:color w:val="000000"/>
            </w:rPr>
            <w:delText>the large yard adjoining the structure.</w:delText>
          </w:r>
        </w:del>
      </w:ins>
    </w:p>
    <w:p w14:paraId="2196D4B7" w14:textId="5402B2BC" w:rsidR="006A2B46" w:rsidDel="003825DE" w:rsidRDefault="006A2B46" w:rsidP="006A2B46">
      <w:pPr>
        <w:widowControl w:val="0"/>
        <w:spacing w:line="280" w:lineRule="atLeast"/>
        <w:ind w:firstLine="288"/>
        <w:contextualSpacing/>
        <w:rPr>
          <w:ins w:id="618" w:author="Author"/>
          <w:del w:id="619" w:author="Author"/>
          <w:rFonts w:eastAsia="Calibri" w:cs="Times New Roman"/>
          <w:color w:val="000000"/>
        </w:rPr>
      </w:pPr>
      <w:ins w:id="620" w:author="Author">
        <w:del w:id="621" w:author="Author">
          <w:r w:rsidDel="003825DE">
            <w:rPr>
              <w:rFonts w:eastAsia="Calibri" w:cs="Times New Roman"/>
              <w:color w:val="000000"/>
            </w:rPr>
            <w:delText>L</w:delText>
          </w:r>
          <w:r w:rsidRPr="00462967" w:rsidDel="003825DE">
            <w:rPr>
              <w:rFonts w:eastAsia="Calibri" w:cs="Times New Roman"/>
              <w:color w:val="000000"/>
            </w:rPr>
            <w:delText>urk</w:delText>
          </w:r>
          <w:r w:rsidDel="003825DE">
            <w:rPr>
              <w:rFonts w:eastAsia="Calibri" w:cs="Times New Roman"/>
              <w:color w:val="000000"/>
            </w:rPr>
            <w:delText>ing</w:delText>
          </w:r>
          <w:r w:rsidRPr="00462967" w:rsidDel="003825DE">
            <w:rPr>
              <w:rFonts w:eastAsia="Calibri" w:cs="Times New Roman"/>
              <w:color w:val="000000"/>
            </w:rPr>
            <w:delText xml:space="preserve"> in the clump of trees and bushes at the corner of the yard, </w:delText>
          </w:r>
          <w:r w:rsidDel="003825DE">
            <w:rPr>
              <w:rFonts w:eastAsia="Calibri" w:cs="Times New Roman"/>
              <w:color w:val="000000"/>
            </w:rPr>
            <w:delText xml:space="preserve">Angel </w:delText>
          </w:r>
          <w:r w:rsidRPr="00462967" w:rsidDel="003825DE">
            <w:rPr>
              <w:rFonts w:eastAsia="Calibri" w:cs="Times New Roman"/>
              <w:color w:val="000000"/>
            </w:rPr>
            <w:delText>stak</w:delText>
          </w:r>
          <w:r w:rsidDel="003825DE">
            <w:rPr>
              <w:rFonts w:eastAsia="Calibri" w:cs="Times New Roman"/>
              <w:color w:val="000000"/>
            </w:rPr>
            <w:delText>ed</w:delText>
          </w:r>
          <w:r w:rsidRPr="00462967" w:rsidDel="003825DE">
            <w:rPr>
              <w:rFonts w:eastAsia="Calibri" w:cs="Times New Roman"/>
              <w:color w:val="000000"/>
            </w:rPr>
            <w:delText xml:space="preserve"> out the </w:delText>
          </w:r>
          <w:r w:rsidRPr="00C72299" w:rsidDel="003825DE">
            <w:rPr>
              <w:rFonts w:eastAsia="Calibri" w:cs="Times New Roman"/>
              <w:color w:val="000000"/>
            </w:rPr>
            <w:delText>abandoned</w:delText>
          </w:r>
          <w:r w:rsidRPr="00462967" w:rsidDel="003825DE">
            <w:rPr>
              <w:rFonts w:eastAsia="Calibri" w:cs="Times New Roman"/>
              <w:color w:val="000000"/>
            </w:rPr>
            <w:delText xml:space="preserve"> unit for most of the afternoon. </w:delText>
          </w:r>
          <w:r w:rsidDel="003825DE">
            <w:rPr>
              <w:rFonts w:eastAsia="Calibri" w:cs="Times New Roman"/>
              <w:color w:val="000000"/>
            </w:rPr>
            <w:delText>To look at her, you'd think she was a professional model, with long blond hair, an athletic figure, and a face that would turn heads in a restaurant. But beneath that fashion model aura lies a genius intellect with street fighting prowess. Trained by Sensei Yong Wu in the Chinese Wushu martial arts,</w:delText>
          </w:r>
          <w:r w:rsidRPr="00BB0F0A" w:rsidDel="003825DE">
            <w:rPr>
              <w:rFonts w:eastAsia="Calibri" w:cs="Times New Roman"/>
              <w:color w:val="000000"/>
            </w:rPr>
            <w:delText xml:space="preserve"> </w:delText>
          </w:r>
          <w:r w:rsidDel="003825DE">
            <w:rPr>
              <w:rFonts w:eastAsia="Calibri" w:cs="Times New Roman"/>
              <w:color w:val="000000"/>
            </w:rPr>
            <w:delText>Angel can overpower men twice her weight.</w:delText>
          </w:r>
        </w:del>
      </w:ins>
    </w:p>
    <w:p w14:paraId="326B4766" w14:textId="50B57115" w:rsidR="006A2B46" w:rsidDel="003825DE" w:rsidRDefault="006A2B46" w:rsidP="006A2B46">
      <w:pPr>
        <w:widowControl w:val="0"/>
        <w:spacing w:line="280" w:lineRule="atLeast"/>
        <w:ind w:firstLine="288"/>
        <w:contextualSpacing/>
        <w:rPr>
          <w:ins w:id="622" w:author="Author"/>
          <w:del w:id="623" w:author="Author"/>
          <w:rFonts w:eastAsia="Calibri" w:cs="Times New Roman"/>
          <w:color w:val="000000"/>
        </w:rPr>
      </w:pPr>
      <w:ins w:id="624" w:author="Author">
        <w:del w:id="625" w:author="Author">
          <w:r w:rsidDel="003825DE">
            <w:rPr>
              <w:rFonts w:eastAsia="Calibri" w:cs="Times New Roman"/>
              <w:color w:val="000000"/>
            </w:rPr>
            <w:delText>Like the female characters from the original Ian Flemming James Bond novels, who all had a flaw of some kind, Angel has a</w:delText>
          </w:r>
          <w:r w:rsidRPr="00DC2ABA" w:rsidDel="003825DE">
            <w:rPr>
              <w:rFonts w:eastAsia="Calibri" w:cs="Times New Roman"/>
              <w:color w:val="000000"/>
            </w:rPr>
            <w:delText xml:space="preserve"> </w:delText>
          </w:r>
          <w:r w:rsidDel="003825DE">
            <w:rPr>
              <w:rFonts w:eastAsia="Calibri" w:cs="Times New Roman"/>
              <w:color w:val="000000"/>
            </w:rPr>
            <w:delText>defect, a shortcoming. She is mute, unable to speak. Her smartphone, running a text-to-speech app, is her robotic voice. Embarrassed by this, Angel eschews most human contact.</w:delText>
          </w:r>
        </w:del>
      </w:ins>
    </w:p>
    <w:p w14:paraId="589EE281" w14:textId="151DADE0" w:rsidR="006A2B46" w:rsidRPr="00462967" w:rsidDel="003825DE" w:rsidRDefault="006A2B46" w:rsidP="006A2B46">
      <w:pPr>
        <w:widowControl w:val="0"/>
        <w:spacing w:line="280" w:lineRule="atLeast"/>
        <w:ind w:firstLine="288"/>
        <w:contextualSpacing/>
        <w:rPr>
          <w:ins w:id="626" w:author="Author"/>
          <w:del w:id="627" w:author="Author"/>
          <w:rFonts w:eastAsia="Calibri" w:cs="Times New Roman"/>
          <w:color w:val="000000"/>
        </w:rPr>
      </w:pPr>
      <w:ins w:id="628" w:author="Author">
        <w:del w:id="629" w:author="Author">
          <w:r w:rsidRPr="00462967" w:rsidDel="003825DE">
            <w:rPr>
              <w:rFonts w:eastAsia="Calibri" w:cs="Times New Roman"/>
              <w:color w:val="000000"/>
            </w:rPr>
            <w:delText>Somebody had run a very long extension cord from the neighboring building</w:delText>
          </w:r>
          <w:r w:rsidDel="003825DE">
            <w:rPr>
              <w:rFonts w:eastAsia="Calibri" w:cs="Times New Roman"/>
              <w:color w:val="000000"/>
            </w:rPr>
            <w:delText>'</w:delText>
          </w:r>
          <w:r w:rsidRPr="00462967" w:rsidDel="003825DE">
            <w:rPr>
              <w:rFonts w:eastAsia="Calibri" w:cs="Times New Roman"/>
              <w:color w:val="000000"/>
            </w:rPr>
            <w:delText xml:space="preserve">s outdoor receptacle to provide enough power to run a few lights. Hearing the toilet flush periodically, </w:delText>
          </w:r>
          <w:r w:rsidDel="003825DE">
            <w:rPr>
              <w:rFonts w:eastAsia="Calibri" w:cs="Times New Roman"/>
              <w:color w:val="000000"/>
            </w:rPr>
            <w:delText>Angel</w:delText>
          </w:r>
          <w:r w:rsidRPr="00462967" w:rsidDel="003825DE">
            <w:rPr>
              <w:rFonts w:eastAsia="Calibri" w:cs="Times New Roman"/>
              <w:color w:val="000000"/>
            </w:rPr>
            <w:delText xml:space="preserve"> assumed someone had illegally turned the city water back on. </w:delText>
          </w:r>
        </w:del>
      </w:ins>
    </w:p>
    <w:p w14:paraId="62644F85" w14:textId="764091FC" w:rsidR="006A2B46" w:rsidRPr="00462967" w:rsidDel="003825DE" w:rsidRDefault="006A2B46" w:rsidP="006A2B46">
      <w:pPr>
        <w:widowControl w:val="0"/>
        <w:spacing w:line="280" w:lineRule="atLeast"/>
        <w:ind w:firstLine="288"/>
        <w:contextualSpacing/>
        <w:rPr>
          <w:ins w:id="630" w:author="Author"/>
          <w:del w:id="631" w:author="Author"/>
          <w:rFonts w:eastAsia="Calibri" w:cs="Times New Roman"/>
          <w:color w:val="000000"/>
        </w:rPr>
      </w:pPr>
      <w:ins w:id="632" w:author="Author">
        <w:del w:id="633" w:author="Author">
          <w:r w:rsidDel="003825DE">
            <w:rPr>
              <w:rFonts w:eastAsia="Calibri" w:cs="Times New Roman"/>
              <w:color w:val="000000"/>
            </w:rPr>
            <w:delText>Angel'</w:delText>
          </w:r>
          <w:r w:rsidRPr="00462967" w:rsidDel="003825DE">
            <w:rPr>
              <w:rFonts w:eastAsia="Calibri" w:cs="Times New Roman"/>
              <w:color w:val="000000"/>
            </w:rPr>
            <w:delText>s rented Tesla SUV was across the street, snuggled out-of-</w:delText>
          </w:r>
          <w:r w:rsidR="00E66312" w:rsidDel="003825DE">
            <w:rPr>
              <w:rFonts w:eastAsia="Calibri" w:cs="Times New Roman"/>
              <w:color w:val="000000"/>
            </w:rPr>
            <w:delText xml:space="preserve"> of </w:delText>
          </w:r>
          <w:r w:rsidRPr="00462967" w:rsidDel="003825DE">
            <w:rPr>
              <w:rFonts w:eastAsia="Calibri" w:cs="Times New Roman"/>
              <w:color w:val="000000"/>
            </w:rPr>
            <w:delText>sight behind the abandoned church. She was patiently waiting for a delivery of human cargo to this weather-damaged flophouse.</w:delText>
          </w:r>
        </w:del>
      </w:ins>
    </w:p>
    <w:p w14:paraId="3D4B874B" w14:textId="29C9AC3F" w:rsidR="006A2B46" w:rsidRPr="00462967" w:rsidDel="003825DE" w:rsidRDefault="006A2B46" w:rsidP="006A2B46">
      <w:pPr>
        <w:widowControl w:val="0"/>
        <w:spacing w:line="280" w:lineRule="atLeast"/>
        <w:ind w:firstLine="288"/>
        <w:contextualSpacing/>
        <w:rPr>
          <w:ins w:id="634" w:author="Author"/>
          <w:del w:id="635" w:author="Author"/>
          <w:rFonts w:eastAsia="Calibri" w:cs="Times New Roman"/>
          <w:color w:val="000000"/>
        </w:rPr>
      </w:pPr>
      <w:ins w:id="636" w:author="Author">
        <w:del w:id="637" w:author="Author">
          <w:r w:rsidDel="003825DE">
            <w:rPr>
              <w:rFonts w:eastAsia="Calibri" w:cs="Times New Roman"/>
              <w:color w:val="000000"/>
            </w:rPr>
            <w:delText>Angel’s</w:delText>
          </w:r>
          <w:r w:rsidRPr="00462967" w:rsidDel="003825DE">
            <w:rPr>
              <w:rFonts w:eastAsia="Calibri" w:cs="Times New Roman"/>
              <w:color w:val="000000"/>
            </w:rPr>
            <w:delText xml:space="preserve"> patience </w:delText>
          </w:r>
          <w:r w:rsidDel="003825DE">
            <w:rPr>
              <w:rFonts w:eastAsia="Calibri" w:cs="Times New Roman"/>
              <w:color w:val="000000"/>
            </w:rPr>
            <w:delText xml:space="preserve">was </w:delText>
          </w:r>
          <w:r w:rsidRPr="00462967" w:rsidDel="003825DE">
            <w:rPr>
              <w:rFonts w:eastAsia="Calibri" w:cs="Times New Roman"/>
              <w:color w:val="000000"/>
            </w:rPr>
            <w:delText xml:space="preserve">rewarded when a Volkswagen electric vehicle rolled to a stop. Simultaneously, a single individual exited the building to meet the car's occupants. The Volkswagen door opened, and a large, burly man pushed a young, handcuffed Asian woman towards the building. She looked frightened and confused; </w:delText>
          </w:r>
          <w:r w:rsidDel="003825DE">
            <w:rPr>
              <w:rFonts w:eastAsia="Calibri" w:cs="Times New Roman"/>
              <w:color w:val="000000"/>
            </w:rPr>
            <w:delText>Angel</w:delText>
          </w:r>
          <w:r w:rsidRPr="00462967" w:rsidDel="003825DE">
            <w:rPr>
              <w:rFonts w:eastAsia="Calibri" w:cs="Times New Roman"/>
              <w:color w:val="000000"/>
            </w:rPr>
            <w:delText xml:space="preserve"> surmised that she was in her teens. The husky mob grunt handed the person from the building the girl</w:delText>
          </w:r>
          <w:r w:rsidDel="003825DE">
            <w:rPr>
              <w:rFonts w:eastAsia="Calibri" w:cs="Times New Roman"/>
              <w:color w:val="000000"/>
            </w:rPr>
            <w:delText>'</w:delText>
          </w:r>
          <w:r w:rsidRPr="00462967" w:rsidDel="003825DE">
            <w:rPr>
              <w:rFonts w:eastAsia="Calibri" w:cs="Times New Roman"/>
              <w:color w:val="000000"/>
            </w:rPr>
            <w:delText>s passport and handcuff keys. The mobster quickly pushed her into the building, and the Volkswagen drove away.</w:delText>
          </w:r>
        </w:del>
      </w:ins>
    </w:p>
    <w:p w14:paraId="15922A41" w14:textId="2097F33D" w:rsidR="006A2B46" w:rsidRPr="00462967" w:rsidDel="003825DE" w:rsidRDefault="006A2B46" w:rsidP="006A2B46">
      <w:pPr>
        <w:widowControl w:val="0"/>
        <w:spacing w:line="280" w:lineRule="atLeast"/>
        <w:ind w:firstLine="288"/>
        <w:contextualSpacing/>
        <w:rPr>
          <w:ins w:id="638" w:author="Author"/>
          <w:del w:id="639" w:author="Author"/>
          <w:rFonts w:eastAsia="Calibri" w:cs="Times New Roman"/>
          <w:color w:val="000000"/>
        </w:rPr>
      </w:pPr>
      <w:ins w:id="640" w:author="Author">
        <w:del w:id="641" w:author="Author">
          <w:r w:rsidDel="003825DE">
            <w:rPr>
              <w:rFonts w:eastAsia="Calibri" w:cs="Times New Roman"/>
              <w:color w:val="000000"/>
            </w:rPr>
            <w:delText>Angel</w:delText>
          </w:r>
          <w:r w:rsidRPr="00462967" w:rsidDel="003825DE">
            <w:rPr>
              <w:rFonts w:eastAsia="Calibri" w:cs="Times New Roman"/>
              <w:color w:val="000000"/>
            </w:rPr>
            <w:delText xml:space="preserve"> waited for twenty minutes, needing a respite from pedestrian and motor vehicle traffic</w:delText>
          </w:r>
          <w:r w:rsidR="00EF3E71" w:rsidDel="003825DE">
            <w:rPr>
              <w:rFonts w:eastAsia="Calibri" w:cs="Times New Roman"/>
              <w:color w:val="000000"/>
            </w:rPr>
            <w:delText>,</w:delText>
          </w:r>
          <w:r w:rsidRPr="00462967" w:rsidDel="003825DE">
            <w:rPr>
              <w:rFonts w:eastAsia="Calibri" w:cs="Times New Roman"/>
              <w:color w:val="000000"/>
            </w:rPr>
            <w:delText xml:space="preserve"> before making her move. </w:delText>
          </w:r>
          <w:r w:rsidDel="003825DE">
            <w:rPr>
              <w:rFonts w:eastAsia="Calibri" w:cs="Times New Roman"/>
              <w:color w:val="000000"/>
            </w:rPr>
            <w:delText>She carried a Taser pistol, her Avenger stun gun, and a Sabre pepper spray canister on this mission</w:delText>
          </w:r>
          <w:r w:rsidRPr="00462967" w:rsidDel="003825DE">
            <w:rPr>
              <w:rFonts w:eastAsia="Calibri" w:cs="Times New Roman"/>
              <w:color w:val="000000"/>
            </w:rPr>
            <w:delText xml:space="preserve">. At the right moment, </w:delText>
          </w:r>
          <w:r w:rsidDel="003825DE">
            <w:rPr>
              <w:rFonts w:eastAsia="Calibri" w:cs="Times New Roman"/>
              <w:color w:val="000000"/>
            </w:rPr>
            <w:delText>Angel</w:delText>
          </w:r>
          <w:r w:rsidRPr="00462967" w:rsidDel="003825DE">
            <w:rPr>
              <w:rFonts w:eastAsia="Calibri" w:cs="Times New Roman"/>
              <w:color w:val="000000"/>
            </w:rPr>
            <w:delText xml:space="preserve"> sprinted to the front entrance with her favorite lock-picking tool at the ready. In a few seconds, she unlocked the door and quietly slipped inside.</w:delText>
          </w:r>
        </w:del>
      </w:ins>
    </w:p>
    <w:p w14:paraId="236BC992" w14:textId="25983674" w:rsidR="006A2B46" w:rsidDel="003825DE" w:rsidRDefault="006A2B46" w:rsidP="006A2B46">
      <w:pPr>
        <w:widowControl w:val="0"/>
        <w:spacing w:line="280" w:lineRule="atLeast"/>
        <w:ind w:firstLine="288"/>
        <w:contextualSpacing/>
        <w:rPr>
          <w:ins w:id="642" w:author="Author"/>
          <w:del w:id="643" w:author="Author"/>
          <w:rFonts w:eastAsia="Calibri" w:cs="Times New Roman"/>
          <w:color w:val="000000"/>
        </w:rPr>
      </w:pPr>
      <w:ins w:id="644" w:author="Author">
        <w:del w:id="645" w:author="Author">
          <w:r w:rsidRPr="00462967" w:rsidDel="003825DE">
            <w:rPr>
              <w:rFonts w:eastAsia="Calibri" w:cs="Times New Roman"/>
              <w:color w:val="000000"/>
            </w:rPr>
            <w:delText xml:space="preserve">Years of abandonment and moisture seepage promoted mildew, giving the building an aroma of dirty socks and rotting wood. Padding silently up the stairs to the second floor, </w:delText>
          </w:r>
          <w:r w:rsidDel="003825DE">
            <w:rPr>
              <w:rFonts w:eastAsia="Calibri" w:cs="Times New Roman"/>
              <w:color w:val="000000"/>
            </w:rPr>
            <w:delText>Angel</w:delText>
          </w:r>
          <w:r w:rsidRPr="00462967" w:rsidDel="003825DE">
            <w:rPr>
              <w:rFonts w:eastAsia="Calibri" w:cs="Times New Roman"/>
              <w:color w:val="000000"/>
            </w:rPr>
            <w:delText xml:space="preserve"> listened. The building had three apartments on the second floor, accessible from a long hallway down the north side. She could hear voices coming from the middle doorway.</w:delText>
          </w:r>
        </w:del>
      </w:ins>
    </w:p>
    <w:p w14:paraId="7920A43A" w14:textId="5B6DCFCA" w:rsidR="006A2B46" w:rsidDel="003825DE" w:rsidRDefault="006A2B46" w:rsidP="006A2B46">
      <w:pPr>
        <w:widowControl w:val="0"/>
        <w:spacing w:line="280" w:lineRule="atLeast"/>
        <w:ind w:firstLine="288"/>
        <w:contextualSpacing/>
        <w:rPr>
          <w:ins w:id="646" w:author="Author"/>
          <w:del w:id="647" w:author="Author"/>
          <w:rFonts w:eastAsia="Calibri" w:cs="Times New Roman"/>
          <w:color w:val="000000"/>
        </w:rPr>
      </w:pPr>
    </w:p>
    <w:p w14:paraId="74493C21" w14:textId="2CDFC0D2" w:rsidR="006A2B46" w:rsidRPr="00C16DC6" w:rsidDel="003825DE" w:rsidRDefault="006A2B46" w:rsidP="006A2B46">
      <w:pPr>
        <w:widowControl w:val="0"/>
        <w:spacing w:line="280" w:lineRule="atLeast"/>
        <w:ind w:firstLine="288"/>
        <w:contextualSpacing/>
        <w:rPr>
          <w:ins w:id="648" w:author="Author"/>
          <w:del w:id="649" w:author="Author"/>
          <w:rFonts w:eastAsia="Calibri" w:cs="Times New Roman"/>
          <w:color w:val="000000"/>
          <w:rPrChange w:id="650" w:author="Author">
            <w:rPr>
              <w:ins w:id="651" w:author="Author"/>
              <w:del w:id="652" w:author="Author"/>
              <w:rFonts w:eastAsia="Calibri" w:cs="Times New Roman"/>
              <w:i/>
              <w:iCs/>
              <w:color w:val="000000"/>
            </w:rPr>
          </w:rPrChange>
        </w:rPr>
      </w:pPr>
      <w:ins w:id="653" w:author="Author">
        <w:del w:id="654" w:author="Author">
          <w:r w:rsidRPr="00C16DC6" w:rsidDel="003825DE">
            <w:rPr>
              <w:rFonts w:eastAsia="Calibri" w:cs="Times New Roman"/>
              <w:color w:val="000000"/>
              <w:rPrChange w:id="655" w:author="Author">
                <w:rPr>
                  <w:rFonts w:eastAsia="Calibri" w:cs="Times New Roman"/>
                  <w:i/>
                  <w:iCs/>
                  <w:color w:val="000000"/>
                </w:rPr>
              </w:rPrChange>
            </w:rPr>
            <w:delText>"Velmir, Hi. It's Milosh. Yes, the last one just arrived. So all five are ready to ship to St. Louis tomorrow. Yes, I have all five passports. Erik? He's here, in the chair listening to music. I think he's asleep.</w:delText>
          </w:r>
        </w:del>
      </w:ins>
    </w:p>
    <w:p w14:paraId="3894AFF4" w14:textId="1B698B1A" w:rsidR="006A2B46" w:rsidRPr="00C16DC6" w:rsidDel="003825DE" w:rsidRDefault="006A2B46" w:rsidP="006A2B46">
      <w:pPr>
        <w:widowControl w:val="0"/>
        <w:spacing w:line="280" w:lineRule="atLeast"/>
        <w:ind w:firstLine="288"/>
        <w:contextualSpacing/>
        <w:rPr>
          <w:ins w:id="656" w:author="Author"/>
          <w:del w:id="657" w:author="Author"/>
          <w:rFonts w:eastAsia="Calibri" w:cs="Times New Roman"/>
          <w:color w:val="000000"/>
          <w:rPrChange w:id="658" w:author="Author">
            <w:rPr>
              <w:ins w:id="659" w:author="Author"/>
              <w:del w:id="660" w:author="Author"/>
              <w:rFonts w:eastAsia="Calibri" w:cs="Times New Roman"/>
              <w:i/>
              <w:iCs/>
              <w:color w:val="000000"/>
            </w:rPr>
          </w:rPrChange>
        </w:rPr>
      </w:pPr>
      <w:ins w:id="661" w:author="Author">
        <w:del w:id="662" w:author="Author">
          <w:r w:rsidRPr="00C16DC6" w:rsidDel="003825DE">
            <w:rPr>
              <w:rFonts w:eastAsia="Calibri" w:cs="Times New Roman"/>
              <w:color w:val="000000"/>
              <w:rPrChange w:id="663" w:author="Author">
                <w:rPr>
                  <w:rFonts w:eastAsia="Calibri" w:cs="Times New Roman"/>
                  <w:i/>
                  <w:iCs/>
                  <w:color w:val="000000"/>
                </w:rPr>
              </w:rPrChange>
            </w:rPr>
            <w:delText>Velmir, the girl who just arrived, is pigeon material. That's right, here's a picture of her. Is she a virgin? Yeah, I checked. Let me know if you want her for pigeon duty.</w:delText>
          </w:r>
        </w:del>
      </w:ins>
    </w:p>
    <w:p w14:paraId="3B2F081F" w14:textId="59F58EC6" w:rsidR="006A2B46" w:rsidRPr="00C16DC6" w:rsidDel="003825DE" w:rsidRDefault="006A2B46" w:rsidP="006A2B46">
      <w:pPr>
        <w:widowControl w:val="0"/>
        <w:spacing w:line="280" w:lineRule="atLeast"/>
        <w:ind w:firstLine="288"/>
        <w:contextualSpacing/>
        <w:rPr>
          <w:ins w:id="664" w:author="Author"/>
          <w:del w:id="665" w:author="Author"/>
          <w:rFonts w:eastAsia="Calibri" w:cs="Times New Roman"/>
          <w:color w:val="000000"/>
          <w:rPrChange w:id="666" w:author="Author">
            <w:rPr>
              <w:ins w:id="667" w:author="Author"/>
              <w:del w:id="668" w:author="Author"/>
              <w:rFonts w:eastAsia="Calibri" w:cs="Times New Roman"/>
              <w:i/>
              <w:iCs/>
              <w:color w:val="000000"/>
            </w:rPr>
          </w:rPrChange>
        </w:rPr>
      </w:pPr>
      <w:ins w:id="669" w:author="Author">
        <w:del w:id="670" w:author="Author">
          <w:r w:rsidRPr="00C16DC6" w:rsidDel="003825DE">
            <w:rPr>
              <w:rFonts w:eastAsia="Calibri" w:cs="Times New Roman"/>
              <w:color w:val="000000"/>
              <w:rPrChange w:id="671" w:author="Author">
                <w:rPr>
                  <w:rFonts w:eastAsia="Calibri" w:cs="Times New Roman"/>
                  <w:i/>
                  <w:iCs/>
                  <w:color w:val="000000"/>
                </w:rPr>
              </w:rPrChange>
            </w:rPr>
            <w:delText>OK, I got it. Ship four out tomorrow to St. Louis, and you'll pick up the cute one. Don't worry; they're all chained to the radiators. Mirupafshim, Velmir."</w:delText>
          </w:r>
        </w:del>
      </w:ins>
    </w:p>
    <w:p w14:paraId="165756FE" w14:textId="3C732B94" w:rsidR="006A2B46" w:rsidDel="003825DE" w:rsidRDefault="006A2B46" w:rsidP="006A2B46">
      <w:pPr>
        <w:widowControl w:val="0"/>
        <w:spacing w:line="280" w:lineRule="atLeast"/>
        <w:ind w:firstLine="288"/>
        <w:contextualSpacing/>
        <w:rPr>
          <w:ins w:id="672" w:author="Author"/>
          <w:del w:id="673" w:author="Author"/>
          <w:rFonts w:eastAsia="Calibri" w:cs="Times New Roman"/>
          <w:i/>
          <w:iCs/>
          <w:color w:val="000000"/>
        </w:rPr>
      </w:pPr>
    </w:p>
    <w:p w14:paraId="2FB11DEC" w14:textId="78C673D2" w:rsidR="006A2B46" w:rsidRPr="00462967" w:rsidDel="003825DE" w:rsidRDefault="006A2B46" w:rsidP="006A2B46">
      <w:pPr>
        <w:widowControl w:val="0"/>
        <w:spacing w:line="280" w:lineRule="atLeast"/>
        <w:ind w:firstLine="288"/>
        <w:contextualSpacing/>
        <w:rPr>
          <w:ins w:id="674" w:author="Author"/>
          <w:del w:id="675" w:author="Author"/>
          <w:rFonts w:eastAsia="Calibri" w:cs="Times New Roman"/>
          <w:color w:val="000000"/>
        </w:rPr>
      </w:pPr>
      <w:ins w:id="676" w:author="Author">
        <w:del w:id="677" w:author="Author">
          <w:r w:rsidDel="003825DE">
            <w:rPr>
              <w:rFonts w:eastAsia="Calibri" w:cs="Times New Roman"/>
              <w:color w:val="000000"/>
            </w:rPr>
            <w:delText>Angel</w:delText>
          </w:r>
          <w:r w:rsidRPr="00462967" w:rsidDel="003825DE">
            <w:rPr>
              <w:rFonts w:eastAsia="Calibri" w:cs="Times New Roman"/>
              <w:color w:val="000000"/>
            </w:rPr>
            <w:delText xml:space="preserve"> unholstered her Taser pistol and moved silently towards the middle apartment where the </w:delText>
          </w:r>
          <w:r w:rsidDel="003825DE">
            <w:rPr>
              <w:rFonts w:eastAsia="Calibri" w:cs="Times New Roman"/>
              <w:color w:val="000000"/>
            </w:rPr>
            <w:delText>mobsters</w:delText>
          </w:r>
          <w:r w:rsidRPr="00462967" w:rsidDel="003825DE">
            <w:rPr>
              <w:rFonts w:eastAsia="Calibri" w:cs="Times New Roman"/>
              <w:color w:val="000000"/>
            </w:rPr>
            <w:delText xml:space="preserve"> </w:delText>
          </w:r>
          <w:r w:rsidDel="003825DE">
            <w:rPr>
              <w:rFonts w:eastAsia="Calibri" w:cs="Times New Roman"/>
              <w:color w:val="000000"/>
            </w:rPr>
            <w:delText>held the women prisoners</w:delText>
          </w:r>
          <w:r w:rsidRPr="00462967" w:rsidDel="003825DE">
            <w:rPr>
              <w:rFonts w:eastAsia="Calibri" w:cs="Times New Roman"/>
              <w:color w:val="000000"/>
            </w:rPr>
            <w:delText>. Her Taser has a 12-foot range and would incapacitate the target for 30 seconds. That</w:delText>
          </w:r>
          <w:r w:rsidDel="003825DE">
            <w:rPr>
              <w:rFonts w:eastAsia="Calibri" w:cs="Times New Roman"/>
              <w:color w:val="000000"/>
            </w:rPr>
            <w:delText>'</w:delText>
          </w:r>
          <w:r w:rsidRPr="00462967" w:rsidDel="003825DE">
            <w:rPr>
              <w:rFonts w:eastAsia="Calibri" w:cs="Times New Roman"/>
              <w:color w:val="000000"/>
            </w:rPr>
            <w:delText>s how long she would have to subdue the others.</w:delText>
          </w:r>
        </w:del>
      </w:ins>
    </w:p>
    <w:p w14:paraId="38D5C3CC" w14:textId="2E04F2B4" w:rsidR="006A2B46" w:rsidRPr="00462967" w:rsidDel="003825DE" w:rsidRDefault="006A2B46" w:rsidP="006A2B46">
      <w:pPr>
        <w:widowControl w:val="0"/>
        <w:spacing w:line="280" w:lineRule="atLeast"/>
        <w:ind w:firstLine="288"/>
        <w:contextualSpacing/>
        <w:rPr>
          <w:ins w:id="678" w:author="Author"/>
          <w:del w:id="679" w:author="Author"/>
          <w:rFonts w:eastAsia="Calibri" w:cs="Times New Roman"/>
          <w:color w:val="000000"/>
        </w:rPr>
      </w:pPr>
      <w:ins w:id="680" w:author="Author">
        <w:del w:id="681" w:author="Author">
          <w:r w:rsidDel="003825DE">
            <w:rPr>
              <w:rFonts w:eastAsia="Calibri" w:cs="Times New Roman"/>
              <w:color w:val="000000"/>
            </w:rPr>
            <w:delText>Angel</w:delText>
          </w:r>
          <w:r w:rsidRPr="00462967" w:rsidDel="003825DE">
            <w:rPr>
              <w:rFonts w:eastAsia="Calibri" w:cs="Times New Roman"/>
              <w:color w:val="000000"/>
            </w:rPr>
            <w:delText xml:space="preserve"> </w:delText>
          </w:r>
          <w:r w:rsidRPr="00607A0F" w:rsidDel="003825DE">
            <w:rPr>
              <w:rFonts w:eastAsia="Calibri" w:cs="Times New Roman"/>
              <w:color w:val="000000"/>
            </w:rPr>
            <w:delText>sprang</w:delText>
          </w:r>
          <w:r w:rsidRPr="00462967" w:rsidDel="003825DE">
            <w:rPr>
              <w:rFonts w:eastAsia="Calibri" w:cs="Times New Roman"/>
              <w:color w:val="000000"/>
            </w:rPr>
            <w:delText xml:space="preserve"> into the middle of the apartment</w:delText>
          </w:r>
          <w:r w:rsidDel="003825DE">
            <w:rPr>
              <w:rFonts w:eastAsia="Calibri" w:cs="Times New Roman"/>
              <w:color w:val="000000"/>
            </w:rPr>
            <w:delText>'</w:delText>
          </w:r>
          <w:r w:rsidRPr="00462967" w:rsidDel="003825DE">
            <w:rPr>
              <w:rFonts w:eastAsia="Calibri" w:cs="Times New Roman"/>
              <w:color w:val="000000"/>
            </w:rPr>
            <w:delText xml:space="preserve">s living room. Her </w:delText>
          </w:r>
          <w:r w:rsidDel="003825DE">
            <w:rPr>
              <w:rFonts w:eastAsia="Calibri" w:cs="Times New Roman"/>
              <w:color w:val="000000"/>
            </w:rPr>
            <w:delText>years</w:delText>
          </w:r>
          <w:r w:rsidRPr="00462967" w:rsidDel="003825DE">
            <w:rPr>
              <w:rFonts w:eastAsia="Calibri" w:cs="Times New Roman"/>
              <w:color w:val="000000"/>
            </w:rPr>
            <w:delText xml:space="preserve"> of training and dedication made her subsequent actions instinctive and swift. Scanning the room, she observed five women lying on four dirty mattresses arrayed on the floor. Handcuffs were applied to their ankles, tethered to ten-foot vinyl-covered steel cables connected to the radiator pipes. </w:delText>
          </w:r>
          <w:r w:rsidDel="003825DE">
            <w:rPr>
              <w:rFonts w:eastAsia="Calibri" w:cs="Times New Roman"/>
              <w:color w:val="000000"/>
            </w:rPr>
            <w:delText>The mobsters covered t</w:delText>
          </w:r>
          <w:r w:rsidRPr="00462967" w:rsidDel="003825DE">
            <w:rPr>
              <w:rFonts w:eastAsia="Calibri" w:cs="Times New Roman"/>
              <w:color w:val="000000"/>
            </w:rPr>
            <w:delText>he windows</w:delText>
          </w:r>
          <w:r w:rsidDel="003825DE">
            <w:rPr>
              <w:rFonts w:eastAsia="Calibri" w:cs="Times New Roman"/>
              <w:color w:val="000000"/>
            </w:rPr>
            <w:delText xml:space="preserve"> with dark paper, so</w:delText>
          </w:r>
          <w:r w:rsidRPr="00462967" w:rsidDel="003825DE">
            <w:rPr>
              <w:rFonts w:eastAsia="Calibri" w:cs="Times New Roman"/>
              <w:color w:val="000000"/>
            </w:rPr>
            <w:delText xml:space="preserve"> </w:delText>
          </w:r>
          <w:r w:rsidDel="003825DE">
            <w:rPr>
              <w:rFonts w:eastAsia="Calibri" w:cs="Times New Roman"/>
              <w:color w:val="000000"/>
            </w:rPr>
            <w:delText>o</w:delText>
          </w:r>
          <w:r w:rsidRPr="00462967" w:rsidDel="003825DE">
            <w:rPr>
              <w:rFonts w:eastAsia="Calibri" w:cs="Times New Roman"/>
              <w:color w:val="000000"/>
            </w:rPr>
            <w:delText>nly natural light from the hallway illuminated the room. A large table in one corner contained several boxes</w:delText>
          </w:r>
          <w:r w:rsidDel="003825DE">
            <w:rPr>
              <w:rFonts w:eastAsia="Calibri" w:cs="Times New Roman"/>
              <w:color w:val="000000"/>
            </w:rPr>
            <w:delText>, some duct tape,</w:delText>
          </w:r>
          <w:r w:rsidRPr="00462967" w:rsidDel="003825DE">
            <w:rPr>
              <w:rFonts w:eastAsia="Calibri" w:cs="Times New Roman"/>
              <w:color w:val="000000"/>
            </w:rPr>
            <w:delText xml:space="preserve"> and a stack of passports. Two small dining room chairs were touching the table. </w:delText>
          </w:r>
        </w:del>
      </w:ins>
    </w:p>
    <w:p w14:paraId="7BC53383" w14:textId="7C97A0EF" w:rsidR="006A2B46" w:rsidRPr="00462967" w:rsidDel="003825DE" w:rsidRDefault="006A2B46" w:rsidP="006A2B46">
      <w:pPr>
        <w:widowControl w:val="0"/>
        <w:spacing w:line="280" w:lineRule="atLeast"/>
        <w:ind w:firstLine="288"/>
        <w:contextualSpacing/>
        <w:rPr>
          <w:ins w:id="682" w:author="Author"/>
          <w:del w:id="683" w:author="Author"/>
          <w:rFonts w:eastAsia="Calibri" w:cs="Times New Roman"/>
          <w:color w:val="000000"/>
        </w:rPr>
      </w:pPr>
      <w:ins w:id="684" w:author="Author">
        <w:del w:id="685" w:author="Author">
          <w:r w:rsidRPr="00462967" w:rsidDel="003825DE">
            <w:rPr>
              <w:rFonts w:eastAsia="Calibri" w:cs="Times New Roman"/>
              <w:color w:val="000000"/>
            </w:rPr>
            <w:delText xml:space="preserve">One man was sleeping in a rotting comfortable chair, eyes closed, earbuds probably playing music. The other man was standing, facing </w:delText>
          </w:r>
          <w:r w:rsidDel="003825DE">
            <w:rPr>
              <w:rFonts w:eastAsia="Calibri" w:cs="Times New Roman"/>
              <w:color w:val="000000"/>
            </w:rPr>
            <w:delText>Angel</w:delText>
          </w:r>
          <w:r w:rsidR="00EF3E71" w:rsidDel="003825DE">
            <w:rPr>
              <w:rFonts w:eastAsia="Calibri" w:cs="Times New Roman"/>
              <w:color w:val="000000"/>
            </w:rPr>
            <w:delText>,</w:delText>
          </w:r>
          <w:r w:rsidDel="003825DE">
            <w:rPr>
              <w:rFonts w:eastAsia="Calibri" w:cs="Times New Roman"/>
              <w:color w:val="000000"/>
            </w:rPr>
            <w:delText xml:space="preserve"> </w:delText>
          </w:r>
          <w:r w:rsidRPr="00462967" w:rsidDel="003825DE">
            <w:rPr>
              <w:rFonts w:eastAsia="Calibri" w:cs="Times New Roman"/>
              <w:color w:val="000000"/>
            </w:rPr>
            <w:delText>with an astounded expression on his face.</w:delText>
          </w:r>
        </w:del>
      </w:ins>
    </w:p>
    <w:p w14:paraId="57561097" w14:textId="6C17C3F5" w:rsidR="006A2B46" w:rsidRPr="00462967" w:rsidDel="003825DE" w:rsidRDefault="006A2B46" w:rsidP="006A2B46">
      <w:pPr>
        <w:widowControl w:val="0"/>
        <w:spacing w:line="280" w:lineRule="atLeast"/>
        <w:ind w:firstLine="288"/>
        <w:contextualSpacing/>
        <w:rPr>
          <w:ins w:id="686" w:author="Author"/>
          <w:del w:id="687" w:author="Author"/>
          <w:rFonts w:eastAsia="Calibri" w:cs="Times New Roman"/>
          <w:color w:val="000000"/>
        </w:rPr>
      </w:pPr>
      <w:ins w:id="688" w:author="Author">
        <w:del w:id="689" w:author="Author">
          <w:r w:rsidDel="003825DE">
            <w:rPr>
              <w:rFonts w:eastAsia="Calibri" w:cs="Times New Roman"/>
              <w:color w:val="000000"/>
            </w:rPr>
            <w:delText>"</w:delText>
          </w:r>
          <w:r w:rsidRPr="00462967" w:rsidDel="003825DE">
            <w:rPr>
              <w:rFonts w:eastAsia="Calibri" w:cs="Times New Roman"/>
              <w:color w:val="000000"/>
            </w:rPr>
            <w:delText>Who the fuck are you?</w:delText>
          </w:r>
          <w:r w:rsidDel="003825DE">
            <w:rPr>
              <w:rFonts w:eastAsia="Calibri" w:cs="Times New Roman"/>
              <w:color w:val="000000"/>
            </w:rPr>
            <w:delText>"</w:delText>
          </w:r>
          <w:r w:rsidRPr="00462967" w:rsidDel="003825DE">
            <w:rPr>
              <w:rFonts w:eastAsia="Calibri" w:cs="Times New Roman"/>
              <w:color w:val="000000"/>
            </w:rPr>
            <w:delText xml:space="preserve"> </w:delText>
          </w:r>
        </w:del>
      </w:ins>
    </w:p>
    <w:p w14:paraId="1BC74F31" w14:textId="387FB7A7" w:rsidR="006A2B46" w:rsidRPr="00462967" w:rsidDel="003825DE" w:rsidRDefault="006A2B46" w:rsidP="006A2B46">
      <w:pPr>
        <w:widowControl w:val="0"/>
        <w:spacing w:line="280" w:lineRule="atLeast"/>
        <w:ind w:firstLine="288"/>
        <w:contextualSpacing/>
        <w:rPr>
          <w:ins w:id="690" w:author="Author"/>
          <w:del w:id="691" w:author="Author"/>
          <w:rFonts w:eastAsia="Calibri" w:cs="Times New Roman"/>
          <w:color w:val="000000"/>
        </w:rPr>
      </w:pPr>
      <w:ins w:id="692" w:author="Author">
        <w:del w:id="693" w:author="Author">
          <w:r w:rsidDel="003825DE">
            <w:rPr>
              <w:rFonts w:eastAsia="Calibri" w:cs="Times New Roman"/>
              <w:color w:val="000000"/>
            </w:rPr>
            <w:delText>Angel'</w:delText>
          </w:r>
          <w:r w:rsidRPr="00462967" w:rsidDel="003825DE">
            <w:rPr>
              <w:rFonts w:eastAsia="Calibri" w:cs="Times New Roman"/>
              <w:color w:val="000000"/>
            </w:rPr>
            <w:delText xml:space="preserve">s response was immediate. She pointed her Taser pistol at him and fired. The two tiny darts hit Milosh near his sternum, and 50,000 volts of low-current electricity made him collapse to the floor in agony. </w:delText>
          </w:r>
          <w:r w:rsidDel="003825DE">
            <w:rPr>
              <w:rFonts w:eastAsia="Calibri" w:cs="Times New Roman"/>
              <w:color w:val="000000"/>
            </w:rPr>
            <w:delText xml:space="preserve">Angel </w:delText>
          </w:r>
          <w:r w:rsidRPr="00462967" w:rsidDel="003825DE">
            <w:rPr>
              <w:rFonts w:eastAsia="Calibri" w:cs="Times New Roman"/>
              <w:color w:val="000000"/>
            </w:rPr>
            <w:delText xml:space="preserve">dropped the </w:delText>
          </w:r>
          <w:r w:rsidDel="003825DE">
            <w:rPr>
              <w:rFonts w:eastAsia="Calibri" w:cs="Times New Roman"/>
              <w:color w:val="000000"/>
            </w:rPr>
            <w:delText>weapon</w:delText>
          </w:r>
          <w:r w:rsidRPr="00462967" w:rsidDel="003825DE">
            <w:rPr>
              <w:rFonts w:eastAsia="Calibri" w:cs="Times New Roman"/>
              <w:color w:val="000000"/>
            </w:rPr>
            <w:delText>, knowing that it would continue to discharge for thirty seconds.</w:delText>
          </w:r>
        </w:del>
      </w:ins>
    </w:p>
    <w:p w14:paraId="4835D894" w14:textId="437E6D3B" w:rsidR="006A2B46" w:rsidRPr="00462967" w:rsidDel="003825DE" w:rsidRDefault="006A2B46" w:rsidP="006A2B46">
      <w:pPr>
        <w:widowControl w:val="0"/>
        <w:spacing w:line="280" w:lineRule="atLeast"/>
        <w:ind w:firstLine="288"/>
        <w:contextualSpacing/>
        <w:rPr>
          <w:ins w:id="694" w:author="Author"/>
          <w:del w:id="695" w:author="Author"/>
          <w:rFonts w:eastAsia="Calibri" w:cs="Times New Roman"/>
          <w:color w:val="000000"/>
        </w:rPr>
      </w:pPr>
      <w:ins w:id="696" w:author="Author">
        <w:del w:id="697" w:author="Author">
          <w:r w:rsidRPr="00462967" w:rsidDel="003825DE">
            <w:rPr>
              <w:rFonts w:eastAsia="Calibri" w:cs="Times New Roman"/>
              <w:color w:val="000000"/>
            </w:rPr>
            <w:delText>Both Milosh</w:delText>
          </w:r>
          <w:r w:rsidDel="003825DE">
            <w:rPr>
              <w:rFonts w:eastAsia="Calibri" w:cs="Times New Roman"/>
              <w:color w:val="000000"/>
            </w:rPr>
            <w:delText>'</w:delText>
          </w:r>
          <w:r w:rsidRPr="00462967" w:rsidDel="003825DE">
            <w:rPr>
              <w:rFonts w:eastAsia="Calibri" w:cs="Times New Roman"/>
              <w:color w:val="000000"/>
            </w:rPr>
            <w:delText>s cries and similar shrieks from the five women woke the man in the chair. Eric attempted to rise</w:delText>
          </w:r>
          <w:r w:rsidDel="003825DE">
            <w:rPr>
              <w:rFonts w:eastAsia="Calibri" w:cs="Times New Roman"/>
              <w:color w:val="000000"/>
            </w:rPr>
            <w:delText>,</w:delText>
          </w:r>
          <w:r w:rsidRPr="00462967" w:rsidDel="003825DE">
            <w:rPr>
              <w:rFonts w:eastAsia="Calibri" w:cs="Times New Roman"/>
              <w:color w:val="000000"/>
            </w:rPr>
            <w:delText xml:space="preserve"> but </w:delText>
          </w:r>
          <w:r w:rsidDel="003825DE">
            <w:rPr>
              <w:rFonts w:eastAsia="Calibri" w:cs="Times New Roman"/>
              <w:color w:val="000000"/>
            </w:rPr>
            <w:delText>Angel painted him</w:delText>
          </w:r>
          <w:r w:rsidRPr="00462967" w:rsidDel="003825DE">
            <w:rPr>
              <w:rFonts w:eastAsia="Calibri" w:cs="Times New Roman"/>
              <w:color w:val="000000"/>
            </w:rPr>
            <w:delText xml:space="preserve"> with a face</w:delText>
          </w:r>
          <w:r w:rsidDel="003825DE">
            <w:rPr>
              <w:rFonts w:eastAsia="Calibri" w:cs="Times New Roman"/>
              <w:color w:val="000000"/>
            </w:rPr>
            <w:delText xml:space="preserve"> </w:delText>
          </w:r>
          <w:r w:rsidRPr="00462967" w:rsidDel="003825DE">
            <w:rPr>
              <w:rFonts w:eastAsia="Calibri" w:cs="Times New Roman"/>
              <w:color w:val="000000"/>
            </w:rPr>
            <w:delText xml:space="preserve">full of pepper spray from </w:delText>
          </w:r>
          <w:r w:rsidDel="003825DE">
            <w:rPr>
              <w:rFonts w:eastAsia="Calibri" w:cs="Times New Roman"/>
              <w:color w:val="000000"/>
            </w:rPr>
            <w:delText>her</w:delText>
          </w:r>
          <w:r w:rsidRPr="00462967" w:rsidDel="003825DE">
            <w:rPr>
              <w:rFonts w:eastAsia="Calibri" w:cs="Times New Roman"/>
              <w:color w:val="000000"/>
            </w:rPr>
            <w:delText xml:space="preserve"> Sabre canister. He stood up, clawing at his burning eyes, barefoot due to the oppressive heat in the room, and </w:delText>
          </w:r>
          <w:r w:rsidDel="003825DE">
            <w:rPr>
              <w:rFonts w:eastAsia="Calibri" w:cs="Times New Roman"/>
              <w:color w:val="000000"/>
            </w:rPr>
            <w:delText>Angel</w:delText>
          </w:r>
          <w:r w:rsidRPr="00462967" w:rsidDel="003825DE">
            <w:rPr>
              <w:rFonts w:eastAsia="Calibri" w:cs="Times New Roman"/>
              <w:color w:val="000000"/>
            </w:rPr>
            <w:delText xml:space="preserve"> took swift advantage. First, she stomped on his right foot, making him yelp and drop to one knee. Then, </w:delText>
          </w:r>
          <w:r w:rsidDel="003825DE">
            <w:rPr>
              <w:rFonts w:eastAsia="Calibri" w:cs="Times New Roman"/>
              <w:color w:val="000000"/>
            </w:rPr>
            <w:delText>Angel</w:delText>
          </w:r>
          <w:r w:rsidRPr="00462967" w:rsidDel="003825DE">
            <w:rPr>
              <w:rFonts w:eastAsia="Calibri" w:cs="Times New Roman"/>
              <w:color w:val="000000"/>
            </w:rPr>
            <w:delText xml:space="preserve"> pirouetted and delivered a toe kick to his jaw; she could feel the jawbone break as he fell senseless to the floor.</w:delText>
          </w:r>
        </w:del>
      </w:ins>
    </w:p>
    <w:p w14:paraId="54C26E12" w14:textId="1AFE3252" w:rsidR="006A2B46" w:rsidRPr="00462967" w:rsidDel="003825DE" w:rsidRDefault="006A2B46" w:rsidP="006A2B46">
      <w:pPr>
        <w:widowControl w:val="0"/>
        <w:spacing w:line="280" w:lineRule="atLeast"/>
        <w:ind w:firstLine="288"/>
        <w:contextualSpacing/>
        <w:rPr>
          <w:ins w:id="698" w:author="Author"/>
          <w:del w:id="699" w:author="Author"/>
          <w:rFonts w:eastAsia="Calibri" w:cs="Times New Roman"/>
          <w:color w:val="000000"/>
        </w:rPr>
      </w:pPr>
      <w:ins w:id="700" w:author="Author">
        <w:del w:id="701" w:author="Author">
          <w:r w:rsidRPr="00462967" w:rsidDel="003825DE">
            <w:rPr>
              <w:rFonts w:eastAsia="Calibri" w:cs="Times New Roman"/>
              <w:color w:val="000000"/>
            </w:rPr>
            <w:delText>Milosh didn</w:delText>
          </w:r>
          <w:r w:rsidDel="003825DE">
            <w:rPr>
              <w:rFonts w:eastAsia="Calibri" w:cs="Times New Roman"/>
              <w:color w:val="000000"/>
            </w:rPr>
            <w:delText>'</w:delText>
          </w:r>
          <w:r w:rsidRPr="00462967" w:rsidDel="003825DE">
            <w:rPr>
              <w:rFonts w:eastAsia="Calibri" w:cs="Times New Roman"/>
              <w:color w:val="000000"/>
            </w:rPr>
            <w:delText xml:space="preserve">t fare any better when the Taser stopped discharging. </w:delText>
          </w:r>
          <w:r w:rsidDel="003825DE">
            <w:rPr>
              <w:rFonts w:eastAsia="Calibri" w:cs="Times New Roman"/>
              <w:color w:val="000000"/>
            </w:rPr>
            <w:delText>Angel</w:delText>
          </w:r>
          <w:r w:rsidRPr="00462967" w:rsidDel="003825DE">
            <w:rPr>
              <w:rFonts w:eastAsia="Calibri" w:cs="Times New Roman"/>
              <w:color w:val="000000"/>
            </w:rPr>
            <w:delText xml:space="preserve"> </w:delText>
          </w:r>
          <w:r w:rsidDel="003825DE">
            <w:rPr>
              <w:rFonts w:eastAsia="Calibri" w:cs="Times New Roman"/>
              <w:color w:val="000000"/>
            </w:rPr>
            <w:delText>flooded</w:delText>
          </w:r>
          <w:r w:rsidRPr="00462967" w:rsidDel="003825DE">
            <w:rPr>
              <w:rFonts w:eastAsia="Calibri" w:cs="Times New Roman"/>
              <w:color w:val="000000"/>
            </w:rPr>
            <w:delText xml:space="preserve"> his face with the pepper spray as he rose. He foolishly raised both his arms to rub at his burning eyes, and she clobbered him with the nearest dining room chair. The force of the blow cracked one of his ribs. As he leaned forward, howling in pain, </w:delText>
          </w:r>
          <w:r w:rsidDel="003825DE">
            <w:rPr>
              <w:rFonts w:eastAsia="Calibri" w:cs="Times New Roman"/>
              <w:color w:val="000000"/>
            </w:rPr>
            <w:delText>Angel</w:delText>
          </w:r>
          <w:r w:rsidRPr="00462967" w:rsidDel="003825DE">
            <w:rPr>
              <w:rFonts w:eastAsia="Calibri" w:cs="Times New Roman"/>
              <w:color w:val="000000"/>
            </w:rPr>
            <w:delText xml:space="preserve"> turned sideways and delivered an elbow smash to his chin. Milosh toppled to the floor in a heap, the cracked rib punching through the skin, oozing blood.</w:delText>
          </w:r>
        </w:del>
      </w:ins>
    </w:p>
    <w:p w14:paraId="42058D3E" w14:textId="4498868A" w:rsidR="006A2B46" w:rsidDel="003825DE" w:rsidRDefault="006A2B46" w:rsidP="006A2B46">
      <w:pPr>
        <w:widowControl w:val="0"/>
        <w:spacing w:line="280" w:lineRule="atLeast"/>
        <w:ind w:firstLine="288"/>
        <w:contextualSpacing/>
        <w:rPr>
          <w:ins w:id="702" w:author="Author"/>
          <w:del w:id="703" w:author="Author"/>
          <w:rFonts w:eastAsia="Calibri" w:cs="Times New Roman"/>
          <w:color w:val="000000"/>
        </w:rPr>
      </w:pPr>
      <w:ins w:id="704" w:author="Author">
        <w:del w:id="705" w:author="Author">
          <w:r w:rsidRPr="00462967" w:rsidDel="003825DE">
            <w:rPr>
              <w:rFonts w:eastAsia="Calibri" w:cs="Times New Roman"/>
              <w:color w:val="000000"/>
            </w:rPr>
            <w:delText xml:space="preserve">She went to work, </w:delText>
          </w:r>
          <w:r w:rsidDel="003825DE">
            <w:rPr>
              <w:rFonts w:eastAsia="Calibri" w:cs="Times New Roman"/>
              <w:color w:val="000000"/>
            </w:rPr>
            <w:delText>uncoiling</w:delText>
          </w:r>
          <w:r w:rsidRPr="00462967" w:rsidDel="003825DE">
            <w:rPr>
              <w:rFonts w:eastAsia="Calibri" w:cs="Times New Roman"/>
              <w:color w:val="000000"/>
            </w:rPr>
            <w:delText xml:space="preserve"> her </w:delText>
          </w:r>
          <w:r w:rsidDel="003825DE">
            <w:rPr>
              <w:rFonts w:eastAsia="Calibri" w:cs="Times New Roman"/>
              <w:color w:val="000000"/>
            </w:rPr>
            <w:delText xml:space="preserve">industrial </w:delText>
          </w:r>
          <w:r w:rsidRPr="00462967" w:rsidDel="003825DE">
            <w:rPr>
              <w:rFonts w:eastAsia="Calibri" w:cs="Times New Roman"/>
              <w:color w:val="000000"/>
            </w:rPr>
            <w:delText>zip-ties and binding both men</w:delText>
          </w:r>
          <w:r w:rsidDel="003825DE">
            <w:rPr>
              <w:rFonts w:eastAsia="Calibri" w:cs="Times New Roman"/>
              <w:color w:val="000000"/>
            </w:rPr>
            <w:delText>'</w:delText>
          </w:r>
          <w:r w:rsidRPr="00462967" w:rsidDel="003825DE">
            <w:rPr>
              <w:rFonts w:eastAsia="Calibri" w:cs="Times New Roman"/>
              <w:color w:val="000000"/>
            </w:rPr>
            <w:delText xml:space="preserve">s ankles and hands behind their backs. </w:delText>
          </w:r>
          <w:r w:rsidDel="003825DE">
            <w:rPr>
              <w:rFonts w:eastAsia="Calibri" w:cs="Times New Roman"/>
              <w:color w:val="000000"/>
            </w:rPr>
            <w:delText>Angel</w:delText>
          </w:r>
          <w:r w:rsidRPr="00462967" w:rsidDel="003825DE">
            <w:rPr>
              <w:rFonts w:eastAsia="Calibri" w:cs="Times New Roman"/>
              <w:color w:val="000000"/>
            </w:rPr>
            <w:delText xml:space="preserve"> photographed the chained women and the two restrained mob thugs. She inspected the table, finding two large boxes of cocaine, neatly packaged into 8-ball bags. There was also a satchel bag containing cash, about $70,000. </w:delText>
          </w:r>
        </w:del>
      </w:ins>
    </w:p>
    <w:p w14:paraId="6A086228" w14:textId="09B8BAA6" w:rsidR="006A2B46" w:rsidRPr="00462967" w:rsidDel="003825DE" w:rsidRDefault="006A2B46" w:rsidP="006A2B46">
      <w:pPr>
        <w:widowControl w:val="0"/>
        <w:spacing w:line="280" w:lineRule="atLeast"/>
        <w:ind w:firstLine="288"/>
        <w:contextualSpacing/>
        <w:rPr>
          <w:ins w:id="706" w:author="Author"/>
          <w:del w:id="707" w:author="Author"/>
          <w:rFonts w:eastAsia="Calibri" w:cs="Times New Roman"/>
          <w:color w:val="000000"/>
        </w:rPr>
      </w:pPr>
      <w:ins w:id="708" w:author="Author">
        <w:del w:id="709" w:author="Author">
          <w:r w:rsidRPr="00462967" w:rsidDel="003825DE">
            <w:rPr>
              <w:rFonts w:eastAsia="Calibri" w:cs="Times New Roman"/>
              <w:color w:val="000000"/>
            </w:rPr>
            <w:delText>She found the handcuff keys and proceeded to unlock</w:delText>
          </w:r>
          <w:r w:rsidR="00D16153" w:rsidDel="003825DE">
            <w:rPr>
              <w:rFonts w:eastAsia="Calibri" w:cs="Times New Roman"/>
              <w:color w:val="000000"/>
            </w:rPr>
            <w:delText>unlocked</w:delText>
          </w:r>
          <w:r w:rsidRPr="00462967" w:rsidDel="003825DE">
            <w:rPr>
              <w:rFonts w:eastAsia="Calibri" w:cs="Times New Roman"/>
              <w:color w:val="000000"/>
            </w:rPr>
            <w:delText xml:space="preserve"> the restraints from the women</w:delText>
          </w:r>
          <w:r w:rsidDel="003825DE">
            <w:rPr>
              <w:rFonts w:eastAsia="Calibri" w:cs="Times New Roman"/>
              <w:color w:val="000000"/>
            </w:rPr>
            <w:delText>'</w:delText>
          </w:r>
          <w:r w:rsidRPr="00462967" w:rsidDel="003825DE">
            <w:rPr>
              <w:rFonts w:eastAsia="Calibri" w:cs="Times New Roman"/>
              <w:color w:val="000000"/>
            </w:rPr>
            <w:delText xml:space="preserve">s ankles. By this time, the Asian women </w:delText>
          </w:r>
          <w:r w:rsidR="00E964EC" w:rsidDel="003825DE">
            <w:rPr>
              <w:rFonts w:eastAsia="Calibri" w:cs="Times New Roman"/>
              <w:color w:val="000000"/>
            </w:rPr>
            <w:delText xml:space="preserve">had </w:delText>
          </w:r>
          <w:r w:rsidRPr="00462967" w:rsidDel="003825DE">
            <w:rPr>
              <w:rFonts w:eastAsia="Calibri" w:cs="Times New Roman"/>
              <w:color w:val="000000"/>
            </w:rPr>
            <w:delText xml:space="preserve">had calmed down, seemingly interested in what she was doing. </w:delText>
          </w:r>
          <w:r w:rsidDel="003825DE">
            <w:rPr>
              <w:rFonts w:eastAsia="Calibri" w:cs="Times New Roman"/>
              <w:color w:val="000000"/>
            </w:rPr>
            <w:delText>Angel</w:delText>
          </w:r>
          <w:r w:rsidRPr="00462967" w:rsidDel="003825DE">
            <w:rPr>
              <w:rFonts w:eastAsia="Calibri" w:cs="Times New Roman"/>
              <w:color w:val="000000"/>
            </w:rPr>
            <w:delText xml:space="preserve"> attached the five steel cables to the two men. Using duct tape from the table, she taped over their mouths so they couldn</w:delText>
          </w:r>
          <w:r w:rsidDel="003825DE">
            <w:rPr>
              <w:rFonts w:eastAsia="Calibri" w:cs="Times New Roman"/>
              <w:color w:val="000000"/>
            </w:rPr>
            <w:delText>'</w:delText>
          </w:r>
          <w:r w:rsidRPr="00462967" w:rsidDel="003825DE">
            <w:rPr>
              <w:rFonts w:eastAsia="Calibri" w:cs="Times New Roman"/>
              <w:color w:val="000000"/>
            </w:rPr>
            <w:delText>t cry out. She also removed the Taser barbs and tiny wires from Milosh and stowed them in her fanny pack.</w:delText>
          </w:r>
        </w:del>
      </w:ins>
    </w:p>
    <w:p w14:paraId="5EAA822E" w14:textId="5337B327" w:rsidR="006A2B46" w:rsidRPr="00462967" w:rsidDel="003825DE" w:rsidRDefault="006A2B46" w:rsidP="006A2B46">
      <w:pPr>
        <w:widowControl w:val="0"/>
        <w:spacing w:line="280" w:lineRule="atLeast"/>
        <w:ind w:firstLine="288"/>
        <w:contextualSpacing/>
        <w:rPr>
          <w:ins w:id="710" w:author="Author"/>
          <w:del w:id="711" w:author="Author"/>
          <w:rFonts w:eastAsia="Calibri" w:cs="Times New Roman"/>
          <w:color w:val="000000"/>
        </w:rPr>
      </w:pPr>
      <w:ins w:id="712" w:author="Author">
        <w:del w:id="713" w:author="Author">
          <w:r w:rsidDel="003825DE">
            <w:rPr>
              <w:rFonts w:eastAsia="Calibri" w:cs="Times New Roman"/>
              <w:color w:val="000000"/>
            </w:rPr>
            <w:delText>Angel</w:delText>
          </w:r>
          <w:r w:rsidRPr="00462967" w:rsidDel="003825DE">
            <w:rPr>
              <w:rFonts w:eastAsia="Calibri" w:cs="Times New Roman"/>
              <w:color w:val="000000"/>
            </w:rPr>
            <w:delText xml:space="preserve">, looking at the passport pictures, handed each woman their documents. While there are eight languages spoken in China, seventy percent of the Chinese nation speaks Mandarin. So </w:delText>
          </w:r>
          <w:r w:rsidDel="003825DE">
            <w:rPr>
              <w:rFonts w:eastAsia="Calibri" w:cs="Times New Roman"/>
              <w:color w:val="000000"/>
            </w:rPr>
            <w:delText>Angel</w:delText>
          </w:r>
          <w:r w:rsidRPr="00462967" w:rsidDel="003825DE">
            <w:rPr>
              <w:rFonts w:eastAsia="Calibri" w:cs="Times New Roman"/>
              <w:color w:val="000000"/>
            </w:rPr>
            <w:delText xml:space="preserve"> started a text-to-Mandarin application on her smartphone.</w:delText>
          </w:r>
          <w:r w:rsidDel="003825DE">
            <w:rPr>
              <w:rFonts w:eastAsia="Calibri" w:cs="Times New Roman"/>
              <w:color w:val="000000"/>
            </w:rPr>
            <w:delText xml:space="preserve"> As she typed, the smartphone voiced her text into </w:delText>
          </w:r>
          <w:r w:rsidRPr="00BA24E7" w:rsidDel="003825DE">
            <w:rPr>
              <w:rFonts w:eastAsia="Calibri" w:cs="Times New Roman"/>
              <w:color w:val="000000"/>
            </w:rPr>
            <w:delText>robotized</w:delText>
          </w:r>
          <w:r w:rsidDel="003825DE">
            <w:rPr>
              <w:rFonts w:eastAsia="Calibri" w:cs="Times New Roman"/>
              <w:color w:val="000000"/>
            </w:rPr>
            <w:delText xml:space="preserve"> Mandarin.</w:delText>
          </w:r>
        </w:del>
      </w:ins>
    </w:p>
    <w:p w14:paraId="4E50FCE5" w14:textId="391AFF6D" w:rsidR="006A2B46" w:rsidRPr="00462967" w:rsidDel="003825DE" w:rsidRDefault="006A2B46" w:rsidP="006A2B46">
      <w:pPr>
        <w:widowControl w:val="0"/>
        <w:spacing w:line="280" w:lineRule="atLeast"/>
        <w:ind w:firstLine="288"/>
        <w:contextualSpacing/>
        <w:rPr>
          <w:ins w:id="714" w:author="Author"/>
          <w:del w:id="715" w:author="Author"/>
          <w:rFonts w:eastAsia="Calibri" w:cs="Times New Roman"/>
          <w:color w:val="000000"/>
        </w:rPr>
      </w:pPr>
      <w:ins w:id="716" w:author="Author">
        <w:del w:id="717" w:author="Author">
          <w:r w:rsidRPr="00462967" w:rsidDel="003825DE">
            <w:rPr>
              <w:rFonts w:eastAsia="Calibri" w:cs="Times New Roman"/>
              <w:color w:val="000000"/>
            </w:rPr>
            <w:delText xml:space="preserve"> </w:delText>
          </w:r>
        </w:del>
      </w:ins>
    </w:p>
    <w:p w14:paraId="1402C366" w14:textId="3B7A658F" w:rsidR="006A2B46" w:rsidRPr="00462967" w:rsidDel="003825DE" w:rsidRDefault="006A2B46" w:rsidP="006A2B46">
      <w:pPr>
        <w:widowControl w:val="0"/>
        <w:spacing w:line="280" w:lineRule="atLeast"/>
        <w:ind w:firstLine="288"/>
        <w:contextualSpacing/>
        <w:rPr>
          <w:ins w:id="718" w:author="Author"/>
          <w:del w:id="719" w:author="Author"/>
          <w:rFonts w:eastAsia="Calibri" w:cs="Times New Roman"/>
          <w:i/>
          <w:iCs/>
          <w:color w:val="000000"/>
        </w:rPr>
      </w:pPr>
      <w:ins w:id="720" w:author="Author">
        <w:del w:id="721" w:author="Author">
          <w:r w:rsidDel="003825DE">
            <w:rPr>
              <w:rFonts w:eastAsia="Calibri" w:cs="Times New Roman"/>
              <w:i/>
              <w:iCs/>
              <w:color w:val="000000"/>
            </w:rPr>
            <w:delText>"</w:delText>
          </w:r>
          <w:r w:rsidRPr="00462967" w:rsidDel="003825DE">
            <w:rPr>
              <w:rFonts w:eastAsia="Calibri" w:cs="Times New Roman"/>
              <w:i/>
              <w:iCs/>
              <w:color w:val="000000"/>
            </w:rPr>
            <w:delText>Do any of you speak English? Raise your hand if you do.</w:delText>
          </w:r>
          <w:r w:rsidDel="003825DE">
            <w:rPr>
              <w:rFonts w:eastAsia="Calibri" w:cs="Times New Roman"/>
              <w:i/>
              <w:iCs/>
              <w:color w:val="000000"/>
            </w:rPr>
            <w:delText>"</w:delText>
          </w:r>
        </w:del>
      </w:ins>
    </w:p>
    <w:p w14:paraId="490ECA3D" w14:textId="6196EB13" w:rsidR="006A2B46" w:rsidRPr="00462967" w:rsidDel="003825DE" w:rsidRDefault="006A2B46" w:rsidP="006A2B46">
      <w:pPr>
        <w:widowControl w:val="0"/>
        <w:spacing w:line="280" w:lineRule="atLeast"/>
        <w:ind w:firstLine="288"/>
        <w:contextualSpacing/>
        <w:rPr>
          <w:ins w:id="722" w:author="Author"/>
          <w:del w:id="723" w:author="Author"/>
          <w:rFonts w:eastAsia="Calibri" w:cs="Times New Roman"/>
          <w:color w:val="000000"/>
        </w:rPr>
      </w:pPr>
    </w:p>
    <w:p w14:paraId="57716A1D" w14:textId="276B537C" w:rsidR="006A2B46" w:rsidRPr="00462967" w:rsidDel="003825DE" w:rsidRDefault="006A2B46" w:rsidP="006A2B46">
      <w:pPr>
        <w:widowControl w:val="0"/>
        <w:spacing w:line="280" w:lineRule="atLeast"/>
        <w:ind w:firstLine="288"/>
        <w:contextualSpacing/>
        <w:rPr>
          <w:ins w:id="724" w:author="Author"/>
          <w:del w:id="725" w:author="Author"/>
          <w:rFonts w:eastAsia="Calibri" w:cs="Times New Roman"/>
          <w:color w:val="000000"/>
        </w:rPr>
      </w:pPr>
      <w:ins w:id="726" w:author="Author">
        <w:del w:id="727" w:author="Author">
          <w:r w:rsidRPr="00462967" w:rsidDel="003825DE">
            <w:rPr>
              <w:rFonts w:eastAsia="Calibri" w:cs="Times New Roman"/>
              <w:color w:val="000000"/>
            </w:rPr>
            <w:delText>None of the five women raised their hands.</w:delText>
          </w:r>
        </w:del>
      </w:ins>
    </w:p>
    <w:p w14:paraId="3500C037" w14:textId="5B6E9296" w:rsidR="006A2B46" w:rsidRPr="00462967" w:rsidDel="003825DE" w:rsidRDefault="006A2B46" w:rsidP="006A2B46">
      <w:pPr>
        <w:widowControl w:val="0"/>
        <w:spacing w:line="280" w:lineRule="atLeast"/>
        <w:ind w:firstLine="288"/>
        <w:contextualSpacing/>
        <w:rPr>
          <w:ins w:id="728" w:author="Author"/>
          <w:del w:id="729" w:author="Author"/>
          <w:rFonts w:eastAsia="Calibri" w:cs="Times New Roman"/>
          <w:color w:val="000000"/>
        </w:rPr>
      </w:pPr>
    </w:p>
    <w:p w14:paraId="78DAC41C" w14:textId="1625FDCA" w:rsidR="006A2B46" w:rsidRPr="00462967" w:rsidDel="003825DE" w:rsidRDefault="006A2B46" w:rsidP="006A2B46">
      <w:pPr>
        <w:widowControl w:val="0"/>
        <w:spacing w:line="280" w:lineRule="atLeast"/>
        <w:ind w:firstLine="288"/>
        <w:contextualSpacing/>
        <w:rPr>
          <w:ins w:id="730" w:author="Author"/>
          <w:del w:id="731" w:author="Author"/>
          <w:rFonts w:eastAsia="Calibri" w:cs="Times New Roman"/>
          <w:i/>
          <w:iCs/>
          <w:color w:val="000000"/>
        </w:rPr>
      </w:pPr>
      <w:ins w:id="732" w:author="Author">
        <w:del w:id="733" w:author="Author">
          <w:r w:rsidDel="003825DE">
            <w:rPr>
              <w:rFonts w:eastAsia="Calibri" w:cs="Times New Roman"/>
              <w:i/>
              <w:iCs/>
              <w:color w:val="000000"/>
            </w:rPr>
            <w:delText>"</w:delText>
          </w:r>
          <w:r w:rsidRPr="00462967" w:rsidDel="003825DE">
            <w:rPr>
              <w:rFonts w:eastAsia="Calibri" w:cs="Times New Roman"/>
              <w:i/>
              <w:iCs/>
              <w:color w:val="000000"/>
            </w:rPr>
            <w:delText>These evil men were going to sell you into slavery or prostitution. They will make you drug addicts. I can take you to safety. If you choose to stay, you will not live long. Raise your hand if you want me to take you to safety.</w:delText>
          </w:r>
          <w:r w:rsidDel="003825DE">
            <w:rPr>
              <w:rFonts w:eastAsia="Calibri" w:cs="Times New Roman"/>
              <w:i/>
              <w:iCs/>
              <w:color w:val="000000"/>
            </w:rPr>
            <w:delText>"</w:delText>
          </w:r>
        </w:del>
      </w:ins>
    </w:p>
    <w:p w14:paraId="7BA266F8" w14:textId="4A85EC46" w:rsidR="006A2B46" w:rsidRPr="00462967" w:rsidDel="003825DE" w:rsidRDefault="006A2B46" w:rsidP="006A2B46">
      <w:pPr>
        <w:widowControl w:val="0"/>
        <w:spacing w:line="280" w:lineRule="atLeast"/>
        <w:ind w:firstLine="288"/>
        <w:contextualSpacing/>
        <w:rPr>
          <w:ins w:id="734" w:author="Author"/>
          <w:del w:id="735" w:author="Author"/>
          <w:rFonts w:eastAsia="Calibri" w:cs="Times New Roman"/>
          <w:color w:val="000000"/>
        </w:rPr>
      </w:pPr>
    </w:p>
    <w:p w14:paraId="20554197" w14:textId="38562799" w:rsidR="006A2B46" w:rsidRPr="00462967" w:rsidDel="003825DE" w:rsidRDefault="006A2B46" w:rsidP="006A2B46">
      <w:pPr>
        <w:widowControl w:val="0"/>
        <w:spacing w:line="280" w:lineRule="atLeast"/>
        <w:ind w:firstLine="288"/>
        <w:contextualSpacing/>
        <w:rPr>
          <w:ins w:id="736" w:author="Author"/>
          <w:del w:id="737" w:author="Author"/>
          <w:rFonts w:eastAsia="Calibri" w:cs="Times New Roman"/>
          <w:color w:val="000000"/>
        </w:rPr>
      </w:pPr>
      <w:ins w:id="738" w:author="Author">
        <w:del w:id="739" w:author="Author">
          <w:r w:rsidDel="003825DE">
            <w:rPr>
              <w:rFonts w:eastAsia="Calibri" w:cs="Times New Roman"/>
              <w:color w:val="000000"/>
            </w:rPr>
            <w:delText>In response</w:delText>
          </w:r>
          <w:r w:rsidRPr="00462967" w:rsidDel="003825DE">
            <w:rPr>
              <w:rFonts w:eastAsia="Calibri" w:cs="Times New Roman"/>
              <w:color w:val="000000"/>
            </w:rPr>
            <w:delText>, all five women raised their hands.</w:delText>
          </w:r>
        </w:del>
      </w:ins>
    </w:p>
    <w:p w14:paraId="01C1FD53" w14:textId="5C39F1AC" w:rsidR="006A2B46" w:rsidRPr="00462967" w:rsidDel="003825DE" w:rsidRDefault="006A2B46" w:rsidP="006A2B46">
      <w:pPr>
        <w:widowControl w:val="0"/>
        <w:spacing w:line="280" w:lineRule="atLeast"/>
        <w:ind w:firstLine="288"/>
        <w:contextualSpacing/>
        <w:rPr>
          <w:ins w:id="740" w:author="Author"/>
          <w:del w:id="741" w:author="Author"/>
          <w:rFonts w:eastAsia="Calibri" w:cs="Times New Roman"/>
          <w:color w:val="000000"/>
        </w:rPr>
      </w:pPr>
    </w:p>
    <w:p w14:paraId="0A2006DD" w14:textId="2A7215ED" w:rsidR="006A2B46" w:rsidRPr="00462967" w:rsidDel="003825DE" w:rsidRDefault="006A2B46" w:rsidP="006A2B46">
      <w:pPr>
        <w:widowControl w:val="0"/>
        <w:spacing w:line="280" w:lineRule="atLeast"/>
        <w:ind w:firstLine="288"/>
        <w:contextualSpacing/>
        <w:rPr>
          <w:ins w:id="742" w:author="Author"/>
          <w:del w:id="743" w:author="Author"/>
          <w:rFonts w:eastAsia="Calibri" w:cs="Times New Roman"/>
          <w:i/>
          <w:iCs/>
          <w:color w:val="000000"/>
        </w:rPr>
      </w:pPr>
      <w:ins w:id="744" w:author="Author">
        <w:del w:id="745" w:author="Author">
          <w:r w:rsidDel="003825DE">
            <w:rPr>
              <w:rFonts w:eastAsia="Calibri" w:cs="Times New Roman"/>
              <w:i/>
              <w:iCs/>
              <w:color w:val="000000"/>
            </w:rPr>
            <w:delText>"</w:delText>
          </w:r>
          <w:r w:rsidRPr="00462967" w:rsidDel="003825DE">
            <w:rPr>
              <w:rFonts w:eastAsia="Calibri" w:cs="Times New Roman"/>
              <w:i/>
              <w:iCs/>
              <w:color w:val="000000"/>
            </w:rPr>
            <w:delText>OK, I will take you to an organization called HopeNet. They will give you a choice. You can go home or stay in the United States. If you stay, they will educate you, teach you a skill, provide forged citizenship papers, and integrate you into a family here in the United States. Get dressed. We have to leave.</w:delText>
          </w:r>
          <w:r w:rsidDel="003825DE">
            <w:rPr>
              <w:rFonts w:eastAsia="Calibri" w:cs="Times New Roman"/>
              <w:i/>
              <w:iCs/>
              <w:color w:val="000000"/>
            </w:rPr>
            <w:delText>"</w:delText>
          </w:r>
        </w:del>
      </w:ins>
    </w:p>
    <w:p w14:paraId="09B3F820" w14:textId="75BFF33F" w:rsidR="006A2B46" w:rsidRPr="00462967" w:rsidDel="003825DE" w:rsidRDefault="006A2B46" w:rsidP="006A2B46">
      <w:pPr>
        <w:widowControl w:val="0"/>
        <w:spacing w:line="280" w:lineRule="atLeast"/>
        <w:ind w:firstLine="288"/>
        <w:contextualSpacing/>
        <w:rPr>
          <w:ins w:id="746" w:author="Author"/>
          <w:del w:id="747" w:author="Author"/>
          <w:rFonts w:eastAsia="Calibri" w:cs="Times New Roman"/>
          <w:color w:val="000000"/>
        </w:rPr>
      </w:pPr>
    </w:p>
    <w:p w14:paraId="584291B2" w14:textId="4928DC74" w:rsidR="006A2B46" w:rsidRPr="00462967" w:rsidDel="003825DE" w:rsidRDefault="006A2B46" w:rsidP="006A2B46">
      <w:pPr>
        <w:widowControl w:val="0"/>
        <w:spacing w:line="280" w:lineRule="atLeast"/>
        <w:ind w:firstLine="288"/>
        <w:contextualSpacing/>
        <w:rPr>
          <w:ins w:id="748" w:author="Author"/>
          <w:del w:id="749" w:author="Author"/>
          <w:rFonts w:eastAsia="Calibri" w:cs="Times New Roman"/>
          <w:color w:val="000000"/>
        </w:rPr>
      </w:pPr>
      <w:ins w:id="750" w:author="Author">
        <w:del w:id="751" w:author="Author">
          <w:r w:rsidRPr="00462967" w:rsidDel="003825DE">
            <w:rPr>
              <w:rFonts w:eastAsia="Calibri" w:cs="Times New Roman"/>
              <w:color w:val="000000"/>
            </w:rPr>
            <w:delText xml:space="preserve">As the women were dressing, </w:delText>
          </w:r>
          <w:r w:rsidDel="003825DE">
            <w:rPr>
              <w:rFonts w:eastAsia="Calibri" w:cs="Times New Roman"/>
              <w:color w:val="000000"/>
            </w:rPr>
            <w:delText>Angel</w:delText>
          </w:r>
          <w:r w:rsidRPr="00462967" w:rsidDel="003825DE">
            <w:rPr>
              <w:rFonts w:eastAsia="Calibri" w:cs="Times New Roman"/>
              <w:color w:val="000000"/>
            </w:rPr>
            <w:delText xml:space="preserve"> text messaged Vincent Zhang, Chinatown</w:delText>
          </w:r>
          <w:r w:rsidDel="003825DE">
            <w:rPr>
              <w:rFonts w:eastAsia="Calibri" w:cs="Times New Roman"/>
              <w:color w:val="000000"/>
            </w:rPr>
            <w:delText>'</w:delText>
          </w:r>
          <w:r w:rsidRPr="00462967" w:rsidDel="003825DE">
            <w:rPr>
              <w:rFonts w:eastAsia="Calibri" w:cs="Times New Roman"/>
              <w:color w:val="000000"/>
            </w:rPr>
            <w:delText xml:space="preserve">s Father of HopeNet. She explained that she had five Asian women, victims of human trafficking, that needed repatriation. They agreed on a remote area north of Chicago for the transfer, an empty field with no people, </w:delText>
          </w:r>
          <w:r w:rsidR="00060CE7" w:rsidDel="003825DE">
            <w:rPr>
              <w:rFonts w:eastAsia="Calibri" w:cs="Times New Roman"/>
              <w:color w:val="000000"/>
            </w:rPr>
            <w:delText xml:space="preserve">and </w:delText>
          </w:r>
          <w:r w:rsidRPr="00462967" w:rsidDel="003825DE">
            <w:rPr>
              <w:rFonts w:eastAsia="Calibri" w:cs="Times New Roman"/>
              <w:color w:val="000000"/>
            </w:rPr>
            <w:delText xml:space="preserve">no surveillance cameras. </w:delText>
          </w:r>
          <w:r w:rsidDel="003825DE">
            <w:rPr>
              <w:rFonts w:eastAsia="Calibri" w:cs="Times New Roman"/>
              <w:color w:val="000000"/>
            </w:rPr>
            <w:delText>Angel</w:delText>
          </w:r>
          <w:r w:rsidRPr="00462967" w:rsidDel="003825DE">
            <w:rPr>
              <w:rFonts w:eastAsia="Calibri" w:cs="Times New Roman"/>
              <w:color w:val="000000"/>
            </w:rPr>
            <w:delText xml:space="preserve"> explained that she had $70,000 of mob money to contribute; Zhang said the financial support would be appreciated.</w:delText>
          </w:r>
          <w:r w:rsidDel="003825DE">
            <w:rPr>
              <w:rFonts w:eastAsia="Calibri" w:cs="Times New Roman"/>
              <w:color w:val="000000"/>
            </w:rPr>
            <w:delText xml:space="preserve"> He ended the text conversation with a compliment, "You're an Angel!"</w:delText>
          </w:r>
        </w:del>
      </w:ins>
    </w:p>
    <w:p w14:paraId="0CDC3F73" w14:textId="78ADC5B8" w:rsidR="006A2B46" w:rsidRPr="00462967" w:rsidDel="003825DE" w:rsidRDefault="006A2B46" w:rsidP="006A2B46">
      <w:pPr>
        <w:widowControl w:val="0"/>
        <w:spacing w:line="280" w:lineRule="atLeast"/>
        <w:ind w:firstLine="288"/>
        <w:contextualSpacing/>
        <w:rPr>
          <w:ins w:id="752" w:author="Author"/>
          <w:del w:id="753" w:author="Author"/>
          <w:rFonts w:eastAsia="Calibri" w:cs="Times New Roman"/>
          <w:color w:val="000000"/>
        </w:rPr>
      </w:pPr>
      <w:ins w:id="754" w:author="Author">
        <w:del w:id="755" w:author="Author">
          <w:r w:rsidDel="003825DE">
            <w:rPr>
              <w:rFonts w:eastAsia="Calibri" w:cs="Times New Roman"/>
              <w:color w:val="000000"/>
            </w:rPr>
            <w:delText>Angel</w:delText>
          </w:r>
          <w:r w:rsidRPr="00462967" w:rsidDel="003825DE">
            <w:rPr>
              <w:rFonts w:eastAsia="Calibri" w:cs="Times New Roman"/>
              <w:color w:val="000000"/>
            </w:rPr>
            <w:delText xml:space="preserve"> prepared a text message for the Precinct 7 dispatcher with two photographs; the chained women and the injured thugs. The dispatch was curt and to the point.</w:delText>
          </w:r>
        </w:del>
      </w:ins>
    </w:p>
    <w:p w14:paraId="787ACCEE" w14:textId="3D871104" w:rsidR="006A2B46" w:rsidRPr="00462967" w:rsidDel="003825DE" w:rsidRDefault="006A2B46" w:rsidP="006A2B46">
      <w:pPr>
        <w:widowControl w:val="0"/>
        <w:spacing w:line="280" w:lineRule="atLeast"/>
        <w:ind w:firstLine="288"/>
        <w:contextualSpacing/>
        <w:rPr>
          <w:ins w:id="756" w:author="Author"/>
          <w:del w:id="757" w:author="Author"/>
          <w:rFonts w:eastAsia="Calibri" w:cs="Times New Roman"/>
          <w:color w:val="000000"/>
        </w:rPr>
      </w:pPr>
    </w:p>
    <w:p w14:paraId="1A14C278" w14:textId="674559D1" w:rsidR="006A2B46" w:rsidRPr="00462967" w:rsidDel="003825DE" w:rsidRDefault="006A2B46" w:rsidP="006A2B46">
      <w:pPr>
        <w:widowControl w:val="0"/>
        <w:spacing w:line="280" w:lineRule="atLeast"/>
        <w:ind w:firstLine="288"/>
        <w:contextualSpacing/>
        <w:rPr>
          <w:ins w:id="758" w:author="Author"/>
          <w:del w:id="759" w:author="Author"/>
          <w:rFonts w:eastAsia="Calibri" w:cs="Times New Roman"/>
          <w:i/>
          <w:iCs/>
          <w:color w:val="000000"/>
        </w:rPr>
      </w:pPr>
      <w:ins w:id="760" w:author="Author">
        <w:del w:id="761" w:author="Author">
          <w:r w:rsidDel="003825DE">
            <w:rPr>
              <w:rFonts w:eastAsia="Calibri" w:cs="Times New Roman"/>
              <w:i/>
              <w:iCs/>
              <w:color w:val="000000"/>
            </w:rPr>
            <w:delText>"</w:delText>
          </w:r>
          <w:r w:rsidRPr="00462967" w:rsidDel="003825DE">
            <w:rPr>
              <w:rFonts w:eastAsia="Calibri" w:cs="Times New Roman"/>
              <w:i/>
              <w:iCs/>
              <w:color w:val="000000"/>
            </w:rPr>
            <w:delText xml:space="preserve">Send Emergency Medical Technicians immediately to 6735 South Halsted Street. Two Albanian mob grunts, holding five Asian immigrants prisoner for human trafficking, now have multiple contusions, broken ribs, and dislocated jaws. </w:delText>
          </w:r>
          <w:r w:rsidDel="003825DE">
            <w:rPr>
              <w:rFonts w:eastAsia="Calibri" w:cs="Times New Roman"/>
              <w:i/>
              <w:iCs/>
              <w:color w:val="000000"/>
            </w:rPr>
            <w:delText>I have taken t</w:delText>
          </w:r>
          <w:r w:rsidRPr="00462967" w:rsidDel="003825DE">
            <w:rPr>
              <w:rFonts w:eastAsia="Calibri" w:cs="Times New Roman"/>
              <w:i/>
              <w:iCs/>
              <w:color w:val="000000"/>
            </w:rPr>
            <w:delText xml:space="preserve">he five women </w:delText>
          </w:r>
          <w:r w:rsidDel="003825DE">
            <w:rPr>
              <w:rFonts w:eastAsia="Calibri" w:cs="Times New Roman"/>
              <w:i/>
              <w:iCs/>
              <w:color w:val="000000"/>
            </w:rPr>
            <w:delText>to safety</w:delText>
          </w:r>
          <w:r w:rsidRPr="00462967" w:rsidDel="003825DE">
            <w:rPr>
              <w:rFonts w:eastAsia="Calibri" w:cs="Times New Roman"/>
              <w:i/>
              <w:iCs/>
              <w:color w:val="000000"/>
            </w:rPr>
            <w:delText>. Have a nice day!</w:delText>
          </w:r>
          <w:r w:rsidDel="003825DE">
            <w:rPr>
              <w:rFonts w:eastAsia="Calibri" w:cs="Times New Roman"/>
              <w:i/>
              <w:iCs/>
              <w:color w:val="000000"/>
            </w:rPr>
            <w:delText>"</w:delText>
          </w:r>
        </w:del>
      </w:ins>
    </w:p>
    <w:p w14:paraId="297540C0" w14:textId="6A939824" w:rsidR="006A2B46" w:rsidRPr="00462967" w:rsidDel="003825DE" w:rsidRDefault="006A2B46" w:rsidP="006A2B46">
      <w:pPr>
        <w:widowControl w:val="0"/>
        <w:spacing w:line="280" w:lineRule="atLeast"/>
        <w:ind w:firstLine="288"/>
        <w:contextualSpacing/>
        <w:rPr>
          <w:ins w:id="762" w:author="Author"/>
          <w:del w:id="763" w:author="Author"/>
          <w:rFonts w:eastAsia="Calibri" w:cs="Times New Roman"/>
          <w:color w:val="000000"/>
        </w:rPr>
      </w:pPr>
    </w:p>
    <w:p w14:paraId="1241C059" w14:textId="6053A557" w:rsidR="006A2B46" w:rsidRPr="00462967" w:rsidDel="003825DE" w:rsidRDefault="006A2B46" w:rsidP="006A2B46">
      <w:pPr>
        <w:widowControl w:val="0"/>
        <w:spacing w:line="280" w:lineRule="atLeast"/>
        <w:ind w:firstLine="288"/>
        <w:contextualSpacing/>
        <w:rPr>
          <w:ins w:id="764" w:author="Author"/>
          <w:del w:id="765" w:author="Author"/>
          <w:rFonts w:eastAsia="Calibri" w:cs="Times New Roman"/>
          <w:color w:val="000000"/>
        </w:rPr>
      </w:pPr>
      <w:ins w:id="766" w:author="Author">
        <w:del w:id="767" w:author="Author">
          <w:r w:rsidRPr="00462967" w:rsidDel="003825DE">
            <w:rPr>
              <w:rFonts w:eastAsia="Calibri" w:cs="Times New Roman"/>
              <w:color w:val="000000"/>
            </w:rPr>
            <w:delText xml:space="preserve">Once the women were ready, </w:delText>
          </w:r>
          <w:r w:rsidDel="003825DE">
            <w:rPr>
              <w:rFonts w:eastAsia="Calibri" w:cs="Times New Roman"/>
              <w:color w:val="000000"/>
            </w:rPr>
            <w:delText>Angel</w:delText>
          </w:r>
          <w:r w:rsidRPr="00462967" w:rsidDel="003825DE">
            <w:rPr>
              <w:rFonts w:eastAsia="Calibri" w:cs="Times New Roman"/>
              <w:color w:val="000000"/>
            </w:rPr>
            <w:delText xml:space="preserve"> explained their escape with the text-to-Mandarin app.</w:delText>
          </w:r>
        </w:del>
      </w:ins>
    </w:p>
    <w:p w14:paraId="7F7CCB74" w14:textId="03FAEB74" w:rsidR="006A2B46" w:rsidRPr="00462967" w:rsidDel="003825DE" w:rsidRDefault="006A2B46" w:rsidP="006A2B46">
      <w:pPr>
        <w:widowControl w:val="0"/>
        <w:spacing w:line="280" w:lineRule="atLeast"/>
        <w:ind w:firstLine="288"/>
        <w:contextualSpacing/>
        <w:rPr>
          <w:ins w:id="768" w:author="Author"/>
          <w:del w:id="769" w:author="Author"/>
          <w:rFonts w:eastAsia="Calibri" w:cs="Times New Roman"/>
          <w:color w:val="000000"/>
        </w:rPr>
      </w:pPr>
    </w:p>
    <w:p w14:paraId="71961906" w14:textId="13DF2827" w:rsidR="006A2B46" w:rsidRPr="00462967" w:rsidDel="003825DE" w:rsidRDefault="006A2B46" w:rsidP="006A2B46">
      <w:pPr>
        <w:widowControl w:val="0"/>
        <w:spacing w:line="280" w:lineRule="atLeast"/>
        <w:ind w:firstLine="288"/>
        <w:contextualSpacing/>
        <w:rPr>
          <w:ins w:id="770" w:author="Author"/>
          <w:del w:id="771" w:author="Author"/>
          <w:rFonts w:eastAsia="Calibri" w:cs="Times New Roman"/>
          <w:i/>
          <w:iCs/>
          <w:color w:val="000000"/>
        </w:rPr>
      </w:pPr>
      <w:ins w:id="772" w:author="Author">
        <w:del w:id="773" w:author="Author">
          <w:r w:rsidDel="003825DE">
            <w:rPr>
              <w:rFonts w:eastAsia="Calibri" w:cs="Times New Roman"/>
              <w:i/>
              <w:iCs/>
              <w:color w:val="000000"/>
            </w:rPr>
            <w:delText>"</w:delText>
          </w:r>
          <w:r w:rsidRPr="00462967" w:rsidDel="003825DE">
            <w:rPr>
              <w:rFonts w:eastAsia="Calibri" w:cs="Times New Roman"/>
              <w:i/>
              <w:iCs/>
              <w:color w:val="000000"/>
            </w:rPr>
            <w:delText>Move to the bottom of the stairs. I have a car waiting. When its gull-wing doors open, run into it as fast as you can</w:delText>
          </w:r>
          <w:r w:rsidR="00727C28" w:rsidDel="003825DE">
            <w:rPr>
              <w:rFonts w:eastAsia="Calibri" w:cs="Times New Roman"/>
              <w:i/>
              <w:iCs/>
              <w:color w:val="000000"/>
            </w:rPr>
            <w:delText>possible</w:delText>
          </w:r>
          <w:r w:rsidRPr="00462967" w:rsidDel="003825DE">
            <w:rPr>
              <w:rFonts w:eastAsia="Calibri" w:cs="Times New Roman"/>
              <w:i/>
              <w:iCs/>
              <w:color w:val="000000"/>
            </w:rPr>
            <w:delText>.</w:delText>
          </w:r>
          <w:r w:rsidDel="003825DE">
            <w:rPr>
              <w:rFonts w:eastAsia="Calibri" w:cs="Times New Roman"/>
              <w:i/>
              <w:iCs/>
              <w:color w:val="000000"/>
            </w:rPr>
            <w:delText>"</w:delText>
          </w:r>
        </w:del>
      </w:ins>
    </w:p>
    <w:p w14:paraId="264AECFF" w14:textId="7314240D" w:rsidR="006A2B46" w:rsidRPr="00462967" w:rsidDel="003825DE" w:rsidRDefault="006A2B46" w:rsidP="006A2B46">
      <w:pPr>
        <w:widowControl w:val="0"/>
        <w:spacing w:line="280" w:lineRule="atLeast"/>
        <w:ind w:firstLine="288"/>
        <w:contextualSpacing/>
        <w:rPr>
          <w:ins w:id="774" w:author="Author"/>
          <w:del w:id="775" w:author="Author"/>
          <w:rFonts w:eastAsia="Calibri" w:cs="Times New Roman"/>
          <w:color w:val="000000"/>
        </w:rPr>
      </w:pPr>
    </w:p>
    <w:p w14:paraId="2372C92E" w14:textId="61E07949" w:rsidR="006A2B46" w:rsidRPr="00462967" w:rsidDel="003825DE" w:rsidRDefault="006A2B46" w:rsidP="006A2B46">
      <w:pPr>
        <w:widowControl w:val="0"/>
        <w:spacing w:line="280" w:lineRule="atLeast"/>
        <w:ind w:firstLine="288"/>
        <w:contextualSpacing/>
        <w:rPr>
          <w:ins w:id="776" w:author="Author"/>
          <w:del w:id="777" w:author="Author"/>
          <w:rFonts w:eastAsia="Calibri" w:cs="Times New Roman"/>
          <w:color w:val="000000"/>
        </w:rPr>
      </w:pPr>
      <w:ins w:id="778" w:author="Author">
        <w:del w:id="779" w:author="Author">
          <w:r w:rsidDel="003825DE">
            <w:rPr>
              <w:rFonts w:eastAsia="Calibri" w:cs="Times New Roman"/>
              <w:color w:val="000000"/>
            </w:rPr>
            <w:delText>Angel</w:delText>
          </w:r>
          <w:r w:rsidRPr="00462967" w:rsidDel="003825DE">
            <w:rPr>
              <w:rFonts w:eastAsia="Calibri" w:cs="Times New Roman"/>
              <w:color w:val="000000"/>
            </w:rPr>
            <w:delText xml:space="preserve"> recalled her Tesla SUV, and as soon as it opened its gull-wing doors, she and the women ran and clambered in. </w:delText>
          </w:r>
          <w:r w:rsidDel="003825DE">
            <w:rPr>
              <w:rFonts w:eastAsia="Calibri" w:cs="Times New Roman"/>
              <w:color w:val="000000"/>
            </w:rPr>
            <w:delText>Angel</w:delText>
          </w:r>
          <w:r w:rsidRPr="00462967" w:rsidDel="003825DE">
            <w:rPr>
              <w:rFonts w:eastAsia="Calibri" w:cs="Times New Roman"/>
              <w:color w:val="000000"/>
            </w:rPr>
            <w:delText xml:space="preserve"> commanded the destination and the vehicle started moving. As it exited Englewood, she sent the text message</w:delText>
          </w:r>
          <w:r w:rsidDel="003825DE">
            <w:rPr>
              <w:rFonts w:eastAsia="Calibri" w:cs="Times New Roman"/>
              <w:color w:val="000000"/>
            </w:rPr>
            <w:delText xml:space="preserve"> with the photographs</w:delText>
          </w:r>
          <w:r w:rsidRPr="00462967" w:rsidDel="003825DE">
            <w:rPr>
              <w:rFonts w:eastAsia="Calibri" w:cs="Times New Roman"/>
              <w:color w:val="000000"/>
            </w:rPr>
            <w:delText xml:space="preserve"> to the police.</w:delText>
          </w:r>
        </w:del>
      </w:ins>
    </w:p>
    <w:p w14:paraId="059CBBB0" w14:textId="7B99C68C" w:rsidR="006A2B46" w:rsidRPr="00462967" w:rsidDel="003825DE" w:rsidRDefault="006A2B46" w:rsidP="006A2B46">
      <w:pPr>
        <w:widowControl w:val="0"/>
        <w:spacing w:line="280" w:lineRule="atLeast"/>
        <w:ind w:firstLine="288"/>
        <w:contextualSpacing/>
        <w:rPr>
          <w:ins w:id="780" w:author="Author"/>
          <w:del w:id="781" w:author="Author"/>
          <w:rFonts w:eastAsia="Calibri" w:cs="Times New Roman"/>
          <w:color w:val="000000"/>
        </w:rPr>
      </w:pPr>
    </w:p>
    <w:p w14:paraId="68D8F779" w14:textId="7AB7A70E" w:rsidR="006A2B46" w:rsidRPr="00462967" w:rsidDel="003825DE" w:rsidRDefault="006A2B46" w:rsidP="006A2B46">
      <w:pPr>
        <w:widowControl w:val="0"/>
        <w:spacing w:line="280" w:lineRule="atLeast"/>
        <w:ind w:firstLine="288"/>
        <w:contextualSpacing/>
        <w:rPr>
          <w:ins w:id="782" w:author="Author"/>
          <w:del w:id="783" w:author="Author"/>
          <w:rFonts w:eastAsia="Calibri" w:cs="Times New Roman"/>
          <w:color w:val="000000"/>
        </w:rPr>
      </w:pPr>
      <w:ins w:id="784" w:author="Author">
        <w:del w:id="785" w:author="Author">
          <w:r w:rsidRPr="00462967" w:rsidDel="003825DE">
            <w:rPr>
              <w:rFonts w:eastAsia="Calibri" w:cs="Times New Roman"/>
              <w:color w:val="000000"/>
            </w:rPr>
            <w:delText xml:space="preserve">Officers Rosie Juarez and Robert Lyle arrived at 6735 South Halsted </w:delText>
          </w:r>
          <w:r w:rsidDel="003825DE">
            <w:rPr>
              <w:rFonts w:eastAsia="Calibri" w:cs="Times New Roman"/>
              <w:color w:val="000000"/>
            </w:rPr>
            <w:delText xml:space="preserve">just </w:delText>
          </w:r>
          <w:r w:rsidRPr="00462967" w:rsidDel="003825DE">
            <w:rPr>
              <w:rFonts w:eastAsia="Calibri" w:cs="Times New Roman"/>
              <w:color w:val="000000"/>
            </w:rPr>
            <w:delText>as the E</w:delText>
          </w:r>
          <w:r w:rsidDel="003825DE">
            <w:rPr>
              <w:rFonts w:eastAsia="Calibri" w:cs="Times New Roman"/>
              <w:color w:val="000000"/>
            </w:rPr>
            <w:delText xml:space="preserve">mergency </w:delText>
          </w:r>
          <w:r w:rsidRPr="00462967" w:rsidDel="003825DE">
            <w:rPr>
              <w:rFonts w:eastAsia="Calibri" w:cs="Times New Roman"/>
              <w:color w:val="000000"/>
            </w:rPr>
            <w:delText>M</w:delText>
          </w:r>
          <w:r w:rsidDel="003825DE">
            <w:rPr>
              <w:rFonts w:eastAsia="Calibri" w:cs="Times New Roman"/>
              <w:color w:val="000000"/>
            </w:rPr>
            <w:delText xml:space="preserve">edical </w:delText>
          </w:r>
          <w:r w:rsidRPr="00462967" w:rsidDel="003825DE">
            <w:rPr>
              <w:rFonts w:eastAsia="Calibri" w:cs="Times New Roman"/>
              <w:color w:val="000000"/>
            </w:rPr>
            <w:delText>T</w:delText>
          </w:r>
          <w:r w:rsidDel="003825DE">
            <w:rPr>
              <w:rFonts w:eastAsia="Calibri" w:cs="Times New Roman"/>
              <w:color w:val="000000"/>
            </w:rPr>
            <w:delText>echnician (EMT)</w:delText>
          </w:r>
          <w:r w:rsidRPr="00462967" w:rsidDel="003825DE">
            <w:rPr>
              <w:rFonts w:eastAsia="Calibri" w:cs="Times New Roman"/>
              <w:color w:val="000000"/>
            </w:rPr>
            <w:delText xml:space="preserve"> van pulled up. Getting out, they drew their service revolvers and opened the unlocked door to the vacant building. They could hear some muffled moaning, even at the bottom of the stairs.</w:delText>
          </w:r>
        </w:del>
      </w:ins>
    </w:p>
    <w:p w14:paraId="669AC10F" w14:textId="21022A64" w:rsidR="006A2B46" w:rsidRPr="00462967" w:rsidDel="003825DE" w:rsidRDefault="006A2B46" w:rsidP="006A2B46">
      <w:pPr>
        <w:widowControl w:val="0"/>
        <w:spacing w:line="280" w:lineRule="atLeast"/>
        <w:ind w:firstLine="288"/>
        <w:contextualSpacing/>
        <w:rPr>
          <w:ins w:id="786" w:author="Author"/>
          <w:del w:id="787" w:author="Author"/>
          <w:rFonts w:eastAsia="Calibri" w:cs="Times New Roman"/>
          <w:color w:val="000000"/>
        </w:rPr>
      </w:pPr>
      <w:ins w:id="788" w:author="Author">
        <w:del w:id="789" w:author="Author">
          <w:r w:rsidDel="003825DE">
            <w:rPr>
              <w:rFonts w:eastAsia="Calibri" w:cs="Times New Roman"/>
              <w:color w:val="000000"/>
            </w:rPr>
            <w:delText>"</w:delText>
          </w:r>
          <w:r w:rsidRPr="00462967" w:rsidDel="003825DE">
            <w:rPr>
              <w:rFonts w:eastAsia="Calibri" w:cs="Times New Roman"/>
              <w:color w:val="000000"/>
            </w:rPr>
            <w:delText>Jesus, this place smells like shit,</w:delText>
          </w:r>
          <w:r w:rsidDel="003825DE">
            <w:rPr>
              <w:rFonts w:eastAsia="Calibri" w:cs="Times New Roman"/>
              <w:color w:val="000000"/>
            </w:rPr>
            <w:delText>"</w:delText>
          </w:r>
          <w:r w:rsidRPr="00462967" w:rsidDel="003825DE">
            <w:rPr>
              <w:rFonts w:eastAsia="Calibri" w:cs="Times New Roman"/>
              <w:color w:val="000000"/>
            </w:rPr>
            <w:delText xml:space="preserve"> Officer Juarez observed as they ascended the stairs. Entering the scene of the crime, they encountered the wounded men. The EMTs made a quick examination.</w:delText>
          </w:r>
        </w:del>
      </w:ins>
    </w:p>
    <w:p w14:paraId="59ED5010" w14:textId="3E739504" w:rsidR="006A2B46" w:rsidRPr="00462967" w:rsidDel="003825DE" w:rsidRDefault="006A2B46" w:rsidP="006A2B46">
      <w:pPr>
        <w:widowControl w:val="0"/>
        <w:spacing w:line="280" w:lineRule="atLeast"/>
        <w:ind w:firstLine="288"/>
        <w:contextualSpacing/>
        <w:rPr>
          <w:ins w:id="790" w:author="Author"/>
          <w:del w:id="791" w:author="Author"/>
          <w:rFonts w:eastAsia="Calibri" w:cs="Times New Roman"/>
          <w:color w:val="000000"/>
        </w:rPr>
      </w:pPr>
      <w:ins w:id="792" w:author="Author">
        <w:del w:id="793" w:author="Author">
          <w:r w:rsidDel="003825DE">
            <w:rPr>
              <w:rFonts w:eastAsia="Calibri" w:cs="Times New Roman"/>
              <w:color w:val="000000"/>
            </w:rPr>
            <w:delText>"</w:delText>
          </w:r>
          <w:r w:rsidRPr="00462967" w:rsidDel="003825DE">
            <w:rPr>
              <w:rFonts w:eastAsia="Calibri" w:cs="Times New Roman"/>
              <w:color w:val="000000"/>
            </w:rPr>
            <w:delText>OK, Robert, this one has a compound rib fracture. The other one has either a broken or dislocated jaw. We</w:delText>
          </w:r>
          <w:r w:rsidDel="003825DE">
            <w:rPr>
              <w:rFonts w:eastAsia="Calibri" w:cs="Times New Roman"/>
              <w:color w:val="000000"/>
            </w:rPr>
            <w:delText>'</w:delText>
          </w:r>
          <w:r w:rsidRPr="00462967" w:rsidDel="003825DE">
            <w:rPr>
              <w:rFonts w:eastAsia="Calibri" w:cs="Times New Roman"/>
              <w:color w:val="000000"/>
            </w:rPr>
            <w:delText>ll need two ambulances.</w:delText>
          </w:r>
          <w:r w:rsidDel="003825DE">
            <w:rPr>
              <w:rFonts w:eastAsia="Calibri" w:cs="Times New Roman"/>
              <w:color w:val="000000"/>
            </w:rPr>
            <w:delText>"</w:delText>
          </w:r>
        </w:del>
      </w:ins>
    </w:p>
    <w:p w14:paraId="00255A12" w14:textId="7A61743C" w:rsidR="006A2B46" w:rsidRPr="00462967" w:rsidDel="003825DE" w:rsidRDefault="006A2B46" w:rsidP="006A2B46">
      <w:pPr>
        <w:widowControl w:val="0"/>
        <w:spacing w:line="280" w:lineRule="atLeast"/>
        <w:ind w:firstLine="288"/>
        <w:contextualSpacing/>
        <w:rPr>
          <w:ins w:id="794" w:author="Author"/>
          <w:del w:id="795" w:author="Author"/>
          <w:rFonts w:eastAsia="Calibri" w:cs="Times New Roman"/>
          <w:color w:val="000000"/>
        </w:rPr>
      </w:pPr>
      <w:ins w:id="796" w:author="Author">
        <w:del w:id="797" w:author="Author">
          <w:r w:rsidDel="003825DE">
            <w:rPr>
              <w:rFonts w:eastAsia="Calibri" w:cs="Times New Roman"/>
              <w:color w:val="000000"/>
            </w:rPr>
            <w:delText>"</w:delText>
          </w:r>
          <w:r w:rsidRPr="00462967" w:rsidDel="003825DE">
            <w:rPr>
              <w:rFonts w:eastAsia="Calibri" w:cs="Times New Roman"/>
              <w:color w:val="000000"/>
            </w:rPr>
            <w:delText>Robert, have a look at this,</w:delText>
          </w:r>
          <w:r w:rsidDel="003825DE">
            <w:rPr>
              <w:rFonts w:eastAsia="Calibri" w:cs="Times New Roman"/>
              <w:color w:val="000000"/>
            </w:rPr>
            <w:delText>"</w:delText>
          </w:r>
          <w:r w:rsidRPr="00462967" w:rsidDel="003825DE">
            <w:rPr>
              <w:rFonts w:eastAsia="Calibri" w:cs="Times New Roman"/>
              <w:color w:val="000000"/>
            </w:rPr>
            <w:delText xml:space="preserve"> Officer Juarez said, pointing to two large cardboard boxes of 8-Ball bags.</w:delText>
          </w:r>
        </w:del>
      </w:ins>
    </w:p>
    <w:p w14:paraId="33FD195D" w14:textId="47FDBC8A" w:rsidR="006A2B46" w:rsidRPr="00462967" w:rsidDel="003825DE" w:rsidRDefault="006A2B46" w:rsidP="006A2B46">
      <w:pPr>
        <w:widowControl w:val="0"/>
        <w:spacing w:line="280" w:lineRule="atLeast"/>
        <w:ind w:firstLine="288"/>
        <w:contextualSpacing/>
        <w:rPr>
          <w:ins w:id="798" w:author="Author"/>
          <w:del w:id="799" w:author="Author"/>
          <w:rFonts w:eastAsia="Calibri" w:cs="Times New Roman"/>
          <w:color w:val="000000"/>
        </w:rPr>
      </w:pPr>
      <w:ins w:id="800" w:author="Author">
        <w:del w:id="801" w:author="Author">
          <w:r w:rsidDel="003825DE">
            <w:rPr>
              <w:rFonts w:eastAsia="Calibri" w:cs="Times New Roman"/>
              <w:color w:val="000000"/>
            </w:rPr>
            <w:delText>"</w:delText>
          </w:r>
          <w:r w:rsidRPr="00462967" w:rsidDel="003825DE">
            <w:rPr>
              <w:rFonts w:eastAsia="Calibri" w:cs="Times New Roman"/>
              <w:color w:val="000000"/>
            </w:rPr>
            <w:delText>Jesus, Rosie, there</w:delText>
          </w:r>
          <w:r w:rsidR="00B124CB" w:rsidDel="003825DE">
            <w:rPr>
              <w:rFonts w:eastAsia="Calibri" w:cs="Times New Roman"/>
              <w:color w:val="000000"/>
            </w:rPr>
            <w:delText>’s over</w:delText>
          </w:r>
          <w:r w:rsidRPr="00462967" w:rsidDel="003825DE">
            <w:rPr>
              <w:rFonts w:eastAsia="Calibri" w:cs="Times New Roman"/>
              <w:color w:val="000000"/>
            </w:rPr>
            <w:delText xml:space="preserve"> must be a hundred thousand dollars of cocaine in these two boxes. We</w:delText>
          </w:r>
          <w:r w:rsidDel="003825DE">
            <w:rPr>
              <w:rFonts w:eastAsia="Calibri" w:cs="Times New Roman"/>
              <w:color w:val="000000"/>
            </w:rPr>
            <w:delText>'</w:delText>
          </w:r>
          <w:r w:rsidRPr="00462967" w:rsidDel="003825DE">
            <w:rPr>
              <w:rFonts w:eastAsia="Calibri" w:cs="Times New Roman"/>
              <w:color w:val="000000"/>
            </w:rPr>
            <w:delText>ve got some big-time drug dealers here.</w:delText>
          </w:r>
          <w:r w:rsidDel="003825DE">
            <w:rPr>
              <w:rFonts w:eastAsia="Calibri" w:cs="Times New Roman"/>
              <w:color w:val="000000"/>
            </w:rPr>
            <w:delText>"</w:delText>
          </w:r>
        </w:del>
      </w:ins>
    </w:p>
    <w:p w14:paraId="0FC2E0CD" w14:textId="4F5F3990" w:rsidR="006A2B46" w:rsidRPr="00462967" w:rsidDel="003825DE" w:rsidRDefault="006A2B46" w:rsidP="006A2B46">
      <w:pPr>
        <w:widowControl w:val="0"/>
        <w:spacing w:line="280" w:lineRule="atLeast"/>
        <w:ind w:firstLine="288"/>
        <w:contextualSpacing/>
        <w:rPr>
          <w:ins w:id="802" w:author="Author"/>
          <w:del w:id="803" w:author="Author"/>
          <w:rFonts w:eastAsia="Calibri" w:cs="Times New Roman"/>
          <w:color w:val="000000"/>
        </w:rPr>
      </w:pPr>
      <w:ins w:id="804" w:author="Author">
        <w:del w:id="805" w:author="Author">
          <w:r w:rsidRPr="00462967" w:rsidDel="003825DE">
            <w:rPr>
              <w:rFonts w:eastAsia="Calibri" w:cs="Times New Roman"/>
              <w:color w:val="000000"/>
            </w:rPr>
            <w:delText>The two EMT technicians peeled the duct tape from the men</w:delText>
          </w:r>
          <w:r w:rsidDel="003825DE">
            <w:rPr>
              <w:rFonts w:eastAsia="Calibri" w:cs="Times New Roman"/>
              <w:color w:val="000000"/>
            </w:rPr>
            <w:delText>'</w:delText>
          </w:r>
          <w:r w:rsidRPr="00462967" w:rsidDel="003825DE">
            <w:rPr>
              <w:rFonts w:eastAsia="Calibri" w:cs="Times New Roman"/>
              <w:color w:val="000000"/>
            </w:rPr>
            <w:delText>s mouths.</w:delText>
          </w:r>
        </w:del>
      </w:ins>
    </w:p>
    <w:p w14:paraId="4236DC6F" w14:textId="1F03CBF4" w:rsidR="006A2B46" w:rsidRPr="00462967" w:rsidDel="003825DE" w:rsidRDefault="006A2B46" w:rsidP="006A2B46">
      <w:pPr>
        <w:widowControl w:val="0"/>
        <w:spacing w:line="280" w:lineRule="atLeast"/>
        <w:ind w:firstLine="288"/>
        <w:contextualSpacing/>
        <w:rPr>
          <w:ins w:id="806" w:author="Author"/>
          <w:del w:id="807" w:author="Author"/>
          <w:rFonts w:eastAsia="Calibri" w:cs="Times New Roman"/>
          <w:color w:val="000000"/>
        </w:rPr>
      </w:pPr>
      <w:ins w:id="808" w:author="Author">
        <w:del w:id="809" w:author="Author">
          <w:r w:rsidDel="003825DE">
            <w:rPr>
              <w:rFonts w:eastAsia="Calibri" w:cs="Times New Roman"/>
              <w:color w:val="000000"/>
            </w:rPr>
            <w:delText>"</w:delText>
          </w:r>
          <w:r w:rsidRPr="00462967" w:rsidDel="003825DE">
            <w:rPr>
              <w:rFonts w:eastAsia="Calibri" w:cs="Times New Roman"/>
              <w:color w:val="000000"/>
            </w:rPr>
            <w:delText>Who did this to you?</w:delText>
          </w:r>
          <w:r w:rsidDel="003825DE">
            <w:rPr>
              <w:rFonts w:eastAsia="Calibri" w:cs="Times New Roman"/>
              <w:color w:val="000000"/>
            </w:rPr>
            <w:delText>"</w:delText>
          </w:r>
          <w:r w:rsidRPr="00462967" w:rsidDel="003825DE">
            <w:rPr>
              <w:rFonts w:eastAsia="Calibri" w:cs="Times New Roman"/>
              <w:color w:val="000000"/>
            </w:rPr>
            <w:delText xml:space="preserve"> Officer Robert Lyle asked.</w:delText>
          </w:r>
        </w:del>
      </w:ins>
    </w:p>
    <w:p w14:paraId="4DB35E7F" w14:textId="22D4D89E" w:rsidR="006A2B46" w:rsidRPr="00462967" w:rsidDel="003825DE" w:rsidRDefault="006A2B46" w:rsidP="006A2B46">
      <w:pPr>
        <w:widowControl w:val="0"/>
        <w:spacing w:line="280" w:lineRule="atLeast"/>
        <w:ind w:firstLine="288"/>
        <w:contextualSpacing/>
        <w:rPr>
          <w:ins w:id="810" w:author="Author"/>
          <w:del w:id="811" w:author="Author"/>
          <w:rFonts w:eastAsia="Calibri" w:cs="Times New Roman"/>
          <w:color w:val="000000"/>
        </w:rPr>
      </w:pPr>
      <w:ins w:id="812" w:author="Author">
        <w:del w:id="813" w:author="Author">
          <w:r w:rsidRPr="00462967" w:rsidDel="003825DE">
            <w:rPr>
              <w:rFonts w:eastAsia="Calibri" w:cs="Times New Roman"/>
              <w:color w:val="000000"/>
            </w:rPr>
            <w:delText>Milosh</w:delText>
          </w:r>
          <w:r w:rsidDel="003825DE">
            <w:rPr>
              <w:rFonts w:eastAsia="Calibri" w:cs="Times New Roman"/>
              <w:color w:val="000000"/>
            </w:rPr>
            <w:delText>'</w:delText>
          </w:r>
          <w:r w:rsidRPr="00462967" w:rsidDel="003825DE">
            <w:rPr>
              <w:rFonts w:eastAsia="Calibri" w:cs="Times New Roman"/>
              <w:color w:val="000000"/>
            </w:rPr>
            <w:delText xml:space="preserve">s voice was shaky, but he managed to say: </w:delText>
          </w:r>
          <w:r w:rsidDel="003825DE">
            <w:rPr>
              <w:rFonts w:eastAsia="Calibri" w:cs="Times New Roman"/>
              <w:color w:val="000000"/>
            </w:rPr>
            <w:delText>"</w:delText>
          </w:r>
          <w:r w:rsidRPr="00462967" w:rsidDel="003825DE">
            <w:rPr>
              <w:rFonts w:eastAsia="Calibri" w:cs="Times New Roman"/>
              <w:color w:val="000000"/>
            </w:rPr>
            <w:delText>Some fucking woman beat the shit out of us!</w:delText>
          </w:r>
          <w:r w:rsidDel="003825DE">
            <w:rPr>
              <w:rFonts w:eastAsia="Calibri" w:cs="Times New Roman"/>
              <w:color w:val="000000"/>
            </w:rPr>
            <w:delText>"</w:delText>
          </w:r>
        </w:del>
      </w:ins>
    </w:p>
    <w:p w14:paraId="753D159C" w14:textId="0E876A20" w:rsidR="006A2B46" w:rsidRPr="00462967" w:rsidDel="003825DE" w:rsidRDefault="006A2B46" w:rsidP="006A2B46">
      <w:pPr>
        <w:widowControl w:val="0"/>
        <w:spacing w:line="280" w:lineRule="atLeast"/>
        <w:ind w:firstLine="288"/>
        <w:contextualSpacing/>
        <w:rPr>
          <w:ins w:id="814" w:author="Author"/>
          <w:del w:id="815" w:author="Author"/>
          <w:rFonts w:eastAsia="Calibri" w:cs="Times New Roman"/>
          <w:color w:val="000000"/>
        </w:rPr>
      </w:pPr>
      <w:ins w:id="816" w:author="Author">
        <w:del w:id="817" w:author="Author">
          <w:r w:rsidDel="003825DE">
            <w:rPr>
              <w:rFonts w:eastAsia="Calibri" w:cs="Times New Roman"/>
              <w:color w:val="000000"/>
            </w:rPr>
            <w:delText>"</w:delText>
          </w:r>
          <w:r w:rsidRPr="00462967" w:rsidDel="003825DE">
            <w:rPr>
              <w:rFonts w:eastAsia="Calibri" w:cs="Times New Roman"/>
              <w:color w:val="000000"/>
            </w:rPr>
            <w:delText>A woman did this?</w:delText>
          </w:r>
          <w:r w:rsidDel="003825DE">
            <w:rPr>
              <w:rFonts w:eastAsia="Calibri" w:cs="Times New Roman"/>
              <w:color w:val="000000"/>
            </w:rPr>
            <w:delText>"</w:delText>
          </w:r>
          <w:r w:rsidRPr="00462967" w:rsidDel="003825DE">
            <w:rPr>
              <w:rFonts w:eastAsia="Calibri" w:cs="Times New Roman"/>
              <w:color w:val="000000"/>
            </w:rPr>
            <w:delText xml:space="preserve"> Officer Juarez asked somewhat incredulously.</w:delText>
          </w:r>
        </w:del>
      </w:ins>
    </w:p>
    <w:p w14:paraId="4372FBF4" w14:textId="1DA79E66" w:rsidR="006A2B46" w:rsidRPr="00462967" w:rsidDel="003825DE" w:rsidRDefault="006A2B46" w:rsidP="006A2B46">
      <w:pPr>
        <w:widowControl w:val="0"/>
        <w:spacing w:line="280" w:lineRule="atLeast"/>
        <w:ind w:firstLine="288"/>
        <w:contextualSpacing/>
        <w:rPr>
          <w:ins w:id="818" w:author="Author"/>
          <w:del w:id="819" w:author="Author"/>
          <w:rFonts w:eastAsia="Calibri" w:cs="Times New Roman"/>
          <w:color w:val="000000"/>
        </w:rPr>
      </w:pPr>
      <w:ins w:id="820" w:author="Author">
        <w:del w:id="821" w:author="Author">
          <w:r w:rsidDel="003825DE">
            <w:rPr>
              <w:rFonts w:eastAsia="Calibri" w:cs="Times New Roman"/>
              <w:color w:val="000000"/>
            </w:rPr>
            <w:delText>"</w:delText>
          </w:r>
          <w:r w:rsidRPr="00462967" w:rsidDel="003825DE">
            <w:rPr>
              <w:rFonts w:eastAsia="Calibri" w:cs="Times New Roman"/>
              <w:color w:val="000000"/>
            </w:rPr>
            <w:delText>Yeah, she was a God damned Amazon. She used a Taser on me, then hit me with a chair.</w:delText>
          </w:r>
          <w:r w:rsidDel="003825DE">
            <w:rPr>
              <w:rFonts w:eastAsia="Calibri" w:cs="Times New Roman"/>
              <w:color w:val="000000"/>
            </w:rPr>
            <w:delText>"</w:delText>
          </w:r>
          <w:r w:rsidRPr="00462967" w:rsidDel="003825DE">
            <w:rPr>
              <w:rFonts w:eastAsia="Calibri" w:cs="Times New Roman"/>
              <w:color w:val="000000"/>
            </w:rPr>
            <w:delText xml:space="preserve"> </w:delText>
          </w:r>
        </w:del>
      </w:ins>
    </w:p>
    <w:p w14:paraId="2D38AA44" w14:textId="0990F381" w:rsidR="006A2B46" w:rsidRPr="00462967" w:rsidDel="003825DE" w:rsidRDefault="006A2B46" w:rsidP="006A2B46">
      <w:pPr>
        <w:widowControl w:val="0"/>
        <w:spacing w:line="280" w:lineRule="atLeast"/>
        <w:ind w:firstLine="288"/>
        <w:contextualSpacing/>
        <w:rPr>
          <w:ins w:id="822" w:author="Author"/>
          <w:del w:id="823" w:author="Author"/>
          <w:rFonts w:eastAsia="Calibri" w:cs="Times New Roman"/>
          <w:color w:val="000000"/>
        </w:rPr>
      </w:pPr>
      <w:ins w:id="824" w:author="Author">
        <w:del w:id="825" w:author="Author">
          <w:r w:rsidRPr="00462967" w:rsidDel="003825DE">
            <w:rPr>
              <w:rFonts w:eastAsia="Calibri" w:cs="Times New Roman"/>
              <w:color w:val="000000"/>
            </w:rPr>
            <w:delText>Robert Lyle called Precinct 7 headquarters to his father, James Lyle, the Precinct Commander.</w:delText>
          </w:r>
        </w:del>
      </w:ins>
    </w:p>
    <w:p w14:paraId="71E8B862" w14:textId="084CA578" w:rsidR="006A2B46" w:rsidRPr="00462967" w:rsidDel="003825DE" w:rsidRDefault="006A2B46" w:rsidP="006A2B46">
      <w:pPr>
        <w:widowControl w:val="0"/>
        <w:spacing w:line="280" w:lineRule="atLeast"/>
        <w:ind w:firstLine="288"/>
        <w:contextualSpacing/>
        <w:rPr>
          <w:ins w:id="826" w:author="Author"/>
          <w:del w:id="827" w:author="Author"/>
          <w:rFonts w:eastAsia="Calibri" w:cs="Times New Roman"/>
          <w:color w:val="000000"/>
        </w:rPr>
      </w:pPr>
      <w:ins w:id="828" w:author="Author">
        <w:del w:id="829" w:author="Author">
          <w:r w:rsidDel="003825DE">
            <w:rPr>
              <w:rFonts w:eastAsia="Calibri" w:cs="Times New Roman"/>
              <w:color w:val="000000"/>
            </w:rPr>
            <w:delText>"</w:delText>
          </w:r>
          <w:r w:rsidRPr="00462967" w:rsidDel="003825DE">
            <w:rPr>
              <w:rFonts w:eastAsia="Calibri" w:cs="Times New Roman"/>
              <w:color w:val="000000"/>
            </w:rPr>
            <w:delText>What</w:delText>
          </w:r>
          <w:r w:rsidDel="003825DE">
            <w:rPr>
              <w:rFonts w:eastAsia="Calibri" w:cs="Times New Roman"/>
              <w:color w:val="000000"/>
            </w:rPr>
            <w:delText>'</w:delText>
          </w:r>
          <w:r w:rsidRPr="00462967" w:rsidDel="003825DE">
            <w:rPr>
              <w:rFonts w:eastAsia="Calibri" w:cs="Times New Roman"/>
              <w:color w:val="000000"/>
            </w:rPr>
            <w:delText>s up, son?</w:delText>
          </w:r>
          <w:r w:rsidDel="003825DE">
            <w:rPr>
              <w:rFonts w:eastAsia="Calibri" w:cs="Times New Roman"/>
              <w:color w:val="000000"/>
            </w:rPr>
            <w:delText>"</w:delText>
          </w:r>
          <w:r w:rsidRPr="00462967" w:rsidDel="003825DE">
            <w:rPr>
              <w:rFonts w:eastAsia="Calibri" w:cs="Times New Roman"/>
              <w:color w:val="000000"/>
            </w:rPr>
            <w:delText xml:space="preserve"> asked Commander Lyle.</w:delText>
          </w:r>
        </w:del>
      </w:ins>
    </w:p>
    <w:p w14:paraId="07F684F6" w14:textId="5C7EE4B5" w:rsidR="006A2B46" w:rsidRPr="00462967" w:rsidDel="003825DE" w:rsidRDefault="006A2B46" w:rsidP="006A2B46">
      <w:pPr>
        <w:widowControl w:val="0"/>
        <w:spacing w:line="280" w:lineRule="atLeast"/>
        <w:ind w:firstLine="288"/>
        <w:contextualSpacing/>
        <w:rPr>
          <w:ins w:id="830" w:author="Author"/>
          <w:del w:id="831" w:author="Author"/>
          <w:rFonts w:eastAsia="Calibri" w:cs="Times New Roman"/>
          <w:color w:val="000000"/>
        </w:rPr>
      </w:pPr>
      <w:ins w:id="832" w:author="Author">
        <w:del w:id="833" w:author="Author">
          <w:r w:rsidDel="003825DE">
            <w:rPr>
              <w:rFonts w:eastAsia="Calibri" w:cs="Times New Roman"/>
              <w:color w:val="000000"/>
            </w:rPr>
            <w:delText>"</w:delText>
          </w:r>
          <w:r w:rsidRPr="00462967" w:rsidDel="003825DE">
            <w:rPr>
              <w:rFonts w:eastAsia="Calibri" w:cs="Times New Roman"/>
              <w:color w:val="000000"/>
            </w:rPr>
            <w:delText>Dad, you had better come down here to 6735 South Halsted. I</w:delText>
          </w:r>
          <w:r w:rsidDel="003825DE">
            <w:rPr>
              <w:rFonts w:eastAsia="Calibri" w:cs="Times New Roman"/>
              <w:color w:val="000000"/>
            </w:rPr>
            <w:delText>'</w:delText>
          </w:r>
          <w:r w:rsidRPr="00462967" w:rsidDel="003825DE">
            <w:rPr>
              <w:rFonts w:eastAsia="Calibri" w:cs="Times New Roman"/>
              <w:color w:val="000000"/>
            </w:rPr>
            <w:delText>ve got two injured mob thugs with at least $100k of cocaine. It looks like we have a vigilante at work in the Precinct.</w:delText>
          </w:r>
          <w:r w:rsidDel="003825DE">
            <w:rPr>
              <w:rFonts w:eastAsia="Calibri" w:cs="Times New Roman"/>
              <w:color w:val="000000"/>
            </w:rPr>
            <w:delText>"</w:delText>
          </w:r>
        </w:del>
      </w:ins>
    </w:p>
    <w:p w14:paraId="17578080" w14:textId="29C940F2" w:rsidR="006A2B46" w:rsidDel="003825DE" w:rsidRDefault="006A2B46" w:rsidP="006A2B46">
      <w:pPr>
        <w:widowControl w:val="0"/>
        <w:spacing w:line="280" w:lineRule="atLeast"/>
        <w:ind w:firstLine="288"/>
        <w:contextualSpacing/>
        <w:rPr>
          <w:ins w:id="834" w:author="Author"/>
          <w:del w:id="835" w:author="Author"/>
          <w:rFonts w:eastAsia="Calibri" w:cs="Times New Roman"/>
          <w:color w:val="000000"/>
        </w:rPr>
      </w:pPr>
      <w:ins w:id="836" w:author="Author">
        <w:del w:id="837" w:author="Author">
          <w:r w:rsidDel="003825DE">
            <w:rPr>
              <w:rFonts w:eastAsia="Calibri" w:cs="Times New Roman"/>
              <w:color w:val="000000"/>
            </w:rPr>
            <w:delText>"</w:delText>
          </w:r>
          <w:r w:rsidRPr="00462967" w:rsidDel="003825DE">
            <w:rPr>
              <w:rFonts w:eastAsia="Calibri" w:cs="Times New Roman"/>
              <w:color w:val="000000"/>
            </w:rPr>
            <w:delText>OK, I</w:delText>
          </w:r>
          <w:r w:rsidDel="003825DE">
            <w:rPr>
              <w:rFonts w:eastAsia="Calibri" w:cs="Times New Roman"/>
              <w:color w:val="000000"/>
            </w:rPr>
            <w:delText>'</w:delText>
          </w:r>
          <w:r w:rsidRPr="00462967" w:rsidDel="003825DE">
            <w:rPr>
              <w:rFonts w:eastAsia="Calibri" w:cs="Times New Roman"/>
              <w:color w:val="000000"/>
            </w:rPr>
            <w:delText>ll be right there with a forensics team.</w:delText>
          </w:r>
          <w:r w:rsidDel="003825DE">
            <w:rPr>
              <w:rFonts w:eastAsia="Calibri" w:cs="Times New Roman"/>
              <w:color w:val="000000"/>
            </w:rPr>
            <w:delText>"</w:delText>
          </w:r>
        </w:del>
      </w:ins>
    </w:p>
    <w:p w14:paraId="12E96BA5" w14:textId="28CD3DD6" w:rsidR="006A2B46" w:rsidDel="003825DE" w:rsidRDefault="006A2B46" w:rsidP="006A2B46">
      <w:pPr>
        <w:widowControl w:val="0"/>
        <w:spacing w:line="280" w:lineRule="atLeast"/>
        <w:ind w:firstLine="288"/>
        <w:contextualSpacing/>
        <w:rPr>
          <w:ins w:id="838" w:author="Author"/>
          <w:del w:id="839" w:author="Author"/>
          <w:rFonts w:eastAsia="Calibri" w:cs="Times New Roman"/>
          <w:color w:val="000000"/>
        </w:rPr>
      </w:pPr>
    </w:p>
    <w:p w14:paraId="1FD354D0" w14:textId="3458268A" w:rsidR="006A2B46" w:rsidRPr="00462967" w:rsidDel="003825DE" w:rsidRDefault="006A2B46" w:rsidP="006A2B46">
      <w:pPr>
        <w:widowControl w:val="0"/>
        <w:spacing w:line="280" w:lineRule="atLeast"/>
        <w:ind w:firstLine="288"/>
        <w:contextualSpacing/>
        <w:rPr>
          <w:ins w:id="840" w:author="Author"/>
          <w:del w:id="841" w:author="Author"/>
          <w:rFonts w:eastAsia="Calibri" w:cs="Times New Roman"/>
          <w:color w:val="000000"/>
        </w:rPr>
      </w:pPr>
      <w:ins w:id="842" w:author="Author">
        <w:del w:id="843" w:author="Author">
          <w:r w:rsidRPr="00462967" w:rsidDel="003825DE">
            <w:rPr>
              <w:rFonts w:eastAsia="Calibri" w:cs="Times New Roman"/>
              <w:color w:val="000000"/>
            </w:rPr>
            <w:delText>Ten minutes later, the abandoned building was crawling with cops. Erik could</w:delText>
          </w:r>
          <w:r w:rsidDel="003825DE">
            <w:rPr>
              <w:rFonts w:eastAsia="Calibri" w:cs="Times New Roman"/>
              <w:color w:val="000000"/>
            </w:rPr>
            <w:delText>n’t</w:delText>
          </w:r>
          <w:r w:rsidRPr="00462967" w:rsidDel="003825DE">
            <w:rPr>
              <w:rFonts w:eastAsia="Calibri" w:cs="Times New Roman"/>
              <w:color w:val="000000"/>
            </w:rPr>
            <w:delText xml:space="preserve"> speak with a broken jaw, so Commander Lyle turned to Milosh.</w:delText>
          </w:r>
        </w:del>
      </w:ins>
    </w:p>
    <w:p w14:paraId="09696810" w14:textId="2F587177" w:rsidR="006A2B46" w:rsidRPr="00462967" w:rsidDel="003825DE" w:rsidRDefault="006A2B46" w:rsidP="006A2B46">
      <w:pPr>
        <w:widowControl w:val="0"/>
        <w:spacing w:line="280" w:lineRule="atLeast"/>
        <w:ind w:firstLine="288"/>
        <w:contextualSpacing/>
        <w:rPr>
          <w:ins w:id="844" w:author="Author"/>
          <w:del w:id="845" w:author="Author"/>
          <w:rFonts w:eastAsia="Calibri" w:cs="Times New Roman"/>
          <w:color w:val="000000"/>
        </w:rPr>
      </w:pPr>
      <w:ins w:id="846" w:author="Author">
        <w:del w:id="847" w:author="Author">
          <w:r w:rsidDel="003825DE">
            <w:rPr>
              <w:rFonts w:eastAsia="Calibri" w:cs="Times New Roman"/>
              <w:color w:val="000000"/>
            </w:rPr>
            <w:delText>"</w:delText>
          </w:r>
          <w:r w:rsidRPr="00462967" w:rsidDel="003825DE">
            <w:rPr>
              <w:rFonts w:eastAsia="Calibri" w:cs="Times New Roman"/>
              <w:color w:val="000000"/>
            </w:rPr>
            <w:delText>Who beat you up?</w:delText>
          </w:r>
          <w:r w:rsidDel="003825DE">
            <w:rPr>
              <w:rFonts w:eastAsia="Calibri" w:cs="Times New Roman"/>
              <w:color w:val="000000"/>
            </w:rPr>
            <w:delText>"</w:delText>
          </w:r>
        </w:del>
      </w:ins>
    </w:p>
    <w:p w14:paraId="2BC9DFA4" w14:textId="7BCF96DD" w:rsidR="006A2B46" w:rsidRPr="00462967" w:rsidDel="003825DE" w:rsidRDefault="006A2B46" w:rsidP="006A2B46">
      <w:pPr>
        <w:widowControl w:val="0"/>
        <w:spacing w:line="280" w:lineRule="atLeast"/>
        <w:ind w:firstLine="288"/>
        <w:contextualSpacing/>
        <w:rPr>
          <w:ins w:id="848" w:author="Author"/>
          <w:del w:id="849" w:author="Author"/>
          <w:rFonts w:eastAsia="Calibri" w:cs="Times New Roman"/>
          <w:color w:val="000000"/>
        </w:rPr>
      </w:pPr>
      <w:ins w:id="850" w:author="Author">
        <w:del w:id="851" w:author="Author">
          <w:r w:rsidDel="003825DE">
            <w:rPr>
              <w:rFonts w:eastAsia="Calibri" w:cs="Times New Roman"/>
              <w:color w:val="000000"/>
            </w:rPr>
            <w:delText>"</w:delText>
          </w:r>
          <w:r w:rsidRPr="00462967" w:rsidDel="003825DE">
            <w:rPr>
              <w:rFonts w:eastAsia="Calibri" w:cs="Times New Roman"/>
              <w:color w:val="000000"/>
            </w:rPr>
            <w:delText>We don</w:delText>
          </w:r>
          <w:r w:rsidDel="003825DE">
            <w:rPr>
              <w:rFonts w:eastAsia="Calibri" w:cs="Times New Roman"/>
              <w:color w:val="000000"/>
            </w:rPr>
            <w:delText>'</w:delText>
          </w:r>
          <w:r w:rsidRPr="00462967" w:rsidDel="003825DE">
            <w:rPr>
              <w:rFonts w:eastAsia="Calibri" w:cs="Times New Roman"/>
              <w:color w:val="000000"/>
            </w:rPr>
            <w:delText>t know. Some fucking white Ninja woman. She fought real dirty. Hit me with a chair and didn</w:delText>
          </w:r>
          <w:r w:rsidDel="003825DE">
            <w:rPr>
              <w:rFonts w:eastAsia="Calibri" w:cs="Times New Roman"/>
              <w:color w:val="000000"/>
            </w:rPr>
            <w:delText>'</w:delText>
          </w:r>
          <w:r w:rsidRPr="00462967" w:rsidDel="003825DE">
            <w:rPr>
              <w:rFonts w:eastAsia="Calibri" w:cs="Times New Roman"/>
              <w:color w:val="000000"/>
            </w:rPr>
            <w:delText>t say a word.</w:delText>
          </w:r>
          <w:r w:rsidDel="003825DE">
            <w:rPr>
              <w:rFonts w:eastAsia="Calibri" w:cs="Times New Roman"/>
              <w:color w:val="000000"/>
            </w:rPr>
            <w:delText>"</w:delText>
          </w:r>
          <w:r w:rsidRPr="00462967" w:rsidDel="003825DE">
            <w:rPr>
              <w:rFonts w:eastAsia="Calibri" w:cs="Times New Roman"/>
              <w:color w:val="000000"/>
            </w:rPr>
            <w:delText xml:space="preserve"> </w:delText>
          </w:r>
        </w:del>
      </w:ins>
    </w:p>
    <w:p w14:paraId="7A956866" w14:textId="4EAD9641" w:rsidR="006A2B46" w:rsidRPr="00462967" w:rsidDel="003825DE" w:rsidRDefault="006A2B46" w:rsidP="006A2B46">
      <w:pPr>
        <w:widowControl w:val="0"/>
        <w:spacing w:line="280" w:lineRule="atLeast"/>
        <w:ind w:firstLine="288"/>
        <w:contextualSpacing/>
        <w:rPr>
          <w:ins w:id="852" w:author="Author"/>
          <w:del w:id="853" w:author="Author"/>
          <w:rFonts w:eastAsia="Calibri" w:cs="Times New Roman"/>
          <w:color w:val="000000"/>
        </w:rPr>
      </w:pPr>
      <w:ins w:id="854" w:author="Author">
        <w:del w:id="855" w:author="Author">
          <w:r w:rsidDel="003825DE">
            <w:rPr>
              <w:rFonts w:eastAsia="Calibri" w:cs="Times New Roman"/>
              <w:color w:val="000000"/>
            </w:rPr>
            <w:delText>"</w:delText>
          </w:r>
          <w:r w:rsidRPr="00462967" w:rsidDel="003825DE">
            <w:rPr>
              <w:rFonts w:eastAsia="Calibri" w:cs="Times New Roman"/>
              <w:color w:val="000000"/>
            </w:rPr>
            <w:delText>Who are the five women shown in this photograph?</w:delText>
          </w:r>
          <w:r w:rsidDel="003825DE">
            <w:rPr>
              <w:rFonts w:eastAsia="Calibri" w:cs="Times New Roman"/>
              <w:color w:val="000000"/>
            </w:rPr>
            <w:delText>"</w:delText>
          </w:r>
        </w:del>
      </w:ins>
    </w:p>
    <w:p w14:paraId="50D2F861" w14:textId="031F4CD8" w:rsidR="006A2B46" w:rsidRPr="00462967" w:rsidDel="003825DE" w:rsidRDefault="006A2B46" w:rsidP="006A2B46">
      <w:pPr>
        <w:widowControl w:val="0"/>
        <w:spacing w:line="280" w:lineRule="atLeast"/>
        <w:ind w:firstLine="288"/>
        <w:contextualSpacing/>
        <w:rPr>
          <w:ins w:id="856" w:author="Author"/>
          <w:del w:id="857" w:author="Author"/>
          <w:rFonts w:eastAsia="Calibri" w:cs="Times New Roman"/>
          <w:color w:val="000000"/>
        </w:rPr>
      </w:pPr>
      <w:ins w:id="858" w:author="Author">
        <w:del w:id="859" w:author="Author">
          <w:r w:rsidDel="003825DE">
            <w:rPr>
              <w:rFonts w:eastAsia="Calibri" w:cs="Times New Roman"/>
              <w:color w:val="000000"/>
            </w:rPr>
            <w:delText>"</w:delText>
          </w:r>
          <w:r w:rsidRPr="00462967" w:rsidDel="003825DE">
            <w:rPr>
              <w:rFonts w:eastAsia="Calibri" w:cs="Times New Roman"/>
              <w:color w:val="000000"/>
            </w:rPr>
            <w:delText>We want to speak to an attorney</w:delText>
          </w:r>
          <w:r w:rsidDel="003825DE">
            <w:rPr>
              <w:rFonts w:eastAsia="Calibri" w:cs="Times New Roman"/>
              <w:color w:val="000000"/>
            </w:rPr>
            <w:delText>."</w:delText>
          </w:r>
        </w:del>
      </w:ins>
    </w:p>
    <w:p w14:paraId="488F8DA9" w14:textId="4FCFEC77" w:rsidR="006A2B46" w:rsidRPr="00462967" w:rsidDel="003825DE" w:rsidRDefault="006A2B46" w:rsidP="006A2B46">
      <w:pPr>
        <w:widowControl w:val="0"/>
        <w:spacing w:line="280" w:lineRule="atLeast"/>
        <w:ind w:firstLine="288"/>
        <w:contextualSpacing/>
        <w:rPr>
          <w:ins w:id="860" w:author="Author"/>
          <w:del w:id="861" w:author="Author"/>
          <w:rFonts w:eastAsia="Calibri" w:cs="Times New Roman"/>
          <w:color w:val="000000"/>
        </w:rPr>
      </w:pPr>
      <w:ins w:id="862" w:author="Author">
        <w:del w:id="863" w:author="Author">
          <w:r w:rsidDel="003825DE">
            <w:rPr>
              <w:rFonts w:eastAsia="Calibri" w:cs="Times New Roman"/>
              <w:color w:val="000000"/>
            </w:rPr>
            <w:delText>"</w:delText>
          </w:r>
          <w:r w:rsidRPr="00462967" w:rsidDel="003825DE">
            <w:rPr>
              <w:rFonts w:eastAsia="Calibri" w:cs="Times New Roman"/>
              <w:color w:val="000000"/>
            </w:rPr>
            <w:delText>Look, dumbass,</w:delText>
          </w:r>
          <w:r w:rsidDel="003825DE">
            <w:rPr>
              <w:rFonts w:eastAsia="Calibri" w:cs="Times New Roman"/>
              <w:color w:val="000000"/>
            </w:rPr>
            <w:delText>"</w:delText>
          </w:r>
          <w:r w:rsidRPr="00462967" w:rsidDel="003825DE">
            <w:rPr>
              <w:rFonts w:eastAsia="Calibri" w:cs="Times New Roman"/>
              <w:color w:val="000000"/>
            </w:rPr>
            <w:delText xml:space="preserve"> Commander Lyle said, </w:delText>
          </w:r>
          <w:r w:rsidDel="003825DE">
            <w:rPr>
              <w:rFonts w:eastAsia="Calibri" w:cs="Times New Roman"/>
              <w:color w:val="000000"/>
            </w:rPr>
            <w:delText>"</w:delText>
          </w:r>
          <w:r w:rsidRPr="00462967" w:rsidDel="003825DE">
            <w:rPr>
              <w:rFonts w:eastAsia="Calibri" w:cs="Times New Roman"/>
              <w:color w:val="000000"/>
            </w:rPr>
            <w:delText>you</w:delText>
          </w:r>
          <w:r w:rsidDel="003825DE">
            <w:rPr>
              <w:rFonts w:eastAsia="Calibri" w:cs="Times New Roman"/>
              <w:color w:val="000000"/>
            </w:rPr>
            <w:delText>'</w:delText>
          </w:r>
          <w:r w:rsidRPr="00462967" w:rsidDel="003825DE">
            <w:rPr>
              <w:rFonts w:eastAsia="Calibri" w:cs="Times New Roman"/>
              <w:color w:val="000000"/>
            </w:rPr>
            <w:delText>ve got about</w:delText>
          </w:r>
          <w:r w:rsidR="004742F4" w:rsidDel="003825DE">
            <w:rPr>
              <w:rFonts w:eastAsia="Calibri" w:cs="Times New Roman"/>
              <w:color w:val="000000"/>
            </w:rPr>
            <w:delText>over</w:delText>
          </w:r>
          <w:r w:rsidRPr="00462967" w:rsidDel="003825DE">
            <w:rPr>
              <w:rFonts w:eastAsia="Calibri" w:cs="Times New Roman"/>
              <w:color w:val="000000"/>
            </w:rPr>
            <w:delText xml:space="preserve"> $100,000 in cocaine here in 8-Ball bags. You</w:delText>
          </w:r>
          <w:r w:rsidDel="003825DE">
            <w:rPr>
              <w:rFonts w:eastAsia="Calibri" w:cs="Times New Roman"/>
              <w:color w:val="000000"/>
            </w:rPr>
            <w:delText>'</w:delText>
          </w:r>
          <w:r w:rsidRPr="00462967" w:rsidDel="003825DE">
            <w:rPr>
              <w:rFonts w:eastAsia="Calibri" w:cs="Times New Roman"/>
              <w:color w:val="000000"/>
            </w:rPr>
            <w:delText>re a drug dealer. We can send you to prison for a long time. Maybe you should reconsider and cooperate with me. Robert, what did the surveillance camera outside show?</w:delText>
          </w:r>
          <w:r w:rsidDel="003825DE">
            <w:rPr>
              <w:rFonts w:eastAsia="Calibri" w:cs="Times New Roman"/>
              <w:color w:val="000000"/>
            </w:rPr>
            <w:delText>"</w:delText>
          </w:r>
        </w:del>
      </w:ins>
    </w:p>
    <w:p w14:paraId="463A5FDD" w14:textId="102C7BFC" w:rsidR="006A2B46" w:rsidRPr="00462967" w:rsidDel="003825DE" w:rsidRDefault="006A2B46" w:rsidP="006A2B46">
      <w:pPr>
        <w:widowControl w:val="0"/>
        <w:spacing w:line="280" w:lineRule="atLeast"/>
        <w:ind w:firstLine="288"/>
        <w:contextualSpacing/>
        <w:rPr>
          <w:ins w:id="864" w:author="Author"/>
          <w:del w:id="865" w:author="Author"/>
          <w:rFonts w:eastAsia="Calibri" w:cs="Times New Roman"/>
          <w:color w:val="000000"/>
        </w:rPr>
      </w:pPr>
      <w:ins w:id="866" w:author="Author">
        <w:del w:id="867" w:author="Author">
          <w:r w:rsidDel="003825DE">
            <w:rPr>
              <w:rFonts w:eastAsia="Calibri" w:cs="Times New Roman"/>
              <w:color w:val="000000"/>
            </w:rPr>
            <w:delText>"</w:delText>
          </w:r>
          <w:r w:rsidRPr="00462967" w:rsidDel="003825DE">
            <w:rPr>
              <w:rFonts w:eastAsia="Calibri" w:cs="Times New Roman"/>
              <w:color w:val="000000"/>
            </w:rPr>
            <w:delText>Just talked to them; the camera doesn</w:delText>
          </w:r>
          <w:r w:rsidDel="003825DE">
            <w:rPr>
              <w:rFonts w:eastAsia="Calibri" w:cs="Times New Roman"/>
              <w:color w:val="000000"/>
            </w:rPr>
            <w:delText>'</w:delText>
          </w:r>
          <w:r w:rsidRPr="00462967" w:rsidDel="003825DE">
            <w:rPr>
              <w:rFonts w:eastAsia="Calibri" w:cs="Times New Roman"/>
              <w:color w:val="000000"/>
            </w:rPr>
            <w:delText>t show anybody entering or leaving the building.</w:delText>
          </w:r>
          <w:r w:rsidDel="003825DE">
            <w:rPr>
              <w:rFonts w:eastAsia="Calibri" w:cs="Times New Roman"/>
              <w:color w:val="000000"/>
            </w:rPr>
            <w:delText>"</w:delText>
          </w:r>
        </w:del>
      </w:ins>
    </w:p>
    <w:p w14:paraId="487C8876" w14:textId="2D73B445" w:rsidR="006A2B46" w:rsidRPr="00462967" w:rsidDel="003825DE" w:rsidRDefault="006A2B46" w:rsidP="006A2B46">
      <w:pPr>
        <w:widowControl w:val="0"/>
        <w:spacing w:line="280" w:lineRule="atLeast"/>
        <w:ind w:firstLine="288"/>
        <w:contextualSpacing/>
        <w:rPr>
          <w:ins w:id="868" w:author="Author"/>
          <w:del w:id="869" w:author="Author"/>
          <w:rFonts w:eastAsia="Calibri" w:cs="Times New Roman"/>
          <w:color w:val="000000"/>
        </w:rPr>
      </w:pPr>
      <w:ins w:id="870" w:author="Author">
        <w:del w:id="871" w:author="Author">
          <w:r w:rsidDel="003825DE">
            <w:rPr>
              <w:rFonts w:eastAsia="Calibri" w:cs="Times New Roman"/>
              <w:color w:val="000000"/>
            </w:rPr>
            <w:delText>"</w:delText>
          </w:r>
          <w:r w:rsidRPr="00462967" w:rsidDel="003825DE">
            <w:rPr>
              <w:rFonts w:eastAsia="Calibri" w:cs="Times New Roman"/>
              <w:color w:val="000000"/>
            </w:rPr>
            <w:delText>So, Robert, we</w:delText>
          </w:r>
          <w:r w:rsidDel="003825DE">
            <w:rPr>
              <w:rFonts w:eastAsia="Calibri" w:cs="Times New Roman"/>
              <w:color w:val="000000"/>
            </w:rPr>
            <w:delText>'</w:delText>
          </w:r>
          <w:r w:rsidRPr="00462967" w:rsidDel="003825DE">
            <w:rPr>
              <w:rFonts w:eastAsia="Calibri" w:cs="Times New Roman"/>
              <w:color w:val="000000"/>
            </w:rPr>
            <w:delText>ve got a vigilante at work in our Precinct. I</w:delText>
          </w:r>
          <w:r w:rsidDel="003825DE">
            <w:rPr>
              <w:rFonts w:eastAsia="Calibri" w:cs="Times New Roman"/>
              <w:color w:val="000000"/>
            </w:rPr>
            <w:delText>'</w:delText>
          </w:r>
          <w:r w:rsidRPr="00462967" w:rsidDel="003825DE">
            <w:rPr>
              <w:rFonts w:eastAsia="Calibri" w:cs="Times New Roman"/>
              <w:color w:val="000000"/>
            </w:rPr>
            <w:delText>ve got enough problems without some white woman taking the law into her own hands. If this lady vigilante rears her head again in my Precinct, I want her arrested!</w:delText>
          </w:r>
          <w:r w:rsidDel="003825DE">
            <w:rPr>
              <w:rFonts w:eastAsia="Calibri" w:cs="Times New Roman"/>
              <w:color w:val="000000"/>
            </w:rPr>
            <w:delText>"</w:delText>
          </w:r>
        </w:del>
      </w:ins>
    </w:p>
    <w:p w14:paraId="6C8BF546" w14:textId="2F377452" w:rsidR="006A2B46" w:rsidRPr="00462967" w:rsidDel="003825DE" w:rsidRDefault="006A2B46" w:rsidP="006A2B46">
      <w:pPr>
        <w:widowControl w:val="0"/>
        <w:spacing w:line="280" w:lineRule="atLeast"/>
        <w:ind w:firstLine="288"/>
        <w:contextualSpacing/>
        <w:rPr>
          <w:ins w:id="872" w:author="Author"/>
          <w:del w:id="873" w:author="Author"/>
          <w:rFonts w:eastAsia="Calibri" w:cs="Times New Roman"/>
          <w:color w:val="000000"/>
        </w:rPr>
      </w:pPr>
      <w:ins w:id="874" w:author="Author">
        <w:del w:id="875" w:author="Author">
          <w:r w:rsidDel="003825DE">
            <w:rPr>
              <w:rFonts w:eastAsia="Calibri" w:cs="Times New Roman"/>
              <w:color w:val="000000"/>
            </w:rPr>
            <w:delText>"</w:delText>
          </w:r>
          <w:r w:rsidRPr="00462967" w:rsidDel="003825DE">
            <w:rPr>
              <w:rFonts w:eastAsia="Calibri" w:cs="Times New Roman"/>
              <w:color w:val="000000"/>
            </w:rPr>
            <w:delText>Dad, these two mob grunts aren</w:delText>
          </w:r>
          <w:r w:rsidDel="003825DE">
            <w:rPr>
              <w:rFonts w:eastAsia="Calibri" w:cs="Times New Roman"/>
              <w:color w:val="000000"/>
            </w:rPr>
            <w:delText>'</w:delText>
          </w:r>
          <w:r w:rsidRPr="00462967" w:rsidDel="003825DE">
            <w:rPr>
              <w:rFonts w:eastAsia="Calibri" w:cs="Times New Roman"/>
              <w:color w:val="000000"/>
            </w:rPr>
            <w:delText>t exactly Boy Scouts. This woman has done us a favor.</w:delText>
          </w:r>
          <w:r w:rsidDel="003825DE">
            <w:rPr>
              <w:rFonts w:eastAsia="Calibri" w:cs="Times New Roman"/>
              <w:color w:val="000000"/>
            </w:rPr>
            <w:delText>"</w:delText>
          </w:r>
        </w:del>
      </w:ins>
    </w:p>
    <w:p w14:paraId="504D7989" w14:textId="6C854580" w:rsidR="006A2B46" w:rsidDel="003825DE" w:rsidRDefault="006A2B46" w:rsidP="006A2B46">
      <w:pPr>
        <w:widowControl w:val="0"/>
        <w:spacing w:line="280" w:lineRule="atLeast"/>
        <w:ind w:firstLine="288"/>
        <w:contextualSpacing/>
        <w:rPr>
          <w:ins w:id="876" w:author="Author"/>
          <w:del w:id="877" w:author="Author"/>
          <w:rFonts w:eastAsia="Calibri" w:cs="Times New Roman"/>
          <w:color w:val="000000"/>
        </w:rPr>
      </w:pPr>
      <w:ins w:id="878" w:author="Author">
        <w:del w:id="879" w:author="Author">
          <w:r w:rsidDel="003825DE">
            <w:rPr>
              <w:rFonts w:eastAsia="Calibri" w:cs="Times New Roman"/>
              <w:color w:val="000000"/>
            </w:rPr>
            <w:delText>"</w:delText>
          </w:r>
          <w:r w:rsidRPr="00462967" w:rsidDel="003825DE">
            <w:rPr>
              <w:rFonts w:eastAsia="Calibri" w:cs="Times New Roman"/>
              <w:color w:val="000000"/>
            </w:rPr>
            <w:delText>She broke the law, Robert. Lawbreakers go to jail. That</w:delText>
          </w:r>
          <w:r w:rsidDel="003825DE">
            <w:rPr>
              <w:rFonts w:eastAsia="Calibri" w:cs="Times New Roman"/>
              <w:color w:val="000000"/>
            </w:rPr>
            <w:delText>'</w:delText>
          </w:r>
          <w:r w:rsidRPr="00462967" w:rsidDel="003825DE">
            <w:rPr>
              <w:rFonts w:eastAsia="Calibri" w:cs="Times New Roman"/>
              <w:color w:val="000000"/>
            </w:rPr>
            <w:delText>s the way I run my Precinct.</w:delText>
          </w:r>
          <w:r w:rsidDel="003825DE">
            <w:rPr>
              <w:rFonts w:eastAsia="Calibri" w:cs="Times New Roman"/>
              <w:color w:val="000000"/>
            </w:rPr>
            <w:delText>”</w:delText>
          </w:r>
        </w:del>
      </w:ins>
    </w:p>
    <w:p w14:paraId="473C6764" w14:textId="50D62769" w:rsidR="006A2B46" w:rsidDel="003825DE" w:rsidRDefault="006A2B46">
      <w:pPr>
        <w:pStyle w:val="BodyNormal"/>
        <w:rPr>
          <w:ins w:id="880" w:author="Author"/>
          <w:del w:id="881" w:author="Author"/>
        </w:rPr>
        <w:pPrChange w:id="882" w:author="Author">
          <w:pPr>
            <w:widowControl w:val="0"/>
            <w:spacing w:line="280" w:lineRule="atLeast"/>
            <w:ind w:firstLine="288"/>
            <w:contextualSpacing/>
          </w:pPr>
        </w:pPrChange>
      </w:pPr>
      <w:ins w:id="883" w:author="Author">
        <w:del w:id="884" w:author="Author">
          <w:r w:rsidDel="003825DE">
            <w:delText>As Commander Lyle escorted the injured mobsters to the ambulances, his son, Robert, stared out at the lawn.</w:delText>
          </w:r>
        </w:del>
      </w:ins>
    </w:p>
    <w:p w14:paraId="197CA21D" w14:textId="04458D27" w:rsidR="006A2B46" w:rsidDel="003825DE" w:rsidRDefault="006A2B46">
      <w:pPr>
        <w:pStyle w:val="BodyNormal"/>
        <w:rPr>
          <w:ins w:id="885" w:author="Author"/>
          <w:del w:id="886" w:author="Author"/>
        </w:rPr>
        <w:sectPr w:rsidR="006A2B46" w:rsidDel="003825DE" w:rsidSect="003135B1">
          <w:type w:val="oddPage"/>
          <w:pgSz w:w="8640" w:h="12960" w:code="1"/>
          <w:pgMar w:top="720" w:right="720" w:bottom="720" w:left="720" w:header="720" w:footer="720" w:gutter="720"/>
          <w:cols w:space="720"/>
          <w:titlePg/>
          <w:docGrid w:linePitch="360"/>
        </w:sectPr>
        <w:pPrChange w:id="887" w:author="Author">
          <w:pPr/>
        </w:pPrChange>
      </w:pPr>
      <w:ins w:id="888" w:author="Author">
        <w:del w:id="889" w:author="Author">
          <w:r w:rsidDel="003825DE">
            <w:delText>"Who is this woman who would take on one of the most violent criminal gangs on the planet. Why is she doing this?"</w:delText>
          </w:r>
        </w:del>
      </w:ins>
    </w:p>
    <w:p w14:paraId="481CE9CB" w14:textId="3B892F6D" w:rsidR="006A2B46" w:rsidRPr="006A2B46" w:rsidDel="006A2B46" w:rsidRDefault="006A2B46">
      <w:pPr>
        <w:rPr>
          <w:del w:id="890" w:author="Author"/>
        </w:rPr>
        <w:pPrChange w:id="891" w:author="Author">
          <w:pPr>
            <w:pStyle w:val="ASubheadLevel1"/>
          </w:pPr>
        </w:pPrChange>
      </w:pPr>
    </w:p>
    <w:p w14:paraId="211C72A8" w14:textId="4AF5C08B" w:rsidR="00A55CAC" w:rsidDel="006A2B46" w:rsidRDefault="00BC421A">
      <w:pPr>
        <w:pStyle w:val="BodyNormal"/>
        <w:rPr>
          <w:del w:id="892" w:author="Author"/>
        </w:rPr>
      </w:pPr>
      <w:del w:id="893" w:author="Author">
        <w:r w:rsidDel="006A2B46">
          <w:delText>A</w:delText>
        </w:r>
        <w:r w:rsidR="00A55CAC" w:rsidDel="006A2B46">
          <w:delText xml:space="preserve"> visitor to Chicago’s loop might surmise that the city is rich and prosperous, with the skyscrapers and spectacular city parks dazzling to the eye</w:delText>
        </w:r>
        <w:r w:rsidR="00A337CC" w:rsidDel="006A2B46">
          <w:delText>.</w:delText>
        </w:r>
        <w:r w:rsidR="00A55CAC" w:rsidDel="006A2B46">
          <w:delText xml:space="preserve"> </w:delText>
        </w:r>
        <w:r w:rsidR="00A337CC" w:rsidDel="006A2B46">
          <w:delText>T</w:delText>
        </w:r>
        <w:r w:rsidR="00A55CAC" w:rsidDel="006A2B46">
          <w:delText>he sad truth is that large sections of the metropolis are zones of crushing poverty. Nowhere is this more evident than Chicago’s South Side, especially a neighborhood called Englewood.</w:delText>
        </w:r>
      </w:del>
    </w:p>
    <w:p w14:paraId="5B674B7B" w14:textId="196DACE3" w:rsidR="00A55CAC" w:rsidDel="006A2B46" w:rsidRDefault="00A55CAC">
      <w:pPr>
        <w:pStyle w:val="BodyNormal"/>
        <w:rPr>
          <w:del w:id="894" w:author="Author"/>
        </w:rPr>
      </w:pPr>
      <w:del w:id="895" w:author="Author">
        <w:r w:rsidDel="006A2B46">
          <w:delText xml:space="preserve">With a population of one hundred thousand in the previous century, Englewood experienced a precipitous white flight from the area resulting in a 95% </w:delText>
        </w:r>
        <w:r w:rsidR="009A0635" w:rsidDel="006A2B46">
          <w:delText>minority</w:delText>
        </w:r>
        <w:r w:rsidDel="006A2B46">
          <w:delText xml:space="preserve"> population of just twenty thousand. The current 2035 unemployment rate is nearly thirty-four percent</w:delText>
        </w:r>
        <w:r w:rsidR="00D7190F" w:rsidDel="006A2B46">
          <w:delText>. T</w:delText>
        </w:r>
        <w:r w:rsidDel="006A2B46">
          <w:delText xml:space="preserve">wo out of three homes </w:delText>
        </w:r>
        <w:r w:rsidR="00EA6B68" w:rsidDel="006A2B46">
          <w:delText>are</w:delText>
        </w:r>
        <w:r w:rsidR="00D7190F" w:rsidDel="006A2B46">
          <w:delText xml:space="preserve"> </w:delText>
        </w:r>
        <w:r w:rsidDel="006A2B46">
          <w:delText xml:space="preserve">abandoned and boarded up, most in receivership to the city. Some of these vacant houses have been occupied by homeless squatters and, of course, the drug-addicted. Crime is rampant in Englewood and </w:delText>
        </w:r>
        <w:r w:rsidR="00BA038B" w:rsidDel="006A2B46">
          <w:delText xml:space="preserve">is </w:delText>
        </w:r>
        <w:r w:rsidDel="006A2B46">
          <w:delText>a challenge for Precinct 7 tasked with patrolling this area.</w:delText>
        </w:r>
      </w:del>
    </w:p>
    <w:p w14:paraId="24C78D38" w14:textId="37EA379D" w:rsidR="00A55CAC" w:rsidDel="006A2B46" w:rsidRDefault="00A55CAC">
      <w:pPr>
        <w:pStyle w:val="BodyNormal"/>
        <w:rPr>
          <w:del w:id="896" w:author="Author"/>
        </w:rPr>
      </w:pPr>
      <w:del w:id="897" w:author="Author">
        <w:r w:rsidDel="006A2B46">
          <w:delText>A vacant three-story apartment building lies between Marquette and 68th on Halsted Street. The first-floor business, long-abandoned, has a dreary plywood sheet replacing the display window. A weather-battered front door on the north corner leads to a stairway to the unoccupied second and third-floor apartments.  Since the building is in receivership to the city, the large yard adjoining the structure is mowed regularly.</w:delText>
        </w:r>
      </w:del>
    </w:p>
    <w:p w14:paraId="16816787" w14:textId="69A48105" w:rsidR="00A55CAC" w:rsidDel="006A2B46" w:rsidRDefault="00825E2A">
      <w:pPr>
        <w:pStyle w:val="BodyNormal"/>
        <w:rPr>
          <w:del w:id="898" w:author="Author"/>
        </w:rPr>
      </w:pPr>
      <w:del w:id="899" w:author="Author">
        <w:r w:rsidDel="006A2B46">
          <w:delText xml:space="preserve">Mac’s </w:delText>
        </w:r>
        <w:r w:rsidR="00A55CAC" w:rsidDel="006A2B46">
          <w:delText xml:space="preserve">Angel lurked in the clump of trees and bushes at the corner of the yard, staking out the abandoned unit for most of the afternoon. Somebody had run a very long extension cord from the neighboring building’s outdoor receptacle to provide enough power to run a few lights. Hearing the toilet flush periodically, Angel assumed that someone had illegally turned the city water back on. </w:delText>
        </w:r>
      </w:del>
    </w:p>
    <w:p w14:paraId="7D6D52C6" w14:textId="1CB388D9" w:rsidR="00A55CAC" w:rsidDel="006A2B46" w:rsidRDefault="00A55CAC">
      <w:pPr>
        <w:pStyle w:val="BodyNormal"/>
        <w:rPr>
          <w:del w:id="900" w:author="Author"/>
        </w:rPr>
      </w:pPr>
      <w:del w:id="901" w:author="Author">
        <w:r w:rsidDel="006A2B46">
          <w:delText>Angel’s rented Tesla SUV was across the street, snuggled out-of-sight behind the abandoned church. She was patiently waiting for a delivery of human cargo to this rattletrap flophouse.</w:delText>
        </w:r>
      </w:del>
    </w:p>
    <w:p w14:paraId="660D60A0" w14:textId="65151902" w:rsidR="00A55CAC" w:rsidDel="006A2B46" w:rsidRDefault="00A55CAC">
      <w:pPr>
        <w:pStyle w:val="BodyNormal"/>
        <w:rPr>
          <w:del w:id="902" w:author="Author"/>
        </w:rPr>
      </w:pPr>
      <w:del w:id="903" w:author="Author">
        <w:r w:rsidDel="006A2B46">
          <w:delText xml:space="preserve">Her patience was rewarded when a Volkswagen electric vehicle rolled to a stop. Simultaneously, a single individual exited the building to meet the occupants of the car. The Volkswagen door opened, and a large, burly man pushed a young, handcuffed Asian woman towards the building. She looked frightened and confused; Angel </w:delText>
        </w:r>
        <w:r w:rsidRPr="00683814" w:rsidDel="006A2B46">
          <w:delText>surmised</w:delText>
        </w:r>
        <w:r w:rsidDel="006A2B46">
          <w:delText xml:space="preserve"> that she was in her teens. The husky mob grunt handed the person from the building the girl’s passport and handcuff keys. The mobster quickly pushed her into the building, and the Volkswagen drove away.</w:delText>
        </w:r>
      </w:del>
    </w:p>
    <w:p w14:paraId="2A40CD24" w14:textId="602CD132" w:rsidR="00A55CAC" w:rsidDel="006A2B46" w:rsidRDefault="00A55CAC">
      <w:pPr>
        <w:pStyle w:val="BodyNormal"/>
        <w:rPr>
          <w:del w:id="904" w:author="Author"/>
        </w:rPr>
      </w:pPr>
      <w:del w:id="905" w:author="Author">
        <w:r w:rsidDel="006A2B46">
          <w:delText xml:space="preserve">Angel waited for twenty minutes, needing a respite from pedestrian and motor vehicle traffic before making her move. This day, she was tricked out with a Taser pistol, her </w:delText>
        </w:r>
        <w:r w:rsidRPr="00FA271D" w:rsidDel="006A2B46">
          <w:delText>Avenger stun gun</w:delText>
        </w:r>
        <w:r w:rsidDel="006A2B46">
          <w:delText xml:space="preserve">, and </w:delText>
        </w:r>
        <w:r w:rsidR="00C93012" w:rsidDel="006A2B46">
          <w:delText xml:space="preserve">a </w:delText>
        </w:r>
        <w:r w:rsidDel="006A2B46">
          <w:delText>pepper spray canister. At the right moment, she sprinted to the front entrance with her favorite lock-picking tool at the ready. In a few seconds, she unlocked the door and quietly slipped inside.</w:delText>
        </w:r>
      </w:del>
    </w:p>
    <w:p w14:paraId="29CB9172" w14:textId="73F8CA2F" w:rsidR="008125F2" w:rsidDel="006A2B46" w:rsidRDefault="00A55CAC">
      <w:pPr>
        <w:pStyle w:val="BodyNormal"/>
        <w:rPr>
          <w:del w:id="906" w:author="Author"/>
        </w:rPr>
        <w:sectPr w:rsidR="008125F2" w:rsidDel="006A2B46" w:rsidSect="003135B1">
          <w:type w:val="oddPage"/>
          <w:pgSz w:w="8640" w:h="12960" w:code="1"/>
          <w:pgMar w:top="720" w:right="720" w:bottom="720" w:left="720" w:header="720" w:footer="720" w:gutter="720"/>
          <w:cols w:space="720"/>
          <w:titlePg/>
          <w:docGrid w:linePitch="360"/>
        </w:sectPr>
      </w:pPr>
      <w:del w:id="907" w:author="Author">
        <w:r w:rsidDel="006A2B46">
          <w:delText>Years of abandonment and moisture seepage promoted mildew, giving the building an aroma of dirty socks and rotting wood. Padding silently up the stairs to the second floor, Angel listened. The building had three apartments on the second floor, accessible from a long hallway down the north side. She could hear voices coming from the middle doorway.</w:delText>
        </w:r>
      </w:del>
    </w:p>
    <w:p w14:paraId="130AB0F4" w14:textId="2A7175D3" w:rsidR="00A55CAC" w:rsidDel="006A2B46" w:rsidRDefault="00A55CAC">
      <w:pPr>
        <w:pStyle w:val="BodyNormal"/>
        <w:rPr>
          <w:del w:id="908" w:author="Author"/>
        </w:rPr>
      </w:pPr>
    </w:p>
    <w:p w14:paraId="1C333013" w14:textId="466A2D0D" w:rsidR="00A55CAC" w:rsidDel="006A2B46" w:rsidRDefault="00A55CAC">
      <w:pPr>
        <w:pStyle w:val="BodyNormal"/>
        <w:rPr>
          <w:del w:id="909" w:author="Author"/>
        </w:rPr>
      </w:pPr>
      <w:del w:id="910" w:author="Author">
        <w:r w:rsidDel="006A2B46">
          <w:delText xml:space="preserve">“Velmir, Hi. It’s </w:delText>
        </w:r>
        <w:r w:rsidRPr="00376967" w:rsidDel="006A2B46">
          <w:delText>Milosh</w:delText>
        </w:r>
        <w:r w:rsidDel="006A2B46">
          <w:delText>. Yes, the last one just arrived. So all five are ready to ship to St. Louis tomorrow. Yes, I have all five passports. Erik? He’s here, in the chair listening to music. I think he’s asleep.</w:delText>
        </w:r>
      </w:del>
    </w:p>
    <w:p w14:paraId="72C7FB8D" w14:textId="62A0CE28" w:rsidR="00A55CAC" w:rsidDel="006A2B46" w:rsidRDefault="00A55CAC">
      <w:pPr>
        <w:pStyle w:val="BodyNormal"/>
        <w:rPr>
          <w:del w:id="911" w:author="Author"/>
        </w:rPr>
      </w:pPr>
      <w:del w:id="912" w:author="Author">
        <w:r w:rsidDel="006A2B46">
          <w:delText>Velmir, the girl who just arrived, is pigeon material. That’s right, here’s a picture of her. Is she a virgin? Yeah, I checked. Let me know if you want her for pigeon duty.</w:delText>
        </w:r>
      </w:del>
    </w:p>
    <w:p w14:paraId="2F46E750" w14:textId="06E06AF8" w:rsidR="008125F2" w:rsidDel="006A2B46" w:rsidRDefault="00A55CAC">
      <w:pPr>
        <w:pStyle w:val="BodyNormal"/>
        <w:rPr>
          <w:del w:id="913" w:author="Author"/>
        </w:rPr>
        <w:sectPr w:rsidR="008125F2" w:rsidDel="006A2B46" w:rsidSect="003135B1">
          <w:type w:val="continuous"/>
          <w:pgSz w:w="8640" w:h="12960" w:code="1"/>
          <w:pgMar w:top="720" w:right="720" w:bottom="720" w:left="720" w:header="720" w:footer="720" w:gutter="720"/>
          <w:cols w:space="720"/>
          <w:titlePg/>
          <w:docGrid w:linePitch="360"/>
        </w:sectPr>
      </w:pPr>
      <w:del w:id="914" w:author="Author">
        <w:r w:rsidDel="006A2B46">
          <w:delText>OK, I got it. Ship four out tomorrow to St. Louis, and you’ll pick up the cute one. Don’t worry; they’re all chained to the radiators. Mirupafshim, Velmir.”</w:delText>
        </w:r>
      </w:del>
    </w:p>
    <w:p w14:paraId="7D0A4854" w14:textId="6A746AF5" w:rsidR="00A55CAC" w:rsidDel="006A2B46" w:rsidRDefault="00A55CAC">
      <w:pPr>
        <w:pStyle w:val="BodyNormal"/>
        <w:rPr>
          <w:del w:id="915" w:author="Author"/>
        </w:rPr>
      </w:pPr>
    </w:p>
    <w:p w14:paraId="0E85C551" w14:textId="67C2C845" w:rsidR="00A55CAC" w:rsidDel="006A2B46" w:rsidRDefault="00A55CAC">
      <w:pPr>
        <w:pStyle w:val="BodyNormal"/>
        <w:rPr>
          <w:del w:id="916" w:author="Author"/>
        </w:rPr>
      </w:pPr>
      <w:del w:id="917" w:author="Author">
        <w:r w:rsidDel="006A2B46">
          <w:delText>Angel unholstered her Taser pistol and moved silently towards the middle apartment where the women were being held. Her Taser has a 12-foot range and would incapacitate the target for 30 seconds. That’s how long she would have to subdue the others.</w:delText>
        </w:r>
      </w:del>
    </w:p>
    <w:p w14:paraId="3CEF5F36" w14:textId="4BC22D53" w:rsidR="00A55CAC" w:rsidDel="006A2B46" w:rsidRDefault="00A55CAC">
      <w:pPr>
        <w:pStyle w:val="BodyNormal"/>
        <w:rPr>
          <w:del w:id="918" w:author="Author"/>
        </w:rPr>
      </w:pPr>
      <w:del w:id="919" w:author="Author">
        <w:r w:rsidDel="006A2B46">
          <w:delText xml:space="preserve">Angel sprang into the middle of the apartment’s living room. Her years of training and dedication made her </w:delText>
        </w:r>
        <w:r w:rsidR="00405316" w:rsidDel="006A2B46">
          <w:delText>subsequen</w:delText>
        </w:r>
        <w:r w:rsidDel="006A2B46">
          <w:delText xml:space="preserve">t actions instinctive and swift. </w:delText>
        </w:r>
        <w:r w:rsidR="00D65CAC" w:rsidDel="006A2B46">
          <w:delText>S</w:delText>
        </w:r>
        <w:r w:rsidDel="006A2B46">
          <w:delText>cann</w:delText>
        </w:r>
        <w:r w:rsidR="00D65CAC" w:rsidDel="006A2B46">
          <w:delText>ing</w:delText>
        </w:r>
        <w:r w:rsidDel="006A2B46">
          <w:delText xml:space="preserve"> the room</w:delText>
        </w:r>
        <w:r w:rsidR="00D65CAC" w:rsidDel="006A2B46">
          <w:delText xml:space="preserve">, she </w:delText>
        </w:r>
        <w:r w:rsidR="00AE0547" w:rsidDel="006A2B46">
          <w:delText>observed</w:delText>
        </w:r>
        <w:r w:rsidDel="006A2B46">
          <w:delText xml:space="preserve"> </w:delText>
        </w:r>
        <w:r w:rsidR="00AE0547" w:rsidDel="006A2B46">
          <w:delText>f</w:delText>
        </w:r>
        <w:r w:rsidR="00F5257A" w:rsidDel="006A2B46">
          <w:delText xml:space="preserve">ive women </w:delText>
        </w:r>
        <w:r w:rsidDel="006A2B46">
          <w:delText xml:space="preserve">lying on four dirty mattresses arrayed on the floor. </w:delText>
        </w:r>
        <w:r w:rsidR="00991BB0" w:rsidDel="006A2B46">
          <w:delText>H</w:delText>
        </w:r>
        <w:r w:rsidR="00FD224A" w:rsidDel="006A2B46">
          <w:delText>andcuffs were</w:delText>
        </w:r>
        <w:r w:rsidDel="006A2B46">
          <w:delText xml:space="preserve"> applied to their ankles, tethered to ten-foot vinyl-covered steel cables connected to the radiator pipes. The windows were covered with dark paper; only natural light from the hallway illuminated the room. A large table in one corner contained several boxes and a stack of passports. Two small dining room chairs were touching the table. </w:delText>
        </w:r>
      </w:del>
    </w:p>
    <w:p w14:paraId="46246997" w14:textId="1026C0B7" w:rsidR="00A55CAC" w:rsidDel="006A2B46" w:rsidRDefault="00A55CAC">
      <w:pPr>
        <w:pStyle w:val="BodyNormal"/>
        <w:rPr>
          <w:del w:id="920" w:author="Author"/>
        </w:rPr>
      </w:pPr>
      <w:del w:id="921" w:author="Author">
        <w:r w:rsidDel="006A2B46">
          <w:delText>One man was sleeping in a rotting comfortable chair, eyes closed, earbuds probably playing music. The other man was standing, facing Angel with an astounded expression on his face.</w:delText>
        </w:r>
      </w:del>
    </w:p>
    <w:p w14:paraId="7DF3B0ED" w14:textId="781E2514" w:rsidR="00A55CAC" w:rsidDel="006A2B46" w:rsidRDefault="00A55CAC">
      <w:pPr>
        <w:pStyle w:val="BodyNormal"/>
        <w:rPr>
          <w:del w:id="922" w:author="Author"/>
        </w:rPr>
      </w:pPr>
      <w:del w:id="923" w:author="Author">
        <w:r w:rsidDel="006A2B46">
          <w:delText xml:space="preserve">“Who the fuck are you?” he bleated. </w:delText>
        </w:r>
      </w:del>
    </w:p>
    <w:p w14:paraId="08D76398" w14:textId="1093FECB" w:rsidR="00A55CAC" w:rsidDel="006A2B46" w:rsidRDefault="00A55CAC">
      <w:pPr>
        <w:pStyle w:val="BodyNormal"/>
        <w:rPr>
          <w:del w:id="924" w:author="Author"/>
        </w:rPr>
      </w:pPr>
      <w:del w:id="925" w:author="Author">
        <w:r w:rsidDel="006A2B46">
          <w:delText xml:space="preserve">Angel’s response was immediate. She pointed her Taser pistol at him and fired. The two tiny darts hit </w:delText>
        </w:r>
        <w:r w:rsidRPr="00376967" w:rsidDel="006A2B46">
          <w:delText xml:space="preserve">Milosh </w:delText>
        </w:r>
        <w:r w:rsidDel="006A2B46">
          <w:delText>near his sternum, and 50,000 volts of low-current electricity made him collapse to the floor in agony. Angel dropped the pistol, knowing that it would continue to discharge for thirty seconds.</w:delText>
        </w:r>
      </w:del>
    </w:p>
    <w:p w14:paraId="4A147C7C" w14:textId="7F777AB2" w:rsidR="00A55CAC" w:rsidDel="006A2B46" w:rsidRDefault="00A55CAC">
      <w:pPr>
        <w:pStyle w:val="BodyNormal"/>
        <w:rPr>
          <w:del w:id="926" w:author="Author"/>
        </w:rPr>
      </w:pPr>
      <w:del w:id="927" w:author="Author">
        <w:r w:rsidDel="006A2B46">
          <w:delText xml:space="preserve">Both </w:delText>
        </w:r>
        <w:r w:rsidRPr="00376967" w:rsidDel="006A2B46">
          <w:delText>Milosh</w:delText>
        </w:r>
        <w:r w:rsidDel="006A2B46">
          <w:delText xml:space="preserve">’s cries and similar shrieks from the five women woke the man in the chair. Eric attempted to rise but was met with a face-full of pepper spray from Angel’s Sabre canister. He stood up, clawing at his burning eyes, barefoot due to the oppressive heat in the room, and Angel took swift advantage. She stomped on his right foot, making him yelp and drop to one knee. Angel pirouetted and delivered a toe kick to his jaw; she could </w:delText>
        </w:r>
        <w:r w:rsidR="00347174" w:rsidDel="006A2B46">
          <w:delText>feel</w:delText>
        </w:r>
        <w:r w:rsidDel="006A2B46">
          <w:delText xml:space="preserve"> the jawbone break as he fell senseless to the floor.</w:delText>
        </w:r>
      </w:del>
    </w:p>
    <w:p w14:paraId="0EF878B7" w14:textId="62E022E9" w:rsidR="00A55CAC" w:rsidDel="006A2B46" w:rsidRDefault="00A55CAC">
      <w:pPr>
        <w:pStyle w:val="BodyNormal"/>
        <w:rPr>
          <w:del w:id="928" w:author="Author"/>
        </w:rPr>
      </w:pPr>
      <w:del w:id="929" w:author="Author">
        <w:r w:rsidRPr="00376967" w:rsidDel="006A2B46">
          <w:delText>Milosh</w:delText>
        </w:r>
        <w:r w:rsidDel="006A2B46">
          <w:delText xml:space="preserve"> didn’t fare any better when the Taser stopped discharging. Angel painted his face with the pepper spray as he rose. He foolishly raised both his arms to rub at his burning eyes, and she clobbered him with the nearest dining room chair. The force of the blow cracked one of his ribs. As he leaned forward, howling in pain, Angel turned sideways and delivered an elbow smash to his chin. </w:delText>
        </w:r>
        <w:r w:rsidRPr="00376967" w:rsidDel="006A2B46">
          <w:delText>Milosh</w:delText>
        </w:r>
        <w:r w:rsidDel="006A2B46">
          <w:delText xml:space="preserve"> toppled to the floor in a heap, the cracked rib punching through the skin, oozing blood.</w:delText>
        </w:r>
      </w:del>
    </w:p>
    <w:p w14:paraId="6D3BCBE2" w14:textId="2433A634" w:rsidR="00A55CAC" w:rsidDel="006A2B46" w:rsidRDefault="00A55CAC">
      <w:pPr>
        <w:pStyle w:val="BodyNormal"/>
        <w:rPr>
          <w:del w:id="930" w:author="Author"/>
        </w:rPr>
      </w:pPr>
      <w:del w:id="931" w:author="Author">
        <w:r w:rsidDel="006A2B46">
          <w:delText xml:space="preserve">She went to work, fetching her </w:delText>
        </w:r>
        <w:r w:rsidR="0091131A" w:rsidDel="006A2B46">
          <w:delText>zip-tie</w:delText>
        </w:r>
        <w:r w:rsidR="00BD5603" w:rsidDel="006A2B46">
          <w:delText>s</w:delText>
        </w:r>
        <w:r w:rsidR="0091131A" w:rsidDel="006A2B46">
          <w:delText xml:space="preserve"> </w:delText>
        </w:r>
        <w:r w:rsidDel="006A2B46">
          <w:delText xml:space="preserve">and binding both men’s ankles and hands behind their backs. </w:delText>
        </w:r>
      </w:del>
    </w:p>
    <w:p w14:paraId="2A09A147" w14:textId="4E2C6AC8" w:rsidR="00A55CAC" w:rsidDel="006A2B46" w:rsidRDefault="00A55CAC">
      <w:pPr>
        <w:pStyle w:val="BodyNormal"/>
        <w:rPr>
          <w:del w:id="932" w:author="Author"/>
        </w:rPr>
      </w:pPr>
      <w:del w:id="933" w:author="Author">
        <w:r w:rsidDel="006A2B46">
          <w:delText xml:space="preserve">Angel photographed the chained women and the two restrained mob thugs. She inspected the table, finding two large boxes of cocaine, neatly packaged into 8-ball bags. There was also a satchel bag containing cash, about $70,000. She found the handcuff keys and proceeded to unlock the handcuffs from the women’s ankles. By this time, the </w:delText>
        </w:r>
        <w:r w:rsidR="00C11370" w:rsidDel="006A2B46">
          <w:delText xml:space="preserve">Asian </w:delText>
        </w:r>
        <w:r w:rsidDel="006A2B46">
          <w:delText xml:space="preserve">women had calmed down, seemingly interested in what she was doing. Angel attached the five steel cables to the two men. Using some duct tape from the table, she taped over their mouths so they couldn’t cry out. She also removed the Taser barbs and tiny wires from </w:delText>
        </w:r>
        <w:r w:rsidRPr="00376967" w:rsidDel="006A2B46">
          <w:delText>Milosh</w:delText>
        </w:r>
        <w:r w:rsidDel="006A2B46">
          <w:delText xml:space="preserve"> and stowed them in her fanny pack.</w:delText>
        </w:r>
      </w:del>
    </w:p>
    <w:p w14:paraId="745DB36C" w14:textId="533B1F83" w:rsidR="00EB2521" w:rsidDel="006A2B46" w:rsidRDefault="00A55CAC">
      <w:pPr>
        <w:pStyle w:val="BodyNormal"/>
        <w:rPr>
          <w:del w:id="934" w:author="Author"/>
        </w:rPr>
      </w:pPr>
      <w:del w:id="935" w:author="Author">
        <w:r w:rsidDel="006A2B46">
          <w:delText xml:space="preserve">Angel, looking at the passport pictures, handed each woman their documents. </w:delText>
        </w:r>
        <w:r w:rsidR="00EC2C47" w:rsidDel="006A2B46">
          <w:delText xml:space="preserve">While </w:delText>
        </w:r>
        <w:r w:rsidR="00C6558C" w:rsidDel="006A2B46">
          <w:delText>there are eight languages spoken in China, seventy percent</w:delText>
        </w:r>
        <w:r w:rsidR="00E31205" w:rsidDel="006A2B46">
          <w:delText xml:space="preserve"> of the Chinese nation</w:delText>
        </w:r>
        <w:r w:rsidR="00C6558C" w:rsidDel="006A2B46">
          <w:delText xml:space="preserve"> speak</w:delText>
        </w:r>
        <w:r w:rsidR="00E31205" w:rsidDel="006A2B46">
          <w:delText>s</w:delText>
        </w:r>
        <w:r w:rsidR="00C6558C" w:rsidDel="006A2B46">
          <w:delText xml:space="preserve"> Mandarin</w:delText>
        </w:r>
        <w:r w:rsidR="00E31205" w:rsidDel="006A2B46">
          <w:delText>.</w:delText>
        </w:r>
        <w:r w:rsidR="00C6558C" w:rsidDel="006A2B46">
          <w:delText xml:space="preserve"> </w:delText>
        </w:r>
        <w:r w:rsidDel="006A2B46">
          <w:delText>S</w:delText>
        </w:r>
        <w:r w:rsidR="008833D1" w:rsidDel="006A2B46">
          <w:delText>o Angel</w:delText>
        </w:r>
        <w:r w:rsidDel="006A2B46">
          <w:delText xml:space="preserve"> started a text-to-Mandarin application on her smartphone.</w:delText>
        </w:r>
      </w:del>
    </w:p>
    <w:p w14:paraId="4E7CE427" w14:textId="68691468" w:rsidR="00A55CAC" w:rsidDel="006A2B46" w:rsidRDefault="00A55CAC">
      <w:pPr>
        <w:pStyle w:val="BodyNormal"/>
        <w:rPr>
          <w:del w:id="936" w:author="Author"/>
        </w:rPr>
      </w:pPr>
      <w:del w:id="937" w:author="Author">
        <w:r w:rsidDel="006A2B46">
          <w:delText xml:space="preserve"> </w:delText>
        </w:r>
      </w:del>
    </w:p>
    <w:p w14:paraId="28499153" w14:textId="3A677767" w:rsidR="00A55CAC" w:rsidDel="006A2B46" w:rsidRDefault="00A55CAC">
      <w:pPr>
        <w:pStyle w:val="BodyNormal"/>
        <w:rPr>
          <w:del w:id="938" w:author="Author"/>
        </w:rPr>
      </w:pPr>
      <w:del w:id="939" w:author="Author">
        <w:r w:rsidDel="006A2B46">
          <w:delText>“</w:delText>
        </w:r>
        <w:r w:rsidRPr="009127A7" w:rsidDel="006A2B46">
          <w:delText>Do any of you speak English? Raise your hand if you do</w:delText>
        </w:r>
        <w:r w:rsidDel="006A2B46">
          <w:delText>.”</w:delText>
        </w:r>
      </w:del>
    </w:p>
    <w:p w14:paraId="5D6806AD" w14:textId="2E5C8010" w:rsidR="00EB2521" w:rsidDel="006A2B46" w:rsidRDefault="00EB2521">
      <w:pPr>
        <w:pStyle w:val="BodyNormal"/>
        <w:rPr>
          <w:del w:id="940" w:author="Author"/>
        </w:rPr>
      </w:pPr>
    </w:p>
    <w:p w14:paraId="2958D8DF" w14:textId="61F3F4D1" w:rsidR="00A55CAC" w:rsidDel="006A2B46" w:rsidRDefault="00A55CAC">
      <w:pPr>
        <w:pStyle w:val="BodyNormal"/>
        <w:rPr>
          <w:del w:id="941" w:author="Author"/>
        </w:rPr>
      </w:pPr>
      <w:del w:id="942" w:author="Author">
        <w:r w:rsidDel="006A2B46">
          <w:delText>None of the five women raised their hands.</w:delText>
        </w:r>
      </w:del>
    </w:p>
    <w:p w14:paraId="5AC3C72E" w14:textId="6703D588" w:rsidR="00EB2521" w:rsidDel="006A2B46" w:rsidRDefault="00EB2521">
      <w:pPr>
        <w:pStyle w:val="BodyNormal"/>
        <w:rPr>
          <w:del w:id="943" w:author="Author"/>
        </w:rPr>
      </w:pPr>
    </w:p>
    <w:p w14:paraId="5084B3EF" w14:textId="4A715D41" w:rsidR="00A55CAC" w:rsidDel="006A2B46" w:rsidRDefault="00A55CAC">
      <w:pPr>
        <w:pStyle w:val="BodyNormal"/>
        <w:rPr>
          <w:del w:id="944" w:author="Author"/>
        </w:rPr>
      </w:pPr>
      <w:del w:id="945" w:author="Author">
        <w:r w:rsidDel="006A2B46">
          <w:delText>“</w:delText>
        </w:r>
        <w:r w:rsidRPr="009127A7" w:rsidDel="006A2B46">
          <w:delText>These evil men were going to sell you into slavery or prostitution. They will make you drug addicts. I can take you to safety. If you choose to stay, you will not live long. Raise your hand if you want me to take you to safety</w:delText>
        </w:r>
        <w:r w:rsidDel="006A2B46">
          <w:delText>.”</w:delText>
        </w:r>
      </w:del>
    </w:p>
    <w:p w14:paraId="2896DBB4" w14:textId="7A135E5A" w:rsidR="00EB2521" w:rsidDel="006A2B46" w:rsidRDefault="00EB2521">
      <w:pPr>
        <w:pStyle w:val="BodyNormal"/>
        <w:rPr>
          <w:del w:id="946" w:author="Author"/>
        </w:rPr>
      </w:pPr>
    </w:p>
    <w:p w14:paraId="39CBE5BF" w14:textId="2819572A" w:rsidR="00575698" w:rsidDel="006A2B46" w:rsidRDefault="00A55CAC">
      <w:pPr>
        <w:pStyle w:val="BodyNormal"/>
        <w:rPr>
          <w:del w:id="947" w:author="Author"/>
        </w:rPr>
      </w:pPr>
      <w:del w:id="948" w:author="Author">
        <w:r w:rsidDel="006A2B46">
          <w:delText>Again, all five women raised their hands.</w:delText>
        </w:r>
      </w:del>
    </w:p>
    <w:p w14:paraId="73648D0C" w14:textId="6FA6E8C7" w:rsidR="00A55CAC" w:rsidDel="006A2B46" w:rsidRDefault="00A55CAC">
      <w:pPr>
        <w:pStyle w:val="BodyNormal"/>
        <w:rPr>
          <w:del w:id="949" w:author="Author"/>
        </w:rPr>
      </w:pPr>
      <w:del w:id="950" w:author="Author">
        <w:r w:rsidDel="006A2B46">
          <w:delText>“</w:delText>
        </w:r>
        <w:r w:rsidRPr="009127A7" w:rsidDel="006A2B46">
          <w:delText>OK, I will take you to an organization called HopeNet. They will give you a choice. You can go home or stay in the United States. If you stay, they will educate you, teach you a skill, provide forged citizenship papers, and integrate you into a family here in the United States. Get dressed. We have to leave</w:delText>
        </w:r>
        <w:r w:rsidDel="006A2B46">
          <w:delText>.”</w:delText>
        </w:r>
      </w:del>
    </w:p>
    <w:p w14:paraId="0287DF90" w14:textId="713CFB9F" w:rsidR="00EB2521" w:rsidDel="006A2B46" w:rsidRDefault="00EB2521">
      <w:pPr>
        <w:pStyle w:val="BodyNormal"/>
        <w:rPr>
          <w:del w:id="951" w:author="Author"/>
        </w:rPr>
      </w:pPr>
    </w:p>
    <w:p w14:paraId="7383F3BA" w14:textId="66F82772" w:rsidR="00A55CAC" w:rsidDel="006A2B46" w:rsidRDefault="00A55CAC">
      <w:pPr>
        <w:pStyle w:val="BodyNormal"/>
        <w:rPr>
          <w:del w:id="952" w:author="Author"/>
        </w:rPr>
      </w:pPr>
      <w:del w:id="953" w:author="Author">
        <w:r w:rsidDel="006A2B46">
          <w:delText>As the women were dressing, Angel text messaged Vincent Zhang, Chinatown’s Father of HopeNet. She explained that she had five Asian women, victims of human trafficking, that needed repatriation. They agreed on a remote area north of Chicago for the transfer, an empty field with no people, no surveillance cameras. Angel explained that she had $70,000 of mob money to contribute; Zhang said the financial support would be appreciated.</w:delText>
        </w:r>
      </w:del>
    </w:p>
    <w:p w14:paraId="6F2090EA" w14:textId="0BE14192" w:rsidR="00A55CAC" w:rsidDel="006A2B46" w:rsidRDefault="00A55CAC">
      <w:pPr>
        <w:pStyle w:val="BodyNormal"/>
        <w:rPr>
          <w:del w:id="954" w:author="Author"/>
        </w:rPr>
      </w:pPr>
      <w:del w:id="955" w:author="Author">
        <w:r w:rsidDel="006A2B46">
          <w:delText>Angel prepared a text message for the Precinct 7 dispatcher with two photographs; the chained women and the injured thugs. The dispatch was curt and to the point.</w:delText>
        </w:r>
      </w:del>
    </w:p>
    <w:p w14:paraId="1154E211" w14:textId="5B9D2EAB" w:rsidR="00CB09FC" w:rsidDel="006A2B46" w:rsidRDefault="00CB09FC">
      <w:pPr>
        <w:pStyle w:val="BodyNormal"/>
        <w:rPr>
          <w:del w:id="956" w:author="Author"/>
        </w:rPr>
      </w:pPr>
    </w:p>
    <w:p w14:paraId="4F644988" w14:textId="0ACF8D95" w:rsidR="00A55CAC" w:rsidDel="006A2B46" w:rsidRDefault="00A55CAC">
      <w:pPr>
        <w:pStyle w:val="BodyNormal"/>
        <w:rPr>
          <w:del w:id="957" w:author="Author"/>
        </w:rPr>
      </w:pPr>
      <w:del w:id="958" w:author="Author">
        <w:r w:rsidDel="006A2B46">
          <w:delText>“</w:delText>
        </w:r>
        <w:r w:rsidRPr="00116FDD" w:rsidDel="006A2B46">
          <w:delText>Send Emergency Medical Technicians immediately to 6735 South Halsted Street. Two Albanian mob grunts, holding five Asian immigrants prisoner for human trafficking, now have multiple contusions, broken ribs, and dislocated jaws. The five women have been turned over to HopeNet for processing. Have a nice day!</w:delText>
        </w:r>
        <w:r w:rsidDel="006A2B46">
          <w:delText>”</w:delText>
        </w:r>
      </w:del>
    </w:p>
    <w:p w14:paraId="19329A34" w14:textId="57774BEB" w:rsidR="00CB09FC" w:rsidDel="006A2B46" w:rsidRDefault="00CB09FC">
      <w:pPr>
        <w:pStyle w:val="BodyNormal"/>
        <w:rPr>
          <w:del w:id="959" w:author="Author"/>
        </w:rPr>
      </w:pPr>
    </w:p>
    <w:p w14:paraId="441C1D4E" w14:textId="550F6740" w:rsidR="00DF5CB8" w:rsidDel="006A2B46" w:rsidRDefault="00DF5CB8">
      <w:pPr>
        <w:pStyle w:val="BodyNormal"/>
        <w:rPr>
          <w:del w:id="960" w:author="Author"/>
        </w:rPr>
      </w:pPr>
      <w:del w:id="961" w:author="Author">
        <w:r w:rsidDel="006A2B46">
          <w:delText>Once the women were ready, Angel explained their escape with the text-to-Mandarin app.</w:delText>
        </w:r>
      </w:del>
    </w:p>
    <w:p w14:paraId="0731DD60" w14:textId="4AF8D366" w:rsidR="00CB09FC" w:rsidDel="006A2B46" w:rsidRDefault="00CB09FC">
      <w:pPr>
        <w:pStyle w:val="BodyNormal"/>
        <w:rPr>
          <w:del w:id="962" w:author="Author"/>
        </w:rPr>
      </w:pPr>
    </w:p>
    <w:p w14:paraId="059D022C" w14:textId="27AC4927" w:rsidR="00DF5CB8" w:rsidDel="006A2B46" w:rsidRDefault="00DF5CB8">
      <w:pPr>
        <w:pStyle w:val="BodyNormal"/>
        <w:rPr>
          <w:del w:id="963" w:author="Author"/>
        </w:rPr>
      </w:pPr>
      <w:del w:id="964" w:author="Author">
        <w:r w:rsidDel="006A2B46">
          <w:delText>“</w:delText>
        </w:r>
        <w:r w:rsidRPr="009127A7" w:rsidDel="006A2B46">
          <w:delText>Move to the bottom of the stairs. I have a car waiting. When its gull-wing doors open, run into it as fast as you can</w:delText>
        </w:r>
        <w:r w:rsidDel="006A2B46">
          <w:delText>.”</w:delText>
        </w:r>
      </w:del>
    </w:p>
    <w:p w14:paraId="54FA550B" w14:textId="177F2494" w:rsidR="00CB09FC" w:rsidDel="006A2B46" w:rsidRDefault="00CB09FC">
      <w:pPr>
        <w:pStyle w:val="BodyNormal"/>
        <w:rPr>
          <w:del w:id="965" w:author="Author"/>
        </w:rPr>
      </w:pPr>
    </w:p>
    <w:p w14:paraId="5565CF3B" w14:textId="71F3CCC2" w:rsidR="00A55CAC" w:rsidDel="006A2B46" w:rsidRDefault="00A55CAC">
      <w:pPr>
        <w:pStyle w:val="BodyNormal"/>
        <w:rPr>
          <w:del w:id="966" w:author="Author"/>
        </w:rPr>
      </w:pPr>
      <w:del w:id="967" w:author="Author">
        <w:r w:rsidDel="006A2B46">
          <w:delText>Angel recalled her Tesla SUV, and as soon as it opened its gull-wing doors, the women ran and clambered in. Angel commanded the destination and the vehicle started moving. As it exited Englewood, she sent the text message to the police.</w:delText>
        </w:r>
      </w:del>
    </w:p>
    <w:p w14:paraId="3DCBE8B2" w14:textId="3103108F" w:rsidR="00A55CAC" w:rsidDel="006A2B46" w:rsidRDefault="00A55CAC">
      <w:pPr>
        <w:pStyle w:val="BodyNormal"/>
        <w:rPr>
          <w:del w:id="968" w:author="Author"/>
        </w:rPr>
      </w:pPr>
    </w:p>
    <w:p w14:paraId="52AABB78" w14:textId="298F8D61" w:rsidR="00A55CAC" w:rsidDel="006A2B46" w:rsidRDefault="00A55CAC">
      <w:pPr>
        <w:pStyle w:val="BodyNormal"/>
        <w:rPr>
          <w:del w:id="969" w:author="Author"/>
        </w:rPr>
      </w:pPr>
      <w:del w:id="970" w:author="Author">
        <w:r w:rsidDel="006A2B46">
          <w:delText>Officers Rosie Juarez and Robert Lyle arrived at 6735 South Halsted as the EMT van pulled up. Getting out, they drew their service revolvers and opened the unlocked door to the vacant building. They could hear some muffled moaning, even at the bottom of the stairs.</w:delText>
        </w:r>
      </w:del>
    </w:p>
    <w:p w14:paraId="7AE6DD61" w14:textId="75467C0D" w:rsidR="00A55CAC" w:rsidDel="006A2B46" w:rsidRDefault="00A55CAC">
      <w:pPr>
        <w:pStyle w:val="BodyNormal"/>
        <w:rPr>
          <w:del w:id="971" w:author="Author"/>
        </w:rPr>
      </w:pPr>
      <w:del w:id="972" w:author="Author">
        <w:r w:rsidDel="006A2B46">
          <w:delText>“Jesus, this place smells like shit,” Officer Juarez observed as they ascended the stairs. Entering the scene of the crime, they encountered the wounded men. The EMTs made a quick examination.</w:delText>
        </w:r>
      </w:del>
    </w:p>
    <w:p w14:paraId="05C7DCEF" w14:textId="498D3A7F" w:rsidR="00A55CAC" w:rsidDel="006A2B46" w:rsidRDefault="00A55CAC">
      <w:pPr>
        <w:pStyle w:val="BodyNormal"/>
        <w:rPr>
          <w:del w:id="973" w:author="Author"/>
        </w:rPr>
      </w:pPr>
      <w:del w:id="974" w:author="Author">
        <w:r w:rsidDel="006A2B46">
          <w:delText>“OK, Robert, this one has a compound rib fracture. The other one has either a broken or dislocated jaw. We’ll need two ambulances.”</w:delText>
        </w:r>
      </w:del>
    </w:p>
    <w:p w14:paraId="5F7378B1" w14:textId="7BDBA43D" w:rsidR="00A55CAC" w:rsidDel="006A2B46" w:rsidRDefault="00A55CAC">
      <w:pPr>
        <w:pStyle w:val="BodyNormal"/>
        <w:rPr>
          <w:del w:id="975" w:author="Author"/>
        </w:rPr>
      </w:pPr>
      <w:del w:id="976" w:author="Author">
        <w:r w:rsidDel="006A2B46">
          <w:delText>“Robert, have a look at this,” Officer Juarez said, pointing to two large cardboard boxes of 8-Ball bags.</w:delText>
        </w:r>
      </w:del>
    </w:p>
    <w:p w14:paraId="6BE9FD28" w14:textId="7CF7911F" w:rsidR="00A55CAC" w:rsidDel="006A2B46" w:rsidRDefault="00A55CAC">
      <w:pPr>
        <w:pStyle w:val="BodyNormal"/>
        <w:rPr>
          <w:del w:id="977" w:author="Author"/>
        </w:rPr>
      </w:pPr>
      <w:del w:id="978" w:author="Author">
        <w:r w:rsidDel="006A2B46">
          <w:delText>“Jesus, Rosie, there must be a hundred thousand dollars of cocaine in these two boxes. We’ve got some big-time drug dealers here.”</w:delText>
        </w:r>
      </w:del>
    </w:p>
    <w:p w14:paraId="0AA1E617" w14:textId="206B2876" w:rsidR="00A55CAC" w:rsidDel="006A2B46" w:rsidRDefault="00A55CAC">
      <w:pPr>
        <w:pStyle w:val="BodyNormal"/>
        <w:rPr>
          <w:del w:id="979" w:author="Author"/>
        </w:rPr>
      </w:pPr>
      <w:del w:id="980" w:author="Author">
        <w:r w:rsidDel="006A2B46">
          <w:delText>The two EMT technicians peeled the duct tape from the men’s mouths.</w:delText>
        </w:r>
      </w:del>
    </w:p>
    <w:p w14:paraId="0004ABE5" w14:textId="64EBEF01" w:rsidR="00A55CAC" w:rsidDel="006A2B46" w:rsidRDefault="00A55CAC">
      <w:pPr>
        <w:pStyle w:val="BodyNormal"/>
        <w:rPr>
          <w:del w:id="981" w:author="Author"/>
        </w:rPr>
      </w:pPr>
      <w:del w:id="982" w:author="Author">
        <w:r w:rsidDel="006A2B46">
          <w:delText>“Who did this to you?” Officer Robert Lyle asked.</w:delText>
        </w:r>
      </w:del>
    </w:p>
    <w:p w14:paraId="4E4311C2" w14:textId="22FE6FBA" w:rsidR="00A55CAC" w:rsidDel="006A2B46" w:rsidRDefault="00A55CAC">
      <w:pPr>
        <w:pStyle w:val="BodyNormal"/>
        <w:rPr>
          <w:del w:id="983" w:author="Author"/>
        </w:rPr>
      </w:pPr>
      <w:del w:id="984" w:author="Author">
        <w:r w:rsidRPr="00376967" w:rsidDel="006A2B46">
          <w:delText>Milosh</w:delText>
        </w:r>
        <w:r w:rsidDel="006A2B46">
          <w:delText>’s voice was shaky, but he managed to say: “Some fucking woman beat the shit out of us!”</w:delText>
        </w:r>
      </w:del>
    </w:p>
    <w:p w14:paraId="7E0D27B3" w14:textId="2189E9B5" w:rsidR="00A55CAC" w:rsidDel="006A2B46" w:rsidRDefault="00A55CAC">
      <w:pPr>
        <w:pStyle w:val="BodyNormal"/>
        <w:rPr>
          <w:del w:id="985" w:author="Author"/>
        </w:rPr>
      </w:pPr>
      <w:del w:id="986" w:author="Author">
        <w:r w:rsidDel="006A2B46">
          <w:delText>“A woman did this?” Officer Juarez asked somewhat incredulously.</w:delText>
        </w:r>
      </w:del>
    </w:p>
    <w:p w14:paraId="59B8FF21" w14:textId="5F7CBD7C" w:rsidR="00A55CAC" w:rsidDel="006A2B46" w:rsidRDefault="00A55CAC">
      <w:pPr>
        <w:pStyle w:val="BodyNormal"/>
        <w:rPr>
          <w:del w:id="987" w:author="Author"/>
        </w:rPr>
      </w:pPr>
      <w:del w:id="988" w:author="Author">
        <w:r w:rsidDel="006A2B46">
          <w:delText xml:space="preserve">“Yeah, she was a God damned Amazon. She used a Taser on me, then hit me with a chair.” </w:delText>
        </w:r>
      </w:del>
    </w:p>
    <w:p w14:paraId="29206DA1" w14:textId="3579BA55" w:rsidR="00A55CAC" w:rsidDel="006A2B46" w:rsidRDefault="00A55CAC">
      <w:pPr>
        <w:pStyle w:val="BodyNormal"/>
        <w:rPr>
          <w:del w:id="989" w:author="Author"/>
        </w:rPr>
      </w:pPr>
      <w:del w:id="990" w:author="Author">
        <w:r w:rsidDel="006A2B46">
          <w:delText xml:space="preserve">Robert Lyle </w:delText>
        </w:r>
        <w:r w:rsidR="007F3BD6" w:rsidDel="006A2B46">
          <w:delText>called</w:delText>
        </w:r>
        <w:r w:rsidDel="006A2B46">
          <w:delText xml:space="preserve"> Precinct 7 headquarters to his father, James Lyle, the Precinct Commander.</w:delText>
        </w:r>
      </w:del>
    </w:p>
    <w:p w14:paraId="5C1A8EC1" w14:textId="60AB4BDE" w:rsidR="00A55CAC" w:rsidDel="006A2B46" w:rsidRDefault="00A55CAC">
      <w:pPr>
        <w:pStyle w:val="BodyNormal"/>
        <w:rPr>
          <w:del w:id="991" w:author="Author"/>
        </w:rPr>
      </w:pPr>
      <w:del w:id="992" w:author="Author">
        <w:r w:rsidDel="006A2B46">
          <w:delText>“What’s up, son?” asked Commander Lyle.</w:delText>
        </w:r>
      </w:del>
    </w:p>
    <w:p w14:paraId="01E37715" w14:textId="7249C9C2" w:rsidR="00A55CAC" w:rsidDel="006A2B46" w:rsidRDefault="00A55CAC">
      <w:pPr>
        <w:pStyle w:val="BodyNormal"/>
        <w:rPr>
          <w:del w:id="993" w:author="Author"/>
        </w:rPr>
      </w:pPr>
      <w:del w:id="994" w:author="Author">
        <w:r w:rsidDel="006A2B46">
          <w:delText>“Dad, you had better come down here to 6735 South Halsted. I’ve got two injured mob thugs with at least $100k of cocaine. It looks like we have a vigilante at work in the Precinct.”</w:delText>
        </w:r>
      </w:del>
    </w:p>
    <w:p w14:paraId="7A41672B" w14:textId="642A430F" w:rsidR="000C17A2" w:rsidDel="006A2B46" w:rsidRDefault="00A55CAC">
      <w:pPr>
        <w:pStyle w:val="BodyNormal"/>
        <w:rPr>
          <w:del w:id="995" w:author="Author"/>
        </w:rPr>
        <w:sectPr w:rsidR="000C17A2" w:rsidDel="006A2B46" w:rsidSect="003135B1">
          <w:type w:val="continuous"/>
          <w:pgSz w:w="8640" w:h="12960" w:code="1"/>
          <w:pgMar w:top="720" w:right="720" w:bottom="720" w:left="720" w:header="720" w:footer="720" w:gutter="720"/>
          <w:cols w:space="720"/>
          <w:titlePg/>
          <w:docGrid w:linePitch="360"/>
        </w:sectPr>
      </w:pPr>
      <w:del w:id="996" w:author="Author">
        <w:r w:rsidDel="006A2B46">
          <w:delText>“OK, I’ll be right there with a forensics team.”</w:delText>
        </w:r>
      </w:del>
    </w:p>
    <w:p w14:paraId="0E5C0280" w14:textId="445B8CFC" w:rsidR="00A55CAC" w:rsidDel="006A2B46" w:rsidRDefault="00A55CAC">
      <w:pPr>
        <w:pStyle w:val="BodyNormal"/>
        <w:rPr>
          <w:del w:id="997" w:author="Author"/>
        </w:rPr>
      </w:pPr>
    </w:p>
    <w:p w14:paraId="7AD89FDF" w14:textId="39C35AAE" w:rsidR="00A55CAC" w:rsidDel="006A2B46" w:rsidRDefault="00A55CAC">
      <w:pPr>
        <w:pStyle w:val="BodyNormal"/>
        <w:rPr>
          <w:del w:id="998" w:author="Author"/>
        </w:rPr>
      </w:pPr>
      <w:del w:id="999" w:author="Author">
        <w:r w:rsidDel="006A2B46">
          <w:delText xml:space="preserve">Ten minutes later, the abandoned building was crawling with cops. Erik was in no condition to speak with a broken jaw, so Commander Lyle turned to </w:delText>
        </w:r>
        <w:r w:rsidRPr="00376967" w:rsidDel="006A2B46">
          <w:delText>Milosh</w:delText>
        </w:r>
        <w:r w:rsidDel="006A2B46">
          <w:delText>.</w:delText>
        </w:r>
      </w:del>
    </w:p>
    <w:p w14:paraId="637A27C5" w14:textId="788AEF06" w:rsidR="00A55CAC" w:rsidDel="006A2B46" w:rsidRDefault="00A55CAC">
      <w:pPr>
        <w:pStyle w:val="BodyNormal"/>
        <w:rPr>
          <w:del w:id="1000" w:author="Author"/>
        </w:rPr>
      </w:pPr>
      <w:del w:id="1001" w:author="Author">
        <w:r w:rsidDel="006A2B46">
          <w:delText>“Who beat you up?”</w:delText>
        </w:r>
      </w:del>
    </w:p>
    <w:p w14:paraId="605490D9" w14:textId="03F5030B" w:rsidR="00A55CAC" w:rsidDel="006A2B46" w:rsidRDefault="00A55CAC">
      <w:pPr>
        <w:pStyle w:val="BodyNormal"/>
        <w:rPr>
          <w:del w:id="1002" w:author="Author"/>
        </w:rPr>
      </w:pPr>
      <w:del w:id="1003" w:author="Author">
        <w:r w:rsidDel="006A2B46">
          <w:delText xml:space="preserve">“We don’t know. Some fucking white Ninja woman. She fought real dirty. Hit me with a chair and didn’t say a word.” </w:delText>
        </w:r>
      </w:del>
    </w:p>
    <w:p w14:paraId="2745BE55" w14:textId="4E802857" w:rsidR="00A55CAC" w:rsidDel="006A2B46" w:rsidRDefault="00A55CAC">
      <w:pPr>
        <w:pStyle w:val="BodyNormal"/>
        <w:rPr>
          <w:del w:id="1004" w:author="Author"/>
        </w:rPr>
      </w:pPr>
      <w:del w:id="1005" w:author="Author">
        <w:r w:rsidDel="006A2B46">
          <w:delText>“Who are the five women shown in this photograph?”</w:delText>
        </w:r>
      </w:del>
    </w:p>
    <w:p w14:paraId="39A39321" w14:textId="2D3E1649" w:rsidR="00A55CAC" w:rsidDel="006A2B46" w:rsidRDefault="00A55CAC">
      <w:pPr>
        <w:pStyle w:val="BodyNormal"/>
        <w:rPr>
          <w:del w:id="1006" w:author="Author"/>
        </w:rPr>
      </w:pPr>
      <w:del w:id="1007" w:author="Author">
        <w:r w:rsidDel="006A2B46">
          <w:delText xml:space="preserve">“We want to speak to an attorney,” </w:delText>
        </w:r>
        <w:r w:rsidRPr="00376967" w:rsidDel="006A2B46">
          <w:delText>Milosh</w:delText>
        </w:r>
        <w:r w:rsidDel="006A2B46">
          <w:delText xml:space="preserve"> responded.</w:delText>
        </w:r>
      </w:del>
    </w:p>
    <w:p w14:paraId="44117F56" w14:textId="0A10A3C4" w:rsidR="00A55CAC" w:rsidDel="006A2B46" w:rsidRDefault="00A55CAC">
      <w:pPr>
        <w:pStyle w:val="BodyNormal"/>
        <w:rPr>
          <w:del w:id="1008" w:author="Author"/>
        </w:rPr>
      </w:pPr>
      <w:del w:id="1009" w:author="Author">
        <w:r w:rsidDel="006A2B46">
          <w:delText>“Look, dumbass,” Commander Lyle said, “you’ve got about $100,000 in cocaine here in 8-Ball bags. You’re a drug dealer. We can send you to prison for a long time. Maybe you should reconsider and cooperate with me.</w:delText>
        </w:r>
        <w:r w:rsidR="00DA0309" w:rsidDel="006A2B46">
          <w:delText xml:space="preserve"> </w:delText>
        </w:r>
        <w:r w:rsidDel="006A2B46">
          <w:delText>Robert, what did the surveillance camera outside show?”</w:delText>
        </w:r>
      </w:del>
    </w:p>
    <w:p w14:paraId="6E4EF13D" w14:textId="03ECF09D" w:rsidR="00A55CAC" w:rsidDel="006A2B46" w:rsidRDefault="00A55CAC">
      <w:pPr>
        <w:pStyle w:val="BodyNormal"/>
        <w:rPr>
          <w:del w:id="1010" w:author="Author"/>
        </w:rPr>
      </w:pPr>
      <w:del w:id="1011" w:author="Author">
        <w:r w:rsidDel="006A2B46">
          <w:delText>“Just talked to them; the camera doesn’t show anybody entering or leaving the building.”</w:delText>
        </w:r>
      </w:del>
    </w:p>
    <w:p w14:paraId="6AD9B766" w14:textId="3260B891" w:rsidR="00A55CAC" w:rsidDel="006A2B46" w:rsidRDefault="00A55CAC">
      <w:pPr>
        <w:pStyle w:val="BodyNormal"/>
        <w:rPr>
          <w:del w:id="1012" w:author="Author"/>
        </w:rPr>
      </w:pPr>
      <w:del w:id="1013" w:author="Author">
        <w:r w:rsidDel="006A2B46">
          <w:delText>“So, Robert, we’ve got a vigilante at work in our Precinct. I’ve got enough problems without some white woman taking the law into her own hands. If this lady vigilante rears her head again in my Precinct, I want her arrested!”</w:delText>
        </w:r>
      </w:del>
    </w:p>
    <w:p w14:paraId="3D5DA251" w14:textId="53F59235" w:rsidR="00A55CAC" w:rsidDel="006A2B46" w:rsidRDefault="00A55CAC">
      <w:pPr>
        <w:pStyle w:val="BodyNormal"/>
        <w:rPr>
          <w:del w:id="1014" w:author="Author"/>
        </w:rPr>
      </w:pPr>
      <w:del w:id="1015" w:author="Author">
        <w:r w:rsidDel="006A2B46">
          <w:delText>“Dad, these two mob grunts aren’t exactly Boy Scouts. This woman has done us a favor.”</w:delText>
        </w:r>
      </w:del>
    </w:p>
    <w:p w14:paraId="1E38A333" w14:textId="65A115EA" w:rsidR="001772ED" w:rsidDel="006A2B46" w:rsidRDefault="00A55CAC">
      <w:pPr>
        <w:pStyle w:val="BodyNormal"/>
        <w:rPr>
          <w:del w:id="1016" w:author="Author"/>
        </w:rPr>
        <w:sectPr w:rsidR="001772ED" w:rsidDel="006A2B46" w:rsidSect="003135B1">
          <w:type w:val="continuous"/>
          <w:pgSz w:w="8640" w:h="12960" w:code="1"/>
          <w:pgMar w:top="720" w:right="720" w:bottom="720" w:left="720" w:header="720" w:footer="720" w:gutter="720"/>
          <w:cols w:space="720"/>
          <w:titlePg/>
          <w:docGrid w:linePitch="360"/>
        </w:sectPr>
      </w:pPr>
      <w:del w:id="1017" w:author="Author">
        <w:r w:rsidDel="006A2B46">
          <w:delText>“She broke the law, Robert. Lawbreakers go to jail. That’s the way I run my Precinct.</w:delText>
        </w:r>
      </w:del>
    </w:p>
    <w:p w14:paraId="7CAB0628" w14:textId="7237EB5D" w:rsidR="00287B21" w:rsidRPr="00295C50" w:rsidRDefault="00287B21" w:rsidP="00295C50">
      <w:pPr>
        <w:pStyle w:val="ChapterNumber"/>
      </w:pPr>
      <w:bookmarkStart w:id="1018" w:name="_Toc30055644"/>
      <w:r w:rsidRPr="004376FE">
        <w:t>CHAPTER</w:t>
      </w:r>
      <w:r w:rsidR="00295C50">
        <w:t xml:space="preserve">    5</w:t>
      </w:r>
    </w:p>
    <w:p w14:paraId="19139CD5" w14:textId="2EFD8A23" w:rsidR="00A55CAC" w:rsidRPr="00FA271D" w:rsidRDefault="00A55CAC" w:rsidP="00A55CAC">
      <w:pPr>
        <w:pStyle w:val="ChapterTitle"/>
      </w:pPr>
      <w:bookmarkStart w:id="1019" w:name="_Toc197338811"/>
      <w:r w:rsidRPr="00FA271D">
        <w:t xml:space="preserve">Mob </w:t>
      </w:r>
      <w:r w:rsidR="003002B5">
        <w:t>Vengeance</w:t>
      </w:r>
      <w:bookmarkEnd w:id="1018"/>
      <w:bookmarkEnd w:id="1019"/>
    </w:p>
    <w:p w14:paraId="2074683B" w14:textId="77777777" w:rsidR="00A55CAC" w:rsidRPr="00FA271D" w:rsidRDefault="00A55CAC" w:rsidP="00A55CAC">
      <w:pPr>
        <w:pStyle w:val="ASubheadLevel1"/>
      </w:pPr>
      <w:bookmarkStart w:id="1020" w:name="_Toc30055645"/>
      <w:bookmarkStart w:id="1021" w:name="_Toc197338812"/>
      <w:r w:rsidRPr="00FA271D">
        <w:t>Mob Boss Questioned</w:t>
      </w:r>
      <w:bookmarkEnd w:id="1020"/>
      <w:bookmarkEnd w:id="1021"/>
    </w:p>
    <w:p w14:paraId="130D174D" w14:textId="77777777" w:rsidR="00E706D6" w:rsidRDefault="00A55CAC" w:rsidP="009C772F">
      <w:pPr>
        <w:pStyle w:val="BodyNormal"/>
      </w:pPr>
      <w:bookmarkStart w:id="1022" w:name="Mob_Boss_Questioned"/>
      <w:bookmarkEnd w:id="1022"/>
      <w:r w:rsidRPr="00FA271D">
        <w:t xml:space="preserve">A uniformed officer escorted Imer Bisha and Tom Appleton into Commander Walt Gerszewski's office. </w:t>
      </w:r>
    </w:p>
    <w:p w14:paraId="289E26F7" w14:textId="193EA358" w:rsidR="00A55CAC" w:rsidRPr="00FA271D" w:rsidRDefault="00A55CAC" w:rsidP="009C772F">
      <w:pPr>
        <w:pStyle w:val="BodyNormal"/>
        <w:rPr>
          <w:i/>
          <w:iCs/>
        </w:rPr>
      </w:pPr>
      <w:r w:rsidRPr="00FA271D">
        <w:t xml:space="preserve">Imer Bisha has a foreboding visage when first encountered. Dressed in a </w:t>
      </w:r>
      <w:r w:rsidR="006A6AF6">
        <w:t>black</w:t>
      </w:r>
      <w:r w:rsidRPr="00FA271D">
        <w:t xml:space="preserve"> business suit with a white shirt and tie, he looked suspiciously at the assemblage. </w:t>
      </w:r>
      <w:ins w:id="1023" w:author="Author">
        <w:r w:rsidR="00395572">
          <w:t xml:space="preserve">His </w:t>
        </w:r>
      </w:ins>
      <w:del w:id="1024" w:author="Author">
        <w:r w:rsidRPr="00FA271D" w:rsidDel="00395572">
          <w:delText>J</w:delText>
        </w:r>
      </w:del>
      <w:ins w:id="1025" w:author="Author">
        <w:r w:rsidR="00395572">
          <w:t>j</w:t>
        </w:r>
      </w:ins>
      <w:r w:rsidRPr="00FA271D">
        <w:t>et black hair clipped short, emphasized his widow's peak. Long black eyebrows, low near the bridge of his nose and sweeping up at the sides, giv</w:t>
      </w:r>
      <w:ins w:id="1026" w:author="Author">
        <w:r w:rsidR="00395572">
          <w:t>e</w:t>
        </w:r>
      </w:ins>
      <w:del w:id="1027" w:author="Author">
        <w:r w:rsidRPr="00FA271D" w:rsidDel="00395572">
          <w:delText>ing</w:delText>
        </w:r>
      </w:del>
      <w:r w:rsidRPr="00FA271D">
        <w:t xml:space="preserve"> his face an ominous expression.</w:t>
      </w:r>
    </w:p>
    <w:p w14:paraId="5649995C" w14:textId="186E9411" w:rsidR="00A55CAC" w:rsidRPr="00FA271D" w:rsidRDefault="00A55CAC" w:rsidP="009C772F">
      <w:pPr>
        <w:pStyle w:val="BodyNormal"/>
        <w:rPr>
          <w:i/>
          <w:iCs/>
        </w:rPr>
      </w:pPr>
      <w:r w:rsidRPr="00FA271D">
        <w:t xml:space="preserve">His lawyer, Thomas Appleton, </w:t>
      </w:r>
      <w:r w:rsidR="00DC72C4">
        <w:t>resembled</w:t>
      </w:r>
      <w:r w:rsidRPr="00FA271D">
        <w:t xml:space="preserve"> a barrister from Central Casting.</w:t>
      </w:r>
      <w:del w:id="1028" w:author="Author">
        <w:r w:rsidRPr="00FA271D" w:rsidDel="003A356C">
          <w:delText xml:space="preserve"> </w:delText>
        </w:r>
        <w:r w:rsidRPr="00FA271D" w:rsidDel="008F41FB">
          <w:delText>Dressed in a gray suit with a light blue shirt and a gray tie, and about the same size as Bisha, he had brown hair and a preppy hairstyle.</w:delText>
        </w:r>
      </w:del>
      <w:ins w:id="1029" w:author="Author">
        <w:r w:rsidR="008F41FB" w:rsidRPr="008F41FB">
          <w:t xml:space="preserve"> </w:t>
        </w:r>
        <w:r w:rsidR="008F41FB" w:rsidRPr="00FA271D">
          <w:t>Appleton</w:t>
        </w:r>
        <w:r w:rsidR="008F41FB">
          <w:t xml:space="preserve"> wore a gray suit with a light blue shirt and a gray tie </w:t>
        </w:r>
      </w:ins>
      <w:del w:id="1030" w:author="Author">
        <w:r w:rsidRPr="00FA271D" w:rsidDel="008F41FB">
          <w:delText xml:space="preserve"> He did not look menacing but</w:delText>
        </w:r>
      </w:del>
      <w:ins w:id="1031" w:author="Author">
        <w:r w:rsidR="008F41FB">
          <w:t>and</w:t>
        </w:r>
      </w:ins>
      <w:r w:rsidRPr="00FA271D">
        <w:t xml:space="preserve"> sported a </w:t>
      </w:r>
      <w:del w:id="1032" w:author="Author">
        <w:r w:rsidRPr="00FA271D" w:rsidDel="001F7315">
          <w:delText xml:space="preserve">winsome </w:delText>
        </w:r>
      </w:del>
      <w:ins w:id="1033" w:author="Author">
        <w:r w:rsidR="001F7315">
          <w:t>cheerful</w:t>
        </w:r>
        <w:r w:rsidR="001F7315" w:rsidRPr="00FA271D">
          <w:t xml:space="preserve"> </w:t>
        </w:r>
      </w:ins>
      <w:r w:rsidRPr="00FA271D">
        <w:t>smile.</w:t>
      </w:r>
    </w:p>
    <w:p w14:paraId="537BC7C6" w14:textId="14B60719" w:rsidR="00D26D95" w:rsidRDefault="00A55CAC" w:rsidP="009C772F">
      <w:pPr>
        <w:pStyle w:val="BodyNormal"/>
        <w:rPr>
          <w:ins w:id="1034" w:author="Author"/>
        </w:rPr>
      </w:pPr>
      <w:r w:rsidRPr="00FA271D">
        <w:t>"Have a seat, gentlemen," Commander Gerszewski</w:t>
      </w:r>
      <w:r w:rsidR="00E706D6">
        <w:t xml:space="preserve"> said</w:t>
      </w:r>
      <w:r w:rsidRPr="00FA271D">
        <w:t>.</w:t>
      </w:r>
    </w:p>
    <w:p w14:paraId="30D982B7" w14:textId="164307D4" w:rsidR="00D26D95" w:rsidRDefault="00A55CAC" w:rsidP="009C772F">
      <w:pPr>
        <w:pStyle w:val="BodyNormal"/>
        <w:rPr>
          <w:ins w:id="1035" w:author="Author"/>
        </w:rPr>
      </w:pPr>
      <w:del w:id="1036" w:author="Author">
        <w:r w:rsidRPr="00FA271D" w:rsidDel="00D26D95">
          <w:delText xml:space="preserve"> </w:delText>
        </w:r>
      </w:del>
      <w:r w:rsidRPr="00FA271D">
        <w:t xml:space="preserve">Walt </w:t>
      </w:r>
      <w:r w:rsidR="00100B79">
        <w:t>introduced</w:t>
      </w:r>
      <w:ins w:id="1037" w:author="Author">
        <w:r w:rsidR="00D931CC" w:rsidRPr="00FA271D">
          <w:t xml:space="preserve"> </w:t>
        </w:r>
      </w:ins>
      <w:r w:rsidRPr="00FA271D">
        <w:t>everyone seated at the table, each receiving an intense stare from Imer.</w:t>
      </w:r>
    </w:p>
    <w:p w14:paraId="608D5123" w14:textId="7BF76279" w:rsidR="00A55CAC" w:rsidRPr="00FA271D" w:rsidRDefault="00A55CAC" w:rsidP="009C772F">
      <w:pPr>
        <w:pStyle w:val="BodyNormal"/>
        <w:rPr>
          <w:i/>
          <w:iCs/>
        </w:rPr>
      </w:pPr>
      <w:del w:id="1038" w:author="Author">
        <w:r w:rsidRPr="00FA271D" w:rsidDel="00D26D95">
          <w:delText xml:space="preserve"> </w:delText>
        </w:r>
      </w:del>
      <w:r w:rsidRPr="00FA271D">
        <w:t>"Before we begin, Mr. Bisha, let me remind you that we are recording this discussion," pointing to the camera and microphone on the wall.</w:t>
      </w:r>
      <w:r w:rsidR="009B077F">
        <w:t xml:space="preserve"> “Also, since Agent Marecki is present, it is a federal felony to lie to an FBI agent.”</w:t>
      </w:r>
    </w:p>
    <w:p w14:paraId="286E8914" w14:textId="6CBDDA80" w:rsidR="00A55CAC" w:rsidRPr="00FA271D" w:rsidRDefault="00A55CAC" w:rsidP="009C772F">
      <w:pPr>
        <w:pStyle w:val="BodyNormal"/>
        <w:rPr>
          <w:i/>
          <w:iCs/>
        </w:rPr>
      </w:pPr>
      <w:r w:rsidRPr="00FA271D">
        <w:t>"As you know, your brother, Luan Bisha, and an associate named Besim Morina are in custody</w:t>
      </w:r>
      <w:r w:rsidR="0034149E">
        <w:t>.</w:t>
      </w:r>
      <w:r w:rsidRPr="00FA271D">
        <w:t xml:space="preserve"> </w:t>
      </w:r>
      <w:r w:rsidR="0034149E">
        <w:t xml:space="preserve">They were </w:t>
      </w:r>
      <w:r w:rsidRPr="00FA271D">
        <w:lastRenderedPageBreak/>
        <w:t>indicted earlier today by a Grand Jury of conspiracy to murder Officer DiOtis Williams and the attempted murder of an additional undercover policeman."</w:t>
      </w:r>
    </w:p>
    <w:p w14:paraId="338D842E" w14:textId="7A853B55" w:rsidR="00A55CAC" w:rsidRPr="00FA271D" w:rsidRDefault="00A55CAC" w:rsidP="009C772F">
      <w:pPr>
        <w:pStyle w:val="BodyNormal"/>
        <w:rPr>
          <w:i/>
          <w:iCs/>
        </w:rPr>
      </w:pPr>
      <w:r w:rsidRPr="00FA271D">
        <w:t>"I have minimal contact with my brother, Commander, and typically only see him at Christmas. He is the owner of a sheetrock company</w:t>
      </w:r>
      <w:r>
        <w:t>. T</w:t>
      </w:r>
      <w:r w:rsidRPr="00FA271D">
        <w:t>hat's all I know</w:t>
      </w:r>
      <w:r w:rsidR="00C974AE">
        <w:t>.</w:t>
      </w:r>
      <w:r w:rsidRPr="00FA271D">
        <w:t>"</w:t>
      </w:r>
    </w:p>
    <w:p w14:paraId="5714B03A" w14:textId="66B1BD16" w:rsidR="00A55CAC" w:rsidRPr="00FA271D" w:rsidRDefault="00A55CAC" w:rsidP="009C772F">
      <w:pPr>
        <w:pStyle w:val="BodyNormal"/>
        <w:rPr>
          <w:i/>
          <w:iCs/>
        </w:rPr>
      </w:pPr>
      <w:r w:rsidRPr="00FA271D">
        <w:t xml:space="preserve">"Fine," Walt said, "Where were you at 1:00 a.m. on Tuesday, June </w:t>
      </w:r>
      <w:r w:rsidR="00883A25">
        <w:t>21st</w:t>
      </w:r>
      <w:r w:rsidRPr="00FA271D">
        <w:t>?"</w:t>
      </w:r>
    </w:p>
    <w:p w14:paraId="4FB980E7" w14:textId="3E0B1A60" w:rsidR="00A55CAC" w:rsidRPr="00FA271D" w:rsidRDefault="00A55CAC" w:rsidP="009C772F">
      <w:pPr>
        <w:pStyle w:val="BodyNormal"/>
        <w:rPr>
          <w:i/>
          <w:iCs/>
        </w:rPr>
      </w:pPr>
      <w:r w:rsidRPr="00FA271D">
        <w:t>"Asleep in my home at 1310 North Lakeshore Drive</w:t>
      </w:r>
      <w:del w:id="1039" w:author="Author">
        <w:r w:rsidRPr="00FA271D" w:rsidDel="00F218C0">
          <w:delText>,</w:delText>
        </w:r>
      </w:del>
      <w:r w:rsidRPr="00FA271D">
        <w:t xml:space="preserve"> with my wife."</w:t>
      </w:r>
    </w:p>
    <w:p w14:paraId="1A9303F9" w14:textId="22737449" w:rsidR="00A55CAC" w:rsidRPr="00FA271D" w:rsidRDefault="00A55CAC" w:rsidP="009C772F">
      <w:pPr>
        <w:pStyle w:val="BodyNormal"/>
        <w:rPr>
          <w:i/>
          <w:iCs/>
        </w:rPr>
      </w:pPr>
      <w:r w:rsidRPr="00FA271D">
        <w:t xml:space="preserve">"Can you prove </w:t>
      </w:r>
      <w:r w:rsidR="00C974AE" w:rsidRPr="00FA271D">
        <w:t>that</w:t>
      </w:r>
      <w:ins w:id="1040" w:author="Author">
        <w:del w:id="1041" w:author="Author">
          <w:r w:rsidR="001F7315" w:rsidDel="00D87A96">
            <w:delText>,</w:delText>
          </w:r>
          <w:r w:rsidR="00EF3E71" w:rsidDel="008F41FB">
            <w:delText>,</w:delText>
          </w:r>
          <w:r w:rsidR="00D26D95" w:rsidDel="00EF3E71">
            <w:delText>,</w:delText>
          </w:r>
        </w:del>
      </w:ins>
      <w:del w:id="1042" w:author="Author">
        <w:r w:rsidRPr="00FA271D" w:rsidDel="00F218C0">
          <w:delText>,</w:delText>
        </w:r>
      </w:del>
      <w:r w:rsidRPr="00FA271D">
        <w:t xml:space="preserve"> Mr. Bisha?" Agent Marecki</w:t>
      </w:r>
      <w:r w:rsidR="0098672C">
        <w:t xml:space="preserve"> said</w:t>
      </w:r>
      <w:r w:rsidRPr="00FA271D">
        <w:t>.</w:t>
      </w:r>
    </w:p>
    <w:p w14:paraId="150C2A12" w14:textId="249018A0" w:rsidR="00A55CAC" w:rsidRPr="00FA271D" w:rsidRDefault="00A55CAC" w:rsidP="009C772F">
      <w:pPr>
        <w:pStyle w:val="BodyNormal"/>
        <w:rPr>
          <w:i/>
          <w:iCs/>
        </w:rPr>
      </w:pPr>
      <w:r w:rsidRPr="00FA271D">
        <w:t>"That was nine days ago, but I'm sure my wife will verify that I'm home every night</w:t>
      </w:r>
      <w:del w:id="1043" w:author="Author">
        <w:r w:rsidRPr="00FA271D" w:rsidDel="00EF3E71">
          <w:delText>,</w:delText>
        </w:r>
      </w:del>
      <w:r w:rsidRPr="00FA271D">
        <w:t xml:space="preserve"> except when I'm away on business."</w:t>
      </w:r>
    </w:p>
    <w:p w14:paraId="0EB6BA60" w14:textId="712B6ED2" w:rsidR="00A55CAC" w:rsidRPr="00FA271D" w:rsidRDefault="00A55CAC" w:rsidP="009C772F">
      <w:pPr>
        <w:pStyle w:val="BodyNormal"/>
        <w:rPr>
          <w:i/>
          <w:iCs/>
        </w:rPr>
      </w:pPr>
      <w:r w:rsidRPr="00FA271D">
        <w:t>"Do you know Besim Morina</w:t>
      </w:r>
      <w:r>
        <w:t>? I</w:t>
      </w:r>
      <w:r w:rsidRPr="00FA271D">
        <w:t>s he an associate of yours?"</w:t>
      </w:r>
    </w:p>
    <w:p w14:paraId="1318B371" w14:textId="77777777" w:rsidR="00A55CAC" w:rsidRPr="00FA271D" w:rsidRDefault="00A55CAC" w:rsidP="009C772F">
      <w:pPr>
        <w:pStyle w:val="BodyNormal"/>
        <w:rPr>
          <w:i/>
          <w:iCs/>
        </w:rPr>
      </w:pPr>
      <w:r w:rsidRPr="00FA271D">
        <w:t>"No, I've never met him."</w:t>
      </w:r>
    </w:p>
    <w:p w14:paraId="35A8C33A" w14:textId="74C8B8A5" w:rsidR="00A55CAC" w:rsidRPr="00FA271D" w:rsidRDefault="00A55CAC" w:rsidP="009C772F">
      <w:pPr>
        <w:pStyle w:val="BodyNormal"/>
        <w:rPr>
          <w:i/>
          <w:iCs/>
        </w:rPr>
      </w:pPr>
      <w:r w:rsidRPr="00FA271D">
        <w:t xml:space="preserve">"Mr. Bisha," Special Agent Marecki </w:t>
      </w:r>
      <w:r w:rsidR="00C974AE">
        <w:t>said</w:t>
      </w:r>
      <w:r w:rsidRPr="00FA271D">
        <w:t>, "You went to the University of Chicago</w:t>
      </w:r>
      <w:del w:id="1044" w:author="Author">
        <w:r w:rsidRPr="00FA271D" w:rsidDel="00F218C0">
          <w:delText>,</w:delText>
        </w:r>
      </w:del>
      <w:r w:rsidRPr="00FA271D">
        <w:t xml:space="preserve"> </w:t>
      </w:r>
      <w:ins w:id="1045" w:author="Author">
        <w:r w:rsidR="00F218C0">
          <w:t xml:space="preserve">and </w:t>
        </w:r>
      </w:ins>
      <w:r w:rsidRPr="00FA271D">
        <w:t xml:space="preserve">received a </w:t>
      </w:r>
      <w:r w:rsidR="00804097" w:rsidRPr="00FA271D">
        <w:t>bachelor’s and a master’s</w:t>
      </w:r>
      <w:r w:rsidRPr="00FA271D">
        <w:t xml:space="preserve"> degree in business. Is that right?”</w:t>
      </w:r>
    </w:p>
    <w:p w14:paraId="2656655C" w14:textId="77777777" w:rsidR="00A55CAC" w:rsidRPr="00FA271D" w:rsidRDefault="00A55CAC" w:rsidP="009C772F">
      <w:pPr>
        <w:pStyle w:val="BodyNormal"/>
        <w:rPr>
          <w:i/>
          <w:iCs/>
        </w:rPr>
      </w:pPr>
      <w:r w:rsidRPr="00FA271D">
        <w:t>"Yes, but what does this have to do with my brother?"</w:t>
      </w:r>
    </w:p>
    <w:p w14:paraId="5B7B335E" w14:textId="085664F1" w:rsidR="00A55CAC" w:rsidRPr="00FA271D" w:rsidRDefault="00A55CAC" w:rsidP="009C772F">
      <w:pPr>
        <w:pStyle w:val="BodyNormal"/>
        <w:rPr>
          <w:i/>
          <w:iCs/>
        </w:rPr>
      </w:pPr>
      <w:r w:rsidRPr="00FA271D">
        <w:t xml:space="preserve">"Who paid your tuition for this University? Our investigation showed that </w:t>
      </w:r>
      <w:del w:id="1046" w:author="Author">
        <w:r w:rsidRPr="00FA271D" w:rsidDel="00D975E9">
          <w:delText>it was</w:delText>
        </w:r>
      </w:del>
      <w:ins w:id="1047" w:author="Author">
        <w:r w:rsidR="00D975E9">
          <w:t>you</w:t>
        </w:r>
      </w:ins>
      <w:r w:rsidRPr="00FA271D">
        <w:t xml:space="preserve"> paid in cash every semester. Where did that money come from?"</w:t>
      </w:r>
      <w:del w:id="1048" w:author="Author">
        <w:r w:rsidRPr="00FA271D" w:rsidDel="00234179">
          <w:delText xml:space="preserve"> Agent Marecki asked.</w:delText>
        </w:r>
      </w:del>
    </w:p>
    <w:p w14:paraId="206E78CA" w14:textId="72DE8F11" w:rsidR="00A55CAC" w:rsidRPr="00FA271D" w:rsidRDefault="00A55CAC" w:rsidP="009C772F">
      <w:pPr>
        <w:pStyle w:val="BodyNormal"/>
        <w:rPr>
          <w:i/>
          <w:iCs/>
        </w:rPr>
      </w:pPr>
      <w:r w:rsidRPr="00FA271D">
        <w:t xml:space="preserve">"That's not illegal, Agent," </w:t>
      </w:r>
      <w:del w:id="1049" w:author="Author">
        <w:r w:rsidRPr="00FA271D" w:rsidDel="002E1F54">
          <w:delText xml:space="preserve">in </w:delText>
        </w:r>
      </w:del>
      <w:r w:rsidRPr="00FA271D">
        <w:t>Tom Appleton</w:t>
      </w:r>
      <w:r w:rsidR="00C974AE">
        <w:t xml:space="preserve"> said</w:t>
      </w:r>
      <w:r w:rsidRPr="00FA271D">
        <w:t>.</w:t>
      </w:r>
    </w:p>
    <w:p w14:paraId="3C6FF152" w14:textId="32535C34" w:rsidR="002E1F54" w:rsidRDefault="00A55CAC" w:rsidP="009C772F">
      <w:pPr>
        <w:pStyle w:val="BodyNormal"/>
        <w:rPr>
          <w:ins w:id="1050" w:author="Author"/>
        </w:rPr>
      </w:pPr>
      <w:r w:rsidRPr="00FA271D">
        <w:t>"Please answer the question, Mr. Bisha</w:t>
      </w:r>
      <w:r w:rsidR="00C974AE">
        <w:t>.</w:t>
      </w:r>
      <w:r w:rsidRPr="00FA271D">
        <w:t>"</w:t>
      </w:r>
    </w:p>
    <w:p w14:paraId="491C967A" w14:textId="111234F0" w:rsidR="00A55CAC" w:rsidRDefault="00A55CAC" w:rsidP="009C772F">
      <w:pPr>
        <w:pStyle w:val="BodyNormal"/>
      </w:pPr>
      <w:r w:rsidRPr="00FA271D">
        <w:t xml:space="preserve">Imer Bisha wiggled a bit in his seat, </w:t>
      </w:r>
      <w:del w:id="1051" w:author="Author">
        <w:r w:rsidDel="00D87A96">
          <w:delText>suggesting</w:delText>
        </w:r>
        <w:r w:rsidRPr="00FA271D" w:rsidDel="00D87A96">
          <w:delText xml:space="preserve"> </w:delText>
        </w:r>
      </w:del>
      <w:ins w:id="1052" w:author="Author">
        <w:r w:rsidR="00D87A96">
          <w:t xml:space="preserve">his facial </w:t>
        </w:r>
        <w:r w:rsidR="00D87A96">
          <w:lastRenderedPageBreak/>
          <w:t>expression irritated</w:t>
        </w:r>
      </w:ins>
      <w:del w:id="1053" w:author="Author">
        <w:r w:rsidRPr="00FA271D" w:rsidDel="00D87A96">
          <w:delText>that he was becoming more irritated</w:delText>
        </w:r>
      </w:del>
      <w:ins w:id="1054" w:author="Author">
        <w:del w:id="1055" w:author="Author">
          <w:r w:rsidR="00D975E9" w:rsidDel="00D87A96">
            <w:delText>irritation</w:delText>
          </w:r>
        </w:del>
      </w:ins>
      <w:r w:rsidRPr="00FA271D">
        <w:t xml:space="preserve">. </w:t>
      </w:r>
    </w:p>
    <w:p w14:paraId="68C5AFE4" w14:textId="680DF5F8" w:rsidR="00A55CAC" w:rsidRPr="00FA271D" w:rsidRDefault="00A55CAC" w:rsidP="009C772F">
      <w:pPr>
        <w:pStyle w:val="BodyNormal"/>
        <w:rPr>
          <w:i/>
          <w:iCs/>
        </w:rPr>
      </w:pPr>
      <w:r w:rsidRPr="00FA271D">
        <w:t>"</w:t>
      </w:r>
      <w:ins w:id="1056" w:author="Author">
        <w:r w:rsidR="00D975E9">
          <w:t xml:space="preserve">The </w:t>
        </w:r>
        <w:r w:rsidR="00D975E9" w:rsidRPr="00FA271D">
          <w:t xml:space="preserve">Albanian community </w:t>
        </w:r>
      </w:ins>
      <w:del w:id="1057" w:author="Author">
        <w:r w:rsidRPr="00FA271D" w:rsidDel="00D975E9">
          <w:delText xml:space="preserve">My </w:delText>
        </w:r>
      </w:del>
      <w:ins w:id="1058" w:author="Author">
        <w:r w:rsidR="00D975E9">
          <w:t xml:space="preserve">paid my </w:t>
        </w:r>
      </w:ins>
      <w:r w:rsidRPr="00FA271D">
        <w:t>college</w:t>
      </w:r>
      <w:ins w:id="1059" w:author="Author">
        <w:r w:rsidR="00D975E9">
          <w:t xml:space="preserve"> expenses</w:t>
        </w:r>
      </w:ins>
      <w:del w:id="1060" w:author="Author">
        <w:r w:rsidRPr="00FA271D" w:rsidDel="00D975E9">
          <w:delText xml:space="preserve"> expenses were donated by the Albanian community</w:delText>
        </w:r>
      </w:del>
      <w:r w:rsidRPr="00FA271D">
        <w:t xml:space="preserve">. The community is like a family; </w:t>
      </w:r>
      <w:r w:rsidR="00100B79">
        <w:t>donating money to good students, new businesses, and so forth is traditional</w:t>
      </w:r>
      <w:r w:rsidRPr="00FA271D">
        <w:t xml:space="preserve">. It's no different than the Jewish community. When a Jew wants to open a business, everybody pitches in and raises the money. Have you ever been to </w:t>
      </w:r>
      <w:proofErr w:type="gramStart"/>
      <w:r w:rsidRPr="00FA271D">
        <w:t>a Bar</w:t>
      </w:r>
      <w:proofErr w:type="gramEnd"/>
      <w:r w:rsidRPr="00FA271D">
        <w:t xml:space="preserve"> Mitzvah? Those envelopes contain thousands."</w:t>
      </w:r>
    </w:p>
    <w:p w14:paraId="02F9BB69" w14:textId="77777777" w:rsidR="00A55CAC" w:rsidRPr="00FA271D" w:rsidRDefault="00A55CAC" w:rsidP="009C772F">
      <w:pPr>
        <w:pStyle w:val="BodyNormal"/>
        <w:rPr>
          <w:i/>
          <w:iCs/>
        </w:rPr>
      </w:pPr>
      <w:r w:rsidRPr="00FA271D">
        <w:t>"And who collected these funds?"</w:t>
      </w:r>
    </w:p>
    <w:p w14:paraId="41976F1B" w14:textId="084037F7" w:rsidR="00A55CAC" w:rsidRPr="00FA271D" w:rsidRDefault="00A55CAC" w:rsidP="009C772F">
      <w:pPr>
        <w:pStyle w:val="BodyNormal"/>
        <w:rPr>
          <w:i/>
          <w:iCs/>
        </w:rPr>
      </w:pPr>
      <w:r w:rsidRPr="00FA271D">
        <w:t>"My Aunt</w:t>
      </w:r>
      <w:ins w:id="1061" w:author="Author">
        <w:r w:rsidR="00D66AF8">
          <w:t>.”</w:t>
        </w:r>
      </w:ins>
      <w:del w:id="1062" w:author="Author">
        <w:r w:rsidRPr="00FA271D" w:rsidDel="00D66AF8">
          <w:delText>," was his reply.</w:delText>
        </w:r>
      </w:del>
    </w:p>
    <w:p w14:paraId="698E2EFB" w14:textId="72E1DC1A" w:rsidR="00A55CAC" w:rsidRPr="00FA271D" w:rsidRDefault="00A55CAC" w:rsidP="009C772F">
      <w:pPr>
        <w:pStyle w:val="BodyNormal"/>
        <w:rPr>
          <w:i/>
          <w:iCs/>
        </w:rPr>
      </w:pPr>
      <w:r w:rsidRPr="00FA271D">
        <w:t xml:space="preserve">"Who died </w:t>
      </w:r>
      <w:del w:id="1063" w:author="Author">
        <w:r w:rsidRPr="00FA271D" w:rsidDel="00A7228D">
          <w:delText xml:space="preserve">five </w:delText>
        </w:r>
      </w:del>
      <w:ins w:id="1064" w:author="Author">
        <w:r w:rsidR="00A7228D">
          <w:t>twelve</w:t>
        </w:r>
        <w:r w:rsidR="00A7228D" w:rsidRPr="00FA271D">
          <w:t xml:space="preserve"> </w:t>
        </w:r>
      </w:ins>
      <w:r w:rsidRPr="00FA271D">
        <w:t xml:space="preserve">years ago," Agent Marecki </w:t>
      </w:r>
      <w:r w:rsidR="00E35B04">
        <w:t>said</w:t>
      </w:r>
      <w:r w:rsidRPr="00FA271D">
        <w:t>.</w:t>
      </w:r>
      <w:r>
        <w:t xml:space="preserve"> </w:t>
      </w:r>
    </w:p>
    <w:p w14:paraId="0EAD51AA" w14:textId="2395970C" w:rsidR="00A55CAC" w:rsidRPr="00FA271D" w:rsidRDefault="00A55CAC" w:rsidP="009C772F">
      <w:pPr>
        <w:pStyle w:val="BodyNormal"/>
        <w:rPr>
          <w:i/>
          <w:iCs/>
        </w:rPr>
      </w:pPr>
      <w:r w:rsidRPr="00FA271D">
        <w:t>"Mr. Bisha,</w:t>
      </w:r>
      <w:r w:rsidR="00C974AE">
        <w:t xml:space="preserve"> y</w:t>
      </w:r>
      <w:r w:rsidRPr="00FA271D">
        <w:t xml:space="preserve">ou are </w:t>
      </w:r>
      <w:ins w:id="1065" w:author="Author">
        <w:r w:rsidR="00F737AB">
          <w:t xml:space="preserve">the </w:t>
        </w:r>
      </w:ins>
      <w:r w:rsidRPr="00FA271D">
        <w:t xml:space="preserve">CFO and part-owner of </w:t>
      </w:r>
      <w:del w:id="1066" w:author="Author">
        <w:r w:rsidRPr="00FA271D" w:rsidDel="00B46029">
          <w:delText>Chicago Digital Consultants</w:delText>
        </w:r>
      </w:del>
      <w:ins w:id="1067" w:author="Author">
        <w:r w:rsidR="00B46029">
          <w:t>Chicago Cyber Engineering</w:t>
        </w:r>
        <w:del w:id="1068" w:author="Author">
          <w:r w:rsidR="00B46029" w:rsidDel="00A7228D">
            <w:delText xml:space="preserve"> </w:delText>
          </w:r>
        </w:del>
      </w:ins>
      <w:r>
        <w:t>. I</w:t>
      </w:r>
      <w:r w:rsidRPr="00FA271D">
        <w:t>s that true?"</w:t>
      </w:r>
      <w:r w:rsidR="00C974AE">
        <w:t xml:space="preserve"> Commander DiMarco said.</w:t>
      </w:r>
    </w:p>
    <w:p w14:paraId="2A22B19D" w14:textId="3338933F" w:rsidR="00A55CAC" w:rsidRPr="00FA271D" w:rsidRDefault="00A55CAC" w:rsidP="009C772F">
      <w:pPr>
        <w:pStyle w:val="BodyNormal"/>
        <w:rPr>
          <w:i/>
          <w:iCs/>
        </w:rPr>
      </w:pPr>
      <w:r w:rsidRPr="00FA271D">
        <w:t>"Yes."</w:t>
      </w:r>
    </w:p>
    <w:p w14:paraId="1004991F" w14:textId="77777777" w:rsidR="00A55CAC" w:rsidRPr="00FA271D" w:rsidRDefault="00A55CAC" w:rsidP="009C772F">
      <w:pPr>
        <w:pStyle w:val="BodyNormal"/>
        <w:rPr>
          <w:i/>
          <w:iCs/>
        </w:rPr>
      </w:pPr>
      <w:r w:rsidRPr="00FA271D">
        <w:t>"Where did you get the money to finance this start-up?"</w:t>
      </w:r>
    </w:p>
    <w:p w14:paraId="1B72FFDF" w14:textId="755370DD" w:rsidR="00A55CAC" w:rsidRPr="00FA271D" w:rsidRDefault="00A55CAC" w:rsidP="009C772F">
      <w:pPr>
        <w:pStyle w:val="BodyNormal"/>
        <w:rPr>
          <w:i/>
          <w:iCs/>
        </w:rPr>
      </w:pPr>
      <w:r w:rsidRPr="00FA271D">
        <w:t xml:space="preserve">"From various venture capital resources. Thanks to our success, we have paid off </w:t>
      </w:r>
      <w:del w:id="1069" w:author="Author">
        <w:r w:rsidRPr="00FA271D" w:rsidDel="000210AB">
          <w:delText xml:space="preserve">all </w:delText>
        </w:r>
      </w:del>
      <w:r w:rsidRPr="00FA271D">
        <w:t>our start-up loans and are now debt-free</w:t>
      </w:r>
      <w:r w:rsidR="00C974AE">
        <w:t>.</w:t>
      </w:r>
      <w:r w:rsidRPr="00FA271D">
        <w:t>"</w:t>
      </w:r>
    </w:p>
    <w:p w14:paraId="25CEDE09" w14:textId="4BA8CD99" w:rsidR="00A55CAC" w:rsidRPr="00FA271D" w:rsidRDefault="00A55CAC" w:rsidP="009C772F">
      <w:pPr>
        <w:pStyle w:val="BodyNormal"/>
        <w:rPr>
          <w:i/>
          <w:iCs/>
        </w:rPr>
      </w:pPr>
      <w:r w:rsidRPr="00FA271D">
        <w:t>"I'm sure you did</w:t>
      </w:r>
      <w:r w:rsidR="00C974AE">
        <w:t xml:space="preserve">. </w:t>
      </w:r>
      <w:r w:rsidRPr="00FA271D">
        <w:t xml:space="preserve">We could get a search warrant drawn up for your Chicago </w:t>
      </w:r>
      <w:r w:rsidR="00D36BE9">
        <w:t>Cyber</w:t>
      </w:r>
      <w:r w:rsidRPr="00FA271D">
        <w:t xml:space="preserve"> </w:t>
      </w:r>
      <w:r w:rsidR="00D36BE9">
        <w:t>Engineering</w:t>
      </w:r>
      <w:r w:rsidRPr="00FA271D">
        <w:t xml:space="preserve"> building</w:t>
      </w:r>
      <w:r>
        <w:t>. C</w:t>
      </w:r>
      <w:r w:rsidRPr="00FA271D">
        <w:t>ome have a look, so to speak."</w:t>
      </w:r>
    </w:p>
    <w:p w14:paraId="31F40A49" w14:textId="2600415C" w:rsidR="00585899" w:rsidRDefault="00A55CAC" w:rsidP="009C772F">
      <w:pPr>
        <w:pStyle w:val="BodyNormal"/>
        <w:rPr>
          <w:ins w:id="1070" w:author="Author"/>
        </w:rPr>
      </w:pPr>
      <w:r w:rsidRPr="00FA271D">
        <w:t>Bisha laughed, then fastened his penetrating stare at Commander DiMarco</w:t>
      </w:r>
      <w:r w:rsidR="00B0510D">
        <w:t>.</w:t>
      </w:r>
      <w:ins w:id="1071" w:author="Author">
        <w:r w:rsidR="00585899">
          <w:t xml:space="preserve"> </w:t>
        </w:r>
      </w:ins>
    </w:p>
    <w:p w14:paraId="0C28D8D0" w14:textId="36CD426D" w:rsidR="00A55CAC" w:rsidRPr="00FA271D" w:rsidRDefault="00A55CAC" w:rsidP="009C772F">
      <w:pPr>
        <w:pStyle w:val="BodyNormal"/>
        <w:rPr>
          <w:i/>
          <w:iCs/>
        </w:rPr>
      </w:pPr>
      <w:del w:id="1072" w:author="Author">
        <w:r w:rsidRPr="00FA271D" w:rsidDel="00585899">
          <w:delText xml:space="preserve">. </w:delText>
        </w:r>
      </w:del>
      <w:r w:rsidRPr="00FA271D">
        <w:t xml:space="preserve">"There is no need for a warrant. You are welcome to visit our facility at any time. I will authorize my staff to </w:t>
      </w:r>
      <w:r w:rsidRPr="00FA271D">
        <w:lastRenderedPageBreak/>
        <w:t xml:space="preserve">cooperate fully, let you sit at any computer terminal, </w:t>
      </w:r>
      <w:ins w:id="1073" w:author="Author">
        <w:r w:rsidR="00B76F63">
          <w:t xml:space="preserve">and </w:t>
        </w:r>
      </w:ins>
      <w:r w:rsidRPr="00FA271D">
        <w:t xml:space="preserve">review any file. We'll show you any room, </w:t>
      </w:r>
      <w:del w:id="1074" w:author="Author">
        <w:r w:rsidRPr="00FA271D" w:rsidDel="001A2E4F">
          <w:delText>any file case, any</w:delText>
        </w:r>
      </w:del>
      <w:ins w:id="1075" w:author="Author">
        <w:r w:rsidR="001A2E4F">
          <w:t>file case, or</w:t>
        </w:r>
      </w:ins>
      <w:r w:rsidRPr="00FA271D">
        <w:t xml:space="preserve"> storage box we have. We are a legitimate business, Commander, and we have nothing to hide. Show up anytime</w:t>
      </w:r>
      <w:del w:id="1076" w:author="Author">
        <w:r w:rsidRPr="00FA271D" w:rsidDel="00D26D95">
          <w:delText>, y</w:delText>
        </w:r>
      </w:del>
      <w:ins w:id="1077" w:author="Author">
        <w:r w:rsidR="00D26D95">
          <w:t>. Y</w:t>
        </w:r>
      </w:ins>
      <w:r w:rsidRPr="00FA271D">
        <w:t>ou'll see."</w:t>
      </w:r>
    </w:p>
    <w:p w14:paraId="1612595D" w14:textId="569069FF" w:rsidR="00A55CAC" w:rsidRPr="00FA271D" w:rsidRDefault="00A55CAC" w:rsidP="009C772F">
      <w:pPr>
        <w:pStyle w:val="BodyNormal"/>
        <w:rPr>
          <w:i/>
          <w:iCs/>
        </w:rPr>
      </w:pPr>
      <w:r w:rsidRPr="00FA271D">
        <w:t>"I'm sure we will," Commander Gerszewski said. "Officer Parker, please escort these gentlemen to the Precinct entrance. Thank you, Mr. Bisha and Mr. Appleton</w:t>
      </w:r>
      <w:r w:rsidR="00A25CBA">
        <w:t>. T</w:t>
      </w:r>
      <w:r w:rsidRPr="00FA271D">
        <w:t>hat will be all for now."</w:t>
      </w:r>
    </w:p>
    <w:p w14:paraId="317A1856" w14:textId="420744BD" w:rsidR="00A55CAC" w:rsidRPr="00FA271D" w:rsidRDefault="00A55CAC" w:rsidP="009C772F">
      <w:pPr>
        <w:pStyle w:val="BodyNormal"/>
        <w:rPr>
          <w:i/>
          <w:iCs/>
        </w:rPr>
      </w:pPr>
      <w:r w:rsidRPr="00FA271D">
        <w:t xml:space="preserve">As Bisha rose to leave, he gave </w:t>
      </w:r>
      <w:r w:rsidR="00502099">
        <w:t>a</w:t>
      </w:r>
      <w:r w:rsidRPr="00FA271D">
        <w:t xml:space="preserve"> </w:t>
      </w:r>
      <w:del w:id="1078" w:author="Author">
        <w:r w:rsidR="00502099" w:rsidDel="00F83CCA">
          <w:delText>sinister</w:delText>
        </w:r>
        <w:r w:rsidR="00502099" w:rsidRPr="00FA271D" w:rsidDel="00F83CCA">
          <w:delText xml:space="preserve"> </w:delText>
        </w:r>
      </w:del>
      <w:ins w:id="1079" w:author="Author">
        <w:r w:rsidR="00F83CCA">
          <w:t>baleful</w:t>
        </w:r>
        <w:r w:rsidR="00F83CCA" w:rsidRPr="00FA271D">
          <w:t xml:space="preserve"> </w:t>
        </w:r>
      </w:ins>
      <w:r w:rsidRPr="00FA271D">
        <w:t>stare to Commander DiMarco.</w:t>
      </w:r>
      <w:r w:rsidR="00E35B04">
        <w:t xml:space="preserve"> </w:t>
      </w:r>
      <w:r w:rsidRPr="00FA271D">
        <w:t xml:space="preserve">After they had left, </w:t>
      </w:r>
      <w:r w:rsidR="002B02FC" w:rsidRPr="00FA271D">
        <w:t xml:space="preserve">Commander Gerszewski </w:t>
      </w:r>
      <w:r w:rsidRPr="00FA271D">
        <w:t>addressed the group. "Well now</w:t>
      </w:r>
      <w:r w:rsidR="00176C3A">
        <w:t>.</w:t>
      </w:r>
      <w:r w:rsidRPr="00FA271D">
        <w:t xml:space="preserve"> I'd say that they were as suspicious of us as we were of them."</w:t>
      </w:r>
    </w:p>
    <w:p w14:paraId="34047515" w14:textId="72FA5606" w:rsidR="00A55CAC" w:rsidRDefault="00A55CAC">
      <w:pPr>
        <w:pStyle w:val="BodyNormal"/>
      </w:pPr>
      <w:r w:rsidRPr="00FA271D">
        <w:t>"</w:t>
      </w:r>
      <w:r w:rsidR="00E9023F">
        <w:t>He c</w:t>
      </w:r>
      <w:r w:rsidR="00EC404C">
        <w:t>o</w:t>
      </w:r>
      <w:r w:rsidR="00E9023F">
        <w:t>uld</w:t>
      </w:r>
      <w:r w:rsidR="00EC404C">
        <w:t xml:space="preserve"> be</w:t>
      </w:r>
      <w:r w:rsidRPr="00FA271D">
        <w:t xml:space="preserve"> the real mob boss, </w:t>
      </w:r>
      <w:r w:rsidR="002B02FC">
        <w:t>Walt</w:t>
      </w:r>
      <w:r w:rsidRPr="00FA271D">
        <w:t>,</w:t>
      </w:r>
      <w:r w:rsidR="00E35B04">
        <w:t xml:space="preserve"> n</w:t>
      </w:r>
      <w:r w:rsidR="00E35B04" w:rsidRPr="00FA271D">
        <w:t>ot the perp we have in custody</w:t>
      </w:r>
      <w:r w:rsidR="00E35B04">
        <w:t>,”</w:t>
      </w:r>
      <w:r w:rsidRPr="00FA271D">
        <w:t xml:space="preserve"> said </w:t>
      </w:r>
      <w:r w:rsidR="00177186" w:rsidRPr="00FA271D">
        <w:t>Special Agent Marecki</w:t>
      </w:r>
      <w:r w:rsidRPr="00FA271D">
        <w:t>.</w:t>
      </w:r>
      <w:del w:id="1080" w:author="Author">
        <w:r w:rsidRPr="00FA271D" w:rsidDel="002E1F54">
          <w:delText>"</w:delText>
        </w:r>
      </w:del>
    </w:p>
    <w:p w14:paraId="3F9A0952" w14:textId="20630A40" w:rsidR="00E35B04" w:rsidRPr="00FA271D" w:rsidDel="002E1F54" w:rsidRDefault="00E35B04" w:rsidP="009C772F">
      <w:pPr>
        <w:pStyle w:val="BodyNormal"/>
        <w:rPr>
          <w:del w:id="1081" w:author="Author"/>
          <w:i/>
          <w:iCs/>
        </w:rPr>
      </w:pPr>
      <w:r>
        <w:t>“You may be right</w:t>
      </w:r>
      <w:r w:rsidR="00757408">
        <w:t>.</w:t>
      </w:r>
      <w:r>
        <w:t xml:space="preserve"> </w:t>
      </w:r>
    </w:p>
    <w:p w14:paraId="2A0C784D" w14:textId="2216D505" w:rsidR="00A55CAC" w:rsidRPr="00FA271D" w:rsidDel="002E1F54" w:rsidRDefault="00A55CAC">
      <w:pPr>
        <w:pStyle w:val="BodyNormal"/>
        <w:rPr>
          <w:del w:id="1082" w:author="Author"/>
          <w:i/>
          <w:iCs/>
        </w:rPr>
      </w:pPr>
      <w:del w:id="1083" w:author="Author">
        <w:r w:rsidRPr="00FA271D" w:rsidDel="002E1F54">
          <w:delText>"I agree, Pete. Agent Marecki, could the FBI do a faster investigation of Bisha's business than we</w:delText>
        </w:r>
      </w:del>
      <w:ins w:id="1084" w:author="Author">
        <w:del w:id="1085" w:author="Author">
          <w:r w:rsidR="008F41FB" w:rsidDel="002E1F54">
            <w:delText>investigate Bisha's business</w:delText>
          </w:r>
        </w:del>
      </w:ins>
      <w:del w:id="1086" w:author="Author">
        <w:r w:rsidRPr="00FA271D" w:rsidDel="002E1F54">
          <w:delText>?"</w:delText>
        </w:r>
      </w:del>
    </w:p>
    <w:p w14:paraId="3B6FFB5D" w14:textId="7B153211" w:rsidR="00A55CAC" w:rsidRPr="00FA271D" w:rsidDel="002E1F54" w:rsidRDefault="00A55CAC">
      <w:pPr>
        <w:pStyle w:val="BodyNormal"/>
        <w:rPr>
          <w:del w:id="1087" w:author="Author"/>
          <w:i/>
          <w:iCs/>
        </w:rPr>
      </w:pPr>
      <w:del w:id="1088" w:author="Author">
        <w:r w:rsidRPr="00FA271D" w:rsidDel="002E1F54">
          <w:delText>"I'll talk to Special Agent in Charge Mason about it; I'm sure he will authorize a Langley full-court press on this one."</w:delText>
        </w:r>
      </w:del>
    </w:p>
    <w:p w14:paraId="6F1D1974" w14:textId="77777777" w:rsidR="00E35B04" w:rsidRDefault="00A55CAC">
      <w:pPr>
        <w:pStyle w:val="BodyNormal"/>
        <w:sectPr w:rsidR="00E35B04" w:rsidSect="003135B1">
          <w:pgSz w:w="8640" w:h="12960" w:code="1"/>
          <w:pgMar w:top="720" w:right="720" w:bottom="720" w:left="720" w:header="720" w:footer="720" w:gutter="720"/>
          <w:cols w:space="720"/>
          <w:titlePg/>
          <w:docGrid w:linePitch="360"/>
        </w:sectPr>
      </w:pPr>
      <w:del w:id="1089" w:author="Author">
        <w:r w:rsidRPr="00FA271D" w:rsidDel="002E1F54">
          <w:delText>"</w:delText>
        </w:r>
      </w:del>
      <w:r w:rsidRPr="00FA271D">
        <w:t>OK, guys, let's get to work."</w:t>
      </w:r>
    </w:p>
    <w:p w14:paraId="4BBCA1C5" w14:textId="70F75962" w:rsidR="000328B7" w:rsidRPr="00FD555E" w:rsidRDefault="00FD555E" w:rsidP="00FD555E">
      <w:pPr>
        <w:pStyle w:val="ASubheadLevel1"/>
      </w:pPr>
      <w:bookmarkStart w:id="1090" w:name="_Toc30055646"/>
      <w:bookmarkStart w:id="1091" w:name="_Toc30055647"/>
      <w:bookmarkStart w:id="1092" w:name="_Toc197338813"/>
      <w:r>
        <w:lastRenderedPageBreak/>
        <w:t>Meet</w:t>
      </w:r>
      <w:r w:rsidR="000328B7" w:rsidRPr="00FD555E">
        <w:t xml:space="preserve"> the Press</w:t>
      </w:r>
      <w:bookmarkEnd w:id="1090"/>
      <w:bookmarkEnd w:id="1092"/>
    </w:p>
    <w:p w14:paraId="1E96D178" w14:textId="0377693D" w:rsidR="000328B7" w:rsidRPr="00FA271D" w:rsidRDefault="000328B7" w:rsidP="009C772F">
      <w:pPr>
        <w:pStyle w:val="BodyNormal"/>
        <w:rPr>
          <w:i/>
          <w:iCs/>
        </w:rPr>
      </w:pPr>
      <w:bookmarkStart w:id="1093" w:name="It_Hits_the_Press"/>
      <w:bookmarkEnd w:id="1093"/>
      <w:r>
        <w:t>Late in the afternoon</w:t>
      </w:r>
      <w:r w:rsidRPr="00FA271D">
        <w:t xml:space="preserve">, Superintendent of Police </w:t>
      </w:r>
      <w:r w:rsidR="00CA08AC">
        <w:t>Javion</w:t>
      </w:r>
      <w:r w:rsidRPr="00FA271D">
        <w:t xml:space="preserve"> Green was shuffling through papers at his office in the Public Safety Headquarters on South Michigan Avenue when the operator rang him.</w:t>
      </w:r>
    </w:p>
    <w:p w14:paraId="1AEEA656" w14:textId="621A4822" w:rsidR="000328B7" w:rsidRPr="00FA271D" w:rsidRDefault="000328B7" w:rsidP="009C772F">
      <w:pPr>
        <w:pStyle w:val="BodyNormal"/>
        <w:rPr>
          <w:i/>
          <w:iCs/>
        </w:rPr>
      </w:pPr>
      <w:r w:rsidRPr="00FA271D">
        <w:t>"Superintendent Green, I have Ms. Natalie Rumsfort</w:t>
      </w:r>
      <w:r>
        <w:t xml:space="preserve"> </w:t>
      </w:r>
      <w:r w:rsidRPr="00FA271D">
        <w:t xml:space="preserve">from the </w:t>
      </w:r>
      <w:del w:id="1094" w:author="Author">
        <w:r w:rsidRPr="00FA271D" w:rsidDel="000F298A">
          <w:delText>Sun-Times</w:delText>
        </w:r>
      </w:del>
      <w:ins w:id="1095" w:author="Author">
        <w:r w:rsidR="000F298A">
          <w:t>Sentinel</w:t>
        </w:r>
        <w:del w:id="1096" w:author="Author">
          <w:r w:rsidR="000F298A" w:rsidDel="001A2E4F">
            <w:delText xml:space="preserve"> </w:delText>
          </w:r>
        </w:del>
      </w:ins>
      <w:r w:rsidRPr="00FA271D">
        <w:t xml:space="preserve"> on the phone</w:t>
      </w:r>
      <w:r>
        <w:t>. S</w:t>
      </w:r>
      <w:r w:rsidRPr="00FA271D">
        <w:t>he wants to speak to you."</w:t>
      </w:r>
    </w:p>
    <w:p w14:paraId="506FFE7E" w14:textId="77777777" w:rsidR="000328B7" w:rsidRDefault="000328B7" w:rsidP="009C772F">
      <w:pPr>
        <w:pStyle w:val="BodyNormal"/>
      </w:pPr>
      <w:r w:rsidRPr="00FA271D">
        <w:t>"Thanks, Beth. Put her through."</w:t>
      </w:r>
    </w:p>
    <w:p w14:paraId="73830C06" w14:textId="6B804178" w:rsidR="000328B7" w:rsidRPr="00FA271D" w:rsidRDefault="000328B7" w:rsidP="009C772F">
      <w:pPr>
        <w:pStyle w:val="BodyNormal"/>
        <w:rPr>
          <w:i/>
          <w:iCs/>
        </w:rPr>
      </w:pPr>
      <w:r w:rsidRPr="00FA271D">
        <w:t xml:space="preserve">"Superintendent Green, this is Natalie Rumsfort of the </w:t>
      </w:r>
      <w:del w:id="1097" w:author="Author">
        <w:r w:rsidRPr="00FA271D" w:rsidDel="000F298A">
          <w:delText>Sun-Times</w:delText>
        </w:r>
      </w:del>
      <w:ins w:id="1098" w:author="Author">
        <w:r w:rsidR="000F298A">
          <w:t>Sentinel</w:t>
        </w:r>
        <w:del w:id="1099" w:author="Author">
          <w:r w:rsidR="000F298A" w:rsidDel="005A26DB">
            <w:delText xml:space="preserve"> </w:delText>
          </w:r>
        </w:del>
      </w:ins>
      <w:r w:rsidRPr="00FA271D">
        <w:t>. As a courtesy to you, I'd like to advise you that we are running a story tonight about the murder of Officer Williams nine days ago. It will be online tonight and in print tomorrow."</w:t>
      </w:r>
    </w:p>
    <w:p w14:paraId="057143BC" w14:textId="77777777" w:rsidR="000328B7" w:rsidRPr="00FA271D" w:rsidRDefault="000328B7" w:rsidP="009C772F">
      <w:pPr>
        <w:pStyle w:val="BodyNormal"/>
        <w:rPr>
          <w:i/>
          <w:iCs/>
        </w:rPr>
      </w:pPr>
      <w:r w:rsidRPr="00FA271D">
        <w:t>"Fair enough, Natalie</w:t>
      </w:r>
      <w:r>
        <w:t>. W</w:t>
      </w:r>
      <w:r w:rsidRPr="00FA271D">
        <w:t>hat are you planning to report?"</w:t>
      </w:r>
    </w:p>
    <w:p w14:paraId="65403905" w14:textId="61534D6A" w:rsidR="000328B7" w:rsidRPr="00FA271D" w:rsidRDefault="000328B7" w:rsidP="009C772F">
      <w:pPr>
        <w:pStyle w:val="BodyNormal"/>
        <w:rPr>
          <w:i/>
          <w:iCs/>
        </w:rPr>
      </w:pPr>
      <w:r w:rsidRPr="00FA271D">
        <w:t>"</w:t>
      </w:r>
      <w:r>
        <w:t>That t</w:t>
      </w:r>
      <w:r w:rsidRPr="00FA271D">
        <w:t xml:space="preserve">here was another undercover officer </w:t>
      </w:r>
      <w:r>
        <w:t>involved</w:t>
      </w:r>
      <w:r w:rsidR="00B57828">
        <w:t xml:space="preserve">. </w:t>
      </w:r>
      <w:r w:rsidR="000F468E">
        <w:t>A</w:t>
      </w:r>
      <w:r w:rsidRPr="00FA271D">
        <w:t xml:space="preserve"> woman, who</w:t>
      </w:r>
      <w:r w:rsidR="00C87F0E">
        <w:t>m</w:t>
      </w:r>
      <w:r w:rsidRPr="00FA271D">
        <w:t xml:space="preserve"> the police force is calling '</w:t>
      </w:r>
      <w:r w:rsidR="004328C6">
        <w:t>t</w:t>
      </w:r>
      <w:r w:rsidRPr="00FA271D">
        <w:t xml:space="preserve">he </w:t>
      </w:r>
      <w:r w:rsidR="004328C6">
        <w:t>a</w:t>
      </w:r>
      <w:r>
        <w:t>ngel</w:t>
      </w:r>
      <w:r w:rsidR="00007F44">
        <w:t>,</w:t>
      </w:r>
      <w:r w:rsidRPr="00FA271D">
        <w:t>' not only saved the undercover officer's life but subdued both perps, bound them with cable ties, and then ran away.</w:t>
      </w:r>
      <w:del w:id="1100" w:author="Author">
        <w:r w:rsidRPr="00FA271D" w:rsidDel="00842EA4">
          <w:delText xml:space="preserve"> </w:delText>
        </w:r>
        <w:r w:rsidRPr="00FA271D" w:rsidDel="001A2E4F">
          <w:delText xml:space="preserve">That </w:delText>
        </w:r>
      </w:del>
      <w:ins w:id="1101" w:author="Author">
        <w:del w:id="1102" w:author="Author">
          <w:r w:rsidR="001A2E4F" w:rsidDel="00842EA4">
            <w:delText>We are also reporting that</w:delText>
          </w:r>
          <w:r w:rsidR="001A2E4F" w:rsidRPr="00FA271D" w:rsidDel="00842EA4">
            <w:delText xml:space="preserve"> </w:delText>
          </w:r>
        </w:del>
      </w:ins>
      <w:del w:id="1103" w:author="Author">
        <w:r w:rsidRPr="00FA271D" w:rsidDel="00842EA4">
          <w:delText>the perps are believed to be Albanians</w:delText>
        </w:r>
      </w:del>
      <w:ins w:id="1104" w:author="Author">
        <w:del w:id="1105" w:author="Author">
          <w:r w:rsidR="001A2E4F" w:rsidDel="00842EA4">
            <w:delText xml:space="preserve"> mobsters</w:delText>
          </w:r>
        </w:del>
      </w:ins>
      <w:del w:id="1106" w:author="Author">
        <w:r w:rsidRPr="00FA271D" w:rsidDel="00842EA4">
          <w:delText>.</w:delText>
        </w:r>
      </w:del>
      <w:r w:rsidR="00007F44">
        <w:t>”</w:t>
      </w:r>
      <w:del w:id="1107" w:author="Author">
        <w:r w:rsidRPr="00FA271D" w:rsidDel="00842EA4">
          <w:delText>"</w:delText>
        </w:r>
      </w:del>
    </w:p>
    <w:p w14:paraId="6BD857B8" w14:textId="0E78B172" w:rsidR="000328B7" w:rsidRPr="00FA271D" w:rsidRDefault="000328B7" w:rsidP="009C772F">
      <w:pPr>
        <w:pStyle w:val="BodyNormal"/>
        <w:rPr>
          <w:i/>
          <w:iCs/>
        </w:rPr>
      </w:pPr>
      <w:r w:rsidRPr="00FA271D">
        <w:t xml:space="preserve">"I admire your investigative work, Ms. Rumsfort. </w:t>
      </w:r>
      <w:r>
        <w:t>It’s</w:t>
      </w:r>
      <w:r w:rsidRPr="00FA271D">
        <w:t xml:space="preserve"> an ongoing murder investigation, so I can't say much.</w:t>
      </w:r>
      <w:r>
        <w:t xml:space="preserve"> </w:t>
      </w:r>
      <w:r w:rsidRPr="00FA271D">
        <w:t>However, your information is accurate. We don't know who this woman is."</w:t>
      </w:r>
    </w:p>
    <w:p w14:paraId="65AA250D" w14:textId="77777777" w:rsidR="000328B7" w:rsidRPr="00FA271D" w:rsidRDefault="000328B7" w:rsidP="009C772F">
      <w:pPr>
        <w:pStyle w:val="BodyNormal"/>
        <w:rPr>
          <w:i/>
          <w:iCs/>
        </w:rPr>
      </w:pPr>
      <w:r w:rsidRPr="00FA271D">
        <w:t xml:space="preserve">"Can you identify the officer </w:t>
      </w:r>
      <w:r>
        <w:t>she</w:t>
      </w:r>
      <w:r w:rsidRPr="00FA271D">
        <w:t xml:space="preserve"> saved?"</w:t>
      </w:r>
    </w:p>
    <w:p w14:paraId="4B5C63A0" w14:textId="77777777" w:rsidR="000328B7" w:rsidRPr="00FA271D" w:rsidRDefault="000328B7" w:rsidP="009C772F">
      <w:pPr>
        <w:pStyle w:val="BodyNormal"/>
        <w:rPr>
          <w:i/>
          <w:iCs/>
        </w:rPr>
      </w:pPr>
      <w:r w:rsidRPr="00FA271D">
        <w:t>"Absolutely not</w:t>
      </w:r>
      <w:r>
        <w:t>. W</w:t>
      </w:r>
      <w:r w:rsidRPr="00FA271D">
        <w:t>e never reveal the identities of our undercover officers."</w:t>
      </w:r>
    </w:p>
    <w:p w14:paraId="3266CD4A" w14:textId="77777777" w:rsidR="000328B7" w:rsidRPr="00FA271D" w:rsidRDefault="000328B7" w:rsidP="009C772F">
      <w:pPr>
        <w:pStyle w:val="BodyNormal"/>
        <w:rPr>
          <w:i/>
          <w:iCs/>
        </w:rPr>
      </w:pPr>
      <w:r w:rsidRPr="00FA271D">
        <w:t xml:space="preserve">"How about telling me who the two </w:t>
      </w:r>
      <w:proofErr w:type="gramStart"/>
      <w:r w:rsidRPr="00FA271D">
        <w:t>perps</w:t>
      </w:r>
      <w:proofErr w:type="gramEnd"/>
      <w:r w:rsidRPr="00FA271D">
        <w:t xml:space="preserve"> are?"</w:t>
      </w:r>
    </w:p>
    <w:p w14:paraId="2CDE5365" w14:textId="326AA6DD" w:rsidR="000328B7" w:rsidRPr="00FA271D" w:rsidRDefault="000328B7" w:rsidP="009C772F">
      <w:pPr>
        <w:pStyle w:val="BodyNormal"/>
        <w:rPr>
          <w:i/>
          <w:iCs/>
        </w:rPr>
      </w:pPr>
      <w:r w:rsidRPr="00FA271D">
        <w:t>"</w:t>
      </w:r>
      <w:del w:id="1108" w:author="Author">
        <w:r w:rsidRPr="00FA271D" w:rsidDel="00B537AC">
          <w:delText>Just w</w:delText>
        </w:r>
      </w:del>
      <w:ins w:id="1109" w:author="Author">
        <w:r w:rsidR="00B537AC">
          <w:t>W</w:t>
        </w:r>
      </w:ins>
      <w:r w:rsidRPr="00FA271D">
        <w:t>atch the court docket the next couple of days</w:t>
      </w:r>
      <w:r>
        <w:t>. T</w:t>
      </w:r>
      <w:r w:rsidRPr="00FA271D">
        <w:t xml:space="preserve">he </w:t>
      </w:r>
      <w:r w:rsidRPr="00FA271D">
        <w:lastRenderedPageBreak/>
        <w:t>Grand Jury has</w:t>
      </w:r>
      <w:r w:rsidR="007E4D31">
        <w:t xml:space="preserve"> just</w:t>
      </w:r>
      <w:r w:rsidRPr="00FA271D">
        <w:t xml:space="preserve"> indicted them."</w:t>
      </w:r>
    </w:p>
    <w:p w14:paraId="6832166A" w14:textId="77777777" w:rsidR="000328B7" w:rsidRPr="00FA271D" w:rsidRDefault="000328B7" w:rsidP="009C772F">
      <w:pPr>
        <w:pStyle w:val="BodyNormal"/>
        <w:rPr>
          <w:i/>
          <w:iCs/>
        </w:rPr>
      </w:pPr>
      <w:r w:rsidRPr="00FA271D">
        <w:t>"One more question, Superintendent Green, is the Albanian mob back in Chicago?"</w:t>
      </w:r>
    </w:p>
    <w:p w14:paraId="6492E0B5" w14:textId="77777777" w:rsidR="000328B7" w:rsidRPr="00FA271D" w:rsidRDefault="000328B7" w:rsidP="009C772F">
      <w:pPr>
        <w:pStyle w:val="BodyNormal"/>
        <w:rPr>
          <w:i/>
          <w:iCs/>
        </w:rPr>
      </w:pPr>
      <w:r w:rsidRPr="00FA271D">
        <w:t>"We're trying to find out."</w:t>
      </w:r>
    </w:p>
    <w:p w14:paraId="71C377C9" w14:textId="03964B9E" w:rsidR="000328B7" w:rsidRPr="00FA271D" w:rsidRDefault="000328B7" w:rsidP="009C772F">
      <w:pPr>
        <w:pStyle w:val="BodyNormal"/>
        <w:rPr>
          <w:i/>
          <w:iCs/>
        </w:rPr>
      </w:pPr>
      <w:r w:rsidRPr="00FA271D">
        <w:t xml:space="preserve">"Thank you, Superintendent Green. Although I probably irritate you, understand that </w:t>
      </w:r>
      <w:r w:rsidR="007E4D31">
        <w:t>I am only</w:t>
      </w:r>
      <w:r w:rsidRPr="00FA271D">
        <w:t xml:space="preserve"> searching for the truth."</w:t>
      </w:r>
    </w:p>
    <w:p w14:paraId="72D759C5" w14:textId="77777777" w:rsidR="000328B7" w:rsidRPr="00FA271D" w:rsidRDefault="000328B7" w:rsidP="009C772F">
      <w:pPr>
        <w:pStyle w:val="BodyNormal"/>
        <w:rPr>
          <w:i/>
          <w:iCs/>
        </w:rPr>
      </w:pPr>
      <w:r w:rsidRPr="00FA271D">
        <w:t>"Natalie, how could I be irritated at the girl with the fire engine hair?"</w:t>
      </w:r>
    </w:p>
    <w:p w14:paraId="5669DD3A" w14:textId="0DBC3211" w:rsidR="000328B7" w:rsidRPr="00FA271D" w:rsidRDefault="000328B7" w:rsidP="009C772F">
      <w:pPr>
        <w:pStyle w:val="BodyNormal"/>
        <w:rPr>
          <w:i/>
          <w:iCs/>
        </w:rPr>
      </w:pPr>
      <w:r w:rsidRPr="00FA271D">
        <w:t xml:space="preserve">"Ten-four, </w:t>
      </w:r>
      <w:r w:rsidR="00CA08AC">
        <w:t>Javion</w:t>
      </w:r>
      <w:r w:rsidR="00B0510D">
        <w:t>,</w:t>
      </w:r>
      <w:r w:rsidRPr="00FA271D">
        <w:t>"</w:t>
      </w:r>
      <w:r w:rsidR="00B0510D">
        <w:t xml:space="preserve"> Natalie said with a laugh.</w:t>
      </w:r>
    </w:p>
    <w:p w14:paraId="3658EF42" w14:textId="0B4C638D" w:rsidR="000328B7" w:rsidRDefault="000328B7" w:rsidP="009C772F">
      <w:pPr>
        <w:pStyle w:val="BodyNormal"/>
      </w:pPr>
      <w:r w:rsidRPr="00FA271D">
        <w:t xml:space="preserve">Superintendent Green </w:t>
      </w:r>
      <w:r w:rsidR="002C6F63" w:rsidRPr="00FA271D">
        <w:t>dialed</w:t>
      </w:r>
      <w:r w:rsidRPr="00FA271D">
        <w:t xml:space="preserve"> Beth, the operator.</w:t>
      </w:r>
    </w:p>
    <w:p w14:paraId="0CDF941E" w14:textId="77777777" w:rsidR="000328B7" w:rsidRDefault="000328B7" w:rsidP="009C772F">
      <w:pPr>
        <w:pStyle w:val="BodyNormal"/>
      </w:pPr>
      <w:r w:rsidRPr="00FA271D">
        <w:t>"Beth, connect me with Commander DiMarco.</w:t>
      </w:r>
      <w:r>
        <w:t>”</w:t>
      </w:r>
    </w:p>
    <w:p w14:paraId="7841EDE7" w14:textId="13CC2E5D" w:rsidR="000328B7" w:rsidRDefault="000328B7" w:rsidP="009C772F">
      <w:pPr>
        <w:pStyle w:val="BodyNormal"/>
      </w:pPr>
      <w:r w:rsidRPr="009541CB">
        <w:rPr>
          <w:i/>
          <w:iCs/>
        </w:rPr>
        <w:t xml:space="preserve">Complications, there are always complications, </w:t>
      </w:r>
      <w:r w:rsidRPr="00FA271D">
        <w:t xml:space="preserve">he </w:t>
      </w:r>
      <w:r w:rsidR="009541CB">
        <w:t>thought</w:t>
      </w:r>
      <w:r w:rsidRPr="00FA271D">
        <w:t>.</w:t>
      </w:r>
    </w:p>
    <w:p w14:paraId="70A0A51B" w14:textId="17870C43" w:rsidR="00432949" w:rsidRDefault="00432949" w:rsidP="009C772F">
      <w:pPr>
        <w:pStyle w:val="BodyNormal"/>
      </w:pPr>
    </w:p>
    <w:p w14:paraId="25648939" w14:textId="48331F7C" w:rsidR="00A55CAC" w:rsidRPr="00FA271D" w:rsidRDefault="00A55CAC" w:rsidP="00C373D0">
      <w:pPr>
        <w:pStyle w:val="ASubheadLevel1"/>
        <w:rPr>
          <w:i/>
          <w:iCs/>
        </w:rPr>
      </w:pPr>
      <w:bookmarkStart w:id="1110" w:name="_Toc197338814"/>
      <w:r w:rsidRPr="00FA271D">
        <w:t>Mac Watches the News</w:t>
      </w:r>
      <w:bookmarkEnd w:id="1091"/>
      <w:bookmarkEnd w:id="1110"/>
    </w:p>
    <w:p w14:paraId="61795A13" w14:textId="4403D7DB" w:rsidR="003B5545" w:rsidRDefault="00A55CAC" w:rsidP="009C772F">
      <w:pPr>
        <w:pStyle w:val="BodyNormal"/>
      </w:pPr>
      <w:bookmarkStart w:id="1111" w:name="Mac_Watches_the_News"/>
      <w:bookmarkEnd w:id="1111"/>
      <w:r w:rsidRPr="00FA271D">
        <w:t>Mac stepped out of his shower at about 7 p.m.</w:t>
      </w:r>
      <w:r w:rsidR="00E160D0">
        <w:t>,</w:t>
      </w:r>
      <w:r w:rsidRPr="00FA271D">
        <w:t xml:space="preserve"> </w:t>
      </w:r>
      <w:r w:rsidR="0072190F">
        <w:t>having done</w:t>
      </w:r>
      <w:r w:rsidRPr="00FA271D">
        <w:t xml:space="preserve"> a late afternoon run in nearby Grant Park. After drying himself off, he </w:t>
      </w:r>
      <w:ins w:id="1112" w:author="Author">
        <w:r w:rsidR="00347F81">
          <w:t>donned</w:t>
        </w:r>
      </w:ins>
      <w:del w:id="1113" w:author="Author">
        <w:r w:rsidRPr="00FA271D" w:rsidDel="00347F81">
          <w:delText>put on</w:delText>
        </w:r>
      </w:del>
      <w:r w:rsidRPr="00FA271D">
        <w:t xml:space="preserve"> sweats and headed for the living room, carrying a </w:t>
      </w:r>
      <w:del w:id="1114" w:author="Author">
        <w:r w:rsidRPr="00FA271D" w:rsidDel="00017598">
          <w:delText>bottle of water</w:delText>
        </w:r>
      </w:del>
      <w:ins w:id="1115" w:author="Author">
        <w:r w:rsidR="00017598">
          <w:t>water bottle</w:t>
        </w:r>
      </w:ins>
      <w:r w:rsidRPr="00FA271D">
        <w:t xml:space="preserve">. He voice-commanded the television to </w:t>
      </w:r>
      <w:del w:id="1116" w:author="Author">
        <w:r w:rsidRPr="00FA271D" w:rsidDel="00A8766C">
          <w:delText xml:space="preserve">come on and </w:delText>
        </w:r>
      </w:del>
      <w:r w:rsidRPr="00FA271D">
        <w:t>play the 24-hour local news channel.</w:t>
      </w:r>
      <w:r w:rsidR="00F11D42">
        <w:t xml:space="preserve"> </w:t>
      </w:r>
      <w:r w:rsidRPr="00FA271D">
        <w:t>The attractive lady on camera smiled</w:t>
      </w:r>
      <w:r w:rsidR="003B5545">
        <w:t>.</w:t>
      </w:r>
    </w:p>
    <w:p w14:paraId="698360A9" w14:textId="7CF21FB4" w:rsidR="00A55CAC" w:rsidRPr="00FA271D" w:rsidRDefault="00A55CAC" w:rsidP="009C772F">
      <w:pPr>
        <w:pStyle w:val="BodyNormal"/>
        <w:rPr>
          <w:i/>
          <w:iCs/>
        </w:rPr>
      </w:pPr>
      <w:r w:rsidRPr="00FA271D">
        <w:t>"</w:t>
      </w:r>
      <w:r w:rsidR="00D52E03">
        <w:t>We return</w:t>
      </w:r>
      <w:r w:rsidRPr="00FA271D">
        <w:t xml:space="preserve"> to that remarkable story today about the </w:t>
      </w:r>
      <w:r w:rsidR="00177186">
        <w:t>a</w:t>
      </w:r>
      <w:r>
        <w:t>ngel</w:t>
      </w:r>
      <w:r w:rsidRPr="00FA271D">
        <w:t>, who rescued a police officer nine days ago from certain death</w:t>
      </w:r>
      <w:r w:rsidR="00D52E03">
        <w:t>.</w:t>
      </w:r>
      <w:r w:rsidRPr="00FA271D">
        <w:t xml:space="preserve"> </w:t>
      </w:r>
      <w:r w:rsidR="00F11D42">
        <w:t>I’m</w:t>
      </w:r>
      <w:r w:rsidRPr="00FA271D">
        <w:t xml:space="preserve"> pleased to speak with Natalie Rumsfort </w:t>
      </w:r>
      <w:r w:rsidRPr="00FA271D">
        <w:lastRenderedPageBreak/>
        <w:t xml:space="preserve">at the Chicago </w:t>
      </w:r>
      <w:del w:id="1117" w:author="Author">
        <w:r w:rsidRPr="00FA271D" w:rsidDel="000F298A">
          <w:delText>Sun-Times</w:delText>
        </w:r>
      </w:del>
      <w:ins w:id="1118" w:author="Author">
        <w:r w:rsidR="000F298A">
          <w:t>Sentinel</w:t>
        </w:r>
        <w:del w:id="1119" w:author="Author">
          <w:r w:rsidR="000F298A" w:rsidDel="00842EA4">
            <w:delText xml:space="preserve"> </w:delText>
          </w:r>
        </w:del>
      </w:ins>
      <w:r w:rsidRPr="00FA271D">
        <w:t>."</w:t>
      </w:r>
    </w:p>
    <w:p w14:paraId="70202296" w14:textId="642D0E9A" w:rsidR="00A55CAC" w:rsidRPr="00FA271D" w:rsidRDefault="00A55CAC" w:rsidP="009C772F">
      <w:pPr>
        <w:pStyle w:val="BodyNormal"/>
        <w:rPr>
          <w:i/>
          <w:iCs/>
        </w:rPr>
      </w:pPr>
      <w:r w:rsidRPr="00FA271D">
        <w:t xml:space="preserve">The screen switched to double windows, with the </w:t>
      </w:r>
      <w:del w:id="1120" w:author="Author">
        <w:r w:rsidRPr="00FA271D" w:rsidDel="000F298A">
          <w:delText>Sun-Times</w:delText>
        </w:r>
      </w:del>
      <w:ins w:id="1121" w:author="Author">
        <w:r w:rsidR="000F298A">
          <w:t xml:space="preserve">Sentinel </w:t>
        </w:r>
      </w:ins>
      <w:del w:id="1122" w:author="Author">
        <w:r w:rsidRPr="00FA271D" w:rsidDel="00017598">
          <w:delText xml:space="preserve"> </w:delText>
        </w:r>
      </w:del>
      <w:r w:rsidRPr="00FA271D">
        <w:t xml:space="preserve">reporter on the right. Rumsfort wore a printed cotton summer dress, her long </w:t>
      </w:r>
      <w:r w:rsidR="0045163F">
        <w:t xml:space="preserve">ruby </w:t>
      </w:r>
      <w:r w:rsidRPr="00FA271D">
        <w:t xml:space="preserve">red hair framing her riveting face </w:t>
      </w:r>
      <w:r>
        <w:t>and</w:t>
      </w:r>
      <w:r w:rsidRPr="00FA271D">
        <w:t xml:space="preserve"> very blue eyes.</w:t>
      </w:r>
    </w:p>
    <w:p w14:paraId="1BDBC39D" w14:textId="6046AB73" w:rsidR="00A55CAC" w:rsidRPr="00FA271D" w:rsidRDefault="00A55CAC" w:rsidP="009C772F">
      <w:pPr>
        <w:pStyle w:val="BodyNormal"/>
        <w:rPr>
          <w:i/>
          <w:iCs/>
        </w:rPr>
      </w:pPr>
      <w:r w:rsidRPr="00FA271D">
        <w:t xml:space="preserve">"Natalie, who is this </w:t>
      </w:r>
      <w:r w:rsidR="00177186">
        <w:t>a</w:t>
      </w:r>
      <w:r>
        <w:t>ngel</w:t>
      </w:r>
      <w:r w:rsidRPr="00FA271D">
        <w:t xml:space="preserve"> that you are reporting about?"</w:t>
      </w:r>
    </w:p>
    <w:p w14:paraId="58EC1FE5" w14:textId="2B4F2916" w:rsidR="00A55CAC" w:rsidRDefault="00A55CAC" w:rsidP="009C772F">
      <w:pPr>
        <w:pStyle w:val="BodyNormal"/>
      </w:pPr>
      <w:r w:rsidRPr="00FA271D">
        <w:t xml:space="preserve">"We don't know, Cynthia. Nor does the Chicago Police, for that matter. Our reporting is that she saved another undercover officer from </w:t>
      </w:r>
      <w:ins w:id="1123" w:author="Author">
        <w:r w:rsidR="00051FD9">
          <w:t xml:space="preserve">a </w:t>
        </w:r>
      </w:ins>
      <w:r w:rsidRPr="00FA271D">
        <w:t xml:space="preserve">certain assassination by attacking and subduing two criminals. She reportedly fought like a Ninja, taking them both down in </w:t>
      </w:r>
      <w:r w:rsidR="00C87F0E">
        <w:t>seconds and</w:t>
      </w:r>
      <w:r w:rsidRPr="00FA271D">
        <w:t xml:space="preserve"> </w:t>
      </w:r>
      <w:ins w:id="1124" w:author="Author">
        <w:r w:rsidR="00051FD9">
          <w:t xml:space="preserve">then </w:t>
        </w:r>
      </w:ins>
      <w:r w:rsidR="0082065B">
        <w:t>binding</w:t>
      </w:r>
      <w:r w:rsidRPr="00FA271D">
        <w:t xml:space="preserve"> their hands and feet with cable ties. She released the officer from handcuffs, smiled, and just ran away. Our sources tell us that the undercover officer was wearing a secret FBI button camera, </w:t>
      </w:r>
      <w:r w:rsidR="0010456F">
        <w:t>so</w:t>
      </w:r>
      <w:r w:rsidRPr="00FA271D">
        <w:t xml:space="preserve"> there's a video of the whole incident. The Grand Jury handed down an indictment for the two perps </w:t>
      </w:r>
      <w:r w:rsidR="00331906">
        <w:t>yester</w:t>
      </w:r>
      <w:r w:rsidRPr="00FA271D">
        <w:t>day."</w:t>
      </w:r>
    </w:p>
    <w:p w14:paraId="00D83A35" w14:textId="3A05AA54" w:rsidR="002F031C" w:rsidRDefault="00A55CAC" w:rsidP="002F031C">
      <w:pPr>
        <w:pStyle w:val="BodyNormal"/>
      </w:pPr>
      <w:r>
        <w:t>“</w:t>
      </w:r>
      <w:r w:rsidR="002F031C">
        <w:t>Natalie</w:t>
      </w:r>
      <w:r>
        <w:t xml:space="preserve">, </w:t>
      </w:r>
      <w:r w:rsidR="002F031C">
        <w:t>are there any photographs or videos of this woman?”</w:t>
      </w:r>
    </w:p>
    <w:p w14:paraId="023DBED3" w14:textId="6D576117" w:rsidR="002F031C" w:rsidRDefault="002F031C" w:rsidP="002F031C">
      <w:pPr>
        <w:pStyle w:val="BodyNormal"/>
      </w:pPr>
      <w:r>
        <w:t xml:space="preserve">“Very </w:t>
      </w:r>
      <w:r w:rsidR="001A4C69">
        <w:t>few</w:t>
      </w:r>
      <w:r>
        <w:t xml:space="preserve">, Cynthia. There is an iPhone video of this Chicago </w:t>
      </w:r>
      <w:r w:rsidR="00177186">
        <w:t>a</w:t>
      </w:r>
      <w:r>
        <w:t>ngel beating up two drug dealers</w:t>
      </w:r>
      <w:r w:rsidR="001A4C69">
        <w:t xml:space="preserve"> who were</w:t>
      </w:r>
      <w:r>
        <w:t xml:space="preserve"> selling </w:t>
      </w:r>
      <w:r w:rsidR="007774B8">
        <w:t>f</w:t>
      </w:r>
      <w:r>
        <w:t>entanyl-laced drugs to students outside of Taft High School</w:t>
      </w:r>
      <w:r w:rsidR="001A4C69">
        <w:t xml:space="preserve">. </w:t>
      </w:r>
      <w:r w:rsidR="001A4C69" w:rsidRPr="001A4C69">
        <w:t xml:space="preserve">A student, kept after school for detention, saw the fight start from his second-floor window at a distance and recorded it. </w:t>
      </w:r>
      <w:r>
        <w:t>I’ll run it for you now.</w:t>
      </w:r>
    </w:p>
    <w:p w14:paraId="15CE67A4" w14:textId="33BA3162" w:rsidR="002F031C" w:rsidRDefault="002F031C" w:rsidP="002F031C">
      <w:pPr>
        <w:pStyle w:val="BodyNormal"/>
      </w:pPr>
      <w:r>
        <w:t xml:space="preserve">As you can see, the Chicago </w:t>
      </w:r>
      <w:r w:rsidR="00177186">
        <w:t>a</w:t>
      </w:r>
      <w:r>
        <w:t xml:space="preserve">ngel is tall with long blond </w:t>
      </w:r>
      <w:r>
        <w:lastRenderedPageBreak/>
        <w:t>hair. Watching her take down these two criminals is akin to a Kung Fu movie. After immobilizing them, you can see her texting the 38</w:t>
      </w:r>
      <w:r w:rsidRPr="00380DB3">
        <w:rPr>
          <w:vertAlign w:val="superscript"/>
        </w:rPr>
        <w:t>th</w:t>
      </w:r>
      <w:r>
        <w:t xml:space="preserve"> Precinct Police and making her escape between two homes. </w:t>
      </w:r>
    </w:p>
    <w:p w14:paraId="0CAD122B" w14:textId="77777777" w:rsidR="00A55CAC" w:rsidRPr="00FA271D" w:rsidRDefault="00A55CAC" w:rsidP="009C772F">
      <w:pPr>
        <w:pStyle w:val="BodyNormal"/>
        <w:rPr>
          <w:i/>
          <w:iCs/>
        </w:rPr>
      </w:pPr>
      <w:r w:rsidRPr="00FA271D">
        <w:t>"Natalie, has this woman come forward?"</w:t>
      </w:r>
    </w:p>
    <w:p w14:paraId="669EB65D" w14:textId="27A76E8D" w:rsidR="00A55CAC" w:rsidRPr="00FA271D" w:rsidRDefault="00A55CAC" w:rsidP="009C772F">
      <w:pPr>
        <w:pStyle w:val="BodyNormal"/>
        <w:rPr>
          <w:i/>
          <w:iCs/>
        </w:rPr>
      </w:pPr>
      <w:r w:rsidRPr="00FA271D">
        <w:t xml:space="preserve">"No, </w:t>
      </w:r>
      <w:r w:rsidR="00912FD1">
        <w:t>she’s a</w:t>
      </w:r>
      <w:r w:rsidRPr="00FA271D">
        <w:t xml:space="preserve"> mystery</w:t>
      </w:r>
      <w:r w:rsidR="00CF56FC">
        <w:t xml:space="preserve">, </w:t>
      </w:r>
      <w:r w:rsidR="00912FD1">
        <w:t>Cynthia</w:t>
      </w:r>
      <w:r w:rsidRPr="00FA271D">
        <w:t>. I</w:t>
      </w:r>
      <w:del w:id="1125" w:author="Author">
        <w:r w:rsidRPr="00FA271D" w:rsidDel="004632DA">
          <w:delText>'d like</w:delText>
        </w:r>
      </w:del>
      <w:ins w:id="1126" w:author="Author">
        <w:r w:rsidR="004632DA">
          <w:t xml:space="preserve"> want</w:t>
        </w:r>
      </w:ins>
      <w:r w:rsidRPr="00FA271D">
        <w:t xml:space="preserve"> to </w:t>
      </w:r>
      <w:r w:rsidR="00E76526">
        <w:t>encourage</w:t>
      </w:r>
      <w:r w:rsidRPr="00FA271D">
        <w:t xml:space="preserve"> this woman </w:t>
      </w:r>
      <w:r w:rsidR="00E76526">
        <w:t>to</w:t>
      </w:r>
      <w:r w:rsidRPr="00FA271D">
        <w:t xml:space="preserve"> call the </w:t>
      </w:r>
      <w:del w:id="1127" w:author="Author">
        <w:r w:rsidRPr="00FA271D" w:rsidDel="000F298A">
          <w:delText>Sun-Times</w:delText>
        </w:r>
      </w:del>
      <w:ins w:id="1128" w:author="Author">
        <w:r w:rsidR="000F298A">
          <w:t xml:space="preserve">Sentinel </w:t>
        </w:r>
      </w:ins>
      <w:del w:id="1129" w:author="Author">
        <w:r w:rsidRPr="00FA271D" w:rsidDel="00842EA4">
          <w:delText xml:space="preserve"> </w:delText>
        </w:r>
      </w:del>
      <w:r w:rsidRPr="00FA271D">
        <w:t>tip line</w:t>
      </w:r>
      <w:r w:rsidR="00F75A11">
        <w:t xml:space="preserve"> so we</w:t>
      </w:r>
      <w:r w:rsidRPr="00FA271D">
        <w:t xml:space="preserve"> can set up a secret meeting</w:t>
      </w:r>
      <w:r w:rsidR="00727DF1">
        <w:t>.</w:t>
      </w:r>
      <w:r w:rsidRPr="00FA271D">
        <w:t xml:space="preserve"> I'll personally guarantee her safety and anonymity."</w:t>
      </w:r>
    </w:p>
    <w:p w14:paraId="71C6F735" w14:textId="77777777" w:rsidR="00A55CAC" w:rsidRPr="00FA271D" w:rsidRDefault="00A55CAC" w:rsidP="009C772F">
      <w:pPr>
        <w:pStyle w:val="BodyNormal"/>
        <w:rPr>
          <w:i/>
          <w:iCs/>
        </w:rPr>
      </w:pPr>
      <w:r w:rsidRPr="00FA271D">
        <w:t>"Thank you for joining us today, Natalie."</w:t>
      </w:r>
    </w:p>
    <w:p w14:paraId="0D9792E9" w14:textId="26F7379A" w:rsidR="00A55CAC" w:rsidRDefault="00A55CAC" w:rsidP="009C772F">
      <w:pPr>
        <w:pStyle w:val="BodyNormal"/>
      </w:pPr>
      <w:r>
        <w:t xml:space="preserve">Mac muted the sound and pondered the </w:t>
      </w:r>
      <w:r w:rsidR="00177186">
        <w:t>a</w:t>
      </w:r>
      <w:r>
        <w:t>ngel as the news presenter moved on to other topics</w:t>
      </w:r>
      <w:r w:rsidRPr="00FA271D">
        <w:t xml:space="preserve">. </w:t>
      </w:r>
      <w:r w:rsidRPr="00334ED3">
        <w:rPr>
          <w:i/>
          <w:iCs/>
        </w:rPr>
        <w:t>Will I ever see her again?</w:t>
      </w:r>
      <w:r w:rsidRPr="00FA271D">
        <w:t xml:space="preserve"> he thought. </w:t>
      </w:r>
      <w:r w:rsidR="000F4155" w:rsidRPr="00334ED3">
        <w:rPr>
          <w:i/>
          <w:iCs/>
        </w:rPr>
        <w:t>Or i</w:t>
      </w:r>
      <w:r w:rsidRPr="00334ED3">
        <w:rPr>
          <w:i/>
          <w:iCs/>
        </w:rPr>
        <w:t xml:space="preserve">s her appearance in </w:t>
      </w:r>
      <w:del w:id="1130" w:author="Author">
        <w:r w:rsidRPr="00334ED3" w:rsidDel="00EF3E71">
          <w:rPr>
            <w:i/>
            <w:iCs/>
          </w:rPr>
          <w:delText xml:space="preserve">his </w:delText>
        </w:r>
      </w:del>
      <w:ins w:id="1131" w:author="Author">
        <w:r w:rsidR="00EF3E71" w:rsidRPr="00334ED3">
          <w:rPr>
            <w:i/>
            <w:iCs/>
          </w:rPr>
          <w:t xml:space="preserve">my </w:t>
        </w:r>
      </w:ins>
      <w:r w:rsidRPr="00334ED3">
        <w:rPr>
          <w:i/>
          <w:iCs/>
        </w:rPr>
        <w:t>life</w:t>
      </w:r>
      <w:r w:rsidR="000F4155" w:rsidRPr="00334ED3">
        <w:rPr>
          <w:i/>
          <w:iCs/>
        </w:rPr>
        <w:t xml:space="preserve"> just</w:t>
      </w:r>
      <w:r w:rsidRPr="00334ED3">
        <w:rPr>
          <w:i/>
          <w:iCs/>
        </w:rPr>
        <w:t xml:space="preserve"> a simple one-off</w:t>
      </w:r>
      <w:r w:rsidR="00334ED3" w:rsidRPr="00334ED3">
        <w:rPr>
          <w:i/>
          <w:iCs/>
        </w:rPr>
        <w:t>?</w:t>
      </w:r>
      <w:r w:rsidR="00334ED3">
        <w:t xml:space="preserve"> </w:t>
      </w:r>
    </w:p>
    <w:p w14:paraId="7200C7F1" w14:textId="23035AE5" w:rsidR="000E1482" w:rsidRDefault="000E1482" w:rsidP="009C772F">
      <w:pPr>
        <w:pStyle w:val="BodyNormal"/>
      </w:pPr>
    </w:p>
    <w:p w14:paraId="37FB00BA" w14:textId="77777777" w:rsidR="000E1482" w:rsidRDefault="000E1482" w:rsidP="009C772F">
      <w:pPr>
        <w:pStyle w:val="BodyNormal"/>
        <w:sectPr w:rsidR="000E1482" w:rsidSect="003135B1">
          <w:pgSz w:w="8640" w:h="12960" w:code="1"/>
          <w:pgMar w:top="720" w:right="720" w:bottom="720" w:left="720" w:header="720" w:footer="720" w:gutter="720"/>
          <w:cols w:space="720"/>
          <w:titlePg/>
          <w:docGrid w:linePitch="360"/>
        </w:sectPr>
      </w:pPr>
    </w:p>
    <w:p w14:paraId="0AEBABB8" w14:textId="77777777" w:rsidR="00A55CAC" w:rsidRPr="00FA271D" w:rsidRDefault="00A55CAC" w:rsidP="00A55CAC">
      <w:pPr>
        <w:pStyle w:val="ASubheadLevel1"/>
      </w:pPr>
      <w:bookmarkStart w:id="1132" w:name="_Toc30055648"/>
      <w:bookmarkStart w:id="1133" w:name="_Toc197338815"/>
      <w:r w:rsidRPr="00FA271D">
        <w:t>Plans for a Murder</w:t>
      </w:r>
      <w:bookmarkEnd w:id="1132"/>
      <w:bookmarkEnd w:id="1133"/>
    </w:p>
    <w:p w14:paraId="1644040E" w14:textId="77777777" w:rsidR="00585899" w:rsidRDefault="00A55CAC" w:rsidP="009C772F">
      <w:pPr>
        <w:pStyle w:val="BodyNormal"/>
        <w:rPr>
          <w:ins w:id="1134" w:author="Author"/>
        </w:rPr>
      </w:pPr>
      <w:bookmarkStart w:id="1135" w:name="Plans_for_a_Murder"/>
      <w:bookmarkEnd w:id="1135"/>
      <w:r w:rsidRPr="00FA271D">
        <w:t>Imer, Lewis, and Yilka huddled around the table as Tariq Shyle went over the ongoing surveillance of John Merrick.</w:t>
      </w:r>
      <w:del w:id="1136" w:author="Author">
        <w:r w:rsidRPr="00FA271D" w:rsidDel="00585899">
          <w:delText xml:space="preserve"> </w:delText>
        </w:r>
      </w:del>
    </w:p>
    <w:p w14:paraId="0E2778BB" w14:textId="7CDF3472" w:rsidR="00A55CAC" w:rsidRPr="00FA271D" w:rsidRDefault="00A55CAC" w:rsidP="009C772F">
      <w:pPr>
        <w:pStyle w:val="BodyNormal"/>
        <w:rPr>
          <w:i/>
          <w:iCs/>
        </w:rPr>
      </w:pPr>
      <w:r w:rsidRPr="00FA271D">
        <w:t xml:space="preserve">"We have found a lunch choice that he makes </w:t>
      </w:r>
      <w:del w:id="1137" w:author="Author">
        <w:r w:rsidRPr="00FA271D" w:rsidDel="00A97D43">
          <w:delText>once a week, every Monday</w:delText>
        </w:r>
      </w:del>
      <w:ins w:id="1138" w:author="Author">
        <w:r w:rsidR="00A97D43">
          <w:t xml:space="preserve">every </w:t>
        </w:r>
      </w:ins>
      <w:r w:rsidR="00550B39">
        <w:t>Wednesday</w:t>
      </w:r>
      <w:r w:rsidRPr="00FA271D">
        <w:t xml:space="preserve">. That location is Barneys, a popular restaurant in the Loop </w:t>
      </w:r>
      <w:del w:id="1139" w:author="Author">
        <w:r w:rsidRPr="00FA271D" w:rsidDel="00965044">
          <w:delText>that has</w:delText>
        </w:r>
      </w:del>
      <w:ins w:id="1140" w:author="Author">
        <w:r w:rsidR="00965044">
          <w:t>with</w:t>
        </w:r>
      </w:ins>
      <w:r w:rsidRPr="00FA271D">
        <w:t xml:space="preserve"> five-star food. </w:t>
      </w:r>
      <w:del w:id="1141" w:author="Author">
        <w:r w:rsidRPr="00FA271D" w:rsidDel="006917ED">
          <w:delText xml:space="preserve">The </w:delText>
        </w:r>
      </w:del>
      <w:ins w:id="1142" w:author="Author">
        <w:r w:rsidR="006917ED">
          <w:t>Our</w:t>
        </w:r>
        <w:r w:rsidR="006917ED" w:rsidRPr="00FA271D">
          <w:t xml:space="preserve"> </w:t>
        </w:r>
      </w:ins>
      <w:r w:rsidRPr="00FA271D">
        <w:t xml:space="preserve">one real-time observation </w:t>
      </w:r>
      <w:del w:id="1143" w:author="Author">
        <w:r w:rsidRPr="00FA271D" w:rsidDel="006917ED">
          <w:delText xml:space="preserve">we did </w:delText>
        </w:r>
      </w:del>
      <w:r w:rsidRPr="00FA271D">
        <w:t>showed him arriving in a company Tesla."</w:t>
      </w:r>
    </w:p>
    <w:p w14:paraId="1B4F4AF8" w14:textId="307F1E96" w:rsidR="00A55CAC" w:rsidRPr="00FA271D" w:rsidRDefault="00A55CAC" w:rsidP="009C772F">
      <w:pPr>
        <w:pStyle w:val="BodyNormal"/>
        <w:rPr>
          <w:i/>
          <w:iCs/>
        </w:rPr>
      </w:pPr>
      <w:r w:rsidRPr="00FA271D">
        <w:t xml:space="preserve">"How do we know he's a regular, based on just one visit?" </w:t>
      </w:r>
      <w:proofErr w:type="gramStart"/>
      <w:r w:rsidRPr="00FA271D">
        <w:t>Dr</w:t>
      </w:r>
      <w:proofErr w:type="gramEnd"/>
      <w:r w:rsidRPr="00FA271D">
        <w:t xml:space="preserve">. Morton </w:t>
      </w:r>
      <w:r w:rsidR="0098672C">
        <w:t>said</w:t>
      </w:r>
      <w:proofErr w:type="gramStart"/>
      <w:r w:rsidRPr="00FA271D">
        <w:t>.</w:t>
      </w:r>
      <w:proofErr w:type="gramEnd"/>
    </w:p>
    <w:p w14:paraId="4BFBC5F0" w14:textId="1A2BF5FD" w:rsidR="00A55CAC" w:rsidRPr="00FA271D" w:rsidRDefault="00A55CAC" w:rsidP="009C772F">
      <w:pPr>
        <w:pStyle w:val="BodyNormal"/>
        <w:rPr>
          <w:i/>
          <w:iCs/>
        </w:rPr>
      </w:pPr>
      <w:r w:rsidRPr="00FA271D">
        <w:t xml:space="preserve">"The team broke into the smart card transactions for that </w:t>
      </w:r>
      <w:r w:rsidRPr="00FA271D">
        <w:lastRenderedPageBreak/>
        <w:t xml:space="preserve">restaurant since New Year’s, and it showed him lunching there almost every </w:t>
      </w:r>
      <w:r w:rsidR="00550B39">
        <w:t>Wednesday</w:t>
      </w:r>
      <w:r w:rsidRPr="00FA271D">
        <w:t>."</w:t>
      </w:r>
    </w:p>
    <w:p w14:paraId="14E56AB9" w14:textId="10E6BC4C" w:rsidR="00A55CAC" w:rsidRPr="00FA271D" w:rsidRDefault="00A55CAC" w:rsidP="009C772F">
      <w:pPr>
        <w:pStyle w:val="BodyNormal"/>
        <w:rPr>
          <w:i/>
          <w:iCs/>
        </w:rPr>
      </w:pPr>
      <w:r w:rsidRPr="00FA271D">
        <w:t xml:space="preserve">"OK, so </w:t>
      </w:r>
      <w:r w:rsidR="00EA22C9">
        <w:t>Wednesday</w:t>
      </w:r>
      <w:r w:rsidRPr="00FA271D">
        <w:t>'s the day we off him,</w:t>
      </w:r>
      <w:r w:rsidR="00912FD1" w:rsidRPr="00FA271D">
        <w:t xml:space="preserve">” </w:t>
      </w:r>
      <w:r w:rsidRPr="00FA271D">
        <w:t>Imer</w:t>
      </w:r>
      <w:r w:rsidR="006979E5">
        <w:t xml:space="preserve"> said</w:t>
      </w:r>
      <w:r w:rsidRPr="00FA271D">
        <w:t>. "Who do we have to do the job?"</w:t>
      </w:r>
    </w:p>
    <w:p w14:paraId="403BE937" w14:textId="32D009D2" w:rsidR="00A55CAC" w:rsidRPr="00FA271D" w:rsidRDefault="00A55CAC" w:rsidP="009C772F">
      <w:pPr>
        <w:pStyle w:val="BodyNormal"/>
        <w:rPr>
          <w:i/>
          <w:iCs/>
        </w:rPr>
      </w:pPr>
      <w:r w:rsidRPr="00FA271D">
        <w:t xml:space="preserve">"Obviously, nobody from Chicago </w:t>
      </w:r>
      <w:del w:id="1144" w:author="Author">
        <w:r w:rsidRPr="00FA271D" w:rsidDel="005B746D">
          <w:delText>Digital</w:delText>
        </w:r>
      </w:del>
      <w:ins w:id="1145" w:author="Author">
        <w:r w:rsidR="005B746D">
          <w:t>Cyber</w:t>
        </w:r>
      </w:ins>
      <w:r w:rsidRPr="00FA271D">
        <w:t>. We'll have to draw from the more traditional staff pool. How about Nick Rexha?"</w:t>
      </w:r>
    </w:p>
    <w:p w14:paraId="556EAAB0" w14:textId="6CCA0B81" w:rsidR="00A55CAC" w:rsidRPr="00FA271D" w:rsidRDefault="00A55CAC" w:rsidP="009C772F">
      <w:pPr>
        <w:pStyle w:val="BodyNormal"/>
        <w:rPr>
          <w:i/>
          <w:iCs/>
        </w:rPr>
      </w:pPr>
      <w:r w:rsidRPr="00FA271D">
        <w:t>"No, I want two guys</w:t>
      </w:r>
      <w:r>
        <w:t>. H</w:t>
      </w:r>
      <w:r w:rsidRPr="00FA271D">
        <w:t xml:space="preserve">ow about Lukas Jasari? Lewis, can you access the restaurant's security </w:t>
      </w:r>
      <w:r w:rsidR="00176C3A" w:rsidRPr="00FA271D">
        <w:t>cameras</w:t>
      </w:r>
      <w:r w:rsidRPr="00FA271D">
        <w:t>?"</w:t>
      </w:r>
    </w:p>
    <w:p w14:paraId="1196F543" w14:textId="3EA77D71" w:rsidR="00A55CAC" w:rsidRPr="00FA271D" w:rsidRDefault="00A55CAC" w:rsidP="009C772F">
      <w:pPr>
        <w:pStyle w:val="BodyNormal"/>
        <w:rPr>
          <w:i/>
          <w:iCs/>
        </w:rPr>
      </w:pPr>
      <w:r w:rsidRPr="00FA271D">
        <w:t>"</w:t>
      </w:r>
      <w:r w:rsidR="005D7BB5">
        <w:t>No</w:t>
      </w:r>
      <w:r w:rsidRPr="00FA271D">
        <w:t>, Imer.</w:t>
      </w:r>
      <w:r w:rsidR="005D7BB5">
        <w:t xml:space="preserve"> But we can access the city’s security </w:t>
      </w:r>
      <w:proofErr w:type="gramStart"/>
      <w:r w:rsidR="005D7BB5">
        <w:t>cams</w:t>
      </w:r>
      <w:proofErr w:type="gramEnd"/>
      <w:r w:rsidR="005D7BB5">
        <w:t xml:space="preserve"> outside</w:t>
      </w:r>
      <w:r w:rsidR="00680E4A">
        <w:t>.</w:t>
      </w:r>
      <w:r w:rsidRPr="00FA271D">
        <w:t xml:space="preserve"> We</w:t>
      </w:r>
      <w:r w:rsidR="00680E4A">
        <w:t>’ll</w:t>
      </w:r>
      <w:r w:rsidRPr="00FA271D">
        <w:t xml:space="preserve"> give you a </w:t>
      </w:r>
      <w:r w:rsidR="006979E5" w:rsidRPr="00FA271D">
        <w:t>head</w:t>
      </w:r>
      <w:del w:id="1146" w:author="Author">
        <w:r w:rsidRPr="00FA271D" w:rsidDel="00A3481E">
          <w:delText xml:space="preserve">'s </w:delText>
        </w:r>
      </w:del>
      <w:ins w:id="1147" w:author="Author">
        <w:r w:rsidR="00A3481E">
          <w:t>-</w:t>
        </w:r>
      </w:ins>
      <w:r w:rsidRPr="00FA271D">
        <w:t>up when he's about to leave."</w:t>
      </w:r>
    </w:p>
    <w:p w14:paraId="674BBE37" w14:textId="37A80476" w:rsidR="00A55CAC" w:rsidRPr="00FA271D" w:rsidRDefault="00A55CAC" w:rsidP="009C772F">
      <w:pPr>
        <w:pStyle w:val="BodyNormal"/>
        <w:rPr>
          <w:i/>
          <w:iCs/>
        </w:rPr>
      </w:pPr>
      <w:r w:rsidRPr="00FA271D">
        <w:t xml:space="preserve">"Imer, this has to be timed perfectly," Yilka said. "There </w:t>
      </w:r>
      <w:del w:id="1148" w:author="Author">
        <w:r w:rsidRPr="00FA271D" w:rsidDel="006917ED">
          <w:delText>needs to</w:delText>
        </w:r>
      </w:del>
      <w:ins w:id="1149" w:author="Author">
        <w:r w:rsidR="006917ED">
          <w:t>must</w:t>
        </w:r>
      </w:ins>
      <w:r w:rsidRPr="00FA271D">
        <w:t xml:space="preserve"> be a RoboTaxi in hold mode outside the restaurant and a series of others </w:t>
      </w:r>
      <w:del w:id="1150" w:author="Author">
        <w:r w:rsidRPr="00FA271D" w:rsidDel="00D66AF8">
          <w:delText xml:space="preserve">programmed </w:delText>
        </w:r>
      </w:del>
      <w:r w:rsidRPr="00FA271D">
        <w:t>to hide their escape. What do you want to do if he has a guest with him?"</w:t>
      </w:r>
    </w:p>
    <w:p w14:paraId="7F9BBC0E" w14:textId="0C501576" w:rsidR="00A55CAC" w:rsidRPr="00FA271D" w:rsidRDefault="00A55CAC" w:rsidP="009C772F">
      <w:pPr>
        <w:pStyle w:val="BodyNormal"/>
        <w:rPr>
          <w:i/>
          <w:iCs/>
        </w:rPr>
      </w:pPr>
      <w:r w:rsidRPr="00FA271D">
        <w:t>"Don't harm the guest; he'll be scared shitless anyway. Just wax Merrick's father, two shots to the head</w:t>
      </w:r>
      <w:r w:rsidR="00C9007C">
        <w:t>;</w:t>
      </w:r>
      <w:r w:rsidR="00475027">
        <w:t xml:space="preserve"> </w:t>
      </w:r>
      <w:r w:rsidRPr="00FA271D">
        <w:t xml:space="preserve">Lendina </w:t>
      </w:r>
      <w:r>
        <w:t>will be in Seattle that day</w:t>
      </w:r>
      <w:r w:rsidRPr="00FA271D">
        <w:t>," Imer said. "Let's get to work."</w:t>
      </w:r>
    </w:p>
    <w:p w14:paraId="65F64AA1" w14:textId="77777777" w:rsidR="00317CBB" w:rsidRDefault="00A55CAC" w:rsidP="009C772F">
      <w:pPr>
        <w:pStyle w:val="BodyNormal"/>
        <w:sectPr w:rsidR="00317CBB" w:rsidSect="003135B1">
          <w:type w:val="continuous"/>
          <w:pgSz w:w="8640" w:h="12960" w:code="1"/>
          <w:pgMar w:top="720" w:right="720" w:bottom="720" w:left="720" w:header="720" w:footer="720" w:gutter="720"/>
          <w:cols w:space="720"/>
          <w:titlePg/>
          <w:docGrid w:linePitch="360"/>
        </w:sectPr>
      </w:pPr>
      <w:r w:rsidRPr="00FA271D">
        <w:t xml:space="preserve">As the meeting broke up and everybody </w:t>
      </w:r>
      <w:r w:rsidR="00176C3A">
        <w:t>left</w:t>
      </w:r>
      <w:r w:rsidRPr="00FA271D">
        <w:t xml:space="preserve"> the secure room, Imer looked at Lewis and scowled, "Don't even think about saying it."</w:t>
      </w:r>
    </w:p>
    <w:p w14:paraId="2334594B" w14:textId="07F644EB" w:rsidR="00A55CAC" w:rsidRPr="00FA271D" w:rsidRDefault="00A55CAC" w:rsidP="00A55CAC">
      <w:pPr>
        <w:pStyle w:val="ASubheadLevel1"/>
      </w:pPr>
      <w:bookmarkStart w:id="1151" w:name="_Toc30055649"/>
      <w:bookmarkStart w:id="1152" w:name="_Toc197338816"/>
      <w:r w:rsidRPr="00FA271D">
        <w:lastRenderedPageBreak/>
        <w:t xml:space="preserve">Dial </w:t>
      </w:r>
      <w:r w:rsidR="004F0922">
        <w:t>Wednes</w:t>
      </w:r>
      <w:r w:rsidRPr="00FA271D">
        <w:t>day for Murder</w:t>
      </w:r>
      <w:bookmarkEnd w:id="1151"/>
      <w:bookmarkEnd w:id="1152"/>
    </w:p>
    <w:p w14:paraId="2A52560F" w14:textId="2CCB0FB7" w:rsidR="00A55CAC" w:rsidRPr="00FA271D" w:rsidRDefault="00A55CAC" w:rsidP="009C772F">
      <w:pPr>
        <w:pStyle w:val="BodyNormal"/>
        <w:rPr>
          <w:i/>
          <w:iCs/>
        </w:rPr>
      </w:pPr>
      <w:bookmarkStart w:id="1153" w:name="Dial_Monday_for_Murder"/>
      <w:bookmarkEnd w:id="1153"/>
      <w:r w:rsidRPr="00FA271D">
        <w:t xml:space="preserve">At 11:45 a.m. on </w:t>
      </w:r>
      <w:r w:rsidR="00550B39">
        <w:t>Wednesday</w:t>
      </w:r>
      <w:r w:rsidRPr="00FA271D">
        <w:t xml:space="preserve">, </w:t>
      </w:r>
      <w:r w:rsidR="009937F3">
        <w:t xml:space="preserve">Imer </w:t>
      </w:r>
      <w:r w:rsidR="00620609">
        <w:t xml:space="preserve">and </w:t>
      </w:r>
      <w:r w:rsidRPr="00FA271D">
        <w:t>Yilka w</w:t>
      </w:r>
      <w:r w:rsidR="00620609">
        <w:t>ere</w:t>
      </w:r>
      <w:r w:rsidRPr="00FA271D">
        <w:t xml:space="preserve"> in the secure meeting room with Dr. Morton, overseeing the noontime operation. They </w:t>
      </w:r>
      <w:r>
        <w:t>viewed</w:t>
      </w:r>
      <w:r w:rsidRPr="00FA271D">
        <w:t xml:space="preserve"> city security cameras trained on the exit of Merrick</w:t>
      </w:r>
      <w:r>
        <w:t>’s office</w:t>
      </w:r>
      <w:r w:rsidRPr="00FA271D">
        <w:t xml:space="preserve"> building, the </w:t>
      </w:r>
      <w:r>
        <w:t>restaurant's fro</w:t>
      </w:r>
      <w:r w:rsidRPr="00FA271D">
        <w:t xml:space="preserve">nt, and a broad view of the area from across the intersection. </w:t>
      </w:r>
    </w:p>
    <w:p w14:paraId="33BC3FB0" w14:textId="77777777" w:rsidR="00A55CAC" w:rsidRDefault="00A55CAC" w:rsidP="009C772F">
      <w:pPr>
        <w:pStyle w:val="BodyNormal"/>
      </w:pPr>
      <w:r w:rsidRPr="00FA271D">
        <w:t>"OK, we've got Nick and Lukas in a RoboTaxi a block away, parked and waiting on our instructions. They're both packing," Lewis said.</w:t>
      </w:r>
    </w:p>
    <w:p w14:paraId="57E40C4B" w14:textId="77777777" w:rsidR="00A55CAC" w:rsidRDefault="00A55CAC" w:rsidP="009C772F">
      <w:pPr>
        <w:pStyle w:val="BodyNormal"/>
      </w:pPr>
      <w:r w:rsidRPr="00FA271D">
        <w:t xml:space="preserve">Several minutes later, they spotted a Tesla leaving the underground parking garage of the Merrick, Dawson, and Brant Law Firm office building. </w:t>
      </w:r>
    </w:p>
    <w:p w14:paraId="62B86C6A" w14:textId="10ED1C83" w:rsidR="00A55CAC" w:rsidRPr="00FA271D" w:rsidRDefault="00A55CAC" w:rsidP="009C772F">
      <w:pPr>
        <w:pStyle w:val="BodyNormal"/>
        <w:rPr>
          <w:i/>
          <w:iCs/>
        </w:rPr>
      </w:pPr>
      <w:r w:rsidRPr="00FA271D">
        <w:t>"The mark is on the move, Imer</w:t>
      </w:r>
      <w:r w:rsidR="006714D5">
        <w:t>,</w:t>
      </w:r>
      <w:r w:rsidRPr="00FA271D">
        <w:t>"</w:t>
      </w:r>
      <w:r w:rsidR="006714D5">
        <w:t xml:space="preserve"> Yilka </w:t>
      </w:r>
      <w:r w:rsidR="00912FD1">
        <w:t>said</w:t>
      </w:r>
      <w:r w:rsidR="006714D5">
        <w:t>.</w:t>
      </w:r>
    </w:p>
    <w:p w14:paraId="5824102C" w14:textId="05E08B92" w:rsidR="00A55CAC" w:rsidRPr="00FA271D" w:rsidRDefault="00A55CAC" w:rsidP="009C772F">
      <w:pPr>
        <w:pStyle w:val="BodyNormal"/>
        <w:rPr>
          <w:i/>
          <w:iCs/>
        </w:rPr>
      </w:pPr>
      <w:r w:rsidRPr="00FA271D">
        <w:t>"Just make sure it's him</w:t>
      </w:r>
      <w:r w:rsidR="00912FD1">
        <w:t>.</w:t>
      </w:r>
      <w:r w:rsidRPr="00FA271D">
        <w:t>"</w:t>
      </w:r>
    </w:p>
    <w:p w14:paraId="149DA28A" w14:textId="06629D2D" w:rsidR="005F4C66" w:rsidRDefault="00A55CAC" w:rsidP="009C772F">
      <w:pPr>
        <w:pStyle w:val="BodyNormal"/>
      </w:pPr>
      <w:r w:rsidRPr="00FA271D">
        <w:t xml:space="preserve">In just a few minutes, a Tesla electric </w:t>
      </w:r>
      <w:r w:rsidR="00E66D6C">
        <w:t>SUV</w:t>
      </w:r>
      <w:r w:rsidRPr="00FA271D">
        <w:t xml:space="preserve"> stopped at the entrance of Barney’s Restaurant. The gull-wing doors lifted, and John Merrick stepped out. He extended his hand to assist a woman</w:t>
      </w:r>
      <w:ins w:id="1154" w:author="Author">
        <w:r w:rsidR="006917ED">
          <w:t xml:space="preserve"> with</w:t>
        </w:r>
        <w:r w:rsidR="006917ED" w:rsidRPr="00FA271D">
          <w:t xml:space="preserve"> blond hair and a business suit</w:t>
        </w:r>
      </w:ins>
      <w:r w:rsidRPr="00FA271D">
        <w:t xml:space="preserve"> from the</w:t>
      </w:r>
      <w:ins w:id="1155" w:author="Author">
        <w:r w:rsidR="006917ED">
          <w:t xml:space="preserve"> car</w:t>
        </w:r>
      </w:ins>
      <w:del w:id="1156" w:author="Author">
        <w:r w:rsidRPr="00FA271D" w:rsidDel="006917ED">
          <w:delText xml:space="preserve"> car; she had blond hair and a business suit</w:delText>
        </w:r>
      </w:del>
      <w:r w:rsidRPr="00FA271D">
        <w:t>.</w:t>
      </w:r>
    </w:p>
    <w:p w14:paraId="7A8D56E0" w14:textId="3D597EC6" w:rsidR="00A55CAC" w:rsidRPr="00FA271D" w:rsidRDefault="00A55CAC" w:rsidP="009C772F">
      <w:pPr>
        <w:pStyle w:val="BodyNormal"/>
        <w:rPr>
          <w:i/>
          <w:iCs/>
        </w:rPr>
      </w:pPr>
      <w:r w:rsidRPr="00FA271D">
        <w:t>"OK, that would be his daughter, Veronica. You still want to proceed, Boss?" Yilka</w:t>
      </w:r>
      <w:r w:rsidR="00912FD1">
        <w:t xml:space="preserve"> said</w:t>
      </w:r>
      <w:r w:rsidRPr="00FA271D">
        <w:t>.</w:t>
      </w:r>
    </w:p>
    <w:p w14:paraId="1B4AC8FC" w14:textId="43927854" w:rsidR="00A55CAC" w:rsidRPr="00FA271D" w:rsidRDefault="00A55CAC" w:rsidP="009C772F">
      <w:pPr>
        <w:pStyle w:val="BodyNormal"/>
        <w:rPr>
          <w:i/>
          <w:iCs/>
        </w:rPr>
      </w:pPr>
      <w:r w:rsidRPr="00FA271D">
        <w:t>"Yes,</w:t>
      </w:r>
      <w:r w:rsidR="00912FD1">
        <w:t xml:space="preserve"> k</w:t>
      </w:r>
      <w:r w:rsidRPr="00FA271D">
        <w:t>ill them both."</w:t>
      </w:r>
    </w:p>
    <w:p w14:paraId="1F0D3DE5" w14:textId="1990D741" w:rsidR="00A55CAC" w:rsidRPr="00FA271D" w:rsidRDefault="00A55CAC" w:rsidP="009C772F">
      <w:pPr>
        <w:pStyle w:val="BodyNormal"/>
        <w:rPr>
          <w:i/>
          <w:iCs/>
        </w:rPr>
      </w:pPr>
      <w:r w:rsidRPr="00FA271D">
        <w:t>"God almighty, Imer! You can't be serious</w:t>
      </w:r>
      <w:r w:rsidR="0024434C">
        <w:t>,</w:t>
      </w:r>
      <w:r w:rsidRPr="00FA271D">
        <w:t>"</w:t>
      </w:r>
      <w:r w:rsidR="0024434C">
        <w:t xml:space="preserve"> Lewis </w:t>
      </w:r>
      <w:r w:rsidR="0098672C">
        <w:t>said</w:t>
      </w:r>
      <w:r w:rsidR="0024434C">
        <w:t>.</w:t>
      </w:r>
    </w:p>
    <w:p w14:paraId="5A0C4591" w14:textId="201CB049" w:rsidR="00A55CAC" w:rsidRPr="00FA271D" w:rsidRDefault="00A55CAC" w:rsidP="009C772F">
      <w:pPr>
        <w:pStyle w:val="BodyNormal"/>
        <w:rPr>
          <w:i/>
          <w:iCs/>
        </w:rPr>
      </w:pPr>
      <w:r w:rsidRPr="00FA271D">
        <w:t xml:space="preserve">"We wanted to make a statement, so proceed with it. </w:t>
      </w:r>
      <w:r w:rsidR="003A50ED">
        <w:t>I</w:t>
      </w:r>
      <w:r w:rsidRPr="00FA271D">
        <w:t xml:space="preserve">f you can't </w:t>
      </w:r>
      <w:proofErr w:type="gramStart"/>
      <w:r w:rsidRPr="00FA271D">
        <w:t>handle</w:t>
      </w:r>
      <w:proofErr w:type="gramEnd"/>
      <w:r w:rsidRPr="00FA271D">
        <w:t xml:space="preserve"> this,</w:t>
      </w:r>
      <w:r w:rsidR="00912FD1">
        <w:t xml:space="preserve"> </w:t>
      </w:r>
      <w:del w:id="1157" w:author="Author">
        <w:r w:rsidRPr="00FA271D" w:rsidDel="00F505B1">
          <w:delText xml:space="preserve">go </w:delText>
        </w:r>
      </w:del>
      <w:r w:rsidRPr="00FA271D">
        <w:t>work on something else."</w:t>
      </w:r>
    </w:p>
    <w:p w14:paraId="23D5C18A" w14:textId="19C91255" w:rsidR="00A55CAC" w:rsidRPr="00FA271D" w:rsidRDefault="00A55CAC" w:rsidP="009C772F">
      <w:pPr>
        <w:pStyle w:val="BodyNormal"/>
        <w:rPr>
          <w:i/>
          <w:iCs/>
        </w:rPr>
      </w:pPr>
      <w:r w:rsidRPr="00FA271D">
        <w:t>"No, I'll stay. We can't have this fail</w:t>
      </w:r>
      <w:r w:rsidR="00562F93">
        <w:t>.</w:t>
      </w:r>
      <w:r w:rsidRPr="00FA271D">
        <w:t>"</w:t>
      </w:r>
    </w:p>
    <w:p w14:paraId="5A6E9A41" w14:textId="18BEB1A1" w:rsidR="00A55CAC" w:rsidRPr="00FA271D" w:rsidDel="00585899" w:rsidRDefault="00A55CAC" w:rsidP="009C772F">
      <w:pPr>
        <w:pStyle w:val="BodyNormal"/>
        <w:rPr>
          <w:del w:id="1158" w:author="Author"/>
          <w:i/>
          <w:iCs/>
        </w:rPr>
      </w:pPr>
      <w:del w:id="1159" w:author="Author">
        <w:r w:rsidRPr="00FA271D" w:rsidDel="005B746D">
          <w:lastRenderedPageBreak/>
          <w:delText>They watched</w:delText>
        </w:r>
        <w:r w:rsidR="00020FE4" w:rsidDel="005B746D">
          <w:delText>,</w:delText>
        </w:r>
        <w:r w:rsidRPr="00FA271D" w:rsidDel="005B746D">
          <w:delText xml:space="preserve"> </w:delText>
        </w:r>
        <w:r w:rsidR="00D80AFE" w:rsidDel="005B746D">
          <w:delText>on the outside city camera</w:delText>
        </w:r>
        <w:r w:rsidR="00C46442" w:rsidDel="005B746D">
          <w:delText>,</w:delText>
        </w:r>
      </w:del>
      <w:ins w:id="1160" w:author="Author">
        <w:del w:id="1161" w:author="Author">
          <w:r w:rsidR="005B746D" w:rsidDel="00D862D1">
            <w:delText>On the outside city camera, they watched</w:delText>
          </w:r>
        </w:del>
      </w:ins>
      <w:del w:id="1162" w:author="Author">
        <w:r w:rsidR="00C46442" w:rsidDel="00D862D1">
          <w:delText xml:space="preserve"> John</w:delText>
        </w:r>
        <w:r w:rsidR="008E0FDC" w:rsidDel="00D862D1">
          <w:delText xml:space="preserve"> </w:delText>
        </w:r>
        <w:r w:rsidRPr="00FA271D" w:rsidDel="00D862D1">
          <w:delText>Merrick and his daughter file into the restaurant</w:delText>
        </w:r>
      </w:del>
      <w:ins w:id="1163" w:author="Author">
        <w:r w:rsidR="00D862D1">
          <w:t xml:space="preserve">They watched John </w:t>
        </w:r>
      </w:ins>
      <w:r w:rsidR="00317CBB">
        <w:t>Merrick,</w:t>
      </w:r>
      <w:ins w:id="1164" w:author="Author">
        <w:r w:rsidR="00D862D1">
          <w:t xml:space="preserve"> and his daughter </w:t>
        </w:r>
      </w:ins>
      <w:r w:rsidR="00176C3A">
        <w:t>walk</w:t>
      </w:r>
      <w:ins w:id="1165" w:author="Author">
        <w:r w:rsidR="00D862D1">
          <w:t xml:space="preserve"> into the restaurant</w:t>
        </w:r>
      </w:ins>
      <w:r w:rsidRPr="00FA271D">
        <w:t>. Lewis</w:t>
      </w:r>
      <w:r w:rsidR="00710B5F">
        <w:t xml:space="preserve">, Imer, and Yilka waited patiently for </w:t>
      </w:r>
      <w:r w:rsidR="00325196">
        <w:t xml:space="preserve">forty-five minutes for the Merricks to </w:t>
      </w:r>
      <w:r w:rsidR="00D01C35">
        <w:t xml:space="preserve">finish their lunch and </w:t>
      </w:r>
      <w:r w:rsidR="00B42976">
        <w:t>approach the restaurant’s glass entry doors</w:t>
      </w:r>
      <w:r w:rsidRPr="00FA271D">
        <w:t>.</w:t>
      </w:r>
      <w:ins w:id="1166" w:author="Author">
        <w:r w:rsidR="00585899">
          <w:t xml:space="preserve"> </w:t>
        </w:r>
      </w:ins>
    </w:p>
    <w:p w14:paraId="2BE37A39" w14:textId="7CCBDDC6" w:rsidR="00585899" w:rsidRDefault="00A55CAC" w:rsidP="009C772F">
      <w:pPr>
        <w:pStyle w:val="BodyNormal"/>
        <w:rPr>
          <w:ins w:id="1167" w:author="Author"/>
        </w:rPr>
      </w:pPr>
      <w:r w:rsidRPr="00FA271D">
        <w:t>Yilka addressed Nick and Lukas</w:t>
      </w:r>
      <w:r w:rsidR="0045485F">
        <w:t xml:space="preserve"> on the RoboTaxi’s phone.</w:t>
      </w:r>
    </w:p>
    <w:p w14:paraId="6020A89F" w14:textId="27817147" w:rsidR="00A55CAC" w:rsidRDefault="00A55CAC" w:rsidP="009C772F">
      <w:pPr>
        <w:pStyle w:val="BodyNormal"/>
      </w:pPr>
      <w:r w:rsidRPr="00FA271D">
        <w:t>"They're coming out</w:t>
      </w:r>
      <w:r w:rsidR="006931EF">
        <w:t>.</w:t>
      </w:r>
      <w:ins w:id="1168" w:author="Author">
        <w:r w:rsidR="00AC1A25">
          <w:t xml:space="preserve"> Wax both John Merrick and his daughter.</w:t>
        </w:r>
      </w:ins>
      <w:r w:rsidR="006931EF">
        <w:t xml:space="preserve"> G</w:t>
      </w:r>
      <w:r w:rsidRPr="00FA271D">
        <w:t>et into position, boys."</w:t>
      </w:r>
    </w:p>
    <w:p w14:paraId="72E3007F" w14:textId="4E867A2D" w:rsidR="00F505B1" w:rsidRDefault="00A55CAC" w:rsidP="009C772F">
      <w:pPr>
        <w:pStyle w:val="BodyNormal"/>
        <w:rPr>
          <w:ins w:id="1169" w:author="Author"/>
        </w:rPr>
      </w:pPr>
      <w:r w:rsidRPr="00FA271D">
        <w:t xml:space="preserve">Lewis watched the RoboTaxi come around the corner and stop parallel to the restaurant. Nick and Lukas stepped out and took a position halfway between the entrance to Barney's and the intersection. A </w:t>
      </w:r>
      <w:del w:id="1170" w:author="Author">
        <w:r w:rsidRPr="00FA271D" w:rsidDel="005B746D">
          <w:delText>couple of</w:delText>
        </w:r>
      </w:del>
      <w:ins w:id="1171" w:author="Author">
        <w:r w:rsidR="005B746D">
          <w:t>few</w:t>
        </w:r>
      </w:ins>
      <w:r w:rsidRPr="00FA271D">
        <w:t xml:space="preserve"> pedestrians were walking past, and a veiled Muslim woman </w:t>
      </w:r>
      <w:r w:rsidR="00D70C61">
        <w:t>sat</w:t>
      </w:r>
      <w:r w:rsidRPr="00FA271D">
        <w:t xml:space="preserve"> on </w:t>
      </w:r>
      <w:r w:rsidR="00EA22C9">
        <w:t>a</w:t>
      </w:r>
      <w:r w:rsidRPr="00FA271D">
        <w:t xml:space="preserve"> bench at the corner bus stop. </w:t>
      </w:r>
    </w:p>
    <w:p w14:paraId="37FFD6E7" w14:textId="77777777" w:rsidR="0024434C" w:rsidRDefault="00A55CAC" w:rsidP="009C772F">
      <w:pPr>
        <w:pStyle w:val="BodyNormal"/>
      </w:pPr>
      <w:r w:rsidRPr="00FA271D">
        <w:t>John and Ronnie Merrick stepped out of the restaurant, laughing about something.</w:t>
      </w:r>
      <w:del w:id="1172" w:author="Author">
        <w:r w:rsidRPr="00FA271D" w:rsidDel="00D26D95">
          <w:delText xml:space="preserve"> They turned toward the intersection</w:delText>
        </w:r>
      </w:del>
      <w:ins w:id="1173" w:author="Author">
        <w:r w:rsidR="00D26D95">
          <w:t xml:space="preserve"> Veronica used her cell phone to summon the company’s Tesla</w:t>
        </w:r>
      </w:ins>
      <w:r w:rsidRPr="00FA271D">
        <w:t xml:space="preserve">. </w:t>
      </w:r>
    </w:p>
    <w:p w14:paraId="25F93E52" w14:textId="319114E2" w:rsidR="00F505B1" w:rsidRDefault="00A55CAC" w:rsidP="009C772F">
      <w:pPr>
        <w:pStyle w:val="BodyNormal"/>
        <w:rPr>
          <w:ins w:id="1174" w:author="Author"/>
        </w:rPr>
      </w:pPr>
      <w:r w:rsidRPr="00FA271D">
        <w:t xml:space="preserve">At that moment, </w:t>
      </w:r>
      <w:r w:rsidR="0024434C">
        <w:t xml:space="preserve">all </w:t>
      </w:r>
      <w:r w:rsidRPr="00FA271D">
        <w:t>the security cameras</w:t>
      </w:r>
      <w:r w:rsidR="00A53569">
        <w:t xml:space="preserve"> that</w:t>
      </w:r>
      <w:r w:rsidRPr="00FA271D">
        <w:t xml:space="preserve"> </w:t>
      </w:r>
      <w:r w:rsidR="0024434C">
        <w:t>Imer, Lewis, and Yilka</w:t>
      </w:r>
      <w:r w:rsidR="00912FD1">
        <w:t xml:space="preserve"> were</w:t>
      </w:r>
      <w:r w:rsidRPr="00FA271D">
        <w:t xml:space="preserve"> watching </w:t>
      </w:r>
      <w:del w:id="1175" w:author="Author">
        <w:r w:rsidRPr="00FA271D" w:rsidDel="00F505B1">
          <w:delText xml:space="preserve">all </w:delText>
        </w:r>
      </w:del>
      <w:r w:rsidRPr="00FA271D">
        <w:t>froze</w:t>
      </w:r>
      <w:del w:id="1176" w:author="Author">
        <w:r w:rsidRPr="00FA271D" w:rsidDel="00F505B1">
          <w:delText>,</w:delText>
        </w:r>
      </w:del>
      <w:ins w:id="1177" w:author="Author">
        <w:del w:id="1178" w:author="Author">
          <w:r w:rsidR="00F505B1" w:rsidDel="00636040">
            <w:delText>;</w:delText>
          </w:r>
        </w:del>
        <w:r w:rsidR="00D66AF8">
          <w:t>.</w:t>
        </w:r>
      </w:ins>
    </w:p>
    <w:p w14:paraId="40102BE7" w14:textId="7C4350CF" w:rsidR="00A55CAC" w:rsidRPr="00FA271D" w:rsidRDefault="00A55CAC" w:rsidP="009C772F">
      <w:pPr>
        <w:pStyle w:val="BodyNormal"/>
        <w:rPr>
          <w:i/>
          <w:iCs/>
        </w:rPr>
      </w:pPr>
      <w:r w:rsidRPr="00FA271D">
        <w:t>"What is going on</w:t>
      </w:r>
      <w:r w:rsidR="00912FD1">
        <w:t>, Yilka</w:t>
      </w:r>
      <w:r w:rsidRPr="00FA271D">
        <w:t>?"</w:t>
      </w:r>
    </w:p>
    <w:p w14:paraId="69CC1ED0" w14:textId="58DD58F9" w:rsidR="003556E4" w:rsidRDefault="00A55CAC" w:rsidP="009C772F">
      <w:pPr>
        <w:pStyle w:val="BodyNormal"/>
        <w:sectPr w:rsidR="003556E4" w:rsidSect="00317CBB">
          <w:pgSz w:w="8640" w:h="12960" w:code="1"/>
          <w:pgMar w:top="720" w:right="720" w:bottom="720" w:left="720" w:header="720" w:footer="720" w:gutter="720"/>
          <w:cols w:space="720"/>
          <w:titlePg/>
          <w:docGrid w:linePitch="360"/>
        </w:sectPr>
      </w:pPr>
      <w:r w:rsidRPr="00FA271D">
        <w:t>"We've lost everything, Boss. All the cameras are frozen. We're blind</w:t>
      </w:r>
      <w:r w:rsidR="00912FD1">
        <w:t>.</w:t>
      </w:r>
      <w:r w:rsidRPr="00FA271D">
        <w:t>"</w:t>
      </w:r>
      <w:r w:rsidR="00DE6516">
        <w:br/>
      </w:r>
    </w:p>
    <w:p w14:paraId="59AAF4D4" w14:textId="3AC60EA8" w:rsidR="00A55CAC" w:rsidRPr="00FA271D" w:rsidRDefault="00A55CAC" w:rsidP="009C772F">
      <w:pPr>
        <w:pStyle w:val="BodyNormal"/>
        <w:rPr>
          <w:i/>
          <w:iCs/>
        </w:rPr>
      </w:pPr>
      <w:r w:rsidRPr="00FA271D">
        <w:t xml:space="preserve">The two </w:t>
      </w:r>
      <w:r w:rsidR="0024434C">
        <w:t>mobsters</w:t>
      </w:r>
      <w:r w:rsidRPr="00FA271D">
        <w:t xml:space="preserve"> leaning against the </w:t>
      </w:r>
      <w:r>
        <w:t>office building wall</w:t>
      </w:r>
      <w:r w:rsidRPr="00FA271D">
        <w:t xml:space="preserve"> next to Barney's jumped out and quickly approached John and Ronnie. </w:t>
      </w:r>
      <w:r w:rsidR="00753FBD">
        <w:t>Drawing</w:t>
      </w:r>
      <w:r w:rsidRPr="00FA271D">
        <w:t xml:space="preserve"> Glock </w:t>
      </w:r>
      <w:r w:rsidR="00000536">
        <w:t>50</w:t>
      </w:r>
      <w:r w:rsidRPr="00FA271D">
        <w:t xml:space="preserve"> guns from their jackets</w:t>
      </w:r>
      <w:r w:rsidR="007A2C5C">
        <w:t>,</w:t>
      </w:r>
      <w:r w:rsidRPr="00FA271D">
        <w:t xml:space="preserve"> the laser beams </w:t>
      </w:r>
      <w:r w:rsidR="00DB2568">
        <w:t>danced</w:t>
      </w:r>
      <w:r w:rsidR="00930C41">
        <w:t xml:space="preserve"> on </w:t>
      </w:r>
      <w:r w:rsidR="00202A92">
        <w:t>the Merrick</w:t>
      </w:r>
      <w:r w:rsidR="00B40586">
        <w:t>s’</w:t>
      </w:r>
      <w:r w:rsidR="00EE1581">
        <w:t xml:space="preserve"> </w:t>
      </w:r>
      <w:r w:rsidR="00854FAC">
        <w:t>clothing</w:t>
      </w:r>
      <w:r w:rsidR="00EE1581">
        <w:t>.</w:t>
      </w:r>
    </w:p>
    <w:p w14:paraId="0E7F3FF0" w14:textId="276E475B" w:rsidR="00A55CAC" w:rsidRPr="00FA271D" w:rsidDel="00A95AA9" w:rsidRDefault="00A55CAC">
      <w:pPr>
        <w:pStyle w:val="BodyNormal"/>
        <w:rPr>
          <w:del w:id="1179" w:author="Author"/>
          <w:i/>
          <w:iCs/>
        </w:rPr>
      </w:pPr>
      <w:del w:id="1180" w:author="Author">
        <w:r w:rsidRPr="00FA271D" w:rsidDel="00A95AA9">
          <w:lastRenderedPageBreak/>
          <w:delText xml:space="preserve">"Oh my God," </w:delText>
        </w:r>
        <w:r w:rsidDel="00A95AA9">
          <w:delText>cried</w:delText>
        </w:r>
        <w:r w:rsidRPr="00FA271D" w:rsidDel="00A95AA9">
          <w:delText xml:space="preserve"> </w:delText>
        </w:r>
        <w:r w:rsidR="000D0373" w:rsidDel="00A95AA9">
          <w:delText>Ronnie</w:delText>
        </w:r>
        <w:r w:rsidRPr="00FA271D" w:rsidDel="00A95AA9">
          <w:delText>.</w:delText>
        </w:r>
      </w:del>
    </w:p>
    <w:p w14:paraId="42C48246" w14:textId="26CF29CB" w:rsidR="00A55CAC" w:rsidRPr="00FA271D" w:rsidRDefault="00A55CAC" w:rsidP="009C772F">
      <w:pPr>
        <w:pStyle w:val="BodyNormal"/>
        <w:rPr>
          <w:i/>
          <w:iCs/>
        </w:rPr>
      </w:pPr>
      <w:r w:rsidRPr="00FA271D">
        <w:t>"</w:t>
      </w:r>
      <w:r w:rsidR="001411FF">
        <w:t>John</w:t>
      </w:r>
      <w:r w:rsidRPr="00FA271D">
        <w:t xml:space="preserve"> Merrick," </w:t>
      </w:r>
      <w:r w:rsidR="003D2AAA">
        <w:t>Lukas</w:t>
      </w:r>
      <w:r w:rsidR="000D0373">
        <w:t xml:space="preserve"> </w:t>
      </w:r>
      <w:r w:rsidR="000D0373" w:rsidRPr="00FA271D">
        <w:t>said</w:t>
      </w:r>
      <w:r w:rsidRPr="00FA271D">
        <w:t xml:space="preserve">, "Your son </w:t>
      </w:r>
      <w:r w:rsidR="00216A15">
        <w:t>intruded</w:t>
      </w:r>
      <w:r w:rsidRPr="00FA271D">
        <w:t xml:space="preserve"> </w:t>
      </w:r>
      <w:r w:rsidR="00D70C61">
        <w:t>in</w:t>
      </w:r>
      <w:r w:rsidRPr="00FA271D">
        <w:t xml:space="preserve"> our business. Now</w:t>
      </w:r>
      <w:r w:rsidR="00C87F0E">
        <w:t>,</w:t>
      </w:r>
      <w:r w:rsidRPr="00FA271D">
        <w:t xml:space="preserve"> you and your daughter are going to pay the price. Never </w:t>
      </w:r>
      <w:r w:rsidR="001918D9">
        <w:t>interfere</w:t>
      </w:r>
      <w:r w:rsidRPr="00FA271D">
        <w:t xml:space="preserve"> with Albanian business."</w:t>
      </w:r>
    </w:p>
    <w:p w14:paraId="07C69817" w14:textId="77777777" w:rsidR="00A55CAC" w:rsidRPr="00FA271D" w:rsidRDefault="00A55CAC" w:rsidP="009C772F">
      <w:pPr>
        <w:pStyle w:val="BodyNormal"/>
        <w:rPr>
          <w:i/>
          <w:iCs/>
        </w:rPr>
      </w:pPr>
      <w:r w:rsidRPr="00FA271D">
        <w:t>"Look, she has nothing to do with this</w:t>
      </w:r>
      <w:r>
        <w:t>. L</w:t>
      </w:r>
      <w:r w:rsidRPr="00FA271D">
        <w:t>et her go!"</w:t>
      </w:r>
    </w:p>
    <w:p w14:paraId="68C569F8" w14:textId="2179EB0B" w:rsidR="00A55CAC" w:rsidRPr="00FA271D" w:rsidRDefault="00A55CAC" w:rsidP="009C772F">
      <w:pPr>
        <w:pStyle w:val="BodyNormal"/>
        <w:rPr>
          <w:i/>
          <w:iCs/>
        </w:rPr>
      </w:pPr>
      <w:r w:rsidRPr="00FA271D">
        <w:t xml:space="preserve">"No way, motherfucker. You're gonna watch </w:t>
      </w:r>
      <w:r w:rsidR="003D2AAA">
        <w:t>Nick</w:t>
      </w:r>
      <w:r w:rsidRPr="00FA271D">
        <w:t xml:space="preserve"> blow her brains out; then I'll do you."</w:t>
      </w:r>
    </w:p>
    <w:p w14:paraId="5FC04F08" w14:textId="55871879" w:rsidR="001B560C" w:rsidRDefault="00A55CAC" w:rsidP="009C772F">
      <w:pPr>
        <w:pStyle w:val="BodyNormal"/>
      </w:pPr>
      <w:r w:rsidRPr="00FA271D">
        <w:t>"Daddy</w:t>
      </w:r>
      <w:r w:rsidR="00A36485">
        <w:t>!</w:t>
      </w:r>
      <w:r w:rsidRPr="00FA271D">
        <w:t>"</w:t>
      </w:r>
      <w:r w:rsidR="003F4786">
        <w:t xml:space="preserve"> shrieked </w:t>
      </w:r>
      <w:r w:rsidR="000D0373">
        <w:t>Ronnie.</w:t>
      </w:r>
    </w:p>
    <w:p w14:paraId="428B7C66" w14:textId="05269C1A" w:rsidR="00A55CAC" w:rsidRPr="00FA271D" w:rsidRDefault="00A55CAC" w:rsidP="009C772F">
      <w:pPr>
        <w:pStyle w:val="BodyNormal"/>
        <w:rPr>
          <w:i/>
          <w:iCs/>
        </w:rPr>
      </w:pPr>
      <w:r w:rsidRPr="00FA271D">
        <w:t xml:space="preserve">As </w:t>
      </w:r>
      <w:del w:id="1181" w:author="Author">
        <w:r w:rsidRPr="00FA271D" w:rsidDel="002755D2">
          <w:delText xml:space="preserve">Lukas </w:delText>
        </w:r>
      </w:del>
      <w:ins w:id="1182" w:author="Author">
        <w:r w:rsidR="002755D2">
          <w:t>Nick</w:t>
        </w:r>
        <w:r w:rsidR="002755D2" w:rsidRPr="00FA271D">
          <w:t xml:space="preserve"> </w:t>
        </w:r>
      </w:ins>
      <w:r w:rsidRPr="00FA271D">
        <w:t>moved his laser spot from Ronnie's waist towards her head,</w:t>
      </w:r>
      <w:del w:id="1183" w:author="Author">
        <w:r w:rsidRPr="00FA271D" w:rsidDel="002755D2">
          <w:delText xml:space="preserve"> neither of them discerned </w:delText>
        </w:r>
        <w:r w:rsidDel="002755D2">
          <w:delText>Angel</w:delText>
        </w:r>
        <w:r w:rsidRPr="00FA271D" w:rsidDel="002755D2">
          <w:delText>’s approach</w:delText>
        </w:r>
      </w:del>
      <w:ins w:id="1184" w:author="Author">
        <w:r w:rsidR="002755D2">
          <w:t xml:space="preserve"> he was unaware of Angel </w:t>
        </w:r>
      </w:ins>
      <w:r w:rsidR="00D25B97">
        <w:t>dashing</w:t>
      </w:r>
      <w:ins w:id="1185" w:author="Author">
        <w:r w:rsidR="002755D2">
          <w:t xml:space="preserve"> towards him like a cruise missile</w:t>
        </w:r>
      </w:ins>
      <w:r w:rsidRPr="00FA271D">
        <w:t>.</w:t>
      </w:r>
      <w:r w:rsidR="00ED3E82" w:rsidRPr="00ED3E82">
        <w:t xml:space="preserve"> Angel reached Nick so swiftly that she had her arm around his head before he could react.</w:t>
      </w:r>
      <w:r w:rsidR="00ED3E82">
        <w:t xml:space="preserve"> </w:t>
      </w:r>
      <w:del w:id="1186" w:author="Author">
        <w:r w:rsidRPr="00FA271D" w:rsidDel="002755D2">
          <w:delText xml:space="preserve">She </w:delText>
        </w:r>
      </w:del>
      <w:ins w:id="1187" w:author="Author">
        <w:r w:rsidR="002755D2">
          <w:t>Angel</w:t>
        </w:r>
        <w:r w:rsidR="002755D2" w:rsidRPr="00FA271D">
          <w:t xml:space="preserve"> </w:t>
        </w:r>
      </w:ins>
      <w:r w:rsidRPr="00FA271D">
        <w:t xml:space="preserve">vaulted up and rotated her body </w:t>
      </w:r>
      <w:del w:id="1188" w:author="Author">
        <w:r w:rsidRPr="00FA271D" w:rsidDel="005B746D">
          <w:delText>in a counterclockwise direction</w:delText>
        </w:r>
      </w:del>
      <w:ins w:id="1189" w:author="Author">
        <w:r w:rsidR="005B746D">
          <w:t>counterclockwise</w:t>
        </w:r>
      </w:ins>
      <w:r w:rsidRPr="00FA271D">
        <w:t xml:space="preserve"> </w:t>
      </w:r>
      <w:r>
        <w:t>to</w:t>
      </w:r>
      <w:r w:rsidRPr="00FA271D">
        <w:t xml:space="preserve"> kick Lukas in the </w:t>
      </w:r>
      <w:r w:rsidR="00C71D36">
        <w:t>temple</w:t>
      </w:r>
      <w:r w:rsidRPr="00FA271D">
        <w:t>. Lukas</w:t>
      </w:r>
      <w:r w:rsidR="00A65804">
        <w:t xml:space="preserve"> </w:t>
      </w:r>
      <w:r w:rsidR="00A65804" w:rsidRPr="00FA271D">
        <w:t>dropped his gun</w:t>
      </w:r>
      <w:r w:rsidR="00A65804">
        <w:t xml:space="preserve"> as he</w:t>
      </w:r>
      <w:r w:rsidRPr="00FA271D">
        <w:t xml:space="preserve"> </w:t>
      </w:r>
      <w:r w:rsidR="008B6F3F">
        <w:t>tumbled</w:t>
      </w:r>
      <w:r w:rsidRPr="00FA271D">
        <w:t xml:space="preserve"> to the pavement.</w:t>
      </w:r>
    </w:p>
    <w:p w14:paraId="7C3039AE" w14:textId="13CA49A5" w:rsidR="00A55CAC" w:rsidRPr="00FA271D" w:rsidRDefault="00ED3E82" w:rsidP="009C772F">
      <w:pPr>
        <w:pStyle w:val="BodyNormal"/>
        <w:rPr>
          <w:i/>
          <w:iCs/>
        </w:rPr>
      </w:pPr>
      <w:r>
        <w:t>Angel stepped</w:t>
      </w:r>
      <w:r w:rsidR="00A55CAC" w:rsidRPr="00FA271D">
        <w:t xml:space="preserve"> </w:t>
      </w:r>
      <w:del w:id="1190" w:author="Author">
        <w:r w:rsidR="00A55CAC" w:rsidRPr="00FA271D" w:rsidDel="009424AD">
          <w:delText xml:space="preserve">to </w:delText>
        </w:r>
      </w:del>
      <w:ins w:id="1191" w:author="Author">
        <w:r w:rsidR="009424AD">
          <w:t>in</w:t>
        </w:r>
        <w:r w:rsidR="009424AD" w:rsidRPr="00FA271D">
          <w:t xml:space="preserve"> </w:t>
        </w:r>
      </w:ins>
      <w:del w:id="1192" w:author="Author">
        <w:r w:rsidR="00A55CAC" w:rsidRPr="00FA271D" w:rsidDel="009424AD">
          <w:delText xml:space="preserve">the </w:delText>
        </w:r>
      </w:del>
      <w:r w:rsidR="00A55CAC" w:rsidRPr="00FA271D">
        <w:t xml:space="preserve">front of </w:t>
      </w:r>
      <w:r w:rsidR="00411878">
        <w:t>Nick</w:t>
      </w:r>
      <w:r>
        <w:t xml:space="preserve"> and</w:t>
      </w:r>
      <w:r w:rsidR="00A55CAC" w:rsidRPr="00FA271D">
        <w:t xml:space="preserve"> violently head-butted him. He appeared stunned, so she soccer-kicked him in the groin</w:t>
      </w:r>
      <w:del w:id="1193" w:author="Author">
        <w:r w:rsidR="00A55CAC" w:rsidRPr="00FA271D" w:rsidDel="004E085B">
          <w:delText>,</w:delText>
        </w:r>
      </w:del>
      <w:r w:rsidR="00A55CAC" w:rsidRPr="00FA271D">
        <w:t xml:space="preserve"> hard. </w:t>
      </w:r>
      <w:r>
        <w:t>As h</w:t>
      </w:r>
      <w:r w:rsidR="00A55CAC" w:rsidRPr="00FA271D">
        <w:t>e s</w:t>
      </w:r>
      <w:r>
        <w:t>a</w:t>
      </w:r>
      <w:r w:rsidR="00A55CAC" w:rsidRPr="00FA271D">
        <w:t>nk to his knees, she snatched his gun and threw it across the street. A swift kick to the side of Nick's head rendered him unconscious</w:t>
      </w:r>
      <w:r w:rsidR="00A55CAC">
        <w:t>, toppling to the ground like a falling obelisk.</w:t>
      </w:r>
      <w:r w:rsidR="00A55CAC" w:rsidRPr="00FA271D">
        <w:t xml:space="preserve"> </w:t>
      </w:r>
    </w:p>
    <w:p w14:paraId="4DE44502" w14:textId="34D18F53" w:rsidR="00ED3E82" w:rsidRDefault="00A55CAC" w:rsidP="009C772F">
      <w:pPr>
        <w:pStyle w:val="BodyNormal"/>
      </w:pPr>
      <w:r w:rsidRPr="00FA271D">
        <w:t xml:space="preserve">Lukas had </w:t>
      </w:r>
      <w:del w:id="1194" w:author="Author">
        <w:r w:rsidRPr="00FA271D" w:rsidDel="004E085B">
          <w:delText xml:space="preserve">raised </w:delText>
        </w:r>
      </w:del>
      <w:ins w:id="1195" w:author="Author">
        <w:r w:rsidR="004E085B" w:rsidRPr="00FA271D">
          <w:t>r</w:t>
        </w:r>
        <w:r w:rsidR="004E085B">
          <w:t>isen</w:t>
        </w:r>
        <w:r w:rsidR="004E085B" w:rsidRPr="00FA271D">
          <w:t xml:space="preserve"> </w:t>
        </w:r>
      </w:ins>
      <w:r w:rsidRPr="00FA271D">
        <w:t xml:space="preserve">to one knee and retrieved his </w:t>
      </w:r>
      <w:r w:rsidR="00ED3E82">
        <w:t>pistol</w:t>
      </w:r>
      <w:r w:rsidRPr="00FA271D">
        <w:t xml:space="preserve">. As he pointed the spotting beam towards John Merrick, </w:t>
      </w:r>
      <w:r w:rsidR="00D25B97">
        <w:t>Angel</w:t>
      </w:r>
      <w:r w:rsidRPr="00FA271D">
        <w:t xml:space="preserve"> grabbed Merrick's suit collar, put her leg out to trip him, and yanked him down just as the pistol discharged. </w:t>
      </w:r>
      <w:r w:rsidR="00ED3E82" w:rsidRPr="00ED3E82">
        <w:t xml:space="preserve">The bullet shattered an empty parked </w:t>
      </w:r>
      <w:r w:rsidR="00317CBB" w:rsidRPr="00ED3E82">
        <w:t>car</w:t>
      </w:r>
      <w:r w:rsidR="00ED3E82" w:rsidRPr="00ED3E82">
        <w:t xml:space="preserve"> window. The </w:t>
      </w:r>
      <w:r w:rsidR="000A1D43">
        <w:t>blast</w:t>
      </w:r>
      <w:r w:rsidR="00ED3E82" w:rsidRPr="00ED3E82">
        <w:t xml:space="preserve"> echoed through the buildings, followed immediately by Ronnie’s high-pitched shriek.</w:t>
      </w:r>
    </w:p>
    <w:p w14:paraId="6121C63D" w14:textId="1162FB96" w:rsidR="00A55CAC" w:rsidRDefault="00ED3E82" w:rsidP="009C772F">
      <w:pPr>
        <w:pStyle w:val="BodyNormal"/>
      </w:pPr>
      <w:r>
        <w:lastRenderedPageBreak/>
        <w:t xml:space="preserve">John Merrick crashed into his daughter, and both fell against a concrete garbage container. </w:t>
      </w:r>
      <w:r w:rsidRPr="00ED3E82">
        <w:t>The collision lacerated John Merrick’s scalp, causing it to bleed profusely.</w:t>
      </w:r>
    </w:p>
    <w:p w14:paraId="67BF0014" w14:textId="235AB32B" w:rsidR="00A55CAC" w:rsidRDefault="0024434C" w:rsidP="009C772F">
      <w:pPr>
        <w:pStyle w:val="BodyNormal"/>
      </w:pPr>
      <w:r>
        <w:t>Angel</w:t>
      </w:r>
      <w:r w:rsidR="00A55CAC" w:rsidRPr="00FA271D">
        <w:t xml:space="preserve"> </w:t>
      </w:r>
      <w:r w:rsidR="008F13DB">
        <w:t>le</w:t>
      </w:r>
      <w:r w:rsidR="00ED3E82">
        <w:t>a</w:t>
      </w:r>
      <w:r w:rsidR="008F13DB">
        <w:t>p</w:t>
      </w:r>
      <w:r w:rsidR="00ED3E82">
        <w:t>ed</w:t>
      </w:r>
      <w:r w:rsidR="00A55CAC" w:rsidRPr="00FA271D">
        <w:t xml:space="preserve"> towards Lukas</w:t>
      </w:r>
      <w:r w:rsidR="002F01E3">
        <w:t>,</w:t>
      </w:r>
      <w:r w:rsidR="00A55CAC" w:rsidRPr="00FA271D">
        <w:t xml:space="preserve"> </w:t>
      </w:r>
      <w:r w:rsidR="00855FB2">
        <w:t xml:space="preserve">squirting her </w:t>
      </w:r>
      <w:r w:rsidR="009444E5">
        <w:t xml:space="preserve">DemonFyre </w:t>
      </w:r>
      <w:r w:rsidR="00A55CAC" w:rsidRPr="00FA271D">
        <w:t>pepper spray gel</w:t>
      </w:r>
      <w:r w:rsidR="005214E1">
        <w:t xml:space="preserve"> into</w:t>
      </w:r>
      <w:r w:rsidR="00A55CAC" w:rsidRPr="00FA271D">
        <w:t xml:space="preserve"> his</w:t>
      </w:r>
      <w:r w:rsidR="007F4AC8">
        <w:t xml:space="preserve"> eyes</w:t>
      </w:r>
      <w:r w:rsidR="00A55CAC" w:rsidRPr="00FA271D">
        <w:t>. He howled like a wounded animal</w:t>
      </w:r>
      <w:r w:rsidR="001220F2">
        <w:t xml:space="preserve"> as</w:t>
      </w:r>
      <w:r w:rsidR="00A55CAC" w:rsidRPr="00FA271D">
        <w:t xml:space="preserve"> </w:t>
      </w:r>
      <w:r w:rsidR="003A36B9">
        <w:t xml:space="preserve">Angel </w:t>
      </w:r>
      <w:r w:rsidR="00243D9C">
        <w:t>wrenched</w:t>
      </w:r>
      <w:r w:rsidR="003A36B9">
        <w:t xml:space="preserve"> his gun</w:t>
      </w:r>
      <w:r w:rsidR="00847863">
        <w:t xml:space="preserve"> from his hand and </w:t>
      </w:r>
      <w:r w:rsidR="00534E89">
        <w:t>side armed</w:t>
      </w:r>
      <w:r w:rsidR="00847863">
        <w:t xml:space="preserve"> it on the sidewalk towards John Merrick. </w:t>
      </w:r>
      <w:r w:rsidR="006F249A">
        <w:t>Grabbing</w:t>
      </w:r>
      <w:r w:rsidR="00A55CAC" w:rsidRPr="00FA271D">
        <w:t xml:space="preserve"> </w:t>
      </w:r>
      <w:r w:rsidR="0082065B">
        <w:t xml:space="preserve">Lukas’ </w:t>
      </w:r>
      <w:r w:rsidR="00A55CAC" w:rsidRPr="00FA271D">
        <w:t>shoulder</w:t>
      </w:r>
      <w:r w:rsidR="006F249A">
        <w:t>,</w:t>
      </w:r>
      <w:r w:rsidR="00A55CAC" w:rsidRPr="00FA271D">
        <w:t xml:space="preserve"> </w:t>
      </w:r>
      <w:r w:rsidR="006F249A">
        <w:t>Angel</w:t>
      </w:r>
      <w:r w:rsidR="00A55CAC" w:rsidRPr="00FA271D">
        <w:t xml:space="preserve"> put her forearm between his legs and lifted him off the ground. </w:t>
      </w:r>
      <w:r w:rsidR="008A6057">
        <w:t>She</w:t>
      </w:r>
      <w:r w:rsidR="001E4902">
        <w:t xml:space="preserve"> s</w:t>
      </w:r>
      <w:r w:rsidR="00A55CAC" w:rsidRPr="00FA271D">
        <w:t>mash</w:t>
      </w:r>
      <w:r w:rsidR="001E4902">
        <w:t>ed</w:t>
      </w:r>
      <w:r w:rsidR="008C1BD8">
        <w:t xml:space="preserve"> </w:t>
      </w:r>
      <w:r w:rsidR="00A55CAC" w:rsidRPr="00FA271D">
        <w:t xml:space="preserve">him </w:t>
      </w:r>
      <w:r w:rsidR="00764078">
        <w:t>forcefully</w:t>
      </w:r>
      <w:r w:rsidR="008C1BD8" w:rsidRPr="00FA271D">
        <w:t xml:space="preserve"> </w:t>
      </w:r>
      <w:r w:rsidR="00A55CAC" w:rsidRPr="00FA271D">
        <w:t>onto the sidewalk</w:t>
      </w:r>
      <w:r w:rsidR="007959AE">
        <w:t>;</w:t>
      </w:r>
      <w:r w:rsidR="00ED3E82" w:rsidRPr="00ED3E82">
        <w:t xml:space="preserve"> his head bounced </w:t>
      </w:r>
      <w:r w:rsidR="00BF3E7D" w:rsidRPr="00ED3E82">
        <w:t>onto</w:t>
      </w:r>
      <w:r w:rsidR="00ED3E82" w:rsidRPr="00ED3E82">
        <w:t xml:space="preserve"> the concrete, and the impact knocked him senseless</w:t>
      </w:r>
      <w:r w:rsidR="00A55CAC" w:rsidRPr="00FA271D">
        <w:t xml:space="preserve">. John Merrick </w:t>
      </w:r>
      <w:r w:rsidR="00DB33EC">
        <w:t>staggered</w:t>
      </w:r>
      <w:r w:rsidR="00B738A7">
        <w:t xml:space="preserve"> to his feet</w:t>
      </w:r>
      <w:r w:rsidR="00A55CAC" w:rsidRPr="00FA271D">
        <w:t xml:space="preserve">; he seemed to be recovering. </w:t>
      </w:r>
    </w:p>
    <w:p w14:paraId="2E77BA6E" w14:textId="4FA69F0D" w:rsidR="002D040B" w:rsidRPr="00FA271D" w:rsidRDefault="00A55CAC" w:rsidP="009C772F">
      <w:pPr>
        <w:pStyle w:val="BodyNormal"/>
        <w:rPr>
          <w:i/>
          <w:iCs/>
        </w:rPr>
      </w:pPr>
      <w:r w:rsidRPr="00FA271D">
        <w:t xml:space="preserve">Reaching into her </w:t>
      </w:r>
      <w:r w:rsidR="00454587">
        <w:t>fanny pack</w:t>
      </w:r>
      <w:r w:rsidRPr="00FA271D">
        <w:t xml:space="preserve">, she brought out several </w:t>
      </w:r>
      <w:r w:rsidR="00F33D48">
        <w:t xml:space="preserve">industrial </w:t>
      </w:r>
      <w:r w:rsidR="00CA64DA">
        <w:t>zip-</w:t>
      </w:r>
      <w:r w:rsidRPr="00FA271D">
        <w:t>tie</w:t>
      </w:r>
      <w:r w:rsidR="00A3071E">
        <w:t>s</w:t>
      </w:r>
      <w:r w:rsidR="00CA64DA">
        <w:t xml:space="preserve"> </w:t>
      </w:r>
      <w:r w:rsidRPr="00FA271D">
        <w:t>and gave two of them to John.</w:t>
      </w:r>
      <w:r w:rsidR="00ED3E82" w:rsidRPr="00ED3E82">
        <w:t xml:space="preserve"> Without a word, they both knew what to do</w:t>
      </w:r>
      <w:r w:rsidRPr="00FA271D">
        <w:t>.</w:t>
      </w:r>
      <w:r w:rsidR="00E16D07">
        <w:t xml:space="preserve"> </w:t>
      </w:r>
      <w:r w:rsidR="00A14D5B">
        <w:t>Working together,</w:t>
      </w:r>
      <w:r w:rsidR="00E16D07">
        <w:t xml:space="preserve"> </w:t>
      </w:r>
      <w:r w:rsidR="00F31594">
        <w:t xml:space="preserve">they cuffed </w:t>
      </w:r>
      <w:r w:rsidR="00E16D07">
        <w:t xml:space="preserve">both </w:t>
      </w:r>
      <w:r w:rsidR="002A6718" w:rsidRPr="001C767F">
        <w:t>assassins</w:t>
      </w:r>
      <w:r w:rsidR="00BA4BC6">
        <w:t xml:space="preserve"> face down on the sidewalk.</w:t>
      </w:r>
      <w:r w:rsidR="002D040B">
        <w:t xml:space="preserve"> </w:t>
      </w:r>
    </w:p>
    <w:p w14:paraId="44AEB392" w14:textId="7D65B719" w:rsidR="00A55CAC" w:rsidRDefault="00A55CAC" w:rsidP="009C772F">
      <w:pPr>
        <w:pStyle w:val="BodyNormal"/>
      </w:pPr>
      <w:r w:rsidRPr="00FA271D">
        <w:t xml:space="preserve"> </w:t>
      </w:r>
      <w:r w:rsidR="002A6718">
        <w:t>Angel</w:t>
      </w:r>
      <w:r w:rsidRPr="00FA271D">
        <w:t xml:space="preserve"> went over to the </w:t>
      </w:r>
      <w:del w:id="1196" w:author="Author">
        <w:r w:rsidRPr="00FA271D" w:rsidDel="001F4B86">
          <w:delText>weeping</w:delText>
        </w:r>
      </w:del>
      <w:ins w:id="1197" w:author="Author">
        <w:r w:rsidR="001F4B86" w:rsidRPr="00FA271D">
          <w:t>sobbing</w:t>
        </w:r>
      </w:ins>
      <w:r w:rsidRPr="00FA271D">
        <w:t xml:space="preserve"> </w:t>
      </w:r>
      <w:r w:rsidR="002A6718">
        <w:t>Ronnie</w:t>
      </w:r>
      <w:del w:id="1198" w:author="Author">
        <w:r w:rsidRPr="00FA271D" w:rsidDel="005B746D">
          <w:delText>,</w:delText>
        </w:r>
      </w:del>
      <w:r w:rsidRPr="00FA271D">
        <w:t xml:space="preserve"> </w:t>
      </w:r>
      <w:ins w:id="1199" w:author="Author">
        <w:r w:rsidR="005B746D">
          <w:t xml:space="preserve">and </w:t>
        </w:r>
      </w:ins>
      <w:r w:rsidRPr="00FA271D">
        <w:t xml:space="preserve">offered her hand to lift her to her feet. Ronnie opened her arms and hugged </w:t>
      </w:r>
      <w:del w:id="1200" w:author="Author">
        <w:r w:rsidRPr="00FA271D" w:rsidDel="00D66AF8">
          <w:delText xml:space="preserve">her </w:delText>
        </w:r>
      </w:del>
      <w:ins w:id="1201" w:author="Author">
        <w:r w:rsidR="00D66AF8">
          <w:t>Angel</w:t>
        </w:r>
        <w:r w:rsidR="00D66AF8" w:rsidRPr="00FA271D">
          <w:t xml:space="preserve"> </w:t>
        </w:r>
      </w:ins>
      <w:r w:rsidRPr="00FA271D">
        <w:t>tightly.</w:t>
      </w:r>
      <w:r w:rsidR="0010735E">
        <w:t xml:space="preserve"> The sound of approaching police sirens</w:t>
      </w:r>
      <w:r w:rsidR="00F13AF3">
        <w:t xml:space="preserve"> </w:t>
      </w:r>
      <w:r w:rsidR="00520769">
        <w:t>reverberated from all directions.</w:t>
      </w:r>
      <w:r w:rsidRPr="00FA271D">
        <w:t xml:space="preserve"> </w:t>
      </w:r>
    </w:p>
    <w:p w14:paraId="4C92831E" w14:textId="5F197957" w:rsidR="005900BA" w:rsidRDefault="00A55CAC" w:rsidP="009C772F">
      <w:pPr>
        <w:pStyle w:val="BodyNormal"/>
      </w:pPr>
      <w:r w:rsidRPr="00FA271D">
        <w:t>"</w:t>
      </w:r>
      <w:r w:rsidR="005521BF">
        <w:t>Angel</w:t>
      </w:r>
      <w:r w:rsidR="00810C66">
        <w:t>, y</w:t>
      </w:r>
      <w:r w:rsidR="005521BF">
        <w:t>ou have</w:t>
      </w:r>
      <w:r w:rsidRPr="00FA271D">
        <w:t xml:space="preserve"> to go. The police will be here soon." </w:t>
      </w:r>
    </w:p>
    <w:p w14:paraId="0ADF2887" w14:textId="086D2EC4" w:rsidR="006571FC" w:rsidRDefault="00A55CAC" w:rsidP="009C772F">
      <w:pPr>
        <w:pStyle w:val="BodyNormal"/>
        <w:rPr>
          <w:ins w:id="1202" w:author="Author"/>
        </w:rPr>
      </w:pPr>
      <w:r w:rsidRPr="00FA271D">
        <w:t xml:space="preserve">Looking one last time at </w:t>
      </w:r>
      <w:r>
        <w:t>Angel</w:t>
      </w:r>
      <w:r w:rsidRPr="00FA271D">
        <w:t>, Ronnie</w:t>
      </w:r>
      <w:r w:rsidR="000851CD">
        <w:t xml:space="preserve"> pleaded</w:t>
      </w:r>
      <w:del w:id="1203" w:author="Author">
        <w:r w:rsidRPr="00FA271D" w:rsidDel="00C90A7C">
          <w:delText>:</w:delText>
        </w:r>
      </w:del>
      <w:ins w:id="1204" w:author="Author">
        <w:r w:rsidR="00C90A7C">
          <w:t>.</w:t>
        </w:r>
      </w:ins>
      <w:del w:id="1205" w:author="Author">
        <w:r w:rsidRPr="00FA271D" w:rsidDel="006571FC">
          <w:delText xml:space="preserve"> </w:delText>
        </w:r>
      </w:del>
    </w:p>
    <w:p w14:paraId="62F41D82" w14:textId="00C46EE6" w:rsidR="00A55CAC" w:rsidRPr="00FA271D" w:rsidRDefault="00A55CAC" w:rsidP="009C772F">
      <w:pPr>
        <w:pStyle w:val="BodyNormal"/>
        <w:rPr>
          <w:i/>
          <w:iCs/>
        </w:rPr>
      </w:pPr>
      <w:r w:rsidRPr="00FA271D">
        <w:t>"Run!"</w:t>
      </w:r>
    </w:p>
    <w:p w14:paraId="4A1CFAB0" w14:textId="52C91ADE" w:rsidR="00A55CAC" w:rsidRPr="00FA271D" w:rsidRDefault="00A55CAC" w:rsidP="009C772F">
      <w:pPr>
        <w:pStyle w:val="BodyNormal"/>
        <w:rPr>
          <w:i/>
          <w:iCs/>
        </w:rPr>
      </w:pPr>
      <w:r>
        <w:t>Angel</w:t>
      </w:r>
      <w:r w:rsidRPr="00FA271D">
        <w:t xml:space="preserve"> turned and </w:t>
      </w:r>
      <w:r w:rsidR="0024434C">
        <w:t>raced to</w:t>
      </w:r>
      <w:r w:rsidRPr="00FA271D">
        <w:t xml:space="preserve"> the intersection, crossing it just as a patrol car approached. The officer assumed that it </w:t>
      </w:r>
      <w:r w:rsidRPr="00FA271D">
        <w:lastRenderedPageBreak/>
        <w:t>was somebody fleeing an active shooter situation. He turned towards the restaurant.</w:t>
      </w:r>
    </w:p>
    <w:p w14:paraId="54CA1272" w14:textId="0E3D684F" w:rsidR="00A55CAC" w:rsidRPr="00FA271D" w:rsidRDefault="00A55CAC" w:rsidP="009C772F">
      <w:pPr>
        <w:pStyle w:val="BodyNormal"/>
        <w:rPr>
          <w:i/>
          <w:iCs/>
        </w:rPr>
      </w:pPr>
      <w:r w:rsidRPr="00FA271D">
        <w:t>"Dad,</w:t>
      </w:r>
      <w:r w:rsidR="00C97C77">
        <w:t xml:space="preserve"> please don’t say anything that </w:t>
      </w:r>
      <w:del w:id="1206" w:author="Author">
        <w:r w:rsidR="00C97C77" w:rsidDel="008C7599">
          <w:delText xml:space="preserve">puts </w:delText>
        </w:r>
        <w:r w:rsidR="00895040" w:rsidDel="008C7599">
          <w:delText>Mac’s Angel in jeopardy</w:delText>
        </w:r>
      </w:del>
      <w:ins w:id="1207" w:author="Author">
        <w:r w:rsidR="008C7599">
          <w:t>jeopardizes Mac’s Angel</w:t>
        </w:r>
      </w:ins>
      <w:r w:rsidR="00895040">
        <w:t>.</w:t>
      </w:r>
      <w:r w:rsidRPr="00FA271D">
        <w:t>"</w:t>
      </w:r>
    </w:p>
    <w:p w14:paraId="67327774" w14:textId="47A198D2" w:rsidR="00A55CAC" w:rsidRPr="00FA271D" w:rsidRDefault="00A55CAC" w:rsidP="009C772F">
      <w:pPr>
        <w:pStyle w:val="BodyNormal"/>
        <w:rPr>
          <w:i/>
          <w:iCs/>
        </w:rPr>
      </w:pPr>
      <w:r w:rsidRPr="00FA271D">
        <w:t>"Sweetheart, we're in a war.</w:t>
      </w:r>
      <w:r w:rsidR="009E5EF0">
        <w:t xml:space="preserve"> That </w:t>
      </w:r>
      <w:r w:rsidR="004540B6">
        <w:t>woman</w:t>
      </w:r>
      <w:r w:rsidR="009E5EF0">
        <w:t xml:space="preserve"> is the best </w:t>
      </w:r>
      <w:r w:rsidR="009E5EF0" w:rsidRPr="00340146">
        <w:t>ally</w:t>
      </w:r>
      <w:r w:rsidR="009E5EF0">
        <w:t xml:space="preserve"> our family </w:t>
      </w:r>
      <w:r w:rsidR="00491981">
        <w:t>will ever have</w:t>
      </w:r>
      <w:r w:rsidRPr="00FA271D">
        <w:t>."</w:t>
      </w:r>
    </w:p>
    <w:p w14:paraId="161D8764" w14:textId="432CFC1E" w:rsidR="00A55CAC" w:rsidRPr="00FA271D" w:rsidRDefault="00A55CAC" w:rsidP="009C772F">
      <w:pPr>
        <w:pStyle w:val="BodyNormal"/>
        <w:rPr>
          <w:i/>
          <w:iCs/>
        </w:rPr>
      </w:pPr>
      <w:r w:rsidRPr="00FA271D">
        <w:t xml:space="preserve">John Merrick quickly retrieved his iPhone and </w:t>
      </w:r>
      <w:del w:id="1208" w:author="Author">
        <w:r w:rsidRPr="00FA271D" w:rsidDel="005B746D">
          <w:delText xml:space="preserve">dialed </w:delText>
        </w:r>
      </w:del>
      <w:ins w:id="1209" w:author="Author">
        <w:r w:rsidR="005B746D">
          <w:t>called</w:t>
        </w:r>
        <w:r w:rsidR="005B746D" w:rsidRPr="00FA271D">
          <w:t xml:space="preserve"> </w:t>
        </w:r>
      </w:ins>
      <w:r w:rsidRPr="00FA271D">
        <w:t>Mac.</w:t>
      </w:r>
    </w:p>
    <w:p w14:paraId="05DFD089" w14:textId="77777777" w:rsidR="00A55CAC" w:rsidRPr="00FA271D" w:rsidRDefault="00A55CAC" w:rsidP="009C772F">
      <w:pPr>
        <w:pStyle w:val="BodyNormal"/>
        <w:rPr>
          <w:i/>
          <w:iCs/>
        </w:rPr>
      </w:pPr>
      <w:r w:rsidRPr="00FA271D">
        <w:t>"Hi, Dad, what's up?"</w:t>
      </w:r>
    </w:p>
    <w:p w14:paraId="764FDD00" w14:textId="77777777" w:rsidR="00A55CAC" w:rsidRPr="00FA271D" w:rsidRDefault="00A55CAC" w:rsidP="009C772F">
      <w:pPr>
        <w:pStyle w:val="BodyNormal"/>
        <w:rPr>
          <w:i/>
          <w:iCs/>
        </w:rPr>
      </w:pPr>
      <w:r w:rsidRPr="00FA271D">
        <w:t>"Son, two men just tried to kill Ronnie and me outside Barney's Restaurant in the Loop."</w:t>
      </w:r>
    </w:p>
    <w:p w14:paraId="70DE42E8" w14:textId="77777777" w:rsidR="00A55CAC" w:rsidRPr="00FA271D" w:rsidRDefault="00A55CAC" w:rsidP="009C772F">
      <w:pPr>
        <w:pStyle w:val="BodyNormal"/>
        <w:rPr>
          <w:i/>
          <w:iCs/>
        </w:rPr>
      </w:pPr>
      <w:r w:rsidRPr="00FA271D">
        <w:t>"Oh my God, Dad. Are you guys OK?"</w:t>
      </w:r>
    </w:p>
    <w:p w14:paraId="19B9AC81" w14:textId="05E59DA2" w:rsidR="00A55CAC" w:rsidRPr="00FA271D" w:rsidRDefault="00A55CAC" w:rsidP="009C772F">
      <w:pPr>
        <w:pStyle w:val="BodyNormal"/>
        <w:rPr>
          <w:i/>
          <w:iCs/>
        </w:rPr>
      </w:pPr>
      <w:r w:rsidRPr="00FA271D">
        <w:t xml:space="preserve">"Yes, we're both alive, and the police are pulling up. Your </w:t>
      </w:r>
      <w:r>
        <w:t>Angel</w:t>
      </w:r>
      <w:r w:rsidRPr="00FA271D">
        <w:t xml:space="preserve"> </w:t>
      </w:r>
      <w:del w:id="1210" w:author="Author">
        <w:r w:rsidRPr="00FA271D" w:rsidDel="001D5A48">
          <w:delText>subdued the two killers</w:delText>
        </w:r>
        <w:r w:rsidDel="001D5A48">
          <w:delText xml:space="preserve">, </w:delText>
        </w:r>
      </w:del>
      <w:ins w:id="1211" w:author="Author">
        <w:del w:id="1212" w:author="Author">
          <w:r w:rsidR="005B746D" w:rsidDel="001D5A48">
            <w:delText xml:space="preserve">and </w:delText>
          </w:r>
        </w:del>
      </w:ins>
      <w:r>
        <w:t>saved our lives</w:t>
      </w:r>
      <w:r w:rsidRPr="00FA271D">
        <w:t>. Mac, I need you right now. We're pretty shaken up."</w:t>
      </w:r>
    </w:p>
    <w:p w14:paraId="031B8BD6" w14:textId="3750AC0B" w:rsidR="00A55CAC" w:rsidRPr="00FA271D" w:rsidRDefault="00A55CAC" w:rsidP="009C772F">
      <w:pPr>
        <w:pStyle w:val="BodyNormal"/>
        <w:rPr>
          <w:i/>
          <w:iCs/>
        </w:rPr>
      </w:pPr>
      <w:r w:rsidRPr="00FA271D">
        <w:t>"On my way, Dad</w:t>
      </w:r>
      <w:del w:id="1213" w:author="Author">
        <w:r w:rsidRPr="00FA271D" w:rsidDel="00AD0237">
          <w:delText>;</w:delText>
        </w:r>
      </w:del>
      <w:ins w:id="1214" w:author="Author">
        <w:r w:rsidR="00AD0237">
          <w:t>.</w:t>
        </w:r>
      </w:ins>
      <w:r w:rsidRPr="00FA271D">
        <w:t xml:space="preserve"> </w:t>
      </w:r>
      <w:del w:id="1215" w:author="Author">
        <w:r w:rsidRPr="00FA271D" w:rsidDel="00AD0237">
          <w:delText>t</w:delText>
        </w:r>
      </w:del>
      <w:ins w:id="1216" w:author="Author">
        <w:r w:rsidR="00AD0237">
          <w:t>T</w:t>
        </w:r>
      </w:ins>
      <w:r w:rsidRPr="00FA271D">
        <w:t>ake care of Ronnie."</w:t>
      </w:r>
    </w:p>
    <w:p w14:paraId="0E890ED2" w14:textId="6118A22F" w:rsidR="006B7715" w:rsidRDefault="00A55CAC" w:rsidP="009C772F">
      <w:pPr>
        <w:pStyle w:val="BodyNormal"/>
      </w:pPr>
      <w:r w:rsidRPr="00FA271D">
        <w:t xml:space="preserve">Looking down the street, John Merrick spotted </w:t>
      </w:r>
      <w:r>
        <w:t>Angel</w:t>
      </w:r>
      <w:r w:rsidRPr="00FA271D">
        <w:t xml:space="preserve"> as she </w:t>
      </w:r>
      <w:r w:rsidR="00100B79">
        <w:t>entered</w:t>
      </w:r>
      <w:r w:rsidRPr="00FA271D">
        <w:t xml:space="preserve"> the massive office building on the other side of the intersection. As the patrol car pulled up, John placed the gun on the sidewalk and stepped away. The officer who </w:t>
      </w:r>
      <w:r>
        <w:t>exited</w:t>
      </w:r>
      <w:r w:rsidRPr="00FA271D">
        <w:t xml:space="preserve"> the patrol car followed a standard procedure for active shooter situations. </w:t>
      </w:r>
    </w:p>
    <w:p w14:paraId="12227E0B" w14:textId="77777777" w:rsidR="006B7715" w:rsidRDefault="00A55CAC" w:rsidP="009C772F">
      <w:pPr>
        <w:pStyle w:val="BodyNormal"/>
      </w:pPr>
      <w:r w:rsidRPr="00FA271D">
        <w:t xml:space="preserve">"OK, folks, put your hands on your head and lock your fingers together." </w:t>
      </w:r>
    </w:p>
    <w:p w14:paraId="490A7B15" w14:textId="77777777" w:rsidR="006B7715" w:rsidRDefault="00A55CAC" w:rsidP="009C772F">
      <w:pPr>
        <w:pStyle w:val="BodyNormal"/>
      </w:pPr>
      <w:r w:rsidRPr="00FA271D">
        <w:t>Both John and Ronnie complied as the officer got behind them. "Now</w:t>
      </w:r>
      <w:r w:rsidR="00321019">
        <w:t>,</w:t>
      </w:r>
      <w:r w:rsidRPr="00FA271D">
        <w:t xml:space="preserve"> folks, lower yourselves to the ground face down and put your arms together behind your backs." </w:t>
      </w:r>
    </w:p>
    <w:p w14:paraId="52D04258" w14:textId="504A2F6E" w:rsidR="00A55CAC" w:rsidRPr="00FA271D" w:rsidRDefault="00A55CAC" w:rsidP="009C772F">
      <w:pPr>
        <w:pStyle w:val="BodyNormal"/>
        <w:rPr>
          <w:i/>
          <w:iCs/>
        </w:rPr>
      </w:pPr>
      <w:r w:rsidRPr="00FA271D">
        <w:lastRenderedPageBreak/>
        <w:t xml:space="preserve">He quickly snapped </w:t>
      </w:r>
      <w:r w:rsidR="009776B2">
        <w:t xml:space="preserve">metal </w:t>
      </w:r>
      <w:r w:rsidRPr="00FA271D">
        <w:t xml:space="preserve">handcuffs on both. </w:t>
      </w:r>
      <w:r>
        <w:t>F</w:t>
      </w:r>
      <w:r w:rsidRPr="00FA271D">
        <w:t>our patrol cars arrived at the scene; the sidewalk was now crawling with police.</w:t>
      </w:r>
    </w:p>
    <w:p w14:paraId="1A8E0D41" w14:textId="6DE2E850" w:rsidR="00A55CAC" w:rsidRPr="00FA271D" w:rsidRDefault="00A55CAC" w:rsidP="009C772F">
      <w:pPr>
        <w:pStyle w:val="BodyNormal"/>
        <w:rPr>
          <w:i/>
          <w:iCs/>
        </w:rPr>
      </w:pPr>
      <w:r w:rsidRPr="00FA271D">
        <w:t xml:space="preserve">Another Police cruiser pulled up; </w:t>
      </w:r>
      <w:del w:id="1217" w:author="Author">
        <w:r w:rsidRPr="00FA271D" w:rsidDel="004514AB">
          <w:delText xml:space="preserve">it was </w:delText>
        </w:r>
      </w:del>
      <w:r w:rsidRPr="00FA271D">
        <w:t>Deputy Superintendent of Police</w:t>
      </w:r>
      <w:del w:id="1218" w:author="Author">
        <w:r w:rsidRPr="00FA271D" w:rsidDel="004514AB">
          <w:delText>,</w:delText>
        </w:r>
      </w:del>
      <w:r w:rsidRPr="00FA271D">
        <w:t xml:space="preserve"> Linda Shannon</w:t>
      </w:r>
      <w:ins w:id="1219" w:author="Author">
        <w:r w:rsidR="004514AB">
          <w:t xml:space="preserve"> stepped out</w:t>
        </w:r>
      </w:ins>
      <w:r w:rsidRPr="00FA271D">
        <w:t>. Fifty years old with shiny shoulder-length gray hair, her three stars made everybody take notice.</w:t>
      </w:r>
    </w:p>
    <w:p w14:paraId="569F3494" w14:textId="1001097F" w:rsidR="00A55CAC" w:rsidRPr="00FA271D" w:rsidRDefault="00A55CAC" w:rsidP="009C772F">
      <w:pPr>
        <w:pStyle w:val="BodyNormal"/>
        <w:rPr>
          <w:i/>
          <w:iCs/>
        </w:rPr>
      </w:pPr>
      <w:r w:rsidRPr="00FA271D">
        <w:t>"All right, what is going on here?"</w:t>
      </w:r>
    </w:p>
    <w:p w14:paraId="34B0F3EC" w14:textId="459724FD" w:rsidR="00A55CAC" w:rsidRPr="00FA271D" w:rsidRDefault="00A55CAC" w:rsidP="009C772F">
      <w:pPr>
        <w:pStyle w:val="BodyNormal"/>
        <w:rPr>
          <w:i/>
          <w:iCs/>
        </w:rPr>
      </w:pPr>
      <w:r w:rsidRPr="00FA271D">
        <w:t xml:space="preserve">"We've got four </w:t>
      </w:r>
      <w:proofErr w:type="gramStart"/>
      <w:r w:rsidRPr="00FA271D">
        <w:t>perps</w:t>
      </w:r>
      <w:proofErr w:type="gramEnd"/>
      <w:r w:rsidRPr="00FA271D">
        <w:t xml:space="preserve">, a weapon, and what seems like a hell of a </w:t>
      </w:r>
      <w:r w:rsidR="006F1B7B">
        <w:t xml:space="preserve">street </w:t>
      </w:r>
      <w:r w:rsidRPr="00FA271D">
        <w:t>fight."</w:t>
      </w:r>
    </w:p>
    <w:p w14:paraId="038A7CA1" w14:textId="0FB969DB" w:rsidR="00A55CAC" w:rsidRPr="00FA271D" w:rsidRDefault="00A55CAC" w:rsidP="009C772F">
      <w:pPr>
        <w:pStyle w:val="BodyNormal"/>
        <w:rPr>
          <w:i/>
          <w:iCs/>
        </w:rPr>
      </w:pPr>
      <w:r w:rsidRPr="00FA271D">
        <w:t xml:space="preserve">"Turn these two over," </w:t>
      </w:r>
      <w:r w:rsidR="00534E89">
        <w:t>Linda</w:t>
      </w:r>
      <w:r w:rsidRPr="00FA271D">
        <w:t xml:space="preserve"> said, pointing to the Merricks.</w:t>
      </w:r>
    </w:p>
    <w:p w14:paraId="1D7C2C94" w14:textId="5B2D0E08" w:rsidR="006571FC" w:rsidRDefault="00A55CAC" w:rsidP="009C772F">
      <w:pPr>
        <w:pStyle w:val="BodyNormal"/>
        <w:rPr>
          <w:ins w:id="1220" w:author="Author"/>
        </w:rPr>
      </w:pPr>
      <w:r w:rsidRPr="00FA271D">
        <w:t xml:space="preserve">Two officers rolled them over, </w:t>
      </w:r>
      <w:del w:id="1221" w:author="Author">
        <w:r w:rsidRPr="00FA271D" w:rsidDel="006571FC">
          <w:delText xml:space="preserve">and </w:delText>
        </w:r>
      </w:del>
      <w:ins w:id="1222" w:author="Author">
        <w:r w:rsidR="006571FC">
          <w:t>surprising</w:t>
        </w:r>
        <w:r w:rsidR="006571FC" w:rsidRPr="00FA271D">
          <w:t xml:space="preserve"> </w:t>
        </w:r>
      </w:ins>
      <w:r w:rsidRPr="00FA271D">
        <w:t>Shannon</w:t>
      </w:r>
      <w:del w:id="1223" w:author="Author">
        <w:r w:rsidRPr="00FA271D" w:rsidDel="006571FC">
          <w:delText xml:space="preserve"> said</w:delText>
        </w:r>
      </w:del>
      <w:ins w:id="1224" w:author="Author">
        <w:r w:rsidR="006571FC">
          <w:t>.</w:t>
        </w:r>
      </w:ins>
      <w:del w:id="1225" w:author="Author">
        <w:r w:rsidRPr="00FA271D" w:rsidDel="006571FC">
          <w:delText xml:space="preserve">, </w:delText>
        </w:r>
      </w:del>
    </w:p>
    <w:p w14:paraId="72DBE26F" w14:textId="3EB76A77" w:rsidR="00A55CAC" w:rsidRPr="00FA271D" w:rsidRDefault="00A55CAC" w:rsidP="009C772F">
      <w:pPr>
        <w:pStyle w:val="BodyNormal"/>
        <w:rPr>
          <w:i/>
          <w:iCs/>
        </w:rPr>
      </w:pPr>
      <w:r w:rsidRPr="00FA271D">
        <w:t>"Oh my God, this is John Merrick. John, is this Veronica?"</w:t>
      </w:r>
    </w:p>
    <w:p w14:paraId="788AB422" w14:textId="77777777" w:rsidR="00A55CAC" w:rsidRPr="00FA271D" w:rsidRDefault="00A55CAC" w:rsidP="009C772F">
      <w:pPr>
        <w:pStyle w:val="BodyNormal"/>
        <w:rPr>
          <w:i/>
          <w:iCs/>
        </w:rPr>
      </w:pPr>
      <w:r w:rsidRPr="00FA271D">
        <w:t>"Yes, Linda. Those two guys tried to kill us as we exited the restaurant."</w:t>
      </w:r>
    </w:p>
    <w:p w14:paraId="7D01BD01" w14:textId="6E65E108" w:rsidR="006571FC" w:rsidRDefault="005B746D" w:rsidP="009C772F">
      <w:pPr>
        <w:pStyle w:val="BodyNormal"/>
        <w:rPr>
          <w:ins w:id="1226" w:author="Author"/>
        </w:rPr>
      </w:pPr>
      <w:ins w:id="1227" w:author="Author">
        <w:r>
          <w:t xml:space="preserve">Shannon ordered the officers to remove John and Veronica Merrick’s handcuffs. </w:t>
        </w:r>
      </w:ins>
      <w:r w:rsidR="00A55CAC" w:rsidRPr="00FA271D">
        <w:t>Looking at John's bleeding scalp and Ronnie's flushed face</w:t>
      </w:r>
      <w:r w:rsidR="00A55CAC">
        <w:t xml:space="preserve"> and cut lip</w:t>
      </w:r>
      <w:r w:rsidR="00A55CAC" w:rsidRPr="00FA271D">
        <w:t xml:space="preserve">, she </w:t>
      </w:r>
      <w:del w:id="1228" w:author="Author">
        <w:r w:rsidR="00A55CAC" w:rsidRPr="00FA271D" w:rsidDel="00636040">
          <w:delText>bellowed</w:delText>
        </w:r>
      </w:del>
      <w:ins w:id="1229" w:author="Author">
        <w:r w:rsidR="00636040">
          <w:t>barked an order</w:t>
        </w:r>
        <w:r w:rsidR="00585899">
          <w:t>.</w:t>
        </w:r>
      </w:ins>
    </w:p>
    <w:p w14:paraId="7C2D6745" w14:textId="55B2FB70" w:rsidR="00A55CAC" w:rsidRPr="00FA271D" w:rsidDel="006571FC" w:rsidRDefault="00A55CAC" w:rsidP="009C772F">
      <w:pPr>
        <w:pStyle w:val="BodyNormal"/>
        <w:rPr>
          <w:del w:id="1230" w:author="Author"/>
          <w:i/>
          <w:iCs/>
        </w:rPr>
      </w:pPr>
      <w:del w:id="1231" w:author="Author">
        <w:r w:rsidRPr="00FA271D" w:rsidDel="006571FC">
          <w:delText xml:space="preserve">: </w:delText>
        </w:r>
      </w:del>
      <w:r w:rsidRPr="00FA271D">
        <w:t>"Get an EMT unit here</w:t>
      </w:r>
      <w:r>
        <w:t>,</w:t>
      </w:r>
      <w:r w:rsidRPr="00FA271D">
        <w:t xml:space="preserve"> stat!</w:t>
      </w:r>
      <w:ins w:id="1232" w:author="Author">
        <w:r w:rsidR="006571FC">
          <w:t xml:space="preserve"> </w:t>
        </w:r>
      </w:ins>
      <w:del w:id="1233" w:author="Author">
        <w:r w:rsidRPr="00FA271D" w:rsidDel="006571FC">
          <w:delText>"</w:delText>
        </w:r>
      </w:del>
    </w:p>
    <w:p w14:paraId="74DFCA0F" w14:textId="0BA23379" w:rsidR="00A55CAC" w:rsidRPr="00FA271D" w:rsidRDefault="00A55CAC" w:rsidP="009C772F">
      <w:pPr>
        <w:pStyle w:val="BodyNormal"/>
        <w:rPr>
          <w:i/>
          <w:iCs/>
        </w:rPr>
      </w:pPr>
      <w:del w:id="1234" w:author="Author">
        <w:r w:rsidRPr="00FA271D" w:rsidDel="006571FC">
          <w:delText>"</w:delText>
        </w:r>
      </w:del>
      <w:r w:rsidRPr="00FA271D">
        <w:t>John, did you disarm these two men?"</w:t>
      </w:r>
    </w:p>
    <w:p w14:paraId="4857955D" w14:textId="77777777" w:rsidR="00A55CAC" w:rsidRPr="00FA271D" w:rsidRDefault="00A55CAC" w:rsidP="009C772F">
      <w:pPr>
        <w:pStyle w:val="BodyNormal"/>
        <w:rPr>
          <w:i/>
          <w:iCs/>
        </w:rPr>
      </w:pPr>
      <w:r w:rsidRPr="00FA271D">
        <w:t>"No, a bystander helped us."</w:t>
      </w:r>
    </w:p>
    <w:p w14:paraId="6309EA9F" w14:textId="4AB9BB3C" w:rsidR="00A55CAC" w:rsidRPr="00FA271D" w:rsidRDefault="00A55CAC" w:rsidP="009C772F">
      <w:pPr>
        <w:pStyle w:val="BodyNormal"/>
        <w:rPr>
          <w:i/>
          <w:iCs/>
        </w:rPr>
      </w:pPr>
      <w:r w:rsidRPr="00FA271D">
        <w:t xml:space="preserve">"Really? Let me guess. Blond hair, </w:t>
      </w:r>
      <w:ins w:id="1235" w:author="Author">
        <w:r w:rsidR="00E53BE3">
          <w:t xml:space="preserve">a </w:t>
        </w:r>
      </w:ins>
      <w:r w:rsidRPr="00FA271D">
        <w:t>pretty face, and fights like a God</w:t>
      </w:r>
      <w:r w:rsidR="00E72858">
        <w:t>-</w:t>
      </w:r>
      <w:r w:rsidRPr="00FA271D">
        <w:t>dam</w:t>
      </w:r>
      <w:r w:rsidR="007E2BE4">
        <w:t>n</w:t>
      </w:r>
      <w:r w:rsidRPr="00FA271D">
        <w:t>ed Ninja. Right?"</w:t>
      </w:r>
    </w:p>
    <w:p w14:paraId="0E7ACDCD" w14:textId="77777777" w:rsidR="00A55CAC" w:rsidRPr="00FA271D" w:rsidRDefault="00A55CAC" w:rsidP="009C772F">
      <w:pPr>
        <w:pStyle w:val="BodyNormal"/>
        <w:rPr>
          <w:i/>
          <w:iCs/>
        </w:rPr>
      </w:pPr>
      <w:r w:rsidRPr="00FA271D">
        <w:lastRenderedPageBreak/>
        <w:t>"Guess so, Linda."</w:t>
      </w:r>
    </w:p>
    <w:p w14:paraId="1835E480" w14:textId="77777777" w:rsidR="00A55CAC" w:rsidRPr="00FA271D" w:rsidRDefault="00A55CAC" w:rsidP="009C772F">
      <w:pPr>
        <w:pStyle w:val="BodyNormal"/>
        <w:rPr>
          <w:i/>
          <w:iCs/>
        </w:rPr>
      </w:pPr>
      <w:r w:rsidRPr="00FA271D">
        <w:t>"Where did she go, John?"</w:t>
      </w:r>
    </w:p>
    <w:p w14:paraId="78267236" w14:textId="22C2236D" w:rsidR="006571FC" w:rsidRDefault="00A55CAC" w:rsidP="009C772F">
      <w:pPr>
        <w:pStyle w:val="BodyNormal"/>
        <w:rPr>
          <w:ins w:id="1236" w:author="Author"/>
        </w:rPr>
      </w:pPr>
      <w:r w:rsidRPr="00FA271D">
        <w:t>"I don't know; I was looking after Ronnie. She just ran off.</w:t>
      </w:r>
      <w:r>
        <w:t xml:space="preserve"> </w:t>
      </w:r>
      <w:del w:id="1237" w:author="Author">
        <w:r w:rsidRPr="00FA271D" w:rsidDel="008F6B73">
          <w:delText>Linda, s</w:delText>
        </w:r>
      </w:del>
      <w:ins w:id="1238" w:author="Author">
        <w:r w:rsidR="008F6B73">
          <w:t>S</w:t>
        </w:r>
      </w:ins>
      <w:r w:rsidRPr="00FA271D">
        <w:t>he threw one of the guns way over there," pointing to the Glock pistol across the street.</w:t>
      </w:r>
      <w:r w:rsidR="00551A8E">
        <w:t xml:space="preserve"> </w:t>
      </w:r>
      <w:r w:rsidRPr="00FA271D">
        <w:t xml:space="preserve">Linda </w:t>
      </w:r>
      <w:r w:rsidR="00BF3E7D">
        <w:t>bellowed</w:t>
      </w:r>
      <w:r w:rsidRPr="00FA271D">
        <w:t xml:space="preserve"> to one of the officers</w:t>
      </w:r>
      <w:ins w:id="1239" w:author="Author">
        <w:r w:rsidR="006571FC">
          <w:t>.</w:t>
        </w:r>
      </w:ins>
      <w:del w:id="1240" w:author="Author">
        <w:r w:rsidRPr="00FA271D" w:rsidDel="006571FC">
          <w:delText xml:space="preserve">: </w:delText>
        </w:r>
      </w:del>
    </w:p>
    <w:p w14:paraId="1CD33B53" w14:textId="45A5F759" w:rsidR="00A55CAC" w:rsidRPr="00FA271D" w:rsidRDefault="00A55CAC" w:rsidP="009C772F">
      <w:pPr>
        <w:pStyle w:val="BodyNormal"/>
        <w:rPr>
          <w:i/>
          <w:iCs/>
        </w:rPr>
      </w:pPr>
      <w:r w:rsidRPr="00FA271D">
        <w:t>"Get that gun into an evidence bag."</w:t>
      </w:r>
    </w:p>
    <w:p w14:paraId="6E97AB21" w14:textId="77777777" w:rsidR="00A55CAC" w:rsidRPr="00FA271D" w:rsidRDefault="00A55CAC" w:rsidP="009C772F">
      <w:pPr>
        <w:pStyle w:val="BodyNormal"/>
        <w:rPr>
          <w:i/>
          <w:iCs/>
        </w:rPr>
      </w:pPr>
      <w:r w:rsidRPr="00FA271D">
        <w:t>Another officer pointed to a woman recording everything near the intersection.</w:t>
      </w:r>
    </w:p>
    <w:p w14:paraId="4B8CF1DF" w14:textId="6EE79CE5" w:rsidR="00A55CAC" w:rsidRPr="00FA271D" w:rsidRDefault="00A55CAC" w:rsidP="009C772F">
      <w:pPr>
        <w:pStyle w:val="BodyNormal"/>
        <w:rPr>
          <w:i/>
          <w:iCs/>
        </w:rPr>
      </w:pPr>
      <w:r w:rsidRPr="00FA271D">
        <w:t xml:space="preserve">"Oh great, bring her over here. Explain </w:t>
      </w:r>
      <w:del w:id="1241" w:author="Author">
        <w:r w:rsidRPr="00FA271D" w:rsidDel="002755D2">
          <w:delText xml:space="preserve">that's </w:delText>
        </w:r>
      </w:del>
      <w:ins w:id="1242" w:author="Author">
        <w:r w:rsidR="002755D2">
          <w:t xml:space="preserve">to </w:t>
        </w:r>
      </w:ins>
      <w:r w:rsidR="00BF3E7D">
        <w:t>her that</w:t>
      </w:r>
      <w:ins w:id="1243" w:author="Author">
        <w:r w:rsidR="002755D2" w:rsidRPr="00FA271D">
          <w:t xml:space="preserve"> </w:t>
        </w:r>
      </w:ins>
      <w:r w:rsidRPr="00FA271D">
        <w:t xml:space="preserve">while it's legal to film police activities, she </w:t>
      </w:r>
      <w:r w:rsidR="00534E89" w:rsidRPr="00FA271D">
        <w:t>must</w:t>
      </w:r>
      <w:r w:rsidRPr="00FA271D">
        <w:t xml:space="preserve"> cooperate with us or face obstruction of justice charges. Go get </w:t>
      </w:r>
      <w:r w:rsidR="00534E89" w:rsidRPr="00FA271D">
        <w:t>her but</w:t>
      </w:r>
      <w:r w:rsidRPr="00FA271D">
        <w:t xml:space="preserve"> be nice."</w:t>
      </w:r>
    </w:p>
    <w:p w14:paraId="1046BB09" w14:textId="51859E6E" w:rsidR="006571FC" w:rsidRDefault="00A55CAC" w:rsidP="009C772F">
      <w:pPr>
        <w:pStyle w:val="BodyNormal"/>
        <w:rPr>
          <w:ins w:id="1244" w:author="Author"/>
        </w:rPr>
      </w:pPr>
      <w:r w:rsidRPr="00FA271D">
        <w:t>Walking towards the hog-tied perps, she asked</w:t>
      </w:r>
      <w:ins w:id="1245" w:author="Author">
        <w:r w:rsidR="002B2E30">
          <w:t xml:space="preserve"> one of the officers.</w:t>
        </w:r>
      </w:ins>
      <w:del w:id="1246" w:author="Author">
        <w:r w:rsidRPr="00FA271D" w:rsidDel="006571FC">
          <w:delText>:</w:delText>
        </w:r>
      </w:del>
      <w:ins w:id="1247" w:author="Author">
        <w:del w:id="1248" w:author="Author">
          <w:r w:rsidR="006571FC" w:rsidDel="002B2E30">
            <w:delText>.</w:delText>
          </w:r>
        </w:del>
      </w:ins>
      <w:del w:id="1249" w:author="Author">
        <w:r w:rsidRPr="00FA271D" w:rsidDel="006571FC">
          <w:delText xml:space="preserve"> </w:delText>
        </w:r>
      </w:del>
    </w:p>
    <w:p w14:paraId="7927CC9A" w14:textId="228131E0" w:rsidR="00A55CAC" w:rsidRPr="00FA271D" w:rsidRDefault="00A55CAC" w:rsidP="009C772F">
      <w:pPr>
        <w:pStyle w:val="BodyNormal"/>
        <w:rPr>
          <w:i/>
          <w:iCs/>
        </w:rPr>
      </w:pPr>
      <w:r w:rsidRPr="00FA271D">
        <w:t>"What have you got on these two?"</w:t>
      </w:r>
    </w:p>
    <w:p w14:paraId="18DFB3DA" w14:textId="4BDF6287" w:rsidR="006571FC" w:rsidDel="002B2E30" w:rsidRDefault="00A55CAC" w:rsidP="009C772F">
      <w:pPr>
        <w:pStyle w:val="BodyNormal"/>
        <w:rPr>
          <w:ins w:id="1250" w:author="Author"/>
          <w:del w:id="1251" w:author="Author"/>
        </w:rPr>
      </w:pPr>
      <w:del w:id="1252" w:author="Author">
        <w:r w:rsidRPr="00FA271D" w:rsidDel="002B2E30">
          <w:delText>One officer explained</w:delText>
        </w:r>
      </w:del>
      <w:ins w:id="1253" w:author="Author">
        <w:del w:id="1254" w:author="Author">
          <w:r w:rsidR="006571FC" w:rsidDel="002B2E30">
            <w:delText>.</w:delText>
          </w:r>
        </w:del>
      </w:ins>
      <w:del w:id="1255" w:author="Author">
        <w:r w:rsidRPr="00FA271D" w:rsidDel="002B2E30">
          <w:delText xml:space="preserve">: </w:delText>
        </w:r>
      </w:del>
    </w:p>
    <w:p w14:paraId="06E132EC" w14:textId="315A054E" w:rsidR="00A55CAC" w:rsidRPr="00FA271D" w:rsidRDefault="00A55CAC" w:rsidP="009C772F">
      <w:pPr>
        <w:pStyle w:val="BodyNormal"/>
        <w:rPr>
          <w:i/>
          <w:iCs/>
        </w:rPr>
      </w:pPr>
      <w:r w:rsidRPr="00FA271D">
        <w:t>"</w:t>
      </w:r>
      <w:ins w:id="1256" w:author="Author">
        <w:r w:rsidR="006571FC">
          <w:t>P</w:t>
        </w:r>
      </w:ins>
      <w:del w:id="1257" w:author="Author">
        <w:r w:rsidRPr="00FA271D" w:rsidDel="006571FC">
          <w:delText>p</w:delText>
        </w:r>
      </w:del>
      <w:r w:rsidRPr="00FA271D">
        <w:t xml:space="preserve">ockets are empty, no identification, no nothing. We think that </w:t>
      </w:r>
      <w:proofErr w:type="gramStart"/>
      <w:r w:rsidRPr="00FA271D">
        <w:t>empty</w:t>
      </w:r>
      <w:proofErr w:type="gramEnd"/>
      <w:r w:rsidRPr="00FA271D">
        <w:t xml:space="preserve"> RoboTaxi over there is probably their getaway vehicle."</w:t>
      </w:r>
    </w:p>
    <w:p w14:paraId="086B4EB2" w14:textId="327CFE6A" w:rsidR="00A55CAC" w:rsidRPr="00FA271D" w:rsidRDefault="00A55CAC" w:rsidP="009C772F">
      <w:pPr>
        <w:pStyle w:val="BodyNormal"/>
        <w:rPr>
          <w:i/>
          <w:iCs/>
        </w:rPr>
      </w:pPr>
      <w:r w:rsidRPr="00FA271D">
        <w:t xml:space="preserve">"Get an officer </w:t>
      </w:r>
      <w:r w:rsidR="002A415B">
        <w:t>to</w:t>
      </w:r>
      <w:r w:rsidRPr="00FA271D">
        <w:t xml:space="preserve"> disable that thing."</w:t>
      </w:r>
    </w:p>
    <w:p w14:paraId="17B6B6AB" w14:textId="353F42E6" w:rsidR="00A55CAC" w:rsidRPr="00FA271D" w:rsidRDefault="00A55CAC" w:rsidP="009C772F">
      <w:pPr>
        <w:pStyle w:val="BodyNormal"/>
        <w:rPr>
          <w:i/>
          <w:iCs/>
        </w:rPr>
      </w:pPr>
      <w:r w:rsidRPr="00FA271D">
        <w:t xml:space="preserve">An EMT van pulled up, and Linda and </w:t>
      </w:r>
      <w:r w:rsidR="00100B79">
        <w:t>some</w:t>
      </w:r>
      <w:r w:rsidRPr="00FA271D">
        <w:t xml:space="preserve"> officers helped the </w:t>
      </w:r>
      <w:proofErr w:type="gramStart"/>
      <w:r w:rsidRPr="00FA271D">
        <w:t>Merricks walk</w:t>
      </w:r>
      <w:proofErr w:type="gramEnd"/>
      <w:r w:rsidRPr="00FA271D">
        <w:t xml:space="preserve"> over to it. John had a deep scalp laceration, and it was bleeding profusely. Both medics went to work, </w:t>
      </w:r>
      <w:del w:id="1258" w:author="Author">
        <w:r w:rsidRPr="00FA271D" w:rsidDel="00A8652C">
          <w:delText xml:space="preserve">pushing the wound closed </w:delText>
        </w:r>
        <w:r w:rsidDel="00A8652C">
          <w:delText>and</w:delText>
        </w:r>
        <w:r w:rsidRPr="00FA271D" w:rsidDel="00A8652C">
          <w:delText xml:space="preserve"> app</w:delText>
        </w:r>
        <w:r w:rsidDel="00A8652C">
          <w:delText>lying</w:delText>
        </w:r>
        <w:r w:rsidRPr="00FA271D" w:rsidDel="00A8652C">
          <w:delText xml:space="preserve"> emergency skin glue to</w:delText>
        </w:r>
      </w:del>
      <w:ins w:id="1259" w:author="Author">
        <w:del w:id="1260" w:author="Author">
          <w:r w:rsidR="00DB7B4B" w:rsidDel="00A8652C">
            <w:delText xml:space="preserve"> close the wound temporarily</w:delText>
          </w:r>
          <w:r w:rsidR="00A8652C" w:rsidDel="00C90A7C">
            <w:delText xml:space="preserve">temporarily </w:delText>
          </w:r>
        </w:del>
        <w:r w:rsidR="00A8652C">
          <w:t xml:space="preserve">pushing the wound closed and applying emergency skin glue to </w:t>
        </w:r>
        <w:del w:id="1261" w:author="Author">
          <w:r w:rsidR="00A8652C" w:rsidDel="009162CF">
            <w:delText>temporarily close the wound</w:delText>
          </w:r>
        </w:del>
        <w:r w:rsidR="009162CF">
          <w:t>close the wound temporarily</w:t>
        </w:r>
      </w:ins>
      <w:del w:id="1262" w:author="Author">
        <w:r w:rsidRPr="00FA271D" w:rsidDel="00DB7B4B">
          <w:delText xml:space="preserve"> </w:delText>
        </w:r>
        <w:r w:rsidR="00F83840" w:rsidDel="00DB7B4B">
          <w:delText>temporarily close the wound</w:delText>
        </w:r>
      </w:del>
      <w:ins w:id="1263" w:author="Author">
        <w:del w:id="1264" w:author="Author">
          <w:r w:rsidR="005B746D" w:rsidDel="00DB7B4B">
            <w:delText>close the wound temporarily</w:delText>
          </w:r>
        </w:del>
      </w:ins>
      <w:r w:rsidRPr="00FA271D">
        <w:t xml:space="preserve">. They made quick checks of his vitals and </w:t>
      </w:r>
      <w:r w:rsidR="00534E89" w:rsidRPr="00FA271D">
        <w:t>assessed</w:t>
      </w:r>
      <w:r w:rsidRPr="00FA271D">
        <w:t xml:space="preserve"> </w:t>
      </w:r>
      <w:ins w:id="1265" w:author="Author">
        <w:r w:rsidR="008F6B73">
          <w:t xml:space="preserve">him </w:t>
        </w:r>
      </w:ins>
      <w:r w:rsidRPr="00FA271D">
        <w:t xml:space="preserve">for concussive effects. The completely rattled Veronica had a </w:t>
      </w:r>
      <w:r w:rsidRPr="00FA271D">
        <w:lastRenderedPageBreak/>
        <w:t>nasty bruise on her right cheek</w:t>
      </w:r>
      <w:r>
        <w:t xml:space="preserve"> and a </w:t>
      </w:r>
      <w:r w:rsidR="005B1305">
        <w:t>minor</w:t>
      </w:r>
      <w:r>
        <w:t xml:space="preserve"> laceration at the corner of her lip. T</w:t>
      </w:r>
      <w:r w:rsidRPr="00FA271D">
        <w:t>hey applied a pain relief spray</w:t>
      </w:r>
      <w:r w:rsidR="00D25B97">
        <w:t xml:space="preserve"> and </w:t>
      </w:r>
      <w:r w:rsidR="00234751">
        <w:t>an</w:t>
      </w:r>
      <w:r w:rsidR="00D25B97">
        <w:t xml:space="preserve"> ice pack.</w:t>
      </w:r>
    </w:p>
    <w:p w14:paraId="4660731C" w14:textId="77777777" w:rsidR="001F4B86" w:rsidRDefault="00F42892" w:rsidP="009C772F">
      <w:pPr>
        <w:pStyle w:val="BodyNormal"/>
        <w:rPr>
          <w:ins w:id="1266" w:author="Author"/>
        </w:rPr>
      </w:pPr>
      <w:r w:rsidRPr="00FA271D">
        <w:t>Deputy Superintendent Shannon</w:t>
      </w:r>
      <w:r w:rsidR="006503AC" w:rsidRPr="00FA271D">
        <w:t xml:space="preserve"> </w:t>
      </w:r>
      <w:r w:rsidR="00A55CAC" w:rsidRPr="00FA271D">
        <w:t>addressed the officers</w:t>
      </w:r>
      <w:ins w:id="1267" w:author="Author">
        <w:r w:rsidR="001F4B86">
          <w:t>.</w:t>
        </w:r>
      </w:ins>
      <w:del w:id="1268" w:author="Author">
        <w:r w:rsidR="00A55CAC" w:rsidRPr="00FA271D" w:rsidDel="001F4B86">
          <w:delText xml:space="preserve">, </w:delText>
        </w:r>
      </w:del>
    </w:p>
    <w:p w14:paraId="3C0B8002" w14:textId="1A01BE89" w:rsidR="00A55CAC" w:rsidRPr="00FA271D" w:rsidRDefault="00A55CAC" w:rsidP="009C772F">
      <w:pPr>
        <w:pStyle w:val="BodyNormal"/>
        <w:rPr>
          <w:i/>
          <w:iCs/>
        </w:rPr>
      </w:pPr>
      <w:r w:rsidRPr="00FA271D">
        <w:t>"I want patrolmen to check the reception desk of every building in the vicinity</w:t>
      </w:r>
      <w:r w:rsidR="00D37A46">
        <w:t>,” Shannon said.</w:t>
      </w:r>
      <w:r w:rsidRPr="00FA271D">
        <w:t xml:space="preserve"> </w:t>
      </w:r>
      <w:r w:rsidR="00D37A46">
        <w:t>“</w:t>
      </w:r>
      <w:r w:rsidRPr="00FA271D">
        <w:t xml:space="preserve">Ask if a woman with blond hair entered the building in the last half hour. Get to it!" </w:t>
      </w:r>
    </w:p>
    <w:p w14:paraId="2D169FA3" w14:textId="7B95A30C" w:rsidR="009F7A6F" w:rsidRDefault="00A55CAC" w:rsidP="009C772F">
      <w:pPr>
        <w:pStyle w:val="BodyNormal"/>
      </w:pPr>
      <w:r w:rsidRPr="00FA271D">
        <w:t>A</w:t>
      </w:r>
      <w:del w:id="1269" w:author="Author">
        <w:r w:rsidRPr="00FA271D" w:rsidDel="00C71B78">
          <w:delText>n</w:delText>
        </w:r>
      </w:del>
      <w:r w:rsidRPr="00FA271D">
        <w:t xml:space="preserve"> </w:t>
      </w:r>
      <w:del w:id="1270" w:author="Author">
        <w:r w:rsidRPr="00FA271D" w:rsidDel="00DB7B4B">
          <w:delText xml:space="preserve">FBI </w:delText>
        </w:r>
      </w:del>
      <w:ins w:id="1271" w:author="Author">
        <w:r w:rsidR="004673F9">
          <w:t>p</w:t>
        </w:r>
        <w:del w:id="1272" w:author="Author">
          <w:r w:rsidR="00DB7B4B" w:rsidDel="004673F9">
            <w:delText>P</w:delText>
          </w:r>
        </w:del>
        <w:r w:rsidR="00DB7B4B">
          <w:t>olice</w:t>
        </w:r>
        <w:r w:rsidR="00DB7B4B" w:rsidRPr="00FA271D">
          <w:t xml:space="preserve"> </w:t>
        </w:r>
      </w:ins>
      <w:r w:rsidR="00D05248">
        <w:t>vehicle</w:t>
      </w:r>
      <w:r w:rsidRPr="00FA271D">
        <w:t xml:space="preserve"> pulled up</w:t>
      </w:r>
      <w:r w:rsidR="007565B0">
        <w:t>,</w:t>
      </w:r>
      <w:r w:rsidRPr="00FA271D">
        <w:t xml:space="preserve"> and Mac Merrick</w:t>
      </w:r>
      <w:r w:rsidR="007565B0">
        <w:t xml:space="preserve"> ran</w:t>
      </w:r>
      <w:r w:rsidRPr="00FA271D">
        <w:t xml:space="preserve"> </w:t>
      </w:r>
      <w:del w:id="1273" w:author="Author">
        <w:r w:rsidRPr="00FA271D" w:rsidDel="00C90A7C">
          <w:delText xml:space="preserve">over </w:delText>
        </w:r>
      </w:del>
      <w:r w:rsidRPr="00FA271D">
        <w:t>to the EMT van</w:t>
      </w:r>
      <w:r w:rsidR="007565B0">
        <w:t>. H</w:t>
      </w:r>
      <w:r w:rsidR="00797991">
        <w:t>e h</w:t>
      </w:r>
      <w:r w:rsidRPr="00FA271D">
        <w:t xml:space="preserve">ugged his father first, patting him on </w:t>
      </w:r>
      <w:del w:id="1274" w:author="Author">
        <w:r w:rsidRPr="00FA271D" w:rsidDel="00B92EE0">
          <w:delText xml:space="preserve">his </w:delText>
        </w:r>
      </w:del>
      <w:ins w:id="1275" w:author="Author">
        <w:r w:rsidR="00B92EE0">
          <w:t>the</w:t>
        </w:r>
        <w:r w:rsidR="00B92EE0" w:rsidRPr="00FA271D">
          <w:t xml:space="preserve"> </w:t>
        </w:r>
      </w:ins>
      <w:r w:rsidRPr="00FA271D">
        <w:t xml:space="preserve">shoulder. </w:t>
      </w:r>
    </w:p>
    <w:p w14:paraId="042EE4B3" w14:textId="53EC58C7" w:rsidR="00A55CAC" w:rsidRPr="00FA271D" w:rsidRDefault="00A55CAC" w:rsidP="009C772F">
      <w:pPr>
        <w:pStyle w:val="BodyNormal"/>
        <w:rPr>
          <w:i/>
          <w:iCs/>
        </w:rPr>
      </w:pPr>
      <w:r w:rsidRPr="00FA271D">
        <w:t>"Dad, are you hurt?"</w:t>
      </w:r>
    </w:p>
    <w:p w14:paraId="16084A79" w14:textId="34F731C9" w:rsidR="00A55CAC" w:rsidRPr="00FA271D" w:rsidRDefault="009F7A6F" w:rsidP="009C772F">
      <w:pPr>
        <w:pStyle w:val="BodyNormal"/>
        <w:rPr>
          <w:i/>
          <w:iCs/>
        </w:rPr>
      </w:pPr>
      <w:r>
        <w:t>“</w:t>
      </w:r>
      <w:r w:rsidR="00A55CAC" w:rsidRPr="00FA271D">
        <w:t>I've got a scalp wound; the medic super</w:t>
      </w:r>
      <w:del w:id="1276" w:author="Author">
        <w:r w:rsidR="00A55CAC" w:rsidRPr="00FA271D" w:rsidDel="00C90A7C">
          <w:delText xml:space="preserve"> </w:delText>
        </w:r>
      </w:del>
      <w:r w:rsidR="00A55CAC" w:rsidRPr="00FA271D">
        <w:t>glued it together for now. Ronnie's a mess; she's never experienced anything like this."</w:t>
      </w:r>
    </w:p>
    <w:p w14:paraId="31D6BCC3" w14:textId="0A668969" w:rsidR="00797991" w:rsidRDefault="00A55CAC" w:rsidP="009C772F">
      <w:pPr>
        <w:pStyle w:val="BodyNormal"/>
      </w:pPr>
      <w:r w:rsidRPr="00FA271D">
        <w:t>Mac hugged his sister</w:t>
      </w:r>
      <w:r w:rsidR="00414675">
        <w:t>,</w:t>
      </w:r>
      <w:r w:rsidRPr="00FA271D">
        <w:t xml:space="preserve"> </w:t>
      </w:r>
      <w:r w:rsidR="00283140">
        <w:t>who was still trembling</w:t>
      </w:r>
      <w:r w:rsidRPr="00FA271D">
        <w:t xml:space="preserve">. </w:t>
      </w:r>
    </w:p>
    <w:p w14:paraId="571DB436" w14:textId="430BAC1D" w:rsidR="00A55CAC" w:rsidRPr="00FA271D" w:rsidRDefault="00A55CAC" w:rsidP="009C772F">
      <w:pPr>
        <w:pStyle w:val="BodyNormal"/>
        <w:rPr>
          <w:i/>
          <w:iCs/>
        </w:rPr>
      </w:pPr>
      <w:r w:rsidRPr="00FA271D">
        <w:t>"Mac, I was completely paralyzed with fear</w:t>
      </w:r>
      <w:r>
        <w:t>.</w:t>
      </w:r>
      <w:r w:rsidRPr="00FA271D">
        <w:t xml:space="preserve"> I couldn't help Dad. I feel so ashamed."</w:t>
      </w:r>
    </w:p>
    <w:p w14:paraId="2997548F" w14:textId="5BC851F6" w:rsidR="00A55CAC" w:rsidRPr="00FA271D" w:rsidRDefault="00A55CAC" w:rsidP="009C772F">
      <w:pPr>
        <w:pStyle w:val="BodyNormal"/>
        <w:rPr>
          <w:i/>
          <w:iCs/>
        </w:rPr>
      </w:pPr>
      <w:r w:rsidRPr="00FA271D">
        <w:t>"Don't worry, Ronnie. You're alive</w:t>
      </w:r>
      <w:r>
        <w:t>. T</w:t>
      </w:r>
      <w:r w:rsidRPr="00FA271D">
        <w:t>hat's all that matters</w:t>
      </w:r>
      <w:r w:rsidR="009F7A6F">
        <w:t>.”</w:t>
      </w:r>
    </w:p>
    <w:p w14:paraId="2D93BCBB" w14:textId="77777777" w:rsidR="00A55CAC" w:rsidRPr="00FA271D" w:rsidRDefault="00A55CAC" w:rsidP="009C772F">
      <w:pPr>
        <w:pStyle w:val="BodyNormal"/>
        <w:rPr>
          <w:i/>
          <w:iCs/>
        </w:rPr>
      </w:pPr>
      <w:r w:rsidRPr="00FA271D">
        <w:t>"Son, come here."</w:t>
      </w:r>
    </w:p>
    <w:p w14:paraId="17BC100D" w14:textId="77777777" w:rsidR="00A55CAC" w:rsidRPr="00FA271D" w:rsidRDefault="00A55CAC" w:rsidP="009C772F">
      <w:pPr>
        <w:pStyle w:val="BodyNormal"/>
        <w:rPr>
          <w:i/>
          <w:iCs/>
        </w:rPr>
      </w:pPr>
      <w:r w:rsidRPr="00FA271D">
        <w:t>"What is it, Dad?"</w:t>
      </w:r>
    </w:p>
    <w:p w14:paraId="24C08C74" w14:textId="33646D5E" w:rsidR="00A55CAC" w:rsidRPr="00FA271D" w:rsidRDefault="00A55CAC" w:rsidP="00C815BF">
      <w:pPr>
        <w:pStyle w:val="BodyNormal"/>
        <w:rPr>
          <w:i/>
          <w:iCs/>
        </w:rPr>
      </w:pPr>
      <w:r w:rsidRPr="00FA271D">
        <w:t xml:space="preserve">"We'd be dead but for that </w:t>
      </w:r>
      <w:r w:rsidR="003D2AAA">
        <w:t>a</w:t>
      </w:r>
      <w:r>
        <w:t>ngel</w:t>
      </w:r>
      <w:r w:rsidRPr="00FA271D">
        <w:t xml:space="preserve"> girl of yours. Those two bastards had the drop on us</w:t>
      </w:r>
      <w:r>
        <w:t xml:space="preserve"> and said they would</w:t>
      </w:r>
      <w:r w:rsidRPr="00FA271D">
        <w:t xml:space="preserve"> kill us because of your police work. She saved us, Mac. Just as they were about to shoot, she came at them like a </w:t>
      </w:r>
      <w:r w:rsidR="00B40586">
        <w:t>Kung Fu</w:t>
      </w:r>
      <w:r w:rsidRPr="00FA271D">
        <w:t xml:space="preserve"> </w:t>
      </w:r>
      <w:r w:rsidRPr="00FA271D">
        <w:lastRenderedPageBreak/>
        <w:t>warrior</w:t>
      </w:r>
      <w:r>
        <w:t>,</w:t>
      </w:r>
      <w:r w:rsidRPr="00FA271D">
        <w:t xml:space="preserve"> </w:t>
      </w:r>
      <w:r>
        <w:t>t</w:t>
      </w:r>
      <w:r w:rsidRPr="00FA271D">
        <w:t xml:space="preserve">ook them both down, </w:t>
      </w:r>
      <w:ins w:id="1277" w:author="Author">
        <w:r w:rsidR="007F4ED8">
          <w:t xml:space="preserve">and </w:t>
        </w:r>
      </w:ins>
      <w:r w:rsidRPr="00FA271D">
        <w:t>laid them out flat.</w:t>
      </w:r>
      <w:r w:rsidR="00C815BF">
        <w:t>”</w:t>
      </w:r>
    </w:p>
    <w:p w14:paraId="09D90DCB" w14:textId="58B97257" w:rsidR="00A55CAC" w:rsidRPr="00FA271D" w:rsidRDefault="00A55CAC" w:rsidP="009C772F">
      <w:pPr>
        <w:pStyle w:val="BodyNormal"/>
        <w:rPr>
          <w:i/>
          <w:iCs/>
        </w:rPr>
      </w:pPr>
      <w:r w:rsidRPr="00FA271D">
        <w:t>"Dad, I</w:t>
      </w:r>
      <w:r w:rsidR="00FA29FF">
        <w:t>’m</w:t>
      </w:r>
      <w:r w:rsidRPr="00FA271D">
        <w:t xml:space="preserve"> sorry that I've endangered my family; I'm so sorry."</w:t>
      </w:r>
    </w:p>
    <w:p w14:paraId="66F2DB71" w14:textId="77777777" w:rsidR="00A55CAC" w:rsidRPr="00FA271D" w:rsidRDefault="00A55CAC" w:rsidP="009C772F">
      <w:pPr>
        <w:pStyle w:val="BodyNormal"/>
        <w:rPr>
          <w:i/>
          <w:iCs/>
        </w:rPr>
      </w:pPr>
      <w:r w:rsidRPr="00FA271D">
        <w:t>"Not another word like that, son. We're proud of your police work."</w:t>
      </w:r>
    </w:p>
    <w:p w14:paraId="426CEDED" w14:textId="4CF1F15A" w:rsidR="00C8454E" w:rsidRDefault="00397E03" w:rsidP="009C772F">
      <w:pPr>
        <w:pStyle w:val="BodyNormal"/>
      </w:pPr>
      <w:r w:rsidRPr="00FA271D">
        <w:t xml:space="preserve">Deputy Superintendent Shannon </w:t>
      </w:r>
      <w:r w:rsidR="00A55CAC" w:rsidRPr="00FA271D">
        <w:t xml:space="preserve">walked up. </w:t>
      </w:r>
    </w:p>
    <w:p w14:paraId="0DD96ED2" w14:textId="25F22AC0" w:rsidR="00A55CAC" w:rsidRPr="00FA271D" w:rsidRDefault="00A55CAC" w:rsidP="009C772F">
      <w:pPr>
        <w:pStyle w:val="BodyNormal"/>
        <w:rPr>
          <w:i/>
          <w:iCs/>
        </w:rPr>
      </w:pPr>
      <w:r w:rsidRPr="00FA271D">
        <w:t>"</w:t>
      </w:r>
      <w:r w:rsidR="00936EFD">
        <w:t>Officer Merrick</w:t>
      </w:r>
      <w:r w:rsidRPr="00FA271D">
        <w:t xml:space="preserve">, I'm glad you are here. We need to protect </w:t>
      </w:r>
      <w:proofErr w:type="gramStart"/>
      <w:r w:rsidRPr="00FA271D">
        <w:t>your</w:t>
      </w:r>
      <w:proofErr w:type="gramEnd"/>
      <w:r w:rsidRPr="00FA271D">
        <w:t xml:space="preserve"> family. Where should we start, John?"</w:t>
      </w:r>
    </w:p>
    <w:p w14:paraId="697D2FED" w14:textId="1CA10095" w:rsidR="00A55CAC" w:rsidRPr="00FA271D" w:rsidRDefault="00A55CAC" w:rsidP="009C772F">
      <w:pPr>
        <w:pStyle w:val="BodyNormal"/>
        <w:rPr>
          <w:i/>
          <w:iCs/>
        </w:rPr>
      </w:pPr>
      <w:r w:rsidRPr="00FA271D">
        <w:t>"</w:t>
      </w:r>
      <w:r w:rsidR="00397E03">
        <w:t>Linda</w:t>
      </w:r>
      <w:r w:rsidRPr="00FA271D">
        <w:t xml:space="preserve">, we need to </w:t>
      </w:r>
      <w:del w:id="1278" w:author="Author">
        <w:r w:rsidRPr="00FA271D" w:rsidDel="00C3330D">
          <w:delText xml:space="preserve">secure my wife, Anne, </w:delText>
        </w:r>
        <w:r w:rsidDel="00C3330D">
          <w:delText>and m</w:delText>
        </w:r>
        <w:r w:rsidRPr="00FA271D" w:rsidDel="00C3330D">
          <w:delText>y son, Ben</w:delText>
        </w:r>
        <w:r w:rsidDel="00C3330D">
          <w:delText xml:space="preserve">, at our law offices </w:delText>
        </w:r>
        <w:r w:rsidRPr="00FA271D" w:rsidDel="00C3330D">
          <w:delText>right awa</w:delText>
        </w:r>
      </w:del>
      <w:ins w:id="1279" w:author="Author">
        <w:del w:id="1280" w:author="Author">
          <w:r w:rsidR="00C90A7C" w:rsidDel="00C3330D">
            <w:delText>immediatel</w:delText>
          </w:r>
        </w:del>
      </w:ins>
      <w:del w:id="1281" w:author="Author">
        <w:r w:rsidRPr="00FA271D" w:rsidDel="00C3330D">
          <w:delText>y</w:delText>
        </w:r>
      </w:del>
      <w:ins w:id="1282" w:author="Author">
        <w:r w:rsidR="00C3330D">
          <w:t>immediately secure my wife, Anne, and my son, Ben, at our law offices</w:t>
        </w:r>
      </w:ins>
      <w:r w:rsidRPr="00FA271D">
        <w:t xml:space="preserve">. Can you call the </w:t>
      </w:r>
      <w:r>
        <w:t>Highland Park</w:t>
      </w:r>
      <w:r w:rsidRPr="00FA271D">
        <w:t xml:space="preserve"> PD and get them to send a couple of patrol cars to our home on 9</w:t>
      </w:r>
      <w:r w:rsidR="00811EBD">
        <w:t>1</w:t>
      </w:r>
      <w:r w:rsidRPr="00FA271D">
        <w:t xml:space="preserve"> </w:t>
      </w:r>
      <w:del w:id="1283" w:author="Author">
        <w:r w:rsidDel="005B746D">
          <w:delText>Hazel</w:delText>
        </w:r>
        <w:r w:rsidRPr="00FA271D" w:rsidDel="005B746D">
          <w:delText xml:space="preserve"> </w:delText>
        </w:r>
        <w:r w:rsidDel="005B746D">
          <w:delText>Avenue</w:delText>
        </w:r>
      </w:del>
      <w:ins w:id="1284" w:author="Author">
        <w:r w:rsidR="005B746D">
          <w:t>Lake Vista Road</w:t>
        </w:r>
      </w:ins>
      <w:r w:rsidRPr="00FA271D">
        <w:t>? I'll have one of my law partners contract a security firm to go there later today to safeguard our home. My daughter-in-law is Willie Brant</w:t>
      </w:r>
      <w:r>
        <w:t>. S</w:t>
      </w:r>
      <w:r w:rsidRPr="00FA271D">
        <w:t>he's a Public Defender and is in the Daley Center today."</w:t>
      </w:r>
    </w:p>
    <w:p w14:paraId="4175F25C" w14:textId="77777777" w:rsidR="00C8454E" w:rsidRDefault="00A55CAC" w:rsidP="009C772F">
      <w:pPr>
        <w:pStyle w:val="BodyNormal"/>
      </w:pPr>
      <w:r w:rsidRPr="00FA271D">
        <w:t>"Consider it done</w:t>
      </w:r>
      <w:r w:rsidR="00C8454E">
        <w:t>.</w:t>
      </w:r>
      <w:r w:rsidRPr="00FA271D">
        <w:t xml:space="preserve">" </w:t>
      </w:r>
    </w:p>
    <w:p w14:paraId="78760D0E" w14:textId="4DA476E8" w:rsidR="006571FC" w:rsidRDefault="00D25B97" w:rsidP="009C772F">
      <w:pPr>
        <w:pStyle w:val="BodyNormal"/>
        <w:rPr>
          <w:ins w:id="1285" w:author="Author"/>
        </w:rPr>
      </w:pPr>
      <w:r w:rsidRPr="00FA271D">
        <w:t>More</w:t>
      </w:r>
      <w:r w:rsidR="00A55CAC" w:rsidRPr="00FA271D">
        <w:t xml:space="preserve"> police showed up, and </w:t>
      </w:r>
      <w:r w:rsidR="00397E03" w:rsidRPr="00FA271D">
        <w:t xml:space="preserve">Deputy Superintendent Shannon </w:t>
      </w:r>
      <w:r>
        <w:t>closed</w:t>
      </w:r>
      <w:r w:rsidR="00A55CAC" w:rsidRPr="00FA271D">
        <w:t xml:space="preserve"> the intersection a</w:t>
      </w:r>
      <w:r w:rsidR="00A55CAC">
        <w:t>nd</w:t>
      </w:r>
      <w:r w:rsidR="00A55CAC" w:rsidRPr="00FA271D">
        <w:t xml:space="preserve"> the street adjacent to the restaurant. A crowd of television and print vans showed up</w:t>
      </w:r>
      <w:r w:rsidR="00A55CAC">
        <w:t>,</w:t>
      </w:r>
      <w:r w:rsidR="00A55CAC" w:rsidRPr="00FA271D">
        <w:t xml:space="preserve"> with reporters clamoring for information.</w:t>
      </w:r>
      <w:r w:rsidR="00493E37">
        <w:t xml:space="preserve"> </w:t>
      </w:r>
      <w:r w:rsidR="00A55CAC" w:rsidRPr="00FA271D">
        <w:t xml:space="preserve">Climbing out of the </w:t>
      </w:r>
      <w:del w:id="1286" w:author="Author">
        <w:r w:rsidR="00A55CAC" w:rsidRPr="00FA271D" w:rsidDel="000F298A">
          <w:delText>Sun-Times</w:delText>
        </w:r>
      </w:del>
      <w:ins w:id="1287" w:author="Author">
        <w:r w:rsidR="000F298A">
          <w:t>Sentinel</w:t>
        </w:r>
        <w:del w:id="1288" w:author="Author">
          <w:r w:rsidR="000F298A" w:rsidDel="001A437B">
            <w:delText xml:space="preserve"> </w:delText>
          </w:r>
        </w:del>
      </w:ins>
      <w:r w:rsidR="00A55CAC" w:rsidRPr="00FA271D">
        <w:t xml:space="preserve"> van was Natalie Rumsfort. Approaching the police tape</w:t>
      </w:r>
      <w:r w:rsidR="00A55CAC">
        <w:t xml:space="preserve"> </w:t>
      </w:r>
      <w:r w:rsidR="00A55CAC" w:rsidRPr="00FA271D">
        <w:t>line they had set up around the crime scene, she smiled at one of the officers</w:t>
      </w:r>
      <w:r w:rsidR="00534E89">
        <w:t>.</w:t>
      </w:r>
      <w:del w:id="1289" w:author="Author">
        <w:r w:rsidR="00A55CAC" w:rsidRPr="00FA271D" w:rsidDel="006571FC">
          <w:delText xml:space="preserve">: </w:delText>
        </w:r>
      </w:del>
    </w:p>
    <w:p w14:paraId="7A39F119" w14:textId="6F966A39" w:rsidR="00A55CAC" w:rsidRPr="00FA271D" w:rsidRDefault="00A55CAC" w:rsidP="009C772F">
      <w:pPr>
        <w:pStyle w:val="BodyNormal"/>
        <w:rPr>
          <w:i/>
          <w:iCs/>
        </w:rPr>
      </w:pPr>
      <w:r w:rsidRPr="00FA271D">
        <w:t>"What happened here?"</w:t>
      </w:r>
    </w:p>
    <w:p w14:paraId="1BE33AC2" w14:textId="1922D55B" w:rsidR="00A55CAC" w:rsidRPr="006571FC" w:rsidRDefault="00A55CAC" w:rsidP="009C772F">
      <w:pPr>
        <w:pStyle w:val="BodyNormal"/>
        <w:rPr>
          <w:rPrChange w:id="1290" w:author="Author">
            <w:rPr>
              <w:i/>
              <w:iCs/>
            </w:rPr>
          </w:rPrChange>
        </w:rPr>
      </w:pPr>
      <w:r w:rsidRPr="006571FC">
        <w:t>"Apparently, there was an attempted assassination. No fatalities, I hear."</w:t>
      </w:r>
    </w:p>
    <w:p w14:paraId="7751D374" w14:textId="77777777" w:rsidR="00A55CAC" w:rsidRPr="00FA271D" w:rsidRDefault="00A55CAC" w:rsidP="009C772F">
      <w:pPr>
        <w:pStyle w:val="BodyNormal"/>
        <w:rPr>
          <w:i/>
          <w:iCs/>
        </w:rPr>
      </w:pPr>
      <w:r w:rsidRPr="00FA271D">
        <w:lastRenderedPageBreak/>
        <w:t>"Do you know who the targets were?"</w:t>
      </w:r>
    </w:p>
    <w:p w14:paraId="192A0513" w14:textId="354D226A" w:rsidR="00A55CAC" w:rsidRPr="00FA271D" w:rsidRDefault="00A55CAC" w:rsidP="009C772F">
      <w:pPr>
        <w:pStyle w:val="BodyNormal"/>
        <w:rPr>
          <w:i/>
          <w:iCs/>
        </w:rPr>
      </w:pPr>
      <w:r w:rsidRPr="00FA271D">
        <w:t>"A couple of lawyers name</w:t>
      </w:r>
      <w:r w:rsidR="00F01937">
        <w:t>d</w:t>
      </w:r>
      <w:r w:rsidRPr="00FA271D">
        <w:t xml:space="preserve"> Merrick. Sorry, </w:t>
      </w:r>
      <w:ins w:id="1291" w:author="Author">
        <w:r w:rsidR="00401A22">
          <w:t xml:space="preserve">I </w:t>
        </w:r>
      </w:ins>
      <w:r w:rsidRPr="00FA271D">
        <w:t>don't know much more than that."</w:t>
      </w:r>
    </w:p>
    <w:p w14:paraId="6FA57039" w14:textId="72FF5162" w:rsidR="00C8454E" w:rsidRDefault="00A55CAC" w:rsidP="009C772F">
      <w:pPr>
        <w:pStyle w:val="BodyNormal"/>
      </w:pPr>
      <w:r w:rsidRPr="00FA271D">
        <w:t xml:space="preserve">Natalie moved through the crowd that was growing by the minute. Reaching the sidewalk, she turned and collided with a woman. </w:t>
      </w:r>
    </w:p>
    <w:p w14:paraId="7C116E29" w14:textId="64DF9008" w:rsidR="00A55CAC" w:rsidRPr="00FA271D" w:rsidRDefault="00A55CAC" w:rsidP="009C772F">
      <w:pPr>
        <w:pStyle w:val="BodyNormal"/>
        <w:rPr>
          <w:i/>
          <w:iCs/>
        </w:rPr>
      </w:pPr>
      <w:r w:rsidRPr="00FA271D">
        <w:t>"Oh, I'm sorry," Natalie said.</w:t>
      </w:r>
    </w:p>
    <w:p w14:paraId="43BC06F1" w14:textId="446D3E2E" w:rsidR="00A55CAC" w:rsidRPr="00FA271D" w:rsidRDefault="00A55CAC" w:rsidP="009C772F">
      <w:pPr>
        <w:pStyle w:val="BodyNormal"/>
        <w:rPr>
          <w:i/>
          <w:iCs/>
        </w:rPr>
      </w:pPr>
      <w:r w:rsidRPr="00FA271D">
        <w:t>The young woman said nothing</w:t>
      </w:r>
      <w:del w:id="1292" w:author="Author">
        <w:r w:rsidRPr="00FA271D" w:rsidDel="00401A22">
          <w:delText>,</w:delText>
        </w:r>
      </w:del>
      <w:r w:rsidRPr="00FA271D">
        <w:t xml:space="preserve"> </w:t>
      </w:r>
      <w:ins w:id="1293" w:author="Author">
        <w:r w:rsidR="00401A22">
          <w:t xml:space="preserve">and </w:t>
        </w:r>
      </w:ins>
      <w:del w:id="1294" w:author="Author">
        <w:r w:rsidRPr="00FA271D" w:rsidDel="00401A22">
          <w:delText xml:space="preserve">just </w:delText>
        </w:r>
      </w:del>
      <w:r w:rsidRPr="00FA271D">
        <w:t xml:space="preserve">stared at Natalie with just </w:t>
      </w:r>
      <w:del w:id="1295" w:author="Author">
        <w:r w:rsidRPr="00FA271D" w:rsidDel="00DD238B">
          <w:delText xml:space="preserve">the </w:delText>
        </w:r>
      </w:del>
      <w:ins w:id="1296" w:author="Author">
        <w:r w:rsidR="00DD238B">
          <w:t>a</w:t>
        </w:r>
        <w:r w:rsidR="00DD238B" w:rsidRPr="00FA271D">
          <w:t xml:space="preserve"> </w:t>
        </w:r>
      </w:ins>
      <w:r w:rsidRPr="00FA271D">
        <w:t xml:space="preserve">hint of a smile. Trained to notice things, Natalie observed that the woman </w:t>
      </w:r>
      <w:del w:id="1297" w:author="Author">
        <w:r w:rsidRPr="00FA271D" w:rsidDel="00C90A7C">
          <w:delText>had on</w:delText>
        </w:r>
      </w:del>
      <w:ins w:id="1298" w:author="Author">
        <w:r w:rsidR="00C90A7C">
          <w:t>wore</w:t>
        </w:r>
      </w:ins>
      <w:r w:rsidRPr="00FA271D">
        <w:t xml:space="preserve"> cream-colored yoga pants </w:t>
      </w:r>
      <w:r w:rsidR="00A01A1A">
        <w:t xml:space="preserve">and </w:t>
      </w:r>
      <w:r w:rsidRPr="00FA271D">
        <w:t>a light blue T-shirt</w:t>
      </w:r>
      <w:r w:rsidR="00A01A1A">
        <w:t>.</w:t>
      </w:r>
      <w:r w:rsidRPr="00FA271D">
        <w:t xml:space="preserve"> </w:t>
      </w:r>
      <w:del w:id="1299" w:author="Author">
        <w:r w:rsidR="00A013FA" w:rsidDel="00DD4F87">
          <w:delText xml:space="preserve">Her </w:delText>
        </w:r>
      </w:del>
      <w:ins w:id="1300" w:author="Author">
        <w:r w:rsidR="00DD4F87">
          <w:t xml:space="preserve">She had </w:t>
        </w:r>
      </w:ins>
      <w:del w:id="1301" w:author="Author">
        <w:r w:rsidR="00F00E15" w:rsidDel="005B746D">
          <w:delText>oversized</w:delText>
        </w:r>
        <w:r w:rsidRPr="00FA271D" w:rsidDel="005B746D">
          <w:delText xml:space="preserve"> sunglasses</w:delText>
        </w:r>
        <w:r w:rsidR="00A013FA" w:rsidDel="005B746D">
          <w:delText xml:space="preserve"> were framed by her </w:delText>
        </w:r>
        <w:r w:rsidRPr="00FA271D" w:rsidDel="005B746D">
          <w:delText>beautiful straight black hair</w:delText>
        </w:r>
      </w:del>
      <w:ins w:id="1302" w:author="Author">
        <w:r w:rsidR="005B746D">
          <w:t>beautiful</w:t>
        </w:r>
      </w:ins>
      <w:r w:rsidR="00C87F0E">
        <w:t>,</w:t>
      </w:r>
      <w:ins w:id="1303" w:author="Author">
        <w:r w:rsidR="005B746D">
          <w:t xml:space="preserve"> straight black hair </w:t>
        </w:r>
        <w:r w:rsidR="00DD4F87">
          <w:t xml:space="preserve">that </w:t>
        </w:r>
        <w:r w:rsidR="005B746D">
          <w:t>framed her oversized sunglasses</w:t>
        </w:r>
      </w:ins>
      <w:r w:rsidRPr="00FA271D">
        <w:t>. Her face was pretty, with freckles all over her nose and face. There was just one problem</w:t>
      </w:r>
      <w:r w:rsidR="00C87F0E">
        <w:t>:</w:t>
      </w:r>
      <w:r w:rsidRPr="00FA271D">
        <w:t xml:space="preserve"> she was wearing a wig. Natalie could see </w:t>
      </w:r>
      <w:del w:id="1304" w:author="Author">
        <w:r w:rsidRPr="00FA271D" w:rsidDel="00C90A7C">
          <w:delText xml:space="preserve">just </w:delText>
        </w:r>
      </w:del>
      <w:r w:rsidRPr="00FA271D">
        <w:t>a hint of blond hair peeking out near her temple, something most people would miss.</w:t>
      </w:r>
    </w:p>
    <w:p w14:paraId="0127ED91" w14:textId="77777777" w:rsidR="00C8454E" w:rsidRDefault="00A55CAC" w:rsidP="009C772F">
      <w:pPr>
        <w:pStyle w:val="BodyNormal"/>
      </w:pPr>
      <w:r w:rsidRPr="00FA271D">
        <w:t xml:space="preserve">Natalie reached out and gripped the woman's left wrist. </w:t>
      </w:r>
    </w:p>
    <w:p w14:paraId="1F6322B2" w14:textId="38CF3B6F" w:rsidR="00A55CAC" w:rsidRPr="00FA271D" w:rsidRDefault="00A55CAC" w:rsidP="009C772F">
      <w:pPr>
        <w:pStyle w:val="BodyNormal"/>
        <w:rPr>
          <w:i/>
          <w:iCs/>
        </w:rPr>
      </w:pPr>
      <w:r w:rsidRPr="00FA271D">
        <w:t>"Did you see what happened?"</w:t>
      </w:r>
    </w:p>
    <w:p w14:paraId="3936C3A8" w14:textId="3CCEF95B" w:rsidR="00A55CAC" w:rsidRPr="00FA271D" w:rsidRDefault="00A55CAC" w:rsidP="009C772F">
      <w:pPr>
        <w:pStyle w:val="BodyNormal"/>
        <w:rPr>
          <w:i/>
          <w:iCs/>
        </w:rPr>
      </w:pPr>
      <w:r w:rsidRPr="00FA271D">
        <w:t xml:space="preserve">The woman stared intently at her for a couple of seconds, her faint smile morphing </w:t>
      </w:r>
      <w:ins w:id="1305" w:author="Author">
        <w:r w:rsidR="00DD238B">
          <w:t>in</w:t>
        </w:r>
      </w:ins>
      <w:r w:rsidRPr="00FA271D">
        <w:t>to a more quizzical expression.</w:t>
      </w:r>
    </w:p>
    <w:p w14:paraId="04FCD854" w14:textId="21206997" w:rsidR="00A55CAC" w:rsidRPr="00FA271D" w:rsidRDefault="00A55CAC" w:rsidP="009C772F">
      <w:pPr>
        <w:pStyle w:val="BodyNormal"/>
        <w:rPr>
          <w:i/>
          <w:iCs/>
        </w:rPr>
      </w:pPr>
      <w:r w:rsidRPr="00FA271D">
        <w:t>"Tell me what you saw?"</w:t>
      </w:r>
    </w:p>
    <w:p w14:paraId="3A2EF12D" w14:textId="4826AA02" w:rsidR="00402BD6" w:rsidRDefault="00A55CAC" w:rsidP="009C772F">
      <w:pPr>
        <w:pStyle w:val="BodyNormal"/>
        <w:sectPr w:rsidR="00402BD6" w:rsidSect="003135B1">
          <w:type w:val="continuous"/>
          <w:pgSz w:w="8640" w:h="12960" w:code="1"/>
          <w:pgMar w:top="720" w:right="720" w:bottom="720" w:left="720" w:header="720" w:footer="720" w:gutter="720"/>
          <w:cols w:space="720"/>
          <w:titlePg/>
          <w:docGrid w:linePitch="360"/>
        </w:sectPr>
      </w:pPr>
      <w:r w:rsidRPr="00FA271D">
        <w:t xml:space="preserve">In a </w:t>
      </w:r>
      <w:del w:id="1306" w:author="Author">
        <w:r w:rsidRPr="00FA271D" w:rsidDel="005658F7">
          <w:delText>motion that was both smooth and practiced</w:delText>
        </w:r>
      </w:del>
      <w:ins w:id="1307" w:author="Author">
        <w:r w:rsidR="005658F7">
          <w:t>smooth and practiced motion</w:t>
        </w:r>
      </w:ins>
      <w:r w:rsidRPr="00FA271D">
        <w:t>, the freckle-faced woman deftly moved her fingers to the top of Natalie's forearm, push</w:t>
      </w:r>
      <w:r w:rsidR="00A050BB">
        <w:t>ing and breaking</w:t>
      </w:r>
      <w:r w:rsidRPr="00FA271D">
        <w:t xml:space="preserve"> the grip. Natalie could feel the strength she possessed. The woman flashed a quick </w:t>
      </w:r>
      <w:r w:rsidRPr="00FA271D">
        <w:lastRenderedPageBreak/>
        <w:t xml:space="preserve">smile, turned, and walked swiftly away. She </w:t>
      </w:r>
      <w:proofErr w:type="gramStart"/>
      <w:r w:rsidRPr="00FA271D">
        <w:t>disappeared from view</w:t>
      </w:r>
      <w:proofErr w:type="gramEnd"/>
      <w:r w:rsidRPr="00FA271D">
        <w:t xml:space="preserve"> in a matter of seconds.</w:t>
      </w:r>
      <w:bookmarkStart w:id="1308" w:name="_Toc30055650"/>
    </w:p>
    <w:p w14:paraId="0FC83680" w14:textId="728AF56B" w:rsidR="00161CF5" w:rsidRPr="00295C50" w:rsidRDefault="00161CF5" w:rsidP="00295C50">
      <w:pPr>
        <w:pStyle w:val="ChapterNumber"/>
      </w:pPr>
      <w:r w:rsidRPr="004376FE">
        <w:lastRenderedPageBreak/>
        <w:t>CHAPTER</w:t>
      </w:r>
      <w:r w:rsidR="00295C50">
        <w:t xml:space="preserve">    6</w:t>
      </w:r>
    </w:p>
    <w:p w14:paraId="7432C80D" w14:textId="0840E3E1" w:rsidR="00A55CAC" w:rsidRPr="00FA271D" w:rsidRDefault="00A55CAC" w:rsidP="00A55CAC">
      <w:pPr>
        <w:pStyle w:val="ChapterTitle"/>
      </w:pPr>
      <w:bookmarkStart w:id="1309" w:name="_Toc197338817"/>
      <w:r w:rsidRPr="00FA271D">
        <w:t>The Merrick Family</w:t>
      </w:r>
      <w:bookmarkEnd w:id="1308"/>
      <w:bookmarkEnd w:id="1309"/>
    </w:p>
    <w:p w14:paraId="5B319A06" w14:textId="07DC0F31" w:rsidR="00A55CAC" w:rsidRPr="00FA271D" w:rsidRDefault="0001745D" w:rsidP="00A55CAC">
      <w:pPr>
        <w:pStyle w:val="ASubheadLevel1"/>
      </w:pPr>
      <w:bookmarkStart w:id="1310" w:name="_Toc30055651"/>
      <w:bookmarkStart w:id="1311" w:name="_Toc197338818"/>
      <w:r>
        <w:t>Imer Bisha</w:t>
      </w:r>
      <w:r w:rsidR="00A55CAC" w:rsidRPr="00FA271D">
        <w:t xml:space="preserve"> Reacts</w:t>
      </w:r>
      <w:bookmarkEnd w:id="1310"/>
      <w:bookmarkEnd w:id="1311"/>
    </w:p>
    <w:p w14:paraId="18EEC966" w14:textId="503BB7CE" w:rsidR="00A55CAC" w:rsidRPr="00FA271D" w:rsidRDefault="00A55CAC" w:rsidP="009C772F">
      <w:pPr>
        <w:pStyle w:val="BodyNormal"/>
        <w:rPr>
          <w:i/>
          <w:iCs/>
        </w:rPr>
      </w:pPr>
      <w:bookmarkStart w:id="1312" w:name="Everyone_Reacts"/>
      <w:bookmarkEnd w:id="1312"/>
      <w:r w:rsidRPr="00FA271D">
        <w:t xml:space="preserve">"Tell me what the </w:t>
      </w:r>
      <w:r>
        <w:t>hell</w:t>
      </w:r>
      <w:r w:rsidRPr="00FA271D">
        <w:t xml:space="preserve"> is going on?" Imer</w:t>
      </w:r>
      <w:r w:rsidR="00103ECC">
        <w:t xml:space="preserve"> </w:t>
      </w:r>
      <w:r w:rsidR="005F10B3">
        <w:t>said</w:t>
      </w:r>
      <w:r w:rsidRPr="00FA271D">
        <w:t>.</w:t>
      </w:r>
    </w:p>
    <w:p w14:paraId="1BB11324" w14:textId="77777777" w:rsidR="00A55CAC" w:rsidRPr="00FA271D" w:rsidRDefault="00A55CAC" w:rsidP="009C772F">
      <w:pPr>
        <w:pStyle w:val="BodyNormal"/>
        <w:rPr>
          <w:i/>
          <w:iCs/>
        </w:rPr>
      </w:pPr>
      <w:r w:rsidRPr="00FA271D">
        <w:t>"We don't know. We don't know. All the cameras in the area have frozen," Yilka said.</w:t>
      </w:r>
    </w:p>
    <w:p w14:paraId="733811AF" w14:textId="0907A407" w:rsidR="00A55CAC" w:rsidRDefault="00234751" w:rsidP="009C772F">
      <w:pPr>
        <w:pStyle w:val="BodyNormal"/>
      </w:pPr>
      <w:r>
        <w:t>Twenty-five</w:t>
      </w:r>
      <w:r w:rsidR="00A55CAC" w:rsidRPr="00FA271D">
        <w:t xml:space="preserve"> minutes passed, and suddenly</w:t>
      </w:r>
      <w:r w:rsidR="007946CB">
        <w:t>,</w:t>
      </w:r>
      <w:r w:rsidR="00A55CAC" w:rsidRPr="00FA271D">
        <w:t xml:space="preserve"> the cameras started jiggling and </w:t>
      </w:r>
      <w:r w:rsidR="00100B79">
        <w:t>returned</w:t>
      </w:r>
      <w:r w:rsidR="00A55CAC">
        <w:t xml:space="preserve"> </w:t>
      </w:r>
      <w:r w:rsidR="00A55CAC" w:rsidRPr="00FA271D">
        <w:t xml:space="preserve">to full motion. Lewis peered at the several images. </w:t>
      </w:r>
    </w:p>
    <w:p w14:paraId="490B5CF6" w14:textId="3E028229" w:rsidR="00A55CAC" w:rsidRPr="00FA271D" w:rsidRDefault="00A55CAC" w:rsidP="009C772F">
      <w:pPr>
        <w:pStyle w:val="BodyNormal"/>
        <w:rPr>
          <w:i/>
          <w:iCs/>
        </w:rPr>
      </w:pPr>
      <w:r w:rsidRPr="00FA271D">
        <w:t xml:space="preserve">"Imer, the cameras are back. Looking at the one </w:t>
      </w:r>
      <w:del w:id="1313" w:author="Author">
        <w:r w:rsidRPr="00FA271D" w:rsidDel="006D4325">
          <w:delText xml:space="preserve">from </w:delText>
        </w:r>
      </w:del>
      <w:r w:rsidRPr="00FA271D">
        <w:t xml:space="preserve">across the restaurant, I can see Nick and Lukas sitting against the </w:t>
      </w:r>
      <w:r>
        <w:t>adjacent building wall</w:t>
      </w:r>
      <w:r w:rsidRPr="00FA271D">
        <w:t>, trussed up with zip</w:t>
      </w:r>
      <w:del w:id="1314" w:author="Author">
        <w:r w:rsidRPr="00FA271D" w:rsidDel="00943C0C">
          <w:delText>-</w:delText>
        </w:r>
      </w:del>
      <w:ins w:id="1315" w:author="Author">
        <w:r w:rsidR="00943C0C">
          <w:t xml:space="preserve"> </w:t>
        </w:r>
      </w:ins>
      <w:r w:rsidRPr="00FA271D">
        <w:t>ties. Looking at the camera across the intersection, I see an EMT vehicle among</w:t>
      </w:r>
      <w:ins w:id="1316" w:author="Author">
        <w:r w:rsidR="005B746D">
          <w:t xml:space="preserve"> the</w:t>
        </w:r>
      </w:ins>
      <w:r w:rsidRPr="00FA271D">
        <w:t xml:space="preserve"> </w:t>
      </w:r>
      <w:del w:id="1317" w:author="Author">
        <w:r w:rsidRPr="00FA271D" w:rsidDel="005B746D">
          <w:delText xml:space="preserve">all the </w:delText>
        </w:r>
      </w:del>
      <w:r w:rsidRPr="00FA271D">
        <w:t xml:space="preserve">police cars. I'll try to zoom in; this is a very high-resolution camera. OK, I can see medics treating John Merrick and his daughter. He's bleeding from the scalp; she looks like she's uninjured. Uh Oh, I see </w:t>
      </w:r>
      <w:r w:rsidR="008653BB">
        <w:t>Deputy</w:t>
      </w:r>
      <w:r w:rsidR="00632881">
        <w:t xml:space="preserve"> </w:t>
      </w:r>
      <w:r w:rsidRPr="00FA271D">
        <w:t xml:space="preserve">Superintendent </w:t>
      </w:r>
      <w:r w:rsidR="00632881">
        <w:t>Shannon</w:t>
      </w:r>
      <w:r w:rsidRPr="00FA271D">
        <w:t xml:space="preserve"> directing things. It looks like another </w:t>
      </w:r>
      <w:r>
        <w:t>monumental screw-up</w:t>
      </w:r>
      <w:r w:rsidRPr="00FA271D">
        <w:t xml:space="preserve">, Imer. The cops have </w:t>
      </w:r>
      <w:del w:id="1318" w:author="Author">
        <w:r w:rsidRPr="00FA271D" w:rsidDel="00C65796">
          <w:delText xml:space="preserve">nabbed </w:delText>
        </w:r>
      </w:del>
      <w:ins w:id="1319" w:author="Author">
        <w:r w:rsidR="00C65796">
          <w:t>arrest</w:t>
        </w:r>
        <w:r w:rsidR="00C65796" w:rsidRPr="00FA271D">
          <w:t xml:space="preserve">ed </w:t>
        </w:r>
      </w:ins>
      <w:r w:rsidRPr="00FA271D">
        <w:t>our boys."</w:t>
      </w:r>
    </w:p>
    <w:p w14:paraId="072B3B1F" w14:textId="77777777" w:rsidR="006571FC" w:rsidRDefault="00A55CAC" w:rsidP="009C772F">
      <w:pPr>
        <w:pStyle w:val="BodyNormal"/>
        <w:rPr>
          <w:ins w:id="1320" w:author="Author"/>
        </w:rPr>
      </w:pPr>
      <w:r w:rsidRPr="00FA271D">
        <w:t>There was a long period of silence from Imer. Finally, he spoke up.</w:t>
      </w:r>
    </w:p>
    <w:p w14:paraId="53FA22E8" w14:textId="206BBA35" w:rsidR="00A55CAC" w:rsidRPr="00FA271D" w:rsidRDefault="00A55CAC" w:rsidP="009C772F">
      <w:pPr>
        <w:pStyle w:val="BodyNormal"/>
        <w:rPr>
          <w:i/>
          <w:iCs/>
        </w:rPr>
      </w:pPr>
      <w:del w:id="1321" w:author="Author">
        <w:r w:rsidRPr="00FA271D" w:rsidDel="006571FC">
          <w:delText xml:space="preserve"> </w:delText>
        </w:r>
      </w:del>
      <w:r w:rsidRPr="00FA271D">
        <w:t>"Yilka, leave the room."</w:t>
      </w:r>
    </w:p>
    <w:p w14:paraId="3E19FA72" w14:textId="77777777" w:rsidR="00A55CAC" w:rsidRPr="00FA271D" w:rsidRDefault="00A55CAC" w:rsidP="009C772F">
      <w:pPr>
        <w:pStyle w:val="BodyNormal"/>
        <w:rPr>
          <w:i/>
          <w:iCs/>
        </w:rPr>
      </w:pPr>
      <w:r w:rsidRPr="00FA271D">
        <w:t>"Am I in trouble, Boss?"</w:t>
      </w:r>
    </w:p>
    <w:p w14:paraId="61658E01" w14:textId="77777777" w:rsidR="006D4325" w:rsidRDefault="00A55CAC" w:rsidP="009C772F">
      <w:pPr>
        <w:pStyle w:val="BodyNormal"/>
        <w:rPr>
          <w:ins w:id="1322" w:author="Author"/>
        </w:rPr>
      </w:pPr>
      <w:r w:rsidRPr="00FA271D">
        <w:lastRenderedPageBreak/>
        <w:t>"No, my friend. But I want to speak with Dr. Morton alone."</w:t>
      </w:r>
    </w:p>
    <w:p w14:paraId="05A9AAEE" w14:textId="3CCB616E" w:rsidR="00A55CAC" w:rsidRPr="00FA271D" w:rsidRDefault="00A55CAC" w:rsidP="009C772F">
      <w:pPr>
        <w:pStyle w:val="BodyNormal"/>
        <w:rPr>
          <w:i/>
          <w:iCs/>
        </w:rPr>
      </w:pPr>
      <w:del w:id="1323" w:author="Author">
        <w:r w:rsidRPr="00FA271D" w:rsidDel="006D4325">
          <w:delText xml:space="preserve"> </w:delText>
        </w:r>
      </w:del>
      <w:r w:rsidRPr="00FA271D">
        <w:t>Yilka got up and left the secure room, closing the door.</w:t>
      </w:r>
    </w:p>
    <w:p w14:paraId="590F12D3" w14:textId="0F0CD185" w:rsidR="00A55CAC" w:rsidRDefault="00A55CAC" w:rsidP="009C772F">
      <w:pPr>
        <w:pStyle w:val="BodyNormal"/>
      </w:pPr>
      <w:r w:rsidRPr="00FA271D">
        <w:t>"Lewis, what do you think is going on?"</w:t>
      </w:r>
    </w:p>
    <w:p w14:paraId="3C623422" w14:textId="1EFB465F" w:rsidR="000C025C" w:rsidRDefault="009D03A7" w:rsidP="009C772F">
      <w:pPr>
        <w:pStyle w:val="BodyNormal"/>
      </w:pPr>
      <w:r>
        <w:t xml:space="preserve">“Somebody is tipping off the </w:t>
      </w:r>
      <w:r w:rsidR="000D4918">
        <w:t>p</w:t>
      </w:r>
      <w:r>
        <w:t xml:space="preserve">olice about our </w:t>
      </w:r>
      <w:r w:rsidR="00F425FE">
        <w:t xml:space="preserve">plans, Imer. We’ve got a mole in our organization. </w:t>
      </w:r>
      <w:r w:rsidR="009E732F">
        <w:t>The cops are shutting down selected city security cameras to mask what they are doing</w:t>
      </w:r>
      <w:r w:rsidR="004A2032">
        <w:t>.</w:t>
      </w:r>
      <w:r w:rsidR="000C025C">
        <w:t>”</w:t>
      </w:r>
    </w:p>
    <w:p w14:paraId="5C762A38" w14:textId="53BA878B" w:rsidR="00F5487B" w:rsidRDefault="00D352BC" w:rsidP="009C772F">
      <w:pPr>
        <w:pStyle w:val="BodyNormal"/>
      </w:pPr>
      <w:r>
        <w:t xml:space="preserve">“Lendina gets back from Seattle in a couple of days. She vetted </w:t>
      </w:r>
      <w:r w:rsidR="005F10B3">
        <w:t>every</w:t>
      </w:r>
      <w:r w:rsidR="00563CA9">
        <w:t xml:space="preserve"> employee here. We need her input </w:t>
      </w:r>
      <w:r w:rsidR="00AA5184">
        <w:t xml:space="preserve">before embarking on mole hunting. In any case, let’s lay off operations against </w:t>
      </w:r>
      <w:r w:rsidR="00BB63AB">
        <w:t>Officer Merrick’s family for a few days</w:t>
      </w:r>
      <w:r w:rsidR="000C2BDC">
        <w:t>.</w:t>
      </w:r>
      <w:r w:rsidR="00281833">
        <w:t>”</w:t>
      </w:r>
    </w:p>
    <w:p w14:paraId="71DE5AA7" w14:textId="23891CD8" w:rsidR="00281833" w:rsidRDefault="00281833" w:rsidP="009C772F">
      <w:pPr>
        <w:pStyle w:val="BodyNormal"/>
      </w:pPr>
      <w:r>
        <w:t xml:space="preserve">“Agreed, Imer. </w:t>
      </w:r>
      <w:r w:rsidR="00484A38">
        <w:t xml:space="preserve">I’ll be interested </w:t>
      </w:r>
      <w:r w:rsidR="003908DB">
        <w:t xml:space="preserve">in </w:t>
      </w:r>
      <w:r w:rsidR="00484A38">
        <w:t>what our lawyers say about</w:t>
      </w:r>
      <w:r w:rsidR="004844BB">
        <w:t xml:space="preserve"> </w:t>
      </w:r>
      <w:r w:rsidR="004844BB" w:rsidRPr="00FA271D">
        <w:t>Nick and Lukas</w:t>
      </w:r>
      <w:r w:rsidR="003908DB">
        <w:t xml:space="preserve"> when they call us for legal help.”</w:t>
      </w:r>
    </w:p>
    <w:p w14:paraId="79CE86D9" w14:textId="6F4B7206" w:rsidR="00952C52" w:rsidRPr="00FA271D" w:rsidRDefault="009D03A7" w:rsidP="009C772F">
      <w:pPr>
        <w:pStyle w:val="BodyNormal"/>
      </w:pPr>
      <w:r>
        <w:t xml:space="preserve"> </w:t>
      </w:r>
    </w:p>
    <w:p w14:paraId="13090991" w14:textId="2A8E119E" w:rsidR="00A55CAC" w:rsidRPr="00FA271D" w:rsidRDefault="00297DDA" w:rsidP="00297DDA">
      <w:pPr>
        <w:pStyle w:val="ASubheadLevel1"/>
      </w:pPr>
      <w:bookmarkStart w:id="1324" w:name="_Toc197338819"/>
      <w:r>
        <w:t>Police Analysis</w:t>
      </w:r>
      <w:bookmarkEnd w:id="1324"/>
    </w:p>
    <w:p w14:paraId="5CC0CBA7" w14:textId="453DEC0D" w:rsidR="00A55CAC" w:rsidRPr="00FA271D" w:rsidRDefault="00A55CAC" w:rsidP="009C772F">
      <w:pPr>
        <w:pStyle w:val="BodyNormal"/>
        <w:rPr>
          <w:i/>
          <w:iCs/>
        </w:rPr>
      </w:pPr>
      <w:r w:rsidRPr="00FA271D">
        <w:t xml:space="preserve">Deputy Superintendent Linda Shannon called an emergency council meeting in Walt Gerszewski's Precinct 9 headquarters. </w:t>
      </w:r>
      <w:r w:rsidR="00DC5CD6">
        <w:t xml:space="preserve">Walt </w:t>
      </w:r>
      <w:r w:rsidR="00AA4DEE">
        <w:t xml:space="preserve">selected a little-used meeting room </w:t>
      </w:r>
      <w:del w:id="1325" w:author="Author">
        <w:r w:rsidR="00AA4DEE" w:rsidDel="005B746D">
          <w:delText>that had</w:delText>
        </w:r>
      </w:del>
      <w:ins w:id="1326" w:author="Author">
        <w:r w:rsidR="005B746D">
          <w:t>with</w:t>
        </w:r>
      </w:ins>
      <w:r w:rsidR="00AA4DEE">
        <w:t xml:space="preserve"> no security cameras</w:t>
      </w:r>
      <w:r w:rsidR="00713C79">
        <w:t xml:space="preserve"> or recording equipment. </w:t>
      </w:r>
      <w:del w:id="1327" w:author="Author">
        <w:r w:rsidRPr="00FA271D" w:rsidDel="00A02136">
          <w:delText>Attending were Gabe Marecki</w:delText>
        </w:r>
        <w:r w:rsidR="003B062A" w:rsidDel="00A02136">
          <w:delText xml:space="preserve"> and</w:delText>
        </w:r>
        <w:r w:rsidRPr="00FA271D" w:rsidDel="00A02136">
          <w:delText xml:space="preserve"> Pietrina Cerrone</w:delText>
        </w:r>
        <w:r w:rsidR="00FB5F8D" w:rsidDel="00A02136">
          <w:delText xml:space="preserve"> of the FBI</w:delText>
        </w:r>
        <w:r w:rsidRPr="00FA271D" w:rsidDel="00A02136">
          <w:delText>, Commander</w:delText>
        </w:r>
        <w:r w:rsidR="00FB5F8D" w:rsidDel="00A02136">
          <w:delText>s Walt</w:delText>
        </w:r>
        <w:r w:rsidRPr="00FA271D" w:rsidDel="00A02136">
          <w:delText xml:space="preserve"> Gerszewski</w:delText>
        </w:r>
        <w:r w:rsidR="00FB5F8D" w:rsidDel="00A02136">
          <w:delText xml:space="preserve"> and</w:delText>
        </w:r>
        <w:r w:rsidRPr="00FA271D" w:rsidDel="00A02136">
          <w:delText xml:space="preserve"> Ryan DiMarco, and prosecutor Amanda Varian. </w:delText>
        </w:r>
      </w:del>
      <w:r w:rsidRPr="00FA271D">
        <w:t xml:space="preserve">Shannon </w:t>
      </w:r>
      <w:r w:rsidR="00FE10D2">
        <w:t>started</w:t>
      </w:r>
      <w:r w:rsidRPr="00FA271D">
        <w:t xml:space="preserve"> the </w:t>
      </w:r>
      <w:r w:rsidR="00CE03CC">
        <w:t>session</w:t>
      </w:r>
      <w:r w:rsidRPr="00FA271D">
        <w:t xml:space="preserve">. </w:t>
      </w:r>
    </w:p>
    <w:p w14:paraId="6B51A68C" w14:textId="15933F40" w:rsidR="00A55CAC" w:rsidRPr="00FA271D" w:rsidRDefault="00A55CAC" w:rsidP="009C772F">
      <w:pPr>
        <w:pStyle w:val="BodyNormal"/>
        <w:rPr>
          <w:i/>
          <w:iCs/>
        </w:rPr>
      </w:pPr>
      <w:r w:rsidRPr="00FA271D">
        <w:t xml:space="preserve">"OK, Let's go. First, the Merricks are in Rush Hospital </w:t>
      </w:r>
      <w:r w:rsidR="000C4248">
        <w:t xml:space="preserve">and are </w:t>
      </w:r>
      <w:r w:rsidRPr="00FA271D">
        <w:t xml:space="preserve">in satisfactory condition. The hospital </w:t>
      </w:r>
      <w:del w:id="1328" w:author="Author">
        <w:r w:rsidRPr="00FA271D" w:rsidDel="00002998">
          <w:delText xml:space="preserve">will </w:delText>
        </w:r>
      </w:del>
      <w:ins w:id="1329" w:author="Author">
        <w:r w:rsidR="00002998">
          <w:t>plans to</w:t>
        </w:r>
        <w:r w:rsidR="00002998" w:rsidRPr="00FA271D">
          <w:t xml:space="preserve"> </w:t>
        </w:r>
      </w:ins>
      <w:r w:rsidRPr="00FA271D">
        <w:t xml:space="preserve">discharge them tomorrow. </w:t>
      </w:r>
    </w:p>
    <w:p w14:paraId="366F43BE" w14:textId="72962271" w:rsidR="00A55CAC" w:rsidRPr="00FA271D" w:rsidRDefault="000C4248" w:rsidP="009C772F">
      <w:pPr>
        <w:pStyle w:val="BodyNormal"/>
        <w:rPr>
          <w:i/>
          <w:iCs/>
        </w:rPr>
      </w:pPr>
      <w:r>
        <w:lastRenderedPageBreak/>
        <w:t>“</w:t>
      </w:r>
      <w:r w:rsidR="00A55CAC" w:rsidRPr="00FA271D">
        <w:t>We identified the two perps, Nick Rexha and Lukas Jasari</w:t>
      </w:r>
      <w:ins w:id="1330" w:author="Author">
        <w:r w:rsidR="00C134DD">
          <w:t>,</w:t>
        </w:r>
      </w:ins>
      <w:del w:id="1331" w:author="Author">
        <w:r w:rsidR="00A55CAC" w:rsidRPr="00FA271D" w:rsidDel="00C134DD">
          <w:delText>.</w:delText>
        </w:r>
      </w:del>
      <w:r w:rsidR="00A55CAC" w:rsidRPr="00FA271D">
        <w:t xml:space="preserve"> </w:t>
      </w:r>
      <w:r>
        <w:t xml:space="preserve">who are </w:t>
      </w:r>
      <w:del w:id="1332" w:author="Author">
        <w:r w:rsidR="00A55CAC" w:rsidRPr="00FA271D" w:rsidDel="00C134DD">
          <w:delText xml:space="preserve">They are </w:delText>
        </w:r>
        <w:r w:rsidR="00A55CAC" w:rsidRPr="00FA271D" w:rsidDel="005B746D">
          <w:delText xml:space="preserve">native </w:delText>
        </w:r>
      </w:del>
      <w:r w:rsidR="00A55CAC" w:rsidRPr="00FA271D">
        <w:t>Americans of Albanian ancestry.</w:t>
      </w:r>
      <w:del w:id="1333" w:author="Author">
        <w:r w:rsidR="00A55CAC" w:rsidRPr="00FA271D" w:rsidDel="00C134DD">
          <w:delText xml:space="preserve"> There will be a bond hearing tomorrow morning;</w:delText>
        </w:r>
      </w:del>
      <w:r w:rsidR="00A55CAC" w:rsidRPr="00FA271D">
        <w:t xml:space="preserve"> Prosecutors are going for denial of bail</w:t>
      </w:r>
      <w:ins w:id="1334" w:author="Author">
        <w:r w:rsidR="00C134DD">
          <w:t xml:space="preserve"> at tomorrow’s bond hearing.</w:t>
        </w:r>
      </w:ins>
      <w:del w:id="1335" w:author="Author">
        <w:r w:rsidR="00A55CAC" w:rsidRPr="00FA271D" w:rsidDel="00C134DD">
          <w:delText>.</w:delText>
        </w:r>
      </w:del>
    </w:p>
    <w:p w14:paraId="64DF9500" w14:textId="3CB3BC6D" w:rsidR="006571FC" w:rsidRDefault="000C4248" w:rsidP="009C772F">
      <w:pPr>
        <w:pStyle w:val="BodyNormal"/>
        <w:rPr>
          <w:ins w:id="1336" w:author="Author"/>
        </w:rPr>
      </w:pPr>
      <w:r>
        <w:t>“</w:t>
      </w:r>
      <w:r w:rsidR="00A55CAC" w:rsidRPr="00FA271D">
        <w:t>We have</w:t>
      </w:r>
      <w:r w:rsidR="00A55CAC">
        <w:t xml:space="preserve"> what</w:t>
      </w:r>
      <w:r w:rsidR="00A55CAC" w:rsidRPr="00FA271D">
        <w:t xml:space="preserve"> look</w:t>
      </w:r>
      <w:r w:rsidR="00A55CAC">
        <w:t>s</w:t>
      </w:r>
      <w:r w:rsidR="00A55CAC" w:rsidRPr="00FA271D">
        <w:t xml:space="preserve"> to be a reappearance of the so-called </w:t>
      </w:r>
      <w:r w:rsidR="00A55CAC">
        <w:t>Angel</w:t>
      </w:r>
      <w:r w:rsidR="00A55CAC" w:rsidRPr="00FA271D">
        <w:t xml:space="preserve">. A woman at the intersection was </w:t>
      </w:r>
      <w:r w:rsidR="00100B79">
        <w:t>recording the scene and capturing</w:t>
      </w:r>
      <w:r w:rsidR="00A55CAC" w:rsidRPr="00FA271D">
        <w:t xml:space="preserve"> the attack and rescue. Pietrina, could you show </w:t>
      </w:r>
      <w:r>
        <w:t>what the tourist recorded on the monitor</w:t>
      </w:r>
      <w:del w:id="1337" w:author="Author">
        <w:r w:rsidR="00A55CAC" w:rsidRPr="00FA271D" w:rsidDel="006571FC">
          <w:delText xml:space="preserve">. </w:delText>
        </w:r>
      </w:del>
      <w:ins w:id="1338" w:author="Author">
        <w:r w:rsidR="006571FC">
          <w:t>?”</w:t>
        </w:r>
      </w:ins>
    </w:p>
    <w:p w14:paraId="6586A5AA" w14:textId="30130625" w:rsidR="00A55CAC" w:rsidRPr="00FA271D" w:rsidRDefault="00A55CAC" w:rsidP="009C772F">
      <w:pPr>
        <w:pStyle w:val="BodyNormal"/>
        <w:rPr>
          <w:i/>
          <w:iCs/>
        </w:rPr>
      </w:pPr>
      <w:r w:rsidRPr="00FA271D">
        <w:t xml:space="preserve">Pietrina started the video, </w:t>
      </w:r>
      <w:del w:id="1339" w:author="Author">
        <w:r w:rsidRPr="00FA271D" w:rsidDel="006D4325">
          <w:delText>and it showed</w:delText>
        </w:r>
      </w:del>
      <w:ins w:id="1340" w:author="Author">
        <w:r w:rsidR="006D4325">
          <w:t>showing</w:t>
        </w:r>
      </w:ins>
      <w:r w:rsidRPr="00FA271D">
        <w:t xml:space="preserve"> the assassin's RoboTaxi </w:t>
      </w:r>
      <w:del w:id="1341" w:author="Author">
        <w:r w:rsidRPr="00FA271D" w:rsidDel="005B746D">
          <w:delText xml:space="preserve">make </w:delText>
        </w:r>
      </w:del>
      <w:ins w:id="1342" w:author="Author">
        <w:del w:id="1343" w:author="Author">
          <w:r w:rsidR="005B746D" w:rsidRPr="00FA271D" w:rsidDel="006D4325">
            <w:delText>mak</w:delText>
          </w:r>
          <w:r w:rsidR="005B746D" w:rsidDel="006D4325">
            <w:delText>ing</w:delText>
          </w:r>
          <w:r w:rsidR="005B746D" w:rsidRPr="00FA271D" w:rsidDel="006D4325">
            <w:delText xml:space="preserve"> </w:delText>
          </w:r>
        </w:del>
      </w:ins>
      <w:del w:id="1344" w:author="Author">
        <w:r w:rsidRPr="00FA271D" w:rsidDel="006D4325">
          <w:delText>a right turn</w:delText>
        </w:r>
      </w:del>
      <w:ins w:id="1345" w:author="Author">
        <w:r w:rsidR="006D4325">
          <w:t>turning right</w:t>
        </w:r>
      </w:ins>
      <w:r w:rsidRPr="00FA271D">
        <w:t xml:space="preserve"> at the light. </w:t>
      </w:r>
    </w:p>
    <w:p w14:paraId="798E5C32" w14:textId="5447EBBF" w:rsidR="00A55CAC" w:rsidRPr="00FA271D" w:rsidRDefault="00A55CAC" w:rsidP="009C772F">
      <w:pPr>
        <w:pStyle w:val="BodyNormal"/>
        <w:rPr>
          <w:i/>
          <w:iCs/>
        </w:rPr>
      </w:pPr>
      <w:r w:rsidRPr="00FA271D">
        <w:t>"Watch the woman at the bus stop," Pietrina explained</w:t>
      </w:r>
      <w:del w:id="1346" w:author="Author">
        <w:r w:rsidRPr="00FA271D" w:rsidDel="002B2E30">
          <w:delText>.</w:delText>
        </w:r>
      </w:del>
      <w:ins w:id="1347" w:author="Author">
        <w:r w:rsidR="002B2E30">
          <w:t>,</w:t>
        </w:r>
      </w:ins>
      <w:r w:rsidRPr="00FA271D">
        <w:t xml:space="preserve"> "</w:t>
      </w:r>
      <w:del w:id="1348" w:author="Author">
        <w:r w:rsidRPr="00FA271D" w:rsidDel="00C134DD">
          <w:delText xml:space="preserve">the one </w:delText>
        </w:r>
      </w:del>
      <w:r w:rsidRPr="00FA271D">
        <w:t>wearing the orange Muslim Shayla. Note as the RoboTaxi approaches</w:t>
      </w:r>
      <w:del w:id="1349" w:author="Author">
        <w:r w:rsidDel="005B746D">
          <w:delText>,</w:delText>
        </w:r>
        <w:r w:rsidRPr="00FA271D" w:rsidDel="005B746D">
          <w:delText xml:space="preserve"> </w:delText>
        </w:r>
      </w:del>
      <w:ins w:id="1350" w:author="Author">
        <w:del w:id="1351" w:author="Author">
          <w:r w:rsidR="005B746D" w:rsidDel="00591E36">
            <w:delText>;</w:delText>
          </w:r>
          <w:r w:rsidR="00591E36" w:rsidDel="00A767E5">
            <w:delText>,</w:delText>
          </w:r>
          <w:r w:rsidR="00A767E5" w:rsidDel="00943C0C">
            <w:delText>;</w:delText>
          </w:r>
          <w:r w:rsidR="00943C0C" w:rsidDel="006D4325">
            <w:delText>,</w:delText>
          </w:r>
          <w:r w:rsidR="006D4325" w:rsidDel="00FC4EC9">
            <w:delText>;</w:delText>
          </w:r>
          <w:r w:rsidR="00FC4EC9" w:rsidDel="0023043A">
            <w:delText>,</w:delText>
          </w:r>
          <w:r w:rsidR="0023043A" w:rsidDel="00C134DD">
            <w:delText>;</w:delText>
          </w:r>
          <w:r w:rsidR="00C134DD" w:rsidDel="00A02136">
            <w:delText>,</w:delText>
          </w:r>
          <w:r w:rsidR="00A02136" w:rsidDel="00C762ED">
            <w:delText>;</w:delText>
          </w:r>
        </w:del>
        <w:r w:rsidR="00C762ED">
          <w:t>,</w:t>
        </w:r>
        <w:r w:rsidR="005B746D" w:rsidRPr="00FA271D">
          <w:t xml:space="preserve"> </w:t>
        </w:r>
      </w:ins>
      <w:r w:rsidRPr="00FA271D">
        <w:t>she gets out her cell phone. As the two Albanian guys move to the sidewalk, she punches something into her phone. We think this is the moment when all the area's cameras freeze. Now</w:t>
      </w:r>
      <w:r w:rsidR="00B03FAB">
        <w:t>,</w:t>
      </w:r>
      <w:r w:rsidRPr="00FA271D">
        <w:t xml:space="preserve"> you can see the Merricks exit Barney's Restaurant and </w:t>
      </w:r>
      <w:del w:id="1352" w:author="Author">
        <w:r w:rsidRPr="00FA271D" w:rsidDel="00D35BAA">
          <w:delText>head towards the intersection</w:delText>
        </w:r>
      </w:del>
      <w:ins w:id="1353" w:author="Author">
        <w:r w:rsidR="00D35BAA">
          <w:t>wait for their ride</w:t>
        </w:r>
      </w:ins>
      <w:r w:rsidRPr="00FA271D">
        <w:t xml:space="preserve">. </w:t>
      </w:r>
      <w:del w:id="1354" w:author="Author">
        <w:r w:rsidRPr="00FA271D" w:rsidDel="00A767E5">
          <w:delText>OK, a</w:delText>
        </w:r>
      </w:del>
      <w:ins w:id="1355" w:author="Author">
        <w:r w:rsidR="00A767E5">
          <w:t>A</w:t>
        </w:r>
      </w:ins>
      <w:r w:rsidRPr="00FA271D">
        <w:t xml:space="preserve">s </w:t>
      </w:r>
      <w:del w:id="1356" w:author="Author">
        <w:r w:rsidRPr="00FA271D" w:rsidDel="00AF52C2">
          <w:delText xml:space="preserve">they </w:delText>
        </w:r>
      </w:del>
      <w:ins w:id="1357" w:author="Author">
        <w:r w:rsidR="00AF52C2">
          <w:t>Rexha and Jasari</w:t>
        </w:r>
        <w:r w:rsidR="00AF52C2" w:rsidRPr="00FA271D">
          <w:t xml:space="preserve"> </w:t>
        </w:r>
      </w:ins>
      <w:r w:rsidRPr="00FA271D">
        <w:t xml:space="preserve">start to draw their guns, the woman pulls off the head covering and goes at them like a </w:t>
      </w:r>
      <w:del w:id="1358" w:author="Author">
        <w:r w:rsidRPr="00FA271D" w:rsidDel="00C762ED">
          <w:delText xml:space="preserve">cruise </w:delText>
        </w:r>
      </w:del>
      <w:ins w:id="1359" w:author="Author">
        <w:r w:rsidR="00C762ED">
          <w:t>hypersonic</w:t>
        </w:r>
        <w:r w:rsidR="00C762ED" w:rsidRPr="00FA271D">
          <w:t xml:space="preserve"> </w:t>
        </w:r>
      </w:ins>
      <w:r w:rsidRPr="00FA271D">
        <w:t>missile.</w:t>
      </w:r>
    </w:p>
    <w:p w14:paraId="6573EA84" w14:textId="63FDC3D4" w:rsidR="007A6955" w:rsidRPr="00FA271D" w:rsidRDefault="00B14484" w:rsidP="009C772F">
      <w:pPr>
        <w:pStyle w:val="BodyNormal"/>
      </w:pPr>
      <w:r>
        <w:t>“</w:t>
      </w:r>
      <w:r w:rsidR="00A55CAC" w:rsidRPr="00FA271D">
        <w:t xml:space="preserve">The Merricks said the two men stated that their son, Mac, had interfered with Albanian business, and they </w:t>
      </w:r>
      <w:del w:id="1360" w:author="Author">
        <w:r w:rsidR="00A55CAC" w:rsidRPr="00FA271D" w:rsidDel="005B746D">
          <w:delText>were going to</w:delText>
        </w:r>
      </w:del>
      <w:ins w:id="1361" w:author="Author">
        <w:r w:rsidR="005B746D">
          <w:t>would</w:t>
        </w:r>
      </w:ins>
      <w:r w:rsidR="00A55CAC" w:rsidRPr="00FA271D">
        <w:t xml:space="preserve"> pay for it with their lives. </w:t>
      </w:r>
      <w:r w:rsidR="004940D4">
        <w:t>This Angel woman’s</w:t>
      </w:r>
      <w:r w:rsidR="00A55CAC" w:rsidRPr="00FA271D">
        <w:t xml:space="preserve"> </w:t>
      </w:r>
      <w:proofErr w:type="gramStart"/>
      <w:r w:rsidR="00A55CAC" w:rsidRPr="00FA271D">
        <w:t>move</w:t>
      </w:r>
      <w:r w:rsidR="007A6955">
        <w:t>s</w:t>
      </w:r>
      <w:proofErr w:type="gramEnd"/>
      <w:r w:rsidR="007A6955">
        <w:t xml:space="preserve"> are</w:t>
      </w:r>
      <w:r w:rsidR="00A55CAC" w:rsidRPr="00FA271D">
        <w:t xml:space="preserve"> impressive</w:t>
      </w:r>
      <w:r w:rsidR="007A6955">
        <w:t>.</w:t>
      </w:r>
      <w:r w:rsidR="00A55CAC" w:rsidRPr="00FA271D">
        <w:t xml:space="preserve"> </w:t>
      </w:r>
    </w:p>
    <w:p w14:paraId="2AF8A9A3" w14:textId="3E507C8F" w:rsidR="00A55CAC" w:rsidRPr="00FA271D" w:rsidRDefault="00B14484" w:rsidP="009C772F">
      <w:pPr>
        <w:pStyle w:val="BodyNormal"/>
        <w:rPr>
          <w:i/>
          <w:iCs/>
        </w:rPr>
      </w:pPr>
      <w:r>
        <w:t>“</w:t>
      </w:r>
      <w:r w:rsidR="00A55CAC" w:rsidRPr="00FA271D">
        <w:t xml:space="preserve">I shared this video with some of the self-defense instructors at Langley, and they all think this woman is Red </w:t>
      </w:r>
      <w:r w:rsidR="00A55CAC" w:rsidRPr="00FA271D">
        <w:lastRenderedPageBreak/>
        <w:t>Belt or better."</w:t>
      </w:r>
    </w:p>
    <w:p w14:paraId="2090AA55" w14:textId="623038CB" w:rsidR="00A55CAC" w:rsidRPr="00FA271D" w:rsidRDefault="00A55CAC" w:rsidP="009C772F">
      <w:pPr>
        <w:pStyle w:val="BodyNormal"/>
        <w:rPr>
          <w:i/>
          <w:iCs/>
        </w:rPr>
      </w:pPr>
      <w:r w:rsidRPr="00FA271D">
        <w:t xml:space="preserve">"Thank you, Pietrina," Linda said. "The local cameras were frozen for about 30 minutes. Fortunately, the </w:t>
      </w:r>
      <w:r>
        <w:t>Blake Office building receptionist</w:t>
      </w:r>
      <w:r w:rsidRPr="00FA271D">
        <w:t xml:space="preserve"> reported that a young woman with blond hair entered the </w:t>
      </w:r>
      <w:r w:rsidR="0097093A">
        <w:t>building</w:t>
      </w:r>
      <w:r w:rsidRPr="00FA271D">
        <w:t xml:space="preserve"> quickly and went straight for the elevator. </w:t>
      </w:r>
      <w:del w:id="1362" w:author="Author">
        <w:r w:rsidRPr="00FA271D" w:rsidDel="006D4325">
          <w:delText>A search of</w:delText>
        </w:r>
      </w:del>
      <w:proofErr w:type="gramStart"/>
      <w:ins w:id="1363" w:author="Author">
        <w:r w:rsidR="006D4325">
          <w:t>Searching</w:t>
        </w:r>
      </w:ins>
      <w:proofErr w:type="gramEnd"/>
      <w:r w:rsidRPr="00FA271D">
        <w:t xml:space="preserve"> a maintenance restroom in the basement revealed this </w:t>
      </w:r>
      <w:r w:rsidR="0024158A">
        <w:t>fascinating</w:t>
      </w:r>
      <w:r w:rsidRPr="00FA271D">
        <w:t xml:space="preserve"> tidbit in the waste bin. This soft plastic sheet appears to be a computer-printed decal for applying freckles to one's face. There's no product like this on Amazon, so it's either handmade or </w:t>
      </w:r>
      <w:r w:rsidR="00E0557C">
        <w:t>copped</w:t>
      </w:r>
      <w:r w:rsidRPr="00FA271D">
        <w:t xml:space="preserve"> from the movie industry.</w:t>
      </w:r>
    </w:p>
    <w:p w14:paraId="68E349BB" w14:textId="0364C10C" w:rsidR="00A55CAC" w:rsidRPr="00FA271D" w:rsidRDefault="0069363C" w:rsidP="009C772F">
      <w:pPr>
        <w:pStyle w:val="BodyNormal"/>
        <w:rPr>
          <w:i/>
          <w:iCs/>
        </w:rPr>
      </w:pPr>
      <w:r>
        <w:t>“</w:t>
      </w:r>
      <w:r w:rsidR="00A55CAC" w:rsidRPr="00FA271D">
        <w:t xml:space="preserve">There's more. The search team found a basement tunnel to the building next door. It turns out that at one time, thirty years ago, </w:t>
      </w:r>
      <w:r w:rsidR="00100B79" w:rsidRPr="00FA271D">
        <w:t xml:space="preserve">the same firm </w:t>
      </w:r>
      <w:r w:rsidR="00100B79">
        <w:t xml:space="preserve">owned </w:t>
      </w:r>
      <w:r w:rsidR="00A55CAC" w:rsidRPr="00FA271D">
        <w:t>both building</w:t>
      </w:r>
      <w:r w:rsidR="00100B79">
        <w:t>s</w:t>
      </w:r>
      <w:r w:rsidR="00A55CAC" w:rsidRPr="00FA271D">
        <w:t>, and they built the tunnel."</w:t>
      </w:r>
    </w:p>
    <w:p w14:paraId="72907661" w14:textId="4653F4B7" w:rsidR="00A55CAC" w:rsidRPr="00FA271D" w:rsidRDefault="00A55CAC" w:rsidP="009C772F">
      <w:pPr>
        <w:pStyle w:val="BodyNormal"/>
        <w:rPr>
          <w:i/>
          <w:iCs/>
        </w:rPr>
      </w:pPr>
      <w:r w:rsidRPr="00FA271D">
        <w:t xml:space="preserve">"Linda," </w:t>
      </w:r>
      <w:r w:rsidR="003750B3">
        <w:t>Walt</w:t>
      </w:r>
      <w:r w:rsidR="003750B3" w:rsidRPr="00FA271D">
        <w:t xml:space="preserve"> Gerszewski</w:t>
      </w:r>
      <w:r w:rsidR="003750B3">
        <w:t xml:space="preserve"> </w:t>
      </w:r>
      <w:r w:rsidR="0098672C">
        <w:t>said</w:t>
      </w:r>
      <w:r w:rsidRPr="00FA271D">
        <w:t>, "what's your assessment of all this?"</w:t>
      </w:r>
    </w:p>
    <w:p w14:paraId="2B1A5336" w14:textId="0D54948B" w:rsidR="00A55CAC" w:rsidRPr="00FA271D" w:rsidRDefault="00A55CAC" w:rsidP="009C772F">
      <w:pPr>
        <w:pStyle w:val="BodyNormal"/>
        <w:rPr>
          <w:i/>
          <w:iCs/>
        </w:rPr>
      </w:pPr>
      <w:r w:rsidRPr="00FA271D">
        <w:t xml:space="preserve">"I think we're dealing with an extraordinary person here, one with </w:t>
      </w:r>
      <w:r w:rsidR="000847B0">
        <w:t>courage</w:t>
      </w:r>
      <w:r w:rsidRPr="00FA271D">
        <w:t>, athletic skills, and the sharpest mind we've seen in a long time."</w:t>
      </w:r>
    </w:p>
    <w:p w14:paraId="2BF70EB8" w14:textId="2BC722D8" w:rsidR="00A55CAC" w:rsidRPr="00FA271D" w:rsidRDefault="00A55CAC" w:rsidP="009C772F">
      <w:pPr>
        <w:pStyle w:val="BodyNormal"/>
        <w:rPr>
          <w:i/>
          <w:iCs/>
        </w:rPr>
      </w:pPr>
      <w:r w:rsidRPr="00FA271D">
        <w:t xml:space="preserve">"Ms. Varian, what does the prosecutor's office think about this woman?" </w:t>
      </w:r>
      <w:r w:rsidR="003750B3">
        <w:t>Walt</w:t>
      </w:r>
      <w:r w:rsidRPr="00FA271D">
        <w:t xml:space="preserve"> </w:t>
      </w:r>
      <w:r w:rsidR="0098672C">
        <w:t>said</w:t>
      </w:r>
      <w:r w:rsidRPr="00FA271D">
        <w:t>.</w:t>
      </w:r>
    </w:p>
    <w:p w14:paraId="3FFC62FD" w14:textId="4B3BFBDA" w:rsidR="00A55CAC" w:rsidRPr="00FA271D" w:rsidRDefault="00A55CAC" w:rsidP="009C772F">
      <w:pPr>
        <w:pStyle w:val="BodyNormal"/>
        <w:rPr>
          <w:i/>
          <w:iCs/>
        </w:rPr>
      </w:pPr>
      <w:r w:rsidRPr="00FA271D">
        <w:t>"Well, she didn't interfere with police operations here</w:t>
      </w:r>
      <w:r>
        <w:t>;</w:t>
      </w:r>
      <w:r w:rsidRPr="00FA271D">
        <w:t xml:space="preserve"> she was gone before you arrived. If it is true that she somehow managed to disable city surveillance cameras selectively, that's a small-potatoes felony. </w:t>
      </w:r>
      <w:del w:id="1364" w:author="Author">
        <w:r w:rsidDel="005B746D">
          <w:delText>We don't have much to go on from what I've see</w:delText>
        </w:r>
      </w:del>
      <w:ins w:id="1365" w:author="Author">
        <w:r w:rsidR="005B746D">
          <w:t>From what I've seen, we don't have much to go o</w:t>
        </w:r>
      </w:ins>
      <w:r w:rsidRPr="00FA271D">
        <w:t xml:space="preserve">n, and most juries would </w:t>
      </w:r>
      <w:r w:rsidRPr="00FA271D">
        <w:lastRenderedPageBreak/>
        <w:t>give this girl a get</w:t>
      </w:r>
      <w:r w:rsidR="00B679E4">
        <w:t>-out-of-</w:t>
      </w:r>
      <w:r w:rsidRPr="00FA271D">
        <w:t>jail</w:t>
      </w:r>
      <w:r w:rsidR="00B679E4">
        <w:t>-</w:t>
      </w:r>
      <w:r w:rsidRPr="00FA271D">
        <w:t>free card in seconds.</w:t>
      </w:r>
    </w:p>
    <w:p w14:paraId="506E5BF3" w14:textId="77777777" w:rsidR="00A55CAC" w:rsidRPr="00FA271D" w:rsidRDefault="00A55CAC" w:rsidP="009C772F">
      <w:pPr>
        <w:pStyle w:val="BodyNormal"/>
        <w:rPr>
          <w:i/>
          <w:iCs/>
        </w:rPr>
      </w:pPr>
      <w:r w:rsidRPr="00FA271D">
        <w:t>However, the two perps are in deep trouble because we have a video of this attempted killing. At least we've got four from the new Albanian mob in the slammer."</w:t>
      </w:r>
    </w:p>
    <w:p w14:paraId="34CA6387" w14:textId="274C80BF" w:rsidR="00A55CAC" w:rsidRPr="00FA271D" w:rsidRDefault="00A55CAC" w:rsidP="009C772F">
      <w:pPr>
        <w:pStyle w:val="BodyNormal"/>
        <w:rPr>
          <w:i/>
          <w:iCs/>
        </w:rPr>
      </w:pPr>
      <w:r w:rsidRPr="00FA271D">
        <w:t>"</w:t>
      </w:r>
      <w:r w:rsidR="00BA25AA">
        <w:t>Commander DiMarco</w:t>
      </w:r>
      <w:r w:rsidRPr="00FA271D">
        <w:t xml:space="preserve">," </w:t>
      </w:r>
      <w:r w:rsidR="008C1CFB">
        <w:t>Walt</w:t>
      </w:r>
      <w:r w:rsidRPr="00FA271D">
        <w:t xml:space="preserve"> </w:t>
      </w:r>
      <w:r w:rsidR="0098672C">
        <w:t>said</w:t>
      </w:r>
      <w:r w:rsidRPr="00FA271D">
        <w:t>, "What's our next move?"</w:t>
      </w:r>
    </w:p>
    <w:p w14:paraId="5358FB3F" w14:textId="688392FA" w:rsidR="00A55CAC" w:rsidRPr="00FA271D" w:rsidRDefault="00A55CAC" w:rsidP="009C772F">
      <w:pPr>
        <w:pStyle w:val="BodyNormal"/>
        <w:rPr>
          <w:i/>
          <w:iCs/>
        </w:rPr>
      </w:pPr>
      <w:r w:rsidRPr="00FA271D">
        <w:t xml:space="preserve">"First, I'm removing Mac Merrick from undercover work; he's not exactly a secret anymore. I'll use him as an investigator for </w:t>
      </w:r>
      <w:r w:rsidR="008C1CFB">
        <w:t>our</w:t>
      </w:r>
      <w:r w:rsidRPr="00FA271D">
        <w:t xml:space="preserve"> task force. We need to find this </w:t>
      </w:r>
      <w:r>
        <w:t>Angel</w:t>
      </w:r>
      <w:r w:rsidRPr="00FA271D">
        <w:t xml:space="preserve">. Ms. Varian is right; </w:t>
      </w:r>
      <w:del w:id="1366" w:author="Author">
        <w:r w:rsidRPr="00FA271D" w:rsidDel="00E562DC">
          <w:delText xml:space="preserve">she </w:delText>
        </w:r>
      </w:del>
      <w:ins w:id="1367" w:author="Author">
        <w:r w:rsidR="00E562DC">
          <w:t>th</w:t>
        </w:r>
      </w:ins>
      <w:r w:rsidR="000C4248">
        <w:t xml:space="preserve">is </w:t>
      </w:r>
      <w:r w:rsidR="0020750E">
        <w:t>girl</w:t>
      </w:r>
      <w:ins w:id="1368" w:author="Author">
        <w:r w:rsidR="00E562DC" w:rsidRPr="00FA271D">
          <w:t xml:space="preserve"> </w:t>
        </w:r>
      </w:ins>
      <w:r w:rsidRPr="00FA271D">
        <w:t xml:space="preserve">knows more about this mob than any of us. We’ll </w:t>
      </w:r>
      <w:del w:id="1369" w:author="Author">
        <w:r w:rsidRPr="00FA271D" w:rsidDel="004D4072">
          <w:delText>do a sweep of</w:delText>
        </w:r>
      </w:del>
      <w:ins w:id="1370" w:author="Author">
        <w:r w:rsidR="004D4072">
          <w:t>sweep</w:t>
        </w:r>
      </w:ins>
      <w:r w:rsidRPr="00FA271D">
        <w:t xml:space="preserve"> all the city's self-defense instructors to see if any of them </w:t>
      </w:r>
      <w:r w:rsidR="0020750E" w:rsidRPr="00FA271D">
        <w:t>have</w:t>
      </w:r>
      <w:r w:rsidRPr="00FA271D">
        <w:t xml:space="preserve"> trained her.</w:t>
      </w:r>
    </w:p>
    <w:p w14:paraId="17AB8B7D" w14:textId="23AFCBCC" w:rsidR="00A55CAC" w:rsidRPr="00FA271D" w:rsidRDefault="00A55CAC" w:rsidP="009C772F">
      <w:pPr>
        <w:pStyle w:val="BodyNormal"/>
        <w:rPr>
          <w:i/>
          <w:iCs/>
        </w:rPr>
      </w:pPr>
      <w:r w:rsidRPr="00FA271D">
        <w:t xml:space="preserve">We caught a break </w:t>
      </w:r>
      <w:r w:rsidR="000C4248">
        <w:t>when</w:t>
      </w:r>
      <w:r w:rsidRPr="00FA271D">
        <w:t xml:space="preserve"> the </w:t>
      </w:r>
      <w:del w:id="1371" w:author="Author">
        <w:r w:rsidRPr="00FA271D" w:rsidDel="006D4325">
          <w:delText xml:space="preserve">lady </w:delText>
        </w:r>
      </w:del>
      <w:ins w:id="1372" w:author="Author">
        <w:r w:rsidR="006D4325">
          <w:t>tourist</w:t>
        </w:r>
        <w:r w:rsidR="006D4325" w:rsidRPr="00FA271D">
          <w:t xml:space="preserve"> </w:t>
        </w:r>
      </w:ins>
      <w:r w:rsidRPr="00FA271D">
        <w:t xml:space="preserve">who videoed the attempted assassination agreed to let us have the video exclusively in exchange for </w:t>
      </w:r>
      <w:r w:rsidR="00AE3BC8">
        <w:t>box seats at a Cubs game</w:t>
      </w:r>
      <w:r w:rsidRPr="00FA271D">
        <w:t>. The FBI blurr</w:t>
      </w:r>
      <w:r w:rsidR="00F06DED">
        <w:t>ed</w:t>
      </w:r>
      <w:r w:rsidRPr="00FA271D">
        <w:t xml:space="preserve"> out </w:t>
      </w:r>
      <w:r>
        <w:t>Angel</w:t>
      </w:r>
      <w:r w:rsidRPr="00FA271D">
        <w:t>'s face, returning the modified video to us.</w:t>
      </w:r>
    </w:p>
    <w:p w14:paraId="2B12E798" w14:textId="2939CC61" w:rsidR="00A55CAC" w:rsidRPr="00FA271D" w:rsidRDefault="00A55CAC" w:rsidP="009C772F">
      <w:pPr>
        <w:pStyle w:val="BodyNormal"/>
        <w:rPr>
          <w:i/>
          <w:iCs/>
        </w:rPr>
      </w:pPr>
      <w:r w:rsidRPr="00FA271D">
        <w:t xml:space="preserve">Once again, the excellent image of her face today, </w:t>
      </w:r>
      <w:del w:id="1373" w:author="Author">
        <w:r w:rsidRPr="00FA271D" w:rsidDel="005B746D">
          <w:delText xml:space="preserve">and </w:delText>
        </w:r>
      </w:del>
      <w:r w:rsidRPr="00FA271D">
        <w:t xml:space="preserve">her prints, and </w:t>
      </w:r>
      <w:r>
        <w:t xml:space="preserve">the </w:t>
      </w:r>
      <w:r w:rsidRPr="00FA271D">
        <w:t>small DNA sample yielded absolutely nothing. She's still a ghost."</w:t>
      </w:r>
    </w:p>
    <w:p w14:paraId="5EBC676D" w14:textId="77777777" w:rsidR="00754360" w:rsidRDefault="00A55CAC" w:rsidP="009C772F">
      <w:pPr>
        <w:pStyle w:val="BodyNormal"/>
        <w:sectPr w:rsidR="00754360" w:rsidSect="003135B1">
          <w:pgSz w:w="8640" w:h="12960" w:code="1"/>
          <w:pgMar w:top="720" w:right="720" w:bottom="720" w:left="720" w:header="720" w:footer="720" w:gutter="720"/>
          <w:cols w:space="720"/>
          <w:titlePg/>
          <w:docGrid w:linePitch="360"/>
        </w:sectPr>
      </w:pPr>
      <w:r w:rsidRPr="00FA271D">
        <w:t xml:space="preserve">OK, everybody," said </w:t>
      </w:r>
      <w:r w:rsidR="00DF37AB" w:rsidRPr="00FA271D">
        <w:t>Deputy Superintendent Linda Shannon</w:t>
      </w:r>
      <w:r w:rsidRPr="00FA271D">
        <w:t>, "the fourth of July is in two days. Get some rest, and we'll hit this hard later in the week."</w:t>
      </w:r>
      <w:r w:rsidR="00754360">
        <w:t xml:space="preserve"> </w:t>
      </w:r>
    </w:p>
    <w:p w14:paraId="1873E801" w14:textId="77777777" w:rsidR="00A55CAC" w:rsidRPr="00FA29FF" w:rsidRDefault="00A55CAC" w:rsidP="00FA29FF">
      <w:pPr>
        <w:pStyle w:val="ASubheadLevel1"/>
      </w:pPr>
      <w:bookmarkStart w:id="1374" w:name="_Toc30055652"/>
      <w:bookmarkStart w:id="1375" w:name="_Toc197338820"/>
      <w:r w:rsidRPr="00FA29FF">
        <w:lastRenderedPageBreak/>
        <w:t>Healing Effects of a Hot Tub</w:t>
      </w:r>
      <w:bookmarkEnd w:id="1374"/>
      <w:bookmarkEnd w:id="1375"/>
    </w:p>
    <w:p w14:paraId="43A3B6D5" w14:textId="71089063" w:rsidR="00E134F7" w:rsidRDefault="00A55CAC" w:rsidP="009C772F">
      <w:pPr>
        <w:pStyle w:val="BodyNormal"/>
      </w:pPr>
      <w:bookmarkStart w:id="1376" w:name="Healing_Effects_of_a_Hot_Tub"/>
      <w:bookmarkEnd w:id="1376"/>
      <w:r w:rsidRPr="00FA271D">
        <w:t xml:space="preserve">Since July 4th </w:t>
      </w:r>
      <w:r w:rsidR="0020750E" w:rsidRPr="00FA271D">
        <w:t>was</w:t>
      </w:r>
      <w:r w:rsidRPr="00FA271D">
        <w:t xml:space="preserve"> a </w:t>
      </w:r>
      <w:r w:rsidR="0071075C">
        <w:t>Sun</w:t>
      </w:r>
      <w:r w:rsidR="00550B39">
        <w:t>day</w:t>
      </w:r>
      <w:r w:rsidRPr="00FA271D">
        <w:t xml:space="preserve">, Anne Merrick called the </w:t>
      </w:r>
      <w:del w:id="1377" w:author="Author">
        <w:r w:rsidRPr="00FA271D" w:rsidDel="00161AC3">
          <w:delText xml:space="preserve">whole </w:delText>
        </w:r>
      </w:del>
      <w:r w:rsidRPr="00FA271D">
        <w:t>family to assemble</w:t>
      </w:r>
      <w:ins w:id="1378" w:author="Author">
        <w:r w:rsidR="005B746D">
          <w:t xml:space="preserve"> at</w:t>
        </w:r>
      </w:ins>
      <w:r w:rsidRPr="00FA271D">
        <w:t xml:space="preserve"> </w:t>
      </w:r>
      <w:del w:id="1379" w:author="Author">
        <w:r w:rsidRPr="00FA271D" w:rsidDel="005B746D">
          <w:delText xml:space="preserve">in </w:delText>
        </w:r>
      </w:del>
      <w:r w:rsidRPr="00FA271D">
        <w:t xml:space="preserve">their </w:t>
      </w:r>
      <w:bookmarkStart w:id="1380" w:name="_Hlk44447877"/>
      <w:r>
        <w:t>Highland Park</w:t>
      </w:r>
      <w:r w:rsidRPr="00FA271D">
        <w:t xml:space="preserve"> </w:t>
      </w:r>
      <w:bookmarkEnd w:id="1380"/>
      <w:r w:rsidRPr="00FA271D">
        <w:t>home on the lakeshore.</w:t>
      </w:r>
      <w:r w:rsidR="00E134F7">
        <w:t xml:space="preserve"> </w:t>
      </w:r>
      <w:del w:id="1381" w:author="Author">
        <w:r w:rsidR="0077620A" w:rsidDel="005B746D">
          <w:delText>Ezekial Dawson</w:delText>
        </w:r>
        <w:r w:rsidR="00537098" w:rsidDel="005B746D">
          <w:delText>, one of the firm’s founding partners,</w:delText>
        </w:r>
      </w:del>
      <w:ins w:id="1382" w:author="Author">
        <w:r w:rsidR="005B746D">
          <w:t>One of the firm’s founding partners, Ezekial Dawson,</w:t>
        </w:r>
      </w:ins>
      <w:r w:rsidR="00E134F7">
        <w:t xml:space="preserve"> </w:t>
      </w:r>
      <w:r w:rsidR="00537098">
        <w:t>contracted</w:t>
      </w:r>
      <w:r w:rsidR="00052170">
        <w:t xml:space="preserve"> War Horse Security to protect the family. </w:t>
      </w:r>
      <w:r w:rsidR="00F43199">
        <w:t>T</w:t>
      </w:r>
      <w:r w:rsidR="00052170">
        <w:t xml:space="preserve">hree guards </w:t>
      </w:r>
      <w:r w:rsidR="00550B39">
        <w:t>patrolled</w:t>
      </w:r>
      <w:r w:rsidR="00E62F9F">
        <w:t xml:space="preserve"> the grounds and mind</w:t>
      </w:r>
      <w:r w:rsidR="00F43199">
        <w:t>ed</w:t>
      </w:r>
      <w:r w:rsidR="00E62F9F">
        <w:t xml:space="preserve"> the gate.</w:t>
      </w:r>
    </w:p>
    <w:p w14:paraId="31982F07" w14:textId="5389A821" w:rsidR="00A55CAC" w:rsidRPr="00FA271D" w:rsidRDefault="00A55CAC" w:rsidP="009C772F">
      <w:pPr>
        <w:pStyle w:val="BodyNormal"/>
        <w:rPr>
          <w:i/>
          <w:iCs/>
        </w:rPr>
      </w:pPr>
      <w:del w:id="1383" w:author="Author">
        <w:r w:rsidRPr="00FA271D" w:rsidDel="005B746D">
          <w:delText>Pete, Veronica's husband, flew immediately home from Albuquerque once he heard the news</w:delText>
        </w:r>
      </w:del>
      <w:ins w:id="1384" w:author="Author">
        <w:r w:rsidR="005B746D">
          <w:t>Once he heard the news, Veronica's husband</w:t>
        </w:r>
      </w:ins>
      <w:r w:rsidR="00F822C1">
        <w:t xml:space="preserve"> Pete</w:t>
      </w:r>
      <w:ins w:id="1385" w:author="Author">
        <w:r w:rsidR="005B746D">
          <w:t xml:space="preserve"> flew </w:t>
        </w:r>
        <w:del w:id="1386" w:author="Author">
          <w:r w:rsidR="005B746D" w:rsidDel="00591E36">
            <w:delText xml:space="preserve">immediately </w:delText>
          </w:r>
        </w:del>
        <w:r w:rsidR="005B746D">
          <w:t>home from Albuquerque</w:t>
        </w:r>
      </w:ins>
      <w:r w:rsidRPr="00FA271D">
        <w:t>. He has been by Ronnie's side ever since, slow</w:t>
      </w:r>
      <w:r w:rsidR="007844AA">
        <w:t>ly</w:t>
      </w:r>
      <w:r w:rsidRPr="00FA271D">
        <w:t xml:space="preserve"> bringing her back to her usual self. </w:t>
      </w:r>
    </w:p>
    <w:p w14:paraId="1A330FE8" w14:textId="67AF8BAE" w:rsidR="00860094" w:rsidRDefault="00A55CAC" w:rsidP="009C772F">
      <w:pPr>
        <w:pStyle w:val="BodyNormal"/>
      </w:pPr>
      <w:r w:rsidRPr="00FA271D">
        <w:t xml:space="preserve">Showing a flash of her natural ebullience, Ronnie suggested that the Merrick children and spouses </w:t>
      </w:r>
      <w:del w:id="1387" w:author="Author">
        <w:r w:rsidRPr="00FA271D" w:rsidDel="00943C0C">
          <w:delText xml:space="preserve">congregate </w:delText>
        </w:r>
      </w:del>
      <w:ins w:id="1388" w:author="Author">
        <w:r w:rsidR="00943C0C">
          <w:t>assembl</w:t>
        </w:r>
        <w:r w:rsidR="00943C0C" w:rsidRPr="00FA271D">
          <w:t xml:space="preserve">e </w:t>
        </w:r>
      </w:ins>
      <w:r w:rsidRPr="00FA271D">
        <w:t>in the hot tub adjacent to the swimming pool. Ben was already in the whirlpool with Willie</w:t>
      </w:r>
      <w:del w:id="1389" w:author="Author">
        <w:r w:rsidRPr="00FA271D" w:rsidDel="00C134DD">
          <w:delText xml:space="preserve">, </w:delText>
        </w:r>
        <w:r w:rsidRPr="00FA271D" w:rsidDel="005B746D">
          <w:delText xml:space="preserve">who was </w:delText>
        </w:r>
        <w:r w:rsidRPr="00FA271D" w:rsidDel="00C134DD">
          <w:delText>wearing a simple black tank suit</w:delText>
        </w:r>
      </w:del>
      <w:r w:rsidRPr="00FA271D">
        <w:t>.</w:t>
      </w:r>
    </w:p>
    <w:p w14:paraId="51799D9E" w14:textId="66DFE267" w:rsidR="00943C0C" w:rsidRDefault="00A55CAC" w:rsidP="009C772F">
      <w:pPr>
        <w:pStyle w:val="BodyNormal"/>
        <w:rPr>
          <w:ins w:id="1390" w:author="Author"/>
        </w:rPr>
      </w:pPr>
      <w:r w:rsidRPr="00FA271D">
        <w:t>Mac eased himself into the bubbling waters and sunk to shoulder level, maneuvering to place himself near one of the jets.</w:t>
      </w:r>
      <w:r w:rsidR="005F10B3">
        <w:t xml:space="preserve"> </w:t>
      </w:r>
      <w:r w:rsidRPr="00FA271D">
        <w:t xml:space="preserve">Ronnie and Pete were the last to arrive. Splashing into the tub, Ronnie took her seat across from Mac. </w:t>
      </w:r>
    </w:p>
    <w:p w14:paraId="6542007C" w14:textId="727C39E6" w:rsidR="00A55CAC" w:rsidRPr="00FA271D" w:rsidRDefault="00A55CAC" w:rsidP="009C772F">
      <w:pPr>
        <w:pStyle w:val="BodyNormal"/>
        <w:rPr>
          <w:i/>
          <w:iCs/>
        </w:rPr>
      </w:pPr>
      <w:r w:rsidRPr="00FA271D">
        <w:t xml:space="preserve">"Pete, how hot was it in Albuquerque?" Willie </w:t>
      </w:r>
      <w:r w:rsidR="0098672C">
        <w:t>said</w:t>
      </w:r>
      <w:r w:rsidRPr="00FA271D">
        <w:t>.</w:t>
      </w:r>
    </w:p>
    <w:p w14:paraId="3019812B" w14:textId="6406FFDD" w:rsidR="00A55CAC" w:rsidRPr="00FA271D" w:rsidRDefault="00A55CAC" w:rsidP="009C772F">
      <w:pPr>
        <w:pStyle w:val="BodyNormal"/>
        <w:rPr>
          <w:i/>
          <w:iCs/>
        </w:rPr>
      </w:pPr>
      <w:r w:rsidRPr="00FA271D">
        <w:t>"1</w:t>
      </w:r>
      <w:r w:rsidR="008B3A4A">
        <w:t>23</w:t>
      </w:r>
      <w:r w:rsidRPr="00FA271D">
        <w:t xml:space="preserve"> degrees at 1:00 p.m., 100 degrees at night. At least it was </w:t>
      </w:r>
      <w:proofErr w:type="gramStart"/>
      <w:r w:rsidRPr="00FA271D">
        <w:t>a dry heat</w:t>
      </w:r>
      <w:proofErr w:type="gramEnd"/>
      <w:r w:rsidR="005F10B3">
        <w:t xml:space="preserve">. </w:t>
      </w:r>
      <w:r w:rsidRPr="00FA271D">
        <w:t>Say, Mac, any girlfriends to report?"</w:t>
      </w:r>
    </w:p>
    <w:p w14:paraId="5D7D2C94" w14:textId="77777777" w:rsidR="00A55CAC" w:rsidRPr="00FA271D" w:rsidRDefault="00A55CAC" w:rsidP="009C772F">
      <w:pPr>
        <w:pStyle w:val="BodyNormal"/>
        <w:rPr>
          <w:i/>
          <w:iCs/>
        </w:rPr>
      </w:pPr>
      <w:r w:rsidRPr="00FA271D">
        <w:t>"Same old, same old, Pete. I have some casual friends."</w:t>
      </w:r>
    </w:p>
    <w:p w14:paraId="2624216E" w14:textId="57BDC75C" w:rsidR="00A55CAC" w:rsidRPr="00FA271D" w:rsidRDefault="00A55CAC" w:rsidP="009C772F">
      <w:pPr>
        <w:pStyle w:val="BodyNormal"/>
        <w:rPr>
          <w:i/>
          <w:iCs/>
        </w:rPr>
      </w:pPr>
      <w:r w:rsidRPr="00FA271D">
        <w:t>"Come on, Mac. Those policewomen must be throwing themselves at you</w:t>
      </w:r>
      <w:r w:rsidR="005F10B3">
        <w:t>.</w:t>
      </w:r>
      <w:r w:rsidRPr="00FA271D">
        <w:t>"</w:t>
      </w:r>
    </w:p>
    <w:p w14:paraId="53232F82" w14:textId="7D8CCC46" w:rsidR="00A55CAC" w:rsidRPr="00FA271D" w:rsidRDefault="00A55CAC" w:rsidP="009C772F">
      <w:pPr>
        <w:pStyle w:val="BodyNormal"/>
        <w:rPr>
          <w:i/>
          <w:iCs/>
        </w:rPr>
      </w:pPr>
      <w:r w:rsidRPr="00FA271D">
        <w:t>Mac responded by sinking in</w:t>
      </w:r>
      <w:ins w:id="1391" w:author="Author">
        <w:r w:rsidR="001A7B2F">
          <w:t>to</w:t>
        </w:r>
      </w:ins>
      <w:r w:rsidRPr="00FA271D">
        <w:t xml:space="preserve"> the tub until his head was underwater. He stayed submerged for 20 seconds. Coming up for air, Pete quipped</w:t>
      </w:r>
      <w:r w:rsidRPr="00FA271D">
        <w:rPr>
          <w:color w:val="000000"/>
        </w:rPr>
        <w:t>,</w:t>
      </w:r>
      <w:r w:rsidRPr="00FA271D">
        <w:t xml:space="preserve"> "Find any horny </w:t>
      </w:r>
      <w:r w:rsidRPr="00FA271D">
        <w:lastRenderedPageBreak/>
        <w:t>policewomen down there?"</w:t>
      </w:r>
    </w:p>
    <w:p w14:paraId="69463888" w14:textId="77777777" w:rsidR="00BD2917" w:rsidRDefault="00A55CAC" w:rsidP="009C772F">
      <w:pPr>
        <w:pStyle w:val="BodyNormal"/>
        <w:rPr>
          <w:ins w:id="1392" w:author="Author"/>
        </w:rPr>
      </w:pPr>
      <w:r w:rsidRPr="00FA271D">
        <w:t xml:space="preserve">"Yes, I did. </w:t>
      </w:r>
      <w:r w:rsidR="00014CD5">
        <w:t>I g</w:t>
      </w:r>
      <w:r w:rsidRPr="00FA271D">
        <w:t>ave the horny policewoman a thermonuclear orgasm</w:t>
      </w:r>
      <w:r w:rsidR="004C4E95">
        <w:t>.</w:t>
      </w:r>
      <w:r w:rsidRPr="00FA271D">
        <w:t xml:space="preserve"> </w:t>
      </w:r>
      <w:r w:rsidR="004C4E95">
        <w:t>S</w:t>
      </w:r>
      <w:r w:rsidRPr="00FA271D">
        <w:t>he left to sleep it off."</w:t>
      </w:r>
    </w:p>
    <w:p w14:paraId="07E27110" w14:textId="3A62543B" w:rsidR="00A55CAC" w:rsidRPr="00FA271D" w:rsidRDefault="00A55CAC" w:rsidP="009C772F">
      <w:pPr>
        <w:pStyle w:val="BodyNormal"/>
        <w:rPr>
          <w:i/>
          <w:iCs/>
        </w:rPr>
      </w:pPr>
      <w:del w:id="1393" w:author="Author">
        <w:r w:rsidRPr="00FA271D" w:rsidDel="00BD2917">
          <w:delText xml:space="preserve"> </w:delText>
        </w:r>
      </w:del>
      <w:r w:rsidRPr="00FA271D">
        <w:t>Everybody laughed.</w:t>
      </w:r>
    </w:p>
    <w:p w14:paraId="15181655" w14:textId="5D704D7C" w:rsidR="00A55CAC" w:rsidRPr="00FA271D" w:rsidRDefault="00A55CAC" w:rsidP="009C772F">
      <w:pPr>
        <w:pStyle w:val="BodyNormal"/>
        <w:rPr>
          <w:i/>
          <w:iCs/>
        </w:rPr>
      </w:pPr>
      <w:r w:rsidRPr="00FA271D">
        <w:t xml:space="preserve">"Seriously, Pete, there's a lot of dating and mating in the </w:t>
      </w:r>
      <w:r w:rsidR="00A43B55">
        <w:t>Chicago PD</w:t>
      </w:r>
      <w:r w:rsidRPr="00FA271D">
        <w:t xml:space="preserve">; that's why we have so many multi-generational police families. I just feel that it's best not to mix sex and duty. I want to advance in the force, </w:t>
      </w:r>
      <w:r w:rsidR="001A5558">
        <w:t>make</w:t>
      </w:r>
      <w:r w:rsidRPr="00FA271D">
        <w:t xml:space="preserve"> Commander someday. Relationships that go sour have throttled many a career."</w:t>
      </w:r>
    </w:p>
    <w:p w14:paraId="581D721A" w14:textId="5EA0B859" w:rsidR="00A55CAC" w:rsidRPr="00FA271D" w:rsidRDefault="00A55CAC" w:rsidP="009C772F">
      <w:pPr>
        <w:pStyle w:val="BodyNormal"/>
        <w:rPr>
          <w:i/>
          <w:iCs/>
        </w:rPr>
      </w:pPr>
      <w:r w:rsidRPr="00FA271D">
        <w:t>"In all businesses, little brother," Ronnie</w:t>
      </w:r>
      <w:r w:rsidR="00270FD4">
        <w:t xml:space="preserve"> said</w:t>
      </w:r>
      <w:r>
        <w:t>,</w:t>
      </w:r>
      <w:r w:rsidRPr="00FA271D">
        <w:t xml:space="preserve"> "</w:t>
      </w:r>
      <w:r>
        <w:t>t</w:t>
      </w:r>
      <w:r w:rsidRPr="00FA271D">
        <w:t xml:space="preserve">he adage </w:t>
      </w:r>
      <w:proofErr w:type="gramStart"/>
      <w:r w:rsidRPr="00FA271D">
        <w:t>don't</w:t>
      </w:r>
      <w:proofErr w:type="gramEnd"/>
      <w:r w:rsidRPr="00FA271D">
        <w:t xml:space="preserve"> shit where you eat still applies</w:t>
      </w:r>
      <w:r w:rsidR="00CB77E5">
        <w:t>.</w:t>
      </w:r>
      <w:r w:rsidRPr="00FA271D">
        <w:t xml:space="preserve"> </w:t>
      </w:r>
      <w:r w:rsidR="00CB77E5">
        <w:t>E</w:t>
      </w:r>
      <w:r w:rsidRPr="00FA271D">
        <w:t xml:space="preserve">specially now that </w:t>
      </w:r>
      <w:ins w:id="1394" w:author="Author">
        <w:r w:rsidR="00591E36">
          <w:t xml:space="preserve">the </w:t>
        </w:r>
      </w:ins>
      <w:r w:rsidR="00270FD4" w:rsidRPr="00FA271D">
        <w:t>Me-Too</w:t>
      </w:r>
      <w:r w:rsidRPr="00FA271D">
        <w:t xml:space="preserve"> movement </w:t>
      </w:r>
      <w:del w:id="1395" w:author="Author">
        <w:r w:rsidRPr="00FA271D" w:rsidDel="002A4C2C">
          <w:delText>over a decade</w:delText>
        </w:r>
      </w:del>
      <w:r w:rsidR="00DE2206">
        <w:t>thirty-five</w:t>
      </w:r>
      <w:r w:rsidR="008B3A4A">
        <w:t xml:space="preserve"> </w:t>
      </w:r>
      <w:ins w:id="1396" w:author="Author">
        <w:r w:rsidR="002A4C2C">
          <w:t>years</w:t>
        </w:r>
      </w:ins>
      <w:r w:rsidRPr="00FA271D">
        <w:t xml:space="preserve"> ago has borne fruit."</w:t>
      </w:r>
    </w:p>
    <w:p w14:paraId="7CAF2443" w14:textId="77777777" w:rsidR="00A55CAC" w:rsidRPr="00FA271D" w:rsidRDefault="00A55CAC" w:rsidP="009C772F">
      <w:pPr>
        <w:pStyle w:val="BodyNormal"/>
        <w:rPr>
          <w:i/>
          <w:iCs/>
        </w:rPr>
      </w:pPr>
      <w:r w:rsidRPr="00FA271D">
        <w:t xml:space="preserve">"But Mac, a young man your age needs some kind of sexual outlet," Willy said. </w:t>
      </w:r>
    </w:p>
    <w:p w14:paraId="6AE02597" w14:textId="59A9D99E" w:rsidR="00A55CAC" w:rsidRPr="00FA271D" w:rsidRDefault="00A55CAC" w:rsidP="009C772F">
      <w:pPr>
        <w:pStyle w:val="BodyNormal"/>
        <w:rPr>
          <w:i/>
          <w:iCs/>
        </w:rPr>
      </w:pPr>
      <w:r w:rsidRPr="00FA271D">
        <w:t>"Can everybody get off my sex life? I don't ask you about your sexual proclivities, do I</w:t>
      </w:r>
      <w:r w:rsidR="006714D5">
        <w:t>?</w:t>
      </w:r>
      <w:r w:rsidRPr="00FA271D">
        <w:t>"</w:t>
      </w:r>
    </w:p>
    <w:p w14:paraId="340EF450" w14:textId="3AF0079D" w:rsidR="00A55CAC" w:rsidRPr="00FA271D" w:rsidRDefault="00A55CAC" w:rsidP="009C772F">
      <w:pPr>
        <w:pStyle w:val="BodyNormal"/>
        <w:rPr>
          <w:i/>
          <w:iCs/>
        </w:rPr>
      </w:pPr>
      <w:r w:rsidRPr="00FA271D">
        <w:t xml:space="preserve">"Well, Veronica puts on her Cheerleader costume at least once a month for me," Pete </w:t>
      </w:r>
      <w:r w:rsidR="00270FD4">
        <w:t>said</w:t>
      </w:r>
      <w:r w:rsidRPr="00FA271D">
        <w:t>.</w:t>
      </w:r>
    </w:p>
    <w:p w14:paraId="3CBF6E9D" w14:textId="51F10D61" w:rsidR="00A55CAC" w:rsidRPr="00FA271D" w:rsidRDefault="00A55CAC" w:rsidP="009C772F">
      <w:pPr>
        <w:pStyle w:val="BodyNormal"/>
        <w:rPr>
          <w:i/>
          <w:iCs/>
        </w:rPr>
      </w:pPr>
      <w:r w:rsidRPr="00FA271D">
        <w:t xml:space="preserve">"And Ben has a special treatment for my dry mouth condition," Willie said, </w:t>
      </w:r>
      <w:r w:rsidR="008B52CF">
        <w:t>giggl</w:t>
      </w:r>
      <w:r w:rsidR="0071075C">
        <w:t>ing</w:t>
      </w:r>
      <w:r w:rsidRPr="00FA271D">
        <w:t xml:space="preserve"> for a </w:t>
      </w:r>
      <w:del w:id="1397" w:author="Author">
        <w:r w:rsidRPr="00FA271D" w:rsidDel="00591E36">
          <w:delText>couple of</w:delText>
        </w:r>
      </w:del>
      <w:ins w:id="1398" w:author="Author">
        <w:r w:rsidR="00591E36">
          <w:t>few</w:t>
        </w:r>
      </w:ins>
      <w:r w:rsidRPr="00FA271D">
        <w:t xml:space="preserve"> seconds.</w:t>
      </w:r>
    </w:p>
    <w:p w14:paraId="2E5F1B03" w14:textId="459D2539" w:rsidR="001E51D1" w:rsidRDefault="00A55CAC" w:rsidP="009C772F">
      <w:pPr>
        <w:pStyle w:val="BodyNormal"/>
        <w:sectPr w:rsidR="001E51D1" w:rsidSect="003135B1">
          <w:pgSz w:w="8640" w:h="12960" w:code="1"/>
          <w:pgMar w:top="720" w:right="720" w:bottom="720" w:left="720" w:header="720" w:footer="720" w:gutter="720"/>
          <w:cols w:space="720"/>
          <w:titlePg/>
          <w:docGrid w:linePitch="360"/>
        </w:sectPr>
      </w:pPr>
      <w:r w:rsidRPr="00FA271D">
        <w:t xml:space="preserve">"Alright, that </w:t>
      </w:r>
      <w:proofErr w:type="gramStart"/>
      <w:r w:rsidRPr="00FA271D">
        <w:t>does</w:t>
      </w:r>
      <w:proofErr w:type="gramEnd"/>
      <w:r w:rsidRPr="00FA271D">
        <w:t xml:space="preserve"> it. I'm going where it's safe," Mac </w:t>
      </w:r>
      <w:r w:rsidR="0071075C">
        <w:t xml:space="preserve">said before he </w:t>
      </w:r>
      <w:r w:rsidRPr="00FA271D">
        <w:t>dropped down again to the bottom of the tub.</w:t>
      </w:r>
      <w:bookmarkStart w:id="1399" w:name="_Toc30055653"/>
    </w:p>
    <w:p w14:paraId="038B664B" w14:textId="04BB8196" w:rsidR="000614F3" w:rsidRPr="00FA29FF" w:rsidRDefault="0038631D" w:rsidP="00FA29FF">
      <w:pPr>
        <w:pStyle w:val="ASubheadLevel1"/>
      </w:pPr>
      <w:bookmarkStart w:id="1400" w:name="_Toc197338821"/>
      <w:r w:rsidRPr="00FA29FF">
        <w:lastRenderedPageBreak/>
        <w:t>Serious Talk</w:t>
      </w:r>
      <w:bookmarkEnd w:id="1400"/>
    </w:p>
    <w:p w14:paraId="63CEC5B6" w14:textId="37EB7220" w:rsidR="008D4DC5" w:rsidRDefault="00DC3787" w:rsidP="009C772F">
      <w:pPr>
        <w:pStyle w:val="BodyNormal"/>
      </w:pPr>
      <w:r>
        <w:t>Night had fallen</w:t>
      </w:r>
      <w:r w:rsidR="00FE295F">
        <w:t xml:space="preserve">, and the clear sky and </w:t>
      </w:r>
      <w:r w:rsidR="0071075C">
        <w:t>waxing crescent moon</w:t>
      </w:r>
      <w:r w:rsidR="00A11D0D">
        <w:t xml:space="preserve"> caused Lake Michigan to shimmer as Mac</w:t>
      </w:r>
      <w:ins w:id="1401" w:author="Author">
        <w:r w:rsidR="005B746D">
          <w:t>, Ronnie,</w:t>
        </w:r>
      </w:ins>
      <w:r w:rsidR="00806C20">
        <w:t xml:space="preserve"> and Ben</w:t>
      </w:r>
      <w:r w:rsidR="00A11D0D">
        <w:t xml:space="preserve"> entered the Merrick mansion’s great room. His mother and father</w:t>
      </w:r>
      <w:r w:rsidR="00731B77">
        <w:t xml:space="preserve"> </w:t>
      </w:r>
      <w:del w:id="1402" w:author="Author">
        <w:r w:rsidR="00731B77" w:rsidDel="005B746D">
          <w:delText>were</w:delText>
        </w:r>
        <w:r w:rsidR="00A11D0D" w:rsidDel="005B746D">
          <w:delText xml:space="preserve"> </w:delText>
        </w:r>
        <w:r w:rsidR="00806C20" w:rsidDel="005B746D">
          <w:delText>loung</w:delText>
        </w:r>
        <w:r w:rsidR="00731B77" w:rsidDel="005B746D">
          <w:delText>ing</w:delText>
        </w:r>
      </w:del>
      <w:ins w:id="1403" w:author="Author">
        <w:r w:rsidR="005B746D">
          <w:t>lounged</w:t>
        </w:r>
      </w:ins>
      <w:r w:rsidR="00806C20">
        <w:t xml:space="preserve"> on the leather sofa, enjoying the view.</w:t>
      </w:r>
    </w:p>
    <w:p w14:paraId="4915985B" w14:textId="0AB48A8A" w:rsidR="00DB0C7B" w:rsidRDefault="00DB0C7B" w:rsidP="009C772F">
      <w:pPr>
        <w:pStyle w:val="BodyNormal"/>
      </w:pPr>
      <w:r>
        <w:t xml:space="preserve">“May we join you?” Ben </w:t>
      </w:r>
      <w:r w:rsidR="001963EF">
        <w:t>said</w:t>
      </w:r>
      <w:r>
        <w:t>.</w:t>
      </w:r>
    </w:p>
    <w:p w14:paraId="7D43ACFE" w14:textId="155803EE" w:rsidR="007421E4" w:rsidRDefault="00924515" w:rsidP="009C772F">
      <w:pPr>
        <w:pStyle w:val="BodyNormal"/>
      </w:pPr>
      <w:r>
        <w:t xml:space="preserve">“Delighted,” Anne </w:t>
      </w:r>
      <w:r w:rsidR="001963EF">
        <w:t>said</w:t>
      </w:r>
      <w:r>
        <w:t>.</w:t>
      </w:r>
    </w:p>
    <w:p w14:paraId="4C618AA5" w14:textId="49B6EA6A" w:rsidR="00464143" w:rsidRDefault="007421E4" w:rsidP="009C772F">
      <w:pPr>
        <w:pStyle w:val="BodyNormal"/>
      </w:pPr>
      <w:r>
        <w:t xml:space="preserve">“So, Mac. Any </w:t>
      </w:r>
      <w:r w:rsidR="00464143">
        <w:t>success in identifying our Angel?”</w:t>
      </w:r>
    </w:p>
    <w:p w14:paraId="3D3CB928" w14:textId="0DF0B0DE" w:rsidR="003C0EC5" w:rsidRDefault="00464143" w:rsidP="009C772F">
      <w:pPr>
        <w:pStyle w:val="BodyNormal"/>
      </w:pPr>
      <w:r>
        <w:t xml:space="preserve">“She’s a ghost, Dad. </w:t>
      </w:r>
      <w:r w:rsidR="000D6E89">
        <w:t xml:space="preserve">The FBI ran a </w:t>
      </w:r>
      <w:r w:rsidR="00874694">
        <w:t>complete</w:t>
      </w:r>
      <w:r w:rsidR="000D6E89">
        <w:t xml:space="preserve"> facial recognition analysis on her</w:t>
      </w:r>
      <w:r w:rsidR="00F01D7C">
        <w:t xml:space="preserve">. It came up </w:t>
      </w:r>
      <w:r w:rsidR="00E650A2">
        <w:t>fruitless</w:t>
      </w:r>
      <w:r w:rsidR="00F01D7C">
        <w:t xml:space="preserve">. She’s not on any </w:t>
      </w:r>
      <w:r w:rsidR="00776957">
        <w:t xml:space="preserve">facial </w:t>
      </w:r>
      <w:r w:rsidR="00F01D7C">
        <w:t xml:space="preserve">database we </w:t>
      </w:r>
      <w:del w:id="1404" w:author="Author">
        <w:r w:rsidR="00F01D7C" w:rsidDel="005B746D">
          <w:delText xml:space="preserve">have </w:delText>
        </w:r>
      </w:del>
      <w:ins w:id="1405" w:author="Author">
        <w:r w:rsidR="005B746D">
          <w:t xml:space="preserve">can </w:t>
        </w:r>
      </w:ins>
      <w:r w:rsidR="00F01D7C">
        <w:t>access</w:t>
      </w:r>
      <w:del w:id="1406" w:author="Author">
        <w:r w:rsidR="00F01D7C" w:rsidDel="005B746D">
          <w:delText xml:space="preserve"> to</w:delText>
        </w:r>
        <w:r w:rsidR="00F01D7C" w:rsidDel="00BD2917">
          <w:delText xml:space="preserve">. </w:delText>
        </w:r>
      </w:del>
      <w:ins w:id="1407" w:author="Author">
        <w:r w:rsidR="00BD2917">
          <w:t xml:space="preserve">—the same for </w:t>
        </w:r>
        <w:r w:rsidR="006927E3">
          <w:t xml:space="preserve">the </w:t>
        </w:r>
        <w:r w:rsidR="00BD2917">
          <w:t>partial fingerprints we found.</w:t>
        </w:r>
      </w:ins>
    </w:p>
    <w:p w14:paraId="29ADF092" w14:textId="3A4EA36F" w:rsidR="003C0EC5" w:rsidRDefault="00BC0A8B" w:rsidP="009C772F">
      <w:pPr>
        <w:pStyle w:val="BodyNormal"/>
      </w:pPr>
      <w:r>
        <w:t xml:space="preserve">Since </w:t>
      </w:r>
      <w:r w:rsidR="0046428F">
        <w:t xml:space="preserve">I guessed her age </w:t>
      </w:r>
      <w:r w:rsidR="00204AAF">
        <w:t>to be no older than twenty-five</w:t>
      </w:r>
      <w:r>
        <w:t>,</w:t>
      </w:r>
      <w:r w:rsidR="0046428F">
        <w:t xml:space="preserve"> </w:t>
      </w:r>
      <w:r>
        <w:t>t</w:t>
      </w:r>
      <w:r w:rsidR="0046428F">
        <w:t xml:space="preserve">he FBI </w:t>
      </w:r>
      <w:del w:id="1408" w:author="Author">
        <w:r w:rsidR="00177550" w:rsidDel="005B746D">
          <w:delText xml:space="preserve">people </w:delText>
        </w:r>
      </w:del>
      <w:r w:rsidR="00177550">
        <w:t xml:space="preserve">used an </w:t>
      </w:r>
      <w:r w:rsidR="00B96745">
        <w:t>Artificial Intelligence</w:t>
      </w:r>
      <w:r w:rsidR="00177550">
        <w:t xml:space="preserve"> analysis of Chicago birth records</w:t>
      </w:r>
      <w:r>
        <w:t xml:space="preserve"> for </w:t>
      </w:r>
      <w:r w:rsidR="009A1B16">
        <w:t xml:space="preserve">the </w:t>
      </w:r>
      <w:r w:rsidR="00204AAF">
        <w:t>five</w:t>
      </w:r>
      <w:r w:rsidR="009A1B16">
        <w:t xml:space="preserve"> years she might have been born</w:t>
      </w:r>
      <w:r w:rsidR="00177550">
        <w:t xml:space="preserve">. </w:t>
      </w:r>
      <w:ins w:id="1409" w:author="Author">
        <w:r w:rsidR="005B746D" w:rsidRPr="005B746D">
          <w:t>Understandably</w:t>
        </w:r>
      </w:ins>
      <w:del w:id="1410" w:author="Author">
        <w:r w:rsidR="00945C7B" w:rsidDel="005B746D">
          <w:delText>Obviously</w:delText>
        </w:r>
      </w:del>
      <w:r w:rsidR="002A22DC">
        <w:t>,</w:t>
      </w:r>
      <w:r w:rsidR="00945C7B">
        <w:t xml:space="preserve"> it’s not a sure bet that she was born in Chicago. </w:t>
      </w:r>
      <w:r w:rsidR="002A22DC">
        <w:t>Still</w:t>
      </w:r>
      <w:r w:rsidR="006353ED">
        <w:t>, we</w:t>
      </w:r>
      <w:r w:rsidR="00177550">
        <w:t xml:space="preserve"> average about 40,000 </w:t>
      </w:r>
      <w:r w:rsidR="00361C5E">
        <w:t>new babies</w:t>
      </w:r>
      <w:r w:rsidR="00567566">
        <w:t xml:space="preserve"> in Chicago every year. </w:t>
      </w:r>
      <w:r w:rsidR="006353ED">
        <w:t xml:space="preserve">All hospitals enter their births into a </w:t>
      </w:r>
      <w:r w:rsidR="002F54F1">
        <w:t>C</w:t>
      </w:r>
      <w:r w:rsidR="006353ED">
        <w:t xml:space="preserve">ity </w:t>
      </w:r>
      <w:r w:rsidR="002F54F1">
        <w:t>H</w:t>
      </w:r>
      <w:r w:rsidR="006353ED">
        <w:t>all database</w:t>
      </w:r>
      <w:r w:rsidR="00361C5E">
        <w:t>.</w:t>
      </w:r>
      <w:r w:rsidR="00FE295F">
        <w:t xml:space="preserve"> </w:t>
      </w:r>
    </w:p>
    <w:p w14:paraId="4663A583" w14:textId="6B65189B" w:rsidR="00483AD8" w:rsidRDefault="00B24B30" w:rsidP="009C772F">
      <w:pPr>
        <w:pStyle w:val="BodyNormal"/>
      </w:pPr>
      <w:r>
        <w:t>They got a hit</w:t>
      </w:r>
      <w:r w:rsidR="00CD45C6">
        <w:t>. The baby that should ha</w:t>
      </w:r>
      <w:r w:rsidR="001D65D9">
        <w:t xml:space="preserve">ve been </w:t>
      </w:r>
      <w:r w:rsidR="00047BE0">
        <w:t xml:space="preserve">number </w:t>
      </w:r>
      <w:r w:rsidR="003F2885">
        <w:t>3</w:t>
      </w:r>
      <w:r w:rsidR="00047BE0">
        <w:t xml:space="preserve">7413 has no birth </w:t>
      </w:r>
      <w:r w:rsidR="001963EF">
        <w:t>record</w:t>
      </w:r>
      <w:r w:rsidR="00F16F86">
        <w:t>.</w:t>
      </w:r>
      <w:r w:rsidR="00F94CFA">
        <w:t xml:space="preserve"> </w:t>
      </w:r>
      <w:r w:rsidR="00BD4EEC">
        <w:t xml:space="preserve">The physical hospital record is missing, and </w:t>
      </w:r>
      <w:ins w:id="1411" w:author="Author">
        <w:r w:rsidR="0034759C">
          <w:t xml:space="preserve">somebody deleted </w:t>
        </w:r>
      </w:ins>
      <w:r w:rsidR="00BD4EEC">
        <w:t>all di</w:t>
      </w:r>
      <w:r w:rsidR="000B0FC2">
        <w:t>g</w:t>
      </w:r>
      <w:r w:rsidR="00BD4EEC">
        <w:t>ital records</w:t>
      </w:r>
      <w:del w:id="1412" w:author="Author">
        <w:r w:rsidR="00BD4EEC" w:rsidDel="0034759C">
          <w:delText xml:space="preserve"> </w:delText>
        </w:r>
        <w:r w:rsidR="000B0FC2" w:rsidDel="0034759C">
          <w:delText>have been deleted</w:delText>
        </w:r>
      </w:del>
      <w:r w:rsidR="000B0FC2">
        <w:t>.</w:t>
      </w:r>
      <w:r w:rsidR="00DE48FC">
        <w:t xml:space="preserve"> If that’s the Angel, she was born on December 2</w:t>
      </w:r>
      <w:r w:rsidR="000E0DE6">
        <w:t>2</w:t>
      </w:r>
      <w:r w:rsidR="00DE48FC">
        <w:t>, 20</w:t>
      </w:r>
      <w:r w:rsidR="003B35B6">
        <w:t>3</w:t>
      </w:r>
      <w:del w:id="1413" w:author="Author">
        <w:r w:rsidR="00DE48FC" w:rsidDel="00F47592">
          <w:delText>2</w:delText>
        </w:r>
      </w:del>
      <w:ins w:id="1414" w:author="Author">
        <w:r w:rsidR="00F47592">
          <w:t>7</w:t>
        </w:r>
      </w:ins>
      <w:r w:rsidR="003A2972">
        <w:t>. She’d be 23 years</w:t>
      </w:r>
      <w:r w:rsidR="003C0EC5">
        <w:t xml:space="preserve"> </w:t>
      </w:r>
      <w:r w:rsidR="003A2972">
        <w:t>old today.</w:t>
      </w:r>
      <w:r w:rsidR="000B0FC2">
        <w:t>”</w:t>
      </w:r>
    </w:p>
    <w:p w14:paraId="5EF318D1" w14:textId="5E8CB715" w:rsidR="00E60ECE" w:rsidRDefault="00B760DC" w:rsidP="009C772F">
      <w:pPr>
        <w:pStyle w:val="BodyNormal"/>
      </w:pPr>
      <w:r>
        <w:t>“Did she expunge the records, Mac</w:t>
      </w:r>
      <w:ins w:id="1415" w:author="Author">
        <w:r w:rsidR="00300080">
          <w:t>?</w:t>
        </w:r>
        <w:del w:id="1416" w:author="Author">
          <w:r w:rsidR="00F8153B" w:rsidDel="00300080">
            <w:delText>,</w:delText>
          </w:r>
        </w:del>
      </w:ins>
      <w:del w:id="1417" w:author="Author">
        <w:r w:rsidR="003C5C41" w:rsidDel="00F8153B">
          <w:delText>,</w:delText>
        </w:r>
      </w:del>
      <w:r w:rsidR="003C5C41">
        <w:t xml:space="preserve"> </w:t>
      </w:r>
      <w:del w:id="1418" w:author="Author">
        <w:r w:rsidR="003C5C41" w:rsidDel="00300080">
          <w:delText>o</w:delText>
        </w:r>
      </w:del>
      <w:ins w:id="1419" w:author="Author">
        <w:r w:rsidR="00300080">
          <w:t>O</w:t>
        </w:r>
      </w:ins>
      <w:r w:rsidR="003C5C41">
        <w:t xml:space="preserve">r </w:t>
      </w:r>
      <w:ins w:id="1420" w:author="Author">
        <w:del w:id="1421" w:author="Author">
          <w:r w:rsidR="00F8153B" w:rsidDel="00300080">
            <w:delText xml:space="preserve">did </w:delText>
          </w:r>
        </w:del>
      </w:ins>
      <w:del w:id="1422" w:author="Author">
        <w:r w:rsidR="003C5C41" w:rsidDel="00F8153B">
          <w:delText xml:space="preserve">did </w:delText>
        </w:r>
      </w:del>
      <w:r w:rsidR="003C5C41">
        <w:t>someone else?”</w:t>
      </w:r>
    </w:p>
    <w:p w14:paraId="2866FE3B" w14:textId="2106B0AC" w:rsidR="0038631D" w:rsidRPr="0038631D" w:rsidRDefault="00E60ECE" w:rsidP="009C772F">
      <w:pPr>
        <w:pStyle w:val="BodyNormal"/>
      </w:pPr>
      <w:r>
        <w:t xml:space="preserve">“Well, </w:t>
      </w:r>
      <w:r w:rsidR="001963EF">
        <w:t xml:space="preserve">Mom, </w:t>
      </w:r>
      <w:r>
        <w:t xml:space="preserve">considering that she </w:t>
      </w:r>
      <w:del w:id="1423" w:author="Author">
        <w:r w:rsidR="001A6C80" w:rsidDel="0034759C">
          <w:delText xml:space="preserve">apparently </w:delText>
        </w:r>
      </w:del>
      <w:r w:rsidR="001A6C80">
        <w:t xml:space="preserve">caused city </w:t>
      </w:r>
      <w:r w:rsidR="001A6C80">
        <w:lastRenderedPageBreak/>
        <w:t xml:space="preserve">surveillance cameras to freeze and </w:t>
      </w:r>
      <w:r w:rsidR="00900341">
        <w:t xml:space="preserve">thus </w:t>
      </w:r>
      <w:r w:rsidR="00F822B0">
        <w:t>mask</w:t>
      </w:r>
      <w:r w:rsidR="001A6C80">
        <w:t xml:space="preserve"> her </w:t>
      </w:r>
      <w:r w:rsidR="003D5476">
        <w:t>actions</w:t>
      </w:r>
      <w:r w:rsidR="00A8261D">
        <w:t xml:space="preserve">, I think we’re dealing with a </w:t>
      </w:r>
      <w:r w:rsidR="00E8554E">
        <w:t xml:space="preserve">Ninja </w:t>
      </w:r>
      <w:r w:rsidR="001B48CA">
        <w:t>computer genius</w:t>
      </w:r>
      <w:r w:rsidR="00A8261D">
        <w:t xml:space="preserve">. </w:t>
      </w:r>
      <w:r w:rsidR="004373C8">
        <w:t>So</w:t>
      </w:r>
      <w:r w:rsidR="002E052F">
        <w:t>, yeah,</w:t>
      </w:r>
      <w:r w:rsidR="004373C8">
        <w:t xml:space="preserve"> </w:t>
      </w:r>
      <w:r w:rsidR="00E8554E">
        <w:t>t</w:t>
      </w:r>
      <w:r w:rsidR="005E1C77">
        <w:t xml:space="preserve">he Angel </w:t>
      </w:r>
      <w:r w:rsidR="002C7B07">
        <w:t xml:space="preserve">probably </w:t>
      </w:r>
      <w:r w:rsidR="00A6122D">
        <w:t>removed</w:t>
      </w:r>
      <w:r w:rsidR="005E1C77">
        <w:t xml:space="preserve"> all her records</w:t>
      </w:r>
      <w:r w:rsidR="002C7B07">
        <w:t>.</w:t>
      </w:r>
      <w:r w:rsidR="005E1C77">
        <w:t>”</w:t>
      </w:r>
      <w:r w:rsidR="00E92B02">
        <w:t xml:space="preserve"> </w:t>
      </w:r>
    </w:p>
    <w:p w14:paraId="2A31B2CC" w14:textId="56118941" w:rsidR="0038631D" w:rsidRDefault="002E052F" w:rsidP="009C772F">
      <w:pPr>
        <w:pStyle w:val="BodyNormal"/>
      </w:pPr>
      <w:r>
        <w:t xml:space="preserve">Mac stared at the floor for several uncomfortable seconds, </w:t>
      </w:r>
      <w:r w:rsidR="003B0DF3">
        <w:t>his expression</w:t>
      </w:r>
      <w:r>
        <w:t xml:space="preserve"> </w:t>
      </w:r>
      <w:del w:id="1424" w:author="Author">
        <w:r w:rsidDel="00300080">
          <w:delText xml:space="preserve">a little </w:delText>
        </w:r>
      </w:del>
      <w:r w:rsidR="00683DB3">
        <w:t>discons</w:t>
      </w:r>
      <w:r w:rsidR="00203E98">
        <w:t>o</w:t>
      </w:r>
      <w:r w:rsidR="00683DB3">
        <w:t>late</w:t>
      </w:r>
      <w:r>
        <w:t>.</w:t>
      </w:r>
    </w:p>
    <w:p w14:paraId="2E24F059" w14:textId="60C0A41E" w:rsidR="0059095F" w:rsidRDefault="0059095F" w:rsidP="009C772F">
      <w:pPr>
        <w:pStyle w:val="BodyNormal"/>
      </w:pPr>
      <w:r>
        <w:t xml:space="preserve">“What’s wrong, Mac?” Ben </w:t>
      </w:r>
      <w:r w:rsidR="0098672C">
        <w:t>said</w:t>
      </w:r>
      <w:r>
        <w:t>.</w:t>
      </w:r>
    </w:p>
    <w:p w14:paraId="6702EF64" w14:textId="699EC349" w:rsidR="00E96A99" w:rsidRDefault="00020228" w:rsidP="009C772F">
      <w:pPr>
        <w:pStyle w:val="BodyNormal"/>
      </w:pPr>
      <w:r>
        <w:t xml:space="preserve">“I’m </w:t>
      </w:r>
      <w:r w:rsidR="00E20318">
        <w:t xml:space="preserve">just </w:t>
      </w:r>
      <w:r>
        <w:t>disappointed, Ben. Disappointed in myself</w:t>
      </w:r>
      <w:r w:rsidR="000D2144">
        <w:t>.”</w:t>
      </w:r>
    </w:p>
    <w:p w14:paraId="02097448" w14:textId="74A61D1B" w:rsidR="000D2144" w:rsidRDefault="000D2144" w:rsidP="009C772F">
      <w:pPr>
        <w:pStyle w:val="BodyNormal"/>
      </w:pPr>
      <w:r>
        <w:t xml:space="preserve">“What on </w:t>
      </w:r>
      <w:r w:rsidR="008531C6">
        <w:t>e</w:t>
      </w:r>
      <w:r>
        <w:t>arth for, Mac?”</w:t>
      </w:r>
    </w:p>
    <w:p w14:paraId="25B4A292" w14:textId="77369C02" w:rsidR="000D2144" w:rsidRDefault="00DD0F86" w:rsidP="009C772F">
      <w:pPr>
        <w:pStyle w:val="BodyNormal"/>
      </w:pPr>
      <w:r>
        <w:t xml:space="preserve">“I’ve endangered </w:t>
      </w:r>
      <w:r w:rsidR="004D2A20">
        <w:t xml:space="preserve">you, Ronnie, </w:t>
      </w:r>
      <w:r w:rsidR="00903088">
        <w:t>m</w:t>
      </w:r>
      <w:r w:rsidR="004D2A20">
        <w:t xml:space="preserve">om, and </w:t>
      </w:r>
      <w:r w:rsidR="00903088">
        <w:t>d</w:t>
      </w:r>
      <w:r w:rsidR="004D2A20">
        <w:t xml:space="preserve">ad by my </w:t>
      </w:r>
      <w:r w:rsidR="008531C6">
        <w:t>p</w:t>
      </w:r>
      <w:r w:rsidR="004D2A20">
        <w:t>olice work.</w:t>
      </w:r>
      <w:r w:rsidR="006D2EB9">
        <w:t xml:space="preserve"> If I hadn’t stood up to </w:t>
      </w:r>
      <w:r w:rsidR="008531C6">
        <w:t>d</w:t>
      </w:r>
      <w:r w:rsidR="006D2EB9">
        <w:t xml:space="preserve">ad years ago </w:t>
      </w:r>
      <w:del w:id="1425" w:author="Author">
        <w:r w:rsidR="006D2EB9" w:rsidDel="00F8153B">
          <w:delText xml:space="preserve">on </w:delText>
        </w:r>
      </w:del>
      <w:ins w:id="1426" w:author="Author">
        <w:r w:rsidR="00F8153B">
          <w:t xml:space="preserve">regarding </w:t>
        </w:r>
      </w:ins>
      <w:r w:rsidR="006D2EB9">
        <w:t>my c</w:t>
      </w:r>
      <w:r w:rsidR="00E07BF7">
        <w:t>ollege and career choice</w:t>
      </w:r>
      <w:r w:rsidR="006D2EB9">
        <w:t xml:space="preserve">, none of this </w:t>
      </w:r>
      <w:r w:rsidR="00B55922">
        <w:t xml:space="preserve">would be happening. </w:t>
      </w:r>
      <w:r w:rsidR="001A1265">
        <w:t xml:space="preserve">Instead, I’ve caused a psychotic criminal gang to </w:t>
      </w:r>
      <w:r w:rsidR="003E46C3">
        <w:t>seek revenge on the people I love</w:t>
      </w:r>
      <w:r w:rsidR="009A75C5">
        <w:t xml:space="preserve">, and I don’t know </w:t>
      </w:r>
      <w:r w:rsidR="006B50B7">
        <w:t>if I can</w:t>
      </w:r>
      <w:r w:rsidR="009A75C5">
        <w:t xml:space="preserve"> stop it.”</w:t>
      </w:r>
    </w:p>
    <w:p w14:paraId="0E81D1C6" w14:textId="56F45F08" w:rsidR="000E797E" w:rsidRDefault="000E797E" w:rsidP="009C772F">
      <w:pPr>
        <w:pStyle w:val="BodyNormal"/>
      </w:pPr>
      <w:r>
        <w:t xml:space="preserve">“Mac, </w:t>
      </w:r>
      <w:r w:rsidR="000D55E7">
        <w:t>you can’t blame yourself for any of this,” Anne said. “</w:t>
      </w:r>
      <w:r w:rsidR="008D59F2">
        <w:t xml:space="preserve">This house is a veritable fortress, with </w:t>
      </w:r>
      <w:r w:rsidR="00103357">
        <w:t xml:space="preserve">zoning easements allowing unscalable fencing, </w:t>
      </w:r>
      <w:r w:rsidR="00D2007E">
        <w:t xml:space="preserve">infra-red </w:t>
      </w:r>
      <w:r w:rsidR="00BA77C7">
        <w:t xml:space="preserve">intrusion beams, and a mechanical gate. Why? Because </w:t>
      </w:r>
      <w:r w:rsidR="00CE1B2E">
        <w:t xml:space="preserve">we are always in </w:t>
      </w:r>
      <w:r w:rsidR="000D6629">
        <w:t>peril</w:t>
      </w:r>
      <w:r w:rsidR="00CE1B2E">
        <w:t xml:space="preserve"> of retaliation </w:t>
      </w:r>
      <w:r w:rsidR="00DF2522">
        <w:t>by</w:t>
      </w:r>
      <w:r w:rsidR="00CE1B2E">
        <w:t xml:space="preserve"> clients and opponents </w:t>
      </w:r>
      <w:del w:id="1427" w:author="Author">
        <w:r w:rsidR="00CE1B2E" w:rsidDel="00C7241B">
          <w:delText xml:space="preserve">were </w:delText>
        </w:r>
      </w:del>
      <w:r w:rsidR="00CE1B2E">
        <w:t>dissatisfied with their legal outcomes</w:t>
      </w:r>
      <w:r w:rsidR="00DF2522">
        <w:t>. Danger and the Merrick family are old friends, Mac.”</w:t>
      </w:r>
    </w:p>
    <w:p w14:paraId="472A39C9" w14:textId="50F2DD65" w:rsidR="004F0C72" w:rsidRDefault="004F0C72" w:rsidP="009C772F">
      <w:pPr>
        <w:pStyle w:val="BodyNormal"/>
      </w:pPr>
      <w:r>
        <w:t xml:space="preserve">“Still, Mom, if it </w:t>
      </w:r>
      <w:del w:id="1428" w:author="Author">
        <w:r w:rsidDel="0034759C">
          <w:delText xml:space="preserve">wasn’t </w:delText>
        </w:r>
      </w:del>
      <w:ins w:id="1429" w:author="Author">
        <w:r w:rsidR="0034759C">
          <w:t xml:space="preserve">weren’t </w:t>
        </w:r>
      </w:ins>
      <w:r>
        <w:t xml:space="preserve">for </w:t>
      </w:r>
      <w:r w:rsidR="00CC04B4">
        <w:t xml:space="preserve">that fearless and </w:t>
      </w:r>
      <w:r w:rsidR="00505011">
        <w:t xml:space="preserve">clever woman we </w:t>
      </w:r>
      <w:del w:id="1430" w:author="Author">
        <w:r w:rsidR="00505011" w:rsidDel="00F8153B">
          <w:delText>are calling</w:delText>
        </w:r>
      </w:del>
      <w:ins w:id="1431" w:author="Author">
        <w:r w:rsidR="00F8153B">
          <w:t>call</w:t>
        </w:r>
      </w:ins>
      <w:r w:rsidR="00505011">
        <w:t xml:space="preserve"> the Angel, the Merrick family tonight would be just you and Ben.</w:t>
      </w:r>
      <w:r w:rsidR="00892CA3">
        <w:t xml:space="preserve"> </w:t>
      </w:r>
      <w:del w:id="1432" w:author="Author">
        <w:r w:rsidR="00892CA3" w:rsidDel="00BA225D">
          <w:delText>If I hadn’t been so obstinate my senior year in High School</w:delText>
        </w:r>
        <w:r w:rsidR="003E533B" w:rsidDel="00BA225D">
          <w:delText>, none of this would have happened</w:delText>
        </w:r>
      </w:del>
      <w:ins w:id="1433" w:author="Author">
        <w:r w:rsidR="00BA225D">
          <w:t xml:space="preserve">None of this would have happened if I hadn’t been so </w:t>
        </w:r>
      </w:ins>
      <w:r w:rsidR="0020750E">
        <w:t>obstinate in</w:t>
      </w:r>
      <w:ins w:id="1434" w:author="Author">
        <w:r w:rsidR="00BA225D">
          <w:t xml:space="preserve"> my senior year in high school</w:t>
        </w:r>
      </w:ins>
      <w:r w:rsidR="003E533B">
        <w:t>.”</w:t>
      </w:r>
    </w:p>
    <w:p w14:paraId="1576B208" w14:textId="4C63B8DC" w:rsidR="004038AD" w:rsidRDefault="000F02B7" w:rsidP="009C772F">
      <w:pPr>
        <w:pStyle w:val="BodyNormal"/>
      </w:pPr>
      <w:r>
        <w:t xml:space="preserve">“Mac,” </w:t>
      </w:r>
      <w:del w:id="1435" w:author="Author">
        <w:r w:rsidDel="00F8153B">
          <w:delText xml:space="preserve">Ben </w:delText>
        </w:r>
      </w:del>
      <w:ins w:id="1436" w:author="Author">
        <w:r w:rsidR="00F8153B">
          <w:t xml:space="preserve">Ronnie </w:t>
        </w:r>
      </w:ins>
      <w:r w:rsidR="00B1217D">
        <w:t>said</w:t>
      </w:r>
      <w:r>
        <w:t xml:space="preserve">, “our </w:t>
      </w:r>
      <w:r w:rsidR="00C07951">
        <w:t>l</w:t>
      </w:r>
      <w:r>
        <w:t xml:space="preserve">aw </w:t>
      </w:r>
      <w:r w:rsidR="00C07951">
        <w:t>f</w:t>
      </w:r>
      <w:r>
        <w:t xml:space="preserve">irm seeks fair treatment </w:t>
      </w:r>
      <w:r>
        <w:lastRenderedPageBreak/>
        <w:t>for the guilty and exoneration for the innocent</w:t>
      </w:r>
      <w:r w:rsidR="006B2DDE">
        <w:t xml:space="preserve">. </w:t>
      </w:r>
      <w:r w:rsidR="00593652">
        <w:t xml:space="preserve">You protect the </w:t>
      </w:r>
      <w:r w:rsidR="008C4C02">
        <w:t>people of Chicago</w:t>
      </w:r>
      <w:r w:rsidR="00593652">
        <w:t xml:space="preserve"> </w:t>
      </w:r>
      <w:r w:rsidR="008C4C02">
        <w:t xml:space="preserve">from </w:t>
      </w:r>
      <w:r w:rsidR="007F4195">
        <w:t>criminals</w:t>
      </w:r>
      <w:r w:rsidR="008C4C02">
        <w:t xml:space="preserve"> prey</w:t>
      </w:r>
      <w:r w:rsidR="00BC2A01">
        <w:t>ing</w:t>
      </w:r>
      <w:r w:rsidR="008C4C02">
        <w:t xml:space="preserve"> upon them</w:t>
      </w:r>
      <w:r w:rsidR="00593652">
        <w:t>.</w:t>
      </w:r>
      <w:r w:rsidR="00743CF8">
        <w:t xml:space="preserve"> </w:t>
      </w:r>
      <w:r w:rsidR="003A45C7">
        <w:t>W</w:t>
      </w:r>
      <w:r w:rsidR="0020750E">
        <w:t>e are</w:t>
      </w:r>
      <w:r w:rsidR="00743CF8">
        <w:t xml:space="preserve"> both seeking </w:t>
      </w:r>
      <w:proofErr w:type="gramStart"/>
      <w:r w:rsidR="00743CF8">
        <w:t>justice</w:t>
      </w:r>
      <w:r w:rsidR="00634CCF">
        <w:t>?</w:t>
      </w:r>
      <w:proofErr w:type="gramEnd"/>
      <w:r w:rsidR="00743CF8">
        <w:t xml:space="preserve"> </w:t>
      </w:r>
      <w:r w:rsidR="00634CCF">
        <w:t xml:space="preserve">I am proud of your </w:t>
      </w:r>
      <w:r w:rsidR="008531C6">
        <w:t>p</w:t>
      </w:r>
      <w:r w:rsidR="00634CCF">
        <w:t>olice work.</w:t>
      </w:r>
      <w:r w:rsidR="00806726">
        <w:t xml:space="preserve"> Everyone in the family is</w:t>
      </w:r>
      <w:del w:id="1437" w:author="Author">
        <w:r w:rsidR="00806726" w:rsidDel="00C42014">
          <w:delText>, Mac</w:delText>
        </w:r>
      </w:del>
      <w:r w:rsidR="00806726">
        <w:t>.”</w:t>
      </w:r>
    </w:p>
    <w:p w14:paraId="0FDAE85D" w14:textId="77777777" w:rsidR="006C42C3" w:rsidRDefault="00387FFD" w:rsidP="009C772F">
      <w:pPr>
        <w:pStyle w:val="BodyNormal"/>
      </w:pPr>
      <w:r>
        <w:t>“Including me, Mac,” John Merrick said as he turned to face his youngest son.</w:t>
      </w:r>
    </w:p>
    <w:p w14:paraId="71BAA206" w14:textId="7AAC951F" w:rsidR="00686F1A" w:rsidRDefault="006C42C3" w:rsidP="009C772F">
      <w:pPr>
        <w:pStyle w:val="BodyNormal"/>
      </w:pPr>
      <w:r>
        <w:t>“</w:t>
      </w:r>
      <w:r w:rsidR="00551E3B">
        <w:t xml:space="preserve">I’d like to address the </w:t>
      </w:r>
      <w:r w:rsidR="00A779B1">
        <w:t xml:space="preserve">college placement issues that </w:t>
      </w:r>
      <w:r w:rsidR="00E71051">
        <w:t>caused discord between you and me ten years ago. I have some things to say</w:t>
      </w:r>
      <w:r w:rsidR="000D7741">
        <w:t>, and I want you</w:t>
      </w:r>
      <w:ins w:id="1438" w:author="Author">
        <w:r w:rsidR="00454E90">
          <w:t>, your mother, Ronnie, and Ben</w:t>
        </w:r>
      </w:ins>
      <w:r w:rsidR="000D7741">
        <w:t xml:space="preserve"> to listen attentively without interruption.</w:t>
      </w:r>
      <w:del w:id="1439" w:author="Author">
        <w:r w:rsidR="000147F4" w:rsidDel="00454E90">
          <w:delText xml:space="preserve"> I</w:delText>
        </w:r>
        <w:r w:rsidR="000147F4" w:rsidDel="00946D7F">
          <w:delText>’d like</w:delText>
        </w:r>
      </w:del>
      <w:ins w:id="1440" w:author="Author">
        <w:del w:id="1441" w:author="Author">
          <w:r w:rsidR="00946D7F" w:rsidDel="00454E90">
            <w:delText xml:space="preserve"> want</w:delText>
          </w:r>
        </w:del>
      </w:ins>
      <w:del w:id="1442" w:author="Author">
        <w:r w:rsidR="000147F4" w:rsidDel="00454E90">
          <w:delText xml:space="preserve"> your mother</w:delText>
        </w:r>
      </w:del>
      <w:ins w:id="1443" w:author="Author">
        <w:del w:id="1444" w:author="Author">
          <w:r w:rsidR="0034759C" w:rsidDel="00454E90">
            <w:delText>, Ronnie,</w:delText>
          </w:r>
        </w:del>
      </w:ins>
      <w:del w:id="1445" w:author="Author">
        <w:r w:rsidR="000147F4" w:rsidDel="00454E90">
          <w:delText xml:space="preserve"> and Ben to hear this, too.</w:delText>
        </w:r>
      </w:del>
    </w:p>
    <w:p w14:paraId="2F71FE44" w14:textId="33A76DED" w:rsidR="000147F4" w:rsidRDefault="00F822C1" w:rsidP="009C772F">
      <w:pPr>
        <w:pStyle w:val="BodyNormal"/>
      </w:pPr>
      <w:r>
        <w:t>“</w:t>
      </w:r>
      <w:r w:rsidR="00480BE6">
        <w:t xml:space="preserve">Parents know that the only </w:t>
      </w:r>
      <w:r w:rsidR="00A77B13">
        <w:t>l</w:t>
      </w:r>
      <w:r w:rsidR="004D22F3">
        <w:t>e</w:t>
      </w:r>
      <w:r w:rsidR="00A77B13">
        <w:t>gacy</w:t>
      </w:r>
      <w:r w:rsidR="00480BE6">
        <w:t xml:space="preserve"> they leave in this world that really lasts is the children they conceive </w:t>
      </w:r>
      <w:r w:rsidR="00D413C0">
        <w:t>and nurture</w:t>
      </w:r>
      <w:r w:rsidR="00E37094">
        <w:t xml:space="preserve">. </w:t>
      </w:r>
      <w:del w:id="1446" w:author="Author">
        <w:r w:rsidR="00E37094" w:rsidDel="00454E90">
          <w:delText>For in the grandchildren and future generations</w:delText>
        </w:r>
        <w:r w:rsidR="00D624A4" w:rsidDel="00454E90">
          <w:delText xml:space="preserve"> that follow, your parent’s </w:delText>
        </w:r>
        <w:r w:rsidR="00EF1691" w:rsidDel="00454E90">
          <w:delText xml:space="preserve">essence is </w:delText>
        </w:r>
        <w:r w:rsidR="00D94B2B" w:rsidDel="00454E90">
          <w:delText>pro</w:delText>
        </w:r>
        <w:r w:rsidR="00EE0FD3" w:rsidDel="00454E90">
          <w:delText xml:space="preserve">pagated </w:delText>
        </w:r>
        <w:r w:rsidR="00EF1691" w:rsidDel="00454E90">
          <w:delText xml:space="preserve">forward, </w:delText>
        </w:r>
        <w:r w:rsidR="00EE0FD3" w:rsidDel="00454E90">
          <w:delText>with</w:delText>
        </w:r>
        <w:r w:rsidR="00EF1691" w:rsidDel="00454E90">
          <w:delText>in th</w:delText>
        </w:r>
        <w:r w:rsidR="003F0021" w:rsidDel="00454E90">
          <w:delText>at</w:delText>
        </w:r>
        <w:r w:rsidR="00EF1691" w:rsidDel="00454E90">
          <w:delText xml:space="preserve"> miracle </w:delText>
        </w:r>
        <w:r w:rsidR="003F0021" w:rsidDel="00454E90">
          <w:delText>called</w:delText>
        </w:r>
        <w:r w:rsidR="00EF1691" w:rsidDel="00454E90">
          <w:delText xml:space="preserve"> </w:delText>
        </w:r>
        <w:r w:rsidR="00EE0FD3" w:rsidDel="00454E90">
          <w:delText>the human gene pool</w:delText>
        </w:r>
      </w:del>
      <w:ins w:id="1447" w:author="Author">
        <w:r w:rsidR="00454E90">
          <w:t>Your parent</w:t>
        </w:r>
      </w:ins>
      <w:r w:rsidR="000F3063">
        <w:t>s</w:t>
      </w:r>
      <w:r w:rsidR="008531C6">
        <w:t xml:space="preserve"> add their very</w:t>
      </w:r>
      <w:ins w:id="1448" w:author="Author">
        <w:r w:rsidR="00454E90">
          <w:t xml:space="preserve"> essence </w:t>
        </w:r>
      </w:ins>
      <w:r w:rsidR="006714D5">
        <w:t>to humanity’s</w:t>
      </w:r>
      <w:ins w:id="1449" w:author="Author">
        <w:r w:rsidR="00454E90">
          <w:t xml:space="preserve"> gene pool </w:t>
        </w:r>
      </w:ins>
      <w:r w:rsidR="006714D5">
        <w:t>via</w:t>
      </w:r>
      <w:ins w:id="1450" w:author="Author">
        <w:r w:rsidR="00454E90">
          <w:t xml:space="preserve"> the</w:t>
        </w:r>
      </w:ins>
      <w:r w:rsidR="006714D5">
        <w:t xml:space="preserve">ir children, </w:t>
      </w:r>
      <w:ins w:id="1451" w:author="Author">
        <w:r w:rsidR="00454E90">
          <w:t>grandchildren</w:t>
        </w:r>
      </w:ins>
      <w:r w:rsidR="006714D5">
        <w:t>,</w:t>
      </w:r>
      <w:ins w:id="1452" w:author="Author">
        <w:r w:rsidR="00454E90">
          <w:t xml:space="preserve"> and future generations that follow</w:t>
        </w:r>
      </w:ins>
      <w:r w:rsidR="00CD5367">
        <w:t xml:space="preserve">. </w:t>
      </w:r>
      <w:r w:rsidR="0033181F">
        <w:t xml:space="preserve">It’s the only thing that lasts. After hundreds of years, </w:t>
      </w:r>
      <w:ins w:id="1453" w:author="Author">
        <w:r w:rsidR="00946D7F">
          <w:t xml:space="preserve">the wind wears away the </w:t>
        </w:r>
      </w:ins>
      <w:r w:rsidR="0033181F">
        <w:t xml:space="preserve">engraving on </w:t>
      </w:r>
      <w:ins w:id="1454" w:author="Author">
        <w:r w:rsidR="00946D7F">
          <w:t xml:space="preserve">a </w:t>
        </w:r>
      </w:ins>
      <w:r w:rsidR="0033181F">
        <w:t>tombstone</w:t>
      </w:r>
      <w:del w:id="1455" w:author="Author">
        <w:r w:rsidR="0033181F" w:rsidDel="00946D7F">
          <w:delText xml:space="preserve">s </w:delText>
        </w:r>
        <w:r w:rsidR="00156E64" w:rsidDel="00946D7F">
          <w:delText>is worn away by the wind</w:delText>
        </w:r>
      </w:del>
      <w:r w:rsidR="00125780">
        <w:t>.</w:t>
      </w:r>
      <w:r w:rsidR="00156E64">
        <w:t xml:space="preserve"> </w:t>
      </w:r>
      <w:r w:rsidR="00125780">
        <w:t>A</w:t>
      </w:r>
      <w:r w:rsidR="00B00644">
        <w:t xml:space="preserve">ny </w:t>
      </w:r>
      <w:r w:rsidR="00D9342C">
        <w:t xml:space="preserve">physical </w:t>
      </w:r>
      <w:r w:rsidR="00B00644">
        <w:t xml:space="preserve">record of your presence on this </w:t>
      </w:r>
      <w:r w:rsidR="00167B1B">
        <w:t>e</w:t>
      </w:r>
      <w:r w:rsidR="00B00644">
        <w:t>arth</w:t>
      </w:r>
      <w:r w:rsidR="00125780">
        <w:t xml:space="preserve"> </w:t>
      </w:r>
      <w:r w:rsidR="005725FB">
        <w:t xml:space="preserve">eventually </w:t>
      </w:r>
      <w:r w:rsidR="00125780">
        <w:t>fades</w:t>
      </w:r>
      <w:r w:rsidR="00167B1B">
        <w:t>. But not the children</w:t>
      </w:r>
      <w:r w:rsidR="00A97F14">
        <w:t>.</w:t>
      </w:r>
      <w:r w:rsidR="00167B1B">
        <w:t xml:space="preserve"> </w:t>
      </w:r>
      <w:r w:rsidR="008545AB">
        <w:t>T</w:t>
      </w:r>
      <w:r w:rsidR="00623284">
        <w:t xml:space="preserve">hey are the record that survives, </w:t>
      </w:r>
      <w:r w:rsidR="00CF4B60">
        <w:t xml:space="preserve">and it’s been that way </w:t>
      </w:r>
      <w:r w:rsidR="00623284">
        <w:t xml:space="preserve">since the dawn of </w:t>
      </w:r>
      <w:del w:id="1456" w:author="Author">
        <w:r w:rsidR="00623284" w:rsidDel="00946D7F">
          <w:delText>mankind</w:delText>
        </w:r>
      </w:del>
      <w:ins w:id="1457" w:author="Author">
        <w:r w:rsidR="00946D7F">
          <w:t>humanity</w:t>
        </w:r>
      </w:ins>
      <w:r w:rsidR="00623284">
        <w:t>.</w:t>
      </w:r>
    </w:p>
    <w:p w14:paraId="61DBF5C5" w14:textId="1179F43D" w:rsidR="002011AD" w:rsidRDefault="00F822C1" w:rsidP="009C772F">
      <w:pPr>
        <w:pStyle w:val="BodyNormal"/>
      </w:pPr>
      <w:r>
        <w:t>“</w:t>
      </w:r>
      <w:r w:rsidR="00421441">
        <w:t xml:space="preserve">Ten years ago, I forgot that simple wisdom. Somehow, I got into my head the </w:t>
      </w:r>
      <w:r w:rsidR="00937CB7">
        <w:t xml:space="preserve">self-centered notion that our </w:t>
      </w:r>
      <w:r w:rsidR="00972835">
        <w:t>l</w:t>
      </w:r>
      <w:r w:rsidR="00937CB7">
        <w:t xml:space="preserve">aw </w:t>
      </w:r>
      <w:r w:rsidR="00972835">
        <w:t>f</w:t>
      </w:r>
      <w:r w:rsidR="00937CB7">
        <w:t xml:space="preserve">irm was my legacy. </w:t>
      </w:r>
      <w:r w:rsidR="00C53651">
        <w:t xml:space="preserve">I assumed </w:t>
      </w:r>
      <w:del w:id="1458" w:author="Author">
        <w:r w:rsidR="00C53651" w:rsidDel="00BA225D">
          <w:delText>that my children would cement that legacy by going to</w:delText>
        </w:r>
      </w:del>
      <w:ins w:id="1459" w:author="Author">
        <w:r w:rsidR="00BA225D">
          <w:t>my children would cement that legacy by attending</w:t>
        </w:r>
      </w:ins>
      <w:r w:rsidR="00C53651">
        <w:t xml:space="preserve"> law school, passing the Bar, and </w:t>
      </w:r>
      <w:r w:rsidR="00F53157">
        <w:t>working</w:t>
      </w:r>
      <w:r w:rsidR="00C53651">
        <w:t xml:space="preserve"> in the </w:t>
      </w:r>
      <w:r w:rsidR="00F53157">
        <w:t xml:space="preserve">firm. Eventually, they would </w:t>
      </w:r>
      <w:r w:rsidR="004A7C10">
        <w:t>tak</w:t>
      </w:r>
      <w:r w:rsidR="00F53157">
        <w:t>e leadership positions</w:t>
      </w:r>
      <w:r w:rsidR="00484484">
        <w:t xml:space="preserve">, and </w:t>
      </w:r>
      <w:r w:rsidR="00FA38A7">
        <w:t>our</w:t>
      </w:r>
      <w:r w:rsidR="00C71FD1">
        <w:t xml:space="preserve"> </w:t>
      </w:r>
      <w:r w:rsidR="00972835">
        <w:t>l</w:t>
      </w:r>
      <w:r w:rsidR="00C71FD1">
        <w:t xml:space="preserve">aw </w:t>
      </w:r>
      <w:r w:rsidR="00972835">
        <w:t>f</w:t>
      </w:r>
      <w:r w:rsidR="00C71FD1">
        <w:t xml:space="preserve">irm would always have the Merrick </w:t>
      </w:r>
      <w:r w:rsidR="00C71FD1">
        <w:lastRenderedPageBreak/>
        <w:t>stamp</w:t>
      </w:r>
      <w:del w:id="1460" w:author="Author">
        <w:r w:rsidR="00C71FD1" w:rsidDel="00BA225D">
          <w:delText xml:space="preserve"> on it</w:delText>
        </w:r>
      </w:del>
      <w:r w:rsidR="00C71FD1">
        <w:t>.</w:t>
      </w:r>
    </w:p>
    <w:p w14:paraId="19ACB21B" w14:textId="0550826E" w:rsidR="00393BC0" w:rsidRDefault="00F822C1" w:rsidP="009C772F">
      <w:pPr>
        <w:pStyle w:val="BodyNormal"/>
      </w:pPr>
      <w:r>
        <w:t>“</w:t>
      </w:r>
      <w:del w:id="1461" w:author="Author">
        <w:r w:rsidR="005A0FB6" w:rsidDel="00E1628B">
          <w:delText xml:space="preserve">When you told us </w:delText>
        </w:r>
        <w:r w:rsidR="00C51C61" w:rsidDel="00E1628B">
          <w:delText>that you didn’t want to be a lawyer</w:delText>
        </w:r>
        <w:r w:rsidR="002C5999" w:rsidDel="00E1628B">
          <w:delText>,</w:delText>
        </w:r>
        <w:r w:rsidR="00C51C61" w:rsidDel="00E1628B">
          <w:delText xml:space="preserve"> I blew </w:delText>
        </w:r>
        <w:r w:rsidR="00E22C50" w:rsidDel="00E1628B">
          <w:delText>my stack</w:delText>
        </w:r>
      </w:del>
      <w:ins w:id="1462" w:author="Author">
        <w:r w:rsidR="00E1628B">
          <w:t>I blew my stack when you told us you didn’t want to be a lawyer</w:t>
        </w:r>
      </w:ins>
      <w:r w:rsidR="004A7C10">
        <w:t>.</w:t>
      </w:r>
      <w:r w:rsidR="002C5999">
        <w:t xml:space="preserve"> I forced you to apply to Cornel</w:t>
      </w:r>
      <w:r w:rsidR="009F2AAE">
        <w:t xml:space="preserve">l, </w:t>
      </w:r>
      <w:r w:rsidR="005410FF">
        <w:t>making</w:t>
      </w:r>
      <w:r w:rsidR="009F2AAE">
        <w:t xml:space="preserve"> you take a trip to tour the campus. </w:t>
      </w:r>
      <w:r w:rsidR="00EA7E3F">
        <w:t xml:space="preserve">I </w:t>
      </w:r>
      <w:del w:id="1463" w:author="Author">
        <w:r w:rsidR="00EA7E3F" w:rsidDel="00E1628B">
          <w:delText xml:space="preserve">basically </w:delText>
        </w:r>
      </w:del>
      <w:r w:rsidR="00EA7E3F">
        <w:t xml:space="preserve">laid down an ultimatum: go to </w:t>
      </w:r>
      <w:r w:rsidR="00856C39">
        <w:t xml:space="preserve">Cornell </w:t>
      </w:r>
      <w:r w:rsidR="00EA7E3F">
        <w:t>Law School</w:t>
      </w:r>
      <w:r w:rsidR="003E0473">
        <w:t>,</w:t>
      </w:r>
      <w:r w:rsidR="00EA7E3F">
        <w:t xml:space="preserve"> or I wouldn’t </w:t>
      </w:r>
      <w:r w:rsidR="003E0473">
        <w:t>pay for any other college</w:t>
      </w:r>
      <w:r w:rsidR="00C51C61">
        <w:t xml:space="preserve"> </w:t>
      </w:r>
      <w:r w:rsidR="003E0473">
        <w:t>you selected.</w:t>
      </w:r>
      <w:r w:rsidR="001B2E0B">
        <w:t xml:space="preserve"> You stopped arguing with me. I thought I had won</w:t>
      </w:r>
      <w:r w:rsidR="0089438A">
        <w:t xml:space="preserve"> and t</w:t>
      </w:r>
      <w:r w:rsidR="007A6023">
        <w:t xml:space="preserve">hat all three of my children would </w:t>
      </w:r>
      <w:proofErr w:type="gramStart"/>
      <w:r w:rsidR="007A6023">
        <w:t>follow in my footsteps</w:t>
      </w:r>
      <w:proofErr w:type="gramEnd"/>
      <w:r w:rsidR="007A6023">
        <w:t>.</w:t>
      </w:r>
    </w:p>
    <w:p w14:paraId="1A42D87E" w14:textId="077820D7" w:rsidR="004233AB" w:rsidRDefault="00F822C1" w:rsidP="009C772F">
      <w:pPr>
        <w:pStyle w:val="BodyNormal"/>
      </w:pPr>
      <w:r>
        <w:t>“</w:t>
      </w:r>
      <w:r w:rsidR="00DC2284">
        <w:t>But you had other aspirations.</w:t>
      </w:r>
      <w:r w:rsidR="005E01A5">
        <w:t xml:space="preserve"> </w:t>
      </w:r>
      <w:r w:rsidR="00CB4F68">
        <w:t>Y</w:t>
      </w:r>
      <w:r w:rsidR="005E01A5">
        <w:t>ou knew that when you turned eighteen</w:t>
      </w:r>
      <w:r w:rsidR="00126E2C">
        <w:t>,</w:t>
      </w:r>
      <w:r w:rsidR="005E01A5">
        <w:t xml:space="preserve"> </w:t>
      </w:r>
      <w:del w:id="1464" w:author="Author">
        <w:r w:rsidR="005E01A5" w:rsidDel="00BA225D">
          <w:delText xml:space="preserve">shortly after </w:delText>
        </w:r>
        <w:r w:rsidR="00126E2C" w:rsidDel="00BA225D">
          <w:delText>h</w:delText>
        </w:r>
        <w:r w:rsidR="008C04A2" w:rsidDel="00BA225D">
          <w:delText xml:space="preserve">igh </w:delText>
        </w:r>
        <w:r w:rsidR="00126E2C" w:rsidDel="00BA225D">
          <w:delText>s</w:delText>
        </w:r>
        <w:r w:rsidR="008C04A2" w:rsidDel="00BA225D">
          <w:delText xml:space="preserve">chool </w:delText>
        </w:r>
        <w:r w:rsidR="005E01A5" w:rsidDel="00BA225D">
          <w:delText>graduation</w:delText>
        </w:r>
        <w:r w:rsidR="008C04A2" w:rsidDel="00BA225D">
          <w:delText xml:space="preserve">, Anne and I would give you a </w:delText>
        </w:r>
        <w:r w:rsidR="009A1315" w:rsidDel="00BA225D">
          <w:delText>$15 million trust fund</w:delText>
        </w:r>
      </w:del>
      <w:ins w:id="1465" w:author="Author">
        <w:r w:rsidR="00BA225D">
          <w:t>Anne and I would give you a $15 million trust fund shortly after high school graduation</w:t>
        </w:r>
      </w:ins>
      <w:r w:rsidR="009A1315">
        <w:t>, just like we did for Ben and Ronnie.</w:t>
      </w:r>
      <w:r w:rsidR="007D26DF">
        <w:t xml:space="preserve"> </w:t>
      </w:r>
      <w:r w:rsidR="00CB4F68">
        <w:t>A</w:t>
      </w:r>
      <w:r w:rsidR="00BE2971">
        <w:t xml:space="preserve">s soon as </w:t>
      </w:r>
      <w:del w:id="1466" w:author="Author">
        <w:r w:rsidR="00BE2971" w:rsidDel="00E1628B">
          <w:delText xml:space="preserve">the </w:delText>
        </w:r>
      </w:del>
      <w:ins w:id="1467" w:author="Author">
        <w:r w:rsidR="00E1628B">
          <w:t xml:space="preserve">we </w:t>
        </w:r>
      </w:ins>
      <w:del w:id="1468" w:author="Author">
        <w:r w:rsidR="00BE2971" w:rsidDel="00E1628B">
          <w:delText xml:space="preserve">money was </w:delText>
        </w:r>
      </w:del>
      <w:r w:rsidR="00BE2971">
        <w:t>transferred</w:t>
      </w:r>
      <w:ins w:id="1469" w:author="Author">
        <w:r w:rsidR="00E1628B">
          <w:t xml:space="preserve"> the trust fund</w:t>
        </w:r>
      </w:ins>
      <w:r w:rsidR="00BE2971">
        <w:t xml:space="preserve"> to</w:t>
      </w:r>
      <w:r w:rsidR="00A6048B">
        <w:t xml:space="preserve"> an invest</w:t>
      </w:r>
      <w:r w:rsidR="008936FC">
        <w:t>ment account set up by</w:t>
      </w:r>
      <w:r w:rsidR="00BE2971">
        <w:t xml:space="preserve"> Ronnie’s new husband, </w:t>
      </w:r>
      <w:r w:rsidR="001F5852">
        <w:t>Pete Fieldstone</w:t>
      </w:r>
      <w:r w:rsidR="008936FC">
        <w:t xml:space="preserve">, you </w:t>
      </w:r>
      <w:r w:rsidR="00410962">
        <w:t>withdrew what you needed</w:t>
      </w:r>
      <w:r w:rsidR="0077360A">
        <w:t xml:space="preserve"> for </w:t>
      </w:r>
      <w:r w:rsidR="00485290">
        <w:t>St. Joseph’s University</w:t>
      </w:r>
      <w:r w:rsidR="003A1AA3">
        <w:t xml:space="preserve"> in Philadelphia</w:t>
      </w:r>
      <w:r w:rsidR="00146B8C">
        <w:t xml:space="preserve"> and </w:t>
      </w:r>
      <w:r w:rsidR="00913CE2">
        <w:t>canceled your Cornell</w:t>
      </w:r>
      <w:r w:rsidR="002E4098">
        <w:t xml:space="preserve"> application</w:t>
      </w:r>
      <w:r w:rsidR="00913CE2">
        <w:t>.</w:t>
      </w:r>
    </w:p>
    <w:p w14:paraId="672AF0C1" w14:textId="1A84B052" w:rsidR="00203988" w:rsidRDefault="00F822C1" w:rsidP="009C772F">
      <w:pPr>
        <w:pStyle w:val="BodyNormal"/>
      </w:pPr>
      <w:r>
        <w:t>“</w:t>
      </w:r>
      <w:r w:rsidR="00203988">
        <w:t xml:space="preserve">The night you informed me of </w:t>
      </w:r>
      <w:r w:rsidR="00E327EE">
        <w:t xml:space="preserve">this, I </w:t>
      </w:r>
      <w:r w:rsidR="003A5401">
        <w:t>was furious</w:t>
      </w:r>
      <w:r w:rsidR="00E327EE">
        <w:t xml:space="preserve">. I knew I couldn’t stop you, but I told you you’d never get another dime from this family. </w:t>
      </w:r>
      <w:r w:rsidR="00945F86">
        <w:t>I effectively disowned you.</w:t>
      </w:r>
      <w:r w:rsidR="0001725D">
        <w:t xml:space="preserve"> It was the </w:t>
      </w:r>
      <w:r w:rsidR="008275BC">
        <w:t>most egregious</w:t>
      </w:r>
      <w:r w:rsidR="0001725D">
        <w:t xml:space="preserve"> mistake of my life.</w:t>
      </w:r>
    </w:p>
    <w:p w14:paraId="56BFC63E" w14:textId="6F84A27D" w:rsidR="0001725D" w:rsidDel="005E4153" w:rsidRDefault="00F822C1" w:rsidP="009C772F">
      <w:pPr>
        <w:pStyle w:val="BodyNormal"/>
        <w:rPr>
          <w:del w:id="1470" w:author="Author"/>
        </w:rPr>
      </w:pPr>
      <w:r>
        <w:t>“</w:t>
      </w:r>
      <w:r w:rsidR="0001725D">
        <w:t>Worse yet, I failed to see you off</w:t>
      </w:r>
      <w:r w:rsidR="000D096C">
        <w:t xml:space="preserve"> when you left</w:t>
      </w:r>
      <w:r w:rsidR="00DB31A7">
        <w:t xml:space="preserve"> for college</w:t>
      </w:r>
      <w:r w:rsidR="000D096C">
        <w:t xml:space="preserve"> with your car and the U-Haul trailer. I acted like I never wanted to see you again.</w:t>
      </w:r>
    </w:p>
    <w:p w14:paraId="2964E584" w14:textId="34A820E9" w:rsidR="00B611A7" w:rsidRDefault="005E4153" w:rsidP="009C772F">
      <w:pPr>
        <w:pStyle w:val="BodyNormal"/>
      </w:pPr>
      <w:ins w:id="1471" w:author="Author">
        <w:r>
          <w:t xml:space="preserve"> </w:t>
        </w:r>
      </w:ins>
      <w:r w:rsidR="00B611A7">
        <w:t xml:space="preserve">It took your mother four years to </w:t>
      </w:r>
      <w:r w:rsidR="00497551">
        <w:t xml:space="preserve">convince me of the error of my ways. She explained that </w:t>
      </w:r>
      <w:r w:rsidR="004D568F">
        <w:t xml:space="preserve">I had no right to dictate the course of </w:t>
      </w:r>
      <w:r w:rsidR="00EA598A">
        <w:t xml:space="preserve">my </w:t>
      </w:r>
      <w:r w:rsidR="003E536F">
        <w:t>children</w:t>
      </w:r>
      <w:r w:rsidR="00EA598A">
        <w:t>’s</w:t>
      </w:r>
      <w:r w:rsidR="004D568F">
        <w:t xml:space="preserve"> li</w:t>
      </w:r>
      <w:r w:rsidR="003E536F">
        <w:t>ves</w:t>
      </w:r>
      <w:r w:rsidR="001F7405">
        <w:t xml:space="preserve">; </w:t>
      </w:r>
      <w:del w:id="1472" w:author="Author">
        <w:r w:rsidR="001F7405" w:rsidDel="00BA225D">
          <w:delText xml:space="preserve">that </w:delText>
        </w:r>
      </w:del>
      <w:r w:rsidR="001F7405">
        <w:t xml:space="preserve">it was OK for </w:t>
      </w:r>
      <w:r w:rsidR="0005158E">
        <w:t xml:space="preserve">any of </w:t>
      </w:r>
      <w:r w:rsidR="00F56B65">
        <w:t>our</w:t>
      </w:r>
      <w:r w:rsidR="0005158E">
        <w:t xml:space="preserve"> children to break the Merrick family mold.</w:t>
      </w:r>
    </w:p>
    <w:p w14:paraId="2FD9D762" w14:textId="4794F4EC" w:rsidR="00B946C7" w:rsidRDefault="00F822C1" w:rsidP="009C772F">
      <w:pPr>
        <w:pStyle w:val="BodyNormal"/>
      </w:pPr>
      <w:r>
        <w:lastRenderedPageBreak/>
        <w:t>“</w:t>
      </w:r>
      <w:r w:rsidR="0062485D">
        <w:t xml:space="preserve">When I realized how wrong-headed I’d been, I chartered a jet to take the family and our law partners to your graduation. We had a </w:t>
      </w:r>
      <w:r w:rsidR="00B02705">
        <w:t>celebration dinner</w:t>
      </w:r>
      <w:r w:rsidR="00BB6454">
        <w:t xml:space="preserve"> at the Barkley Prime </w:t>
      </w:r>
      <w:r w:rsidR="004B36E2">
        <w:t>S</w:t>
      </w:r>
      <w:r w:rsidR="00BB6454">
        <w:t>teakhouse</w:t>
      </w:r>
      <w:r w:rsidR="003B082B">
        <w:t xml:space="preserve">. </w:t>
      </w:r>
      <w:r w:rsidR="00EE0965">
        <w:t>I apologized</w:t>
      </w:r>
      <w:r w:rsidR="006D32F6">
        <w:t xml:space="preserve">. </w:t>
      </w:r>
      <w:r w:rsidR="003B082B">
        <w:t xml:space="preserve">We hugged. I had my son back. </w:t>
      </w:r>
    </w:p>
    <w:p w14:paraId="7FE26AB9" w14:textId="5607BCB9" w:rsidR="001F7FD2" w:rsidRDefault="00F822C1" w:rsidP="009C772F">
      <w:pPr>
        <w:pStyle w:val="BodyNormal"/>
      </w:pPr>
      <w:r>
        <w:t>“</w:t>
      </w:r>
      <w:r w:rsidR="00F56B65">
        <w:t xml:space="preserve">I </w:t>
      </w:r>
      <w:r w:rsidR="00DA433A">
        <w:t xml:space="preserve">found that lovely apartment at </w:t>
      </w:r>
      <w:r w:rsidR="00860094">
        <w:t xml:space="preserve">the </w:t>
      </w:r>
      <w:del w:id="1473" w:author="Author">
        <w:r w:rsidR="00DA433A" w:rsidDel="00FC4EC9">
          <w:delText xml:space="preserve">the </w:delText>
        </w:r>
      </w:del>
      <w:r w:rsidR="00DA433A">
        <w:t>Grant</w:t>
      </w:r>
      <w:r w:rsidR="00732793">
        <w:t xml:space="preserve"> Park</w:t>
      </w:r>
      <w:r w:rsidR="00860094">
        <w:t xml:space="preserve"> Tower</w:t>
      </w:r>
      <w:r w:rsidR="00C03BCF">
        <w:t xml:space="preserve"> and </w:t>
      </w:r>
      <w:r w:rsidR="00DA433A">
        <w:t>offered to pay for it. You refused</w:t>
      </w:r>
      <w:r w:rsidR="00512A9D">
        <w:t xml:space="preserve"> and insisted that it come out of your trust fund. I acquiesced</w:t>
      </w:r>
      <w:r w:rsidR="003265D4">
        <w:t xml:space="preserve"> because</w:t>
      </w:r>
      <w:r w:rsidR="00CB76A0">
        <w:t xml:space="preserve"> </w:t>
      </w:r>
      <w:r w:rsidR="003265D4">
        <w:t>y</w:t>
      </w:r>
      <w:r w:rsidR="00CB76A0">
        <w:t xml:space="preserve">ou wanted to </w:t>
      </w:r>
      <w:proofErr w:type="gramStart"/>
      <w:r w:rsidR="00CB76A0">
        <w:t>be in charge of</w:t>
      </w:r>
      <w:proofErr w:type="gramEnd"/>
      <w:r w:rsidR="00CB76A0">
        <w:t xml:space="preserve"> your affairs. I secretly admired you for that.</w:t>
      </w:r>
    </w:p>
    <w:p w14:paraId="4FDFF2F3" w14:textId="62F5C87F" w:rsidR="00CB76A0" w:rsidRDefault="00F822C1" w:rsidP="009C772F">
      <w:pPr>
        <w:pStyle w:val="BodyNormal"/>
      </w:pPr>
      <w:r>
        <w:t>“</w:t>
      </w:r>
      <w:r w:rsidR="00AE76F0">
        <w:t>We were so proud of you</w:t>
      </w:r>
      <w:del w:id="1474" w:author="Author">
        <w:r w:rsidR="00AE76F0" w:rsidDel="00F8153B">
          <w:delText>.</w:delText>
        </w:r>
      </w:del>
      <w:ins w:id="1475" w:author="Author">
        <w:r w:rsidR="00F8153B">
          <w:t xml:space="preserve"> for</w:t>
        </w:r>
      </w:ins>
      <w:r w:rsidR="00AE76F0">
        <w:t xml:space="preserve"> </w:t>
      </w:r>
      <w:del w:id="1476" w:author="Author">
        <w:r w:rsidR="00AE76F0" w:rsidDel="00F8153B">
          <w:delText>F</w:delText>
        </w:r>
      </w:del>
      <w:ins w:id="1477" w:author="Author">
        <w:r w:rsidR="00F8153B">
          <w:t>f</w:t>
        </w:r>
      </w:ins>
      <w:r w:rsidR="00AE76F0">
        <w:t>inishing at the top of the class at the Chicago Police Academy</w:t>
      </w:r>
      <w:del w:id="1478" w:author="Author">
        <w:r w:rsidR="000F543E" w:rsidDel="002A4C2C">
          <w:delText>,</w:delText>
        </w:r>
      </w:del>
      <w:r w:rsidR="000F543E">
        <w:t xml:space="preserve"> </w:t>
      </w:r>
      <w:ins w:id="1479" w:author="Author">
        <w:r w:rsidR="002A4C2C">
          <w:t xml:space="preserve">and </w:t>
        </w:r>
      </w:ins>
      <w:r w:rsidR="008531C6">
        <w:t>promoted</w:t>
      </w:r>
      <w:r w:rsidR="000F543E">
        <w:t xml:space="preserve"> so quickly to the Joint FBI/Chicago Joint Task Force on Organized Crime. Everything you’ve done </w:t>
      </w:r>
      <w:r w:rsidR="003A45C7">
        <w:t>is</w:t>
      </w:r>
      <w:r w:rsidR="000F543E">
        <w:t xml:space="preserve"> </w:t>
      </w:r>
      <w:proofErr w:type="gramStart"/>
      <w:r w:rsidR="000F543E">
        <w:t>a credit</w:t>
      </w:r>
      <w:proofErr w:type="gramEnd"/>
      <w:r w:rsidR="000F543E">
        <w:t xml:space="preserve"> </w:t>
      </w:r>
      <w:proofErr w:type="gramStart"/>
      <w:r w:rsidR="000F543E">
        <w:t>to</w:t>
      </w:r>
      <w:proofErr w:type="gramEnd"/>
      <w:r w:rsidR="000F543E">
        <w:t xml:space="preserve"> our family.</w:t>
      </w:r>
      <w:r w:rsidR="00EE0965">
        <w:t xml:space="preserve"> I </w:t>
      </w:r>
      <w:del w:id="1480" w:author="Author">
        <w:r w:rsidR="00EE0965" w:rsidDel="00C14CB8">
          <w:delText xml:space="preserve">just </w:delText>
        </w:r>
      </w:del>
      <w:r w:rsidR="00EE0965">
        <w:t>want you to know that.</w:t>
      </w:r>
      <w:r w:rsidR="006D32F6">
        <w:t>”</w:t>
      </w:r>
    </w:p>
    <w:p w14:paraId="4621C4B9" w14:textId="1D9DC9A1" w:rsidR="009C4683" w:rsidRDefault="00F13918" w:rsidP="009C772F">
      <w:pPr>
        <w:pStyle w:val="BodyNormal"/>
      </w:pPr>
      <w:r>
        <w:t>“Dad, you must know by now that I don’t carry grudges</w:t>
      </w:r>
      <w:r w:rsidR="003A0C52">
        <w:t>. I never once wavered in my love for you and Mom.</w:t>
      </w:r>
      <w:r w:rsidR="001F7DEA">
        <w:t xml:space="preserve"> </w:t>
      </w:r>
      <w:r w:rsidR="00491347">
        <w:t xml:space="preserve">Of course, I’m headstrong. </w:t>
      </w:r>
      <w:del w:id="1481" w:author="Author">
        <w:r w:rsidR="00A55EC0" w:rsidDel="00E1628B">
          <w:delText xml:space="preserve">Where </w:delText>
        </w:r>
        <w:r w:rsidR="00491347" w:rsidDel="00E1628B">
          <w:delText>did I get it from</w:delText>
        </w:r>
      </w:del>
      <w:ins w:id="1482" w:author="Author">
        <w:r w:rsidR="00E1628B">
          <w:t>Who gave me this trait</w:t>
        </w:r>
      </w:ins>
      <w:r w:rsidR="00491347">
        <w:t>? It had to be you.</w:t>
      </w:r>
      <w:r w:rsidR="000A5339">
        <w:t>”</w:t>
      </w:r>
    </w:p>
    <w:p w14:paraId="304A13F5" w14:textId="14EAA851" w:rsidR="0034238B" w:rsidRDefault="00816571" w:rsidP="009C772F">
      <w:pPr>
        <w:pStyle w:val="BodyNormal"/>
      </w:pPr>
      <w:r>
        <w:t>“Yep,” John Merrick said, “like father, like son!”</w:t>
      </w:r>
    </w:p>
    <w:p w14:paraId="09CA2103" w14:textId="77777777" w:rsidR="0005158E" w:rsidRDefault="0005158E" w:rsidP="009C772F">
      <w:pPr>
        <w:pStyle w:val="BodyNormal"/>
      </w:pPr>
    </w:p>
    <w:p w14:paraId="019A7B77" w14:textId="77777777" w:rsidR="00EB4B90" w:rsidRDefault="00EB4B90" w:rsidP="009C772F">
      <w:pPr>
        <w:pStyle w:val="BodyNormal"/>
      </w:pPr>
    </w:p>
    <w:p w14:paraId="705A1CEF" w14:textId="77777777" w:rsidR="00150AF3" w:rsidRDefault="00150AF3" w:rsidP="009C772F">
      <w:pPr>
        <w:pStyle w:val="BodyNormal"/>
        <w:sectPr w:rsidR="00150AF3" w:rsidSect="003135B1">
          <w:type w:val="oddPage"/>
          <w:pgSz w:w="8640" w:h="12960" w:code="1"/>
          <w:pgMar w:top="720" w:right="720" w:bottom="720" w:left="720" w:header="720" w:footer="720" w:gutter="720"/>
          <w:cols w:space="720"/>
          <w:titlePg/>
          <w:docGrid w:linePitch="360"/>
        </w:sectPr>
      </w:pPr>
    </w:p>
    <w:p w14:paraId="7625C12C" w14:textId="5FACCEEE" w:rsidR="00A55CAC" w:rsidRPr="00FA271D" w:rsidRDefault="00A55CAC" w:rsidP="000614F3">
      <w:pPr>
        <w:pStyle w:val="ASubheadLevel1"/>
      </w:pPr>
      <w:bookmarkStart w:id="1483" w:name="_Toc197338822"/>
      <w:r w:rsidRPr="00FA271D">
        <w:lastRenderedPageBreak/>
        <w:t>Natalie Grills the Cops</w:t>
      </w:r>
      <w:bookmarkEnd w:id="1399"/>
      <w:bookmarkEnd w:id="1483"/>
    </w:p>
    <w:p w14:paraId="17A6126C" w14:textId="6EF071A6" w:rsidR="00F43E79" w:rsidRDefault="00A55CAC" w:rsidP="009C772F">
      <w:pPr>
        <w:pStyle w:val="BodyNormal"/>
        <w:rPr>
          <w:ins w:id="1484" w:author="Author"/>
        </w:rPr>
      </w:pPr>
      <w:r w:rsidRPr="00334ED3">
        <w:rPr>
          <w:i/>
          <w:iCs/>
        </w:rPr>
        <w:t>Another Friday, another police bar</w:t>
      </w:r>
      <w:r w:rsidRPr="00FA271D">
        <w:t xml:space="preserve">, thought Natalie Rumsfort as she barged into Rumble's, a popular bar and grill just outside </w:t>
      </w:r>
      <w:del w:id="1485" w:author="Author">
        <w:r w:rsidRPr="00FA271D" w:rsidDel="00B47109">
          <w:delText xml:space="preserve">of </w:delText>
        </w:r>
      </w:del>
      <w:r w:rsidRPr="00FA271D">
        <w:t xml:space="preserve">Precinct </w:t>
      </w:r>
      <w:del w:id="1486" w:author="Author">
        <w:r w:rsidRPr="00FA271D" w:rsidDel="00C54DFA">
          <w:delText>01</w:delText>
        </w:r>
      </w:del>
      <w:ins w:id="1487" w:author="Author">
        <w:r w:rsidR="00C54DFA">
          <w:t>One</w:t>
        </w:r>
      </w:ins>
      <w:r w:rsidRPr="00FA271D">
        <w:t>.</w:t>
      </w:r>
      <w:del w:id="1488" w:author="Author">
        <w:r w:rsidRPr="00FA271D" w:rsidDel="002B2E30">
          <w:delText>"</w:delText>
        </w:r>
      </w:del>
      <w:r w:rsidRPr="00FA271D">
        <w:t xml:space="preserve"> She wore a tight </w:t>
      </w:r>
      <w:ins w:id="1489" w:author="Author">
        <w:r w:rsidR="00C42CA6">
          <w:t>c</w:t>
        </w:r>
      </w:ins>
      <w:del w:id="1490" w:author="Author">
        <w:r w:rsidRPr="00FA271D" w:rsidDel="00C42CA6">
          <w:delText>C</w:delText>
        </w:r>
      </w:del>
      <w:r w:rsidRPr="00FA271D">
        <w:t xml:space="preserve">hartreuse </w:t>
      </w:r>
      <w:ins w:id="1491" w:author="Author">
        <w:r w:rsidR="00C42CA6">
          <w:t>y</w:t>
        </w:r>
      </w:ins>
      <w:del w:id="1492" w:author="Author">
        <w:r w:rsidRPr="00FA271D" w:rsidDel="00C42CA6">
          <w:delText>Y</w:delText>
        </w:r>
      </w:del>
      <w:r w:rsidRPr="00FA271D">
        <w:t xml:space="preserve">ellow tank top </w:t>
      </w:r>
      <w:del w:id="1493" w:author="Author">
        <w:r w:rsidRPr="00FA271D" w:rsidDel="00AC5702">
          <w:delText xml:space="preserve">that was </w:delText>
        </w:r>
      </w:del>
      <w:r w:rsidRPr="00FA271D">
        <w:t xml:space="preserve">suitably low cut for </w:t>
      </w:r>
      <w:del w:id="1494" w:author="Author">
        <w:r w:rsidRPr="00FA271D" w:rsidDel="00AC5702">
          <w:delText xml:space="preserve">her intelligence </w:delText>
        </w:r>
      </w:del>
      <w:ins w:id="1495" w:author="Author">
        <w:del w:id="1496" w:author="Author">
          <w:r w:rsidR="00A83B2B" w:rsidRPr="00FA271D" w:rsidDel="00AC5702">
            <w:delText>intelligence</w:delText>
          </w:r>
          <w:r w:rsidR="00A83B2B" w:rsidDel="00AC5702">
            <w:delText>-</w:delText>
          </w:r>
        </w:del>
      </w:ins>
      <w:del w:id="1497" w:author="Author">
        <w:r w:rsidRPr="00FA271D" w:rsidDel="00AC5702">
          <w:delText>gathering mission today</w:delText>
        </w:r>
      </w:del>
      <w:ins w:id="1498" w:author="Author">
        <w:r w:rsidR="00AC5702">
          <w:t>today's intelligence-gathering mission</w:t>
        </w:r>
      </w:ins>
      <w:r w:rsidRPr="00FA271D">
        <w:t>.</w:t>
      </w:r>
    </w:p>
    <w:p w14:paraId="4B9FF574" w14:textId="77777777" w:rsidR="00F43E79" w:rsidRDefault="00A55CAC" w:rsidP="009C772F">
      <w:pPr>
        <w:pStyle w:val="BodyNormal"/>
        <w:rPr>
          <w:ins w:id="1499" w:author="Author"/>
        </w:rPr>
      </w:pPr>
      <w:del w:id="1500" w:author="Author">
        <w:r w:rsidRPr="00FA271D" w:rsidDel="00F43E79">
          <w:delText xml:space="preserve"> </w:delText>
        </w:r>
      </w:del>
      <w:r w:rsidRPr="00FA271D">
        <w:t>"Natalie, over here!" shouted a policeman at one of the tables.</w:t>
      </w:r>
      <w:del w:id="1501" w:author="Author">
        <w:r w:rsidRPr="00FA271D" w:rsidDel="00F43E79">
          <w:delText xml:space="preserve"> </w:delText>
        </w:r>
      </w:del>
    </w:p>
    <w:p w14:paraId="71FC2503" w14:textId="47325E1A" w:rsidR="00630893" w:rsidRDefault="00A55CAC" w:rsidP="009C772F">
      <w:pPr>
        <w:pStyle w:val="BodyNormal"/>
        <w:rPr>
          <w:ins w:id="1502" w:author="Author"/>
        </w:rPr>
      </w:pPr>
      <w:r w:rsidRPr="00F43E79">
        <w:t xml:space="preserve">Natalie flashed a smile and headed their way, reminding herself of what </w:t>
      </w:r>
      <w:r w:rsidR="00D977CE">
        <w:t>a</w:t>
      </w:r>
      <w:r w:rsidRPr="00F43E79">
        <w:t xml:space="preserve"> professor at journalism school said</w:t>
      </w:r>
      <w:ins w:id="1503" w:author="Author">
        <w:r w:rsidR="00630893">
          <w:t>.</w:t>
        </w:r>
      </w:ins>
      <w:del w:id="1504" w:author="Author">
        <w:r w:rsidRPr="00F43E79" w:rsidDel="00630893">
          <w:delText xml:space="preserve">: </w:delText>
        </w:r>
      </w:del>
    </w:p>
    <w:p w14:paraId="2170B8DC" w14:textId="4EFF2CBC" w:rsidR="00A55CAC" w:rsidRPr="00FA271D" w:rsidRDefault="00A55CAC" w:rsidP="009C772F">
      <w:pPr>
        <w:pStyle w:val="BodyNormal"/>
        <w:rPr>
          <w:i/>
          <w:iCs/>
        </w:rPr>
      </w:pPr>
      <w:r w:rsidRPr="00F43E79">
        <w:t>"Cultivating sources is the seed of a future story."</w:t>
      </w:r>
    </w:p>
    <w:p w14:paraId="5C35307F" w14:textId="2887FADF" w:rsidR="00630893" w:rsidRDefault="00A55CAC" w:rsidP="009C772F">
      <w:pPr>
        <w:pStyle w:val="BodyNormal"/>
        <w:rPr>
          <w:ins w:id="1505" w:author="Author"/>
        </w:rPr>
      </w:pPr>
      <w:r w:rsidRPr="00FA271D">
        <w:t>"Grab a chair, Lois Lane," Officer O'Dell N'Tua said</w:t>
      </w:r>
      <w:ins w:id="1506" w:author="Author">
        <w:r w:rsidR="00FC4EC9">
          <w:t>.</w:t>
        </w:r>
      </w:ins>
    </w:p>
    <w:p w14:paraId="7C709DC5" w14:textId="63732659" w:rsidR="00A55CAC" w:rsidRPr="00FA271D" w:rsidRDefault="00A55CAC" w:rsidP="009C772F">
      <w:pPr>
        <w:pStyle w:val="BodyNormal"/>
        <w:rPr>
          <w:i/>
          <w:iCs/>
        </w:rPr>
      </w:pPr>
      <w:del w:id="1507" w:author="Author">
        <w:r w:rsidRPr="00FA271D" w:rsidDel="00630893">
          <w:delText xml:space="preserve">. </w:delText>
        </w:r>
      </w:del>
      <w:r w:rsidR="00FB5349" w:rsidRPr="00FB5349">
        <w:t xml:space="preserve">O'Dell is one of the most handsome </w:t>
      </w:r>
      <w:r w:rsidR="00B1217D" w:rsidRPr="00FB5349">
        <w:t>African</w:t>
      </w:r>
      <w:r w:rsidR="00B1217D">
        <w:t xml:space="preserve"> American</w:t>
      </w:r>
      <w:r w:rsidR="00FB5349" w:rsidRPr="00FB5349">
        <w:t xml:space="preserve"> officers she knows, which means she </w:t>
      </w:r>
      <w:r w:rsidR="00600BD8" w:rsidRPr="00FB5349">
        <w:t>must</w:t>
      </w:r>
      <w:r w:rsidR="00FB5349" w:rsidRPr="00FB5349">
        <w:t xml:space="preserve"> diplomatically decline his offer for an overnight liaison</w:t>
      </w:r>
      <w:r w:rsidR="00FB5349">
        <w:t>.</w:t>
      </w:r>
      <w:r w:rsidRPr="00FA271D">
        <w:t xml:space="preserve"> </w:t>
      </w:r>
      <w:r>
        <w:t>E</w:t>
      </w:r>
      <w:r w:rsidRPr="00FA271D">
        <w:t>xchanging sex for information works only once</w:t>
      </w:r>
      <w:ins w:id="1508" w:author="Author">
        <w:del w:id="1509" w:author="Author">
          <w:r w:rsidR="00396173" w:rsidDel="00AC5702">
            <w:delText>,</w:delText>
          </w:r>
          <w:r w:rsidR="00F7275E" w:rsidDel="00C42CA6">
            <w:delText>,</w:delText>
          </w:r>
          <w:r w:rsidR="00905682" w:rsidDel="00C134DD">
            <w:delText>,</w:delText>
          </w:r>
          <w:r w:rsidR="004E2C82" w:rsidDel="00BD2917">
            <w:delText>,</w:delText>
          </w:r>
          <w:r w:rsidR="00371099" w:rsidDel="00630893">
            <w:delText>,</w:delText>
          </w:r>
          <w:r w:rsidR="00B76208" w:rsidDel="00D31E9F">
            <w:delText>,</w:delText>
          </w:r>
        </w:del>
      </w:ins>
      <w:r w:rsidRPr="00FA271D">
        <w:t xml:space="preserve"> while playing hard</w:t>
      </w:r>
      <w:r>
        <w:t>-</w:t>
      </w:r>
      <w:r w:rsidRPr="00FA271D">
        <w:t>to</w:t>
      </w:r>
      <w:r>
        <w:t>-</w:t>
      </w:r>
      <w:r w:rsidRPr="00FA271D">
        <w:t>get succeeds every time.</w:t>
      </w:r>
    </w:p>
    <w:p w14:paraId="2F4F479E" w14:textId="77777777" w:rsidR="00371099" w:rsidRDefault="00A55CAC" w:rsidP="009C772F">
      <w:pPr>
        <w:pStyle w:val="BodyNormal"/>
        <w:rPr>
          <w:ins w:id="1510" w:author="Author"/>
        </w:rPr>
      </w:pPr>
      <w:r w:rsidRPr="00FA271D">
        <w:t xml:space="preserve">O'Dell took a glance at her tank top as she sat down. </w:t>
      </w:r>
    </w:p>
    <w:p w14:paraId="07618435" w14:textId="18A28EDC" w:rsidR="00A55CAC" w:rsidRPr="00FA271D" w:rsidRDefault="00A55CAC" w:rsidP="009C772F">
      <w:pPr>
        <w:pStyle w:val="BodyNormal"/>
        <w:rPr>
          <w:i/>
          <w:iCs/>
        </w:rPr>
      </w:pPr>
      <w:r w:rsidRPr="00FA271D">
        <w:t>"Am I allowed to look?"</w:t>
      </w:r>
      <w:del w:id="1511" w:author="Author">
        <w:r w:rsidRPr="00FA271D" w:rsidDel="00905682">
          <w:delText xml:space="preserve"> he said.</w:delText>
        </w:r>
      </w:del>
    </w:p>
    <w:p w14:paraId="43199FA0" w14:textId="77777777" w:rsidR="00A55CAC" w:rsidRPr="00FA271D" w:rsidRDefault="00A55CAC" w:rsidP="009C772F">
      <w:pPr>
        <w:pStyle w:val="BodyNormal"/>
        <w:rPr>
          <w:i/>
          <w:iCs/>
        </w:rPr>
      </w:pPr>
      <w:r w:rsidRPr="00FA271D">
        <w:t>"Am I allowed to ask questions?"</w:t>
      </w:r>
    </w:p>
    <w:p w14:paraId="490D83B5" w14:textId="46A99F74" w:rsidR="00A55CAC" w:rsidRPr="00FA271D" w:rsidRDefault="00A55CAC" w:rsidP="009C772F">
      <w:pPr>
        <w:pStyle w:val="BodyNormal"/>
        <w:rPr>
          <w:i/>
          <w:iCs/>
        </w:rPr>
      </w:pPr>
      <w:r w:rsidRPr="00FA271D">
        <w:t>"Fair enough, Natalie</w:t>
      </w:r>
      <w:del w:id="1512" w:author="Author">
        <w:r w:rsidRPr="00FA271D" w:rsidDel="002E3D25">
          <w:delText>,</w:delText>
        </w:r>
      </w:del>
      <w:ins w:id="1513" w:author="Author">
        <w:r w:rsidR="002E3D25">
          <w:t>.</w:t>
        </w:r>
      </w:ins>
      <w:r w:rsidRPr="00FA271D">
        <w:t xml:space="preserve"> I'll take that deal."</w:t>
      </w:r>
    </w:p>
    <w:p w14:paraId="6DED9CFD" w14:textId="77777777" w:rsidR="00371099" w:rsidRDefault="00A55CAC" w:rsidP="009C772F">
      <w:pPr>
        <w:pStyle w:val="BodyNormal"/>
        <w:rPr>
          <w:ins w:id="1514" w:author="Author"/>
        </w:rPr>
      </w:pPr>
      <w:r w:rsidRPr="00FA271D">
        <w:t>The policewoman next to O'Dell asked sweetly</w:t>
      </w:r>
      <w:del w:id="1515" w:author="Author">
        <w:r w:rsidRPr="00FA271D" w:rsidDel="00371099">
          <w:delText>,</w:delText>
        </w:r>
      </w:del>
      <w:ins w:id="1516" w:author="Author">
        <w:r w:rsidR="00371099">
          <w:t>.</w:t>
        </w:r>
      </w:ins>
    </w:p>
    <w:p w14:paraId="268294A4" w14:textId="5F26C8AE" w:rsidR="00A55CAC" w:rsidRPr="00FA271D" w:rsidRDefault="00A55CAC" w:rsidP="009C772F">
      <w:pPr>
        <w:pStyle w:val="BodyNormal"/>
        <w:rPr>
          <w:i/>
          <w:iCs/>
        </w:rPr>
      </w:pPr>
      <w:r w:rsidRPr="00FA271D">
        <w:t xml:space="preserve"> "Am I allowed to look?"</w:t>
      </w:r>
    </w:p>
    <w:p w14:paraId="0C2936CE" w14:textId="6CF2914E" w:rsidR="00371099" w:rsidRDefault="00A55CAC" w:rsidP="009C772F">
      <w:pPr>
        <w:pStyle w:val="BodyNormal"/>
        <w:rPr>
          <w:ins w:id="1517" w:author="Author"/>
        </w:rPr>
      </w:pPr>
      <w:r w:rsidRPr="00FA271D">
        <w:t>Natalie gave her a sly smile</w:t>
      </w:r>
      <w:ins w:id="1518" w:author="Author">
        <w:r w:rsidR="001153E4">
          <w:t>.</w:t>
        </w:r>
      </w:ins>
      <w:del w:id="1519" w:author="Author">
        <w:r w:rsidRPr="00FA271D" w:rsidDel="001153E4">
          <w:delText xml:space="preserve"> and </w:delText>
        </w:r>
        <w:r w:rsidRPr="00FA271D" w:rsidDel="00371099">
          <w:delText>said</w:delText>
        </w:r>
      </w:del>
      <w:ins w:id="1520" w:author="Author">
        <w:del w:id="1521" w:author="Author">
          <w:r w:rsidR="00371099" w:rsidDel="001153E4">
            <w:delText>replied.</w:delText>
          </w:r>
        </w:del>
      </w:ins>
      <w:del w:id="1522" w:author="Author">
        <w:r w:rsidRPr="00FA271D" w:rsidDel="00371099">
          <w:delText>,</w:delText>
        </w:r>
      </w:del>
    </w:p>
    <w:p w14:paraId="10F0C90F" w14:textId="40402DAC" w:rsidR="00C621D3" w:rsidRDefault="00A55CAC" w:rsidP="009C772F">
      <w:pPr>
        <w:pStyle w:val="BodyNormal"/>
        <w:rPr>
          <w:ins w:id="1523" w:author="Author"/>
        </w:rPr>
      </w:pPr>
      <w:r w:rsidRPr="00FA271D">
        <w:t xml:space="preserve"> "I'm strictly men these days, Annabell. </w:t>
      </w:r>
      <w:del w:id="1524" w:author="Author">
        <w:r w:rsidRPr="00FA271D" w:rsidDel="003D003B">
          <w:delText xml:space="preserve">Oh, </w:delText>
        </w:r>
        <w:r w:rsidRPr="00FA271D" w:rsidDel="00371099">
          <w:delText>I tried several girls in college, like every girl on campus does</w:delText>
        </w:r>
      </w:del>
      <w:ins w:id="1525" w:author="Author">
        <w:r w:rsidR="00371099">
          <w:t xml:space="preserve">Like every girl on campus, I tried </w:t>
        </w:r>
      </w:ins>
      <w:r w:rsidR="003265D4">
        <w:t>a couple of</w:t>
      </w:r>
      <w:ins w:id="1526" w:author="Author">
        <w:r w:rsidR="00371099">
          <w:t xml:space="preserve"> girls in college</w:t>
        </w:r>
      </w:ins>
      <w:r w:rsidRPr="00FA271D">
        <w:t>,</w:t>
      </w:r>
      <w:ins w:id="1527" w:author="Author">
        <w:r w:rsidR="003D003B">
          <w:t xml:space="preserve"> </w:t>
        </w:r>
        <w:del w:id="1528" w:author="Author">
          <w:r w:rsidR="003D003B" w:rsidDel="00371099">
            <w:delText>Annabelle,</w:delText>
          </w:r>
        </w:del>
      </w:ins>
      <w:del w:id="1529" w:author="Author">
        <w:r w:rsidRPr="00FA271D" w:rsidDel="00371099">
          <w:delText xml:space="preserve"> </w:delText>
        </w:r>
      </w:del>
      <w:r w:rsidRPr="00FA271D">
        <w:t xml:space="preserve">but I like the challenge that a male presents </w:t>
      </w:r>
      <w:del w:id="1530" w:author="Author">
        <w:r w:rsidRPr="00FA271D" w:rsidDel="003314DA">
          <w:delText xml:space="preserve">to </w:delText>
        </w:r>
      </w:del>
      <w:r w:rsidRPr="00FA271D">
        <w:t>me."</w:t>
      </w:r>
    </w:p>
    <w:p w14:paraId="6E093601" w14:textId="77777777" w:rsidR="00371099" w:rsidRDefault="00371099" w:rsidP="009C772F">
      <w:pPr>
        <w:pStyle w:val="BodyNormal"/>
        <w:rPr>
          <w:ins w:id="1531" w:author="Author"/>
        </w:rPr>
      </w:pPr>
      <w:ins w:id="1532" w:author="Author">
        <w:r>
          <w:lastRenderedPageBreak/>
          <w:t xml:space="preserve">Natalie </w:t>
        </w:r>
      </w:ins>
      <w:del w:id="1533" w:author="Author">
        <w:r w:rsidR="00A55CAC" w:rsidRPr="00FA271D" w:rsidDel="00C621D3">
          <w:delText xml:space="preserve"> </w:delText>
        </w:r>
        <w:r w:rsidR="00A55CAC" w:rsidRPr="00FA271D" w:rsidDel="00371099">
          <w:delText>T</w:delText>
        </w:r>
      </w:del>
      <w:ins w:id="1534" w:author="Author">
        <w:r>
          <w:t>t</w:t>
        </w:r>
      </w:ins>
      <w:r w:rsidR="00A55CAC" w:rsidRPr="00FA271D">
        <w:t>urn</w:t>
      </w:r>
      <w:del w:id="1535" w:author="Author">
        <w:r w:rsidR="00A55CAC" w:rsidRPr="00FA271D" w:rsidDel="00371099">
          <w:delText>ing</w:delText>
        </w:r>
      </w:del>
      <w:ins w:id="1536" w:author="Author">
        <w:r>
          <w:t>ed</w:t>
        </w:r>
      </w:ins>
      <w:r w:rsidR="00A55CAC" w:rsidRPr="00FA271D">
        <w:t xml:space="preserve"> to the third policeman at the table</w:t>
      </w:r>
      <w:del w:id="1537" w:author="Author">
        <w:r w:rsidR="00A55CAC" w:rsidRPr="00FA271D" w:rsidDel="00371099">
          <w:delText>, she said:</w:delText>
        </w:r>
      </w:del>
      <w:ins w:id="1538" w:author="Author">
        <w:r>
          <w:t>.</w:t>
        </w:r>
      </w:ins>
    </w:p>
    <w:p w14:paraId="3158E11F" w14:textId="48BC1E16" w:rsidR="00C621D3" w:rsidRDefault="00A55CAC" w:rsidP="009C772F">
      <w:pPr>
        <w:pStyle w:val="BodyNormal"/>
        <w:rPr>
          <w:ins w:id="1539" w:author="Author"/>
        </w:rPr>
      </w:pPr>
      <w:del w:id="1540" w:author="Author">
        <w:r w:rsidRPr="00FA271D" w:rsidDel="00371099">
          <w:delText xml:space="preserve"> </w:delText>
        </w:r>
      </w:del>
      <w:r w:rsidRPr="00FA271D">
        <w:t xml:space="preserve">"I'm sorry, I don't know you. I'm Natalie Rumsfort of the </w:t>
      </w:r>
      <w:del w:id="1541" w:author="Author">
        <w:r w:rsidRPr="00FA271D" w:rsidDel="000F298A">
          <w:delText>Sun-Times</w:delText>
        </w:r>
      </w:del>
      <w:ins w:id="1542" w:author="Author">
        <w:r w:rsidR="000F298A">
          <w:t>Sentinel</w:t>
        </w:r>
        <w:del w:id="1543" w:author="Author">
          <w:r w:rsidR="000F298A" w:rsidDel="00E1628B">
            <w:delText xml:space="preserve"> </w:delText>
          </w:r>
        </w:del>
      </w:ins>
      <w:r w:rsidRPr="00FA271D">
        <w:t>."</w:t>
      </w:r>
    </w:p>
    <w:p w14:paraId="7E9269A0" w14:textId="77777777" w:rsidR="00371099" w:rsidRDefault="00A55CAC" w:rsidP="009C772F">
      <w:pPr>
        <w:pStyle w:val="BodyNormal"/>
        <w:rPr>
          <w:ins w:id="1544" w:author="Author"/>
        </w:rPr>
      </w:pPr>
      <w:del w:id="1545" w:author="Author">
        <w:r w:rsidRPr="00FA271D" w:rsidDel="00C621D3">
          <w:delText xml:space="preserve"> </w:delText>
        </w:r>
      </w:del>
      <w:r w:rsidRPr="00FA271D">
        <w:t xml:space="preserve">He reached out and shook her hand. </w:t>
      </w:r>
    </w:p>
    <w:p w14:paraId="7A8D21E7" w14:textId="1A09A1D7" w:rsidR="00A55CAC" w:rsidRPr="00FA271D" w:rsidRDefault="00A55CAC" w:rsidP="009C772F">
      <w:pPr>
        <w:pStyle w:val="BodyNormal"/>
        <w:rPr>
          <w:i/>
          <w:iCs/>
        </w:rPr>
      </w:pPr>
      <w:r w:rsidRPr="00FA271D">
        <w:t xml:space="preserve">"Vince DiGrazio, ma'am. I'm just out of the Academy." </w:t>
      </w:r>
    </w:p>
    <w:p w14:paraId="135AA251" w14:textId="086FDBDB" w:rsidR="00A55CAC" w:rsidRPr="00FA271D" w:rsidRDefault="00A55CAC" w:rsidP="009C772F">
      <w:pPr>
        <w:pStyle w:val="BodyNormal"/>
        <w:rPr>
          <w:i/>
          <w:iCs/>
        </w:rPr>
      </w:pPr>
      <w:r w:rsidRPr="00FA271D">
        <w:t>"Nice to meet you, Vince. Now</w:t>
      </w:r>
      <w:r w:rsidR="00C03BCF">
        <w:t>,</w:t>
      </w:r>
      <w:r w:rsidRPr="00FA271D">
        <w:t xml:space="preserve"> O'Dell, what </w:t>
      </w:r>
      <w:del w:id="1546" w:author="Author">
        <w:r w:rsidRPr="00FA271D" w:rsidDel="00E83C12">
          <w:delText xml:space="preserve">do </w:delText>
        </w:r>
      </w:del>
      <w:ins w:id="1547" w:author="Author">
        <w:r w:rsidR="00E83C12" w:rsidRPr="00FA271D">
          <w:t>d</w:t>
        </w:r>
        <w:r w:rsidR="00E83C12">
          <w:t>id</w:t>
        </w:r>
        <w:r w:rsidR="00E83C12" w:rsidRPr="00FA271D">
          <w:t xml:space="preserve"> </w:t>
        </w:r>
      </w:ins>
      <w:r w:rsidRPr="00FA271D">
        <w:t>you hear about that assassination attempt last Tuesday?"</w:t>
      </w:r>
    </w:p>
    <w:p w14:paraId="1711B999" w14:textId="76679A2A" w:rsidR="00A55CAC" w:rsidRPr="00FA271D" w:rsidRDefault="00A55CAC" w:rsidP="009C772F">
      <w:pPr>
        <w:pStyle w:val="BodyNormal"/>
        <w:rPr>
          <w:i/>
          <w:iCs/>
        </w:rPr>
      </w:pPr>
      <w:r w:rsidRPr="00FA271D">
        <w:t xml:space="preserve">"I'm sure you know </w:t>
      </w:r>
      <w:del w:id="1548" w:author="Author">
        <w:r w:rsidRPr="00FA271D" w:rsidDel="000A047A">
          <w:delText xml:space="preserve">that </w:delText>
        </w:r>
      </w:del>
      <w:r w:rsidRPr="00FA271D">
        <w:t>it was John Merrick, some highfalutin lawyer</w:t>
      </w:r>
      <w:ins w:id="1549" w:author="Author">
        <w:r w:rsidR="00E1628B">
          <w:t>,</w:t>
        </w:r>
      </w:ins>
      <w:r w:rsidRPr="00FA271D">
        <w:t xml:space="preserve"> and his circling-shark daughter, Veronica Merrick Fieldstone."</w:t>
      </w:r>
    </w:p>
    <w:p w14:paraId="1E09D097" w14:textId="77777777" w:rsidR="00A55CAC" w:rsidRPr="00FA271D" w:rsidRDefault="00A55CAC" w:rsidP="009C772F">
      <w:pPr>
        <w:pStyle w:val="BodyNormal"/>
        <w:rPr>
          <w:i/>
          <w:iCs/>
        </w:rPr>
      </w:pPr>
      <w:r w:rsidRPr="00FA271D">
        <w:t>"That's a metaphor for a superior attorney who beats you in court, right? Merrick has a son on the force, doesn't he?"</w:t>
      </w:r>
    </w:p>
    <w:p w14:paraId="7993F88F" w14:textId="77777777" w:rsidR="00A55CAC" w:rsidRPr="00FA271D" w:rsidRDefault="00A55CAC" w:rsidP="009C772F">
      <w:pPr>
        <w:pStyle w:val="BodyNormal"/>
        <w:rPr>
          <w:i/>
          <w:iCs/>
        </w:rPr>
      </w:pPr>
      <w:r w:rsidRPr="00FA271D">
        <w:t>"Yep, but I've never met him."</w:t>
      </w:r>
    </w:p>
    <w:p w14:paraId="3CB37FA2" w14:textId="37400193" w:rsidR="00A55CAC" w:rsidRPr="00FA271D" w:rsidRDefault="00A55CAC" w:rsidP="009C772F">
      <w:pPr>
        <w:pStyle w:val="BodyNormal"/>
        <w:rPr>
          <w:i/>
          <w:iCs/>
        </w:rPr>
      </w:pPr>
      <w:r w:rsidRPr="00FA271D">
        <w:t xml:space="preserve">"Was he the undercover officer that </w:t>
      </w:r>
      <w:del w:id="1550" w:author="Author">
        <w:r w:rsidRPr="00FA271D" w:rsidDel="00E1628B">
          <w:delText xml:space="preserve">was saved by the </w:delText>
        </w:r>
        <w:r w:rsidDel="00E1628B">
          <w:delText>Angel</w:delText>
        </w:r>
      </w:del>
      <w:ins w:id="1551" w:author="Author">
        <w:r w:rsidR="00E1628B">
          <w:t>the Angel saved</w:t>
        </w:r>
      </w:ins>
      <w:r w:rsidRPr="00FA271D">
        <w:t>?"</w:t>
      </w:r>
    </w:p>
    <w:p w14:paraId="4D344317" w14:textId="77777777" w:rsidR="00A55CAC" w:rsidRPr="00FA271D" w:rsidRDefault="00A55CAC" w:rsidP="009C772F">
      <w:pPr>
        <w:pStyle w:val="BodyNormal"/>
        <w:rPr>
          <w:i/>
          <w:iCs/>
        </w:rPr>
      </w:pPr>
      <w:r w:rsidRPr="00FA271D">
        <w:t>"You know I can't say that, Natalie. We never discuss undercover work."</w:t>
      </w:r>
    </w:p>
    <w:p w14:paraId="68FEB001" w14:textId="77777777" w:rsidR="00A55CAC" w:rsidRPr="00FA271D" w:rsidRDefault="00A55CAC" w:rsidP="009C772F">
      <w:pPr>
        <w:pStyle w:val="BodyNormal"/>
        <w:rPr>
          <w:i/>
          <w:iCs/>
        </w:rPr>
      </w:pPr>
      <w:r w:rsidRPr="00FA271D">
        <w:t xml:space="preserve">"After the </w:t>
      </w:r>
      <w:r>
        <w:t>Angel</w:t>
      </w:r>
      <w:r w:rsidRPr="00FA271D">
        <w:t xml:space="preserve"> saved the Merricks, what did she say to them before running off?"</w:t>
      </w:r>
    </w:p>
    <w:p w14:paraId="0DB310B9" w14:textId="77777777" w:rsidR="00A55CAC" w:rsidRPr="00FA271D" w:rsidRDefault="00A55CAC" w:rsidP="009C772F">
      <w:pPr>
        <w:pStyle w:val="BodyNormal"/>
        <w:rPr>
          <w:i/>
          <w:iCs/>
        </w:rPr>
      </w:pPr>
      <w:r w:rsidRPr="00FA271D">
        <w:t>"Nothing," Annabell offered.</w:t>
      </w:r>
    </w:p>
    <w:p w14:paraId="29955470" w14:textId="6913006F" w:rsidR="00A55CAC" w:rsidRPr="00FA271D" w:rsidRDefault="00A55CAC" w:rsidP="009C772F">
      <w:pPr>
        <w:pStyle w:val="BodyNormal"/>
        <w:rPr>
          <w:i/>
          <w:iCs/>
        </w:rPr>
      </w:pPr>
      <w:r w:rsidRPr="00FA271D">
        <w:t xml:space="preserve">"Do you have any </w:t>
      </w:r>
      <w:r w:rsidR="00F85FC8" w:rsidRPr="00FA271D">
        <w:t>videos</w:t>
      </w:r>
      <w:r w:rsidRPr="00FA271D">
        <w:t xml:space="preserve"> of the event, like a security camera?"</w:t>
      </w:r>
    </w:p>
    <w:p w14:paraId="60D50E40" w14:textId="77777777" w:rsidR="00A55CAC" w:rsidRPr="00FA271D" w:rsidRDefault="00A55CAC" w:rsidP="009C772F">
      <w:pPr>
        <w:pStyle w:val="BodyNormal"/>
        <w:rPr>
          <w:i/>
          <w:iCs/>
        </w:rPr>
      </w:pPr>
      <w:r w:rsidRPr="00FA271D">
        <w:t>"They have a video from a bystander. The woman exchanged the video for Cubs tickets. It shows everything. The FBI is altering the video to blur the girl's face</w:t>
      </w:r>
      <w:r>
        <w:t>;</w:t>
      </w:r>
      <w:r w:rsidRPr="00FA271D">
        <w:t xml:space="preserve"> maybe you'll see it in a few days," O'Dell said.</w:t>
      </w:r>
    </w:p>
    <w:p w14:paraId="6890849D" w14:textId="77777777" w:rsidR="00A55CAC" w:rsidRPr="00FA271D" w:rsidRDefault="00A55CAC" w:rsidP="009C772F">
      <w:pPr>
        <w:pStyle w:val="BodyNormal"/>
        <w:rPr>
          <w:i/>
          <w:iCs/>
        </w:rPr>
      </w:pPr>
      <w:r w:rsidRPr="00FA271D">
        <w:t>"What about the security cameras in the area?"</w:t>
      </w:r>
    </w:p>
    <w:p w14:paraId="0B3C734C" w14:textId="77777777" w:rsidR="00A55CAC" w:rsidRPr="00FA271D" w:rsidRDefault="00A55CAC" w:rsidP="009C772F">
      <w:pPr>
        <w:pStyle w:val="BodyNormal"/>
        <w:rPr>
          <w:i/>
          <w:iCs/>
        </w:rPr>
      </w:pPr>
      <w:r w:rsidRPr="00FA271D">
        <w:lastRenderedPageBreak/>
        <w:t>"That's the odd thing," Annabelle said. "All the security cameras in the vicinity froze just as the hit commenced and stayed frozen for 30 minutes."</w:t>
      </w:r>
    </w:p>
    <w:p w14:paraId="291FF28B" w14:textId="77777777" w:rsidR="00A55CAC" w:rsidRPr="00FA271D" w:rsidRDefault="00A55CAC" w:rsidP="009C772F">
      <w:pPr>
        <w:pStyle w:val="BodyNormal"/>
        <w:rPr>
          <w:i/>
          <w:iCs/>
        </w:rPr>
      </w:pPr>
      <w:r w:rsidRPr="00FA271D">
        <w:t>"Really? You have no idea where she went?"</w:t>
      </w:r>
    </w:p>
    <w:p w14:paraId="49A8805C" w14:textId="7C6F3279" w:rsidR="00A55CAC" w:rsidRPr="00FA271D" w:rsidRDefault="00A55CAC" w:rsidP="009C772F">
      <w:pPr>
        <w:pStyle w:val="BodyNormal"/>
        <w:rPr>
          <w:i/>
          <w:iCs/>
        </w:rPr>
      </w:pPr>
      <w:r w:rsidRPr="00FA271D">
        <w:t xml:space="preserve">"I heard </w:t>
      </w:r>
      <w:del w:id="1552" w:author="Author">
        <w:r w:rsidRPr="00FA271D" w:rsidDel="00AC2E6B">
          <w:delText xml:space="preserve">that </w:delText>
        </w:r>
      </w:del>
      <w:r w:rsidRPr="00FA271D">
        <w:t xml:space="preserve">she ran into an office building, headed for the basement, changed clothes, and used a little-known passageway between the buildings to </w:t>
      </w:r>
      <w:del w:id="1553" w:author="Author">
        <w:r w:rsidRPr="00FA271D" w:rsidDel="003D003B">
          <w:delText xml:space="preserve">get </w:delText>
        </w:r>
      </w:del>
      <w:r w:rsidR="003B4EED">
        <w:t>escape</w:t>
      </w:r>
      <w:r w:rsidRPr="00FA271D">
        <w:t>. They found something interesting in the basement restroom."</w:t>
      </w:r>
    </w:p>
    <w:p w14:paraId="6051164C" w14:textId="4AD228D4" w:rsidR="00A55CAC" w:rsidRPr="00FA271D" w:rsidRDefault="00A55CAC" w:rsidP="009C772F">
      <w:pPr>
        <w:pStyle w:val="BodyNormal"/>
        <w:rPr>
          <w:i/>
          <w:iCs/>
        </w:rPr>
      </w:pPr>
      <w:r w:rsidRPr="00FA271D">
        <w:t>"Yeah? What?"</w:t>
      </w:r>
    </w:p>
    <w:p w14:paraId="21D14963" w14:textId="7B327AF9" w:rsidR="00A55CAC" w:rsidRPr="00FA271D" w:rsidDel="00630893" w:rsidRDefault="00A55CAC" w:rsidP="009C772F">
      <w:pPr>
        <w:pStyle w:val="BodyNormal"/>
        <w:rPr>
          <w:del w:id="1554" w:author="Author"/>
          <w:i/>
          <w:iCs/>
        </w:rPr>
      </w:pPr>
      <w:r w:rsidRPr="00FA271D">
        <w:t xml:space="preserve">"Waitress!" O'Dell </w:t>
      </w:r>
      <w:r w:rsidR="00600BD8">
        <w:t>said</w:t>
      </w:r>
      <w:r w:rsidRPr="00FA271D">
        <w:t>. The waitress came over and asked what they wanted.</w:t>
      </w:r>
      <w:ins w:id="1555" w:author="Author">
        <w:r w:rsidR="00630893">
          <w:t xml:space="preserve"> </w:t>
        </w:r>
      </w:ins>
    </w:p>
    <w:p w14:paraId="012E570F" w14:textId="77777777" w:rsidR="00630893" w:rsidRDefault="00A55CAC" w:rsidP="009C772F">
      <w:pPr>
        <w:pStyle w:val="BodyNormal"/>
        <w:rPr>
          <w:ins w:id="1556" w:author="Author"/>
        </w:rPr>
      </w:pPr>
      <w:del w:id="1557" w:author="Author">
        <w:r w:rsidRPr="00FA271D" w:rsidDel="00AC2E6B">
          <w:delText>Holding up her smart card, Natalie said:</w:delText>
        </w:r>
      </w:del>
      <w:ins w:id="1558" w:author="Author">
        <w:r w:rsidR="00AC2E6B">
          <w:t xml:space="preserve">Natalie </w:t>
        </w:r>
        <w:del w:id="1559" w:author="Author">
          <w:r w:rsidR="00AC2E6B" w:rsidDel="00630893">
            <w:delText>said, holding</w:delText>
          </w:r>
        </w:del>
        <w:r w:rsidR="00630893">
          <w:t>held</w:t>
        </w:r>
        <w:r w:rsidR="00AC2E6B">
          <w:t xml:space="preserve"> up her smart card</w:t>
        </w:r>
        <w:del w:id="1560" w:author="Author">
          <w:r w:rsidR="00AC2E6B" w:rsidDel="00630893">
            <w:delText>,</w:delText>
          </w:r>
        </w:del>
        <w:r w:rsidR="00630893">
          <w:t>.</w:t>
        </w:r>
      </w:ins>
    </w:p>
    <w:p w14:paraId="74F92464" w14:textId="47396D99" w:rsidR="00A55CAC" w:rsidRPr="00FA271D" w:rsidRDefault="00A55CAC" w:rsidP="009C772F">
      <w:pPr>
        <w:pStyle w:val="BodyNormal"/>
        <w:rPr>
          <w:i/>
          <w:iCs/>
        </w:rPr>
      </w:pPr>
      <w:del w:id="1561" w:author="Author">
        <w:r w:rsidRPr="00FA271D" w:rsidDel="00630893">
          <w:delText xml:space="preserve"> </w:delText>
        </w:r>
      </w:del>
      <w:r w:rsidRPr="00FA271D">
        <w:t>"Give them whatever they want."</w:t>
      </w:r>
    </w:p>
    <w:p w14:paraId="785D8384" w14:textId="77777777" w:rsidR="00371099" w:rsidRDefault="00A55CAC" w:rsidP="009C772F">
      <w:pPr>
        <w:pStyle w:val="BodyNormal"/>
        <w:rPr>
          <w:ins w:id="1562" w:author="Author"/>
        </w:rPr>
      </w:pPr>
      <w:r w:rsidRPr="00FA271D">
        <w:t>Low-grade bribery completed, Natalie asked again</w:t>
      </w:r>
      <w:del w:id="1563" w:author="Author">
        <w:r w:rsidRPr="00FA271D" w:rsidDel="00371099">
          <w:delText>,</w:delText>
        </w:r>
      </w:del>
      <w:ins w:id="1564" w:author="Author">
        <w:r w:rsidR="00371099">
          <w:t>.</w:t>
        </w:r>
      </w:ins>
    </w:p>
    <w:p w14:paraId="14F610D5" w14:textId="531C076A" w:rsidR="00A55CAC" w:rsidRPr="00FA271D" w:rsidRDefault="00A55CAC" w:rsidP="009C772F">
      <w:pPr>
        <w:pStyle w:val="BodyNormal"/>
        <w:rPr>
          <w:i/>
          <w:iCs/>
        </w:rPr>
      </w:pPr>
      <w:del w:id="1565" w:author="Author">
        <w:r w:rsidRPr="00FA271D" w:rsidDel="00371099">
          <w:delText xml:space="preserve"> </w:delText>
        </w:r>
      </w:del>
      <w:r w:rsidRPr="00FA271D">
        <w:t>"What was in the basement restroom?"</w:t>
      </w:r>
    </w:p>
    <w:p w14:paraId="3EF082A3" w14:textId="7771710A" w:rsidR="00A55CAC" w:rsidRPr="00FA271D" w:rsidRDefault="00A55CAC" w:rsidP="009C772F">
      <w:pPr>
        <w:pStyle w:val="BodyNormal"/>
        <w:rPr>
          <w:i/>
          <w:iCs/>
        </w:rPr>
      </w:pPr>
      <w:r w:rsidRPr="00FA271D">
        <w:t>Annabell continued</w:t>
      </w:r>
      <w:r w:rsidR="00600BD8">
        <w:t>,</w:t>
      </w:r>
      <w:r w:rsidRPr="00FA271D">
        <w:t xml:space="preserve"> "They found a flexible plastic sheet with, get this, freckles printed on it. They think she changed clothes, put on a wig, and applied freckles to her face."</w:t>
      </w:r>
    </w:p>
    <w:p w14:paraId="2BD07717" w14:textId="2158C40C" w:rsidR="00A55CAC" w:rsidRPr="00FA271D" w:rsidRDefault="00A55CAC" w:rsidP="009C772F">
      <w:pPr>
        <w:pStyle w:val="BodyNormal"/>
        <w:rPr>
          <w:i/>
          <w:iCs/>
        </w:rPr>
      </w:pPr>
      <w:r w:rsidRPr="00FA271D">
        <w:t xml:space="preserve">"Oh, my God!" Natalie said. "I bumped into that woman in </w:t>
      </w:r>
      <w:r w:rsidR="006F2DC9">
        <w:t>the</w:t>
      </w:r>
      <w:r w:rsidRPr="00FA271D">
        <w:t xml:space="preserve"> crowd </w:t>
      </w:r>
      <w:r w:rsidR="00D00963">
        <w:t>near</w:t>
      </w:r>
      <w:r w:rsidRPr="00FA271D">
        <w:t xml:space="preserve"> the crime scene. She was tall, beautiful, with long straight black hair, and had freckles on her face."</w:t>
      </w:r>
    </w:p>
    <w:p w14:paraId="777578F4" w14:textId="77777777" w:rsidR="00A55CAC" w:rsidRPr="00FA271D" w:rsidRDefault="00A55CAC" w:rsidP="009C772F">
      <w:pPr>
        <w:pStyle w:val="BodyNormal"/>
        <w:rPr>
          <w:i/>
          <w:iCs/>
        </w:rPr>
      </w:pPr>
      <w:r w:rsidRPr="00FA271D">
        <w:t>"Lots of people have freckles, Natalie."</w:t>
      </w:r>
    </w:p>
    <w:p w14:paraId="70AE3368" w14:textId="6B6DA9B4" w:rsidR="00A55CAC" w:rsidRPr="00FA271D" w:rsidRDefault="00A55CAC" w:rsidP="009C772F">
      <w:pPr>
        <w:pStyle w:val="BodyNormal"/>
        <w:rPr>
          <w:i/>
          <w:iCs/>
        </w:rPr>
      </w:pPr>
      <w:r w:rsidRPr="00FA271D">
        <w:t xml:space="preserve">"Yes, but this girl was wearing a wig. I noticed </w:t>
      </w:r>
      <w:del w:id="1566" w:author="Author">
        <w:r w:rsidRPr="00FA271D" w:rsidDel="00B731F7">
          <w:delText xml:space="preserve">just </w:delText>
        </w:r>
      </w:del>
      <w:r w:rsidRPr="00FA271D">
        <w:t>a wisp of blond hair near her temple</w:t>
      </w:r>
      <w:ins w:id="1567" w:author="Author">
        <w:r w:rsidR="00F876CA">
          <w:t>,</w:t>
        </w:r>
      </w:ins>
      <w:r w:rsidRPr="00FA271D">
        <w:t xml:space="preserve"> where the wig didn't completely cover her natural hair. Jesus, I saw the </w:t>
      </w:r>
      <w:r>
        <w:t>Angel</w:t>
      </w:r>
      <w:r w:rsidRPr="00FA271D">
        <w:t>!"</w:t>
      </w:r>
    </w:p>
    <w:p w14:paraId="65F705E7" w14:textId="2A37456E" w:rsidR="00A55CAC" w:rsidRPr="00FA271D" w:rsidRDefault="00A55CAC" w:rsidP="009C772F">
      <w:pPr>
        <w:pStyle w:val="BodyNormal"/>
        <w:rPr>
          <w:i/>
          <w:iCs/>
        </w:rPr>
      </w:pPr>
      <w:r w:rsidRPr="00FA271D">
        <w:t xml:space="preserve">"What happened to her?" O'Dell </w:t>
      </w:r>
      <w:r w:rsidR="00600BD8">
        <w:t>said</w:t>
      </w:r>
      <w:r w:rsidRPr="00FA271D">
        <w:t>.</w:t>
      </w:r>
    </w:p>
    <w:p w14:paraId="23F75032" w14:textId="2B121193" w:rsidR="00850644" w:rsidRDefault="00A55CAC" w:rsidP="009C772F">
      <w:pPr>
        <w:pStyle w:val="BodyNormal"/>
      </w:pPr>
      <w:r w:rsidRPr="00FA271D">
        <w:t xml:space="preserve">"I grabbed her wrist and asked her if she had seen </w:t>
      </w:r>
      <w:r w:rsidRPr="00FA271D">
        <w:lastRenderedPageBreak/>
        <w:t>anything. She said nothing but deftly broke my grip by twisting and pushing her hand</w:t>
      </w:r>
      <w:del w:id="1568" w:author="Author">
        <w:r w:rsidRPr="00FA271D" w:rsidDel="00905682">
          <w:delText>,</w:delText>
        </w:r>
      </w:del>
      <w:ins w:id="1569" w:author="Author">
        <w:r w:rsidR="00905682">
          <w:t>.</w:t>
        </w:r>
      </w:ins>
      <w:r w:rsidRPr="00FA271D">
        <w:t xml:space="preserve"> </w:t>
      </w:r>
      <w:ins w:id="1570" w:author="Author">
        <w:r w:rsidR="00905682">
          <w:t xml:space="preserve">Then she </w:t>
        </w:r>
      </w:ins>
      <w:r w:rsidRPr="00FA271D">
        <w:t>smiled at me</w:t>
      </w:r>
      <w:del w:id="1571" w:author="Author">
        <w:r w:rsidRPr="00FA271D" w:rsidDel="00905682">
          <w:delText>,</w:delText>
        </w:r>
      </w:del>
      <w:r w:rsidRPr="00FA271D">
        <w:t xml:space="preserve"> and bugged out. Jesus, I've got to find this woman."</w:t>
      </w:r>
    </w:p>
    <w:p w14:paraId="74861C2B" w14:textId="5F301A47" w:rsidR="00850644" w:rsidRDefault="00A55CAC" w:rsidP="009C772F">
      <w:pPr>
        <w:pStyle w:val="BodyNormal"/>
        <w:rPr>
          <w:ins w:id="1572" w:author="Author"/>
          <w:rStyle w:val="BodyNormalChar"/>
        </w:rPr>
      </w:pPr>
      <w:r w:rsidRPr="000614F3">
        <w:rPr>
          <w:rStyle w:val="BodyNormalChar"/>
        </w:rPr>
        <w:t>"Get in line with everybody else in the city.”</w:t>
      </w:r>
      <w:bookmarkStart w:id="1573" w:name="_Toc30055670"/>
      <w:ins w:id="1574" w:author="Author">
        <w:r w:rsidR="003825DE">
          <w:rPr>
            <w:rStyle w:val="BodyNormalChar"/>
          </w:rPr>
          <w:t xml:space="preserve"> </w:t>
        </w:r>
      </w:ins>
    </w:p>
    <w:p w14:paraId="29514C48" w14:textId="77777777" w:rsidR="003825DE" w:rsidRDefault="003825DE" w:rsidP="009C772F">
      <w:pPr>
        <w:pStyle w:val="BodyNormal"/>
        <w:rPr>
          <w:ins w:id="1575" w:author="Author"/>
          <w:rStyle w:val="BodyNormalChar"/>
        </w:rPr>
        <w:sectPr w:rsidR="003825DE" w:rsidSect="003135B1">
          <w:pgSz w:w="8640" w:h="12960" w:code="1"/>
          <w:pgMar w:top="720" w:right="720" w:bottom="720" w:left="720" w:header="720" w:footer="720" w:gutter="720"/>
          <w:cols w:space="720"/>
          <w:titlePg/>
          <w:docGrid w:linePitch="360"/>
        </w:sectPr>
      </w:pPr>
    </w:p>
    <w:bookmarkEnd w:id="1573"/>
    <w:p w14:paraId="51A2C153" w14:textId="77777777" w:rsidR="00E2714D" w:rsidRDefault="00E2714D" w:rsidP="000F5A9A">
      <w:pPr>
        <w:pStyle w:val="ChapterNumber"/>
        <w:sectPr w:rsidR="00E2714D" w:rsidSect="003135B1">
          <w:pgSz w:w="8640" w:h="12960" w:code="1"/>
          <w:pgMar w:top="720" w:right="720" w:bottom="720" w:left="720" w:header="720" w:footer="720" w:gutter="720"/>
          <w:cols w:space="720"/>
          <w:titlePg/>
          <w:docGrid w:linePitch="360"/>
        </w:sectPr>
      </w:pPr>
    </w:p>
    <w:p w14:paraId="1556E4D6" w14:textId="34DC7872" w:rsidR="000F5A9A" w:rsidRPr="00295C50" w:rsidRDefault="000F5A9A" w:rsidP="00295C50">
      <w:pPr>
        <w:pStyle w:val="ChapterNumber"/>
      </w:pPr>
      <w:r w:rsidRPr="004376FE">
        <w:lastRenderedPageBreak/>
        <w:t>CHAPTER</w:t>
      </w:r>
      <w:r w:rsidR="00295C50">
        <w:t xml:space="preserve">    7</w:t>
      </w:r>
    </w:p>
    <w:p w14:paraId="75912747" w14:textId="77777777" w:rsidR="00FF65F8" w:rsidRDefault="00FF65F8" w:rsidP="00FF65F8">
      <w:pPr>
        <w:pStyle w:val="ChapterTitle"/>
      </w:pPr>
      <w:bookmarkStart w:id="1576" w:name="_Toc197338823"/>
      <w:r w:rsidRPr="00FA271D">
        <w:t xml:space="preserve">Searching for an </w:t>
      </w:r>
      <w:r>
        <w:t>Angel</w:t>
      </w:r>
      <w:bookmarkEnd w:id="1576"/>
    </w:p>
    <w:p w14:paraId="5A21581F" w14:textId="452D2F63" w:rsidR="009E64DC" w:rsidRDefault="009E64DC" w:rsidP="009E64DC">
      <w:pPr>
        <w:pStyle w:val="ASubheadLevel1"/>
      </w:pPr>
      <w:bookmarkStart w:id="1577" w:name="_Toc197338824"/>
      <w:r>
        <w:t>Chinatown</w:t>
      </w:r>
      <w:bookmarkEnd w:id="1577"/>
    </w:p>
    <w:p w14:paraId="1BCCA99C" w14:textId="3B1BF6BF" w:rsidR="009E64DC" w:rsidRPr="009E64DC" w:rsidRDefault="009E64DC" w:rsidP="00AB346F">
      <w:pPr>
        <w:pStyle w:val="BodyNormal"/>
      </w:pPr>
      <w:r w:rsidRPr="009E64DC">
        <w:t xml:space="preserve">Imer ordered Daniel Hoti and Gezim Zenelli to get more </w:t>
      </w:r>
      <w:proofErr w:type="gramStart"/>
      <w:r w:rsidRPr="009E64DC">
        <w:t>protection</w:t>
      </w:r>
      <w:proofErr w:type="gramEnd"/>
      <w:r w:rsidRPr="009E64DC">
        <w:t xml:space="preserve"> clients. </w:t>
      </w:r>
      <w:r w:rsidR="005E7D7A">
        <w:t>As</w:t>
      </w:r>
      <w:r w:rsidRPr="009E64DC">
        <w:t xml:space="preserve"> they entered Zhang's Oriental Emporium, many customers were milling about, admiring all the Chinese-made products. This store was first on their list of several that day. Leaning over one of the counters, they asked the Asian saleslady if they could speak to the manager.</w:t>
      </w:r>
    </w:p>
    <w:p w14:paraId="15938E94" w14:textId="77777777" w:rsidR="009E64DC" w:rsidRPr="009E64DC" w:rsidRDefault="009E64DC" w:rsidP="00AB346F">
      <w:pPr>
        <w:pStyle w:val="BodyNormal"/>
      </w:pPr>
      <w:r w:rsidRPr="009E64DC">
        <w:t>She called out to Vincent Zhang, a ninth-generation descendant of the Chinese immigrants who built Abraham Lincoln's transcontinental railroad. Vincent walked toward them.</w:t>
      </w:r>
    </w:p>
    <w:p w14:paraId="58D1937D" w14:textId="77777777" w:rsidR="009E64DC" w:rsidRPr="009E64DC" w:rsidRDefault="009E64DC" w:rsidP="00AB346F">
      <w:pPr>
        <w:pStyle w:val="BodyNormal"/>
      </w:pPr>
      <w:r w:rsidRPr="009E64DC">
        <w:t>"What can I do for you, gentlemen?"</w:t>
      </w:r>
    </w:p>
    <w:p w14:paraId="7B140670" w14:textId="3AD5D9EC" w:rsidR="009E64DC" w:rsidRPr="009E64DC" w:rsidRDefault="009E64DC" w:rsidP="00AB346F">
      <w:pPr>
        <w:pStyle w:val="BodyNormal"/>
      </w:pPr>
      <w:r w:rsidRPr="009E64DC">
        <w:t>"Is there somewhere we can talk privately?" Hoti said.</w:t>
      </w:r>
    </w:p>
    <w:p w14:paraId="4A47E355" w14:textId="77777777" w:rsidR="009E64DC" w:rsidRPr="009E64DC" w:rsidRDefault="009E64DC" w:rsidP="00AB346F">
      <w:pPr>
        <w:pStyle w:val="BodyNormal"/>
      </w:pPr>
      <w:r w:rsidRPr="009E64DC">
        <w:t>"No, there isn't, What's this about?"</w:t>
      </w:r>
    </w:p>
    <w:p w14:paraId="42E91C67" w14:textId="77777777" w:rsidR="009E64DC" w:rsidRPr="009E64DC" w:rsidRDefault="009E64DC" w:rsidP="00AB346F">
      <w:pPr>
        <w:pStyle w:val="BodyNormal"/>
      </w:pPr>
      <w:r w:rsidRPr="009E64DC">
        <w:t>"All right, we represent a company offering specialized security services for businesses in this area. Crime is at an all-time high, and junkies desperate for fixes are burglarizing other shops on this street. We have ways to prevent that."</w:t>
      </w:r>
    </w:p>
    <w:p w14:paraId="03F3842C" w14:textId="77777777" w:rsidR="009E64DC" w:rsidRPr="009E64DC" w:rsidRDefault="009E64DC" w:rsidP="00AB346F">
      <w:pPr>
        <w:pStyle w:val="BodyNormal"/>
      </w:pPr>
      <w:r w:rsidRPr="009E64DC">
        <w:t>"And just how much does this service cost?"</w:t>
      </w:r>
    </w:p>
    <w:p w14:paraId="30223CEA" w14:textId="77777777" w:rsidR="009E64DC" w:rsidRPr="009E64DC" w:rsidRDefault="009E64DC" w:rsidP="00AB346F">
      <w:pPr>
        <w:pStyle w:val="BodyNormal"/>
      </w:pPr>
      <w:r w:rsidRPr="009E64DC">
        <w:lastRenderedPageBreak/>
        <w:t>"Just five percent of your gross receipts. We visit every two weeks to look at your books, and then payment is due."</w:t>
      </w:r>
    </w:p>
    <w:p w14:paraId="2C87A7F0" w14:textId="0EEF1763" w:rsidR="009E64DC" w:rsidRPr="009E64DC" w:rsidRDefault="009E64DC" w:rsidP="00AB346F">
      <w:pPr>
        <w:pStyle w:val="BodyNormal"/>
      </w:pPr>
      <w:r w:rsidRPr="009E64DC">
        <w:t xml:space="preserve">"This is just a standard protection racket. I'm not interested. </w:t>
      </w:r>
      <w:r w:rsidR="00C03D08">
        <w:t>P</w:t>
      </w:r>
      <w:r w:rsidRPr="009E64DC">
        <w:t>lease leave my store immediately."</w:t>
      </w:r>
    </w:p>
    <w:p w14:paraId="6B426E3D" w14:textId="77777777" w:rsidR="009E64DC" w:rsidRPr="009E64DC" w:rsidRDefault="009E64DC" w:rsidP="00AB346F">
      <w:pPr>
        <w:pStyle w:val="BodyNormal"/>
      </w:pPr>
      <w:r w:rsidRPr="009E64DC">
        <w:t xml:space="preserve">Gritting his teeth, Hoti grabbed the elderly Zhang by his shirt collar, pushing him back into the counter. A few display items fell to the floor, and all the customers froze, unsure what would happen next. </w:t>
      </w:r>
    </w:p>
    <w:p w14:paraId="6E8C0202" w14:textId="39AF9DDE" w:rsidR="009E64DC" w:rsidRPr="009E64DC" w:rsidRDefault="009E64DC" w:rsidP="00AB346F">
      <w:pPr>
        <w:pStyle w:val="BodyNormal"/>
      </w:pPr>
      <w:r w:rsidRPr="009E64DC">
        <w:t xml:space="preserve">One female customer, lurking behind a display of Chinese garments, started moving toward the two men. </w:t>
      </w:r>
      <w:r w:rsidR="00513181">
        <w:t>S</w:t>
      </w:r>
      <w:r w:rsidRPr="009E64DC">
        <w:t>he silently positioned herself close to the mob thugs, who were unaware of her presence.</w:t>
      </w:r>
    </w:p>
    <w:p w14:paraId="0C35FDA4" w14:textId="77777777" w:rsidR="009E64DC" w:rsidRPr="009E64DC" w:rsidRDefault="009E64DC" w:rsidP="00AB346F">
      <w:pPr>
        <w:pStyle w:val="BodyNormal"/>
      </w:pPr>
      <w:r w:rsidRPr="009E64DC">
        <w:t>"We are not people to be trifled with," Daniel said.</w:t>
      </w:r>
    </w:p>
    <w:p w14:paraId="36D7492C" w14:textId="01A13279" w:rsidR="009E64DC" w:rsidRPr="009E64DC" w:rsidRDefault="009E64DC" w:rsidP="00AB346F">
      <w:pPr>
        <w:pStyle w:val="BodyNormal"/>
      </w:pPr>
      <w:r w:rsidRPr="009E64DC">
        <w:t xml:space="preserve">The other mobster, Gezim, stepped forward and </w:t>
      </w:r>
      <w:r w:rsidR="005E7D7A">
        <w:t>grasped</w:t>
      </w:r>
      <w:r w:rsidRPr="009E64DC">
        <w:t xml:space="preserve"> Zhang's </w:t>
      </w:r>
      <w:r w:rsidR="005E7D7A">
        <w:t>wrist</w:t>
      </w:r>
      <w:r w:rsidRPr="009E64DC">
        <w:t>.</w:t>
      </w:r>
      <w:r w:rsidR="00DD08CD">
        <w:t xml:space="preserve"> </w:t>
      </w:r>
      <w:r w:rsidRPr="009E64DC">
        <w:t>Once again, Angel's intervention was swift. She yanked forcefully on Gezim’s back collar, extending her leg to trip him backward to the floor. A short kick to his chin put him on queer street. Daniel lunged toward her, but she deftly deflected his left arm and struck him on the neck with the heel of her hand. The blow momentarily stunned him, so a groin kick and a knee to the chin sent him straight to the floor. She quickly restrained them with large cable zip-ties a</w:t>
      </w:r>
      <w:r w:rsidR="00A54785">
        <w:t>s</w:t>
      </w:r>
      <w:r w:rsidRPr="009E64DC">
        <w:t xml:space="preserve"> Zhang knelt to assist her.</w:t>
      </w:r>
    </w:p>
    <w:p w14:paraId="7C1EDEFE" w14:textId="114A3E3A" w:rsidR="009E64DC" w:rsidRPr="009E64DC" w:rsidRDefault="009E64DC" w:rsidP="00AB346F">
      <w:pPr>
        <w:pStyle w:val="BodyNormal"/>
      </w:pPr>
      <w:r w:rsidRPr="009E64DC">
        <w:t xml:space="preserve">Zhang noticed that one customer was recording all this with her </w:t>
      </w:r>
      <w:r w:rsidR="003E583A">
        <w:t>smartphone</w:t>
      </w:r>
      <w:r w:rsidRPr="009E64DC">
        <w:t>.</w:t>
      </w:r>
    </w:p>
    <w:p w14:paraId="475DB773" w14:textId="77777777" w:rsidR="009E64DC" w:rsidRPr="009E64DC" w:rsidRDefault="009E64DC" w:rsidP="00AB346F">
      <w:pPr>
        <w:pStyle w:val="BodyNormal"/>
      </w:pPr>
      <w:r w:rsidRPr="009E64DC">
        <w:t xml:space="preserve">"May I see what you got?" </w:t>
      </w:r>
    </w:p>
    <w:p w14:paraId="7153964F" w14:textId="77777777" w:rsidR="009E64DC" w:rsidRPr="009E64DC" w:rsidRDefault="009E64DC" w:rsidP="00AB346F">
      <w:pPr>
        <w:pStyle w:val="BodyNormal"/>
      </w:pPr>
      <w:r w:rsidRPr="009E64DC">
        <w:t>She smiled and gave the phone to him.</w:t>
      </w:r>
    </w:p>
    <w:p w14:paraId="2EBA453E" w14:textId="77777777" w:rsidR="009E64DC" w:rsidRPr="009E64DC" w:rsidRDefault="009E64DC" w:rsidP="00AB346F">
      <w:pPr>
        <w:pStyle w:val="BodyNormal"/>
      </w:pPr>
      <w:r w:rsidRPr="009E64DC">
        <w:lastRenderedPageBreak/>
        <w:t xml:space="preserve">He watched a bit of the recording and then erased it. </w:t>
      </w:r>
    </w:p>
    <w:p w14:paraId="3AFF2EC5" w14:textId="7543DBCF" w:rsidR="009E64DC" w:rsidRPr="009E64DC" w:rsidRDefault="009E64DC" w:rsidP="00AB346F">
      <w:pPr>
        <w:pStyle w:val="BodyNormal"/>
      </w:pPr>
      <w:r w:rsidRPr="009E64DC">
        <w:t xml:space="preserve">"Here," </w:t>
      </w:r>
      <w:r w:rsidR="00A54785">
        <w:t>Vincent</w:t>
      </w:r>
      <w:r w:rsidRPr="009E64DC">
        <w:t xml:space="preserve"> said, </w:t>
      </w:r>
      <w:r w:rsidR="008B52CF">
        <w:t>returned</w:t>
      </w:r>
      <w:r w:rsidRPr="009E64DC">
        <w:t xml:space="preserve"> the phone. "Recording is not permitted in our store." </w:t>
      </w:r>
    </w:p>
    <w:p w14:paraId="6AB20DD6" w14:textId="77777777" w:rsidR="009E64DC" w:rsidRPr="009E64DC" w:rsidRDefault="009E64DC" w:rsidP="00AB346F">
      <w:pPr>
        <w:pStyle w:val="BodyNormal"/>
      </w:pPr>
      <w:r w:rsidRPr="009E64DC">
        <w:t>He looked at Angel.</w:t>
      </w:r>
    </w:p>
    <w:p w14:paraId="4BC9B584" w14:textId="77777777" w:rsidR="009E64DC" w:rsidRPr="009E64DC" w:rsidRDefault="009E64DC" w:rsidP="00AB346F">
      <w:pPr>
        <w:pStyle w:val="BodyNormal"/>
      </w:pPr>
      <w:r w:rsidRPr="009E64DC">
        <w:t xml:space="preserve">“Go to the back of the store, turn right, and run just a few feet; you'll find a path between the stores across the alley to get you away from here. Run, Angel. We'll take care of these criminals our way." </w:t>
      </w:r>
    </w:p>
    <w:p w14:paraId="43FD4227" w14:textId="26DA933E" w:rsidR="009E64DC" w:rsidRPr="009E64DC" w:rsidRDefault="009E64DC" w:rsidP="00AB346F">
      <w:pPr>
        <w:pStyle w:val="BodyNormal"/>
      </w:pPr>
      <w:r w:rsidRPr="009E64DC">
        <w:t>Angel flashed a smile and turned toward the back of the store. All the customers started clapping and cheering. Like a wisp of wind, she disappeared.</w:t>
      </w:r>
      <w:r w:rsidR="00DD08CD">
        <w:t xml:space="preserve"> </w:t>
      </w:r>
      <w:r w:rsidRPr="009E64DC">
        <w:t>Zhang called for his loading dock crew and two other employees.</w:t>
      </w:r>
    </w:p>
    <w:p w14:paraId="65DFA855" w14:textId="77777777" w:rsidR="009E64DC" w:rsidRPr="009E64DC" w:rsidRDefault="009E64DC" w:rsidP="00AB346F">
      <w:pPr>
        <w:pStyle w:val="BodyNormal"/>
      </w:pPr>
      <w:r w:rsidRPr="009E64DC">
        <w:t xml:space="preserve"> "Let's take these two thugs to Fei's Tattoo Shop down the alley. They need some artwork.”</w:t>
      </w:r>
    </w:p>
    <w:p w14:paraId="5049C0BC" w14:textId="23430D7B" w:rsidR="009E64DC" w:rsidRPr="009E64DC" w:rsidRDefault="009E64DC" w:rsidP="00AB346F">
      <w:pPr>
        <w:pStyle w:val="BodyNormal"/>
      </w:pPr>
      <w:r w:rsidRPr="009E64DC">
        <w:t xml:space="preserve"> They dragged the two trussed-up</w:t>
      </w:r>
      <w:r w:rsidR="008F16CB">
        <w:t xml:space="preserve"> and gagged</w:t>
      </w:r>
      <w:r w:rsidRPr="009E64DC">
        <w:t xml:space="preserve"> mobsters to the loading area, placed them on a dolly, and carted them </w:t>
      </w:r>
      <w:r w:rsidR="005E7D7A">
        <w:t xml:space="preserve">down the back alley </w:t>
      </w:r>
      <w:r w:rsidRPr="009E64DC">
        <w:t>to the tattoo shop near the block's end.</w:t>
      </w:r>
    </w:p>
    <w:p w14:paraId="3873CFCD" w14:textId="2BDB0ADA" w:rsidR="009E64DC" w:rsidRPr="009E64DC" w:rsidRDefault="009E64DC" w:rsidP="00AB346F">
      <w:pPr>
        <w:pStyle w:val="BodyNormal"/>
      </w:pPr>
      <w:r w:rsidRPr="009E64DC">
        <w:t xml:space="preserve">"What do we have here?” </w:t>
      </w:r>
      <w:r w:rsidR="0098672C">
        <w:t>said</w:t>
      </w:r>
      <w:r w:rsidRPr="009E64DC">
        <w:t xml:space="preserve"> Johnny Fei. </w:t>
      </w:r>
    </w:p>
    <w:p w14:paraId="4DF7CDB4" w14:textId="67AFA896" w:rsidR="009E64DC" w:rsidRPr="009E64DC" w:rsidRDefault="009E64DC" w:rsidP="00AB346F">
      <w:pPr>
        <w:pStyle w:val="BodyNormal"/>
      </w:pPr>
      <w:r w:rsidRPr="009E64DC">
        <w:t>"These two criminals tried to force me to buy protection services. I'd like you to tattoo the word '</w:t>
      </w:r>
      <w:r w:rsidR="00513181">
        <w:t>A</w:t>
      </w:r>
      <w:r w:rsidRPr="009E64DC">
        <w:t>sshole' on their foreheads. Then my boys will drive them to an industrial area and dump them. How much will that cost, Johnny?"</w:t>
      </w:r>
    </w:p>
    <w:p w14:paraId="73C219D7" w14:textId="369B5140" w:rsidR="009E64DC" w:rsidRDefault="009E64DC" w:rsidP="00AB346F">
      <w:pPr>
        <w:pStyle w:val="BodyNormal"/>
      </w:pPr>
      <w:r w:rsidRPr="009E64DC">
        <w:t>“No charge,” was the answer.</w:t>
      </w:r>
    </w:p>
    <w:p w14:paraId="5FB5BA08" w14:textId="77777777" w:rsidR="009E64DC" w:rsidRPr="009E64DC" w:rsidRDefault="009E64DC" w:rsidP="009E64DC">
      <w:pPr>
        <w:rPr>
          <w:sz w:val="24"/>
          <w:szCs w:val="24"/>
        </w:rPr>
      </w:pPr>
    </w:p>
    <w:p w14:paraId="5C9CC4F4" w14:textId="77777777" w:rsidR="00FF65F8" w:rsidRDefault="00FF65F8" w:rsidP="00FF65F8">
      <w:pPr>
        <w:pStyle w:val="ASubheadLevel1"/>
      </w:pPr>
      <w:bookmarkStart w:id="1578" w:name="Searching_for_an_Angel"/>
      <w:bookmarkStart w:id="1579" w:name="_Toc197338825"/>
      <w:bookmarkEnd w:id="1578"/>
      <w:r>
        <w:lastRenderedPageBreak/>
        <w:t>The Dojo</w:t>
      </w:r>
      <w:bookmarkEnd w:id="1579"/>
    </w:p>
    <w:p w14:paraId="053CAFB8" w14:textId="0F8457F6" w:rsidR="00FF65F8" w:rsidRDefault="00FF65F8" w:rsidP="009C772F">
      <w:pPr>
        <w:pStyle w:val="BodyNormal"/>
      </w:pPr>
      <w:r w:rsidRPr="00FA271D">
        <w:t xml:space="preserve">It had been </w:t>
      </w:r>
      <w:r>
        <w:t>a couple of</w:t>
      </w:r>
      <w:r w:rsidRPr="00FA271D">
        <w:t xml:space="preserve"> weeks since the attempted assassination of </w:t>
      </w:r>
      <w:r w:rsidR="00B00933">
        <w:t>John</w:t>
      </w:r>
      <w:r>
        <w:t xml:space="preserve"> Merrick and </w:t>
      </w:r>
      <w:r w:rsidR="00B00933">
        <w:t>his daughter</w:t>
      </w:r>
      <w:r w:rsidR="008C4495">
        <w:t xml:space="preserve"> Veronica</w:t>
      </w:r>
      <w:r>
        <w:t>.</w:t>
      </w:r>
      <w:r w:rsidRPr="00FA271D">
        <w:t xml:space="preserve"> Leads had dried up; it looked like the Albanian Mob had gone underground. Mac and Elisha Simmons spent the workdays interviewing the owners of Chicago's many Dojos, inquiring about </w:t>
      </w:r>
      <w:r w:rsidR="001A4D29" w:rsidRPr="00FA271D">
        <w:t>training</w:t>
      </w:r>
      <w:r w:rsidR="001A4D29">
        <w:t xml:space="preserve"> a</w:t>
      </w:r>
      <w:r w:rsidRPr="00FA271D">
        <w:t xml:space="preserve"> tall, pretty</w:t>
      </w:r>
      <w:r w:rsidR="001A4D29">
        <w:t>,</w:t>
      </w:r>
      <w:r w:rsidRPr="00FA271D">
        <w:t xml:space="preserve"> blond</w:t>
      </w:r>
      <w:r w:rsidR="00F75E0D">
        <w:t xml:space="preserve"> woman</w:t>
      </w:r>
      <w:r w:rsidRPr="00FA271D">
        <w:t xml:space="preserve"> in martial arts and street fighting. So far, all denied that they trained the </w:t>
      </w:r>
      <w:r>
        <w:t>Angel</w:t>
      </w:r>
      <w:r w:rsidRPr="00FA271D">
        <w:t>.</w:t>
      </w:r>
    </w:p>
    <w:p w14:paraId="042DC89D" w14:textId="67A79474" w:rsidR="00FF65F8" w:rsidRPr="00FA271D" w:rsidRDefault="00FF65F8" w:rsidP="009C772F">
      <w:pPr>
        <w:pStyle w:val="BodyNormal"/>
        <w:rPr>
          <w:i/>
          <w:iCs/>
        </w:rPr>
      </w:pPr>
      <w:r w:rsidRPr="00FA271D">
        <w:t xml:space="preserve">"So, what's next on the list?" Elisha </w:t>
      </w:r>
      <w:r w:rsidR="0098672C">
        <w:t>said</w:t>
      </w:r>
      <w:r w:rsidRPr="00FA271D">
        <w:t>.</w:t>
      </w:r>
    </w:p>
    <w:p w14:paraId="4068DE4B" w14:textId="76AFA323" w:rsidR="00D522B2" w:rsidRDefault="00FF65F8" w:rsidP="009C772F">
      <w:pPr>
        <w:pStyle w:val="BodyNormal"/>
        <w:rPr>
          <w:ins w:id="1580" w:author="Author"/>
        </w:rPr>
      </w:pPr>
      <w:r w:rsidRPr="00FA271D">
        <w:t>Searching through the research pages</w:t>
      </w:r>
      <w:ins w:id="1581" w:author="Author">
        <w:del w:id="1582" w:author="Author">
          <w:r w:rsidR="00630893" w:rsidDel="00F70E95">
            <w:delText>,</w:delText>
          </w:r>
        </w:del>
      </w:ins>
      <w:r w:rsidRPr="00FA271D">
        <w:t xml:space="preserve"> he </w:t>
      </w:r>
      <w:del w:id="1583" w:author="Author">
        <w:r w:rsidRPr="00FA271D" w:rsidDel="00F70E95">
          <w:delText xml:space="preserve">had </w:delText>
        </w:r>
      </w:del>
      <w:r w:rsidRPr="00FA271D">
        <w:t>prepared at Precinct 9 headquarters</w:t>
      </w:r>
      <w:del w:id="1584" w:author="Author">
        <w:r w:rsidDel="00FA1237">
          <w:delText>,</w:delText>
        </w:r>
        <w:r w:rsidRPr="00FA271D" w:rsidDel="00FA1237">
          <w:delText xml:space="preserve"> </w:delText>
        </w:r>
      </w:del>
      <w:ins w:id="1585" w:author="Author">
        <w:del w:id="1586" w:author="Author">
          <w:r w:rsidR="00FA1237" w:rsidDel="00D522B2">
            <w:delText>;</w:delText>
          </w:r>
          <w:r w:rsidR="00D522B2" w:rsidDel="00630893">
            <w:delText>,</w:delText>
          </w:r>
          <w:r w:rsidR="00630893" w:rsidDel="00F70E95">
            <w:delText>,</w:delText>
          </w:r>
          <w:r w:rsidR="00F70E95" w:rsidDel="00307742">
            <w:delText>;</w:delText>
          </w:r>
        </w:del>
        <w:r w:rsidR="00307742">
          <w:t>,</w:t>
        </w:r>
        <w:r w:rsidR="00FA1237" w:rsidRPr="00FA271D">
          <w:t xml:space="preserve"> </w:t>
        </w:r>
      </w:ins>
      <w:r w:rsidRPr="00FA271D">
        <w:t xml:space="preserve">Mac found the next school nearby. </w:t>
      </w:r>
    </w:p>
    <w:p w14:paraId="070496C9" w14:textId="025DBE22" w:rsidR="00D522B2" w:rsidRDefault="00FF65F8" w:rsidP="009C772F">
      <w:pPr>
        <w:pStyle w:val="BodyNormal"/>
        <w:rPr>
          <w:ins w:id="1587" w:author="Author"/>
        </w:rPr>
      </w:pPr>
      <w:r w:rsidRPr="00FA271D">
        <w:t>"</w:t>
      </w:r>
      <w:del w:id="1588" w:author="Author">
        <w:r w:rsidRPr="00FA271D" w:rsidDel="002D0637">
          <w:delText>It's called the Gold Dragon Wushu School,</w:delText>
        </w:r>
      </w:del>
      <w:ins w:id="1589" w:author="Author">
        <w:r w:rsidR="002D0637">
          <w:t>The Gold Dragon Wushu School is</w:t>
        </w:r>
      </w:ins>
      <w:r w:rsidRPr="00FA271D">
        <w:t xml:space="preserve"> just down the block</w:t>
      </w:r>
      <w:del w:id="1590" w:author="Author">
        <w:r w:rsidRPr="00FA271D" w:rsidDel="00D522B2">
          <w:delText>,</w:delText>
        </w:r>
      </w:del>
      <w:ins w:id="1591" w:author="Author">
        <w:r w:rsidR="00D522B2">
          <w:t>.</w:t>
        </w:r>
      </w:ins>
      <w:r w:rsidRPr="00FA271D">
        <w:t xml:space="preserve">" </w:t>
      </w:r>
    </w:p>
    <w:p w14:paraId="6B75ED4C" w14:textId="37132DCA" w:rsidR="00FF65F8" w:rsidRPr="00FA271D" w:rsidRDefault="00FF65F8" w:rsidP="009C772F">
      <w:pPr>
        <w:pStyle w:val="BodyNormal"/>
        <w:rPr>
          <w:i/>
          <w:iCs/>
        </w:rPr>
      </w:pPr>
      <w:del w:id="1592" w:author="Author">
        <w:r w:rsidRPr="00FA271D" w:rsidDel="00D522B2">
          <w:delText xml:space="preserve">Mac said. </w:delText>
        </w:r>
      </w:del>
      <w:r w:rsidRPr="00FA271D">
        <w:t>As Mac and Elisha approached the school, it was unremarkable in appearance. A simple sign</w:t>
      </w:r>
      <w:del w:id="1593" w:author="Author">
        <w:r w:rsidRPr="00FA271D" w:rsidDel="00AE320A">
          <w:delText>,</w:delText>
        </w:r>
      </w:del>
      <w:r w:rsidRPr="00FA271D">
        <w:t xml:space="preserve"> in both English and Mandarin</w:t>
      </w:r>
      <w:del w:id="1594" w:author="Author">
        <w:r w:rsidRPr="00FA271D" w:rsidDel="00AE320A">
          <w:delText>,</w:delText>
        </w:r>
      </w:del>
      <w:r w:rsidRPr="00FA271D">
        <w:t xml:space="preserve"> identified the establishment. </w:t>
      </w:r>
      <w:del w:id="1595" w:author="Author">
        <w:r w:rsidRPr="00FA271D" w:rsidDel="002D0637">
          <w:delText>There were large glass windows giving</w:delText>
        </w:r>
      </w:del>
      <w:ins w:id="1596" w:author="Author">
        <w:r w:rsidR="002D0637">
          <w:t>Large glass windows gave</w:t>
        </w:r>
      </w:ins>
      <w:r w:rsidRPr="00FA271D">
        <w:t xml:space="preserve"> pedestrians a view of the interior, which looked like </w:t>
      </w:r>
      <w:del w:id="1597" w:author="Author">
        <w:r w:rsidRPr="00FA271D" w:rsidDel="00C278E7">
          <w:delText xml:space="preserve">any </w:delText>
        </w:r>
      </w:del>
      <w:ins w:id="1598" w:author="Author">
        <w:r w:rsidR="00C278E7">
          <w:t>an ordinary</w:t>
        </w:r>
        <w:r w:rsidR="00C278E7" w:rsidRPr="00FA271D">
          <w:t xml:space="preserve"> </w:t>
        </w:r>
      </w:ins>
      <w:r w:rsidRPr="00FA271D">
        <w:t xml:space="preserve">gymnasium. The doorway was on the side; they entered and walked down a hallway to reach the </w:t>
      </w:r>
      <w:proofErr w:type="gramStart"/>
      <w:r>
        <w:t>school's</w:t>
      </w:r>
      <w:proofErr w:type="gramEnd"/>
      <w:r>
        <w:t xml:space="preserve"> door</w:t>
      </w:r>
      <w:r w:rsidRPr="00FA271D">
        <w:t>.</w:t>
      </w:r>
    </w:p>
    <w:p w14:paraId="261D7AA4" w14:textId="005259AC" w:rsidR="00FF65F8" w:rsidRPr="00FA271D" w:rsidDel="00091A67" w:rsidRDefault="00FF65F8" w:rsidP="009C772F">
      <w:pPr>
        <w:pStyle w:val="BodyNormal"/>
        <w:rPr>
          <w:del w:id="1599" w:author="Author"/>
          <w:i/>
          <w:iCs/>
        </w:rPr>
      </w:pPr>
      <w:r w:rsidRPr="00FA271D">
        <w:t>Inside, a couple of students were using a treadmill and bicycle</w:t>
      </w:r>
      <w:del w:id="1600" w:author="Author">
        <w:r w:rsidRPr="00FA271D" w:rsidDel="00FA1237">
          <w:delText>. In the corner was</w:delText>
        </w:r>
      </w:del>
      <w:ins w:id="1601" w:author="Author">
        <w:r w:rsidR="00FA1237">
          <w:t>.</w:t>
        </w:r>
      </w:ins>
      <w:r w:rsidRPr="00FA271D">
        <w:t xml:space="preserve"> </w:t>
      </w:r>
      <w:del w:id="1602" w:author="Author">
        <w:r w:rsidRPr="00FA271D" w:rsidDel="00FA1237">
          <w:delText>a</w:delText>
        </w:r>
      </w:del>
      <w:ins w:id="1603" w:author="Author">
        <w:r w:rsidR="00FA1237">
          <w:t>A</w:t>
        </w:r>
      </w:ins>
      <w:r w:rsidRPr="00FA271D">
        <w:t xml:space="preserve"> tall Asian gentleman</w:t>
      </w:r>
      <w:del w:id="1604" w:author="Author">
        <w:r w:rsidRPr="00FA271D" w:rsidDel="00FA1237">
          <w:delText xml:space="preserve"> at a desk who</w:delText>
        </w:r>
      </w:del>
      <w:r w:rsidRPr="00FA271D">
        <w:t xml:space="preserve"> arose</w:t>
      </w:r>
      <w:ins w:id="1605" w:author="Author">
        <w:r w:rsidR="00FA1237">
          <w:t xml:space="preserve"> from his desk</w:t>
        </w:r>
      </w:ins>
      <w:r w:rsidRPr="00FA271D">
        <w:t xml:space="preserve"> as they approached.</w:t>
      </w:r>
      <w:ins w:id="1606" w:author="Author">
        <w:r w:rsidR="00091A67">
          <w:t xml:space="preserve"> </w:t>
        </w:r>
      </w:ins>
    </w:p>
    <w:p w14:paraId="177255CE" w14:textId="2A127B78" w:rsidR="00091A67" w:rsidRDefault="00473107" w:rsidP="009C772F">
      <w:pPr>
        <w:pStyle w:val="BodyNormal"/>
        <w:rPr>
          <w:ins w:id="1607" w:author="Author"/>
        </w:rPr>
      </w:pPr>
      <w:ins w:id="1608" w:author="Author">
        <w:r>
          <w:t>E</w:t>
        </w:r>
      </w:ins>
      <w:del w:id="1609" w:author="Author">
        <w:r w:rsidR="00FF65F8" w:rsidRPr="00FA271D" w:rsidDel="00473107">
          <w:delText>A</w:delText>
        </w:r>
      </w:del>
      <w:r w:rsidR="00FF65F8" w:rsidRPr="00FA271D">
        <w:t>li</w:t>
      </w:r>
      <w:ins w:id="1610" w:author="Author">
        <w:r>
          <w:t>sha</w:t>
        </w:r>
      </w:ins>
      <w:del w:id="1611" w:author="Author">
        <w:r w:rsidR="00FF65F8" w:rsidRPr="00FA271D" w:rsidDel="00473107">
          <w:delText>cia</w:delText>
        </w:r>
      </w:del>
      <w:r w:rsidR="00FF65F8" w:rsidRPr="00FA271D">
        <w:t xml:space="preserve"> spoke first</w:t>
      </w:r>
      <w:r w:rsidR="00126838">
        <w:t>, slowly in her southern accent</w:t>
      </w:r>
      <w:del w:id="1612" w:author="Author">
        <w:r w:rsidR="00FF65F8" w:rsidRPr="00FA271D" w:rsidDel="00091A67">
          <w:delText>:</w:delText>
        </w:r>
      </w:del>
      <w:ins w:id="1613" w:author="Author">
        <w:r w:rsidR="00091A67">
          <w:t>.</w:t>
        </w:r>
      </w:ins>
    </w:p>
    <w:p w14:paraId="53F6AD22" w14:textId="15E5BE41" w:rsidR="00FF65F8" w:rsidRPr="00FA271D" w:rsidRDefault="00FF65F8" w:rsidP="009C772F">
      <w:pPr>
        <w:pStyle w:val="BodyNormal"/>
        <w:rPr>
          <w:i/>
          <w:iCs/>
        </w:rPr>
      </w:pPr>
      <w:del w:id="1614" w:author="Author">
        <w:r w:rsidRPr="00FA271D" w:rsidDel="00091A67">
          <w:delText xml:space="preserve"> </w:delText>
        </w:r>
      </w:del>
      <w:r w:rsidRPr="00FA271D">
        <w:t xml:space="preserve">"Are you Mr. Yong Wu, the owner of this </w:t>
      </w:r>
      <w:proofErr w:type="gramStart"/>
      <w:r w:rsidR="008C7FCD">
        <w:t>here</w:t>
      </w:r>
      <w:proofErr w:type="gramEnd"/>
      <w:r w:rsidR="008C7FCD">
        <w:t xml:space="preserve"> </w:t>
      </w:r>
      <w:r w:rsidRPr="00FA271D">
        <w:t xml:space="preserve">martial </w:t>
      </w:r>
      <w:r w:rsidRPr="00FA271D">
        <w:lastRenderedPageBreak/>
        <w:t>arts school?"</w:t>
      </w:r>
    </w:p>
    <w:p w14:paraId="310D0021" w14:textId="77777777" w:rsidR="00091A67" w:rsidRDefault="00FF65F8" w:rsidP="009C772F">
      <w:pPr>
        <w:pStyle w:val="BodyNormal"/>
        <w:rPr>
          <w:ins w:id="1615" w:author="Author"/>
        </w:rPr>
      </w:pPr>
      <w:r w:rsidRPr="00FA271D">
        <w:t xml:space="preserve">He made direct eye contact with Elisha as he spoke. </w:t>
      </w:r>
    </w:p>
    <w:p w14:paraId="401BCB8D" w14:textId="77777777" w:rsidR="00091A67" w:rsidRDefault="00FF65F8" w:rsidP="009C772F">
      <w:pPr>
        <w:pStyle w:val="BodyNormal"/>
        <w:rPr>
          <w:ins w:id="1616" w:author="Author"/>
        </w:rPr>
      </w:pPr>
      <w:r w:rsidRPr="00FA271D">
        <w:t xml:space="preserve">"Yes, I am Master Wu, owner of this Dojo specializing in the Wushu Discipline. How can I be of service?" </w:t>
      </w:r>
    </w:p>
    <w:p w14:paraId="395CDD19" w14:textId="568825B7" w:rsidR="00FF65F8" w:rsidRPr="00FA271D" w:rsidRDefault="00FF65F8" w:rsidP="009C772F">
      <w:pPr>
        <w:pStyle w:val="BodyNormal"/>
        <w:rPr>
          <w:i/>
          <w:iCs/>
        </w:rPr>
      </w:pPr>
      <w:r w:rsidRPr="00FA271D">
        <w:t>He bowed slightly to Elisha.</w:t>
      </w:r>
    </w:p>
    <w:p w14:paraId="291908EC" w14:textId="5A4E7827" w:rsidR="00091A67" w:rsidRDefault="00FF65F8" w:rsidP="009C772F">
      <w:pPr>
        <w:pStyle w:val="BodyNormal"/>
        <w:rPr>
          <w:ins w:id="1617" w:author="Author"/>
        </w:rPr>
      </w:pPr>
      <w:r w:rsidRPr="00FA271D">
        <w:t>"Mister Wu, I</w:t>
      </w:r>
      <w:r w:rsidR="00126838">
        <w:t>’m</w:t>
      </w:r>
      <w:r w:rsidRPr="00FA271D">
        <w:t xml:space="preserve"> Special Agent Elisha Simmons of the FBI." </w:t>
      </w:r>
    </w:p>
    <w:p w14:paraId="5F8374E5" w14:textId="2C613B1D" w:rsidR="00091A67" w:rsidRDefault="00FF65F8" w:rsidP="009C772F">
      <w:pPr>
        <w:pStyle w:val="BodyNormal"/>
        <w:rPr>
          <w:ins w:id="1618" w:author="Author"/>
        </w:rPr>
      </w:pPr>
      <w:r w:rsidRPr="00FA271D">
        <w:t xml:space="preserve">She flashed her FBI badge </w:t>
      </w:r>
      <w:r w:rsidR="00734357" w:rsidRPr="00FA271D">
        <w:t>at</w:t>
      </w:r>
      <w:r w:rsidRPr="00FA271D">
        <w:t xml:space="preserve"> him. </w:t>
      </w:r>
    </w:p>
    <w:p w14:paraId="3A9AE990" w14:textId="1288413F" w:rsidR="00FF65F8" w:rsidRPr="00FA271D" w:rsidRDefault="00FF65F8" w:rsidP="009C772F">
      <w:pPr>
        <w:pStyle w:val="BodyNormal"/>
        <w:rPr>
          <w:i/>
          <w:iCs/>
        </w:rPr>
      </w:pPr>
      <w:r w:rsidRPr="00FA271D">
        <w:t xml:space="preserve">"With me is Officer Mackenzie Merrick </w:t>
      </w:r>
      <w:r w:rsidR="00126838">
        <w:t>from</w:t>
      </w:r>
      <w:r w:rsidRPr="00FA271D">
        <w:t xml:space="preserve"> the Chicago Police Department."</w:t>
      </w:r>
    </w:p>
    <w:p w14:paraId="63FF1F37" w14:textId="1A75D280" w:rsidR="00FF65F8" w:rsidRPr="00FA271D" w:rsidRDefault="00FF65F8" w:rsidP="009C772F">
      <w:pPr>
        <w:pStyle w:val="BodyNormal"/>
        <w:rPr>
          <w:i/>
          <w:iCs/>
        </w:rPr>
      </w:pPr>
      <w:r w:rsidRPr="00FA271D">
        <w:t xml:space="preserve">Mac showed </w:t>
      </w:r>
      <w:r w:rsidR="003E583A">
        <w:t>his badge</w:t>
      </w:r>
      <w:r w:rsidRPr="00FA271D">
        <w:t xml:space="preserve"> to Master Wu. </w:t>
      </w:r>
      <w:r w:rsidR="00C61C36" w:rsidRPr="00C61C36">
        <w:t xml:space="preserve">Mac </w:t>
      </w:r>
      <w:r w:rsidR="00C61C36">
        <w:t>let</w:t>
      </w:r>
      <w:r w:rsidR="00C61C36" w:rsidRPr="00C61C36">
        <w:t xml:space="preserve"> Elisha do the talking because the FBI tends to intimidate people.</w:t>
      </w:r>
    </w:p>
    <w:p w14:paraId="217D92E2" w14:textId="0051822F" w:rsidR="00126838" w:rsidRDefault="00126838" w:rsidP="009C772F">
      <w:pPr>
        <w:pStyle w:val="BodyNormal"/>
      </w:pPr>
      <w:r w:rsidRPr="00126838">
        <w:t>“Mister Wu, let me start by sayin’ that we’re just here gatherin’ information. You and your school ain’t the subjects of any investigation we’re conductin</w:t>
      </w:r>
      <w:proofErr w:type="gramStart"/>
      <w:r w:rsidRPr="00126838">
        <w:t>’.</w:t>
      </w:r>
      <w:proofErr w:type="gramEnd"/>
      <w:r w:rsidRPr="00126838">
        <w:t xml:space="preserve"> However, let me remind you, it’s a felony to lie to an FBI agent.</w:t>
      </w:r>
      <w:r w:rsidR="00070472">
        <w:t>”</w:t>
      </w:r>
    </w:p>
    <w:p w14:paraId="119FF9E5" w14:textId="3E8F7B64" w:rsidR="00FF65F8" w:rsidRPr="00FA271D" w:rsidRDefault="00FF65F8" w:rsidP="009C772F">
      <w:pPr>
        <w:pStyle w:val="BodyNormal"/>
        <w:rPr>
          <w:i/>
          <w:iCs/>
        </w:rPr>
      </w:pPr>
      <w:r w:rsidRPr="00FA271D">
        <w:t>"Agent Simmons, subterfuge is not permitted in this school</w:t>
      </w:r>
      <w:del w:id="1619" w:author="Author">
        <w:r w:rsidRPr="00FA271D" w:rsidDel="00FA1237">
          <w:delText>,</w:delText>
        </w:r>
      </w:del>
      <w:r w:rsidRPr="00FA271D">
        <w:t xml:space="preserve"> by anybody, including its Master."</w:t>
      </w:r>
    </w:p>
    <w:p w14:paraId="41428402" w14:textId="352B6B65" w:rsidR="00FF65F8" w:rsidRPr="003C124E" w:rsidRDefault="003C124E" w:rsidP="009C772F">
      <w:pPr>
        <w:pStyle w:val="BodyNormal"/>
      </w:pPr>
      <w:r w:rsidRPr="003C124E">
        <w:t>“Very well, Mister Wu. We’re goin’ round all the self-defense schools in Chicago, lookin’ for info on a woman who’s mighty good at street fightin’ and real smart. All we know is she’s tall and beautiful, with natural blond hair. Y’all got anyone here who fits that description?”</w:t>
      </w:r>
    </w:p>
    <w:p w14:paraId="2FCF14F3" w14:textId="77777777" w:rsidR="00FF65F8" w:rsidRPr="00FA271D" w:rsidRDefault="00FF65F8" w:rsidP="009C772F">
      <w:pPr>
        <w:pStyle w:val="BodyNormal"/>
        <w:rPr>
          <w:i/>
          <w:iCs/>
        </w:rPr>
      </w:pPr>
      <w:r w:rsidRPr="00FA271D">
        <w:t xml:space="preserve">"I have many students that match that description, Agent Simmons. One-third of our students are female, of many races and hair colors. Do you have a photograph of the </w:t>
      </w:r>
      <w:r w:rsidRPr="00FA271D">
        <w:lastRenderedPageBreak/>
        <w:t>woman in question?"</w:t>
      </w:r>
    </w:p>
    <w:p w14:paraId="3663680C" w14:textId="480F78C8" w:rsidR="00FF65F8" w:rsidRPr="00FA271D" w:rsidRDefault="00FF65F8" w:rsidP="009C772F">
      <w:pPr>
        <w:pStyle w:val="BodyNormal"/>
        <w:rPr>
          <w:i/>
          <w:iCs/>
        </w:rPr>
      </w:pPr>
      <w:r w:rsidRPr="00FA271D">
        <w:t>"Yes, we do. But the FBI</w:t>
      </w:r>
      <w:r w:rsidR="00787229">
        <w:t>’s</w:t>
      </w:r>
      <w:r w:rsidRPr="00FA271D">
        <w:t xml:space="preserve"> keepin</w:t>
      </w:r>
      <w:r w:rsidR="00787229">
        <w:t>’</w:t>
      </w:r>
      <w:r w:rsidRPr="00FA271D">
        <w:t xml:space="preserve"> the photos of her secret for </w:t>
      </w:r>
      <w:r w:rsidR="00787229">
        <w:t>now</w:t>
      </w:r>
      <w:del w:id="1620" w:author="Author">
        <w:r w:rsidRPr="00FA271D" w:rsidDel="00EF477B">
          <w:delText>,</w:delText>
        </w:r>
      </w:del>
      <w:ins w:id="1621" w:author="Author">
        <w:r w:rsidR="00EF477B">
          <w:t>.</w:t>
        </w:r>
      </w:ins>
      <w:r w:rsidRPr="00FA271D">
        <w:t>"</w:t>
      </w:r>
      <w:del w:id="1622" w:author="Author">
        <w:r w:rsidRPr="00FA271D" w:rsidDel="00EF477B">
          <w:delText xml:space="preserve"> Elisha replied.</w:delText>
        </w:r>
      </w:del>
    </w:p>
    <w:p w14:paraId="1E9B6FED" w14:textId="77777777" w:rsidR="00FF65F8" w:rsidRPr="00FA271D" w:rsidRDefault="00FF65F8" w:rsidP="009C772F">
      <w:pPr>
        <w:pStyle w:val="BodyNormal"/>
        <w:rPr>
          <w:i/>
          <w:iCs/>
        </w:rPr>
      </w:pPr>
      <w:r w:rsidRPr="00FA271D">
        <w:t>"We are at an impasse, Special Agent Simmons, an impasse of your making. Just who is this woman you seek?"</w:t>
      </w:r>
    </w:p>
    <w:p w14:paraId="4C218939" w14:textId="071E1AD4" w:rsidR="00FF65F8" w:rsidRPr="00FA271D" w:rsidRDefault="00FF65F8" w:rsidP="009C772F">
      <w:pPr>
        <w:pStyle w:val="BodyNormal"/>
        <w:rPr>
          <w:i/>
          <w:iCs/>
        </w:rPr>
      </w:pPr>
      <w:r w:rsidRPr="00FA271D">
        <w:t xml:space="preserve">"We call her the </w:t>
      </w:r>
      <w:r>
        <w:t>Angel</w:t>
      </w:r>
      <w:r w:rsidRPr="00FA271D">
        <w:t xml:space="preserve">," Mac </w:t>
      </w:r>
      <w:r w:rsidR="001F7158">
        <w:t>said</w:t>
      </w:r>
      <w:r w:rsidRPr="00FA271D">
        <w:t xml:space="preserve">. "She </w:t>
      </w:r>
      <w:del w:id="1623" w:author="Author">
        <w:r w:rsidRPr="00FA271D" w:rsidDel="000B11AC">
          <w:delText xml:space="preserve">saved my life, and she </w:delText>
        </w:r>
      </w:del>
      <w:r w:rsidRPr="00FA271D">
        <w:t>saved the lives of my</w:t>
      </w:r>
      <w:r>
        <w:t xml:space="preserve"> </w:t>
      </w:r>
      <w:r w:rsidRPr="00FA271D">
        <w:t>father and sister.</w:t>
      </w:r>
      <w:del w:id="1624" w:author="Author">
        <w:r w:rsidRPr="00FA271D" w:rsidDel="00FA1237">
          <w:delText xml:space="preserve"> We must locate her, talk to her.</w:delText>
        </w:r>
      </w:del>
      <w:r w:rsidRPr="00FA271D">
        <w:t xml:space="preserve"> She has information about the Albanian mob we need</w:t>
      </w:r>
      <w:r w:rsidR="005063C9">
        <w:t xml:space="preserve"> and</w:t>
      </w:r>
      <w:r w:rsidRPr="00FA271D">
        <w:t xml:space="preserve"> may be in danger herself."</w:t>
      </w:r>
    </w:p>
    <w:p w14:paraId="63D7E7C8" w14:textId="77777777" w:rsidR="00FA1237" w:rsidRDefault="00FF65F8" w:rsidP="009C772F">
      <w:pPr>
        <w:pStyle w:val="BodyNormal"/>
        <w:rPr>
          <w:ins w:id="1625" w:author="Author"/>
        </w:rPr>
      </w:pPr>
      <w:r w:rsidRPr="00FA271D">
        <w:t>Master Wu folded his arms</w:t>
      </w:r>
      <w:del w:id="1626" w:author="Author">
        <w:r w:rsidRPr="00FA271D" w:rsidDel="00FA1237">
          <w:delText>,</w:delText>
        </w:r>
      </w:del>
      <w:r w:rsidRPr="00FA271D">
        <w:t xml:space="preserve"> </w:t>
      </w:r>
      <w:ins w:id="1627" w:author="Author">
        <w:r w:rsidR="00FA1237">
          <w:t xml:space="preserve">and </w:t>
        </w:r>
      </w:ins>
      <w:r w:rsidRPr="00FA271D">
        <w:t>cracked a smile.</w:t>
      </w:r>
    </w:p>
    <w:p w14:paraId="3D9A3D67" w14:textId="31993BAD" w:rsidR="00FF65F8" w:rsidRPr="00FA271D" w:rsidRDefault="00FF65F8" w:rsidP="009C772F">
      <w:pPr>
        <w:pStyle w:val="BodyNormal"/>
        <w:rPr>
          <w:i/>
          <w:iCs/>
        </w:rPr>
      </w:pPr>
      <w:del w:id="1628" w:author="Author">
        <w:r w:rsidRPr="00FA271D" w:rsidDel="00FA1237">
          <w:delText xml:space="preserve"> </w:delText>
        </w:r>
      </w:del>
      <w:r w:rsidRPr="00FA271D">
        <w:t xml:space="preserve">"Ah, yes, the </w:t>
      </w:r>
      <w:r>
        <w:t>Angel</w:t>
      </w:r>
      <w:r w:rsidRPr="00FA271D">
        <w:t xml:space="preserve">. I saw the television report on her from the </w:t>
      </w:r>
      <w:del w:id="1629" w:author="Author">
        <w:r w:rsidRPr="00FA271D" w:rsidDel="000F298A">
          <w:delText>Sun-Times</w:delText>
        </w:r>
      </w:del>
      <w:ins w:id="1630" w:author="Author">
        <w:r w:rsidR="000F298A">
          <w:t xml:space="preserve">Sentinel </w:t>
        </w:r>
      </w:ins>
      <w:del w:id="1631" w:author="Author">
        <w:r w:rsidRPr="00FA271D" w:rsidDel="00FA1237">
          <w:delText xml:space="preserve"> </w:delText>
        </w:r>
      </w:del>
      <w:r w:rsidRPr="00FA271D">
        <w:t>reporter. Has she committed a crime, Officer Merrick?"</w:t>
      </w:r>
    </w:p>
    <w:p w14:paraId="61326F42" w14:textId="3103436C" w:rsidR="00FF65F8" w:rsidRPr="00FA271D" w:rsidRDefault="00FF65F8" w:rsidP="009C772F">
      <w:pPr>
        <w:pStyle w:val="BodyNormal"/>
        <w:rPr>
          <w:i/>
          <w:iCs/>
        </w:rPr>
      </w:pPr>
      <w:r w:rsidRPr="00FA271D">
        <w:t>"No, she hasn't</w:t>
      </w:r>
      <w:del w:id="1632" w:author="Author">
        <w:r w:rsidRPr="00FA271D" w:rsidDel="00C278E7">
          <w:delText>,</w:delText>
        </w:r>
      </w:del>
      <w:ins w:id="1633" w:author="Author">
        <w:r w:rsidR="00C278E7">
          <w:t>.</w:t>
        </w:r>
      </w:ins>
      <w:r w:rsidRPr="00FA271D">
        <w:t>"</w:t>
      </w:r>
      <w:del w:id="1634" w:author="Author">
        <w:r w:rsidRPr="00FA271D" w:rsidDel="00C278E7">
          <w:delText xml:space="preserve"> Mac replied.</w:delText>
        </w:r>
      </w:del>
    </w:p>
    <w:p w14:paraId="66E324D2" w14:textId="05CF6344" w:rsidR="00FF65F8" w:rsidRPr="00FA271D" w:rsidRDefault="00FF65F8" w:rsidP="009C772F">
      <w:pPr>
        <w:pStyle w:val="BodyNormal"/>
        <w:rPr>
          <w:i/>
          <w:iCs/>
        </w:rPr>
      </w:pPr>
      <w:r w:rsidRPr="00FA271D">
        <w:t xml:space="preserve">"We believe that she </w:t>
      </w:r>
      <w:r w:rsidR="00787229">
        <w:t>might’ve</w:t>
      </w:r>
      <w:r w:rsidRPr="00FA271D">
        <w:t xml:space="preserve"> tampered with city surveillance cameras in one of her appearances," Agent Simmons </w:t>
      </w:r>
      <w:del w:id="1635" w:author="Author">
        <w:r w:rsidRPr="00FA271D" w:rsidDel="00C278E7">
          <w:delText>said</w:delText>
        </w:r>
      </w:del>
      <w:r w:rsidR="00734357">
        <w:t>said</w:t>
      </w:r>
      <w:r w:rsidRPr="00FA271D">
        <w:t>.</w:t>
      </w:r>
    </w:p>
    <w:p w14:paraId="33087112" w14:textId="77777777" w:rsidR="00FF65F8" w:rsidRPr="00FA271D" w:rsidRDefault="00FF65F8" w:rsidP="009C772F">
      <w:pPr>
        <w:pStyle w:val="BodyNormal"/>
        <w:rPr>
          <w:i/>
          <w:iCs/>
        </w:rPr>
      </w:pPr>
      <w:r w:rsidRPr="00FA271D">
        <w:t>"Seems like a minor infraction, considering the good she did, wouldn't you say, Agent Simmons?"</w:t>
      </w:r>
    </w:p>
    <w:p w14:paraId="65E67EC7" w14:textId="588F1644" w:rsidR="00FF65F8" w:rsidRPr="00FA271D" w:rsidRDefault="00FF65F8" w:rsidP="009C772F">
      <w:pPr>
        <w:pStyle w:val="BodyNormal"/>
        <w:rPr>
          <w:i/>
          <w:iCs/>
        </w:rPr>
      </w:pPr>
      <w:r w:rsidRPr="00FA271D">
        <w:t>"In the grand scheme of things, y</w:t>
      </w:r>
      <w:r w:rsidR="00323525">
        <w:t>ou</w:t>
      </w:r>
      <w:r w:rsidRPr="00FA271D">
        <w:t xml:space="preserve"> </w:t>
      </w:r>
      <w:r>
        <w:t>may be</w:t>
      </w:r>
      <w:r w:rsidRPr="00FA271D">
        <w:t xml:space="preserve"> </w:t>
      </w:r>
      <w:r w:rsidR="00787229">
        <w:t>right</w:t>
      </w:r>
      <w:r w:rsidRPr="00FA271D">
        <w:t>, Mister Wu. Let me ask y</w:t>
      </w:r>
      <w:r w:rsidR="00DD08CD">
        <w:t>a</w:t>
      </w:r>
      <w:r w:rsidRPr="00FA271D">
        <w:t xml:space="preserve"> </w:t>
      </w:r>
      <w:r w:rsidR="00A16BA9">
        <w:t>one more</w:t>
      </w:r>
      <w:r w:rsidRPr="00FA271D">
        <w:t xml:space="preserve"> question. Have y</w:t>
      </w:r>
      <w:r w:rsidR="00323525">
        <w:t>’all</w:t>
      </w:r>
      <w:r w:rsidRPr="00FA271D">
        <w:t xml:space="preserve"> given any private instructions, not part of </w:t>
      </w:r>
      <w:del w:id="1636" w:author="Author">
        <w:r w:rsidRPr="00FA271D" w:rsidDel="00B80A6C">
          <w:delText xml:space="preserve">any of </w:delText>
        </w:r>
      </w:del>
      <w:r w:rsidRPr="00FA271D">
        <w:t>your scheduled classes?"</w:t>
      </w:r>
    </w:p>
    <w:p w14:paraId="569A7DD2" w14:textId="7C918067" w:rsidR="00FF65F8" w:rsidRPr="00FA271D" w:rsidRDefault="00FF65F8" w:rsidP="009C772F">
      <w:pPr>
        <w:pStyle w:val="BodyNormal"/>
        <w:rPr>
          <w:i/>
          <w:iCs/>
        </w:rPr>
      </w:pPr>
      <w:r w:rsidRPr="00FA271D">
        <w:t>"They wouldn't be private if I were to discuss them with others</w:t>
      </w:r>
      <w:r w:rsidR="00D33A1D">
        <w:t>.”</w:t>
      </w:r>
    </w:p>
    <w:p w14:paraId="7FD9BFD8" w14:textId="77777777" w:rsidR="00FF65F8" w:rsidRPr="00FA271D" w:rsidRDefault="00FF65F8" w:rsidP="009C772F">
      <w:pPr>
        <w:pStyle w:val="BodyNormal"/>
        <w:rPr>
          <w:i/>
          <w:iCs/>
        </w:rPr>
      </w:pPr>
      <w:r w:rsidRPr="00FA271D">
        <w:t>"Answer the question, Mr. Wu."</w:t>
      </w:r>
    </w:p>
    <w:p w14:paraId="5FA1CA83" w14:textId="642DEA11" w:rsidR="00FF65F8" w:rsidRPr="00FA271D" w:rsidRDefault="00FF65F8" w:rsidP="009C772F">
      <w:pPr>
        <w:pStyle w:val="BodyNormal"/>
        <w:rPr>
          <w:i/>
          <w:iCs/>
        </w:rPr>
      </w:pPr>
      <w:r w:rsidRPr="00FA271D">
        <w:t xml:space="preserve">"I have, on rare occasions, given private </w:t>
      </w:r>
      <w:r w:rsidR="00734357" w:rsidRPr="00FA271D">
        <w:t>instructions</w:t>
      </w:r>
      <w:r w:rsidR="00D33A1D">
        <w:t>.”</w:t>
      </w:r>
    </w:p>
    <w:p w14:paraId="5CE2E5F8" w14:textId="712C0F68" w:rsidR="00FF65F8" w:rsidRPr="00C64DDB" w:rsidRDefault="00C64DDB" w:rsidP="009C772F">
      <w:pPr>
        <w:pStyle w:val="BodyNormal"/>
      </w:pPr>
      <w:r w:rsidRPr="00C64DDB">
        <w:lastRenderedPageBreak/>
        <w:t>"In your private lessons, have y</w:t>
      </w:r>
      <w:r w:rsidR="00446875">
        <w:t>’all</w:t>
      </w:r>
      <w:r w:rsidRPr="00C64DDB">
        <w:t xml:space="preserve"> ever taught her, the Angel?"</w:t>
      </w:r>
    </w:p>
    <w:p w14:paraId="079D47E5" w14:textId="77777777" w:rsidR="00FF65F8" w:rsidRPr="00FA271D" w:rsidRDefault="00FF65F8" w:rsidP="009C772F">
      <w:pPr>
        <w:pStyle w:val="BodyNormal"/>
        <w:rPr>
          <w:i/>
          <w:iCs/>
        </w:rPr>
      </w:pPr>
      <w:r w:rsidRPr="00FA271D">
        <w:t>"Without seeing her photograph, I can't answer your question. We are at another impasse, Agent Simmons."</w:t>
      </w:r>
    </w:p>
    <w:p w14:paraId="37DBC5C7" w14:textId="77777777" w:rsidR="00FF65F8" w:rsidRPr="00FA271D" w:rsidRDefault="00FF65F8" w:rsidP="009C772F">
      <w:pPr>
        <w:pStyle w:val="BodyNormal"/>
        <w:rPr>
          <w:i/>
          <w:iCs/>
        </w:rPr>
      </w:pPr>
      <w:r w:rsidRPr="00FA271D">
        <w:t xml:space="preserve">"Master Wu," Mac said, "this woman, this </w:t>
      </w:r>
      <w:r>
        <w:t>Angel</w:t>
      </w:r>
      <w:r w:rsidRPr="00FA271D">
        <w:t>, seems to be on a one-woman vendetta against the most violent criminal gang on Earth, the Albanian mob. If we could contact her and secure her cooperation, we could get her to safety and use what she knows to bring those who harmed her to justice."</w:t>
      </w:r>
    </w:p>
    <w:p w14:paraId="5E0F4D4A" w14:textId="77777777" w:rsidR="00EF477B" w:rsidRDefault="00FF65F8" w:rsidP="009C772F">
      <w:pPr>
        <w:pStyle w:val="BodyNormal"/>
        <w:rPr>
          <w:ins w:id="1637" w:author="Author"/>
        </w:rPr>
      </w:pPr>
      <w:r w:rsidRPr="00FA271D">
        <w:t xml:space="preserve">Wu fixed his steel gaze on Mac. </w:t>
      </w:r>
    </w:p>
    <w:p w14:paraId="053F35DE" w14:textId="7E8C0E58" w:rsidR="00FF65F8" w:rsidRPr="00FA271D" w:rsidRDefault="00FF65F8" w:rsidP="009C772F">
      <w:pPr>
        <w:pStyle w:val="BodyNormal"/>
        <w:rPr>
          <w:i/>
          <w:iCs/>
        </w:rPr>
      </w:pPr>
      <w:r w:rsidRPr="00FA271D">
        <w:t>"There's a proverb</w:t>
      </w:r>
      <w:del w:id="1638" w:author="Author">
        <w:r w:rsidRPr="00FA271D" w:rsidDel="00FA1237">
          <w:delText>,</w:delText>
        </w:r>
      </w:del>
      <w:r w:rsidRPr="00FA271D">
        <w:t xml:space="preserve"> attributed to the Buddha, Officer Merrick. ‘Whatever precious jewel there is in the heavenly worlds, there is nothing comparable to one who is awakened.’"</w:t>
      </w:r>
    </w:p>
    <w:p w14:paraId="19DD6FF9" w14:textId="54155C04" w:rsidR="00EF477B" w:rsidRDefault="00FF65F8" w:rsidP="009C772F">
      <w:pPr>
        <w:pStyle w:val="BodyNormal"/>
        <w:rPr>
          <w:ins w:id="1639" w:author="Author"/>
        </w:rPr>
      </w:pPr>
      <w:r w:rsidRPr="00FA271D">
        <w:t>"Mr. Wu, thank</w:t>
      </w:r>
      <w:r w:rsidR="00446875">
        <w:t>s</w:t>
      </w:r>
      <w:r w:rsidRPr="00FA271D">
        <w:t xml:space="preserve"> for your time. Here</w:t>
      </w:r>
      <w:r w:rsidR="009640A4">
        <w:t>’</w:t>
      </w:r>
      <w:r w:rsidRPr="00FA271D">
        <w:t>s my card.</w:t>
      </w:r>
      <w:r w:rsidR="009640A4" w:rsidRPr="009640A4">
        <w:t xml:space="preserve"> Please give me a call if you come across any information </w:t>
      </w:r>
      <w:proofErr w:type="spellStart"/>
      <w:proofErr w:type="gramStart"/>
      <w:r w:rsidR="00F75E0D">
        <w:t>bout</w:t>
      </w:r>
      <w:proofErr w:type="spellEnd"/>
      <w:r w:rsidR="00F75E0D">
        <w:t>’</w:t>
      </w:r>
      <w:proofErr w:type="gramEnd"/>
      <w:r w:rsidR="00F75E0D">
        <w:t xml:space="preserve"> this</w:t>
      </w:r>
      <w:r w:rsidR="009640A4" w:rsidRPr="009640A4">
        <w:t xml:space="preserve"> Angel person.</w:t>
      </w:r>
      <w:r w:rsidRPr="00FA271D">
        <w:t xml:space="preserve">" Elisha said. </w:t>
      </w:r>
    </w:p>
    <w:p w14:paraId="2A85DC82" w14:textId="15D02123" w:rsidR="00C278E7" w:rsidRDefault="00FF65F8" w:rsidP="009C772F">
      <w:pPr>
        <w:pStyle w:val="BodyNormal"/>
        <w:rPr>
          <w:ins w:id="1640" w:author="Author"/>
        </w:rPr>
      </w:pPr>
      <w:r w:rsidRPr="00FA271D">
        <w:t xml:space="preserve">Walking down the street, Mac </w:t>
      </w:r>
      <w:r w:rsidR="007850F3">
        <w:t xml:space="preserve">turned to </w:t>
      </w:r>
      <w:r w:rsidR="007850F3" w:rsidRPr="00FA271D">
        <w:t>Elisha</w:t>
      </w:r>
      <w:del w:id="1641" w:author="Author">
        <w:r w:rsidRPr="00FA271D" w:rsidDel="00C278E7">
          <w:delText>:</w:delText>
        </w:r>
      </w:del>
      <w:ins w:id="1642" w:author="Author">
        <w:r w:rsidR="00C278E7">
          <w:t xml:space="preserve">. </w:t>
        </w:r>
      </w:ins>
    </w:p>
    <w:p w14:paraId="224D872D" w14:textId="65FEFBF5" w:rsidR="00FF65F8" w:rsidRPr="00FA271D" w:rsidRDefault="00FF65F8" w:rsidP="009C772F">
      <w:pPr>
        <w:pStyle w:val="BodyNormal"/>
        <w:rPr>
          <w:i/>
          <w:iCs/>
        </w:rPr>
      </w:pPr>
      <w:del w:id="1643" w:author="Author">
        <w:r w:rsidRPr="00FA271D" w:rsidDel="00C278E7">
          <w:delText xml:space="preserve"> </w:delText>
        </w:r>
      </w:del>
      <w:r w:rsidRPr="00FA271D">
        <w:t xml:space="preserve">"Think he's the one who trained </w:t>
      </w:r>
      <w:r>
        <w:t>Angel</w:t>
      </w:r>
      <w:r w:rsidRPr="00FA271D">
        <w:t>?"</w:t>
      </w:r>
    </w:p>
    <w:p w14:paraId="13479999" w14:textId="4FE5B31A" w:rsidR="00FF65F8" w:rsidRPr="00FA271D" w:rsidRDefault="00FF65F8" w:rsidP="009C772F">
      <w:pPr>
        <w:pStyle w:val="BodyNormal"/>
        <w:rPr>
          <w:i/>
          <w:iCs/>
        </w:rPr>
      </w:pPr>
      <w:r w:rsidRPr="00FA271D">
        <w:t>"</w:t>
      </w:r>
      <w:r w:rsidR="00C03EF8" w:rsidRPr="00FA271D">
        <w:t>Of course,</w:t>
      </w:r>
      <w:ins w:id="1644" w:author="Author">
        <w:del w:id="1645" w:author="Author">
          <w:r w:rsidR="00EF477B" w:rsidDel="00630893">
            <w:delText>,</w:delText>
          </w:r>
        </w:del>
      </w:ins>
      <w:r w:rsidRPr="00FA271D">
        <w:t xml:space="preserve"> he i</w:t>
      </w:r>
      <w:r w:rsidR="007850F3">
        <w:t>s</w:t>
      </w:r>
      <w:del w:id="1646" w:author="Author">
        <w:r w:rsidRPr="00FA271D" w:rsidDel="00EF477B">
          <w:delText>,</w:delText>
        </w:r>
      </w:del>
      <w:ins w:id="1647" w:author="Author">
        <w:r w:rsidR="00EF477B">
          <w:t>.</w:t>
        </w:r>
      </w:ins>
      <w:r w:rsidRPr="00FA271D">
        <w:t>"</w:t>
      </w:r>
      <w:del w:id="1648" w:author="Author">
        <w:r w:rsidRPr="00FA271D" w:rsidDel="00EF477B">
          <w:delText xml:space="preserve"> Elisha responded.</w:delText>
        </w:r>
      </w:del>
    </w:p>
    <w:p w14:paraId="3CDC4AAA" w14:textId="77777777" w:rsidR="00FF65F8" w:rsidRDefault="00FF65F8" w:rsidP="009C772F">
      <w:pPr>
        <w:pStyle w:val="BodyNormal"/>
      </w:pPr>
      <w:r w:rsidRPr="00FA271D">
        <w:t>"Do you want to lean on him?"</w:t>
      </w:r>
    </w:p>
    <w:p w14:paraId="6A292B8E" w14:textId="7642772F" w:rsidR="00FF65F8" w:rsidRDefault="00FF65F8" w:rsidP="009C772F">
      <w:pPr>
        <w:pStyle w:val="BodyNormal"/>
        <w:rPr>
          <w:ins w:id="1649" w:author="Author"/>
          <w:rStyle w:val="BodyNormalChar"/>
        </w:rPr>
      </w:pPr>
      <w:r w:rsidRPr="005D6F63">
        <w:rPr>
          <w:rStyle w:val="BodyNormalChar"/>
        </w:rPr>
        <w:t>"Nah, he's one of the good guy</w:t>
      </w:r>
      <w:r w:rsidR="007850F3">
        <w:rPr>
          <w:rStyle w:val="BodyNormalChar"/>
        </w:rPr>
        <w:t>s</w:t>
      </w:r>
      <w:r w:rsidRPr="005D6F63">
        <w:rPr>
          <w:rStyle w:val="BodyNormalChar"/>
        </w:rPr>
        <w:t>.</w:t>
      </w:r>
      <w:r w:rsidR="00C61C36">
        <w:rPr>
          <w:rStyle w:val="BodyNormalChar"/>
        </w:rPr>
        <w:t xml:space="preserve"> Anyhow, if this angel g</w:t>
      </w:r>
      <w:r w:rsidR="00446875">
        <w:rPr>
          <w:rStyle w:val="BodyNormalChar"/>
        </w:rPr>
        <w:t>al</w:t>
      </w:r>
      <w:r w:rsidR="00C61C36">
        <w:rPr>
          <w:rStyle w:val="BodyNormalChar"/>
        </w:rPr>
        <w:t xml:space="preserve"> is on a </w:t>
      </w:r>
      <w:r w:rsidR="00612811">
        <w:rPr>
          <w:rStyle w:val="BodyNormalChar"/>
        </w:rPr>
        <w:t>crusade</w:t>
      </w:r>
      <w:r w:rsidR="00C61C36">
        <w:rPr>
          <w:rStyle w:val="BodyNormalChar"/>
        </w:rPr>
        <w:t xml:space="preserve"> against the Albanian mob, she</w:t>
      </w:r>
      <w:r w:rsidR="009640A4">
        <w:rPr>
          <w:rStyle w:val="BodyNormalChar"/>
        </w:rPr>
        <w:t>’d</w:t>
      </w:r>
      <w:r w:rsidR="00C61C36">
        <w:rPr>
          <w:rStyle w:val="BodyNormalChar"/>
        </w:rPr>
        <w:t xml:space="preserve"> never show her face in the Gold Dragon Wushu Dojo and endanger her Sensei.</w:t>
      </w:r>
      <w:r w:rsidR="00D279FD">
        <w:rPr>
          <w:rStyle w:val="BodyNormalChar"/>
        </w:rPr>
        <w:t>”</w:t>
      </w:r>
    </w:p>
    <w:p w14:paraId="074F7790" w14:textId="77777777" w:rsidR="00B80A6C" w:rsidRDefault="00B80A6C" w:rsidP="009C772F">
      <w:pPr>
        <w:pStyle w:val="BodyNormal"/>
        <w:rPr>
          <w:rStyle w:val="BodyNormalChar"/>
        </w:rPr>
      </w:pPr>
    </w:p>
    <w:p w14:paraId="4878D195" w14:textId="77777777" w:rsidR="00FF65F8" w:rsidRPr="00FA271D" w:rsidRDefault="00FF65F8" w:rsidP="00FF65F8">
      <w:pPr>
        <w:pStyle w:val="ASubheadLevel1"/>
      </w:pPr>
      <w:bookmarkStart w:id="1650" w:name="_Toc197338826"/>
      <w:r>
        <w:t>Angel</w:t>
      </w:r>
      <w:r w:rsidRPr="00FA271D">
        <w:t>s in the Park</w:t>
      </w:r>
      <w:bookmarkEnd w:id="1650"/>
    </w:p>
    <w:p w14:paraId="3A03D46B" w14:textId="7B78C981" w:rsidR="00FF65F8" w:rsidRPr="00FA271D" w:rsidRDefault="007C2C78" w:rsidP="009C772F">
      <w:pPr>
        <w:pStyle w:val="BodyNormal"/>
        <w:rPr>
          <w:i/>
          <w:iCs/>
        </w:rPr>
      </w:pPr>
      <w:r>
        <w:t>A creature of disciplined habit</w:t>
      </w:r>
      <w:r w:rsidR="00037A16">
        <w:t xml:space="preserve">, </w:t>
      </w:r>
      <w:r w:rsidR="00FF65F8">
        <w:t xml:space="preserve">Mac </w:t>
      </w:r>
      <w:r w:rsidR="00FF65F8" w:rsidRPr="00FA271D">
        <w:t xml:space="preserve">knocked off </w:t>
      </w:r>
      <w:r w:rsidR="00467312">
        <w:t xml:space="preserve">work </w:t>
      </w:r>
      <w:r w:rsidR="00FF65F8" w:rsidRPr="00FA271D">
        <w:t xml:space="preserve">at </w:t>
      </w:r>
      <w:r w:rsidR="005A6C05">
        <w:t>5</w:t>
      </w:r>
      <w:r w:rsidR="00FF65F8" w:rsidRPr="00FA271D">
        <w:t xml:space="preserve"> p.m. and returned to his condo.</w:t>
      </w:r>
      <w:r w:rsidR="008876F0">
        <w:t xml:space="preserve"> </w:t>
      </w:r>
      <w:del w:id="1651" w:author="Author">
        <w:r w:rsidR="00D24965" w:rsidDel="004A59EC">
          <w:delText>4</w:delText>
        </w:r>
        <w:r w:rsidR="00FF65F8" w:rsidRPr="00FA271D" w:rsidDel="004A59EC">
          <w:delText>3</w:delText>
        </w:r>
      </w:del>
      <w:r w:rsidR="00031025">
        <w:t>Leaving</w:t>
      </w:r>
      <w:r w:rsidR="00FF65F8" w:rsidRPr="00FA271D">
        <w:t xml:space="preserve"> </w:t>
      </w:r>
      <w:r w:rsidR="008876F0" w:rsidRPr="00FA271D">
        <w:t>Grant</w:t>
      </w:r>
      <w:r w:rsidR="00FF65F8" w:rsidRPr="00FA271D">
        <w:t xml:space="preserve"> </w:t>
      </w:r>
      <w:r w:rsidR="00FF65F8">
        <w:t xml:space="preserve">Park </w:t>
      </w:r>
      <w:r w:rsidR="00860094">
        <w:t>Tower</w:t>
      </w:r>
      <w:r w:rsidR="008876F0">
        <w:t xml:space="preserve"> at 5</w:t>
      </w:r>
      <w:r w:rsidR="005A6C05">
        <w:t>:30</w:t>
      </w:r>
      <w:r w:rsidR="008876F0">
        <w:t xml:space="preserve"> p.m.</w:t>
      </w:r>
      <w:r w:rsidR="00FF65F8" w:rsidRPr="00FA271D">
        <w:t xml:space="preserve"> dressed in running shorts and a blue T-shir</w:t>
      </w:r>
      <w:r w:rsidR="00031025">
        <w:t>t and c</w:t>
      </w:r>
      <w:r w:rsidR="00FF65F8" w:rsidRPr="00FA271D">
        <w:t>arrying only his iPhone, badge, and condo key card</w:t>
      </w:r>
      <w:r w:rsidR="00FF65F8">
        <w:t>,</w:t>
      </w:r>
      <w:r w:rsidR="00FF65F8" w:rsidRPr="00FA271D">
        <w:t xml:space="preserve"> Mac </w:t>
      </w:r>
      <w:r w:rsidR="00B7459B">
        <w:t xml:space="preserve">planned </w:t>
      </w:r>
      <w:r w:rsidR="00FF65F8" w:rsidRPr="00FA271D">
        <w:t xml:space="preserve">a </w:t>
      </w:r>
      <w:r w:rsidR="00B7459B">
        <w:t>two-mile</w:t>
      </w:r>
      <w:r w:rsidR="00FF65F8" w:rsidRPr="00FA271D">
        <w:t xml:space="preserve"> run today, sensible in this </w:t>
      </w:r>
      <w:r w:rsidR="00B7459B">
        <w:t>heat</w:t>
      </w:r>
      <w:r w:rsidR="00FF65F8">
        <w:t xml:space="preserve"> but certainly more fun than</w:t>
      </w:r>
      <w:r w:rsidR="00FF65F8" w:rsidRPr="00FA271D">
        <w:t xml:space="preserve"> </w:t>
      </w:r>
      <w:r w:rsidR="00A5068C">
        <w:t>the Tower’s</w:t>
      </w:r>
      <w:r w:rsidR="00FF65F8" w:rsidRPr="00FA271D">
        <w:t xml:space="preserve"> treadmills. </w:t>
      </w:r>
      <w:r w:rsidR="00B7459B">
        <w:t xml:space="preserve">He eventually reached </w:t>
      </w:r>
      <w:r w:rsidR="00FF65F8" w:rsidRPr="00FA271D">
        <w:t>the Lake</w:t>
      </w:r>
      <w:r w:rsidR="00832FAF">
        <w:t>front</w:t>
      </w:r>
      <w:r w:rsidR="00FF65F8" w:rsidRPr="00FA271D">
        <w:t xml:space="preserve"> </w:t>
      </w:r>
      <w:r w:rsidR="00832FAF">
        <w:t>T</w:t>
      </w:r>
      <w:r w:rsidR="00FF65F8" w:rsidRPr="00FA271D">
        <w:t xml:space="preserve">rail, a scenic pedestrian </w:t>
      </w:r>
      <w:r w:rsidR="00070472">
        <w:t>sidewalk</w:t>
      </w:r>
      <w:r w:rsidR="00FF65F8" w:rsidRPr="00FA271D">
        <w:t xml:space="preserve"> with beautiful </w:t>
      </w:r>
      <w:r w:rsidR="00FF65F8">
        <w:t>Lake Michigan views</w:t>
      </w:r>
      <w:r w:rsidR="00FF65F8" w:rsidRPr="00FA271D">
        <w:t xml:space="preserve"> and the cooler air flowing in from the water. </w:t>
      </w:r>
    </w:p>
    <w:p w14:paraId="3FF8E42A" w14:textId="19ACE697" w:rsidR="00FF65F8" w:rsidRDefault="00FF65F8" w:rsidP="009C772F">
      <w:pPr>
        <w:pStyle w:val="BodyNormal"/>
      </w:pPr>
      <w:r w:rsidRPr="00FA271D">
        <w:t>As Mac neared the end of the Lake</w:t>
      </w:r>
      <w:r w:rsidR="009932EA">
        <w:t>front</w:t>
      </w:r>
      <w:r w:rsidRPr="00FA271D">
        <w:t xml:space="preserve"> </w:t>
      </w:r>
      <w:r w:rsidR="007718A7">
        <w:t>t</w:t>
      </w:r>
      <w:r w:rsidRPr="00FA271D">
        <w:t>rail, he was building up quite a sweat. Approaching a</w:t>
      </w:r>
      <w:r>
        <w:t xml:space="preserve"> massive</w:t>
      </w:r>
      <w:r w:rsidRPr="00FA271D">
        <w:t xml:space="preserve"> tree, a woman stepped out from behind the tree</w:t>
      </w:r>
      <w:del w:id="1652" w:author="Author">
        <w:r w:rsidDel="00C36DA8">
          <w:delText>,</w:delText>
        </w:r>
      </w:del>
      <w:r w:rsidRPr="00FA271D">
        <w:t xml:space="preserve"> right into his path. He came to a quick stop.</w:t>
      </w:r>
    </w:p>
    <w:p w14:paraId="31CFAE4A" w14:textId="52FF9C48" w:rsidR="00467312" w:rsidRDefault="00FF65F8" w:rsidP="009C772F">
      <w:pPr>
        <w:pStyle w:val="BodyNormal"/>
      </w:pPr>
      <w:r w:rsidRPr="00FA271D">
        <w:t xml:space="preserve"> It was her, </w:t>
      </w:r>
      <w:r>
        <w:t>his</w:t>
      </w:r>
      <w:r w:rsidRPr="00FA271D">
        <w:t xml:space="preserve"> </w:t>
      </w:r>
      <w:r w:rsidR="00094B99">
        <w:t>a</w:t>
      </w:r>
      <w:r>
        <w:t>ngel</w:t>
      </w:r>
      <w:r w:rsidRPr="00FA271D">
        <w:t xml:space="preserve">, in a </w:t>
      </w:r>
      <w:r w:rsidR="003F1F93">
        <w:t>light-yellow</w:t>
      </w:r>
      <w:r w:rsidRPr="00FA271D">
        <w:t xml:space="preserve"> T-shirt and snug-fitting </w:t>
      </w:r>
      <w:del w:id="1653" w:author="Author">
        <w:r w:rsidRPr="00FA271D" w:rsidDel="00BA3BCB">
          <w:delText>jeans</w:delText>
        </w:r>
      </w:del>
      <w:ins w:id="1654" w:author="Author">
        <w:r w:rsidR="00BA3BCB">
          <w:t>Daisy Dukes shorts</w:t>
        </w:r>
      </w:ins>
      <w:r w:rsidRPr="00FA271D">
        <w:t xml:space="preserve">. </w:t>
      </w:r>
      <w:r>
        <w:t xml:space="preserve">The </w:t>
      </w:r>
      <w:r w:rsidR="00113DDF">
        <w:t xml:space="preserve">late </w:t>
      </w:r>
      <w:r>
        <w:t>afternoon sun revealed how beautiful she was</w:t>
      </w:r>
      <w:r w:rsidR="00A65935">
        <w:t>:</w:t>
      </w:r>
      <w:r>
        <w:t xml:space="preserve"> tall, athletically slim,</w:t>
      </w:r>
      <w:r w:rsidR="00DB470D">
        <w:t xml:space="preserve"> </w:t>
      </w:r>
      <w:ins w:id="1655" w:author="Author">
        <w:del w:id="1656" w:author="Author">
          <w:r w:rsidR="00A63EB1" w:rsidDel="00DC3EFC">
            <w:delText xml:space="preserve">with </w:delText>
          </w:r>
          <w:r w:rsidR="00D46310" w:rsidDel="00A63EB1">
            <w:delText xml:space="preserve">with </w:delText>
          </w:r>
        </w:del>
      </w:ins>
      <w:del w:id="1657" w:author="Author">
        <w:r w:rsidR="00A65935" w:rsidDel="00610750">
          <w:delText xml:space="preserve">with </w:delText>
        </w:r>
      </w:del>
      <w:r w:rsidR="00DB470D">
        <w:t>prominent breasts</w:t>
      </w:r>
      <w:ins w:id="1658" w:author="Author">
        <w:r w:rsidR="00A63EB1">
          <w:t>,</w:t>
        </w:r>
        <w:del w:id="1659" w:author="Author">
          <w:r w:rsidR="00610750" w:rsidDel="006E4857">
            <w:delText>,</w:delText>
          </w:r>
        </w:del>
      </w:ins>
      <w:r w:rsidR="00A65935">
        <w:t xml:space="preserve"> and</w:t>
      </w:r>
      <w:r>
        <w:t xml:space="preserve"> long </w:t>
      </w:r>
      <w:r w:rsidR="00E04500">
        <w:t xml:space="preserve">natural </w:t>
      </w:r>
      <w:r>
        <w:t>blond hair</w:t>
      </w:r>
      <w:r w:rsidRPr="00FA271D">
        <w:t xml:space="preserve">. </w:t>
      </w:r>
      <w:r w:rsidR="00BA3159" w:rsidRPr="00FA271D">
        <w:t xml:space="preserve">Her </w:t>
      </w:r>
      <w:r w:rsidR="00BA3159">
        <w:t xml:space="preserve">sparkling </w:t>
      </w:r>
      <w:r w:rsidR="004352C6">
        <w:t>green</w:t>
      </w:r>
      <w:r w:rsidR="00BA3159" w:rsidRPr="00FA271D">
        <w:t xml:space="preserve"> eyes with a pronounced </w:t>
      </w:r>
      <w:r w:rsidR="00F608BE">
        <w:t>l</w:t>
      </w:r>
      <w:r w:rsidR="00BA3159" w:rsidRPr="00FA271D">
        <w:t xml:space="preserve">imbal ring mesmerized him. </w:t>
      </w:r>
      <w:r w:rsidRPr="00FA271D">
        <w:t xml:space="preserve">She </w:t>
      </w:r>
      <w:del w:id="1660" w:author="Author">
        <w:r w:rsidRPr="00FA271D" w:rsidDel="00EF2674">
          <w:delText>was looking</w:delText>
        </w:r>
      </w:del>
      <w:ins w:id="1661" w:author="Author">
        <w:r w:rsidR="00EF2674">
          <w:t>looked</w:t>
        </w:r>
      </w:ins>
      <w:r w:rsidRPr="00FA271D">
        <w:t xml:space="preserve"> at him, a pursed smile reflecting amusement at his surprise.</w:t>
      </w:r>
      <w:r w:rsidR="000B027D">
        <w:t xml:space="preserve"> Angel’s complexion </w:t>
      </w:r>
      <w:r w:rsidR="000B027D" w:rsidRPr="007936B9">
        <w:t>entranced</w:t>
      </w:r>
      <w:r w:rsidR="000B027D">
        <w:t xml:space="preserve"> him, nary a freckle or birthmark visible on her pale pink </w:t>
      </w:r>
      <w:r w:rsidR="000B027D" w:rsidRPr="00256A4D">
        <w:t>countenance</w:t>
      </w:r>
      <w:r w:rsidR="00485C7B">
        <w:t xml:space="preserve">. </w:t>
      </w:r>
      <w:r w:rsidRPr="00FA271D">
        <w:t>She had a canvas bag draped over her shoulder.</w:t>
      </w:r>
      <w:r>
        <w:t xml:space="preserve"> Mac guessed her age as twenty-</w:t>
      </w:r>
      <w:del w:id="1662" w:author="Author">
        <w:r w:rsidDel="008633E4">
          <w:delText>three</w:delText>
        </w:r>
      </w:del>
      <w:ins w:id="1663" w:author="Author">
        <w:r w:rsidR="008633E4">
          <w:t>four</w:t>
        </w:r>
      </w:ins>
      <w:r>
        <w:t>.</w:t>
      </w:r>
      <w:r w:rsidR="00467312">
        <w:t xml:space="preserve"> </w:t>
      </w:r>
    </w:p>
    <w:p w14:paraId="6A7540A4" w14:textId="002B4F1E" w:rsidR="00A93ABB" w:rsidRDefault="007936B9" w:rsidP="009C772F">
      <w:pPr>
        <w:pStyle w:val="BodyNormal"/>
      </w:pPr>
      <w:r>
        <w:lastRenderedPageBreak/>
        <w:t xml:space="preserve"> </w:t>
      </w:r>
      <w:r w:rsidR="00FF65F8" w:rsidRPr="00FA271D">
        <w:t>They stared at each other for several seconds</w:t>
      </w:r>
      <w:r w:rsidR="000B0CCF">
        <w:t xml:space="preserve"> until</w:t>
      </w:r>
      <w:r w:rsidR="00FF65F8" w:rsidRPr="00FA271D">
        <w:t xml:space="preserve"> </w:t>
      </w:r>
      <w:r w:rsidR="00860070">
        <w:t>A</w:t>
      </w:r>
      <w:r w:rsidR="00FF65F8">
        <w:t>ngel</w:t>
      </w:r>
      <w:r w:rsidR="00FF65F8" w:rsidRPr="00FA271D">
        <w:t xml:space="preserve"> gave him a broader smile, showing her white teeth; her eyes brightened even more. She lifted her right hand, wagging her finger</w:t>
      </w:r>
      <w:r w:rsidR="002C65E3">
        <w:t>s</w:t>
      </w:r>
      <w:r w:rsidR="00FF65F8" w:rsidRPr="00FA271D">
        <w:t xml:space="preserve"> </w:t>
      </w:r>
      <w:del w:id="1664" w:author="Author">
        <w:r w:rsidR="00FF65F8" w:rsidRPr="00FA271D" w:rsidDel="0034671B">
          <w:delText xml:space="preserve">as if </w:delText>
        </w:r>
      </w:del>
      <w:r w:rsidR="00FF65F8" w:rsidRPr="00FA271D">
        <w:t xml:space="preserve">to </w:t>
      </w:r>
      <w:proofErr w:type="gramStart"/>
      <w:r w:rsidR="008B52CF">
        <w:t>sa</w:t>
      </w:r>
      <w:r w:rsidR="00802C85">
        <w:t>y</w:t>
      </w:r>
      <w:proofErr w:type="gramEnd"/>
      <w:r w:rsidR="00FF65F8" w:rsidRPr="00FA271D">
        <w:t xml:space="preserve"> “</w:t>
      </w:r>
      <w:r w:rsidR="005063C9">
        <w:t>F</w:t>
      </w:r>
      <w:r w:rsidR="00FF65F8" w:rsidRPr="00FA271D">
        <w:t>ollow me,” and led him silently</w:t>
      </w:r>
      <w:r w:rsidR="00220F7B">
        <w:t xml:space="preserve"> through the line of trees near the end of the Lakefront trail </w:t>
      </w:r>
      <w:r w:rsidR="00FF65F8">
        <w:t xml:space="preserve">halfway </w:t>
      </w:r>
      <w:r w:rsidR="00FF65F8" w:rsidRPr="00FA271D">
        <w:t xml:space="preserve">up </w:t>
      </w:r>
      <w:r w:rsidR="00FF65F8">
        <w:t>Grant Park’s</w:t>
      </w:r>
      <w:r w:rsidR="00FF65F8" w:rsidRPr="00FA271D">
        <w:t xml:space="preserve"> grassy knoll. </w:t>
      </w:r>
      <w:del w:id="1665" w:author="Author">
        <w:r w:rsidR="00FF65F8" w:rsidRPr="00FA271D" w:rsidDel="00D97616">
          <w:delText xml:space="preserve">Once </w:delText>
        </w:r>
        <w:r w:rsidR="00FF65F8" w:rsidDel="00D97616">
          <w:delText>they were away from everybody</w:delText>
        </w:r>
        <w:r w:rsidR="00FF65F8" w:rsidRPr="00FA271D" w:rsidDel="00D97616">
          <w:delText>,</w:delText>
        </w:r>
        <w:r w:rsidR="00FF65F8" w:rsidDel="00D97616">
          <w:delText xml:space="preserve"> </w:delText>
        </w:r>
        <w:r w:rsidR="00FF65F8" w:rsidDel="0034671B">
          <w:delText xml:space="preserve">at </w:delText>
        </w:r>
        <w:r w:rsidR="00FF65F8" w:rsidRPr="00FA271D" w:rsidDel="0034671B">
          <w:delText xml:space="preserve">a spot where nobody was close enough to hear what </w:delText>
        </w:r>
        <w:r w:rsidR="00FF65F8" w:rsidDel="0034671B">
          <w:delText>she</w:delText>
        </w:r>
        <w:r w:rsidR="00FF65F8" w:rsidRPr="00FA271D" w:rsidDel="0034671B">
          <w:delText xml:space="preserve"> might say</w:delText>
        </w:r>
        <w:r w:rsidR="00FF65F8" w:rsidDel="0034671B">
          <w:delText>,</w:delText>
        </w:r>
        <w:r w:rsidR="00FF65F8" w:rsidRPr="00FA271D" w:rsidDel="0034671B">
          <w:delText xml:space="preserve"> she motioned for them to sit down</w:delText>
        </w:r>
      </w:del>
      <w:ins w:id="1666" w:author="Author">
        <w:del w:id="1667" w:author="Author">
          <w:r w:rsidR="0034671B" w:rsidDel="00D97616">
            <w:delText>s</w:delText>
          </w:r>
        </w:del>
        <w:r w:rsidR="00D97616">
          <w:t>S</w:t>
        </w:r>
        <w:r w:rsidR="0034671B">
          <w:t>he motioned for them to sit down at a spot where nobody was close enough to hear what she might say</w:t>
        </w:r>
      </w:ins>
      <w:r w:rsidR="00FF65F8" w:rsidRPr="00FA271D">
        <w:t>.</w:t>
      </w:r>
    </w:p>
    <w:p w14:paraId="79B212C6" w14:textId="77F210BF" w:rsidR="00A93ABB" w:rsidRDefault="00A93ABB" w:rsidP="009C772F">
      <w:pPr>
        <w:pStyle w:val="BodyNormal"/>
      </w:pPr>
      <w:r>
        <w:t xml:space="preserve">Mac glanced at the Boston Dynamics </w:t>
      </w:r>
      <w:r w:rsidR="001F7158">
        <w:t>M</w:t>
      </w:r>
      <w:r>
        <w:t>ow</w:t>
      </w:r>
      <w:r w:rsidR="001F7158">
        <w:t>B</w:t>
      </w:r>
      <w:r>
        <w:t xml:space="preserve">ots working north of their location. </w:t>
      </w:r>
      <w:r w:rsidR="000B027D" w:rsidRPr="000B027D">
        <w:rPr>
          <w:i/>
          <w:iCs/>
        </w:rPr>
        <w:t>Those</w:t>
      </w:r>
      <w:r w:rsidRPr="000B027D">
        <w:rPr>
          <w:i/>
          <w:iCs/>
        </w:rPr>
        <w:t xml:space="preserve"> machines would take </w:t>
      </w:r>
      <w:r w:rsidR="00BB5B84" w:rsidRPr="000B027D">
        <w:rPr>
          <w:i/>
          <w:iCs/>
        </w:rPr>
        <w:t xml:space="preserve">over </w:t>
      </w:r>
      <w:r w:rsidRPr="000B027D">
        <w:rPr>
          <w:i/>
          <w:iCs/>
        </w:rPr>
        <w:t xml:space="preserve">an hour before they </w:t>
      </w:r>
      <w:r w:rsidR="00AD5BB8" w:rsidRPr="000B027D">
        <w:rPr>
          <w:i/>
          <w:iCs/>
        </w:rPr>
        <w:t xml:space="preserve">reached </w:t>
      </w:r>
      <w:r w:rsidR="00022B4C">
        <w:rPr>
          <w:i/>
          <w:iCs/>
        </w:rPr>
        <w:t>our</w:t>
      </w:r>
      <w:r w:rsidR="00AD5BB8" w:rsidRPr="000B027D">
        <w:rPr>
          <w:i/>
          <w:iCs/>
        </w:rPr>
        <w:t xml:space="preserve"> location</w:t>
      </w:r>
      <w:r w:rsidR="000B027D" w:rsidRPr="000B027D">
        <w:rPr>
          <w:i/>
          <w:iCs/>
        </w:rPr>
        <w:t>,</w:t>
      </w:r>
      <w:r w:rsidR="000B027D">
        <w:t xml:space="preserve"> </w:t>
      </w:r>
      <w:r w:rsidR="00DD086C" w:rsidRPr="00DD086C">
        <w:rPr>
          <w:i/>
          <w:iCs/>
        </w:rPr>
        <w:t>likewise for the MetaBots edging the sidewalk</w:t>
      </w:r>
      <w:r w:rsidR="00DD086C">
        <w:t>, Mac</w:t>
      </w:r>
      <w:r w:rsidR="000B027D">
        <w:t xml:space="preserve"> thought.</w:t>
      </w:r>
    </w:p>
    <w:p w14:paraId="4A274643" w14:textId="3DF86A2B" w:rsidR="00FF65F8" w:rsidDel="009578F3" w:rsidRDefault="00FF65F8" w:rsidP="009C772F">
      <w:pPr>
        <w:pStyle w:val="BodyNormal"/>
        <w:rPr>
          <w:del w:id="1668" w:author="Author"/>
        </w:rPr>
      </w:pPr>
      <w:r>
        <w:t>Angel</w:t>
      </w:r>
      <w:r w:rsidRPr="00FA271D">
        <w:t xml:space="preserve"> </w:t>
      </w:r>
      <w:r>
        <w:t>placed herself</w:t>
      </w:r>
      <w:r w:rsidRPr="00FA271D">
        <w:t xml:space="preserve"> gracefully on the plush lawn facing him. Reaching into her canvas bag, she pulled out an Apple </w:t>
      </w:r>
      <w:r w:rsidR="003F1F93">
        <w:t>t</w:t>
      </w:r>
      <w:r w:rsidR="008C1A6B">
        <w:t>ablet</w:t>
      </w:r>
      <w:r w:rsidR="003F1F93">
        <w:t xml:space="preserve"> computer</w:t>
      </w:r>
      <w:r w:rsidRPr="00FA271D">
        <w:t>.</w:t>
      </w:r>
      <w:ins w:id="1669" w:author="Author">
        <w:r w:rsidR="009578F3">
          <w:t xml:space="preserve"> </w:t>
        </w:r>
      </w:ins>
    </w:p>
    <w:p w14:paraId="176A544C" w14:textId="7988707F" w:rsidR="009578F3" w:rsidRDefault="00FF65F8" w:rsidP="009C772F">
      <w:pPr>
        <w:pStyle w:val="BodyNormal"/>
        <w:rPr>
          <w:ins w:id="1670" w:author="Author"/>
        </w:rPr>
      </w:pPr>
      <w:r>
        <w:t>Mac remembered his sister’s advice</w:t>
      </w:r>
      <w:del w:id="1671" w:author="Author">
        <w:r w:rsidDel="009578F3">
          <w:delText>:</w:delText>
        </w:r>
      </w:del>
      <w:r w:rsidR="005E03D6">
        <w:t>:</w:t>
      </w:r>
      <w:r w:rsidR="001F466C">
        <w:t xml:space="preserve"> </w:t>
      </w:r>
      <w:del w:id="1672" w:author="Author">
        <w:r w:rsidDel="009578F3">
          <w:delText xml:space="preserve"> </w:delText>
        </w:r>
      </w:del>
      <w:ins w:id="1673" w:author="Author">
        <w:r w:rsidR="00DC3EFC">
          <w:t>“</w:t>
        </w:r>
      </w:ins>
      <w:del w:id="1674" w:author="Author">
        <w:r w:rsidDel="00DC3EFC">
          <w:delText>d</w:delText>
        </w:r>
      </w:del>
      <w:ins w:id="1675" w:author="Author">
        <w:r w:rsidR="00DC3EFC">
          <w:t>D</w:t>
        </w:r>
      </w:ins>
      <w:r>
        <w:t>on’t push her. Let her reveal herself at her own pace</w:t>
      </w:r>
      <w:ins w:id="1676" w:author="Author">
        <w:r w:rsidR="00DC3EFC">
          <w:t>.”</w:t>
        </w:r>
      </w:ins>
      <w:del w:id="1677" w:author="Author">
        <w:r w:rsidDel="00DC3EFC">
          <w:delText>.</w:delText>
        </w:r>
      </w:del>
      <w:r>
        <w:t xml:space="preserve"> </w:t>
      </w:r>
    </w:p>
    <w:p w14:paraId="419310CF" w14:textId="77777777" w:rsidR="00F33BF3" w:rsidRDefault="00FF65F8" w:rsidP="001F466C">
      <w:pPr>
        <w:pStyle w:val="BodyNormal"/>
      </w:pPr>
      <w:r w:rsidRPr="00FA271D">
        <w:t>She powered up the tablet computer, opened a text-to-voice app, and started typing. The female voice from the speakers had an American accent.</w:t>
      </w:r>
      <w:r w:rsidR="005F24C6">
        <w:t xml:space="preserve"> Years of </w:t>
      </w:r>
      <w:r w:rsidR="00402734">
        <w:t>a</w:t>
      </w:r>
      <w:r w:rsidR="005F24C6">
        <w:t xml:space="preserve">rtificial </w:t>
      </w:r>
      <w:r w:rsidR="00402734">
        <w:t>i</w:t>
      </w:r>
      <w:r w:rsidR="005F24C6">
        <w:t>ntelligence (AI) improvement</w:t>
      </w:r>
      <w:r w:rsidR="00BA3159">
        <w:t>s</w:t>
      </w:r>
      <w:r w:rsidR="005F24C6">
        <w:t xml:space="preserve"> to these systems gave the voice </w:t>
      </w:r>
      <w:r w:rsidR="00BB5B84">
        <w:t xml:space="preserve">a </w:t>
      </w:r>
      <w:r w:rsidR="005F24C6">
        <w:t xml:space="preserve">realistic </w:t>
      </w:r>
      <w:r w:rsidR="00BB5B84">
        <w:t xml:space="preserve">cadence and </w:t>
      </w:r>
      <w:r w:rsidR="005F24C6">
        <w:t>emotion.</w:t>
      </w:r>
    </w:p>
    <w:p w14:paraId="02C46247" w14:textId="77777777" w:rsidR="00FB791E" w:rsidRPr="00FB791E" w:rsidRDefault="00CE63C0" w:rsidP="00FB791E">
      <w:pPr>
        <w:pStyle w:val="BodyNormal"/>
        <w:rPr>
          <w:rFonts w:ascii="Roboto Condensed Medium" w:hAnsi="Roboto Condensed Medium"/>
        </w:rPr>
      </w:pPr>
      <w:r w:rsidRPr="00FB791E">
        <w:rPr>
          <w:rFonts w:ascii="Roboto Condensed Medium" w:hAnsi="Roboto Condensed Medium"/>
        </w:rPr>
        <w:t>“I'm taking somewhat of a risk today, Officer Merrick. My heart tells me that you are an honest and just man from a good family and would not attempt to apprehend me.”</w:t>
      </w:r>
    </w:p>
    <w:p w14:paraId="2F2CE7C3" w14:textId="43ED5436" w:rsidR="00FF65F8" w:rsidRDefault="00FF65F8" w:rsidP="00FB791E">
      <w:pPr>
        <w:pStyle w:val="BodyNormal"/>
      </w:pPr>
      <w:r w:rsidRPr="00FA271D">
        <w:t>"Please call me Mac. No, I will not apprehend you. I owe you my life. My father</w:t>
      </w:r>
      <w:r w:rsidR="004F54F0">
        <w:t xml:space="preserve"> and</w:t>
      </w:r>
      <w:r w:rsidRPr="00FA271D">
        <w:t xml:space="preserve"> sister owe you their lives. </w:t>
      </w:r>
      <w:r>
        <w:lastRenderedPageBreak/>
        <w:t>Why are you talking to me through a text-to-</w:t>
      </w:r>
      <w:r w:rsidR="009006AD">
        <w:t>voice</w:t>
      </w:r>
      <w:r>
        <w:t xml:space="preserve"> app?”</w:t>
      </w:r>
    </w:p>
    <w:p w14:paraId="68C3E374" w14:textId="79C16554" w:rsidR="00FF65F8" w:rsidRPr="00095D18" w:rsidRDefault="00FF65F8">
      <w:pPr>
        <w:pStyle w:val="BodyNormal"/>
        <w:ind w:firstLine="270"/>
        <w:rPr>
          <w:rFonts w:ascii="Roboto Condensed Medium" w:hAnsi="Roboto Condensed Medium"/>
          <w:rPrChange w:id="1678" w:author="Author">
            <w:rPr/>
          </w:rPrChange>
        </w:rPr>
        <w:pPrChange w:id="1679" w:author="Author">
          <w:pPr>
            <w:pStyle w:val="BodyNormal"/>
          </w:pPr>
        </w:pPrChange>
      </w:pPr>
      <w:r w:rsidRPr="00095D18">
        <w:rPr>
          <w:rFonts w:ascii="Roboto Condensed Medium" w:hAnsi="Roboto Condensed Medium"/>
          <w:rPrChange w:id="1680" w:author="Author">
            <w:rPr/>
          </w:rPrChange>
        </w:rPr>
        <w:t>“I am unable to speak, Mac.”</w:t>
      </w:r>
    </w:p>
    <w:p w14:paraId="3BDFC99F" w14:textId="42078198" w:rsidR="00636130" w:rsidRDefault="00FF65F8" w:rsidP="00FB791E">
      <w:pPr>
        <w:pStyle w:val="BodyNormal"/>
      </w:pPr>
      <w:r>
        <w:t>“How long have you been mute?”</w:t>
      </w:r>
      <w:r w:rsidR="00C65773">
        <w:t xml:space="preserve"> </w:t>
      </w:r>
    </w:p>
    <w:p w14:paraId="624CD404" w14:textId="0CCDAE64" w:rsidR="00FB791E" w:rsidRPr="00FB791E" w:rsidRDefault="00FB791E" w:rsidP="00FB791E">
      <w:pPr>
        <w:pStyle w:val="BodyNormal"/>
        <w:rPr>
          <w:rFonts w:ascii="Roboto Condensed Medium" w:hAnsi="Roboto Condensed Medium"/>
          <w:b/>
          <w:bCs/>
        </w:rPr>
      </w:pPr>
      <w:r w:rsidRPr="00FB791E">
        <w:rPr>
          <w:rFonts w:ascii="Roboto Condensed Medium" w:hAnsi="Roboto Condensed Medium"/>
        </w:rPr>
        <w:t>“All of my life.”</w:t>
      </w:r>
    </w:p>
    <w:p w14:paraId="3C457908" w14:textId="4E38AA56" w:rsidR="00FF65F8" w:rsidRDefault="00FF65F8" w:rsidP="009C772F">
      <w:pPr>
        <w:pStyle w:val="BodyNormal"/>
      </w:pPr>
      <w:r>
        <w:t>Tell me</w:t>
      </w:r>
      <w:r w:rsidRPr="00FA271D">
        <w:t xml:space="preserve"> your name?"</w:t>
      </w:r>
    </w:p>
    <w:p w14:paraId="5040F89A" w14:textId="3210A07E" w:rsidR="00FF65F8" w:rsidRPr="00095D18" w:rsidRDefault="00FF65F8">
      <w:pPr>
        <w:pStyle w:val="BodyNormal"/>
        <w:ind w:firstLine="270"/>
        <w:rPr>
          <w:rFonts w:ascii="Roboto Condensed Medium" w:hAnsi="Roboto Condensed Medium"/>
          <w:rPrChange w:id="1681" w:author="Author">
            <w:rPr/>
          </w:rPrChange>
        </w:rPr>
        <w:pPrChange w:id="1682" w:author="Author">
          <w:pPr>
            <w:pStyle w:val="BodyNormal"/>
          </w:pPr>
        </w:pPrChange>
      </w:pPr>
      <w:r w:rsidRPr="00095D18">
        <w:rPr>
          <w:rFonts w:ascii="Roboto Condensed Medium" w:hAnsi="Roboto Condensed Medium"/>
          <w:rPrChange w:id="1683" w:author="Author">
            <w:rPr/>
          </w:rPrChange>
        </w:rPr>
        <w:t xml:space="preserve">"It’s best that I </w:t>
      </w:r>
      <w:r w:rsidRPr="008A319F">
        <w:rPr>
          <w:rFonts w:ascii="Roboto Condensed Medium" w:hAnsi="Roboto Condensed Medium"/>
          <w:rPrChange w:id="1684" w:author="Author">
            <w:rPr/>
          </w:rPrChange>
        </w:rPr>
        <w:t>remain</w:t>
      </w:r>
      <w:r w:rsidRPr="00095D18">
        <w:rPr>
          <w:rFonts w:ascii="Roboto Condensed Medium" w:hAnsi="Roboto Condensed Medium"/>
          <w:rPrChange w:id="1685" w:author="Author">
            <w:rPr/>
          </w:rPrChange>
        </w:rPr>
        <w:t xml:space="preserve"> anonymous.”</w:t>
      </w:r>
    </w:p>
    <w:p w14:paraId="678E1DD6" w14:textId="19C76436" w:rsidR="00FF65F8" w:rsidRDefault="00FF65F8" w:rsidP="009C772F">
      <w:pPr>
        <w:pStyle w:val="BodyNormal"/>
      </w:pPr>
      <w:r>
        <w:t>“Then</w:t>
      </w:r>
      <w:r w:rsidRPr="001759F7">
        <w:t xml:space="preserve"> I will call you</w:t>
      </w:r>
      <w:r>
        <w:t xml:space="preserve"> Angel</w:t>
      </w:r>
      <w:r w:rsidRPr="001759F7">
        <w:t xml:space="preserve"> until you trust me enough to tell me your real name.</w:t>
      </w:r>
      <w:r>
        <w:t>”</w:t>
      </w:r>
    </w:p>
    <w:p w14:paraId="02DE4399" w14:textId="2A339214" w:rsidR="00FF65F8" w:rsidRDefault="00FF65F8">
      <w:pPr>
        <w:pStyle w:val="BodyNormal"/>
        <w:ind w:firstLine="270"/>
        <w:rPr>
          <w:rFonts w:ascii="Roboto Condensed Medium" w:hAnsi="Roboto Condensed Medium"/>
        </w:rPr>
      </w:pPr>
      <w:r w:rsidRPr="00095D18">
        <w:rPr>
          <w:rFonts w:ascii="Roboto Condensed Medium" w:hAnsi="Roboto Condensed Medium"/>
          <w:rPrChange w:id="1686" w:author="Author">
            <w:rPr/>
          </w:rPrChange>
        </w:rPr>
        <w:t>“I am no angel. You have witnessed my usage of force.”</w:t>
      </w:r>
    </w:p>
    <w:p w14:paraId="06CE92E7" w14:textId="395FE8D0" w:rsidR="00930A1C" w:rsidRDefault="00930A1C" w:rsidP="00930A1C">
      <w:pPr>
        <w:pStyle w:val="BodyNormal"/>
        <w:ind w:firstLine="270"/>
        <w:rPr>
          <w:rFonts w:cs="Arial"/>
        </w:rPr>
      </w:pPr>
      <w:r w:rsidRPr="00930A1C">
        <w:rPr>
          <w:rFonts w:cs="Arial"/>
        </w:rPr>
        <w:t>“You</w:t>
      </w:r>
      <w:r w:rsidR="00850868">
        <w:rPr>
          <w:rFonts w:cs="Arial"/>
        </w:rPr>
        <w:t>’</w:t>
      </w:r>
      <w:r w:rsidRPr="00930A1C">
        <w:rPr>
          <w:rFonts w:cs="Arial"/>
        </w:rPr>
        <w:t>re wearing a wedding ring.</w:t>
      </w:r>
      <w:r>
        <w:rPr>
          <w:rFonts w:cs="Arial"/>
        </w:rPr>
        <w:t xml:space="preserve"> Are you married?”</w:t>
      </w:r>
    </w:p>
    <w:p w14:paraId="3A3AAF53" w14:textId="05B43213" w:rsidR="00930A1C" w:rsidRPr="00930A1C" w:rsidRDefault="00930A1C" w:rsidP="00930A1C">
      <w:pPr>
        <w:pStyle w:val="BodyNormal"/>
        <w:ind w:firstLine="270"/>
        <w:rPr>
          <w:rFonts w:ascii="Roboto Condensed Medium" w:hAnsi="Roboto Condensed Medium" w:cs="Arial"/>
          <w:rPrChange w:id="1687" w:author="Author">
            <w:rPr/>
          </w:rPrChange>
        </w:rPr>
      </w:pPr>
      <w:r w:rsidRPr="00930A1C">
        <w:rPr>
          <w:rFonts w:ascii="Roboto Condensed Medium" w:hAnsi="Roboto Condensed Medium" w:cs="Arial"/>
        </w:rPr>
        <w:t>“</w:t>
      </w:r>
      <w:r w:rsidR="00314C83">
        <w:rPr>
          <w:rFonts w:ascii="Roboto Condensed Medium" w:hAnsi="Roboto Condensed Medium" w:cs="Arial"/>
        </w:rPr>
        <w:t>No. I</w:t>
      </w:r>
      <w:r w:rsidRPr="00930A1C">
        <w:rPr>
          <w:rFonts w:ascii="Roboto Condensed Medium" w:hAnsi="Roboto Condensed Medium" w:cs="Arial"/>
        </w:rPr>
        <w:t xml:space="preserve">t’s a </w:t>
      </w:r>
      <w:r w:rsidR="00850868">
        <w:rPr>
          <w:rFonts w:ascii="Roboto Condensed Medium" w:hAnsi="Roboto Condensed Medium" w:cs="Arial"/>
        </w:rPr>
        <w:t>white topaz</w:t>
      </w:r>
      <w:r w:rsidRPr="00930A1C">
        <w:rPr>
          <w:rFonts w:ascii="Roboto Condensed Medium" w:hAnsi="Roboto Condensed Medium" w:cs="Arial"/>
        </w:rPr>
        <w:t xml:space="preserve"> ring. Men and occasionally women approach me while run</w:t>
      </w:r>
      <w:r w:rsidR="00850868">
        <w:rPr>
          <w:rFonts w:ascii="Roboto Condensed Medium" w:hAnsi="Roboto Condensed Medium" w:cs="Arial"/>
        </w:rPr>
        <w:t>ning</w:t>
      </w:r>
      <w:r w:rsidRPr="00930A1C">
        <w:rPr>
          <w:rFonts w:ascii="Roboto Condensed Medium" w:hAnsi="Roboto Condensed Medium" w:cs="Arial"/>
        </w:rPr>
        <w:t>. I just hold up my fake ring and shake my head ‘No</w:t>
      </w:r>
      <w:r w:rsidR="00E56D7D">
        <w:rPr>
          <w:rFonts w:ascii="Roboto Condensed Medium" w:hAnsi="Roboto Condensed Medium" w:cs="Arial"/>
        </w:rPr>
        <w:t>.</w:t>
      </w:r>
      <w:r w:rsidRPr="00930A1C">
        <w:rPr>
          <w:rFonts w:ascii="Roboto Condensed Medium" w:hAnsi="Roboto Condensed Medium" w:cs="Arial"/>
        </w:rPr>
        <w:t>’ That usually works.”</w:t>
      </w:r>
    </w:p>
    <w:p w14:paraId="23D3F19E" w14:textId="2D731C9A" w:rsidR="00FF65F8" w:rsidRDefault="00FF65F8" w:rsidP="009C772F">
      <w:pPr>
        <w:pStyle w:val="BodyNormal"/>
      </w:pPr>
      <w:r>
        <w:t>“How did you know the Albanian mob w</w:t>
      </w:r>
      <w:del w:id="1688" w:author="Author">
        <w:r w:rsidDel="00942AF2">
          <w:delText>as going to</w:delText>
        </w:r>
      </w:del>
      <w:ins w:id="1689" w:author="Author">
        <w:r w:rsidR="00942AF2">
          <w:t>ould</w:t>
        </w:r>
      </w:ins>
      <w:r>
        <w:t xml:space="preserve"> kill me?”</w:t>
      </w:r>
    </w:p>
    <w:p w14:paraId="14E8F440" w14:textId="6D318B51" w:rsidR="00FF65F8" w:rsidRPr="00095D18" w:rsidRDefault="00FF65F8">
      <w:pPr>
        <w:pStyle w:val="BodyNormal"/>
        <w:ind w:firstLine="270"/>
        <w:rPr>
          <w:rFonts w:ascii="Roboto Condensed Medium" w:hAnsi="Roboto Condensed Medium"/>
          <w:rPrChange w:id="1690" w:author="Author">
            <w:rPr/>
          </w:rPrChange>
        </w:rPr>
        <w:pPrChange w:id="1691" w:author="Author">
          <w:pPr>
            <w:pStyle w:val="BodyNormal"/>
          </w:pPr>
        </w:pPrChange>
      </w:pPr>
      <w:r w:rsidRPr="00095D18">
        <w:rPr>
          <w:rFonts w:ascii="Roboto Condensed Medium" w:hAnsi="Roboto Condensed Medium"/>
          <w:rPrChange w:id="1692" w:author="Author">
            <w:rPr/>
          </w:rPrChange>
        </w:rPr>
        <w:t xml:space="preserve">“I </w:t>
      </w:r>
      <w:r w:rsidR="009A7115">
        <w:rPr>
          <w:rFonts w:ascii="Roboto Condensed Medium" w:hAnsi="Roboto Condensed Medium"/>
        </w:rPr>
        <w:t>possess</w:t>
      </w:r>
      <w:r w:rsidRPr="00095D18">
        <w:rPr>
          <w:rFonts w:ascii="Roboto Condensed Medium" w:hAnsi="Roboto Condensed Medium"/>
          <w:rPrChange w:id="1693" w:author="Author">
            <w:rPr/>
          </w:rPrChange>
        </w:rPr>
        <w:t xml:space="preserve"> a genius-level understanding of computer-based systems. I have broken into their computers </w:t>
      </w:r>
      <w:r w:rsidR="00C87F0E" w:rsidRPr="00095D18">
        <w:rPr>
          <w:rFonts w:ascii="Roboto Condensed Medium" w:hAnsi="Roboto Condensed Medium"/>
        </w:rPr>
        <w:t xml:space="preserve">and </w:t>
      </w:r>
      <w:r w:rsidRPr="00095D18">
        <w:rPr>
          <w:rFonts w:ascii="Roboto Condensed Medium" w:hAnsi="Roboto Condensed Medium"/>
          <w:rPrChange w:id="1694" w:author="Author">
            <w:rPr/>
          </w:rPrChange>
        </w:rPr>
        <w:t>monitored their chat applications.”</w:t>
      </w:r>
    </w:p>
    <w:p w14:paraId="47EEE80F" w14:textId="7E5DF131" w:rsidR="00FF65F8" w:rsidRDefault="00FF65F8" w:rsidP="009C772F">
      <w:pPr>
        <w:pStyle w:val="BodyNormal"/>
      </w:pPr>
      <w:r>
        <w:t>“The Albanian Mafia Shqiptare has gone high-tech?”</w:t>
      </w:r>
    </w:p>
    <w:p w14:paraId="334952C1" w14:textId="2C61FB9D" w:rsidR="00FF65F8" w:rsidRPr="00095D18" w:rsidRDefault="00FF65F8">
      <w:pPr>
        <w:pStyle w:val="BodyNormal"/>
        <w:ind w:firstLine="270"/>
        <w:rPr>
          <w:rFonts w:ascii="Roboto Condensed Medium" w:hAnsi="Roboto Condensed Medium"/>
          <w:rPrChange w:id="1695" w:author="Author">
            <w:rPr/>
          </w:rPrChange>
        </w:rPr>
        <w:pPrChange w:id="1696" w:author="Author">
          <w:pPr>
            <w:pStyle w:val="BodyNormal"/>
          </w:pPr>
        </w:pPrChange>
      </w:pPr>
      <w:r w:rsidRPr="00095D18">
        <w:rPr>
          <w:rFonts w:ascii="Roboto Condensed Medium" w:hAnsi="Roboto Condensed Medium"/>
          <w:rPrChange w:id="1697" w:author="Author">
            <w:rPr/>
          </w:rPrChange>
        </w:rPr>
        <w:t xml:space="preserve">“These criminals have penetrated many Fortune </w:t>
      </w:r>
      <w:r w:rsidR="00005788" w:rsidRPr="00095D18">
        <w:rPr>
          <w:rFonts w:ascii="Roboto Condensed Medium" w:hAnsi="Roboto Condensed Medium"/>
        </w:rPr>
        <w:t>5</w:t>
      </w:r>
      <w:r w:rsidRPr="00095D18">
        <w:rPr>
          <w:rFonts w:ascii="Roboto Condensed Medium" w:hAnsi="Roboto Condensed Medium"/>
          <w:rPrChange w:id="1698" w:author="Author">
            <w:rPr/>
          </w:rPrChange>
        </w:rPr>
        <w:t>00 companies</w:t>
      </w:r>
      <w:del w:id="1699" w:author="Author">
        <w:r w:rsidRPr="00095D18" w:rsidDel="003A1F17">
          <w:rPr>
            <w:rFonts w:ascii="Roboto Condensed Medium" w:hAnsi="Roboto Condensed Medium"/>
            <w:rPrChange w:id="1700" w:author="Author">
              <w:rPr/>
            </w:rPrChange>
          </w:rPr>
          <w:delText>;</w:delText>
        </w:r>
      </w:del>
      <w:ins w:id="1701" w:author="Author">
        <w:r w:rsidR="003A1F17" w:rsidRPr="00095D18">
          <w:rPr>
            <w:rFonts w:ascii="Roboto Condensed Medium" w:hAnsi="Roboto Condensed Medium"/>
          </w:rPr>
          <w:t>.</w:t>
        </w:r>
      </w:ins>
      <w:r w:rsidRPr="00095D18">
        <w:rPr>
          <w:rFonts w:ascii="Roboto Condensed Medium" w:hAnsi="Roboto Condensed Medium"/>
          <w:rPrChange w:id="1702" w:author="Author">
            <w:rPr/>
          </w:rPrChange>
        </w:rPr>
        <w:t xml:space="preserve"> </w:t>
      </w:r>
      <w:del w:id="1703" w:author="Author">
        <w:r w:rsidRPr="00095D18" w:rsidDel="003A1F17">
          <w:rPr>
            <w:rFonts w:ascii="Roboto Condensed Medium" w:hAnsi="Roboto Condensed Medium"/>
            <w:rPrChange w:id="1704" w:author="Author">
              <w:rPr/>
            </w:rPrChange>
          </w:rPr>
          <w:delText>i</w:delText>
        </w:r>
      </w:del>
      <w:ins w:id="1705" w:author="Author">
        <w:r w:rsidR="003A1F17" w:rsidRPr="00095D18">
          <w:rPr>
            <w:rFonts w:ascii="Roboto Condensed Medium" w:hAnsi="Roboto Condensed Medium"/>
          </w:rPr>
          <w:t>I</w:t>
        </w:r>
      </w:ins>
      <w:r w:rsidRPr="00095D18">
        <w:rPr>
          <w:rFonts w:ascii="Roboto Condensed Medium" w:hAnsi="Roboto Condensed Medium"/>
          <w:rPrChange w:id="1706" w:author="Author">
            <w:rPr/>
          </w:rPrChange>
        </w:rPr>
        <w:t xml:space="preserve">t’s </w:t>
      </w:r>
      <w:r w:rsidR="0018368E">
        <w:rPr>
          <w:rFonts w:ascii="Roboto Condensed Medium" w:hAnsi="Roboto Condensed Medium"/>
        </w:rPr>
        <w:t>larceny</w:t>
      </w:r>
      <w:r w:rsidRPr="00095D18">
        <w:rPr>
          <w:rFonts w:ascii="Roboto Condensed Medium" w:hAnsi="Roboto Condensed Medium"/>
          <w:rPrChange w:id="1707" w:author="Author">
            <w:rPr/>
          </w:rPrChange>
        </w:rPr>
        <w:t xml:space="preserve"> on a grand scale. When I found out </w:t>
      </w:r>
      <w:del w:id="1708" w:author="Author">
        <w:r w:rsidRPr="00095D18" w:rsidDel="00FC7DA9">
          <w:rPr>
            <w:rFonts w:ascii="Roboto Condensed Medium" w:hAnsi="Roboto Condensed Medium"/>
            <w:rPrChange w:id="1709" w:author="Author">
              <w:rPr/>
            </w:rPrChange>
          </w:rPr>
          <w:delText xml:space="preserve">that </w:delText>
        </w:r>
      </w:del>
      <w:r w:rsidRPr="00095D18">
        <w:rPr>
          <w:rFonts w:ascii="Roboto Condensed Medium" w:hAnsi="Roboto Condensed Medium"/>
          <w:rPrChange w:id="1710" w:author="Author">
            <w:rPr/>
          </w:rPrChange>
        </w:rPr>
        <w:t>they intended to kill you</w:t>
      </w:r>
      <w:del w:id="1711" w:author="Author">
        <w:r w:rsidRPr="00095D18" w:rsidDel="00FC7DA9">
          <w:rPr>
            <w:rFonts w:ascii="Roboto Condensed Medium" w:hAnsi="Roboto Condensed Medium"/>
            <w:rPrChange w:id="1712" w:author="Author">
              <w:rPr/>
            </w:rPrChange>
          </w:rPr>
          <w:delText xml:space="preserve">, </w:delText>
        </w:r>
      </w:del>
      <w:ins w:id="1713" w:author="Author">
        <w:del w:id="1714" w:author="Author">
          <w:r w:rsidR="00FC7DA9" w:rsidRPr="00095D18" w:rsidDel="00D33798">
            <w:rPr>
              <w:rFonts w:ascii="Roboto Condensed Medium" w:hAnsi="Roboto Condensed Medium"/>
            </w:rPr>
            <w:delText>;</w:delText>
          </w:r>
          <w:r w:rsidR="00D33798" w:rsidRPr="00095D18" w:rsidDel="004D6915">
            <w:rPr>
              <w:rFonts w:ascii="Roboto Condensed Medium" w:hAnsi="Roboto Condensed Medium"/>
            </w:rPr>
            <w:delText>;</w:delText>
          </w:r>
          <w:r w:rsidR="004D6915" w:rsidRPr="00095D18" w:rsidDel="00DC3EFC">
            <w:rPr>
              <w:rFonts w:ascii="Roboto Condensed Medium" w:hAnsi="Roboto Condensed Medium"/>
            </w:rPr>
            <w:delText>,</w:delText>
          </w:r>
          <w:r w:rsidR="00DC3EFC" w:rsidRPr="00095D18" w:rsidDel="009578F3">
            <w:rPr>
              <w:rFonts w:ascii="Roboto Condensed Medium" w:hAnsi="Roboto Condensed Medium"/>
            </w:rPr>
            <w:delText>;</w:delText>
          </w:r>
          <w:r w:rsidR="009578F3" w:rsidRPr="00095D18" w:rsidDel="00D10C64">
            <w:rPr>
              <w:rFonts w:ascii="Roboto Condensed Medium" w:hAnsi="Roboto Condensed Medium"/>
            </w:rPr>
            <w:delText>,</w:delText>
          </w:r>
          <w:r w:rsidR="00D10C64" w:rsidRPr="00095D18" w:rsidDel="00C517F0">
            <w:rPr>
              <w:rFonts w:ascii="Roboto Condensed Medium" w:hAnsi="Roboto Condensed Medium"/>
            </w:rPr>
            <w:delText>;</w:delText>
          </w:r>
          <w:r w:rsidR="00C517F0" w:rsidRPr="00095D18" w:rsidDel="00C53CC6">
            <w:rPr>
              <w:rFonts w:ascii="Roboto Condensed Medium" w:hAnsi="Roboto Condensed Medium"/>
            </w:rPr>
            <w:delText>,</w:delText>
          </w:r>
          <w:r w:rsidR="00C53CC6" w:rsidRPr="00095D18" w:rsidDel="0027799B">
            <w:rPr>
              <w:rFonts w:ascii="Roboto Condensed Medium" w:hAnsi="Roboto Condensed Medium"/>
            </w:rPr>
            <w:delText>;</w:delText>
          </w:r>
          <w:r w:rsidR="0027799B" w:rsidRPr="00095D18" w:rsidDel="00DC6BE0">
            <w:rPr>
              <w:rFonts w:ascii="Roboto Condensed Medium" w:hAnsi="Roboto Condensed Medium"/>
            </w:rPr>
            <w:delText>,</w:delText>
          </w:r>
          <w:r w:rsidR="00DC6BE0" w:rsidRPr="00095D18" w:rsidDel="00BA3BCB">
            <w:rPr>
              <w:rFonts w:ascii="Roboto Condensed Medium" w:hAnsi="Roboto Condensed Medium"/>
            </w:rPr>
            <w:delText>;</w:delText>
          </w:r>
          <w:r w:rsidR="00BA3BCB" w:rsidRPr="00095D18" w:rsidDel="0061264B">
            <w:rPr>
              <w:rFonts w:ascii="Roboto Condensed Medium" w:hAnsi="Roboto Condensed Medium"/>
            </w:rPr>
            <w:delText>,</w:delText>
          </w:r>
        </w:del>
      </w:ins>
      <w:r w:rsidR="00A83663" w:rsidRPr="00095D18">
        <w:rPr>
          <w:rFonts w:ascii="Roboto Condensed Medium" w:hAnsi="Roboto Condensed Medium"/>
        </w:rPr>
        <w:t>,</w:t>
      </w:r>
      <w:ins w:id="1715" w:author="Author">
        <w:r w:rsidR="00FC7DA9" w:rsidRPr="00095D18">
          <w:rPr>
            <w:rFonts w:ascii="Roboto Condensed Medium" w:hAnsi="Roboto Condensed Medium"/>
            <w:rPrChange w:id="1716" w:author="Author">
              <w:rPr/>
            </w:rPrChange>
          </w:rPr>
          <w:t xml:space="preserve"> </w:t>
        </w:r>
      </w:ins>
      <w:r w:rsidRPr="00095D18">
        <w:rPr>
          <w:rFonts w:ascii="Roboto Condensed Medium" w:hAnsi="Roboto Condensed Medium"/>
          <w:rPrChange w:id="1717" w:author="Author">
            <w:rPr/>
          </w:rPrChange>
        </w:rPr>
        <w:t>I decided to intervene. I didn’t realize that my action would trigger a cascade of insane vengeance against your family. You are fortunate that I have always managed to stay one step ahead of them.”</w:t>
      </w:r>
    </w:p>
    <w:p w14:paraId="1EF87EA5" w14:textId="59937C07" w:rsidR="00FF65F8" w:rsidRDefault="00FF65F8" w:rsidP="009C772F">
      <w:pPr>
        <w:pStyle w:val="BodyNormal"/>
      </w:pPr>
      <w:r w:rsidRPr="0032489C">
        <w:t>“Have they penetrated us, the Chicago Police and the FBI?”</w:t>
      </w:r>
    </w:p>
    <w:p w14:paraId="3E1F5330" w14:textId="55534B59" w:rsidR="00FF65F8" w:rsidRPr="00095D18" w:rsidRDefault="00FF65F8">
      <w:pPr>
        <w:pStyle w:val="BodyNormal"/>
        <w:ind w:firstLine="270"/>
        <w:rPr>
          <w:rFonts w:ascii="Roboto Condensed Medium" w:hAnsi="Roboto Condensed Medium"/>
          <w:rPrChange w:id="1718" w:author="Author">
            <w:rPr/>
          </w:rPrChange>
        </w:rPr>
        <w:pPrChange w:id="1719" w:author="Author">
          <w:pPr>
            <w:pStyle w:val="BodyNormal"/>
          </w:pPr>
        </w:pPrChange>
      </w:pPr>
      <w:r w:rsidRPr="00095D18">
        <w:rPr>
          <w:rFonts w:ascii="Roboto Condensed Medium" w:hAnsi="Roboto Condensed Medium"/>
          <w:rPrChange w:id="1720" w:author="Author">
            <w:rPr/>
          </w:rPrChange>
        </w:rPr>
        <w:lastRenderedPageBreak/>
        <w:t xml:space="preserve">"Yes, the Chicago Police and the FBI have been totally infiltrated. The Albanians know everything; they see city security cameras, listen to </w:t>
      </w:r>
      <w:del w:id="1721" w:author="Author">
        <w:r w:rsidRPr="00095D18" w:rsidDel="00BA3BCB">
          <w:rPr>
            <w:rFonts w:ascii="Roboto Condensed Medium" w:hAnsi="Roboto Condensed Medium"/>
            <w:rPrChange w:id="1722" w:author="Author">
              <w:rPr/>
            </w:rPrChange>
          </w:rPr>
          <w:delText xml:space="preserve">your </w:delText>
        </w:r>
      </w:del>
      <w:ins w:id="1723" w:author="Author">
        <w:r w:rsidR="00BA3BCB" w:rsidRPr="00095D18">
          <w:rPr>
            <w:rFonts w:ascii="Roboto Condensed Medium" w:hAnsi="Roboto Condensed Medium"/>
          </w:rPr>
          <w:t>your</w:t>
        </w:r>
        <w:r w:rsidR="00BA3BCB" w:rsidRPr="00095D18">
          <w:rPr>
            <w:rFonts w:ascii="Roboto Condensed Medium" w:hAnsi="Roboto Condensed Medium"/>
            <w:rPrChange w:id="1724" w:author="Author">
              <w:rPr/>
            </w:rPrChange>
          </w:rPr>
          <w:t xml:space="preserve"> </w:t>
        </w:r>
      </w:ins>
      <w:r w:rsidRPr="00095D18">
        <w:rPr>
          <w:rFonts w:ascii="Roboto Condensed Medium" w:hAnsi="Roboto Condensed Medium"/>
          <w:rPrChange w:id="1725" w:author="Author">
            <w:rPr/>
          </w:rPrChange>
        </w:rPr>
        <w:t xml:space="preserve">cell phones, </w:t>
      </w:r>
      <w:ins w:id="1726" w:author="Author">
        <w:r w:rsidR="00A97C0D" w:rsidRPr="00095D18">
          <w:rPr>
            <w:rFonts w:ascii="Roboto Condensed Medium" w:hAnsi="Roboto Condensed Medium"/>
          </w:rPr>
          <w:t xml:space="preserve">and </w:t>
        </w:r>
      </w:ins>
      <w:del w:id="1727" w:author="Author">
        <w:r w:rsidRPr="00095D18" w:rsidDel="003A1F17">
          <w:rPr>
            <w:rFonts w:ascii="Roboto Condensed Medium" w:hAnsi="Roboto Condensed Medium"/>
            <w:rPrChange w:id="1728" w:author="Author">
              <w:rPr/>
            </w:rPrChange>
          </w:rPr>
          <w:delText xml:space="preserve">see </w:delText>
        </w:r>
      </w:del>
      <w:ins w:id="1729" w:author="Author">
        <w:r w:rsidR="003A1F17" w:rsidRPr="00095D18">
          <w:rPr>
            <w:rFonts w:ascii="Roboto Condensed Medium" w:hAnsi="Roboto Condensed Medium"/>
          </w:rPr>
          <w:t>read</w:t>
        </w:r>
        <w:r w:rsidR="003A1F17" w:rsidRPr="00095D18">
          <w:rPr>
            <w:rFonts w:ascii="Roboto Condensed Medium" w:hAnsi="Roboto Condensed Medium"/>
            <w:rPrChange w:id="1730" w:author="Author">
              <w:rPr/>
            </w:rPrChange>
          </w:rPr>
          <w:t xml:space="preserve"> </w:t>
        </w:r>
      </w:ins>
      <w:r w:rsidRPr="00095D18">
        <w:rPr>
          <w:rFonts w:ascii="Roboto Condensed Medium" w:hAnsi="Roboto Condensed Medium"/>
          <w:rPrChange w:id="1731" w:author="Author">
            <w:rPr/>
          </w:rPrChange>
        </w:rPr>
        <w:t>your texts and emails. They can look at any computer file you have. The intrusion is malware and hidden subroutines that you will not find. It is the most sophisticated computer invasion ever, surpassing even Chinese and Russian digital spying. The only thing they can't crack is the new FBI satellite phone.”</w:t>
      </w:r>
    </w:p>
    <w:p w14:paraId="52C72AB5" w14:textId="62ECD4E4" w:rsidR="00FF65F8" w:rsidRDefault="00FF65F8" w:rsidP="009C772F">
      <w:pPr>
        <w:pStyle w:val="BodyNormal"/>
      </w:pPr>
      <w:r w:rsidRPr="00AB61F9">
        <w:t>“Have you ever worked for them? Are you a disgruntled former employee?”</w:t>
      </w:r>
    </w:p>
    <w:p w14:paraId="3DBE4C87" w14:textId="2820DB97" w:rsidR="00FF65F8" w:rsidRPr="00095D18" w:rsidRDefault="00FF65F8">
      <w:pPr>
        <w:pStyle w:val="BodyNormal"/>
        <w:ind w:firstLine="270"/>
        <w:rPr>
          <w:rFonts w:ascii="Roboto Condensed Medium" w:hAnsi="Roboto Condensed Medium"/>
          <w:i/>
          <w:iCs/>
          <w:rPrChange w:id="1732" w:author="Author">
            <w:rPr/>
          </w:rPrChange>
        </w:rPr>
        <w:pPrChange w:id="1733" w:author="Author">
          <w:pPr>
            <w:pStyle w:val="BodyNormal"/>
          </w:pPr>
        </w:pPrChange>
      </w:pPr>
      <w:r w:rsidRPr="00095D18">
        <w:rPr>
          <w:rFonts w:ascii="Roboto Condensed Medium" w:hAnsi="Roboto Condensed Medium"/>
          <w:i/>
          <w:iCs/>
          <w:rPrChange w:id="1734" w:author="Author">
            <w:rPr/>
          </w:rPrChange>
        </w:rPr>
        <w:t>“</w:t>
      </w:r>
      <w:r w:rsidRPr="00095D18">
        <w:rPr>
          <w:rFonts w:ascii="Roboto Condensed Medium" w:hAnsi="Roboto Condensed Medium"/>
          <w:rPrChange w:id="1735" w:author="Author">
            <w:rPr/>
          </w:rPrChange>
        </w:rPr>
        <w:t>No</w:t>
      </w:r>
      <w:r w:rsidRPr="00095D18">
        <w:rPr>
          <w:rFonts w:ascii="Roboto Condensed Medium" w:hAnsi="Roboto Condensed Medium"/>
          <w:i/>
          <w:iCs/>
          <w:rPrChange w:id="1736" w:author="Author">
            <w:rPr/>
          </w:rPrChange>
        </w:rPr>
        <w:t>.”</w:t>
      </w:r>
    </w:p>
    <w:p w14:paraId="488AAAAA" w14:textId="77777777" w:rsidR="00FF65F8" w:rsidRDefault="00FF65F8" w:rsidP="009C772F">
      <w:pPr>
        <w:pStyle w:val="BodyNormal"/>
      </w:pPr>
      <w:r w:rsidRPr="00FA271D">
        <w:t>"</w:t>
      </w:r>
      <w:r>
        <w:t>OK, l</w:t>
      </w:r>
      <w:r w:rsidRPr="00FA271D">
        <w:t xml:space="preserve">et's get to the </w:t>
      </w:r>
      <w:r>
        <w:t xml:space="preserve">heart of the matter. </w:t>
      </w:r>
      <w:r w:rsidRPr="00FA271D">
        <w:t xml:space="preserve">What did </w:t>
      </w:r>
      <w:r>
        <w:t>the Albanian mob</w:t>
      </w:r>
      <w:r w:rsidRPr="00FA271D">
        <w:t xml:space="preserve"> do to you? Did they hurt you?" </w:t>
      </w:r>
    </w:p>
    <w:p w14:paraId="0AC20A83" w14:textId="1786E4DB" w:rsidR="00FF65F8" w:rsidRDefault="00FF65F8" w:rsidP="009C772F">
      <w:pPr>
        <w:pStyle w:val="BodyNormal"/>
      </w:pPr>
      <w:r>
        <w:t>Angel</w:t>
      </w:r>
      <w:r w:rsidRPr="00FA271D">
        <w:t xml:space="preserve"> went silent for several seconds, looking down at her tablet computer. When she looked up, her eyes </w:t>
      </w:r>
      <w:del w:id="1737" w:author="Author">
        <w:r w:rsidRPr="00FA271D" w:rsidDel="00A97C0D">
          <w:delText xml:space="preserve">had </w:delText>
        </w:r>
      </w:del>
      <w:r w:rsidR="005A6F67">
        <w:t>watered</w:t>
      </w:r>
      <w:ins w:id="1738" w:author="Author">
        <w:r w:rsidR="00776168">
          <w:t xml:space="preserve"> ever so slightly</w:t>
        </w:r>
      </w:ins>
      <w:r>
        <w:t>.</w:t>
      </w:r>
      <w:r w:rsidRPr="00FA271D">
        <w:t xml:space="preserve"> </w:t>
      </w:r>
      <w:r w:rsidR="00314C83">
        <w:t>Mac</w:t>
      </w:r>
      <w:r w:rsidRPr="00FA271D">
        <w:t xml:space="preserve"> realized he had touched a nerve.</w:t>
      </w:r>
      <w:r>
        <w:t xml:space="preserve"> She started typing again.</w:t>
      </w:r>
    </w:p>
    <w:p w14:paraId="5119F365" w14:textId="3450B241" w:rsidR="00FF65F8" w:rsidRPr="004C1B9B" w:rsidRDefault="00FF65F8">
      <w:pPr>
        <w:pStyle w:val="BodyNormal"/>
        <w:ind w:firstLine="270"/>
        <w:rPr>
          <w:rFonts w:ascii="Roboto Condensed Medium" w:hAnsi="Roboto Condensed Medium"/>
          <w:rPrChange w:id="1739" w:author="Author">
            <w:rPr/>
          </w:rPrChange>
        </w:rPr>
        <w:pPrChange w:id="1740" w:author="Author">
          <w:pPr>
            <w:pStyle w:val="BodyNormal"/>
          </w:pPr>
        </w:pPrChange>
      </w:pPr>
      <w:r w:rsidRPr="004C1B9B">
        <w:rPr>
          <w:rFonts w:ascii="Roboto Condensed Medium" w:hAnsi="Roboto Condensed Medium"/>
          <w:rPrChange w:id="1741" w:author="Author">
            <w:rPr/>
          </w:rPrChange>
        </w:rPr>
        <w:t>"I am not here to discuss the reasons for my activities. I have something more important to tell you."</w:t>
      </w:r>
    </w:p>
    <w:p w14:paraId="6B9B3F2F" w14:textId="1F86A31A" w:rsidR="00FF65F8" w:rsidRDefault="00FF65F8" w:rsidP="009C772F">
      <w:pPr>
        <w:pStyle w:val="BodyNormal"/>
        <w:rPr>
          <w:ins w:id="1742" w:author="Author"/>
        </w:rPr>
      </w:pPr>
      <w:r w:rsidRPr="00FA271D">
        <w:t>"I'm listening."</w:t>
      </w:r>
    </w:p>
    <w:p w14:paraId="28F7D810" w14:textId="5F6A42F2" w:rsidR="00F1041E" w:rsidRDefault="00F1041E" w:rsidP="009C772F">
      <w:pPr>
        <w:pStyle w:val="BodyNormal"/>
      </w:pPr>
      <w:ins w:id="1743" w:author="Author">
        <w:r>
          <w:t>Angel had prepared a text message for Mac. She just touched a screen icon to start it.</w:t>
        </w:r>
      </w:ins>
    </w:p>
    <w:p w14:paraId="021BFD00" w14:textId="1294A1A6" w:rsidR="00FF65F8" w:rsidRPr="004C1B9B" w:rsidRDefault="00FF65F8">
      <w:pPr>
        <w:pStyle w:val="BodyNormal"/>
        <w:ind w:firstLine="180"/>
        <w:rPr>
          <w:rFonts w:ascii="Roboto Condensed Medium" w:hAnsi="Roboto Condensed Medium"/>
          <w:rPrChange w:id="1744" w:author="Author">
            <w:rPr/>
          </w:rPrChange>
        </w:rPr>
        <w:pPrChange w:id="1745" w:author="Author">
          <w:pPr>
            <w:pStyle w:val="BodyNormal"/>
          </w:pPr>
        </w:pPrChange>
      </w:pPr>
      <w:r w:rsidRPr="004C1B9B">
        <w:rPr>
          <w:rFonts w:ascii="Roboto Condensed Medium" w:hAnsi="Roboto Condensed Medium"/>
          <w:rPrChange w:id="1746" w:author="Author">
            <w:rPr/>
          </w:rPrChange>
        </w:rPr>
        <w:t xml:space="preserve">"The Albanians </w:t>
      </w:r>
      <w:del w:id="1747" w:author="Author">
        <w:r w:rsidRPr="004C1B9B" w:rsidDel="006D207C">
          <w:rPr>
            <w:rFonts w:ascii="Roboto Condensed Medium" w:hAnsi="Roboto Condensed Medium"/>
            <w:rPrChange w:id="1748" w:author="Author">
              <w:rPr/>
            </w:rPrChange>
          </w:rPr>
          <w:delText>are planning to</w:delText>
        </w:r>
      </w:del>
      <w:ins w:id="1749" w:author="Author">
        <w:r w:rsidR="006D207C" w:rsidRPr="004C1B9B">
          <w:rPr>
            <w:rFonts w:ascii="Roboto Condensed Medium" w:hAnsi="Roboto Condensed Medium"/>
          </w:rPr>
          <w:t>will</w:t>
        </w:r>
      </w:ins>
      <w:r w:rsidRPr="004C1B9B">
        <w:rPr>
          <w:rFonts w:ascii="Roboto Condensed Medium" w:hAnsi="Roboto Condensed Medium"/>
          <w:rPrChange w:id="1750" w:author="Author">
            <w:rPr/>
          </w:rPrChange>
        </w:rPr>
        <w:t xml:space="preserve"> receive </w:t>
      </w:r>
      <w:del w:id="1751" w:author="Author">
        <w:r w:rsidRPr="004C1B9B" w:rsidDel="00F97497">
          <w:rPr>
            <w:rFonts w:ascii="Roboto Condensed Medium" w:hAnsi="Roboto Condensed Medium"/>
            <w:rPrChange w:id="1752" w:author="Author">
              <w:rPr/>
            </w:rPrChange>
          </w:rPr>
          <w:delText xml:space="preserve">a shipment of </w:delText>
        </w:r>
      </w:del>
      <w:r w:rsidR="00E169E3" w:rsidRPr="004C1B9B">
        <w:rPr>
          <w:rFonts w:ascii="Roboto Condensed Medium" w:hAnsi="Roboto Condensed Medium"/>
        </w:rPr>
        <w:t>twenty-five hundred pounds</w:t>
      </w:r>
      <w:r w:rsidRPr="004C1B9B">
        <w:rPr>
          <w:rFonts w:ascii="Roboto Condensed Medium" w:hAnsi="Roboto Condensed Medium"/>
          <w:rPrChange w:id="1753" w:author="Author">
            <w:rPr/>
          </w:rPrChange>
        </w:rPr>
        <w:t xml:space="preserve"> of Chinese fentanyl tomorrow night. The shipment is aboard a </w:t>
      </w:r>
      <w:r w:rsidRPr="004C1B9B">
        <w:rPr>
          <w:rFonts w:ascii="Roboto Condensed Medium" w:hAnsi="Roboto Condensed Medium"/>
          <w:rPrChange w:id="1754" w:author="Author">
            <w:rPr/>
          </w:rPrChange>
        </w:rPr>
        <w:lastRenderedPageBreak/>
        <w:t xml:space="preserve">Beckman Trucking Company </w:t>
      </w:r>
      <w:r w:rsidR="00B3149E">
        <w:rPr>
          <w:rFonts w:ascii="Roboto Condensed Medium" w:hAnsi="Roboto Condensed Medium"/>
        </w:rPr>
        <w:t>Tesla Truck</w:t>
      </w:r>
      <w:r w:rsidRPr="004C1B9B">
        <w:rPr>
          <w:rFonts w:ascii="Roboto Condensed Medium" w:hAnsi="Roboto Condensed Medium"/>
          <w:rPrChange w:id="1755" w:author="Author">
            <w:rPr/>
          </w:rPrChange>
        </w:rPr>
        <w:t xml:space="preserve">, Oregon License plate MJ-2487K. It arrived by boat from China on June 30th. The Portland, Oregon shipping terminal is corrupt, and customs officials did not correctly </w:t>
      </w:r>
      <w:proofErr w:type="gramStart"/>
      <w:r w:rsidRPr="004C1B9B">
        <w:rPr>
          <w:rFonts w:ascii="Roboto Condensed Medium" w:hAnsi="Roboto Condensed Medium"/>
          <w:rPrChange w:id="1756" w:author="Author">
            <w:rPr/>
          </w:rPrChange>
        </w:rPr>
        <w:t>search</w:t>
      </w:r>
      <w:proofErr w:type="gramEnd"/>
      <w:r w:rsidRPr="004C1B9B">
        <w:rPr>
          <w:rFonts w:ascii="Roboto Condensed Medium" w:hAnsi="Roboto Condensed Medium"/>
          <w:rPrChange w:id="1757" w:author="Author">
            <w:rPr/>
          </w:rPrChange>
        </w:rPr>
        <w:t xml:space="preserve"> this shipping container; bribery, I assume. </w:t>
      </w:r>
    </w:p>
    <w:p w14:paraId="06C5A180" w14:textId="69168A22" w:rsidR="00FF65F8" w:rsidRPr="004C1B9B" w:rsidRDefault="00FF65F8">
      <w:pPr>
        <w:pStyle w:val="BodyNormal"/>
        <w:ind w:firstLine="180"/>
        <w:rPr>
          <w:rFonts w:ascii="Roboto Condensed Medium" w:hAnsi="Roboto Condensed Medium"/>
          <w:rPrChange w:id="1758" w:author="Author">
            <w:rPr/>
          </w:rPrChange>
        </w:rPr>
        <w:pPrChange w:id="1759" w:author="Author">
          <w:pPr>
            <w:pStyle w:val="BodyNormal"/>
          </w:pPr>
        </w:pPrChange>
      </w:pPr>
      <w:r w:rsidRPr="004C1B9B">
        <w:rPr>
          <w:rFonts w:ascii="Roboto Condensed Medium" w:hAnsi="Roboto Condensed Medium"/>
          <w:rPrChange w:id="1760" w:author="Author">
            <w:rPr/>
          </w:rPrChange>
        </w:rPr>
        <w:t xml:space="preserve">The </w:t>
      </w:r>
      <w:r w:rsidR="005063C9" w:rsidRPr="004C1B9B">
        <w:rPr>
          <w:rFonts w:ascii="Roboto Condensed Medium" w:hAnsi="Roboto Condensed Medium"/>
        </w:rPr>
        <w:t xml:space="preserve">mob loaded the </w:t>
      </w:r>
      <w:r w:rsidRPr="004C1B9B">
        <w:rPr>
          <w:rFonts w:ascii="Roboto Condensed Medium" w:hAnsi="Roboto Condensed Medium"/>
          <w:rPrChange w:id="1761" w:author="Author">
            <w:rPr/>
          </w:rPrChange>
        </w:rPr>
        <w:t xml:space="preserve">container </w:t>
      </w:r>
      <w:del w:id="1762" w:author="Author">
        <w:r w:rsidRPr="004C1B9B" w:rsidDel="00F93A11">
          <w:rPr>
            <w:rFonts w:ascii="Roboto Condensed Medium" w:hAnsi="Roboto Condensed Medium"/>
            <w:rPrChange w:id="1763" w:author="Author">
              <w:rPr/>
            </w:rPrChange>
          </w:rPr>
          <w:delText xml:space="preserve">, along with another one, </w:delText>
        </w:r>
      </w:del>
      <w:r w:rsidRPr="004C1B9B">
        <w:rPr>
          <w:rFonts w:ascii="Roboto Condensed Medium" w:hAnsi="Roboto Condensed Medium"/>
          <w:rPrChange w:id="1764" w:author="Author">
            <w:rPr/>
          </w:rPrChange>
        </w:rPr>
        <w:t xml:space="preserve">on the Beckman truck and programmed </w:t>
      </w:r>
      <w:r w:rsidR="005063C9" w:rsidRPr="004C1B9B">
        <w:rPr>
          <w:rFonts w:ascii="Roboto Condensed Medium" w:hAnsi="Roboto Condensed Medium"/>
        </w:rPr>
        <w:t xml:space="preserve">it </w:t>
      </w:r>
      <w:r w:rsidRPr="004C1B9B">
        <w:rPr>
          <w:rFonts w:ascii="Roboto Condensed Medium" w:hAnsi="Roboto Condensed Medium"/>
          <w:rPrChange w:id="1765" w:author="Author">
            <w:rPr/>
          </w:rPrChange>
        </w:rPr>
        <w:t>to drive here on autopilot. It will arrive tomorrow at 10:30 p</w:t>
      </w:r>
      <w:r w:rsidR="006A6E24" w:rsidRPr="004C1B9B">
        <w:rPr>
          <w:rFonts w:ascii="Roboto Condensed Medium" w:hAnsi="Roboto Condensed Medium"/>
        </w:rPr>
        <w:t>.m.</w:t>
      </w:r>
      <w:r w:rsidRPr="004C1B9B">
        <w:rPr>
          <w:rFonts w:ascii="Roboto Condensed Medium" w:hAnsi="Roboto Condensed Medium"/>
          <w:rPrChange w:id="1766" w:author="Author">
            <w:rPr/>
          </w:rPrChange>
        </w:rPr>
        <w:t xml:space="preserve"> at the Brownman Trucking </w:t>
      </w:r>
      <w:r w:rsidR="00C43CA2" w:rsidRPr="004C1B9B">
        <w:rPr>
          <w:rFonts w:ascii="Roboto Condensed Medium" w:hAnsi="Roboto Condensed Medium"/>
        </w:rPr>
        <w:t>Yard</w:t>
      </w:r>
      <w:r w:rsidRPr="004C1B9B">
        <w:rPr>
          <w:rFonts w:ascii="Roboto Condensed Medium" w:hAnsi="Roboto Condensed Medium"/>
          <w:rPrChange w:id="1767" w:author="Author">
            <w:rPr/>
          </w:rPrChange>
        </w:rPr>
        <w:t xml:space="preserve"> at 5205 West Lake Street in Melrose Park. The rail yard to the west and buildings and trees to the east will shield the transfer.</w:t>
      </w:r>
    </w:p>
    <w:p w14:paraId="66D15D54" w14:textId="77527BCE" w:rsidR="00FF65F8" w:rsidRPr="004C1B9B" w:rsidRDefault="00FF65F8">
      <w:pPr>
        <w:pStyle w:val="BodyNormal"/>
        <w:ind w:firstLine="180"/>
        <w:rPr>
          <w:rFonts w:ascii="Roboto Condensed Medium" w:hAnsi="Roboto Condensed Medium"/>
          <w:rPrChange w:id="1768" w:author="Author">
            <w:rPr/>
          </w:rPrChange>
        </w:rPr>
        <w:pPrChange w:id="1769" w:author="Author">
          <w:pPr>
            <w:pStyle w:val="BodyNormal"/>
          </w:pPr>
        </w:pPrChange>
      </w:pPr>
      <w:r w:rsidRPr="004C1B9B">
        <w:rPr>
          <w:rFonts w:ascii="Roboto Condensed Medium" w:hAnsi="Roboto Condensed Medium"/>
          <w:rPrChange w:id="1770" w:author="Author">
            <w:rPr/>
          </w:rPrChange>
        </w:rPr>
        <w:t xml:space="preserve">The Albanians will </w:t>
      </w:r>
      <w:del w:id="1771" w:author="Author">
        <w:r w:rsidRPr="004C1B9B" w:rsidDel="00F26BD5">
          <w:rPr>
            <w:rFonts w:ascii="Roboto Condensed Medium" w:hAnsi="Roboto Condensed Medium"/>
            <w:rPrChange w:id="1772" w:author="Author">
              <w:rPr/>
            </w:rPrChange>
          </w:rPr>
          <w:delText>be there</w:delText>
        </w:r>
      </w:del>
      <w:ins w:id="1773" w:author="Author">
        <w:r w:rsidR="00F26BD5" w:rsidRPr="004C1B9B">
          <w:rPr>
            <w:rFonts w:ascii="Roboto Condensed Medium" w:hAnsi="Roboto Condensed Medium"/>
          </w:rPr>
          <w:t>arrive</w:t>
        </w:r>
      </w:ins>
      <w:r w:rsidRPr="004C1B9B">
        <w:rPr>
          <w:rFonts w:ascii="Roboto Condensed Medium" w:hAnsi="Roboto Condensed Medium"/>
          <w:rPrChange w:id="1774" w:author="Author">
            <w:rPr/>
          </w:rPrChange>
        </w:rPr>
        <w:t xml:space="preserve"> in a black step van. The Beckman truck will stop, and a </w:t>
      </w:r>
      <w:r w:rsidR="00C633BB">
        <w:rPr>
          <w:rFonts w:ascii="Roboto Condensed Medium" w:hAnsi="Roboto Condensed Medium"/>
        </w:rPr>
        <w:t>mob</w:t>
      </w:r>
      <w:r w:rsidRPr="004C1B9B">
        <w:rPr>
          <w:rFonts w:ascii="Roboto Condensed Medium" w:hAnsi="Roboto Condensed Medium"/>
          <w:rPrChange w:id="1775" w:author="Author">
            <w:rPr/>
          </w:rPrChange>
        </w:rPr>
        <w:t xml:space="preserve"> driver will enter the cab and manually steer it to the lot's back. I should also mention that they are planning ten people for this operation, </w:t>
      </w:r>
      <w:r w:rsidR="00A83663" w:rsidRPr="004C1B9B">
        <w:rPr>
          <w:rFonts w:ascii="Roboto Condensed Medium" w:hAnsi="Roboto Condensed Medium"/>
        </w:rPr>
        <w:t>all</w:t>
      </w:r>
      <w:r w:rsidRPr="004C1B9B">
        <w:rPr>
          <w:rFonts w:ascii="Roboto Condensed Medium" w:hAnsi="Roboto Condensed Medium"/>
          <w:rPrChange w:id="1776" w:author="Author">
            <w:rPr/>
          </w:rPrChange>
        </w:rPr>
        <w:t xml:space="preserve"> armed. </w:t>
      </w:r>
      <w:r w:rsidR="003A0F6D">
        <w:rPr>
          <w:rFonts w:ascii="Roboto Condensed Medium" w:hAnsi="Roboto Condensed Medium"/>
        </w:rPr>
        <w:t>Eight</w:t>
      </w:r>
      <w:r w:rsidRPr="004C1B9B">
        <w:rPr>
          <w:rFonts w:ascii="Roboto Condensed Medium" w:hAnsi="Roboto Condensed Medium"/>
          <w:rPrChange w:id="1777" w:author="Author">
            <w:rPr/>
          </w:rPrChange>
        </w:rPr>
        <w:t xml:space="preserve"> will be carrying assault rifles. It will be dark there, not much moon. I'm guessing </w:t>
      </w:r>
      <w:r w:rsidR="00E169E3" w:rsidRPr="004C1B9B">
        <w:rPr>
          <w:rFonts w:ascii="Roboto Condensed Medium" w:hAnsi="Roboto Condensed Medium"/>
        </w:rPr>
        <w:t>twenty-five hundred pounds</w:t>
      </w:r>
      <w:r w:rsidRPr="004C1B9B">
        <w:rPr>
          <w:rFonts w:ascii="Roboto Condensed Medium" w:hAnsi="Roboto Condensed Medium"/>
          <w:rPrChange w:id="1778" w:author="Author">
            <w:rPr/>
          </w:rPrChange>
        </w:rPr>
        <w:t xml:space="preserve"> of fentanyl might be worth $</w:t>
      </w:r>
      <w:del w:id="1779" w:author="Author">
        <w:r w:rsidRPr="004C1B9B" w:rsidDel="00C621D3">
          <w:rPr>
            <w:rFonts w:ascii="Roboto Condensed Medium" w:hAnsi="Roboto Condensed Medium"/>
            <w:rPrChange w:id="1780" w:author="Author">
              <w:rPr/>
            </w:rPrChange>
          </w:rPr>
          <w:delText>45</w:delText>
        </w:r>
      </w:del>
      <w:r w:rsidR="00F33BF3">
        <w:rPr>
          <w:rFonts w:ascii="Roboto Condensed Medium" w:hAnsi="Roboto Condensed Medium"/>
        </w:rPr>
        <w:t>200</w:t>
      </w:r>
      <w:r w:rsidRPr="004C1B9B">
        <w:rPr>
          <w:rFonts w:ascii="Roboto Condensed Medium" w:hAnsi="Roboto Condensed Medium"/>
          <w:rPrChange w:id="1781" w:author="Author">
            <w:rPr/>
          </w:rPrChange>
        </w:rPr>
        <w:t xml:space="preserve"> million or more. T</w:t>
      </w:r>
      <w:r w:rsidR="000B027D">
        <w:rPr>
          <w:rFonts w:ascii="Roboto Condensed Medium" w:hAnsi="Roboto Condensed Medium"/>
        </w:rPr>
        <w:t>his much fentanyl will kill a lot of people</w:t>
      </w:r>
      <w:r w:rsidRPr="004C1B9B">
        <w:rPr>
          <w:rFonts w:ascii="Roboto Condensed Medium" w:hAnsi="Roboto Condensed Medium"/>
          <w:rPrChange w:id="1782" w:author="Author">
            <w:rPr/>
          </w:rPrChange>
        </w:rPr>
        <w:t>."</w:t>
      </w:r>
    </w:p>
    <w:p w14:paraId="08F64856" w14:textId="54D72CE3" w:rsidR="00FF65F8" w:rsidRDefault="00FF65F8" w:rsidP="009C772F">
      <w:pPr>
        <w:pStyle w:val="BodyNormal"/>
      </w:pPr>
      <w:r>
        <w:t>Angel</w:t>
      </w:r>
      <w:r w:rsidRPr="00FA271D">
        <w:t xml:space="preserve"> rummaged through her canvas bag and produced a laminated sheet, computer printed on both sides, with all the details she had given him. She handed it to him.</w:t>
      </w:r>
    </w:p>
    <w:p w14:paraId="6B41B3DA" w14:textId="408B8573" w:rsidR="00FF65F8" w:rsidRPr="002D63BA" w:rsidRDefault="00FF65F8">
      <w:pPr>
        <w:pStyle w:val="BodyNormal"/>
        <w:ind w:firstLine="270"/>
        <w:rPr>
          <w:rFonts w:ascii="Roboto Condensed Medium" w:hAnsi="Roboto Condensed Medium"/>
          <w:rPrChange w:id="1783" w:author="Author">
            <w:rPr/>
          </w:rPrChange>
        </w:rPr>
        <w:pPrChange w:id="1784" w:author="Author">
          <w:pPr>
            <w:pStyle w:val="BodyNormal"/>
          </w:pPr>
        </w:pPrChange>
      </w:pPr>
      <w:r w:rsidRPr="002D63BA">
        <w:rPr>
          <w:rFonts w:ascii="Roboto Condensed Medium" w:hAnsi="Roboto Condensed Medium"/>
          <w:rPrChange w:id="1785" w:author="Author">
            <w:rPr/>
          </w:rPrChange>
        </w:rPr>
        <w:t xml:space="preserve">"Mac, I have </w:t>
      </w:r>
      <w:r w:rsidR="004919EE" w:rsidRPr="002D63BA">
        <w:rPr>
          <w:rFonts w:ascii="Roboto Condensed Medium" w:hAnsi="Roboto Condensed Medium"/>
          <w:rPrChange w:id="1786" w:author="Author">
            <w:rPr/>
          </w:rPrChange>
        </w:rPr>
        <w:t>more</w:t>
      </w:r>
      <w:r w:rsidRPr="002D63BA">
        <w:rPr>
          <w:rFonts w:ascii="Roboto Condensed Medium" w:hAnsi="Roboto Condensed Medium"/>
          <w:rPrChange w:id="1787" w:author="Author">
            <w:rPr/>
          </w:rPrChange>
        </w:rPr>
        <w:t xml:space="preserve"> to tell you.”</w:t>
      </w:r>
    </w:p>
    <w:p w14:paraId="529D9D44" w14:textId="44AF5BC8" w:rsidR="00FF65F8" w:rsidRDefault="00FF65F8" w:rsidP="009C772F">
      <w:pPr>
        <w:pStyle w:val="BodyNormal"/>
      </w:pPr>
      <w:r w:rsidRPr="00FA271D">
        <w:t xml:space="preserve">Mac was patient as she typed on the tablet. While </w:t>
      </w:r>
      <w:r>
        <w:t>Angel</w:t>
      </w:r>
      <w:r w:rsidRPr="00FA271D">
        <w:t xml:space="preserve"> is a fast typist, </w:t>
      </w:r>
      <w:del w:id="1788" w:author="Author">
        <w:r w:rsidRPr="00FA271D" w:rsidDel="00736847">
          <w:delText>it still took minutes for her</w:delText>
        </w:r>
      </w:del>
      <w:ins w:id="1789" w:author="Author">
        <w:r w:rsidR="00736847">
          <w:t>she takes minutes</w:t>
        </w:r>
      </w:ins>
      <w:r w:rsidRPr="00FA271D">
        <w:t xml:space="preserve"> to communicate.</w:t>
      </w:r>
    </w:p>
    <w:p w14:paraId="03A72946" w14:textId="306ED05C" w:rsidR="00FF65F8" w:rsidRPr="002D63BA" w:rsidRDefault="00F93A11">
      <w:pPr>
        <w:pStyle w:val="BodyNormal"/>
        <w:ind w:firstLine="270"/>
        <w:rPr>
          <w:rFonts w:ascii="Roboto Condensed Medium" w:hAnsi="Roboto Condensed Medium"/>
          <w:rPrChange w:id="1790" w:author="Author">
            <w:rPr/>
          </w:rPrChange>
        </w:rPr>
        <w:pPrChange w:id="1791" w:author="Author">
          <w:pPr>
            <w:pStyle w:val="BodyNormal"/>
          </w:pPr>
        </w:pPrChange>
      </w:pPr>
      <w:ins w:id="1792" w:author="Author">
        <w:r w:rsidRPr="002D63BA">
          <w:rPr>
            <w:rFonts w:ascii="Roboto Condensed Medium" w:hAnsi="Roboto Condensed Medium"/>
            <w:rPrChange w:id="1793" w:author="Author">
              <w:rPr/>
            </w:rPrChange>
          </w:rPr>
          <w:t>“</w:t>
        </w:r>
      </w:ins>
      <w:r w:rsidR="00FF65F8" w:rsidRPr="002D63BA">
        <w:rPr>
          <w:rFonts w:ascii="Roboto Condensed Medium" w:hAnsi="Roboto Condensed Medium"/>
          <w:rPrChange w:id="1794" w:author="Author">
            <w:rPr/>
          </w:rPrChange>
        </w:rPr>
        <w:t xml:space="preserve">On all vehicles you use tomorrow, go into the </w:t>
      </w:r>
      <w:r w:rsidR="003F1F93" w:rsidRPr="002D63BA">
        <w:rPr>
          <w:rFonts w:ascii="Roboto Condensed Medium" w:hAnsi="Roboto Condensed Medium"/>
        </w:rPr>
        <w:t>setup,</w:t>
      </w:r>
      <w:r w:rsidR="00FF65F8" w:rsidRPr="002D63BA">
        <w:rPr>
          <w:rFonts w:ascii="Roboto Condensed Medium" w:hAnsi="Roboto Condensed Medium"/>
          <w:rPrChange w:id="1795" w:author="Author">
            <w:rPr/>
          </w:rPrChange>
        </w:rPr>
        <w:t xml:space="preserve"> and </w:t>
      </w:r>
      <w:r w:rsidR="00FF65F8" w:rsidRPr="002D63BA">
        <w:rPr>
          <w:rFonts w:ascii="Roboto Condensed Medium" w:hAnsi="Roboto Condensed Medium"/>
          <w:rPrChange w:id="1796" w:author="Author">
            <w:rPr/>
          </w:rPrChange>
        </w:rPr>
        <w:lastRenderedPageBreak/>
        <w:t>turn off anything that transmits out of the car</w:t>
      </w:r>
      <w:r w:rsidR="00DA0542" w:rsidRPr="002D63BA">
        <w:rPr>
          <w:rFonts w:ascii="Roboto Condensed Medium" w:hAnsi="Roboto Condensed Medium"/>
        </w:rPr>
        <w:t>:</w:t>
      </w:r>
      <w:r w:rsidR="00FF65F8" w:rsidRPr="002D63BA">
        <w:rPr>
          <w:rFonts w:ascii="Roboto Condensed Medium" w:hAnsi="Roboto Condensed Medium"/>
          <w:rPrChange w:id="1797" w:author="Author">
            <w:rPr/>
          </w:rPrChange>
        </w:rPr>
        <w:t xml:space="preserve"> no cellular, </w:t>
      </w:r>
      <w:r w:rsidR="005063C9" w:rsidRPr="002D63BA">
        <w:rPr>
          <w:rFonts w:ascii="Roboto Condensed Medium" w:hAnsi="Roboto Condensed Medium"/>
        </w:rPr>
        <w:t>WiFi, or</w:t>
      </w:r>
      <w:r w:rsidR="00FF65F8" w:rsidRPr="002D63BA">
        <w:rPr>
          <w:rFonts w:ascii="Roboto Condensed Medium" w:hAnsi="Roboto Condensed Medium"/>
          <w:rPrChange w:id="1798" w:author="Author">
            <w:rPr/>
          </w:rPrChange>
        </w:rPr>
        <w:t xml:space="preserve"> satellite link. That way, they cannot track you. Use only word-of-mouth and </w:t>
      </w:r>
      <w:del w:id="1799" w:author="Author">
        <w:r w:rsidR="00FF65F8" w:rsidRPr="002D63BA" w:rsidDel="00D275AC">
          <w:rPr>
            <w:rFonts w:ascii="Roboto Condensed Medium" w:hAnsi="Roboto Condensed Medium"/>
            <w:rPrChange w:id="1800" w:author="Author">
              <w:rPr/>
            </w:rPrChange>
          </w:rPr>
          <w:delText xml:space="preserve">the </w:delText>
        </w:r>
      </w:del>
      <w:r w:rsidR="00FF65F8" w:rsidRPr="002D63BA">
        <w:rPr>
          <w:rFonts w:ascii="Roboto Condensed Medium" w:hAnsi="Roboto Condensed Medium"/>
          <w:rPrChange w:id="1801" w:author="Author">
            <w:rPr/>
          </w:rPrChange>
        </w:rPr>
        <w:t>FBI satellite phones to communicate. These people are vicious, Mac. Be careful."</w:t>
      </w:r>
    </w:p>
    <w:p w14:paraId="3EE727AA" w14:textId="6AE3EB23" w:rsidR="00FF65F8" w:rsidRDefault="00FF65F8" w:rsidP="009C772F">
      <w:pPr>
        <w:pStyle w:val="BodyNormal"/>
      </w:pPr>
      <w:r w:rsidRPr="00FA271D">
        <w:t>"Thank you for that. Now I have something important I want you to hear."</w:t>
      </w:r>
    </w:p>
    <w:p w14:paraId="44E9784E" w14:textId="5450BB60" w:rsidR="00FF65F8" w:rsidRPr="007272CE" w:rsidRDefault="00FF65F8">
      <w:pPr>
        <w:pStyle w:val="BodyNormal"/>
        <w:ind w:firstLine="270"/>
        <w:rPr>
          <w:rFonts w:ascii="Roboto Condensed Medium" w:hAnsi="Roboto Condensed Medium"/>
          <w:rPrChange w:id="1802" w:author="Author">
            <w:rPr/>
          </w:rPrChange>
        </w:rPr>
        <w:pPrChange w:id="1803" w:author="Author">
          <w:pPr>
            <w:pStyle w:val="BodyNormal"/>
          </w:pPr>
        </w:pPrChange>
      </w:pPr>
      <w:r w:rsidRPr="007272CE">
        <w:rPr>
          <w:rFonts w:ascii="Roboto Condensed Medium" w:hAnsi="Roboto Condensed Medium"/>
          <w:rPrChange w:id="1804" w:author="Author">
            <w:rPr/>
          </w:rPrChange>
        </w:rPr>
        <w:t>"I'm listening."</w:t>
      </w:r>
    </w:p>
    <w:p w14:paraId="15AC2931" w14:textId="7D19F4F8" w:rsidR="00FF65F8" w:rsidRDefault="00FF65F8" w:rsidP="009C772F">
      <w:pPr>
        <w:pStyle w:val="BodyNormal"/>
      </w:pPr>
      <w:r w:rsidRPr="00FA271D">
        <w:t>"You are not alone in this wor</w:t>
      </w:r>
      <w:ins w:id="1805" w:author="Author">
        <w:r w:rsidR="00DD561E">
          <w:t>l</w:t>
        </w:r>
      </w:ins>
      <w:r w:rsidRPr="00FA271D">
        <w:t xml:space="preserve">d. My family will do anything to help you. But for me, </w:t>
      </w:r>
      <w:r>
        <w:t>Angel</w:t>
      </w:r>
      <w:r w:rsidRPr="00FA271D">
        <w:t>, I can't stop thinking about you. I know you saved my life, but it's deeper than that."</w:t>
      </w:r>
    </w:p>
    <w:p w14:paraId="08B4EB8F" w14:textId="428E094C" w:rsidR="00FF65F8" w:rsidRPr="007272CE" w:rsidRDefault="00FF65F8">
      <w:pPr>
        <w:pStyle w:val="BodyNormal"/>
        <w:ind w:firstLine="270"/>
        <w:rPr>
          <w:rFonts w:ascii="Roboto Condensed Medium" w:hAnsi="Roboto Condensed Medium"/>
          <w:rPrChange w:id="1806" w:author="Author">
            <w:rPr/>
          </w:rPrChange>
        </w:rPr>
        <w:pPrChange w:id="1807" w:author="Author">
          <w:pPr>
            <w:pStyle w:val="BodyNormal"/>
          </w:pPr>
        </w:pPrChange>
      </w:pPr>
      <w:r w:rsidRPr="007272CE">
        <w:rPr>
          <w:rFonts w:ascii="Roboto Condensed Medium" w:hAnsi="Roboto Condensed Medium"/>
          <w:rPrChange w:id="1808" w:author="Author">
            <w:rPr/>
          </w:rPrChange>
        </w:rPr>
        <w:t>"You have a girlfriend. Her name is Anneliese, yes?"</w:t>
      </w:r>
    </w:p>
    <w:p w14:paraId="1FBD8D9D" w14:textId="3FA92C8A" w:rsidR="00FF65F8" w:rsidRDefault="00FF65F8" w:rsidP="009C772F">
      <w:pPr>
        <w:pStyle w:val="BodyNormal"/>
      </w:pPr>
      <w:r w:rsidRPr="00FA271D">
        <w:t xml:space="preserve">"You accessed </w:t>
      </w:r>
      <w:r w:rsidR="00860094">
        <w:t xml:space="preserve">the </w:t>
      </w:r>
      <w:r>
        <w:t xml:space="preserve">Grant </w:t>
      </w:r>
      <w:r w:rsidRPr="00FA271D">
        <w:t>Park</w:t>
      </w:r>
      <w:r w:rsidR="00860094">
        <w:t xml:space="preserve"> Tower</w:t>
      </w:r>
      <w:r w:rsidRPr="00FA271D">
        <w:t>'s guest logs?"</w:t>
      </w:r>
    </w:p>
    <w:p w14:paraId="45EE9082" w14:textId="789D58EB" w:rsidR="00FF65F8" w:rsidRPr="007272CE" w:rsidRDefault="00FF65F8">
      <w:pPr>
        <w:pStyle w:val="BodyNormal"/>
        <w:ind w:firstLine="270"/>
        <w:rPr>
          <w:rFonts w:ascii="Roboto Condensed Medium" w:hAnsi="Roboto Condensed Medium"/>
          <w:rPrChange w:id="1809" w:author="Author">
            <w:rPr/>
          </w:rPrChange>
        </w:rPr>
        <w:pPrChange w:id="1810" w:author="Author">
          <w:pPr>
            <w:pStyle w:val="BodyNormal"/>
          </w:pPr>
        </w:pPrChange>
      </w:pPr>
      <w:r w:rsidRPr="007272CE">
        <w:rPr>
          <w:rFonts w:ascii="Roboto Condensed Medium" w:hAnsi="Roboto Condensed Medium"/>
          <w:rPrChange w:id="1811" w:author="Author">
            <w:rPr/>
          </w:rPrChange>
        </w:rPr>
        <w:t>"Child's play."</w:t>
      </w:r>
    </w:p>
    <w:p w14:paraId="6C2AA836" w14:textId="528E8717" w:rsidR="00FF65F8" w:rsidRDefault="00FF65F8" w:rsidP="009C772F">
      <w:pPr>
        <w:pStyle w:val="BodyNormal"/>
      </w:pPr>
      <w:r w:rsidRPr="00FA271D">
        <w:t xml:space="preserve">"You deserve the truth, even if it is a bit embarrassing for me. Anneliese is </w:t>
      </w:r>
      <w:del w:id="1812" w:author="Author">
        <w:r w:rsidRPr="00FA271D" w:rsidDel="00D97616">
          <w:delText xml:space="preserve">a fuck buddy, </w:delText>
        </w:r>
      </w:del>
      <w:r w:rsidRPr="00FA271D">
        <w:t xml:space="preserve">someone I get together with to have occasional sex. I avoid sexual liaisons at </w:t>
      </w:r>
      <w:del w:id="1813" w:author="Author">
        <w:r w:rsidRPr="00FA271D" w:rsidDel="00EB1A0F">
          <w:delText xml:space="preserve">my </w:delText>
        </w:r>
      </w:del>
      <w:r w:rsidRPr="00FA271D">
        <w:t>work</w:t>
      </w:r>
      <w:r w:rsidR="005063C9">
        <w:t>;</w:t>
      </w:r>
      <w:r w:rsidRPr="00FA271D">
        <w:t xml:space="preserve"> she is </w:t>
      </w:r>
      <w:r>
        <w:t>constantly on the road</w:t>
      </w:r>
      <w:r w:rsidRPr="00FA271D">
        <w:t xml:space="preserve"> for her accounting firm. Both of us know that this is a relationship of convenience only. </w:t>
      </w:r>
      <w:r>
        <w:t xml:space="preserve">While I respect her immensely, </w:t>
      </w:r>
      <w:r w:rsidRPr="00FA271D">
        <w:t xml:space="preserve">I don't love her, </w:t>
      </w:r>
      <w:r>
        <w:t>Angel</w:t>
      </w:r>
      <w:r w:rsidRPr="00FA271D">
        <w:t>. Never have, never will."</w:t>
      </w:r>
    </w:p>
    <w:p w14:paraId="3B84096B" w14:textId="2A37F971" w:rsidR="00FF65F8" w:rsidRPr="007272CE" w:rsidRDefault="00FF65F8">
      <w:pPr>
        <w:pStyle w:val="BodyNormal"/>
        <w:ind w:firstLine="270"/>
        <w:rPr>
          <w:rFonts w:ascii="Roboto Condensed Medium" w:hAnsi="Roboto Condensed Medium"/>
          <w:rPrChange w:id="1814" w:author="Author">
            <w:rPr/>
          </w:rPrChange>
        </w:rPr>
        <w:pPrChange w:id="1815" w:author="Author">
          <w:pPr>
            <w:pStyle w:val="BodyNormal"/>
          </w:pPr>
        </w:pPrChange>
      </w:pPr>
      <w:r w:rsidRPr="007272CE">
        <w:rPr>
          <w:rFonts w:ascii="Roboto Condensed Medium" w:hAnsi="Roboto Condensed Medium"/>
          <w:rPrChange w:id="1816" w:author="Author">
            <w:rPr/>
          </w:rPrChange>
        </w:rPr>
        <w:t>"There's nothing to be ashamed of. We do what we have to</w:t>
      </w:r>
      <w:del w:id="1817" w:author="Author">
        <w:r w:rsidRPr="007272CE" w:rsidDel="00797FFC">
          <w:rPr>
            <w:rFonts w:ascii="Roboto Condensed Medium" w:hAnsi="Roboto Condensed Medium"/>
            <w:rPrChange w:id="1818" w:author="Author">
              <w:rPr/>
            </w:rPrChange>
          </w:rPr>
          <w:delText>,</w:delText>
        </w:r>
      </w:del>
      <w:r w:rsidRPr="007272CE">
        <w:rPr>
          <w:rFonts w:ascii="Roboto Condensed Medium" w:hAnsi="Roboto Condensed Medium"/>
          <w:rPrChange w:id="1819" w:author="Author">
            <w:rPr/>
          </w:rPrChange>
        </w:rPr>
        <w:t xml:space="preserve"> in this world we have been born into."</w:t>
      </w:r>
    </w:p>
    <w:p w14:paraId="277FE573" w14:textId="77777777" w:rsidR="00FF65F8" w:rsidRDefault="00FF65F8" w:rsidP="009C772F">
      <w:pPr>
        <w:pStyle w:val="BodyNormal"/>
      </w:pPr>
      <w:r>
        <w:t>“Angel, tell me what I can do to help you?”</w:t>
      </w:r>
    </w:p>
    <w:p w14:paraId="70923E12" w14:textId="020B86DE" w:rsidR="00FF65F8" w:rsidRDefault="00FF65F8" w:rsidP="009C772F">
      <w:pPr>
        <w:pStyle w:val="BodyNormal"/>
      </w:pPr>
      <w:r>
        <w:t xml:space="preserve">She locked her gaze </w:t>
      </w:r>
      <w:r w:rsidR="00ED37F7">
        <w:t>at</w:t>
      </w:r>
      <w:r>
        <w:t xml:space="preserve"> him for several uncomfortable seconds.</w:t>
      </w:r>
    </w:p>
    <w:p w14:paraId="35643BD0" w14:textId="14BBE721" w:rsidR="00FF65F8" w:rsidRDefault="00FF65F8" w:rsidP="009C772F">
      <w:pPr>
        <w:pStyle w:val="BodyNormal"/>
      </w:pPr>
      <w:r>
        <w:lastRenderedPageBreak/>
        <w:t>“I would die for you.”</w:t>
      </w:r>
    </w:p>
    <w:p w14:paraId="61577D64" w14:textId="6F53E931" w:rsidR="00FF65F8" w:rsidRDefault="00FF65F8" w:rsidP="009C772F">
      <w:pPr>
        <w:pStyle w:val="BodyNormal"/>
      </w:pPr>
      <w:r>
        <w:t>She flashed a warm smile before starting to type on her iPad.</w:t>
      </w:r>
    </w:p>
    <w:p w14:paraId="70616F48" w14:textId="16703D76" w:rsidR="008A7296" w:rsidRPr="007272CE" w:rsidRDefault="005C0F8A">
      <w:pPr>
        <w:pStyle w:val="BodyNormal"/>
        <w:tabs>
          <w:tab w:val="left" w:pos="2070"/>
        </w:tabs>
        <w:ind w:firstLine="360"/>
        <w:rPr>
          <w:rFonts w:ascii="Roboto Condensed Medium" w:hAnsi="Roboto Condensed Medium"/>
          <w:rPrChange w:id="1820" w:author="Author">
            <w:rPr/>
          </w:rPrChange>
        </w:rPr>
        <w:pPrChange w:id="1821" w:author="Author">
          <w:pPr>
            <w:pStyle w:val="BodyNormal"/>
          </w:pPr>
        </w:pPrChange>
      </w:pPr>
      <w:r w:rsidRPr="007272CE">
        <w:rPr>
          <w:rFonts w:ascii="Roboto Condensed Medium" w:hAnsi="Roboto Condensed Medium"/>
          <w:rPrChange w:id="1822" w:author="Author">
            <w:rPr/>
          </w:rPrChange>
        </w:rPr>
        <w:t>“Mac, I have risked my life for you and your family.</w:t>
      </w:r>
      <w:r w:rsidR="00D30E7F" w:rsidRPr="007272CE">
        <w:rPr>
          <w:rFonts w:ascii="Roboto Condensed Medium" w:hAnsi="Roboto Condensed Medium"/>
          <w:rPrChange w:id="1823" w:author="Author">
            <w:rPr/>
          </w:rPrChange>
        </w:rPr>
        <w:t xml:space="preserve"> May I ask a favor of you?”</w:t>
      </w:r>
    </w:p>
    <w:p w14:paraId="2311BFCF" w14:textId="755D8E01" w:rsidR="00D30E7F" w:rsidRDefault="00650EED" w:rsidP="009C772F">
      <w:pPr>
        <w:pStyle w:val="BodyNormal"/>
      </w:pPr>
      <w:r>
        <w:t>“What do you need?”</w:t>
      </w:r>
    </w:p>
    <w:p w14:paraId="40E54D60" w14:textId="3766281B" w:rsidR="00650EED" w:rsidRPr="007272CE" w:rsidRDefault="00650EED">
      <w:pPr>
        <w:pStyle w:val="BodyNormal"/>
        <w:ind w:firstLine="270"/>
        <w:rPr>
          <w:rFonts w:ascii="Roboto Condensed Medium" w:hAnsi="Roboto Condensed Medium"/>
          <w:rPrChange w:id="1824" w:author="Author">
            <w:rPr/>
          </w:rPrChange>
        </w:rPr>
        <w:pPrChange w:id="1825" w:author="Author">
          <w:pPr>
            <w:pStyle w:val="BodyNormal"/>
          </w:pPr>
        </w:pPrChange>
      </w:pPr>
      <w:r w:rsidRPr="007272CE">
        <w:rPr>
          <w:rFonts w:ascii="Roboto Condensed Medium" w:hAnsi="Roboto Condensed Medium"/>
          <w:rPrChange w:id="1826" w:author="Author">
            <w:rPr/>
          </w:rPrChange>
        </w:rPr>
        <w:t xml:space="preserve">“If you reveal to </w:t>
      </w:r>
      <w:r w:rsidR="00C032AF" w:rsidRPr="007272CE">
        <w:rPr>
          <w:rFonts w:ascii="Roboto Condensed Medium" w:hAnsi="Roboto Condensed Medium"/>
          <w:rPrChange w:id="1827" w:author="Author">
            <w:rPr/>
          </w:rPrChange>
        </w:rPr>
        <w:t xml:space="preserve">the Chicago Police, the FBI, or the press that I am mute, </w:t>
      </w:r>
      <w:del w:id="1828" w:author="Author">
        <w:r w:rsidR="00C032AF" w:rsidRPr="007272CE" w:rsidDel="001C7A10">
          <w:rPr>
            <w:rFonts w:ascii="Roboto Condensed Medium" w:hAnsi="Roboto Condensed Medium"/>
            <w:rPrChange w:id="1829" w:author="Author">
              <w:rPr/>
            </w:rPrChange>
          </w:rPr>
          <w:delText>t</w:delText>
        </w:r>
        <w:r w:rsidR="00136D0A" w:rsidRPr="007272CE" w:rsidDel="001C7A10">
          <w:rPr>
            <w:rFonts w:ascii="Roboto Condensed Medium" w:hAnsi="Roboto Condensed Medium"/>
            <w:rPrChange w:id="1830" w:author="Author">
              <w:rPr/>
            </w:rPrChange>
          </w:rPr>
          <w:delText xml:space="preserve">hen </w:delText>
        </w:r>
      </w:del>
      <w:r w:rsidR="00136D0A" w:rsidRPr="007272CE">
        <w:rPr>
          <w:rFonts w:ascii="Roboto Condensed Medium" w:hAnsi="Roboto Condensed Medium"/>
          <w:rPrChange w:id="1831" w:author="Author">
            <w:rPr/>
          </w:rPrChange>
        </w:rPr>
        <w:t>the mob will easily track me down and kill me.</w:t>
      </w:r>
      <w:r w:rsidR="008876F0" w:rsidRPr="007272CE">
        <w:rPr>
          <w:rFonts w:ascii="Roboto Condensed Medium" w:hAnsi="Roboto Condensed Medium"/>
        </w:rPr>
        <w:t xml:space="preserve"> Seriously, how many tall, blond, </w:t>
      </w:r>
      <w:proofErr w:type="gramStart"/>
      <w:r w:rsidR="008876F0" w:rsidRPr="007272CE">
        <w:rPr>
          <w:rFonts w:ascii="Roboto Condensed Medium" w:hAnsi="Roboto Condensed Medium"/>
        </w:rPr>
        <w:t>mute girls</w:t>
      </w:r>
      <w:proofErr w:type="gramEnd"/>
      <w:r w:rsidR="008876F0" w:rsidRPr="007272CE">
        <w:rPr>
          <w:rFonts w:ascii="Roboto Condensed Medium" w:hAnsi="Roboto Condensed Medium"/>
        </w:rPr>
        <w:t xml:space="preserve"> are there in Chicago?</w:t>
      </w:r>
      <w:r w:rsidR="00136D0A" w:rsidRPr="007272CE">
        <w:rPr>
          <w:rFonts w:ascii="Roboto Condensed Medium" w:hAnsi="Roboto Condensed Medium"/>
          <w:rPrChange w:id="1832" w:author="Author">
            <w:rPr/>
          </w:rPrChange>
        </w:rPr>
        <w:t>”</w:t>
      </w:r>
    </w:p>
    <w:p w14:paraId="2D42EA58" w14:textId="14AC3800" w:rsidR="00617269" w:rsidRDefault="00617269" w:rsidP="009C772F">
      <w:pPr>
        <w:pStyle w:val="BodyNormal"/>
      </w:pPr>
      <w:r>
        <w:t xml:space="preserve">“Then I won’t say a word about it. </w:t>
      </w:r>
      <w:r w:rsidR="009E5DFE">
        <w:t xml:space="preserve">If I’m pressed on it someday, I’ll </w:t>
      </w:r>
      <w:r w:rsidR="00612591">
        <w:t>simply</w:t>
      </w:r>
      <w:r w:rsidR="009E5DFE">
        <w:t xml:space="preserve"> explain that I was protecting an extremely valuable informant</w:t>
      </w:r>
      <w:r w:rsidR="00895198">
        <w:t>.”</w:t>
      </w:r>
    </w:p>
    <w:p w14:paraId="74725591" w14:textId="4B494888" w:rsidR="00FF65F8" w:rsidRPr="007272CE" w:rsidRDefault="00FF65F8">
      <w:pPr>
        <w:pStyle w:val="BodyNormal"/>
        <w:ind w:firstLine="270"/>
        <w:rPr>
          <w:rFonts w:ascii="Roboto Condensed Medium" w:hAnsi="Roboto Condensed Medium"/>
          <w:rPrChange w:id="1833" w:author="Author">
            <w:rPr/>
          </w:rPrChange>
        </w:rPr>
        <w:pPrChange w:id="1834" w:author="Author">
          <w:pPr>
            <w:pStyle w:val="BodyNormal"/>
          </w:pPr>
        </w:pPrChange>
      </w:pPr>
      <w:r w:rsidRPr="007272CE">
        <w:rPr>
          <w:rFonts w:ascii="Roboto Condensed Medium" w:hAnsi="Roboto Condensed Medium"/>
          <w:rPrChange w:id="1835" w:author="Author">
            <w:rPr/>
          </w:rPrChange>
        </w:rPr>
        <w:t>“</w:t>
      </w:r>
      <w:r w:rsidR="006001F7" w:rsidRPr="007272CE">
        <w:rPr>
          <w:rFonts w:ascii="Roboto Condensed Medium" w:hAnsi="Roboto Condensed Medium"/>
          <w:rPrChange w:id="1836" w:author="Author">
            <w:rPr/>
          </w:rPrChange>
        </w:rPr>
        <w:t>Thank you.</w:t>
      </w:r>
      <w:r w:rsidRPr="007272CE">
        <w:rPr>
          <w:rFonts w:ascii="Roboto Condensed Medium" w:hAnsi="Roboto Condensed Medium"/>
          <w:rPrChange w:id="1837" w:author="Author">
            <w:rPr/>
          </w:rPrChange>
        </w:rPr>
        <w:t xml:space="preserve"> </w:t>
      </w:r>
      <w:r w:rsidR="006001F7" w:rsidRPr="007272CE">
        <w:rPr>
          <w:rFonts w:ascii="Roboto Condensed Medium" w:hAnsi="Roboto Condensed Medium"/>
          <w:rPrChange w:id="1838" w:author="Author">
            <w:rPr/>
          </w:rPrChange>
        </w:rPr>
        <w:t>T</w:t>
      </w:r>
      <w:r w:rsidRPr="007272CE">
        <w:rPr>
          <w:rFonts w:ascii="Roboto Condensed Medium" w:hAnsi="Roboto Condensed Medium"/>
          <w:rPrChange w:id="1839" w:author="Author">
            <w:rPr/>
          </w:rPrChange>
        </w:rPr>
        <w:t>he less you and your family know about me, the safer it is for them. I will contact you when I have information that you can use.”</w:t>
      </w:r>
    </w:p>
    <w:p w14:paraId="61499F9F" w14:textId="74D08F1C" w:rsidR="00FF65F8" w:rsidRDefault="00FF65F8" w:rsidP="009C772F">
      <w:pPr>
        <w:pStyle w:val="BodyNormal"/>
      </w:pPr>
      <w:r>
        <w:t>“How will you contact me?”</w:t>
      </w:r>
    </w:p>
    <w:p w14:paraId="7012DA5A" w14:textId="3D7396D8" w:rsidR="00F93A11" w:rsidDel="00F93A11" w:rsidRDefault="00FF65F8" w:rsidP="009C772F">
      <w:pPr>
        <w:pStyle w:val="BodyNormal"/>
        <w:rPr>
          <w:del w:id="1840" w:author="Author"/>
        </w:rPr>
      </w:pPr>
      <w:r>
        <w:t xml:space="preserve">She stared at him again, finally yielding an </w:t>
      </w:r>
      <w:ins w:id="1841" w:author="Author">
        <w:r w:rsidR="00F93A11">
          <w:rPr>
            <w:rFonts w:eastAsia="Times New Roman"/>
          </w:rPr>
          <w:t>impish</w:t>
        </w:r>
      </w:ins>
      <w:del w:id="1842" w:author="Author">
        <w:r w:rsidDel="00F93A11">
          <w:delText xml:space="preserve">impish </w:delText>
        </w:r>
      </w:del>
    </w:p>
    <w:p w14:paraId="607D9204" w14:textId="412BD946" w:rsidR="00FF65F8" w:rsidRDefault="00F93A11" w:rsidP="009C772F">
      <w:pPr>
        <w:pStyle w:val="BodyNormal"/>
      </w:pPr>
      <w:ins w:id="1843" w:author="Author">
        <w:r>
          <w:t xml:space="preserve"> </w:t>
        </w:r>
      </w:ins>
      <w:r w:rsidR="00FF65F8">
        <w:t>smile.</w:t>
      </w:r>
    </w:p>
    <w:p w14:paraId="4C579BF0" w14:textId="15A10E4A" w:rsidR="00FF65F8" w:rsidRPr="007272CE" w:rsidRDefault="00FF65F8">
      <w:pPr>
        <w:pStyle w:val="BodyNormal"/>
        <w:ind w:firstLine="270"/>
        <w:rPr>
          <w:rFonts w:ascii="Roboto Condensed Medium" w:hAnsi="Roboto Condensed Medium"/>
          <w:rPrChange w:id="1844" w:author="Author">
            <w:rPr/>
          </w:rPrChange>
        </w:rPr>
        <w:pPrChange w:id="1845" w:author="Author">
          <w:pPr>
            <w:pStyle w:val="BodyNormal"/>
          </w:pPr>
        </w:pPrChange>
      </w:pPr>
      <w:r w:rsidRPr="007272CE">
        <w:rPr>
          <w:rFonts w:ascii="Roboto Condensed Medium" w:hAnsi="Roboto Condensed Medium"/>
          <w:rPrChange w:id="1846" w:author="Author">
            <w:rPr/>
          </w:rPrChange>
        </w:rPr>
        <w:t>“In your condo’s living room at the Grant Park</w:t>
      </w:r>
      <w:r w:rsidR="00860094" w:rsidRPr="007272CE">
        <w:rPr>
          <w:rFonts w:ascii="Roboto Condensed Medium" w:hAnsi="Roboto Condensed Medium"/>
        </w:rPr>
        <w:t xml:space="preserve"> Tower</w:t>
      </w:r>
      <w:r w:rsidRPr="007272CE">
        <w:rPr>
          <w:rFonts w:ascii="Roboto Condensed Medium" w:hAnsi="Roboto Condensed Medium"/>
          <w:rPrChange w:id="1847" w:author="Author">
            <w:rPr/>
          </w:rPrChange>
        </w:rPr>
        <w:t>, on your cherry console table under the east windows, are two items: a portrait of your family having dinner at Cancun, Mexico, and a Grecian vase with an image of the Goddess Aphrodite. If I need you, Mac, I can find you.”</w:t>
      </w:r>
    </w:p>
    <w:p w14:paraId="58062306" w14:textId="77553094" w:rsidR="00FF65F8" w:rsidRDefault="00FF65F8" w:rsidP="009C772F">
      <w:pPr>
        <w:pStyle w:val="BodyNormal"/>
      </w:pPr>
      <w:r>
        <w:t xml:space="preserve">“Well, you little devil!” Mac said, </w:t>
      </w:r>
      <w:r w:rsidR="008B52CF">
        <w:t>laughed</w:t>
      </w:r>
      <w:r w:rsidR="00B365D7">
        <w:t xml:space="preserve"> </w:t>
      </w:r>
      <w:ins w:id="1848" w:author="Author">
        <w:r w:rsidR="0088011B">
          <w:t xml:space="preserve">heartily </w:t>
        </w:r>
      </w:ins>
      <w:del w:id="1849" w:author="Author">
        <w:r w:rsidDel="0088011B">
          <w:delText>heartily.</w:delText>
        </w:r>
      </w:del>
      <w:ins w:id="1850" w:author="Author">
        <w:r w:rsidR="0088011B">
          <w:t>as Angel smiled.</w:t>
        </w:r>
      </w:ins>
    </w:p>
    <w:p w14:paraId="7E7A790A" w14:textId="0D7DF202" w:rsidR="00FF65F8" w:rsidRPr="007272CE" w:rsidRDefault="00FF65F8">
      <w:pPr>
        <w:pStyle w:val="BodyNormal"/>
        <w:ind w:firstLine="270"/>
        <w:rPr>
          <w:rFonts w:ascii="Roboto Condensed Medium" w:hAnsi="Roboto Condensed Medium"/>
          <w:rPrChange w:id="1851" w:author="Author">
            <w:rPr/>
          </w:rPrChange>
        </w:rPr>
        <w:pPrChange w:id="1852" w:author="Author">
          <w:pPr>
            <w:pStyle w:val="BodyNormal"/>
          </w:pPr>
        </w:pPrChange>
      </w:pPr>
      <w:r w:rsidRPr="007272CE">
        <w:rPr>
          <w:rFonts w:ascii="Roboto Condensed Medium" w:hAnsi="Roboto Condensed Medium"/>
          <w:rPrChange w:id="1853" w:author="Author">
            <w:rPr/>
          </w:rPrChange>
        </w:rPr>
        <w:lastRenderedPageBreak/>
        <w:t>“</w:t>
      </w:r>
      <w:ins w:id="1854" w:author="Author">
        <w:r w:rsidR="0088011B" w:rsidRPr="007272CE">
          <w:rPr>
            <w:rFonts w:ascii="Roboto Condensed Medium" w:hAnsi="Roboto Condensed Medium"/>
          </w:rPr>
          <w:t xml:space="preserve">I’m teasing you, Mac. There’s a Grant Park </w:t>
        </w:r>
      </w:ins>
      <w:r w:rsidR="00860094" w:rsidRPr="007272CE">
        <w:rPr>
          <w:rFonts w:ascii="Roboto Condensed Medium" w:hAnsi="Roboto Condensed Medium"/>
        </w:rPr>
        <w:t xml:space="preserve">Tower </w:t>
      </w:r>
      <w:ins w:id="1855" w:author="Author">
        <w:r w:rsidR="0088011B" w:rsidRPr="007272CE">
          <w:rPr>
            <w:rFonts w:ascii="Roboto Condensed Medium" w:hAnsi="Roboto Condensed Medium"/>
          </w:rPr>
          <w:t xml:space="preserve">promotional video of your apartment on their website. I would never invade your </w:t>
        </w:r>
      </w:ins>
      <w:r w:rsidR="00042BB6">
        <w:rPr>
          <w:rFonts w:ascii="Roboto Condensed Medium" w:hAnsi="Roboto Condensed Medium"/>
        </w:rPr>
        <w:t>home</w:t>
      </w:r>
      <w:ins w:id="1856" w:author="Author">
        <w:r w:rsidR="0088011B" w:rsidRPr="007272CE">
          <w:rPr>
            <w:rFonts w:ascii="Roboto Condensed Medium" w:hAnsi="Roboto Condensed Medium"/>
          </w:rPr>
          <w:t xml:space="preserve">. </w:t>
        </w:r>
      </w:ins>
      <w:r w:rsidRPr="007272CE">
        <w:rPr>
          <w:rFonts w:ascii="Roboto Condensed Medium" w:hAnsi="Roboto Condensed Medium"/>
          <w:rPrChange w:id="1857" w:author="Author">
            <w:rPr/>
          </w:rPrChange>
        </w:rPr>
        <w:t>You have work to do. It’s time for me to leave.”</w:t>
      </w:r>
    </w:p>
    <w:p w14:paraId="3B8268FF" w14:textId="624461EE" w:rsidR="00FF65F8" w:rsidRDefault="00FF65F8" w:rsidP="009C772F">
      <w:pPr>
        <w:pStyle w:val="BodyNormal"/>
      </w:pPr>
      <w:r w:rsidRPr="00FA271D">
        <w:t xml:space="preserve"> With that, </w:t>
      </w:r>
      <w:r>
        <w:t>Angel</w:t>
      </w:r>
      <w:r w:rsidRPr="00FA271D">
        <w:t xml:space="preserve"> stood up, and Mac followed suit. Stepping closer to him, she placed </w:t>
      </w:r>
      <w:del w:id="1858" w:author="Author">
        <w:r w:rsidRPr="00FA271D" w:rsidDel="00F50DF0">
          <w:delText xml:space="preserve">both of </w:delText>
        </w:r>
      </w:del>
      <w:r w:rsidRPr="00FA271D">
        <w:t xml:space="preserve">her hands on his rib cage. He knew what she wanted and embraced her immediately. </w:t>
      </w:r>
      <w:r>
        <w:t>Angel</w:t>
      </w:r>
      <w:r w:rsidRPr="00FA271D">
        <w:t xml:space="preserve"> hugged him tightly, digging her face into his shoulder. </w:t>
      </w:r>
      <w:r>
        <w:t>Mac could smell the body wash she used, the faint smell of jasmine in her hair. It was</w:t>
      </w:r>
      <w:ins w:id="1859" w:author="Author">
        <w:r w:rsidR="007927A2">
          <w:t xml:space="preserve"> </w:t>
        </w:r>
      </w:ins>
      <w:del w:id="1860" w:author="Author">
        <w:r w:rsidDel="007927A2">
          <w:delText xml:space="preserve"> </w:delText>
        </w:r>
      </w:del>
      <w:ins w:id="1861" w:author="Author">
        <w:r w:rsidR="007927A2">
          <w:t>enthralling</w:t>
        </w:r>
      </w:ins>
      <w:del w:id="1862" w:author="Author">
        <w:r w:rsidDel="007927A2">
          <w:delText>intoxicating</w:delText>
        </w:r>
      </w:del>
      <w:r>
        <w:t>.</w:t>
      </w:r>
    </w:p>
    <w:p w14:paraId="1502DBED" w14:textId="77777777" w:rsidR="00FF65F8" w:rsidRPr="00FA271D" w:rsidRDefault="00FF65F8" w:rsidP="009C772F">
      <w:pPr>
        <w:pStyle w:val="BodyNormal"/>
        <w:rPr>
          <w:i/>
          <w:iCs/>
        </w:rPr>
      </w:pPr>
      <w:r w:rsidRPr="00FA271D">
        <w:t>Releasing the hug, she looked at his face; they were inches apart.</w:t>
      </w:r>
      <w:r>
        <w:t xml:space="preserve"> He wanted to kiss her, but he remembered Ronnie’s advice.</w:t>
      </w:r>
      <w:r w:rsidRPr="00FA271D">
        <w:t xml:space="preserve"> </w:t>
      </w:r>
      <w:r>
        <w:t>As</w:t>
      </w:r>
      <w:r w:rsidRPr="00FA271D">
        <w:t xml:space="preserve"> her eyes widen</w:t>
      </w:r>
      <w:r>
        <w:t>ed</w:t>
      </w:r>
      <w:r w:rsidRPr="00FA271D">
        <w:t xml:space="preserve"> just a smidge, like we all sometimes do after asking a question, </w:t>
      </w:r>
      <w:r>
        <w:t>Angel</w:t>
      </w:r>
      <w:r w:rsidRPr="00FA271D">
        <w:t xml:space="preserve"> slowly stepped back, flashing a luminous smile. </w:t>
      </w:r>
    </w:p>
    <w:p w14:paraId="7D87C186" w14:textId="77777777" w:rsidR="00B365D7" w:rsidRDefault="00FF65F8" w:rsidP="009C772F">
      <w:pPr>
        <w:pStyle w:val="BodyNormal"/>
      </w:pPr>
      <w:r w:rsidRPr="00FA271D">
        <w:t xml:space="preserve">She reached into her bag and pulled out a Cubs baseball cap and sunglasses. Putting them on, </w:t>
      </w:r>
      <w:r>
        <w:t>Angel</w:t>
      </w:r>
      <w:r w:rsidRPr="00FA271D">
        <w:t xml:space="preserve"> smiled one last time, turned around</w:t>
      </w:r>
      <w:r>
        <w:t>,</w:t>
      </w:r>
      <w:r w:rsidRPr="00FA271D">
        <w:t xml:space="preserve"> and started sprinting north.</w:t>
      </w:r>
    </w:p>
    <w:p w14:paraId="29BBCC0B" w14:textId="47E37EE4" w:rsidR="00FF65F8" w:rsidRDefault="006A0844" w:rsidP="009C772F">
      <w:pPr>
        <w:pStyle w:val="BodyNormal"/>
      </w:pPr>
      <w:r w:rsidRPr="006A0844">
        <w:rPr>
          <w:i/>
          <w:iCs/>
        </w:rPr>
        <w:t>I think I’m in love,</w:t>
      </w:r>
      <w:r>
        <w:t xml:space="preserve"> Mac thought as h</w:t>
      </w:r>
      <w:r w:rsidR="00FF65F8" w:rsidRPr="00FA271D">
        <w:t>e watched her till she ran out of sight.</w:t>
      </w:r>
    </w:p>
    <w:p w14:paraId="248F9DA3" w14:textId="77777777" w:rsidR="00FF65F8" w:rsidRPr="00CD24A7" w:rsidRDefault="00FF65F8" w:rsidP="00CD24A7">
      <w:pPr>
        <w:pStyle w:val="ASubheadLevel1"/>
      </w:pPr>
      <w:bookmarkStart w:id="1863" w:name="_Toc30055657"/>
      <w:bookmarkStart w:id="1864" w:name="_Toc30055656"/>
      <w:bookmarkStart w:id="1865" w:name="_Toc197338827"/>
      <w:proofErr w:type="gramStart"/>
      <w:r w:rsidRPr="00CD24A7">
        <w:t>Making a Plan</w:t>
      </w:r>
      <w:bookmarkEnd w:id="1863"/>
      <w:bookmarkEnd w:id="1865"/>
      <w:proofErr w:type="gramEnd"/>
    </w:p>
    <w:p w14:paraId="349F2F50" w14:textId="26C352B9" w:rsidR="00FF65F8" w:rsidRPr="00FA271D" w:rsidRDefault="00FF65F8" w:rsidP="009C772F">
      <w:pPr>
        <w:pStyle w:val="BodyNormal"/>
        <w:rPr>
          <w:i/>
          <w:iCs/>
        </w:rPr>
      </w:pPr>
      <w:bookmarkStart w:id="1866" w:name="Making_a_Plan"/>
      <w:bookmarkEnd w:id="1866"/>
      <w:r w:rsidRPr="00FA271D">
        <w:t xml:space="preserve">Mac </w:t>
      </w:r>
      <w:r w:rsidR="00C73FD7">
        <w:t xml:space="preserve">returned to </w:t>
      </w:r>
      <w:r w:rsidR="007E1B57">
        <w:t>Grant</w:t>
      </w:r>
      <w:r w:rsidR="00C73FD7">
        <w:t xml:space="preserve"> Park Tower</w:t>
      </w:r>
      <w:r w:rsidRPr="00FA271D">
        <w:t xml:space="preserve"> and jumped into the shower. After throwing on some casual clothes, he dialed the Chicago FBI</w:t>
      </w:r>
      <w:r>
        <w:t>.</w:t>
      </w:r>
      <w:r w:rsidRPr="00FA271D">
        <w:t xml:space="preserve"> They told him </w:t>
      </w:r>
      <w:r>
        <w:t xml:space="preserve">Assistant </w:t>
      </w:r>
      <w:r w:rsidRPr="00FA271D">
        <w:t>Special Agent</w:t>
      </w:r>
      <w:r>
        <w:t xml:space="preserve"> in </w:t>
      </w:r>
      <w:r>
        <w:lastRenderedPageBreak/>
        <w:t>Charge</w:t>
      </w:r>
      <w:r w:rsidRPr="00FA271D">
        <w:t xml:space="preserve"> </w:t>
      </w:r>
      <w:r>
        <w:t>David Hanko</w:t>
      </w:r>
      <w:r w:rsidRPr="00FA271D">
        <w:t xml:space="preserve"> had already headed home. Mac used his iPhone to command his Tesla to leave its parking space and be ready at the building's entrance. Saying goodbye to Devon, the </w:t>
      </w:r>
      <w:r w:rsidR="007D3A0D">
        <w:t>c</w:t>
      </w:r>
      <w:r w:rsidRPr="00FA271D">
        <w:t xml:space="preserve">oncierge, he </w:t>
      </w:r>
      <w:r>
        <w:t>used</w:t>
      </w:r>
      <w:r w:rsidRPr="00FA271D">
        <w:t xml:space="preserve"> </w:t>
      </w:r>
      <w:r w:rsidR="006437EF" w:rsidRPr="00FA271D">
        <w:t>Tesla’s</w:t>
      </w:r>
      <w:r w:rsidR="00CA29ED">
        <w:t xml:space="preserve"> </w:t>
      </w:r>
      <w:r w:rsidRPr="00FA271D">
        <w:t>setup screen to shut off the StarLink and cellular system. The screen immediately squawked, complaining that this would disable Tesla's automatic maintenance systems. Microcomputer technology ha</w:t>
      </w:r>
      <w:r w:rsidR="008C1A6B">
        <w:t>s advanced so far that the onboard computer contains all the United States'</w:t>
      </w:r>
      <w:r w:rsidR="001C1085">
        <w:t xml:space="preserve"> mapping data</w:t>
      </w:r>
      <w:r w:rsidRPr="00FA271D">
        <w:t xml:space="preserve">. </w:t>
      </w:r>
      <w:del w:id="1867" w:author="Author">
        <w:r w:rsidRPr="00FA271D" w:rsidDel="00F93A11">
          <w:delText xml:space="preserve">The GPS and autopilot systems would still work, but </w:delText>
        </w:r>
        <w:r w:rsidDel="00F93A11">
          <w:delText>nobody could track where he was going, as the Angel suggested</w:delText>
        </w:r>
      </w:del>
      <w:ins w:id="1868" w:author="Author">
        <w:r w:rsidR="00F93A11">
          <w:t xml:space="preserve">As </w:t>
        </w:r>
        <w:del w:id="1869" w:author="Author">
          <w:r w:rsidR="00F93A11" w:rsidDel="009028C3">
            <w:delText>the a</w:delText>
          </w:r>
        </w:del>
        <w:r w:rsidR="009028C3">
          <w:t>A</w:t>
        </w:r>
        <w:r w:rsidR="00F93A11">
          <w:t>ngel suggested, the GPS and autopilot systems would still work, but nobody could track where he was going</w:t>
        </w:r>
      </w:ins>
      <w:r w:rsidRPr="00FA271D">
        <w:t xml:space="preserve">. He entered FBI Special Agent </w:t>
      </w:r>
      <w:r>
        <w:t>Hanko’s</w:t>
      </w:r>
      <w:r w:rsidRPr="00FA271D">
        <w:t xml:space="preserve"> home address in Hinsdale, southwest of the city, and started the journey.</w:t>
      </w:r>
    </w:p>
    <w:p w14:paraId="59E6D346" w14:textId="77777777" w:rsidR="00FF65F8" w:rsidRPr="00FA271D" w:rsidRDefault="00FF65F8" w:rsidP="009C772F">
      <w:pPr>
        <w:pStyle w:val="BodyNormal"/>
        <w:rPr>
          <w:i/>
          <w:iCs/>
        </w:rPr>
      </w:pPr>
      <w:r w:rsidRPr="00FA271D">
        <w:t xml:space="preserve">Ringing the doorbell at the </w:t>
      </w:r>
      <w:r>
        <w:t>Hanko</w:t>
      </w:r>
      <w:r w:rsidRPr="00FA271D">
        <w:t xml:space="preserve"> home, a woman wearing a light pink jumpsuit opened the door.</w:t>
      </w:r>
    </w:p>
    <w:p w14:paraId="0743FBA6" w14:textId="77777777" w:rsidR="00FF65F8" w:rsidRPr="00FA271D" w:rsidRDefault="00FF65F8" w:rsidP="009C772F">
      <w:pPr>
        <w:pStyle w:val="BodyNormal"/>
        <w:rPr>
          <w:i/>
          <w:iCs/>
        </w:rPr>
      </w:pPr>
      <w:r w:rsidRPr="00FA271D">
        <w:t xml:space="preserve">"Are you Gwen </w:t>
      </w:r>
      <w:r>
        <w:t>Hanko</w:t>
      </w:r>
      <w:r w:rsidRPr="00FA271D">
        <w:t>?"</w:t>
      </w:r>
    </w:p>
    <w:p w14:paraId="5619D343" w14:textId="77777777" w:rsidR="00FF65F8" w:rsidRPr="00FA271D" w:rsidRDefault="00FF65F8" w:rsidP="009C772F">
      <w:pPr>
        <w:pStyle w:val="BodyNormal"/>
        <w:rPr>
          <w:i/>
          <w:iCs/>
        </w:rPr>
      </w:pPr>
      <w:r w:rsidRPr="00FA271D">
        <w:t>"Yes, I am."</w:t>
      </w:r>
    </w:p>
    <w:p w14:paraId="37CAA7E1" w14:textId="77777777" w:rsidR="00FF65F8" w:rsidRPr="00FA271D" w:rsidRDefault="00FF65F8" w:rsidP="009C772F">
      <w:pPr>
        <w:pStyle w:val="BodyNormal"/>
        <w:rPr>
          <w:i/>
          <w:iCs/>
        </w:rPr>
      </w:pPr>
      <w:r w:rsidRPr="00FA271D">
        <w:t xml:space="preserve">"Mrs. </w:t>
      </w:r>
      <w:r>
        <w:t>Hanko</w:t>
      </w:r>
      <w:r w:rsidRPr="00FA271D">
        <w:t>, I'm Officer Mac Merrick of the Chicago Police. I need to speak to your husband."</w:t>
      </w:r>
    </w:p>
    <w:p w14:paraId="749723D9" w14:textId="666C15D4" w:rsidR="00FF65F8" w:rsidRPr="00FA271D" w:rsidRDefault="00FF65F8" w:rsidP="009C772F">
      <w:pPr>
        <w:pStyle w:val="BodyNormal"/>
        <w:rPr>
          <w:i/>
          <w:iCs/>
        </w:rPr>
      </w:pPr>
      <w:r w:rsidRPr="00FA271D">
        <w:t>She turned her head and yelled, "</w:t>
      </w:r>
      <w:r>
        <w:t>David</w:t>
      </w:r>
      <w:r w:rsidRPr="00FA271D">
        <w:t xml:space="preserve">, there's </w:t>
      </w:r>
      <w:r w:rsidR="00ED37F7" w:rsidRPr="00FA271D">
        <w:t>Officer</w:t>
      </w:r>
      <w:r w:rsidRPr="00FA271D">
        <w:t xml:space="preserve"> Merrick here for you."</w:t>
      </w:r>
    </w:p>
    <w:p w14:paraId="3F3D2511" w14:textId="77777777" w:rsidR="005C0B29" w:rsidRDefault="00FF65F8" w:rsidP="009C772F">
      <w:pPr>
        <w:pStyle w:val="BodyNormal"/>
        <w:rPr>
          <w:ins w:id="1870" w:author="Author"/>
        </w:rPr>
      </w:pPr>
      <w:r>
        <w:t>David Hanko</w:t>
      </w:r>
      <w:r w:rsidRPr="00FA271D">
        <w:t xml:space="preserve"> came quickly</w:t>
      </w:r>
      <w:ins w:id="1871" w:author="Author">
        <w:r w:rsidR="005C0B29">
          <w:t>.</w:t>
        </w:r>
      </w:ins>
    </w:p>
    <w:p w14:paraId="6547361D" w14:textId="4050C1B8" w:rsidR="00FF65F8" w:rsidRPr="00FA271D" w:rsidRDefault="00FF65F8" w:rsidP="009C772F">
      <w:pPr>
        <w:pStyle w:val="BodyNormal"/>
        <w:rPr>
          <w:i/>
          <w:iCs/>
        </w:rPr>
      </w:pPr>
      <w:del w:id="1872" w:author="Author">
        <w:r w:rsidRPr="00FA271D" w:rsidDel="005C0B29">
          <w:delText xml:space="preserve">, saying: </w:delText>
        </w:r>
      </w:del>
      <w:r w:rsidRPr="00FA271D">
        <w:t>"Mac Merrick, what brings you out in this heatwave?"</w:t>
      </w:r>
    </w:p>
    <w:p w14:paraId="77F3E128" w14:textId="77777777" w:rsidR="00FF65F8" w:rsidRPr="00FA271D" w:rsidRDefault="00FF65F8" w:rsidP="009C772F">
      <w:pPr>
        <w:pStyle w:val="BodyNormal"/>
        <w:rPr>
          <w:i/>
          <w:iCs/>
        </w:rPr>
      </w:pPr>
      <w:r w:rsidRPr="00FA271D">
        <w:t>"Sir, I have something important to discuss with you</w:t>
      </w:r>
      <w:r>
        <w:t xml:space="preserve"> that</w:t>
      </w:r>
      <w:r w:rsidRPr="00FA271D">
        <w:t xml:space="preserve"> can't wait. Is there somewhere we can talk privately?"</w:t>
      </w:r>
    </w:p>
    <w:p w14:paraId="6211A793" w14:textId="77777777" w:rsidR="00FF65F8" w:rsidRPr="00FA271D" w:rsidRDefault="00FF65F8" w:rsidP="009C772F">
      <w:pPr>
        <w:pStyle w:val="BodyNormal"/>
        <w:rPr>
          <w:i/>
          <w:iCs/>
        </w:rPr>
      </w:pPr>
      <w:r w:rsidRPr="00FA271D">
        <w:t>"Sure, let's go into my office."</w:t>
      </w:r>
    </w:p>
    <w:p w14:paraId="70A4A153" w14:textId="77777777" w:rsidR="007C0DE0" w:rsidRDefault="00FF65F8" w:rsidP="009C772F">
      <w:pPr>
        <w:pStyle w:val="BodyNormal"/>
        <w:rPr>
          <w:ins w:id="1873" w:author="Author"/>
        </w:rPr>
      </w:pPr>
      <w:r w:rsidRPr="00FA271D">
        <w:lastRenderedPageBreak/>
        <w:t xml:space="preserve">Pulling up a chair at </w:t>
      </w:r>
      <w:r>
        <w:t>David’s</w:t>
      </w:r>
      <w:r w:rsidRPr="00FA271D">
        <w:t xml:space="preserve"> desk, Mac fetched a notepad and a Sharpie and wrote:</w:t>
      </w:r>
    </w:p>
    <w:p w14:paraId="4AA73AA3" w14:textId="1699F8E7" w:rsidR="00FF65F8" w:rsidRPr="007C0DE0" w:rsidRDefault="00FF65F8" w:rsidP="009C772F">
      <w:pPr>
        <w:pStyle w:val="BodyNormal"/>
        <w:rPr>
          <w:ins w:id="1874" w:author="Author"/>
          <w:i/>
          <w:iCs/>
          <w:rPrChange w:id="1875" w:author="Author">
            <w:rPr>
              <w:ins w:id="1876" w:author="Author"/>
            </w:rPr>
          </w:rPrChange>
        </w:rPr>
      </w:pPr>
      <w:r w:rsidRPr="00FA271D">
        <w:t xml:space="preserve"> </w:t>
      </w:r>
      <w:r w:rsidRPr="007C0DE0">
        <w:rPr>
          <w:i/>
          <w:iCs/>
          <w:rPrChange w:id="1877" w:author="Author">
            <w:rPr/>
          </w:rPrChange>
        </w:rPr>
        <w:t>Power off your laptop and personal cell phone. The FBI satellite phone is OK. Are there any Internet-connected cameras in this room?</w:t>
      </w:r>
    </w:p>
    <w:p w14:paraId="0C815383" w14:textId="3E22D6F6" w:rsidR="00FF65F8" w:rsidRPr="00FA271D" w:rsidRDefault="00FF65F8" w:rsidP="009C772F">
      <w:pPr>
        <w:pStyle w:val="BodyNormal"/>
        <w:rPr>
          <w:i/>
          <w:iCs/>
        </w:rPr>
      </w:pPr>
      <w:r w:rsidRPr="00FA271D">
        <w:t xml:space="preserve">Agent </w:t>
      </w:r>
      <w:r>
        <w:t>Hanko</w:t>
      </w:r>
      <w:r w:rsidRPr="00FA271D">
        <w:t xml:space="preserve"> raised his eyebrows as he read the instructions. Nonetheless, he complied with the request.</w:t>
      </w:r>
    </w:p>
    <w:p w14:paraId="586D8954" w14:textId="0AD10AF8" w:rsidR="00FF65F8" w:rsidRPr="00FA271D" w:rsidRDefault="00FF65F8" w:rsidP="009C772F">
      <w:pPr>
        <w:pStyle w:val="BodyNormal"/>
        <w:rPr>
          <w:i/>
          <w:iCs/>
        </w:rPr>
      </w:pPr>
      <w:r w:rsidRPr="00FA271D">
        <w:t>"There are no other cameras in this room, Mac. What's with all the cloak-and-dagger stuff?"</w:t>
      </w:r>
    </w:p>
    <w:p w14:paraId="7D3A32F4" w14:textId="77777777" w:rsidR="00FF65F8" w:rsidRPr="00FA271D" w:rsidRDefault="00FF65F8" w:rsidP="009C772F">
      <w:pPr>
        <w:pStyle w:val="BodyNormal"/>
        <w:rPr>
          <w:i/>
          <w:iCs/>
        </w:rPr>
      </w:pPr>
      <w:r w:rsidRPr="00FA271D">
        <w:t>"</w:t>
      </w:r>
      <w:r>
        <w:t>David</w:t>
      </w:r>
      <w:r w:rsidRPr="00FA271D">
        <w:t xml:space="preserve">, I was running through Grant Park a couple of hours ago, and the </w:t>
      </w:r>
      <w:r>
        <w:t>Angel</w:t>
      </w:r>
      <w:r w:rsidRPr="00FA271D">
        <w:t xml:space="preserve"> stepped in front of me. She led me to a secluded spot and told me some things."</w:t>
      </w:r>
    </w:p>
    <w:p w14:paraId="3CC1B9DF" w14:textId="77777777" w:rsidR="00FF65F8" w:rsidRDefault="00FF65F8" w:rsidP="009C772F">
      <w:pPr>
        <w:pStyle w:val="BodyNormal"/>
      </w:pPr>
      <w:r w:rsidRPr="00FA271D">
        <w:t>"OK, what did she say?"</w:t>
      </w:r>
    </w:p>
    <w:p w14:paraId="6F0463F8" w14:textId="0D433D47" w:rsidR="00FF65F8" w:rsidRPr="00FA271D" w:rsidRDefault="00FF65F8" w:rsidP="009C772F">
      <w:pPr>
        <w:pStyle w:val="BodyNormal"/>
        <w:rPr>
          <w:i/>
          <w:iCs/>
        </w:rPr>
      </w:pPr>
      <w:r>
        <w:t>“Angel</w:t>
      </w:r>
      <w:r w:rsidRPr="00FA271D">
        <w:t xml:space="preserve"> told me that the Albanians have completely infiltrated the Chicago PD and the local FBI. </w:t>
      </w:r>
      <w:r>
        <w:t>T</w:t>
      </w:r>
      <w:r w:rsidRPr="00FA271D">
        <w:t xml:space="preserve">hey have access to every cell phone conversation, </w:t>
      </w:r>
      <w:del w:id="1878" w:author="Author">
        <w:r w:rsidRPr="00FA271D" w:rsidDel="00352236">
          <w:delText xml:space="preserve">every </w:delText>
        </w:r>
      </w:del>
      <w:r w:rsidRPr="00FA271D">
        <w:t>text message</w:t>
      </w:r>
      <w:r w:rsidR="003B6745">
        <w:t>s</w:t>
      </w:r>
      <w:ins w:id="1879" w:author="Author">
        <w:r w:rsidR="00352236">
          <w:t xml:space="preserve">, </w:t>
        </w:r>
      </w:ins>
      <w:del w:id="1880" w:author="Author">
        <w:r w:rsidRPr="00FA271D" w:rsidDel="00352236">
          <w:delText xml:space="preserve"> or </w:delText>
        </w:r>
      </w:del>
      <w:r w:rsidRPr="00FA271D">
        <w:t>email</w:t>
      </w:r>
      <w:del w:id="1881" w:author="Author">
        <w:r w:rsidRPr="00FA271D" w:rsidDel="00352236">
          <w:delText xml:space="preserve"> we send</w:delText>
        </w:r>
      </w:del>
      <w:r w:rsidRPr="00FA271D">
        <w:t xml:space="preserve">, </w:t>
      </w:r>
      <w:del w:id="1882" w:author="Author">
        <w:r w:rsidRPr="00FA271D" w:rsidDel="00352236">
          <w:delText xml:space="preserve">every file on our </w:delText>
        </w:r>
      </w:del>
      <w:r w:rsidRPr="00FA271D">
        <w:t>computer</w:t>
      </w:r>
      <w:del w:id="1883" w:author="Author">
        <w:r w:rsidRPr="00FA271D" w:rsidDel="00352236">
          <w:delText>s</w:delText>
        </w:r>
      </w:del>
      <w:ins w:id="1884" w:author="Author">
        <w:r w:rsidR="00352236">
          <w:t xml:space="preserve"> file</w:t>
        </w:r>
      </w:ins>
      <w:r w:rsidR="003B6745">
        <w:t>s</w:t>
      </w:r>
      <w:r w:rsidRPr="00FA271D">
        <w:t xml:space="preserve">, </w:t>
      </w:r>
      <w:ins w:id="1885" w:author="Author">
        <w:r w:rsidR="00352236">
          <w:t xml:space="preserve">and </w:t>
        </w:r>
      </w:ins>
      <w:del w:id="1886" w:author="Author">
        <w:r w:rsidRPr="00FA271D" w:rsidDel="00352236">
          <w:delText xml:space="preserve">every </w:delText>
        </w:r>
      </w:del>
      <w:r w:rsidRPr="00FA271D">
        <w:t>security camera</w:t>
      </w:r>
      <w:r w:rsidR="003B6745">
        <w:t>s</w:t>
      </w:r>
      <w:r w:rsidRPr="00FA271D">
        <w:t xml:space="preserve"> around the city. They know our every move."</w:t>
      </w:r>
    </w:p>
    <w:p w14:paraId="676A3C26" w14:textId="77777777" w:rsidR="00526C23" w:rsidRDefault="00FF65F8" w:rsidP="009C772F">
      <w:pPr>
        <w:pStyle w:val="BodyNormal"/>
        <w:rPr>
          <w:ins w:id="1887" w:author="Author"/>
        </w:rPr>
      </w:pPr>
      <w:r>
        <w:t>David</w:t>
      </w:r>
      <w:r w:rsidRPr="00FA271D">
        <w:t xml:space="preserve"> sat back in his chair, drumming his fingers on the </w:t>
      </w:r>
      <w:del w:id="1888" w:author="Author">
        <w:r w:rsidRPr="00FA271D" w:rsidDel="00882BB3">
          <w:delText>edge of the tabl</w:delText>
        </w:r>
      </w:del>
      <w:ins w:id="1889" w:author="Author">
        <w:r w:rsidR="00882BB3">
          <w:t>table's edg</w:t>
        </w:r>
      </w:ins>
      <w:r w:rsidRPr="00FA271D">
        <w:t>e.</w:t>
      </w:r>
    </w:p>
    <w:p w14:paraId="167C17A2" w14:textId="601381DF" w:rsidR="00FF65F8" w:rsidRPr="00FA271D" w:rsidRDefault="00FF65F8" w:rsidP="009C772F">
      <w:pPr>
        <w:pStyle w:val="BodyNormal"/>
        <w:rPr>
          <w:i/>
          <w:iCs/>
        </w:rPr>
      </w:pPr>
      <w:del w:id="1890" w:author="Author">
        <w:r w:rsidRPr="00FA271D" w:rsidDel="00526C23">
          <w:delText xml:space="preserve"> </w:delText>
        </w:r>
      </w:del>
      <w:r w:rsidRPr="00FA271D">
        <w:t>"That's quite a claim she's making. I imagine that our computer people will say it's BS. What else did she say?"</w:t>
      </w:r>
    </w:p>
    <w:p w14:paraId="31A3631E" w14:textId="68FAE6BA" w:rsidR="00FF65F8" w:rsidRPr="00FA271D" w:rsidRDefault="00FF65F8" w:rsidP="009C772F">
      <w:pPr>
        <w:pStyle w:val="BodyNormal"/>
        <w:rPr>
          <w:i/>
          <w:iCs/>
        </w:rPr>
      </w:pPr>
      <w:r w:rsidRPr="00FA271D">
        <w:t xml:space="preserve">"She gave me this," Mac </w:t>
      </w:r>
      <w:r w:rsidR="008D399C">
        <w:t>said</w:t>
      </w:r>
      <w:r w:rsidRPr="00FA271D">
        <w:t>, handing him her printed notes.</w:t>
      </w:r>
    </w:p>
    <w:p w14:paraId="641E3164" w14:textId="77777777" w:rsidR="00FF65F8" w:rsidRPr="00FA271D" w:rsidRDefault="00FF65F8" w:rsidP="009C772F">
      <w:pPr>
        <w:pStyle w:val="BodyNormal"/>
        <w:rPr>
          <w:i/>
          <w:iCs/>
        </w:rPr>
      </w:pPr>
      <w:r>
        <w:t>Hanko</w:t>
      </w:r>
      <w:r w:rsidRPr="00FA271D">
        <w:t xml:space="preserve"> started reading </w:t>
      </w:r>
      <w:r>
        <w:t>Angel</w:t>
      </w:r>
      <w:r w:rsidRPr="00FA271D">
        <w:t>'s double-sided notes</w:t>
      </w:r>
      <w:r>
        <w:t>. T</w:t>
      </w:r>
      <w:r w:rsidRPr="00FA271D">
        <w:t>he more he read, the more shocked he looked.</w:t>
      </w:r>
    </w:p>
    <w:p w14:paraId="7559ABB5" w14:textId="728CA4E8" w:rsidR="00FF65F8" w:rsidRDefault="00FF65F8" w:rsidP="009C772F">
      <w:pPr>
        <w:pStyle w:val="BodyNormal"/>
      </w:pPr>
      <w:r w:rsidRPr="00FA271D">
        <w:lastRenderedPageBreak/>
        <w:t>"The detail in this is mind-boggling, Mac. She must be one of them, possibly disgruntled</w:t>
      </w:r>
      <w:r w:rsidR="006437EF">
        <w:t>?</w:t>
      </w:r>
      <w:r>
        <w:t>”</w:t>
      </w:r>
    </w:p>
    <w:p w14:paraId="0C1D2B8E" w14:textId="77777777" w:rsidR="00FF65F8" w:rsidRDefault="00FF65F8" w:rsidP="009C772F">
      <w:pPr>
        <w:pStyle w:val="BodyNormal"/>
      </w:pPr>
      <w:r>
        <w:t>“I asked her that. She told me that she has never worked for them.”</w:t>
      </w:r>
    </w:p>
    <w:p w14:paraId="561C902C" w14:textId="79BB215D" w:rsidR="00FF65F8" w:rsidRPr="00FA271D" w:rsidRDefault="00FF65F8" w:rsidP="009C772F">
      <w:pPr>
        <w:pStyle w:val="BodyNormal"/>
        <w:rPr>
          <w:i/>
          <w:iCs/>
        </w:rPr>
      </w:pPr>
      <w:r w:rsidRPr="00FA271D">
        <w:t xml:space="preserve"> </w:t>
      </w:r>
      <w:r>
        <w:t>“</w:t>
      </w:r>
      <w:r w:rsidR="008C1A6B">
        <w:t>I</w:t>
      </w:r>
      <w:r w:rsidRPr="00FA271D">
        <w:t xml:space="preserve">t could be an elaborate trap to kill police and FBI in retaliation. Do you </w:t>
      </w:r>
      <w:proofErr w:type="gramStart"/>
      <w:r w:rsidRPr="00FA271D">
        <w:t>believe</w:t>
      </w:r>
      <w:proofErr w:type="gramEnd"/>
      <w:r w:rsidRPr="00FA271D">
        <w:t xml:space="preserve"> her?"</w:t>
      </w:r>
    </w:p>
    <w:p w14:paraId="20D3BA8F" w14:textId="77777777" w:rsidR="00FF65F8" w:rsidRPr="00FA271D" w:rsidRDefault="00FF65F8" w:rsidP="009C772F">
      <w:pPr>
        <w:pStyle w:val="BodyNormal"/>
        <w:rPr>
          <w:i/>
          <w:iCs/>
        </w:rPr>
      </w:pPr>
      <w:r w:rsidRPr="00FA271D">
        <w:t>"Yes, I do. My intuition is that this girl is telling the truth."</w:t>
      </w:r>
    </w:p>
    <w:p w14:paraId="75A8B9DE" w14:textId="2EB6BB49" w:rsidR="00FF65F8" w:rsidRPr="00FA271D" w:rsidRDefault="00FF65F8" w:rsidP="009C772F">
      <w:pPr>
        <w:pStyle w:val="BodyNormal"/>
        <w:rPr>
          <w:i/>
          <w:iCs/>
        </w:rPr>
      </w:pPr>
      <w:r w:rsidRPr="00FA271D">
        <w:t xml:space="preserve">"OK, </w:t>
      </w:r>
      <w:r w:rsidR="007A2569">
        <w:t>i</w:t>
      </w:r>
      <w:r w:rsidRPr="00FA271D">
        <w:t xml:space="preserve">t looks like we have an avenging </w:t>
      </w:r>
      <w:r w:rsidR="00F1258D">
        <w:t>a</w:t>
      </w:r>
      <w:r>
        <w:t>ngel</w:t>
      </w:r>
      <w:r w:rsidRPr="00FA271D">
        <w:t xml:space="preserve"> here. Sum up for me, Mac."</w:t>
      </w:r>
    </w:p>
    <w:p w14:paraId="64EF6325" w14:textId="4B733055" w:rsidR="00FF65F8" w:rsidRPr="00FA271D" w:rsidRDefault="00FF65F8" w:rsidP="009C772F">
      <w:pPr>
        <w:pStyle w:val="BodyNormal"/>
        <w:rPr>
          <w:i/>
          <w:iCs/>
        </w:rPr>
      </w:pPr>
      <w:r w:rsidRPr="00FA271D">
        <w:t xml:space="preserve">"We could </w:t>
      </w:r>
      <w:del w:id="1891" w:author="Author">
        <w:r w:rsidRPr="00FA271D" w:rsidDel="005F6051">
          <w:delText xml:space="preserve">just </w:delText>
        </w:r>
      </w:del>
      <w:ins w:id="1892" w:author="Author">
        <w:r w:rsidR="005F6051">
          <w:t>simply</w:t>
        </w:r>
        <w:r w:rsidR="005F6051" w:rsidRPr="00FA271D">
          <w:t xml:space="preserve"> </w:t>
        </w:r>
      </w:ins>
      <w:r w:rsidRPr="00FA271D">
        <w:t xml:space="preserve">intercept that truck on the highway and seize the </w:t>
      </w:r>
      <w:r>
        <w:t>fentanyl</w:t>
      </w:r>
      <w:r w:rsidRPr="00FA271D">
        <w:t>. You'd have</w:t>
      </w:r>
      <w:r w:rsidR="006A3165">
        <w:t xml:space="preserve"> one of</w:t>
      </w:r>
      <w:r w:rsidRPr="00FA271D">
        <w:t xml:space="preserve"> the biggest </w:t>
      </w:r>
      <w:r>
        <w:t>fentanyl</w:t>
      </w:r>
      <w:r w:rsidRPr="00FA271D">
        <w:t xml:space="preserve"> bust</w:t>
      </w:r>
      <w:r w:rsidR="006A3165">
        <w:t>s</w:t>
      </w:r>
      <w:r w:rsidRPr="00FA271D">
        <w:t xml:space="preserve"> in Illinois history. However, </w:t>
      </w:r>
      <w:r>
        <w:t xml:space="preserve">by </w:t>
      </w:r>
      <w:r w:rsidRPr="00FA271D">
        <w:t>letting the shipment arrive at the Browning Truck Yard, we</w:t>
      </w:r>
      <w:r w:rsidR="005063C9">
        <w:t xml:space="preserve"> could</w:t>
      </w:r>
      <w:r w:rsidRPr="00FA271D">
        <w:t xml:space="preserve"> bag the drugs and ten mob people in one fell swoop.</w:t>
      </w:r>
    </w:p>
    <w:p w14:paraId="4EBB790D" w14:textId="5EC12735" w:rsidR="00FF65F8" w:rsidRPr="00FA271D" w:rsidRDefault="008C1A6B" w:rsidP="009C772F">
      <w:pPr>
        <w:pStyle w:val="BodyNormal"/>
        <w:rPr>
          <w:i/>
          <w:iCs/>
        </w:rPr>
      </w:pPr>
      <w:r>
        <w:t>“</w:t>
      </w:r>
      <w:del w:id="1893" w:author="Author">
        <w:r w:rsidR="00FF65F8" w:rsidRPr="00FA271D" w:rsidDel="007C0DE0">
          <w:delText xml:space="preserve">We must plan the operation as </w:delText>
        </w:r>
        <w:r w:rsidR="00FF65F8" w:rsidDel="007C0DE0">
          <w:delText>Angel</w:delText>
        </w:r>
        <w:r w:rsidR="00FF65F8" w:rsidRPr="00FA271D" w:rsidDel="007C0DE0">
          <w:delText xml:space="preserve"> suggested</w:delText>
        </w:r>
      </w:del>
      <w:ins w:id="1894" w:author="Author">
        <w:r w:rsidR="007C0DE0">
          <w:t>A</w:t>
        </w:r>
      </w:ins>
      <w:r w:rsidR="00A83663">
        <w:t>ngel suggested that</w:t>
      </w:r>
      <w:r w:rsidR="00FF65F8" w:rsidRPr="00FA271D">
        <w:t xml:space="preserve"> all planning </w:t>
      </w:r>
      <w:ins w:id="1895" w:author="Author">
        <w:r w:rsidR="005C0B29">
          <w:t xml:space="preserve">must be </w:t>
        </w:r>
      </w:ins>
      <w:r>
        <w:t>by word-of-mouth or via the</w:t>
      </w:r>
      <w:r w:rsidR="00FF65F8" w:rsidRPr="00FA271D">
        <w:t xml:space="preserve"> FBI satellite phone</w:t>
      </w:r>
      <w:del w:id="1896" w:author="Author">
        <w:r w:rsidR="00FF65F8" w:rsidRPr="00FA271D" w:rsidDel="005C0B29">
          <w:delText>,</w:delText>
        </w:r>
      </w:del>
      <w:ins w:id="1897" w:author="Author">
        <w:r w:rsidR="005C0B29">
          <w:t>.</w:t>
        </w:r>
      </w:ins>
      <w:r w:rsidR="00FF65F8" w:rsidRPr="00FA271D">
        <w:t xml:space="preserve"> </w:t>
      </w:r>
      <w:ins w:id="1898" w:author="Author">
        <w:r w:rsidR="005C0B29">
          <w:t>A</w:t>
        </w:r>
      </w:ins>
      <w:del w:id="1899" w:author="Author">
        <w:r w:rsidR="00FF65F8" w:rsidRPr="00FA271D" w:rsidDel="005C0B29">
          <w:delText>a</w:delText>
        </w:r>
      </w:del>
      <w:r w:rsidR="00FF65F8" w:rsidRPr="00FA271D">
        <w:t xml:space="preserve">ll vehicles </w:t>
      </w:r>
      <w:ins w:id="1900" w:author="Author">
        <w:r w:rsidR="005C0B29">
          <w:t xml:space="preserve">must </w:t>
        </w:r>
      </w:ins>
      <w:r w:rsidR="00FF65F8" w:rsidRPr="00FA271D">
        <w:t>have their Internet connection disabled. Secrecy is paramount here; they are watching us."</w:t>
      </w:r>
    </w:p>
    <w:p w14:paraId="2485B378" w14:textId="77777777" w:rsidR="00F1258D" w:rsidRDefault="00FF65F8" w:rsidP="009C772F">
      <w:pPr>
        <w:pStyle w:val="BodyNormal"/>
      </w:pPr>
      <w:r w:rsidRPr="00FA271D">
        <w:t xml:space="preserve">"Sit tight, Mac." </w:t>
      </w:r>
    </w:p>
    <w:p w14:paraId="091FD62C" w14:textId="50C68406" w:rsidR="00FF65F8" w:rsidRPr="00FA271D" w:rsidRDefault="00FF65F8" w:rsidP="009C772F">
      <w:pPr>
        <w:pStyle w:val="BodyNormal"/>
        <w:rPr>
          <w:i/>
          <w:iCs/>
        </w:rPr>
      </w:pPr>
      <w:r>
        <w:t>David</w:t>
      </w:r>
      <w:r w:rsidRPr="00FA271D">
        <w:t xml:space="preserve"> used his FBI satellite phone to photograph both sides of </w:t>
      </w:r>
      <w:r>
        <w:t>Angel</w:t>
      </w:r>
      <w:r w:rsidRPr="00FA271D">
        <w:t xml:space="preserve">'s notes. He then called </w:t>
      </w:r>
      <w:r w:rsidR="00CD24A7" w:rsidRPr="00FA271D">
        <w:t>the Special</w:t>
      </w:r>
      <w:r w:rsidRPr="00FA271D">
        <w:t xml:space="preserve"> Agent in Charge D'Marcus Mason and set the phone on a holder so Mason could see </w:t>
      </w:r>
      <w:proofErr w:type="gramStart"/>
      <w:r w:rsidR="00C73FD7" w:rsidRPr="00FA271D">
        <w:t>both</w:t>
      </w:r>
      <w:r w:rsidR="007D3A0D">
        <w:t xml:space="preserve"> of them</w:t>
      </w:r>
      <w:proofErr w:type="gramEnd"/>
      <w:r w:rsidR="007D3A0D">
        <w:t>.</w:t>
      </w:r>
    </w:p>
    <w:p w14:paraId="2567FF6C" w14:textId="67D3B8E5" w:rsidR="00FF65F8" w:rsidRPr="00FA271D" w:rsidRDefault="00FF65F8" w:rsidP="009C772F">
      <w:pPr>
        <w:pStyle w:val="BodyNormal"/>
        <w:rPr>
          <w:i/>
          <w:iCs/>
        </w:rPr>
      </w:pPr>
      <w:r w:rsidRPr="00FA271D">
        <w:t>"</w:t>
      </w:r>
      <w:r>
        <w:t>David</w:t>
      </w:r>
      <w:r w:rsidRPr="00FA271D">
        <w:t>, are you at home?" Mason</w:t>
      </w:r>
      <w:r w:rsidR="00BB10F8">
        <w:t xml:space="preserve"> said</w:t>
      </w:r>
      <w:r w:rsidRPr="00FA271D">
        <w:t>.</w:t>
      </w:r>
    </w:p>
    <w:p w14:paraId="21BE96DF" w14:textId="77777777" w:rsidR="00FF65F8" w:rsidRPr="00FA271D" w:rsidRDefault="00FF65F8" w:rsidP="009C772F">
      <w:pPr>
        <w:pStyle w:val="BodyNormal"/>
        <w:rPr>
          <w:i/>
          <w:iCs/>
        </w:rPr>
      </w:pPr>
      <w:r w:rsidRPr="00FA271D">
        <w:t>"Yes, D'Marcus, and I have Mac Merrick of the Chicago PD with me."</w:t>
      </w:r>
    </w:p>
    <w:p w14:paraId="27AEAB2D" w14:textId="77777777" w:rsidR="00FF65F8" w:rsidRPr="00FA271D" w:rsidRDefault="00FF65F8" w:rsidP="009C772F">
      <w:pPr>
        <w:pStyle w:val="BodyNormal"/>
        <w:rPr>
          <w:i/>
          <w:iCs/>
        </w:rPr>
      </w:pPr>
      <w:r w:rsidRPr="00FA271D">
        <w:lastRenderedPageBreak/>
        <w:t xml:space="preserve">"Ah yes, good evening, Officer Merrick. What's going on, </w:t>
      </w:r>
      <w:r>
        <w:t>David</w:t>
      </w:r>
      <w:r w:rsidRPr="00FA271D">
        <w:t>?"</w:t>
      </w:r>
    </w:p>
    <w:p w14:paraId="72E99FBB" w14:textId="47EDA27D" w:rsidR="00FF65F8" w:rsidRPr="00FA271D" w:rsidRDefault="00FF65F8" w:rsidP="009C772F">
      <w:pPr>
        <w:pStyle w:val="BodyNormal"/>
        <w:rPr>
          <w:i/>
          <w:iCs/>
        </w:rPr>
      </w:pPr>
      <w:r w:rsidRPr="00FA271D">
        <w:t>"Mac was contacted by th</w:t>
      </w:r>
      <w:del w:id="1901" w:author="Author">
        <w:r w:rsidRPr="00FA271D" w:rsidDel="003856CC">
          <w:delText>e</w:delText>
        </w:r>
      </w:del>
      <w:ins w:id="1902" w:author="Author">
        <w:r w:rsidR="003856CC">
          <w:t>at</w:t>
        </w:r>
      </w:ins>
      <w:r w:rsidRPr="00FA271D">
        <w:t xml:space="preserve"> </w:t>
      </w:r>
      <w:r>
        <w:t>Angel</w:t>
      </w:r>
      <w:r w:rsidRPr="00FA271D">
        <w:t xml:space="preserve"> </w:t>
      </w:r>
      <w:ins w:id="1903" w:author="Author">
        <w:r w:rsidR="003856CC">
          <w:t xml:space="preserve">girl </w:t>
        </w:r>
      </w:ins>
      <w:r w:rsidRPr="00FA271D">
        <w:t xml:space="preserve">a few hours ago. She tipped him that a huge delivery of Chinese </w:t>
      </w:r>
      <w:r>
        <w:t>fentanyl</w:t>
      </w:r>
      <w:r w:rsidRPr="00FA271D">
        <w:t xml:space="preserve"> </w:t>
      </w:r>
      <w:del w:id="1904" w:author="Author">
        <w:r w:rsidRPr="00FA271D" w:rsidDel="00526C23">
          <w:delText>is arriv</w:delText>
        </w:r>
      </w:del>
      <w:ins w:id="1905" w:author="Author">
        <w:r w:rsidR="00526C23">
          <w:t>would arrive</w:t>
        </w:r>
      </w:ins>
      <w:del w:id="1906" w:author="Author">
        <w:r w:rsidRPr="00FA271D" w:rsidDel="00526C23">
          <w:delText>ing</w:delText>
        </w:r>
      </w:del>
      <w:r w:rsidRPr="00FA271D">
        <w:t xml:space="preserve"> tomorrow at 10:30 p.m. in Melrose Park. She provided Mac with two sheets of notes. I'll transmit the photos to you right now. Read her notes carefully."</w:t>
      </w:r>
    </w:p>
    <w:p w14:paraId="64F9A0E8" w14:textId="04E3C353" w:rsidR="00526C23" w:rsidRDefault="00FF65F8" w:rsidP="009C772F">
      <w:pPr>
        <w:pStyle w:val="BodyNormal"/>
        <w:rPr>
          <w:ins w:id="1907" w:author="Author"/>
        </w:rPr>
      </w:pPr>
      <w:r w:rsidRPr="00FA271D">
        <w:t xml:space="preserve">Mac and </w:t>
      </w:r>
      <w:r>
        <w:t>David</w:t>
      </w:r>
      <w:r w:rsidRPr="00FA271D">
        <w:t xml:space="preserve"> watched as </w:t>
      </w:r>
      <w:del w:id="1908" w:author="Author">
        <w:r w:rsidRPr="00FA271D" w:rsidDel="005C0B29">
          <w:delText xml:space="preserve">he </w:delText>
        </w:r>
      </w:del>
      <w:ins w:id="1909" w:author="Author">
        <w:r w:rsidR="005C0B29">
          <w:t>Mason</w:t>
        </w:r>
        <w:r w:rsidR="005C0B29" w:rsidRPr="00FA271D">
          <w:t xml:space="preserve"> </w:t>
        </w:r>
      </w:ins>
      <w:r w:rsidRPr="00FA271D">
        <w:t xml:space="preserve">carefully read the notes, taking his time, occasionally raising his eyebrow. When he finished, Mason </w:t>
      </w:r>
      <w:del w:id="1910" w:author="Author">
        <w:r w:rsidRPr="00FA271D" w:rsidDel="00526C23">
          <w:delText>said</w:delText>
        </w:r>
      </w:del>
      <w:ins w:id="1911" w:author="Author">
        <w:r w:rsidR="00526C23">
          <w:t>looked up.</w:t>
        </w:r>
      </w:ins>
      <w:del w:id="1912" w:author="Author">
        <w:r w:rsidRPr="00FA271D" w:rsidDel="00526C23">
          <w:delText>,</w:delText>
        </w:r>
      </w:del>
    </w:p>
    <w:p w14:paraId="07A1C698" w14:textId="325FEE31" w:rsidR="00FF65F8" w:rsidRPr="00FA271D" w:rsidRDefault="00FF65F8" w:rsidP="009C772F">
      <w:pPr>
        <w:pStyle w:val="BodyNormal"/>
        <w:rPr>
          <w:i/>
          <w:iCs/>
        </w:rPr>
      </w:pPr>
      <w:del w:id="1913" w:author="Author">
        <w:r w:rsidRPr="00FA271D" w:rsidDel="00526C23">
          <w:delText xml:space="preserve"> </w:delText>
        </w:r>
      </w:del>
      <w:r w:rsidRPr="00FA271D">
        <w:t xml:space="preserve">"Color me impressed. </w:t>
      </w:r>
      <w:del w:id="1914" w:author="Author">
        <w:r w:rsidRPr="00FA271D" w:rsidDel="00526C23">
          <w:delText xml:space="preserve">She </w:delText>
        </w:r>
      </w:del>
      <w:r w:rsidR="006A3165">
        <w:t>She</w:t>
      </w:r>
      <w:ins w:id="1915" w:author="Author">
        <w:r w:rsidR="00526C23" w:rsidRPr="00FA271D">
          <w:t xml:space="preserve"> </w:t>
        </w:r>
      </w:ins>
      <w:r w:rsidRPr="00FA271D">
        <w:t>must be on the inside to have this detail. Still, if this info is accurate, we have to act."</w:t>
      </w:r>
    </w:p>
    <w:p w14:paraId="644C59DB" w14:textId="6720BF45" w:rsidR="00FF65F8" w:rsidRPr="00FA271D" w:rsidRDefault="00FF65F8" w:rsidP="009C772F">
      <w:pPr>
        <w:pStyle w:val="BodyNormal"/>
        <w:rPr>
          <w:i/>
          <w:iCs/>
        </w:rPr>
      </w:pPr>
      <w:r w:rsidRPr="00FA271D">
        <w:t>"Sir," Mac said, "</w:t>
      </w:r>
      <w:r>
        <w:t xml:space="preserve">She told me </w:t>
      </w:r>
      <w:del w:id="1916" w:author="Author">
        <w:r w:rsidDel="00B7755B">
          <w:delText xml:space="preserve">that </w:delText>
        </w:r>
      </w:del>
      <w:r>
        <w:t>she never worked for them</w:t>
      </w:r>
      <w:r w:rsidRPr="00FA271D">
        <w:t>. I think she's a genius who has turned the tables on them."</w:t>
      </w:r>
    </w:p>
    <w:p w14:paraId="60201FF1" w14:textId="7F8CF42E" w:rsidR="00FF65F8" w:rsidRPr="00FA271D" w:rsidRDefault="00FF65F8" w:rsidP="009C772F">
      <w:pPr>
        <w:pStyle w:val="BodyNormal"/>
        <w:rPr>
          <w:i/>
          <w:iCs/>
        </w:rPr>
      </w:pPr>
      <w:r w:rsidRPr="00FA271D">
        <w:t>"Could be, Merrick</w:t>
      </w:r>
      <w:r>
        <w:t>;</w:t>
      </w:r>
      <w:r w:rsidRPr="00FA271D">
        <w:t xml:space="preserve"> we just don't know. In any case, let's use what she gave us. Agent </w:t>
      </w:r>
      <w:r>
        <w:t>Hanko</w:t>
      </w:r>
      <w:r w:rsidRPr="00FA271D">
        <w:t xml:space="preserve">, </w:t>
      </w:r>
      <w:ins w:id="1917" w:author="Author">
        <w:r w:rsidR="00526C23">
          <w:t xml:space="preserve">do </w:t>
        </w:r>
      </w:ins>
      <w:r w:rsidRPr="00FA271D">
        <w:t xml:space="preserve">you remember that large warehouse in Melrose Park we seized five years ago? I think it's about </w:t>
      </w:r>
      <w:r w:rsidR="00ED37F7" w:rsidRPr="00FA271D">
        <w:t>three</w:t>
      </w:r>
      <w:r w:rsidRPr="00FA271D">
        <w:t xml:space="preserve"> blocks from the West Lake Street address she gave."</w:t>
      </w:r>
    </w:p>
    <w:p w14:paraId="4B764448" w14:textId="3CB44CCE" w:rsidR="00FF65F8" w:rsidRPr="00FA271D" w:rsidRDefault="00FF65F8" w:rsidP="009C772F">
      <w:pPr>
        <w:pStyle w:val="BodyNormal"/>
        <w:rPr>
          <w:i/>
          <w:iCs/>
        </w:rPr>
      </w:pPr>
      <w:r w:rsidRPr="00FA271D">
        <w:t xml:space="preserve">"Yes, I remember that place. </w:t>
      </w:r>
      <w:r w:rsidR="00D8189C" w:rsidRPr="00FA271D">
        <w:t>The government</w:t>
      </w:r>
      <w:r w:rsidRPr="00FA271D">
        <w:t xml:space="preserve"> still owns it</w:t>
      </w:r>
      <w:r w:rsidR="0018677A">
        <w:t>.</w:t>
      </w:r>
      <w:r w:rsidRPr="00FA271D">
        <w:t xml:space="preserve"> That could be our base of operations."</w:t>
      </w:r>
    </w:p>
    <w:p w14:paraId="2729D4AE" w14:textId="77777777" w:rsidR="00F634A1" w:rsidRDefault="00FF65F8" w:rsidP="009C772F">
      <w:pPr>
        <w:pStyle w:val="BodyNormal"/>
        <w:sectPr w:rsidR="00F634A1" w:rsidSect="003135B1">
          <w:pgSz w:w="8640" w:h="12960" w:code="1"/>
          <w:pgMar w:top="720" w:right="720" w:bottom="720" w:left="720" w:header="720" w:footer="720" w:gutter="720"/>
          <w:cols w:space="720"/>
          <w:titlePg/>
          <w:docGrid w:linePitch="360"/>
        </w:sectPr>
      </w:pPr>
      <w:r w:rsidRPr="00FA271D">
        <w:t>"Exactly. I'll call Superintendent Green. He has an FBI satellite phone; I'll get the ball rolling. It'll be a joint FBI - Chicago PD operation</w:t>
      </w:r>
      <w:r>
        <w:t>. W</w:t>
      </w:r>
      <w:r w:rsidRPr="00FA271D">
        <w:t xml:space="preserve">e'll supply </w:t>
      </w:r>
      <w:proofErr w:type="gramStart"/>
      <w:r w:rsidRPr="00FA271D">
        <w:t>the heavy</w:t>
      </w:r>
      <w:proofErr w:type="gramEnd"/>
      <w:r w:rsidRPr="00FA271D">
        <w:t xml:space="preserve"> firepower. Officer Merrick, you go home and get some sleep. An FBI </w:t>
      </w:r>
      <w:r w:rsidRPr="00FA271D">
        <w:lastRenderedPageBreak/>
        <w:t xml:space="preserve">vehicle will pick you up at 8 a.m. sharp at your residence. Oh, </w:t>
      </w:r>
      <w:r>
        <w:t>David</w:t>
      </w:r>
      <w:r w:rsidRPr="00FA271D">
        <w:t xml:space="preserve">, </w:t>
      </w:r>
      <w:proofErr w:type="gramStart"/>
      <w:r w:rsidRPr="00FA271D">
        <w:t>requisition</w:t>
      </w:r>
      <w:proofErr w:type="gramEnd"/>
      <w:r w:rsidRPr="00FA271D">
        <w:t xml:space="preserve"> an FBI satellite phone for Officer Merrick. It will be his until further notice.</w:t>
      </w:r>
      <w:bookmarkEnd w:id="1864"/>
      <w:ins w:id="1918" w:author="Author">
        <w:r w:rsidR="00526C23">
          <w:t>”</w:t>
        </w:r>
      </w:ins>
      <w:r w:rsidR="00F634A1">
        <w:t xml:space="preserve"> </w:t>
      </w:r>
    </w:p>
    <w:p w14:paraId="30DFDA52" w14:textId="5DBE8B93" w:rsidR="00FF65F8" w:rsidRPr="00295C50" w:rsidRDefault="00FF65F8" w:rsidP="00295C50">
      <w:pPr>
        <w:pStyle w:val="ChapterNumber"/>
      </w:pPr>
      <w:r w:rsidRPr="004376FE">
        <w:lastRenderedPageBreak/>
        <w:t>CHAPTER</w:t>
      </w:r>
      <w:r w:rsidR="00295C50">
        <w:t xml:space="preserve">    8</w:t>
      </w:r>
    </w:p>
    <w:p w14:paraId="55CF846B" w14:textId="3033EC6C" w:rsidR="00FF65F8" w:rsidRPr="00FA271D" w:rsidRDefault="00FF65F8" w:rsidP="00FF65F8">
      <w:pPr>
        <w:pStyle w:val="ChapterTitle"/>
      </w:pPr>
      <w:bookmarkStart w:id="1919" w:name="_Toc30055658"/>
      <w:bookmarkStart w:id="1920" w:name="_Toc197338828"/>
      <w:r w:rsidRPr="00FA271D">
        <w:t>FBI – Chicago Drug Bust</w:t>
      </w:r>
      <w:bookmarkEnd w:id="1919"/>
      <w:bookmarkEnd w:id="1920"/>
    </w:p>
    <w:p w14:paraId="1517E7CC" w14:textId="77777777" w:rsidR="00FF65F8" w:rsidRPr="00FA271D" w:rsidRDefault="00FF65F8" w:rsidP="00FF65F8">
      <w:pPr>
        <w:pStyle w:val="ASubheadLevel1"/>
      </w:pPr>
      <w:bookmarkStart w:id="1921" w:name="_Toc30055659"/>
      <w:bookmarkStart w:id="1922" w:name="_Toc197338829"/>
      <w:r w:rsidRPr="00FA271D">
        <w:t>Night Action</w:t>
      </w:r>
      <w:bookmarkEnd w:id="1921"/>
      <w:bookmarkEnd w:id="1922"/>
    </w:p>
    <w:p w14:paraId="5124384D" w14:textId="5F651039" w:rsidR="00FF65F8" w:rsidRPr="00FA271D" w:rsidRDefault="00FF65F8" w:rsidP="009C772F">
      <w:pPr>
        <w:pStyle w:val="BodyNormal"/>
        <w:rPr>
          <w:i/>
          <w:iCs/>
        </w:rPr>
      </w:pPr>
      <w:bookmarkStart w:id="1923" w:name="Night_Action"/>
      <w:bookmarkEnd w:id="1923"/>
      <w:del w:id="1924" w:author="Author">
        <w:r w:rsidRPr="00FA271D" w:rsidDel="00650320">
          <w:delText>Walking carefully on the Union Pacific rail yard tracks, Mac was thankful that he had the FBI night vision goggle</w:delText>
        </w:r>
      </w:del>
      <w:ins w:id="1925" w:author="Author">
        <w:r w:rsidR="00650320">
          <w:t xml:space="preserve">Mac was </w:t>
        </w:r>
        <w:del w:id="1926" w:author="Author">
          <w:r w:rsidR="00650320" w:rsidDel="00B7484F">
            <w:delText>thank</w:delText>
          </w:r>
        </w:del>
        <w:r w:rsidR="00B7484F">
          <w:t>grate</w:t>
        </w:r>
        <w:r w:rsidR="00650320">
          <w:t xml:space="preserve">ful </w:t>
        </w:r>
        <w:del w:id="1927" w:author="Author">
          <w:r w:rsidR="00650320" w:rsidDel="00F70E95">
            <w:delText>hat he had</w:delText>
          </w:r>
        </w:del>
      </w:ins>
      <w:r w:rsidR="00B7693A">
        <w:t>for</w:t>
      </w:r>
      <w:ins w:id="1928" w:author="Author">
        <w:r w:rsidR="00650320">
          <w:t xml:space="preserve"> the FBI night vision </w:t>
        </w:r>
        <w:del w:id="1929" w:author="Author">
          <w:r w:rsidR="00650320" w:rsidDel="00F84DE4">
            <w:delText>goggles</w:delText>
          </w:r>
        </w:del>
        <w:r w:rsidR="00F84DE4">
          <w:t>glasses</w:t>
        </w:r>
        <w:r w:rsidR="00650320">
          <w:t xml:space="preserve"> while walking carefully on the Union Pacific rail yard track</w:t>
        </w:r>
      </w:ins>
      <w:r w:rsidRPr="00FA271D">
        <w:t xml:space="preserve">s. It was pitch black, and he was following a parked train of rail cars. With a group of twenty police and FBI agents, Mac </w:t>
      </w:r>
      <w:del w:id="1930" w:author="Author">
        <w:r w:rsidRPr="00FA271D" w:rsidDel="00F70E95">
          <w:delText>came to a stop</w:delText>
        </w:r>
      </w:del>
      <w:ins w:id="1931" w:author="Author">
        <w:r w:rsidR="00F70E95">
          <w:t>stopped</w:t>
        </w:r>
      </w:ins>
      <w:r w:rsidRPr="00FA271D">
        <w:t xml:space="preserve"> behind a flat car</w:t>
      </w:r>
      <w:del w:id="1932" w:author="Author">
        <w:r w:rsidRPr="00FA271D" w:rsidDel="001B68DC">
          <w:delText>,</w:delText>
        </w:r>
      </w:del>
      <w:r w:rsidRPr="00FA271D">
        <w:t xml:space="preserve"> just 200 feet from the Brownman Trucking company, which abutted the rail yard. He couldn't see the spot where the </w:t>
      </w:r>
      <w:r>
        <w:t>fentanyl</w:t>
      </w:r>
      <w:r w:rsidRPr="00FA271D">
        <w:t xml:space="preserve"> transfer was to </w:t>
      </w:r>
      <w:r>
        <w:t>occur. T</w:t>
      </w:r>
      <w:r w:rsidRPr="00FA271D">
        <w:t xml:space="preserve">here was a four-foot retaining wall, crumbling in several </w:t>
      </w:r>
      <w:r>
        <w:t>location</w:t>
      </w:r>
      <w:r w:rsidRPr="00FA271D">
        <w:t>s, and a line of derelict trailer bodies rusting away. The</w:t>
      </w:r>
      <w:r w:rsidR="00A7628B">
        <w:t xml:space="preserve"> area was all abandoned trucking companies and warehouses except for the</w:t>
      </w:r>
      <w:r w:rsidRPr="00FA271D">
        <w:t xml:space="preserve"> Brownman business</w:t>
      </w:r>
      <w:r w:rsidR="00A7628B">
        <w:t>. It</w:t>
      </w:r>
      <w:r w:rsidRPr="00FA271D">
        <w:t xml:space="preserve"> was just a </w:t>
      </w:r>
      <w:r>
        <w:t>tiny</w:t>
      </w:r>
      <w:r w:rsidRPr="00FA271D">
        <w:t xml:space="preserve"> 3-bay garage for tractor-trailers and a contractor's mobile office. All </w:t>
      </w:r>
      <w:r w:rsidR="003A0F6D" w:rsidRPr="00FA271D">
        <w:t>the</w:t>
      </w:r>
      <w:r>
        <w:t xml:space="preserve"> lights</w:t>
      </w:r>
      <w:r w:rsidRPr="00FA271D">
        <w:t xml:space="preserve"> were off, and </w:t>
      </w:r>
      <w:del w:id="1933" w:author="Author">
        <w:r w:rsidDel="00F70E95">
          <w:delText>there was no one else</w:delText>
        </w:r>
      </w:del>
      <w:ins w:id="1934" w:author="Author">
        <w:r w:rsidR="00F70E95">
          <w:t>no one else was</w:t>
        </w:r>
      </w:ins>
      <w:r>
        <w:t xml:space="preserve"> on site when they arrived</w:t>
      </w:r>
      <w:r w:rsidRPr="00FA271D">
        <w:t>.</w:t>
      </w:r>
    </w:p>
    <w:p w14:paraId="7590CED7" w14:textId="36BD4878" w:rsidR="00FF65F8" w:rsidRPr="00FA271D" w:rsidRDefault="00FF65F8" w:rsidP="009C772F">
      <w:pPr>
        <w:pStyle w:val="BodyNormal"/>
        <w:rPr>
          <w:i/>
          <w:iCs/>
        </w:rPr>
      </w:pPr>
      <w:r w:rsidRPr="00FA271D">
        <w:t xml:space="preserve">The FBI used 24-foot ladders in the dark to get eight snipers onto the warehouse roof, situating themselves to deliver a deadly crossfire if needed. The </w:t>
      </w:r>
      <w:r w:rsidR="00E169E3">
        <w:t>team removed the ladders</w:t>
      </w:r>
      <w:r w:rsidRPr="00FA271D">
        <w:t xml:space="preserve"> and placed</w:t>
      </w:r>
      <w:r w:rsidR="00E169E3">
        <w:t xml:space="preserve"> them</w:t>
      </w:r>
      <w:r w:rsidRPr="00FA271D">
        <w:t xml:space="preserve"> in a field along the tracks. The 40 people ahead of Mac crossed the rail yard into the neighboring business, a dumpster operation. It had a wrought iron fence with thick bushes between </w:t>
      </w:r>
      <w:r w:rsidR="009B2F8C">
        <w:t>it</w:t>
      </w:r>
      <w:r w:rsidRPr="00FA271D">
        <w:t xml:space="preserve"> and the </w:t>
      </w:r>
      <w:r w:rsidRPr="00FA271D">
        <w:lastRenderedPageBreak/>
        <w:t xml:space="preserve">abandoned warehouses, so they </w:t>
      </w:r>
      <w:del w:id="1935" w:author="Author">
        <w:r w:rsidRPr="00FA271D" w:rsidDel="00F84DE4">
          <w:delText xml:space="preserve">laid </w:delText>
        </w:r>
      </w:del>
      <w:ins w:id="1936" w:author="Author">
        <w:r w:rsidR="00F84DE4" w:rsidRPr="00FA271D">
          <w:t>la</w:t>
        </w:r>
        <w:r w:rsidR="00F84DE4">
          <w:t>y</w:t>
        </w:r>
        <w:r w:rsidR="00F84DE4" w:rsidRPr="00FA271D">
          <w:t xml:space="preserve"> </w:t>
        </w:r>
      </w:ins>
      <w:r w:rsidRPr="00FA271D">
        <w:t>in wait, silent</w:t>
      </w:r>
      <w:ins w:id="1937" w:author="Author">
        <w:del w:id="1938" w:author="Author">
          <w:r w:rsidR="00F84DE4" w:rsidDel="001B68DC">
            <w:delText>,</w:delText>
          </w:r>
        </w:del>
      </w:ins>
      <w:r w:rsidRPr="00FA271D">
        <w:t xml:space="preserve"> and out of sight. Another 40 police and FBI personnel were hiding in a thick line of bushes north of the warehouses, waiting for the command to close the ring.</w:t>
      </w:r>
    </w:p>
    <w:p w14:paraId="4F5C0B63" w14:textId="117BF671" w:rsidR="00FF65F8" w:rsidRPr="00FA271D" w:rsidRDefault="00FF65F8" w:rsidP="009C772F">
      <w:pPr>
        <w:pStyle w:val="BodyNormal"/>
        <w:rPr>
          <w:i/>
          <w:iCs/>
        </w:rPr>
      </w:pPr>
      <w:r w:rsidRPr="00FA271D">
        <w:t xml:space="preserve">Mac's group was to cut off escape across the rail yard. </w:t>
      </w:r>
      <w:ins w:id="1939" w:author="Author">
        <w:r w:rsidR="000B0C32">
          <w:t>Next to him,</w:t>
        </w:r>
        <w:r w:rsidR="000B0C32" w:rsidRPr="00FA271D">
          <w:t xml:space="preserve"> </w:t>
        </w:r>
      </w:ins>
      <w:r w:rsidRPr="00FA271D">
        <w:t xml:space="preserve">Special Agent </w:t>
      </w:r>
      <w:r>
        <w:t xml:space="preserve">Gabe </w:t>
      </w:r>
      <w:r w:rsidRPr="00FA271D">
        <w:t xml:space="preserve">Marecki </w:t>
      </w:r>
      <w:del w:id="1940" w:author="Author">
        <w:r w:rsidRPr="00FA271D" w:rsidDel="00C96EDD">
          <w:delText>was next to him with a rifle and a megaphone</w:delText>
        </w:r>
      </w:del>
      <w:ins w:id="1941" w:author="Author">
        <w:r w:rsidR="00C96EDD">
          <w:t>had a rifle and a megaphone</w:t>
        </w:r>
        <w:del w:id="1942" w:author="Author">
          <w:r w:rsidR="00C96EDD" w:rsidDel="000B0C32">
            <w:delText xml:space="preserve"> next to him</w:delText>
          </w:r>
        </w:del>
      </w:ins>
      <w:r w:rsidRPr="00FA271D">
        <w:t xml:space="preserve">. Mac </w:t>
      </w:r>
      <w:r>
        <w:t>held</w:t>
      </w:r>
      <w:r w:rsidRPr="00FA271D">
        <w:t xml:space="preserve"> a </w:t>
      </w:r>
      <w:r w:rsidR="00F35590">
        <w:t>brand-new</w:t>
      </w:r>
      <w:r w:rsidR="0020450D">
        <w:t xml:space="preserve"> </w:t>
      </w:r>
      <w:r w:rsidRPr="00FA271D">
        <w:t>FBI-issue M</w:t>
      </w:r>
      <w:r w:rsidR="0020450D">
        <w:t>6</w:t>
      </w:r>
      <w:r w:rsidRPr="00FA271D">
        <w:t xml:space="preserve"> Carbine Rifle, a lighter-weight version of the Vietnam-era M-16 with a 30-bullet magazine and a </w:t>
      </w:r>
      <w:ins w:id="1943" w:author="Author">
        <w:r w:rsidR="00F84DE4">
          <w:t>high-tech</w:t>
        </w:r>
      </w:ins>
      <w:del w:id="1944" w:author="Author">
        <w:r w:rsidRPr="00FA271D" w:rsidDel="00F84DE4">
          <w:delText>very fancy</w:delText>
        </w:r>
      </w:del>
      <w:r w:rsidRPr="00FA271D">
        <w:t xml:space="preserve"> night vision scope. Orders </w:t>
      </w:r>
      <w:del w:id="1945" w:author="Author">
        <w:r w:rsidRPr="00FA271D" w:rsidDel="000B0C32">
          <w:delText xml:space="preserve">are </w:delText>
        </w:r>
      </w:del>
      <w:ins w:id="1946" w:author="Author">
        <w:r w:rsidR="000B0C32">
          <w:t>were</w:t>
        </w:r>
        <w:r w:rsidR="000B0C32" w:rsidRPr="00FA271D">
          <w:t xml:space="preserve"> </w:t>
        </w:r>
      </w:ins>
      <w:r w:rsidRPr="00FA271D">
        <w:t>to shoot to kill if necessary.</w:t>
      </w:r>
    </w:p>
    <w:p w14:paraId="192DA36B" w14:textId="03085990" w:rsidR="00FF65F8" w:rsidRDefault="00FF65F8" w:rsidP="009C772F">
      <w:pPr>
        <w:pStyle w:val="BodyNormal"/>
        <w:rPr>
          <w:ins w:id="1947" w:author="Author"/>
        </w:rPr>
      </w:pPr>
      <w:r w:rsidRPr="00FA271D">
        <w:t xml:space="preserve">He listened to his earpiece, connected to his FBI phone. </w:t>
      </w:r>
      <w:del w:id="1948" w:author="Author">
        <w:r w:rsidRPr="00FA271D" w:rsidDel="00C96EDD">
          <w:delText>Running the operation was Special Agent Mason,</w:delText>
        </w:r>
      </w:del>
      <w:ins w:id="1949" w:author="Author">
        <w:r w:rsidR="00C96EDD">
          <w:t>Special Agent Mason ran the operation</w:t>
        </w:r>
      </w:ins>
      <w:r w:rsidRPr="00FA271D">
        <w:t xml:space="preserve"> with the assistance of Superintendent Green. The </w:t>
      </w:r>
      <w:del w:id="1950" w:author="Author">
        <w:r w:rsidRPr="00FA271D" w:rsidDel="00650320">
          <w:delText xml:space="preserve">operator of the </w:delText>
        </w:r>
      </w:del>
      <w:r w:rsidRPr="00FA271D">
        <w:t xml:space="preserve">Air Force's </w:t>
      </w:r>
      <w:r w:rsidR="00E169E3">
        <w:t>new Boeing SkyEagle drone circling overhead</w:t>
      </w:r>
      <w:r>
        <w:t xml:space="preserve"> was also in the loop</w:t>
      </w:r>
      <w:r w:rsidRPr="00FA271D">
        <w:t>. The optics on the drone are state</w:t>
      </w:r>
      <w:r>
        <w:t>-of-the-</w:t>
      </w:r>
      <w:r w:rsidRPr="00FA271D">
        <w:t xml:space="preserve">art and dazzling. The Air Force brags that they can see </w:t>
      </w:r>
      <w:proofErr w:type="gramStart"/>
      <w:r w:rsidRPr="00FA271D">
        <w:t>the sweat</w:t>
      </w:r>
      <w:proofErr w:type="gramEnd"/>
      <w:r w:rsidRPr="00FA271D">
        <w:t xml:space="preserve"> on a mouse's nuts. The pilot identified himself as </w:t>
      </w:r>
      <w:proofErr w:type="gramStart"/>
      <w:r w:rsidR="008C1A6B">
        <w:t>Dragon</w:t>
      </w:r>
      <w:proofErr w:type="gramEnd"/>
      <w:r w:rsidR="008C1A6B" w:rsidRPr="00650320">
        <w:rPr>
          <w:i/>
          <w:iCs/>
          <w:rPrChange w:id="1951" w:author="Author">
            <w:rPr/>
          </w:rPrChange>
        </w:rPr>
        <w:t xml:space="preserve"> </w:t>
      </w:r>
      <w:r w:rsidRPr="00FA271D">
        <w:t xml:space="preserve">after the mythical </w:t>
      </w:r>
      <w:r w:rsidR="008C1A6B">
        <w:t>fire-breathing monster</w:t>
      </w:r>
      <w:r w:rsidRPr="00FA271D">
        <w:t>.</w:t>
      </w:r>
    </w:p>
    <w:p w14:paraId="06E2FA2B" w14:textId="35EA281D" w:rsidR="00FF65F8" w:rsidRPr="00650320" w:rsidRDefault="00FF65F8" w:rsidP="009C772F">
      <w:pPr>
        <w:pStyle w:val="BodyNormal"/>
        <w:rPr>
          <w:ins w:id="1952" w:author="Author"/>
          <w:i/>
          <w:iCs/>
          <w:rPrChange w:id="1953" w:author="Author">
            <w:rPr>
              <w:ins w:id="1954" w:author="Author"/>
            </w:rPr>
          </w:rPrChange>
        </w:rPr>
      </w:pPr>
      <w:r w:rsidRPr="00650320">
        <w:rPr>
          <w:i/>
          <w:iCs/>
          <w:rPrChange w:id="1955" w:author="Author">
            <w:rPr/>
          </w:rPrChange>
        </w:rPr>
        <w:t xml:space="preserve">"OK, boys and girls, </w:t>
      </w:r>
      <w:r w:rsidR="008C1A6B">
        <w:rPr>
          <w:i/>
          <w:iCs/>
        </w:rPr>
        <w:t>Dragon</w:t>
      </w:r>
      <w:r w:rsidRPr="00650320">
        <w:rPr>
          <w:i/>
          <w:iCs/>
          <w:rPrChange w:id="1956" w:author="Author">
            <w:rPr/>
          </w:rPrChange>
        </w:rPr>
        <w:t xml:space="preserve"> here. I see a black step van approaching; it's a large one. There’s also a black SUV following."</w:t>
      </w:r>
    </w:p>
    <w:p w14:paraId="4CA4033C" w14:textId="50ABCD6D" w:rsidR="00FF65F8" w:rsidRDefault="00FF65F8" w:rsidP="009C772F">
      <w:pPr>
        <w:pStyle w:val="BodyNormal"/>
        <w:rPr>
          <w:ins w:id="1957" w:author="Author"/>
        </w:rPr>
      </w:pPr>
      <w:r w:rsidRPr="00FA271D">
        <w:t xml:space="preserve">Mac could see some of the team in the </w:t>
      </w:r>
      <w:proofErr w:type="gramStart"/>
      <w:r w:rsidRPr="00FA271D">
        <w:t>dumpster lot</w:t>
      </w:r>
      <w:proofErr w:type="gramEnd"/>
      <w:r w:rsidRPr="00FA271D">
        <w:t xml:space="preserve"> scrunch down.</w:t>
      </w:r>
    </w:p>
    <w:p w14:paraId="4B1CF6CD" w14:textId="6B6378DA" w:rsidR="00FF65F8" w:rsidRPr="00650320" w:rsidRDefault="00FF65F8" w:rsidP="009C772F">
      <w:pPr>
        <w:pStyle w:val="BodyNormal"/>
        <w:rPr>
          <w:ins w:id="1958" w:author="Author"/>
          <w:i/>
          <w:iCs/>
          <w:rPrChange w:id="1959" w:author="Author">
            <w:rPr>
              <w:ins w:id="1960" w:author="Author"/>
            </w:rPr>
          </w:rPrChange>
        </w:rPr>
      </w:pPr>
      <w:r w:rsidRPr="00650320">
        <w:rPr>
          <w:i/>
          <w:iCs/>
          <w:rPrChange w:id="1961" w:author="Author">
            <w:rPr/>
          </w:rPrChange>
        </w:rPr>
        <w:t>"</w:t>
      </w:r>
      <w:r w:rsidR="008C1A6B">
        <w:rPr>
          <w:i/>
          <w:iCs/>
        </w:rPr>
        <w:t>Dragon</w:t>
      </w:r>
      <w:r w:rsidR="008C1A6B" w:rsidRPr="00650320">
        <w:rPr>
          <w:i/>
          <w:iCs/>
          <w:rPrChange w:id="1962" w:author="Author">
            <w:rPr/>
          </w:rPrChange>
        </w:rPr>
        <w:t xml:space="preserve"> </w:t>
      </w:r>
      <w:r w:rsidRPr="00650320">
        <w:rPr>
          <w:i/>
          <w:iCs/>
          <w:rPrChange w:id="1963" w:author="Author">
            <w:rPr/>
          </w:rPrChange>
        </w:rPr>
        <w:t>here, they just let off a guy near the street. He's lighting a cig. Now the van and the SUV are driving to the back."</w:t>
      </w:r>
    </w:p>
    <w:p w14:paraId="313506CB" w14:textId="55C15C36" w:rsidR="00FF65F8" w:rsidRDefault="00FF65F8" w:rsidP="009C772F">
      <w:pPr>
        <w:pStyle w:val="BodyNormal"/>
        <w:rPr>
          <w:ins w:id="1964" w:author="Author"/>
        </w:rPr>
      </w:pPr>
      <w:r w:rsidRPr="00FA271D">
        <w:t xml:space="preserve">Another five minutes elapsed; Mac could sense his </w:t>
      </w:r>
      <w:r w:rsidRPr="00FA271D">
        <w:lastRenderedPageBreak/>
        <w:t>excitement rise. He watched the headlights move towards the Brownman yard and stop right in front of him. He could only see the glare; the line of abandoned trailers occluded his view.</w:t>
      </w:r>
    </w:p>
    <w:p w14:paraId="61128BC0" w14:textId="6220377B" w:rsidR="00F84DE4" w:rsidRDefault="00FF65F8" w:rsidP="009C772F">
      <w:pPr>
        <w:pStyle w:val="BodyNormal"/>
        <w:rPr>
          <w:ins w:id="1965" w:author="Author"/>
          <w:i/>
          <w:iCs/>
        </w:rPr>
      </w:pPr>
      <w:r w:rsidRPr="00650320">
        <w:rPr>
          <w:i/>
          <w:iCs/>
          <w:rPrChange w:id="1966" w:author="Author">
            <w:rPr/>
          </w:rPrChange>
        </w:rPr>
        <w:t>"</w:t>
      </w:r>
      <w:r w:rsidR="008C1A6B">
        <w:rPr>
          <w:i/>
          <w:iCs/>
        </w:rPr>
        <w:t>Dragon</w:t>
      </w:r>
      <w:r w:rsidR="008C1A6B" w:rsidRPr="00650320">
        <w:rPr>
          <w:i/>
          <w:iCs/>
          <w:rPrChange w:id="1967" w:author="Author">
            <w:rPr/>
          </w:rPrChange>
        </w:rPr>
        <w:t xml:space="preserve"> </w:t>
      </w:r>
      <w:r w:rsidRPr="00650320">
        <w:rPr>
          <w:i/>
          <w:iCs/>
          <w:rPrChange w:id="1968" w:author="Author">
            <w:rPr/>
          </w:rPrChange>
        </w:rPr>
        <w:t>again</w:t>
      </w:r>
      <w:del w:id="1969" w:author="Author">
        <w:r w:rsidRPr="00650320" w:rsidDel="00F84DE4">
          <w:rPr>
            <w:i/>
            <w:iCs/>
            <w:rPrChange w:id="1970" w:author="Author">
              <w:rPr/>
            </w:rPrChange>
          </w:rPr>
          <w:delText>,</w:delText>
        </w:r>
      </w:del>
      <w:ins w:id="1971" w:author="Author">
        <w:r w:rsidR="00F84DE4">
          <w:rPr>
            <w:i/>
            <w:iCs/>
          </w:rPr>
          <w:t>.</w:t>
        </w:r>
      </w:ins>
      <w:r w:rsidRPr="00650320">
        <w:rPr>
          <w:i/>
          <w:iCs/>
          <w:rPrChange w:id="1972" w:author="Author">
            <w:rPr/>
          </w:rPrChange>
        </w:rPr>
        <w:t xml:space="preserve"> </w:t>
      </w:r>
      <w:del w:id="1973" w:author="Author">
        <w:r w:rsidRPr="00650320" w:rsidDel="00F84DE4">
          <w:rPr>
            <w:i/>
            <w:iCs/>
            <w:rPrChange w:id="1974" w:author="Author">
              <w:rPr/>
            </w:rPrChange>
          </w:rPr>
          <w:delText>a</w:delText>
        </w:r>
      </w:del>
      <w:ins w:id="1975" w:author="Author">
        <w:r w:rsidR="00F84DE4">
          <w:rPr>
            <w:i/>
            <w:iCs/>
          </w:rPr>
          <w:t>A</w:t>
        </w:r>
      </w:ins>
      <w:r w:rsidRPr="00650320">
        <w:rPr>
          <w:i/>
          <w:iCs/>
          <w:rPrChange w:id="1976" w:author="Author">
            <w:rPr/>
          </w:rPrChange>
        </w:rPr>
        <w:t xml:space="preserve"> tractor-trailer rig with two shipping containers is just a block away. Everybody is out of the step van; I see nine of them. The rig driver makes ten.</w:t>
      </w:r>
    </w:p>
    <w:p w14:paraId="59EA651B" w14:textId="77B88830" w:rsidR="00F84DE4" w:rsidRDefault="00FF65F8" w:rsidP="009C772F">
      <w:pPr>
        <w:pStyle w:val="BodyNormal"/>
        <w:rPr>
          <w:ins w:id="1977" w:author="Author"/>
          <w:i/>
          <w:iCs/>
        </w:rPr>
      </w:pPr>
      <w:del w:id="1978" w:author="Author">
        <w:r w:rsidRPr="00650320" w:rsidDel="00F84DE4">
          <w:rPr>
            <w:i/>
            <w:iCs/>
            <w:rPrChange w:id="1979" w:author="Author">
              <w:rPr/>
            </w:rPrChange>
          </w:rPr>
          <w:delText xml:space="preserve"> </w:delText>
        </w:r>
      </w:del>
      <w:r w:rsidRPr="00650320">
        <w:rPr>
          <w:i/>
          <w:iCs/>
          <w:rPrChange w:id="1980" w:author="Author">
            <w:rPr/>
          </w:rPrChange>
        </w:rPr>
        <w:t xml:space="preserve">All right, I see </w:t>
      </w:r>
      <w:r w:rsidR="00B3149E">
        <w:rPr>
          <w:i/>
          <w:iCs/>
        </w:rPr>
        <w:t>eight</w:t>
      </w:r>
      <w:r w:rsidRPr="00650320">
        <w:rPr>
          <w:i/>
          <w:iCs/>
          <w:rPrChange w:id="1981" w:author="Author">
            <w:rPr/>
          </w:rPrChange>
        </w:rPr>
        <w:t xml:space="preserve"> of them with long guns</w:t>
      </w:r>
      <w:del w:id="1982" w:author="Author">
        <w:r w:rsidRPr="00650320" w:rsidDel="00F84DE4">
          <w:rPr>
            <w:i/>
            <w:iCs/>
            <w:rPrChange w:id="1983" w:author="Author">
              <w:rPr/>
            </w:rPrChange>
          </w:rPr>
          <w:delText>,</w:delText>
        </w:r>
      </w:del>
      <w:ins w:id="1984" w:author="Author">
        <w:r w:rsidR="00F84DE4">
          <w:rPr>
            <w:i/>
            <w:iCs/>
          </w:rPr>
          <w:t>.</w:t>
        </w:r>
      </w:ins>
    </w:p>
    <w:p w14:paraId="5A5257EF" w14:textId="25B5C47A" w:rsidR="00FF65F8" w:rsidRPr="00650320" w:rsidRDefault="00FF65F8" w:rsidP="009C772F">
      <w:pPr>
        <w:pStyle w:val="BodyNormal"/>
        <w:rPr>
          <w:i/>
          <w:iCs/>
          <w:rPrChange w:id="1985" w:author="Author">
            <w:rPr/>
          </w:rPrChange>
        </w:rPr>
      </w:pPr>
      <w:del w:id="1986" w:author="Author">
        <w:r w:rsidRPr="00650320" w:rsidDel="00F84DE4">
          <w:rPr>
            <w:i/>
            <w:iCs/>
            <w:rPrChange w:id="1987" w:author="Author">
              <w:rPr/>
            </w:rPrChange>
          </w:rPr>
          <w:delText xml:space="preserve"> </w:delText>
        </w:r>
      </w:del>
      <w:ins w:id="1988" w:author="Author">
        <w:r w:rsidR="00650320" w:rsidRPr="00650320">
          <w:rPr>
            <w:i/>
            <w:iCs/>
            <w:rPrChange w:id="1989" w:author="Author">
              <w:rPr/>
            </w:rPrChange>
          </w:rPr>
          <w:t xml:space="preserve">I </w:t>
        </w:r>
      </w:ins>
      <w:r w:rsidRPr="00650320">
        <w:rPr>
          <w:i/>
          <w:iCs/>
          <w:rPrChange w:id="1990" w:author="Author">
            <w:rPr/>
          </w:rPrChange>
        </w:rPr>
        <w:t>can't see handguns on the others, but the infra</w:t>
      </w:r>
      <w:del w:id="1991" w:author="Author">
        <w:r w:rsidRPr="00650320" w:rsidDel="00F84DE4">
          <w:rPr>
            <w:i/>
            <w:iCs/>
            <w:rPrChange w:id="1992" w:author="Author">
              <w:rPr/>
            </w:rPrChange>
          </w:rPr>
          <w:delText>-</w:delText>
        </w:r>
      </w:del>
      <w:r w:rsidRPr="00650320">
        <w:rPr>
          <w:i/>
          <w:iCs/>
          <w:rPrChange w:id="1993" w:author="Author">
            <w:rPr/>
          </w:rPrChange>
        </w:rPr>
        <w:t xml:space="preserve">red </w:t>
      </w:r>
      <w:del w:id="1994" w:author="Author">
        <w:r w:rsidRPr="00650320" w:rsidDel="00F84DE4">
          <w:rPr>
            <w:i/>
            <w:iCs/>
            <w:rPrChange w:id="1995" w:author="Author">
              <w:rPr/>
            </w:rPrChange>
          </w:rPr>
          <w:delText>does blur things a bit</w:delText>
        </w:r>
      </w:del>
      <w:ins w:id="1996" w:author="Author">
        <w:r w:rsidR="00F84DE4">
          <w:rPr>
            <w:i/>
            <w:iCs/>
          </w:rPr>
          <w:t>blurs things slightly</w:t>
        </w:r>
      </w:ins>
      <w:r w:rsidRPr="00650320">
        <w:rPr>
          <w:i/>
          <w:iCs/>
          <w:rPrChange w:id="1997" w:author="Author">
            <w:rPr/>
          </w:rPrChange>
        </w:rPr>
        <w:t>.</w:t>
      </w:r>
      <w:del w:id="1998" w:author="Author">
        <w:r w:rsidRPr="00650320" w:rsidDel="00650320">
          <w:rPr>
            <w:i/>
            <w:iCs/>
            <w:rPrChange w:id="1999" w:author="Author">
              <w:rPr/>
            </w:rPrChange>
          </w:rPr>
          <w:delText>"</w:delText>
        </w:r>
      </w:del>
    </w:p>
    <w:p w14:paraId="240462E3" w14:textId="5A32944D" w:rsidR="00FF65F8" w:rsidRPr="00650320" w:rsidRDefault="00FF65F8" w:rsidP="009C772F">
      <w:pPr>
        <w:pStyle w:val="BodyNormal"/>
        <w:rPr>
          <w:ins w:id="2000" w:author="Author"/>
          <w:i/>
          <w:iCs/>
          <w:rPrChange w:id="2001" w:author="Author">
            <w:rPr>
              <w:ins w:id="2002" w:author="Author"/>
            </w:rPr>
          </w:rPrChange>
        </w:rPr>
      </w:pPr>
      <w:del w:id="2003" w:author="Author">
        <w:r w:rsidRPr="00650320" w:rsidDel="00650320">
          <w:rPr>
            <w:i/>
            <w:iCs/>
            <w:rPrChange w:id="2004" w:author="Author">
              <w:rPr/>
            </w:rPrChange>
          </w:rPr>
          <w:delText xml:space="preserve">"Drogon here. </w:delText>
        </w:r>
      </w:del>
      <w:r w:rsidRPr="00650320">
        <w:rPr>
          <w:i/>
          <w:iCs/>
          <w:rPrChange w:id="2005" w:author="Author">
            <w:rPr/>
          </w:rPrChange>
        </w:rPr>
        <w:t xml:space="preserve">The truck </w:t>
      </w:r>
      <w:del w:id="2006" w:author="Author">
        <w:r w:rsidRPr="00650320" w:rsidDel="00F84DE4">
          <w:rPr>
            <w:i/>
            <w:iCs/>
            <w:rPrChange w:id="2007" w:author="Author">
              <w:rPr/>
            </w:rPrChange>
          </w:rPr>
          <w:delText xml:space="preserve">has </w:delText>
        </w:r>
      </w:del>
      <w:r w:rsidRPr="00650320">
        <w:rPr>
          <w:i/>
          <w:iCs/>
          <w:rPrChange w:id="2008" w:author="Author">
            <w:rPr/>
          </w:rPrChange>
        </w:rPr>
        <w:t xml:space="preserve">stopped just inside the entrance. The guy is getting into the cab. OK, he's got manual control; he's driving it </w:t>
      </w:r>
      <w:del w:id="2009" w:author="Author">
        <w:r w:rsidRPr="00650320" w:rsidDel="00F84DE4">
          <w:rPr>
            <w:i/>
            <w:iCs/>
            <w:rPrChange w:id="2010" w:author="Author">
              <w:rPr/>
            </w:rPrChange>
          </w:rPr>
          <w:delText>to the back, pretty slowly</w:delText>
        </w:r>
      </w:del>
      <w:ins w:id="2011" w:author="Author">
        <w:r w:rsidR="00F84DE4">
          <w:rPr>
            <w:i/>
            <w:iCs/>
          </w:rPr>
          <w:t>slowly to the back</w:t>
        </w:r>
      </w:ins>
      <w:r w:rsidRPr="00650320">
        <w:rPr>
          <w:i/>
          <w:iCs/>
          <w:rPrChange w:id="2012" w:author="Author">
            <w:rPr/>
          </w:rPrChange>
        </w:rPr>
        <w:t>."</w:t>
      </w:r>
    </w:p>
    <w:p w14:paraId="2AB58186" w14:textId="77777777" w:rsidR="00F84DE4" w:rsidRDefault="00FF65F8" w:rsidP="009C772F">
      <w:pPr>
        <w:pStyle w:val="BodyNormal"/>
        <w:rPr>
          <w:ins w:id="2013" w:author="Author"/>
        </w:rPr>
      </w:pPr>
      <w:r w:rsidRPr="00FA271D">
        <w:t xml:space="preserve">Special Agent Mason got on the air. </w:t>
      </w:r>
    </w:p>
    <w:p w14:paraId="575269FE" w14:textId="2E4FA47E" w:rsidR="00FF65F8" w:rsidRDefault="00FF65F8" w:rsidP="009C772F">
      <w:pPr>
        <w:pStyle w:val="BodyNormal"/>
        <w:rPr>
          <w:ins w:id="2014" w:author="Author"/>
        </w:rPr>
      </w:pPr>
      <w:r w:rsidRPr="00FA271D">
        <w:t>"Mason here</w:t>
      </w:r>
      <w:del w:id="2015" w:author="Author">
        <w:r w:rsidDel="00F84DE4">
          <w:delText>;</w:delText>
        </w:r>
      </w:del>
      <w:ins w:id="2016" w:author="Author">
        <w:r w:rsidR="00F84DE4">
          <w:t>.</w:t>
        </w:r>
      </w:ins>
      <w:r w:rsidRPr="00FA271D">
        <w:t xml:space="preserve"> Alpha team</w:t>
      </w:r>
      <w:ins w:id="2017" w:author="Author">
        <w:r w:rsidR="00F84DE4">
          <w:t>,</w:t>
        </w:r>
      </w:ins>
      <w:r w:rsidRPr="00FA271D">
        <w:t xml:space="preserve"> move to close the circle while the truck noise masks your movement."</w:t>
      </w:r>
    </w:p>
    <w:p w14:paraId="0FB912B6" w14:textId="08FD664B" w:rsidR="00FF65F8" w:rsidRPr="001939D1" w:rsidRDefault="00FF65F8" w:rsidP="009C772F">
      <w:pPr>
        <w:pStyle w:val="BodyNormal"/>
        <w:rPr>
          <w:ins w:id="2018" w:author="Author"/>
          <w:i/>
          <w:iCs/>
          <w:rPrChange w:id="2019" w:author="Author">
            <w:rPr>
              <w:ins w:id="2020" w:author="Author"/>
            </w:rPr>
          </w:rPrChange>
        </w:rPr>
      </w:pPr>
      <w:r w:rsidRPr="001939D1">
        <w:rPr>
          <w:i/>
          <w:iCs/>
          <w:rPrChange w:id="2021" w:author="Author">
            <w:rPr/>
          </w:rPrChange>
        </w:rPr>
        <w:t>"</w:t>
      </w:r>
      <w:r w:rsidR="008C1A6B">
        <w:rPr>
          <w:i/>
          <w:iCs/>
        </w:rPr>
        <w:t>Dragon</w:t>
      </w:r>
      <w:r w:rsidR="008C1A6B" w:rsidRPr="00650320">
        <w:rPr>
          <w:i/>
          <w:iCs/>
          <w:rPrChange w:id="2022" w:author="Author">
            <w:rPr/>
          </w:rPrChange>
        </w:rPr>
        <w:t xml:space="preserve"> </w:t>
      </w:r>
      <w:r w:rsidRPr="001939D1">
        <w:rPr>
          <w:i/>
          <w:iCs/>
          <w:rPrChange w:id="2023" w:author="Author">
            <w:rPr/>
          </w:rPrChange>
        </w:rPr>
        <w:t>here</w:t>
      </w:r>
      <w:del w:id="2024" w:author="Author">
        <w:r w:rsidRPr="001939D1" w:rsidDel="00F84DE4">
          <w:rPr>
            <w:i/>
            <w:iCs/>
            <w:rPrChange w:id="2025" w:author="Author">
              <w:rPr/>
            </w:rPrChange>
          </w:rPr>
          <w:delText xml:space="preserve">, </w:delText>
        </w:r>
      </w:del>
      <w:ins w:id="2026" w:author="Author">
        <w:r w:rsidR="00F84DE4">
          <w:rPr>
            <w:i/>
            <w:iCs/>
          </w:rPr>
          <w:t>.</w:t>
        </w:r>
        <w:r w:rsidR="00F84DE4" w:rsidRPr="001939D1">
          <w:rPr>
            <w:i/>
            <w:iCs/>
            <w:rPrChange w:id="2027" w:author="Author">
              <w:rPr/>
            </w:rPrChange>
          </w:rPr>
          <w:t xml:space="preserve"> </w:t>
        </w:r>
      </w:ins>
      <w:r w:rsidRPr="001939D1">
        <w:rPr>
          <w:i/>
          <w:iCs/>
          <w:rPrChange w:id="2028" w:author="Author">
            <w:rPr/>
          </w:rPrChange>
        </w:rPr>
        <w:t xml:space="preserve">I can see all </w:t>
      </w:r>
      <w:r w:rsidR="006922B2" w:rsidRPr="001939D1">
        <w:rPr>
          <w:i/>
          <w:iCs/>
        </w:rPr>
        <w:t>the teams</w:t>
      </w:r>
      <w:r w:rsidRPr="001939D1">
        <w:rPr>
          <w:i/>
          <w:iCs/>
          <w:rPrChange w:id="2029" w:author="Author">
            <w:rPr/>
          </w:rPrChange>
        </w:rPr>
        <w:t xml:space="preserve"> in place. There's no path to escape without running the gauntlet of police fire."</w:t>
      </w:r>
    </w:p>
    <w:p w14:paraId="4A0F9700" w14:textId="7212133D" w:rsidR="00FF65F8" w:rsidRDefault="00FF65F8" w:rsidP="009C772F">
      <w:pPr>
        <w:pStyle w:val="BodyNormal"/>
        <w:rPr>
          <w:ins w:id="2030" w:author="Author"/>
        </w:rPr>
      </w:pPr>
      <w:r w:rsidRPr="00FA271D">
        <w:t xml:space="preserve">"All teams, wait till </w:t>
      </w:r>
      <w:r w:rsidR="008C1A6B">
        <w:t>Dragon</w:t>
      </w:r>
      <w:r w:rsidR="008C1A6B" w:rsidRPr="00650320">
        <w:rPr>
          <w:i/>
          <w:iCs/>
          <w:rPrChange w:id="2031" w:author="Author">
            <w:rPr/>
          </w:rPrChange>
        </w:rPr>
        <w:t xml:space="preserve"> </w:t>
      </w:r>
      <w:r w:rsidRPr="00FA271D">
        <w:t xml:space="preserve">confirms that they </w:t>
      </w:r>
      <w:del w:id="2032" w:author="Author">
        <w:r w:rsidRPr="00FA271D" w:rsidDel="001B68DC">
          <w:delText xml:space="preserve">are </w:delText>
        </w:r>
      </w:del>
      <w:ins w:id="2033" w:author="Author">
        <w:r w:rsidR="001B68DC">
          <w:t>have</w:t>
        </w:r>
        <w:r w:rsidR="001B68DC" w:rsidRPr="00FA271D">
          <w:t xml:space="preserve"> </w:t>
        </w:r>
      </w:ins>
      <w:r w:rsidRPr="00FA271D">
        <w:t>unload</w:t>
      </w:r>
      <w:ins w:id="2034" w:author="Author">
        <w:r w:rsidR="001B68DC">
          <w:t>ed</w:t>
        </w:r>
      </w:ins>
      <w:del w:id="2035" w:author="Author">
        <w:r w:rsidRPr="00FA271D" w:rsidDel="001B68DC">
          <w:delText>ing</w:delText>
        </w:r>
      </w:del>
      <w:r w:rsidRPr="00FA271D">
        <w:t xml:space="preserve"> the </w:t>
      </w:r>
      <w:r>
        <w:t>fentanyl</w:t>
      </w:r>
      <w:r w:rsidRPr="00FA271D">
        <w:t>," Mason said.</w:t>
      </w:r>
    </w:p>
    <w:p w14:paraId="5320AE65" w14:textId="7C4A0157" w:rsidR="00FF65F8" w:rsidRPr="001939D1" w:rsidRDefault="00FF65F8" w:rsidP="009C772F">
      <w:pPr>
        <w:pStyle w:val="BodyNormal"/>
        <w:rPr>
          <w:ins w:id="2036" w:author="Author"/>
          <w:i/>
          <w:iCs/>
          <w:rPrChange w:id="2037" w:author="Author">
            <w:rPr>
              <w:ins w:id="2038" w:author="Author"/>
            </w:rPr>
          </w:rPrChange>
        </w:rPr>
      </w:pPr>
      <w:r w:rsidRPr="001939D1">
        <w:rPr>
          <w:i/>
          <w:iCs/>
          <w:rPrChange w:id="2039" w:author="Author">
            <w:rPr/>
          </w:rPrChange>
        </w:rPr>
        <w:t>"</w:t>
      </w:r>
      <w:r w:rsidR="008C1A6B">
        <w:rPr>
          <w:i/>
          <w:iCs/>
        </w:rPr>
        <w:t>Dragon</w:t>
      </w:r>
      <w:r w:rsidR="008C1A6B" w:rsidRPr="00650320">
        <w:rPr>
          <w:i/>
          <w:iCs/>
          <w:rPrChange w:id="2040" w:author="Author">
            <w:rPr/>
          </w:rPrChange>
        </w:rPr>
        <w:t xml:space="preserve"> </w:t>
      </w:r>
      <w:r w:rsidRPr="001939D1">
        <w:rPr>
          <w:i/>
          <w:iCs/>
          <w:rPrChange w:id="2041" w:author="Author">
            <w:rPr/>
          </w:rPrChange>
        </w:rPr>
        <w:t>on the case. They've rigged up a ramp to the truck bed. They're opening the door to the rear shipping container."</w:t>
      </w:r>
    </w:p>
    <w:p w14:paraId="27CF38E7" w14:textId="3F2602A8" w:rsidR="00FF65F8" w:rsidRDefault="00FF65F8" w:rsidP="009C772F">
      <w:pPr>
        <w:pStyle w:val="BodyNormal"/>
        <w:rPr>
          <w:ins w:id="2042" w:author="Author"/>
        </w:rPr>
      </w:pPr>
      <w:r w:rsidRPr="00FA271D">
        <w:t>Mac fought his impatience</w:t>
      </w:r>
      <w:del w:id="2043" w:author="Author">
        <w:r w:rsidRPr="00FA271D" w:rsidDel="001939D1">
          <w:delText>, looked over at Agent Marecki</w:delText>
        </w:r>
      </w:del>
      <w:r w:rsidRPr="00FA271D">
        <w:t xml:space="preserve">. Gabe reached over and patted him </w:t>
      </w:r>
      <w:r w:rsidR="00580A14" w:rsidRPr="00FA271D">
        <w:t>twice</w:t>
      </w:r>
      <w:r w:rsidRPr="00FA271D">
        <w:t xml:space="preserve"> on the shoulder."</w:t>
      </w:r>
    </w:p>
    <w:p w14:paraId="53C6B216" w14:textId="3AD4EB7D" w:rsidR="00FF65F8" w:rsidRPr="001939D1" w:rsidRDefault="00FF65F8" w:rsidP="009C772F">
      <w:pPr>
        <w:pStyle w:val="BodyNormal"/>
        <w:rPr>
          <w:ins w:id="2044" w:author="Author"/>
          <w:i/>
          <w:iCs/>
          <w:rPrChange w:id="2045" w:author="Author">
            <w:rPr>
              <w:ins w:id="2046" w:author="Author"/>
            </w:rPr>
          </w:rPrChange>
        </w:rPr>
      </w:pPr>
      <w:r w:rsidRPr="001939D1">
        <w:rPr>
          <w:i/>
          <w:iCs/>
          <w:rPrChange w:id="2047" w:author="Author">
            <w:rPr/>
          </w:rPrChange>
        </w:rPr>
        <w:lastRenderedPageBreak/>
        <w:t>"</w:t>
      </w:r>
      <w:r w:rsidR="008C1A6B">
        <w:rPr>
          <w:i/>
          <w:iCs/>
        </w:rPr>
        <w:t>Dragon</w:t>
      </w:r>
      <w:r w:rsidR="008C1A6B" w:rsidRPr="00650320">
        <w:rPr>
          <w:i/>
          <w:iCs/>
          <w:rPrChange w:id="2048" w:author="Author">
            <w:rPr/>
          </w:rPrChange>
        </w:rPr>
        <w:t xml:space="preserve"> </w:t>
      </w:r>
      <w:r w:rsidRPr="001939D1">
        <w:rPr>
          <w:i/>
          <w:iCs/>
          <w:rPrChange w:id="2049" w:author="Author">
            <w:rPr/>
          </w:rPrChange>
        </w:rPr>
        <w:t>again</w:t>
      </w:r>
      <w:del w:id="2050" w:author="Author">
        <w:r w:rsidRPr="001939D1" w:rsidDel="00F84DE4">
          <w:rPr>
            <w:i/>
            <w:iCs/>
            <w:rPrChange w:id="2051" w:author="Author">
              <w:rPr/>
            </w:rPrChange>
          </w:rPr>
          <w:delText>,</w:delText>
        </w:r>
      </w:del>
      <w:ins w:id="2052" w:author="Author">
        <w:r w:rsidR="00F84DE4">
          <w:rPr>
            <w:i/>
            <w:iCs/>
          </w:rPr>
          <w:t>.</w:t>
        </w:r>
      </w:ins>
      <w:r w:rsidRPr="001939D1">
        <w:rPr>
          <w:i/>
          <w:iCs/>
          <w:rPrChange w:id="2053" w:author="Author">
            <w:rPr/>
          </w:rPrChange>
        </w:rPr>
        <w:t xml:space="preserve"> </w:t>
      </w:r>
      <w:del w:id="2054" w:author="Author">
        <w:r w:rsidRPr="001939D1" w:rsidDel="00F84DE4">
          <w:rPr>
            <w:i/>
            <w:iCs/>
            <w:rPrChange w:id="2055" w:author="Author">
              <w:rPr/>
            </w:rPrChange>
          </w:rPr>
          <w:delText>t</w:delText>
        </w:r>
      </w:del>
      <w:ins w:id="2056" w:author="Author">
        <w:r w:rsidR="00F84DE4">
          <w:rPr>
            <w:i/>
            <w:iCs/>
          </w:rPr>
          <w:t>T</w:t>
        </w:r>
      </w:ins>
      <w:r w:rsidRPr="001939D1">
        <w:rPr>
          <w:i/>
          <w:iCs/>
          <w:rPrChange w:id="2057" w:author="Author">
            <w:rPr/>
          </w:rPrChange>
        </w:rPr>
        <w:t>hey are bringing out what look</w:t>
      </w:r>
      <w:ins w:id="2058" w:author="Author">
        <w:r w:rsidR="00A23434">
          <w:rPr>
            <w:i/>
            <w:iCs/>
          </w:rPr>
          <w:t>s</w:t>
        </w:r>
        <w:del w:id="2059" w:author="Author">
          <w:r w:rsidR="00C60E79" w:rsidDel="001B562D">
            <w:rPr>
              <w:i/>
              <w:iCs/>
            </w:rPr>
            <w:delText>s</w:delText>
          </w:r>
          <w:r w:rsidR="00C31F8C" w:rsidDel="00871F90">
            <w:rPr>
              <w:i/>
              <w:iCs/>
            </w:rPr>
            <w:delText>s</w:delText>
          </w:r>
        </w:del>
      </w:ins>
      <w:del w:id="2060" w:author="Author">
        <w:r w:rsidRPr="001939D1" w:rsidDel="00F84DE4">
          <w:rPr>
            <w:i/>
            <w:iCs/>
            <w:rPrChange w:id="2061" w:author="Author">
              <w:rPr/>
            </w:rPrChange>
          </w:rPr>
          <w:delText>s</w:delText>
        </w:r>
      </w:del>
      <w:r w:rsidRPr="001939D1">
        <w:rPr>
          <w:i/>
          <w:iCs/>
          <w:rPrChange w:id="2062" w:author="Author">
            <w:rPr/>
          </w:rPrChange>
        </w:rPr>
        <w:t xml:space="preserve"> like plastic-wrapped bundles. They've set up a daisy chain to get them </w:t>
      </w:r>
      <w:r w:rsidR="006703E8">
        <w:rPr>
          <w:i/>
          <w:iCs/>
        </w:rPr>
        <w:t>into</w:t>
      </w:r>
      <w:r w:rsidRPr="001939D1">
        <w:rPr>
          <w:i/>
          <w:iCs/>
          <w:rPrChange w:id="2063" w:author="Author">
            <w:rPr/>
          </w:rPrChange>
        </w:rPr>
        <w:t xml:space="preserve"> the </w:t>
      </w:r>
      <w:r w:rsidR="00A7628B">
        <w:rPr>
          <w:i/>
          <w:iCs/>
        </w:rPr>
        <w:t>step van</w:t>
      </w:r>
      <w:r w:rsidRPr="001939D1">
        <w:rPr>
          <w:i/>
          <w:iCs/>
          <w:rPrChange w:id="2064" w:author="Author">
            <w:rPr/>
          </w:rPrChange>
        </w:rPr>
        <w:t>. Busy little fellows, aren't they."</w:t>
      </w:r>
    </w:p>
    <w:p w14:paraId="007E76C0" w14:textId="1B29C6FB" w:rsidR="001939D1" w:rsidRDefault="008C1A6B" w:rsidP="009C772F">
      <w:pPr>
        <w:pStyle w:val="BodyNormal"/>
        <w:rPr>
          <w:ins w:id="2065" w:author="Author"/>
        </w:rPr>
      </w:pPr>
      <w:r>
        <w:t>Dragon</w:t>
      </w:r>
      <w:r w:rsidRPr="00650320">
        <w:rPr>
          <w:i/>
          <w:iCs/>
          <w:rPrChange w:id="2066" w:author="Author">
            <w:rPr/>
          </w:rPrChange>
        </w:rPr>
        <w:t xml:space="preserve"> </w:t>
      </w:r>
      <w:r w:rsidR="00FF65F8" w:rsidRPr="00FA271D">
        <w:t>came on again in a few minutes</w:t>
      </w:r>
      <w:del w:id="2067" w:author="Author">
        <w:r w:rsidR="00FF65F8" w:rsidRPr="00FA271D" w:rsidDel="001939D1">
          <w:delText>,</w:delText>
        </w:r>
      </w:del>
      <w:ins w:id="2068" w:author="Author">
        <w:r w:rsidR="001939D1">
          <w:t>.</w:t>
        </w:r>
      </w:ins>
      <w:del w:id="2069" w:author="Author">
        <w:r w:rsidR="00FF65F8" w:rsidRPr="00FA271D" w:rsidDel="001939D1">
          <w:delText xml:space="preserve"> </w:delText>
        </w:r>
      </w:del>
    </w:p>
    <w:p w14:paraId="08AACA5D" w14:textId="49A39B60" w:rsidR="00FF65F8" w:rsidRPr="001939D1" w:rsidRDefault="00FF65F8" w:rsidP="009C772F">
      <w:pPr>
        <w:pStyle w:val="BodyNormal"/>
        <w:rPr>
          <w:ins w:id="2070" w:author="Author"/>
          <w:i/>
          <w:iCs/>
          <w:rPrChange w:id="2071" w:author="Author">
            <w:rPr>
              <w:ins w:id="2072" w:author="Author"/>
            </w:rPr>
          </w:rPrChange>
        </w:rPr>
      </w:pPr>
      <w:r w:rsidRPr="001939D1">
        <w:rPr>
          <w:i/>
          <w:iCs/>
          <w:rPrChange w:id="2073" w:author="Author">
            <w:rPr/>
          </w:rPrChange>
        </w:rPr>
        <w:t>"</w:t>
      </w:r>
      <w:r w:rsidR="008C1A6B">
        <w:rPr>
          <w:i/>
          <w:iCs/>
        </w:rPr>
        <w:t>Dragon</w:t>
      </w:r>
      <w:r w:rsidRPr="001939D1">
        <w:rPr>
          <w:i/>
          <w:iCs/>
          <w:rPrChange w:id="2074" w:author="Author">
            <w:rPr/>
          </w:rPrChange>
        </w:rPr>
        <w:t>, that's the last of it; they're closing the container door."</w:t>
      </w:r>
    </w:p>
    <w:p w14:paraId="1B22197E" w14:textId="77777777" w:rsidR="00FF65F8" w:rsidRPr="00FA271D" w:rsidRDefault="00FF65F8" w:rsidP="009C772F">
      <w:pPr>
        <w:pStyle w:val="BodyNormal"/>
        <w:rPr>
          <w:i/>
          <w:iCs/>
        </w:rPr>
      </w:pPr>
      <w:r w:rsidRPr="00FA271D">
        <w:t>"All right, this is Mason, GO, GO, GO."</w:t>
      </w:r>
    </w:p>
    <w:p w14:paraId="357769BA" w14:textId="5A3CE115" w:rsidR="00F0073D" w:rsidRDefault="00FF65F8" w:rsidP="009C772F">
      <w:pPr>
        <w:pStyle w:val="BodyNormal"/>
        <w:rPr>
          <w:ins w:id="2075" w:author="Author"/>
        </w:rPr>
      </w:pPr>
      <w:r w:rsidRPr="00FA271D">
        <w:t>Mac heard an FBI agent on the roof use a powerful megaphone</w:t>
      </w:r>
      <w:r>
        <w:t>.</w:t>
      </w:r>
    </w:p>
    <w:p w14:paraId="7C039213" w14:textId="702A0A0F" w:rsidR="00F0073D" w:rsidRPr="00F1258D" w:rsidRDefault="00FF65F8" w:rsidP="009C772F">
      <w:pPr>
        <w:pStyle w:val="BodyNormal"/>
        <w:rPr>
          <w:ins w:id="2076" w:author="Author"/>
          <w:i/>
          <w:iCs/>
          <w:rPrChange w:id="2077" w:author="Author">
            <w:rPr>
              <w:ins w:id="2078" w:author="Author"/>
            </w:rPr>
          </w:rPrChange>
        </w:rPr>
      </w:pPr>
      <w:r w:rsidRPr="00F1258D">
        <w:rPr>
          <w:i/>
          <w:iCs/>
          <w:rPrChange w:id="2079" w:author="Author">
            <w:rPr/>
          </w:rPrChange>
        </w:rPr>
        <w:t>"</w:t>
      </w:r>
      <w:r w:rsidRPr="00F1258D">
        <w:rPr>
          <w:i/>
          <w:iCs/>
        </w:rPr>
        <w:t xml:space="preserve">This is the police. </w:t>
      </w:r>
      <w:ins w:id="2080" w:author="Author">
        <w:r w:rsidR="00AC449A" w:rsidRPr="00F1258D">
          <w:rPr>
            <w:i/>
            <w:iCs/>
          </w:rPr>
          <w:t>Fifty officers, all heavily armed,</w:t>
        </w:r>
        <w:r w:rsidR="00AC449A" w:rsidRPr="00F1258D" w:rsidDel="00AC449A">
          <w:rPr>
            <w:i/>
            <w:iCs/>
          </w:rPr>
          <w:t xml:space="preserve"> </w:t>
        </w:r>
        <w:del w:id="2081" w:author="Author">
          <w:r w:rsidR="001939D1" w:rsidRPr="00F1258D" w:rsidDel="00AC449A">
            <w:rPr>
              <w:i/>
              <w:iCs/>
            </w:rPr>
            <w:delText xml:space="preserve">We </w:delText>
          </w:r>
        </w:del>
        <w:r w:rsidR="001939D1" w:rsidRPr="00F1258D">
          <w:rPr>
            <w:i/>
            <w:iCs/>
          </w:rPr>
          <w:t xml:space="preserve">have </w:t>
        </w:r>
      </w:ins>
      <w:del w:id="2082" w:author="Author">
        <w:r w:rsidRPr="00F1258D" w:rsidDel="001939D1">
          <w:rPr>
            <w:i/>
            <w:iCs/>
          </w:rPr>
          <w:delText>Y</w:delText>
        </w:r>
      </w:del>
      <w:ins w:id="2083" w:author="Author">
        <w:r w:rsidR="001939D1" w:rsidRPr="00F1258D">
          <w:rPr>
            <w:i/>
            <w:iCs/>
          </w:rPr>
          <w:t>y</w:t>
        </w:r>
      </w:ins>
      <w:r w:rsidRPr="00F1258D">
        <w:rPr>
          <w:i/>
          <w:iCs/>
        </w:rPr>
        <w:t xml:space="preserve">ou </w:t>
      </w:r>
      <w:del w:id="2084" w:author="Author">
        <w:r w:rsidRPr="00F1258D" w:rsidDel="001939D1">
          <w:rPr>
            <w:i/>
            <w:iCs/>
          </w:rPr>
          <w:delText xml:space="preserve">are </w:delText>
        </w:r>
      </w:del>
      <w:r w:rsidRPr="00F1258D">
        <w:rPr>
          <w:i/>
          <w:iCs/>
        </w:rPr>
        <w:t>surrounded</w:t>
      </w:r>
      <w:ins w:id="2085" w:author="Author">
        <w:del w:id="2086" w:author="Author">
          <w:r w:rsidR="001939D1" w:rsidRPr="00F1258D" w:rsidDel="00A468E8">
            <w:rPr>
              <w:i/>
              <w:iCs/>
            </w:rPr>
            <w:delText xml:space="preserve"> with</w:delText>
          </w:r>
        </w:del>
      </w:ins>
      <w:del w:id="2087" w:author="Author">
        <w:r w:rsidRPr="00F1258D" w:rsidDel="001939D1">
          <w:rPr>
            <w:i/>
            <w:iCs/>
          </w:rPr>
          <w:delText>. We have</w:delText>
        </w:r>
        <w:r w:rsidRPr="00F1258D" w:rsidDel="00AC449A">
          <w:rPr>
            <w:i/>
            <w:iCs/>
          </w:rPr>
          <w:delText xml:space="preserve"> fifty officers, all heavily armed</w:delText>
        </w:r>
      </w:del>
      <w:r w:rsidRPr="00F1258D">
        <w:rPr>
          <w:i/>
          <w:iCs/>
        </w:rPr>
        <w:t>. Drop your weapons and l</w:t>
      </w:r>
      <w:del w:id="2088" w:author="Author">
        <w:r w:rsidRPr="00F1258D" w:rsidDel="00C81C22">
          <w:rPr>
            <w:i/>
            <w:iCs/>
          </w:rPr>
          <w:delText>ay down on the ground, face down</w:delText>
        </w:r>
      </w:del>
      <w:ins w:id="2089" w:author="Author">
        <w:r w:rsidR="00C81C22" w:rsidRPr="00F1258D">
          <w:rPr>
            <w:i/>
            <w:iCs/>
          </w:rPr>
          <w:t>ie face down on the ground</w:t>
        </w:r>
      </w:ins>
      <w:r w:rsidRPr="00F1258D">
        <w:rPr>
          <w:i/>
          <w:iCs/>
        </w:rPr>
        <w:t>, with your hands on your head.</w:t>
      </w:r>
      <w:r w:rsidRPr="00F1258D">
        <w:rPr>
          <w:i/>
          <w:iCs/>
          <w:rPrChange w:id="2090" w:author="Author">
            <w:rPr/>
          </w:rPrChange>
        </w:rPr>
        <w:t>"</w:t>
      </w:r>
    </w:p>
    <w:p w14:paraId="66A944A7" w14:textId="593FAA8B" w:rsidR="00FF65F8" w:rsidRPr="00FA271D" w:rsidRDefault="00FF65F8" w:rsidP="009C772F">
      <w:pPr>
        <w:pStyle w:val="BodyNormal"/>
        <w:rPr>
          <w:i/>
          <w:iCs/>
        </w:rPr>
      </w:pPr>
      <w:r w:rsidRPr="00FA271D">
        <w:t>Simultaneously, several officers on the roof lobbed a new police device called a SuperNova</w:t>
      </w:r>
      <w:r w:rsidR="00A74DA3">
        <w:t>,</w:t>
      </w:r>
      <w:r w:rsidRPr="00FA271D">
        <w:t xml:space="preserve"> just a baseball-sized transparent plastic sphere with unusually powerful LEDs </w:t>
      </w:r>
      <w:del w:id="2091" w:author="Author">
        <w:r w:rsidRPr="00FA271D" w:rsidDel="00720D1B">
          <w:delText xml:space="preserve">that are </w:delText>
        </w:r>
      </w:del>
      <w:r w:rsidRPr="00FA271D">
        <w:t>as bright as a floodligh</w:t>
      </w:r>
      <w:del w:id="2092" w:author="Author">
        <w:r w:rsidRPr="00FA271D" w:rsidDel="00F84DE4">
          <w:delText>t, at leas</w:delText>
        </w:r>
      </w:del>
      <w:r w:rsidRPr="00FA271D">
        <w:t>t until the battery runs out. A dozen SuperNovas lit up the parking area like it was daytime.</w:t>
      </w:r>
    </w:p>
    <w:p w14:paraId="06BBB508" w14:textId="5884CDD7" w:rsidR="00FF65F8" w:rsidRPr="00FA271D" w:rsidRDefault="00FF65F8" w:rsidP="009C772F">
      <w:pPr>
        <w:pStyle w:val="BodyNormal"/>
        <w:rPr>
          <w:i/>
          <w:iCs/>
        </w:rPr>
      </w:pPr>
      <w:r w:rsidRPr="00FA271D">
        <w:t>One of the mobsters pointed his AR-</w:t>
      </w:r>
      <w:del w:id="2093" w:author="Author">
        <w:r w:rsidRPr="00FA271D" w:rsidDel="00E83B37">
          <w:delText xml:space="preserve">15 </w:delText>
        </w:r>
      </w:del>
      <w:ins w:id="2094" w:author="Author">
        <w:r w:rsidR="00E83B37" w:rsidRPr="00FA271D">
          <w:t>15</w:t>
        </w:r>
        <w:r w:rsidR="00E83B37">
          <w:t>-</w:t>
        </w:r>
        <w:r w:rsidR="00C81C22">
          <w:t xml:space="preserve">style </w:t>
        </w:r>
      </w:ins>
      <w:r w:rsidRPr="00FA271D">
        <w:t>assault rifle toward</w:t>
      </w:r>
      <w:del w:id="2095" w:author="Author">
        <w:r w:rsidRPr="00FA271D" w:rsidDel="00A23434">
          <w:delText>s</w:delText>
        </w:r>
      </w:del>
      <w:r w:rsidRPr="00FA271D">
        <w:t xml:space="preserve"> the warehouse roof and </w:t>
      </w:r>
      <w:r>
        <w:t>fired a burst</w:t>
      </w:r>
      <w:r w:rsidRPr="00FA271D">
        <w:t>, but he was shooting blind</w:t>
      </w:r>
      <w:r w:rsidR="008C1A6B">
        <w:t xml:space="preserve"> and</w:t>
      </w:r>
      <w:r w:rsidRPr="00FA271D">
        <w:t xml:space="preserve"> hit nothing. </w:t>
      </w:r>
    </w:p>
    <w:p w14:paraId="6A1C98C5" w14:textId="323DE3B3" w:rsidR="00FF65F8" w:rsidRPr="00FA271D" w:rsidRDefault="00FF65F8" w:rsidP="009C772F">
      <w:pPr>
        <w:pStyle w:val="BodyNormal"/>
        <w:rPr>
          <w:i/>
          <w:iCs/>
        </w:rPr>
      </w:pPr>
      <w:r w:rsidRPr="00FA271D">
        <w:t>"This is Mason</w:t>
      </w:r>
      <w:r w:rsidR="00DF67B8">
        <w:t>.</w:t>
      </w:r>
      <w:r w:rsidRPr="00FA271D">
        <w:t xml:space="preserve"> </w:t>
      </w:r>
      <w:r w:rsidR="00DF67B8">
        <w:t>F</w:t>
      </w:r>
      <w:r w:rsidRPr="00FA271D">
        <w:t>ire at will</w:t>
      </w:r>
      <w:del w:id="2096" w:author="Author">
        <w:r w:rsidRPr="00FA271D" w:rsidDel="001939D1">
          <w:delText xml:space="preserve">, </w:delText>
        </w:r>
      </w:del>
      <w:ins w:id="2097" w:author="Author">
        <w:r w:rsidR="001939D1">
          <w:t>;</w:t>
        </w:r>
        <w:r w:rsidR="001939D1" w:rsidRPr="00FA271D">
          <w:t xml:space="preserve"> </w:t>
        </w:r>
      </w:ins>
      <w:r w:rsidRPr="00FA271D">
        <w:t>take them down!"</w:t>
      </w:r>
    </w:p>
    <w:p w14:paraId="661DA57D" w14:textId="18EC7CF7" w:rsidR="00FF65F8" w:rsidRPr="00FA271D" w:rsidDel="00E83B37" w:rsidRDefault="00FF65F8" w:rsidP="009C772F">
      <w:pPr>
        <w:pStyle w:val="BodyNormal"/>
        <w:rPr>
          <w:del w:id="2098" w:author="Author"/>
          <w:i/>
          <w:iCs/>
        </w:rPr>
      </w:pPr>
      <w:r w:rsidRPr="00FA271D">
        <w:t xml:space="preserve">The gunfire started, </w:t>
      </w:r>
      <w:ins w:id="2099" w:author="Author">
        <w:r w:rsidR="00E4304B">
          <w:t xml:space="preserve">and </w:t>
        </w:r>
      </w:ins>
      <w:r w:rsidRPr="00FA271D">
        <w:t xml:space="preserve">loud </w:t>
      </w:r>
      <w:r w:rsidR="00707640">
        <w:t>bangs</w:t>
      </w:r>
      <w:r w:rsidRPr="00FA271D">
        <w:t xml:space="preserve"> thundered around the buildings</w:t>
      </w:r>
      <w:del w:id="2100" w:author="Author">
        <w:r w:rsidRPr="00FA271D" w:rsidDel="008C4124">
          <w:delText>. It was</w:delText>
        </w:r>
      </w:del>
      <w:r w:rsidRPr="00FA271D">
        <w:t xml:space="preserve"> like the grand finale of a fireworks show.</w:t>
      </w:r>
      <w:ins w:id="2101" w:author="Author">
        <w:r w:rsidR="00E83B37">
          <w:t xml:space="preserve"> </w:t>
        </w:r>
      </w:ins>
    </w:p>
    <w:p w14:paraId="1A62AA24" w14:textId="2C96F65A" w:rsidR="00FF65F8" w:rsidRDefault="008C1A6B" w:rsidP="009C772F">
      <w:pPr>
        <w:pStyle w:val="BodyNormal"/>
        <w:rPr>
          <w:ins w:id="2102" w:author="Author"/>
        </w:rPr>
      </w:pPr>
      <w:r>
        <w:t>Dragon</w:t>
      </w:r>
      <w:r w:rsidR="00FF65F8" w:rsidRPr="00FA271D">
        <w:t xml:space="preserve"> </w:t>
      </w:r>
      <w:del w:id="2103" w:author="Author">
        <w:r w:rsidR="00FF65F8" w:rsidRPr="00FA271D" w:rsidDel="00E83B37">
          <w:delText xml:space="preserve">started </w:delText>
        </w:r>
      </w:del>
      <w:ins w:id="2104" w:author="Author">
        <w:r w:rsidR="00E83B37">
          <w:t>began to</w:t>
        </w:r>
        <w:r w:rsidR="00E83B37" w:rsidRPr="00FA271D">
          <w:t xml:space="preserve"> </w:t>
        </w:r>
      </w:ins>
      <w:r w:rsidR="00FF65F8" w:rsidRPr="00FA271D">
        <w:t>report</w:t>
      </w:r>
      <w:del w:id="2105" w:author="Author">
        <w:r w:rsidR="00FF65F8" w:rsidRPr="00FA271D" w:rsidDel="00E83B37">
          <w:delText>ing</w:delText>
        </w:r>
      </w:del>
      <w:r w:rsidR="00FF65F8" w:rsidRPr="00FA271D">
        <w:t xml:space="preserve"> on the hits.</w:t>
      </w:r>
    </w:p>
    <w:p w14:paraId="5625F8F9" w14:textId="248C942F" w:rsidR="00FF65F8" w:rsidRPr="001939D1" w:rsidRDefault="00FF65F8" w:rsidP="009C772F">
      <w:pPr>
        <w:pStyle w:val="BodyNormal"/>
        <w:rPr>
          <w:ins w:id="2106" w:author="Author"/>
          <w:i/>
          <w:iCs/>
          <w:rPrChange w:id="2107" w:author="Author">
            <w:rPr>
              <w:ins w:id="2108" w:author="Author"/>
            </w:rPr>
          </w:rPrChange>
        </w:rPr>
      </w:pPr>
      <w:r w:rsidRPr="001939D1">
        <w:rPr>
          <w:i/>
          <w:iCs/>
          <w:rPrChange w:id="2109" w:author="Author">
            <w:rPr/>
          </w:rPrChange>
        </w:rPr>
        <w:t>"</w:t>
      </w:r>
      <w:r w:rsidR="008C1A6B">
        <w:rPr>
          <w:i/>
          <w:iCs/>
        </w:rPr>
        <w:t>Dragon</w:t>
      </w:r>
      <w:r w:rsidRPr="001939D1">
        <w:rPr>
          <w:i/>
          <w:iCs/>
          <w:rPrChange w:id="2110" w:author="Author">
            <w:rPr/>
          </w:rPrChange>
        </w:rPr>
        <w:t>. Two down in the yard, not moving. One tossed his handgun and is lying down. Seven are heading for the retaining wall. They're going for the rail yard!"</w:t>
      </w:r>
    </w:p>
    <w:p w14:paraId="2A39D723" w14:textId="37A1F12F" w:rsidR="00E4304B" w:rsidRDefault="00FF65F8" w:rsidP="009C772F">
      <w:pPr>
        <w:pStyle w:val="BodyNormal"/>
        <w:rPr>
          <w:ins w:id="2111" w:author="Author"/>
        </w:rPr>
      </w:pPr>
      <w:r w:rsidRPr="00FA271D">
        <w:lastRenderedPageBreak/>
        <w:t xml:space="preserve">Three came over first. Marecki used </w:t>
      </w:r>
      <w:del w:id="2112" w:author="Author">
        <w:r w:rsidRPr="00FA271D" w:rsidDel="008C4124">
          <w:delText xml:space="preserve">the </w:delText>
        </w:r>
      </w:del>
      <w:ins w:id="2113" w:author="Author">
        <w:r w:rsidR="008C4124">
          <w:t>his</w:t>
        </w:r>
        <w:r w:rsidR="008C4124" w:rsidRPr="00FA271D">
          <w:t xml:space="preserve"> </w:t>
        </w:r>
      </w:ins>
      <w:r w:rsidRPr="00FA271D">
        <w:t>megaphone</w:t>
      </w:r>
      <w:del w:id="2114" w:author="Author">
        <w:r w:rsidRPr="00FA271D" w:rsidDel="00E4304B">
          <w:delText>:</w:delText>
        </w:r>
      </w:del>
      <w:ins w:id="2115" w:author="Author">
        <w:r w:rsidR="00E4304B">
          <w:t>.</w:t>
        </w:r>
      </w:ins>
    </w:p>
    <w:p w14:paraId="09CD56C1" w14:textId="2E6D1EB0" w:rsidR="00FF65F8" w:rsidRPr="00FA271D" w:rsidRDefault="00FF65F8" w:rsidP="009C772F">
      <w:pPr>
        <w:pStyle w:val="BodyNormal"/>
        <w:rPr>
          <w:i/>
          <w:iCs/>
        </w:rPr>
      </w:pPr>
      <w:del w:id="2116" w:author="Author">
        <w:r w:rsidRPr="00FA271D" w:rsidDel="00E4304B">
          <w:delText xml:space="preserve"> </w:delText>
        </w:r>
      </w:del>
      <w:r w:rsidRPr="00FA271D">
        <w:t>"Drop your weapons, or we will shoot you!"</w:t>
      </w:r>
    </w:p>
    <w:p w14:paraId="45131D4F" w14:textId="71A07424" w:rsidR="00E4304B" w:rsidRDefault="00FF65F8" w:rsidP="009C772F">
      <w:pPr>
        <w:pStyle w:val="BodyNormal"/>
        <w:rPr>
          <w:ins w:id="2117" w:author="Author"/>
        </w:rPr>
      </w:pPr>
      <w:r w:rsidRPr="00FA271D">
        <w:t xml:space="preserve">The rest jumped over the retaining wall, </w:t>
      </w:r>
      <w:ins w:id="2118" w:author="Author">
        <w:r w:rsidR="00E4304B">
          <w:t xml:space="preserve">and </w:t>
        </w:r>
      </w:ins>
      <w:r w:rsidRPr="00FA271D">
        <w:t>one of them shouted</w:t>
      </w:r>
      <w:ins w:id="2119" w:author="Author">
        <w:r w:rsidR="00E4304B">
          <w:t>.</w:t>
        </w:r>
      </w:ins>
      <w:del w:id="2120" w:author="Author">
        <w:r w:rsidRPr="00FA271D" w:rsidDel="00E4304B">
          <w:delText xml:space="preserve">: </w:delText>
        </w:r>
      </w:del>
    </w:p>
    <w:p w14:paraId="2585EBFA" w14:textId="52598D11" w:rsidR="00FF65F8" w:rsidRPr="00FA271D" w:rsidRDefault="00FF65F8" w:rsidP="009C772F">
      <w:pPr>
        <w:pStyle w:val="BodyNormal"/>
        <w:rPr>
          <w:i/>
          <w:iCs/>
        </w:rPr>
      </w:pPr>
      <w:r w:rsidRPr="00FA271D">
        <w:t xml:space="preserve">"Spread out. Let </w:t>
      </w:r>
      <w:ins w:id="2121" w:author="Author">
        <w:r w:rsidR="0075678D">
          <w:t>'</w:t>
        </w:r>
      </w:ins>
      <w:r w:rsidRPr="00FA271D">
        <w:t>em have it!"</w:t>
      </w:r>
    </w:p>
    <w:p w14:paraId="4999CC23" w14:textId="77777777" w:rsidR="00761816" w:rsidRDefault="00FF65F8" w:rsidP="009C772F">
      <w:pPr>
        <w:pStyle w:val="BodyNormal"/>
      </w:pPr>
      <w:r w:rsidRPr="00FA271D">
        <w:t xml:space="preserve">They scattered like ants, guns blazing. </w:t>
      </w:r>
      <w:r w:rsidR="00761816">
        <w:t>All s</w:t>
      </w:r>
      <w:r w:rsidR="00E34E7C">
        <w:t>even</w:t>
      </w:r>
      <w:r w:rsidRPr="00FA271D">
        <w:t xml:space="preserve"> had AR-15 assault rifles that sounded like cannons. Mac could see two of them approaching his flatcar. </w:t>
      </w:r>
    </w:p>
    <w:p w14:paraId="2B5129DC" w14:textId="77777777" w:rsidR="00761816" w:rsidRDefault="00FF65F8" w:rsidP="009C772F">
      <w:pPr>
        <w:pStyle w:val="BodyNormal"/>
      </w:pPr>
      <w:r w:rsidRPr="00FA271D">
        <w:t xml:space="preserve">Marecki </w:t>
      </w:r>
      <w:r w:rsidR="004075B1">
        <w:t>said</w:t>
      </w:r>
      <w:r w:rsidRPr="00FA271D">
        <w:t xml:space="preserve">, "I've got the one on the right." </w:t>
      </w:r>
    </w:p>
    <w:p w14:paraId="1DBAA2B3" w14:textId="2C393FCB" w:rsidR="00FF65F8" w:rsidRPr="00FA271D" w:rsidRDefault="00FF65F8" w:rsidP="009C772F">
      <w:pPr>
        <w:pStyle w:val="BodyNormal"/>
        <w:rPr>
          <w:i/>
          <w:iCs/>
        </w:rPr>
      </w:pPr>
      <w:r w:rsidRPr="00FA271D">
        <w:t xml:space="preserve">Mac trained his Colt </w:t>
      </w:r>
      <w:r w:rsidR="0020450D">
        <w:t>M6</w:t>
      </w:r>
      <w:r w:rsidRPr="00FA271D">
        <w:t xml:space="preserve"> </w:t>
      </w:r>
      <w:r w:rsidR="00AD1454">
        <w:t>at</w:t>
      </w:r>
      <w:r w:rsidRPr="00FA271D">
        <w:t xml:space="preserve"> the man on the left.</w:t>
      </w:r>
    </w:p>
    <w:p w14:paraId="1C006E71" w14:textId="6475261A" w:rsidR="00FF65F8" w:rsidRDefault="00FF65F8" w:rsidP="009C772F">
      <w:pPr>
        <w:pStyle w:val="BodyNormal"/>
        <w:rPr>
          <w:ins w:id="2122" w:author="Author"/>
        </w:rPr>
      </w:pPr>
      <w:r w:rsidRPr="00FA271D">
        <w:t xml:space="preserve">"Die, you fucking cops!" the thug yelled as he sprayed three shots in Mac's direction. The bullets whizzed overhead, but close enough that he could hear the swishing sound as they went by. </w:t>
      </w:r>
      <w:r>
        <w:t xml:space="preserve">The </w:t>
      </w:r>
      <w:del w:id="2123" w:author="Author">
        <w:r w:rsidDel="008C4124">
          <w:delText>thug</w:delText>
        </w:r>
        <w:r w:rsidRPr="00FA271D" w:rsidDel="008C4124">
          <w:delText xml:space="preserve"> </w:delText>
        </w:r>
      </w:del>
      <w:ins w:id="2124" w:author="Author">
        <w:r w:rsidR="008C4124">
          <w:t>mobster</w:t>
        </w:r>
        <w:r w:rsidR="008C4124" w:rsidRPr="00FA271D">
          <w:t xml:space="preserve"> </w:t>
        </w:r>
      </w:ins>
      <w:r w:rsidRPr="00FA271D">
        <w:t xml:space="preserve">made it past two sets of tracks when Mac fired. He aimed to the right of his sternum, placing the bullet right through the heart. The </w:t>
      </w:r>
      <w:del w:id="2125" w:author="Author">
        <w:r w:rsidRPr="00FA271D" w:rsidDel="008C4124">
          <w:delText xml:space="preserve">mobster </w:delText>
        </w:r>
      </w:del>
      <w:ins w:id="2126" w:author="Author">
        <w:r w:rsidR="008C4124">
          <w:t>gunman</w:t>
        </w:r>
        <w:r w:rsidR="008C4124" w:rsidRPr="00FA271D">
          <w:t xml:space="preserve"> </w:t>
        </w:r>
      </w:ins>
      <w:r w:rsidRPr="00FA271D">
        <w:t>froze for a moment, then sank to his knees. He raised his weapon again and aimed it toward</w:t>
      </w:r>
      <w:del w:id="2127" w:author="Author">
        <w:r w:rsidRPr="00FA271D" w:rsidDel="00B80A6C">
          <w:delText>s</w:delText>
        </w:r>
      </w:del>
      <w:r w:rsidRPr="00FA271D">
        <w:t xml:space="preserve"> Mac. There was no choice</w:t>
      </w:r>
      <w:r w:rsidR="00016EEF">
        <w:t>;</w:t>
      </w:r>
      <w:r w:rsidRPr="00FA271D">
        <w:t xml:space="preserve"> Mac fired at his forehead, and the impact made him drop sideways like a </w:t>
      </w:r>
      <w:r w:rsidR="004906C9">
        <w:t>demolished smokestack</w:t>
      </w:r>
      <w:r w:rsidRPr="00FA271D">
        <w:t>. He was dead.</w:t>
      </w:r>
    </w:p>
    <w:p w14:paraId="5799AE7B" w14:textId="401D8E8A" w:rsidR="00FF65F8" w:rsidRPr="001939D1" w:rsidRDefault="00FF65F8" w:rsidP="009C772F">
      <w:pPr>
        <w:pStyle w:val="BodyNormal"/>
        <w:rPr>
          <w:ins w:id="2128" w:author="Author"/>
          <w:i/>
          <w:iCs/>
          <w:rPrChange w:id="2129" w:author="Author">
            <w:rPr>
              <w:ins w:id="2130" w:author="Author"/>
            </w:rPr>
          </w:rPrChange>
        </w:rPr>
      </w:pPr>
      <w:r w:rsidRPr="001939D1">
        <w:rPr>
          <w:i/>
          <w:iCs/>
          <w:rPrChange w:id="2131" w:author="Author">
            <w:rPr/>
          </w:rPrChange>
        </w:rPr>
        <w:t>"</w:t>
      </w:r>
      <w:r w:rsidR="008C1A6B">
        <w:rPr>
          <w:i/>
          <w:iCs/>
        </w:rPr>
        <w:t>Dragon</w:t>
      </w:r>
      <w:r w:rsidR="008C1A6B" w:rsidRPr="00650320">
        <w:rPr>
          <w:i/>
          <w:iCs/>
          <w:rPrChange w:id="2132" w:author="Author">
            <w:rPr/>
          </w:rPrChange>
        </w:rPr>
        <w:t xml:space="preserve"> </w:t>
      </w:r>
      <w:r w:rsidRPr="001939D1">
        <w:rPr>
          <w:i/>
          <w:iCs/>
          <w:rPrChange w:id="2133" w:author="Author">
            <w:rPr/>
          </w:rPrChange>
        </w:rPr>
        <w:t>here</w:t>
      </w:r>
      <w:del w:id="2134" w:author="Author">
        <w:r w:rsidRPr="001939D1" w:rsidDel="00B80A6C">
          <w:rPr>
            <w:i/>
            <w:iCs/>
            <w:rPrChange w:id="2135" w:author="Author">
              <w:rPr/>
            </w:rPrChange>
          </w:rPr>
          <w:delText>, t</w:delText>
        </w:r>
      </w:del>
      <w:ins w:id="2136" w:author="Author">
        <w:r w:rsidR="00B80A6C">
          <w:rPr>
            <w:i/>
            <w:iCs/>
          </w:rPr>
          <w:t>. T</w:t>
        </w:r>
      </w:ins>
      <w:r w:rsidRPr="001939D1">
        <w:rPr>
          <w:i/>
          <w:iCs/>
          <w:rPrChange w:id="2137" w:author="Author">
            <w:rPr/>
          </w:rPrChange>
        </w:rPr>
        <w:t>hey're all down. I repeat</w:t>
      </w:r>
      <w:r w:rsidR="00CD5BF7">
        <w:rPr>
          <w:i/>
          <w:iCs/>
        </w:rPr>
        <w:t>,</w:t>
      </w:r>
      <w:r w:rsidRPr="001939D1">
        <w:rPr>
          <w:i/>
          <w:iCs/>
          <w:rPrChange w:id="2138" w:author="Author">
            <w:rPr/>
          </w:rPrChange>
        </w:rPr>
        <w:t xml:space="preserve"> they are all down. I'll </w:t>
      </w:r>
      <w:del w:id="2139" w:author="Author">
        <w:r w:rsidRPr="001939D1" w:rsidDel="00EF681D">
          <w:rPr>
            <w:i/>
            <w:iCs/>
            <w:rPrChange w:id="2140" w:author="Author">
              <w:rPr/>
            </w:rPrChange>
          </w:rPr>
          <w:delText>do a sweep of</w:delText>
        </w:r>
      </w:del>
      <w:ins w:id="2141" w:author="Author">
        <w:r w:rsidR="00EF681D">
          <w:rPr>
            <w:i/>
            <w:iCs/>
          </w:rPr>
          <w:t>sweep</w:t>
        </w:r>
      </w:ins>
      <w:r w:rsidRPr="001939D1">
        <w:rPr>
          <w:i/>
          <w:iCs/>
          <w:rPrChange w:id="2142" w:author="Author">
            <w:rPr/>
          </w:rPrChange>
        </w:rPr>
        <w:t xml:space="preserve"> the area to make sure there are no stragglers."</w:t>
      </w:r>
    </w:p>
    <w:p w14:paraId="55326DFE" w14:textId="77777777" w:rsidR="008D560D" w:rsidRDefault="00FF65F8" w:rsidP="009C772F">
      <w:pPr>
        <w:pStyle w:val="BodyNormal"/>
        <w:rPr>
          <w:ins w:id="2143" w:author="Author"/>
        </w:rPr>
      </w:pPr>
      <w:r w:rsidRPr="00FA271D">
        <w:t>Special Agent Mason came on</w:t>
      </w:r>
      <w:del w:id="2144" w:author="Author">
        <w:r w:rsidRPr="00FA271D" w:rsidDel="008D560D">
          <w:delText>:</w:delText>
        </w:r>
      </w:del>
      <w:ins w:id="2145" w:author="Author">
        <w:r w:rsidR="008D560D">
          <w:t>.</w:t>
        </w:r>
      </w:ins>
      <w:del w:id="2146" w:author="Author">
        <w:r w:rsidRPr="00FA271D" w:rsidDel="008D560D">
          <w:delText xml:space="preserve"> </w:delText>
        </w:r>
      </w:del>
    </w:p>
    <w:p w14:paraId="3DC77ED3" w14:textId="2BA0DC5C" w:rsidR="00FF65F8" w:rsidRPr="00FA271D" w:rsidRDefault="00FF65F8" w:rsidP="009C772F">
      <w:pPr>
        <w:pStyle w:val="BodyNormal"/>
        <w:rPr>
          <w:i/>
          <w:iCs/>
        </w:rPr>
      </w:pPr>
      <w:r w:rsidRPr="00FA271D">
        <w:t xml:space="preserve">"Cease Fire, Cease Fire. Locate the perps and pass on </w:t>
      </w:r>
      <w:r w:rsidRPr="00FA271D">
        <w:lastRenderedPageBreak/>
        <w:t>their condition. The Melrose Park Police are converging</w:t>
      </w:r>
      <w:del w:id="2147" w:author="Author">
        <w:r w:rsidRPr="00FA271D" w:rsidDel="00E4304B">
          <w:delText xml:space="preserve"> on our area</w:delText>
        </w:r>
      </w:del>
      <w:r w:rsidRPr="00FA271D">
        <w:t xml:space="preserve"> to assist. EMT crews are on the way." </w:t>
      </w:r>
    </w:p>
    <w:p w14:paraId="29592BD6" w14:textId="5A1545C7" w:rsidR="00FF65F8" w:rsidRPr="00FA271D" w:rsidRDefault="00FF65F8" w:rsidP="009C772F">
      <w:pPr>
        <w:pStyle w:val="BodyNormal"/>
        <w:rPr>
          <w:i/>
          <w:iCs/>
        </w:rPr>
      </w:pPr>
      <w:r w:rsidRPr="00FA271D">
        <w:t>"Mac, are you all right?" Agent Marecki</w:t>
      </w:r>
      <w:r w:rsidR="00905A2F">
        <w:t xml:space="preserve"> said</w:t>
      </w:r>
      <w:r w:rsidRPr="00FA271D">
        <w:t>.</w:t>
      </w:r>
    </w:p>
    <w:p w14:paraId="5CF379A5" w14:textId="77777777" w:rsidR="00FF65F8" w:rsidRPr="00FA271D" w:rsidRDefault="00FF65F8" w:rsidP="009C772F">
      <w:pPr>
        <w:pStyle w:val="BodyNormal"/>
        <w:rPr>
          <w:i/>
          <w:iCs/>
        </w:rPr>
      </w:pPr>
      <w:r w:rsidRPr="00FA271D">
        <w:t>"Yeah, I'm good. How about you?"</w:t>
      </w:r>
    </w:p>
    <w:p w14:paraId="038EA508" w14:textId="77777777" w:rsidR="00FF65F8" w:rsidRPr="00FA271D" w:rsidRDefault="00FF65F8" w:rsidP="009C772F">
      <w:pPr>
        <w:pStyle w:val="BodyNormal"/>
        <w:rPr>
          <w:i/>
          <w:iCs/>
        </w:rPr>
      </w:pPr>
      <w:r w:rsidRPr="00FA271D">
        <w:t>"I got a bit of shrapnel in my arm</w:t>
      </w:r>
      <w:r>
        <w:t>;</w:t>
      </w:r>
      <w:r w:rsidRPr="00FA271D">
        <w:t xml:space="preserve"> one of the gang banger's shots ricocheted off the rail car. Pretty sure my tetanus shot is up to date."</w:t>
      </w:r>
    </w:p>
    <w:p w14:paraId="4C1B30CA" w14:textId="77777777" w:rsidR="00761816" w:rsidRDefault="00FF65F8" w:rsidP="009C772F">
      <w:pPr>
        <w:pStyle w:val="BodyNormal"/>
      </w:pPr>
      <w:r w:rsidRPr="00FA271D">
        <w:t xml:space="preserve">"Let me have a look," Mac </w:t>
      </w:r>
      <w:r w:rsidR="00905A2F">
        <w:t>said</w:t>
      </w:r>
      <w:r w:rsidRPr="00FA271D">
        <w:t xml:space="preserve">. </w:t>
      </w:r>
    </w:p>
    <w:p w14:paraId="03591870" w14:textId="77777777" w:rsidR="00761816" w:rsidRDefault="00FF65F8" w:rsidP="009C772F">
      <w:pPr>
        <w:pStyle w:val="BodyNormal"/>
      </w:pPr>
      <w:r w:rsidRPr="00FA271D">
        <w:t xml:space="preserve">He fished out his tactical flashlight, and Marecki showed him where the stuck shrapnel was. </w:t>
      </w:r>
    </w:p>
    <w:p w14:paraId="125DE193" w14:textId="4A2B89FA" w:rsidR="00FF65F8" w:rsidRPr="00FA271D" w:rsidRDefault="00FF65F8" w:rsidP="009C772F">
      <w:pPr>
        <w:pStyle w:val="BodyNormal"/>
        <w:rPr>
          <w:i/>
          <w:iCs/>
        </w:rPr>
      </w:pPr>
      <w:r w:rsidRPr="00FA271D">
        <w:t>"It's not bleeding very much</w:t>
      </w:r>
      <w:r>
        <w:t>. W</w:t>
      </w:r>
      <w:r w:rsidRPr="00FA271D">
        <w:t>ant me to pull it out?"</w:t>
      </w:r>
    </w:p>
    <w:p w14:paraId="36A38AB0" w14:textId="77777777" w:rsidR="00FF65F8" w:rsidRPr="00FA271D" w:rsidRDefault="00FF65F8" w:rsidP="009C772F">
      <w:pPr>
        <w:pStyle w:val="BodyNormal"/>
        <w:rPr>
          <w:i/>
          <w:iCs/>
        </w:rPr>
      </w:pPr>
      <w:r w:rsidRPr="00FA271D">
        <w:t>"Nah, let's give the EMTs something to do."</w:t>
      </w:r>
    </w:p>
    <w:p w14:paraId="3B0C43F3" w14:textId="101178F8" w:rsidR="00FF65F8" w:rsidRPr="00FA271D" w:rsidRDefault="00FF65F8" w:rsidP="009C772F">
      <w:pPr>
        <w:pStyle w:val="BodyNormal"/>
        <w:rPr>
          <w:i/>
          <w:iCs/>
        </w:rPr>
      </w:pPr>
      <w:r w:rsidRPr="00FA271D">
        <w:t xml:space="preserve">They both climbed up </w:t>
      </w:r>
      <w:r w:rsidR="003A0F6D" w:rsidRPr="00FA271D">
        <w:t>onto</w:t>
      </w:r>
      <w:r w:rsidRPr="00FA271D">
        <w:t xml:space="preserve"> the empty flat car and let themselves down on the other side. Mac went over to the mob guy </w:t>
      </w:r>
      <w:r>
        <w:t>he killed and turned him over; blood was</w:t>
      </w:r>
      <w:r w:rsidRPr="00FA271D">
        <w:t xml:space="preserve"> everywhere. He was lifeless. Marecki did the same with his assailant; a single headshot had killed him. </w:t>
      </w:r>
    </w:p>
    <w:p w14:paraId="2208A186" w14:textId="5CB21993" w:rsidR="00761816" w:rsidRDefault="00FF65F8" w:rsidP="009C772F">
      <w:pPr>
        <w:pStyle w:val="BodyNormal"/>
      </w:pPr>
      <w:r w:rsidRPr="00FA271D">
        <w:t xml:space="preserve">"Jerry, throw me a couple of SuperNovas," Agent Marecki </w:t>
      </w:r>
      <w:r w:rsidR="00761816">
        <w:t>said</w:t>
      </w:r>
      <w:r w:rsidRPr="00FA271D">
        <w:t xml:space="preserve">. </w:t>
      </w:r>
    </w:p>
    <w:p w14:paraId="60979C17" w14:textId="0C0B2149" w:rsidR="00FF65F8" w:rsidRPr="00FA271D" w:rsidRDefault="00FF65F8" w:rsidP="009C772F">
      <w:pPr>
        <w:pStyle w:val="BodyNormal"/>
        <w:rPr>
          <w:i/>
          <w:iCs/>
        </w:rPr>
      </w:pPr>
      <w:r w:rsidRPr="00FA271D">
        <w:t xml:space="preserve">His fellow FBI Agent tossed two of them, already lit, in their direction. They placed one near each corpse. The area was awash </w:t>
      </w:r>
      <w:del w:id="2148" w:author="Author">
        <w:r w:rsidRPr="00FA271D" w:rsidDel="00663743">
          <w:delText>in sounds of</w:delText>
        </w:r>
      </w:del>
      <w:ins w:id="2149" w:author="Author">
        <w:r w:rsidR="00663743">
          <w:t>with</w:t>
        </w:r>
      </w:ins>
      <w:r w:rsidRPr="00FA271D">
        <w:t xml:space="preserve"> sirens as police and emergency vehicles converged on their location.</w:t>
      </w:r>
    </w:p>
    <w:p w14:paraId="25F03A8A" w14:textId="77777777" w:rsidR="00663743" w:rsidRDefault="00FF65F8" w:rsidP="009C772F">
      <w:pPr>
        <w:pStyle w:val="BodyNormal"/>
        <w:rPr>
          <w:ins w:id="2150" w:author="Author"/>
        </w:rPr>
      </w:pPr>
      <w:r w:rsidRPr="00FA271D">
        <w:t>Marecki walked over to Mac.</w:t>
      </w:r>
    </w:p>
    <w:p w14:paraId="334BFDE4" w14:textId="3179BA63" w:rsidR="00FF65F8" w:rsidRPr="00FA271D" w:rsidRDefault="00FF65F8" w:rsidP="009C772F">
      <w:pPr>
        <w:pStyle w:val="BodyNormal"/>
        <w:rPr>
          <w:i/>
          <w:iCs/>
        </w:rPr>
      </w:pPr>
      <w:del w:id="2151" w:author="Author">
        <w:r w:rsidRPr="00FA271D" w:rsidDel="00663743">
          <w:delText xml:space="preserve"> </w:delText>
        </w:r>
      </w:del>
      <w:r w:rsidRPr="00FA271D">
        <w:t>"Your first one, Mac?"</w:t>
      </w:r>
    </w:p>
    <w:p w14:paraId="0557DE03" w14:textId="12FD2A39" w:rsidR="00FF65F8" w:rsidRPr="00FA271D" w:rsidRDefault="00FF65F8" w:rsidP="009C772F">
      <w:pPr>
        <w:pStyle w:val="BodyNormal"/>
        <w:rPr>
          <w:i/>
          <w:iCs/>
        </w:rPr>
      </w:pPr>
      <w:r w:rsidRPr="00FA271D">
        <w:t>"No,</w:t>
      </w:r>
      <w:ins w:id="2152" w:author="Author">
        <w:r w:rsidR="00663743">
          <w:t xml:space="preserve"> a</w:t>
        </w:r>
      </w:ins>
      <w:del w:id="2153" w:author="Author">
        <w:r w:rsidRPr="00FA271D" w:rsidDel="00663743">
          <w:delText>" Mac said. "A</w:delText>
        </w:r>
      </w:del>
      <w:r w:rsidRPr="00FA271D">
        <w:t xml:space="preserve"> Meth-addled lunatic attacked me on a drug raid; he got one shot into my body armor. It took three shots to </w:t>
      </w:r>
      <w:r w:rsidRPr="00FA271D">
        <w:lastRenderedPageBreak/>
        <w:t>kill him. Can't say I liked it then, and I don't like it now."</w:t>
      </w:r>
    </w:p>
    <w:p w14:paraId="16ECC5D3" w14:textId="08B28142" w:rsidR="00FF65F8" w:rsidRPr="00FA271D" w:rsidRDefault="00FF65F8" w:rsidP="009C772F">
      <w:pPr>
        <w:pStyle w:val="BodyNormal"/>
      </w:pPr>
      <w:r w:rsidRPr="00FA271D">
        <w:t xml:space="preserve">"It's always that way, Mac. The amount of </w:t>
      </w:r>
      <w:r>
        <w:t>fentanyl</w:t>
      </w:r>
      <w:r w:rsidRPr="00FA271D">
        <w:t xml:space="preserve"> in this bust could have killed a couple </w:t>
      </w:r>
      <w:del w:id="2154" w:author="Author">
        <w:r w:rsidRPr="00FA271D" w:rsidDel="000A14AB">
          <w:delText xml:space="preserve">of </w:delText>
        </w:r>
      </w:del>
      <w:r w:rsidRPr="00FA271D">
        <w:t xml:space="preserve">thousand people. Your </w:t>
      </w:r>
      <w:r>
        <w:t>Angel</w:t>
      </w:r>
      <w:r w:rsidRPr="00FA271D">
        <w:t xml:space="preserve"> did a good thing tonight, </w:t>
      </w:r>
      <w:ins w:id="2155" w:author="Author">
        <w:r w:rsidR="00663743">
          <w:t xml:space="preserve">and </w:t>
        </w:r>
      </w:ins>
      <w:r w:rsidRPr="00FA271D">
        <w:t>so did you."</w:t>
      </w:r>
    </w:p>
    <w:p w14:paraId="146DF3FD" w14:textId="77777777" w:rsidR="00FF65F8" w:rsidRPr="00FA271D" w:rsidRDefault="00FF65F8" w:rsidP="00FF65F8">
      <w:pPr>
        <w:pStyle w:val="ASubheadLevel1"/>
      </w:pPr>
      <w:bookmarkStart w:id="2156" w:name="_Toc30055660"/>
      <w:bookmarkStart w:id="2157" w:name="_Toc197338830"/>
      <w:r w:rsidRPr="00FA271D">
        <w:t>Press Conference</w:t>
      </w:r>
      <w:bookmarkEnd w:id="2156"/>
      <w:bookmarkEnd w:id="2157"/>
    </w:p>
    <w:p w14:paraId="5935FD90" w14:textId="37AE10B4" w:rsidR="00FF65F8" w:rsidRPr="00FA271D" w:rsidRDefault="00FF65F8" w:rsidP="009C772F">
      <w:pPr>
        <w:pStyle w:val="BodyNormal"/>
        <w:rPr>
          <w:i/>
          <w:iCs/>
        </w:rPr>
      </w:pPr>
      <w:bookmarkStart w:id="2158" w:name="Show_Bust"/>
      <w:bookmarkEnd w:id="2158"/>
      <w:r w:rsidRPr="00FA271D">
        <w:t xml:space="preserve">All Chicago newspapers, TV stations, and news blogs received text messages that the Chicago Police and the FBI would </w:t>
      </w:r>
      <w:del w:id="2159" w:author="Author">
        <w:r w:rsidRPr="00FA271D" w:rsidDel="00E83B37">
          <w:delText>be holding</w:delText>
        </w:r>
      </w:del>
      <w:ins w:id="2160" w:author="Author">
        <w:r w:rsidR="00E83B37">
          <w:t>hold</w:t>
        </w:r>
      </w:ins>
      <w:r w:rsidRPr="00FA271D">
        <w:t xml:space="preserve"> a news conference at 3:00 p.m. on Friday. There were earlier news reports of a major police operation in Melrose Park</w:t>
      </w:r>
      <w:r>
        <w:t xml:space="preserve">. </w:t>
      </w:r>
      <w:del w:id="2161" w:author="Author">
        <w:r w:rsidDel="007D4E63">
          <w:delText>Still,</w:delText>
        </w:r>
        <w:r w:rsidRPr="00FA271D" w:rsidDel="007D4E63">
          <w:delText xml:space="preserve"> the police were tight-lipped about what it was all about. This news conference, at the Public Safety Headquarters on South Michigan Avenue,</w:delText>
        </w:r>
      </w:del>
      <w:ins w:id="2162" w:author="Author">
        <w:del w:id="2163" w:author="Author">
          <w:r w:rsidR="007D4E63" w:rsidDel="006B13D3">
            <w:delText>At the Public Safety Headquarters on South Michigan Avenue, this news conference</w:delText>
          </w:r>
        </w:del>
      </w:ins>
      <w:del w:id="2164" w:author="Author">
        <w:r w:rsidRPr="00FA271D" w:rsidDel="006B13D3">
          <w:delText xml:space="preserve"> was like a magnet</w:delText>
        </w:r>
      </w:del>
      <w:ins w:id="2165" w:author="Author">
        <w:r w:rsidR="006B13D3">
          <w:t>This news conference was like a magnet at the Public Safety Headquarters on South Michigan Avenue</w:t>
        </w:r>
      </w:ins>
      <w:r w:rsidRPr="00FA271D">
        <w:t>. Forty reporters were waiting, with an array of cameras and microphones in place.</w:t>
      </w:r>
    </w:p>
    <w:p w14:paraId="074D5030" w14:textId="6D15ABE1" w:rsidR="00FF65F8" w:rsidRPr="00FA271D" w:rsidRDefault="00FF65F8" w:rsidP="009C772F">
      <w:pPr>
        <w:pStyle w:val="BodyNormal"/>
        <w:rPr>
          <w:i/>
          <w:iCs/>
        </w:rPr>
      </w:pPr>
      <w:r w:rsidRPr="00FA271D">
        <w:t xml:space="preserve">Various flags, both state and federal, adorned the conference room. An oak podium with several microphones was next to a folding table </w:t>
      </w:r>
      <w:ins w:id="2166" w:author="Author">
        <w:r w:rsidR="007D4E63">
          <w:t>with</w:t>
        </w:r>
      </w:ins>
      <w:del w:id="2167" w:author="Author">
        <w:r w:rsidRPr="00FA271D" w:rsidDel="007D4E63">
          <w:delText>that had</w:delText>
        </w:r>
      </w:del>
      <w:r w:rsidRPr="00FA271D">
        <w:t xml:space="preserve"> a cloth cover. </w:t>
      </w:r>
      <w:del w:id="2168" w:author="Author">
        <w:r w:rsidRPr="00FA271D" w:rsidDel="007D4E63">
          <w:delText xml:space="preserve"> </w:delText>
        </w:r>
      </w:del>
      <w:r w:rsidRPr="00FA271D">
        <w:t xml:space="preserve">On the floor was something substantial, also covered with </w:t>
      </w:r>
      <w:ins w:id="2169" w:author="Author">
        <w:r w:rsidR="007D4E63">
          <w:t xml:space="preserve">a </w:t>
        </w:r>
      </w:ins>
      <w:del w:id="2170" w:author="Author">
        <w:r w:rsidRPr="00FA271D" w:rsidDel="007D4E63">
          <w:delText>cloth</w:delText>
        </w:r>
      </w:del>
      <w:ins w:id="2171" w:author="Author">
        <w:r w:rsidR="007D4E63">
          <w:t>tarp</w:t>
        </w:r>
      </w:ins>
      <w:r w:rsidRPr="00FA271D">
        <w:t>. Numerous police officers stood guard at the doors and near the podium. Reporters were chattering loudly; rumors were rampant that a big drug bust had happened the night before.</w:t>
      </w:r>
    </w:p>
    <w:p w14:paraId="728A7F11" w14:textId="014D2869" w:rsidR="007B1E13" w:rsidRDefault="00FF65F8" w:rsidP="009C772F">
      <w:pPr>
        <w:pStyle w:val="BodyNormal"/>
        <w:rPr>
          <w:ins w:id="2172" w:author="Author"/>
        </w:rPr>
      </w:pPr>
      <w:r w:rsidRPr="00FA271D">
        <w:t xml:space="preserve">At 3:00 p.m., Superintendent of Police </w:t>
      </w:r>
      <w:r w:rsidR="00CA08AC">
        <w:t>Javion</w:t>
      </w:r>
      <w:r w:rsidRPr="00FA271D">
        <w:t xml:space="preserve"> Green, First Deputy Superintendent of Police Linda Shannon, Special Agent D'Marcus Mason, Mayor Kotecki, and </w:t>
      </w:r>
      <w:del w:id="2173" w:author="Author">
        <w:r w:rsidRPr="00FA271D" w:rsidDel="007D4E63">
          <w:delText xml:space="preserve">States </w:delText>
        </w:r>
      </w:del>
      <w:ins w:id="2174" w:author="Author">
        <w:r w:rsidR="007D4E63">
          <w:t>Illinois</w:t>
        </w:r>
        <w:r w:rsidR="007D4E63" w:rsidRPr="00FA271D">
          <w:t xml:space="preserve"> </w:t>
        </w:r>
      </w:ins>
      <w:r w:rsidR="00222A1F">
        <w:t xml:space="preserve">State </w:t>
      </w:r>
      <w:r w:rsidRPr="00FA271D">
        <w:t>Attorney</w:t>
      </w:r>
      <w:ins w:id="2175" w:author="Author">
        <w:r w:rsidR="007D4E63">
          <w:t xml:space="preserve"> General</w:t>
        </w:r>
      </w:ins>
      <w:r w:rsidRPr="00FA271D">
        <w:t xml:space="preserve"> Della Baxter filed in and </w:t>
      </w:r>
      <w:r w:rsidRPr="00FA271D">
        <w:lastRenderedPageBreak/>
        <w:t>took their place behind the podium. Superintendent Green stepped up to the microphone</w:t>
      </w:r>
      <w:del w:id="2176" w:author="Author">
        <w:r w:rsidRPr="00FA271D" w:rsidDel="007B1E13">
          <w:delText>,</w:delText>
        </w:r>
      </w:del>
      <w:r w:rsidRPr="00FA271D">
        <w:t xml:space="preserve"> </w:t>
      </w:r>
      <w:ins w:id="2177" w:author="Author">
        <w:r w:rsidR="007B1E13">
          <w:t xml:space="preserve">and </w:t>
        </w:r>
      </w:ins>
      <w:r w:rsidRPr="00FA271D">
        <w:t xml:space="preserve">tapped it </w:t>
      </w:r>
      <w:del w:id="2178" w:author="Author">
        <w:r w:rsidRPr="00FA271D" w:rsidDel="000A14AB">
          <w:delText>a couple of</w:delText>
        </w:r>
      </w:del>
      <w:ins w:id="2179" w:author="Author">
        <w:r w:rsidR="000A14AB">
          <w:t>several</w:t>
        </w:r>
      </w:ins>
      <w:r w:rsidRPr="00FA271D">
        <w:t xml:space="preserve"> times</w:t>
      </w:r>
      <w:ins w:id="2180" w:author="Author">
        <w:r w:rsidR="007B1E13">
          <w:t>.</w:t>
        </w:r>
      </w:ins>
      <w:del w:id="2181" w:author="Author">
        <w:r w:rsidRPr="00FA271D" w:rsidDel="007B1E13">
          <w:delText xml:space="preserve">, and said: </w:delText>
        </w:r>
      </w:del>
    </w:p>
    <w:p w14:paraId="591EF857" w14:textId="77777777" w:rsidR="007B1E13" w:rsidRDefault="00FF65F8" w:rsidP="009C772F">
      <w:pPr>
        <w:pStyle w:val="BodyNormal"/>
        <w:rPr>
          <w:ins w:id="2182" w:author="Author"/>
        </w:rPr>
      </w:pPr>
      <w:r w:rsidRPr="00FA271D">
        <w:t>"Can everyone hear me?"</w:t>
      </w:r>
    </w:p>
    <w:p w14:paraId="3C09F0DE" w14:textId="0A1B3B40" w:rsidR="00FF65F8" w:rsidRPr="00FA271D" w:rsidRDefault="00FF65F8" w:rsidP="009C772F">
      <w:pPr>
        <w:pStyle w:val="BodyNormal"/>
        <w:rPr>
          <w:i/>
          <w:iCs/>
        </w:rPr>
      </w:pPr>
      <w:del w:id="2183" w:author="Author">
        <w:r w:rsidRPr="00FA271D" w:rsidDel="007B1E13">
          <w:delText xml:space="preserve"> </w:delText>
        </w:r>
      </w:del>
      <w:r w:rsidRPr="00FA271D">
        <w:t xml:space="preserve">A couple of reporters in the back shouted </w:t>
      </w:r>
      <w:r w:rsidR="00E25E22">
        <w:t>“Yes.”</w:t>
      </w:r>
    </w:p>
    <w:p w14:paraId="64C5382C" w14:textId="01DCABD4" w:rsidR="007B1E13" w:rsidRDefault="00FF65F8" w:rsidP="009C772F">
      <w:pPr>
        <w:pStyle w:val="BodyNormal"/>
        <w:rPr>
          <w:ins w:id="2184" w:author="Author"/>
        </w:rPr>
      </w:pPr>
      <w:r w:rsidRPr="00FA271D">
        <w:t>"OK, let's get started. Last night, a task force of Chicago police and FBI personnel conducted a drug interdiction operation in Melrose Park. We intercepted a delivery of tw</w:t>
      </w:r>
      <w:r w:rsidR="00E169E3">
        <w:t>enty-five hundred pounds</w:t>
      </w:r>
      <w:r w:rsidRPr="00FA271D">
        <w:t xml:space="preserve"> of powdered </w:t>
      </w:r>
      <w:r>
        <w:t>fentanyl</w:t>
      </w:r>
      <w:r w:rsidRPr="00FA271D">
        <w:t xml:space="preserve"> from China. The ten-person drug gang unloading this cargo did not surrender, and a short gunfight ensued. Six of this gang were killed, three critically injured, and one surrendered." Motioning to the officers to remove the cover, </w:t>
      </w:r>
      <w:del w:id="2185" w:author="Author">
        <w:r w:rsidRPr="00FA271D" w:rsidDel="007B1E13">
          <w:delText xml:space="preserve">he </w:delText>
        </w:r>
        <w:r w:rsidRPr="00FA271D" w:rsidDel="007C623C">
          <w:delText>went on:</w:delText>
        </w:r>
      </w:del>
      <w:ins w:id="2186" w:author="Author">
        <w:del w:id="2187" w:author="Author">
          <w:r w:rsidR="007C623C" w:rsidDel="007B1E13">
            <w:delText>said,</w:delText>
          </w:r>
        </w:del>
        <w:r w:rsidR="007B1E13">
          <w:t>Green continued.</w:t>
        </w:r>
      </w:ins>
      <w:del w:id="2188" w:author="Author">
        <w:r w:rsidRPr="00FA271D" w:rsidDel="007B1E13">
          <w:delText xml:space="preserve"> </w:delText>
        </w:r>
      </w:del>
    </w:p>
    <w:p w14:paraId="646A4DA9" w14:textId="60AE407B" w:rsidR="00FF65F8" w:rsidRPr="00FA271D" w:rsidRDefault="00FF65F8" w:rsidP="009C772F">
      <w:pPr>
        <w:pStyle w:val="BodyNormal"/>
        <w:rPr>
          <w:i/>
          <w:iCs/>
        </w:rPr>
      </w:pPr>
      <w:r w:rsidRPr="00FA271D">
        <w:t>"Here</w:t>
      </w:r>
      <w:ins w:id="2189" w:author="Author">
        <w:r w:rsidR="007B1E13">
          <w:t>,</w:t>
        </w:r>
      </w:ins>
      <w:r w:rsidRPr="00FA271D">
        <w:t xml:space="preserve"> you can see what 2500 pounds of </w:t>
      </w:r>
      <w:r>
        <w:t>fentanyl</w:t>
      </w:r>
      <w:r w:rsidRPr="00FA271D">
        <w:t xml:space="preserve"> look like."</w:t>
      </w:r>
    </w:p>
    <w:p w14:paraId="5D324481" w14:textId="543136B2" w:rsidR="00FF65F8" w:rsidRPr="00FA271D" w:rsidRDefault="00FF65F8" w:rsidP="009C772F">
      <w:pPr>
        <w:pStyle w:val="BodyNormal"/>
        <w:rPr>
          <w:i/>
          <w:iCs/>
        </w:rPr>
      </w:pPr>
      <w:r w:rsidRPr="00FA271D">
        <w:t>Uncovering the booty caused an audible murmur from the crowd of reporters. The table had the recovered handguns and assault rifles. The seized drugs were in 60-pound bags,</w:t>
      </w:r>
      <w:del w:id="2190" w:author="Author">
        <w:r w:rsidRPr="00FA271D" w:rsidDel="007D4E63">
          <w:delText xml:space="preserve"> and</w:delText>
        </w:r>
      </w:del>
      <w:r w:rsidRPr="00FA271D">
        <w:t xml:space="preserve"> </w:t>
      </w:r>
      <w:del w:id="2191" w:author="Author">
        <w:r w:rsidRPr="00FA271D" w:rsidDel="007D4E63">
          <w:delText xml:space="preserve">there were </w:delText>
        </w:r>
      </w:del>
      <w:r w:rsidRPr="00FA271D">
        <w:t>about 4</w:t>
      </w:r>
      <w:r w:rsidR="00E169E3">
        <w:t>2</w:t>
      </w:r>
      <w:r w:rsidRPr="00FA271D">
        <w:t xml:space="preserve"> of them. Powdered </w:t>
      </w:r>
      <w:r>
        <w:t>fentanyl</w:t>
      </w:r>
      <w:r w:rsidRPr="00FA271D">
        <w:t xml:space="preserve"> is pure white; the Chinese plastic bags had a slight yellow tint.</w:t>
      </w:r>
    </w:p>
    <w:p w14:paraId="6C7AE938" w14:textId="069B5549" w:rsidR="00FF65F8" w:rsidRPr="00FA271D" w:rsidRDefault="00FF65F8" w:rsidP="009C772F">
      <w:pPr>
        <w:pStyle w:val="BodyNormal"/>
        <w:rPr>
          <w:i/>
          <w:iCs/>
        </w:rPr>
      </w:pPr>
      <w:r w:rsidRPr="00FA271D">
        <w:t xml:space="preserve">"We estimate that this amount of </w:t>
      </w:r>
      <w:proofErr w:type="gramStart"/>
      <w:r>
        <w:t>fentanyl</w:t>
      </w:r>
      <w:proofErr w:type="gramEnd"/>
      <w:r w:rsidRPr="00FA271D">
        <w:t xml:space="preserve"> would be worth $</w:t>
      </w:r>
      <w:r w:rsidR="00761816">
        <w:t>200</w:t>
      </w:r>
      <w:r w:rsidRPr="00FA271D">
        <w:t xml:space="preserve"> million on the street. </w:t>
      </w:r>
      <w:r>
        <w:t>Fentanyl</w:t>
      </w:r>
      <w:r w:rsidRPr="00FA271D">
        <w:t xml:space="preserve"> is now the most dangerous illegal drug in the United States. The drug gang taking delivery of this material w</w:t>
      </w:r>
      <w:r>
        <w:t>as</w:t>
      </w:r>
      <w:r w:rsidRPr="00FA271D">
        <w:t xml:space="preserve"> well-armed. All had handguns, and </w:t>
      </w:r>
      <w:r w:rsidR="004A6093">
        <w:t>seven</w:t>
      </w:r>
      <w:r w:rsidRPr="00FA271D">
        <w:t xml:space="preserve"> </w:t>
      </w:r>
      <w:del w:id="2192" w:author="Author">
        <w:r w:rsidRPr="00FA271D" w:rsidDel="007D4E63">
          <w:delText xml:space="preserve">of them </w:delText>
        </w:r>
      </w:del>
      <w:r w:rsidRPr="00FA271D">
        <w:t xml:space="preserve">had illegal </w:t>
      </w:r>
      <w:del w:id="2193" w:author="Author">
        <w:r w:rsidRPr="00FA271D" w:rsidDel="00483BA9">
          <w:delText>AR-15</w:delText>
        </w:r>
      </w:del>
      <w:ins w:id="2194" w:author="Author">
        <w:r w:rsidR="00483BA9">
          <w:t>military</w:t>
        </w:r>
      </w:ins>
      <w:del w:id="2195" w:author="Author">
        <w:r w:rsidRPr="00FA271D" w:rsidDel="00483BA9">
          <w:delText xml:space="preserve"> </w:delText>
        </w:r>
      </w:del>
      <w:ins w:id="2196" w:author="Author">
        <w:r w:rsidR="00483BA9">
          <w:t>-</w:t>
        </w:r>
      </w:ins>
      <w:r w:rsidRPr="00FA271D">
        <w:t xml:space="preserve">type assault weapons. The three prisoners in the hospital are refusing to cooperate with us. Our investigation of this drug gang is </w:t>
      </w:r>
      <w:r w:rsidRPr="00FA271D">
        <w:lastRenderedPageBreak/>
        <w:t xml:space="preserve">just starting, but I assure you that we will </w:t>
      </w:r>
      <w:r w:rsidR="00237EE3">
        <w:t>currycomb</w:t>
      </w:r>
      <w:r w:rsidRPr="00FA271D">
        <w:t xml:space="preserve"> the state to find th</w:t>
      </w:r>
      <w:r>
        <w:t>is gang's leadership</w:t>
      </w:r>
      <w:r w:rsidRPr="00FA271D">
        <w:t xml:space="preserve"> and bring them to justice. I</w:t>
      </w:r>
      <w:r>
        <w:t xml:space="preserve"> want</w:t>
      </w:r>
      <w:r w:rsidRPr="00FA271D">
        <w:t xml:space="preserve"> to introduce Special Agent D'Marcus Mason of the FBI to speak about their role in this."</w:t>
      </w:r>
    </w:p>
    <w:p w14:paraId="4251F9D0" w14:textId="19E4A0F7" w:rsidR="00FF65F8" w:rsidRDefault="00FF65F8" w:rsidP="009C772F">
      <w:pPr>
        <w:pStyle w:val="BodyNormal"/>
      </w:pPr>
      <w:r w:rsidRPr="00FA271D">
        <w:t xml:space="preserve">Mason wore his usual FBI blue jacket, but his height and </w:t>
      </w:r>
      <w:del w:id="2197" w:author="Author">
        <w:r w:rsidRPr="00FA271D" w:rsidDel="009F0933">
          <w:delText xml:space="preserve">always </w:delText>
        </w:r>
      </w:del>
      <w:r w:rsidRPr="00FA271D">
        <w:t xml:space="preserve">foreboding facial expression got everyone's attention. </w:t>
      </w:r>
    </w:p>
    <w:p w14:paraId="5DE96CC3" w14:textId="3899E075" w:rsidR="00FF65F8" w:rsidRPr="00FA271D" w:rsidRDefault="00FF65F8" w:rsidP="009C772F">
      <w:pPr>
        <w:pStyle w:val="BodyNormal"/>
        <w:rPr>
          <w:i/>
          <w:iCs/>
        </w:rPr>
      </w:pPr>
      <w:r w:rsidRPr="00FA271D">
        <w:t xml:space="preserve">"Good afternoon, everyone. The FBI is pleased to have been part of this joint FBI - Chicago Joint Task Force on Gangs field operation. </w:t>
      </w:r>
      <w:del w:id="2198" w:author="Author">
        <w:r w:rsidRPr="00FA271D" w:rsidDel="00D16178">
          <w:delText>We work together, train together, and plan together</w:delText>
        </w:r>
      </w:del>
      <w:ins w:id="2199" w:author="Author">
        <w:del w:id="2200" w:author="Author">
          <w:r w:rsidR="007D4E63" w:rsidDel="00D16178">
            <w:delText>,</w:delText>
          </w:r>
        </w:del>
      </w:ins>
      <w:del w:id="2201" w:author="Author">
        <w:r w:rsidRPr="00FA271D" w:rsidDel="00D16178">
          <w:delText xml:space="preserve"> as this successful interdiction demonstrates</w:delText>
        </w:r>
      </w:del>
      <w:ins w:id="2202" w:author="Author">
        <w:r w:rsidR="00D16178">
          <w:t>As this successful interdiction demonstrates, we work, train, and plan together</w:t>
        </w:r>
      </w:ins>
      <w:r w:rsidRPr="00FA271D">
        <w:t xml:space="preserve">. </w:t>
      </w:r>
      <w:r>
        <w:t>Fentanyl</w:t>
      </w:r>
      <w:r w:rsidRPr="00FA271D">
        <w:t xml:space="preserve"> is a synthetic drug derived from an organic pharmaceutical compound called piperidine. While China is trying to limit the production of </w:t>
      </w:r>
      <w:r>
        <w:t>fentanyl</w:t>
      </w:r>
      <w:r w:rsidRPr="00FA271D">
        <w:t xml:space="preserve">, too much of this is still getting through. Drug gangs </w:t>
      </w:r>
      <w:del w:id="2203" w:author="Author">
        <w:r w:rsidRPr="00FA271D" w:rsidDel="007D4E63">
          <w:delText xml:space="preserve">here </w:delText>
        </w:r>
      </w:del>
      <w:r w:rsidRPr="00FA271D">
        <w:t xml:space="preserve">in Chicago and elsewhere are mixing </w:t>
      </w:r>
      <w:r>
        <w:t>fentanyl</w:t>
      </w:r>
      <w:r w:rsidRPr="00FA271D">
        <w:t xml:space="preserve"> into their cocaine supplies</w:t>
      </w:r>
      <w:r>
        <w:t>. B</w:t>
      </w:r>
      <w:r w:rsidRPr="00FA271D">
        <w:t xml:space="preserve">ecause of this, opioid overdose deaths are skyrocketing. The loss of life due to overdose deaths </w:t>
      </w:r>
      <w:ins w:id="2204" w:author="Author">
        <w:r w:rsidR="008C4124">
          <w:t xml:space="preserve">is </w:t>
        </w:r>
      </w:ins>
      <w:r w:rsidRPr="00FA271D">
        <w:t xml:space="preserve">now </w:t>
      </w:r>
      <w:del w:id="2205" w:author="Author">
        <w:r w:rsidRPr="00FA271D" w:rsidDel="008C4124">
          <w:delText xml:space="preserve">exceeds </w:delText>
        </w:r>
      </w:del>
      <w:ins w:id="2206" w:author="Author">
        <w:r w:rsidR="008C4124">
          <w:t>double</w:t>
        </w:r>
        <w:r w:rsidR="008C4124" w:rsidRPr="00FA271D">
          <w:t xml:space="preserve"> </w:t>
        </w:r>
      </w:ins>
      <w:r w:rsidRPr="00FA271D">
        <w:t xml:space="preserve">the number </w:t>
      </w:r>
      <w:del w:id="2207" w:author="Author">
        <w:r w:rsidRPr="00FA271D" w:rsidDel="00C341B6">
          <w:delText xml:space="preserve">of </w:delText>
        </w:r>
      </w:del>
      <w:r w:rsidRPr="00FA271D">
        <w:t xml:space="preserve">killed </w:t>
      </w:r>
      <w:del w:id="2208" w:author="Author">
        <w:r w:rsidRPr="00FA271D" w:rsidDel="0006326A">
          <w:delText>each year</w:delText>
        </w:r>
      </w:del>
      <w:ins w:id="2209" w:author="Author">
        <w:r w:rsidR="0006326A">
          <w:t>yearly</w:t>
        </w:r>
      </w:ins>
      <w:r w:rsidRPr="00FA271D">
        <w:t xml:space="preserve"> due to firearms."</w:t>
      </w:r>
    </w:p>
    <w:p w14:paraId="5EFE6AA0" w14:textId="77777777" w:rsidR="00FF65F8" w:rsidRPr="00FA271D" w:rsidRDefault="00FF65F8" w:rsidP="009C772F">
      <w:pPr>
        <w:pStyle w:val="BodyNormal"/>
        <w:rPr>
          <w:i/>
          <w:iCs/>
        </w:rPr>
      </w:pPr>
      <w:r w:rsidRPr="00FA271D">
        <w:t>After hearing from the assembled politicians, Superintendent Green offered to take questions.</w:t>
      </w:r>
    </w:p>
    <w:p w14:paraId="614D6AA4" w14:textId="77777777" w:rsidR="00FF65F8" w:rsidRPr="00FA271D" w:rsidRDefault="00FF65F8" w:rsidP="009C772F">
      <w:pPr>
        <w:pStyle w:val="BodyNormal"/>
        <w:rPr>
          <w:i/>
          <w:iCs/>
        </w:rPr>
      </w:pPr>
      <w:r w:rsidRPr="00FA271D">
        <w:t>"Superintendent Green, Sally Vustig of NBC Chicago, were any police or FBI killed or injured during this raid?"</w:t>
      </w:r>
    </w:p>
    <w:p w14:paraId="720112B5" w14:textId="43D22E30" w:rsidR="00FF65F8" w:rsidRPr="00FA271D" w:rsidRDefault="00FF65F8" w:rsidP="009C772F">
      <w:pPr>
        <w:pStyle w:val="BodyNormal"/>
        <w:rPr>
          <w:i/>
          <w:iCs/>
        </w:rPr>
      </w:pPr>
      <w:r w:rsidRPr="00FA271D">
        <w:t xml:space="preserve">"No, there were no fatalities or serious injuries. </w:t>
      </w:r>
      <w:r w:rsidR="00321BAD">
        <w:t>W</w:t>
      </w:r>
      <w:r w:rsidRPr="00FA271D">
        <w:t>e had one twisted ankle, some scrapes, and some shrapnel lacerations. All officers are back on the job today.</w:t>
      </w:r>
      <w:ins w:id="2210" w:author="Author">
        <w:r w:rsidR="007B1E13">
          <w:t>”</w:t>
        </w:r>
      </w:ins>
    </w:p>
    <w:p w14:paraId="2E3790A2" w14:textId="77777777" w:rsidR="00FF65F8" w:rsidRPr="00FA271D" w:rsidRDefault="00FF65F8" w:rsidP="009C772F">
      <w:pPr>
        <w:pStyle w:val="BodyNormal"/>
        <w:rPr>
          <w:i/>
          <w:iCs/>
        </w:rPr>
      </w:pPr>
      <w:r w:rsidRPr="00FA271D">
        <w:t xml:space="preserve">"Superintendent Green, Alan O'Keefe of the Tribune, </w:t>
      </w:r>
      <w:r w:rsidRPr="00FA271D">
        <w:lastRenderedPageBreak/>
        <w:t>how did you find out about this drug shipment?"</w:t>
      </w:r>
    </w:p>
    <w:p w14:paraId="24B45977" w14:textId="77777777" w:rsidR="00FF65F8" w:rsidRPr="00FA271D" w:rsidRDefault="00FF65F8" w:rsidP="009C772F">
      <w:pPr>
        <w:pStyle w:val="BodyNormal"/>
        <w:rPr>
          <w:i/>
          <w:iCs/>
        </w:rPr>
      </w:pPr>
      <w:r w:rsidRPr="00FA271D">
        <w:t>"We had a tip from an informant, Mr. O'Keefe."</w:t>
      </w:r>
    </w:p>
    <w:p w14:paraId="35D8F011" w14:textId="77777777" w:rsidR="00FF65F8" w:rsidRPr="00FA271D" w:rsidRDefault="00FF65F8" w:rsidP="009C772F">
      <w:pPr>
        <w:pStyle w:val="BodyNormal"/>
        <w:rPr>
          <w:i/>
          <w:iCs/>
        </w:rPr>
      </w:pPr>
      <w:r w:rsidRPr="00FA271D">
        <w:t xml:space="preserve">"Sir, was that tip from the </w:t>
      </w:r>
      <w:r>
        <w:t>Angel</w:t>
      </w:r>
      <w:r w:rsidRPr="00FA271D">
        <w:t>?"</w:t>
      </w:r>
    </w:p>
    <w:p w14:paraId="5E7E7ABD" w14:textId="77777777" w:rsidR="00FF65F8" w:rsidRPr="00FA271D" w:rsidRDefault="00FF65F8" w:rsidP="009C772F">
      <w:pPr>
        <w:pStyle w:val="BodyNormal"/>
        <w:rPr>
          <w:i/>
          <w:iCs/>
        </w:rPr>
      </w:pPr>
      <w:r w:rsidRPr="00FA271D">
        <w:t>"We protect our sources; we will not discuss how we got this information. Next question."</w:t>
      </w:r>
    </w:p>
    <w:p w14:paraId="35379833" w14:textId="0DF04C29" w:rsidR="00FF65F8" w:rsidRPr="00FA271D" w:rsidRDefault="00FF65F8" w:rsidP="009C772F">
      <w:pPr>
        <w:pStyle w:val="BodyNormal"/>
        <w:rPr>
          <w:i/>
          <w:iCs/>
        </w:rPr>
      </w:pPr>
      <w:r w:rsidRPr="00FA271D">
        <w:t xml:space="preserve">"Superintendent Green, Natalie Rumsfort of the </w:t>
      </w:r>
      <w:del w:id="2211" w:author="Author">
        <w:r w:rsidRPr="00FA271D" w:rsidDel="000F298A">
          <w:delText>Sun-Times</w:delText>
        </w:r>
      </w:del>
      <w:ins w:id="2212" w:author="Author">
        <w:r w:rsidR="000F298A">
          <w:t>Sentinel</w:t>
        </w:r>
        <w:del w:id="2213" w:author="Author">
          <w:r w:rsidR="000F298A" w:rsidDel="007D4E63">
            <w:delText xml:space="preserve"> </w:delText>
          </w:r>
        </w:del>
      </w:ins>
      <w:r w:rsidRPr="00FA271D">
        <w:t>, were the members of the drug gang Albanians?"</w:t>
      </w:r>
    </w:p>
    <w:p w14:paraId="30D6B9D0" w14:textId="33E83FF0" w:rsidR="00FF65F8" w:rsidRPr="00FA271D" w:rsidRDefault="00FF65F8" w:rsidP="009C772F">
      <w:pPr>
        <w:pStyle w:val="BodyNormal"/>
        <w:rPr>
          <w:i/>
          <w:iCs/>
        </w:rPr>
      </w:pPr>
      <w:r w:rsidRPr="00FA271D">
        <w:t xml:space="preserve">"Ms. Rumsfort, it is not a crime to be an Albanian. We have many officers on the force </w:t>
      </w:r>
      <w:del w:id="2214" w:author="Author">
        <w:r w:rsidRPr="00FA271D" w:rsidDel="007D4E63">
          <w:delText xml:space="preserve">that are </w:delText>
        </w:r>
      </w:del>
      <w:r w:rsidRPr="00FA271D">
        <w:t xml:space="preserve">of Albanian ancestry, and our city has a vibrant Albanian community. That said, we have verified that six of the gang arrested are of Albanian </w:t>
      </w:r>
      <w:del w:id="2215" w:author="Author">
        <w:r w:rsidRPr="00FA271D" w:rsidDel="007D4E63">
          <w:delText>extraction</w:delText>
        </w:r>
      </w:del>
      <w:ins w:id="2216" w:author="Author">
        <w:r w:rsidR="007D4E63">
          <w:t>ancestry</w:t>
        </w:r>
      </w:ins>
      <w:r w:rsidRPr="00FA271D">
        <w:t>."</w:t>
      </w:r>
    </w:p>
    <w:p w14:paraId="38A33FDF" w14:textId="1ADB86A8" w:rsidR="00FF65F8" w:rsidRPr="00FA271D" w:rsidRDefault="00FF65F8" w:rsidP="009C772F">
      <w:pPr>
        <w:pStyle w:val="BodyNormal"/>
        <w:rPr>
          <w:i/>
          <w:iCs/>
        </w:rPr>
      </w:pPr>
      <w:r w:rsidRPr="00FA271D">
        <w:t>"Sir</w:t>
      </w:r>
      <w:r>
        <w:t>.</w:t>
      </w:r>
      <w:r w:rsidRPr="00FA271D">
        <w:t xml:space="preserve"> </w:t>
      </w:r>
      <w:r>
        <w:t>I</w:t>
      </w:r>
      <w:r w:rsidRPr="00FA271D">
        <w:t xml:space="preserve">sn't it true that this so-called </w:t>
      </w:r>
      <w:r>
        <w:t>Angel</w:t>
      </w:r>
      <w:r w:rsidRPr="00FA271D">
        <w:t xml:space="preserve"> has thwarted </w:t>
      </w:r>
      <w:r>
        <w:t>multiple</w:t>
      </w:r>
      <w:r w:rsidRPr="00FA271D">
        <w:t xml:space="preserve"> attempted assassinations by </w:t>
      </w:r>
      <w:del w:id="2217" w:author="Author">
        <w:r w:rsidDel="0028361C">
          <w:delText xml:space="preserve">the </w:delText>
        </w:r>
      </w:del>
      <w:r>
        <w:t>Albanian mob members?</w:t>
      </w:r>
      <w:r w:rsidRPr="00FA271D">
        <w:t xml:space="preserve"> Isn't it true that she seems to have a vendetta against this group? Are you in communication with this </w:t>
      </w:r>
      <w:r>
        <w:t>Angel</w:t>
      </w:r>
      <w:r w:rsidRPr="00FA271D">
        <w:t xml:space="preserve">? Isn't Alan right that you got this tip from the </w:t>
      </w:r>
      <w:r>
        <w:t>Angel</w:t>
      </w:r>
      <w:r w:rsidRPr="00FA271D">
        <w:t>?"</w:t>
      </w:r>
    </w:p>
    <w:p w14:paraId="69D629A6" w14:textId="77777777" w:rsidR="00FF65F8" w:rsidRPr="00FA271D" w:rsidRDefault="00FF65F8" w:rsidP="009C772F">
      <w:pPr>
        <w:pStyle w:val="BodyNormal"/>
        <w:rPr>
          <w:i/>
          <w:iCs/>
        </w:rPr>
      </w:pPr>
      <w:r w:rsidRPr="00FA271D">
        <w:t>"Again, Natalie, we do not reveal our sources, so it's fruitless for you to continue to ask. Next question.</w:t>
      </w:r>
    </w:p>
    <w:p w14:paraId="121D4AF8" w14:textId="7C34B325" w:rsidR="000E1B1E" w:rsidRDefault="00FF65F8" w:rsidP="009C772F">
      <w:pPr>
        <w:pStyle w:val="BodyNormal"/>
        <w:sectPr w:rsidR="000E1B1E" w:rsidSect="003135B1">
          <w:type w:val="oddPage"/>
          <w:pgSz w:w="8640" w:h="12960" w:code="1"/>
          <w:pgMar w:top="720" w:right="720" w:bottom="720" w:left="720" w:header="720" w:footer="720" w:gutter="720"/>
          <w:cols w:space="720"/>
          <w:titlePg/>
          <w:docGrid w:linePitch="360"/>
        </w:sectPr>
      </w:pPr>
      <w:r w:rsidRPr="00FA271D">
        <w:t xml:space="preserve"> The news conference droned on, many of the </w:t>
      </w:r>
      <w:proofErr w:type="gramStart"/>
      <w:r w:rsidRPr="00FA271D">
        <w:t>questions repetitious</w:t>
      </w:r>
      <w:proofErr w:type="gramEnd"/>
      <w:r w:rsidRPr="00FA271D">
        <w:t xml:space="preserve">, a product of the reporter's penchant for asking the same thing </w:t>
      </w:r>
      <w:del w:id="2218" w:author="Author">
        <w:r w:rsidRPr="00FA271D" w:rsidDel="00CB7B44">
          <w:delText>over and over</w:delText>
        </w:r>
      </w:del>
      <w:ins w:id="2219" w:author="Author">
        <w:r w:rsidR="00CB7B44">
          <w:t>repeatedly</w:t>
        </w:r>
      </w:ins>
      <w:r w:rsidRPr="00FA271D">
        <w:t xml:space="preserve">, hoping that someone would trip up and reveal the truth. Natalie thought to herself, </w:t>
      </w:r>
      <w:proofErr w:type="gramStart"/>
      <w:r w:rsidRPr="00B35195">
        <w:rPr>
          <w:i/>
          <w:iCs/>
        </w:rPr>
        <w:t>This</w:t>
      </w:r>
      <w:proofErr w:type="gramEnd"/>
      <w:r w:rsidRPr="00B35195">
        <w:rPr>
          <w:i/>
          <w:iCs/>
        </w:rPr>
        <w:t xml:space="preserve"> Angel is the whole story</w:t>
      </w:r>
      <w:proofErr w:type="gramStart"/>
      <w:r w:rsidRPr="00B35195">
        <w:rPr>
          <w:i/>
          <w:iCs/>
        </w:rPr>
        <w:t>.</w:t>
      </w:r>
      <w:proofErr w:type="gramEnd"/>
      <w:r w:rsidRPr="00B35195">
        <w:rPr>
          <w:i/>
          <w:iCs/>
        </w:rPr>
        <w:t xml:space="preserve"> I </w:t>
      </w:r>
      <w:proofErr w:type="gramStart"/>
      <w:r w:rsidRPr="00B35195">
        <w:rPr>
          <w:i/>
          <w:iCs/>
        </w:rPr>
        <w:t>have to</w:t>
      </w:r>
      <w:proofErr w:type="gramEnd"/>
      <w:r w:rsidRPr="00B35195">
        <w:rPr>
          <w:i/>
          <w:iCs/>
        </w:rPr>
        <w:t xml:space="preserve"> find her</w:t>
      </w:r>
      <w:r w:rsidRPr="00FA271D">
        <w:t>.</w:t>
      </w:r>
      <w:bookmarkStart w:id="2220" w:name="_Toc30055663"/>
    </w:p>
    <w:p w14:paraId="5808A4C3" w14:textId="5C468DE1" w:rsidR="00FF65F8" w:rsidDel="00022585" w:rsidRDefault="00FF65F8" w:rsidP="009C772F">
      <w:pPr>
        <w:pStyle w:val="BodyNormal"/>
        <w:rPr>
          <w:del w:id="2221" w:author="Author"/>
        </w:rPr>
      </w:pPr>
    </w:p>
    <w:p w14:paraId="6F2B8C6A" w14:textId="7C80FACA" w:rsidR="0040605F" w:rsidRPr="00FA271D" w:rsidRDefault="00295C50" w:rsidP="00295C50">
      <w:pPr>
        <w:pStyle w:val="ChapterNumber"/>
      </w:pPr>
      <w:bookmarkStart w:id="2222" w:name="_Toc30055661"/>
      <w:bookmarkEnd w:id="2220"/>
      <w:r>
        <w:t xml:space="preserve">Chapter    </w:t>
      </w:r>
      <w:bookmarkEnd w:id="2222"/>
      <w:r>
        <w:t>9</w:t>
      </w:r>
    </w:p>
    <w:p w14:paraId="74B6BDCF" w14:textId="77777777" w:rsidR="0040605F" w:rsidRPr="00FA271D" w:rsidRDefault="0040605F" w:rsidP="0040605F">
      <w:pPr>
        <w:pStyle w:val="ASubheadLevel1"/>
      </w:pPr>
      <w:bookmarkStart w:id="2223" w:name="_Toc30055662"/>
      <w:bookmarkStart w:id="2224" w:name="_Toc197338831"/>
      <w:r w:rsidRPr="00FA271D">
        <w:t>Mob Meeting</w:t>
      </w:r>
      <w:bookmarkEnd w:id="2223"/>
      <w:bookmarkEnd w:id="2224"/>
    </w:p>
    <w:p w14:paraId="219C9F6B" w14:textId="08F4B5D3" w:rsidR="0040605F" w:rsidRDefault="0040605F" w:rsidP="009C772F">
      <w:pPr>
        <w:pStyle w:val="BodyNormal"/>
      </w:pPr>
      <w:bookmarkStart w:id="2225" w:name="Mob_Meeting"/>
      <w:bookmarkEnd w:id="2225"/>
      <w:del w:id="2226" w:author="Author">
        <w:r w:rsidRPr="00FA271D" w:rsidDel="000B74AE">
          <w:delText xml:space="preserve">Friday evening, Imer, </w:delText>
        </w:r>
        <w:r w:rsidDel="000B74AE">
          <w:delText xml:space="preserve">Lendina, </w:delText>
        </w:r>
        <w:r w:rsidRPr="00FA271D" w:rsidDel="000B74AE">
          <w:delText>Lewis, and Yilka sat around the conference table at the C</w:delText>
        </w:r>
      </w:del>
      <w:ins w:id="2227" w:author="Author">
        <w:del w:id="2228" w:author="Author">
          <w:r w:rsidR="00E646E8" w:rsidDel="000B74AE">
            <w:delText>hicago Cyber Engineering</w:delText>
          </w:r>
        </w:del>
      </w:ins>
      <w:del w:id="2229" w:author="Author">
        <w:r w:rsidRPr="00FA271D" w:rsidDel="000B74AE">
          <w:delText>hicago Digital secure meeting room</w:delText>
        </w:r>
      </w:del>
      <w:r w:rsidR="00CD5BF7">
        <w:t>On Friday evening, Imer, Lendina, Lewis, and Yilka sat around the conference table at the Chicago Cyber Engineering secure meeting room</w:t>
      </w:r>
      <w:r w:rsidRPr="00FA271D">
        <w:t xml:space="preserve">. Imer looked unusually nervous, knowing this </w:t>
      </w:r>
      <w:ins w:id="2230" w:author="Author">
        <w:r w:rsidR="00937BE2">
          <w:t xml:space="preserve">video </w:t>
        </w:r>
      </w:ins>
      <w:r w:rsidRPr="00FA271D">
        <w:t>conference w</w:t>
      </w:r>
      <w:del w:id="2231" w:author="Author">
        <w:r w:rsidRPr="00FA271D" w:rsidDel="00937BE2">
          <w:delText>as not going to</w:delText>
        </w:r>
      </w:del>
      <w:ins w:id="2232" w:author="Author">
        <w:r w:rsidR="00937BE2">
          <w:t>ould not</w:t>
        </w:r>
      </w:ins>
      <w:r w:rsidRPr="00FA271D">
        <w:t xml:space="preserve"> be pleasant. </w:t>
      </w:r>
    </w:p>
    <w:p w14:paraId="6174AC7B" w14:textId="7C02B8A9" w:rsidR="0040605F" w:rsidRPr="00FA271D" w:rsidRDefault="0040605F" w:rsidP="009C772F">
      <w:pPr>
        <w:pStyle w:val="BodyNormal"/>
        <w:rPr>
          <w:i/>
          <w:iCs/>
        </w:rPr>
      </w:pPr>
      <w:r>
        <w:t>Lewis started a video</w:t>
      </w:r>
      <w:r w:rsidR="0030004E">
        <w:t xml:space="preserve"> conference. </w:t>
      </w:r>
      <w:del w:id="2233" w:author="Author">
        <w:r w:rsidDel="00426D9C">
          <w:delText xml:space="preserve">. With significant government investment, </w:delText>
        </w:r>
        <w:r w:rsidDel="00937BE2">
          <w:delText>Zoom was developed by China</w:delText>
        </w:r>
        <w:r w:rsidRPr="00FA271D" w:rsidDel="00937BE2">
          <w:delText xml:space="preserve">One after another, </w:delText>
        </w:r>
        <w:r w:rsidDel="00937BE2">
          <w:delText>separate</w:delText>
        </w:r>
        <w:r w:rsidRPr="00FA271D" w:rsidDel="00937BE2">
          <w:delText xml:space="preserve"> windows opened on the screen</w:delText>
        </w:r>
      </w:del>
      <w:ins w:id="2234" w:author="Author">
        <w:r w:rsidR="00937BE2">
          <w:t>Separate windows opened</w:t>
        </w:r>
        <w:del w:id="2235" w:author="Author">
          <w:r w:rsidR="00937BE2" w:rsidDel="00426D9C">
            <w:delText xml:space="preserve"> on the screen</w:delText>
          </w:r>
        </w:del>
      </w:ins>
      <w:r w:rsidRPr="00FA271D">
        <w:t xml:space="preserve">, revealing the </w:t>
      </w:r>
      <w:del w:id="2236" w:author="Author">
        <w:r w:rsidDel="0082415C">
          <w:delText>New York, Boston, Los Angeles, and Seattle bosses' fac</w:delText>
        </w:r>
      </w:del>
      <w:ins w:id="2237" w:author="Author">
        <w:r w:rsidR="0082415C">
          <w:t>faces of New York, Boston, Los Angeles, and Seattle boss</w:t>
        </w:r>
      </w:ins>
      <w:r w:rsidRPr="00FA271D">
        <w:t xml:space="preserve">es. Arsen Murka, the head of the New York mob and titular head of the Albanian syndicate in the </w:t>
      </w:r>
      <w:del w:id="2238" w:author="Author">
        <w:r w:rsidRPr="00FA271D" w:rsidDel="00937BE2">
          <w:delText xml:space="preserve">entire </w:delText>
        </w:r>
      </w:del>
      <w:r w:rsidRPr="00FA271D">
        <w:t>United States, spoke first.</w:t>
      </w:r>
    </w:p>
    <w:p w14:paraId="5409DCF3" w14:textId="33F19CD5" w:rsidR="0040605F" w:rsidRPr="00FA271D" w:rsidRDefault="0040605F" w:rsidP="009C772F">
      <w:pPr>
        <w:pStyle w:val="BodyNormal"/>
        <w:rPr>
          <w:i/>
          <w:iCs/>
        </w:rPr>
      </w:pPr>
      <w:r w:rsidRPr="00FA271D">
        <w:t xml:space="preserve">"This is the worst fuck-up we've had in decades, Imer. It's all over the news here. It makes us look like hillbillies </w:t>
      </w:r>
      <w:proofErr w:type="gramStart"/>
      <w:r w:rsidRPr="00FA271D">
        <w:t>running</w:t>
      </w:r>
      <w:proofErr w:type="gramEnd"/>
      <w:r w:rsidRPr="00FA271D">
        <w:t xml:space="preserve"> moonshine. </w:t>
      </w:r>
      <w:r w:rsidR="0086389E">
        <w:t>Sixty</w:t>
      </w:r>
      <w:r w:rsidRPr="00FA271D">
        <w:t xml:space="preserve">-five million dollars! Down the drain. </w:t>
      </w:r>
      <w:r w:rsidR="00026C3F">
        <w:t xml:space="preserve">Six </w:t>
      </w:r>
      <w:del w:id="2239" w:author="Author">
        <w:r w:rsidR="00026C3F" w:rsidDel="00E646E8">
          <w:delText>members of the family</w:delText>
        </w:r>
      </w:del>
      <w:ins w:id="2240" w:author="Author">
        <w:r w:rsidR="00E646E8">
          <w:t>family members</w:t>
        </w:r>
      </w:ins>
      <w:r w:rsidR="00026C3F">
        <w:t xml:space="preserve"> </w:t>
      </w:r>
      <w:r w:rsidR="00A608EE">
        <w:t xml:space="preserve">gunned down, </w:t>
      </w:r>
      <w:ins w:id="2241" w:author="Author">
        <w:r w:rsidR="00E646E8">
          <w:t xml:space="preserve">and </w:t>
        </w:r>
      </w:ins>
      <w:r w:rsidR="00A608EE">
        <w:t xml:space="preserve">four others hospitalized or jailed. </w:t>
      </w:r>
      <w:r w:rsidRPr="00FA271D">
        <w:t>How could this have happened?"</w:t>
      </w:r>
    </w:p>
    <w:p w14:paraId="196E3032" w14:textId="7B3FAEF6" w:rsidR="0040605F" w:rsidRPr="00FA271D" w:rsidRDefault="0040605F" w:rsidP="009C772F">
      <w:pPr>
        <w:pStyle w:val="BodyNormal"/>
        <w:rPr>
          <w:i/>
          <w:iCs/>
        </w:rPr>
      </w:pPr>
      <w:r w:rsidRPr="00FA271D">
        <w:t>"We don't know. Only fourteen people knew about the delivery</w:t>
      </w:r>
      <w:ins w:id="2242" w:author="Author">
        <w:r w:rsidR="00C75825">
          <w:t>:</w:t>
        </w:r>
      </w:ins>
      <w:del w:id="2243" w:author="Author">
        <w:r w:rsidRPr="00FA271D" w:rsidDel="00C75825">
          <w:delText>,</w:delText>
        </w:r>
      </w:del>
      <w:r w:rsidRPr="00FA271D">
        <w:t xml:space="preserve"> me, Yilka, two of our security group, and the ten guys we assembled to </w:t>
      </w:r>
      <w:r w:rsidR="005E2326">
        <w:t>unload</w:t>
      </w:r>
      <w:r w:rsidRPr="00FA271D">
        <w:t xml:space="preserve"> the truck. We don’t involve Dr. Morton in most of our drug, prostitution, and protection ops."</w:t>
      </w:r>
    </w:p>
    <w:p w14:paraId="333BA071" w14:textId="0DDE5ADE" w:rsidR="0040605F" w:rsidRPr="00FA271D" w:rsidRDefault="0040605F" w:rsidP="009C772F">
      <w:pPr>
        <w:pStyle w:val="BodyNormal"/>
        <w:rPr>
          <w:i/>
          <w:iCs/>
        </w:rPr>
      </w:pPr>
      <w:r w:rsidRPr="00FA271D">
        <w:t xml:space="preserve">"Maybe I should have been involved," Lewis </w:t>
      </w:r>
      <w:r w:rsidR="009712A0">
        <w:t>said</w:t>
      </w:r>
      <w:r w:rsidRPr="00FA271D">
        <w:t>.</w:t>
      </w:r>
    </w:p>
    <w:p w14:paraId="06549D43" w14:textId="77777777" w:rsidR="005C2AD6" w:rsidRDefault="0040605F" w:rsidP="009C772F">
      <w:pPr>
        <w:pStyle w:val="BodyNormal"/>
        <w:rPr>
          <w:ins w:id="2244" w:author="Author"/>
        </w:rPr>
      </w:pPr>
      <w:r w:rsidRPr="00FA271D">
        <w:t>Ari Dervishi, the head of the Boston group, spoke next</w:t>
      </w:r>
      <w:del w:id="2245" w:author="Author">
        <w:r w:rsidRPr="00FA271D" w:rsidDel="005C2AD6">
          <w:delText>:</w:delText>
        </w:r>
      </w:del>
      <w:ins w:id="2246" w:author="Author">
        <w:r w:rsidR="005C2AD6">
          <w:t>.</w:t>
        </w:r>
      </w:ins>
    </w:p>
    <w:p w14:paraId="22068090" w14:textId="37DB008D" w:rsidR="0040605F" w:rsidRPr="00FA271D" w:rsidRDefault="0040605F" w:rsidP="009C772F">
      <w:pPr>
        <w:pStyle w:val="BodyNormal"/>
        <w:rPr>
          <w:i/>
          <w:iCs/>
        </w:rPr>
      </w:pPr>
      <w:del w:id="2247" w:author="Author">
        <w:r w:rsidRPr="00FA271D" w:rsidDel="005C2AD6">
          <w:delText xml:space="preserve"> </w:delText>
        </w:r>
      </w:del>
      <w:r w:rsidRPr="00FA271D">
        <w:t>"Look, Imer. You've got a traitor in your organization, a mole, a rat of some kind. Do you have any suspects?"</w:t>
      </w:r>
    </w:p>
    <w:p w14:paraId="6E7ECBAF" w14:textId="3255FD60" w:rsidR="0040605F" w:rsidRPr="00FA271D" w:rsidRDefault="0040605F" w:rsidP="009C772F">
      <w:pPr>
        <w:pStyle w:val="BodyNormal"/>
        <w:rPr>
          <w:i/>
          <w:iCs/>
        </w:rPr>
      </w:pPr>
      <w:r w:rsidRPr="00FA271D">
        <w:lastRenderedPageBreak/>
        <w:t>"No, we don't</w:t>
      </w:r>
      <w:ins w:id="2248" w:author="Author">
        <w:r w:rsidR="005C2AD6">
          <w:t>.</w:t>
        </w:r>
      </w:ins>
      <w:del w:id="2249" w:author="Author">
        <w:r w:rsidRPr="00FA271D" w:rsidDel="005C2AD6">
          <w:delText>,</w:delText>
        </w:r>
      </w:del>
      <w:r w:rsidRPr="00FA271D">
        <w:t>"</w:t>
      </w:r>
      <w:del w:id="2250" w:author="Author">
        <w:r w:rsidRPr="00FA271D" w:rsidDel="005C2AD6">
          <w:delText xml:space="preserve"> replied Imer.</w:delText>
        </w:r>
      </w:del>
    </w:p>
    <w:p w14:paraId="1158DB55" w14:textId="61398F50" w:rsidR="0040605F" w:rsidRPr="00FA271D" w:rsidRDefault="0040605F" w:rsidP="009C772F">
      <w:pPr>
        <w:pStyle w:val="BodyNormal"/>
        <w:rPr>
          <w:i/>
          <w:iCs/>
        </w:rPr>
      </w:pPr>
      <w:r w:rsidRPr="00FA271D">
        <w:t xml:space="preserve">"Los </w:t>
      </w:r>
      <w:r>
        <w:t>Angel</w:t>
      </w:r>
      <w:r w:rsidRPr="00FA271D">
        <w:t>es here. What's this '</w:t>
      </w:r>
      <w:r>
        <w:t>Angel</w:t>
      </w:r>
      <w:r w:rsidRPr="00FA271D">
        <w:t>' that gets some mention in the news about this</w:t>
      </w:r>
      <w:del w:id="2251" w:author="Author">
        <w:r w:rsidRPr="00FA271D" w:rsidDel="00C75825">
          <w:delText xml:space="preserve">. </w:delText>
        </w:r>
      </w:del>
      <w:ins w:id="2252" w:author="Author">
        <w:r w:rsidR="00C75825">
          <w:t>?</w:t>
        </w:r>
        <w:r w:rsidR="00C75825" w:rsidRPr="00FA271D">
          <w:t xml:space="preserve"> </w:t>
        </w:r>
      </w:ins>
      <w:r w:rsidRPr="00FA271D">
        <w:t>Is she surveilling us?"</w:t>
      </w:r>
    </w:p>
    <w:p w14:paraId="18E30EF1" w14:textId="11C1E7FA" w:rsidR="0040605F" w:rsidRPr="00FA271D" w:rsidRDefault="0040605F" w:rsidP="009C772F">
      <w:pPr>
        <w:pStyle w:val="BodyNormal"/>
        <w:rPr>
          <w:i/>
          <w:iCs/>
        </w:rPr>
      </w:pPr>
      <w:r w:rsidRPr="00FA271D">
        <w:t>"Dr. Morton, you take that one</w:t>
      </w:r>
      <w:ins w:id="2253" w:author="Author">
        <w:r w:rsidR="005C2AD6">
          <w:t>.</w:t>
        </w:r>
      </w:ins>
      <w:del w:id="2254" w:author="Author">
        <w:r w:rsidRPr="00FA271D" w:rsidDel="005C2AD6">
          <w:delText>,</w:delText>
        </w:r>
      </w:del>
      <w:r w:rsidRPr="00FA271D">
        <w:t>"</w:t>
      </w:r>
      <w:del w:id="2255" w:author="Author">
        <w:r w:rsidRPr="00FA271D" w:rsidDel="005C2AD6">
          <w:delText xml:space="preserve"> Imer said.</w:delText>
        </w:r>
      </w:del>
    </w:p>
    <w:p w14:paraId="59C0FCD4" w14:textId="141ED915" w:rsidR="0040605F" w:rsidRPr="00FA271D" w:rsidRDefault="0040605F" w:rsidP="009C772F">
      <w:pPr>
        <w:pStyle w:val="BodyNormal"/>
        <w:rPr>
          <w:i/>
          <w:iCs/>
        </w:rPr>
      </w:pPr>
      <w:r w:rsidRPr="00FA271D">
        <w:t xml:space="preserve">"Impossible. No one can break through our security here at Chicago </w:t>
      </w:r>
      <w:del w:id="2256" w:author="Author">
        <w:r w:rsidRPr="00FA271D" w:rsidDel="005C2AD6">
          <w:delText>Digital</w:delText>
        </w:r>
      </w:del>
      <w:ins w:id="2257" w:author="Author">
        <w:r w:rsidR="005C2AD6">
          <w:t>Cyber Engineering</w:t>
        </w:r>
      </w:ins>
      <w:r w:rsidRPr="00FA271D">
        <w:t>. I use cyber techniques far more advanced than anything the Chinese and the Russians have."</w:t>
      </w:r>
    </w:p>
    <w:p w14:paraId="5BB04394" w14:textId="3FC179F5" w:rsidR="0040605F" w:rsidRPr="00FA271D" w:rsidRDefault="0040605F" w:rsidP="009C772F">
      <w:pPr>
        <w:pStyle w:val="BodyNormal"/>
        <w:rPr>
          <w:i/>
          <w:iCs/>
        </w:rPr>
      </w:pPr>
      <w:r w:rsidRPr="00FA271D">
        <w:t>"So, where are we?" Arsen Murka</w:t>
      </w:r>
      <w:r w:rsidR="005E2326">
        <w:t xml:space="preserve"> said</w:t>
      </w:r>
      <w:r w:rsidRPr="00FA271D">
        <w:t xml:space="preserve">. "It sure looks </w:t>
      </w:r>
      <w:del w:id="2258" w:author="Author">
        <w:r w:rsidRPr="00FA271D" w:rsidDel="005C2AD6">
          <w:delText xml:space="preserve">to me </w:delText>
        </w:r>
      </w:del>
      <w:r w:rsidRPr="00FA271D">
        <w:t xml:space="preserve">like the Chicago Police have you by the short hairs and </w:t>
      </w:r>
      <w:del w:id="2259" w:author="Author">
        <w:r w:rsidRPr="00FA271D" w:rsidDel="003447AA">
          <w:delText>are not going to</w:delText>
        </w:r>
      </w:del>
      <w:ins w:id="2260" w:author="Author">
        <w:r w:rsidR="003447AA">
          <w:t>will not</w:t>
        </w:r>
      </w:ins>
      <w:r w:rsidRPr="00FA271D">
        <w:t xml:space="preserve"> let go."</w:t>
      </w:r>
    </w:p>
    <w:p w14:paraId="141D7A8E" w14:textId="77777777" w:rsidR="0040605F" w:rsidRPr="00FA271D" w:rsidRDefault="0040605F" w:rsidP="009C772F">
      <w:pPr>
        <w:pStyle w:val="BodyNormal"/>
        <w:rPr>
          <w:i/>
          <w:iCs/>
        </w:rPr>
      </w:pPr>
      <w:r w:rsidRPr="00FA271D">
        <w:t>"I'd like to say something," Lewis said.</w:t>
      </w:r>
    </w:p>
    <w:p w14:paraId="49F361BE" w14:textId="5469110D" w:rsidR="0040605F" w:rsidRPr="00FA271D" w:rsidRDefault="0040605F" w:rsidP="009C772F">
      <w:pPr>
        <w:pStyle w:val="BodyNormal"/>
        <w:rPr>
          <w:i/>
          <w:iCs/>
        </w:rPr>
      </w:pPr>
      <w:r w:rsidRPr="00FA271D">
        <w:t>"OK, Dr. Morton, we're listening</w:t>
      </w:r>
      <w:r w:rsidR="005D1009">
        <w:t>.</w:t>
      </w:r>
      <w:r w:rsidRPr="00FA271D">
        <w:t>"</w:t>
      </w:r>
    </w:p>
    <w:p w14:paraId="18F98CCB" w14:textId="5E1BDA8C" w:rsidR="0040605F" w:rsidRPr="00FA271D" w:rsidRDefault="0040605F" w:rsidP="009C772F">
      <w:pPr>
        <w:pStyle w:val="BodyNormal"/>
        <w:rPr>
          <w:i/>
          <w:iCs/>
        </w:rPr>
      </w:pPr>
      <w:r w:rsidRPr="00FA271D">
        <w:t xml:space="preserve">"My cyber skimming operations are beyond state of the art. We netted </w:t>
      </w:r>
      <w:del w:id="2261" w:author="Author">
        <w:r w:rsidRPr="00FA271D" w:rsidDel="00937BE2">
          <w:delText xml:space="preserve">you </w:delText>
        </w:r>
      </w:del>
      <w:r w:rsidRPr="00FA271D">
        <w:t xml:space="preserve">$650 million last year and are looking at $800 million coming in this year. We use artificial intelligence to design our skimming to be below their radar. The </w:t>
      </w:r>
      <w:r w:rsidR="009712A0" w:rsidRPr="00FA271D">
        <w:t>more</w:t>
      </w:r>
      <w:r w:rsidRPr="00FA271D">
        <w:t xml:space="preserve"> targets we penetrate, the more money we </w:t>
      </w:r>
      <w:del w:id="2262" w:author="Author">
        <w:r w:rsidRPr="00FA271D" w:rsidDel="008E2302">
          <w:delText>are going to</w:delText>
        </w:r>
      </w:del>
      <w:ins w:id="2263" w:author="Author">
        <w:r w:rsidR="008E2302">
          <w:t>will</w:t>
        </w:r>
      </w:ins>
      <w:r w:rsidRPr="00FA271D">
        <w:t xml:space="preserve"> make.</w:t>
      </w:r>
    </w:p>
    <w:p w14:paraId="389B0843" w14:textId="19AEDCD1" w:rsidR="0040605F" w:rsidRPr="00FA271D" w:rsidRDefault="00271F94" w:rsidP="009C772F">
      <w:pPr>
        <w:pStyle w:val="BodyNormal"/>
        <w:rPr>
          <w:i/>
          <w:iCs/>
        </w:rPr>
      </w:pPr>
      <w:r>
        <w:t>“</w:t>
      </w:r>
      <w:r w:rsidR="0040605F" w:rsidRPr="00FA271D">
        <w:t>This traditional blackmail, drug, and prostitution business you are running is so last century in thinking. It's too risky</w:t>
      </w:r>
      <w:r w:rsidR="00A74163">
        <w:t>. W</w:t>
      </w:r>
      <w:r w:rsidR="0040605F" w:rsidRPr="00FA271D">
        <w:t>hat did you make from it last year? $120 million nationwide, as I recall."</w:t>
      </w:r>
    </w:p>
    <w:p w14:paraId="2E98B4E1" w14:textId="4B48E3EF" w:rsidR="0040605F" w:rsidRPr="00FA271D" w:rsidRDefault="0040605F" w:rsidP="009C772F">
      <w:pPr>
        <w:pStyle w:val="BodyNormal"/>
        <w:rPr>
          <w:i/>
          <w:iCs/>
        </w:rPr>
      </w:pPr>
      <w:r w:rsidRPr="00FA271D">
        <w:t xml:space="preserve">"We </w:t>
      </w:r>
      <w:del w:id="2264" w:author="Author">
        <w:r w:rsidRPr="00FA271D" w:rsidDel="00FB055F">
          <w:delText xml:space="preserve">do </w:delText>
        </w:r>
      </w:del>
      <w:r w:rsidRPr="00FA271D">
        <w:t xml:space="preserve">appreciate your views and especially your monetary input to the organization, Lewis," Murka </w:t>
      </w:r>
      <w:r w:rsidR="009712A0">
        <w:t>said</w:t>
      </w:r>
      <w:r w:rsidRPr="00FA271D">
        <w:t xml:space="preserve">. "However, our traditional lines of work are profitable and provide a potpourri of targets for bribery and blackmail. </w:t>
      </w:r>
      <w:r w:rsidRPr="00FA271D">
        <w:lastRenderedPageBreak/>
        <w:t xml:space="preserve">These operations keep the police and </w:t>
      </w:r>
      <w:proofErr w:type="gramStart"/>
      <w:r w:rsidRPr="00FA271D">
        <w:t>feds</w:t>
      </w:r>
      <w:proofErr w:type="gramEnd"/>
      <w:r w:rsidRPr="00FA271D">
        <w:t xml:space="preserve"> off our backs. We also keep our traditional business operations completely divorced from </w:t>
      </w:r>
      <w:del w:id="2265" w:author="Author">
        <w:r w:rsidRPr="00FA271D" w:rsidDel="00B46029">
          <w:delText>Chicago Digital Consultants</w:delText>
        </w:r>
      </w:del>
      <w:ins w:id="2266" w:author="Author">
        <w:r w:rsidR="00B46029">
          <w:t>Chicago Cyber Engineering</w:t>
        </w:r>
        <w:del w:id="2267" w:author="Author">
          <w:r w:rsidR="00B46029" w:rsidDel="00937BE2">
            <w:delText xml:space="preserve"> </w:delText>
          </w:r>
        </w:del>
      </w:ins>
      <w:r w:rsidRPr="00FA271D">
        <w:t xml:space="preserve">. </w:t>
      </w:r>
    </w:p>
    <w:p w14:paraId="335FDA9B" w14:textId="484A6904" w:rsidR="0040605F" w:rsidRPr="00FA271D" w:rsidRDefault="005D1009" w:rsidP="009C772F">
      <w:pPr>
        <w:pStyle w:val="BodyNormal"/>
        <w:rPr>
          <w:i/>
          <w:iCs/>
        </w:rPr>
      </w:pPr>
      <w:r>
        <w:t>“</w:t>
      </w:r>
      <w:r w:rsidR="0040605F" w:rsidRPr="00FA271D">
        <w:t xml:space="preserve">Keep doing what you are doing. The leadership is happy with your </w:t>
      </w:r>
      <w:r w:rsidR="009712A0" w:rsidRPr="00FA271D">
        <w:t>work but</w:t>
      </w:r>
      <w:r w:rsidR="0040605F" w:rsidRPr="00FA271D">
        <w:t xml:space="preserve"> remember that we financed your operation."</w:t>
      </w:r>
    </w:p>
    <w:p w14:paraId="7F522EFE" w14:textId="2AF6708F" w:rsidR="0040605F" w:rsidRPr="00FA271D" w:rsidRDefault="0040605F" w:rsidP="009C772F">
      <w:pPr>
        <w:pStyle w:val="BodyNormal"/>
        <w:rPr>
          <w:i/>
          <w:iCs/>
        </w:rPr>
      </w:pPr>
      <w:r w:rsidRPr="00FA271D">
        <w:t xml:space="preserve">"Arsen," Imer </w:t>
      </w:r>
      <w:r w:rsidR="00271F94">
        <w:t>said</w:t>
      </w:r>
      <w:r w:rsidRPr="00FA271D">
        <w:t xml:space="preserve">, "I still think we should </w:t>
      </w:r>
      <w:del w:id="2268" w:author="Author">
        <w:r w:rsidRPr="00FA271D" w:rsidDel="00483BA9">
          <w:delText xml:space="preserve">wax </w:delText>
        </w:r>
      </w:del>
      <w:ins w:id="2269" w:author="Author">
        <w:r w:rsidR="00483BA9">
          <w:t>rub out</w:t>
        </w:r>
        <w:r w:rsidR="00483BA9" w:rsidRPr="00FA271D">
          <w:t xml:space="preserve"> </w:t>
        </w:r>
      </w:ins>
      <w:r w:rsidRPr="00FA271D">
        <w:t>one of those fucking Chicago cops. However, this time, it should be one of the leaders."</w:t>
      </w:r>
    </w:p>
    <w:p w14:paraId="0EE1B971" w14:textId="77777777" w:rsidR="0040605F" w:rsidRPr="00FA271D" w:rsidRDefault="0040605F" w:rsidP="009C772F">
      <w:pPr>
        <w:pStyle w:val="BodyNormal"/>
        <w:rPr>
          <w:i/>
          <w:iCs/>
        </w:rPr>
      </w:pPr>
      <w:r w:rsidRPr="00FA271D">
        <w:t>"Do you have a candidate?"</w:t>
      </w:r>
    </w:p>
    <w:p w14:paraId="0493DE93" w14:textId="77777777" w:rsidR="0040605F" w:rsidRPr="00FA271D" w:rsidRDefault="0040605F" w:rsidP="009C772F">
      <w:pPr>
        <w:pStyle w:val="BodyNormal"/>
        <w:rPr>
          <w:i/>
          <w:iCs/>
        </w:rPr>
      </w:pPr>
      <w:r w:rsidRPr="00FA271D">
        <w:t>"Yes, I suggest Ryan DiMarco, the Commander of the Gang Investigation Unit."</w:t>
      </w:r>
    </w:p>
    <w:p w14:paraId="37CE5B8F" w14:textId="6CD6F93F" w:rsidR="0040605F" w:rsidRPr="00FA271D" w:rsidRDefault="0040605F" w:rsidP="009C772F">
      <w:pPr>
        <w:pStyle w:val="BodyNormal"/>
        <w:rPr>
          <w:i/>
          <w:iCs/>
        </w:rPr>
      </w:pPr>
      <w:r w:rsidRPr="00FA271D">
        <w:t xml:space="preserve">"OK, I think we all agree. However, and take no offense </w:t>
      </w:r>
      <w:r>
        <w:t>to</w:t>
      </w:r>
      <w:r w:rsidRPr="00FA271D">
        <w:t xml:space="preserve"> this, I'd prefer</w:t>
      </w:r>
      <w:r w:rsidR="009712A0">
        <w:t xml:space="preserve"> to</w:t>
      </w:r>
      <w:r w:rsidRPr="00FA271D">
        <w:t xml:space="preserve"> arrange the hit. I'm thinking of a guy named Vitomir Vukovic, a Serbian that we sometimes use</w:t>
      </w:r>
      <w:r w:rsidR="009712A0">
        <w:t>,</w:t>
      </w:r>
      <w:ins w:id="2270" w:author="Author">
        <w:del w:id="2271" w:author="Author">
          <w:r w:rsidR="00C75825" w:rsidDel="0028361C">
            <w:delText>,</w:delText>
          </w:r>
        </w:del>
      </w:ins>
      <w:del w:id="2272" w:author="Author">
        <w:r w:rsidRPr="00FA271D" w:rsidDel="005C2AD6">
          <w:delText>,</w:delText>
        </w:r>
      </w:del>
      <w:r w:rsidRPr="00FA271D">
        <w:t xml:space="preserve"> to kill this cop bastard. He's one of the most skilled assassins </w:t>
      </w:r>
      <w:r>
        <w:t>we know</w:t>
      </w:r>
      <w:del w:id="2273" w:author="Author">
        <w:r w:rsidRPr="00FA271D" w:rsidDel="00937BE2">
          <w:delText>,</w:delText>
        </w:r>
      </w:del>
      <w:ins w:id="2274" w:author="Author">
        <w:r w:rsidR="00937BE2">
          <w:t>. He</w:t>
        </w:r>
      </w:ins>
      <w:r w:rsidRPr="00FA271D">
        <w:t xml:space="preserve"> </w:t>
      </w:r>
      <w:del w:id="2275" w:author="Author">
        <w:r w:rsidRPr="00FA271D" w:rsidDel="00C75825">
          <w:delText xml:space="preserve">uses </w:delText>
        </w:r>
      </w:del>
      <w:ins w:id="2276" w:author="Author">
        <w:r w:rsidR="00C75825">
          <w:t>owns</w:t>
        </w:r>
        <w:r w:rsidR="00C75825" w:rsidRPr="00FA271D">
          <w:t xml:space="preserve"> </w:t>
        </w:r>
      </w:ins>
      <w:r w:rsidRPr="00FA271D">
        <w:t xml:space="preserve">a </w:t>
      </w:r>
      <w:r>
        <w:t>rare</w:t>
      </w:r>
      <w:r w:rsidRPr="00FA271D">
        <w:t xml:space="preserve"> sniper rifle, </w:t>
      </w:r>
      <w:proofErr w:type="gramStart"/>
      <w:r w:rsidRPr="00FA271D">
        <w:t>a Walther</w:t>
      </w:r>
      <w:proofErr w:type="gramEnd"/>
      <w:r w:rsidRPr="00FA271D">
        <w:t xml:space="preserve"> W2000. </w:t>
      </w:r>
      <w:del w:id="2277" w:author="Author">
        <w:r w:rsidRPr="00FA271D" w:rsidDel="00937BE2">
          <w:delText xml:space="preserve">There's </w:delText>
        </w:r>
      </w:del>
      <w:ins w:id="2278" w:author="Author">
        <w:r w:rsidR="00937BE2" w:rsidRPr="00FA271D">
          <w:t>There</w:t>
        </w:r>
        <w:r w:rsidR="00937BE2">
          <w:t xml:space="preserve"> are</w:t>
        </w:r>
        <w:r w:rsidR="00937BE2" w:rsidRPr="00FA271D">
          <w:t xml:space="preserve"> </w:t>
        </w:r>
      </w:ins>
      <w:r w:rsidRPr="00FA271D">
        <w:t>only twenty of these in existence, and he has one. We'll have to hire a corporate jet to fly</w:t>
      </w:r>
      <w:r w:rsidR="005D1009">
        <w:t xml:space="preserve"> to Mexico</w:t>
      </w:r>
      <w:r w:rsidRPr="00FA271D">
        <w:t>,</w:t>
      </w:r>
      <w:r w:rsidR="005D1009">
        <w:t xml:space="preserve"> use one of our border tunnels to get him across,</w:t>
      </w:r>
      <w:r w:rsidRPr="00FA271D">
        <w:t xml:space="preserve"> and then drive him to Chicago. </w:t>
      </w:r>
      <w:r>
        <w:t>Th</w:t>
      </w:r>
      <w:del w:id="2279" w:author="Author">
        <w:r w:rsidDel="00937BE2">
          <w:delText>is</w:delText>
        </w:r>
      </w:del>
      <w:ins w:id="2280" w:author="Author">
        <w:r w:rsidR="00937BE2">
          <w:t>e operation</w:t>
        </w:r>
      </w:ins>
      <w:r>
        <w:t xml:space="preserve"> will be hush-hush until </w:t>
      </w:r>
      <w:r w:rsidRPr="00FA271D">
        <w:t xml:space="preserve">the night before. We'll </w:t>
      </w:r>
      <w:del w:id="2281" w:author="Author">
        <w:r w:rsidRPr="00FA271D" w:rsidDel="0028361C">
          <w:delText xml:space="preserve">just </w:delText>
        </w:r>
      </w:del>
      <w:r w:rsidRPr="00FA271D">
        <w:t>need a nondescript getaway vehicle</w:t>
      </w:r>
      <w:ins w:id="2282" w:author="Author">
        <w:r w:rsidR="0028361C">
          <w:t xml:space="preserve"> </w:t>
        </w:r>
      </w:ins>
      <w:del w:id="2283" w:author="Author">
        <w:r w:rsidDel="0028361C">
          <w:delText xml:space="preserve">. I’ll supply you </w:delText>
        </w:r>
      </w:del>
      <w:r>
        <w:t>with two drivers</w:t>
      </w:r>
      <w:ins w:id="2284" w:author="Author">
        <w:r w:rsidR="0028361C">
          <w:t xml:space="preserve"> that I’ll supply</w:t>
        </w:r>
      </w:ins>
      <w:r w:rsidRPr="00FA271D">
        <w:t>. Not another word about this until we call you. You good with this, Imer?"</w:t>
      </w:r>
    </w:p>
    <w:p w14:paraId="029B5299" w14:textId="58E21362" w:rsidR="0040605F" w:rsidRDefault="0040605F" w:rsidP="009C772F">
      <w:pPr>
        <w:pStyle w:val="BodyNormal"/>
      </w:pPr>
      <w:r w:rsidRPr="00FA271D">
        <w:t>"Yes</w:t>
      </w:r>
      <w:ins w:id="2285" w:author="Author">
        <w:r w:rsidR="0028361C">
          <w:t>.</w:t>
        </w:r>
      </w:ins>
      <w:r w:rsidRPr="00FA271D">
        <w:t xml:space="preserve"> Lewis will send you what we have on Commander DiMarco </w:t>
      </w:r>
      <w:del w:id="2286" w:author="Author">
        <w:r w:rsidRPr="00FA271D" w:rsidDel="005F1220">
          <w:delText>right awa</w:delText>
        </w:r>
      </w:del>
      <w:ins w:id="2287" w:author="Author">
        <w:r w:rsidR="005F1220">
          <w:t>immediatel</w:t>
        </w:r>
      </w:ins>
      <w:r w:rsidRPr="00FA271D">
        <w:t>y."</w:t>
      </w:r>
    </w:p>
    <w:p w14:paraId="288D18D5" w14:textId="6E15047A" w:rsidR="00C72085" w:rsidRDefault="0040605F" w:rsidP="005C7297">
      <w:pPr>
        <w:pStyle w:val="BodyNormal"/>
        <w:rPr>
          <w:rStyle w:val="BodyNormalChar"/>
        </w:rPr>
        <w:sectPr w:rsidR="00C72085" w:rsidSect="003135B1">
          <w:type w:val="oddPage"/>
          <w:pgSz w:w="8640" w:h="12960" w:code="1"/>
          <w:pgMar w:top="720" w:right="720" w:bottom="720" w:left="720" w:header="720" w:footer="720" w:gutter="720"/>
          <w:cols w:space="720"/>
          <w:titlePg/>
          <w:docGrid w:linePitch="360"/>
        </w:sectPr>
      </w:pPr>
      <w:r w:rsidRPr="007D104D">
        <w:rPr>
          <w:rStyle w:val="BodyNormalChar"/>
        </w:rPr>
        <w:lastRenderedPageBreak/>
        <w:t xml:space="preserve">“That will be all for now. The organization is </w:t>
      </w:r>
      <w:r w:rsidR="0086389E">
        <w:rPr>
          <w:rStyle w:val="BodyNormalChar"/>
        </w:rPr>
        <w:t>unhappy with wha</w:t>
      </w:r>
      <w:r w:rsidRPr="007D104D">
        <w:rPr>
          <w:rStyle w:val="BodyNormalChar"/>
        </w:rPr>
        <w:t xml:space="preserve">t happened," Arsen Murka </w:t>
      </w:r>
      <w:del w:id="2288" w:author="Author">
        <w:r w:rsidRPr="007D104D" w:rsidDel="0028361C">
          <w:rPr>
            <w:rStyle w:val="BodyNormalChar"/>
          </w:rPr>
          <w:delText>said</w:delText>
        </w:r>
      </w:del>
      <w:r w:rsidR="009712A0">
        <w:rPr>
          <w:rStyle w:val="BodyNormalChar"/>
        </w:rPr>
        <w:t>said</w:t>
      </w:r>
      <w:r>
        <w:rPr>
          <w:rStyle w:val="BodyNormalChar"/>
        </w:rPr>
        <w:t>.</w:t>
      </w:r>
    </w:p>
    <w:p w14:paraId="7F94CB3E" w14:textId="2D15F9C6" w:rsidR="0040605F" w:rsidRPr="004376FE" w:rsidRDefault="0040605F" w:rsidP="00295C50">
      <w:pPr>
        <w:pStyle w:val="ChapterNumber"/>
      </w:pPr>
      <w:del w:id="2289" w:author="Author">
        <w:r w:rsidDel="0028361C">
          <w:rPr>
            <w:rStyle w:val="BodyNormalChar"/>
          </w:rPr>
          <w:lastRenderedPageBreak/>
          <w:delText>”</w:delText>
        </w:r>
      </w:del>
      <w:r w:rsidRPr="004376FE">
        <w:t>CHAPTER</w:t>
      </w:r>
      <w:r>
        <w:t xml:space="preserve"> </w:t>
      </w:r>
      <w:r w:rsidR="00295C50">
        <w:t xml:space="preserve">    9</w:t>
      </w:r>
    </w:p>
    <w:p w14:paraId="2D26692B" w14:textId="77777777" w:rsidR="0040605F" w:rsidRPr="00FA271D" w:rsidRDefault="0040605F" w:rsidP="0040605F">
      <w:pPr>
        <w:pStyle w:val="ChapterTitle"/>
        <w:rPr>
          <w:i/>
          <w:iCs/>
        </w:rPr>
      </w:pPr>
      <w:bookmarkStart w:id="2290" w:name="_Toc30055678"/>
      <w:bookmarkStart w:id="2291" w:name="_Toc197338832"/>
      <w:r w:rsidRPr="00FA271D">
        <w:t>The Serbian Hitman</w:t>
      </w:r>
      <w:bookmarkEnd w:id="2290"/>
      <w:bookmarkEnd w:id="2291"/>
    </w:p>
    <w:p w14:paraId="359D51F7" w14:textId="77777777" w:rsidR="0040605F" w:rsidRPr="00FA271D" w:rsidRDefault="0040605F" w:rsidP="0040605F">
      <w:pPr>
        <w:pStyle w:val="ASubheadLevel1"/>
      </w:pPr>
      <w:bookmarkStart w:id="2292" w:name="_Toc30055679"/>
      <w:bookmarkStart w:id="2293" w:name="_Toc197338833"/>
      <w:r w:rsidRPr="00FA271D">
        <w:t>The Hit Man</w:t>
      </w:r>
      <w:bookmarkEnd w:id="2292"/>
      <w:bookmarkEnd w:id="2293"/>
    </w:p>
    <w:p w14:paraId="6F5E452C" w14:textId="605D4CE1" w:rsidR="0040605F" w:rsidRPr="00FA271D" w:rsidRDefault="0040605F" w:rsidP="009C772F">
      <w:pPr>
        <w:pStyle w:val="BodyNormal"/>
        <w:rPr>
          <w:i/>
          <w:iCs/>
        </w:rPr>
      </w:pPr>
      <w:del w:id="2294" w:author="Author">
        <w:r w:rsidRPr="00FA271D" w:rsidDel="003371A6">
          <w:delText>Shelly DiMarco flipped the bacon strips in the cast iron pan using her kitchen tongs</w:delText>
        </w:r>
      </w:del>
      <w:ins w:id="2295" w:author="Author">
        <w:r w:rsidR="003371A6">
          <w:t>Using her kitchen tongs, Shelly DiMarco flipped the bacon strips in the cast iron pan</w:t>
        </w:r>
      </w:ins>
      <w:r w:rsidRPr="00FA271D">
        <w:t xml:space="preserve">. The bacon made a satisfying crackling sound, and the bacon grease aroma permeated the kitchen. She could hear Ryan's shaver buzzing in the bathroom down the hall. They were up </w:t>
      </w:r>
      <w:r w:rsidR="00763A45">
        <w:t>this Monday at 6:00 a.m., a little earlier than usual</w:t>
      </w:r>
      <w:del w:id="2296" w:author="Author">
        <w:r w:rsidR="00C35022" w:rsidDel="003142A5">
          <w:delText>, July 30</w:delText>
        </w:r>
        <w:r w:rsidR="00C35022" w:rsidRPr="00C35022" w:rsidDel="003142A5">
          <w:rPr>
            <w:vertAlign w:val="superscript"/>
          </w:rPr>
          <w:delText>th</w:delText>
        </w:r>
      </w:del>
      <w:r w:rsidR="00C35022">
        <w:t>.</w:t>
      </w:r>
      <w:r w:rsidRPr="00FA271D">
        <w:t xml:space="preserve"> </w:t>
      </w:r>
      <w:r w:rsidR="00C35022">
        <w:t>Ryan</w:t>
      </w:r>
      <w:r w:rsidRPr="00FA271D">
        <w:t xml:space="preserve"> typically leaves at 7:</w:t>
      </w:r>
      <w:r>
        <w:t>30</w:t>
      </w:r>
      <w:ins w:id="2297" w:author="Author">
        <w:r w:rsidR="003371A6">
          <w:t>,</w:t>
        </w:r>
      </w:ins>
      <w:r w:rsidR="00A33D7E">
        <w:t xml:space="preserve"> and s</w:t>
      </w:r>
      <w:r w:rsidRPr="00FA271D">
        <w:t>he follows at 8:30 to make her 10 a.m. psychology class at the University of Chicago. She's only a couple of years younger than her husband</w:t>
      </w:r>
      <w:r>
        <w:t>. Still,</w:t>
      </w:r>
      <w:r w:rsidRPr="00FA271D">
        <w:t xml:space="preserve"> </w:t>
      </w:r>
      <w:r>
        <w:t>Shelly</w:t>
      </w:r>
      <w:r w:rsidRPr="00FA271D">
        <w:t xml:space="preserve"> strives to have the same appearance as the day they met</w:t>
      </w:r>
      <w:r w:rsidR="009712A0">
        <w:t>,</w:t>
      </w:r>
      <w:r w:rsidRPr="00FA271D">
        <w:t xml:space="preserve"> shoulder-length, chestnut-colored straight hair with bangs cut at the top of the eyebrows.</w:t>
      </w:r>
    </w:p>
    <w:p w14:paraId="0E909E07" w14:textId="5A929862" w:rsidR="0040605F" w:rsidRPr="00FA271D" w:rsidRDefault="0040605F" w:rsidP="009C772F">
      <w:pPr>
        <w:pStyle w:val="BodyNormal"/>
        <w:rPr>
          <w:i/>
          <w:iCs/>
        </w:rPr>
      </w:pPr>
      <w:r w:rsidRPr="00FA271D">
        <w:t xml:space="preserve">She and Ryan had lived in a modest but comfortable home in Elmhurst, raising their two children: Beth and Alex. The children grew up, married, and moved away. </w:t>
      </w:r>
      <w:del w:id="2298" w:author="Author">
        <w:r w:rsidRPr="00FA271D" w:rsidDel="003371A6">
          <w:delText xml:space="preserve">With </w:delText>
        </w:r>
      </w:del>
      <w:ins w:id="2299" w:author="Author">
        <w:r w:rsidR="003371A6">
          <w:t>When</w:t>
        </w:r>
        <w:r w:rsidR="003371A6" w:rsidRPr="00FA271D">
          <w:t xml:space="preserve"> </w:t>
        </w:r>
      </w:ins>
      <w:del w:id="2300" w:author="Author">
        <w:r w:rsidRPr="00FA271D" w:rsidDel="003371A6">
          <w:delText>Ryan promoted to Police</w:delText>
        </w:r>
      </w:del>
      <w:ins w:id="2301" w:author="Author">
        <w:r w:rsidR="003371A6">
          <w:t>the Chicago Police promoted Ryan to</w:t>
        </w:r>
      </w:ins>
      <w:r w:rsidRPr="00FA271D">
        <w:t xml:space="preserve"> Commander, they decided to sell their suburban domicile and live in the big city. </w:t>
      </w:r>
      <w:r w:rsidR="009712A0">
        <w:t xml:space="preserve">They </w:t>
      </w:r>
      <w:r w:rsidR="00473F25">
        <w:t>reside</w:t>
      </w:r>
      <w:r w:rsidR="009712A0">
        <w:t xml:space="preserve"> in</w:t>
      </w:r>
      <w:r w:rsidRPr="00FA271D">
        <w:t xml:space="preserve"> a beautiful three-bedroom condominium at 1720 South Michigan Avenue in the Prairie District. </w:t>
      </w:r>
    </w:p>
    <w:p w14:paraId="58D4A735" w14:textId="77777777" w:rsidR="00C703EB" w:rsidRDefault="0040605F" w:rsidP="009C772F">
      <w:pPr>
        <w:pStyle w:val="BodyNormal"/>
        <w:rPr>
          <w:ins w:id="2302" w:author="Author"/>
        </w:rPr>
      </w:pPr>
      <w:r w:rsidRPr="00FA271D">
        <w:t>Shelly put the bagels into the toaster</w:t>
      </w:r>
      <w:ins w:id="2303" w:author="Author">
        <w:r w:rsidR="003371A6">
          <w:t>.</w:t>
        </w:r>
      </w:ins>
      <w:del w:id="2304" w:author="Author">
        <w:r w:rsidRPr="00FA271D" w:rsidDel="003371A6">
          <w:delText>;</w:delText>
        </w:r>
      </w:del>
      <w:r w:rsidRPr="00FA271D">
        <w:t xml:space="preserve"> Ryan likes a </w:t>
      </w:r>
      <w:r w:rsidRPr="00FA271D">
        <w:lastRenderedPageBreak/>
        <w:t>simple bagel with bacon and Dijon mustard with his coffee.</w:t>
      </w:r>
    </w:p>
    <w:p w14:paraId="5D0B1B87" w14:textId="503D49A1" w:rsidR="0040605F" w:rsidRPr="00FA271D" w:rsidRDefault="0040605F" w:rsidP="009C772F">
      <w:pPr>
        <w:pStyle w:val="BodyNormal"/>
        <w:rPr>
          <w:i/>
          <w:iCs/>
        </w:rPr>
      </w:pPr>
      <w:del w:id="2305" w:author="Author">
        <w:r w:rsidRPr="00FA271D" w:rsidDel="00C703EB">
          <w:delText xml:space="preserve"> </w:delText>
        </w:r>
      </w:del>
      <w:r w:rsidRPr="00FA271D">
        <w:t>"Breakfast in two minutes, Ryan</w:t>
      </w:r>
      <w:r w:rsidR="00746DC3">
        <w:t>.”</w:t>
      </w:r>
    </w:p>
    <w:p w14:paraId="0E2BF199" w14:textId="2592840B" w:rsidR="0040605F" w:rsidRPr="00FA271D" w:rsidRDefault="0040605F" w:rsidP="009C772F">
      <w:pPr>
        <w:pStyle w:val="BodyNormal"/>
        <w:rPr>
          <w:i/>
          <w:iCs/>
        </w:rPr>
      </w:pPr>
      <w:r w:rsidRPr="00FA271D">
        <w:t xml:space="preserve">The doorbell rang, and Shelly straightened up, surprised at the untimely intrusion. No one had ever </w:t>
      </w:r>
      <w:del w:id="2306" w:author="Author">
        <w:r w:rsidRPr="00FA271D" w:rsidDel="003142A5">
          <w:delText xml:space="preserve">rung </w:delText>
        </w:r>
      </w:del>
      <w:ins w:id="2307" w:author="Author">
        <w:r w:rsidR="003142A5" w:rsidRPr="00FA271D">
          <w:t>r</w:t>
        </w:r>
        <w:del w:id="2308" w:author="Author">
          <w:r w:rsidR="003142A5" w:rsidDel="00C703EB">
            <w:delText>a</w:delText>
          </w:r>
          <w:r w:rsidR="00C703EB" w:rsidDel="00306EE1">
            <w:delText>u</w:delText>
          </w:r>
          <w:r w:rsidR="00306EE1" w:rsidDel="006B21CB">
            <w:delText>a</w:delText>
          </w:r>
        </w:del>
      </w:ins>
      <w:r w:rsidR="00016EEF">
        <w:t>a</w:t>
      </w:r>
      <w:ins w:id="2309" w:author="Author">
        <w:r w:rsidR="003142A5" w:rsidRPr="00FA271D">
          <w:t xml:space="preserve">ng </w:t>
        </w:r>
      </w:ins>
      <w:r w:rsidRPr="00FA271D">
        <w:t>their doorbell before 7 a.m. She</w:t>
      </w:r>
      <w:ins w:id="2310" w:author="Author">
        <w:r w:rsidR="002208D8">
          <w:t>lly</w:t>
        </w:r>
      </w:ins>
      <w:r w:rsidRPr="00FA271D">
        <w:t xml:space="preserve"> </w:t>
      </w:r>
      <w:del w:id="2311" w:author="Author">
        <w:r w:rsidRPr="00FA271D" w:rsidDel="002208D8">
          <w:delText xml:space="preserve">put </w:delText>
        </w:r>
      </w:del>
      <w:ins w:id="2312" w:author="Author">
        <w:r w:rsidR="002208D8">
          <w:t>dropped</w:t>
        </w:r>
        <w:r w:rsidR="002208D8" w:rsidRPr="00FA271D">
          <w:t xml:space="preserve"> </w:t>
        </w:r>
      </w:ins>
      <w:r w:rsidRPr="00FA271D">
        <w:t xml:space="preserve">her </w:t>
      </w:r>
      <w:del w:id="2313" w:author="Author">
        <w:r w:rsidRPr="00FA271D" w:rsidDel="002208D8">
          <w:delText xml:space="preserve">knife </w:delText>
        </w:r>
      </w:del>
      <w:ins w:id="2314" w:author="Author">
        <w:r w:rsidR="002208D8">
          <w:t>tongs</w:t>
        </w:r>
        <w:r w:rsidR="002208D8" w:rsidRPr="00FA271D">
          <w:t xml:space="preserve"> </w:t>
        </w:r>
      </w:ins>
      <w:del w:id="2315" w:author="Author">
        <w:r w:rsidRPr="00FA271D" w:rsidDel="008D560D">
          <w:delText xml:space="preserve">down </w:delText>
        </w:r>
      </w:del>
      <w:ins w:id="2316" w:author="Author">
        <w:r w:rsidR="008D560D">
          <w:t>on the counter</w:t>
        </w:r>
        <w:r w:rsidR="002208D8">
          <w:t>,</w:t>
        </w:r>
        <w:r w:rsidR="008D560D" w:rsidRPr="00FA271D">
          <w:t xml:space="preserve"> </w:t>
        </w:r>
      </w:ins>
      <w:del w:id="2317" w:author="Author">
        <w:r w:rsidRPr="00FA271D" w:rsidDel="002208D8">
          <w:delText xml:space="preserve">and </w:delText>
        </w:r>
      </w:del>
      <w:r w:rsidRPr="00FA271D">
        <w:t>headed down the hallway to the front door</w:t>
      </w:r>
      <w:ins w:id="2318" w:author="Author">
        <w:r w:rsidR="002208D8">
          <w:t xml:space="preserve">, and </w:t>
        </w:r>
      </w:ins>
      <w:del w:id="2319" w:author="Author">
        <w:r w:rsidRPr="00FA271D" w:rsidDel="002208D8">
          <w:delText>. P</w:delText>
        </w:r>
      </w:del>
      <w:ins w:id="2320" w:author="Author">
        <w:r w:rsidR="002208D8">
          <w:t>p</w:t>
        </w:r>
      </w:ins>
      <w:r w:rsidRPr="00FA271D">
        <w:t>eer</w:t>
      </w:r>
      <w:ins w:id="2321" w:author="Author">
        <w:r w:rsidR="002208D8">
          <w:t>ed</w:t>
        </w:r>
      </w:ins>
      <w:del w:id="2322" w:author="Author">
        <w:r w:rsidRPr="00FA271D" w:rsidDel="002208D8">
          <w:delText>ing</w:delText>
        </w:r>
      </w:del>
      <w:r w:rsidRPr="00FA271D">
        <w:t xml:space="preserve"> at the door camera display</w:t>
      </w:r>
      <w:ins w:id="2323" w:author="Author">
        <w:r w:rsidR="002208D8">
          <w:t>.</w:t>
        </w:r>
      </w:ins>
      <w:del w:id="2324" w:author="Author">
        <w:r w:rsidRPr="00FA271D" w:rsidDel="002208D8">
          <w:delText>,</w:delText>
        </w:r>
      </w:del>
      <w:r w:rsidRPr="00FA271D">
        <w:t xml:space="preserve"> </w:t>
      </w:r>
      <w:del w:id="2325" w:author="Author">
        <w:r w:rsidRPr="00FA271D" w:rsidDel="002208D8">
          <w:delText xml:space="preserve">the </w:delText>
        </w:r>
      </w:del>
      <w:ins w:id="2326" w:author="Author">
        <w:r w:rsidR="002208D8">
          <w:t>T</w:t>
        </w:r>
        <w:r w:rsidR="002208D8" w:rsidRPr="00FA271D">
          <w:t xml:space="preserve">he </w:t>
        </w:r>
      </w:ins>
      <w:r w:rsidRPr="00FA271D">
        <w:t xml:space="preserve">visitor was </w:t>
      </w:r>
      <w:del w:id="2327" w:author="Author">
        <w:r w:rsidRPr="00FA271D" w:rsidDel="002208D8">
          <w:delText>a woman</w:delText>
        </w:r>
      </w:del>
      <w:ins w:id="2328" w:author="Author">
        <w:r w:rsidR="002208D8">
          <w:t>female</w:t>
        </w:r>
      </w:ins>
      <w:r w:rsidRPr="00FA271D">
        <w:t>. Shelly unhooked the chain lock and opened the door.</w:t>
      </w:r>
    </w:p>
    <w:p w14:paraId="46E02F1B" w14:textId="0C58C804" w:rsidR="0040605F" w:rsidRDefault="0040605F" w:rsidP="009C772F">
      <w:pPr>
        <w:pStyle w:val="BodyNormal"/>
      </w:pPr>
      <w:r w:rsidRPr="00FA271D">
        <w:t xml:space="preserve">Standing </w:t>
      </w:r>
      <w:del w:id="2329" w:author="Author">
        <w:r w:rsidRPr="00FA271D" w:rsidDel="00C601E2">
          <w:delText>in front of</w:delText>
        </w:r>
      </w:del>
      <w:ins w:id="2330" w:author="Author">
        <w:r w:rsidR="00C601E2">
          <w:t>before</w:t>
        </w:r>
      </w:ins>
      <w:r w:rsidRPr="00FA271D">
        <w:t xml:space="preserve"> her was a </w:t>
      </w:r>
      <w:r w:rsidR="00C72085" w:rsidRPr="00FA271D">
        <w:t>tall</w:t>
      </w:r>
      <w:r w:rsidRPr="00FA271D">
        <w:t xml:space="preserve"> young woman with long blond hair</w:t>
      </w:r>
      <w:r w:rsidR="00321BAD">
        <w:t>, blue jeans,</w:t>
      </w:r>
      <w:r w:rsidRPr="00FA271D">
        <w:t xml:space="preserve"> and a </w:t>
      </w:r>
      <w:r w:rsidR="00321BAD">
        <w:t>light blue</w:t>
      </w:r>
      <w:r w:rsidRPr="00FA271D">
        <w:t xml:space="preserve"> cotton T-shirt. She had </w:t>
      </w:r>
      <w:r w:rsidR="005E2326">
        <w:t>green</w:t>
      </w:r>
      <w:r w:rsidRPr="00FA271D">
        <w:t xml:space="preserve"> eyes and a sculptured face</w:t>
      </w:r>
      <w:r>
        <w:t xml:space="preserve">, </w:t>
      </w:r>
      <w:r w:rsidRPr="00FA271D">
        <w:t xml:space="preserve">like a supermodel from Shelly's fashion magazines. The woman said nothing but </w:t>
      </w:r>
      <w:del w:id="2331" w:author="Author">
        <w:r w:rsidRPr="00FA271D" w:rsidDel="003371A6">
          <w:delText>was holding</w:delText>
        </w:r>
      </w:del>
      <w:ins w:id="2332" w:author="Author">
        <w:r w:rsidR="003371A6">
          <w:t>held</w:t>
        </w:r>
      </w:ins>
      <w:r w:rsidRPr="00FA271D">
        <w:t xml:space="preserve"> a</w:t>
      </w:r>
      <w:r w:rsidR="00B04279">
        <w:t xml:space="preserve"> </w:t>
      </w:r>
      <w:r w:rsidR="004C5A21">
        <w:t>smartphone</w:t>
      </w:r>
      <w:r w:rsidR="00B04279">
        <w:t xml:space="preserve">, typing quickly with her thumbs. </w:t>
      </w:r>
      <w:r w:rsidR="00D5311E">
        <w:t xml:space="preserve">A </w:t>
      </w:r>
      <w:r w:rsidR="00DA3C3B">
        <w:t xml:space="preserve">feminine </w:t>
      </w:r>
      <w:r w:rsidR="00D5311E">
        <w:t>computerized voice rang out.</w:t>
      </w:r>
    </w:p>
    <w:p w14:paraId="35133CBC" w14:textId="5E996332" w:rsidR="0040605F" w:rsidRPr="00245A40" w:rsidRDefault="0040605F">
      <w:pPr>
        <w:pStyle w:val="BodyNormal"/>
        <w:ind w:firstLine="270"/>
        <w:rPr>
          <w:rFonts w:ascii="Roboto Condensed Medium" w:hAnsi="Roboto Condensed Medium"/>
          <w:rPrChange w:id="2333" w:author="Author">
            <w:rPr/>
          </w:rPrChange>
        </w:rPr>
        <w:pPrChange w:id="2334" w:author="Author">
          <w:pPr>
            <w:pStyle w:val="BodyNormal"/>
          </w:pPr>
        </w:pPrChange>
      </w:pPr>
      <w:r w:rsidRPr="00245A40">
        <w:rPr>
          <w:rFonts w:ascii="Roboto Condensed Medium" w:hAnsi="Roboto Condensed Medium"/>
          <w:rPrChange w:id="2335" w:author="Author">
            <w:rPr/>
          </w:rPrChange>
        </w:rPr>
        <w:t>I mean no harm to you or your family.</w:t>
      </w:r>
      <w:r w:rsidR="005F24C6" w:rsidRPr="00245A40">
        <w:rPr>
          <w:rFonts w:ascii="Roboto Condensed Medium" w:hAnsi="Roboto Condensed Medium"/>
        </w:rPr>
        <w:t xml:space="preserve"> </w:t>
      </w:r>
      <w:r w:rsidRPr="00245A40">
        <w:rPr>
          <w:rFonts w:ascii="Roboto Condensed Medium" w:hAnsi="Roboto Condensed Medium"/>
          <w:rPrChange w:id="2336" w:author="Author">
            <w:rPr/>
          </w:rPrChange>
        </w:rPr>
        <w:t>I must speak to Commander DiMarco.</w:t>
      </w:r>
      <w:r w:rsidR="005F24C6" w:rsidRPr="00245A40">
        <w:rPr>
          <w:rFonts w:ascii="Roboto Condensed Medium" w:hAnsi="Roboto Condensed Medium"/>
        </w:rPr>
        <w:t xml:space="preserve"> </w:t>
      </w:r>
      <w:r w:rsidRPr="00245A40">
        <w:rPr>
          <w:rFonts w:ascii="Roboto Condensed Medium" w:hAnsi="Roboto Condensed Medium"/>
          <w:rPrChange w:id="2337" w:author="Author">
            <w:rPr/>
          </w:rPrChange>
        </w:rPr>
        <w:t>It is life or death.</w:t>
      </w:r>
    </w:p>
    <w:p w14:paraId="3E0DB91C" w14:textId="07994A58" w:rsidR="0040605F" w:rsidRPr="00FA271D" w:rsidRDefault="0040605F" w:rsidP="009C772F">
      <w:pPr>
        <w:pStyle w:val="BodyNormal"/>
        <w:rPr>
          <w:i/>
          <w:iCs/>
        </w:rPr>
      </w:pPr>
      <w:r w:rsidRPr="00FA271D">
        <w:t>Shelly is a policeman's wife</w:t>
      </w:r>
      <w:r>
        <w:t>,</w:t>
      </w:r>
      <w:r w:rsidRPr="00FA271D">
        <w:t xml:space="preserve"> familiar with </w:t>
      </w:r>
      <w:del w:id="2338" w:author="Author">
        <w:r w:rsidRPr="00FA271D" w:rsidDel="00C601E2">
          <w:delText>the dangers her husband faces every day</w:delText>
        </w:r>
      </w:del>
      <w:ins w:id="2339" w:author="Author">
        <w:r w:rsidR="00C601E2">
          <w:t>her husband's daily dangers</w:t>
        </w:r>
      </w:ins>
      <w:r w:rsidRPr="00FA271D">
        <w:t xml:space="preserve">. With that in mind, Shelly </w:t>
      </w:r>
      <w:r w:rsidR="001C43BC">
        <w:t>stared</w:t>
      </w:r>
      <w:r w:rsidRPr="00FA271D">
        <w:t xml:space="preserve"> back at the face of the woman, who remained expressionless, her gaze locked on Shelly's eyes. Shelly turned her head towards the interior of the apartment</w:t>
      </w:r>
      <w:r w:rsidR="0074013B">
        <w:t xml:space="preserve"> and shouted</w:t>
      </w:r>
      <w:r w:rsidRPr="00FA271D">
        <w:t>.</w:t>
      </w:r>
    </w:p>
    <w:p w14:paraId="2F834595" w14:textId="661E1487" w:rsidR="0040605F" w:rsidRPr="00FA271D" w:rsidRDefault="0040605F" w:rsidP="009C772F">
      <w:pPr>
        <w:pStyle w:val="BodyNormal"/>
        <w:rPr>
          <w:i/>
          <w:iCs/>
        </w:rPr>
      </w:pPr>
      <w:r w:rsidRPr="00FA271D">
        <w:t>"Ryan,</w:t>
      </w:r>
      <w:r w:rsidR="00746DC3">
        <w:t xml:space="preserve"> c</w:t>
      </w:r>
      <w:r w:rsidRPr="00FA271D">
        <w:t>ome to the front door. Now Ryan</w:t>
      </w:r>
      <w:r w:rsidR="00F67DAA">
        <w:t>.</w:t>
      </w:r>
      <w:r w:rsidRPr="00FA271D">
        <w:t xml:space="preserve"> Now</w:t>
      </w:r>
      <w:r w:rsidR="00F67DAA">
        <w:t>.</w:t>
      </w:r>
      <w:r w:rsidRPr="00FA271D">
        <w:t>"</w:t>
      </w:r>
    </w:p>
    <w:p w14:paraId="5A1139DF" w14:textId="33D2817E" w:rsidR="0040605F" w:rsidRDefault="0040605F" w:rsidP="009C772F">
      <w:pPr>
        <w:pStyle w:val="BodyNormal"/>
      </w:pPr>
      <w:r w:rsidRPr="00FA271D">
        <w:t xml:space="preserve">She looked </w:t>
      </w:r>
      <w:del w:id="2340" w:author="Author">
        <w:r w:rsidRPr="00FA271D" w:rsidDel="00FE654F">
          <w:delText xml:space="preserve">back </w:delText>
        </w:r>
      </w:del>
      <w:r w:rsidRPr="00FA271D">
        <w:t>at the woman but could hear her husband running towards them</w:t>
      </w:r>
      <w:r w:rsidR="0012405A">
        <w:t>,</w:t>
      </w:r>
      <w:r w:rsidRPr="00FA271D">
        <w:t xml:space="preserve"> sens</w:t>
      </w:r>
      <w:r w:rsidR="0012405A">
        <w:t>ing</w:t>
      </w:r>
      <w:r w:rsidRPr="00FA271D">
        <w:t xml:space="preserve"> him detouring to grab his police revolver. Ryan DiMarco pulled up alongside his wife as she stepped sideways to make room for </w:t>
      </w:r>
      <w:r>
        <w:t>him</w:t>
      </w:r>
      <w:r w:rsidRPr="00FA271D">
        <w:t xml:space="preserve"> in the doorway. He didn't point his pistol, but the woman noticed </w:t>
      </w:r>
      <w:r w:rsidRPr="00FA271D">
        <w:lastRenderedPageBreak/>
        <w:t xml:space="preserve">it, and her expression changed to surprise. She raised the </w:t>
      </w:r>
      <w:del w:id="2341" w:author="Author">
        <w:r w:rsidRPr="00FA271D" w:rsidDel="00C749E6">
          <w:delText xml:space="preserve">paper </w:delText>
        </w:r>
      </w:del>
      <w:ins w:id="2342" w:author="Author">
        <w:r w:rsidR="00C749E6">
          <w:t>smartphone</w:t>
        </w:r>
        <w:r w:rsidR="00C749E6" w:rsidRPr="00FA271D">
          <w:t xml:space="preserve"> </w:t>
        </w:r>
      </w:ins>
      <w:r w:rsidR="004633D2">
        <w:t>several</w:t>
      </w:r>
      <w:r w:rsidRPr="00FA271D">
        <w:t xml:space="preserve"> inches to emphasize that she meant no harm.</w:t>
      </w:r>
    </w:p>
    <w:p w14:paraId="7D6DCBC1" w14:textId="650FE705" w:rsidR="00CD7213" w:rsidRPr="00FA271D" w:rsidDel="00C703EB" w:rsidRDefault="00CD7213" w:rsidP="009C772F">
      <w:pPr>
        <w:pStyle w:val="BodyNormal"/>
        <w:rPr>
          <w:del w:id="2343" w:author="Author"/>
        </w:rPr>
      </w:pPr>
    </w:p>
    <w:p w14:paraId="7D18971B" w14:textId="7B863FD4" w:rsidR="00C703EB" w:rsidRDefault="0040605F" w:rsidP="009C772F">
      <w:pPr>
        <w:pStyle w:val="BodyNormal"/>
        <w:rPr>
          <w:ins w:id="2344" w:author="Author"/>
        </w:rPr>
      </w:pPr>
      <w:r w:rsidRPr="00FA271D">
        <w:t xml:space="preserve">"Are you the </w:t>
      </w:r>
      <w:r>
        <w:t>Angel</w:t>
      </w:r>
      <w:r w:rsidRPr="00FA271D">
        <w:t>, the woman who saved Officer Merrick</w:t>
      </w:r>
      <w:r w:rsidR="00092BEB">
        <w:t xml:space="preserve"> and</w:t>
      </w:r>
      <w:r w:rsidRPr="00FA271D">
        <w:t xml:space="preserve"> </w:t>
      </w:r>
      <w:r>
        <w:t>some members of his family</w:t>
      </w:r>
      <w:r w:rsidRPr="00FA271D">
        <w:t xml:space="preserve">?" Ryan </w:t>
      </w:r>
      <w:r w:rsidR="00746DC3">
        <w:t>said</w:t>
      </w:r>
      <w:r w:rsidRPr="00FA271D">
        <w:t xml:space="preserve">. </w:t>
      </w:r>
    </w:p>
    <w:p w14:paraId="61E60A8F" w14:textId="222B95A5" w:rsidR="0040605F" w:rsidRPr="00FA271D" w:rsidRDefault="0040605F" w:rsidP="009C772F">
      <w:pPr>
        <w:pStyle w:val="BodyNormal"/>
        <w:rPr>
          <w:i/>
          <w:iCs/>
        </w:rPr>
      </w:pPr>
      <w:r w:rsidRPr="00FA271D">
        <w:t>She nodded her head.</w:t>
      </w:r>
    </w:p>
    <w:p w14:paraId="512FF507" w14:textId="77777777" w:rsidR="0040605F" w:rsidRPr="00FA271D" w:rsidRDefault="0040605F" w:rsidP="009C772F">
      <w:pPr>
        <w:pStyle w:val="BodyNormal"/>
        <w:rPr>
          <w:i/>
          <w:iCs/>
        </w:rPr>
      </w:pPr>
      <w:r w:rsidRPr="00FA271D">
        <w:t>"Why are you here?"</w:t>
      </w:r>
    </w:p>
    <w:p w14:paraId="37D7E8A8" w14:textId="2B933E90" w:rsidR="0040605F" w:rsidRDefault="0040605F" w:rsidP="009C772F">
      <w:pPr>
        <w:pStyle w:val="BodyNormal"/>
      </w:pPr>
      <w:r>
        <w:t xml:space="preserve">Angel lifted her smartphone and </w:t>
      </w:r>
      <w:r w:rsidR="00690CA3">
        <w:t>punched some screen icons</w:t>
      </w:r>
      <w:r w:rsidR="00DB135F">
        <w:t>, triggering</w:t>
      </w:r>
      <w:r>
        <w:t xml:space="preserve"> a set of pre-programmed messages.</w:t>
      </w:r>
    </w:p>
    <w:p w14:paraId="7B120DBC" w14:textId="6AE3653A" w:rsidR="0040605F" w:rsidRPr="00245A40" w:rsidRDefault="0040605F">
      <w:pPr>
        <w:pStyle w:val="BodyNormal"/>
        <w:tabs>
          <w:tab w:val="left" w:pos="7920"/>
        </w:tabs>
        <w:ind w:firstLine="270"/>
        <w:rPr>
          <w:rFonts w:ascii="Roboto Condensed Medium" w:hAnsi="Roboto Condensed Medium"/>
          <w:rPrChange w:id="2345" w:author="Author">
            <w:rPr/>
          </w:rPrChange>
        </w:rPr>
        <w:pPrChange w:id="2346" w:author="Author">
          <w:pPr>
            <w:pStyle w:val="BodyNormal"/>
          </w:pPr>
        </w:pPrChange>
      </w:pPr>
      <w:r w:rsidRPr="00245A40">
        <w:rPr>
          <w:rFonts w:ascii="Roboto Condensed Medium" w:hAnsi="Roboto Condensed Medium"/>
          <w:rPrChange w:id="2347" w:author="Author">
            <w:rPr/>
          </w:rPrChange>
        </w:rPr>
        <w:t>“The Albanian Mob has contracted a hit on you.</w:t>
      </w:r>
      <w:r w:rsidR="00245A40" w:rsidRPr="00245A40">
        <w:rPr>
          <w:rFonts w:ascii="Roboto Condensed Medium" w:hAnsi="Roboto Condensed Medium"/>
        </w:rPr>
        <w:t xml:space="preserve"> </w:t>
      </w:r>
      <w:ins w:id="2348" w:author="Author">
        <w:r w:rsidR="00F50B28" w:rsidRPr="00245A40">
          <w:rPr>
            <w:rFonts w:ascii="Roboto Condensed Medium" w:hAnsi="Roboto Condensed Medium"/>
          </w:rPr>
          <w:t>They have positioned a</w:t>
        </w:r>
      </w:ins>
      <w:del w:id="2349" w:author="Author">
        <w:r w:rsidRPr="00245A40" w:rsidDel="00F50B28">
          <w:rPr>
            <w:rFonts w:ascii="Roboto Condensed Medium" w:hAnsi="Roboto Condensed Medium"/>
            <w:rPrChange w:id="2350" w:author="Author">
              <w:rPr/>
            </w:rPrChange>
          </w:rPr>
          <w:delText>There is a sniper</w:delText>
        </w:r>
      </w:del>
      <w:ins w:id="2351" w:author="Author">
        <w:r w:rsidR="00F50B28" w:rsidRPr="00245A40">
          <w:rPr>
            <w:rFonts w:ascii="Roboto Condensed Medium" w:hAnsi="Roboto Condensed Medium"/>
          </w:rPr>
          <w:t xml:space="preserve"> sniper</w:t>
        </w:r>
      </w:ins>
      <w:del w:id="2352" w:author="Author">
        <w:r w:rsidRPr="00245A40" w:rsidDel="00F50B28">
          <w:rPr>
            <w:rFonts w:ascii="Roboto Condensed Medium" w:hAnsi="Roboto Condensed Medium"/>
            <w:rPrChange w:id="2353" w:author="Author">
              <w:rPr/>
            </w:rPrChange>
          </w:rPr>
          <w:delText xml:space="preserve"> positioned</w:delText>
        </w:r>
      </w:del>
      <w:r w:rsidRPr="00245A40">
        <w:rPr>
          <w:rFonts w:ascii="Roboto Condensed Medium" w:hAnsi="Roboto Condensed Medium"/>
          <w:rPrChange w:id="2354" w:author="Author">
            <w:rPr/>
          </w:rPrChange>
        </w:rPr>
        <w:t xml:space="preserve"> on the roof of the vacant Pincelli Construction building</w:t>
      </w:r>
      <w:ins w:id="2355" w:author="Author">
        <w:r w:rsidR="00A47BE3" w:rsidRPr="00245A40">
          <w:rPr>
            <w:rFonts w:ascii="Roboto Condensed Medium" w:hAnsi="Roboto Condensed Medium"/>
          </w:rPr>
          <w:t xml:space="preserve"> across the street.</w:t>
        </w:r>
      </w:ins>
      <w:r w:rsidR="00245A40" w:rsidRPr="00245A40">
        <w:rPr>
          <w:rFonts w:ascii="Roboto Condensed Medium" w:hAnsi="Roboto Condensed Medium"/>
        </w:rPr>
        <w:t xml:space="preserve"> </w:t>
      </w:r>
      <w:del w:id="2356" w:author="Author">
        <w:r w:rsidRPr="00245A40" w:rsidDel="00A47BE3">
          <w:rPr>
            <w:rFonts w:ascii="Roboto Condensed Medium" w:hAnsi="Roboto Condensed Medium"/>
            <w:rPrChange w:id="2357" w:author="Author">
              <w:rPr/>
            </w:rPrChange>
          </w:rPr>
          <w:delText>.</w:delText>
        </w:r>
      </w:del>
      <w:r w:rsidRPr="00245A40">
        <w:rPr>
          <w:rFonts w:ascii="Roboto Condensed Medium" w:hAnsi="Roboto Condensed Medium"/>
          <w:rPrChange w:id="2358" w:author="Author">
            <w:rPr/>
          </w:rPrChange>
        </w:rPr>
        <w:t>He is a Serbian assassin named Vitomar Vukovic.</w:t>
      </w:r>
      <w:r w:rsidR="00245A40" w:rsidRPr="00245A40">
        <w:rPr>
          <w:rFonts w:ascii="Roboto Condensed Medium" w:hAnsi="Roboto Condensed Medium"/>
        </w:rPr>
        <w:t xml:space="preserve"> </w:t>
      </w:r>
      <w:r w:rsidRPr="00245A40">
        <w:rPr>
          <w:rFonts w:ascii="Roboto Condensed Medium" w:hAnsi="Roboto Condensed Medium"/>
          <w:rPrChange w:id="2359" w:author="Author">
            <w:rPr/>
          </w:rPrChange>
        </w:rPr>
        <w:t>He has a Walther W2000 sniper rifle</w:t>
      </w:r>
      <w:del w:id="2360" w:author="Author">
        <w:r w:rsidRPr="00245A40" w:rsidDel="00FE654F">
          <w:rPr>
            <w:rFonts w:ascii="Roboto Condensed Medium" w:hAnsi="Roboto Condensed Medium"/>
            <w:rPrChange w:id="2361" w:author="Author">
              <w:rPr/>
            </w:rPrChange>
          </w:rPr>
          <w:delText>;</w:delText>
        </w:r>
      </w:del>
      <w:ins w:id="2362" w:author="Author">
        <w:r w:rsidR="00FE654F" w:rsidRPr="00245A40">
          <w:rPr>
            <w:rFonts w:ascii="Roboto Condensed Medium" w:hAnsi="Roboto Condensed Medium"/>
          </w:rPr>
          <w:t>.</w:t>
        </w:r>
      </w:ins>
      <w:r w:rsidR="00245A40" w:rsidRPr="00245A40">
        <w:rPr>
          <w:rFonts w:ascii="Roboto Condensed Medium" w:hAnsi="Roboto Condensed Medium"/>
        </w:rPr>
        <w:t xml:space="preserve"> </w:t>
      </w:r>
      <w:del w:id="2363" w:author="Author">
        <w:r w:rsidRPr="00245A40" w:rsidDel="00FE654F">
          <w:rPr>
            <w:rFonts w:ascii="Roboto Condensed Medium" w:hAnsi="Roboto Condensed Medium"/>
            <w:rPrChange w:id="2364" w:author="Author">
              <w:rPr/>
            </w:rPrChange>
          </w:rPr>
          <w:delText xml:space="preserve"> </w:delText>
        </w:r>
      </w:del>
      <w:r w:rsidRPr="00245A40">
        <w:rPr>
          <w:rFonts w:ascii="Roboto Condensed Medium" w:hAnsi="Roboto Condensed Medium"/>
          <w:rPrChange w:id="2365" w:author="Author">
            <w:rPr/>
          </w:rPrChange>
        </w:rPr>
        <w:t xml:space="preserve">He plans to kill you when you </w:t>
      </w:r>
      <w:r w:rsidR="00746DC3" w:rsidRPr="00245A40">
        <w:rPr>
          <w:rFonts w:ascii="Roboto Condensed Medium" w:hAnsi="Roboto Condensed Medium"/>
        </w:rPr>
        <w:t xml:space="preserve">exit the lobby and </w:t>
      </w:r>
      <w:r w:rsidRPr="00245A40">
        <w:rPr>
          <w:rFonts w:ascii="Roboto Condensed Medium" w:hAnsi="Roboto Condensed Medium"/>
          <w:rPrChange w:id="2366" w:author="Author">
            <w:rPr/>
          </w:rPrChange>
        </w:rPr>
        <w:t>enter your Tesla at 7:30 a.m.”</w:t>
      </w:r>
    </w:p>
    <w:p w14:paraId="7EA5E126" w14:textId="6569D9B7" w:rsidR="0040605F" w:rsidRPr="00FA271D" w:rsidRDefault="0040605F" w:rsidP="009C772F">
      <w:pPr>
        <w:pStyle w:val="BodyNormal"/>
        <w:rPr>
          <w:i/>
          <w:iCs/>
        </w:rPr>
      </w:pPr>
      <w:r w:rsidRPr="00FA271D">
        <w:t>"Oh my God, Ryan</w:t>
      </w:r>
      <w:r w:rsidR="00746DC3">
        <w:t>.</w:t>
      </w:r>
      <w:r w:rsidRPr="00FA271D">
        <w:t xml:space="preserve">" </w:t>
      </w:r>
    </w:p>
    <w:p w14:paraId="3CBB78C0" w14:textId="4571A6A3" w:rsidR="0040605F" w:rsidRDefault="0040605F" w:rsidP="009C772F">
      <w:pPr>
        <w:pStyle w:val="BodyNormal"/>
      </w:pPr>
      <w:r w:rsidRPr="00FA271D">
        <w:t xml:space="preserve">"It's OK, Shelly. </w:t>
      </w:r>
      <w:r>
        <w:t>Angel</w:t>
      </w:r>
      <w:r w:rsidRPr="00FA271D">
        <w:t>, what else do you know?"</w:t>
      </w:r>
    </w:p>
    <w:p w14:paraId="7F1420A8" w14:textId="59E9D559" w:rsidR="0040605F" w:rsidRDefault="0040605F" w:rsidP="009C772F">
      <w:pPr>
        <w:pStyle w:val="BodyNormal"/>
      </w:pPr>
      <w:r>
        <w:t>Angel tapped a screen icon, and another message rang out.</w:t>
      </w:r>
    </w:p>
    <w:p w14:paraId="4583A366" w14:textId="78BC4EC2" w:rsidR="0040605F" w:rsidRPr="00245A40" w:rsidRDefault="0040605F">
      <w:pPr>
        <w:pStyle w:val="BodyNormal"/>
        <w:ind w:firstLine="270"/>
        <w:rPr>
          <w:rFonts w:ascii="Roboto Condensed Medium" w:hAnsi="Roboto Condensed Medium"/>
          <w:rPrChange w:id="2367" w:author="Author">
            <w:rPr/>
          </w:rPrChange>
        </w:rPr>
        <w:pPrChange w:id="2368" w:author="Author">
          <w:pPr>
            <w:pStyle w:val="BodyNormal"/>
          </w:pPr>
        </w:pPrChange>
      </w:pPr>
      <w:r w:rsidRPr="00245A40">
        <w:rPr>
          <w:rFonts w:ascii="Roboto Condensed Medium" w:hAnsi="Roboto Condensed Medium"/>
          <w:rPrChange w:id="2369" w:author="Author">
            <w:rPr/>
          </w:rPrChange>
        </w:rPr>
        <w:t>“Arsen Murka, the New York City head of the Albanian mob, arranged the hit.</w:t>
      </w:r>
      <w:r w:rsidR="00245A40" w:rsidRPr="00245A40">
        <w:rPr>
          <w:rFonts w:ascii="Roboto Condensed Medium" w:hAnsi="Roboto Condensed Medium"/>
        </w:rPr>
        <w:t xml:space="preserve"> </w:t>
      </w:r>
      <w:r w:rsidR="00BB0BAC" w:rsidRPr="00245A40">
        <w:rPr>
          <w:rFonts w:ascii="Roboto Condensed Medium" w:hAnsi="Roboto Condensed Medium"/>
        </w:rPr>
        <w:t>Three days ago, Vukovic flew in on a private jet</w:t>
      </w:r>
      <w:del w:id="2370" w:author="Author">
        <w:r w:rsidRPr="00245A40" w:rsidDel="00A47BE3">
          <w:rPr>
            <w:rFonts w:ascii="Roboto Condensed Medium" w:hAnsi="Roboto Condensed Medium"/>
            <w:rPrChange w:id="2371" w:author="Author">
              <w:rPr/>
            </w:rPrChange>
          </w:rPr>
          <w:delText>.</w:delText>
        </w:r>
      </w:del>
      <w:r w:rsidR="00583611" w:rsidRPr="00245A40">
        <w:rPr>
          <w:rFonts w:ascii="Roboto Condensed Medium" w:hAnsi="Roboto Condensed Medium"/>
        </w:rPr>
        <w:t xml:space="preserve"> to </w:t>
      </w:r>
      <w:r w:rsidRPr="00245A40">
        <w:rPr>
          <w:rFonts w:ascii="Roboto Condensed Medium" w:hAnsi="Roboto Condensed Medium"/>
          <w:rPrChange w:id="2372" w:author="Author">
            <w:rPr/>
          </w:rPrChange>
        </w:rPr>
        <w:t>Mexico.</w:t>
      </w:r>
      <w:r w:rsidR="00245A40" w:rsidRPr="00245A40">
        <w:rPr>
          <w:rFonts w:ascii="Roboto Condensed Medium" w:hAnsi="Roboto Condensed Medium"/>
        </w:rPr>
        <w:t xml:space="preserve"> </w:t>
      </w:r>
      <w:r w:rsidR="00583611" w:rsidRPr="00245A40">
        <w:rPr>
          <w:rFonts w:ascii="Roboto Condensed Medium" w:hAnsi="Roboto Condensed Medium"/>
        </w:rPr>
        <w:t>The mob used a secret border tunnel to get him into the United States.</w:t>
      </w:r>
      <w:r w:rsidR="00245A40" w:rsidRPr="00245A40">
        <w:rPr>
          <w:rFonts w:ascii="Roboto Condensed Medium" w:hAnsi="Roboto Condensed Medium"/>
        </w:rPr>
        <w:t xml:space="preserve"> </w:t>
      </w:r>
      <w:r w:rsidRPr="00245A40">
        <w:rPr>
          <w:rFonts w:ascii="Roboto Condensed Medium" w:hAnsi="Roboto Condensed Medium"/>
          <w:rPrChange w:id="2373" w:author="Author">
            <w:rPr/>
          </w:rPrChange>
        </w:rPr>
        <w:t>A Mercedes Benz self-driving electric car brought him to Chicago yesterday.</w:t>
      </w:r>
      <w:r w:rsidR="00245A40" w:rsidRPr="00245A40">
        <w:rPr>
          <w:rFonts w:ascii="Roboto Condensed Medium" w:hAnsi="Roboto Condensed Medium"/>
        </w:rPr>
        <w:t xml:space="preserve"> </w:t>
      </w:r>
      <w:r w:rsidRPr="00245A40">
        <w:rPr>
          <w:rFonts w:ascii="Roboto Condensed Medium" w:hAnsi="Roboto Condensed Medium"/>
          <w:rPrChange w:id="2374" w:author="Author">
            <w:rPr/>
          </w:rPrChange>
        </w:rPr>
        <w:t xml:space="preserve">The get-away vehicle is a white van labeled Danworth Plumbing, </w:t>
      </w:r>
      <w:r w:rsidRPr="00245A40">
        <w:rPr>
          <w:rFonts w:ascii="Roboto Condensed Medium" w:hAnsi="Roboto Condensed Medium"/>
          <w:rPrChange w:id="2375" w:author="Author">
            <w:rPr/>
          </w:rPrChange>
        </w:rPr>
        <w:lastRenderedPageBreak/>
        <w:t xml:space="preserve">probably </w:t>
      </w:r>
      <w:del w:id="2376" w:author="Author">
        <w:r w:rsidRPr="00245A40" w:rsidDel="00A47BE3">
          <w:rPr>
            <w:rFonts w:ascii="Roboto Condensed Medium" w:hAnsi="Roboto Condensed Medium"/>
            <w:rPrChange w:id="2377" w:author="Author">
              <w:rPr/>
            </w:rPrChange>
          </w:rPr>
          <w:delText>a stolen vehicle</w:delText>
        </w:r>
      </w:del>
      <w:ins w:id="2378" w:author="Author">
        <w:r w:rsidR="00A47BE3" w:rsidRPr="00245A40">
          <w:rPr>
            <w:rFonts w:ascii="Roboto Condensed Medium" w:hAnsi="Roboto Condensed Medium"/>
          </w:rPr>
          <w:t>stolen</w:t>
        </w:r>
      </w:ins>
      <w:r w:rsidRPr="00245A40">
        <w:rPr>
          <w:rFonts w:ascii="Roboto Condensed Medium" w:hAnsi="Roboto Condensed Medium"/>
          <w:rPrChange w:id="2379" w:author="Author">
            <w:rPr/>
          </w:rPrChange>
        </w:rPr>
        <w:t>.</w:t>
      </w:r>
    </w:p>
    <w:p w14:paraId="6620541F" w14:textId="661655CA" w:rsidR="0040605F" w:rsidRPr="00245A40" w:rsidRDefault="0040605F">
      <w:pPr>
        <w:pStyle w:val="BodyNormal"/>
        <w:ind w:firstLine="270"/>
        <w:rPr>
          <w:rFonts w:ascii="Roboto Condensed Medium" w:hAnsi="Roboto Condensed Medium"/>
          <w:rPrChange w:id="2380" w:author="Author">
            <w:rPr/>
          </w:rPrChange>
        </w:rPr>
        <w:pPrChange w:id="2381" w:author="Author">
          <w:pPr>
            <w:pStyle w:val="BodyNormal"/>
          </w:pPr>
        </w:pPrChange>
      </w:pPr>
      <w:r w:rsidRPr="00245A40">
        <w:rPr>
          <w:rFonts w:ascii="Roboto Condensed Medium" w:hAnsi="Roboto Condensed Medium"/>
          <w:rPrChange w:id="2382" w:author="Author">
            <w:rPr/>
          </w:rPrChange>
        </w:rPr>
        <w:t>T</w:t>
      </w:r>
      <w:del w:id="2383" w:author="Author">
        <w:r w:rsidRPr="00245A40" w:rsidDel="00FE654F">
          <w:rPr>
            <w:rFonts w:ascii="Roboto Condensed Medium" w:hAnsi="Roboto Condensed Medium"/>
            <w:rPrChange w:id="2384" w:author="Author">
              <w:rPr/>
            </w:rPrChange>
          </w:rPr>
          <w:delText>here are two armed mob employees</w:delText>
        </w:r>
      </w:del>
      <w:ins w:id="2385" w:author="Author">
        <w:r w:rsidR="00FE654F" w:rsidRPr="00245A40">
          <w:rPr>
            <w:rFonts w:ascii="Roboto Condensed Medium" w:hAnsi="Roboto Condensed Medium"/>
          </w:rPr>
          <w:t>wo armed mob employees are</w:t>
        </w:r>
      </w:ins>
      <w:r w:rsidRPr="00245A40">
        <w:rPr>
          <w:rFonts w:ascii="Roboto Condensed Medium" w:hAnsi="Roboto Condensed Medium"/>
          <w:rPrChange w:id="2386" w:author="Author">
            <w:rPr/>
          </w:rPrChange>
        </w:rPr>
        <w:t xml:space="preserve"> in the van, parked on Michigan Ave, 300 feet south of 18th Street.”</w:t>
      </w:r>
    </w:p>
    <w:p w14:paraId="383CB79E" w14:textId="77777777" w:rsidR="00C703EB" w:rsidRDefault="0040605F" w:rsidP="009C772F">
      <w:pPr>
        <w:pStyle w:val="BodyNormal"/>
        <w:rPr>
          <w:ins w:id="2387" w:author="Author"/>
        </w:rPr>
      </w:pPr>
      <w:r w:rsidRPr="00FA25F8">
        <w:rPr>
          <w:i/>
          <w:iCs/>
        </w:rPr>
        <w:t>"</w:t>
      </w:r>
      <w:r w:rsidRPr="00220DEC">
        <w:t>All right, Angel. What do you suggest we do?"</w:t>
      </w:r>
      <w:del w:id="2388" w:author="Author">
        <w:r w:rsidRPr="00220DEC" w:rsidDel="00C703EB">
          <w:delText xml:space="preserve"> Ryan asked. </w:delText>
        </w:r>
      </w:del>
    </w:p>
    <w:p w14:paraId="014821D3" w14:textId="6EA482D9" w:rsidR="0040605F" w:rsidRDefault="0040605F" w:rsidP="009C772F">
      <w:pPr>
        <w:pStyle w:val="BodyNormal"/>
        <w:rPr>
          <w:i/>
          <w:iCs/>
        </w:rPr>
      </w:pPr>
      <w:r w:rsidRPr="00220DEC">
        <w:t xml:space="preserve">Again, she had a </w:t>
      </w:r>
      <w:r>
        <w:t>message already prepared</w:t>
      </w:r>
      <w:r w:rsidRPr="00FA25F8">
        <w:rPr>
          <w:i/>
          <w:iCs/>
        </w:rPr>
        <w:t>.</w:t>
      </w:r>
    </w:p>
    <w:p w14:paraId="70D4C575" w14:textId="4CD336E7" w:rsidR="0040605F" w:rsidRPr="00245A40" w:rsidRDefault="0040605F">
      <w:pPr>
        <w:pStyle w:val="BodyNormal"/>
        <w:ind w:firstLine="270"/>
        <w:rPr>
          <w:rFonts w:ascii="Roboto Condensed Medium" w:hAnsi="Roboto Condensed Medium"/>
          <w:rPrChange w:id="2389" w:author="Author">
            <w:rPr/>
          </w:rPrChange>
        </w:rPr>
        <w:pPrChange w:id="2390" w:author="Author">
          <w:pPr>
            <w:pStyle w:val="BodyNormal"/>
          </w:pPr>
        </w:pPrChange>
      </w:pPr>
      <w:r w:rsidRPr="00245A40">
        <w:rPr>
          <w:rFonts w:ascii="Roboto Condensed Medium" w:hAnsi="Roboto Condensed Medium"/>
          <w:rPrChange w:id="2391" w:author="Author">
            <w:rPr/>
          </w:rPrChange>
        </w:rPr>
        <w:t>“Call the FBI. They'll have to assemble a team with whoever they have.</w:t>
      </w:r>
      <w:r w:rsidR="00245A40">
        <w:rPr>
          <w:rFonts w:ascii="Roboto Condensed Medium" w:hAnsi="Roboto Condensed Medium"/>
        </w:rPr>
        <w:t xml:space="preserve"> </w:t>
      </w:r>
      <w:r w:rsidRPr="00245A40">
        <w:rPr>
          <w:rFonts w:ascii="Roboto Condensed Medium" w:hAnsi="Roboto Condensed Medium"/>
          <w:rPrChange w:id="2392" w:author="Author">
            <w:rPr/>
          </w:rPrChange>
        </w:rPr>
        <w:t>Disable all Internet and cellular systems in the vehicles they use.</w:t>
      </w:r>
    </w:p>
    <w:p w14:paraId="00D93CDD" w14:textId="3C919A8A" w:rsidR="0040605F" w:rsidRPr="00245A40" w:rsidRDefault="0040605F">
      <w:pPr>
        <w:pStyle w:val="BodyNormal"/>
        <w:ind w:firstLine="270"/>
        <w:rPr>
          <w:rFonts w:ascii="Roboto Condensed Medium" w:hAnsi="Roboto Condensed Medium"/>
          <w:rPrChange w:id="2393" w:author="Author">
            <w:rPr/>
          </w:rPrChange>
        </w:rPr>
        <w:pPrChange w:id="2394" w:author="Author">
          <w:pPr>
            <w:pStyle w:val="BodyNormal"/>
          </w:pPr>
        </w:pPrChange>
      </w:pPr>
      <w:r w:rsidRPr="00245A40">
        <w:rPr>
          <w:rFonts w:ascii="Roboto Condensed Medium" w:hAnsi="Roboto Condensed Medium"/>
          <w:rPrChange w:id="2395" w:author="Author">
            <w:rPr/>
          </w:rPrChange>
        </w:rPr>
        <w:t xml:space="preserve">I have set all </w:t>
      </w:r>
      <w:r w:rsidR="00112DA1">
        <w:rPr>
          <w:rFonts w:ascii="Roboto Condensed Medium" w:hAnsi="Roboto Condensed Medium"/>
        </w:rPr>
        <w:t xml:space="preserve">city </w:t>
      </w:r>
      <w:r w:rsidRPr="00245A40">
        <w:rPr>
          <w:rFonts w:ascii="Roboto Condensed Medium" w:hAnsi="Roboto Condensed Medium"/>
          <w:rPrChange w:id="2396" w:author="Author">
            <w:rPr/>
          </w:rPrChange>
        </w:rPr>
        <w:t>surveillance cameras around the FBI facility and in this area to loop the previous fifteen minutes, starting at 6:30 and ending at 8:30.</w:t>
      </w:r>
      <w:r w:rsidR="00245A40">
        <w:rPr>
          <w:rFonts w:ascii="Roboto Condensed Medium" w:hAnsi="Roboto Condensed Medium"/>
        </w:rPr>
        <w:t xml:space="preserve"> </w:t>
      </w:r>
      <w:r w:rsidRPr="00245A40">
        <w:rPr>
          <w:rFonts w:ascii="Roboto Condensed Medium" w:hAnsi="Roboto Condensed Medium"/>
          <w:rPrChange w:id="2397" w:author="Author">
            <w:rPr/>
          </w:rPrChange>
        </w:rPr>
        <w:t>I opened the east alley door on the empty Pincelli</w:t>
      </w:r>
      <w:r w:rsidR="00245A40">
        <w:rPr>
          <w:rFonts w:ascii="Roboto Condensed Medium" w:hAnsi="Roboto Condensed Medium"/>
        </w:rPr>
        <w:t xml:space="preserve"> building</w:t>
      </w:r>
      <w:r w:rsidRPr="00245A40">
        <w:rPr>
          <w:rFonts w:ascii="Roboto Condensed Medium" w:hAnsi="Roboto Condensed Medium"/>
          <w:rPrChange w:id="2398" w:author="Author">
            <w:rPr/>
          </w:rPrChange>
        </w:rPr>
        <w:t>.</w:t>
      </w:r>
      <w:r w:rsidR="00245A40">
        <w:rPr>
          <w:rFonts w:ascii="Roboto Condensed Medium" w:hAnsi="Roboto Condensed Medium"/>
        </w:rPr>
        <w:t xml:space="preserve"> </w:t>
      </w:r>
      <w:r w:rsidRPr="00245A40">
        <w:rPr>
          <w:rFonts w:ascii="Roboto Condensed Medium" w:hAnsi="Roboto Condensed Medium"/>
          <w:rPrChange w:id="2399" w:author="Author">
            <w:rPr/>
          </w:rPrChange>
        </w:rPr>
        <w:t>Use the stairwell to get to the roof.”</w:t>
      </w:r>
    </w:p>
    <w:p w14:paraId="29008E07" w14:textId="77777777" w:rsidR="0040605F" w:rsidRDefault="0040605F" w:rsidP="009C772F">
      <w:pPr>
        <w:pStyle w:val="BodyNormal"/>
      </w:pPr>
      <w:r w:rsidRPr="00FA271D">
        <w:t>"</w:t>
      </w:r>
      <w:r>
        <w:t>Angel, why won’t you speak to me?”</w:t>
      </w:r>
      <w:del w:id="2400" w:author="Author">
        <w:r w:rsidDel="00B37C72">
          <w:delText xml:space="preserve"> Ryan asked.</w:delText>
        </w:r>
      </w:del>
    </w:p>
    <w:p w14:paraId="15556EAD" w14:textId="731CAADD" w:rsidR="0040605F" w:rsidRDefault="0040605F" w:rsidP="009C772F">
      <w:pPr>
        <w:pStyle w:val="BodyNormal"/>
      </w:pPr>
      <w:r>
        <w:t>She started typing on her smartphone</w:t>
      </w:r>
      <w:r w:rsidR="0012405A">
        <w:t xml:space="preserve"> </w:t>
      </w:r>
      <w:proofErr w:type="gramStart"/>
      <w:r w:rsidR="0012405A">
        <w:t>as</w:t>
      </w:r>
      <w:proofErr w:type="gramEnd"/>
      <w:r>
        <w:t xml:space="preserve"> Ryan and Shelly waited patiently.</w:t>
      </w:r>
    </w:p>
    <w:p w14:paraId="09839072" w14:textId="72D90325" w:rsidR="0040605F" w:rsidRPr="00245A40" w:rsidRDefault="0040605F">
      <w:pPr>
        <w:pStyle w:val="BodyNormal"/>
        <w:ind w:firstLine="270"/>
        <w:rPr>
          <w:rFonts w:ascii="Roboto Condensed Medium" w:hAnsi="Roboto Condensed Medium"/>
          <w:rPrChange w:id="2401" w:author="Author">
            <w:rPr/>
          </w:rPrChange>
        </w:rPr>
        <w:pPrChange w:id="2402" w:author="Author">
          <w:pPr>
            <w:pStyle w:val="BodyNormal"/>
          </w:pPr>
        </w:pPrChange>
      </w:pPr>
      <w:r w:rsidRPr="00245A40">
        <w:rPr>
          <w:rFonts w:ascii="Roboto Condensed Medium" w:hAnsi="Roboto Condensed Medium"/>
          <w:rPrChange w:id="2403" w:author="Author">
            <w:rPr/>
          </w:rPrChange>
        </w:rPr>
        <w:t xml:space="preserve">“I am unable to speak, Commander DiMarco. If you were to disclose this </w:t>
      </w:r>
      <w:r w:rsidR="0074013B">
        <w:rPr>
          <w:rFonts w:ascii="Roboto Condensed Medium" w:hAnsi="Roboto Condensed Medium"/>
        </w:rPr>
        <w:t>publicly</w:t>
      </w:r>
      <w:r w:rsidRPr="00245A40">
        <w:rPr>
          <w:rFonts w:ascii="Roboto Condensed Medium" w:hAnsi="Roboto Condensed Medium"/>
          <w:rPrChange w:id="2404" w:author="Author">
            <w:rPr/>
          </w:rPrChange>
        </w:rPr>
        <w:t xml:space="preserve">, the mob </w:t>
      </w:r>
      <w:del w:id="2405" w:author="Author">
        <w:r w:rsidRPr="00245A40" w:rsidDel="005409AA">
          <w:rPr>
            <w:rFonts w:ascii="Roboto Condensed Medium" w:hAnsi="Roboto Condensed Medium"/>
            <w:rPrChange w:id="2406" w:author="Author">
              <w:rPr/>
            </w:rPrChange>
          </w:rPr>
          <w:delText xml:space="preserve">will </w:delText>
        </w:r>
      </w:del>
      <w:ins w:id="2407" w:author="Author">
        <w:r w:rsidR="005409AA" w:rsidRPr="00245A40">
          <w:rPr>
            <w:rFonts w:ascii="Roboto Condensed Medium" w:hAnsi="Roboto Condensed Medium"/>
            <w:rPrChange w:id="2408" w:author="Author">
              <w:rPr/>
            </w:rPrChange>
          </w:rPr>
          <w:t>w</w:t>
        </w:r>
        <w:r w:rsidR="005409AA" w:rsidRPr="00245A40">
          <w:rPr>
            <w:rFonts w:ascii="Roboto Condensed Medium" w:hAnsi="Roboto Condensed Medium"/>
          </w:rPr>
          <w:t>ould</w:t>
        </w:r>
        <w:r w:rsidR="005409AA" w:rsidRPr="00245A40">
          <w:rPr>
            <w:rFonts w:ascii="Roboto Condensed Medium" w:hAnsi="Roboto Condensed Medium"/>
            <w:rPrChange w:id="2409" w:author="Author">
              <w:rPr/>
            </w:rPrChange>
          </w:rPr>
          <w:t xml:space="preserve"> </w:t>
        </w:r>
      </w:ins>
      <w:r w:rsidRPr="00245A40">
        <w:rPr>
          <w:rFonts w:ascii="Roboto Condensed Medium" w:hAnsi="Roboto Condensed Medium"/>
          <w:rPrChange w:id="2410" w:author="Author">
            <w:rPr/>
          </w:rPrChange>
        </w:rPr>
        <w:t xml:space="preserve">eventually track me down and kill me. You may be a ‘By the Book’ policeman, but I’m betting your heart is big enough </w:t>
      </w:r>
      <w:del w:id="2411" w:author="Author">
        <w:r w:rsidRPr="00245A40" w:rsidDel="00C44497">
          <w:rPr>
            <w:rFonts w:ascii="Roboto Condensed Medium" w:hAnsi="Roboto Condensed Medium"/>
            <w:rPrChange w:id="2412" w:author="Author">
              <w:rPr/>
            </w:rPrChange>
          </w:rPr>
          <w:delText>to not</w:delText>
        </w:r>
      </w:del>
      <w:ins w:id="2413" w:author="Author">
        <w:r w:rsidR="00C44497" w:rsidRPr="00245A40">
          <w:rPr>
            <w:rFonts w:ascii="Roboto Condensed Medium" w:hAnsi="Roboto Condensed Medium"/>
          </w:rPr>
          <w:t>not to</w:t>
        </w:r>
      </w:ins>
      <w:r w:rsidRPr="00245A40">
        <w:rPr>
          <w:rFonts w:ascii="Roboto Condensed Medium" w:hAnsi="Roboto Condensed Medium"/>
          <w:rPrChange w:id="2414" w:author="Author">
            <w:rPr/>
          </w:rPrChange>
        </w:rPr>
        <w:t xml:space="preserve"> sell me out to the mob.”</w:t>
      </w:r>
    </w:p>
    <w:p w14:paraId="174919FB" w14:textId="302EC681" w:rsidR="0040605F" w:rsidRDefault="0040605F" w:rsidP="009C772F">
      <w:pPr>
        <w:pStyle w:val="BodyNormal"/>
      </w:pPr>
      <w:r>
        <w:t xml:space="preserve">“You guessed right, Angel. Does </w:t>
      </w:r>
      <w:r w:rsidR="00023A8D">
        <w:t>Officer Merrick</w:t>
      </w:r>
      <w:r>
        <w:t xml:space="preserve"> know this?”</w:t>
      </w:r>
    </w:p>
    <w:p w14:paraId="6A76629F" w14:textId="76690B01" w:rsidR="0040605F" w:rsidRPr="00245A40" w:rsidRDefault="0040605F">
      <w:pPr>
        <w:pStyle w:val="BodyNormal"/>
        <w:ind w:firstLine="270"/>
        <w:rPr>
          <w:rFonts w:ascii="Roboto Condensed Medium" w:hAnsi="Roboto Condensed Medium"/>
          <w:rPrChange w:id="2415" w:author="Author">
            <w:rPr/>
          </w:rPrChange>
        </w:rPr>
        <w:pPrChange w:id="2416" w:author="Author">
          <w:pPr>
            <w:pStyle w:val="BodyNormal"/>
          </w:pPr>
        </w:pPrChange>
      </w:pPr>
      <w:r w:rsidRPr="00245A40">
        <w:rPr>
          <w:rFonts w:ascii="Roboto Condensed Medium" w:hAnsi="Roboto Condensed Medium"/>
          <w:rPrChange w:id="2417" w:author="Author">
            <w:rPr/>
          </w:rPrChange>
        </w:rPr>
        <w:t>“Yes.”</w:t>
      </w:r>
    </w:p>
    <w:p w14:paraId="5AB26B4E" w14:textId="1E371137" w:rsidR="0040605F" w:rsidRDefault="0040605F" w:rsidP="009C772F">
      <w:pPr>
        <w:pStyle w:val="BodyNormal"/>
      </w:pPr>
      <w:r>
        <w:t>“Then he’s the only one I will discuss this with.”</w:t>
      </w:r>
    </w:p>
    <w:p w14:paraId="09CB62F6" w14:textId="1E20D67B" w:rsidR="0040605F" w:rsidRPr="00245A40" w:rsidRDefault="0040605F">
      <w:pPr>
        <w:pStyle w:val="BodyNormal"/>
        <w:ind w:firstLine="270"/>
        <w:rPr>
          <w:rFonts w:ascii="Roboto Condensed Medium" w:hAnsi="Roboto Condensed Medium"/>
          <w:rPrChange w:id="2418" w:author="Author">
            <w:rPr/>
          </w:rPrChange>
        </w:rPr>
        <w:pPrChange w:id="2419" w:author="Author">
          <w:pPr>
            <w:pStyle w:val="BodyNormal"/>
          </w:pPr>
        </w:pPrChange>
      </w:pPr>
      <w:r w:rsidRPr="00245A40">
        <w:rPr>
          <w:rFonts w:ascii="Roboto Condensed Medium" w:hAnsi="Roboto Condensed Medium"/>
          <w:rPrChange w:id="2420" w:author="Author">
            <w:rPr/>
          </w:rPrChange>
        </w:rPr>
        <w:t xml:space="preserve">“The mob can’t snoop on the FBI Satellite phones. I must </w:t>
      </w:r>
      <w:r w:rsidRPr="00245A40">
        <w:rPr>
          <w:rFonts w:ascii="Roboto Condensed Medium" w:hAnsi="Roboto Condensed Medium"/>
          <w:rPrChange w:id="2421" w:author="Author">
            <w:rPr/>
          </w:rPrChange>
        </w:rPr>
        <w:lastRenderedPageBreak/>
        <w:t>leave now. I will give Officer Merrick anything new that I think will help you.”</w:t>
      </w:r>
    </w:p>
    <w:p w14:paraId="5AA01FC1" w14:textId="49161905" w:rsidR="0040605F" w:rsidRPr="00FA271D" w:rsidRDefault="0040605F" w:rsidP="009C772F">
      <w:pPr>
        <w:pStyle w:val="BodyNormal"/>
        <w:rPr>
          <w:i/>
          <w:iCs/>
        </w:rPr>
      </w:pPr>
      <w:r w:rsidRPr="00FA271D">
        <w:t>Ryan placed his revolver on the table next to the door</w:t>
      </w:r>
      <w:r w:rsidR="002A6A9F">
        <w:t xml:space="preserve"> and</w:t>
      </w:r>
      <w:r w:rsidRPr="00FA271D">
        <w:t xml:space="preserve"> </w:t>
      </w:r>
      <w:r w:rsidR="002A6A9F">
        <w:t>s</w:t>
      </w:r>
      <w:r w:rsidRPr="00FA271D">
        <w:t xml:space="preserve">tepped towards </w:t>
      </w:r>
      <w:r w:rsidR="00EF00E2">
        <w:t>Angel</w:t>
      </w:r>
      <w:r w:rsidRPr="00FA271D">
        <w:t>.</w:t>
      </w:r>
    </w:p>
    <w:p w14:paraId="6F255D26" w14:textId="77777777" w:rsidR="00197ACE" w:rsidRDefault="0040605F" w:rsidP="009C772F">
      <w:pPr>
        <w:pStyle w:val="BodyNormal"/>
      </w:pPr>
      <w:r w:rsidRPr="00FA271D">
        <w:t>"</w:t>
      </w:r>
      <w:r>
        <w:t>Angel</w:t>
      </w:r>
      <w:r w:rsidRPr="00FA271D">
        <w:t>, stay with Shelly and me</w:t>
      </w:r>
      <w:r w:rsidR="002A6A9F">
        <w:t xml:space="preserve">,” Ryan said </w:t>
      </w:r>
      <w:r w:rsidR="002A6A9F" w:rsidRPr="00FA271D">
        <w:t>gently without the usual police authority voice</w:t>
      </w:r>
      <w:r w:rsidR="002A6A9F">
        <w:t>.</w:t>
      </w:r>
    </w:p>
    <w:p w14:paraId="4BEF0548" w14:textId="3EAC32CB" w:rsidR="0040605F" w:rsidRPr="00FA271D" w:rsidRDefault="002A6A9F" w:rsidP="009C772F">
      <w:pPr>
        <w:pStyle w:val="BodyNormal"/>
        <w:rPr>
          <w:i/>
          <w:iCs/>
        </w:rPr>
      </w:pPr>
      <w:r>
        <w:t>“</w:t>
      </w:r>
      <w:r w:rsidR="0040605F" w:rsidRPr="00FA271D">
        <w:t xml:space="preserve">You'll be safe with us. You can't continue to take chances like this. It's </w:t>
      </w:r>
      <w:r w:rsidR="0040605F">
        <w:t>my</w:t>
      </w:r>
      <w:r w:rsidR="0040605F" w:rsidRPr="00FA271D">
        <w:t xml:space="preserve"> job to protect you. Let me help you."</w:t>
      </w:r>
    </w:p>
    <w:p w14:paraId="2BAA70A7" w14:textId="2AAADB09" w:rsidR="0040605F" w:rsidRDefault="0040605F" w:rsidP="009C772F">
      <w:pPr>
        <w:pStyle w:val="BodyNormal"/>
      </w:pPr>
      <w:r>
        <w:t>Angel</w:t>
      </w:r>
      <w:r w:rsidRPr="00FA271D">
        <w:t xml:space="preserve"> handed Ryan </w:t>
      </w:r>
      <w:r>
        <w:t>a printed sheet with all the details</w:t>
      </w:r>
      <w:r w:rsidRPr="00FA271D">
        <w:t xml:space="preserve">. She </w:t>
      </w:r>
      <w:r>
        <w:t>resumed</w:t>
      </w:r>
      <w:r w:rsidRPr="00FA271D">
        <w:t xml:space="preserve"> the text-to-voice app.</w:t>
      </w:r>
    </w:p>
    <w:p w14:paraId="44B073CF" w14:textId="47DF8586" w:rsidR="0040605F" w:rsidRPr="00245A40" w:rsidRDefault="0040605F">
      <w:pPr>
        <w:pStyle w:val="BodyNormal"/>
        <w:ind w:firstLine="270"/>
        <w:rPr>
          <w:rFonts w:ascii="Roboto Condensed Medium" w:hAnsi="Roboto Condensed Medium"/>
          <w:rPrChange w:id="2422" w:author="Author">
            <w:rPr/>
          </w:rPrChange>
        </w:rPr>
        <w:pPrChange w:id="2423" w:author="Author">
          <w:pPr>
            <w:pStyle w:val="BodyNormal"/>
          </w:pPr>
        </w:pPrChange>
      </w:pPr>
      <w:r w:rsidRPr="00245A40">
        <w:rPr>
          <w:rFonts w:ascii="Roboto Condensed Medium" w:hAnsi="Roboto Condensed Medium"/>
          <w:rPrChange w:id="2424" w:author="Author">
            <w:rPr/>
          </w:rPrChange>
        </w:rPr>
        <w:t>"I have broken the law to get back at these people. My goal is to bankrupt these criminals</w:t>
      </w:r>
      <w:del w:id="2425" w:author="Author">
        <w:r w:rsidRPr="00245A40" w:rsidDel="00A47BE3">
          <w:rPr>
            <w:rFonts w:ascii="Roboto Condensed Medium" w:hAnsi="Roboto Condensed Medium"/>
            <w:rPrChange w:id="2426" w:author="Author">
              <w:rPr/>
            </w:rPrChange>
          </w:rPr>
          <w:delText>,</w:delText>
        </w:r>
      </w:del>
      <w:r w:rsidRPr="00245A40">
        <w:rPr>
          <w:rFonts w:ascii="Roboto Condensed Medium" w:hAnsi="Roboto Condensed Medium"/>
          <w:rPrChange w:id="2427" w:author="Author">
            <w:rPr/>
          </w:rPrChange>
        </w:rPr>
        <w:t xml:space="preserve"> </w:t>
      </w:r>
      <w:ins w:id="2428" w:author="Author">
        <w:r w:rsidR="00A47BE3" w:rsidRPr="00245A40">
          <w:rPr>
            <w:rFonts w:ascii="Roboto Condensed Medium" w:hAnsi="Roboto Condensed Medium"/>
          </w:rPr>
          <w:t xml:space="preserve">and </w:t>
        </w:r>
      </w:ins>
      <w:r w:rsidRPr="00245A40">
        <w:rPr>
          <w:rFonts w:ascii="Roboto Condensed Medium" w:hAnsi="Roboto Condensed Medium"/>
          <w:rPrChange w:id="2429" w:author="Author">
            <w:rPr/>
          </w:rPrChange>
        </w:rPr>
        <w:t xml:space="preserve">make them easy targets for the </w:t>
      </w:r>
      <w:r w:rsidRPr="00245A40">
        <w:rPr>
          <w:rFonts w:ascii="Roboto Condensed Medium" w:hAnsi="Roboto Condensed Medium"/>
          <w:noProof/>
          <w:rPrChange w:id="2430" w:author="Author">
            <w:rPr>
              <w:noProof/>
            </w:rPr>
          </w:rPrChange>
        </w:rPr>
        <w:t>police</w:t>
      </w:r>
      <w:r w:rsidRPr="00245A40">
        <w:rPr>
          <w:rFonts w:ascii="Roboto Condensed Medium" w:hAnsi="Roboto Condensed Medium"/>
          <w:rPrChange w:id="2431" w:author="Author">
            <w:rPr/>
          </w:rPrChange>
        </w:rPr>
        <w:t xml:space="preserve">. I accept that I will </w:t>
      </w:r>
      <w:ins w:id="2432" w:author="Author">
        <w:r w:rsidR="007D175E" w:rsidRPr="00245A40">
          <w:rPr>
            <w:rFonts w:ascii="Roboto Condensed Medium" w:hAnsi="Roboto Condensed Medium"/>
          </w:rPr>
          <w:t xml:space="preserve">probably </w:t>
        </w:r>
      </w:ins>
      <w:r w:rsidRPr="00245A40">
        <w:rPr>
          <w:rFonts w:ascii="Roboto Condensed Medium" w:hAnsi="Roboto Condensed Medium"/>
          <w:rPrChange w:id="2433" w:author="Author">
            <w:rPr/>
          </w:rPrChange>
        </w:rPr>
        <w:t>not live through this. I'm OK with that."</w:t>
      </w:r>
    </w:p>
    <w:p w14:paraId="4057AE6E" w14:textId="336AC073" w:rsidR="0040605F" w:rsidRPr="00FA271D" w:rsidRDefault="0040605F" w:rsidP="009C772F">
      <w:pPr>
        <w:pStyle w:val="BodyNormal"/>
        <w:rPr>
          <w:i/>
          <w:iCs/>
        </w:rPr>
      </w:pPr>
      <w:r w:rsidRPr="00FA271D">
        <w:t xml:space="preserve">"That is not OK, </w:t>
      </w:r>
      <w:r>
        <w:t>Angel</w:t>
      </w:r>
      <w:r w:rsidRPr="00FA271D">
        <w:t xml:space="preserve">. Officer Merrick told me that he believes these people hurt you grievously. There's no justice in a suicide mission by you. I can get you protective custody, put you in a safe house, </w:t>
      </w:r>
      <w:ins w:id="2434" w:author="Author">
        <w:r w:rsidR="00A97C0D">
          <w:t xml:space="preserve">and </w:t>
        </w:r>
      </w:ins>
      <w:r w:rsidRPr="00FA271D">
        <w:t xml:space="preserve">guarantee that we will not prosecute you. You need to trust me, </w:t>
      </w:r>
      <w:r>
        <w:t>Angel</w:t>
      </w:r>
      <w:r w:rsidRPr="00FA271D">
        <w:t>. Let me help you!"</w:t>
      </w:r>
    </w:p>
    <w:p w14:paraId="7ECB90D1" w14:textId="618E812E" w:rsidR="0040605F" w:rsidRDefault="0040605F" w:rsidP="009C772F">
      <w:pPr>
        <w:pStyle w:val="BodyNormal"/>
      </w:pPr>
      <w:r>
        <w:t>Angel</w:t>
      </w:r>
      <w:r w:rsidRPr="00FA271D">
        <w:t xml:space="preserve"> smiled and started typing again.</w:t>
      </w:r>
    </w:p>
    <w:p w14:paraId="627FA07A" w14:textId="36C95526" w:rsidR="0040605F" w:rsidRPr="00624DC9" w:rsidRDefault="0040605F" w:rsidP="00624DC9">
      <w:pPr>
        <w:pStyle w:val="BodyNormal"/>
        <w:ind w:firstLine="270"/>
        <w:rPr>
          <w:ins w:id="2435" w:author="Author"/>
          <w:rFonts w:ascii="Roboto Condensed Medium" w:hAnsi="Roboto Condensed Medium"/>
        </w:rPr>
      </w:pPr>
      <w:r w:rsidRPr="00624DC9">
        <w:rPr>
          <w:rFonts w:ascii="Roboto Condensed Medium" w:hAnsi="Roboto Condensed Medium"/>
          <w:rPrChange w:id="2436" w:author="Author">
            <w:rPr/>
          </w:rPrChange>
        </w:rPr>
        <w:t xml:space="preserve">"I'm already in a safe house, Commander DiMarco. </w:t>
      </w:r>
      <w:r w:rsidR="00C653ED" w:rsidRPr="00624DC9">
        <w:rPr>
          <w:rFonts w:ascii="Roboto Condensed Medium" w:hAnsi="Roboto Condensed Medium"/>
          <w:rPrChange w:id="2437" w:author="Author">
            <w:rPr/>
          </w:rPrChange>
        </w:rPr>
        <w:t>By now, you must k</w:t>
      </w:r>
      <w:r w:rsidRPr="00624DC9">
        <w:rPr>
          <w:rFonts w:ascii="Roboto Condensed Medium" w:hAnsi="Roboto Condensed Medium"/>
          <w:rPrChange w:id="2438" w:author="Author">
            <w:rPr/>
          </w:rPrChange>
        </w:rPr>
        <w:t xml:space="preserve">now that I have expunged all digital records of myself and a few physical records to boot. I know you mean well, but that may not be the case for others up the </w:t>
      </w:r>
      <w:r w:rsidRPr="00624DC9">
        <w:rPr>
          <w:rFonts w:ascii="Roboto Condensed Medium" w:hAnsi="Roboto Condensed Medium"/>
          <w:rPrChange w:id="2439" w:author="Author">
            <w:rPr/>
          </w:rPrChange>
        </w:rPr>
        <w:lastRenderedPageBreak/>
        <w:t>chain.</w:t>
      </w:r>
      <w:r w:rsidR="00570334" w:rsidRPr="00624DC9">
        <w:rPr>
          <w:rFonts w:ascii="Roboto Condensed Medium" w:hAnsi="Roboto Condensed Medium"/>
        </w:rPr>
        <w:t>”</w:t>
      </w:r>
      <w:del w:id="2440" w:author="Author">
        <w:r w:rsidRPr="00624DC9" w:rsidDel="002D13C9">
          <w:rPr>
            <w:rFonts w:ascii="Roboto Condensed Medium" w:hAnsi="Roboto Condensed Medium"/>
            <w:rPrChange w:id="2441" w:author="Author">
              <w:rPr/>
            </w:rPrChange>
          </w:rPr>
          <w:delText>"</w:delText>
        </w:r>
      </w:del>
    </w:p>
    <w:p w14:paraId="52635BBB" w14:textId="418CC9F7" w:rsidR="002D13C9" w:rsidDel="005409AA" w:rsidRDefault="002D13C9" w:rsidP="009C772F">
      <w:pPr>
        <w:pStyle w:val="BodyNormal"/>
        <w:rPr>
          <w:ins w:id="2442" w:author="Author"/>
          <w:del w:id="2443" w:author="Author"/>
          <w:i/>
          <w:iCs/>
        </w:rPr>
      </w:pPr>
      <w:ins w:id="2444" w:author="Author">
        <w:del w:id="2445" w:author="Author">
          <w:r w:rsidDel="005409AA">
            <w:rPr>
              <w:i/>
              <w:iCs/>
            </w:rPr>
            <w:delText>I wrote out all this information. You will need it.”</w:delText>
          </w:r>
        </w:del>
      </w:ins>
    </w:p>
    <w:p w14:paraId="2CC015D6" w14:textId="512CD023" w:rsidR="00C749E6" w:rsidDel="005409AA" w:rsidRDefault="00C749E6" w:rsidP="009C772F">
      <w:pPr>
        <w:pStyle w:val="BodyNormal"/>
        <w:rPr>
          <w:ins w:id="2446" w:author="Author"/>
          <w:del w:id="2447" w:author="Author"/>
          <w:i/>
          <w:iCs/>
        </w:rPr>
      </w:pPr>
    </w:p>
    <w:p w14:paraId="426C72DF" w14:textId="61D3111E" w:rsidR="002D13C9" w:rsidRPr="002D13C9" w:rsidDel="005409AA" w:rsidRDefault="002D13C9">
      <w:pPr>
        <w:pStyle w:val="BodyNormal"/>
        <w:rPr>
          <w:del w:id="2448" w:author="Author"/>
        </w:rPr>
      </w:pPr>
      <w:ins w:id="2449" w:author="Author">
        <w:del w:id="2450" w:author="Author">
          <w:r w:rsidRPr="002D13C9" w:rsidDel="005409AA">
            <w:rPr>
              <w:rPrChange w:id="2451" w:author="Author">
                <w:rPr>
                  <w:i/>
                  <w:iCs/>
                </w:rPr>
              </w:rPrChange>
            </w:rPr>
            <w:delText xml:space="preserve">Angel handed </w:delText>
          </w:r>
          <w:r w:rsidDel="005409AA">
            <w:delText>Ryan</w:delText>
          </w:r>
          <w:r w:rsidRPr="002D13C9" w:rsidDel="005409AA">
            <w:rPr>
              <w:rPrChange w:id="2452" w:author="Author">
                <w:rPr>
                  <w:i/>
                  <w:iCs/>
                </w:rPr>
              </w:rPrChange>
            </w:rPr>
            <w:delText xml:space="preserve"> a sheet of paper with all the details.</w:delText>
          </w:r>
        </w:del>
      </w:ins>
    </w:p>
    <w:p w14:paraId="0FFB2DF6" w14:textId="7944A32E" w:rsidR="00516D8A" w:rsidRPr="00FA271D" w:rsidDel="005409AA" w:rsidRDefault="00516D8A" w:rsidP="002D13C9">
      <w:pPr>
        <w:pStyle w:val="BodyNormal"/>
        <w:rPr>
          <w:del w:id="2453" w:author="Author"/>
        </w:rPr>
      </w:pPr>
    </w:p>
    <w:p w14:paraId="553C6094" w14:textId="77777777" w:rsidR="0040605F" w:rsidRPr="00FA271D" w:rsidRDefault="0040605F" w:rsidP="009C772F">
      <w:pPr>
        <w:pStyle w:val="BodyNormal"/>
        <w:rPr>
          <w:i/>
          <w:iCs/>
        </w:rPr>
      </w:pPr>
      <w:r w:rsidRPr="00FA271D">
        <w:t xml:space="preserve">"Ryan, let me say something." Shelly stepped closer to </w:t>
      </w:r>
      <w:r>
        <w:t>Angel</w:t>
      </w:r>
      <w:r w:rsidRPr="00FA271D">
        <w:t>.</w:t>
      </w:r>
    </w:p>
    <w:p w14:paraId="0851FC10" w14:textId="77777777" w:rsidR="0040605F" w:rsidRPr="00FA271D" w:rsidRDefault="0040605F" w:rsidP="009C772F">
      <w:pPr>
        <w:pStyle w:val="BodyNormal"/>
        <w:rPr>
          <w:i/>
          <w:iCs/>
        </w:rPr>
      </w:pPr>
      <w:r w:rsidRPr="00FA271D">
        <w:t xml:space="preserve">"Before you leave, </w:t>
      </w:r>
      <w:r>
        <w:t>Angel</w:t>
      </w:r>
      <w:r w:rsidRPr="00FA271D">
        <w:t>, put my telephone number on your smartphone. Shelly DiMarco 312-555-4619."</w:t>
      </w:r>
    </w:p>
    <w:p w14:paraId="4C3FB3AD" w14:textId="77777777" w:rsidR="0040605F" w:rsidRPr="00FA271D" w:rsidRDefault="0040605F" w:rsidP="009C772F">
      <w:pPr>
        <w:pStyle w:val="BodyNormal"/>
        <w:rPr>
          <w:i/>
          <w:iCs/>
        </w:rPr>
      </w:pPr>
      <w:r>
        <w:t>Angel</w:t>
      </w:r>
      <w:r w:rsidRPr="00FA271D">
        <w:t xml:space="preserve"> punched Shelly's info into her phone. She looked up at Shelly and flashed a warm smile.</w:t>
      </w:r>
    </w:p>
    <w:p w14:paraId="42DCC0B9" w14:textId="665E10E8" w:rsidR="0040605F" w:rsidRDefault="0040605F" w:rsidP="009C772F">
      <w:pPr>
        <w:pStyle w:val="BodyNormal"/>
      </w:pPr>
      <w:r w:rsidRPr="00FA271D">
        <w:t>"</w:t>
      </w:r>
      <w:r>
        <w:t>Angel</w:t>
      </w:r>
      <w:r w:rsidRPr="00FA271D">
        <w:t xml:space="preserve">, </w:t>
      </w:r>
      <w:del w:id="2454" w:author="Author">
        <w:r w:rsidRPr="00FA271D" w:rsidDel="0043337A">
          <w:delText>anytime you want to talk, anytime you feel alone, you are upset or discouraged, call me</w:delText>
        </w:r>
      </w:del>
      <w:ins w:id="2455" w:author="Author">
        <w:r w:rsidR="0043337A">
          <w:t>call me anytime you feel alone, upset, or discouraged</w:t>
        </w:r>
      </w:ins>
      <w:r w:rsidRPr="00FA271D">
        <w:t>. I will come to you</w:t>
      </w:r>
      <w:r w:rsidR="004633D2">
        <w:t xml:space="preserve"> by myself, anywhere you want</w:t>
      </w:r>
      <w:r w:rsidRPr="00FA271D">
        <w:t xml:space="preserve">, no police. You are not alone in this world, </w:t>
      </w:r>
      <w:r w:rsidR="00624DC9">
        <w:t>my friend</w:t>
      </w:r>
      <w:r w:rsidRPr="00FA271D">
        <w:t>. It's time for you to leave. Can you get away safely?"</w:t>
      </w:r>
    </w:p>
    <w:p w14:paraId="39C76CFA" w14:textId="4D3A3089" w:rsidR="0040605F" w:rsidRPr="00624DC9" w:rsidRDefault="0040605F">
      <w:pPr>
        <w:pStyle w:val="BodyNormal"/>
        <w:ind w:firstLine="270"/>
        <w:rPr>
          <w:rFonts w:ascii="Roboto Condensed Medium" w:hAnsi="Roboto Condensed Medium"/>
          <w:rPrChange w:id="2456" w:author="Author">
            <w:rPr/>
          </w:rPrChange>
        </w:rPr>
        <w:pPrChange w:id="2457" w:author="Author">
          <w:pPr>
            <w:pStyle w:val="BodyNormal"/>
          </w:pPr>
        </w:pPrChange>
      </w:pPr>
      <w:r w:rsidRPr="00624DC9">
        <w:rPr>
          <w:rFonts w:ascii="Roboto Condensed Medium" w:hAnsi="Roboto Condensed Medium"/>
          <w:rPrChange w:id="2458" w:author="Author">
            <w:rPr/>
          </w:rPrChange>
        </w:rPr>
        <w:t>"I have programmed surveillance cameras to mask my escape.</w:t>
      </w:r>
      <w:r w:rsidR="00624DC9" w:rsidRPr="00624DC9">
        <w:rPr>
          <w:rFonts w:ascii="Roboto Condensed Medium" w:hAnsi="Roboto Condensed Medium"/>
        </w:rPr>
        <w:t xml:space="preserve"> </w:t>
      </w:r>
      <w:r w:rsidRPr="00624DC9">
        <w:rPr>
          <w:rFonts w:ascii="Roboto Condensed Medium" w:hAnsi="Roboto Condensed Medium"/>
          <w:rPrChange w:id="2459" w:author="Author">
            <w:rPr/>
          </w:rPrChange>
        </w:rPr>
        <w:t>Your husband has work to do; I must leave now."</w:t>
      </w:r>
    </w:p>
    <w:p w14:paraId="32AC8CF6" w14:textId="09C7EBC9" w:rsidR="0040605F" w:rsidRPr="00FA271D" w:rsidRDefault="0040605F" w:rsidP="009C772F">
      <w:pPr>
        <w:pStyle w:val="BodyNormal"/>
        <w:rPr>
          <w:i/>
          <w:iCs/>
        </w:rPr>
      </w:pPr>
      <w:r w:rsidRPr="00FA271D">
        <w:t xml:space="preserve">Shelly opened her arms, and </w:t>
      </w:r>
      <w:r>
        <w:t>Angel</w:t>
      </w:r>
      <w:r w:rsidRPr="00FA271D">
        <w:t xml:space="preserve"> stepped forward and embraced her. Shelly patted her gently on </w:t>
      </w:r>
      <w:r w:rsidR="00DB135F">
        <w:t>the</w:t>
      </w:r>
      <w:r w:rsidRPr="00FA271D">
        <w:t xml:space="preserve"> shoulder. </w:t>
      </w:r>
      <w:r>
        <w:t>Angel</w:t>
      </w:r>
      <w:r w:rsidRPr="00FA271D">
        <w:t xml:space="preserve"> </w:t>
      </w:r>
      <w:r>
        <w:t>turned to</w:t>
      </w:r>
      <w:r w:rsidRPr="00FA271D">
        <w:t xml:space="preserve"> Commander DiMarco and stepped toward</w:t>
      </w:r>
      <w:del w:id="2460" w:author="Author">
        <w:r w:rsidRPr="00FA271D" w:rsidDel="005409AA">
          <w:delText>s</w:delText>
        </w:r>
      </w:del>
      <w:r w:rsidRPr="00FA271D">
        <w:t xml:space="preserve"> him. That was all he needed; he swooped his arms around her and gave her a bear hug</w:t>
      </w:r>
      <w:del w:id="2461" w:author="Author">
        <w:r w:rsidRPr="00FA271D" w:rsidDel="00D06FC7">
          <w:delText>, just</w:delText>
        </w:r>
      </w:del>
      <w:r w:rsidRPr="00FA271D">
        <w:t xml:space="preserve"> like he'd </w:t>
      </w:r>
      <w:proofErr w:type="gramStart"/>
      <w:r w:rsidR="00473F25">
        <w:t>embrace</w:t>
      </w:r>
      <w:proofErr w:type="gramEnd"/>
      <w:r w:rsidRPr="00FA271D">
        <w:t xml:space="preserve"> his daughter. </w:t>
      </w:r>
    </w:p>
    <w:p w14:paraId="20A8808D" w14:textId="77777777" w:rsidR="0040605F" w:rsidRPr="00FA271D" w:rsidRDefault="0040605F" w:rsidP="009C772F">
      <w:pPr>
        <w:pStyle w:val="BodyNormal"/>
        <w:rPr>
          <w:i/>
          <w:iCs/>
        </w:rPr>
      </w:pPr>
      <w:r w:rsidRPr="00FA271D">
        <w:t xml:space="preserve">"Go, </w:t>
      </w:r>
      <w:r>
        <w:t>Angel</w:t>
      </w:r>
      <w:r w:rsidRPr="00FA271D">
        <w:t xml:space="preserve">, I'll take it from here." </w:t>
      </w:r>
    </w:p>
    <w:p w14:paraId="7B586A20" w14:textId="77777777" w:rsidR="0040605F" w:rsidRPr="00FA271D" w:rsidRDefault="0040605F" w:rsidP="009C772F">
      <w:pPr>
        <w:pStyle w:val="BodyNormal"/>
      </w:pPr>
      <w:r w:rsidRPr="00FA271D">
        <w:t xml:space="preserve">With that, </w:t>
      </w:r>
      <w:r>
        <w:t>Angel</w:t>
      </w:r>
      <w:r w:rsidRPr="00FA271D">
        <w:t xml:space="preserve"> turned and ran for the stairwell. In seconds, she was gone.</w:t>
      </w:r>
    </w:p>
    <w:p w14:paraId="09EC43B7" w14:textId="77777777" w:rsidR="0040605F" w:rsidRPr="00FA271D" w:rsidRDefault="0040605F" w:rsidP="0040605F">
      <w:pPr>
        <w:pStyle w:val="ASubheadLevel1"/>
      </w:pPr>
      <w:bookmarkStart w:id="2462" w:name="_Toc30055680"/>
      <w:bookmarkStart w:id="2463" w:name="_Toc197338834"/>
      <w:r w:rsidRPr="00FA271D">
        <w:t>Counterattack</w:t>
      </w:r>
      <w:bookmarkEnd w:id="2462"/>
      <w:bookmarkEnd w:id="2463"/>
    </w:p>
    <w:p w14:paraId="64819270" w14:textId="77777777" w:rsidR="004026BF" w:rsidRDefault="0040605F" w:rsidP="009C772F">
      <w:pPr>
        <w:pStyle w:val="BodyNormal"/>
        <w:rPr>
          <w:ins w:id="2464" w:author="Author"/>
        </w:rPr>
      </w:pPr>
      <w:bookmarkStart w:id="2465" w:name="Counterattack"/>
      <w:bookmarkEnd w:id="2465"/>
      <w:r w:rsidRPr="00FA271D">
        <w:t>Ryan locked the door, engaging the deadbolt and the chain</w:t>
      </w:r>
      <w:r w:rsidR="00A12307">
        <w:t xml:space="preserve"> </w:t>
      </w:r>
      <w:r w:rsidRPr="00FA271D">
        <w:t xml:space="preserve">lock. </w:t>
      </w:r>
      <w:del w:id="2466" w:author="Author">
        <w:r w:rsidRPr="00FA271D" w:rsidDel="004F7832">
          <w:delText>Looking at his wife, he said</w:delText>
        </w:r>
      </w:del>
      <w:ins w:id="2467" w:author="Author">
        <w:r w:rsidR="004F7832">
          <w:t xml:space="preserve">He </w:t>
        </w:r>
        <w:del w:id="2468" w:author="Author">
          <w:r w:rsidR="004F7832" w:rsidDel="004026BF">
            <w:delText>said, looking</w:delText>
          </w:r>
        </w:del>
        <w:r w:rsidR="004026BF">
          <w:t>looked</w:t>
        </w:r>
        <w:r w:rsidR="004F7832">
          <w:t xml:space="preserve"> at his wife</w:t>
        </w:r>
      </w:ins>
      <w:del w:id="2469" w:author="Author">
        <w:r w:rsidRPr="00FA271D" w:rsidDel="004026BF">
          <w:delText>:</w:delText>
        </w:r>
      </w:del>
      <w:ins w:id="2470" w:author="Author">
        <w:r w:rsidR="004026BF">
          <w:t>.</w:t>
        </w:r>
      </w:ins>
    </w:p>
    <w:p w14:paraId="2920E0BD" w14:textId="77777777" w:rsidR="004026BF" w:rsidRDefault="0040605F" w:rsidP="009C772F">
      <w:pPr>
        <w:pStyle w:val="BodyNormal"/>
        <w:rPr>
          <w:ins w:id="2471" w:author="Author"/>
        </w:rPr>
      </w:pPr>
      <w:del w:id="2472" w:author="Author">
        <w:r w:rsidRPr="00FA271D" w:rsidDel="004026BF">
          <w:lastRenderedPageBreak/>
          <w:delText xml:space="preserve"> </w:delText>
        </w:r>
      </w:del>
      <w:r w:rsidRPr="00FA271D">
        <w:t xml:space="preserve">"If you've got things cooking, turn them off, and stay away from the windows." </w:t>
      </w:r>
    </w:p>
    <w:p w14:paraId="47EE8125" w14:textId="1516DCCA" w:rsidR="0040605F" w:rsidRPr="00FA271D" w:rsidRDefault="0040605F" w:rsidP="009C772F">
      <w:pPr>
        <w:pStyle w:val="BodyNormal"/>
        <w:rPr>
          <w:i/>
          <w:iCs/>
        </w:rPr>
      </w:pPr>
      <w:r w:rsidRPr="00FA271D">
        <w:t>He fetched his FBI satellite phone and dialed D'Marcus Mason, the Special Agent-in-charge of the Chicago FBI. The time was 6:25 a.m.</w:t>
      </w:r>
    </w:p>
    <w:p w14:paraId="23DD5517" w14:textId="77777777" w:rsidR="0040605F" w:rsidRPr="00FA271D" w:rsidRDefault="0040605F" w:rsidP="009C772F">
      <w:pPr>
        <w:pStyle w:val="BodyNormal"/>
        <w:rPr>
          <w:i/>
          <w:iCs/>
        </w:rPr>
      </w:pPr>
      <w:r w:rsidRPr="00FA271D">
        <w:t>"Good morning, Ryan. Getting an early start today?"</w:t>
      </w:r>
    </w:p>
    <w:p w14:paraId="7D16155D" w14:textId="50E513DC" w:rsidR="0040605F" w:rsidRPr="00FA271D" w:rsidRDefault="0040605F" w:rsidP="009C772F">
      <w:pPr>
        <w:pStyle w:val="BodyNormal"/>
        <w:rPr>
          <w:i/>
          <w:iCs/>
        </w:rPr>
      </w:pPr>
      <w:r w:rsidRPr="00FA271D">
        <w:t>"D'Marcus</w:t>
      </w:r>
      <w:r w:rsidR="0074013B">
        <w:t>,</w:t>
      </w:r>
      <w:r w:rsidRPr="00FA271D">
        <w:t xml:space="preserve"> Shelly and I just got a visit from</w:t>
      </w:r>
      <w:ins w:id="2473" w:author="Author">
        <w:r w:rsidR="002B5BDD">
          <w:t xml:space="preserve"> the</w:t>
        </w:r>
      </w:ins>
      <w:r w:rsidRPr="00FA271D">
        <w:t xml:space="preserve"> </w:t>
      </w:r>
      <w:del w:id="2474" w:author="Author">
        <w:r w:rsidRPr="00FA271D" w:rsidDel="00AB2805">
          <w:delText xml:space="preserve">the </w:delText>
        </w:r>
      </w:del>
      <w:r>
        <w:t>Angel</w:t>
      </w:r>
      <w:r w:rsidRPr="00FA271D">
        <w:t>. She says the mob has a professional hitman on the roof of the empty Pincelli Construction building across the street, waiting to pick me off when I enter my Tesla at 7:</w:t>
      </w:r>
      <w:r>
        <w:t>30</w:t>
      </w:r>
      <w:r w:rsidRPr="00FA271D">
        <w:t xml:space="preserve"> a.m."</w:t>
      </w:r>
    </w:p>
    <w:p w14:paraId="533E91F6" w14:textId="77777777" w:rsidR="0040605F" w:rsidRPr="00FA271D" w:rsidRDefault="0040605F" w:rsidP="009C772F">
      <w:pPr>
        <w:pStyle w:val="BodyNormal"/>
        <w:rPr>
          <w:i/>
          <w:iCs/>
        </w:rPr>
      </w:pPr>
      <w:r w:rsidRPr="00FA271D">
        <w:t>"Jesus on roller skates, Ryan. What else did she tell you?"</w:t>
      </w:r>
    </w:p>
    <w:p w14:paraId="227269E7" w14:textId="166287A7" w:rsidR="0040605F" w:rsidRPr="00FA271D" w:rsidRDefault="0040605F" w:rsidP="009C772F">
      <w:pPr>
        <w:pStyle w:val="BodyNormal"/>
        <w:rPr>
          <w:i/>
          <w:iCs/>
        </w:rPr>
      </w:pPr>
      <w:r w:rsidRPr="00FA271D">
        <w:t xml:space="preserve">"D'Marcus, write this down. </w:t>
      </w:r>
      <w:del w:id="2475" w:author="Author">
        <w:r w:rsidRPr="00FA271D" w:rsidDel="00C71529">
          <w:delText>She says that t</w:delText>
        </w:r>
      </w:del>
      <w:ins w:id="2476" w:author="Author">
        <w:r w:rsidR="00C71529">
          <w:t>T</w:t>
        </w:r>
      </w:ins>
      <w:r w:rsidRPr="00FA271D">
        <w:t xml:space="preserve">he assassin is Vitomar Vukovic from </w:t>
      </w:r>
      <w:proofErr w:type="gramStart"/>
      <w:r w:rsidRPr="00FA271D">
        <w:t>Serbia</w:t>
      </w:r>
      <w:proofErr w:type="gramEnd"/>
      <w:r w:rsidRPr="00FA271D">
        <w:t xml:space="preserve"> and </w:t>
      </w:r>
      <w:r w:rsidR="00197ACE">
        <w:t xml:space="preserve">he </w:t>
      </w:r>
      <w:r w:rsidRPr="00FA271D">
        <w:t xml:space="preserve">has a rare Walther W2000 sniper rifle. Shelly, look up the address of Pincelli Construction. Oh, </w:t>
      </w:r>
      <w:r>
        <w:t>Angel</w:t>
      </w:r>
      <w:r w:rsidRPr="00FA271D">
        <w:t xml:space="preserve"> said that Vukovic flew into</w:t>
      </w:r>
      <w:r w:rsidR="00583611">
        <w:t xml:space="preserve"> Mexico, crossed over in a border tunnel, and drove to Chicago.</w:t>
      </w:r>
      <w:r w:rsidRPr="00FA271D">
        <w:t xml:space="preserve"> Did you get all that?"</w:t>
      </w:r>
    </w:p>
    <w:p w14:paraId="1A558D19" w14:textId="77777777" w:rsidR="0040605F" w:rsidRPr="00FA271D" w:rsidRDefault="0040605F" w:rsidP="009C772F">
      <w:pPr>
        <w:pStyle w:val="BodyNormal"/>
        <w:rPr>
          <w:i/>
          <w:iCs/>
        </w:rPr>
      </w:pPr>
      <w:r w:rsidRPr="00FA271D">
        <w:t>"Yes, Ryan. I jotted it all down," D'Marcus said.</w:t>
      </w:r>
    </w:p>
    <w:p w14:paraId="5F12CB2D" w14:textId="78D57DEA" w:rsidR="0040605F" w:rsidRPr="00FA271D" w:rsidRDefault="0040605F" w:rsidP="009C772F">
      <w:pPr>
        <w:pStyle w:val="BodyNormal"/>
        <w:rPr>
          <w:i/>
          <w:iCs/>
        </w:rPr>
      </w:pPr>
      <w:r w:rsidRPr="00FA271D">
        <w:t xml:space="preserve">"Honey," Shelly </w:t>
      </w:r>
      <w:del w:id="2477" w:author="Author">
        <w:r w:rsidRPr="00FA271D" w:rsidDel="004026BF">
          <w:delText>said</w:delText>
        </w:r>
      </w:del>
      <w:r w:rsidR="002D2991">
        <w:t>said</w:t>
      </w:r>
      <w:r w:rsidRPr="00FA271D">
        <w:t>, "the Pincelli Construction address is 1737 South Michigan Avenue. They went bust six months ago."</w:t>
      </w:r>
    </w:p>
    <w:p w14:paraId="6F09680B" w14:textId="5427326A" w:rsidR="0040605F" w:rsidRPr="00FA271D" w:rsidRDefault="0040605F" w:rsidP="009C772F">
      <w:pPr>
        <w:pStyle w:val="BodyNormal"/>
        <w:rPr>
          <w:i/>
          <w:iCs/>
        </w:rPr>
      </w:pPr>
      <w:r w:rsidRPr="00FA271D">
        <w:t>"Got it, Ryan. Stay on the phone. I'm going to multi-task a few things. By the way, I'm at home, going through a few reports."</w:t>
      </w:r>
    </w:p>
    <w:p w14:paraId="56E96103" w14:textId="6BC3D96B" w:rsidR="0040605F" w:rsidRPr="00FA271D" w:rsidRDefault="0040605F" w:rsidP="009C772F">
      <w:pPr>
        <w:pStyle w:val="BodyNormal"/>
        <w:rPr>
          <w:i/>
          <w:iCs/>
        </w:rPr>
      </w:pPr>
      <w:r w:rsidRPr="00FA271D">
        <w:t xml:space="preserve">Special Agent Mason </w:t>
      </w:r>
      <w:del w:id="2478" w:author="Author">
        <w:r w:rsidRPr="00FA271D" w:rsidDel="00034841">
          <w:delText xml:space="preserve">punched </w:delText>
        </w:r>
      </w:del>
      <w:ins w:id="2479" w:author="Author">
        <w:r w:rsidR="00034841">
          <w:t>dialed</w:t>
        </w:r>
        <w:r w:rsidR="00034841" w:rsidRPr="00FA271D">
          <w:t xml:space="preserve"> </w:t>
        </w:r>
      </w:ins>
      <w:del w:id="2480" w:author="Author">
        <w:r w:rsidRPr="00FA271D" w:rsidDel="004026BF">
          <w:delText xml:space="preserve">in </w:delText>
        </w:r>
      </w:del>
      <w:r w:rsidRPr="00FA271D">
        <w:t xml:space="preserve">the number for the FBI </w:t>
      </w:r>
      <w:r w:rsidRPr="00FA271D">
        <w:lastRenderedPageBreak/>
        <w:t>Earth Resources unit in Langley, Virginia; a familiar voice answered.</w:t>
      </w:r>
    </w:p>
    <w:p w14:paraId="523B8309" w14:textId="77777777" w:rsidR="0040605F" w:rsidRPr="00FA271D" w:rsidRDefault="0040605F" w:rsidP="009C772F">
      <w:pPr>
        <w:pStyle w:val="BodyNormal"/>
        <w:rPr>
          <w:i/>
          <w:iCs/>
        </w:rPr>
      </w:pPr>
      <w:r w:rsidRPr="00FA271D">
        <w:t>"Hello, Agent Mason. Walter Danvers speaking. How can I help?"</w:t>
      </w:r>
    </w:p>
    <w:p w14:paraId="501ECD08" w14:textId="77777777" w:rsidR="0040605F" w:rsidRPr="00FA271D" w:rsidRDefault="0040605F" w:rsidP="009C772F">
      <w:pPr>
        <w:pStyle w:val="BodyNormal"/>
        <w:rPr>
          <w:i/>
          <w:iCs/>
        </w:rPr>
      </w:pPr>
      <w:r w:rsidRPr="00FA271D">
        <w:t>"Walt, I need a quick look at the roof of a building in Chicago. There may be a sniper in place to kill a Chicago Police Commander. The location is 1737 South Michigan Avenue. We need this quickly, Walt."</w:t>
      </w:r>
    </w:p>
    <w:p w14:paraId="48AC80CD" w14:textId="77CF68B2" w:rsidR="0040605F" w:rsidRPr="00FA271D" w:rsidRDefault="0040605F" w:rsidP="009C772F">
      <w:pPr>
        <w:pStyle w:val="BodyNormal"/>
        <w:rPr>
          <w:i/>
          <w:iCs/>
        </w:rPr>
      </w:pPr>
      <w:r w:rsidRPr="00FA271D">
        <w:t>"We have a</w:t>
      </w:r>
      <w:del w:id="2481" w:author="Author">
        <w:r w:rsidRPr="00FA271D" w:rsidDel="00C71529">
          <w:delText>n</w:delText>
        </w:r>
      </w:del>
      <w:r w:rsidRPr="00FA271D">
        <w:t xml:space="preserve"> </w:t>
      </w:r>
      <w:del w:id="2482" w:author="Author">
        <w:r w:rsidRPr="00FA271D" w:rsidDel="00C71529">
          <w:delText xml:space="preserve">Air </w:delText>
        </w:r>
      </w:del>
      <w:ins w:id="2483" w:author="Author">
        <w:r w:rsidR="00C71529">
          <w:t>Space</w:t>
        </w:r>
        <w:r w:rsidR="00C71529" w:rsidRPr="00FA271D">
          <w:t xml:space="preserve"> </w:t>
        </w:r>
      </w:ins>
      <w:r w:rsidRPr="00FA271D">
        <w:t>Force surveillance bird coming into range right now. I'm sending the GPS coordinates to it. I'll shoot the picture to your phone as soon as we get a lock on the building."</w:t>
      </w:r>
    </w:p>
    <w:p w14:paraId="1CD60A99" w14:textId="7C02A400" w:rsidR="0040605F" w:rsidRPr="00FA271D" w:rsidRDefault="0040605F" w:rsidP="009C772F">
      <w:pPr>
        <w:pStyle w:val="BodyNormal"/>
        <w:rPr>
          <w:i/>
          <w:iCs/>
        </w:rPr>
      </w:pPr>
      <w:r w:rsidRPr="00FA271D">
        <w:t>In about a minute, an image of a building appeared on both Mason's and DiMarco's FBI phones. The Langley office commanded the satellite's camera to zoom in</w:t>
      </w:r>
      <w:r>
        <w:t>.</w:t>
      </w:r>
      <w:r w:rsidRPr="00FA271D">
        <w:t xml:space="preserve"> </w:t>
      </w:r>
      <w:r>
        <w:t>I</w:t>
      </w:r>
      <w:r w:rsidRPr="00FA271D">
        <w:t>t revealed a lone man sitting below the roof ledge, dressed in black. He was fiddling with a rifle, and a gun case and duffel bag lay next to him.</w:t>
      </w:r>
    </w:p>
    <w:p w14:paraId="5A61460E" w14:textId="1BDA3147" w:rsidR="0040605F" w:rsidRPr="00FA271D" w:rsidRDefault="0040605F" w:rsidP="009C772F">
      <w:pPr>
        <w:pStyle w:val="BodyNormal"/>
        <w:rPr>
          <w:i/>
          <w:iCs/>
        </w:rPr>
      </w:pPr>
      <w:r w:rsidRPr="00FA271D">
        <w:t>"OK, Agent Mason. I see the perp, his sniper rifle, and its case. The large duffel bag has what looks like an A</w:t>
      </w:r>
      <w:del w:id="2484" w:author="Author">
        <w:r w:rsidRPr="00FA271D" w:rsidDel="007A0072">
          <w:delText>R</w:delText>
        </w:r>
      </w:del>
      <w:ins w:id="2485" w:author="Author">
        <w:r w:rsidR="007A0072">
          <w:t>K</w:t>
        </w:r>
      </w:ins>
      <w:r w:rsidRPr="00FA271D">
        <w:t>-</w:t>
      </w:r>
      <w:del w:id="2486" w:author="Author">
        <w:r w:rsidRPr="00FA271D" w:rsidDel="007A0072">
          <w:delText>15</w:delText>
        </w:r>
      </w:del>
      <w:ins w:id="2487" w:author="Author">
        <w:r w:rsidR="007A0072">
          <w:t>47</w:t>
        </w:r>
      </w:ins>
      <w:r w:rsidRPr="00FA271D">
        <w:t xml:space="preserve"> class semi-automatic rifle. </w:t>
      </w:r>
      <w:del w:id="2488" w:author="Author">
        <w:r w:rsidRPr="00FA271D" w:rsidDel="00693692">
          <w:delText>I guess that t</w:delText>
        </w:r>
      </w:del>
      <w:ins w:id="2489" w:author="Author">
        <w:r w:rsidR="00693692">
          <w:t>T</w:t>
        </w:r>
      </w:ins>
      <w:r w:rsidRPr="00FA271D">
        <w:t>he A</w:t>
      </w:r>
      <w:del w:id="2490" w:author="Author">
        <w:r w:rsidRPr="00FA271D" w:rsidDel="007A0072">
          <w:delText>R</w:delText>
        </w:r>
      </w:del>
      <w:ins w:id="2491" w:author="Author">
        <w:r w:rsidR="007A0072">
          <w:t>K</w:t>
        </w:r>
      </w:ins>
      <w:r w:rsidRPr="00FA271D">
        <w:t>-</w:t>
      </w:r>
      <w:del w:id="2492" w:author="Author">
        <w:r w:rsidRPr="00FA271D" w:rsidDel="007A0072">
          <w:delText>15</w:delText>
        </w:r>
      </w:del>
      <w:ins w:id="2493" w:author="Author">
        <w:r w:rsidR="007A0072">
          <w:t>47</w:t>
        </w:r>
      </w:ins>
      <w:r w:rsidRPr="00FA271D">
        <w:t xml:space="preserve"> is</w:t>
      </w:r>
      <w:ins w:id="2494" w:author="Author">
        <w:r w:rsidR="00693692">
          <w:t xml:space="preserve"> probably</w:t>
        </w:r>
      </w:ins>
      <w:r w:rsidRPr="00FA271D">
        <w:t xml:space="preserve"> for spraying the car if the initial hit isn't a kill shot. I see only one door on the building's roof, and the air conditioning equipment impedes his view of it. A shoot-out with this guy </w:t>
      </w:r>
      <w:del w:id="2495" w:author="Author">
        <w:r w:rsidRPr="00FA271D" w:rsidDel="00EB6A59">
          <w:delText>is going to</w:delText>
        </w:r>
      </w:del>
      <w:ins w:id="2496" w:author="Author">
        <w:r w:rsidR="00EB6A59">
          <w:t>will</w:t>
        </w:r>
      </w:ins>
      <w:r w:rsidRPr="00FA271D">
        <w:t xml:space="preserve"> be dangerous, Agent Mason."</w:t>
      </w:r>
    </w:p>
    <w:p w14:paraId="60C962F2" w14:textId="77777777" w:rsidR="0040605F" w:rsidRPr="00FA271D" w:rsidRDefault="0040605F" w:rsidP="009C772F">
      <w:pPr>
        <w:pStyle w:val="BodyNormal"/>
        <w:rPr>
          <w:i/>
          <w:iCs/>
        </w:rPr>
      </w:pPr>
      <w:r w:rsidRPr="00FA271D">
        <w:t>"Understood, Walt. Can you send me regular reports as other satellites come into range?"</w:t>
      </w:r>
    </w:p>
    <w:p w14:paraId="28E5D248" w14:textId="77777777" w:rsidR="0040605F" w:rsidRPr="00FA271D" w:rsidRDefault="0040605F" w:rsidP="009C772F">
      <w:pPr>
        <w:pStyle w:val="BodyNormal"/>
        <w:rPr>
          <w:i/>
          <w:iCs/>
        </w:rPr>
      </w:pPr>
      <w:r w:rsidRPr="00FA271D">
        <w:lastRenderedPageBreak/>
        <w:t>"Affirmative, Agent Mason. Over and out."</w:t>
      </w:r>
    </w:p>
    <w:p w14:paraId="13C0CB02" w14:textId="77777777" w:rsidR="0040605F" w:rsidRPr="00FA271D" w:rsidRDefault="0040605F" w:rsidP="009C772F">
      <w:pPr>
        <w:pStyle w:val="BodyNormal"/>
        <w:rPr>
          <w:i/>
          <w:iCs/>
        </w:rPr>
      </w:pPr>
      <w:r w:rsidRPr="00FA271D">
        <w:t xml:space="preserve">"Commander DiMarco, anything else from the </w:t>
      </w:r>
      <w:r>
        <w:t>Angel</w:t>
      </w:r>
      <w:r w:rsidRPr="00FA271D">
        <w:t xml:space="preserve"> that might help us?"</w:t>
      </w:r>
    </w:p>
    <w:p w14:paraId="6638BDB4" w14:textId="067D50B2" w:rsidR="0040605F" w:rsidRPr="00FA271D" w:rsidRDefault="0040605F" w:rsidP="009C772F">
      <w:pPr>
        <w:pStyle w:val="BodyNormal"/>
        <w:rPr>
          <w:i/>
          <w:iCs/>
        </w:rPr>
      </w:pPr>
      <w:r w:rsidRPr="00FA271D">
        <w:t xml:space="preserve">"Yeah, she says the getaway vehicle is a white van labeled Danworth Plumbing, parked on Michigan Ave, 300 feet south of 18th Street. There are two armed perps aboard. She says that she unlocked the east alley door behind the building. </w:t>
      </w:r>
      <w:r>
        <w:t>Angel</w:t>
      </w:r>
      <w:r w:rsidRPr="00FA271D">
        <w:t xml:space="preserve"> says that the surveillance cameras around the FBI </w:t>
      </w:r>
      <w:r w:rsidR="005E2326" w:rsidRPr="00FA271D">
        <w:t>building</w:t>
      </w:r>
      <w:r w:rsidRPr="00FA271D">
        <w:t xml:space="preserve"> and my location will show a continuous loop starting at 6:30 a.m. and holding for two hours. I should also tell you </w:t>
      </w:r>
      <w:del w:id="2497" w:author="Author">
        <w:r w:rsidRPr="00FA271D" w:rsidDel="004026BF">
          <w:delText xml:space="preserve">that </w:delText>
        </w:r>
      </w:del>
      <w:r w:rsidRPr="00FA271D">
        <w:t>I let her go; she should be clear of the area now."</w:t>
      </w:r>
    </w:p>
    <w:p w14:paraId="29D28227" w14:textId="1271BB7F" w:rsidR="0040605F" w:rsidRPr="00FA271D" w:rsidRDefault="0040605F" w:rsidP="009C772F">
      <w:pPr>
        <w:pStyle w:val="BodyNormal"/>
        <w:rPr>
          <w:i/>
          <w:iCs/>
        </w:rPr>
      </w:pPr>
      <w:r w:rsidRPr="00FA271D">
        <w:t xml:space="preserve">"Don't worry about that, Ryan," Special Agent Mason </w:t>
      </w:r>
      <w:r w:rsidR="00F436FD">
        <w:t>said</w:t>
      </w:r>
      <w:r w:rsidRPr="00FA271D">
        <w:t xml:space="preserve"> as he dialed the FBI building night-shift receptionist.</w:t>
      </w:r>
    </w:p>
    <w:p w14:paraId="0BD7CAE4" w14:textId="3A94D614" w:rsidR="0040605F" w:rsidRPr="00FA271D" w:rsidRDefault="0040605F" w:rsidP="009C772F">
      <w:pPr>
        <w:pStyle w:val="BodyNormal"/>
        <w:rPr>
          <w:i/>
          <w:iCs/>
        </w:rPr>
      </w:pPr>
      <w:r w:rsidRPr="00FA271D">
        <w:t>"Hi, Norah</w:t>
      </w:r>
      <w:ins w:id="2498" w:author="Author">
        <w:r w:rsidR="00AB2805">
          <w:t>.</w:t>
        </w:r>
      </w:ins>
      <w:del w:id="2499" w:author="Author">
        <w:r w:rsidRPr="00FA271D" w:rsidDel="00AB2805">
          <w:delText>,</w:delText>
        </w:r>
      </w:del>
      <w:r w:rsidRPr="00FA271D">
        <w:t xml:space="preserve"> </w:t>
      </w:r>
      <w:del w:id="2500" w:author="Author">
        <w:r w:rsidRPr="00FA271D" w:rsidDel="00AB2805">
          <w:delText>w</w:delText>
        </w:r>
      </w:del>
      <w:ins w:id="2501" w:author="Author">
        <w:r w:rsidR="00AB2805">
          <w:t>W</w:t>
        </w:r>
      </w:ins>
      <w:r w:rsidRPr="00FA271D">
        <w:t xml:space="preserve">ho's in the building </w:t>
      </w:r>
      <w:del w:id="2502" w:author="Author">
        <w:r w:rsidRPr="00FA271D" w:rsidDel="00D96DD7">
          <w:delText>at the moment</w:delText>
        </w:r>
      </w:del>
      <w:ins w:id="2503" w:author="Author">
        <w:r w:rsidR="00D96DD7">
          <w:t>now</w:t>
        </w:r>
      </w:ins>
      <w:r w:rsidRPr="00FA271D">
        <w:t>?"</w:t>
      </w:r>
    </w:p>
    <w:p w14:paraId="708F538F" w14:textId="3C002B3E" w:rsidR="0040605F" w:rsidRPr="00FA271D" w:rsidRDefault="0040605F" w:rsidP="009C772F">
      <w:pPr>
        <w:pStyle w:val="BodyNormal"/>
        <w:rPr>
          <w:i/>
          <w:iCs/>
        </w:rPr>
      </w:pPr>
      <w:r w:rsidRPr="00FA271D">
        <w:t xml:space="preserve">"Sir, </w:t>
      </w:r>
      <w:del w:id="2504" w:author="Author">
        <w:r w:rsidRPr="00FA271D" w:rsidDel="00CB4669">
          <w:delText>there are eleven agents</w:delText>
        </w:r>
      </w:del>
      <w:ins w:id="2505" w:author="Author">
        <w:del w:id="2506" w:author="Author">
          <w:r w:rsidR="00CB4669" w:rsidDel="009530EB">
            <w:delText>eleven</w:delText>
          </w:r>
        </w:del>
        <w:r w:rsidR="009530EB">
          <w:t>six</w:t>
        </w:r>
        <w:r w:rsidR="00CB4669">
          <w:t xml:space="preserve"> agents</w:t>
        </w:r>
      </w:ins>
      <w:r w:rsidR="004633D2">
        <w:t>, mostly the night shift crew, are here no</w:t>
      </w:r>
      <w:r w:rsidRPr="00FA271D">
        <w:t>w</w:t>
      </w:r>
      <w:del w:id="2507" w:author="Author">
        <w:r w:rsidRPr="00FA271D" w:rsidDel="00CB4669">
          <w:delText>,</w:delText>
        </w:r>
      </w:del>
      <w:ins w:id="2508" w:author="Author">
        <w:r w:rsidR="00CB4669">
          <w:t xml:space="preserve">. </w:t>
        </w:r>
      </w:ins>
      <w:del w:id="2509" w:author="Author">
        <w:r w:rsidRPr="00FA271D" w:rsidDel="00CB4669">
          <w:delText>" she responded. "</w:delText>
        </w:r>
      </w:del>
      <w:r w:rsidRPr="00FA271D">
        <w:t>Agent Marecki and several Chicago police</w:t>
      </w:r>
      <w:r w:rsidR="00196951">
        <w:t xml:space="preserve"> officers</w:t>
      </w:r>
      <w:r w:rsidRPr="00FA271D">
        <w:t xml:space="preserve"> are in the lobby</w:t>
      </w:r>
      <w:r>
        <w:t>.</w:t>
      </w:r>
      <w:r w:rsidRPr="00FA271D">
        <w:t xml:space="preserve"> </w:t>
      </w:r>
      <w:r>
        <w:t>They’re about</w:t>
      </w:r>
      <w:r w:rsidRPr="00FA271D">
        <w:t xml:space="preserve"> to go to the Chicago Police/Fire Training facility for an early practice slot at the gunnery range, a scheduled exercise for the Joint Task Force on Gangs."</w:t>
      </w:r>
    </w:p>
    <w:p w14:paraId="458580C5" w14:textId="0C5A7D94" w:rsidR="0040605F" w:rsidRPr="00FA271D" w:rsidRDefault="0040605F" w:rsidP="009C772F">
      <w:pPr>
        <w:pStyle w:val="BodyNormal"/>
        <w:rPr>
          <w:i/>
          <w:iCs/>
        </w:rPr>
      </w:pPr>
      <w:r w:rsidRPr="00FA271D">
        <w:t>"Let me speak to Agent Marecki, Stat!"</w:t>
      </w:r>
    </w:p>
    <w:p w14:paraId="2DA9EE18" w14:textId="54BC3391" w:rsidR="0040605F" w:rsidRPr="00FA271D" w:rsidRDefault="0040605F" w:rsidP="009C772F">
      <w:pPr>
        <w:pStyle w:val="BodyNormal"/>
        <w:rPr>
          <w:i/>
          <w:iCs/>
        </w:rPr>
      </w:pPr>
      <w:r w:rsidRPr="00FA271D">
        <w:t xml:space="preserve">Over the next few minutes, a plan came together. The four Chicago Police officers, including Officers Mac Merrick and Andres Williams, and </w:t>
      </w:r>
      <w:del w:id="2510" w:author="Author">
        <w:r w:rsidRPr="00FA271D" w:rsidDel="00AB2805">
          <w:delText xml:space="preserve">six </w:delText>
        </w:r>
      </w:del>
      <w:ins w:id="2511" w:author="Author">
        <w:r w:rsidR="00AB2805">
          <w:t>seven</w:t>
        </w:r>
        <w:r w:rsidR="00AB2805" w:rsidRPr="00FA271D">
          <w:t xml:space="preserve"> </w:t>
        </w:r>
      </w:ins>
      <w:r w:rsidRPr="00FA271D">
        <w:t>FBI agents moved unobserved to the FBI garage</w:t>
      </w:r>
      <w:r w:rsidR="004200A7">
        <w:t xml:space="preserve"> where</w:t>
      </w:r>
      <w:r>
        <w:t xml:space="preserve"> they d</w:t>
      </w:r>
      <w:r w:rsidRPr="00FA271D">
        <w:t xml:space="preserve">onned </w:t>
      </w:r>
      <w:r w:rsidRPr="00FA271D">
        <w:lastRenderedPageBreak/>
        <w:t xml:space="preserve">body armor, helmets, and Colt </w:t>
      </w:r>
      <w:r w:rsidR="0020450D">
        <w:t>M6</w:t>
      </w:r>
      <w:r w:rsidRPr="00FA271D">
        <w:t xml:space="preserve"> rifles. They clambered into two FBI trucks disguised </w:t>
      </w:r>
      <w:del w:id="2512" w:author="Author">
        <w:r w:rsidRPr="00FA271D" w:rsidDel="00D76D33">
          <w:delText>to look like</w:delText>
        </w:r>
      </w:del>
      <w:ins w:id="2513" w:author="Author">
        <w:r w:rsidR="00D76D33">
          <w:t>as</w:t>
        </w:r>
      </w:ins>
      <w:r w:rsidRPr="00FA271D">
        <w:t xml:space="preserve"> commercial vehicles and headed out. Agent Marecki was in charge, and the team reached the area by 7:00 a.m. One truck moved past the getaway vehicle and verified that t</w:t>
      </w:r>
      <w:del w:id="2514" w:author="Author">
        <w:r w:rsidRPr="00FA271D" w:rsidDel="00D76D33">
          <w:delText>here were two mob perps</w:delText>
        </w:r>
      </w:del>
      <w:ins w:id="2515" w:author="Author">
        <w:r w:rsidR="00D76D33">
          <w:t>wo mob perps were</w:t>
        </w:r>
      </w:ins>
      <w:r w:rsidRPr="00FA271D">
        <w:t xml:space="preserve"> inside. They circled the block</w:t>
      </w:r>
      <w:del w:id="2516" w:author="Author">
        <w:r w:rsidRPr="00FA271D" w:rsidDel="00AB2805">
          <w:delText>,</w:delText>
        </w:r>
      </w:del>
      <w:r w:rsidRPr="00FA271D">
        <w:t xml:space="preserve"> out of sight</w:t>
      </w:r>
      <w:del w:id="2517" w:author="Author">
        <w:r w:rsidRPr="00FA271D" w:rsidDel="00AB2805">
          <w:delText>,</w:delText>
        </w:r>
      </w:del>
      <w:r w:rsidRPr="00FA271D">
        <w:t xml:space="preserve"> and awaited orders to take out the getaway truck. One </w:t>
      </w:r>
      <w:r>
        <w:t>FBI Agent</w:t>
      </w:r>
      <w:r w:rsidRPr="00FA271D">
        <w:t xml:space="preserve">, DeWayne Bailey, hopped out to work his way between the buildings to </w:t>
      </w:r>
      <w:r w:rsidR="003774AC" w:rsidRPr="00FA271D">
        <w:t>function as</w:t>
      </w:r>
      <w:r w:rsidRPr="00FA271D">
        <w:t xml:space="preserve"> a spotter on the getaway vehicle.</w:t>
      </w:r>
    </w:p>
    <w:p w14:paraId="6B1FD11A" w14:textId="0BACBBF6" w:rsidR="0040605F" w:rsidRPr="00FA271D" w:rsidRDefault="0040605F" w:rsidP="009C772F">
      <w:pPr>
        <w:pStyle w:val="BodyNormal"/>
        <w:rPr>
          <w:i/>
          <w:iCs/>
        </w:rPr>
      </w:pPr>
      <w:r w:rsidRPr="00FA271D">
        <w:t xml:space="preserve">Marecki stopped his van one city block east on 18th </w:t>
      </w:r>
      <w:r w:rsidR="004633D2">
        <w:t>S</w:t>
      </w:r>
      <w:r w:rsidRPr="00FA271D">
        <w:t>treet. Looking at his three FBI agents and Officers Merrick and Williams, he explained the hasty plan.</w:t>
      </w:r>
    </w:p>
    <w:p w14:paraId="3EA5D01A" w14:textId="67C2B695" w:rsidR="0040605F" w:rsidRPr="00FA271D" w:rsidRDefault="0040605F" w:rsidP="009C772F">
      <w:pPr>
        <w:pStyle w:val="BodyNormal"/>
        <w:rPr>
          <w:i/>
          <w:iCs/>
        </w:rPr>
      </w:pPr>
      <w:r w:rsidRPr="00FA271D">
        <w:t>"We'll approach</w:t>
      </w:r>
      <w:r w:rsidR="008C5B49">
        <w:t xml:space="preserve"> </w:t>
      </w:r>
      <w:r w:rsidR="008C5B49" w:rsidRPr="00FA271D">
        <w:t>the alleyway behind the Pincelli Building</w:t>
      </w:r>
      <w:r w:rsidRPr="00FA271D">
        <w:t xml:space="preserve"> </w:t>
      </w:r>
      <w:r w:rsidR="008C5B49">
        <w:t xml:space="preserve">on </w:t>
      </w:r>
      <w:r w:rsidRPr="00FA271D">
        <w:t>18th Street</w:t>
      </w:r>
      <w:r w:rsidR="008C5B49">
        <w:t xml:space="preserve">, </w:t>
      </w:r>
      <w:r w:rsidRPr="00FA271D">
        <w:t xml:space="preserve">out of sight of the hitman on the roof and the getaway boys. We </w:t>
      </w:r>
      <w:r w:rsidR="008C5B49">
        <w:t>gotta</w:t>
      </w:r>
      <w:r w:rsidRPr="00FA271D">
        <w:t xml:space="preserve"> be quick and silent. </w:t>
      </w:r>
      <w:r w:rsidR="00E40480">
        <w:t>I</w:t>
      </w:r>
      <w:r w:rsidRPr="00FA271D">
        <w:t xml:space="preserve">'ll give the Serbian a chance to surrender, but </w:t>
      </w:r>
      <w:r w:rsidR="004633D2">
        <w:t>if he refuses and raises his gun</w:t>
      </w:r>
      <w:r w:rsidR="00F91A33">
        <w:t>, we’ll have to start shooting</w:t>
      </w:r>
      <w:r w:rsidRPr="00FA271D">
        <w:t>. However, we're in a residential zone; all the surrounding buildings have people</w:t>
      </w:r>
      <w:del w:id="2518" w:author="Author">
        <w:r w:rsidRPr="00FA271D" w:rsidDel="00107FD1">
          <w:delText xml:space="preserve"> in them</w:delText>
        </w:r>
      </w:del>
      <w:r w:rsidRPr="00FA271D">
        <w:t>. Make your shots precise. You've trained for this. Let's do it!"</w:t>
      </w:r>
    </w:p>
    <w:p w14:paraId="7A2D4072" w14:textId="767C9E25" w:rsidR="0040605F" w:rsidRPr="00FA271D" w:rsidRDefault="0040605F" w:rsidP="009C772F">
      <w:pPr>
        <w:pStyle w:val="BodyNormal"/>
        <w:rPr>
          <w:i/>
          <w:iCs/>
        </w:rPr>
      </w:pPr>
      <w:r w:rsidRPr="00FA271D">
        <w:t>It took only a minute to reach the alleyway behind the Pincelli Building. A</w:t>
      </w:r>
      <w:del w:id="2519" w:author="Author">
        <w:r w:rsidRPr="00FA271D" w:rsidDel="00AA27C6">
          <w:delText xml:space="preserve">s </w:delText>
        </w:r>
        <w:r w:rsidDel="00AA27C6">
          <w:delText>A</w:delText>
        </w:r>
      </w:del>
      <w:r>
        <w:t>ngel</w:t>
      </w:r>
      <w:r w:rsidRPr="00FA271D">
        <w:t xml:space="preserve"> </w:t>
      </w:r>
      <w:ins w:id="2520" w:author="Author">
        <w:r w:rsidR="00EF64E3">
          <w:t xml:space="preserve">had </w:t>
        </w:r>
      </w:ins>
      <w:del w:id="2521" w:author="Author">
        <w:r w:rsidRPr="00FA271D" w:rsidDel="00AA27C6">
          <w:delText>had promised,</w:delText>
        </w:r>
      </w:del>
      <w:ins w:id="2522" w:author="Author">
        <w:r w:rsidR="00AA27C6">
          <w:t>unlocked</w:t>
        </w:r>
      </w:ins>
      <w:r w:rsidRPr="00FA271D">
        <w:t xml:space="preserve"> the alley door</w:t>
      </w:r>
      <w:del w:id="2523" w:author="Author">
        <w:r w:rsidRPr="00FA271D" w:rsidDel="00AA27C6">
          <w:delText xml:space="preserve"> was unlocked</w:delText>
        </w:r>
      </w:del>
      <w:r w:rsidRPr="00FA271D">
        <w:t>, and the team entered the first floor of the four-story building. The building was vacant</w:t>
      </w:r>
      <w:ins w:id="2524" w:author="Author">
        <w:r w:rsidR="00227654">
          <w:t>,</w:t>
        </w:r>
      </w:ins>
      <w:del w:id="2525" w:author="Author">
        <w:r w:rsidRPr="00FA271D" w:rsidDel="00C749E6">
          <w:delText>,</w:delText>
        </w:r>
      </w:del>
      <w:r w:rsidRPr="00FA271D">
        <w:t xml:space="preserve"> </w:t>
      </w:r>
      <w:del w:id="2526" w:author="Author">
        <w:r w:rsidRPr="00FA271D" w:rsidDel="00AA27C6">
          <w:delText xml:space="preserve">bare, </w:delText>
        </w:r>
      </w:del>
      <w:r w:rsidRPr="00FA271D">
        <w:t>and the lights were off. Agent Marecki called his boss, Special Agent Mason.</w:t>
      </w:r>
    </w:p>
    <w:p w14:paraId="350E4ECD" w14:textId="77777777" w:rsidR="0040605F" w:rsidRPr="00FA271D" w:rsidRDefault="0040605F" w:rsidP="009C772F">
      <w:pPr>
        <w:pStyle w:val="BodyNormal"/>
        <w:rPr>
          <w:i/>
          <w:iCs/>
        </w:rPr>
      </w:pPr>
      <w:r w:rsidRPr="00FA271D">
        <w:t>"D'Marcus, we're in the building. Do you still have the perp on the roof?"</w:t>
      </w:r>
    </w:p>
    <w:p w14:paraId="00F1CBD8" w14:textId="01753EF4" w:rsidR="0040605F" w:rsidRPr="00FA271D" w:rsidRDefault="0040605F" w:rsidP="009C772F">
      <w:pPr>
        <w:pStyle w:val="BodyNormal"/>
        <w:rPr>
          <w:i/>
          <w:iCs/>
        </w:rPr>
      </w:pPr>
      <w:r w:rsidRPr="00FA271D">
        <w:lastRenderedPageBreak/>
        <w:t>"Affirmative, we have a satellite zeroed-in as we speak. Gabe,</w:t>
      </w:r>
      <w:r w:rsidR="00583611">
        <w:t xml:space="preserve"> at least six countries have warrants on</w:t>
      </w:r>
      <w:r w:rsidRPr="00FA271D">
        <w:t xml:space="preserve"> this guy, Vukovic. He has an Interpol rap sheet as long as my arm. Our records indicate that he has waxed as many as 45 victims. I have Superintendent </w:t>
      </w:r>
      <w:r w:rsidR="00CA08AC">
        <w:t>Javion</w:t>
      </w:r>
      <w:r w:rsidRPr="00FA271D">
        <w:t xml:space="preserve"> Green on the line, and he'd like to say something</w:t>
      </w:r>
      <w:ins w:id="2527" w:author="Author">
        <w:r w:rsidR="00EF64E3">
          <w:t>.</w:t>
        </w:r>
      </w:ins>
      <w:del w:id="2528" w:author="Author">
        <w:r w:rsidRPr="00FA271D" w:rsidDel="00EF64E3">
          <w:delText>,</w:delText>
        </w:r>
      </w:del>
      <w:r w:rsidRPr="00FA271D">
        <w:t>"</w:t>
      </w:r>
      <w:del w:id="2529" w:author="Author">
        <w:r w:rsidRPr="00FA271D" w:rsidDel="00EF64E3">
          <w:delText xml:space="preserve"> Mason replied.</w:delText>
        </w:r>
      </w:del>
    </w:p>
    <w:p w14:paraId="5725C7E1" w14:textId="69E8E5F5" w:rsidR="0040605F" w:rsidRPr="00FA271D" w:rsidRDefault="0040605F" w:rsidP="009C772F">
      <w:pPr>
        <w:pStyle w:val="BodyNormal"/>
        <w:rPr>
          <w:i/>
          <w:iCs/>
        </w:rPr>
      </w:pPr>
      <w:r w:rsidRPr="00FA271D">
        <w:t>"Agent Marecki," Superintendent Green said, "I'll have every available police unit converge on your area</w:t>
      </w:r>
      <w:r>
        <w:t xml:space="preserve"> once you’ve dealt with the perp. </w:t>
      </w:r>
      <w:r w:rsidRPr="00FA271D">
        <w:t xml:space="preserve">Be very careful. There may be others assisting the assassin that the </w:t>
      </w:r>
      <w:r>
        <w:t>Angel</w:t>
      </w:r>
      <w:r w:rsidRPr="00FA271D">
        <w:t xml:space="preserve"> is unaware</w:t>
      </w:r>
      <w:ins w:id="2530" w:author="Author">
        <w:r w:rsidR="009530EB">
          <w:t xml:space="preserve"> of</w:t>
        </w:r>
      </w:ins>
      <w:del w:id="2531" w:author="Author">
        <w:r w:rsidDel="00AA27C6">
          <w:delText xml:space="preserve"> of</w:delText>
        </w:r>
      </w:del>
      <w:r w:rsidRPr="00FA271D">
        <w:t>. Good luck!"</w:t>
      </w:r>
    </w:p>
    <w:p w14:paraId="5F71D53C" w14:textId="09256C52" w:rsidR="0040605F" w:rsidRPr="00FA271D" w:rsidRDefault="0040605F" w:rsidP="009C772F">
      <w:pPr>
        <w:pStyle w:val="BodyNormal"/>
        <w:rPr>
          <w:i/>
          <w:iCs/>
        </w:rPr>
      </w:pPr>
      <w:r w:rsidRPr="00FA271D">
        <w:t xml:space="preserve">Marecki and the group moved through the first floor. </w:t>
      </w:r>
      <w:del w:id="2532" w:author="Author">
        <w:r w:rsidRPr="00FA271D" w:rsidDel="00AB2467">
          <w:delText>The place had</w:delText>
        </w:r>
      </w:del>
      <w:ins w:id="2533" w:author="Author">
        <w:r w:rsidR="00AB2467">
          <w:t>There were</w:t>
        </w:r>
      </w:ins>
      <w:r w:rsidRPr="00FA271D">
        <w:t xml:space="preserve"> a few empty desks in the cubicles</w:t>
      </w:r>
      <w:ins w:id="2534" w:author="Author">
        <w:r w:rsidR="00AB2467">
          <w:t>,</w:t>
        </w:r>
      </w:ins>
      <w:r w:rsidRPr="00FA271D">
        <w:t xml:space="preserve"> but </w:t>
      </w:r>
      <w:ins w:id="2535" w:author="Author">
        <w:r w:rsidR="00AB2467">
          <w:t xml:space="preserve">it </w:t>
        </w:r>
      </w:ins>
      <w:r w:rsidRPr="00FA271D">
        <w:t xml:space="preserve">looked like </w:t>
      </w:r>
      <w:del w:id="2536" w:author="Author">
        <w:r w:rsidRPr="00FA271D" w:rsidDel="00AA27C6">
          <w:delText xml:space="preserve">it </w:delText>
        </w:r>
      </w:del>
      <w:ins w:id="2537" w:author="Author">
        <w:r w:rsidR="00AA27C6" w:rsidRPr="00FA271D">
          <w:t xml:space="preserve">the used office furniture dealers </w:t>
        </w:r>
      </w:ins>
      <w:r w:rsidRPr="00FA271D">
        <w:t xml:space="preserve">had </w:t>
      </w:r>
      <w:del w:id="2538" w:author="Author">
        <w:r w:rsidRPr="00FA271D" w:rsidDel="00AB2805">
          <w:delText xml:space="preserve">been </w:delText>
        </w:r>
      </w:del>
      <w:r w:rsidRPr="00FA271D">
        <w:t>picked</w:t>
      </w:r>
      <w:ins w:id="2539" w:author="Author">
        <w:r w:rsidR="00AB2467">
          <w:t xml:space="preserve"> the place</w:t>
        </w:r>
      </w:ins>
      <w:r w:rsidRPr="00FA271D">
        <w:t xml:space="preserve"> clean</w:t>
      </w:r>
      <w:del w:id="2540" w:author="Author">
        <w:r w:rsidRPr="00FA271D" w:rsidDel="00AA27C6">
          <w:delText xml:space="preserve"> by the used office furniture dealers</w:delText>
        </w:r>
      </w:del>
      <w:r w:rsidRPr="00FA271D">
        <w:t xml:space="preserve">. </w:t>
      </w:r>
      <w:del w:id="2541" w:author="Author">
        <w:r w:rsidRPr="00FA271D" w:rsidDel="00AA27C6">
          <w:delText>Approaching the elevator, Mac Merrick entered the cab and pulled the Fire Department emergency stop button</w:delText>
        </w:r>
      </w:del>
      <w:ins w:id="2542" w:author="Author">
        <w:r w:rsidR="00AA27C6">
          <w:t>Mac Merrick entered the elevator cab and pulled the Fire Department emergency stop button,</w:t>
        </w:r>
      </w:ins>
      <w:del w:id="2543" w:author="Author">
        <w:r w:rsidRPr="00FA271D" w:rsidDel="00AA27C6">
          <w:delText>,</w:delText>
        </w:r>
      </w:del>
      <w:r w:rsidRPr="00FA271D">
        <w:t xml:space="preserve"> rendering the lift inoperative.</w:t>
      </w:r>
    </w:p>
    <w:p w14:paraId="2D0E4394" w14:textId="520555A2" w:rsidR="0040605F" w:rsidRPr="00FA271D" w:rsidRDefault="0040605F" w:rsidP="009C772F">
      <w:pPr>
        <w:pStyle w:val="BodyNormal"/>
        <w:rPr>
          <w:i/>
          <w:iCs/>
        </w:rPr>
      </w:pPr>
      <w:del w:id="2544" w:author="Author">
        <w:r w:rsidRPr="00FA271D" w:rsidDel="00AB2467">
          <w:delText>Pointing to</w:delText>
        </w:r>
      </w:del>
      <w:ins w:id="2545" w:author="Author">
        <w:r w:rsidR="00AB2467">
          <w:t>Opening</w:t>
        </w:r>
      </w:ins>
      <w:r w:rsidRPr="00FA271D">
        <w:t xml:space="preserve"> the stairwell door, Marecki said, "Safeties off</w:t>
      </w:r>
      <w:del w:id="2546" w:author="Author">
        <w:r w:rsidRPr="00FA271D" w:rsidDel="009530EB">
          <w:delText>, l</w:delText>
        </w:r>
      </w:del>
      <w:ins w:id="2547" w:author="Author">
        <w:r w:rsidR="009530EB">
          <w:t>. L</w:t>
        </w:r>
      </w:ins>
      <w:r w:rsidRPr="00FA271D">
        <w:t>et's head to the roof."</w:t>
      </w:r>
    </w:p>
    <w:p w14:paraId="17434402" w14:textId="6992721A" w:rsidR="0040605F" w:rsidRPr="00FA271D" w:rsidRDefault="0040605F" w:rsidP="009C772F">
      <w:pPr>
        <w:pStyle w:val="BodyNormal"/>
        <w:rPr>
          <w:i/>
          <w:iCs/>
        </w:rPr>
      </w:pPr>
      <w:r w:rsidRPr="00FA271D">
        <w:t xml:space="preserve">The six men made their way to the roof door. Reaching the door, Marecki pointed to Mac and two FBI Agents to go right, and he, Andres, and the other FBI Agent would go left. Marecki gently opened the door, and his group slipped out to the left. Mac's group made it to the right without tipping off the hitman. Marecki peered around the massive air conditioning fan and heat exchanger and spotted the </w:t>
      </w:r>
      <w:r w:rsidRPr="00FA271D">
        <w:lastRenderedPageBreak/>
        <w:t xml:space="preserve">assassin. </w:t>
      </w:r>
      <w:r w:rsidR="00003CB9">
        <w:t>He was on one knee</w:t>
      </w:r>
      <w:r w:rsidRPr="00FA271D">
        <w:t xml:space="preserve">, placing a magazine in his </w:t>
      </w:r>
      <w:ins w:id="2548" w:author="Author">
        <w:r w:rsidR="00EF64E3">
          <w:t xml:space="preserve">AK-47 </w:t>
        </w:r>
      </w:ins>
      <w:r w:rsidRPr="00FA271D">
        <w:t>semi-automatic assault rifle. At the same time, Mac noted that if he could jump to a second heat exchanger unit across the roof, he would create a deadly crossfire if needed.</w:t>
      </w:r>
    </w:p>
    <w:p w14:paraId="5BE3EAA9" w14:textId="006EFC17" w:rsidR="005C19F6" w:rsidRDefault="0040605F" w:rsidP="009C772F">
      <w:pPr>
        <w:pStyle w:val="BodyNormal"/>
        <w:rPr>
          <w:ins w:id="2549" w:author="Author"/>
        </w:rPr>
      </w:pPr>
      <w:r w:rsidRPr="00FA271D">
        <w:t>Agent Gabe Marecki decided it was time to act</w:t>
      </w:r>
      <w:r w:rsidR="00565287">
        <w:t xml:space="preserve"> and </w:t>
      </w:r>
      <w:proofErr w:type="gramStart"/>
      <w:r w:rsidR="00CB675C">
        <w:t>bellowed</w:t>
      </w:r>
      <w:proofErr w:type="gramEnd"/>
      <w:r w:rsidR="00565287">
        <w:t>.</w:t>
      </w:r>
      <w:r w:rsidRPr="00FA271D">
        <w:t xml:space="preserve"> </w:t>
      </w:r>
    </w:p>
    <w:p w14:paraId="700F9E54" w14:textId="155FB2C9" w:rsidR="005C19F6" w:rsidRPr="00CB675C" w:rsidRDefault="0040605F" w:rsidP="009C772F">
      <w:pPr>
        <w:pStyle w:val="BodyNormal"/>
        <w:rPr>
          <w:ins w:id="2550" w:author="Author"/>
          <w:i/>
          <w:iCs/>
        </w:rPr>
      </w:pPr>
      <w:r w:rsidRPr="00FA271D">
        <w:t xml:space="preserve"> </w:t>
      </w:r>
      <w:r w:rsidRPr="00CB675C">
        <w:rPr>
          <w:i/>
          <w:iCs/>
        </w:rPr>
        <w:t xml:space="preserve">"This is the FBI. You </w:t>
      </w:r>
      <w:proofErr w:type="gramStart"/>
      <w:r w:rsidRPr="00CB675C">
        <w:rPr>
          <w:i/>
          <w:iCs/>
        </w:rPr>
        <w:t>are surrounded</w:t>
      </w:r>
      <w:proofErr w:type="gramEnd"/>
      <w:r w:rsidRPr="00CB675C">
        <w:rPr>
          <w:i/>
          <w:iCs/>
        </w:rPr>
        <w:t>. There is no way to escape. Drop your weapon. Now! You won't get a second chance."</w:t>
      </w:r>
    </w:p>
    <w:p w14:paraId="492F31D8" w14:textId="0C19C9EF" w:rsidR="00D06CC6" w:rsidRPr="009829CA" w:rsidRDefault="0040605F" w:rsidP="009829CA">
      <w:pPr>
        <w:pStyle w:val="BodyNormal"/>
        <w:rPr>
          <w:ins w:id="2551" w:author="Author"/>
        </w:rPr>
      </w:pPr>
      <w:r w:rsidRPr="009127A7">
        <w:t xml:space="preserve"> </w:t>
      </w:r>
      <w:r w:rsidRPr="009829CA">
        <w:t xml:space="preserve">Agent Marecki wondered if </w:t>
      </w:r>
      <w:ins w:id="2552" w:author="Author">
        <w:r w:rsidR="00D06CC6" w:rsidRPr="009829CA">
          <w:t>Vukovic</w:t>
        </w:r>
        <w:r w:rsidR="00D06CC6" w:rsidRPr="009829CA" w:rsidDel="00D06CC6">
          <w:t xml:space="preserve"> </w:t>
        </w:r>
      </w:ins>
      <w:del w:id="2553" w:author="Author">
        <w:r w:rsidRPr="009829CA" w:rsidDel="00D06CC6">
          <w:delText xml:space="preserve">this guy </w:delText>
        </w:r>
      </w:del>
      <w:r w:rsidRPr="009829CA">
        <w:t xml:space="preserve">even spoke English. Vitomar Vukovic's face showed shock at Marecki's warning. His peripheral vision caught Mac </w:t>
      </w:r>
      <w:r w:rsidR="00EE4367">
        <w:t>dashing</w:t>
      </w:r>
      <w:r w:rsidRPr="009829CA">
        <w:t xml:space="preserve"> across the roof to reach the other air conditioner unit. He switched his </w:t>
      </w:r>
      <w:del w:id="2554" w:author="Author">
        <w:r w:rsidRPr="009829CA" w:rsidDel="00AB2805">
          <w:delText xml:space="preserve">assault </w:delText>
        </w:r>
      </w:del>
      <w:ins w:id="2555" w:author="Author">
        <w:r w:rsidR="00AB2805" w:rsidRPr="009829CA">
          <w:t xml:space="preserve">AK-47 </w:t>
        </w:r>
      </w:ins>
      <w:proofErr w:type="gramStart"/>
      <w:r w:rsidRPr="009829CA">
        <w:t>rifle</w:t>
      </w:r>
      <w:proofErr w:type="gramEnd"/>
      <w:r w:rsidRPr="009829CA">
        <w:t xml:space="preserve"> to </w:t>
      </w:r>
      <w:del w:id="2556" w:author="Author">
        <w:r w:rsidRPr="009829CA" w:rsidDel="009A5E0A">
          <w:delText xml:space="preserve">the </w:delText>
        </w:r>
      </w:del>
      <w:r w:rsidRPr="009829CA">
        <w:t>semi-automatic mode, stood up, and squeezed off three shots at Mac. Fortunately, Mac was too fast, and none of the bullets touched him. An assault weapon's sound is deafening</w:t>
      </w:r>
      <w:r w:rsidR="004633D2" w:rsidRPr="009829CA">
        <w:t>,</w:t>
      </w:r>
      <w:r w:rsidRPr="009829CA">
        <w:t xml:space="preserve"> like urban warfare, the reports echoing through the surrounding buildings.</w:t>
      </w:r>
    </w:p>
    <w:p w14:paraId="313A4040" w14:textId="342F5D64" w:rsidR="0040605F" w:rsidRPr="00FA271D" w:rsidRDefault="0040605F" w:rsidP="009C772F">
      <w:pPr>
        <w:pStyle w:val="BodyNormal"/>
        <w:rPr>
          <w:i/>
          <w:iCs/>
        </w:rPr>
      </w:pPr>
      <w:del w:id="2557" w:author="Author">
        <w:r w:rsidRPr="00FA271D" w:rsidDel="00D06CC6">
          <w:delText xml:space="preserve"> </w:delText>
        </w:r>
      </w:del>
      <w:r w:rsidRPr="00FA271D">
        <w:t>"That's it; take him out."</w:t>
      </w:r>
    </w:p>
    <w:p w14:paraId="22BF96B7" w14:textId="6325E206" w:rsidR="0040605F" w:rsidRPr="00FA271D" w:rsidRDefault="0040605F" w:rsidP="009C772F">
      <w:pPr>
        <w:pStyle w:val="BodyNormal"/>
        <w:rPr>
          <w:i/>
          <w:iCs/>
        </w:rPr>
      </w:pPr>
      <w:r w:rsidRPr="00FA271D">
        <w:t>Vukovic sprayed several shots toward</w:t>
      </w:r>
      <w:del w:id="2558" w:author="Author">
        <w:r w:rsidRPr="00FA271D" w:rsidDel="009A5E0A">
          <w:delText>s</w:delText>
        </w:r>
      </w:del>
      <w:r w:rsidRPr="00FA271D">
        <w:t xml:space="preserve"> Marecki and his team; they took cover. </w:t>
      </w:r>
      <w:del w:id="2559" w:author="Author">
        <w:r w:rsidRPr="00FA271D" w:rsidDel="008116B8">
          <w:delText xml:space="preserve">Shooting </w:delText>
        </w:r>
      </w:del>
      <w:ins w:id="2560" w:author="Author">
        <w:r w:rsidR="008116B8">
          <w:t>He also fired</w:t>
        </w:r>
        <w:r w:rsidR="008116B8" w:rsidRPr="00FA271D">
          <w:t xml:space="preserve"> </w:t>
        </w:r>
      </w:ins>
      <w:r w:rsidRPr="00FA271D">
        <w:t>a burst toward</w:t>
      </w:r>
      <w:del w:id="2561" w:author="Author">
        <w:r w:rsidRPr="00FA271D" w:rsidDel="008116B8">
          <w:delText>s</w:delText>
        </w:r>
        <w:r w:rsidRPr="00FA271D" w:rsidDel="00034841">
          <w:delText xml:space="preserve"> Andres and his partner</w:delText>
        </w:r>
      </w:del>
      <w:ins w:id="2562" w:author="Author">
        <w:r w:rsidR="00034841">
          <w:t xml:space="preserve"> Mac’s team</w:t>
        </w:r>
      </w:ins>
      <w:r w:rsidRPr="00FA271D">
        <w:t>. Vukovic moved his position to give himself a straight line to the roof door, firing shots at both teams. Mac was behind an exhaust fan</w:t>
      </w:r>
      <w:r w:rsidR="00E42668">
        <w:t xml:space="preserve"> mounted on </w:t>
      </w:r>
      <w:r w:rsidR="00E42668" w:rsidRPr="00A5656A">
        <w:t>stilts</w:t>
      </w:r>
      <w:r w:rsidRPr="00FA271D">
        <w:t xml:space="preserve">, so he got down on his belly and looked at Vukovic standing across the roof. He had a clear shot at his lower legs, so Mac zeroed in on </w:t>
      </w:r>
      <w:r w:rsidRPr="00FA271D">
        <w:lastRenderedPageBreak/>
        <w:t xml:space="preserve">the assassin's ankle. The shell's impact created a pink halo on Vukovic's lower right leg, and bits of flesh and bone shot outward. Vukovic collapsed to his knees, still brandishing the AK-47 weapon. Mac stood up, but Vukovic pointed his gun at him, firing one last shot just as Mac dropped </w:t>
      </w:r>
      <w:del w:id="2563" w:author="Author">
        <w:r w:rsidRPr="00FA271D" w:rsidDel="0004395C">
          <w:delText xml:space="preserve">down </w:delText>
        </w:r>
      </w:del>
      <w:r w:rsidRPr="00FA271D">
        <w:t xml:space="preserve">out of sight. That was all Agent Marecki needed; he fired a shot at the center of Vukovic's chest, blowing a </w:t>
      </w:r>
      <w:r>
        <w:t>golf ball</w:t>
      </w:r>
      <w:r w:rsidRPr="00FA271D">
        <w:t xml:space="preserve">-sized hole and obliterating his aortic artery. Vukovic swung his rifle </w:t>
      </w:r>
      <w:del w:id="2564" w:author="Author">
        <w:r w:rsidRPr="00FA271D" w:rsidDel="00AB2467">
          <w:delText xml:space="preserve">one more time </w:delText>
        </w:r>
      </w:del>
      <w:r w:rsidRPr="00FA271D">
        <w:t>toward</w:t>
      </w:r>
      <w:del w:id="2565" w:author="Author">
        <w:r w:rsidRPr="00FA271D" w:rsidDel="00597B4F">
          <w:delText>s</w:delText>
        </w:r>
      </w:del>
      <w:r w:rsidRPr="00FA271D">
        <w:t xml:space="preserve"> Agent Marecki</w:t>
      </w:r>
      <w:r w:rsidR="00B32448">
        <w:t>,</w:t>
      </w:r>
      <w:r w:rsidRPr="00FA271D">
        <w:t xml:space="preserve"> </w:t>
      </w:r>
      <w:r w:rsidR="00B32448">
        <w:t xml:space="preserve">but </w:t>
      </w:r>
      <w:r w:rsidRPr="00FA271D">
        <w:t xml:space="preserve">Mac stood up and fired a round </w:t>
      </w:r>
      <w:del w:id="2566" w:author="Author">
        <w:r w:rsidRPr="00FA271D" w:rsidDel="00AB2805">
          <w:delText xml:space="preserve">to </w:delText>
        </w:r>
      </w:del>
      <w:ins w:id="2567" w:author="Author">
        <w:r w:rsidR="00AB2805">
          <w:t>at</w:t>
        </w:r>
        <w:r w:rsidR="00AB2805" w:rsidRPr="00FA271D">
          <w:t xml:space="preserve"> </w:t>
        </w:r>
      </w:ins>
      <w:r w:rsidRPr="00FA271D">
        <w:t xml:space="preserve">Vukovic's temple. It was a safe shot, angling down enough to avoid spraying adjoining buildings. For the Serbian hitman, it was </w:t>
      </w:r>
      <w:proofErr w:type="gramStart"/>
      <w:r w:rsidRPr="00FA271D">
        <w:t>lights</w:t>
      </w:r>
      <w:proofErr w:type="gramEnd"/>
      <w:r w:rsidRPr="00FA271D">
        <w:t xml:space="preserve"> out. He was dead before he slumped face forward into the metal roof surface. Blood poured from his chest and head; it was not a pretty sight.</w:t>
      </w:r>
    </w:p>
    <w:p w14:paraId="70D9E5AE" w14:textId="3F5CF751" w:rsidR="00AB2805" w:rsidRDefault="0040605F" w:rsidP="009C772F">
      <w:pPr>
        <w:pStyle w:val="BodyNormal"/>
        <w:rPr>
          <w:ins w:id="2568" w:author="Author"/>
        </w:rPr>
      </w:pPr>
      <w:del w:id="2569" w:author="Author">
        <w:r w:rsidRPr="00FA271D" w:rsidDel="005C19F6">
          <w:delText>Down o</w:delText>
        </w:r>
      </w:del>
      <w:r w:rsidR="004633D2">
        <w:t>Agent DeWayne Bailey peered through his telescopic sight at the getaway vehicle on Michigan Avenu</w:t>
      </w:r>
      <w:r w:rsidRPr="00FA271D">
        <w:t xml:space="preserve">e. So far, they were </w:t>
      </w:r>
      <w:ins w:id="2570" w:author="Author">
        <w:del w:id="2571" w:author="Author">
          <w:r w:rsidR="005A5BAD" w:rsidDel="00C025F8">
            <w:delText>just</w:delText>
          </w:r>
        </w:del>
        <w:r w:rsidR="00C025F8">
          <w:t>casually</w:t>
        </w:r>
        <w:r w:rsidR="005A5BAD">
          <w:t xml:space="preserve"> </w:t>
        </w:r>
      </w:ins>
      <w:r w:rsidRPr="00FA271D">
        <w:t>smoking and chatting. It was 7:15 a.m. when the first gunfire from the Pincelli Building echoed through the buildings.</w:t>
      </w:r>
    </w:p>
    <w:p w14:paraId="6D1B24ED" w14:textId="2AA725BA" w:rsidR="00AB2805" w:rsidRDefault="0040605F" w:rsidP="009C772F">
      <w:pPr>
        <w:pStyle w:val="BodyNormal"/>
        <w:rPr>
          <w:ins w:id="2572" w:author="Author"/>
        </w:rPr>
      </w:pPr>
      <w:del w:id="2573" w:author="Author">
        <w:r w:rsidRPr="00B35195" w:rsidDel="00AB2805">
          <w:rPr>
            <w:i/>
            <w:iCs/>
          </w:rPr>
          <w:delText xml:space="preserve"> </w:delText>
        </w:r>
      </w:del>
      <w:r w:rsidRPr="00B35195">
        <w:rPr>
          <w:i/>
          <w:iCs/>
        </w:rPr>
        <w:t>It's showtime</w:t>
      </w:r>
      <w:r w:rsidRPr="00FA271D">
        <w:t xml:space="preserve">, Bailey thought to himself. </w:t>
      </w:r>
    </w:p>
    <w:p w14:paraId="2B05BE8D" w14:textId="1FDC2CF0" w:rsidR="0040605F" w:rsidRPr="00FA271D" w:rsidRDefault="0040605F" w:rsidP="009C772F">
      <w:pPr>
        <w:pStyle w:val="BodyNormal"/>
        <w:rPr>
          <w:i/>
          <w:iCs/>
        </w:rPr>
      </w:pPr>
      <w:r w:rsidRPr="00FA271D">
        <w:t>The driver jerked, threw his cigarette out the window, and started to move the vehicle. Bailey knew this was an electric van</w:t>
      </w:r>
      <w:r w:rsidR="00DD7BBD">
        <w:t>,</w:t>
      </w:r>
      <w:r w:rsidRPr="00FA271D">
        <w:t xml:space="preserve"> and the battery pack </w:t>
      </w:r>
      <w:r>
        <w:t>was</w:t>
      </w:r>
      <w:r w:rsidRPr="00FA271D">
        <w:t xml:space="preserve"> under the cargo floor. Figuring that </w:t>
      </w:r>
      <w:del w:id="2574" w:author="Author">
        <w:r w:rsidRPr="00FA271D" w:rsidDel="00034841">
          <w:delText>there was nobody</w:delText>
        </w:r>
      </w:del>
      <w:ins w:id="2575" w:author="Author">
        <w:r w:rsidR="00034841">
          <w:t>nobody was</w:t>
        </w:r>
      </w:ins>
      <w:r w:rsidRPr="00FA271D">
        <w:t xml:space="preserve"> in the </w:t>
      </w:r>
      <w:del w:id="2576" w:author="Author">
        <w:r w:rsidRPr="00FA271D" w:rsidDel="00034841">
          <w:delText xml:space="preserve">back </w:delText>
        </w:r>
      </w:del>
      <w:ins w:id="2577" w:author="Author">
        <w:r w:rsidR="00034841">
          <w:t>rear</w:t>
        </w:r>
        <w:r w:rsidR="00034841" w:rsidRPr="00FA271D">
          <w:t xml:space="preserve"> </w:t>
        </w:r>
      </w:ins>
      <w:r w:rsidRPr="00FA271D">
        <w:t xml:space="preserve">of the truck, he started pumping shots from his Colt </w:t>
      </w:r>
      <w:r w:rsidR="0020450D">
        <w:t>M6</w:t>
      </w:r>
      <w:r w:rsidRPr="00FA271D">
        <w:t xml:space="preserve"> assault rifle into the </w:t>
      </w:r>
      <w:del w:id="2578" w:author="Author">
        <w:r w:rsidRPr="00FA271D" w:rsidDel="00D06CC6">
          <w:delText xml:space="preserve">lower </w:delText>
        </w:r>
      </w:del>
      <w:r w:rsidRPr="00FA271D">
        <w:t xml:space="preserve">back </w:t>
      </w:r>
      <w:del w:id="2579" w:author="Author">
        <w:r w:rsidRPr="00FA271D" w:rsidDel="0004395C">
          <w:lastRenderedPageBreak/>
          <w:delText xml:space="preserve">part </w:delText>
        </w:r>
      </w:del>
      <w:r w:rsidRPr="00FA271D">
        <w:t xml:space="preserve">of the vehicle. Automotive battery packs </w:t>
      </w:r>
      <w:del w:id="2580" w:author="Author">
        <w:r w:rsidRPr="00FA271D" w:rsidDel="00AB2805">
          <w:delText xml:space="preserve">had </w:delText>
        </w:r>
      </w:del>
      <w:ins w:id="2581" w:author="Author">
        <w:r w:rsidR="00AB2805" w:rsidRPr="00FA271D">
          <w:t>ha</w:t>
        </w:r>
        <w:r w:rsidR="00AB2805">
          <w:t>ve</w:t>
        </w:r>
        <w:r w:rsidR="00AB2805" w:rsidRPr="00FA271D">
          <w:t xml:space="preserve"> </w:t>
        </w:r>
      </w:ins>
      <w:r w:rsidRPr="00FA271D">
        <w:t xml:space="preserve">improved in the past </w:t>
      </w:r>
      <w:r w:rsidR="00CE79BD">
        <w:t>thirty</w:t>
      </w:r>
      <w:r w:rsidRPr="00FA271D">
        <w:t xml:space="preserve"> years and, when fully charged, contain</w:t>
      </w:r>
      <w:del w:id="2582" w:author="Author">
        <w:r w:rsidRPr="00FA271D" w:rsidDel="00AB2805">
          <w:delText>ed</w:delText>
        </w:r>
      </w:del>
      <w:r w:rsidRPr="00FA271D">
        <w:t xml:space="preserve"> an incredible amount of electric energy. The bullets </w:t>
      </w:r>
      <w:del w:id="2583" w:author="Author">
        <w:r w:rsidRPr="00FA271D" w:rsidDel="005A5BAD">
          <w:delText xml:space="preserve">went </w:delText>
        </w:r>
      </w:del>
      <w:ins w:id="2584" w:author="Author">
        <w:r w:rsidR="005A5BAD">
          <w:t>passed</w:t>
        </w:r>
        <w:r w:rsidR="005A5BAD" w:rsidRPr="00FA271D">
          <w:t xml:space="preserve"> </w:t>
        </w:r>
      </w:ins>
      <w:r w:rsidRPr="00FA271D">
        <w:t xml:space="preserve">through the </w:t>
      </w:r>
      <w:r>
        <w:t>vehicle's thin metal skin</w:t>
      </w:r>
      <w:r w:rsidRPr="00FA271D">
        <w:t xml:space="preserve"> </w:t>
      </w:r>
      <w:r w:rsidR="000969E2">
        <w:t>into</w:t>
      </w:r>
      <w:r w:rsidRPr="00FA271D">
        <w:t xml:space="preserve"> the battery pack, causing immediate catastrophic failure. The truck </w:t>
      </w:r>
      <w:del w:id="2585" w:author="Author">
        <w:r w:rsidRPr="00FA271D" w:rsidDel="0004395C">
          <w:delText>ground to a stop</w:delText>
        </w:r>
      </w:del>
      <w:ins w:id="2586" w:author="Author">
        <w:r w:rsidR="0004395C">
          <w:t>stopped</w:t>
        </w:r>
      </w:ins>
      <w:r w:rsidRPr="00FA271D">
        <w:t>, and smoke started pouring out from the bottom. The two mobsters tried vainly to get the vehicle moving, their faces showing abject panic.</w:t>
      </w:r>
    </w:p>
    <w:p w14:paraId="2E1CF160" w14:textId="77777777" w:rsidR="00CE0907" w:rsidRDefault="0040605F" w:rsidP="009C772F">
      <w:pPr>
        <w:pStyle w:val="BodyNormal"/>
      </w:pPr>
      <w:r w:rsidRPr="00FA271D">
        <w:t xml:space="preserve">At that moment, the FBI vehicle pulled </w:t>
      </w:r>
      <w:del w:id="2587" w:author="Author">
        <w:r w:rsidRPr="00FA271D" w:rsidDel="0004395C">
          <w:delText xml:space="preserve">up </w:delText>
        </w:r>
      </w:del>
      <w:r w:rsidRPr="00FA271D">
        <w:t xml:space="preserve">behind the </w:t>
      </w:r>
      <w:del w:id="2588" w:author="Author">
        <w:r w:rsidRPr="00FA271D" w:rsidDel="00755154">
          <w:delText xml:space="preserve">burning </w:delText>
        </w:r>
      </w:del>
      <w:ins w:id="2589" w:author="Author">
        <w:r w:rsidR="00755154">
          <w:t>smoking</w:t>
        </w:r>
        <w:r w:rsidR="00755154" w:rsidRPr="00FA271D">
          <w:t xml:space="preserve"> </w:t>
        </w:r>
      </w:ins>
      <w:r w:rsidRPr="00FA271D">
        <w:t>delivery van, and the four officers took a two</w:t>
      </w:r>
      <w:r>
        <w:t>-</w:t>
      </w:r>
      <w:r w:rsidRPr="00FA271D">
        <w:t>by</w:t>
      </w:r>
      <w:r>
        <w:t>-</w:t>
      </w:r>
      <w:r w:rsidRPr="00FA271D">
        <w:t xml:space="preserve">two position on either side of the burning truck. </w:t>
      </w:r>
    </w:p>
    <w:p w14:paraId="166BF96C" w14:textId="00789C9D" w:rsidR="0040605F" w:rsidRPr="00E40480" w:rsidRDefault="0040605F" w:rsidP="009C772F">
      <w:pPr>
        <w:pStyle w:val="BodyNormal"/>
        <w:rPr>
          <w:ins w:id="2590" w:author="Author"/>
        </w:rPr>
      </w:pPr>
      <w:r w:rsidRPr="00FA271D">
        <w:t xml:space="preserve">The FBI </w:t>
      </w:r>
      <w:r>
        <w:t>Agent</w:t>
      </w:r>
      <w:r w:rsidRPr="00FA271D">
        <w:t xml:space="preserve"> </w:t>
      </w:r>
      <w:r w:rsidR="00655DA2">
        <w:t>shouted</w:t>
      </w:r>
      <w:r w:rsidR="00EE4367">
        <w:t xml:space="preserve">, </w:t>
      </w:r>
      <w:del w:id="2591" w:author="Author">
        <w:r w:rsidRPr="00FA271D" w:rsidDel="001A4669">
          <w:delText>:</w:delText>
        </w:r>
      </w:del>
      <w:r w:rsidRPr="00E40480">
        <w:t>"Put down your weapons, get out of the vehicle, and lay face down on the pavement! Do it now, or we</w:t>
      </w:r>
      <w:ins w:id="2592" w:author="Author">
        <w:r w:rsidR="00755154" w:rsidRPr="00E40480">
          <w:t>'ll</w:t>
        </w:r>
      </w:ins>
      <w:r w:rsidRPr="00E40480">
        <w:t xml:space="preserve"> start shooting."</w:t>
      </w:r>
    </w:p>
    <w:p w14:paraId="474C61AD" w14:textId="73D6E476" w:rsidR="0040605F" w:rsidRPr="00FA271D" w:rsidRDefault="0040605F" w:rsidP="009C772F">
      <w:pPr>
        <w:pStyle w:val="BodyNormal"/>
        <w:rPr>
          <w:i/>
          <w:iCs/>
        </w:rPr>
      </w:pPr>
      <w:r w:rsidRPr="00FA271D">
        <w:t xml:space="preserve">The two mob getaway drivers looked at each other, realizing </w:t>
      </w:r>
      <w:del w:id="2593" w:author="Author">
        <w:r w:rsidRPr="00FA271D" w:rsidDel="0004395C">
          <w:delText xml:space="preserve">that </w:delText>
        </w:r>
      </w:del>
      <w:r w:rsidRPr="00FA271D">
        <w:t>there was no choice. Police sirens were coming from every direction</w:t>
      </w:r>
      <w:r>
        <w:t>.</w:t>
      </w:r>
      <w:r w:rsidRPr="00FA271D">
        <w:t xml:space="preserve"> They nodded to each other, dropped their revolvers to the car seats, and got out with their hands up.</w:t>
      </w:r>
    </w:p>
    <w:p w14:paraId="584C0196" w14:textId="4C4C8FC0" w:rsidR="0040605F" w:rsidRPr="00FA271D" w:rsidRDefault="0040605F" w:rsidP="009C772F">
      <w:pPr>
        <w:pStyle w:val="BodyNormal"/>
        <w:rPr>
          <w:i/>
          <w:iCs/>
        </w:rPr>
      </w:pPr>
      <w:r w:rsidRPr="00FA271D">
        <w:t>The officers apprehended them, forcing them to the pavement</w:t>
      </w:r>
      <w:del w:id="2594" w:author="Author">
        <w:r w:rsidRPr="00FA271D" w:rsidDel="0021721E">
          <w:delText>,</w:delText>
        </w:r>
      </w:del>
      <w:r w:rsidRPr="00FA271D">
        <w:t xml:space="preserve"> </w:t>
      </w:r>
      <w:ins w:id="2595" w:author="Author">
        <w:r w:rsidR="0021721E">
          <w:t xml:space="preserve">and </w:t>
        </w:r>
      </w:ins>
      <w:r w:rsidR="003774AC">
        <w:t>cuffing</w:t>
      </w:r>
      <w:r w:rsidRPr="00FA271D">
        <w:t xml:space="preserve"> their hands and feet. The Chicago Police called for the Fire Department, advising them </w:t>
      </w:r>
      <w:ins w:id="2596" w:author="Author">
        <w:r w:rsidR="005A5BAD">
          <w:t>of</w:t>
        </w:r>
      </w:ins>
      <w:del w:id="2597" w:author="Author">
        <w:r w:rsidRPr="00FA271D" w:rsidDel="005A5BAD">
          <w:delText>that this is</w:delText>
        </w:r>
      </w:del>
      <w:r w:rsidRPr="00FA271D">
        <w:t xml:space="preserve"> an electric vehicle fire.</w:t>
      </w:r>
    </w:p>
    <w:p w14:paraId="3C8A814B" w14:textId="77777777" w:rsidR="00D06CC6" w:rsidRDefault="0040605F" w:rsidP="009C772F">
      <w:pPr>
        <w:pStyle w:val="BodyNormal"/>
        <w:rPr>
          <w:ins w:id="2598" w:author="Author"/>
        </w:rPr>
      </w:pPr>
      <w:r w:rsidRPr="00FA271D">
        <w:t>On the roof, Agent Marecki shouted.</w:t>
      </w:r>
    </w:p>
    <w:p w14:paraId="76E5CC3A" w14:textId="01087559" w:rsidR="0040605F" w:rsidRPr="00FA271D" w:rsidRDefault="0040605F" w:rsidP="009C772F">
      <w:pPr>
        <w:pStyle w:val="BodyNormal"/>
        <w:rPr>
          <w:i/>
          <w:iCs/>
        </w:rPr>
      </w:pPr>
      <w:del w:id="2599" w:author="Author">
        <w:r w:rsidRPr="00FA271D" w:rsidDel="00D06CC6">
          <w:delText xml:space="preserve"> </w:delText>
        </w:r>
      </w:del>
      <w:r w:rsidRPr="00FA271D">
        <w:t xml:space="preserve">"Cease fire! Everybody </w:t>
      </w:r>
      <w:proofErr w:type="gramStart"/>
      <w:r w:rsidRPr="00FA271D">
        <w:t>call</w:t>
      </w:r>
      <w:proofErr w:type="gramEnd"/>
      <w:r w:rsidRPr="00FA271D">
        <w:t xml:space="preserve"> out!"</w:t>
      </w:r>
    </w:p>
    <w:p w14:paraId="68D8CD1F" w14:textId="397C397F" w:rsidR="0040605F" w:rsidRPr="00FA271D" w:rsidRDefault="0040605F" w:rsidP="009C772F">
      <w:pPr>
        <w:pStyle w:val="BodyNormal"/>
        <w:rPr>
          <w:i/>
          <w:iCs/>
        </w:rPr>
      </w:pPr>
      <w:r w:rsidRPr="00FA271D">
        <w:t>"Mac here</w:t>
      </w:r>
      <w:del w:id="2600" w:author="Author">
        <w:r w:rsidRPr="00FA271D" w:rsidDel="008A66BD">
          <w:delText xml:space="preserve">, </w:delText>
        </w:r>
      </w:del>
      <w:ins w:id="2601" w:author="Author">
        <w:r w:rsidR="008A66BD">
          <w:t>.</w:t>
        </w:r>
        <w:r w:rsidR="008A66BD" w:rsidRPr="00FA271D">
          <w:t xml:space="preserve"> </w:t>
        </w:r>
      </w:ins>
      <w:r w:rsidRPr="00FA271D">
        <w:t>I'm good."</w:t>
      </w:r>
    </w:p>
    <w:p w14:paraId="6042086F" w14:textId="77777777" w:rsidR="0040605F" w:rsidRPr="00FA271D" w:rsidRDefault="0040605F" w:rsidP="009C772F">
      <w:pPr>
        <w:pStyle w:val="BodyNormal"/>
        <w:rPr>
          <w:i/>
          <w:iCs/>
        </w:rPr>
      </w:pPr>
      <w:r w:rsidRPr="00FA271D">
        <w:t>"Williams here</w:t>
      </w:r>
      <w:r>
        <w:t>.</w:t>
      </w:r>
      <w:r w:rsidRPr="00FA271D">
        <w:t xml:space="preserve"> I'm OK."</w:t>
      </w:r>
    </w:p>
    <w:p w14:paraId="0D665A14" w14:textId="053704EA" w:rsidR="00ED6B26" w:rsidRDefault="0040605F" w:rsidP="009C772F">
      <w:pPr>
        <w:pStyle w:val="BodyNormal"/>
        <w:rPr>
          <w:ins w:id="2602" w:author="Author"/>
        </w:rPr>
      </w:pPr>
      <w:r w:rsidRPr="00FA271D">
        <w:lastRenderedPageBreak/>
        <w:t xml:space="preserve">The other </w:t>
      </w:r>
      <w:del w:id="2603" w:author="Author">
        <w:r w:rsidRPr="00FA271D" w:rsidDel="00AB2805">
          <w:delText xml:space="preserve">agents </w:delText>
        </w:r>
      </w:del>
      <w:ins w:id="2604" w:author="Author">
        <w:r w:rsidR="00AB2805">
          <w:t>team members</w:t>
        </w:r>
        <w:r w:rsidR="00AB2805" w:rsidRPr="00FA271D">
          <w:t xml:space="preserve"> </w:t>
        </w:r>
      </w:ins>
      <w:r w:rsidRPr="00FA271D">
        <w:t xml:space="preserve">called out, allowing Agent Marecki to ascertain no injuries in the team. The group crowded around Vukovic's corpse. Agent Fowler knelt and placed a credit card-sized ECG monitor </w:t>
      </w:r>
      <w:del w:id="2605" w:author="Author">
        <w:r w:rsidRPr="00FA271D" w:rsidDel="00A91BCE">
          <w:delText xml:space="preserve">to </w:delText>
        </w:r>
      </w:del>
      <w:ins w:id="2606" w:author="Author">
        <w:r w:rsidR="00A91BCE">
          <w:t>on</w:t>
        </w:r>
        <w:r w:rsidR="00A91BCE" w:rsidRPr="00FA271D">
          <w:t xml:space="preserve"> </w:t>
        </w:r>
      </w:ins>
      <w:r w:rsidRPr="00FA271D">
        <w:t xml:space="preserve">Vukovic's upper chest, </w:t>
      </w:r>
      <w:del w:id="2607" w:author="Author">
        <w:r w:rsidRPr="00FA271D" w:rsidDel="0004395C">
          <w:delText>and it</w:delText>
        </w:r>
      </w:del>
      <w:ins w:id="2608" w:author="Author">
        <w:r w:rsidR="0004395C">
          <w:t>which</w:t>
        </w:r>
      </w:ins>
      <w:r w:rsidRPr="00FA271D">
        <w:t xml:space="preserve"> </w:t>
      </w:r>
      <w:del w:id="2609" w:author="Author">
        <w:r w:rsidRPr="00FA271D" w:rsidDel="0004395C">
          <w:delText xml:space="preserve">was a flat line </w:delText>
        </w:r>
        <w:r w:rsidDel="0004395C">
          <w:delText>with</w:delText>
        </w:r>
      </w:del>
      <w:ins w:id="2610" w:author="Author">
        <w:r w:rsidR="0004395C">
          <w:t>showed</w:t>
        </w:r>
      </w:ins>
      <w:r>
        <w:t xml:space="preserve"> </w:t>
      </w:r>
      <w:r w:rsidRPr="00FA271D">
        <w:t>no pulse.</w:t>
      </w:r>
    </w:p>
    <w:p w14:paraId="604A72EC" w14:textId="6CD047FB" w:rsidR="0040605F" w:rsidRPr="00FA271D" w:rsidRDefault="0040605F" w:rsidP="009C772F">
      <w:pPr>
        <w:pStyle w:val="BodyNormal"/>
        <w:rPr>
          <w:i/>
          <w:iCs/>
        </w:rPr>
      </w:pPr>
      <w:del w:id="2611" w:author="Author">
        <w:r w:rsidRPr="00FA271D" w:rsidDel="00ED6B26">
          <w:delText xml:space="preserve"> </w:delText>
        </w:r>
      </w:del>
      <w:r w:rsidRPr="00FA271D">
        <w:t>"He's dead, Gabe."</w:t>
      </w:r>
    </w:p>
    <w:p w14:paraId="2327B774" w14:textId="485130E3" w:rsidR="0040605F" w:rsidRPr="00FA271D" w:rsidRDefault="0040605F" w:rsidP="009C772F">
      <w:pPr>
        <w:pStyle w:val="BodyNormal"/>
        <w:rPr>
          <w:i/>
          <w:iCs/>
        </w:rPr>
      </w:pPr>
      <w:r w:rsidRPr="00FA271D">
        <w:t>Agent Marecki called Special Agent Mason</w:t>
      </w:r>
      <w:r w:rsidR="00A60A16">
        <w:t xml:space="preserve"> as</w:t>
      </w:r>
      <w:r w:rsidRPr="00FA271D">
        <w:t xml:space="preserve"> </w:t>
      </w:r>
      <w:r w:rsidR="00A60A16">
        <w:t>p</w:t>
      </w:r>
      <w:r w:rsidRPr="00FA271D">
        <w:t>olice sirens were blaring from all directions.</w:t>
      </w:r>
    </w:p>
    <w:p w14:paraId="45B5B050" w14:textId="77777777" w:rsidR="0040605F" w:rsidRPr="00FA271D" w:rsidRDefault="0040605F" w:rsidP="009C772F">
      <w:pPr>
        <w:pStyle w:val="BodyNormal"/>
        <w:rPr>
          <w:i/>
          <w:iCs/>
        </w:rPr>
      </w:pPr>
      <w:r w:rsidRPr="00FA271D">
        <w:t xml:space="preserve">"D'Marcus, the assassin is dead. He refused to surrender and started shooting. The team sustained no injuries." </w:t>
      </w:r>
    </w:p>
    <w:p w14:paraId="6639B85D" w14:textId="47E4417F" w:rsidR="0040605F" w:rsidRPr="00FA271D" w:rsidRDefault="0040605F" w:rsidP="009C772F">
      <w:pPr>
        <w:pStyle w:val="BodyNormal"/>
        <w:rPr>
          <w:i/>
          <w:iCs/>
        </w:rPr>
      </w:pPr>
      <w:r w:rsidRPr="00FA271D">
        <w:t>"Good work, Gabe. The Chicago Police are converging on your location. Superintendent Green is driving to the area to direct cleanup</w:t>
      </w:r>
      <w:r w:rsidR="003774AC" w:rsidRPr="00FA271D">
        <w:t xml:space="preserve">. </w:t>
      </w:r>
      <w:r w:rsidRPr="00FA271D">
        <w:t>He wants to secure Commander DiMarco's building and get him and his wife to a safe house while we deal with this. Your team also apprehended the getaway boys</w:t>
      </w:r>
      <w:r w:rsidR="00F91A33">
        <w:t>.</w:t>
      </w:r>
      <w:r w:rsidRPr="00FA271D">
        <w:t xml:space="preserve"> </w:t>
      </w:r>
      <w:r w:rsidR="00F91A33">
        <w:t>N</w:t>
      </w:r>
      <w:r w:rsidRPr="00FA271D">
        <w:t xml:space="preserve">o injuries, but there's a hell of a vehicle fire now. The FBI will take over the case since this fellow </w:t>
      </w:r>
      <w:r w:rsidR="004633D2">
        <w:t>flew</w:t>
      </w:r>
      <w:r w:rsidRPr="00FA271D">
        <w:t xml:space="preserve"> in from overseas. I've ordered a crime scene investigation unit to assemble and converge </w:t>
      </w:r>
      <w:del w:id="2612" w:author="Author">
        <w:r w:rsidRPr="00FA271D" w:rsidDel="00ED6B26">
          <w:delText xml:space="preserve">on </w:delText>
        </w:r>
      </w:del>
      <w:ins w:id="2613" w:author="Author">
        <w:r w:rsidR="00ED6B26">
          <w:t>at</w:t>
        </w:r>
        <w:r w:rsidR="00ED6B26" w:rsidRPr="00FA271D">
          <w:t xml:space="preserve"> </w:t>
        </w:r>
      </w:ins>
      <w:r w:rsidRPr="00FA271D">
        <w:t>your location. Too bad we couldn't have taken Vukovic alive</w:t>
      </w:r>
      <w:r>
        <w:t>;</w:t>
      </w:r>
      <w:r w:rsidRPr="00FA271D">
        <w:t xml:space="preserve"> we might have squeezed some information out of him."</w:t>
      </w:r>
    </w:p>
    <w:p w14:paraId="4F62B6AE" w14:textId="3323244A" w:rsidR="0040605F" w:rsidRPr="00FA271D" w:rsidRDefault="0040605F" w:rsidP="009C772F">
      <w:pPr>
        <w:pStyle w:val="BodyNormal"/>
        <w:rPr>
          <w:i/>
          <w:iCs/>
        </w:rPr>
      </w:pPr>
      <w:r w:rsidRPr="00FA271D">
        <w:t xml:space="preserve">Across the street, Shelly DiMarco buried her head in her husband's shoulder when the gunfire started. Ryan had his police revolver drawn, and they were by the front door. Ryan could discern that the second burst of weapons fire was down the street, away from their building. He felt </w:t>
      </w:r>
      <w:del w:id="2614" w:author="Author">
        <w:r w:rsidRPr="00FA271D" w:rsidDel="00AB2467">
          <w:lastRenderedPageBreak/>
          <w:delText xml:space="preserve">a bit </w:delText>
        </w:r>
      </w:del>
      <w:r w:rsidRPr="00FA271D">
        <w:t xml:space="preserve">relieved when police sirens started up everywhere and </w:t>
      </w:r>
      <w:del w:id="2615" w:author="Author">
        <w:r w:rsidRPr="00FA271D" w:rsidDel="008A66BD">
          <w:delText>were converging</w:delText>
        </w:r>
      </w:del>
      <w:ins w:id="2616" w:author="Author">
        <w:r w:rsidR="008A66BD">
          <w:t>converged</w:t>
        </w:r>
      </w:ins>
      <w:r w:rsidRPr="00FA271D">
        <w:t xml:space="preserve"> on his location. H</w:t>
      </w:r>
      <w:del w:id="2617" w:author="Author">
        <w:r w:rsidRPr="00FA271D" w:rsidDel="008A66BD">
          <w:delText>e had h</w:delText>
        </w:r>
      </w:del>
      <w:r w:rsidRPr="00FA271D">
        <w:t>is FBI satellite phone</w:t>
      </w:r>
      <w:ins w:id="2618" w:author="Author">
        <w:r w:rsidR="008A66BD">
          <w:t xml:space="preserve"> was</w:t>
        </w:r>
      </w:ins>
      <w:r w:rsidRPr="00FA271D">
        <w:t xml:space="preserve"> on the hall table </w:t>
      </w:r>
      <w:ins w:id="2619" w:author="Author">
        <w:r w:rsidR="008A66BD">
          <w:t>in</w:t>
        </w:r>
      </w:ins>
      <w:del w:id="2620" w:author="Author">
        <w:r w:rsidRPr="00FA271D" w:rsidDel="008A66BD">
          <w:delText>set to</w:delText>
        </w:r>
      </w:del>
      <w:r w:rsidRPr="00FA271D">
        <w:t xml:space="preserve"> speaker</w:t>
      </w:r>
      <w:r w:rsidR="00CA7648">
        <w:t xml:space="preserve"> </w:t>
      </w:r>
      <w:r w:rsidRPr="00FA271D">
        <w:t xml:space="preserve">mode. Eventually, Special Agent Mason reported that the Serbian hitman was dead, and his accomplices were in custody. He reached around Shelly and gently patted her on her waist. </w:t>
      </w:r>
    </w:p>
    <w:p w14:paraId="19070475" w14:textId="20AF5F33" w:rsidR="0040605F" w:rsidRPr="00FA271D" w:rsidRDefault="0040605F" w:rsidP="009C772F">
      <w:pPr>
        <w:pStyle w:val="BodyNormal"/>
        <w:rPr>
          <w:i/>
          <w:iCs/>
        </w:rPr>
      </w:pPr>
      <w:r w:rsidRPr="00FA271D">
        <w:t xml:space="preserve">Soon, a half dozen Chicago uniformed officers assembled outside their front door. Superintendent </w:t>
      </w:r>
      <w:r w:rsidR="00CA08AC">
        <w:t>Javion</w:t>
      </w:r>
      <w:r w:rsidRPr="00FA271D">
        <w:t xml:space="preserve"> Green pushed through the crowd and spoke to Ryan's door camera.</w:t>
      </w:r>
    </w:p>
    <w:p w14:paraId="3D42CEC7" w14:textId="77777777" w:rsidR="0040605F" w:rsidRPr="00FA271D" w:rsidRDefault="0040605F" w:rsidP="009C772F">
      <w:pPr>
        <w:pStyle w:val="BodyNormal"/>
        <w:rPr>
          <w:i/>
          <w:iCs/>
        </w:rPr>
      </w:pPr>
      <w:r w:rsidRPr="00FA271D">
        <w:t xml:space="preserve">"Ryan, it's all over. </w:t>
      </w:r>
      <w:proofErr w:type="gramStart"/>
      <w:r w:rsidRPr="00FA271D">
        <w:t>Open up</w:t>
      </w:r>
      <w:proofErr w:type="gramEnd"/>
      <w:r w:rsidRPr="00FA271D">
        <w:t>. We need to get you and Shelly to a secure location</w:t>
      </w:r>
      <w:del w:id="2621" w:author="Author">
        <w:r w:rsidRPr="00FA271D" w:rsidDel="00ED6B26">
          <w:delText xml:space="preserve"> right away</w:delText>
        </w:r>
      </w:del>
      <w:r w:rsidRPr="00FA271D">
        <w:t>."</w:t>
      </w:r>
    </w:p>
    <w:p w14:paraId="47036CB4" w14:textId="6DCD5EA3" w:rsidR="0040605F" w:rsidRPr="00FA271D" w:rsidRDefault="0040605F" w:rsidP="009C772F">
      <w:pPr>
        <w:pStyle w:val="BodyNormal"/>
        <w:rPr>
          <w:i/>
          <w:iCs/>
        </w:rPr>
      </w:pPr>
      <w:r w:rsidRPr="00FA271D">
        <w:t>The DiMarcos opened the door, and Green asked them to get their go-bags. They w</w:t>
      </w:r>
      <w:r>
        <w:t>ould</w:t>
      </w:r>
      <w:r w:rsidRPr="00FA271D">
        <w:t xml:space="preserve"> live in one of the Chicago Police's several safe houses for at least two days. Shelly protested that she had a 10:30 class at the university, but Superintendent Green </w:t>
      </w:r>
      <w:r>
        <w:t>insisted</w:t>
      </w:r>
      <w:r w:rsidRPr="00FA271D">
        <w:t xml:space="preserve"> </w:t>
      </w:r>
      <w:del w:id="2622" w:author="Author">
        <w:r w:rsidRPr="00FA271D" w:rsidDel="008A66BD">
          <w:delText xml:space="preserve">that </w:delText>
        </w:r>
      </w:del>
      <w:r w:rsidRPr="00FA271D">
        <w:t>she cancel the session. She relented and used her cell phone to send a class-canceled text to each student. Ryan fetched his police jacket before leaving. Green left a policewoman to stay in DiMarco's apartment while they were gone.</w:t>
      </w:r>
    </w:p>
    <w:p w14:paraId="3D5C86D7" w14:textId="77777777" w:rsidR="0040605F" w:rsidRPr="00FA271D" w:rsidRDefault="0040605F" w:rsidP="0040605F">
      <w:pPr>
        <w:pStyle w:val="ASubheadLevel1"/>
      </w:pPr>
      <w:bookmarkStart w:id="2623" w:name="_Toc30055682"/>
      <w:bookmarkStart w:id="2624" w:name="_Toc197338835"/>
      <w:r w:rsidRPr="00FA271D">
        <w:t>Police Quibbling</w:t>
      </w:r>
      <w:bookmarkEnd w:id="2623"/>
      <w:bookmarkEnd w:id="2624"/>
    </w:p>
    <w:p w14:paraId="21ADBC46" w14:textId="4A6D0C42" w:rsidR="0040605F" w:rsidRPr="00FA271D" w:rsidRDefault="0040605F" w:rsidP="009C772F">
      <w:pPr>
        <w:pStyle w:val="BodyNormal"/>
        <w:rPr>
          <w:i/>
          <w:iCs/>
        </w:rPr>
      </w:pPr>
      <w:bookmarkStart w:id="2625" w:name="Police_Quibbling"/>
      <w:bookmarkEnd w:id="2625"/>
      <w:r w:rsidRPr="00FA271D">
        <w:t xml:space="preserve">The </w:t>
      </w:r>
      <w:r w:rsidR="00147393">
        <w:t>Chicago Police Headquarters</w:t>
      </w:r>
      <w:r w:rsidRPr="00FA271D">
        <w:t xml:space="preserve"> meeting room looked like a college classroom, </w:t>
      </w:r>
      <w:ins w:id="2626" w:author="Author">
        <w:r w:rsidR="00AE174B">
          <w:t xml:space="preserve">with </w:t>
        </w:r>
      </w:ins>
      <w:r w:rsidRPr="00FA271D">
        <w:t>amphitheater</w:t>
      </w:r>
      <w:del w:id="2627" w:author="Author">
        <w:r w:rsidRPr="00FA271D" w:rsidDel="00AE174B">
          <w:delText>-</w:delText>
        </w:r>
      </w:del>
      <w:ins w:id="2628" w:author="Author">
        <w:r w:rsidR="00AE174B">
          <w:t xml:space="preserve"> </w:t>
        </w:r>
      </w:ins>
      <w:r w:rsidRPr="00FA271D">
        <w:t>seating for sixty people, a long desk at the bottom, and a</w:t>
      </w:r>
      <w:ins w:id="2629" w:author="Author">
        <w:r w:rsidR="00AE174B">
          <w:t>n</w:t>
        </w:r>
      </w:ins>
      <w:del w:id="2630" w:author="Author">
        <w:r w:rsidRPr="00FA271D" w:rsidDel="00AE174B">
          <w:delText>n</w:delText>
        </w:r>
      </w:del>
      <w:r w:rsidRPr="00FA271D">
        <w:t xml:space="preserve"> array of </w:t>
      </w:r>
      <w:del w:id="2631" w:author="Author">
        <w:r w:rsidRPr="00FA271D" w:rsidDel="001A4669">
          <w:lastRenderedPageBreak/>
          <w:delText>quantum-dot</w:delText>
        </w:r>
      </w:del>
      <w:ins w:id="2632" w:author="Author">
        <w:r w:rsidR="001A4669">
          <w:t>high-resolution</w:t>
        </w:r>
      </w:ins>
      <w:r w:rsidRPr="00FA271D">
        <w:t xml:space="preserve"> display screens for multi</w:t>
      </w:r>
      <w:del w:id="2633" w:author="Author">
        <w:r w:rsidRPr="00FA271D" w:rsidDel="00ED6B26">
          <w:delText>-</w:delText>
        </w:r>
      </w:del>
      <w:r w:rsidRPr="00FA271D">
        <w:t xml:space="preserve">media presentations. At the main table were </w:t>
      </w:r>
      <w:r w:rsidR="00147393">
        <w:t>Javion</w:t>
      </w:r>
      <w:r w:rsidR="00147393" w:rsidRPr="00FA271D">
        <w:t xml:space="preserve"> Green, </w:t>
      </w:r>
      <w:r w:rsidRPr="00FA271D">
        <w:t>D'Marcus Mason, Ryan DiMarco</w:t>
      </w:r>
      <w:r w:rsidR="007468E3">
        <w:t>,</w:t>
      </w:r>
      <w:r>
        <w:t xml:space="preserve"> </w:t>
      </w:r>
      <w:ins w:id="2634" w:author="Author">
        <w:r w:rsidR="00ED6B26">
          <w:t xml:space="preserve">and </w:t>
        </w:r>
      </w:ins>
      <w:r w:rsidRPr="00FA271D">
        <w:t xml:space="preserve">Mathilda Ling, </w:t>
      </w:r>
      <w:ins w:id="2635" w:author="Author">
        <w:r w:rsidR="00ED6B26">
          <w:t xml:space="preserve">a </w:t>
        </w:r>
      </w:ins>
      <w:r w:rsidR="00147393">
        <w:t>p</w:t>
      </w:r>
      <w:r w:rsidRPr="00FA271D">
        <w:t xml:space="preserve">rosecutor in </w:t>
      </w:r>
      <w:r w:rsidR="00147393">
        <w:t xml:space="preserve">the </w:t>
      </w:r>
      <w:r w:rsidRPr="00FA271D">
        <w:t>Cook County State's Attorney's Office</w:t>
      </w:r>
      <w:r w:rsidR="00555A07">
        <w:t>. Seated was an array of Precinct Commanders and FBI staff.</w:t>
      </w:r>
      <w:r w:rsidRPr="00FA271D">
        <w:t xml:space="preserve"> </w:t>
      </w:r>
      <w:r w:rsidR="00147393">
        <w:t xml:space="preserve">Superintendent Green </w:t>
      </w:r>
      <w:r w:rsidRPr="00FA271D">
        <w:t>opened the meeting.</w:t>
      </w:r>
    </w:p>
    <w:p w14:paraId="211C9EED" w14:textId="547C14DF" w:rsidR="0040605F" w:rsidRPr="00FA271D" w:rsidRDefault="0040605F" w:rsidP="009C772F">
      <w:pPr>
        <w:pStyle w:val="BodyNormal"/>
        <w:rPr>
          <w:i/>
          <w:iCs/>
        </w:rPr>
      </w:pPr>
      <w:r w:rsidRPr="00FA271D">
        <w:t>"OK, lower the lights. Everybody</w:t>
      </w:r>
      <w:r w:rsidR="009F6C04">
        <w:t>,</w:t>
      </w:r>
      <w:r w:rsidRPr="00FA271D">
        <w:t xml:space="preserve"> power</w:t>
      </w:r>
      <w:r w:rsidR="00FC6530">
        <w:t xml:space="preserve"> </w:t>
      </w:r>
      <w:r w:rsidRPr="00FA271D">
        <w:t>off your smartphones now. FBI satellite phones are OK. We have disconnected all video cameras in this room and swept the area for hidden microphones. I think we can review this case without being surveilled.</w:t>
      </w:r>
    </w:p>
    <w:p w14:paraId="76600F24" w14:textId="25EA934A" w:rsidR="00ED6B26" w:rsidRDefault="0040605F" w:rsidP="009C772F">
      <w:pPr>
        <w:pStyle w:val="BodyNormal"/>
        <w:rPr>
          <w:ins w:id="2636" w:author="Author"/>
        </w:rPr>
      </w:pPr>
      <w:r w:rsidRPr="00FA271D">
        <w:t>"Let's get started</w:t>
      </w:r>
      <w:r w:rsidR="00147393">
        <w:t xml:space="preserve">. </w:t>
      </w:r>
      <w:r w:rsidRPr="00FA271D">
        <w:t xml:space="preserve">We had a successful intervention this morning of an attempted assassination of Commander Ryan DiMarco. His smiling presence next to me attests to the skill and bravery of the FBI and Chicago </w:t>
      </w:r>
      <w:ins w:id="2637" w:author="Author">
        <w:r w:rsidR="00D26684">
          <w:t xml:space="preserve">Police </w:t>
        </w:r>
      </w:ins>
      <w:r w:rsidRPr="00FA271D">
        <w:t xml:space="preserve">professionals </w:t>
      </w:r>
      <w:del w:id="2638" w:author="Author">
        <w:r w:rsidRPr="00FA271D" w:rsidDel="0078745A">
          <w:delText>who are seated in the third row here</w:delText>
        </w:r>
      </w:del>
      <w:ins w:id="2639" w:author="Author">
        <w:r w:rsidR="0078745A">
          <w:t>seated in the third row</w:t>
        </w:r>
      </w:ins>
      <w:r w:rsidRPr="00FA271D">
        <w:t>. I'd like all of us to show our appreciation for their efforts."</w:t>
      </w:r>
    </w:p>
    <w:p w14:paraId="2761B165" w14:textId="78FECA47" w:rsidR="0040605F" w:rsidRPr="00FA271D" w:rsidRDefault="0040605F" w:rsidP="009C772F">
      <w:pPr>
        <w:pStyle w:val="BodyNormal"/>
        <w:rPr>
          <w:i/>
          <w:iCs/>
        </w:rPr>
      </w:pPr>
      <w:del w:id="2640" w:author="Author">
        <w:r w:rsidRPr="00FA271D" w:rsidDel="00ED6B26">
          <w:delText xml:space="preserve"> </w:delText>
        </w:r>
      </w:del>
      <w:r w:rsidR="00147393">
        <w:t>Green</w:t>
      </w:r>
      <w:r w:rsidRPr="00FA271D">
        <w:t xml:space="preserve"> started clapping, and quickly the entire room joined in. Commander DiMarco pointed </w:t>
      </w:r>
      <w:r w:rsidR="00A60A16" w:rsidRPr="00FA271D">
        <w:t>at</w:t>
      </w:r>
      <w:r w:rsidRPr="00FA271D">
        <w:t xml:space="preserve"> Mac and the others and </w:t>
      </w:r>
      <w:del w:id="2641" w:author="Author">
        <w:r w:rsidRPr="00FA271D" w:rsidDel="00D26684">
          <w:delText>swept his hands upwards to suggest tha</w:delText>
        </w:r>
      </w:del>
      <w:ins w:id="2642" w:author="Author">
        <w:del w:id="2643" w:author="Author">
          <w:r w:rsidR="00D26684" w:rsidDel="00D06CC6">
            <w:delText>pointed</w:delText>
          </w:r>
        </w:del>
        <w:r w:rsidR="00D06CC6">
          <w:t>lifted</w:t>
        </w:r>
        <w:r w:rsidR="00D26684">
          <w:t xml:space="preserve"> his hands upwards to sugges</w:t>
        </w:r>
      </w:ins>
      <w:r w:rsidRPr="00FA271D">
        <w:t>t they stand. The Joint Task Force response team rose with satisfied smiles.</w:t>
      </w:r>
    </w:p>
    <w:p w14:paraId="69DF282F" w14:textId="131FDA7F" w:rsidR="0040605F" w:rsidRPr="00FA271D" w:rsidRDefault="0040605F" w:rsidP="009C772F">
      <w:pPr>
        <w:pStyle w:val="BodyNormal"/>
        <w:rPr>
          <w:i/>
          <w:iCs/>
        </w:rPr>
      </w:pPr>
      <w:r w:rsidRPr="00FA271D">
        <w:t xml:space="preserve">The attendees discussed the various elements of the morning's intervention. Special Agent Mason described the rare sniper rifle Vukovic had with him. He pointed out that Vukovic could have placed a bullet into Commander </w:t>
      </w:r>
      <w:r w:rsidRPr="00FA271D">
        <w:lastRenderedPageBreak/>
        <w:t xml:space="preserve">DiMarco's eyeball at that distance. </w:t>
      </w:r>
    </w:p>
    <w:p w14:paraId="311591A1" w14:textId="7F944A31" w:rsidR="0040605F" w:rsidRPr="00FA271D" w:rsidRDefault="0040605F" w:rsidP="009C772F">
      <w:pPr>
        <w:pStyle w:val="BodyNormal"/>
        <w:rPr>
          <w:i/>
          <w:iCs/>
        </w:rPr>
      </w:pPr>
      <w:r w:rsidRPr="00FA271D">
        <w:t xml:space="preserve">Pietrina Cerrone, the FBI electronics specialist, </w:t>
      </w:r>
      <w:del w:id="2644" w:author="Author">
        <w:r w:rsidRPr="00FA271D" w:rsidDel="00533CE4">
          <w:delText>went over</w:delText>
        </w:r>
      </w:del>
      <w:ins w:id="2645" w:author="Author">
        <w:r w:rsidR="00533CE4">
          <w:t>reviewed</w:t>
        </w:r>
      </w:ins>
      <w:r w:rsidRPr="00FA271D">
        <w:t xml:space="preserve"> </w:t>
      </w:r>
      <w:r>
        <w:t>Angel</w:t>
      </w:r>
      <w:r w:rsidRPr="00FA271D">
        <w:t>'s ability to tamper with surveillance cameras. Not just to look at their image but to set them in a loop mode</w:t>
      </w:r>
      <w:r w:rsidR="00215577">
        <w:t xml:space="preserve"> to fool the viewer</w:t>
      </w:r>
      <w:r w:rsidRPr="00FA271D">
        <w:t xml:space="preserve">. </w:t>
      </w:r>
    </w:p>
    <w:p w14:paraId="23809F50" w14:textId="00100CDE" w:rsidR="0040605F" w:rsidRPr="00FA271D" w:rsidRDefault="0040605F" w:rsidP="009C772F">
      <w:pPr>
        <w:pStyle w:val="BodyNormal"/>
        <w:rPr>
          <w:i/>
          <w:iCs/>
        </w:rPr>
      </w:pPr>
      <w:r w:rsidRPr="00FA271D">
        <w:t xml:space="preserve">Special Agent David Hanko discussed the two getaway drivers. They claimed </w:t>
      </w:r>
      <w:del w:id="2646" w:author="Author">
        <w:r w:rsidRPr="00FA271D" w:rsidDel="00533CE4">
          <w:delText xml:space="preserve">that </w:delText>
        </w:r>
      </w:del>
      <w:r w:rsidRPr="00FA271D">
        <w:t>somebody hired them to pick up an individual at 7:30 a.m. in front of the Pincelli Construction building</w:t>
      </w:r>
      <w:r>
        <w:t>. T</w:t>
      </w:r>
      <w:r w:rsidRPr="00FA271D">
        <w:t xml:space="preserve">hey had no idea that it was a murder attempt. Their problem is that </w:t>
      </w:r>
      <w:r>
        <w:t>they</w:t>
      </w:r>
      <w:r w:rsidRPr="00FA271D">
        <w:t xml:space="preserve"> flew into Chicago two </w:t>
      </w:r>
      <w:r w:rsidR="006329CF">
        <w:t>days</w:t>
      </w:r>
      <w:r w:rsidRPr="00FA271D">
        <w:t xml:space="preserve"> ago and have warrants out on them from the Los </w:t>
      </w:r>
      <w:r>
        <w:t>Angel</w:t>
      </w:r>
      <w:r w:rsidRPr="00FA271D">
        <w:t xml:space="preserve">es police. </w:t>
      </w:r>
    </w:p>
    <w:p w14:paraId="186C8107" w14:textId="35D4808A" w:rsidR="0040605F" w:rsidRPr="00FA271D" w:rsidRDefault="00814742" w:rsidP="009C772F">
      <w:pPr>
        <w:pStyle w:val="BodyNormal"/>
        <w:rPr>
          <w:i/>
          <w:iCs/>
        </w:rPr>
      </w:pPr>
      <w:r>
        <w:t>Green</w:t>
      </w:r>
      <w:r w:rsidR="0040605F" w:rsidRPr="00FA271D">
        <w:t xml:space="preserve"> asked State Prosecutor Mathilda Ling to comment on the matter. </w:t>
      </w:r>
      <w:r w:rsidR="004633D2">
        <w:t>Ling is short in stature, wispy-thin, of third-generation French Chinese extractio</w:t>
      </w:r>
      <w:ins w:id="2647" w:author="Author">
        <w:r w:rsidR="00533CE4">
          <w:t>n, and has</w:t>
        </w:r>
      </w:ins>
      <w:r w:rsidR="0040605F" w:rsidRPr="00FA271D">
        <w:t xml:space="preserve"> shoulder-length black hair. Her beautiful face belied her pragmatic intellect</w:t>
      </w:r>
      <w:r w:rsidR="0040605F">
        <w:t>.</w:t>
      </w:r>
      <w:r w:rsidR="0040605F" w:rsidRPr="00FA271D">
        <w:t xml:space="preserve"> Mac had heard that the Illinois State Attorney </w:t>
      </w:r>
      <w:r w:rsidR="0040605F">
        <w:t xml:space="preserve">General </w:t>
      </w:r>
      <w:r w:rsidR="0040605F" w:rsidRPr="00FA271D">
        <w:t xml:space="preserve">Della Baxter relied on her to evaluate </w:t>
      </w:r>
      <w:del w:id="2648" w:author="Author">
        <w:r w:rsidR="0040605F" w:rsidRPr="00FA271D" w:rsidDel="00FF10F0">
          <w:delText>if a prosecution would be successful</w:delText>
        </w:r>
      </w:del>
      <w:ins w:id="2649" w:author="Author">
        <w:r w:rsidR="00FF10F0">
          <w:t>whether a prosecution would succeed</w:t>
        </w:r>
      </w:ins>
      <w:r w:rsidR="0040605F" w:rsidRPr="00FA271D">
        <w:t xml:space="preserve"> before a jury.</w:t>
      </w:r>
    </w:p>
    <w:p w14:paraId="159EAF87" w14:textId="7A953641" w:rsidR="0040605F" w:rsidRPr="00FA271D" w:rsidRDefault="0040605F" w:rsidP="009C772F">
      <w:pPr>
        <w:pStyle w:val="BodyNormal"/>
        <w:rPr>
          <w:i/>
          <w:iCs/>
        </w:rPr>
      </w:pPr>
      <w:r w:rsidRPr="00FA271D">
        <w:t>"I share everyone's satisfaction</w:t>
      </w:r>
      <w:ins w:id="2650" w:author="Author">
        <w:r w:rsidR="00ED6B26">
          <w:t xml:space="preserve"> </w:t>
        </w:r>
      </w:ins>
      <w:del w:id="2651" w:author="Author">
        <w:r w:rsidRPr="00FA271D" w:rsidDel="00ED6B26">
          <w:delText>," Ling said, "</w:delText>
        </w:r>
      </w:del>
      <w:r w:rsidRPr="00FA271D">
        <w:t xml:space="preserve">at taking down one of Interpol's most wanted killers. However, today's action does nothing to advance our effort to identify and remove this resurrected Albanian crime family beleaguering Chicago. Your </w:t>
      </w:r>
      <w:r>
        <w:t>Angel</w:t>
      </w:r>
      <w:r w:rsidR="00502D56">
        <w:t xml:space="preserve"> obtained the</w:t>
      </w:r>
      <w:r w:rsidRPr="00FA271D">
        <w:t xml:space="preserve"> information a</w:t>
      </w:r>
      <w:r>
        <w:t>bout</w:t>
      </w:r>
      <w:r w:rsidRPr="00FA271D">
        <w:t xml:space="preserve"> who sponsored this morning's assassination attempt </w:t>
      </w:r>
      <w:r w:rsidR="00083680">
        <w:t>i</w:t>
      </w:r>
      <w:r w:rsidR="005B33F6">
        <w:t>llegally, making it useless in a court of law.</w:t>
      </w:r>
    </w:p>
    <w:p w14:paraId="03C09A8C" w14:textId="0B3B085D" w:rsidR="0040605F" w:rsidRPr="00FA271D" w:rsidRDefault="0040605F" w:rsidP="009C772F">
      <w:pPr>
        <w:pStyle w:val="BodyNormal"/>
        <w:rPr>
          <w:i/>
          <w:iCs/>
        </w:rPr>
      </w:pPr>
      <w:r w:rsidRPr="00FA271D">
        <w:t xml:space="preserve">Everyone in this room worships this </w:t>
      </w:r>
      <w:r>
        <w:t>Angel</w:t>
      </w:r>
      <w:r w:rsidRPr="00FA271D">
        <w:t xml:space="preserve"> </w:t>
      </w:r>
      <w:r w:rsidR="00814742">
        <w:t xml:space="preserve">lady </w:t>
      </w:r>
      <w:r w:rsidRPr="00FA271D">
        <w:t xml:space="preserve">as a </w:t>
      </w:r>
      <w:r w:rsidRPr="00FA271D">
        <w:lastRenderedPageBreak/>
        <w:t xml:space="preserve">friend and savior of the </w:t>
      </w:r>
      <w:r w:rsidR="00AF43C9">
        <w:t>p</w:t>
      </w:r>
      <w:r w:rsidRPr="00FA271D">
        <w:t>olice</w:t>
      </w:r>
      <w:del w:id="2652" w:author="Author">
        <w:r w:rsidRPr="00FA271D" w:rsidDel="001A4669">
          <w:delText>.</w:delText>
        </w:r>
      </w:del>
      <w:ins w:id="2653" w:author="Author">
        <w:r w:rsidR="001A4669">
          <w:t>, but</w:t>
        </w:r>
      </w:ins>
      <w:r w:rsidRPr="00FA271D">
        <w:t xml:space="preserve"> I</w:t>
      </w:r>
      <w:del w:id="2654" w:author="Author">
        <w:r w:rsidRPr="00FA271D" w:rsidDel="00533CE4">
          <w:delText>n my view,</w:delText>
        </w:r>
      </w:del>
      <w:ins w:id="2655" w:author="Author">
        <w:r w:rsidR="00533CE4">
          <w:t xml:space="preserve"> believe</w:t>
        </w:r>
      </w:ins>
      <w:r w:rsidRPr="00FA271D">
        <w:t xml:space="preserve"> she is guilty of </w:t>
      </w:r>
      <w:del w:id="2656" w:author="Author">
        <w:r w:rsidRPr="00FA271D" w:rsidDel="00D06CC6">
          <w:delText>many counts of violating state and federal law</w:delText>
        </w:r>
      </w:del>
      <w:ins w:id="2657" w:author="Author">
        <w:r w:rsidR="00D06CC6">
          <w:t xml:space="preserve">violating </w:t>
        </w:r>
        <w:r w:rsidR="00033313">
          <w:t xml:space="preserve">numerous </w:t>
        </w:r>
        <w:r w:rsidR="00D06CC6">
          <w:t>state and federal laws</w:t>
        </w:r>
      </w:ins>
      <w:r w:rsidRPr="00FA271D">
        <w:t xml:space="preserve">. I'm referring specifically to breaking into the Pincelli Construction building, tampering with </w:t>
      </w:r>
      <w:r w:rsidR="004633D2">
        <w:t xml:space="preserve">the </w:t>
      </w:r>
      <w:r w:rsidRPr="00FA271D">
        <w:t xml:space="preserve">city and FBI surveillance cameras, and cyber intrusions of Chicago </w:t>
      </w:r>
      <w:r w:rsidR="00AF43C9">
        <w:t>p</w:t>
      </w:r>
      <w:r w:rsidRPr="00FA271D">
        <w:t>olice and FBI computer systems. Whatever grievance she has against the Albanian mob doesn't give her a free pass to break the law now, does it</w:t>
      </w:r>
      <w:r w:rsidR="00216C0A">
        <w:t>, Officer Merrick</w:t>
      </w:r>
      <w:r w:rsidRPr="00FA271D">
        <w:t xml:space="preserve">?" </w:t>
      </w:r>
    </w:p>
    <w:p w14:paraId="0EF5B1CC" w14:textId="46EA0A1B" w:rsidR="0040605F" w:rsidRPr="00FA271D" w:rsidRDefault="0040605F" w:rsidP="009C772F">
      <w:pPr>
        <w:pStyle w:val="BodyNormal"/>
        <w:rPr>
          <w:i/>
          <w:iCs/>
        </w:rPr>
      </w:pPr>
      <w:r w:rsidRPr="00FA271D">
        <w:t xml:space="preserve">Ling looked straight at Mac as she said this, her icy stare an intellectual challenge. All eyes locked on Mac and Mathilda Ling. The tension level in the room </w:t>
      </w:r>
      <w:ins w:id="2658" w:author="Author">
        <w:r w:rsidR="00227654">
          <w:t>intensified</w:t>
        </w:r>
        <w:r w:rsidR="00227654" w:rsidRPr="00FA271D" w:rsidDel="00227654">
          <w:t xml:space="preserve"> </w:t>
        </w:r>
      </w:ins>
      <w:del w:id="2659" w:author="Author">
        <w:r w:rsidRPr="00FA271D" w:rsidDel="00227654">
          <w:delText xml:space="preserve">escalated </w:delText>
        </w:r>
      </w:del>
      <w:r w:rsidRPr="00FA271D">
        <w:t xml:space="preserve">as Mac rose to his feet. </w:t>
      </w:r>
    </w:p>
    <w:p w14:paraId="02B296C9" w14:textId="27CA5E8C" w:rsidR="0040605F" w:rsidRPr="00FA271D" w:rsidRDefault="0040605F" w:rsidP="009C772F">
      <w:pPr>
        <w:pStyle w:val="BodyNormal"/>
        <w:rPr>
          <w:i/>
          <w:iCs/>
        </w:rPr>
      </w:pPr>
      <w:r w:rsidRPr="00FA271D">
        <w:t xml:space="preserve">"Respectfully, Ms. Ling, we use informants with questionable backgrounds all the time. It's </w:t>
      </w:r>
      <w:proofErr w:type="gramStart"/>
      <w:r w:rsidRPr="00FA271D">
        <w:t>part and parcel</w:t>
      </w:r>
      <w:proofErr w:type="gramEnd"/>
      <w:r w:rsidRPr="00FA271D">
        <w:t xml:space="preserve"> of our everyday work. Without the information of some decidedly shady individuals, we would be hamstrung finding and rooting out crime in Chicago."</w:t>
      </w:r>
    </w:p>
    <w:p w14:paraId="184F4EED" w14:textId="5003C6D3" w:rsidR="0040605F" w:rsidRPr="00FA271D" w:rsidRDefault="0040605F" w:rsidP="009C772F">
      <w:pPr>
        <w:pStyle w:val="BodyNormal"/>
        <w:rPr>
          <w:i/>
          <w:iCs/>
        </w:rPr>
      </w:pPr>
      <w:r w:rsidRPr="00FA271D">
        <w:t>"You don't fight crime by encouraging it, Officer Merrick</w:t>
      </w:r>
      <w:ins w:id="2660" w:author="Author">
        <w:r w:rsidR="00ED6B26">
          <w:t>.</w:t>
        </w:r>
      </w:ins>
      <w:del w:id="2661" w:author="Author">
        <w:r w:rsidRPr="00FA271D" w:rsidDel="00ED6B26">
          <w:delText>,</w:delText>
        </w:r>
      </w:del>
      <w:r w:rsidRPr="00FA271D">
        <w:t>"</w:t>
      </w:r>
      <w:del w:id="2662" w:author="Author">
        <w:r w:rsidRPr="00FA271D" w:rsidDel="00ED6B26">
          <w:delText xml:space="preserve"> Ling replied.</w:delText>
        </w:r>
      </w:del>
    </w:p>
    <w:p w14:paraId="35938C87" w14:textId="77777777" w:rsidR="0040605F" w:rsidRPr="00FA271D" w:rsidRDefault="0040605F" w:rsidP="009C772F">
      <w:pPr>
        <w:pStyle w:val="BodyNormal"/>
        <w:rPr>
          <w:i/>
          <w:iCs/>
        </w:rPr>
      </w:pPr>
      <w:r w:rsidRPr="00FA271D">
        <w:t>"And how exactly am I encouraging crime, Counselor?"</w:t>
      </w:r>
    </w:p>
    <w:p w14:paraId="7882EAE2" w14:textId="42F65595" w:rsidR="0040605F" w:rsidRPr="00FA271D" w:rsidRDefault="0040605F" w:rsidP="009C772F">
      <w:pPr>
        <w:pStyle w:val="BodyNormal"/>
        <w:rPr>
          <w:i/>
          <w:iCs/>
        </w:rPr>
      </w:pPr>
      <w:r w:rsidRPr="00FA271D">
        <w:t>"You met her face-to-face in Grant Park</w:t>
      </w:r>
      <w:r w:rsidR="00AF43C9">
        <w:t xml:space="preserve">. </w:t>
      </w:r>
      <w:r w:rsidRPr="00FA271D">
        <w:t xml:space="preserve">You knew </w:t>
      </w:r>
      <w:del w:id="2663" w:author="Author">
        <w:r w:rsidRPr="00FA271D" w:rsidDel="00E25BF7">
          <w:delText xml:space="preserve">that </w:delText>
        </w:r>
      </w:del>
      <w:r w:rsidRPr="00FA271D">
        <w:t>she tampered with city surveillance systems, yet you chose not to detain her. If I were her, I would assume that you are personally condoning her activities."</w:t>
      </w:r>
    </w:p>
    <w:p w14:paraId="5179EA1E" w14:textId="72A61575" w:rsidR="0040605F" w:rsidRPr="00FA271D" w:rsidRDefault="0040605F" w:rsidP="009C772F">
      <w:pPr>
        <w:pStyle w:val="BodyNormal"/>
        <w:rPr>
          <w:i/>
          <w:iCs/>
        </w:rPr>
      </w:pPr>
      <w:r w:rsidRPr="00FA271D">
        <w:t xml:space="preserve">Mac felt his anger </w:t>
      </w:r>
      <w:r w:rsidR="00250C53" w:rsidRPr="00FA271D">
        <w:t>rising but</w:t>
      </w:r>
      <w:r w:rsidRPr="00FA271D">
        <w:t xml:space="preserve"> knowing that the elite of Chicago's FBI and Police Force </w:t>
      </w:r>
      <w:del w:id="2664" w:author="Author">
        <w:r w:rsidRPr="00FA271D" w:rsidDel="008C0763">
          <w:delText xml:space="preserve">is </w:delText>
        </w:r>
      </w:del>
      <w:ins w:id="2665" w:author="Author">
        <w:r w:rsidR="008C0763">
          <w:t>wa</w:t>
        </w:r>
        <w:r w:rsidR="008C0763" w:rsidRPr="00FA271D">
          <w:t xml:space="preserve">s </w:t>
        </w:r>
      </w:ins>
      <w:r w:rsidRPr="00FA271D">
        <w:t xml:space="preserve">watching, he had to </w:t>
      </w:r>
      <w:r w:rsidRPr="00FA271D">
        <w:lastRenderedPageBreak/>
        <w:t xml:space="preserve">remain calm and dispassionate. </w:t>
      </w:r>
    </w:p>
    <w:p w14:paraId="4D177137" w14:textId="713FA6A8" w:rsidR="0040605F" w:rsidRPr="00FA271D" w:rsidRDefault="0040605F" w:rsidP="009C772F">
      <w:pPr>
        <w:pStyle w:val="BodyNormal"/>
        <w:rPr>
          <w:i/>
          <w:iCs/>
        </w:rPr>
      </w:pPr>
      <w:r w:rsidRPr="00FA271D">
        <w:t xml:space="preserve">"Ms. Ling, when I met her in Grant </w:t>
      </w:r>
      <w:r w:rsidR="004633D2">
        <w:t>P</w:t>
      </w:r>
      <w:r w:rsidRPr="00FA271D">
        <w:t xml:space="preserve">ark, I was dressed in a T-shirt, gym shorts, and running shoes. </w:t>
      </w:r>
      <w:del w:id="2666" w:author="Author">
        <w:r w:rsidRPr="00FA271D" w:rsidDel="00ED6B26">
          <w:delText>All I had on me were my iPhone, badge, and condo key card</w:delText>
        </w:r>
      </w:del>
      <w:ins w:id="2667" w:author="Author">
        <w:r w:rsidR="00ED6B26">
          <w:t>My iPhone, badge</w:t>
        </w:r>
        <w:r w:rsidR="00D06CC6">
          <w:t>,</w:t>
        </w:r>
        <w:del w:id="2668" w:author="Author">
          <w:r w:rsidR="00E25BF7" w:rsidDel="00D06CC6">
            <w:delText>,</w:delText>
          </w:r>
        </w:del>
        <w:r w:rsidR="00ED6B26">
          <w:t xml:space="preserve"> and condo key card were all I had on me</w:t>
        </w:r>
      </w:ins>
      <w:r w:rsidRPr="00FA271D">
        <w:t>. What are you suggesting that I do? Punch her in the face? I had just completed a two-mile run. I</w:t>
      </w:r>
      <w:del w:id="2669" w:author="Author">
        <w:r w:rsidRPr="00FA271D" w:rsidDel="00E25BF7">
          <w:delText>f she decided to take off running, I doubt that I could have caught up with her</w:delText>
        </w:r>
      </w:del>
      <w:ins w:id="2670" w:author="Author">
        <w:r w:rsidR="00E25BF7">
          <w:t xml:space="preserve"> doubt I could have caught up with her if she decided to take off running</w:t>
        </w:r>
      </w:ins>
      <w:r w:rsidRPr="00FA271D">
        <w:t>."</w:t>
      </w:r>
    </w:p>
    <w:p w14:paraId="175F2F89" w14:textId="31E96F79" w:rsidR="0040605F" w:rsidRPr="00FA271D" w:rsidRDefault="0040605F" w:rsidP="009C772F">
      <w:pPr>
        <w:pStyle w:val="BodyNormal"/>
        <w:rPr>
          <w:i/>
          <w:iCs/>
        </w:rPr>
      </w:pPr>
      <w:r w:rsidRPr="00FA271D">
        <w:t>"Did you tell her she was under arrest and then call for backup, Officer Merrick?"</w:t>
      </w:r>
    </w:p>
    <w:p w14:paraId="39AF6B78" w14:textId="3D4A9262" w:rsidR="0040605F" w:rsidRPr="00FA271D" w:rsidRDefault="0040605F" w:rsidP="009C772F">
      <w:pPr>
        <w:pStyle w:val="BodyNormal"/>
        <w:rPr>
          <w:i/>
          <w:iCs/>
        </w:rPr>
      </w:pPr>
      <w:r w:rsidRPr="00FA271D">
        <w:t xml:space="preserve">"No, counselor. I told her that I would not apprehend her. She saved my life and the lives of my </w:t>
      </w:r>
      <w:r w:rsidR="00C206D6">
        <w:t>f</w:t>
      </w:r>
      <w:r w:rsidRPr="00FA271D">
        <w:t xml:space="preserve">ather and </w:t>
      </w:r>
      <w:r w:rsidR="00C206D6">
        <w:t>s</w:t>
      </w:r>
      <w:r w:rsidRPr="00FA271D">
        <w:t>ister."</w:t>
      </w:r>
    </w:p>
    <w:p w14:paraId="19BAA620" w14:textId="77777777" w:rsidR="0040605F" w:rsidRPr="00FA271D" w:rsidRDefault="0040605F" w:rsidP="009C772F">
      <w:pPr>
        <w:pStyle w:val="BodyNormal"/>
        <w:rPr>
          <w:i/>
          <w:iCs/>
        </w:rPr>
      </w:pPr>
      <w:r w:rsidRPr="00FA271D">
        <w:t>Mathilda Ling shuffled her shoulder back into her seat; her expression changed to a satisfied grin.</w:t>
      </w:r>
    </w:p>
    <w:p w14:paraId="2883D0B3" w14:textId="44BBC201" w:rsidR="0040605F" w:rsidRPr="00FA271D" w:rsidRDefault="0040605F" w:rsidP="009C772F">
      <w:pPr>
        <w:pStyle w:val="BodyNormal"/>
        <w:rPr>
          <w:i/>
          <w:iCs/>
        </w:rPr>
      </w:pPr>
      <w:r w:rsidRPr="00FA271D">
        <w:t>"I rest my case, Officer Merrick."</w:t>
      </w:r>
    </w:p>
    <w:p w14:paraId="63EA29E8" w14:textId="77777777" w:rsidR="0040605F" w:rsidRPr="00FA271D" w:rsidRDefault="0040605F" w:rsidP="009C772F">
      <w:pPr>
        <w:pStyle w:val="BodyNormal"/>
        <w:rPr>
          <w:i/>
          <w:iCs/>
        </w:rPr>
      </w:pPr>
      <w:r w:rsidRPr="00FA271D">
        <w:t>Ling turned to her right and looked directly at Commander DiMarco.</w:t>
      </w:r>
    </w:p>
    <w:p w14:paraId="2956A30B" w14:textId="77777777" w:rsidR="0040605F" w:rsidRPr="00FA271D" w:rsidRDefault="0040605F" w:rsidP="009C772F">
      <w:pPr>
        <w:pStyle w:val="BodyNormal"/>
        <w:rPr>
          <w:i/>
          <w:iCs/>
        </w:rPr>
      </w:pPr>
      <w:r w:rsidRPr="00FA271D">
        <w:t xml:space="preserve">"You also had the opportunity to arrest this </w:t>
      </w:r>
      <w:r>
        <w:t>Angel</w:t>
      </w:r>
      <w:r w:rsidRPr="00FA271D">
        <w:t xml:space="preserve"> this morning, Commander DiMarco. Yet you, like Officer Merrick, opted to give this woman a pass. You had your police revolver with you</w:t>
      </w:r>
      <w:r>
        <w:t>;</w:t>
      </w:r>
      <w:r w:rsidRPr="00FA271D">
        <w:t xml:space="preserve"> is that not true?"</w:t>
      </w:r>
    </w:p>
    <w:p w14:paraId="7BB996D6" w14:textId="5D81670A" w:rsidR="0040605F" w:rsidRPr="00FA271D" w:rsidRDefault="0040605F" w:rsidP="009C772F">
      <w:pPr>
        <w:pStyle w:val="BodyNormal"/>
        <w:rPr>
          <w:i/>
          <w:iCs/>
        </w:rPr>
      </w:pPr>
      <w:r w:rsidRPr="00FA271D">
        <w:t xml:space="preserve">DiMarco glared at Mathilda Ling, giving her an intense stare. He was aware of this prosecutor's penchant for following the law. He had several prosecutions </w:t>
      </w:r>
      <w:del w:id="2671" w:author="Author">
        <w:r w:rsidRPr="00FA271D" w:rsidDel="00FF10F0">
          <w:delText xml:space="preserve">in the past </w:delText>
        </w:r>
      </w:del>
      <w:r w:rsidRPr="00FA271D">
        <w:t>that he had advocated, but she vetoed them based on illegally obtained evidence.</w:t>
      </w:r>
    </w:p>
    <w:p w14:paraId="19DC98A4" w14:textId="657704F9" w:rsidR="0040605F" w:rsidRPr="00FA271D" w:rsidRDefault="0040605F" w:rsidP="009C772F">
      <w:pPr>
        <w:pStyle w:val="BodyNormal"/>
        <w:rPr>
          <w:i/>
          <w:iCs/>
        </w:rPr>
      </w:pPr>
      <w:r w:rsidRPr="00FA271D">
        <w:t xml:space="preserve">"I decided, Ms. Ling, </w:t>
      </w:r>
      <w:proofErr w:type="gramStart"/>
      <w:r w:rsidRPr="00FA271D">
        <w:t>that</w:t>
      </w:r>
      <w:proofErr w:type="gramEnd"/>
      <w:r w:rsidRPr="00FA271D">
        <w:t xml:space="preserve"> apprehending the assassin was </w:t>
      </w:r>
      <w:r w:rsidRPr="00FA271D">
        <w:lastRenderedPageBreak/>
        <w:t xml:space="preserve">more important than arresting a young woman </w:t>
      </w:r>
      <w:del w:id="2672" w:author="Author">
        <w:r w:rsidRPr="00FA271D" w:rsidDel="008A7226">
          <w:delText xml:space="preserve">who was </w:delText>
        </w:r>
      </w:del>
      <w:r w:rsidRPr="00FA271D">
        <w:t>trying to save my life. I asked her to stay with Shelly and me so we could protect her. She declined my offer, so I let her go. I'm not apologizing for a single thing that happened this morning, Mathilda."</w:t>
      </w:r>
    </w:p>
    <w:p w14:paraId="3ED879A9" w14:textId="045D145B" w:rsidR="0040605F" w:rsidRPr="00FA271D" w:rsidRDefault="0040605F" w:rsidP="009C772F">
      <w:pPr>
        <w:pStyle w:val="BodyNormal"/>
        <w:rPr>
          <w:i/>
          <w:iCs/>
        </w:rPr>
      </w:pPr>
      <w:r w:rsidRPr="00FA271D">
        <w:t xml:space="preserve">"You're picking and choosing your criminals, aren't you, Commander DiMarco? Don't you realize that this woman's demonstrated ability to tamper with city computers and mass transit systems could </w:t>
      </w:r>
      <w:del w:id="2673" w:author="Author">
        <w:r w:rsidRPr="00FA271D" w:rsidDel="00ED6B26">
          <w:delText>be a potential future</w:delText>
        </w:r>
      </w:del>
      <w:ins w:id="2674" w:author="Author">
        <w:r w:rsidR="00ED6B26">
          <w:t>pose a potential</w:t>
        </w:r>
      </w:ins>
      <w:r w:rsidRPr="00FA271D">
        <w:t xml:space="preserve"> threat</w:t>
      </w:r>
      <w:r w:rsidR="00250C53" w:rsidRPr="00FA271D">
        <w:t xml:space="preserve">? </w:t>
      </w:r>
      <w:r w:rsidRPr="00FA271D">
        <w:t xml:space="preserve">What if this </w:t>
      </w:r>
      <w:r>
        <w:t>Angel</w:t>
      </w:r>
      <w:r w:rsidRPr="00FA271D">
        <w:t xml:space="preserve"> created a monumental traffic jam while she robbed a Brinks truck filled with money?"</w:t>
      </w:r>
    </w:p>
    <w:p w14:paraId="15BC7DD4" w14:textId="77777777" w:rsidR="00D06CC6" w:rsidRDefault="0040605F" w:rsidP="009C772F">
      <w:pPr>
        <w:pStyle w:val="BodyNormal"/>
        <w:rPr>
          <w:ins w:id="2675" w:author="Author"/>
        </w:rPr>
      </w:pPr>
      <w:r w:rsidRPr="00FA271D">
        <w:t xml:space="preserve">DiMarco's face remained taut, his demeanor calm and collected. </w:t>
      </w:r>
    </w:p>
    <w:p w14:paraId="11C01713" w14:textId="565F012A" w:rsidR="0040605F" w:rsidRPr="00FA271D" w:rsidRDefault="0040605F" w:rsidP="009C772F">
      <w:pPr>
        <w:pStyle w:val="BodyNormal"/>
        <w:rPr>
          <w:i/>
          <w:iCs/>
        </w:rPr>
      </w:pPr>
      <w:r w:rsidRPr="00FA271D">
        <w:t xml:space="preserve">"So far, I've seen no indication that this </w:t>
      </w:r>
      <w:r>
        <w:t>Angel</w:t>
      </w:r>
      <w:r w:rsidRPr="00FA271D">
        <w:t xml:space="preserve"> </w:t>
      </w:r>
      <w:r w:rsidR="008A508D">
        <w:t xml:space="preserve">woman </w:t>
      </w:r>
      <w:r w:rsidRPr="00FA271D">
        <w:t>has any evil intentions. Her actions have been to save lives</w:t>
      </w:r>
      <w:r>
        <w:t xml:space="preserve"> and</w:t>
      </w:r>
      <w:r w:rsidRPr="00FA271D">
        <w:t xml:space="preserve"> assist the Chicago PD in eradicating this Albanian crime family. Our recent </w:t>
      </w:r>
      <w:r>
        <w:t>fentanyl</w:t>
      </w:r>
      <w:r w:rsidRPr="00FA271D">
        <w:t xml:space="preserve"> bust attests to that."</w:t>
      </w:r>
    </w:p>
    <w:p w14:paraId="545ACDE4" w14:textId="77777777" w:rsidR="00C70C45" w:rsidRDefault="0040605F" w:rsidP="009C772F">
      <w:pPr>
        <w:pStyle w:val="BodyNormal"/>
        <w:rPr>
          <w:ins w:id="2676" w:author="Author"/>
        </w:rPr>
      </w:pPr>
      <w:r w:rsidRPr="00FA271D">
        <w:t>Superintendent Green interrupted the discussion.</w:t>
      </w:r>
    </w:p>
    <w:p w14:paraId="1141DCBE" w14:textId="62BC69E3" w:rsidR="0040605F" w:rsidRPr="00FA271D" w:rsidRDefault="0040605F" w:rsidP="009C772F">
      <w:pPr>
        <w:pStyle w:val="BodyNormal"/>
        <w:rPr>
          <w:i/>
          <w:iCs/>
        </w:rPr>
      </w:pPr>
      <w:del w:id="2677" w:author="Author">
        <w:r w:rsidRPr="00FA271D" w:rsidDel="00C70C45">
          <w:delText xml:space="preserve"> </w:delText>
        </w:r>
      </w:del>
      <w:r w:rsidRPr="00FA271D">
        <w:t xml:space="preserve">"Ms. Ling, I am satisfied with the performance of my police officers regarding this matter. So far, this </w:t>
      </w:r>
      <w:proofErr w:type="gramStart"/>
      <w:r>
        <w:t>Angel</w:t>
      </w:r>
      <w:r w:rsidRPr="00FA271D">
        <w:t xml:space="preserve"> person</w:t>
      </w:r>
      <w:proofErr w:type="gramEnd"/>
      <w:r w:rsidRPr="00FA271D">
        <w:t xml:space="preserve"> has saved the lives of two officers and </w:t>
      </w:r>
      <w:r>
        <w:t>several</w:t>
      </w:r>
      <w:r w:rsidRPr="00FA271D">
        <w:t xml:space="preserve"> civilians. She may be illegally obtaining some of her evidence. But as an informant</w:t>
      </w:r>
      <w:del w:id="2678" w:author="Author">
        <w:r w:rsidRPr="00FA271D" w:rsidDel="00443EAE">
          <w:delText>,</w:delText>
        </w:r>
      </w:del>
      <w:r w:rsidRPr="00FA271D">
        <w:t xml:space="preserve"> giving us clues a</w:t>
      </w:r>
      <w:r w:rsidR="004633D2">
        <w:t>bout</w:t>
      </w:r>
      <w:r w:rsidRPr="00FA271D">
        <w:t xml:space="preserve"> mob activities, I'd classify her input as extremely helpful. I'm hoping that we can slowly convince this woman to come in. In exchange for a light, probation-only sentence, we might </w:t>
      </w:r>
      <w:r w:rsidRPr="00FA271D">
        <w:lastRenderedPageBreak/>
        <w:t>discover what she knows and what techniques she has used."</w:t>
      </w:r>
    </w:p>
    <w:p w14:paraId="26BE1847" w14:textId="76224C89" w:rsidR="0040605F" w:rsidRPr="00FA271D" w:rsidRDefault="0040605F" w:rsidP="009C772F">
      <w:pPr>
        <w:pStyle w:val="BodyNormal"/>
        <w:rPr>
          <w:i/>
          <w:iCs/>
        </w:rPr>
      </w:pPr>
      <w:r w:rsidRPr="00FA271D">
        <w:t xml:space="preserve">James Lyle, Commander of Precinct 7, stood up. </w:t>
      </w:r>
      <w:del w:id="2679" w:author="Author">
        <w:r w:rsidRPr="00FA271D" w:rsidDel="00B327F9">
          <w:delText xml:space="preserve">Precinct 7 </w:delText>
        </w:r>
        <w:r w:rsidDel="00B327F9">
          <w:delText>includes</w:delText>
        </w:r>
        <w:r w:rsidRPr="00FA271D" w:rsidDel="00B327F9">
          <w:delText xml:space="preserve"> Englewood, and white flight from th</w:delText>
        </w:r>
        <w:r w:rsidDel="00B327F9">
          <w:delText>at</w:delText>
        </w:r>
        <w:r w:rsidRPr="00FA271D" w:rsidDel="00B327F9">
          <w:delText xml:space="preserve"> area </w:delText>
        </w:r>
        <w:r w:rsidDel="00B327F9">
          <w:delText>left a 95% African American population and crippling poverty at the turn of the centur</w:delText>
        </w:r>
        <w:r w:rsidRPr="00FA271D" w:rsidDel="00B327F9">
          <w:delText xml:space="preserve">y. </w:delText>
        </w:r>
      </w:del>
      <w:r w:rsidRPr="00FA271D">
        <w:t>Lyle, 5</w:t>
      </w:r>
      <w:r w:rsidR="00814742">
        <w:t>0</w:t>
      </w:r>
      <w:r w:rsidRPr="00FA271D">
        <w:t xml:space="preserve"> years old, is African American and respected by all the other Precinct Commanders since </w:t>
      </w:r>
      <w:del w:id="2680" w:author="Author">
        <w:r w:rsidRPr="00FA271D" w:rsidDel="00FF10F0">
          <w:delText>the Englewood area is the most challenging in Chicago</w:delText>
        </w:r>
      </w:del>
      <w:ins w:id="2681" w:author="Author">
        <w:r w:rsidR="00FF10F0">
          <w:t>Chicago's Englewood area is the most challenging</w:t>
        </w:r>
      </w:ins>
      <w:r w:rsidRPr="00FA271D">
        <w:t>.</w:t>
      </w:r>
    </w:p>
    <w:p w14:paraId="65B6188F" w14:textId="4813B5FD" w:rsidR="0040605F" w:rsidRPr="00FA271D" w:rsidRDefault="0040605F" w:rsidP="009C772F">
      <w:pPr>
        <w:pStyle w:val="BodyNormal"/>
        <w:rPr>
          <w:i/>
          <w:iCs/>
        </w:rPr>
      </w:pPr>
      <w:r w:rsidRPr="00FA271D">
        <w:t>"</w:t>
      </w:r>
      <w:r w:rsidR="00CA08AC">
        <w:t>Javion</w:t>
      </w:r>
      <w:r w:rsidRPr="00FA271D">
        <w:t>, I agree with District Attorney Ling</w:t>
      </w:r>
      <w:r>
        <w:t>. T</w:t>
      </w:r>
      <w:r w:rsidRPr="00FA271D">
        <w:t xml:space="preserve">his </w:t>
      </w:r>
      <w:r>
        <w:t>Angel</w:t>
      </w:r>
      <w:r w:rsidRPr="00FA271D">
        <w:t xml:space="preserve"> is a lawless vigilante. She may have presented herself to the public and the Chicago Police Department as some sort of folk hero. But this gives short shrift to her use of violence and unlawful intrusion into public and private computer systems. We have reports of her beating up Albanian mob grunts trying to sell protection services to </w:t>
      </w:r>
      <w:r>
        <w:t>Chinatown's unwilling businesses</w:t>
      </w:r>
      <w:r w:rsidRPr="00FA271D">
        <w:t xml:space="preserve">. She's acting as a one-woman police force. Would this group be less sympathetic if this </w:t>
      </w:r>
      <w:r>
        <w:t>Angel</w:t>
      </w:r>
      <w:r w:rsidRPr="00FA271D">
        <w:t xml:space="preserve"> </w:t>
      </w:r>
      <w:r w:rsidR="00250C53" w:rsidRPr="00FA271D">
        <w:t>were</w:t>
      </w:r>
      <w:r w:rsidRPr="00FA271D">
        <w:t xml:space="preserve"> not white and beautiful? What if she was black or Latino? Would we be so quick to lionize her?"</w:t>
      </w:r>
    </w:p>
    <w:p w14:paraId="15D90BB4" w14:textId="0D563BF2" w:rsidR="0040605F" w:rsidRPr="00FA271D" w:rsidRDefault="0040605F" w:rsidP="009C772F">
      <w:pPr>
        <w:pStyle w:val="BodyNormal"/>
        <w:rPr>
          <w:i/>
          <w:iCs/>
        </w:rPr>
      </w:pPr>
      <w:r w:rsidRPr="00FA271D">
        <w:t xml:space="preserve">Lyle's remarks brought an instant negative response </w:t>
      </w:r>
      <w:r>
        <w:t>to</w:t>
      </w:r>
      <w:r w:rsidRPr="00FA271D">
        <w:t xml:space="preserve"> the room. </w:t>
      </w:r>
      <w:r w:rsidR="00DE7561">
        <w:t>Green heard c</w:t>
      </w:r>
      <w:r w:rsidRPr="00FA271D">
        <w:t xml:space="preserve">omments like "That's out of line" and "Are you kidding me?" The room suddenly became electrified. Since this was a Chicago Police Commander making the charge, Superintendent Green </w:t>
      </w:r>
      <w:r w:rsidR="00250C53" w:rsidRPr="00FA271D">
        <w:t>motioned</w:t>
      </w:r>
      <w:r w:rsidRPr="00FA271D">
        <w:t xml:space="preserve"> everybody to be quiet.</w:t>
      </w:r>
    </w:p>
    <w:p w14:paraId="42A2C57E" w14:textId="77777777" w:rsidR="0040605F" w:rsidRPr="00FA271D" w:rsidRDefault="0040605F" w:rsidP="009C772F">
      <w:pPr>
        <w:pStyle w:val="BodyNormal"/>
        <w:rPr>
          <w:i/>
          <w:iCs/>
        </w:rPr>
      </w:pPr>
      <w:r w:rsidRPr="00FA271D">
        <w:t>"Are you accusing me of being racist, James?"</w:t>
      </w:r>
      <w:del w:id="2682" w:author="Author">
        <w:r w:rsidRPr="00FA271D" w:rsidDel="00ED6B26">
          <w:delText xml:space="preserve"> Green said.</w:delText>
        </w:r>
      </w:del>
    </w:p>
    <w:p w14:paraId="797F4916" w14:textId="77777777" w:rsidR="0040605F" w:rsidRPr="00FA271D" w:rsidRDefault="0040605F" w:rsidP="009C772F">
      <w:pPr>
        <w:pStyle w:val="BodyNormal"/>
        <w:rPr>
          <w:i/>
          <w:iCs/>
        </w:rPr>
      </w:pPr>
      <w:r w:rsidRPr="00FA271D">
        <w:t>"Well, you are giving this white woman a pass, are you not?"</w:t>
      </w:r>
    </w:p>
    <w:p w14:paraId="2323DACA" w14:textId="72D6D713" w:rsidR="0040605F" w:rsidRPr="00FA271D" w:rsidRDefault="0040605F" w:rsidP="009C772F">
      <w:pPr>
        <w:pStyle w:val="BodyNormal"/>
        <w:rPr>
          <w:i/>
          <w:iCs/>
        </w:rPr>
      </w:pPr>
      <w:r w:rsidRPr="00FA271D">
        <w:t xml:space="preserve">"Nobody gets a pass, Commander, be they ugly or </w:t>
      </w:r>
      <w:r w:rsidRPr="00FA271D">
        <w:lastRenderedPageBreak/>
        <w:t>beautiful, black or white, gay or straight. Your suggestion that I favor this woman because she is white is personally offensive to me. I have worked</w:t>
      </w:r>
      <w:ins w:id="2683" w:author="Author">
        <w:r w:rsidR="00666782">
          <w:t xml:space="preserve"> to remove racism from the Chicago Police Department all my career</w:t>
        </w:r>
      </w:ins>
      <w:del w:id="2684" w:author="Author">
        <w:r w:rsidRPr="00FA271D" w:rsidDel="00666782">
          <w:delText xml:space="preserve"> all my career to remove racism from the Chicago Police Department</w:delText>
        </w:r>
      </w:del>
      <w:ins w:id="2685" w:author="Author">
        <w:del w:id="2686" w:author="Author">
          <w:r w:rsidR="00FF10F0" w:rsidDel="00666782">
            <w:delText>to remove racism from the Chicago Police Department all my career</w:delText>
          </w:r>
        </w:del>
      </w:ins>
      <w:r w:rsidRPr="00FA271D">
        <w:t xml:space="preserve">. We protect all people, James. The number of </w:t>
      </w:r>
      <w:del w:id="2687" w:author="Author">
        <w:r w:rsidRPr="00FA271D" w:rsidDel="00C70C45">
          <w:delText xml:space="preserve">citizen </w:delText>
        </w:r>
      </w:del>
      <w:r w:rsidRPr="00FA271D">
        <w:t>complaints about police racism has hit an all-time low during my tenure as Police Superintendent."</w:t>
      </w:r>
    </w:p>
    <w:p w14:paraId="318D2C5C" w14:textId="0BD4524C" w:rsidR="0040605F" w:rsidRPr="00FA271D" w:rsidRDefault="0040605F" w:rsidP="009C772F">
      <w:pPr>
        <w:pStyle w:val="BodyNormal"/>
        <w:rPr>
          <w:i/>
          <w:iCs/>
        </w:rPr>
      </w:pPr>
      <w:r w:rsidRPr="00FA271D">
        <w:t xml:space="preserve">Commander Lyle </w:t>
      </w:r>
      <w:proofErr w:type="gramStart"/>
      <w:r w:rsidRPr="00FA271D">
        <w:t>stood</w:t>
      </w:r>
      <w:proofErr w:type="gramEnd"/>
      <w:r w:rsidRPr="00FA271D">
        <w:t xml:space="preserve"> his ground, </w:t>
      </w:r>
      <w:del w:id="2688" w:author="Author">
        <w:r w:rsidRPr="00FA271D" w:rsidDel="00FF10F0">
          <w:delText>his face grim, his</w:delText>
        </w:r>
      </w:del>
      <w:ins w:id="2689" w:author="Author">
        <w:r w:rsidR="00FF10F0">
          <w:t>face grim,</w:t>
        </w:r>
      </w:ins>
      <w:r w:rsidRPr="00FA271D">
        <w:t xml:space="preserve"> voice belying suppressed anger.</w:t>
      </w:r>
    </w:p>
    <w:p w14:paraId="0FEB8903" w14:textId="177C03CD" w:rsidR="0040605F" w:rsidRPr="00FA271D" w:rsidRDefault="0040605F" w:rsidP="009C772F">
      <w:pPr>
        <w:pStyle w:val="BodyNormal"/>
        <w:rPr>
          <w:i/>
          <w:iCs/>
        </w:rPr>
      </w:pPr>
      <w:r w:rsidRPr="00FA271D">
        <w:t xml:space="preserve">"Not racist, </w:t>
      </w:r>
      <w:r w:rsidR="00CA08AC">
        <w:t>Javion</w:t>
      </w:r>
      <w:r w:rsidRPr="00FA271D">
        <w:t xml:space="preserve">? Prove it. </w:t>
      </w:r>
      <w:proofErr w:type="gramStart"/>
      <w:r w:rsidRPr="00FA271D">
        <w:t>Issue</w:t>
      </w:r>
      <w:proofErr w:type="gramEnd"/>
      <w:r w:rsidRPr="00FA271D">
        <w:t xml:space="preserve"> a warrant for this </w:t>
      </w:r>
      <w:r>
        <w:t>Angel</w:t>
      </w:r>
      <w:r w:rsidRPr="00FA271D">
        <w:t xml:space="preserve">'s arrest as a material witness. Require DiMarco and Merrick to bring this woman in the next time she rears her </w:t>
      </w:r>
      <w:proofErr w:type="gramStart"/>
      <w:r w:rsidRPr="00FA271D">
        <w:t>pretty little</w:t>
      </w:r>
      <w:proofErr w:type="gramEnd"/>
      <w:r w:rsidRPr="00FA271D">
        <w:t xml:space="preserve"> head!"</w:t>
      </w:r>
    </w:p>
    <w:p w14:paraId="59F3E56C" w14:textId="7E711814" w:rsidR="0040605F" w:rsidRPr="00FA271D" w:rsidRDefault="0040605F" w:rsidP="009C772F">
      <w:pPr>
        <w:pStyle w:val="BodyNormal"/>
        <w:rPr>
          <w:i/>
          <w:iCs/>
        </w:rPr>
      </w:pPr>
      <w:r w:rsidRPr="00FA271D">
        <w:t xml:space="preserve">"Police work is often a judgment call, James. </w:t>
      </w:r>
      <w:del w:id="2690" w:author="Author">
        <w:r w:rsidRPr="00FA271D" w:rsidDel="00FF10F0">
          <w:delText>I feel that t</w:delText>
        </w:r>
      </w:del>
      <w:ins w:id="2691" w:author="Author">
        <w:r w:rsidR="00FF10F0">
          <w:t>T</w:t>
        </w:r>
      </w:ins>
      <w:r w:rsidRPr="00FA271D">
        <w:t xml:space="preserve">his woman's information may be crucial in breaking up this mob activity. So far, all her </w:t>
      </w:r>
      <w:r>
        <w:t>force applications</w:t>
      </w:r>
      <w:r w:rsidRPr="00FA271D">
        <w:t xml:space="preserve"> have been to protect </w:t>
      </w:r>
      <w:r>
        <w:t>private citizens</w:t>
      </w:r>
      <w:r w:rsidRPr="00FA271D">
        <w:t xml:space="preserve"> and law enforcement personnel. There's no indication </w:t>
      </w:r>
      <w:r w:rsidR="004633D2">
        <w:t xml:space="preserve">of any criminal intent </w:t>
      </w:r>
      <w:r w:rsidR="00083680">
        <w:t>on her part</w:t>
      </w:r>
      <w:r w:rsidRPr="00FA271D">
        <w:t xml:space="preserve">, so I judge that we should concentrate on these Albanian criminals. I </w:t>
      </w:r>
      <w:r>
        <w:t>encourage Commander DiMarco and Officer Merrick</w:t>
      </w:r>
      <w:r w:rsidRPr="00FA271D">
        <w:t xml:space="preserve"> to gain her confidence so we may eventually work together. But for now, James, there will be no warrant for </w:t>
      </w:r>
      <w:r>
        <w:t>Angel</w:t>
      </w:r>
      <w:r w:rsidRPr="00FA271D">
        <w:t>'s arrest. That is my judgment, and as Police Superintendent, my judgment prevails. Have I made myself clear, James?"</w:t>
      </w:r>
    </w:p>
    <w:p w14:paraId="7CB535F3" w14:textId="77777777" w:rsidR="0040605F" w:rsidRPr="00FA271D" w:rsidRDefault="0040605F" w:rsidP="009C772F">
      <w:pPr>
        <w:pStyle w:val="BodyNormal"/>
        <w:rPr>
          <w:i/>
          <w:iCs/>
        </w:rPr>
      </w:pPr>
      <w:r w:rsidRPr="00FA271D">
        <w:t>"Loud and clear, sir," Commander Lyle gr</w:t>
      </w:r>
      <w:r>
        <w:t>umbled</w:t>
      </w:r>
      <w:r w:rsidRPr="00FA271D">
        <w:t xml:space="preserve"> as he </w:t>
      </w:r>
      <w:r w:rsidRPr="00FA271D">
        <w:lastRenderedPageBreak/>
        <w:t xml:space="preserve">sat down. </w:t>
      </w:r>
    </w:p>
    <w:p w14:paraId="4EE3A3B0" w14:textId="63D24CE6" w:rsidR="0040605F" w:rsidRPr="00FA271D" w:rsidRDefault="0040605F" w:rsidP="009C772F">
      <w:pPr>
        <w:pStyle w:val="BodyNormal"/>
      </w:pPr>
      <w:r w:rsidRPr="00FA271D">
        <w:t xml:space="preserve">Mac looked at Commander DiMarco, who gave a knowing shrug. Things had undoubtedly become more intense, but rifts between precincts were </w:t>
      </w:r>
      <w:r w:rsidR="00250C53" w:rsidRPr="00FA271D">
        <w:t>common</w:t>
      </w:r>
      <w:r w:rsidRPr="00FA271D">
        <w:t xml:space="preserve">. Mac just worried </w:t>
      </w:r>
      <w:del w:id="2692" w:author="Author">
        <w:r w:rsidRPr="00FA271D" w:rsidDel="00DB4408">
          <w:delText xml:space="preserve">if </w:delText>
        </w:r>
      </w:del>
      <w:ins w:id="2693" w:author="Author">
        <w:r w:rsidR="00DB4408">
          <w:t>that</w:t>
        </w:r>
        <w:r w:rsidR="00DB4408" w:rsidRPr="00FA271D">
          <w:t xml:space="preserve"> </w:t>
        </w:r>
      </w:ins>
      <w:r w:rsidRPr="00FA271D">
        <w:t xml:space="preserve">this made things more dangerous for the mysterious </w:t>
      </w:r>
      <w:r>
        <w:t>Angel</w:t>
      </w:r>
      <w:r w:rsidRPr="00FA271D">
        <w:t>.</w:t>
      </w:r>
    </w:p>
    <w:p w14:paraId="0E0B6CE2" w14:textId="77777777" w:rsidR="0040605F" w:rsidRPr="00FA271D" w:rsidRDefault="0040605F" w:rsidP="0040605F">
      <w:pPr>
        <w:pStyle w:val="ASubheadLevel1"/>
      </w:pPr>
      <w:bookmarkStart w:id="2694" w:name="_Toc30055683"/>
      <w:bookmarkStart w:id="2695" w:name="_Toc197338836"/>
      <w:r w:rsidRPr="00FA271D">
        <w:t>Mob Regrets</w:t>
      </w:r>
      <w:bookmarkEnd w:id="2694"/>
      <w:bookmarkEnd w:id="2695"/>
    </w:p>
    <w:p w14:paraId="675CDAB0" w14:textId="5BA843B6" w:rsidR="0040605F" w:rsidRPr="00FA271D" w:rsidRDefault="0040605F" w:rsidP="009C772F">
      <w:pPr>
        <w:pStyle w:val="BodyNormal"/>
        <w:rPr>
          <w:i/>
          <w:iCs/>
        </w:rPr>
      </w:pPr>
      <w:bookmarkStart w:id="2696" w:name="Mob_Regrets"/>
      <w:bookmarkEnd w:id="2696"/>
      <w:r w:rsidRPr="00FA271D">
        <w:t xml:space="preserve">Imer, </w:t>
      </w:r>
      <w:r>
        <w:t xml:space="preserve">Lendina, </w:t>
      </w:r>
      <w:r w:rsidRPr="00FA271D">
        <w:t xml:space="preserve">Yilka, and Lewis </w:t>
      </w:r>
      <w:del w:id="2697" w:author="Author">
        <w:r w:rsidRPr="00FA271D" w:rsidDel="00D06CC6">
          <w:delText xml:space="preserve">sat </w:delText>
        </w:r>
      </w:del>
      <w:ins w:id="2698" w:author="Author">
        <w:r w:rsidR="00D06CC6">
          <w:t>took their seats</w:t>
        </w:r>
        <w:r w:rsidR="00D06CC6" w:rsidRPr="00FA271D">
          <w:t xml:space="preserve"> </w:t>
        </w:r>
      </w:ins>
      <w:r w:rsidRPr="00FA271D">
        <w:t xml:space="preserve">in the </w:t>
      </w:r>
      <w:del w:id="2699" w:author="Author">
        <w:r w:rsidRPr="00FA271D" w:rsidDel="00B46029">
          <w:delText>Chicago Digital Consultants</w:delText>
        </w:r>
      </w:del>
      <w:ins w:id="2700" w:author="Author">
        <w:r w:rsidR="00B46029">
          <w:t>Chicago Cyber Engineering</w:t>
        </w:r>
        <w:del w:id="2701" w:author="Author">
          <w:r w:rsidR="00B46029" w:rsidDel="00FF10F0">
            <w:delText xml:space="preserve"> </w:delText>
          </w:r>
        </w:del>
      </w:ins>
      <w:r w:rsidRPr="00FA271D">
        <w:t xml:space="preserve"> secure room</w:t>
      </w:r>
      <w:r>
        <w:t>.</w:t>
      </w:r>
      <w:r w:rsidRPr="00FA271D">
        <w:t xml:space="preserve"> </w:t>
      </w:r>
      <w:r w:rsidR="004633D2">
        <w:t xml:space="preserve">On the </w:t>
      </w:r>
      <w:r w:rsidR="009968C1">
        <w:t>video conference</w:t>
      </w:r>
      <w:r w:rsidR="004633D2">
        <w:t xml:space="preserve"> display, </w:t>
      </w:r>
      <w:del w:id="2702" w:author="Author">
        <w:r w:rsidDel="00D06CC6">
          <w:delText>T</w:delText>
        </w:r>
        <w:r w:rsidRPr="00FA271D" w:rsidDel="00D06CC6">
          <w:delText xml:space="preserve">he room-sized computer display started showing the </w:delText>
        </w:r>
        <w:r w:rsidDel="00D06CC6">
          <w:delText>other American mob bosses' images one</w:delText>
        </w:r>
        <w:r w:rsidR="0069598E" w:rsidDel="00D06CC6">
          <w:delText xml:space="preserve"> by </w:delText>
        </w:r>
        <w:r w:rsidDel="00D06CC6">
          <w:delText>one</w:delText>
        </w:r>
      </w:del>
      <w:ins w:id="2703" w:author="Author">
        <w:del w:id="2704" w:author="Author">
          <w:r w:rsidR="00C70C45" w:rsidDel="00D06CC6">
            <w:delText>individually</w:delText>
          </w:r>
        </w:del>
      </w:ins>
      <w:del w:id="2705" w:author="Author">
        <w:r w:rsidRPr="00FA271D" w:rsidDel="00D06CC6">
          <w:delText xml:space="preserve">. </w:delText>
        </w:r>
      </w:del>
      <w:r w:rsidRPr="00FA271D">
        <w:t>Arsen Murka, the titular leader of the Albanian crime family in the USA, spoke first.</w:t>
      </w:r>
    </w:p>
    <w:p w14:paraId="703E81CE" w14:textId="4B8B9CB6" w:rsidR="0040605F" w:rsidRPr="00FA271D" w:rsidRDefault="0040605F" w:rsidP="009C772F">
      <w:pPr>
        <w:pStyle w:val="BodyNormal"/>
        <w:rPr>
          <w:i/>
          <w:iCs/>
        </w:rPr>
      </w:pPr>
      <w:r w:rsidRPr="00FA271D">
        <w:t>"Imer, what happened</w:t>
      </w:r>
      <w:del w:id="2706" w:author="Author">
        <w:r w:rsidRPr="00FA271D" w:rsidDel="00C75825">
          <w:delText xml:space="preserve">. </w:delText>
        </w:r>
      </w:del>
      <w:ins w:id="2707" w:author="Author">
        <w:r w:rsidR="00C75825">
          <w:t>?</w:t>
        </w:r>
        <w:r w:rsidR="00C75825" w:rsidRPr="00FA271D">
          <w:t xml:space="preserve"> </w:t>
        </w:r>
      </w:ins>
      <w:r w:rsidRPr="00FA271D">
        <w:t xml:space="preserve">News reports tell us that this morning's op was a failure, with </w:t>
      </w:r>
      <w:r>
        <w:t>our Serbian sniper</w:t>
      </w:r>
      <w:r w:rsidRPr="00FA271D">
        <w:t xml:space="preserve"> dead and two </w:t>
      </w:r>
      <w:r>
        <w:t xml:space="preserve">of our family </w:t>
      </w:r>
      <w:r w:rsidRPr="00FA271D">
        <w:t>arrested?"</w:t>
      </w:r>
    </w:p>
    <w:p w14:paraId="29069CF2" w14:textId="77777777" w:rsidR="0040605F" w:rsidRPr="00FA271D" w:rsidRDefault="0040605F" w:rsidP="009C772F">
      <w:pPr>
        <w:pStyle w:val="BodyNormal"/>
        <w:rPr>
          <w:i/>
          <w:iCs/>
        </w:rPr>
      </w:pPr>
      <w:r w:rsidRPr="00FA271D">
        <w:rPr>
          <w:rStyle w:val="BodyNormalChar"/>
        </w:rPr>
        <w:t xml:space="preserve">Knowing where the web camera was, Imer looked straight at it, his face frozen in a </w:t>
      </w:r>
      <w:hyperlink r:id="rId14" w:history="1">
        <w:r w:rsidRPr="00FA271D">
          <w:rPr>
            <w:rStyle w:val="BodyNormalChar"/>
          </w:rPr>
          <w:t>mortiferous</w:t>
        </w:r>
      </w:hyperlink>
      <w:r w:rsidRPr="00FA271D">
        <w:rPr>
          <w:rStyle w:val="BodyNormalChar"/>
        </w:rPr>
        <w:t xml:space="preserve"> stare</w:t>
      </w:r>
      <w:r>
        <w:rPr>
          <w:rStyle w:val="BodyNormalChar"/>
        </w:rPr>
        <w:t>.</w:t>
      </w:r>
      <w:r w:rsidRPr="00FA271D">
        <w:t xml:space="preserve"> </w:t>
      </w:r>
    </w:p>
    <w:p w14:paraId="7DBFB2F9" w14:textId="12F86F3E" w:rsidR="0040605F" w:rsidRPr="00FA271D" w:rsidRDefault="0040605F" w:rsidP="009C772F">
      <w:pPr>
        <w:pStyle w:val="BodyNormal"/>
        <w:rPr>
          <w:i/>
          <w:iCs/>
        </w:rPr>
      </w:pPr>
      <w:r w:rsidRPr="00FA271D">
        <w:t>"Maybe I should ask you. You kept me out of the loop on this operation</w:t>
      </w:r>
      <w:del w:id="2708" w:author="Author">
        <w:r w:rsidRPr="00FA271D" w:rsidDel="00FF10F0">
          <w:delText>,</w:delText>
        </w:r>
      </w:del>
      <w:ins w:id="2709" w:author="Author">
        <w:r w:rsidR="00FF10F0">
          <w:t>. You</w:t>
        </w:r>
      </w:ins>
      <w:r w:rsidRPr="00FA271D">
        <w:t xml:space="preserve"> brought in your</w:t>
      </w:r>
      <w:r w:rsidR="00215577">
        <w:t xml:space="preserve"> own</w:t>
      </w:r>
      <w:r w:rsidRPr="00FA271D">
        <w:t xml:space="preserve"> hitman and drivers. You only asked for my</w:t>
      </w:r>
      <w:del w:id="2710" w:author="Author">
        <w:r w:rsidRPr="00FA271D" w:rsidDel="00FF10F0">
          <w:delText xml:space="preserve"> </w:delText>
        </w:r>
      </w:del>
      <w:ins w:id="2711" w:author="Author">
        <w:r w:rsidR="00FF10F0">
          <w:t xml:space="preserve"> </w:t>
        </w:r>
      </w:ins>
      <w:r w:rsidRPr="00FA271D">
        <w:t xml:space="preserve">help at 1 a.m. </w:t>
      </w:r>
      <w:del w:id="2712" w:author="Author">
        <w:r w:rsidRPr="00FA271D" w:rsidDel="00FF10F0">
          <w:delText xml:space="preserve">this morning </w:delText>
        </w:r>
      </w:del>
      <w:r w:rsidRPr="00FA271D">
        <w:t>when you requested that Lewis' night staff begin surveillance of the cop's home and the FBI facility. Answer your own question, Arsen. You're the one who fucked up."</w:t>
      </w:r>
    </w:p>
    <w:p w14:paraId="3E41EA1A" w14:textId="0518A197" w:rsidR="0040605F" w:rsidRPr="00FA271D" w:rsidRDefault="0040605F" w:rsidP="009C772F">
      <w:pPr>
        <w:pStyle w:val="BodyNormal"/>
        <w:rPr>
          <w:i/>
          <w:iCs/>
        </w:rPr>
      </w:pPr>
      <w:r w:rsidRPr="00FA271D">
        <w:t xml:space="preserve">The other mob bosses wiggled a bit in their seats, looking at subordinates with surprise on their faces. </w:t>
      </w:r>
      <w:r w:rsidR="004633D2">
        <w:t xml:space="preserve">Challenging the big boss, especially in front of others, is </w:t>
      </w:r>
      <w:r w:rsidR="004633D2">
        <w:lastRenderedPageBreak/>
        <w:t>unheard of</w:t>
      </w:r>
      <w:r w:rsidRPr="00FA271D">
        <w:t>.</w:t>
      </w:r>
    </w:p>
    <w:p w14:paraId="01BEB3CD" w14:textId="5B9562D9" w:rsidR="0040605F" w:rsidRDefault="0040605F" w:rsidP="009C772F">
      <w:pPr>
        <w:pStyle w:val="BodyNormal"/>
      </w:pPr>
      <w:r w:rsidRPr="00FA271D">
        <w:t>"Weigh your next words wisely, Imer. I'm beginning to think that maybe I should have had the Serbian waste you instead</w:t>
      </w:r>
      <w:r w:rsidR="00AF525F">
        <w:t>.</w:t>
      </w:r>
      <w:r w:rsidRPr="00FA271D">
        <w:t>"</w:t>
      </w:r>
    </w:p>
    <w:p w14:paraId="0C047679" w14:textId="7EA87163" w:rsidR="0040605F" w:rsidRDefault="0040605F" w:rsidP="009C772F">
      <w:pPr>
        <w:pStyle w:val="BodyNormal"/>
      </w:pPr>
      <w:r>
        <w:t xml:space="preserve">Lendina, combing her long hair from the side of her face with her fingers, focused her brown eyes directly </w:t>
      </w:r>
      <w:del w:id="2713" w:author="Author">
        <w:r w:rsidDel="00ED6B26">
          <w:delText xml:space="preserve">at </w:delText>
        </w:r>
      </w:del>
      <w:ins w:id="2714" w:author="Author">
        <w:r w:rsidR="00ED6B26">
          <w:t xml:space="preserve">on </w:t>
        </w:r>
      </w:ins>
      <w:r>
        <w:t xml:space="preserve">the camera. </w:t>
      </w:r>
    </w:p>
    <w:p w14:paraId="2241BFE0" w14:textId="2CC39977" w:rsidR="0040605F" w:rsidRPr="00FA271D" w:rsidRDefault="0040605F" w:rsidP="009C772F">
      <w:pPr>
        <w:pStyle w:val="BodyNormal"/>
        <w:rPr>
          <w:i/>
          <w:iCs/>
        </w:rPr>
      </w:pPr>
      <w:r>
        <w:t xml:space="preserve">“Father, I </w:t>
      </w:r>
      <w:r w:rsidR="000C4517">
        <w:t>must</w:t>
      </w:r>
      <w:r>
        <w:t xml:space="preserve"> side with my husband here. You kept the Chicago group out of your planning. Had we known more, we might have spotted a flaw in your operation. I wouldn’t have used my husband’s words, ‘</w:t>
      </w:r>
      <w:r w:rsidR="004633D2">
        <w:t>Y</w:t>
      </w:r>
      <w:r>
        <w:t>ou fucked up.’ But the responsibility for this failure resides not in Chicago</w:t>
      </w:r>
      <w:del w:id="2715" w:author="Author">
        <w:r w:rsidDel="00FF10F0">
          <w:delText>, obviously</w:delText>
        </w:r>
      </w:del>
      <w:r>
        <w:t>.”</w:t>
      </w:r>
    </w:p>
    <w:p w14:paraId="4F6ABC85" w14:textId="2AC8CA86" w:rsidR="0040605F" w:rsidRPr="00FA271D" w:rsidRDefault="0040605F" w:rsidP="009C772F">
      <w:pPr>
        <w:pStyle w:val="BodyNormal"/>
        <w:rPr>
          <w:i/>
          <w:iCs/>
        </w:rPr>
      </w:pPr>
      <w:r w:rsidRPr="00FA271D">
        <w:t>"All right, stop that right now!" Luvas Vercuni, head of the Seattle operation, said. "You two are doing what the Chicago Police and FBI want us to do</w:t>
      </w:r>
      <w:r w:rsidR="00D64221">
        <w:t>:</w:t>
      </w:r>
      <w:r w:rsidRPr="00FA271D">
        <w:t xml:space="preserve"> fight among ourselves. How much did you spend on this operation, Arsen?"</w:t>
      </w:r>
    </w:p>
    <w:p w14:paraId="4CCF2833" w14:textId="46374DFD" w:rsidR="0040605F" w:rsidRDefault="0040605F" w:rsidP="009C772F">
      <w:pPr>
        <w:pStyle w:val="BodyNormal"/>
      </w:pPr>
      <w:r w:rsidRPr="00FA271D">
        <w:t>Arsen Murka exhaled deeply</w:t>
      </w:r>
      <w:del w:id="2716" w:author="Author">
        <w:r w:rsidRPr="00FA271D" w:rsidDel="00FF10F0">
          <w:delText>,</w:delText>
        </w:r>
      </w:del>
      <w:ins w:id="2717" w:author="Author">
        <w:r w:rsidR="00FF10F0">
          <w:t xml:space="preserve"> and</w:t>
        </w:r>
      </w:ins>
      <w:r w:rsidRPr="00FA271D">
        <w:t xml:space="preserve"> paused for a few seconds before </w:t>
      </w:r>
      <w:r w:rsidR="000C46D3">
        <w:t>answered</w:t>
      </w:r>
      <w:r w:rsidRPr="00FA271D">
        <w:t>.</w:t>
      </w:r>
    </w:p>
    <w:p w14:paraId="424601A5" w14:textId="01395F5E" w:rsidR="0040605F" w:rsidRPr="00FA271D" w:rsidRDefault="0040605F" w:rsidP="009C772F">
      <w:pPr>
        <w:pStyle w:val="BodyNormal"/>
        <w:rPr>
          <w:i/>
          <w:iCs/>
        </w:rPr>
      </w:pPr>
      <w:r w:rsidRPr="00FA271D">
        <w:t>"Three million, six hundred thousand dollars.</w:t>
      </w:r>
      <w:r w:rsidR="00661A27">
        <w:t>”</w:t>
      </w:r>
    </w:p>
    <w:p w14:paraId="12B9FDF9" w14:textId="326AB50E" w:rsidR="0040605F" w:rsidRPr="00FA271D" w:rsidRDefault="0040605F" w:rsidP="009C772F">
      <w:pPr>
        <w:pStyle w:val="BodyNormal"/>
        <w:rPr>
          <w:i/>
          <w:iCs/>
        </w:rPr>
      </w:pPr>
      <w:r w:rsidRPr="00FA271D">
        <w:t xml:space="preserve">"Jesus, we spent over </w:t>
      </w:r>
      <w:r w:rsidR="000C4517">
        <w:t>three</w:t>
      </w:r>
      <w:del w:id="2718" w:author="Author">
        <w:r w:rsidRPr="00FA271D" w:rsidDel="0090686F">
          <w:delText>3</w:delText>
        </w:r>
      </w:del>
      <w:ins w:id="2719" w:author="Author">
        <w:del w:id="2720" w:author="Author">
          <w:r w:rsidR="0090686F" w:rsidDel="00263A74">
            <w:delText>5</w:delText>
          </w:r>
        </w:del>
      </w:ins>
      <w:r w:rsidRPr="00FA271D">
        <w:t xml:space="preserve"> million and have nothing to show for it. How did this happen?" </w:t>
      </w:r>
      <w:r w:rsidR="00AF525F">
        <w:t>said</w:t>
      </w:r>
      <w:r w:rsidRPr="00FA271D">
        <w:t xml:space="preserve"> Ari Dervishi, head of the Boston syndicate.</w:t>
      </w:r>
    </w:p>
    <w:p w14:paraId="0450E392" w14:textId="6E0B9870" w:rsidR="0040605F" w:rsidRPr="00FA271D" w:rsidRDefault="0040605F" w:rsidP="009C772F">
      <w:pPr>
        <w:pStyle w:val="BodyNormal"/>
        <w:rPr>
          <w:i/>
          <w:iCs/>
        </w:rPr>
      </w:pPr>
      <w:r w:rsidRPr="00FA271D">
        <w:t xml:space="preserve">"Don't worry about the money, Ari," </w:t>
      </w:r>
      <w:r w:rsidR="00814742">
        <w:t>Lewis</w:t>
      </w:r>
      <w:r w:rsidRPr="00FA271D">
        <w:t xml:space="preserve"> Morton </w:t>
      </w:r>
      <w:r w:rsidR="00AF525F">
        <w:t>said</w:t>
      </w:r>
      <w:r w:rsidRPr="00FA271D">
        <w:t xml:space="preserve">. "We just opened up a new skimming operation on several national trucking companies, taking minuscule amounts </w:t>
      </w:r>
      <w:r w:rsidRPr="00FA271D">
        <w:lastRenderedPageBreak/>
        <w:t xml:space="preserve">from their waybills and shuttling them to our accounts. We've cleared $20 million in just six months. I'll set my people on recovering the initial payment to the Serbian gunman. </w:t>
      </w:r>
    </w:p>
    <w:p w14:paraId="2E370EAA" w14:textId="1B44EE43" w:rsidR="0040605F" w:rsidRDefault="00AF525F" w:rsidP="009C772F">
      <w:pPr>
        <w:pStyle w:val="BodyNormal"/>
      </w:pPr>
      <w:r>
        <w:t>“</w:t>
      </w:r>
      <w:del w:id="2721" w:author="Author">
        <w:r w:rsidR="0040605F" w:rsidRPr="00FA271D" w:rsidDel="00FF10F0">
          <w:delText xml:space="preserve">When </w:delText>
        </w:r>
      </w:del>
      <w:r w:rsidR="0040605F" w:rsidRPr="00FA271D">
        <w:t xml:space="preserve">Arsen Murka called </w:t>
      </w:r>
      <w:del w:id="2722" w:author="Author">
        <w:r w:rsidR="0040605F" w:rsidRPr="00FA271D" w:rsidDel="00FF10F0">
          <w:delText xml:space="preserve">Imer </w:delText>
        </w:r>
      </w:del>
      <w:r w:rsidR="0040605F" w:rsidRPr="00FA271D">
        <w:t>at 1 a.m. and requested support from my staff</w:t>
      </w:r>
      <w:del w:id="2723" w:author="Author">
        <w:r w:rsidR="0040605F" w:rsidRPr="00FA271D" w:rsidDel="00FF10F0">
          <w:delText>,</w:delText>
        </w:r>
      </w:del>
      <w:ins w:id="2724" w:author="Author">
        <w:r w:rsidR="00FF10F0">
          <w:t>.</w:t>
        </w:r>
      </w:ins>
      <w:r w:rsidR="0040605F" w:rsidRPr="00FA271D">
        <w:t xml:space="preserve"> </w:t>
      </w:r>
      <w:del w:id="2725" w:author="Author">
        <w:r w:rsidR="0040605F" w:rsidRPr="00FA271D" w:rsidDel="00FF10F0">
          <w:delText xml:space="preserve">all the details about the operation transferred to me via a secure phone. </w:delText>
        </w:r>
      </w:del>
      <w:r w:rsidR="0040605F" w:rsidRPr="00FA271D">
        <w:t xml:space="preserve">I communicated the </w:t>
      </w:r>
      <w:r w:rsidR="0040605F">
        <w:t>info</w:t>
      </w:r>
      <w:r w:rsidR="0040605F" w:rsidRPr="00FA271D">
        <w:t xml:space="preserve"> to my night staff, and that's where I think the information leaked."</w:t>
      </w:r>
    </w:p>
    <w:p w14:paraId="113A5332" w14:textId="77777777" w:rsidR="0040605F" w:rsidRDefault="0040605F" w:rsidP="009C772F">
      <w:pPr>
        <w:pStyle w:val="BodyNormal"/>
      </w:pPr>
      <w:r>
        <w:t>“I put out feelers to our snitches in the Chicago Police Department after it became clear that the hit job had failed,” Imer Bisha said.</w:t>
      </w:r>
    </w:p>
    <w:p w14:paraId="05966AED" w14:textId="5788DC0B" w:rsidR="0040605F" w:rsidRDefault="0040605F" w:rsidP="009C772F">
      <w:pPr>
        <w:pStyle w:val="BodyNormal"/>
      </w:pPr>
      <w:r>
        <w:t xml:space="preserve">“Commander DiMarco’s residence is in Precinct 1. Our source in the neighboring Precinct 9 told us that </w:t>
      </w:r>
      <w:r w:rsidR="00321BAD">
        <w:t>Officer Mackenzie Merrick was one of the FBI team members who killed our sniper</w:t>
      </w:r>
      <w:r>
        <w:t xml:space="preserve">. </w:t>
      </w:r>
      <w:del w:id="2726" w:author="Author">
        <w:r w:rsidDel="00FF10F0">
          <w:delText xml:space="preserve">This </w:delText>
        </w:r>
      </w:del>
      <w:ins w:id="2727" w:author="Author">
        <w:r w:rsidR="00FF10F0">
          <w:t xml:space="preserve">He </w:t>
        </w:r>
      </w:ins>
      <w:r>
        <w:t>is the same undercover cop we tried to wax last June 19</w:t>
      </w:r>
      <w:r w:rsidRPr="0084515F">
        <w:rPr>
          <w:vertAlign w:val="superscript"/>
        </w:rPr>
        <w:t>th</w:t>
      </w:r>
      <w:r>
        <w:t>.</w:t>
      </w:r>
      <w:r w:rsidR="002C0B53">
        <w:t>”</w:t>
      </w:r>
    </w:p>
    <w:p w14:paraId="7690BDB1" w14:textId="1BDBC109" w:rsidR="0040605F" w:rsidRPr="00FA271D" w:rsidRDefault="0040605F" w:rsidP="009C772F">
      <w:pPr>
        <w:pStyle w:val="BodyNormal"/>
        <w:rPr>
          <w:i/>
          <w:iCs/>
        </w:rPr>
      </w:pPr>
      <w:r w:rsidRPr="00FA271D">
        <w:t xml:space="preserve">Everybody looked at their display panels at Arsen Murka. He was staring downward, absorbed in his thoughts. Eventually, </w:t>
      </w:r>
      <w:del w:id="2728" w:author="Author">
        <w:r w:rsidRPr="00FA271D" w:rsidDel="00ED6B26">
          <w:delText>after some tense seconds, he looked up at the web camera</w:delText>
        </w:r>
      </w:del>
      <w:ins w:id="2729" w:author="Author">
        <w:r w:rsidR="00ED6B26">
          <w:t>he looked up at the web camera after some tense seconds</w:t>
        </w:r>
      </w:ins>
      <w:r w:rsidRPr="00FA271D">
        <w:t>.</w:t>
      </w:r>
    </w:p>
    <w:p w14:paraId="29CA26F7" w14:textId="442BB97F" w:rsidR="0040605F" w:rsidRPr="00FA271D" w:rsidRDefault="0040605F" w:rsidP="009C772F">
      <w:pPr>
        <w:pStyle w:val="BodyNormal"/>
        <w:rPr>
          <w:i/>
          <w:iCs/>
        </w:rPr>
      </w:pPr>
      <w:r w:rsidRPr="00FA271D">
        <w:t>"</w:t>
      </w:r>
      <w:r>
        <w:t xml:space="preserve">For the time being, </w:t>
      </w:r>
      <w:r w:rsidR="00874F90">
        <w:t>contact me first before any</w:t>
      </w:r>
      <w:r>
        <w:t xml:space="preserve"> action against the Chicago Police or the Merrick family.</w:t>
      </w:r>
      <w:r w:rsidRPr="00FA271D">
        <w:t xml:space="preserve"> Everybody good?"</w:t>
      </w:r>
    </w:p>
    <w:p w14:paraId="4B45885A" w14:textId="4100344A" w:rsidR="0040605F" w:rsidRPr="00FA271D" w:rsidRDefault="0040605F" w:rsidP="009C772F">
      <w:pPr>
        <w:pStyle w:val="BodyNormal"/>
        <w:rPr>
          <w:i/>
          <w:iCs/>
        </w:rPr>
      </w:pPr>
      <w:r w:rsidRPr="00FA271D">
        <w:t xml:space="preserve">The display screen showed </w:t>
      </w:r>
      <w:del w:id="2730" w:author="Author">
        <w:r w:rsidRPr="00FA271D" w:rsidDel="00C70C45">
          <w:delText xml:space="preserve">each of </w:delText>
        </w:r>
      </w:del>
      <w:r w:rsidRPr="00FA271D">
        <w:t>the syndicate bosses raising their fists and giving the thumbs-up sign.</w:t>
      </w:r>
    </w:p>
    <w:p w14:paraId="458CCE7E" w14:textId="0EAFDBBD" w:rsidR="0040605F" w:rsidRDefault="0040605F" w:rsidP="009C772F">
      <w:pPr>
        <w:pStyle w:val="BodyNormal"/>
      </w:pPr>
      <w:r w:rsidRPr="00FA271D">
        <w:t xml:space="preserve">"OK," Arsen </w:t>
      </w:r>
      <w:r w:rsidR="002C0B53">
        <w:t>said</w:t>
      </w:r>
      <w:r w:rsidRPr="00FA271D">
        <w:t>, "I'll stay in touch."</w:t>
      </w:r>
    </w:p>
    <w:p w14:paraId="336DD143" w14:textId="03B188EE" w:rsidR="001A4926" w:rsidRPr="00FA271D" w:rsidRDefault="001A4926" w:rsidP="009C772F">
      <w:pPr>
        <w:pStyle w:val="BodyNormal"/>
        <w:rPr>
          <w:i/>
          <w:iCs/>
        </w:rPr>
      </w:pPr>
      <w:r>
        <w:t>As the conference display went dark, Lewis exhaled and turned to Imer.</w:t>
      </w:r>
    </w:p>
    <w:p w14:paraId="211F7037" w14:textId="77777777" w:rsidR="004632C1" w:rsidRDefault="0040605F" w:rsidP="004632C1">
      <w:pPr>
        <w:pStyle w:val="BodyNormal"/>
      </w:pPr>
      <w:r w:rsidRPr="00FA271D">
        <w:lastRenderedPageBreak/>
        <w:t>"Come on, Imer, let's go get a drink at Fat Willie's Bar."</w:t>
      </w:r>
    </w:p>
    <w:p w14:paraId="4E20A8E0" w14:textId="77777777" w:rsidR="004632C1" w:rsidRDefault="004632C1" w:rsidP="004632C1">
      <w:pPr>
        <w:pStyle w:val="BodyNormal"/>
        <w:rPr>
          <w:rStyle w:val="BodyNormalChar"/>
        </w:rPr>
        <w:sectPr w:rsidR="004632C1" w:rsidSect="003135B1">
          <w:type w:val="oddPage"/>
          <w:pgSz w:w="8640" w:h="12960" w:code="1"/>
          <w:pgMar w:top="720" w:right="720" w:bottom="720" w:left="720" w:header="720" w:footer="720" w:gutter="720"/>
          <w:cols w:space="720"/>
          <w:titlePg/>
          <w:docGrid w:linePitch="360"/>
        </w:sectPr>
      </w:pPr>
    </w:p>
    <w:p w14:paraId="07853074" w14:textId="5C74DBC0" w:rsidR="00206156" w:rsidRPr="004376FE" w:rsidRDefault="00206156" w:rsidP="00295C50">
      <w:pPr>
        <w:pStyle w:val="ChapterNumber"/>
      </w:pPr>
      <w:del w:id="2731" w:author="Author">
        <w:r w:rsidDel="0028361C">
          <w:rPr>
            <w:rStyle w:val="BodyNormalChar"/>
          </w:rPr>
          <w:lastRenderedPageBreak/>
          <w:delText>”</w:delText>
        </w:r>
      </w:del>
      <w:r w:rsidRPr="004376FE">
        <w:t>CHAPTER</w:t>
      </w:r>
      <w:r>
        <w:t xml:space="preserve"> </w:t>
      </w:r>
      <w:r w:rsidR="00295C50">
        <w:t xml:space="preserve">    10</w:t>
      </w:r>
    </w:p>
    <w:p w14:paraId="5D6EB4AA" w14:textId="55FB6A5F" w:rsidR="00206156" w:rsidRPr="00206156" w:rsidDel="00E2587A" w:rsidRDefault="008D3AAD" w:rsidP="00206156">
      <w:pPr>
        <w:pStyle w:val="BodyNormal"/>
        <w:rPr>
          <w:del w:id="2732" w:author="Author"/>
          <w:lang w:val="fr-FR"/>
          <w:rPrChange w:id="2733" w:author="Author">
            <w:rPr>
              <w:del w:id="2734" w:author="Author"/>
            </w:rPr>
          </w:rPrChange>
        </w:rPr>
      </w:pPr>
      <w:del w:id="2735" w:author="Author">
        <w:r w:rsidRPr="004632C1" w:rsidDel="00E2587A">
          <w:rPr>
            <w:rFonts w:eastAsiaTheme="majorEastAsia" w:cstheme="majorBidi"/>
            <w:sz w:val="28"/>
            <w:szCs w:val="26"/>
          </w:rPr>
          <w:delText>Natalie’s Scoop</w:delText>
        </w:r>
      </w:del>
    </w:p>
    <w:p w14:paraId="1D277341" w14:textId="427C6B6B" w:rsidR="008D3AAD" w:rsidRPr="001B351B" w:rsidDel="00E2587A" w:rsidRDefault="008D3AAD" w:rsidP="009C772F">
      <w:pPr>
        <w:pStyle w:val="BodyNormal"/>
        <w:rPr>
          <w:del w:id="2736" w:author="Author"/>
          <w:lang w:val="fr-FR"/>
          <w:rPrChange w:id="2737" w:author="Author">
            <w:rPr>
              <w:del w:id="2738" w:author="Author"/>
            </w:rPr>
          </w:rPrChange>
        </w:rPr>
      </w:pPr>
    </w:p>
    <w:p w14:paraId="2FA6A2DC" w14:textId="3A31B473" w:rsidR="009B5532" w:rsidRPr="001B351B" w:rsidDel="00E2587A" w:rsidRDefault="009B5532" w:rsidP="009C772F">
      <w:pPr>
        <w:pStyle w:val="BodyNormal"/>
        <w:rPr>
          <w:del w:id="2739" w:author="Author"/>
          <w:lang w:val="fr-FR"/>
          <w:rPrChange w:id="2740" w:author="Author">
            <w:rPr>
              <w:del w:id="2741" w:author="Author"/>
            </w:rPr>
          </w:rPrChange>
        </w:rPr>
      </w:pPr>
    </w:p>
    <w:p w14:paraId="5C31B777" w14:textId="1FE46BAF" w:rsidR="0040605F" w:rsidRPr="001B351B" w:rsidDel="00E2587A" w:rsidRDefault="0040605F" w:rsidP="009C772F">
      <w:pPr>
        <w:pStyle w:val="BodyNormal"/>
        <w:rPr>
          <w:del w:id="2742" w:author="Author"/>
          <w:lang w:val="fr-FR"/>
          <w:rPrChange w:id="2743" w:author="Author">
            <w:rPr>
              <w:del w:id="2744" w:author="Author"/>
            </w:rPr>
          </w:rPrChange>
        </w:rPr>
      </w:pPr>
    </w:p>
    <w:p w14:paraId="7A582D37" w14:textId="1903CC21" w:rsidR="0040605F" w:rsidRPr="001B351B" w:rsidDel="00E2587A" w:rsidRDefault="0040605F" w:rsidP="009C772F">
      <w:pPr>
        <w:pStyle w:val="BodyNormal"/>
        <w:rPr>
          <w:del w:id="2745" w:author="Author"/>
          <w:lang w:val="fr-FR"/>
          <w:rPrChange w:id="2746" w:author="Author">
            <w:rPr>
              <w:del w:id="2747" w:author="Author"/>
            </w:rPr>
          </w:rPrChange>
        </w:rPr>
        <w:sectPr w:rsidR="0040605F" w:rsidRPr="001B351B" w:rsidDel="00E2587A" w:rsidSect="003135B1">
          <w:type w:val="oddPage"/>
          <w:pgSz w:w="8640" w:h="12960" w:code="1"/>
          <w:pgMar w:top="720" w:right="720" w:bottom="720" w:left="720" w:header="720" w:footer="720" w:gutter="720"/>
          <w:cols w:space="720"/>
          <w:titlePg/>
          <w:docGrid w:linePitch="360"/>
        </w:sectPr>
      </w:pPr>
    </w:p>
    <w:p w14:paraId="23CB80C8" w14:textId="346EC5F9" w:rsidR="0040605F" w:rsidRPr="001B351B" w:rsidDel="00E2587A" w:rsidRDefault="0040605F" w:rsidP="0040605F">
      <w:pPr>
        <w:pStyle w:val="ChapterNumber"/>
        <w:rPr>
          <w:del w:id="2748" w:author="Author"/>
          <w:lang w:val="fr-FR"/>
          <w:rPrChange w:id="2749" w:author="Author">
            <w:rPr>
              <w:del w:id="2750" w:author="Author"/>
            </w:rPr>
          </w:rPrChange>
        </w:rPr>
      </w:pPr>
      <w:del w:id="2751" w:author="Author">
        <w:r w:rsidRPr="001B351B" w:rsidDel="00E2587A">
          <w:rPr>
            <w:lang w:val="fr-FR"/>
            <w:rPrChange w:id="2752" w:author="Author">
              <w:rPr/>
            </w:rPrChange>
          </w:rPr>
          <w:delText>CHAPTER XXX</w:delText>
        </w:r>
      </w:del>
    </w:p>
    <w:p w14:paraId="4195A2E2" w14:textId="3D23F0D3" w:rsidR="000F5A9A" w:rsidRPr="003642F7" w:rsidRDefault="00A9366D" w:rsidP="000F5A9A">
      <w:pPr>
        <w:pStyle w:val="ChapterTitle"/>
      </w:pPr>
      <w:bookmarkStart w:id="2753" w:name="_Toc197338837"/>
      <w:r w:rsidRPr="003642F7">
        <w:t>Mob Retaliation</w:t>
      </w:r>
      <w:bookmarkEnd w:id="2753"/>
    </w:p>
    <w:p w14:paraId="5D265DBB" w14:textId="77777777" w:rsidR="0060569F" w:rsidRDefault="0060569F" w:rsidP="0060569F">
      <w:pPr>
        <w:pStyle w:val="ASubheadLevel1"/>
      </w:pPr>
      <w:bookmarkStart w:id="2754" w:name="_Toc197338838"/>
      <w:r>
        <w:t>Lewis Plans a Murder</w:t>
      </w:r>
      <w:bookmarkEnd w:id="2754"/>
    </w:p>
    <w:p w14:paraId="57E9C71F" w14:textId="72D0C4BA" w:rsidR="00C43167" w:rsidRDefault="007651A5" w:rsidP="009C772F">
      <w:pPr>
        <w:pStyle w:val="BodyNormal"/>
      </w:pPr>
      <w:r>
        <w:t>Imer</w:t>
      </w:r>
      <w:r w:rsidR="006375B2">
        <w:t xml:space="preserve"> Bisha </w:t>
      </w:r>
      <w:r w:rsidR="00155CA0">
        <w:t>entered</w:t>
      </w:r>
      <w:r>
        <w:t xml:space="preserve"> Lewis’s office </w:t>
      </w:r>
      <w:r w:rsidR="005E502A">
        <w:t xml:space="preserve">determined </w:t>
      </w:r>
      <w:r>
        <w:t xml:space="preserve">to discuss the recent failures to eliminate the undercover cop, Mackenzie Merrick, and his father, John Merrick. </w:t>
      </w:r>
      <w:r w:rsidR="00C43167">
        <w:t xml:space="preserve">Bisha’s attitude was anything but </w:t>
      </w:r>
      <w:del w:id="2755" w:author="Author">
        <w:r w:rsidR="00C43167" w:rsidDel="00A7392D">
          <w:delText>casual</w:delText>
        </w:r>
      </w:del>
      <w:ins w:id="2756" w:author="Author">
        <w:r w:rsidR="00A7392D">
          <w:t>calm</w:t>
        </w:r>
      </w:ins>
      <w:r w:rsidR="00C43167">
        <w:t xml:space="preserve">. His lips pursed, his eyebrows slanting down towards the bridge of his nose, all gave the image of an angry and </w:t>
      </w:r>
      <w:r w:rsidR="00D63198">
        <w:t>annoyed</w:t>
      </w:r>
      <w:r w:rsidR="00C43167">
        <w:t xml:space="preserve"> man on a mission.</w:t>
      </w:r>
    </w:p>
    <w:p w14:paraId="60F04258" w14:textId="4E180E01" w:rsidR="004379B8" w:rsidRDefault="000733C5" w:rsidP="009C772F">
      <w:pPr>
        <w:pStyle w:val="BodyNormal"/>
      </w:pPr>
      <w:r>
        <w:t xml:space="preserve">Lewis Morton </w:t>
      </w:r>
      <w:r w:rsidR="008D36D7">
        <w:t xml:space="preserve">lifted his hand from </w:t>
      </w:r>
      <w:r w:rsidR="00656EBF">
        <w:t>his</w:t>
      </w:r>
      <w:r w:rsidR="008D36D7">
        <w:t xml:space="preserve"> laptop touchpad</w:t>
      </w:r>
      <w:r w:rsidR="00656EBF">
        <w:t>. He</w:t>
      </w:r>
      <w:r w:rsidR="008D36D7">
        <w:t xml:space="preserve"> </w:t>
      </w:r>
      <w:r w:rsidR="00F22408">
        <w:t xml:space="preserve">turned to </w:t>
      </w:r>
      <w:r w:rsidR="003002C0">
        <w:t xml:space="preserve">look at his wall decorated with </w:t>
      </w:r>
      <w:r w:rsidR="00411DB0" w:rsidRPr="00401224">
        <w:t>Caribbean</w:t>
      </w:r>
      <w:r w:rsidR="00411DB0">
        <w:t xml:space="preserve"> photos</w:t>
      </w:r>
      <w:r w:rsidR="003002C0">
        <w:t>.</w:t>
      </w:r>
      <w:r w:rsidR="004A31A5">
        <w:t xml:space="preserve"> </w:t>
      </w:r>
      <w:r w:rsidR="00E513C2">
        <w:t xml:space="preserve">Lewis stared for a few seconds at the </w:t>
      </w:r>
      <w:r w:rsidR="004C571F">
        <w:t xml:space="preserve">stunning </w:t>
      </w:r>
      <w:r w:rsidR="00E513C2">
        <w:t xml:space="preserve">color photograph of </w:t>
      </w:r>
      <w:r w:rsidR="00363FBB" w:rsidRPr="00363FBB">
        <w:t>Anse de Grande Saline</w:t>
      </w:r>
      <w:r w:rsidR="00363FBB">
        <w:t xml:space="preserve"> beach on the Island</w:t>
      </w:r>
      <w:r w:rsidR="005B0DEE">
        <w:t xml:space="preserve"> of </w:t>
      </w:r>
      <w:r w:rsidR="0064535B" w:rsidRPr="0064535B">
        <w:t>St. Barthelemy</w:t>
      </w:r>
      <w:r w:rsidR="0064535B">
        <w:t xml:space="preserve">. </w:t>
      </w:r>
      <w:r w:rsidR="00E5681B">
        <w:t>He allowed himself a moment to recall his trip to th</w:t>
      </w:r>
      <w:r w:rsidR="0044431A">
        <w:t>at</w:t>
      </w:r>
      <w:r w:rsidR="00E5681B">
        <w:t xml:space="preserve"> beach with two </w:t>
      </w:r>
      <w:r w:rsidR="00E22016">
        <w:t xml:space="preserve">young and beautiful </w:t>
      </w:r>
      <w:r w:rsidR="00E22016" w:rsidRPr="00407800">
        <w:t>Ukrai</w:t>
      </w:r>
      <w:r w:rsidR="00407800" w:rsidRPr="00407800">
        <w:t>nian</w:t>
      </w:r>
      <w:r w:rsidR="00407800">
        <w:t xml:space="preserve"> girls </w:t>
      </w:r>
      <w:r w:rsidR="001B091A">
        <w:t xml:space="preserve">who had joined the syndicate’s escort business. </w:t>
      </w:r>
      <w:r w:rsidR="004379B8">
        <w:t>Lewis</w:t>
      </w:r>
      <w:r w:rsidR="000C5C76">
        <w:t xml:space="preserve"> </w:t>
      </w:r>
      <w:r w:rsidR="00AE261F">
        <w:t>harkened back to</w:t>
      </w:r>
      <w:r w:rsidR="000C5C76">
        <w:t xml:space="preserve"> the heavy surf that day</w:t>
      </w:r>
      <w:r w:rsidR="008B2351">
        <w:t xml:space="preserve">, the </w:t>
      </w:r>
      <w:r w:rsidR="00CD5BF7">
        <w:t>sea</w:t>
      </w:r>
      <w:r w:rsidR="000D3702">
        <w:t>'s turquoise colo</w:t>
      </w:r>
      <w:r w:rsidR="008B2351">
        <w:t>r</w:t>
      </w:r>
      <w:r w:rsidR="008B69B6">
        <w:t>,</w:t>
      </w:r>
      <w:r w:rsidR="00870A50">
        <w:t xml:space="preserve"> </w:t>
      </w:r>
      <w:r w:rsidR="00B14D36">
        <w:t xml:space="preserve">and </w:t>
      </w:r>
      <w:r w:rsidR="008B4422">
        <w:t xml:space="preserve">the topless escorts </w:t>
      </w:r>
      <w:del w:id="2757" w:author="Author">
        <w:r w:rsidR="008B4422" w:rsidRPr="00AC231A" w:rsidDel="000227FE">
          <w:delText>entr</w:delText>
        </w:r>
        <w:r w:rsidR="00AC231A" w:rsidRPr="00AC231A" w:rsidDel="000227FE">
          <w:delText>eating</w:delText>
        </w:r>
        <w:r w:rsidR="00AC231A" w:rsidDel="000227FE">
          <w:delText xml:space="preserve"> </w:delText>
        </w:r>
      </w:del>
      <w:ins w:id="2758" w:author="Author">
        <w:r w:rsidR="000227FE">
          <w:t>implor</w:t>
        </w:r>
        <w:r w:rsidR="000227FE" w:rsidRPr="00AC231A">
          <w:t>ing</w:t>
        </w:r>
        <w:r w:rsidR="000227FE">
          <w:t xml:space="preserve"> </w:t>
        </w:r>
      </w:ins>
      <w:r w:rsidR="00AC231A">
        <w:t>him to join them in the water.</w:t>
      </w:r>
      <w:r w:rsidR="00BD3F66">
        <w:t xml:space="preserve"> He </w:t>
      </w:r>
      <w:r w:rsidR="007B4D22">
        <w:t>shook his head ever so slightly</w:t>
      </w:r>
      <w:del w:id="2759" w:author="Author">
        <w:r w:rsidR="007B4D22" w:rsidDel="000227FE">
          <w:delText>,</w:delText>
        </w:r>
      </w:del>
      <w:ins w:id="2760" w:author="Author">
        <w:r w:rsidR="000227FE">
          <w:t xml:space="preserve"> and</w:t>
        </w:r>
      </w:ins>
      <w:r w:rsidR="00DA37FA">
        <w:t xml:space="preserve"> </w:t>
      </w:r>
      <w:r w:rsidR="004379B8">
        <w:t>turned to make eye contact with Imer.</w:t>
      </w:r>
    </w:p>
    <w:p w14:paraId="6E0E00BC" w14:textId="10A040B8" w:rsidR="004379B8" w:rsidRDefault="004379B8" w:rsidP="009C772F">
      <w:pPr>
        <w:pStyle w:val="BodyNormal"/>
      </w:pPr>
      <w:r>
        <w:t>“Lewis, are you listening to me?”</w:t>
      </w:r>
    </w:p>
    <w:p w14:paraId="6EA98A14" w14:textId="257FF8CD" w:rsidR="006848B9" w:rsidRDefault="00276246" w:rsidP="009C772F">
      <w:pPr>
        <w:pStyle w:val="BodyNormal"/>
      </w:pPr>
      <w:r>
        <w:t xml:space="preserve">“Yes. </w:t>
      </w:r>
      <w:del w:id="2761" w:author="Author">
        <w:r w:rsidDel="000227FE">
          <w:delText xml:space="preserve">Just </w:delText>
        </w:r>
      </w:del>
      <w:ins w:id="2762" w:author="Author">
        <w:r w:rsidR="000227FE">
          <w:t xml:space="preserve">I just </w:t>
        </w:r>
      </w:ins>
      <w:r>
        <w:t>needed a moment to clear my head. Go on.”</w:t>
      </w:r>
    </w:p>
    <w:p w14:paraId="6FEEF283" w14:textId="37B1FB52" w:rsidR="00F22408" w:rsidDel="00136124" w:rsidRDefault="00F22408" w:rsidP="009C772F">
      <w:pPr>
        <w:pStyle w:val="BodyNormal"/>
        <w:rPr>
          <w:del w:id="2763" w:author="Author"/>
        </w:rPr>
      </w:pPr>
    </w:p>
    <w:p w14:paraId="4F0F36DF" w14:textId="63152C15" w:rsidR="009E5A36" w:rsidRDefault="001B0D67" w:rsidP="009C772F">
      <w:pPr>
        <w:pStyle w:val="BodyNormal"/>
      </w:pPr>
      <w:r>
        <w:t>“</w:t>
      </w:r>
      <w:r w:rsidR="008D3EC0">
        <w:t>W</w:t>
      </w:r>
      <w:r>
        <w:t>e set up a hit to eliminate that undercover cop</w:t>
      </w:r>
      <w:r w:rsidR="007C11C0">
        <w:t xml:space="preserve"> </w:t>
      </w:r>
      <w:r w:rsidR="0016502C">
        <w:t xml:space="preserve">Mackenzie </w:t>
      </w:r>
      <w:r w:rsidR="007C11C0">
        <w:t xml:space="preserve">Merrick and his </w:t>
      </w:r>
      <w:r w:rsidR="00344601">
        <w:t>partner, Off</w:t>
      </w:r>
      <w:r w:rsidR="00495AD5">
        <w:t>icer Williams.</w:t>
      </w:r>
      <w:r w:rsidR="0013169F">
        <w:t xml:space="preserve"> </w:t>
      </w:r>
      <w:r w:rsidR="0013169F">
        <w:lastRenderedPageBreak/>
        <w:t xml:space="preserve">Yilka took care of the black </w:t>
      </w:r>
      <w:r w:rsidR="00D30906">
        <w:t>c</w:t>
      </w:r>
      <w:r w:rsidR="0013169F">
        <w:t xml:space="preserve">op, but </w:t>
      </w:r>
      <w:r w:rsidR="00FB64E0">
        <w:t>Merrick somehow survived.</w:t>
      </w:r>
      <w:r w:rsidR="00495AD5">
        <w:t xml:space="preserve"> </w:t>
      </w:r>
    </w:p>
    <w:p w14:paraId="30EE06D2" w14:textId="3E4265F5" w:rsidR="001B2E8A" w:rsidRDefault="001C63E7" w:rsidP="009C772F">
      <w:pPr>
        <w:pStyle w:val="BodyNormal"/>
      </w:pPr>
      <w:r>
        <w:t>“</w:t>
      </w:r>
      <w:del w:id="2764" w:author="Author">
        <w:r w:rsidR="00D84430" w:rsidDel="00A118A4">
          <w:delText xml:space="preserve">We </w:delText>
        </w:r>
        <w:r w:rsidR="00FB64E0" w:rsidDel="00A118A4">
          <w:delText xml:space="preserve">then </w:delText>
        </w:r>
        <w:r w:rsidR="00D84430" w:rsidDel="00A118A4">
          <w:delText>attempted, in reprisal,</w:delText>
        </w:r>
      </w:del>
      <w:ins w:id="2765" w:author="Author">
        <w:r w:rsidR="00A118A4">
          <w:t>In reprisal, we attempted</w:t>
        </w:r>
      </w:ins>
      <w:r w:rsidR="00D84430">
        <w:t xml:space="preserve"> to kill </w:t>
      </w:r>
      <w:r w:rsidR="00FB64E0">
        <w:t>Merrick’s</w:t>
      </w:r>
      <w:r w:rsidR="00D84430">
        <w:t xml:space="preserve"> father and sister a few weeks later. Once again, this op failed. </w:t>
      </w:r>
      <w:del w:id="2766" w:author="Author">
        <w:r w:rsidR="00D84430" w:rsidDel="000227FE">
          <w:delText>Four of our people are in prison, including my brother, thanks to this Merrick family</w:delText>
        </w:r>
      </w:del>
      <w:ins w:id="2767" w:author="Author">
        <w:r w:rsidR="000227FE">
          <w:t xml:space="preserve">Thanks to this Merrick family, </w:t>
        </w:r>
      </w:ins>
      <w:r>
        <w:t>a dozen</w:t>
      </w:r>
      <w:ins w:id="2768" w:author="Author">
        <w:r w:rsidR="000227FE">
          <w:t xml:space="preserve"> </w:t>
        </w:r>
      </w:ins>
      <w:r w:rsidR="00321BAD">
        <w:t>people, including my brother, are in prison</w:t>
      </w:r>
      <w:r w:rsidR="00D84430">
        <w:t xml:space="preserve">. What the </w:t>
      </w:r>
      <w:r w:rsidR="008B69B6">
        <w:t>hell</w:t>
      </w:r>
      <w:r w:rsidR="00D84430">
        <w:t xml:space="preserve"> is it about these people</w:t>
      </w:r>
      <w:r w:rsidR="00C95D9E">
        <w:t>?</w:t>
      </w:r>
      <w:r w:rsidR="00D84430">
        <w:t xml:space="preserve"> Are they cats with nine lives?”</w:t>
      </w:r>
    </w:p>
    <w:p w14:paraId="0F6B0A3A" w14:textId="744842B7" w:rsidR="00D84430" w:rsidRDefault="001B2E8A" w:rsidP="009C772F">
      <w:pPr>
        <w:pStyle w:val="BodyNormal"/>
      </w:pPr>
      <w:r>
        <w:t xml:space="preserve">“Ease up. </w:t>
      </w:r>
      <w:r w:rsidR="00073E5B">
        <w:t>We are both</w:t>
      </w:r>
      <w:r w:rsidR="004427E8">
        <w:t xml:space="preserve"> college-educated. Let’s </w:t>
      </w:r>
      <w:proofErr w:type="gramStart"/>
      <w:r w:rsidR="004427E8">
        <w:t>think</w:t>
      </w:r>
      <w:proofErr w:type="gramEnd"/>
      <w:r w:rsidR="004427E8">
        <w:t xml:space="preserve"> </w:t>
      </w:r>
      <w:proofErr w:type="gramStart"/>
      <w:r w:rsidR="004427E8">
        <w:t>this through</w:t>
      </w:r>
      <w:proofErr w:type="gramEnd"/>
      <w:r w:rsidR="004427E8">
        <w:t>.</w:t>
      </w:r>
      <w:r w:rsidR="00A971BB">
        <w:t xml:space="preserve"> </w:t>
      </w:r>
      <w:r w:rsidR="00661A27">
        <w:t>A</w:t>
      </w:r>
      <w:r w:rsidR="00A971BB">
        <w:t xml:space="preserve"> woman</w:t>
      </w:r>
      <w:r w:rsidR="00F66E2D">
        <w:t xml:space="preserve"> who </w:t>
      </w:r>
      <w:del w:id="2769" w:author="Author">
        <w:r w:rsidR="00F66E2D" w:rsidDel="000227FE">
          <w:delText xml:space="preserve">knows </w:delText>
        </w:r>
      </w:del>
      <w:ins w:id="2770" w:author="Author">
        <w:r w:rsidR="000227FE">
          <w:t>kn</w:t>
        </w:r>
      </w:ins>
      <w:r w:rsidR="00661A27">
        <w:t>o</w:t>
      </w:r>
      <w:ins w:id="2771" w:author="Author">
        <w:r w:rsidR="000227FE">
          <w:t>w</w:t>
        </w:r>
      </w:ins>
      <w:r w:rsidR="00661A27">
        <w:t>s</w:t>
      </w:r>
      <w:ins w:id="2772" w:author="Author">
        <w:r w:rsidR="000227FE">
          <w:t xml:space="preserve"> </w:t>
        </w:r>
      </w:ins>
      <w:r w:rsidR="00F66E2D">
        <w:t>how to fight</w:t>
      </w:r>
      <w:r w:rsidR="00661A27">
        <w:t xml:space="preserve"> interrupted our operations</w:t>
      </w:r>
      <w:r w:rsidR="00BB7147">
        <w:t>.</w:t>
      </w:r>
      <w:r w:rsidR="00F66E2D">
        <w:t xml:space="preserve"> </w:t>
      </w:r>
      <w:r w:rsidR="00BB7147">
        <w:t>S</w:t>
      </w:r>
      <w:r w:rsidR="00F66E2D">
        <w:t>omehow</w:t>
      </w:r>
      <w:r w:rsidR="0069023A">
        <w:t>,</w:t>
      </w:r>
      <w:r w:rsidR="00F66E2D">
        <w:t xml:space="preserve"> </w:t>
      </w:r>
      <w:r w:rsidR="00BB7147">
        <w:t xml:space="preserve">she </w:t>
      </w:r>
      <w:r w:rsidR="00F66E2D">
        <w:t>has managed to learn of our plans.</w:t>
      </w:r>
      <w:r w:rsidR="003809AF">
        <w:t>”</w:t>
      </w:r>
    </w:p>
    <w:p w14:paraId="21BA9CC5" w14:textId="0DA90F87" w:rsidR="003809AF" w:rsidRDefault="003809AF" w:rsidP="009C772F">
      <w:pPr>
        <w:pStyle w:val="BodyNormal"/>
      </w:pPr>
      <w:r>
        <w:t>“Is she somebody from a rival gang?”</w:t>
      </w:r>
    </w:p>
    <w:p w14:paraId="1A68900C" w14:textId="6395742D" w:rsidR="000F2B84" w:rsidRDefault="00F465C6" w:rsidP="009C772F">
      <w:pPr>
        <w:pStyle w:val="BodyNormal"/>
      </w:pPr>
      <w:r>
        <w:t xml:space="preserve">“Doubt it. </w:t>
      </w:r>
      <w:r w:rsidR="009A2CC3">
        <w:t xml:space="preserve">No rival syndicates have the computer </w:t>
      </w:r>
      <w:r w:rsidR="00FA161B">
        <w:t>hacking</w:t>
      </w:r>
      <w:r w:rsidR="009A2CC3">
        <w:t xml:space="preserve"> </w:t>
      </w:r>
      <w:r w:rsidR="00FA161B">
        <w:t>expertise</w:t>
      </w:r>
      <w:r w:rsidR="009A2CC3">
        <w:t xml:space="preserve"> that I’ve developed. </w:t>
      </w:r>
      <w:r w:rsidR="00D35081">
        <w:t xml:space="preserve">The tampering with the surveillance cameras gives us </w:t>
      </w:r>
      <w:r w:rsidR="00EB5522">
        <w:t>a</w:t>
      </w:r>
      <w:r w:rsidR="00D35081">
        <w:t xml:space="preserve"> clue we need.</w:t>
      </w:r>
      <w:r w:rsidR="00670844">
        <w:t>”</w:t>
      </w:r>
    </w:p>
    <w:p w14:paraId="58DB79C6" w14:textId="7E8A8085" w:rsidR="00670844" w:rsidRDefault="001A342B" w:rsidP="009C772F">
      <w:pPr>
        <w:pStyle w:val="BodyNormal"/>
      </w:pPr>
      <w:r>
        <w:t xml:space="preserve">Bisha </w:t>
      </w:r>
      <w:r w:rsidR="008903CB">
        <w:t xml:space="preserve">leaned back in his chair, his expression softening a bit. He </w:t>
      </w:r>
      <w:r w:rsidR="00731486">
        <w:t>clenched his fist and placed it under his chin</w:t>
      </w:r>
      <w:r w:rsidR="00DE1BE6">
        <w:t xml:space="preserve">, rubbing his five </w:t>
      </w:r>
      <w:r w:rsidR="002C7074">
        <w:t>o’</w:t>
      </w:r>
      <w:r w:rsidR="00DE1BE6">
        <w:t>clock shadow goatee</w:t>
      </w:r>
      <w:r w:rsidR="00731486">
        <w:t>.</w:t>
      </w:r>
    </w:p>
    <w:p w14:paraId="541810CE" w14:textId="29B542B7" w:rsidR="00731486" w:rsidRDefault="00731486" w:rsidP="009C772F">
      <w:pPr>
        <w:pStyle w:val="BodyNormal"/>
      </w:pPr>
      <w:r>
        <w:t xml:space="preserve">“OK. </w:t>
      </w:r>
      <w:r w:rsidR="00417ED8">
        <w:t xml:space="preserve">What does the </w:t>
      </w:r>
      <w:r w:rsidR="00C81C30">
        <w:t>freezing of the city surveillance cameras tell us?”</w:t>
      </w:r>
    </w:p>
    <w:p w14:paraId="1B4BCB0F" w14:textId="60E7226A" w:rsidR="006F1CDE" w:rsidRDefault="00B35D3C" w:rsidP="009C772F">
      <w:pPr>
        <w:pStyle w:val="BodyNormal"/>
      </w:pPr>
      <w:r>
        <w:t>“</w:t>
      </w:r>
      <w:r w:rsidR="001901C6">
        <w:t>That s</w:t>
      </w:r>
      <w:r>
        <w:t xml:space="preserve">he’s a </w:t>
      </w:r>
      <w:r w:rsidR="00A471E0">
        <w:t>p</w:t>
      </w:r>
      <w:r>
        <w:t xml:space="preserve">olicewoman. </w:t>
      </w:r>
      <w:r w:rsidR="001F4EE2">
        <w:t>Trained in hand-to-hand combat, possib</w:t>
      </w:r>
      <w:r w:rsidR="0032033D">
        <w:t>ly</w:t>
      </w:r>
      <w:r w:rsidR="001F4EE2">
        <w:t xml:space="preserve"> military</w:t>
      </w:r>
      <w:r w:rsidR="006A72E9">
        <w:t>,</w:t>
      </w:r>
      <w:r w:rsidR="001F4EE2">
        <w:t xml:space="preserve"> or a bright star at the Academy.</w:t>
      </w:r>
      <w:r w:rsidR="006A72E9">
        <w:t xml:space="preserve"> </w:t>
      </w:r>
      <w:r w:rsidR="00555517">
        <w:t xml:space="preserve">She uses her cell phone to tell the </w:t>
      </w:r>
      <w:r w:rsidR="006F1CDE">
        <w:t xml:space="preserve">city </w:t>
      </w:r>
      <w:r w:rsidR="00555517">
        <w:t xml:space="preserve">surveillance crew to turn off </w:t>
      </w:r>
      <w:r w:rsidR="00B80B88">
        <w:t>specific</w:t>
      </w:r>
      <w:r w:rsidR="00555517">
        <w:t xml:space="preserve"> cameras to mask her </w:t>
      </w:r>
      <w:r w:rsidR="00B80B88">
        <w:t>activities.</w:t>
      </w:r>
      <w:r w:rsidR="006F1CDE">
        <w:t>”</w:t>
      </w:r>
    </w:p>
    <w:p w14:paraId="0EE2139E" w14:textId="577202D0" w:rsidR="00954983" w:rsidRDefault="00954983" w:rsidP="009C772F">
      <w:pPr>
        <w:pStyle w:val="BodyNormal"/>
      </w:pPr>
      <w:r>
        <w:t>“Fine. But how does she know about our plans?”</w:t>
      </w:r>
    </w:p>
    <w:p w14:paraId="143B8473" w14:textId="543212BC" w:rsidR="00603054" w:rsidRDefault="00BB5745" w:rsidP="009C772F">
      <w:pPr>
        <w:pStyle w:val="BodyNormal"/>
      </w:pPr>
      <w:r>
        <w:t xml:space="preserve">“That’s the million-dollar question, isn’t it? </w:t>
      </w:r>
      <w:del w:id="2773" w:author="Author">
        <w:r w:rsidDel="00B327F9">
          <w:delText>Look, s</w:delText>
        </w:r>
      </w:del>
      <w:ins w:id="2774" w:author="Author">
        <w:r w:rsidR="00B327F9">
          <w:t>S</w:t>
        </w:r>
      </w:ins>
      <w:r>
        <w:t xml:space="preserve">he can’t </w:t>
      </w:r>
      <w:r>
        <w:lastRenderedPageBreak/>
        <w:t xml:space="preserve">penetrate our computer systems here at </w:t>
      </w:r>
      <w:del w:id="2775" w:author="Author">
        <w:r w:rsidDel="00B46029">
          <w:delText>Chicago Digital Consultants</w:delText>
        </w:r>
      </w:del>
      <w:ins w:id="2776" w:author="Author">
        <w:r w:rsidR="00B46029">
          <w:t>Chicago Cyber Engineering</w:t>
        </w:r>
        <w:del w:id="2777" w:author="Author">
          <w:r w:rsidR="00B46029" w:rsidDel="001938B7">
            <w:delText xml:space="preserve"> </w:delText>
          </w:r>
        </w:del>
      </w:ins>
      <w:r w:rsidR="002E21DB">
        <w:t xml:space="preserve">. I’ve seen to that. </w:t>
      </w:r>
      <w:del w:id="2778" w:author="Author">
        <w:r w:rsidR="002E7599" w:rsidDel="001938B7">
          <w:delText>My guess i</w:delText>
        </w:r>
      </w:del>
      <w:r w:rsidR="001C63E7">
        <w:t>S</w:t>
      </w:r>
      <w:r w:rsidR="002E7599">
        <w:t xml:space="preserve">he </w:t>
      </w:r>
      <w:r w:rsidR="001C63E7">
        <w:t xml:space="preserve">must </w:t>
      </w:r>
      <w:r w:rsidR="002E7599">
        <w:t>ha</w:t>
      </w:r>
      <w:r w:rsidR="001C63E7">
        <w:t xml:space="preserve">ve </w:t>
      </w:r>
      <w:r w:rsidR="002E7599">
        <w:t xml:space="preserve">somebody on our staff tipping her off. </w:t>
      </w:r>
      <w:r w:rsidR="008D3EC0">
        <w:t>S</w:t>
      </w:r>
      <w:r w:rsidR="002E7599">
        <w:t xml:space="preserve">he </w:t>
      </w:r>
      <w:r w:rsidR="008D3EC0">
        <w:t>might be</w:t>
      </w:r>
      <w:r w:rsidR="009B44E0">
        <w:t xml:space="preserve"> blackmailing one of our </w:t>
      </w:r>
      <w:r w:rsidR="009B44E0" w:rsidRPr="007E33FB">
        <w:t>employees</w:t>
      </w:r>
      <w:r w:rsidR="009B44E0">
        <w:t xml:space="preserve"> or threatening them with jail</w:t>
      </w:r>
      <w:r w:rsidR="007E33FB">
        <w:t>.”</w:t>
      </w:r>
    </w:p>
    <w:p w14:paraId="31A8D287" w14:textId="3B5D42CC" w:rsidR="00247F80" w:rsidRDefault="00491327" w:rsidP="009C772F">
      <w:pPr>
        <w:pStyle w:val="BodyNormal"/>
      </w:pPr>
      <w:r>
        <w:t>“I find that hard to believe</w:t>
      </w:r>
      <w:r w:rsidR="008D3EC0">
        <w:t>,” Imer said</w:t>
      </w:r>
      <w:r>
        <w:t xml:space="preserve">. </w:t>
      </w:r>
      <w:r w:rsidR="008D3EC0">
        <w:t>“</w:t>
      </w:r>
      <w:r>
        <w:t>Lendina picked the staff for our upper-floor operation.</w:t>
      </w:r>
      <w:r w:rsidR="00881958">
        <w:t xml:space="preserve"> </w:t>
      </w:r>
      <w:r w:rsidR="00510128">
        <w:t xml:space="preserve">These </w:t>
      </w:r>
      <w:r w:rsidR="00541634">
        <w:t xml:space="preserve">Eastern European </w:t>
      </w:r>
      <w:r w:rsidR="00510128">
        <w:t xml:space="preserve">men and women are </w:t>
      </w:r>
      <w:r w:rsidR="00912777">
        <w:t xml:space="preserve">not only </w:t>
      </w:r>
      <w:r w:rsidR="00144C04">
        <w:t xml:space="preserve">superior software engineers, </w:t>
      </w:r>
      <w:r w:rsidR="00912777">
        <w:t>but</w:t>
      </w:r>
      <w:r w:rsidR="00144C04">
        <w:t xml:space="preserve"> their connections to the family are</w:t>
      </w:r>
      <w:r w:rsidR="00A74498">
        <w:t xml:space="preserve"> beyond question.</w:t>
      </w:r>
      <w:r w:rsidR="00C1362F">
        <w:t xml:space="preserve"> </w:t>
      </w:r>
      <w:del w:id="2779" w:author="Author">
        <w:r w:rsidR="00C1362F" w:rsidDel="001938B7">
          <w:delText xml:space="preserve">In fact, </w:delText>
        </w:r>
      </w:del>
      <w:r w:rsidR="008D3EC0">
        <w:t>W</w:t>
      </w:r>
      <w:ins w:id="2780" w:author="Author">
        <w:r w:rsidR="001938B7">
          <w:t xml:space="preserve">e thoroughly vet </w:t>
        </w:r>
      </w:ins>
      <w:r w:rsidR="001C63E7">
        <w:t>all</w:t>
      </w:r>
      <w:r w:rsidR="00C1362F">
        <w:t xml:space="preserve"> our employees</w:t>
      </w:r>
      <w:del w:id="2781" w:author="Author">
        <w:r w:rsidR="008E4930" w:rsidDel="001938B7">
          <w:delText xml:space="preserve"> are thoroughly vetted</w:delText>
        </w:r>
      </w:del>
      <w:r w:rsidR="008E4930">
        <w:t>.</w:t>
      </w:r>
      <w:r w:rsidR="0068606F">
        <w:t xml:space="preserve"> If </w:t>
      </w:r>
      <w:del w:id="2782" w:author="Author">
        <w:r w:rsidR="0068606F" w:rsidDel="00A118A4">
          <w:delText xml:space="preserve">there </w:delText>
        </w:r>
        <w:r w:rsidR="009924CC" w:rsidDel="00A118A4">
          <w:delText>is</w:delText>
        </w:r>
        <w:r w:rsidR="0068606F" w:rsidDel="00A118A4">
          <w:delText xml:space="preserve"> a mole in our </w:delText>
        </w:r>
        <w:r w:rsidR="00ED7C4E" w:rsidDel="00A118A4">
          <w:delText>company</w:delText>
        </w:r>
      </w:del>
      <w:ins w:id="2783" w:author="Author">
        <w:r w:rsidR="00A118A4">
          <w:t>our company has a mole</w:t>
        </w:r>
      </w:ins>
      <w:r w:rsidR="0068606F">
        <w:t xml:space="preserve">, </w:t>
      </w:r>
      <w:r w:rsidR="00A024C8">
        <w:t xml:space="preserve">we </w:t>
      </w:r>
      <w:del w:id="2784" w:author="Author">
        <w:r w:rsidR="00A024C8" w:rsidDel="00D06CC6">
          <w:delText>will have to</w:delText>
        </w:r>
      </w:del>
      <w:ins w:id="2785" w:author="Author">
        <w:r w:rsidR="00D06CC6">
          <w:t>must</w:t>
        </w:r>
      </w:ins>
      <w:r w:rsidR="00A024C8">
        <w:t xml:space="preserve"> set up a series of traps </w:t>
      </w:r>
      <w:r w:rsidR="00ED7C4E">
        <w:t>to expose this individual</w:t>
      </w:r>
      <w:r w:rsidR="00C2161E">
        <w:t xml:space="preserve">. </w:t>
      </w:r>
      <w:del w:id="2786" w:author="Author">
        <w:r w:rsidR="00C2161E" w:rsidDel="001938B7">
          <w:delText xml:space="preserve"> </w:delText>
        </w:r>
      </w:del>
      <w:r w:rsidR="001A1986">
        <w:t>That</w:t>
      </w:r>
      <w:r w:rsidR="009924CC">
        <w:t xml:space="preserve">’s </w:t>
      </w:r>
      <w:del w:id="2787" w:author="Author">
        <w:r w:rsidR="009924CC" w:rsidDel="001938B7">
          <w:delText>gonna</w:delText>
        </w:r>
        <w:r w:rsidR="001A1986" w:rsidDel="001938B7">
          <w:delText xml:space="preserve"> </w:delText>
        </w:r>
      </w:del>
      <w:ins w:id="2788" w:author="Author">
        <w:r w:rsidR="001938B7">
          <w:t xml:space="preserve">going to </w:t>
        </w:r>
      </w:ins>
      <w:r w:rsidR="001A1986">
        <w:t>require some time and very secret planning.</w:t>
      </w:r>
      <w:r w:rsidR="008D3EC0">
        <w:t>”</w:t>
      </w:r>
    </w:p>
    <w:p w14:paraId="295FCA0A" w14:textId="1B817F48" w:rsidR="001858F6" w:rsidRDefault="001858F6" w:rsidP="009C772F">
      <w:pPr>
        <w:pStyle w:val="BodyNormal"/>
      </w:pPr>
      <w:r>
        <w:t>“Still</w:t>
      </w:r>
      <w:r w:rsidR="006B0E95">
        <w:t>, my friend, we have the problem of the Merrick family.</w:t>
      </w:r>
      <w:r w:rsidR="00BA1291">
        <w:t>”</w:t>
      </w:r>
    </w:p>
    <w:p w14:paraId="14EDCACF" w14:textId="77777777" w:rsidR="00021A70" w:rsidRDefault="00021A70" w:rsidP="009C772F">
      <w:pPr>
        <w:pStyle w:val="BodyNormal"/>
      </w:pPr>
    </w:p>
    <w:p w14:paraId="0E624EDA" w14:textId="0C4B2C8F" w:rsidR="00BA1291" w:rsidRDefault="00BA1291" w:rsidP="009C772F">
      <w:pPr>
        <w:pStyle w:val="BodyNormal"/>
      </w:pPr>
      <w:r>
        <w:t>Lewis t</w:t>
      </w:r>
      <w:r w:rsidR="003F1572">
        <w:t>u</w:t>
      </w:r>
      <w:r>
        <w:t>rned his business laptop</w:t>
      </w:r>
      <w:r w:rsidR="003F1572">
        <w:t xml:space="preserve"> towards </w:t>
      </w:r>
      <w:r w:rsidR="0064083A">
        <w:t>I</w:t>
      </w:r>
      <w:r w:rsidR="003F1572">
        <w:t>mer</w:t>
      </w:r>
      <w:r w:rsidR="0064083A">
        <w:t xml:space="preserve"> and brought up a photograph of Anne Merrick. </w:t>
      </w:r>
      <w:r w:rsidR="00F46204">
        <w:t xml:space="preserve">Part of a promotional </w:t>
      </w:r>
      <w:r w:rsidR="00F87ADB">
        <w:t xml:space="preserve">brochure advertising the Merrick, Dawson, and Brant Law Firm, </w:t>
      </w:r>
      <w:r w:rsidR="00EA0576">
        <w:t xml:space="preserve">Anne’s image was </w:t>
      </w:r>
      <w:r w:rsidR="00ED2BA4">
        <w:t>impressive,</w:t>
      </w:r>
      <w:r w:rsidR="003D48B0">
        <w:t xml:space="preserve"> with </w:t>
      </w:r>
      <w:r w:rsidR="00325ACB">
        <w:t xml:space="preserve">shoulder-length </w:t>
      </w:r>
      <w:del w:id="2789" w:author="Author">
        <w:r w:rsidR="00325ACB" w:rsidDel="00B327F9">
          <w:delText>bleached blond</w:delText>
        </w:r>
      </w:del>
      <w:ins w:id="2790" w:author="Author">
        <w:r w:rsidR="00B327F9">
          <w:t>white</w:t>
        </w:r>
      </w:ins>
      <w:r w:rsidR="00325ACB">
        <w:t xml:space="preserve"> hair</w:t>
      </w:r>
      <w:del w:id="2791" w:author="Author">
        <w:r w:rsidR="00325ACB" w:rsidDel="004B4F14">
          <w:delText>,</w:delText>
        </w:r>
      </w:del>
      <w:r w:rsidR="00325ACB">
        <w:t xml:space="preserve"> </w:t>
      </w:r>
      <w:del w:id="2792" w:author="Author">
        <w:r w:rsidR="000B06CD" w:rsidDel="004B4F14">
          <w:delText xml:space="preserve">sculptured </w:delText>
        </w:r>
        <w:r w:rsidR="004F1CD3" w:rsidDel="004B4F14">
          <w:delText xml:space="preserve">facial features, </w:delText>
        </w:r>
      </w:del>
      <w:r w:rsidR="004F1CD3">
        <w:t>and a tasteful business suit.</w:t>
      </w:r>
    </w:p>
    <w:p w14:paraId="3C484A2A" w14:textId="6380D9BA" w:rsidR="001902B8" w:rsidRDefault="00B314C7" w:rsidP="009C772F">
      <w:pPr>
        <w:pStyle w:val="BodyNormal"/>
      </w:pPr>
      <w:r>
        <w:t>“This is Anne Merrick</w:t>
      </w:r>
      <w:r w:rsidR="008D3EC0">
        <w:t>,” Lewis said</w:t>
      </w:r>
      <w:r>
        <w:t xml:space="preserve">. </w:t>
      </w:r>
      <w:r w:rsidR="008D3EC0">
        <w:t>“</w:t>
      </w:r>
      <w:r>
        <w:t xml:space="preserve">She’s </w:t>
      </w:r>
      <w:r w:rsidR="00E918A5">
        <w:t xml:space="preserve">55 </w:t>
      </w:r>
      <w:r w:rsidR="009D2276">
        <w:t>and</w:t>
      </w:r>
      <w:r w:rsidR="00E918A5">
        <w:t xml:space="preserve"> three years younger than her husband, John. </w:t>
      </w:r>
      <w:del w:id="2793" w:author="Author">
        <w:r w:rsidR="00FA510A" w:rsidDel="001938B7">
          <w:delText xml:space="preserve">Turns </w:delText>
        </w:r>
      </w:del>
      <w:ins w:id="2794" w:author="Author">
        <w:r w:rsidR="001938B7">
          <w:t xml:space="preserve">It turns </w:t>
        </w:r>
      </w:ins>
      <w:r w:rsidR="00FA510A">
        <w:t xml:space="preserve">out that John is a better litigator than her, but </w:t>
      </w:r>
      <w:r w:rsidR="00A74A3C">
        <w:t xml:space="preserve">she has the </w:t>
      </w:r>
      <w:r w:rsidR="00A45760">
        <w:t>business</w:t>
      </w:r>
      <w:r w:rsidR="00A74A3C">
        <w:t xml:space="preserve"> </w:t>
      </w:r>
      <w:r w:rsidR="00A74A3C" w:rsidRPr="00A45760">
        <w:t>acumen</w:t>
      </w:r>
      <w:r w:rsidR="00A74A3C">
        <w:t xml:space="preserve"> to run a </w:t>
      </w:r>
      <w:ins w:id="2795" w:author="Author">
        <w:r w:rsidR="00A7392D">
          <w:t>300</w:t>
        </w:r>
      </w:ins>
      <w:del w:id="2796" w:author="Author">
        <w:r w:rsidR="0043496E" w:rsidDel="00A7392D">
          <w:delText xml:space="preserve">150 </w:delText>
        </w:r>
      </w:del>
      <w:ins w:id="2797" w:author="Author">
        <w:r w:rsidR="00A7392D">
          <w:t>-</w:t>
        </w:r>
      </w:ins>
      <w:r w:rsidR="0043496E">
        <w:t>person law firm, so she’s the C</w:t>
      </w:r>
      <w:r w:rsidR="00250648">
        <w:t>O</w:t>
      </w:r>
      <w:r w:rsidR="0043496E">
        <w:t xml:space="preserve">O. </w:t>
      </w:r>
      <w:r w:rsidR="00207415">
        <w:t xml:space="preserve">She could be a formidable </w:t>
      </w:r>
      <w:r w:rsidR="00C71A57">
        <w:t>opponent.”</w:t>
      </w:r>
    </w:p>
    <w:p w14:paraId="339AC1BC" w14:textId="53132DC9" w:rsidR="00C71A57" w:rsidRDefault="00C71A57" w:rsidP="009C772F">
      <w:pPr>
        <w:pStyle w:val="BodyNormal"/>
      </w:pPr>
      <w:r>
        <w:t>“How so?”</w:t>
      </w:r>
    </w:p>
    <w:p w14:paraId="5EB3E04A" w14:textId="5ACD7C8C" w:rsidR="00BC70D2" w:rsidRDefault="00C71A57" w:rsidP="009C772F">
      <w:pPr>
        <w:pStyle w:val="BodyNormal"/>
      </w:pPr>
      <w:r>
        <w:t xml:space="preserve">“Well, </w:t>
      </w:r>
      <w:r w:rsidR="002862B8">
        <w:t xml:space="preserve">she knows how to organize and run an </w:t>
      </w:r>
      <w:r w:rsidR="002862B8">
        <w:lastRenderedPageBreak/>
        <w:t xml:space="preserve">investigation. They do this all the time to prepare </w:t>
      </w:r>
      <w:r w:rsidR="00FB69A2">
        <w:t xml:space="preserve">for </w:t>
      </w:r>
      <w:r w:rsidR="002862B8">
        <w:t xml:space="preserve">a </w:t>
      </w:r>
      <w:r w:rsidR="00FF4995">
        <w:t xml:space="preserve">case. </w:t>
      </w:r>
      <w:del w:id="2798" w:author="Author">
        <w:r w:rsidR="00FF4995" w:rsidDel="00AF326B">
          <w:delText xml:space="preserve">If she decides to </w:delText>
        </w:r>
        <w:r w:rsidR="005D2892" w:rsidDel="00AF326B">
          <w:delText>look into our activities</w:delText>
        </w:r>
        <w:r w:rsidR="000D7B74" w:rsidDel="00AF326B">
          <w:delText>, she could be a huge problem</w:delText>
        </w:r>
      </w:del>
      <w:ins w:id="2799" w:author="Author">
        <w:del w:id="2800" w:author="Author">
          <w:r w:rsidR="00AF326B" w:rsidDel="000424ED">
            <w:delText>She could be a huge problem if she decides to look into our activities</w:delText>
          </w:r>
          <w:r w:rsidR="000424ED" w:rsidDel="00496BDE">
            <w:delText>If she decides to look into our activities, she could be a huge problem</w:delText>
          </w:r>
          <w:r w:rsidR="00496BDE" w:rsidDel="00255077">
            <w:delText>She could be a huge problem if she decides to look into our activities</w:delText>
          </w:r>
        </w:del>
        <w:r w:rsidR="00255077">
          <w:t xml:space="preserve">If she decides to </w:t>
        </w:r>
        <w:proofErr w:type="gramStart"/>
        <w:r w:rsidR="00255077">
          <w:t>look into</w:t>
        </w:r>
        <w:proofErr w:type="gramEnd"/>
        <w:r w:rsidR="00255077">
          <w:t xml:space="preserve"> our activities, she could be a huge problem</w:t>
        </w:r>
      </w:ins>
      <w:r w:rsidR="000D7B74">
        <w:t>.</w:t>
      </w:r>
      <w:r w:rsidR="00F73FBB">
        <w:t>”</w:t>
      </w:r>
    </w:p>
    <w:p w14:paraId="4103C9C4" w14:textId="5B9CD50C" w:rsidR="00EF550E" w:rsidRDefault="00EF550E" w:rsidP="009C772F">
      <w:pPr>
        <w:pStyle w:val="BodyNormal"/>
      </w:pPr>
      <w:r>
        <w:t>“Come on. What makes you think they even know we’re involved?”</w:t>
      </w:r>
    </w:p>
    <w:p w14:paraId="62F23989" w14:textId="4D215E70" w:rsidR="00C71A57" w:rsidRDefault="00EF550E" w:rsidP="009C772F">
      <w:pPr>
        <w:pStyle w:val="BodyNormal"/>
      </w:pPr>
      <w:r>
        <w:t xml:space="preserve">“Her youngest son is a cop. </w:t>
      </w:r>
      <w:r w:rsidR="00CD2A4B">
        <w:t>Suppose he tells her that the Albanian Shqiptare is involved. In that case</w:t>
      </w:r>
      <w:r w:rsidR="005E2563">
        <w:t xml:space="preserve">, it’d be a matter of time before </w:t>
      </w:r>
      <w:r w:rsidR="00EE286F">
        <w:t xml:space="preserve">your name pops up and </w:t>
      </w:r>
      <w:r w:rsidR="00342996">
        <w:t>the lovely Mrs. Merrick</w:t>
      </w:r>
      <w:r w:rsidR="00EE286F">
        <w:t xml:space="preserve"> start</w:t>
      </w:r>
      <w:r w:rsidR="00CD2A4B">
        <w:t>s</w:t>
      </w:r>
      <w:r w:rsidR="00EE286F">
        <w:t xml:space="preserve"> </w:t>
      </w:r>
      <w:r w:rsidR="00FA79E9">
        <w:t>delving</w:t>
      </w:r>
      <w:r w:rsidR="00EE286F">
        <w:t xml:space="preserve"> into our affairs.</w:t>
      </w:r>
      <w:r w:rsidR="00BB2B5E">
        <w:t>”</w:t>
      </w:r>
    </w:p>
    <w:p w14:paraId="7F552D52" w14:textId="19D79CEC" w:rsidR="003030C7" w:rsidRDefault="00D46B77" w:rsidP="009C772F">
      <w:pPr>
        <w:pStyle w:val="BodyNormal"/>
      </w:pPr>
      <w:r>
        <w:t>“Can we wax her?”</w:t>
      </w:r>
    </w:p>
    <w:p w14:paraId="0C5A20AF" w14:textId="40143EF5" w:rsidR="00D46B77" w:rsidRDefault="00D46B77" w:rsidP="009C772F">
      <w:pPr>
        <w:pStyle w:val="BodyNormal"/>
      </w:pPr>
      <w:r>
        <w:t xml:space="preserve">“Going to be difficult. </w:t>
      </w:r>
      <w:r w:rsidR="00DD3B87">
        <w:t xml:space="preserve">The Merricks hired a private security firm to protect each </w:t>
      </w:r>
      <w:del w:id="2801" w:author="Author">
        <w:r w:rsidR="00DD3B87" w:rsidDel="001938B7">
          <w:delText>member of the family</w:delText>
        </w:r>
      </w:del>
      <w:ins w:id="2802" w:author="Author">
        <w:r w:rsidR="001938B7">
          <w:t>family member</w:t>
        </w:r>
      </w:ins>
      <w:r w:rsidR="00DD3B87">
        <w:t>. She travels everywhere with two armed guards.</w:t>
      </w:r>
      <w:r w:rsidR="0040380A">
        <w:t>”</w:t>
      </w:r>
    </w:p>
    <w:p w14:paraId="13749D72" w14:textId="0E0869F5" w:rsidR="00FC1F89" w:rsidRDefault="004F39DC" w:rsidP="009C772F">
      <w:pPr>
        <w:pStyle w:val="BodyNormal"/>
      </w:pPr>
      <w:r>
        <w:t>“Do we snipe her?”</w:t>
      </w:r>
    </w:p>
    <w:p w14:paraId="4A839B1D" w14:textId="3FE00E3C" w:rsidR="001B268C" w:rsidRDefault="001B268C" w:rsidP="009C772F">
      <w:pPr>
        <w:pStyle w:val="BodyNormal"/>
      </w:pPr>
      <w:r>
        <w:t>Lewis flashed a Cheshire cat smile</w:t>
      </w:r>
      <w:r w:rsidR="005028D4">
        <w:t>, a little proud of himself.</w:t>
      </w:r>
    </w:p>
    <w:p w14:paraId="118EE493" w14:textId="7043C730" w:rsidR="005028D4" w:rsidRDefault="005028D4" w:rsidP="009C772F">
      <w:pPr>
        <w:pStyle w:val="BodyNormal"/>
      </w:pPr>
      <w:r>
        <w:t>“No</w:t>
      </w:r>
      <w:r w:rsidR="008D3EC0">
        <w:t>. W</w:t>
      </w:r>
      <w:r>
        <w:t>e Bonny and Clyde her</w:t>
      </w:r>
      <w:r w:rsidR="00EE5DD3">
        <w:t>.”</w:t>
      </w:r>
    </w:p>
    <w:p w14:paraId="24625AAD" w14:textId="20078AE8" w:rsidR="00EE5DD3" w:rsidRDefault="0059733E" w:rsidP="009C772F">
      <w:pPr>
        <w:pStyle w:val="BodyNormal"/>
      </w:pPr>
      <w:r>
        <w:t>“You have a plan? OK, spill it!”</w:t>
      </w:r>
    </w:p>
    <w:p w14:paraId="45998F07" w14:textId="7607EDAD" w:rsidR="00D70DE4" w:rsidRDefault="00D70DE4" w:rsidP="009C772F">
      <w:pPr>
        <w:pStyle w:val="BodyNormal"/>
      </w:pPr>
      <w:r>
        <w:t xml:space="preserve">“Goes like this. We assign a crew to penetrate the computer systems at the Merrick, Dawson, and Brant Law Firm. </w:t>
      </w:r>
      <w:del w:id="2803" w:author="Author">
        <w:r w:rsidR="006D67BE" w:rsidDel="00E91048">
          <w:delText>That firm has a helicopter, a fancy one I hear</w:delText>
        </w:r>
      </w:del>
      <w:ins w:id="2804" w:author="Author">
        <w:del w:id="2805" w:author="Author">
          <w:r w:rsidR="00E91048" w:rsidDel="00533B81">
            <w:delText>I hear that firm has a helicopter, a fancy one</w:delText>
          </w:r>
          <w:r w:rsidR="00051D34" w:rsidDel="00533B81">
            <w:delText>t</w:delText>
          </w:r>
        </w:del>
        <w:r w:rsidR="00533B81">
          <w:t>T</w:t>
        </w:r>
        <w:r w:rsidR="00051D34">
          <w:t>he firm has a fancy helicopter</w:t>
        </w:r>
      </w:ins>
      <w:r w:rsidR="003331D8">
        <w:t>,</w:t>
      </w:r>
      <w:r w:rsidR="006D67BE">
        <w:t xml:space="preserve"> most</w:t>
      </w:r>
      <w:r w:rsidR="00A62793">
        <w:t>ly for</w:t>
      </w:r>
      <w:r w:rsidR="006D67BE">
        <w:t xml:space="preserve"> long</w:t>
      </w:r>
      <w:r w:rsidR="003331D8">
        <w:t>-</w:t>
      </w:r>
      <w:r w:rsidR="006D67BE">
        <w:t xml:space="preserve">distance </w:t>
      </w:r>
      <w:r w:rsidR="003331D8">
        <w:t>tr</w:t>
      </w:r>
      <w:r w:rsidR="006D67BE">
        <w:t xml:space="preserve">ips. </w:t>
      </w:r>
      <w:r w:rsidR="007A6CB6">
        <w:t xml:space="preserve">We </w:t>
      </w:r>
      <w:del w:id="2806" w:author="Author">
        <w:r w:rsidR="007A6CB6" w:rsidDel="00051D34">
          <w:delText xml:space="preserve">look </w:delText>
        </w:r>
      </w:del>
      <w:ins w:id="2807" w:author="Author">
        <w:r w:rsidR="00051D34">
          <w:t xml:space="preserve">are looking </w:t>
        </w:r>
      </w:ins>
      <w:r w:rsidR="007A6CB6">
        <w:t>for a scheduling conflict</w:t>
      </w:r>
      <w:r w:rsidR="00AD6686">
        <w:t>.</w:t>
      </w:r>
      <w:r w:rsidR="00147BC0">
        <w:t xml:space="preserve"> </w:t>
      </w:r>
      <w:r w:rsidR="004841E9">
        <w:t xml:space="preserve">Say </w:t>
      </w:r>
      <w:r w:rsidR="00147BC0">
        <w:t xml:space="preserve">she </w:t>
      </w:r>
      <w:del w:id="2808" w:author="Author">
        <w:r w:rsidR="00147BC0" w:rsidDel="00533B81">
          <w:delText>has to</w:delText>
        </w:r>
      </w:del>
      <w:ins w:id="2809" w:author="Author">
        <w:r w:rsidR="00533B81">
          <w:t>must</w:t>
        </w:r>
      </w:ins>
      <w:r w:rsidR="00147BC0">
        <w:t xml:space="preserve"> take the company Tesla SUV for a long </w:t>
      </w:r>
      <w:r w:rsidR="00655BA8">
        <w:t xml:space="preserve">journey because the </w:t>
      </w:r>
      <w:r w:rsidR="00A902C1">
        <w:t xml:space="preserve">firm needs the </w:t>
      </w:r>
      <w:r w:rsidR="00655BA8">
        <w:t>chopper.</w:t>
      </w:r>
      <w:r w:rsidR="00DD760D">
        <w:t xml:space="preserve"> We reprogram her T</w:t>
      </w:r>
      <w:r w:rsidR="00FD0C71">
        <w:t>esla SUV</w:t>
      </w:r>
      <w:r w:rsidR="009D342C">
        <w:t xml:space="preserve"> en</w:t>
      </w:r>
      <w:r w:rsidR="007B5DC3">
        <w:t xml:space="preserve"> </w:t>
      </w:r>
      <w:r w:rsidR="009D342C">
        <w:t>route</w:t>
      </w:r>
      <w:r w:rsidR="00FD0C71">
        <w:t xml:space="preserve"> to take an unscheduled exit down an off-ram</w:t>
      </w:r>
      <w:r w:rsidR="00E97FF6">
        <w:t>p</w:t>
      </w:r>
      <w:r w:rsidR="00FD0C71">
        <w:t xml:space="preserve"> of our choosing</w:t>
      </w:r>
      <w:r w:rsidR="00E97FF6">
        <w:t>.</w:t>
      </w:r>
      <w:r w:rsidR="000C4E2F">
        <w:t xml:space="preserve"> </w:t>
      </w:r>
      <w:r w:rsidR="005326C0">
        <w:t>There</w:t>
      </w:r>
      <w:r w:rsidR="0069023A">
        <w:t>,</w:t>
      </w:r>
      <w:r w:rsidR="005326C0">
        <w:t xml:space="preserve"> the vehicle will stop. We </w:t>
      </w:r>
      <w:del w:id="2810" w:author="Author">
        <w:r w:rsidR="005326C0" w:rsidDel="00E91048">
          <w:lastRenderedPageBreak/>
          <w:delText xml:space="preserve">have </w:delText>
        </w:r>
      </w:del>
      <w:ins w:id="2811" w:author="Author">
        <w:r w:rsidR="00E91048">
          <w:t xml:space="preserve">arrange for </w:t>
        </w:r>
      </w:ins>
      <w:r w:rsidR="005326C0">
        <w:t xml:space="preserve">a couple of our </w:t>
      </w:r>
      <w:r w:rsidR="00404DCA">
        <w:t>men</w:t>
      </w:r>
      <w:r w:rsidR="005326C0">
        <w:t xml:space="preserve"> </w:t>
      </w:r>
      <w:del w:id="2812" w:author="Author">
        <w:r w:rsidR="005326C0" w:rsidDel="00E91048">
          <w:delText xml:space="preserve">approach </w:delText>
        </w:r>
      </w:del>
      <w:r w:rsidR="005326C0">
        <w:t xml:space="preserve">with </w:t>
      </w:r>
      <w:r w:rsidR="00404DCA">
        <w:t xml:space="preserve">machine guns </w:t>
      </w:r>
      <w:del w:id="2813" w:author="Author">
        <w:r w:rsidR="00404DCA" w:rsidDel="00E91048">
          <w:delText xml:space="preserve">and </w:delText>
        </w:r>
      </w:del>
      <w:ins w:id="2814" w:author="Author">
        <w:r w:rsidR="00E91048">
          <w:t xml:space="preserve">to </w:t>
        </w:r>
      </w:ins>
      <w:r w:rsidR="00404DCA">
        <w:t>perforate the lot of them.</w:t>
      </w:r>
      <w:r w:rsidR="004B44AC">
        <w:t>”</w:t>
      </w:r>
    </w:p>
    <w:p w14:paraId="2A8C53A1" w14:textId="28869FA4" w:rsidR="00BC26F7" w:rsidRDefault="003672BE" w:rsidP="009C772F">
      <w:pPr>
        <w:pStyle w:val="BodyNormal"/>
      </w:pPr>
      <w:r>
        <w:t>“Explain to me again</w:t>
      </w:r>
      <w:r w:rsidR="00804B0B">
        <w:t xml:space="preserve"> </w:t>
      </w:r>
      <w:r>
        <w:t xml:space="preserve">how you </w:t>
      </w:r>
      <w:r w:rsidR="002941F1">
        <w:t>can</w:t>
      </w:r>
      <w:r>
        <w:t xml:space="preserve"> reprogram a Tesla </w:t>
      </w:r>
      <w:r w:rsidR="00F05C30">
        <w:t>or other self-driving vehicle</w:t>
      </w:r>
      <w:del w:id="2815" w:author="Author">
        <w:r w:rsidR="00A506FD" w:rsidDel="00496BDE">
          <w:delText>?</w:delText>
        </w:r>
        <w:r w:rsidR="00F05C30" w:rsidDel="00496BDE">
          <w:delText xml:space="preserve"> </w:delText>
        </w:r>
      </w:del>
      <w:ins w:id="2816" w:author="Author">
        <w:r w:rsidR="00496BDE">
          <w:t xml:space="preserve">. </w:t>
        </w:r>
      </w:ins>
      <w:r w:rsidR="00F05C30">
        <w:t xml:space="preserve">I’ve read in Forbes that the </w:t>
      </w:r>
      <w:r w:rsidR="00A303B6">
        <w:t>satellite link connecting the vehicles to the Tesla</w:t>
      </w:r>
      <w:r w:rsidR="00A506FD">
        <w:t xml:space="preserve"> factories and dealerships is impossible to break.”</w:t>
      </w:r>
    </w:p>
    <w:p w14:paraId="44679486" w14:textId="27128B48" w:rsidR="002941F1" w:rsidRDefault="00BD0B51" w:rsidP="009C772F">
      <w:pPr>
        <w:pStyle w:val="BodyNormal"/>
      </w:pPr>
      <w:r>
        <w:t>“Oh, indeed it is. I</w:t>
      </w:r>
      <w:del w:id="2817" w:author="Author">
        <w:r w:rsidDel="001938B7">
          <w:delText>n fact, i</w:delText>
        </w:r>
      </w:del>
      <w:r>
        <w:t>t’d take a quantum computer to break that encryption</w:t>
      </w:r>
      <w:r w:rsidR="00F528EC">
        <w:t xml:space="preserve">. </w:t>
      </w:r>
      <w:r w:rsidR="00D826B1">
        <w:t>Quantum computing is still in its in</w:t>
      </w:r>
      <w:r w:rsidR="002F21A5">
        <w:t xml:space="preserve">fancy; the machines are hellishly expensive and unavailable to </w:t>
      </w:r>
      <w:r w:rsidR="00E86E3F">
        <w:t>us.”</w:t>
      </w:r>
    </w:p>
    <w:p w14:paraId="38BAECA6" w14:textId="16169944" w:rsidR="00E86E3F" w:rsidRDefault="00E86E3F" w:rsidP="009C772F">
      <w:pPr>
        <w:pStyle w:val="BodyNormal"/>
      </w:pPr>
      <w:r>
        <w:t>“So, how do you do it?”</w:t>
      </w:r>
    </w:p>
    <w:p w14:paraId="1B59F5A2" w14:textId="660562A3" w:rsidR="00E86E3F" w:rsidRDefault="006B1DED" w:rsidP="009C772F">
      <w:pPr>
        <w:pStyle w:val="BodyNormal"/>
      </w:pPr>
      <w:r>
        <w:t xml:space="preserve">“I broke into the local dealership’s computer system. </w:t>
      </w:r>
      <w:r w:rsidR="005B2D30">
        <w:t>It’s an array of local Internet</w:t>
      </w:r>
      <w:r w:rsidR="00600BB8">
        <w:t>-</w:t>
      </w:r>
      <w:r w:rsidR="005B2D30">
        <w:t xml:space="preserve">connected </w:t>
      </w:r>
      <w:r w:rsidR="00600BB8">
        <w:t xml:space="preserve">computers, one of which is the maintenance manager’s machine. </w:t>
      </w:r>
      <w:r w:rsidR="00734441">
        <w:t xml:space="preserve">His </w:t>
      </w:r>
      <w:r w:rsidR="0069023A">
        <w:t>computer, powered on continuously,</w:t>
      </w:r>
      <w:r w:rsidR="00734441">
        <w:t xml:space="preserve"> has a </w:t>
      </w:r>
      <w:r w:rsidR="001F72AE">
        <w:t>maintenance app that allows him to access any Tesla</w:t>
      </w:r>
      <w:r w:rsidR="00B65AD9">
        <w:t xml:space="preserve"> vehicle</w:t>
      </w:r>
      <w:r w:rsidR="00447AB7">
        <w:t>.</w:t>
      </w:r>
      <w:r w:rsidR="001F72AE">
        <w:t xml:space="preserve"> </w:t>
      </w:r>
      <w:r w:rsidR="00447AB7">
        <w:t xml:space="preserve">He can </w:t>
      </w:r>
      <w:r w:rsidR="003C1D57">
        <w:t xml:space="preserve">update the software, </w:t>
      </w:r>
      <w:r w:rsidR="001F72AE">
        <w:t xml:space="preserve">tweak </w:t>
      </w:r>
      <w:r w:rsidR="00B65AD9">
        <w:t xml:space="preserve">the </w:t>
      </w:r>
      <w:r w:rsidR="00796532">
        <w:t xml:space="preserve">routing, </w:t>
      </w:r>
      <w:r w:rsidR="00F320D7">
        <w:t>enable the</w:t>
      </w:r>
      <w:r w:rsidR="00796532">
        <w:t xml:space="preserve"> in</w:t>
      </w:r>
      <w:r w:rsidR="00F320D7">
        <w:t>side</w:t>
      </w:r>
      <w:r w:rsidR="00796532">
        <w:t xml:space="preserve"> camera,</w:t>
      </w:r>
      <w:r w:rsidR="00B65AD9">
        <w:t xml:space="preserve"> do an emergency stop</w:t>
      </w:r>
      <w:r w:rsidR="00070C70">
        <w:t>,</w:t>
      </w:r>
      <w:r w:rsidR="00796532">
        <w:t xml:space="preserve"> </w:t>
      </w:r>
      <w:proofErr w:type="gramStart"/>
      <w:r w:rsidR="00796532">
        <w:t>etc.</w:t>
      </w:r>
      <w:proofErr w:type="gramEnd"/>
      <w:r w:rsidR="00070C70">
        <w:t xml:space="preserve"> </w:t>
      </w:r>
      <w:r w:rsidR="00657018">
        <w:t xml:space="preserve">The exploit I planted allows me to </w:t>
      </w:r>
      <w:r w:rsidR="0070445C">
        <w:t>control any Tesla self-driving vehicle</w:t>
      </w:r>
      <w:r w:rsidR="00657018">
        <w:t xml:space="preserve"> in Chicago</w:t>
      </w:r>
      <w:r w:rsidR="0070445C">
        <w:t>. Best yet, they are none the wiser.</w:t>
      </w:r>
      <w:r w:rsidR="004E6F5D">
        <w:t xml:space="preserve"> </w:t>
      </w:r>
      <w:r w:rsidR="00A0493B">
        <w:t>S</w:t>
      </w:r>
      <w:r w:rsidR="004E6F5D">
        <w:t>o much data</w:t>
      </w:r>
      <w:r w:rsidR="00A0493B">
        <w:t xml:space="preserve"> moves</w:t>
      </w:r>
      <w:r w:rsidR="004E6F5D">
        <w:t xml:space="preserve"> from their </w:t>
      </w:r>
      <w:r w:rsidR="0028049D">
        <w:t>car</w:t>
      </w:r>
      <w:r w:rsidR="004E6F5D">
        <w:t>s to the factory</w:t>
      </w:r>
      <w:r w:rsidR="0028049D">
        <w:t xml:space="preserve"> that my little tampering is insignificant.</w:t>
      </w:r>
    </w:p>
    <w:p w14:paraId="7B509EF0" w14:textId="2D2CA732" w:rsidR="00692486" w:rsidRDefault="00370234" w:rsidP="009C772F">
      <w:pPr>
        <w:pStyle w:val="BodyNormal"/>
      </w:pPr>
      <w:r>
        <w:t xml:space="preserve">The </w:t>
      </w:r>
      <w:del w:id="2818" w:author="Author">
        <w:r w:rsidDel="00533B81">
          <w:delText xml:space="preserve">only </w:delText>
        </w:r>
      </w:del>
      <w:r>
        <w:t>remaining question is</w:t>
      </w:r>
      <w:r w:rsidR="00103077">
        <w:t>,</w:t>
      </w:r>
      <w:r>
        <w:t xml:space="preserve"> </w:t>
      </w:r>
      <w:r w:rsidR="00477FE1">
        <w:t>who do we have to ambush the rich bitch and her bodyguards?</w:t>
      </w:r>
      <w:r w:rsidR="00103077">
        <w:t>”</w:t>
      </w:r>
    </w:p>
    <w:p w14:paraId="29017714" w14:textId="2B93D7FC" w:rsidR="00387907" w:rsidRDefault="00387907" w:rsidP="009C772F">
      <w:pPr>
        <w:pStyle w:val="BodyNormal"/>
      </w:pPr>
      <w:r>
        <w:t>“I have just the guys,” Imer said. “The Rahmanov twins</w:t>
      </w:r>
      <w:r w:rsidR="00B83B56">
        <w:t>, Bulat and Timur</w:t>
      </w:r>
      <w:r w:rsidR="00823F3F">
        <w:t>.”</w:t>
      </w:r>
    </w:p>
    <w:p w14:paraId="37DF343B" w14:textId="17C61007" w:rsidR="00823F3F" w:rsidRDefault="00823F3F" w:rsidP="009C772F">
      <w:pPr>
        <w:pStyle w:val="BodyNormal"/>
      </w:pPr>
      <w:r>
        <w:t>“Who are they?”</w:t>
      </w:r>
    </w:p>
    <w:p w14:paraId="2461A201" w14:textId="339A9208" w:rsidR="00823F3F" w:rsidRDefault="00823F3F" w:rsidP="009C772F">
      <w:pPr>
        <w:pStyle w:val="BodyNormal"/>
      </w:pPr>
      <w:r>
        <w:lastRenderedPageBreak/>
        <w:t>“They’re Chechen</w:t>
      </w:r>
      <w:r w:rsidR="00E94D4B">
        <w:t>s</w:t>
      </w:r>
      <w:r w:rsidR="005B287D">
        <w:t xml:space="preserve">, brought into our Boston operation. </w:t>
      </w:r>
      <w:r w:rsidR="00E94D4B">
        <w:t xml:space="preserve">These guys are gun nuts. I hear they have two </w:t>
      </w:r>
      <w:r w:rsidR="003E0FF9">
        <w:t xml:space="preserve">Chinese Hua Qing </w:t>
      </w:r>
      <w:r w:rsidR="00657018">
        <w:t>mini guns</w:t>
      </w:r>
      <w:r w:rsidR="003E0FF9">
        <w:t xml:space="preserve">. Those are 6-barrel Gatling guns they’ve modified to </w:t>
      </w:r>
      <w:r w:rsidR="005B049F">
        <w:t xml:space="preserve">be portable and hand-held. </w:t>
      </w:r>
      <w:r w:rsidR="00086D7B">
        <w:t>They can turn th</w:t>
      </w:r>
      <w:r w:rsidR="005119CD">
        <w:t>at</w:t>
      </w:r>
      <w:r w:rsidR="00086D7B">
        <w:t xml:space="preserve"> </w:t>
      </w:r>
      <w:r w:rsidR="00C45625">
        <w:t>Tesla SUV into Swiss cheese.</w:t>
      </w:r>
      <w:r w:rsidR="004232DC">
        <w:t>”</w:t>
      </w:r>
    </w:p>
    <w:p w14:paraId="410201BD" w14:textId="438F9C37" w:rsidR="001222F0" w:rsidRDefault="001222F0" w:rsidP="009C772F">
      <w:pPr>
        <w:pStyle w:val="BodyNormal"/>
      </w:pPr>
      <w:r>
        <w:t>“Do you trust these fellows?”</w:t>
      </w:r>
    </w:p>
    <w:p w14:paraId="1DF01988" w14:textId="28C365D0" w:rsidR="004140A5" w:rsidRDefault="001222F0" w:rsidP="009C772F">
      <w:pPr>
        <w:pStyle w:val="BodyNormal"/>
      </w:pPr>
      <w:r>
        <w:t xml:space="preserve">“I’ve met them. </w:t>
      </w:r>
      <w:r w:rsidR="0020282F">
        <w:t>Bulat’s name means steel</w:t>
      </w:r>
      <w:r w:rsidR="00FF145A">
        <w:t>,</w:t>
      </w:r>
      <w:r w:rsidR="0020282F">
        <w:t xml:space="preserve"> while </w:t>
      </w:r>
      <w:r w:rsidR="0069011A">
        <w:t>Timur’s name means iron. That’s why the family in Boston calls the</w:t>
      </w:r>
      <w:r w:rsidR="00FF145A">
        <w:t>m</w:t>
      </w:r>
      <w:r w:rsidR="0069011A">
        <w:t xml:space="preserve"> the Iron Chech</w:t>
      </w:r>
      <w:r w:rsidR="00FF145A">
        <w:t>ens. They speak OK English</w:t>
      </w:r>
      <w:r w:rsidR="00C61725">
        <w:t>. Leave this part to me. When the Rahmanov</w:t>
      </w:r>
      <w:r w:rsidR="003A3A17">
        <w:t>s finish</w:t>
      </w:r>
      <w:r w:rsidR="004C0F01">
        <w:t xml:space="preserve"> shooting</w:t>
      </w:r>
      <w:r w:rsidR="003A3A17">
        <w:t>, it’ll be a closed-casket funeral for th</w:t>
      </w:r>
      <w:r w:rsidR="004C0F01">
        <w:t>at</w:t>
      </w:r>
      <w:r w:rsidR="003A3A17">
        <w:t xml:space="preserve"> </w:t>
      </w:r>
      <w:r w:rsidR="004C0F01">
        <w:t>Merrick woman.</w:t>
      </w:r>
      <w:r w:rsidR="004140A5">
        <w:t>”</w:t>
      </w:r>
    </w:p>
    <w:p w14:paraId="5B5DC468" w14:textId="5A1BCA58" w:rsidR="003B4ECD" w:rsidRDefault="004140A5" w:rsidP="009C772F">
      <w:pPr>
        <w:pStyle w:val="BodyNormal"/>
        <w:sectPr w:rsidR="003B4ECD" w:rsidSect="003135B1">
          <w:pgSz w:w="8640" w:h="12960" w:code="1"/>
          <w:pgMar w:top="720" w:right="720" w:bottom="720" w:left="720" w:header="720" w:footer="720" w:gutter="720"/>
          <w:cols w:space="720"/>
          <w:titlePg/>
          <w:docGrid w:linePitch="360"/>
        </w:sectPr>
      </w:pPr>
      <w:r>
        <w:t>“OK. I’ll assemble a team to break into the Merrick, Dawson, and Brant Law Firm</w:t>
      </w:r>
      <w:r w:rsidR="001A23B5">
        <w:t>. You arrange to bring the twins to Chicago.”</w:t>
      </w:r>
    </w:p>
    <w:p w14:paraId="2DD40111" w14:textId="77777777" w:rsidR="004E310F" w:rsidRDefault="004E310F" w:rsidP="004E310F">
      <w:pPr>
        <w:pStyle w:val="ASubheadLevel1"/>
      </w:pPr>
      <w:bookmarkStart w:id="2819" w:name="_Toc197338839"/>
      <w:r>
        <w:lastRenderedPageBreak/>
        <w:t>Angel in the Elevator</w:t>
      </w:r>
      <w:bookmarkEnd w:id="2819"/>
    </w:p>
    <w:p w14:paraId="6506824A" w14:textId="305D129F" w:rsidR="001222F0" w:rsidRDefault="004531E8" w:rsidP="009C772F">
      <w:pPr>
        <w:pStyle w:val="BodyNormal"/>
      </w:pPr>
      <w:r>
        <w:t xml:space="preserve">The Merrick, Dawson, and Brant Law Offices building at </w:t>
      </w:r>
      <w:r w:rsidR="002F1BA8">
        <w:t xml:space="preserve">910 North LaSalle Street is a shining example of John and Anne’s shrewdness in exploiting opportunities. </w:t>
      </w:r>
      <w:r w:rsidR="00850EE4">
        <w:t>They bought the unfinished building</w:t>
      </w:r>
      <w:r w:rsidR="003A3A17">
        <w:t xml:space="preserve"> </w:t>
      </w:r>
      <w:r w:rsidR="00850EE4">
        <w:t xml:space="preserve">in </w:t>
      </w:r>
      <w:r w:rsidR="00422842">
        <w:t>20</w:t>
      </w:r>
      <w:r w:rsidR="003B35B6">
        <w:t>4</w:t>
      </w:r>
      <w:r w:rsidR="00422842">
        <w:t xml:space="preserve">4 when the developer went bust. </w:t>
      </w:r>
      <w:r w:rsidR="006C4BC8">
        <w:t xml:space="preserve">Taking out substantial loans to finish the project, they </w:t>
      </w:r>
      <w:r w:rsidR="00251C5B">
        <w:t xml:space="preserve">turned the ten-story </w:t>
      </w:r>
      <w:del w:id="2820" w:author="Author">
        <w:r w:rsidR="00481227" w:rsidDel="0073708C">
          <w:delText>edif</w:delText>
        </w:r>
        <w:r w:rsidR="002C75D0" w:rsidDel="0073708C">
          <w:delText>i</w:delText>
        </w:r>
        <w:r w:rsidR="00481227" w:rsidDel="0073708C">
          <w:delText>ce</w:delText>
        </w:r>
        <w:r w:rsidR="00251C5B" w:rsidDel="0073708C">
          <w:delText xml:space="preserve"> </w:delText>
        </w:r>
      </w:del>
      <w:ins w:id="2821" w:author="Author">
        <w:r w:rsidR="0073708C">
          <w:t xml:space="preserve">tower </w:t>
        </w:r>
      </w:ins>
      <w:r w:rsidR="00251C5B">
        <w:t xml:space="preserve">into a modern office building with </w:t>
      </w:r>
      <w:r w:rsidR="004B248E">
        <w:t xml:space="preserve">two underground parking levels and a helicopter </w:t>
      </w:r>
      <w:r w:rsidR="000434FE">
        <w:t xml:space="preserve">pad on the roof. </w:t>
      </w:r>
      <w:r w:rsidR="003C2A35">
        <w:t xml:space="preserve">The Merricks rented the top </w:t>
      </w:r>
      <w:r w:rsidR="00F12C69">
        <w:t>four</w:t>
      </w:r>
      <w:r w:rsidR="003C2A35">
        <w:t xml:space="preserve"> floors to a </w:t>
      </w:r>
      <w:r w:rsidR="00C365D4">
        <w:t>public relations</w:t>
      </w:r>
      <w:r w:rsidR="003C2A35">
        <w:t xml:space="preserve"> company </w:t>
      </w:r>
      <w:r w:rsidR="00F12C69">
        <w:t xml:space="preserve">and a small brokerage firm. </w:t>
      </w:r>
    </w:p>
    <w:p w14:paraId="36DC40EE" w14:textId="064F7DC3" w:rsidR="00443F43" w:rsidRDefault="00397146" w:rsidP="009C772F">
      <w:pPr>
        <w:pStyle w:val="BodyNormal"/>
      </w:pPr>
      <w:r>
        <w:t>Ann Merrick turned to her laptop in her sixth-floor office</w:t>
      </w:r>
      <w:r w:rsidR="007C74A5">
        <w:t xml:space="preserve"> </w:t>
      </w:r>
      <w:r w:rsidR="00A129F7">
        <w:t xml:space="preserve">to receive the </w:t>
      </w:r>
      <w:r w:rsidR="00412DB7">
        <w:t>conference</w:t>
      </w:r>
      <w:r w:rsidR="00A129F7">
        <w:t xml:space="preserve"> call from her husband.</w:t>
      </w:r>
    </w:p>
    <w:p w14:paraId="2086D6B2" w14:textId="54642152" w:rsidR="005D53A6" w:rsidRDefault="00511961" w:rsidP="009C772F">
      <w:pPr>
        <w:pStyle w:val="BodyNormal"/>
      </w:pPr>
      <w:r>
        <w:t>“So, John, you made it to Columbus?”</w:t>
      </w:r>
    </w:p>
    <w:p w14:paraId="205F2FC4" w14:textId="2A8B22CD" w:rsidR="00511961" w:rsidRDefault="00A86C11" w:rsidP="009C772F">
      <w:pPr>
        <w:pStyle w:val="BodyNormal"/>
      </w:pPr>
      <w:r>
        <w:t>“W</w:t>
      </w:r>
      <w:r w:rsidR="00511961">
        <w:t>e did</w:t>
      </w:r>
      <w:r>
        <w:t xml:space="preserve">, Anne. </w:t>
      </w:r>
      <w:r w:rsidR="005B3D1E">
        <w:t xml:space="preserve">Ezekiel Dawson </w:t>
      </w:r>
      <w:r w:rsidR="00E44362">
        <w:t xml:space="preserve">and </w:t>
      </w:r>
      <w:r w:rsidR="00AB5D90">
        <w:t>I just did an early check-in at the hotel</w:t>
      </w:r>
      <w:r w:rsidR="00252E78">
        <w:t xml:space="preserve">. </w:t>
      </w:r>
      <w:r w:rsidR="00810D74">
        <w:t>Right now, we’re heading for lunch</w:t>
      </w:r>
      <w:r w:rsidR="000E35A3">
        <w:t xml:space="preserve"> before negotiating</w:t>
      </w:r>
      <w:r w:rsidR="003F1388">
        <w:t xml:space="preserve"> with PowerDyne Energy</w:t>
      </w:r>
      <w:r w:rsidR="00810D74">
        <w:t>.</w:t>
      </w:r>
      <w:r w:rsidR="001A1FA9">
        <w:t xml:space="preserve"> Are you all set for your trip to Milwaukee today?”</w:t>
      </w:r>
    </w:p>
    <w:p w14:paraId="7E23CD40" w14:textId="667B141E" w:rsidR="005644D2" w:rsidRDefault="005644D2" w:rsidP="009C772F">
      <w:pPr>
        <w:pStyle w:val="BodyNormal"/>
      </w:pPr>
      <w:r>
        <w:t xml:space="preserve">“Almost finished, John. Millie Grainger is </w:t>
      </w:r>
      <w:r w:rsidR="00947D77">
        <w:t>putting together our multi-media presentation</w:t>
      </w:r>
      <w:r w:rsidR="00071B5D">
        <w:t xml:space="preserve">, and the two Warhorse guys are waiting outside for us. </w:t>
      </w:r>
      <w:del w:id="2822" w:author="Author">
        <w:r w:rsidR="00353097" w:rsidDel="00A1057D">
          <w:delText xml:space="preserve">To refresh your memory, </w:delText>
        </w:r>
      </w:del>
      <w:r w:rsidR="00353097">
        <w:t xml:space="preserve">I’m participating </w:t>
      </w:r>
      <w:r w:rsidR="00B645FF">
        <w:t xml:space="preserve">in a panel discussion about </w:t>
      </w:r>
      <w:r w:rsidR="00173125">
        <w:t>the uneven application of bail</w:t>
      </w:r>
      <w:r w:rsidR="003804D5">
        <w:t xml:space="preserve"> in the United States. </w:t>
      </w:r>
      <w:r w:rsidR="00BB3A7F">
        <w:t xml:space="preserve">You know, whites walk while people of color </w:t>
      </w:r>
      <w:r w:rsidR="00397146">
        <w:t xml:space="preserve">languish in prison due to the inability to pay. </w:t>
      </w:r>
      <w:r w:rsidR="00EE2E2D">
        <w:t>It s</w:t>
      </w:r>
      <w:r w:rsidR="006A362E">
        <w:t xml:space="preserve">hould be a </w:t>
      </w:r>
      <w:r w:rsidR="00EE2E2D">
        <w:t>fascinating</w:t>
      </w:r>
      <w:r w:rsidR="006A362E">
        <w:t xml:space="preserve"> conference </w:t>
      </w:r>
      <w:r w:rsidR="00C83BA6">
        <w:t xml:space="preserve">at </w:t>
      </w:r>
      <w:r w:rsidR="00C83BA6" w:rsidRPr="00C83BA6">
        <w:t>The Pfister Hotel</w:t>
      </w:r>
      <w:r w:rsidR="00EE2E2D">
        <w:t>.</w:t>
      </w:r>
      <w:r w:rsidR="00E05821">
        <w:t>”</w:t>
      </w:r>
    </w:p>
    <w:p w14:paraId="16C7369E" w14:textId="2CC34688" w:rsidR="00E05821" w:rsidRDefault="008C16E0" w:rsidP="009C772F">
      <w:pPr>
        <w:pStyle w:val="BodyNormal"/>
      </w:pPr>
      <w:r>
        <w:t xml:space="preserve">“Have a safe trip. </w:t>
      </w:r>
      <w:r w:rsidR="00A66D08">
        <w:t>Always keep the Warhorse people with you</w:t>
      </w:r>
      <w:r>
        <w:t xml:space="preserve">. I’ll see you at home tomorrow. </w:t>
      </w:r>
      <w:r w:rsidR="00D56CAF">
        <w:t xml:space="preserve">Love ya to the </w:t>
      </w:r>
      <w:r w:rsidR="00D56CAF">
        <w:lastRenderedPageBreak/>
        <w:t>moon!”</w:t>
      </w:r>
    </w:p>
    <w:p w14:paraId="47633EE0" w14:textId="47AB44CE" w:rsidR="00D56CAF" w:rsidRDefault="00D56CAF" w:rsidP="009C772F">
      <w:pPr>
        <w:pStyle w:val="BodyNormal"/>
      </w:pPr>
      <w:r>
        <w:t>“Ditto, John. Over and out.”</w:t>
      </w:r>
    </w:p>
    <w:p w14:paraId="2D4C5164" w14:textId="3FFA4A9A" w:rsidR="00500D91" w:rsidRDefault="00AA2E38" w:rsidP="009C772F">
      <w:pPr>
        <w:pStyle w:val="BodyNormal"/>
      </w:pPr>
      <w:r>
        <w:t xml:space="preserve">Anne looked </w:t>
      </w:r>
      <w:r w:rsidR="005253EE">
        <w:t>to the far end of her spacious office at Millicent Grainger</w:t>
      </w:r>
      <w:r w:rsidR="00AD01E1">
        <w:t>,</w:t>
      </w:r>
      <w:r w:rsidR="005253EE">
        <w:t xml:space="preserve"> </w:t>
      </w:r>
      <w:r w:rsidR="00AD01E1">
        <w:t>her</w:t>
      </w:r>
      <w:r w:rsidR="005253EE">
        <w:t xml:space="preserve"> favorite paralegal</w:t>
      </w:r>
      <w:r w:rsidR="006247C0">
        <w:t>. Millie is thorough</w:t>
      </w:r>
      <w:r w:rsidR="001D3F3B">
        <w:t xml:space="preserve"> and a master at organization.</w:t>
      </w:r>
      <w:r w:rsidR="00C54146">
        <w:t xml:space="preserve"> </w:t>
      </w:r>
      <w:r w:rsidR="00237161">
        <w:t>Her</w:t>
      </w:r>
      <w:r w:rsidR="00C54146" w:rsidRPr="00FA271D">
        <w:t xml:space="preserve"> unique beauty, a combination of long, wavy auburn hair complemented by matching freckles, masks </w:t>
      </w:r>
      <w:r w:rsidR="00C54146">
        <w:t>her</w:t>
      </w:r>
      <w:r w:rsidR="00C54146" w:rsidRPr="00FA271D">
        <w:t xml:space="preserve"> ruthless efficiency. </w:t>
      </w:r>
      <w:proofErr w:type="gramStart"/>
      <w:r w:rsidR="00C54146" w:rsidRPr="00FA271D">
        <w:t>The Merricks</w:t>
      </w:r>
      <w:proofErr w:type="gramEnd"/>
      <w:r w:rsidR="00C54146" w:rsidRPr="00FA271D">
        <w:t xml:space="preserve"> </w:t>
      </w:r>
      <w:r w:rsidR="00C54146">
        <w:t xml:space="preserve">always </w:t>
      </w:r>
      <w:r w:rsidR="00C54146" w:rsidRPr="00FA271D">
        <w:t xml:space="preserve">choose her first to help with challenging cases. They’ve had to fend off recruitment efforts of other law firms who have witnessed her skill. John Merrick had often commented that Millie, while professionally </w:t>
      </w:r>
      <w:proofErr w:type="gramStart"/>
      <w:r w:rsidR="00C54146" w:rsidRPr="00FA271D">
        <w:t>a paralegal</w:t>
      </w:r>
      <w:proofErr w:type="gramEnd"/>
      <w:r w:rsidR="00C54146" w:rsidRPr="00FA271D">
        <w:t xml:space="preserve">, operates with the expertise and cunning of a </w:t>
      </w:r>
      <w:r w:rsidR="00E75151">
        <w:t>p</w:t>
      </w:r>
      <w:r w:rsidR="00C54146" w:rsidRPr="00FA271D">
        <w:t xml:space="preserve">rivate </w:t>
      </w:r>
      <w:r w:rsidR="00E75151">
        <w:t>i</w:t>
      </w:r>
      <w:r w:rsidR="00C54146" w:rsidRPr="00FA271D">
        <w:t>nvestigator.</w:t>
      </w:r>
    </w:p>
    <w:p w14:paraId="6CB26BF6" w14:textId="37873F3E" w:rsidR="00500D91" w:rsidRDefault="00500D91" w:rsidP="009C772F">
      <w:pPr>
        <w:pStyle w:val="BodyNormal"/>
      </w:pPr>
      <w:r>
        <w:t xml:space="preserve">“Millie, </w:t>
      </w:r>
      <w:del w:id="2823" w:author="Author">
        <w:r w:rsidDel="00DA3FC2">
          <w:delText>are we</w:delText>
        </w:r>
      </w:del>
      <w:ins w:id="2824" w:author="Author">
        <w:r w:rsidR="00DA3FC2">
          <w:t>is my presentation</w:t>
        </w:r>
      </w:ins>
      <w:r>
        <w:t xml:space="preserve"> ready?”</w:t>
      </w:r>
    </w:p>
    <w:p w14:paraId="107B7166" w14:textId="2AD6CC47" w:rsidR="00AA2E38" w:rsidRDefault="00500D91" w:rsidP="009C772F">
      <w:pPr>
        <w:pStyle w:val="BodyNormal"/>
      </w:pPr>
      <w:r>
        <w:t xml:space="preserve">“Yes, Anne. </w:t>
      </w:r>
      <w:r w:rsidR="00E53621">
        <w:t>I</w:t>
      </w:r>
      <w:r w:rsidR="00761ECE">
        <w:t xml:space="preserve"> have</w:t>
      </w:r>
      <w:r w:rsidR="00E53621">
        <w:t xml:space="preserve"> the firm’s presentation laptop in the satchel, </w:t>
      </w:r>
      <w:r w:rsidR="00CC78DB">
        <w:t xml:space="preserve">with </w:t>
      </w:r>
      <w:r w:rsidR="000A722D">
        <w:t xml:space="preserve">the </w:t>
      </w:r>
      <w:r w:rsidR="00E403E1">
        <w:t xml:space="preserve">audio-visual </w:t>
      </w:r>
      <w:r w:rsidR="000A722D">
        <w:t xml:space="preserve">controller and fifty </w:t>
      </w:r>
      <w:r w:rsidR="00A76169">
        <w:t>handouts</w:t>
      </w:r>
      <w:r w:rsidR="000A722D">
        <w:t xml:space="preserve">. </w:t>
      </w:r>
      <w:r w:rsidR="00ED126E">
        <w:t xml:space="preserve">Warhorse </w:t>
      </w:r>
      <w:r w:rsidR="00761ECE">
        <w:t>S</w:t>
      </w:r>
      <w:r w:rsidR="00ED126E">
        <w:t xml:space="preserve">ecurity is sending </w:t>
      </w:r>
      <w:r w:rsidR="00B90279">
        <w:t xml:space="preserve">Mike Zilog and </w:t>
      </w:r>
      <w:r w:rsidR="002F0277">
        <w:t>Mario Sierra</w:t>
      </w:r>
      <w:r w:rsidR="002B6B77">
        <w:t xml:space="preserve"> with </w:t>
      </w:r>
      <w:del w:id="2825" w:author="Author">
        <w:r w:rsidR="002B6B77" w:rsidDel="0014112A">
          <w:delText>us</w:delText>
        </w:r>
        <w:r w:rsidR="002F0277" w:rsidDel="0014112A">
          <w:delText xml:space="preserve"> </w:delText>
        </w:r>
      </w:del>
      <w:ins w:id="2826" w:author="Author">
        <w:del w:id="2827" w:author="Author">
          <w:r w:rsidR="0014112A" w:rsidDel="00841FAF">
            <w:delText>you</w:delText>
          </w:r>
        </w:del>
        <w:r w:rsidR="00841FAF">
          <w:t>us</w:t>
        </w:r>
        <w:r w:rsidR="0014112A">
          <w:t xml:space="preserve"> </w:t>
        </w:r>
      </w:ins>
      <w:r w:rsidR="002F0277">
        <w:t xml:space="preserve">on this trip. They are waiting for </w:t>
      </w:r>
      <w:del w:id="2828" w:author="Author">
        <w:r w:rsidR="002F0277" w:rsidDel="00DA3FC2">
          <w:delText xml:space="preserve">us </w:delText>
        </w:r>
      </w:del>
      <w:ins w:id="2829" w:author="Author">
        <w:r w:rsidR="00DA3FC2">
          <w:t xml:space="preserve">you </w:t>
        </w:r>
      </w:ins>
      <w:r w:rsidR="002F0277">
        <w:t>by the elevator.”</w:t>
      </w:r>
    </w:p>
    <w:p w14:paraId="1928EA7B" w14:textId="00590045" w:rsidR="002F0277" w:rsidRDefault="00B2080A" w:rsidP="009C772F">
      <w:pPr>
        <w:pStyle w:val="BodyNormal"/>
      </w:pPr>
      <w:r>
        <w:t>Anne used her iPhone to speak to Julia at reception.</w:t>
      </w:r>
    </w:p>
    <w:p w14:paraId="716C0A2A" w14:textId="70E02554" w:rsidR="00B2080A" w:rsidRDefault="00B2080A" w:rsidP="009C772F">
      <w:pPr>
        <w:pStyle w:val="BodyNormal"/>
      </w:pPr>
      <w:r>
        <w:t>“Julia</w:t>
      </w:r>
      <w:r w:rsidR="00C31316">
        <w:t>.</w:t>
      </w:r>
      <w:r>
        <w:t xml:space="preserve"> </w:t>
      </w:r>
      <w:del w:id="2830" w:author="Author">
        <w:r w:rsidR="00C31316" w:rsidDel="00DA3FC2">
          <w:delText xml:space="preserve">Millie and </w:delText>
        </w:r>
      </w:del>
      <w:r w:rsidR="00C31316">
        <w:t>I</w:t>
      </w:r>
      <w:ins w:id="2831" w:author="Author">
        <w:r w:rsidR="00DA3FC2">
          <w:t>’m</w:t>
        </w:r>
      </w:ins>
      <w:r w:rsidR="00C31316">
        <w:t xml:space="preserve"> </w:t>
      </w:r>
      <w:del w:id="2832" w:author="Author">
        <w:r w:rsidR="00C31316" w:rsidDel="00DA3FC2">
          <w:delText xml:space="preserve">are </w:delText>
        </w:r>
      </w:del>
      <w:r w:rsidR="00C31316">
        <w:t xml:space="preserve">heading to the elevators for </w:t>
      </w:r>
      <w:del w:id="2833" w:author="Author">
        <w:r w:rsidR="00C31316" w:rsidDel="00DA3FC2">
          <w:delText xml:space="preserve">our </w:delText>
        </w:r>
      </w:del>
      <w:ins w:id="2834" w:author="Author">
        <w:r w:rsidR="00DA3FC2">
          <w:t xml:space="preserve">my </w:t>
        </w:r>
      </w:ins>
      <w:r w:rsidR="00C31316">
        <w:t xml:space="preserve">trip. Check </w:t>
      </w:r>
      <w:del w:id="2835" w:author="Author">
        <w:r w:rsidR="00C31316" w:rsidDel="00DA3FC2">
          <w:delText xml:space="preserve">us </w:delText>
        </w:r>
      </w:del>
      <w:ins w:id="2836" w:author="Author">
        <w:del w:id="2837" w:author="Author">
          <w:r w:rsidR="00DA3FC2" w:rsidDel="00841FAF">
            <w:delText xml:space="preserve">me </w:delText>
          </w:r>
        </w:del>
        <w:r w:rsidR="00841FAF">
          <w:t xml:space="preserve">Millie and me </w:t>
        </w:r>
      </w:ins>
      <w:r w:rsidR="00C31316">
        <w:t>out of the building</w:t>
      </w:r>
      <w:r w:rsidR="008A539C">
        <w:t>.</w:t>
      </w:r>
      <w:r w:rsidR="0016598B">
        <w:t>”</w:t>
      </w:r>
    </w:p>
    <w:p w14:paraId="79742D49" w14:textId="4F951773" w:rsidR="0016598B" w:rsidRDefault="0016598B" w:rsidP="009C772F">
      <w:pPr>
        <w:pStyle w:val="BodyNormal"/>
        <w:rPr>
          <w:ins w:id="2838" w:author="Author"/>
        </w:rPr>
      </w:pPr>
      <w:r>
        <w:t>“I’m on it, Anne. Have a safe trip!”</w:t>
      </w:r>
    </w:p>
    <w:p w14:paraId="25B18440" w14:textId="096694BF" w:rsidR="00DA3FC2" w:rsidDel="00841FAF" w:rsidRDefault="00DA3FC2" w:rsidP="009C772F">
      <w:pPr>
        <w:pStyle w:val="BodyNormal"/>
        <w:rPr>
          <w:ins w:id="2839" w:author="Author"/>
          <w:del w:id="2840" w:author="Author"/>
        </w:rPr>
      </w:pPr>
      <w:ins w:id="2841" w:author="Author">
        <w:del w:id="2842" w:author="Author">
          <w:r w:rsidDel="00841FAF">
            <w:delText>Millie looked back at Anne as she opened the door.</w:delText>
          </w:r>
        </w:del>
      </w:ins>
    </w:p>
    <w:p w14:paraId="537089B1" w14:textId="2A354CC2" w:rsidR="00DA3FC2" w:rsidDel="00841FAF" w:rsidRDefault="00DA3FC2" w:rsidP="009C772F">
      <w:pPr>
        <w:pStyle w:val="BodyNormal"/>
        <w:rPr>
          <w:ins w:id="2843" w:author="Author"/>
          <w:del w:id="2844" w:author="Author"/>
        </w:rPr>
      </w:pPr>
      <w:ins w:id="2845" w:author="Author">
        <w:del w:id="2846" w:author="Author">
          <w:r w:rsidDel="00841FAF">
            <w:delText>“I’ll get back to work, Anne. Have a safe trip.</w:delText>
          </w:r>
          <w:r w:rsidR="00661C4B" w:rsidDel="00841FAF">
            <w:delText>”</w:delText>
          </w:r>
          <w:r w:rsidDel="00841FAF">
            <w:delText xml:space="preserve"> </w:delText>
          </w:r>
        </w:del>
      </w:ins>
    </w:p>
    <w:p w14:paraId="5170955F" w14:textId="5E261896" w:rsidR="00DA3FC2" w:rsidDel="00841FAF" w:rsidRDefault="00DA3FC2" w:rsidP="009C772F">
      <w:pPr>
        <w:pStyle w:val="BodyNormal"/>
        <w:rPr>
          <w:del w:id="2847" w:author="Author"/>
        </w:rPr>
      </w:pPr>
      <w:ins w:id="2848" w:author="Author">
        <w:del w:id="2849" w:author="Author">
          <w:r w:rsidDel="00841FAF">
            <w:delText>“Thank you, Millie, for all your help. See you in two days.”</w:delText>
          </w:r>
        </w:del>
      </w:ins>
    </w:p>
    <w:p w14:paraId="37FA03FC" w14:textId="47B989A8" w:rsidR="0083633D" w:rsidRDefault="00F44AFA" w:rsidP="009C772F">
      <w:pPr>
        <w:pStyle w:val="BodyNormal"/>
      </w:pPr>
      <w:del w:id="2850" w:author="Author">
        <w:r w:rsidDel="00841FAF">
          <w:delText>Making</w:delText>
        </w:r>
        <w:r w:rsidR="0093331B" w:rsidDel="00841FAF">
          <w:delText xml:space="preserve"> their </w:delText>
        </w:r>
      </w:del>
      <w:ins w:id="2851" w:author="Author">
        <w:del w:id="2852" w:author="Author">
          <w:r w:rsidR="00DA3FC2" w:rsidDel="00841FAF">
            <w:delText xml:space="preserve">her </w:delText>
          </w:r>
        </w:del>
      </w:ins>
      <w:del w:id="2853" w:author="Author">
        <w:r w:rsidR="0093331B" w:rsidDel="00841FAF">
          <w:delText>way to</w:delText>
        </w:r>
      </w:del>
      <w:ins w:id="2854" w:author="Author">
        <w:r w:rsidR="00841FAF">
          <w:t>At</w:t>
        </w:r>
      </w:ins>
      <w:r w:rsidR="0093331B">
        <w:t xml:space="preserve"> the elevator</w:t>
      </w:r>
      <w:r>
        <w:t>,</w:t>
      </w:r>
      <w:r w:rsidR="0093331B">
        <w:t xml:space="preserve"> </w:t>
      </w:r>
      <w:del w:id="2855" w:author="Author">
        <w:r w:rsidDel="00DA3FC2">
          <w:delText>Millie and An</w:delText>
        </w:r>
      </w:del>
      <w:ins w:id="2856" w:author="Author">
        <w:r w:rsidR="00DA3FC2">
          <w:t>An</w:t>
        </w:r>
      </w:ins>
      <w:r>
        <w:t xml:space="preserve">ne </w:t>
      </w:r>
      <w:r w:rsidR="0093331B">
        <w:t xml:space="preserve">watched as Mario </w:t>
      </w:r>
      <w:r w:rsidR="00795953">
        <w:t xml:space="preserve">punched the </w:t>
      </w:r>
      <w:del w:id="2857" w:author="Author">
        <w:r w:rsidR="00795953" w:rsidDel="00841FAF">
          <w:delText>elevator recall</w:delText>
        </w:r>
      </w:del>
      <w:ins w:id="2858" w:author="Author">
        <w:r w:rsidR="00841FAF">
          <w:t>down</w:t>
        </w:r>
      </w:ins>
      <w:r w:rsidR="00795953">
        <w:t xml:space="preserve"> button. They waited</w:t>
      </w:r>
      <w:r w:rsidR="00223AD3">
        <w:t xml:space="preserve">, a bit impatiently, for the elevator </w:t>
      </w:r>
      <w:r>
        <w:t>to</w:t>
      </w:r>
      <w:r w:rsidR="00223AD3">
        <w:t xml:space="preserve"> descend from the top floor</w:t>
      </w:r>
      <w:r w:rsidR="00EE00FE">
        <w:t xml:space="preserve">. Eventually, the </w:t>
      </w:r>
      <w:r w:rsidR="00EE00FE">
        <w:lastRenderedPageBreak/>
        <w:t xml:space="preserve">down elevator reached their </w:t>
      </w:r>
      <w:r w:rsidR="00765BEF">
        <w:t>level,</w:t>
      </w:r>
      <w:r w:rsidR="00EE00FE">
        <w:t xml:space="preserve"> and </w:t>
      </w:r>
      <w:r w:rsidR="00765BEF">
        <w:t xml:space="preserve">the doors opened. </w:t>
      </w:r>
      <w:del w:id="2859" w:author="Author">
        <w:r w:rsidR="00765BEF" w:rsidDel="00A1057D">
          <w:delText>It was crowded</w:delText>
        </w:r>
        <w:r w:rsidR="00E74E49" w:rsidDel="00A1057D">
          <w:delText>,</w:delText>
        </w:r>
        <w:r w:rsidR="00765BEF" w:rsidDel="00A1057D">
          <w:delText xml:space="preserve"> </w:delText>
        </w:r>
        <w:r w:rsidR="00E74E49" w:rsidDel="00A1057D">
          <w:delText xml:space="preserve">so </w:delText>
        </w:r>
      </w:del>
      <w:r w:rsidR="00765BEF">
        <w:t>Anne</w:t>
      </w:r>
      <w:ins w:id="2860" w:author="Author">
        <w:r w:rsidR="00841FAF">
          <w:t>, Millie</w:t>
        </w:r>
        <w:del w:id="2861" w:author="Author">
          <w:r w:rsidR="00841FAF" w:rsidDel="0083450D">
            <w:delText>.</w:delText>
          </w:r>
        </w:del>
        <w:r w:rsidR="0083450D">
          <w:t>,</w:t>
        </w:r>
      </w:ins>
      <w:r w:rsidR="00765BEF">
        <w:t xml:space="preserve"> and </w:t>
      </w:r>
      <w:del w:id="2862" w:author="Author">
        <w:r w:rsidR="00765BEF" w:rsidDel="00DA3FC2">
          <w:delText>Millie</w:delText>
        </w:r>
      </w:del>
      <w:ins w:id="2863" w:author="Author">
        <w:r w:rsidR="00DA3FC2">
          <w:t>the security men</w:t>
        </w:r>
      </w:ins>
      <w:r w:rsidR="00765BEF">
        <w:t xml:space="preserve"> </w:t>
      </w:r>
      <w:r w:rsidR="005E40BE">
        <w:t xml:space="preserve">barged in, worming their way to the back. </w:t>
      </w:r>
      <w:r w:rsidR="00956FC9">
        <w:t>The elevator made two other stops before it reached the first floor</w:t>
      </w:r>
      <w:r w:rsidR="006561DD">
        <w:t xml:space="preserve">. </w:t>
      </w:r>
      <w:r w:rsidR="00A66D08">
        <w:t>T</w:t>
      </w:r>
      <w:r w:rsidR="006561DD">
        <w:t>he other passengers filed out</w:t>
      </w:r>
      <w:del w:id="2864" w:author="Author">
        <w:r w:rsidR="006561DD" w:rsidDel="000F5113">
          <w:delText>,</w:delText>
        </w:r>
      </w:del>
      <w:r w:rsidR="006561DD">
        <w:t xml:space="preserve"> save one. </w:t>
      </w:r>
      <w:r w:rsidR="00F457A4">
        <w:t>A casually dressed woman</w:t>
      </w:r>
      <w:del w:id="2865" w:author="Author">
        <w:r w:rsidR="00F457A4" w:rsidDel="00A1057D">
          <w:delText>,</w:delText>
        </w:r>
        <w:r w:rsidR="00E63B0A" w:rsidDel="00A1057D">
          <w:delText xml:space="preserve"> </w:delText>
        </w:r>
        <w:r w:rsidR="0027740E" w:rsidDel="00A1057D">
          <w:delText xml:space="preserve">facing away from them </w:delText>
        </w:r>
        <w:r w:rsidR="00E63B0A" w:rsidDel="00A1057D">
          <w:delText>with a canvas bag over her shoulder</w:delText>
        </w:r>
        <w:r w:rsidR="000C3A20" w:rsidDel="00A1057D">
          <w:delText>,</w:delText>
        </w:r>
        <w:r w:rsidR="00F457A4" w:rsidDel="00A1057D">
          <w:delText xml:space="preserve"> </w:delText>
        </w:r>
        <w:r w:rsidR="00C10D45" w:rsidDel="00A1057D">
          <w:delText>was near the controls</w:delText>
        </w:r>
      </w:del>
      <w:ins w:id="2866" w:author="Author">
        <w:r w:rsidR="00A1057D">
          <w:t xml:space="preserve"> </w:t>
        </w:r>
        <w:del w:id="2867" w:author="Author">
          <w:r w:rsidR="00A1057D" w:rsidDel="00616019">
            <w:delText xml:space="preserve">was near the controls, </w:delText>
          </w:r>
        </w:del>
        <w:r w:rsidR="00A1057D">
          <w:t>fac</w:t>
        </w:r>
        <w:r w:rsidR="00616019">
          <w:t>ed</w:t>
        </w:r>
        <w:del w:id="2868" w:author="Author">
          <w:r w:rsidR="00A1057D" w:rsidDel="00616019">
            <w:delText>ing</w:delText>
          </w:r>
        </w:del>
        <w:r w:rsidR="00A1057D">
          <w:t xml:space="preserve"> away from them with a canvas bag over her shoulder</w:t>
        </w:r>
      </w:ins>
      <w:r w:rsidR="00C10D45">
        <w:t>.</w:t>
      </w:r>
      <w:r w:rsidR="005611F4">
        <w:t xml:space="preserve"> She was holding a tablet computer in her left hand</w:t>
      </w:r>
      <w:r w:rsidR="00C85693">
        <w:t>.</w:t>
      </w:r>
    </w:p>
    <w:p w14:paraId="764B8F49" w14:textId="628680B0" w:rsidR="00C10D45" w:rsidRDefault="00D7469C" w:rsidP="009C772F">
      <w:pPr>
        <w:pStyle w:val="BodyNormal"/>
      </w:pPr>
      <w:r>
        <w:t xml:space="preserve">“Could you please </w:t>
      </w:r>
      <w:r w:rsidR="00E75151">
        <w:t>press</w:t>
      </w:r>
      <w:r>
        <w:t xml:space="preserve"> the Door Close button</w:t>
      </w:r>
      <w:r w:rsidR="001B6E3A">
        <w:t xml:space="preserve">?” Anne Merrick </w:t>
      </w:r>
      <w:r w:rsidR="00A66D08">
        <w:t>said</w:t>
      </w:r>
      <w:r w:rsidR="001B6E3A">
        <w:t>.</w:t>
      </w:r>
    </w:p>
    <w:p w14:paraId="4A067CC6" w14:textId="27C0E675" w:rsidR="001B6E3A" w:rsidRDefault="001B6E3A" w:rsidP="009C772F">
      <w:pPr>
        <w:pStyle w:val="BodyNormal"/>
      </w:pPr>
      <w:r>
        <w:t xml:space="preserve">The woman complied, </w:t>
      </w:r>
      <w:del w:id="2869" w:author="Author">
        <w:r w:rsidDel="00A1057D">
          <w:delText xml:space="preserve">and </w:delText>
        </w:r>
      </w:del>
      <w:r>
        <w:t xml:space="preserve">the </w:t>
      </w:r>
      <w:r w:rsidR="00250AB3">
        <w:t xml:space="preserve">elevator </w:t>
      </w:r>
      <w:r>
        <w:t xml:space="preserve">doors </w:t>
      </w:r>
      <w:r w:rsidR="00250AB3">
        <w:t>closed</w:t>
      </w:r>
      <w:r w:rsidR="004A2BE2">
        <w:t>,</w:t>
      </w:r>
      <w:r w:rsidR="00250AB3">
        <w:t xml:space="preserve"> and the cab s</w:t>
      </w:r>
      <w:del w:id="2870" w:author="Author">
        <w:r w:rsidR="00250AB3" w:rsidDel="00A1057D">
          <w:delText xml:space="preserve">tarted to </w:delText>
        </w:r>
        <w:r w:rsidR="00337FAE" w:rsidDel="00A1057D">
          <w:delText xml:space="preserve">slowly </w:delText>
        </w:r>
        <w:r w:rsidR="00250AB3" w:rsidDel="00A1057D">
          <w:delText>descen</w:delText>
        </w:r>
      </w:del>
      <w:ins w:id="2871" w:author="Author">
        <w:r w:rsidR="00A1057D">
          <w:t>lowly descende</w:t>
        </w:r>
      </w:ins>
      <w:r w:rsidR="00250AB3">
        <w:t xml:space="preserve">d. </w:t>
      </w:r>
      <w:r w:rsidR="00A76169">
        <w:t>W</w:t>
      </w:r>
      <w:r w:rsidR="00761ECE">
        <w:t>hen the elevator moved between the first floor and parking garage level B1</w:t>
      </w:r>
      <w:r w:rsidR="00A76169">
        <w:t>, the woman suddenly pushed the emergency stop button</w:t>
      </w:r>
      <w:r w:rsidR="003E11BA">
        <w:t>. The alarm did not go off</w:t>
      </w:r>
      <w:r w:rsidR="003A6332">
        <w:t>, but t</w:t>
      </w:r>
      <w:r w:rsidR="00221DFF">
        <w:t xml:space="preserve">he cab stopped </w:t>
      </w:r>
      <w:r w:rsidR="00205462">
        <w:t>abruptly</w:t>
      </w:r>
      <w:r w:rsidR="00E629A0">
        <w:t>;</w:t>
      </w:r>
      <w:r w:rsidR="00221DFF">
        <w:t xml:space="preserve"> everyone felt the jolt.</w:t>
      </w:r>
      <w:r w:rsidR="00E629A0">
        <w:t xml:space="preserve"> </w:t>
      </w:r>
      <w:r w:rsidR="007A6429">
        <w:t xml:space="preserve">The two Warhorse security guards </w:t>
      </w:r>
      <w:r w:rsidR="008C27B4">
        <w:t xml:space="preserve">immediately </w:t>
      </w:r>
      <w:r w:rsidR="007A6429">
        <w:t>drew their weapons</w:t>
      </w:r>
      <w:r w:rsidR="00CE287E">
        <w:t xml:space="preserve"> and pointed them at the </w:t>
      </w:r>
      <w:del w:id="2872" w:author="Author">
        <w:r w:rsidR="00CE287E" w:rsidDel="00D26ACD">
          <w:delText xml:space="preserve">young </w:delText>
        </w:r>
      </w:del>
      <w:r w:rsidR="00CE287E">
        <w:t>woman.</w:t>
      </w:r>
    </w:p>
    <w:p w14:paraId="65C15E64" w14:textId="12A08147" w:rsidR="006D4C6C" w:rsidRDefault="009C3D6D" w:rsidP="009C772F">
      <w:pPr>
        <w:pStyle w:val="BodyNormal"/>
      </w:pPr>
      <w:r>
        <w:t>“</w:t>
      </w:r>
      <w:r w:rsidR="00205462">
        <w:t xml:space="preserve">Young </w:t>
      </w:r>
      <w:r w:rsidR="002A1036">
        <w:t>l</w:t>
      </w:r>
      <w:r>
        <w:t>ady, turn towards us and put your hands over your head. If you do not comply, we will shoot.</w:t>
      </w:r>
      <w:r w:rsidR="00BB5252">
        <w:t xml:space="preserve"> </w:t>
      </w:r>
      <w:r w:rsidR="0001012F">
        <w:t>D</w:t>
      </w:r>
      <w:r w:rsidR="00BB5252">
        <w:t>o it slowly.</w:t>
      </w:r>
      <w:r w:rsidR="00C43BAC">
        <w:t>”</w:t>
      </w:r>
    </w:p>
    <w:p w14:paraId="725D2184" w14:textId="396D2513" w:rsidR="00C43BAC" w:rsidRDefault="00C43BAC" w:rsidP="009C772F">
      <w:pPr>
        <w:pStyle w:val="BodyNormal"/>
      </w:pPr>
      <w:r>
        <w:t xml:space="preserve">The woman turned to face them. </w:t>
      </w:r>
      <w:r w:rsidR="0057077F">
        <w:t xml:space="preserve">She was tall, </w:t>
      </w:r>
      <w:r w:rsidR="003C2E8A">
        <w:t>b</w:t>
      </w:r>
      <w:r w:rsidR="009A1EB6">
        <w:t>lond</w:t>
      </w:r>
      <w:r w:rsidR="003C2E8A">
        <w:t xml:space="preserve">, </w:t>
      </w:r>
      <w:del w:id="2873" w:author="Author">
        <w:r w:rsidR="00281A51" w:rsidDel="00AB2467">
          <w:delText>stunning</w:delText>
        </w:r>
        <w:r w:rsidR="00EE42CB" w:rsidDel="00AB2467">
          <w:delText xml:space="preserve">, </w:delText>
        </w:r>
      </w:del>
      <w:r w:rsidR="00EE42CB">
        <w:t>and wore a T-shirt labeled</w:t>
      </w:r>
      <w:del w:id="2874" w:author="Author">
        <w:r w:rsidR="00D77EF7" w:rsidDel="00F75231">
          <w:delText>:</w:delText>
        </w:r>
      </w:del>
      <w:r w:rsidR="00EE42CB">
        <w:t xml:space="preserve"> </w:t>
      </w:r>
      <w:ins w:id="2875" w:author="Author">
        <w:r w:rsidR="00F75231">
          <w:t>‘</w:t>
        </w:r>
      </w:ins>
      <w:r w:rsidR="00EE42CB" w:rsidRPr="006C7765">
        <w:rPr>
          <w:i/>
          <w:iCs/>
        </w:rPr>
        <w:t>I Fix Things</w:t>
      </w:r>
      <w:r w:rsidR="00EE42CB">
        <w:t>.</w:t>
      </w:r>
      <w:ins w:id="2876" w:author="Author">
        <w:r w:rsidR="00F75231">
          <w:t>’</w:t>
        </w:r>
      </w:ins>
      <w:r w:rsidR="00D77EF7">
        <w:t xml:space="preserve"> Her green eyes showed no fear</w:t>
      </w:r>
      <w:r w:rsidR="00F7442F">
        <w:t>. Staring only at Anne Merrick, she slowly lifted her tablet computer</w:t>
      </w:r>
      <w:r w:rsidR="004339B9">
        <w:t xml:space="preserve"> </w:t>
      </w:r>
      <w:r w:rsidR="00A30A8E">
        <w:t>and</w:t>
      </w:r>
      <w:r w:rsidR="004339B9">
        <w:t xml:space="preserve"> touched a screen icon</w:t>
      </w:r>
      <w:r w:rsidR="00A30A8E">
        <w:t>.</w:t>
      </w:r>
      <w:r w:rsidR="004339B9">
        <w:t xml:space="preserve"> </w:t>
      </w:r>
      <w:r w:rsidR="009A1EB6">
        <w:t>A</w:t>
      </w:r>
      <w:r w:rsidR="004339B9">
        <w:t xml:space="preserve"> </w:t>
      </w:r>
      <w:r w:rsidR="008C2591">
        <w:t>computerized female voice rang out.</w:t>
      </w:r>
    </w:p>
    <w:p w14:paraId="57D8539F" w14:textId="19C73357" w:rsidR="008C2591" w:rsidRPr="00525BA3" w:rsidRDefault="0036449B">
      <w:pPr>
        <w:pStyle w:val="BodyNormal"/>
        <w:ind w:firstLine="270"/>
        <w:rPr>
          <w:rFonts w:ascii="Roboto Condensed Medium" w:hAnsi="Roboto Condensed Medium"/>
          <w:rPrChange w:id="2877" w:author="Author">
            <w:rPr/>
          </w:rPrChange>
        </w:rPr>
        <w:pPrChange w:id="2878" w:author="Author">
          <w:pPr>
            <w:pStyle w:val="BodyNormal"/>
          </w:pPr>
        </w:pPrChange>
      </w:pPr>
      <w:r w:rsidRPr="00525BA3">
        <w:rPr>
          <w:rFonts w:ascii="Roboto Condensed Medium" w:hAnsi="Roboto Condensed Medium"/>
          <w:rPrChange w:id="2879" w:author="Author">
            <w:rPr/>
          </w:rPrChange>
        </w:rPr>
        <w:t xml:space="preserve">“Anne Merrick, </w:t>
      </w:r>
      <w:r w:rsidR="006F14DE" w:rsidRPr="00525BA3">
        <w:rPr>
          <w:rFonts w:ascii="Roboto Condensed Medium" w:hAnsi="Roboto Condensed Medium"/>
          <w:rPrChange w:id="2880" w:author="Author">
            <w:rPr/>
          </w:rPrChange>
        </w:rPr>
        <w:t>I mean no harm to you</w:t>
      </w:r>
      <w:ins w:id="2881" w:author="Author">
        <w:r w:rsidR="0083450D" w:rsidRPr="00525BA3">
          <w:rPr>
            <w:rFonts w:ascii="Roboto Condensed Medium" w:hAnsi="Roboto Condensed Medium"/>
          </w:rPr>
          <w:t>, your paralegal,</w:t>
        </w:r>
      </w:ins>
      <w:del w:id="2882" w:author="Author">
        <w:r w:rsidR="006F14DE" w:rsidRPr="00525BA3" w:rsidDel="00DA3FC2">
          <w:rPr>
            <w:rFonts w:ascii="Roboto Condensed Medium" w:hAnsi="Roboto Condensed Medium"/>
            <w:rPrChange w:id="2883" w:author="Author">
              <w:rPr/>
            </w:rPrChange>
          </w:rPr>
          <w:delText>,</w:delText>
        </w:r>
      </w:del>
      <w:r w:rsidR="006F14DE" w:rsidRPr="00525BA3">
        <w:rPr>
          <w:rFonts w:ascii="Roboto Condensed Medium" w:hAnsi="Roboto Condensed Medium"/>
          <w:rPrChange w:id="2884" w:author="Author">
            <w:rPr/>
          </w:rPrChange>
        </w:rPr>
        <w:t xml:space="preserve"> </w:t>
      </w:r>
      <w:del w:id="2885" w:author="Author">
        <w:r w:rsidR="006F14DE" w:rsidRPr="00525BA3" w:rsidDel="00DA3FC2">
          <w:rPr>
            <w:rFonts w:ascii="Roboto Condensed Medium" w:hAnsi="Roboto Condensed Medium"/>
            <w:rPrChange w:id="2886" w:author="Author">
              <w:rPr/>
            </w:rPrChange>
          </w:rPr>
          <w:delText xml:space="preserve">Ms. Grainger, </w:delText>
        </w:r>
      </w:del>
      <w:r w:rsidR="006F14DE" w:rsidRPr="00525BA3">
        <w:rPr>
          <w:rFonts w:ascii="Roboto Condensed Medium" w:hAnsi="Roboto Condensed Medium"/>
          <w:rPrChange w:id="2887" w:author="Author">
            <w:rPr/>
          </w:rPrChange>
        </w:rPr>
        <w:t xml:space="preserve">or your bodyguards. </w:t>
      </w:r>
      <w:r w:rsidR="00993410" w:rsidRPr="00525BA3">
        <w:rPr>
          <w:rFonts w:ascii="Roboto Condensed Medium" w:hAnsi="Roboto Condensed Medium"/>
          <w:rPrChange w:id="2888" w:author="Author">
            <w:rPr/>
          </w:rPrChange>
        </w:rPr>
        <w:t>You know who I am. I need you to trust me.”</w:t>
      </w:r>
    </w:p>
    <w:p w14:paraId="170A6302" w14:textId="5D41807F" w:rsidR="00893D95" w:rsidRDefault="00906F0D" w:rsidP="009C772F">
      <w:pPr>
        <w:pStyle w:val="BodyNormal"/>
      </w:pPr>
      <w:r>
        <w:lastRenderedPageBreak/>
        <w:t>Anne took one step closer to the woman.</w:t>
      </w:r>
    </w:p>
    <w:p w14:paraId="34EB814C" w14:textId="79EA1AFE" w:rsidR="00906F0D" w:rsidRDefault="00906F0D" w:rsidP="009C772F">
      <w:pPr>
        <w:pStyle w:val="BodyNormal"/>
      </w:pPr>
      <w:r>
        <w:t>“Mike. Mario. Lower your weapons.</w:t>
      </w:r>
      <w:r w:rsidR="00155750">
        <w:t>”</w:t>
      </w:r>
    </w:p>
    <w:p w14:paraId="251A8B9E" w14:textId="33703AB7" w:rsidR="001241FE" w:rsidRDefault="001241FE" w:rsidP="009C772F">
      <w:pPr>
        <w:pStyle w:val="BodyNormal"/>
      </w:pPr>
      <w:r>
        <w:t xml:space="preserve">“Are you kidding?” </w:t>
      </w:r>
      <w:r w:rsidR="00D53387">
        <w:t>Mario said. “She could be a mob</w:t>
      </w:r>
      <w:r w:rsidR="00D805FA">
        <w:t xml:space="preserve"> employee</w:t>
      </w:r>
      <w:r w:rsidR="00D53387">
        <w:t>.”</w:t>
      </w:r>
    </w:p>
    <w:p w14:paraId="265F6700" w14:textId="4882EE63" w:rsidR="00FC6420" w:rsidRDefault="00FC6420" w:rsidP="009C772F">
      <w:pPr>
        <w:pStyle w:val="BodyNormal"/>
      </w:pPr>
      <w:r>
        <w:t>“Mario, this is Mac’s Angel</w:t>
      </w:r>
      <w:r w:rsidR="00D805FA">
        <w:t>.</w:t>
      </w:r>
      <w:r w:rsidR="004D253B">
        <w:t>”</w:t>
      </w:r>
    </w:p>
    <w:p w14:paraId="4D693320" w14:textId="418127E3" w:rsidR="004D253B" w:rsidRDefault="005B53CD" w:rsidP="009C772F">
      <w:pPr>
        <w:pStyle w:val="BodyNormal"/>
      </w:pPr>
      <w:r>
        <w:t>“No! Mrs. Merrick, she could be one of them!”</w:t>
      </w:r>
    </w:p>
    <w:p w14:paraId="63C18CD5" w14:textId="583D6758" w:rsidR="008C05B1" w:rsidRDefault="008C05B1" w:rsidP="009C772F">
      <w:pPr>
        <w:pStyle w:val="BodyNormal"/>
      </w:pPr>
      <w:r>
        <w:t xml:space="preserve">“Mario, I’ll repeat it. </w:t>
      </w:r>
      <w:r w:rsidR="0008549F">
        <w:t>Holster</w:t>
      </w:r>
      <w:r>
        <w:t xml:space="preserve"> your weapons. That’s an order!”</w:t>
      </w:r>
    </w:p>
    <w:p w14:paraId="3B49E7A0" w14:textId="76D9EACF" w:rsidR="0008549F" w:rsidRDefault="0008549F" w:rsidP="009C772F">
      <w:pPr>
        <w:pStyle w:val="BodyNormal"/>
      </w:pPr>
      <w:r>
        <w:t>The two bodyguards complied</w:t>
      </w:r>
      <w:r w:rsidR="00355AC6">
        <w:t xml:space="preserve"> but remained suspicious.</w:t>
      </w:r>
    </w:p>
    <w:p w14:paraId="21120934" w14:textId="1A595487" w:rsidR="00355AC6" w:rsidRDefault="009070B2" w:rsidP="009C772F">
      <w:pPr>
        <w:pStyle w:val="BodyNormal"/>
      </w:pPr>
      <w:r>
        <w:t>“</w:t>
      </w:r>
      <w:r w:rsidR="00141C11">
        <w:t>Angel, w</w:t>
      </w:r>
      <w:r>
        <w:t xml:space="preserve">hy are you </w:t>
      </w:r>
      <w:ins w:id="2889" w:author="Author">
        <w:r w:rsidR="00F7638A">
          <w:t>addressing</w:t>
        </w:r>
        <w:r w:rsidR="00F7638A" w:rsidDel="00F7638A">
          <w:t xml:space="preserve"> </w:t>
        </w:r>
      </w:ins>
      <w:del w:id="2890" w:author="Author">
        <w:r w:rsidDel="00F7638A">
          <w:delText xml:space="preserve">speaking to </w:delText>
        </w:r>
      </w:del>
      <w:r>
        <w:t>me with a computer?”</w:t>
      </w:r>
    </w:p>
    <w:p w14:paraId="6BF11DD9" w14:textId="10D89ECD" w:rsidR="00691FB6" w:rsidRDefault="00BC6938" w:rsidP="009C772F">
      <w:pPr>
        <w:pStyle w:val="BodyNormal"/>
      </w:pPr>
      <w:r>
        <w:t xml:space="preserve">Angel </w:t>
      </w:r>
      <w:r w:rsidR="00215206">
        <w:t>quickly typed a response</w:t>
      </w:r>
      <w:r w:rsidR="00895DCE">
        <w:t>.</w:t>
      </w:r>
    </w:p>
    <w:p w14:paraId="7D3C282B" w14:textId="378F24C8" w:rsidR="00AF7834" w:rsidRPr="00525BA3" w:rsidRDefault="00AF7834">
      <w:pPr>
        <w:pStyle w:val="BodyNormal"/>
        <w:ind w:firstLine="270"/>
        <w:rPr>
          <w:rFonts w:ascii="Roboto Condensed Medium" w:hAnsi="Roboto Condensed Medium"/>
          <w:rPrChange w:id="2891" w:author="Author">
            <w:rPr/>
          </w:rPrChange>
        </w:rPr>
        <w:pPrChange w:id="2892" w:author="Author">
          <w:pPr>
            <w:pStyle w:val="BodyNormal"/>
          </w:pPr>
        </w:pPrChange>
      </w:pPr>
      <w:r w:rsidRPr="00525BA3">
        <w:rPr>
          <w:rFonts w:ascii="Roboto Condensed Medium" w:hAnsi="Roboto Condensed Medium"/>
          <w:rPrChange w:id="2893" w:author="Author">
            <w:rPr/>
          </w:rPrChange>
        </w:rPr>
        <w:t>“I am unable to speak, Mrs. Merrick.”</w:t>
      </w:r>
    </w:p>
    <w:p w14:paraId="630CB96A" w14:textId="6ADF1F4E" w:rsidR="006450BB" w:rsidRDefault="006450BB" w:rsidP="009C772F">
      <w:pPr>
        <w:pStyle w:val="BodyNormal"/>
      </w:pPr>
      <w:r>
        <w:t>“How long have you been mute</w:t>
      </w:r>
      <w:r w:rsidR="002306AB">
        <w:t>? What is your name?”</w:t>
      </w:r>
    </w:p>
    <w:p w14:paraId="5E4BE1A5" w14:textId="230F0155" w:rsidR="00931999" w:rsidRPr="002A4FF0" w:rsidRDefault="00931999">
      <w:pPr>
        <w:pStyle w:val="BodyNormal"/>
        <w:ind w:firstLine="270"/>
        <w:rPr>
          <w:rFonts w:ascii="Roboto Condensed Medium" w:hAnsi="Roboto Condensed Medium"/>
          <w:rPrChange w:id="2894" w:author="Author">
            <w:rPr/>
          </w:rPrChange>
        </w:rPr>
        <w:pPrChange w:id="2895" w:author="Author">
          <w:pPr>
            <w:pStyle w:val="BodyNormal"/>
          </w:pPr>
        </w:pPrChange>
      </w:pPr>
      <w:r w:rsidRPr="002A4FF0">
        <w:rPr>
          <w:rFonts w:ascii="Roboto Condensed Medium" w:hAnsi="Roboto Condensed Medium"/>
          <w:rPrChange w:id="2896" w:author="Author">
            <w:rPr/>
          </w:rPrChange>
        </w:rPr>
        <w:t>“</w:t>
      </w:r>
      <w:r w:rsidR="004B74D0" w:rsidRPr="002A4FF0">
        <w:rPr>
          <w:rFonts w:ascii="Roboto Condensed Medium" w:hAnsi="Roboto Condensed Medium"/>
          <w:rPrChange w:id="2897" w:author="Author">
            <w:rPr/>
          </w:rPrChange>
        </w:rPr>
        <w:t xml:space="preserve">I have been </w:t>
      </w:r>
      <w:proofErr w:type="gramStart"/>
      <w:r w:rsidR="004B74D0" w:rsidRPr="002A4FF0">
        <w:rPr>
          <w:rFonts w:ascii="Roboto Condensed Medium" w:hAnsi="Roboto Condensed Medium"/>
          <w:rPrChange w:id="2898" w:author="Author">
            <w:rPr/>
          </w:rPrChange>
        </w:rPr>
        <w:t>mute</w:t>
      </w:r>
      <w:proofErr w:type="gramEnd"/>
      <w:r w:rsidR="004B74D0" w:rsidRPr="002A4FF0">
        <w:rPr>
          <w:rFonts w:ascii="Roboto Condensed Medium" w:hAnsi="Roboto Condensed Medium"/>
          <w:rPrChange w:id="2899" w:author="Author">
            <w:rPr/>
          </w:rPrChange>
        </w:rPr>
        <w:t xml:space="preserve"> </w:t>
      </w:r>
      <w:r w:rsidR="00A66D08" w:rsidRPr="002A4FF0">
        <w:rPr>
          <w:rFonts w:ascii="Roboto Condensed Medium" w:hAnsi="Roboto Condensed Medium"/>
        </w:rPr>
        <w:t>all</w:t>
      </w:r>
      <w:r w:rsidR="006E0E54" w:rsidRPr="002A4FF0">
        <w:rPr>
          <w:rFonts w:ascii="Roboto Condensed Medium" w:hAnsi="Roboto Condensed Medium"/>
          <w:rPrChange w:id="2900" w:author="Author">
            <w:rPr/>
          </w:rPrChange>
        </w:rPr>
        <w:t xml:space="preserve"> my life. </w:t>
      </w:r>
      <w:r w:rsidRPr="002A4FF0">
        <w:rPr>
          <w:rFonts w:ascii="Roboto Condensed Medium" w:hAnsi="Roboto Condensed Medium"/>
          <w:rPrChange w:id="2901" w:author="Author">
            <w:rPr/>
          </w:rPrChange>
        </w:rPr>
        <w:t>The less you know about me, the safer it is for you and your family.</w:t>
      </w:r>
      <w:r w:rsidR="00E63EEF" w:rsidRPr="002A4FF0">
        <w:rPr>
          <w:rFonts w:ascii="Roboto Condensed Medium" w:hAnsi="Roboto Condensed Medium"/>
          <w:rPrChange w:id="2902" w:author="Author">
            <w:rPr/>
          </w:rPrChange>
        </w:rPr>
        <w:t>”</w:t>
      </w:r>
    </w:p>
    <w:p w14:paraId="6BC26ED4" w14:textId="2FC0AEF8" w:rsidR="0027226E" w:rsidRDefault="0027226E" w:rsidP="009C772F">
      <w:pPr>
        <w:pStyle w:val="BodyNormal"/>
      </w:pPr>
      <w:r>
        <w:t>“</w:t>
      </w:r>
      <w:r w:rsidR="00F835F2">
        <w:t>Respectfully disagree</w:t>
      </w:r>
      <w:r>
        <w:t xml:space="preserve">, Angel. </w:t>
      </w:r>
      <w:r w:rsidR="00810324">
        <w:t>Your courage has saved the lives of my husband</w:t>
      </w:r>
      <w:r w:rsidR="0029350C">
        <w:t xml:space="preserve">, son, and daughter. </w:t>
      </w:r>
      <w:r w:rsidR="006216C9">
        <w:t xml:space="preserve">Please let </w:t>
      </w:r>
      <w:r w:rsidR="00C519B8">
        <w:t>me</w:t>
      </w:r>
      <w:r w:rsidR="006216C9">
        <w:t xml:space="preserve"> help you.”</w:t>
      </w:r>
    </w:p>
    <w:p w14:paraId="68CE7586" w14:textId="205DB166" w:rsidR="00AA0D27" w:rsidRPr="002A4FF0" w:rsidRDefault="000E4547">
      <w:pPr>
        <w:pStyle w:val="BodyNormal"/>
        <w:ind w:firstLine="270"/>
        <w:rPr>
          <w:rFonts w:ascii="Roboto Condensed Medium" w:hAnsi="Roboto Condensed Medium"/>
          <w:rPrChange w:id="2903" w:author="Author">
            <w:rPr/>
          </w:rPrChange>
        </w:rPr>
        <w:pPrChange w:id="2904" w:author="Author">
          <w:pPr>
            <w:pStyle w:val="BodyNormal"/>
          </w:pPr>
        </w:pPrChange>
      </w:pPr>
      <w:r w:rsidRPr="002A4FF0">
        <w:rPr>
          <w:rFonts w:ascii="Roboto Condensed Medium" w:hAnsi="Roboto Condensed Medium"/>
          <w:rPrChange w:id="2905" w:author="Author">
            <w:rPr/>
          </w:rPrChange>
        </w:rPr>
        <w:t>“Mrs. Merrick</w:t>
      </w:r>
      <w:r w:rsidR="00752E02" w:rsidRPr="002A4FF0">
        <w:rPr>
          <w:rFonts w:ascii="Roboto Condensed Medium" w:hAnsi="Roboto Condensed Medium"/>
          <w:rPrChange w:id="2906" w:author="Author">
            <w:rPr/>
          </w:rPrChange>
        </w:rPr>
        <w:t xml:space="preserve">, </w:t>
      </w:r>
      <w:r w:rsidR="007D5BE3" w:rsidRPr="002A4FF0">
        <w:rPr>
          <w:rFonts w:ascii="Roboto Condensed Medium" w:hAnsi="Roboto Condensed Medium"/>
          <w:rPrChange w:id="2907" w:author="Author">
            <w:rPr/>
          </w:rPrChange>
        </w:rPr>
        <w:t>m</w:t>
      </w:r>
      <w:r w:rsidR="00280B6A" w:rsidRPr="002A4FF0">
        <w:rPr>
          <w:rFonts w:ascii="Roboto Condensed Medium" w:hAnsi="Roboto Condensed Medium"/>
          <w:rPrChange w:id="2908" w:author="Author">
            <w:rPr/>
          </w:rPrChange>
        </w:rPr>
        <w:t>ay I remind you</w:t>
      </w:r>
      <w:r w:rsidR="0073663B" w:rsidRPr="002A4FF0">
        <w:rPr>
          <w:rFonts w:ascii="Roboto Condensed Medium" w:hAnsi="Roboto Condensed Medium"/>
          <w:rPrChange w:id="2909" w:author="Author">
            <w:rPr/>
          </w:rPrChange>
        </w:rPr>
        <w:t xml:space="preserve"> </w:t>
      </w:r>
      <w:r w:rsidR="000025CB" w:rsidRPr="002A4FF0">
        <w:rPr>
          <w:rFonts w:ascii="Roboto Condensed Medium" w:hAnsi="Roboto Condensed Medium"/>
          <w:rPrChange w:id="2910" w:author="Author">
            <w:rPr/>
          </w:rPrChange>
        </w:rPr>
        <w:t>that I am a criminal</w:t>
      </w:r>
      <w:r w:rsidR="0075634A" w:rsidRPr="002A4FF0">
        <w:rPr>
          <w:rFonts w:ascii="Roboto Condensed Medium" w:hAnsi="Roboto Condensed Medium"/>
          <w:rPrChange w:id="2911" w:author="Author">
            <w:rPr/>
          </w:rPrChange>
        </w:rPr>
        <w:t>?</w:t>
      </w:r>
      <w:r w:rsidR="00525BA3" w:rsidRPr="002A4FF0">
        <w:rPr>
          <w:rFonts w:ascii="Roboto Condensed Medium" w:hAnsi="Roboto Condensed Medium"/>
        </w:rPr>
        <w:t xml:space="preserve"> </w:t>
      </w:r>
      <w:r w:rsidR="000025CB" w:rsidRPr="002A4FF0">
        <w:rPr>
          <w:rFonts w:ascii="Roboto Condensed Medium" w:hAnsi="Roboto Condensed Medium"/>
          <w:rPrChange w:id="2912" w:author="Author">
            <w:rPr/>
          </w:rPrChange>
        </w:rPr>
        <w:t>I broke into your building’s computers</w:t>
      </w:r>
      <w:r w:rsidR="00EC19EA" w:rsidRPr="002A4FF0">
        <w:rPr>
          <w:rFonts w:ascii="Roboto Condensed Medium" w:hAnsi="Roboto Condensed Medium"/>
          <w:rPrChange w:id="2913" w:author="Author">
            <w:rPr/>
          </w:rPrChange>
        </w:rPr>
        <w:t>.</w:t>
      </w:r>
      <w:r w:rsidR="00525BA3" w:rsidRPr="002A4FF0">
        <w:rPr>
          <w:rFonts w:ascii="Roboto Condensed Medium" w:hAnsi="Roboto Condensed Medium"/>
        </w:rPr>
        <w:t xml:space="preserve"> </w:t>
      </w:r>
      <w:r w:rsidR="00EC19EA" w:rsidRPr="002A4FF0">
        <w:rPr>
          <w:rFonts w:ascii="Roboto Condensed Medium" w:hAnsi="Roboto Condensed Medium"/>
          <w:rPrChange w:id="2914" w:author="Author">
            <w:rPr/>
          </w:rPrChange>
        </w:rPr>
        <w:t xml:space="preserve">I’m </w:t>
      </w:r>
      <w:proofErr w:type="gramStart"/>
      <w:r w:rsidR="00EC19EA" w:rsidRPr="002A4FF0">
        <w:rPr>
          <w:rFonts w:ascii="Roboto Condensed Medium" w:hAnsi="Roboto Condensed Medium"/>
          <w:rPrChange w:id="2915" w:author="Author">
            <w:rPr/>
          </w:rPrChange>
        </w:rPr>
        <w:t>in</w:t>
      </w:r>
      <w:proofErr w:type="gramEnd"/>
      <w:r w:rsidR="00EC19EA" w:rsidRPr="002A4FF0">
        <w:rPr>
          <w:rFonts w:ascii="Roboto Condensed Medium" w:hAnsi="Roboto Condensed Medium"/>
          <w:rPrChange w:id="2916" w:author="Author">
            <w:rPr/>
          </w:rPrChange>
        </w:rPr>
        <w:t xml:space="preserve"> control of your </w:t>
      </w:r>
      <w:r w:rsidR="00D7200E" w:rsidRPr="002A4FF0">
        <w:rPr>
          <w:rFonts w:ascii="Roboto Condensed Medium" w:hAnsi="Roboto Condensed Medium"/>
          <w:rPrChange w:id="2917" w:author="Author">
            <w:rPr/>
          </w:rPrChange>
        </w:rPr>
        <w:t>secu</w:t>
      </w:r>
      <w:r w:rsidR="00A02430" w:rsidRPr="002A4FF0">
        <w:rPr>
          <w:rFonts w:ascii="Roboto Condensed Medium" w:hAnsi="Roboto Condensed Medium"/>
          <w:rPrChange w:id="2918" w:author="Author">
            <w:rPr/>
          </w:rPrChange>
        </w:rPr>
        <w:t>r</w:t>
      </w:r>
      <w:r w:rsidR="00D7200E" w:rsidRPr="002A4FF0">
        <w:rPr>
          <w:rFonts w:ascii="Roboto Condensed Medium" w:hAnsi="Roboto Condensed Medium"/>
          <w:rPrChange w:id="2919" w:author="Author">
            <w:rPr/>
          </w:rPrChange>
        </w:rPr>
        <w:t>ity</w:t>
      </w:r>
      <w:r w:rsidR="00EC19EA" w:rsidRPr="002A4FF0">
        <w:rPr>
          <w:rFonts w:ascii="Roboto Condensed Medium" w:hAnsi="Roboto Condensed Medium"/>
          <w:rPrChange w:id="2920" w:author="Author">
            <w:rPr/>
          </w:rPrChange>
        </w:rPr>
        <w:t xml:space="preserve"> cameras.</w:t>
      </w:r>
      <w:r w:rsidR="00525BA3" w:rsidRPr="002A4FF0">
        <w:rPr>
          <w:rFonts w:ascii="Roboto Condensed Medium" w:hAnsi="Roboto Condensed Medium"/>
        </w:rPr>
        <w:t xml:space="preserve"> </w:t>
      </w:r>
      <w:r w:rsidR="00EC19EA" w:rsidRPr="002A4FF0">
        <w:rPr>
          <w:rFonts w:ascii="Roboto Condensed Medium" w:hAnsi="Roboto Condensed Medium"/>
          <w:rPrChange w:id="2921" w:author="Author">
            <w:rPr/>
          </w:rPrChange>
        </w:rPr>
        <w:t>Right now, the mob thinks you are still in your office.</w:t>
      </w:r>
      <w:r w:rsidR="00525BA3" w:rsidRPr="002A4FF0">
        <w:rPr>
          <w:rFonts w:ascii="Roboto Condensed Medium" w:hAnsi="Roboto Condensed Medium"/>
        </w:rPr>
        <w:t xml:space="preserve"> </w:t>
      </w:r>
      <w:r w:rsidR="00847B8E" w:rsidRPr="002A4FF0">
        <w:rPr>
          <w:rFonts w:ascii="Roboto Condensed Medium" w:hAnsi="Roboto Condensed Medium"/>
          <w:rPrChange w:id="2922" w:author="Author">
            <w:rPr/>
          </w:rPrChange>
        </w:rPr>
        <w:t xml:space="preserve">I can’t let the </w:t>
      </w:r>
      <w:r w:rsidR="00090206" w:rsidRPr="002A4FF0">
        <w:rPr>
          <w:rFonts w:ascii="Roboto Condensed Medium" w:hAnsi="Roboto Condensed Medium"/>
          <w:rPrChange w:id="2923" w:author="Author">
            <w:rPr/>
          </w:rPrChange>
        </w:rPr>
        <w:t>Mafia Shqiptare think you know anything about me</w:t>
      </w:r>
      <w:r w:rsidR="00731C28" w:rsidRPr="002A4FF0">
        <w:rPr>
          <w:rFonts w:ascii="Roboto Condensed Medium" w:hAnsi="Roboto Condensed Medium"/>
          <w:rPrChange w:id="2924" w:author="Author">
            <w:rPr/>
          </w:rPrChange>
        </w:rPr>
        <w:t>.</w:t>
      </w:r>
      <w:r w:rsidR="00A13998" w:rsidRPr="002A4FF0">
        <w:rPr>
          <w:rFonts w:ascii="Roboto Condensed Medium" w:hAnsi="Roboto Condensed Medium"/>
          <w:rPrChange w:id="2925" w:author="Author">
            <w:rPr/>
          </w:rPrChange>
        </w:rPr>
        <w:t>”</w:t>
      </w:r>
    </w:p>
    <w:p w14:paraId="761C20AE" w14:textId="68397278" w:rsidR="00A13998" w:rsidDel="00DA3FC2" w:rsidRDefault="009A7174" w:rsidP="009C772F">
      <w:pPr>
        <w:pStyle w:val="BodyNormal"/>
        <w:rPr>
          <w:del w:id="2926" w:author="Author"/>
        </w:rPr>
      </w:pPr>
      <w:r>
        <w:t>“Damn you, Angel. You are as obstinate as my daughter!</w:t>
      </w:r>
      <w:ins w:id="2927" w:author="Author">
        <w:r w:rsidR="00DA3FC2">
          <w:t xml:space="preserve"> </w:t>
        </w:r>
      </w:ins>
      <w:del w:id="2928" w:author="Author">
        <w:r w:rsidDel="00DA3FC2">
          <w:delText>”</w:delText>
        </w:r>
      </w:del>
    </w:p>
    <w:p w14:paraId="3CB4A74F" w14:textId="7B5405D8" w:rsidR="005F10F4" w:rsidDel="00DA3FC2" w:rsidRDefault="00877C84" w:rsidP="009C772F">
      <w:pPr>
        <w:pStyle w:val="BodyNormal"/>
        <w:rPr>
          <w:del w:id="2929" w:author="Author"/>
        </w:rPr>
      </w:pPr>
      <w:del w:id="2930" w:author="Author">
        <w:r w:rsidDel="00DA3FC2">
          <w:delText>Millie</w:delText>
        </w:r>
        <w:r w:rsidR="009167DF" w:rsidDel="00DA3FC2">
          <w:delText xml:space="preserve">, </w:delText>
        </w:r>
        <w:r w:rsidR="008A4DAD" w:rsidDel="00DA3FC2">
          <w:delText>sensing</w:delText>
        </w:r>
        <w:r w:rsidR="009167DF" w:rsidDel="00DA3FC2">
          <w:delText xml:space="preserve"> Anne’s frustration,</w:delText>
        </w:r>
      </w:del>
      <w:ins w:id="2931" w:author="Author">
        <w:del w:id="2932" w:author="Author">
          <w:r w:rsidR="00DE654D" w:rsidDel="00DA3FC2">
            <w:delText>Sensing Anne’s frustration, Millie</w:delText>
          </w:r>
        </w:del>
      </w:ins>
      <w:del w:id="2933" w:author="Author">
        <w:r w:rsidR="009167DF" w:rsidDel="00DA3FC2">
          <w:delText xml:space="preserve"> </w:delText>
        </w:r>
        <w:r w:rsidR="00371F82" w:rsidDel="00DA3FC2">
          <w:delText>stepped forward and spoke in a warm, non-threatening tone.</w:delText>
        </w:r>
      </w:del>
    </w:p>
    <w:p w14:paraId="60C78B66" w14:textId="0288AF33" w:rsidR="00794698" w:rsidRDefault="00E071F2" w:rsidP="009C772F">
      <w:pPr>
        <w:pStyle w:val="BodyNormal"/>
        <w:rPr>
          <w:ins w:id="2934" w:author="Author"/>
        </w:rPr>
      </w:pPr>
      <w:del w:id="2935" w:author="Author">
        <w:r w:rsidDel="00DA3FC2">
          <w:delText xml:space="preserve">“Angel, </w:delText>
        </w:r>
        <w:r w:rsidR="009021B6" w:rsidDel="00DA3FC2">
          <w:delText>w</w:delText>
        </w:r>
      </w:del>
      <w:ins w:id="2936" w:author="Author">
        <w:r w:rsidR="00DA3FC2">
          <w:t>W</w:t>
        </w:r>
      </w:ins>
      <w:r w:rsidR="009021B6">
        <w:t>hy are you here</w:t>
      </w:r>
      <w:r>
        <w:t>?”</w:t>
      </w:r>
    </w:p>
    <w:p w14:paraId="0571D687" w14:textId="4E623313" w:rsidR="000F5D5E" w:rsidRDefault="000F5D5E" w:rsidP="009C772F">
      <w:pPr>
        <w:pStyle w:val="BodyNormal"/>
      </w:pPr>
      <w:ins w:id="2937" w:author="Author">
        <w:r>
          <w:t>Angel had a series of pre-programmed te</w:t>
        </w:r>
      </w:ins>
      <w:r w:rsidR="00DA4ED7">
        <w:t>x</w:t>
      </w:r>
      <w:ins w:id="2938" w:author="Author">
        <w:r>
          <w:t xml:space="preserve">t-to-speech </w:t>
        </w:r>
        <w:r>
          <w:lastRenderedPageBreak/>
          <w:t>messages.</w:t>
        </w:r>
      </w:ins>
    </w:p>
    <w:p w14:paraId="1D04D07B" w14:textId="15093330" w:rsidR="00941363" w:rsidRPr="00525BA3" w:rsidDel="007C5785" w:rsidRDefault="009021B6">
      <w:pPr>
        <w:pStyle w:val="BodyNormal"/>
        <w:ind w:firstLine="270"/>
        <w:rPr>
          <w:del w:id="2939" w:author="Author"/>
          <w:rFonts w:ascii="Roboto Condensed Medium" w:hAnsi="Roboto Condensed Medium"/>
          <w:rPrChange w:id="2940" w:author="Author">
            <w:rPr>
              <w:del w:id="2941" w:author="Author"/>
            </w:rPr>
          </w:rPrChange>
        </w:rPr>
        <w:pPrChange w:id="2942" w:author="Author">
          <w:pPr>
            <w:pStyle w:val="BodyNormal"/>
          </w:pPr>
        </w:pPrChange>
      </w:pPr>
      <w:r w:rsidRPr="00525BA3">
        <w:rPr>
          <w:rFonts w:ascii="Roboto Condensed Medium" w:hAnsi="Roboto Condensed Medium"/>
          <w:rPrChange w:id="2943" w:author="Author">
            <w:rPr/>
          </w:rPrChange>
        </w:rPr>
        <w:t>“Your road trip is a trap.</w:t>
      </w:r>
      <w:r w:rsidR="00525BA3" w:rsidRPr="00525BA3">
        <w:rPr>
          <w:rFonts w:ascii="Roboto Condensed Medium" w:hAnsi="Roboto Condensed Medium"/>
        </w:rPr>
        <w:t xml:space="preserve"> </w:t>
      </w:r>
      <w:r w:rsidRPr="00525BA3">
        <w:rPr>
          <w:rFonts w:ascii="Roboto Condensed Medium" w:hAnsi="Roboto Condensed Medium"/>
          <w:rPrChange w:id="2944" w:author="Author">
            <w:rPr/>
          </w:rPrChange>
        </w:rPr>
        <w:t xml:space="preserve">The Albanian mafia has targeted </w:t>
      </w:r>
      <w:r w:rsidR="00706235" w:rsidRPr="00525BA3">
        <w:rPr>
          <w:rFonts w:ascii="Roboto Condensed Medium" w:hAnsi="Roboto Condensed Medium"/>
          <w:rPrChange w:id="2945" w:author="Author">
            <w:rPr/>
          </w:rPrChange>
        </w:rPr>
        <w:t>all of you for assassination.</w:t>
      </w:r>
      <w:r w:rsidR="00525BA3" w:rsidRPr="00525BA3">
        <w:rPr>
          <w:rFonts w:ascii="Roboto Condensed Medium" w:hAnsi="Roboto Condensed Medium"/>
        </w:rPr>
        <w:t xml:space="preserve"> </w:t>
      </w:r>
      <w:r w:rsidR="00EE6C00" w:rsidRPr="00525BA3">
        <w:rPr>
          <w:rFonts w:ascii="Roboto Condensed Medium" w:hAnsi="Roboto Condensed Medium"/>
        </w:rPr>
        <w:t>They will reprogram y</w:t>
      </w:r>
      <w:r w:rsidR="003503C7" w:rsidRPr="00525BA3">
        <w:rPr>
          <w:rFonts w:ascii="Roboto Condensed Medium" w:hAnsi="Roboto Condensed Medium"/>
          <w:rPrChange w:id="2946" w:author="Author">
            <w:rPr/>
          </w:rPrChange>
        </w:rPr>
        <w:t xml:space="preserve">our </w:t>
      </w:r>
      <w:r w:rsidR="00EE6C00" w:rsidRPr="00525BA3">
        <w:rPr>
          <w:rFonts w:ascii="Roboto Condensed Medium" w:hAnsi="Roboto Condensed Medium"/>
        </w:rPr>
        <w:t>company Tesla</w:t>
      </w:r>
      <w:r w:rsidR="003503C7" w:rsidRPr="00525BA3">
        <w:rPr>
          <w:rFonts w:ascii="Roboto Condensed Medium" w:hAnsi="Roboto Condensed Medium"/>
          <w:rPrChange w:id="2947" w:author="Author">
            <w:rPr/>
          </w:rPrChange>
        </w:rPr>
        <w:t xml:space="preserve"> </w:t>
      </w:r>
      <w:r w:rsidR="00076020" w:rsidRPr="00525BA3">
        <w:rPr>
          <w:rFonts w:ascii="Roboto Condensed Medium" w:hAnsi="Roboto Condensed Medium"/>
          <w:rPrChange w:id="2948" w:author="Author">
            <w:rPr/>
          </w:rPrChange>
        </w:rPr>
        <w:t>during your journey</w:t>
      </w:r>
      <w:r w:rsidR="003503C7" w:rsidRPr="00525BA3">
        <w:rPr>
          <w:rFonts w:ascii="Roboto Condensed Medium" w:hAnsi="Roboto Condensed Medium"/>
          <w:rPrChange w:id="2949" w:author="Author">
            <w:rPr/>
          </w:rPrChange>
        </w:rPr>
        <w:t>.</w:t>
      </w:r>
      <w:r w:rsidR="00525BA3" w:rsidRPr="00525BA3">
        <w:rPr>
          <w:rFonts w:ascii="Roboto Condensed Medium" w:hAnsi="Roboto Condensed Medium"/>
        </w:rPr>
        <w:t xml:space="preserve"> </w:t>
      </w:r>
      <w:r w:rsidR="003503C7" w:rsidRPr="00525BA3">
        <w:rPr>
          <w:rFonts w:ascii="Roboto Condensed Medium" w:hAnsi="Roboto Condensed Medium"/>
          <w:rPrChange w:id="2950" w:author="Author">
            <w:rPr/>
          </w:rPrChange>
        </w:rPr>
        <w:t xml:space="preserve">When you approach </w:t>
      </w:r>
      <w:r w:rsidR="009A5B6D" w:rsidRPr="00525BA3">
        <w:rPr>
          <w:rFonts w:ascii="Roboto Condensed Medium" w:hAnsi="Roboto Condensed Medium"/>
          <w:rPrChange w:id="2951" w:author="Author">
            <w:rPr/>
          </w:rPrChange>
        </w:rPr>
        <w:t xml:space="preserve">Exit 47B </w:t>
      </w:r>
      <w:r w:rsidR="00CE2645" w:rsidRPr="00525BA3">
        <w:rPr>
          <w:rFonts w:ascii="Roboto Condensed Medium" w:hAnsi="Roboto Condensed Medium"/>
          <w:rPrChange w:id="2952" w:author="Author">
            <w:rPr/>
          </w:rPrChange>
        </w:rPr>
        <w:t>on the Kennedy Expressway,</w:t>
      </w:r>
      <w:ins w:id="2953" w:author="Author">
        <w:r w:rsidR="007C5785" w:rsidRPr="00525BA3">
          <w:rPr>
            <w:rFonts w:ascii="Roboto Condensed Medium" w:hAnsi="Roboto Condensed Medium"/>
          </w:rPr>
          <w:t xml:space="preserve"> </w:t>
        </w:r>
      </w:ins>
    </w:p>
    <w:p w14:paraId="1E32607C" w14:textId="32FF4675" w:rsidR="009021B6" w:rsidRPr="00525BA3" w:rsidRDefault="00CE2645">
      <w:pPr>
        <w:pStyle w:val="BodyNormal"/>
        <w:ind w:firstLine="270"/>
        <w:rPr>
          <w:rFonts w:ascii="Roboto Condensed Medium" w:hAnsi="Roboto Condensed Medium"/>
          <w:rPrChange w:id="2954" w:author="Author">
            <w:rPr/>
          </w:rPrChange>
        </w:rPr>
        <w:pPrChange w:id="2955" w:author="Author">
          <w:pPr>
            <w:pStyle w:val="BodyNormal"/>
          </w:pPr>
        </w:pPrChange>
      </w:pPr>
      <w:proofErr w:type="gramStart"/>
      <w:r w:rsidRPr="00525BA3">
        <w:rPr>
          <w:rFonts w:ascii="Roboto Condensed Medium" w:hAnsi="Roboto Condensed Medium"/>
          <w:rPrChange w:id="2956" w:author="Author">
            <w:rPr/>
          </w:rPrChange>
        </w:rPr>
        <w:t>your</w:t>
      </w:r>
      <w:proofErr w:type="gramEnd"/>
      <w:r w:rsidRPr="00525BA3">
        <w:rPr>
          <w:rFonts w:ascii="Roboto Condensed Medium" w:hAnsi="Roboto Condensed Medium"/>
          <w:rPrChange w:id="2957" w:author="Author">
            <w:rPr/>
          </w:rPrChange>
        </w:rPr>
        <w:t xml:space="preserve"> vehicle will take a surprise exit </w:t>
      </w:r>
      <w:r w:rsidR="00D37A09" w:rsidRPr="00525BA3">
        <w:rPr>
          <w:rFonts w:ascii="Roboto Condensed Medium" w:hAnsi="Roboto Condensed Medium"/>
          <w:rPrChange w:id="2958" w:author="Author">
            <w:rPr/>
          </w:rPrChange>
        </w:rPr>
        <w:t>down</w:t>
      </w:r>
      <w:r w:rsidR="00113BFF" w:rsidRPr="00525BA3">
        <w:rPr>
          <w:rFonts w:ascii="Roboto Condensed Medium" w:hAnsi="Roboto Condensed Medium"/>
          <w:rPrChange w:id="2959" w:author="Author">
            <w:rPr/>
          </w:rPrChange>
        </w:rPr>
        <w:t xml:space="preserve"> this off-ramp.</w:t>
      </w:r>
      <w:r w:rsidR="00525BA3" w:rsidRPr="00525BA3">
        <w:rPr>
          <w:rFonts w:ascii="Roboto Condensed Medium" w:hAnsi="Roboto Condensed Medium"/>
        </w:rPr>
        <w:t xml:space="preserve"> </w:t>
      </w:r>
      <w:r w:rsidR="00FF6D54">
        <w:rPr>
          <w:rFonts w:ascii="Roboto Condensed Medium" w:hAnsi="Roboto Condensed Medium"/>
        </w:rPr>
        <w:t>The</w:t>
      </w:r>
      <w:r w:rsidR="00113BFF" w:rsidRPr="00525BA3">
        <w:rPr>
          <w:rFonts w:ascii="Roboto Condensed Medium" w:hAnsi="Roboto Condensed Medium"/>
          <w:rPrChange w:id="2960" w:author="Author">
            <w:rPr/>
          </w:rPrChange>
        </w:rPr>
        <w:t xml:space="preserve"> </w:t>
      </w:r>
      <w:r w:rsidR="00827CAB" w:rsidRPr="00525BA3">
        <w:rPr>
          <w:rFonts w:ascii="Roboto Condensed Medium" w:hAnsi="Roboto Condensed Medium"/>
          <w:rPrChange w:id="2961" w:author="Author">
            <w:rPr/>
          </w:rPrChange>
        </w:rPr>
        <w:t>SUV</w:t>
      </w:r>
      <w:r w:rsidR="00113BFF" w:rsidRPr="00525BA3">
        <w:rPr>
          <w:rFonts w:ascii="Roboto Condensed Medium" w:hAnsi="Roboto Condensed Medium"/>
          <w:rPrChange w:id="2962" w:author="Author">
            <w:rPr/>
          </w:rPrChange>
        </w:rPr>
        <w:t xml:space="preserve"> will stop </w:t>
      </w:r>
      <w:r w:rsidR="00827CAB" w:rsidRPr="00525BA3">
        <w:rPr>
          <w:rFonts w:ascii="Roboto Condensed Medium" w:hAnsi="Roboto Condensed Medium"/>
          <w:rPrChange w:id="2963" w:author="Author">
            <w:rPr/>
          </w:rPrChange>
        </w:rPr>
        <w:t>1</w:t>
      </w:r>
      <w:r w:rsidR="00525BA3">
        <w:rPr>
          <w:rFonts w:ascii="Roboto Condensed Medium" w:hAnsi="Roboto Condensed Medium"/>
        </w:rPr>
        <w:t>5</w:t>
      </w:r>
      <w:r w:rsidR="00827CAB" w:rsidRPr="00525BA3">
        <w:rPr>
          <w:rFonts w:ascii="Roboto Condensed Medium" w:hAnsi="Roboto Condensed Medium"/>
          <w:rPrChange w:id="2964" w:author="Author">
            <w:rPr/>
          </w:rPrChange>
        </w:rPr>
        <w:t>0 feet before Damen Avenue</w:t>
      </w:r>
      <w:r w:rsidR="00A4332B" w:rsidRPr="00525BA3">
        <w:rPr>
          <w:rFonts w:ascii="Roboto Condensed Medium" w:hAnsi="Roboto Condensed Medium"/>
          <w:rPrChange w:id="2965" w:author="Author">
            <w:rPr/>
          </w:rPrChange>
        </w:rPr>
        <w:t>,</w:t>
      </w:r>
      <w:r w:rsidR="00525BA3" w:rsidRPr="00525BA3">
        <w:rPr>
          <w:rFonts w:ascii="Roboto Condensed Medium" w:hAnsi="Roboto Condensed Medium"/>
        </w:rPr>
        <w:t xml:space="preserve"> </w:t>
      </w:r>
      <w:r w:rsidR="00827CAB" w:rsidRPr="00525BA3">
        <w:rPr>
          <w:rFonts w:ascii="Roboto Condensed Medium" w:hAnsi="Roboto Condensed Medium"/>
          <w:rPrChange w:id="2966" w:author="Author">
            <w:rPr/>
          </w:rPrChange>
        </w:rPr>
        <w:t xml:space="preserve">where two Chechens will </w:t>
      </w:r>
      <w:r w:rsidR="005D482D" w:rsidRPr="00525BA3">
        <w:rPr>
          <w:rFonts w:ascii="Roboto Condensed Medium" w:hAnsi="Roboto Condensed Medium"/>
          <w:rPrChange w:id="2967" w:author="Author">
            <w:rPr/>
          </w:rPrChange>
        </w:rPr>
        <w:t xml:space="preserve">approach with Chinese </w:t>
      </w:r>
      <w:r w:rsidR="00A4332B" w:rsidRPr="00525BA3">
        <w:rPr>
          <w:rFonts w:ascii="Roboto Condensed Medium" w:hAnsi="Roboto Condensed Medium"/>
          <w:rPrChange w:id="2968" w:author="Author">
            <w:rPr/>
          </w:rPrChange>
        </w:rPr>
        <w:t>G</w:t>
      </w:r>
      <w:r w:rsidR="005D482D" w:rsidRPr="00525BA3">
        <w:rPr>
          <w:rFonts w:ascii="Roboto Condensed Medium" w:hAnsi="Roboto Condensed Medium"/>
          <w:rPrChange w:id="2969" w:author="Author">
            <w:rPr/>
          </w:rPrChange>
        </w:rPr>
        <w:t>atling guns.</w:t>
      </w:r>
      <w:r w:rsidR="00525BA3" w:rsidRPr="00525BA3">
        <w:rPr>
          <w:rFonts w:ascii="Roboto Condensed Medium" w:hAnsi="Roboto Condensed Medium"/>
        </w:rPr>
        <w:t xml:space="preserve"> </w:t>
      </w:r>
      <w:r w:rsidR="005D482D" w:rsidRPr="00525BA3">
        <w:rPr>
          <w:rFonts w:ascii="Roboto Condensed Medium" w:hAnsi="Roboto Condensed Medium"/>
          <w:rPrChange w:id="2970" w:author="Author">
            <w:rPr/>
          </w:rPrChange>
        </w:rPr>
        <w:t xml:space="preserve">They will slay everyone </w:t>
      </w:r>
      <w:r w:rsidR="00A4332B" w:rsidRPr="00525BA3">
        <w:rPr>
          <w:rFonts w:ascii="Roboto Condensed Medium" w:hAnsi="Roboto Condensed Medium"/>
          <w:rPrChange w:id="2971" w:author="Author">
            <w:rPr/>
          </w:rPrChange>
        </w:rPr>
        <w:t>in the car</w:t>
      </w:r>
      <w:r w:rsidR="0043646D" w:rsidRPr="00525BA3">
        <w:rPr>
          <w:rFonts w:ascii="Roboto Condensed Medium" w:hAnsi="Roboto Condensed Medium"/>
          <w:rPrChange w:id="2972" w:author="Author">
            <w:rPr/>
          </w:rPrChange>
        </w:rPr>
        <w:t>, then escape.”</w:t>
      </w:r>
    </w:p>
    <w:p w14:paraId="0B6F0D10" w14:textId="018095A3" w:rsidR="00057B21" w:rsidRDefault="00657501" w:rsidP="009C772F">
      <w:pPr>
        <w:pStyle w:val="BodyNormal"/>
      </w:pPr>
      <w:r w:rsidRPr="00657501">
        <w:t>“What do you suggest we do?”</w:t>
      </w:r>
      <w:del w:id="2973" w:author="Author">
        <w:r w:rsidRPr="00657501" w:rsidDel="00DA3FC2">
          <w:delText xml:space="preserve"> Millie inquired.</w:delText>
        </w:r>
      </w:del>
      <w:r w:rsidR="0078238A">
        <w:t xml:space="preserve"> </w:t>
      </w:r>
    </w:p>
    <w:p w14:paraId="152C7BED" w14:textId="39100C01" w:rsidR="0078238A" w:rsidRPr="002A4FF0" w:rsidRDefault="0078238A">
      <w:pPr>
        <w:pStyle w:val="BodyNormal"/>
        <w:ind w:firstLine="270"/>
        <w:rPr>
          <w:rFonts w:ascii="Roboto Condensed Medium" w:hAnsi="Roboto Condensed Medium"/>
          <w:rPrChange w:id="2974" w:author="Author">
            <w:rPr/>
          </w:rPrChange>
        </w:rPr>
        <w:pPrChange w:id="2975" w:author="Author">
          <w:pPr>
            <w:pStyle w:val="BodyNormal"/>
          </w:pPr>
        </w:pPrChange>
      </w:pPr>
      <w:r w:rsidRPr="002A4FF0">
        <w:rPr>
          <w:rFonts w:ascii="Roboto Condensed Medium" w:hAnsi="Roboto Condensed Medium"/>
          <w:rPrChange w:id="2976" w:author="Author">
            <w:rPr/>
          </w:rPrChange>
        </w:rPr>
        <w:t xml:space="preserve">“You have two choices. </w:t>
      </w:r>
      <w:r w:rsidR="00FF6D54">
        <w:rPr>
          <w:rFonts w:ascii="Roboto Condensed Medium" w:hAnsi="Roboto Condensed Medium"/>
        </w:rPr>
        <w:t>One would be to</w:t>
      </w:r>
      <w:r w:rsidRPr="002A4FF0">
        <w:rPr>
          <w:rFonts w:ascii="Roboto Condensed Medium" w:hAnsi="Roboto Condensed Medium"/>
          <w:rPrChange w:id="2977" w:author="Author">
            <w:rPr/>
          </w:rPrChange>
        </w:rPr>
        <w:t xml:space="preserve"> simply </w:t>
      </w:r>
      <w:r w:rsidR="0003142F" w:rsidRPr="002A4FF0">
        <w:rPr>
          <w:rFonts w:ascii="Roboto Condensed Medium" w:hAnsi="Roboto Condensed Medium"/>
          <w:rPrChange w:id="2978" w:author="Author">
            <w:rPr/>
          </w:rPrChange>
        </w:rPr>
        <w:t>cancel your trip.</w:t>
      </w:r>
      <w:r w:rsidR="00525BA3" w:rsidRPr="002A4FF0">
        <w:rPr>
          <w:rFonts w:ascii="Roboto Condensed Medium" w:hAnsi="Roboto Condensed Medium"/>
        </w:rPr>
        <w:t xml:space="preserve"> </w:t>
      </w:r>
      <w:r w:rsidR="0003142F" w:rsidRPr="002A4FF0">
        <w:rPr>
          <w:rFonts w:ascii="Roboto Condensed Medium" w:hAnsi="Roboto Condensed Medium"/>
          <w:rPrChange w:id="2979" w:author="Author">
            <w:rPr/>
          </w:rPrChange>
        </w:rPr>
        <w:t xml:space="preserve">The Albanians will </w:t>
      </w:r>
      <w:r w:rsidR="00744C15" w:rsidRPr="002A4FF0">
        <w:rPr>
          <w:rFonts w:ascii="Roboto Condensed Medium" w:hAnsi="Roboto Condensed Medium"/>
          <w:rPrChange w:id="2980" w:author="Author">
            <w:rPr/>
          </w:rPrChange>
        </w:rPr>
        <w:t>just</w:t>
      </w:r>
      <w:r w:rsidR="0003142F" w:rsidRPr="002A4FF0">
        <w:rPr>
          <w:rFonts w:ascii="Roboto Condensed Medium" w:hAnsi="Roboto Condensed Medium"/>
          <w:rPrChange w:id="2981" w:author="Author">
            <w:rPr/>
          </w:rPrChange>
        </w:rPr>
        <w:t xml:space="preserve"> try again</w:t>
      </w:r>
      <w:r w:rsidR="00A2503C" w:rsidRPr="002A4FF0">
        <w:rPr>
          <w:rFonts w:ascii="Roboto Condensed Medium" w:hAnsi="Roboto Condensed Medium"/>
          <w:rPrChange w:id="2982" w:author="Author">
            <w:rPr/>
          </w:rPrChange>
        </w:rPr>
        <w:t>.</w:t>
      </w:r>
      <w:r w:rsidR="00525BA3" w:rsidRPr="002A4FF0">
        <w:rPr>
          <w:rFonts w:ascii="Roboto Condensed Medium" w:hAnsi="Roboto Condensed Medium"/>
        </w:rPr>
        <w:t xml:space="preserve"> </w:t>
      </w:r>
      <w:r w:rsidR="00A66D08" w:rsidRPr="002A4FF0">
        <w:rPr>
          <w:rFonts w:ascii="Roboto Condensed Medium" w:hAnsi="Roboto Condensed Medium"/>
        </w:rPr>
        <w:t>Or</w:t>
      </w:r>
      <w:r w:rsidR="00A2503C" w:rsidRPr="002A4FF0">
        <w:rPr>
          <w:rFonts w:ascii="Roboto Condensed Medium" w:hAnsi="Roboto Condensed Medium"/>
          <w:rPrChange w:id="2983" w:author="Author">
            <w:rPr/>
          </w:rPrChange>
        </w:rPr>
        <w:t xml:space="preserve"> you could sacrifice your company SUV and </w:t>
      </w:r>
      <w:r w:rsidR="00E75151" w:rsidRPr="002A4FF0">
        <w:rPr>
          <w:rFonts w:ascii="Roboto Condensed Medium" w:hAnsi="Roboto Condensed Medium"/>
        </w:rPr>
        <w:t>allow</w:t>
      </w:r>
      <w:r w:rsidR="00A2503C" w:rsidRPr="002A4FF0">
        <w:rPr>
          <w:rFonts w:ascii="Roboto Condensed Medium" w:hAnsi="Roboto Condensed Medium"/>
          <w:rPrChange w:id="2984" w:author="Author">
            <w:rPr/>
          </w:rPrChange>
        </w:rPr>
        <w:t xml:space="preserve"> me </w:t>
      </w:r>
      <w:r w:rsidR="00EE6C00" w:rsidRPr="002A4FF0">
        <w:rPr>
          <w:rFonts w:ascii="Roboto Condensed Medium" w:hAnsi="Roboto Condensed Medium"/>
        </w:rPr>
        <w:t xml:space="preserve">to </w:t>
      </w:r>
      <w:r w:rsidR="00881EB2" w:rsidRPr="002A4FF0">
        <w:rPr>
          <w:rFonts w:ascii="Roboto Condensed Medium" w:hAnsi="Roboto Condensed Medium"/>
          <w:rPrChange w:id="2985" w:author="Author">
            <w:rPr/>
          </w:rPrChange>
        </w:rPr>
        <w:t>arrange for their murder plot to blow up in their faces.”</w:t>
      </w:r>
    </w:p>
    <w:p w14:paraId="6E56B6B6" w14:textId="09C82990" w:rsidR="00325A8A" w:rsidRDefault="00C375D3" w:rsidP="009C772F">
      <w:pPr>
        <w:pStyle w:val="BodyNormal"/>
      </w:pPr>
      <w:r>
        <w:t>“Explain option number two for us, Angel</w:t>
      </w:r>
      <w:del w:id="2986" w:author="Author">
        <w:r w:rsidDel="00CB11F0">
          <w:delText>,</w:delText>
        </w:r>
      </w:del>
      <w:ins w:id="2987" w:author="Author">
        <w:r w:rsidR="00CB11F0">
          <w:t>.</w:t>
        </w:r>
      </w:ins>
      <w:r>
        <w:t>”</w:t>
      </w:r>
      <w:del w:id="2988" w:author="Author">
        <w:r w:rsidDel="00CB11F0">
          <w:delText xml:space="preserve"> Anne Merrick asked.</w:delText>
        </w:r>
      </w:del>
    </w:p>
    <w:p w14:paraId="05DD7F47" w14:textId="206ABCBA" w:rsidR="00382D15" w:rsidRPr="002A4FF0" w:rsidRDefault="00523B90">
      <w:pPr>
        <w:pStyle w:val="BodyNormal"/>
        <w:ind w:firstLine="270"/>
        <w:rPr>
          <w:rFonts w:ascii="Roboto Condensed Medium" w:hAnsi="Roboto Condensed Medium"/>
          <w:rPrChange w:id="2989" w:author="Author">
            <w:rPr/>
          </w:rPrChange>
        </w:rPr>
        <w:pPrChange w:id="2990" w:author="Author">
          <w:pPr>
            <w:pStyle w:val="BodyNormal"/>
          </w:pPr>
        </w:pPrChange>
      </w:pPr>
      <w:r w:rsidRPr="002A4FF0">
        <w:rPr>
          <w:rFonts w:ascii="Roboto Condensed Medium" w:hAnsi="Roboto Condensed Medium"/>
          <w:rPrChange w:id="2991" w:author="Author">
            <w:rPr/>
          </w:rPrChange>
        </w:rPr>
        <w:t>“</w:t>
      </w:r>
      <w:r w:rsidR="00B10025" w:rsidRPr="002A4FF0">
        <w:rPr>
          <w:rFonts w:ascii="Roboto Condensed Medium" w:hAnsi="Roboto Condensed Medium"/>
          <w:rPrChange w:id="2992" w:author="Author">
            <w:rPr/>
          </w:rPrChange>
        </w:rPr>
        <w:t xml:space="preserve">I </w:t>
      </w:r>
      <w:r w:rsidR="00A500AD" w:rsidRPr="002A4FF0">
        <w:rPr>
          <w:rFonts w:ascii="Roboto Condensed Medium" w:hAnsi="Roboto Condensed Medium"/>
          <w:rPrChange w:id="2993" w:author="Author">
            <w:rPr/>
          </w:rPrChange>
        </w:rPr>
        <w:t>brought</w:t>
      </w:r>
      <w:r w:rsidR="00B10025" w:rsidRPr="002A4FF0">
        <w:rPr>
          <w:rFonts w:ascii="Roboto Condensed Medium" w:hAnsi="Roboto Condensed Medium"/>
          <w:rPrChange w:id="2994" w:author="Author">
            <w:rPr/>
          </w:rPrChange>
        </w:rPr>
        <w:t xml:space="preserve"> </w:t>
      </w:r>
      <w:del w:id="2995" w:author="Author">
        <w:r w:rsidR="00B10025" w:rsidRPr="002A4FF0" w:rsidDel="004B54C1">
          <w:rPr>
            <w:rFonts w:ascii="Roboto Condensed Medium" w:hAnsi="Roboto Condensed Medium"/>
            <w:rPrChange w:id="2996" w:author="Author">
              <w:rPr/>
            </w:rPrChange>
          </w:rPr>
          <w:delText xml:space="preserve">four </w:delText>
        </w:r>
      </w:del>
      <w:ins w:id="2997" w:author="Author">
        <w:del w:id="2998" w:author="Author">
          <w:r w:rsidR="004B54C1" w:rsidRPr="002A4FF0" w:rsidDel="00255077">
            <w:rPr>
              <w:rFonts w:ascii="Roboto Condensed Medium" w:hAnsi="Roboto Condensed Medium"/>
            </w:rPr>
            <w:delText>three</w:delText>
          </w:r>
        </w:del>
        <w:r w:rsidR="00255077" w:rsidRPr="002A4FF0">
          <w:rPr>
            <w:rFonts w:ascii="Roboto Condensed Medium" w:hAnsi="Roboto Condensed Medium"/>
          </w:rPr>
          <w:t>four</w:t>
        </w:r>
        <w:r w:rsidR="004B54C1" w:rsidRPr="002A4FF0">
          <w:rPr>
            <w:rFonts w:ascii="Roboto Condensed Medium" w:hAnsi="Roboto Condensed Medium"/>
            <w:rPrChange w:id="2999" w:author="Author">
              <w:rPr/>
            </w:rPrChange>
          </w:rPr>
          <w:t xml:space="preserve"> </w:t>
        </w:r>
      </w:ins>
      <w:r w:rsidR="00B10025" w:rsidRPr="002A4FF0">
        <w:rPr>
          <w:rFonts w:ascii="Roboto Condensed Medium" w:hAnsi="Roboto Condensed Medium"/>
          <w:rPrChange w:id="3000" w:author="Author">
            <w:rPr/>
          </w:rPrChange>
        </w:rPr>
        <w:t>mannequins in my rental SUV</w:t>
      </w:r>
      <w:r w:rsidR="006A28A9" w:rsidRPr="002A4FF0">
        <w:rPr>
          <w:rFonts w:ascii="Roboto Condensed Medium" w:hAnsi="Roboto Condensed Medium"/>
          <w:rPrChange w:id="3001" w:author="Author">
            <w:rPr/>
          </w:rPrChange>
        </w:rPr>
        <w:t>,</w:t>
      </w:r>
      <w:r w:rsidR="00727DD5" w:rsidRPr="002A4FF0">
        <w:rPr>
          <w:rFonts w:ascii="Roboto Condensed Medium" w:hAnsi="Roboto Condensed Medium"/>
          <w:rPrChange w:id="3002" w:author="Author">
            <w:rPr/>
          </w:rPrChange>
        </w:rPr>
        <w:t xml:space="preserve"> </w:t>
      </w:r>
      <w:del w:id="3003" w:author="Author">
        <w:r w:rsidR="006A28A9" w:rsidRPr="002A4FF0" w:rsidDel="004B54C1">
          <w:rPr>
            <w:rFonts w:ascii="Roboto Condensed Medium" w:hAnsi="Roboto Condensed Medium"/>
            <w:rPrChange w:id="3004" w:author="Author">
              <w:rPr/>
            </w:rPrChange>
          </w:rPr>
          <w:delText>t</w:delText>
        </w:r>
        <w:r w:rsidR="00B10025" w:rsidRPr="002A4FF0" w:rsidDel="004B54C1">
          <w:rPr>
            <w:rFonts w:ascii="Roboto Condensed Medium" w:hAnsi="Roboto Condensed Medium"/>
            <w:rPrChange w:id="3005" w:author="Author">
              <w:rPr/>
            </w:rPrChange>
          </w:rPr>
          <w:delText xml:space="preserve">wo </w:delText>
        </w:r>
      </w:del>
      <w:ins w:id="3006" w:author="Author">
        <w:del w:id="3007" w:author="Author">
          <w:r w:rsidR="004B54C1" w:rsidRPr="002A4FF0" w:rsidDel="00CB11F0">
            <w:rPr>
              <w:rFonts w:ascii="Roboto Condensed Medium" w:hAnsi="Roboto Condensed Medium"/>
            </w:rPr>
            <w:delText>one</w:delText>
          </w:r>
        </w:del>
        <w:r w:rsidR="00CB11F0" w:rsidRPr="002A4FF0">
          <w:rPr>
            <w:rFonts w:ascii="Roboto Condensed Medium" w:hAnsi="Roboto Condensed Medium"/>
          </w:rPr>
          <w:t>two</w:t>
        </w:r>
        <w:r w:rsidR="004B54C1" w:rsidRPr="002A4FF0">
          <w:rPr>
            <w:rFonts w:ascii="Roboto Condensed Medium" w:hAnsi="Roboto Condensed Medium"/>
            <w:rPrChange w:id="3008" w:author="Author">
              <w:rPr/>
            </w:rPrChange>
          </w:rPr>
          <w:t xml:space="preserve"> </w:t>
        </w:r>
      </w:ins>
      <w:r w:rsidR="00B10025" w:rsidRPr="002A4FF0">
        <w:rPr>
          <w:rFonts w:ascii="Roboto Condensed Medium" w:hAnsi="Roboto Condensed Medium"/>
          <w:rPrChange w:id="3009" w:author="Author">
            <w:rPr/>
          </w:rPrChange>
        </w:rPr>
        <w:t>female</w:t>
      </w:r>
      <w:ins w:id="3010" w:author="Author">
        <w:r w:rsidR="00AF4308" w:rsidRPr="002A4FF0">
          <w:rPr>
            <w:rFonts w:ascii="Roboto Condensed Medium" w:hAnsi="Roboto Condensed Medium"/>
          </w:rPr>
          <w:t>s</w:t>
        </w:r>
        <w:del w:id="3011" w:author="Author">
          <w:r w:rsidR="00C30661" w:rsidRPr="002A4FF0" w:rsidDel="004B54C1">
            <w:rPr>
              <w:rFonts w:ascii="Roboto Condensed Medium" w:hAnsi="Roboto Condensed Medium"/>
            </w:rPr>
            <w:delText>s</w:delText>
          </w:r>
        </w:del>
      </w:ins>
      <w:r w:rsidR="00B10025" w:rsidRPr="002A4FF0">
        <w:rPr>
          <w:rFonts w:ascii="Roboto Condensed Medium" w:hAnsi="Roboto Condensed Medium"/>
          <w:rPrChange w:id="3012" w:author="Author">
            <w:rPr/>
          </w:rPrChange>
        </w:rPr>
        <w:t xml:space="preserve"> and two male</w:t>
      </w:r>
      <w:ins w:id="3013" w:author="Author">
        <w:r w:rsidR="00C30661" w:rsidRPr="002A4FF0">
          <w:rPr>
            <w:rFonts w:ascii="Roboto Condensed Medium" w:hAnsi="Roboto Condensed Medium"/>
          </w:rPr>
          <w:t>s</w:t>
        </w:r>
      </w:ins>
      <w:r w:rsidR="00B10025" w:rsidRPr="002A4FF0">
        <w:rPr>
          <w:rFonts w:ascii="Roboto Condensed Medium" w:hAnsi="Roboto Condensed Medium"/>
          <w:rPrChange w:id="3014" w:author="Author">
            <w:rPr/>
          </w:rPrChange>
        </w:rPr>
        <w:t>.</w:t>
      </w:r>
      <w:r w:rsidR="002A4FF0" w:rsidRPr="002A4FF0">
        <w:rPr>
          <w:rFonts w:ascii="Roboto Condensed Medium" w:hAnsi="Roboto Condensed Medium"/>
        </w:rPr>
        <w:t xml:space="preserve"> </w:t>
      </w:r>
      <w:r w:rsidR="006A28A9" w:rsidRPr="002A4FF0">
        <w:rPr>
          <w:rFonts w:ascii="Roboto Condensed Medium" w:hAnsi="Roboto Condensed Medium"/>
          <w:rPrChange w:id="3015" w:author="Author">
            <w:rPr/>
          </w:rPrChange>
        </w:rPr>
        <w:t>Dressing</w:t>
      </w:r>
      <w:r w:rsidR="00D80718" w:rsidRPr="002A4FF0">
        <w:rPr>
          <w:rFonts w:ascii="Roboto Condensed Medium" w:hAnsi="Roboto Condensed Medium"/>
          <w:rPrChange w:id="3016" w:author="Author">
            <w:rPr/>
          </w:rPrChange>
        </w:rPr>
        <w:t xml:space="preserve"> the</w:t>
      </w:r>
      <w:r w:rsidR="00B10025" w:rsidRPr="002A4FF0">
        <w:rPr>
          <w:rFonts w:ascii="Roboto Condensed Medium" w:hAnsi="Roboto Condensed Medium"/>
          <w:rPrChange w:id="3017" w:author="Author">
            <w:rPr/>
          </w:rPrChange>
        </w:rPr>
        <w:t xml:space="preserve"> </w:t>
      </w:r>
      <w:r w:rsidR="002F13AC" w:rsidRPr="002A4FF0">
        <w:rPr>
          <w:rFonts w:ascii="Roboto Condensed Medium" w:hAnsi="Roboto Condensed Medium"/>
          <w:rPrChange w:id="3018" w:author="Author">
            <w:rPr/>
          </w:rPrChange>
        </w:rPr>
        <w:t>department store dummies in your clothes</w:t>
      </w:r>
      <w:r w:rsidR="00D80718" w:rsidRPr="002A4FF0">
        <w:rPr>
          <w:rFonts w:ascii="Roboto Condensed Medium" w:hAnsi="Roboto Condensed Medium"/>
          <w:rPrChange w:id="3019" w:author="Author">
            <w:rPr/>
          </w:rPrChange>
        </w:rPr>
        <w:t>,</w:t>
      </w:r>
      <w:r w:rsidR="00E408C3" w:rsidRPr="002A4FF0">
        <w:rPr>
          <w:rFonts w:ascii="Roboto Condensed Medium" w:hAnsi="Roboto Condensed Medium"/>
        </w:rPr>
        <w:t xml:space="preserve"> </w:t>
      </w:r>
      <w:r w:rsidR="00D80718" w:rsidRPr="002A4FF0">
        <w:rPr>
          <w:rFonts w:ascii="Roboto Condensed Medium" w:hAnsi="Roboto Condensed Medium"/>
          <w:rPrChange w:id="3020" w:author="Author">
            <w:rPr/>
          </w:rPrChange>
        </w:rPr>
        <w:t>we</w:t>
      </w:r>
      <w:r w:rsidR="00461F6D" w:rsidRPr="002A4FF0">
        <w:rPr>
          <w:rFonts w:ascii="Roboto Condensed Medium" w:hAnsi="Roboto Condensed Medium"/>
          <w:rPrChange w:id="3021" w:author="Author">
            <w:rPr/>
          </w:rPrChange>
        </w:rPr>
        <w:t xml:space="preserve"> send the vehicle on its way.</w:t>
      </w:r>
      <w:r w:rsidR="002A4FF0" w:rsidRPr="002A4FF0">
        <w:rPr>
          <w:rFonts w:ascii="Roboto Condensed Medium" w:hAnsi="Roboto Condensed Medium"/>
        </w:rPr>
        <w:t xml:space="preserve"> </w:t>
      </w:r>
      <w:del w:id="3022" w:author="Author">
        <w:r w:rsidR="00461F6D" w:rsidRPr="002A4FF0" w:rsidDel="0072133B">
          <w:rPr>
            <w:rFonts w:ascii="Roboto Condensed Medium" w:hAnsi="Roboto Condensed Medium"/>
            <w:rPrChange w:id="3023" w:author="Author">
              <w:rPr/>
            </w:rPrChange>
          </w:rPr>
          <w:delText>You will return</w:delText>
        </w:r>
        <w:r w:rsidR="00C32959" w:rsidRPr="002A4FF0" w:rsidDel="0072133B">
          <w:rPr>
            <w:rFonts w:ascii="Roboto Condensed Medium" w:hAnsi="Roboto Condensed Medium"/>
            <w:rPrChange w:id="3024" w:author="Author">
              <w:rPr/>
            </w:rPrChange>
          </w:rPr>
          <w:delText xml:space="preserve"> to your office via the stairs, using your swipe card</w:delText>
        </w:r>
      </w:del>
      <w:ins w:id="3025" w:author="Author">
        <w:del w:id="3026" w:author="Author">
          <w:r w:rsidR="0072133B" w:rsidRPr="002A4FF0" w:rsidDel="001802FD">
            <w:rPr>
              <w:rFonts w:ascii="Roboto Condensed Medium" w:hAnsi="Roboto Condensed Medium"/>
            </w:rPr>
            <w:delText>Using your swipe cards, you will return to your office via the stair</w:delText>
          </w:r>
        </w:del>
        <w:r w:rsidR="001802FD" w:rsidRPr="002A4FF0">
          <w:rPr>
            <w:rFonts w:ascii="Roboto Condensed Medium" w:hAnsi="Roboto Condensed Medium"/>
          </w:rPr>
          <w:t>You will return to your office via the stairs using your swipe card</w:t>
        </w:r>
      </w:ins>
      <w:r w:rsidR="00C32959" w:rsidRPr="002A4FF0">
        <w:rPr>
          <w:rFonts w:ascii="Roboto Condensed Medium" w:hAnsi="Roboto Condensed Medium"/>
          <w:rPrChange w:id="3027" w:author="Author">
            <w:rPr/>
          </w:rPrChange>
        </w:rPr>
        <w:t>s</w:t>
      </w:r>
      <w:r w:rsidR="007671B7" w:rsidRPr="002A4FF0">
        <w:rPr>
          <w:rFonts w:ascii="Roboto Condensed Medium" w:hAnsi="Roboto Condensed Medium"/>
        </w:rPr>
        <w:t xml:space="preserve"> and w</w:t>
      </w:r>
      <w:r w:rsidR="00D80718" w:rsidRPr="002A4FF0">
        <w:rPr>
          <w:rFonts w:ascii="Roboto Condensed Medium" w:hAnsi="Roboto Condensed Medium"/>
          <w:rPrChange w:id="3028" w:author="Author">
            <w:rPr/>
          </w:rPrChange>
        </w:rPr>
        <w:t>ait in your office until this is all over</w:t>
      </w:r>
      <w:r w:rsidR="00FF3435" w:rsidRPr="002A4FF0">
        <w:rPr>
          <w:rFonts w:ascii="Roboto Condensed Medium" w:hAnsi="Roboto Condensed Medium"/>
          <w:rPrChange w:id="3029" w:author="Author">
            <w:rPr/>
          </w:rPrChange>
        </w:rPr>
        <w:t xml:space="preserve">. </w:t>
      </w:r>
    </w:p>
    <w:p w14:paraId="2655A6C6" w14:textId="056827D1" w:rsidR="00B10025" w:rsidRPr="002A4FF0" w:rsidRDefault="00FF3435">
      <w:pPr>
        <w:pStyle w:val="BodyNormal"/>
        <w:ind w:firstLine="270"/>
        <w:rPr>
          <w:rFonts w:ascii="Roboto Condensed Medium" w:hAnsi="Roboto Condensed Medium"/>
          <w:rPrChange w:id="3030" w:author="Author">
            <w:rPr/>
          </w:rPrChange>
        </w:rPr>
        <w:pPrChange w:id="3031" w:author="Author">
          <w:pPr>
            <w:pStyle w:val="BodyNormal"/>
          </w:pPr>
        </w:pPrChange>
      </w:pPr>
      <w:r w:rsidRPr="002A4FF0">
        <w:rPr>
          <w:rFonts w:ascii="Roboto Condensed Medium" w:hAnsi="Roboto Condensed Medium"/>
          <w:rPrChange w:id="3032" w:author="Author">
            <w:rPr/>
          </w:rPrChange>
        </w:rPr>
        <w:t xml:space="preserve">The </w:t>
      </w:r>
      <w:r w:rsidR="006B7757" w:rsidRPr="002A4FF0">
        <w:rPr>
          <w:rFonts w:ascii="Roboto Condensed Medium" w:hAnsi="Roboto Condensed Medium"/>
          <w:rPrChange w:id="3033" w:author="Author">
            <w:rPr/>
          </w:rPrChange>
        </w:rPr>
        <w:t>security</w:t>
      </w:r>
      <w:r w:rsidRPr="002A4FF0">
        <w:rPr>
          <w:rFonts w:ascii="Roboto Condensed Medium" w:hAnsi="Roboto Condensed Medium"/>
          <w:rPrChange w:id="3034" w:author="Author">
            <w:rPr/>
          </w:rPrChange>
        </w:rPr>
        <w:t xml:space="preserve"> cameras </w:t>
      </w:r>
      <w:r w:rsidR="00847F79" w:rsidRPr="002A4FF0">
        <w:rPr>
          <w:rFonts w:ascii="Roboto Condensed Medium" w:hAnsi="Roboto Condensed Medium"/>
          <w:rPrChange w:id="3035" w:author="Author">
            <w:rPr/>
          </w:rPrChange>
        </w:rPr>
        <w:t>near</w:t>
      </w:r>
      <w:r w:rsidRPr="002A4FF0">
        <w:rPr>
          <w:rFonts w:ascii="Roboto Condensed Medium" w:hAnsi="Roboto Condensed Medium"/>
          <w:rPrChange w:id="3036" w:author="Author">
            <w:rPr/>
          </w:rPrChange>
        </w:rPr>
        <w:t xml:space="preserve"> your office will show it empty</w:t>
      </w:r>
      <w:r w:rsidR="00D404F2" w:rsidRPr="002A4FF0">
        <w:rPr>
          <w:rFonts w:ascii="Roboto Condensed Medium" w:hAnsi="Roboto Condensed Medium"/>
          <w:rPrChange w:id="3037" w:author="Author">
            <w:rPr/>
          </w:rPrChange>
        </w:rPr>
        <w:t xml:space="preserve"> un</w:t>
      </w:r>
      <w:r w:rsidR="000627D1" w:rsidRPr="002A4FF0">
        <w:rPr>
          <w:rFonts w:ascii="Roboto Condensed Medium" w:hAnsi="Roboto Condensed Medium"/>
          <w:rPrChange w:id="3038" w:author="Author">
            <w:rPr/>
          </w:rPrChange>
        </w:rPr>
        <w:t xml:space="preserve">til </w:t>
      </w:r>
      <w:r w:rsidR="000A2BB0" w:rsidRPr="002A4FF0">
        <w:rPr>
          <w:rFonts w:ascii="Roboto Condensed Medium" w:hAnsi="Roboto Condensed Medium"/>
          <w:rPrChange w:id="3039" w:author="Author">
            <w:rPr/>
          </w:rPrChange>
        </w:rPr>
        <w:t>3</w:t>
      </w:r>
      <w:r w:rsidR="000627D1" w:rsidRPr="002A4FF0">
        <w:rPr>
          <w:rFonts w:ascii="Roboto Condensed Medium" w:hAnsi="Roboto Condensed Medium"/>
          <w:rPrChange w:id="3040" w:author="Author">
            <w:rPr/>
          </w:rPrChange>
        </w:rPr>
        <w:t xml:space="preserve"> p.m.</w:t>
      </w:r>
      <w:r w:rsidR="002A4FF0">
        <w:rPr>
          <w:rFonts w:ascii="Roboto Condensed Medium" w:hAnsi="Roboto Condensed Medium"/>
        </w:rPr>
        <w:t xml:space="preserve"> </w:t>
      </w:r>
      <w:r w:rsidR="005033F4" w:rsidRPr="002A4FF0">
        <w:rPr>
          <w:rFonts w:ascii="Roboto Condensed Medium" w:hAnsi="Roboto Condensed Medium"/>
          <w:rPrChange w:id="3041" w:author="Author">
            <w:rPr/>
          </w:rPrChange>
        </w:rPr>
        <w:t>Power off</w:t>
      </w:r>
      <w:r w:rsidR="00683EBD" w:rsidRPr="002A4FF0">
        <w:rPr>
          <w:rFonts w:ascii="Roboto Condensed Medium" w:hAnsi="Roboto Condensed Medium"/>
          <w:rPrChange w:id="3042" w:author="Author">
            <w:rPr/>
          </w:rPrChange>
        </w:rPr>
        <w:t xml:space="preserve"> your cell phones.</w:t>
      </w:r>
      <w:r w:rsidR="002A4FF0" w:rsidRPr="002A4FF0">
        <w:rPr>
          <w:rFonts w:ascii="Roboto Condensed Medium" w:hAnsi="Roboto Condensed Medium"/>
        </w:rPr>
        <w:t xml:space="preserve"> </w:t>
      </w:r>
      <w:r w:rsidR="00CB4CD9" w:rsidRPr="002A4FF0">
        <w:rPr>
          <w:rFonts w:ascii="Roboto Condensed Medium" w:hAnsi="Roboto Condensed Medium"/>
          <w:rPrChange w:id="3043" w:author="Author">
            <w:rPr/>
          </w:rPrChange>
        </w:rPr>
        <w:t>I will send a</w:t>
      </w:r>
      <w:r w:rsidR="002A7EB2" w:rsidRPr="002A4FF0">
        <w:rPr>
          <w:rFonts w:ascii="Roboto Condensed Medium" w:hAnsi="Roboto Condensed Medium"/>
          <w:rPrChange w:id="3044" w:author="Author">
            <w:rPr/>
          </w:rPrChange>
        </w:rPr>
        <w:t>n email</w:t>
      </w:r>
      <w:r w:rsidR="00FA32C8" w:rsidRPr="002A4FF0">
        <w:rPr>
          <w:rFonts w:ascii="Roboto Condensed Medium" w:hAnsi="Roboto Condensed Medium"/>
          <w:rPrChange w:id="3045" w:author="Author">
            <w:rPr/>
          </w:rPrChange>
        </w:rPr>
        <w:t xml:space="preserve"> message</w:t>
      </w:r>
      <w:r w:rsidR="00EE6C00" w:rsidRPr="002A4FF0">
        <w:rPr>
          <w:rFonts w:ascii="Roboto Condensed Medium" w:hAnsi="Roboto Condensed Medium"/>
        </w:rPr>
        <w:t xml:space="preserve"> </w:t>
      </w:r>
      <w:r w:rsidR="00EE6C00" w:rsidRPr="002A4FF0">
        <w:rPr>
          <w:rFonts w:ascii="Roboto Condensed Medium" w:hAnsi="Roboto Condensed Medium"/>
          <w:rPrChange w:id="3046" w:author="Author">
            <w:rPr/>
          </w:rPrChange>
        </w:rPr>
        <w:t>with the details</w:t>
      </w:r>
      <w:r w:rsidR="00FA32C8" w:rsidRPr="002A4FF0">
        <w:rPr>
          <w:rFonts w:ascii="Roboto Condensed Medium" w:hAnsi="Roboto Condensed Medium"/>
          <w:rPrChange w:id="3047" w:author="Author">
            <w:rPr/>
          </w:rPrChange>
        </w:rPr>
        <w:t xml:space="preserve"> to</w:t>
      </w:r>
      <w:r w:rsidR="002B48CD" w:rsidRPr="002A4FF0">
        <w:rPr>
          <w:rFonts w:ascii="Roboto Condensed Medium" w:hAnsi="Roboto Condensed Medium"/>
          <w:rPrChange w:id="3048" w:author="Author">
            <w:rPr/>
          </w:rPrChange>
        </w:rPr>
        <w:t xml:space="preserve"> Officer Merrick</w:t>
      </w:r>
      <w:r w:rsidR="00BC486D" w:rsidRPr="002A4FF0">
        <w:rPr>
          <w:rFonts w:ascii="Roboto Condensed Medium" w:hAnsi="Roboto Condensed Medium"/>
          <w:rPrChange w:id="3049" w:author="Author">
            <w:rPr/>
          </w:rPrChange>
        </w:rPr>
        <w:t>, who</w:t>
      </w:r>
      <w:r w:rsidR="00E14B44" w:rsidRPr="002A4FF0">
        <w:rPr>
          <w:rFonts w:ascii="Roboto Condensed Medium" w:hAnsi="Roboto Condensed Medium"/>
          <w:rPrChange w:id="3050" w:author="Author">
            <w:rPr/>
          </w:rPrChange>
        </w:rPr>
        <w:t>’s</w:t>
      </w:r>
      <w:r w:rsidR="002A7EB2" w:rsidRPr="002A4FF0">
        <w:rPr>
          <w:rFonts w:ascii="Roboto Condensed Medium" w:hAnsi="Roboto Condensed Medium"/>
          <w:rPrChange w:id="3051" w:author="Author">
            <w:rPr/>
          </w:rPrChange>
        </w:rPr>
        <w:t xml:space="preserve"> at FBI Headquarters</w:t>
      </w:r>
      <w:r w:rsidR="00865BFF" w:rsidRPr="002A4FF0">
        <w:rPr>
          <w:rFonts w:ascii="Roboto Condensed Medium" w:hAnsi="Roboto Condensed Medium"/>
          <w:rPrChange w:id="3052" w:author="Author">
            <w:rPr/>
          </w:rPrChange>
        </w:rPr>
        <w:t xml:space="preserve"> today</w:t>
      </w:r>
      <w:r w:rsidR="00885B3F" w:rsidRPr="002A4FF0">
        <w:rPr>
          <w:rFonts w:ascii="Roboto Condensed Medium" w:hAnsi="Roboto Condensed Medium"/>
        </w:rPr>
        <w:t>.</w:t>
      </w:r>
      <w:r w:rsidR="00B57925" w:rsidRPr="002A4FF0">
        <w:rPr>
          <w:rFonts w:ascii="Roboto Condensed Medium" w:hAnsi="Roboto Condensed Medium"/>
          <w:rPrChange w:id="3053" w:author="Author">
            <w:rPr/>
          </w:rPrChange>
        </w:rPr>
        <w:t>”</w:t>
      </w:r>
    </w:p>
    <w:p w14:paraId="1D7C8484" w14:textId="2EF9F6E2" w:rsidR="00B57925" w:rsidRDefault="00DD645C" w:rsidP="009C772F">
      <w:pPr>
        <w:pStyle w:val="BodyNormal"/>
      </w:pPr>
      <w:r>
        <w:t xml:space="preserve">“I’ll take Door </w:t>
      </w:r>
      <w:r w:rsidR="00D14EFD">
        <w:t xml:space="preserve">Number </w:t>
      </w:r>
      <w:r w:rsidR="00761ECE">
        <w:t>T</w:t>
      </w:r>
      <w:r w:rsidR="00D14EFD">
        <w:t xml:space="preserve">wo, Angel. Does this mean </w:t>
      </w:r>
      <w:ins w:id="3054" w:author="Author">
        <w:r w:rsidR="00CB11F0">
          <w:t xml:space="preserve">Millie and </w:t>
        </w:r>
      </w:ins>
      <w:del w:id="3055" w:author="Author">
        <w:r w:rsidR="00D14EFD" w:rsidDel="00DA3FC2">
          <w:delText>that Millie and myself</w:delText>
        </w:r>
      </w:del>
      <w:ins w:id="3056" w:author="Author">
        <w:r w:rsidR="00DA3FC2">
          <w:t>I</w:t>
        </w:r>
      </w:ins>
      <w:r w:rsidR="00D14EFD">
        <w:t xml:space="preserve"> </w:t>
      </w:r>
      <w:del w:id="3057" w:author="Author">
        <w:r w:rsidR="00D14EFD" w:rsidDel="00661C4B">
          <w:delText xml:space="preserve">spend the afternoon </w:delText>
        </w:r>
      </w:del>
      <w:ins w:id="3058" w:author="Author">
        <w:r w:rsidR="00661C4B">
          <w:t xml:space="preserve">must return to my office </w:t>
        </w:r>
      </w:ins>
      <w:r w:rsidR="00D14EFD">
        <w:t xml:space="preserve">in </w:t>
      </w:r>
      <w:del w:id="3059" w:author="Author">
        <w:r w:rsidR="00D14EFD" w:rsidDel="00DA3FC2">
          <w:delText xml:space="preserve">our </w:delText>
        </w:r>
      </w:del>
      <w:ins w:id="3060" w:author="Author">
        <w:del w:id="3061" w:author="Author">
          <w:r w:rsidR="00DA3FC2" w:rsidDel="00CB11F0">
            <w:delText>my</w:delText>
          </w:r>
        </w:del>
        <w:r w:rsidR="00CB11F0">
          <w:t>our</w:t>
        </w:r>
        <w:r w:rsidR="00DA3FC2">
          <w:t xml:space="preserve"> </w:t>
        </w:r>
      </w:ins>
      <w:r w:rsidR="00D14EFD">
        <w:t>bra</w:t>
      </w:r>
      <w:ins w:id="3062" w:author="Author">
        <w:r w:rsidR="000F5113">
          <w:t>s</w:t>
        </w:r>
      </w:ins>
      <w:r w:rsidR="00D14EFD">
        <w:t xml:space="preserve"> and </w:t>
      </w:r>
      <w:r w:rsidR="00D14EFD">
        <w:lastRenderedPageBreak/>
        <w:t>panties?”</w:t>
      </w:r>
    </w:p>
    <w:p w14:paraId="00AA1E88" w14:textId="2B54CEE5" w:rsidR="00D14EFD" w:rsidRDefault="003958D8" w:rsidP="009C772F">
      <w:pPr>
        <w:pStyle w:val="BodyNormal"/>
      </w:pPr>
      <w:r>
        <w:t xml:space="preserve">Angel’s face broke out into a </w:t>
      </w:r>
      <w:r w:rsidR="00360E99">
        <w:t>luminous smile.</w:t>
      </w:r>
    </w:p>
    <w:p w14:paraId="679AAD6A" w14:textId="4AC0954F" w:rsidR="00360E99" w:rsidRPr="002A4FF0" w:rsidRDefault="00360E99">
      <w:pPr>
        <w:pStyle w:val="BodyNormal"/>
        <w:ind w:firstLine="270"/>
        <w:rPr>
          <w:rFonts w:ascii="Roboto Condensed Medium" w:hAnsi="Roboto Condensed Medium"/>
          <w:rPrChange w:id="3063" w:author="Author">
            <w:rPr/>
          </w:rPrChange>
        </w:rPr>
        <w:pPrChange w:id="3064" w:author="Author">
          <w:pPr>
            <w:pStyle w:val="BodyNormal"/>
          </w:pPr>
        </w:pPrChange>
      </w:pPr>
      <w:r w:rsidRPr="002A4FF0">
        <w:rPr>
          <w:rFonts w:ascii="Roboto Condensed Medium" w:hAnsi="Roboto Condensed Medium"/>
          <w:rPrChange w:id="3065" w:author="Author">
            <w:rPr/>
          </w:rPrChange>
        </w:rPr>
        <w:t>“I brought sweatpants and T-shirts for everybody</w:t>
      </w:r>
      <w:r w:rsidR="009D2D1C" w:rsidRPr="002A4FF0">
        <w:rPr>
          <w:rFonts w:ascii="Roboto Condensed Medium" w:hAnsi="Roboto Condensed Medium"/>
          <w:rPrChange w:id="3066" w:author="Author">
            <w:rPr/>
          </w:rPrChange>
        </w:rPr>
        <w:t>.</w:t>
      </w:r>
      <w:r w:rsidR="00E84C5E" w:rsidRPr="002A4FF0">
        <w:rPr>
          <w:rFonts w:ascii="Roboto Condensed Medium" w:hAnsi="Roboto Condensed Medium"/>
          <w:rPrChange w:id="3067" w:author="Author">
            <w:rPr/>
          </w:rPrChange>
        </w:rPr>
        <w:t>”</w:t>
      </w:r>
    </w:p>
    <w:p w14:paraId="27330D09" w14:textId="6977637C" w:rsidR="00102287" w:rsidRDefault="00F56BA8" w:rsidP="009C772F">
      <w:pPr>
        <w:pStyle w:val="BodyNormal"/>
      </w:pPr>
      <w:r>
        <w:t>“OK, Angel. What can we do to hel</w:t>
      </w:r>
      <w:r w:rsidR="00832AC6">
        <w:t>p</w:t>
      </w:r>
      <w:r w:rsidR="00885B3F">
        <w:t>?”</w:t>
      </w:r>
    </w:p>
    <w:p w14:paraId="30B42E2E" w14:textId="3049F8AD" w:rsidR="00661C4B" w:rsidRPr="002A4FF0" w:rsidRDefault="00F56BA8" w:rsidP="002A4FF0">
      <w:pPr>
        <w:pStyle w:val="BodyNormal"/>
        <w:ind w:firstLine="270"/>
        <w:rPr>
          <w:ins w:id="3068" w:author="Author"/>
          <w:rFonts w:ascii="Roboto Condensed Medium" w:hAnsi="Roboto Condensed Medium"/>
        </w:rPr>
      </w:pPr>
      <w:r w:rsidRPr="002A4FF0">
        <w:rPr>
          <w:rFonts w:ascii="Roboto Condensed Medium" w:hAnsi="Roboto Condensed Medium"/>
        </w:rPr>
        <w:t>“Follow me</w:t>
      </w:r>
      <w:ins w:id="3069" w:author="Author">
        <w:r w:rsidR="00661C4B" w:rsidRPr="002A4FF0">
          <w:rPr>
            <w:rFonts w:ascii="Roboto Condensed Medium" w:hAnsi="Roboto Condensed Medium"/>
          </w:rPr>
          <w:t>.”</w:t>
        </w:r>
      </w:ins>
      <w:del w:id="3070" w:author="Author">
        <w:r w:rsidR="00A728F0" w:rsidRPr="002A4FF0" w:rsidDel="00661C4B">
          <w:rPr>
            <w:rFonts w:ascii="Roboto Condensed Medium" w:hAnsi="Roboto Condensed Medium"/>
          </w:rPr>
          <w:delText>,” Angel replied</w:delText>
        </w:r>
      </w:del>
      <w:r w:rsidR="00A728F0" w:rsidRPr="002A4FF0">
        <w:rPr>
          <w:rFonts w:ascii="Roboto Condensed Medium" w:hAnsi="Roboto Condensed Medium"/>
        </w:rPr>
        <w:t xml:space="preserve"> </w:t>
      </w:r>
    </w:p>
    <w:p w14:paraId="31FDE707" w14:textId="3D70F001" w:rsidR="004F37F1" w:rsidRDefault="00A728F0" w:rsidP="009C772F">
      <w:pPr>
        <w:pStyle w:val="BodyNormal"/>
      </w:pPr>
      <w:del w:id="3071" w:author="Author">
        <w:r w:rsidDel="00661C4B">
          <w:delText>as s</w:delText>
        </w:r>
      </w:del>
      <w:ins w:id="3072" w:author="Author">
        <w:r w:rsidR="00661C4B">
          <w:t>S</w:t>
        </w:r>
      </w:ins>
      <w:r>
        <w:t>he released the elevator hold</w:t>
      </w:r>
      <w:r w:rsidR="00372673">
        <w:t>,</w:t>
      </w:r>
      <w:r>
        <w:t xml:space="preserve"> and the cab started moving</w:t>
      </w:r>
      <w:r w:rsidR="00372673">
        <w:t>.</w:t>
      </w:r>
    </w:p>
    <w:p w14:paraId="660A2671" w14:textId="56536AE5" w:rsidR="00F56BA8" w:rsidRDefault="006468E3" w:rsidP="009C772F">
      <w:pPr>
        <w:pStyle w:val="BodyNormal"/>
      </w:pPr>
      <w:r>
        <w:t>The next several minutes were</w:t>
      </w:r>
      <w:r w:rsidR="006E221C">
        <w:t xml:space="preserve"> periods of f</w:t>
      </w:r>
      <w:r w:rsidR="00697162">
        <w:t>renetic</w:t>
      </w:r>
      <w:r w:rsidR="006E221C">
        <w:t xml:space="preserve"> activity. Angel </w:t>
      </w:r>
      <w:r w:rsidR="00FA3CB4">
        <w:t>used</w:t>
      </w:r>
      <w:r w:rsidR="00697162">
        <w:t xml:space="preserve"> the basement security cameras</w:t>
      </w:r>
      <w:r w:rsidR="00FA3CB4">
        <w:t xml:space="preserve"> to record the group exiting the elevator, entering the firm’s SUV, and sitting </w:t>
      </w:r>
      <w:del w:id="3073" w:author="Author">
        <w:r w:rsidR="00FA3CB4" w:rsidDel="00AE0C84">
          <w:delText xml:space="preserve">at </w:delText>
        </w:r>
      </w:del>
      <w:ins w:id="3074" w:author="Author">
        <w:r w:rsidR="00AE0C84">
          <w:t xml:space="preserve">in </w:t>
        </w:r>
      </w:ins>
      <w:r w:rsidR="00FA3CB4">
        <w:t xml:space="preserve">their seats. </w:t>
      </w:r>
      <w:r w:rsidR="00507F8C">
        <w:t>The</w:t>
      </w:r>
      <w:r w:rsidR="00633566">
        <w:t>y disabled</w:t>
      </w:r>
      <w:r w:rsidR="00EC40EA">
        <w:t xml:space="preserve"> the</w:t>
      </w:r>
      <w:r w:rsidR="004163DD">
        <w:t xml:space="preserve"> vehicle’s</w:t>
      </w:r>
      <w:r w:rsidR="00EC40EA">
        <w:t xml:space="preserve"> </w:t>
      </w:r>
      <w:r w:rsidR="00507F8C">
        <w:t>interior camera</w:t>
      </w:r>
      <w:r w:rsidR="00EC40EA">
        <w:t xml:space="preserve"> with a piece of tape.</w:t>
      </w:r>
      <w:r w:rsidR="00135272">
        <w:t xml:space="preserve"> Once Angel had all the video she needed, the group </w:t>
      </w:r>
      <w:r w:rsidR="00FA3EF7">
        <w:t xml:space="preserve">changed clothes and dressed the mannequins. </w:t>
      </w:r>
      <w:r w:rsidR="00E75151">
        <w:t>After placing the mannequins</w:t>
      </w:r>
      <w:r w:rsidR="00FA3EF7">
        <w:t xml:space="preserve"> in the vehicle</w:t>
      </w:r>
      <w:r w:rsidR="00C95DED">
        <w:t>,</w:t>
      </w:r>
      <w:r w:rsidR="00A25774">
        <w:t xml:space="preserve"> Anne entered the </w:t>
      </w:r>
      <w:r w:rsidR="0079121C">
        <w:t>SUV</w:t>
      </w:r>
      <w:r w:rsidR="00A25774">
        <w:t xml:space="preserve"> and </w:t>
      </w:r>
      <w:r w:rsidR="00FF6D54">
        <w:t>set up</w:t>
      </w:r>
      <w:r w:rsidR="0079121C">
        <w:t xml:space="preserve"> an auto-pilot route to the </w:t>
      </w:r>
      <w:r w:rsidR="00FE16C4" w:rsidRPr="00C83BA6">
        <w:t>Pfister Hotel</w:t>
      </w:r>
      <w:r w:rsidR="0079121C">
        <w:t xml:space="preserve"> </w:t>
      </w:r>
      <w:r w:rsidR="00FE16C4">
        <w:t>in Milwaukee</w:t>
      </w:r>
      <w:r w:rsidR="0027488C">
        <w:t xml:space="preserve">. </w:t>
      </w:r>
    </w:p>
    <w:p w14:paraId="520C3062" w14:textId="74EB9E15" w:rsidR="00227810" w:rsidRDefault="00227810" w:rsidP="009C772F">
      <w:pPr>
        <w:pStyle w:val="BodyNormal"/>
      </w:pPr>
      <w:r>
        <w:t xml:space="preserve">Angel directed the group to </w:t>
      </w:r>
      <w:r w:rsidR="00F648B8">
        <w:t xml:space="preserve">move to the stairwell. </w:t>
      </w:r>
      <w:r w:rsidR="0061561D">
        <w:t>Anne</w:t>
      </w:r>
      <w:ins w:id="3075" w:author="Author">
        <w:r w:rsidR="00CB11F0">
          <w:t>, Millie,</w:t>
        </w:r>
      </w:ins>
      <w:r w:rsidR="0061561D">
        <w:t xml:space="preserve"> and </w:t>
      </w:r>
      <w:del w:id="3076" w:author="Author">
        <w:r w:rsidR="0061561D" w:rsidDel="00DA3FC2">
          <w:delText xml:space="preserve">Millie </w:delText>
        </w:r>
      </w:del>
      <w:ins w:id="3077" w:author="Author">
        <w:r w:rsidR="00DA3FC2">
          <w:t xml:space="preserve">the two War Horse Security guards </w:t>
        </w:r>
      </w:ins>
      <w:r w:rsidR="0061561D">
        <w:t xml:space="preserve">clutched plastic bags </w:t>
      </w:r>
      <w:del w:id="3078" w:author="Author">
        <w:r w:rsidR="0061561D" w:rsidDel="007C5785">
          <w:delText>with the contents of</w:delText>
        </w:r>
      </w:del>
      <w:ins w:id="3079" w:author="Author">
        <w:r w:rsidR="007C5785">
          <w:t>containi</w:t>
        </w:r>
        <w:r w:rsidR="001570D9">
          <w:t>n</w:t>
        </w:r>
        <w:r w:rsidR="004863CE">
          <w:t>g</w:t>
        </w:r>
        <w:del w:id="3080" w:author="Author">
          <w:r w:rsidR="007C5785" w:rsidDel="004863CE">
            <w:delText>ng</w:delText>
          </w:r>
        </w:del>
      </w:ins>
      <w:del w:id="3081" w:author="Author">
        <w:r w:rsidR="0061561D" w:rsidDel="004863CE">
          <w:delText xml:space="preserve"> their purses:</w:delText>
        </w:r>
      </w:del>
      <w:r w:rsidR="0061561D">
        <w:t xml:space="preserve"> keys, swipe cards</w:t>
      </w:r>
      <w:r w:rsidR="00CE13A3">
        <w:t xml:space="preserve">, documents, </w:t>
      </w:r>
      <w:del w:id="3082" w:author="Author">
        <w:r w:rsidR="00CE13A3" w:rsidDel="001A6201">
          <w:delText>and so forth</w:delText>
        </w:r>
      </w:del>
      <w:proofErr w:type="gramStart"/>
      <w:ins w:id="3083" w:author="Author">
        <w:r w:rsidR="001A6201">
          <w:t>etc</w:t>
        </w:r>
      </w:ins>
      <w:r w:rsidR="00CE13A3">
        <w:t>.</w:t>
      </w:r>
      <w:proofErr w:type="gramEnd"/>
    </w:p>
    <w:p w14:paraId="246684B5" w14:textId="0DEDCFD3" w:rsidR="00CE13A3" w:rsidRPr="002A4FF0" w:rsidRDefault="00804081">
      <w:pPr>
        <w:pStyle w:val="BodyNormal"/>
        <w:ind w:firstLine="270"/>
        <w:rPr>
          <w:rFonts w:ascii="Roboto Condensed Medium" w:hAnsi="Roboto Condensed Medium"/>
          <w:rPrChange w:id="3084" w:author="Author">
            <w:rPr/>
          </w:rPrChange>
        </w:rPr>
        <w:pPrChange w:id="3085" w:author="Author">
          <w:pPr>
            <w:pStyle w:val="BodyNormal"/>
          </w:pPr>
        </w:pPrChange>
      </w:pPr>
      <w:r w:rsidRPr="002A4FF0">
        <w:rPr>
          <w:rFonts w:ascii="Roboto Condensed Medium" w:hAnsi="Roboto Condensed Medium"/>
          <w:rPrChange w:id="3086" w:author="Author">
            <w:rPr/>
          </w:rPrChange>
        </w:rPr>
        <w:t xml:space="preserve">“Mrs. Merrick. Please call the parking garage guard using your iPhone’s </w:t>
      </w:r>
      <w:r w:rsidR="008469E8" w:rsidRPr="002A4FF0">
        <w:rPr>
          <w:rFonts w:ascii="Roboto Condensed Medium" w:hAnsi="Roboto Condensed Medium"/>
          <w:rPrChange w:id="3087" w:author="Author">
            <w:rPr/>
          </w:rPrChange>
        </w:rPr>
        <w:t xml:space="preserve">Super </w:t>
      </w:r>
      <w:r w:rsidR="0097614C" w:rsidRPr="002A4FF0">
        <w:rPr>
          <w:rFonts w:ascii="Roboto Condensed Medium" w:hAnsi="Roboto Condensed Medium"/>
          <w:rPrChange w:id="3088" w:author="Author">
            <w:rPr/>
          </w:rPrChange>
        </w:rPr>
        <w:t xml:space="preserve">Bluetooth </w:t>
      </w:r>
      <w:r w:rsidR="00EE3E0E" w:rsidRPr="002A4FF0">
        <w:rPr>
          <w:rFonts w:ascii="Roboto Condensed Medium" w:hAnsi="Roboto Condensed Medium"/>
          <w:rPrChange w:id="3089" w:author="Author">
            <w:rPr/>
          </w:rPrChange>
        </w:rPr>
        <w:t xml:space="preserve">walkie-talkie </w:t>
      </w:r>
      <w:r w:rsidR="0097614C" w:rsidRPr="002A4FF0">
        <w:rPr>
          <w:rFonts w:ascii="Roboto Condensed Medium" w:hAnsi="Roboto Condensed Medium"/>
          <w:rPrChange w:id="3090" w:author="Author">
            <w:rPr/>
          </w:rPrChange>
        </w:rPr>
        <w:t>app.</w:t>
      </w:r>
      <w:r w:rsidR="00EE3E0E" w:rsidRPr="002A4FF0">
        <w:rPr>
          <w:rFonts w:ascii="Roboto Condensed Medium" w:hAnsi="Roboto Condensed Medium"/>
          <w:rPrChange w:id="3091" w:author="Author">
            <w:rPr/>
          </w:rPrChange>
        </w:rPr>
        <w:t xml:space="preserve"> The </w:t>
      </w:r>
      <w:r w:rsidR="001266A7" w:rsidRPr="002A4FF0">
        <w:rPr>
          <w:rFonts w:ascii="Roboto Condensed Medium" w:hAnsi="Roboto Condensed Medium"/>
          <w:rPrChange w:id="3092" w:author="Author">
            <w:rPr/>
          </w:rPrChange>
        </w:rPr>
        <w:t>mob will be unable to listen.</w:t>
      </w:r>
      <w:r w:rsidR="002A4FF0" w:rsidRPr="002A4FF0">
        <w:rPr>
          <w:rFonts w:ascii="Roboto Condensed Medium" w:hAnsi="Roboto Condensed Medium"/>
        </w:rPr>
        <w:t xml:space="preserve"> </w:t>
      </w:r>
      <w:r w:rsidR="001266A7" w:rsidRPr="002A4FF0">
        <w:rPr>
          <w:rFonts w:ascii="Roboto Condensed Medium" w:hAnsi="Roboto Condensed Medium"/>
          <w:rPrChange w:id="3093" w:author="Author">
            <w:rPr/>
          </w:rPrChange>
        </w:rPr>
        <w:t>Explain the situation.</w:t>
      </w:r>
      <w:r w:rsidR="002A4FF0" w:rsidRPr="002A4FF0">
        <w:rPr>
          <w:rFonts w:ascii="Roboto Condensed Medium" w:hAnsi="Roboto Condensed Medium"/>
        </w:rPr>
        <w:t xml:space="preserve"> </w:t>
      </w:r>
      <w:r w:rsidR="001266A7" w:rsidRPr="002A4FF0">
        <w:rPr>
          <w:rFonts w:ascii="Roboto Condensed Medium" w:hAnsi="Roboto Condensed Medium"/>
          <w:rPrChange w:id="3094" w:author="Author">
            <w:rPr/>
          </w:rPrChange>
        </w:rPr>
        <w:t xml:space="preserve">Ask him to inspect </w:t>
      </w:r>
      <w:r w:rsidR="00470F01" w:rsidRPr="002A4FF0">
        <w:rPr>
          <w:rFonts w:ascii="Roboto Condensed Medium" w:hAnsi="Roboto Condensed Medium"/>
          <w:rPrChange w:id="3095" w:author="Author">
            <w:rPr/>
          </w:rPrChange>
        </w:rPr>
        <w:t xml:space="preserve">your vehicle and verify </w:t>
      </w:r>
      <w:r w:rsidR="00E408C3" w:rsidRPr="002A4FF0">
        <w:rPr>
          <w:rFonts w:ascii="Roboto Condensed Medium" w:hAnsi="Roboto Condensed Medium"/>
        </w:rPr>
        <w:t>that</w:t>
      </w:r>
      <w:r w:rsidR="002A4FF0" w:rsidRPr="002A4FF0">
        <w:rPr>
          <w:rFonts w:ascii="Roboto Condensed Medium" w:hAnsi="Roboto Condensed Medium"/>
        </w:rPr>
        <w:t xml:space="preserve"> </w:t>
      </w:r>
      <w:r w:rsidR="00470F01" w:rsidRPr="002A4FF0">
        <w:rPr>
          <w:rFonts w:ascii="Roboto Condensed Medium" w:hAnsi="Roboto Condensed Medium"/>
          <w:rPrChange w:id="3096" w:author="Author">
            <w:rPr/>
          </w:rPrChange>
        </w:rPr>
        <w:t>only mannequins are onboard.”</w:t>
      </w:r>
    </w:p>
    <w:p w14:paraId="147400C6" w14:textId="4A2A7C6F" w:rsidR="00470F01" w:rsidRDefault="00CC368F" w:rsidP="009C772F">
      <w:pPr>
        <w:pStyle w:val="BodyNormal"/>
      </w:pPr>
      <w:r>
        <w:t>T</w:t>
      </w:r>
      <w:r w:rsidR="00415A0B">
        <w:t xml:space="preserve">he guard, </w:t>
      </w:r>
      <w:r w:rsidR="0020664A">
        <w:t>Reynaldo</w:t>
      </w:r>
      <w:r w:rsidR="0023591B">
        <w:t xml:space="preserve"> Sienna, was surprised to get a walkie-talkie call.</w:t>
      </w:r>
    </w:p>
    <w:p w14:paraId="5EB1D81B" w14:textId="0856C4D6" w:rsidR="0023591B" w:rsidRDefault="009211EF" w:rsidP="009C772F">
      <w:pPr>
        <w:pStyle w:val="BodyNormal"/>
      </w:pPr>
      <w:r>
        <w:lastRenderedPageBreak/>
        <w:t>“Mrs. Merrick, why are you calling on the walkie-talkie?”</w:t>
      </w:r>
    </w:p>
    <w:p w14:paraId="03CA08CF" w14:textId="786A1688" w:rsidR="002D55C7" w:rsidRDefault="002D55C7" w:rsidP="009C772F">
      <w:pPr>
        <w:pStyle w:val="BodyNormal"/>
      </w:pPr>
      <w:r>
        <w:t xml:space="preserve">“Reynaldo, listen carefully and do exactly as I say. </w:t>
      </w:r>
      <w:r w:rsidR="006F3D9A">
        <w:t xml:space="preserve">The firm’s Tesla SUV will be approaching to leave for Milwaukee. </w:t>
      </w:r>
      <w:del w:id="3097" w:author="Author">
        <w:r w:rsidR="001C1E5B" w:rsidDel="000F5113">
          <w:delText xml:space="preserve">Walk </w:delText>
        </w:r>
      </w:del>
      <w:ins w:id="3098" w:author="Author">
        <w:r w:rsidR="000F5113">
          <w:t xml:space="preserve">Please walk </w:t>
        </w:r>
      </w:ins>
      <w:r w:rsidR="001C1E5B">
        <w:t xml:space="preserve">up to the vehicle and verify </w:t>
      </w:r>
      <w:r w:rsidR="00761ECE">
        <w:t xml:space="preserve">it </w:t>
      </w:r>
      <w:proofErr w:type="gramStart"/>
      <w:r w:rsidR="00761ECE">
        <w:t>is occupied</w:t>
      </w:r>
      <w:proofErr w:type="gramEnd"/>
      <w:r w:rsidR="001C1E5B">
        <w:t xml:space="preserve"> with </w:t>
      </w:r>
      <w:r w:rsidR="00832AC6">
        <w:t xml:space="preserve">just </w:t>
      </w:r>
      <w:r w:rsidR="001C1E5B">
        <w:t xml:space="preserve">mannequins. </w:t>
      </w:r>
      <w:r w:rsidR="002A4FF0">
        <w:t>G</w:t>
      </w:r>
      <w:r w:rsidR="00A7660C">
        <w:t>ive it a thumbs-up and open the gate.”</w:t>
      </w:r>
    </w:p>
    <w:p w14:paraId="45AD4B86" w14:textId="7A6B4A9D" w:rsidR="00A7660C" w:rsidRDefault="00A7660C" w:rsidP="009C772F">
      <w:pPr>
        <w:pStyle w:val="BodyNormal"/>
      </w:pPr>
      <w:r>
        <w:t>“May I ask what is going on</w:t>
      </w:r>
      <w:r w:rsidR="00135D42">
        <w:t>?”</w:t>
      </w:r>
    </w:p>
    <w:p w14:paraId="011A51F0" w14:textId="34A18404" w:rsidR="00135D42" w:rsidRDefault="00135D42" w:rsidP="009C772F">
      <w:pPr>
        <w:pStyle w:val="BodyNormal"/>
      </w:pPr>
      <w:r>
        <w:t>“</w:t>
      </w:r>
      <w:r w:rsidR="00F13EA6">
        <w:t>W</w:t>
      </w:r>
      <w:r>
        <w:t>e became aware of an assassination attempt on this vehicle during our trip</w:t>
      </w:r>
      <w:r w:rsidR="00947343">
        <w:t>, and we’re arranging a little surprise.”</w:t>
      </w:r>
    </w:p>
    <w:p w14:paraId="5A82E0FA" w14:textId="7E7A97A4" w:rsidR="00947343" w:rsidRDefault="00947343" w:rsidP="009C772F">
      <w:pPr>
        <w:pStyle w:val="BodyNormal"/>
      </w:pPr>
      <w:r>
        <w:t xml:space="preserve">“Ma’am, are these the mannequins </w:t>
      </w:r>
      <w:del w:id="3099" w:author="Author">
        <w:r w:rsidDel="007C5785">
          <w:delText xml:space="preserve">that </w:delText>
        </w:r>
      </w:del>
      <w:r>
        <w:t>Ms</w:t>
      </w:r>
      <w:r w:rsidR="00C72CC8">
        <w:t>.</w:t>
      </w:r>
      <w:r>
        <w:t xml:space="preserve"> Rubb brought in this morning?”</w:t>
      </w:r>
    </w:p>
    <w:p w14:paraId="73557779" w14:textId="26308B07" w:rsidR="00A83687" w:rsidRDefault="00A83687" w:rsidP="009C772F">
      <w:pPr>
        <w:pStyle w:val="BodyNormal"/>
      </w:pPr>
      <w:r>
        <w:t>“Say again?”</w:t>
      </w:r>
    </w:p>
    <w:p w14:paraId="2BD46B5E" w14:textId="5FF91181" w:rsidR="00C81591" w:rsidRDefault="00A83687" w:rsidP="009C772F">
      <w:pPr>
        <w:pStyle w:val="BodyNormal"/>
      </w:pPr>
      <w:r>
        <w:t>“</w:t>
      </w:r>
      <w:r w:rsidR="0035601D">
        <w:t xml:space="preserve">You know, your </w:t>
      </w:r>
      <w:r w:rsidR="0061099C">
        <w:t xml:space="preserve">scheduled </w:t>
      </w:r>
      <w:r w:rsidR="0035601D">
        <w:t xml:space="preserve">guest this morning. </w:t>
      </w:r>
      <w:r w:rsidR="0001404F">
        <w:t>She</w:t>
      </w:r>
      <w:r w:rsidR="0035601D">
        <w:t xml:space="preserve"> was on our system. A visit from Ms. Cher Rubb?”</w:t>
      </w:r>
    </w:p>
    <w:p w14:paraId="0B39F91B" w14:textId="1F806FE7" w:rsidR="009F0734" w:rsidRDefault="009F0734" w:rsidP="009C772F">
      <w:pPr>
        <w:pStyle w:val="BodyNormal"/>
      </w:pPr>
      <w:r>
        <w:t>Anne looked up, staring</w:t>
      </w:r>
      <w:r w:rsidR="001C1A0D">
        <w:t xml:space="preserve"> </w:t>
      </w:r>
      <w:r w:rsidR="00327E05">
        <w:t>incredulously</w:t>
      </w:r>
      <w:r>
        <w:t xml:space="preserve"> at the Angel.</w:t>
      </w:r>
    </w:p>
    <w:p w14:paraId="236740AE" w14:textId="7F00BD6D" w:rsidR="008279E9" w:rsidRDefault="009F0734" w:rsidP="009C772F">
      <w:pPr>
        <w:pStyle w:val="BodyNormal"/>
      </w:pPr>
      <w:r>
        <w:t xml:space="preserve">“You entered </w:t>
      </w:r>
      <w:del w:id="3100" w:author="Author">
        <w:r w:rsidDel="001A6201">
          <w:delText xml:space="preserve">the </w:delText>
        </w:r>
      </w:del>
      <w:ins w:id="3101" w:author="Author">
        <w:r w:rsidR="001A6201">
          <w:t xml:space="preserve">our </w:t>
        </w:r>
      </w:ins>
      <w:r>
        <w:t>building under the name Cher Rubb?”</w:t>
      </w:r>
    </w:p>
    <w:p w14:paraId="21384F3C" w14:textId="7569730B" w:rsidR="00A83687" w:rsidRDefault="008279E9" w:rsidP="009C772F">
      <w:pPr>
        <w:pStyle w:val="BodyNormal"/>
      </w:pPr>
      <w:r>
        <w:t xml:space="preserve">Angel </w:t>
      </w:r>
      <w:proofErr w:type="gramStart"/>
      <w:r>
        <w:t>returned</w:t>
      </w:r>
      <w:proofErr w:type="gramEnd"/>
      <w:r>
        <w:t xml:space="preserve"> a demure smile</w:t>
      </w:r>
      <w:del w:id="3102" w:author="Author">
        <w:r w:rsidDel="00DA3FC2">
          <w:delText xml:space="preserve"> while Millie</w:delText>
        </w:r>
        <w:r w:rsidR="004B59D5" w:rsidDel="00DA3FC2">
          <w:delText xml:space="preserve"> giggled</w:delText>
        </w:r>
      </w:del>
      <w:r w:rsidR="003D408C">
        <w:t xml:space="preserve"> as Millie giggled.</w:t>
      </w:r>
    </w:p>
    <w:p w14:paraId="54A82A0F" w14:textId="10556B8C" w:rsidR="0089414A" w:rsidRDefault="0089414A" w:rsidP="009C772F">
      <w:pPr>
        <w:pStyle w:val="BodyNormal"/>
      </w:pPr>
      <w:r>
        <w:t xml:space="preserve">“Reynaldo, what we’re doing is </w:t>
      </w:r>
      <w:r w:rsidR="00423609">
        <w:t xml:space="preserve">top secret. Not a word to anybody until this blows over. When the lovely Ms. Rubb </w:t>
      </w:r>
      <w:r w:rsidR="00B07B5E">
        <w:t>pulls up, let her leave without inspection.”</w:t>
      </w:r>
    </w:p>
    <w:p w14:paraId="4E7649D9" w14:textId="77777777" w:rsidR="009D5653" w:rsidRDefault="00B07B5E" w:rsidP="009C772F">
      <w:pPr>
        <w:pStyle w:val="BodyNormal"/>
      </w:pPr>
      <w:r>
        <w:t>“Got it, Mrs. Merrick</w:t>
      </w:r>
      <w:r w:rsidR="00C72CC8">
        <w:t>. You can count on me.</w:t>
      </w:r>
      <w:r w:rsidR="00C66387">
        <w:t xml:space="preserve"> Who is she, Mrs. Merrick?</w:t>
      </w:r>
      <w:r w:rsidR="00C72CC8">
        <w:t>”</w:t>
      </w:r>
    </w:p>
    <w:p w14:paraId="656BA84B" w14:textId="5F5C3ED6" w:rsidR="00B07B5E" w:rsidRDefault="00C66387" w:rsidP="009C772F">
      <w:pPr>
        <w:pStyle w:val="BodyNormal"/>
      </w:pPr>
      <w:r>
        <w:t xml:space="preserve">“She’s an </w:t>
      </w:r>
      <w:r w:rsidR="00C83182">
        <w:t>a</w:t>
      </w:r>
      <w:r>
        <w:t>ngel, Reynaldo</w:t>
      </w:r>
      <w:r w:rsidR="00D44E0B">
        <w:t>. It’ll be a few minutes. Be ready.”</w:t>
      </w:r>
    </w:p>
    <w:p w14:paraId="5482125A" w14:textId="712CA8E1" w:rsidR="009D3F72" w:rsidRDefault="009D3F72" w:rsidP="009C772F">
      <w:pPr>
        <w:pStyle w:val="BodyNormal"/>
      </w:pPr>
      <w:r>
        <w:t xml:space="preserve">Angel motioned for everyone to look at her tablet </w:t>
      </w:r>
      <w:r>
        <w:lastRenderedPageBreak/>
        <w:t>display.</w:t>
      </w:r>
    </w:p>
    <w:p w14:paraId="4A729A83" w14:textId="15CBF68A" w:rsidR="00BE237F" w:rsidRPr="002A4FF0" w:rsidRDefault="00E86AFC">
      <w:pPr>
        <w:pStyle w:val="BodyNormal"/>
        <w:ind w:firstLine="270"/>
        <w:rPr>
          <w:rFonts w:ascii="Roboto Condensed Medium" w:hAnsi="Roboto Condensed Medium"/>
          <w:rPrChange w:id="3103" w:author="Author">
            <w:rPr/>
          </w:rPrChange>
        </w:rPr>
        <w:pPrChange w:id="3104" w:author="Author">
          <w:pPr>
            <w:pStyle w:val="BodyNormal"/>
          </w:pPr>
        </w:pPrChange>
      </w:pPr>
      <w:r w:rsidRPr="002A4FF0">
        <w:rPr>
          <w:rFonts w:ascii="Roboto Condensed Medium" w:hAnsi="Roboto Condensed Medium"/>
          <w:rPrChange w:id="3105" w:author="Author">
            <w:rPr/>
          </w:rPrChange>
        </w:rPr>
        <w:t>“</w:t>
      </w:r>
      <w:r w:rsidR="00430A7D" w:rsidRPr="002A4FF0">
        <w:rPr>
          <w:rFonts w:ascii="Roboto Condensed Medium" w:hAnsi="Roboto Condensed Medium"/>
          <w:rPrChange w:id="3106" w:author="Author">
            <w:rPr/>
          </w:rPrChange>
        </w:rPr>
        <w:t>Now</w:t>
      </w:r>
      <w:r w:rsidR="00FC2BFB" w:rsidRPr="002A4FF0">
        <w:rPr>
          <w:rFonts w:ascii="Roboto Condensed Medium" w:hAnsi="Roboto Condensed Medium"/>
          <w:rPrChange w:id="3107" w:author="Author">
            <w:rPr/>
          </w:rPrChange>
        </w:rPr>
        <w:t>,</w:t>
      </w:r>
      <w:r w:rsidR="00430A7D" w:rsidRPr="002A4FF0">
        <w:rPr>
          <w:rFonts w:ascii="Roboto Condensed Medium" w:hAnsi="Roboto Condensed Medium"/>
          <w:rPrChange w:id="3108" w:author="Author">
            <w:rPr/>
          </w:rPrChange>
        </w:rPr>
        <w:t xml:space="preserve"> I will demonstrate the fruits of my video editing.</w:t>
      </w:r>
      <w:r w:rsidR="00FC2BFB" w:rsidRPr="002A4FF0">
        <w:rPr>
          <w:rFonts w:ascii="Roboto Condensed Medium" w:hAnsi="Roboto Condensed Medium"/>
          <w:rPrChange w:id="3109" w:author="Author">
            <w:rPr/>
          </w:rPrChange>
        </w:rPr>
        <w:t xml:space="preserve"> What you are </w:t>
      </w:r>
      <w:r w:rsidR="00C40F8C" w:rsidRPr="002A4FF0">
        <w:rPr>
          <w:rFonts w:ascii="Roboto Condensed Medium" w:hAnsi="Roboto Condensed Medium"/>
          <w:rPrChange w:id="3110" w:author="Author">
            <w:rPr/>
          </w:rPrChange>
        </w:rPr>
        <w:t>observing</w:t>
      </w:r>
      <w:r w:rsidR="00FC2BFB" w:rsidRPr="002A4FF0">
        <w:rPr>
          <w:rFonts w:ascii="Roboto Condensed Medium" w:hAnsi="Roboto Condensed Medium"/>
          <w:rPrChange w:id="3111" w:author="Author">
            <w:rPr/>
          </w:rPrChange>
        </w:rPr>
        <w:t xml:space="preserve"> is what the Albania</w:t>
      </w:r>
      <w:r w:rsidR="00FB4F60" w:rsidRPr="002A4FF0">
        <w:rPr>
          <w:rFonts w:ascii="Roboto Condensed Medium" w:hAnsi="Roboto Condensed Medium"/>
          <w:rPrChange w:id="3112" w:author="Author">
            <w:rPr/>
          </w:rPrChange>
        </w:rPr>
        <w:t>n</w:t>
      </w:r>
      <w:r w:rsidR="00FC2BFB" w:rsidRPr="002A4FF0">
        <w:rPr>
          <w:rFonts w:ascii="Roboto Condensed Medium" w:hAnsi="Roboto Condensed Medium"/>
          <w:rPrChange w:id="3113" w:author="Author">
            <w:rPr/>
          </w:rPrChange>
        </w:rPr>
        <w:t xml:space="preserve"> </w:t>
      </w:r>
      <w:r w:rsidR="00FB4F60" w:rsidRPr="002A4FF0">
        <w:rPr>
          <w:rFonts w:ascii="Roboto Condensed Medium" w:hAnsi="Roboto Condensed Medium"/>
          <w:rPrChange w:id="3114" w:author="Author">
            <w:rPr/>
          </w:rPrChange>
        </w:rPr>
        <w:t>mob</w:t>
      </w:r>
      <w:r w:rsidR="00FC2BFB" w:rsidRPr="002A4FF0">
        <w:rPr>
          <w:rFonts w:ascii="Roboto Condensed Medium" w:hAnsi="Roboto Condensed Medium"/>
          <w:rPrChange w:id="3115" w:author="Author">
            <w:rPr/>
          </w:rPrChange>
        </w:rPr>
        <w:t xml:space="preserve"> </w:t>
      </w:r>
      <w:r w:rsidR="00CC06C8" w:rsidRPr="002A4FF0">
        <w:rPr>
          <w:rFonts w:ascii="Roboto Condensed Medium" w:hAnsi="Roboto Condensed Medium"/>
          <w:rPrChange w:id="3116" w:author="Author">
            <w:rPr/>
          </w:rPrChange>
        </w:rPr>
        <w:t xml:space="preserve">is </w:t>
      </w:r>
      <w:r w:rsidR="00F40773" w:rsidRPr="002A4FF0">
        <w:rPr>
          <w:rFonts w:ascii="Roboto Condensed Medium" w:hAnsi="Roboto Condensed Medium"/>
          <w:rPrChange w:id="3117" w:author="Author">
            <w:rPr/>
          </w:rPrChange>
        </w:rPr>
        <w:t xml:space="preserve">now </w:t>
      </w:r>
      <w:r w:rsidR="004C1FAC" w:rsidRPr="002A4FF0">
        <w:rPr>
          <w:rFonts w:ascii="Roboto Condensed Medium" w:hAnsi="Roboto Condensed Medium"/>
          <w:rPrChange w:id="3118" w:author="Author">
            <w:rPr/>
          </w:rPrChange>
        </w:rPr>
        <w:t>viewing</w:t>
      </w:r>
      <w:r w:rsidR="00E15B73" w:rsidRPr="002A4FF0">
        <w:rPr>
          <w:rFonts w:ascii="Roboto Condensed Medium" w:hAnsi="Roboto Condensed Medium"/>
          <w:rPrChange w:id="3119" w:author="Author">
            <w:rPr/>
          </w:rPrChange>
        </w:rPr>
        <w:t>.</w:t>
      </w:r>
      <w:r w:rsidR="002A4FF0" w:rsidRPr="002A4FF0">
        <w:rPr>
          <w:rFonts w:ascii="Roboto Condensed Medium" w:hAnsi="Roboto Condensed Medium"/>
        </w:rPr>
        <w:t xml:space="preserve"> </w:t>
      </w:r>
      <w:r w:rsidR="00E15B73" w:rsidRPr="002A4FF0">
        <w:rPr>
          <w:rFonts w:ascii="Roboto Condensed Medium" w:hAnsi="Roboto Condensed Medium"/>
          <w:rPrChange w:id="3120" w:author="Author">
            <w:rPr/>
          </w:rPrChange>
        </w:rPr>
        <w:t>Here you are</w:t>
      </w:r>
      <w:r w:rsidR="00415007" w:rsidRPr="002A4FF0">
        <w:rPr>
          <w:rFonts w:ascii="Roboto Condensed Medium" w:hAnsi="Roboto Condensed Medium"/>
          <w:rPrChange w:id="3121" w:author="Author">
            <w:rPr/>
          </w:rPrChange>
        </w:rPr>
        <w:t>,</w:t>
      </w:r>
      <w:r w:rsidR="00E15B73" w:rsidRPr="002A4FF0">
        <w:rPr>
          <w:rFonts w:ascii="Roboto Condensed Medium" w:hAnsi="Roboto Condensed Medium"/>
          <w:rPrChange w:id="3122" w:author="Author">
            <w:rPr/>
          </w:rPrChange>
        </w:rPr>
        <w:t xml:space="preserve"> heading for the elevator.</w:t>
      </w:r>
      <w:r w:rsidR="002A4FF0">
        <w:rPr>
          <w:rFonts w:ascii="Roboto Condensed Medium" w:hAnsi="Roboto Condensed Medium"/>
        </w:rPr>
        <w:t xml:space="preserve"> </w:t>
      </w:r>
      <w:r w:rsidR="00981F1A" w:rsidRPr="002A4FF0">
        <w:rPr>
          <w:rFonts w:ascii="Roboto Condensed Medium" w:hAnsi="Roboto Condensed Medium"/>
          <w:rPrChange w:id="3123" w:author="Author">
            <w:rPr/>
          </w:rPrChange>
        </w:rPr>
        <w:t>Fortunately</w:t>
      </w:r>
      <w:r w:rsidR="00A044FA" w:rsidRPr="002A4FF0">
        <w:rPr>
          <w:rFonts w:ascii="Roboto Condensed Medium" w:hAnsi="Roboto Condensed Medium"/>
          <w:rPrChange w:id="3124" w:author="Author">
            <w:rPr/>
          </w:rPrChange>
        </w:rPr>
        <w:t>, there are no</w:t>
      </w:r>
      <w:r w:rsidR="00415007" w:rsidRPr="002A4FF0">
        <w:rPr>
          <w:rFonts w:ascii="Roboto Condensed Medium" w:hAnsi="Roboto Condensed Medium"/>
          <w:rPrChange w:id="3125" w:author="Author">
            <w:rPr/>
          </w:rPrChange>
        </w:rPr>
        <w:t xml:space="preserve"> </w:t>
      </w:r>
      <w:r w:rsidR="0059749F" w:rsidRPr="002A4FF0">
        <w:rPr>
          <w:rFonts w:ascii="Roboto Condensed Medium" w:hAnsi="Roboto Condensed Medium"/>
          <w:rPrChange w:id="3126" w:author="Author">
            <w:rPr/>
          </w:rPrChange>
        </w:rPr>
        <w:t>security</w:t>
      </w:r>
      <w:r w:rsidR="00415007" w:rsidRPr="002A4FF0">
        <w:rPr>
          <w:rFonts w:ascii="Roboto Condensed Medium" w:hAnsi="Roboto Condensed Medium"/>
          <w:rPrChange w:id="3127" w:author="Author">
            <w:rPr/>
          </w:rPrChange>
        </w:rPr>
        <w:t xml:space="preserve"> camera</w:t>
      </w:r>
      <w:r w:rsidR="00A044FA" w:rsidRPr="002A4FF0">
        <w:rPr>
          <w:rFonts w:ascii="Roboto Condensed Medium" w:hAnsi="Roboto Condensed Medium"/>
          <w:rPrChange w:id="3128" w:author="Author">
            <w:rPr/>
          </w:rPrChange>
        </w:rPr>
        <w:t>s</w:t>
      </w:r>
      <w:r w:rsidR="00415007" w:rsidRPr="002A4FF0">
        <w:rPr>
          <w:rFonts w:ascii="Roboto Condensed Medium" w:hAnsi="Roboto Condensed Medium"/>
          <w:rPrChange w:id="3129" w:author="Author">
            <w:rPr/>
          </w:rPrChange>
        </w:rPr>
        <w:t xml:space="preserve"> inside the elevator.</w:t>
      </w:r>
      <w:r w:rsidR="002A4FF0" w:rsidRPr="002A4FF0">
        <w:rPr>
          <w:rFonts w:ascii="Roboto Condensed Medium" w:hAnsi="Roboto Condensed Medium"/>
        </w:rPr>
        <w:t xml:space="preserve"> </w:t>
      </w:r>
      <w:r w:rsidR="00BE237F" w:rsidRPr="002A4FF0">
        <w:rPr>
          <w:rFonts w:ascii="Roboto Condensed Medium" w:hAnsi="Roboto Condensed Medium"/>
          <w:rPrChange w:id="3130" w:author="Author">
            <w:rPr/>
          </w:rPrChange>
        </w:rPr>
        <w:t xml:space="preserve">OK, </w:t>
      </w:r>
      <w:r w:rsidR="007B2337" w:rsidRPr="002A4FF0">
        <w:rPr>
          <w:rFonts w:ascii="Roboto Condensed Medium" w:hAnsi="Roboto Condensed Medium"/>
          <w:rPrChange w:id="3131" w:author="Author">
            <w:rPr/>
          </w:rPrChange>
        </w:rPr>
        <w:t>there</w:t>
      </w:r>
      <w:r w:rsidR="00BE237F" w:rsidRPr="002A4FF0">
        <w:rPr>
          <w:rFonts w:ascii="Roboto Condensed Medium" w:hAnsi="Roboto Condensed Medium"/>
          <w:rPrChange w:id="3132" w:author="Author">
            <w:rPr/>
          </w:rPrChange>
        </w:rPr>
        <w:t xml:space="preserve"> you are, entering the vehicle.</w:t>
      </w:r>
      <w:r w:rsidR="002A4FF0" w:rsidRPr="002A4FF0">
        <w:rPr>
          <w:rFonts w:ascii="Roboto Condensed Medium" w:hAnsi="Roboto Condensed Medium"/>
        </w:rPr>
        <w:t xml:space="preserve"> </w:t>
      </w:r>
      <w:r w:rsidR="00BE237F" w:rsidRPr="002A4FF0">
        <w:rPr>
          <w:rFonts w:ascii="Roboto Condensed Medium" w:hAnsi="Roboto Condensed Medium"/>
          <w:rPrChange w:id="3133" w:author="Author">
            <w:rPr/>
          </w:rPrChange>
        </w:rPr>
        <w:t>Now</w:t>
      </w:r>
      <w:r w:rsidR="003D408C" w:rsidRPr="002A4FF0">
        <w:rPr>
          <w:rFonts w:ascii="Roboto Condensed Medium" w:hAnsi="Roboto Condensed Medium"/>
        </w:rPr>
        <w:t>,</w:t>
      </w:r>
      <w:r w:rsidR="00BE237F" w:rsidRPr="002A4FF0">
        <w:rPr>
          <w:rFonts w:ascii="Roboto Condensed Medium" w:hAnsi="Roboto Condensed Medium"/>
          <w:rPrChange w:id="3134" w:author="Author">
            <w:rPr/>
          </w:rPrChange>
        </w:rPr>
        <w:t xml:space="preserve"> I will command </w:t>
      </w:r>
      <w:r w:rsidR="00BC27BA" w:rsidRPr="002A4FF0">
        <w:rPr>
          <w:rFonts w:ascii="Roboto Condensed Medium" w:hAnsi="Roboto Condensed Medium"/>
          <w:rPrChange w:id="3135" w:author="Author">
            <w:rPr/>
          </w:rPrChange>
        </w:rPr>
        <w:t>auto-pilot start. And away we go.”</w:t>
      </w:r>
    </w:p>
    <w:p w14:paraId="1545808F" w14:textId="6756B461" w:rsidR="009D3F72" w:rsidRDefault="003D6594" w:rsidP="009C772F">
      <w:pPr>
        <w:pStyle w:val="BodyNormal"/>
      </w:pPr>
      <w:r>
        <w:t>At the gate, Reynaldo looked in the windows, gave a thumbs-up, and opened the gate. Angel commanded the Tesla to resume</w:t>
      </w:r>
      <w:r w:rsidR="00EA5F81">
        <w:t>, and it dutifully left the building.</w:t>
      </w:r>
    </w:p>
    <w:p w14:paraId="2530D582" w14:textId="4379D4EE" w:rsidR="00185C24" w:rsidRPr="002A4FF0" w:rsidRDefault="00E2300D">
      <w:pPr>
        <w:pStyle w:val="BodyNormal"/>
        <w:ind w:firstLine="270"/>
        <w:rPr>
          <w:rFonts w:ascii="Roboto Condensed Medium" w:hAnsi="Roboto Condensed Medium"/>
          <w:rPrChange w:id="3136" w:author="Author">
            <w:rPr/>
          </w:rPrChange>
        </w:rPr>
        <w:pPrChange w:id="3137" w:author="Author">
          <w:pPr>
            <w:pStyle w:val="BodyNormal"/>
          </w:pPr>
        </w:pPrChange>
      </w:pPr>
      <w:r w:rsidRPr="002A4FF0">
        <w:rPr>
          <w:rFonts w:ascii="Roboto Condensed Medium" w:hAnsi="Roboto Condensed Medium"/>
          <w:rPrChange w:id="3138" w:author="Author">
            <w:rPr/>
          </w:rPrChange>
        </w:rPr>
        <w:t xml:space="preserve">“Mrs. Merrick, thank you for trusting me. </w:t>
      </w:r>
      <w:r w:rsidR="00B57BC7" w:rsidRPr="002A4FF0">
        <w:rPr>
          <w:rFonts w:ascii="Roboto Condensed Medium" w:hAnsi="Roboto Condensed Medium"/>
          <w:rPrChange w:id="3139" w:author="Author">
            <w:rPr/>
          </w:rPrChange>
        </w:rPr>
        <w:t>It is time for me to leave.”</w:t>
      </w:r>
    </w:p>
    <w:p w14:paraId="4DAD2BEC" w14:textId="3B1CEB61" w:rsidR="00B57BC7" w:rsidRDefault="008A6310" w:rsidP="009C772F">
      <w:pPr>
        <w:pStyle w:val="BodyNormal"/>
      </w:pPr>
      <w:r>
        <w:t xml:space="preserve">Anne moved </w:t>
      </w:r>
      <w:r w:rsidR="009E587B">
        <w:t xml:space="preserve">closer to Angel, </w:t>
      </w:r>
      <w:r w:rsidR="001170A0">
        <w:t>face to face</w:t>
      </w:r>
      <w:r w:rsidR="009E587B">
        <w:t>.</w:t>
      </w:r>
    </w:p>
    <w:p w14:paraId="1DE6F93E" w14:textId="6FF0CAF4" w:rsidR="00C72674" w:rsidRDefault="009E587B" w:rsidP="009C772F">
      <w:pPr>
        <w:pStyle w:val="BodyNormal"/>
      </w:pPr>
      <w:r>
        <w:t xml:space="preserve">“Angel, </w:t>
      </w:r>
      <w:r w:rsidR="007A48FB">
        <w:t>before you leave, I have something to say. Please listen to me.</w:t>
      </w:r>
      <w:r w:rsidR="00C87E0E">
        <w:t xml:space="preserve"> I offer </w:t>
      </w:r>
      <w:r w:rsidR="00FF6D54">
        <w:t>you</w:t>
      </w:r>
      <w:r w:rsidR="00565304">
        <w:t xml:space="preserve"> </w:t>
      </w:r>
      <w:r w:rsidR="00832AC6">
        <w:t>p</w:t>
      </w:r>
      <w:r w:rsidR="00565304">
        <w:t xml:space="preserve">ro </w:t>
      </w:r>
      <w:r w:rsidR="00832AC6">
        <w:t>b</w:t>
      </w:r>
      <w:r w:rsidR="00565304">
        <w:t>ono,</w:t>
      </w:r>
      <w:r w:rsidR="00C87E0E">
        <w:t xml:space="preserve"> our law firm</w:t>
      </w:r>
      <w:r w:rsidR="00846A41">
        <w:t xml:space="preserve">’s representation on </w:t>
      </w:r>
      <w:proofErr w:type="gramStart"/>
      <w:r w:rsidR="00846A41">
        <w:t>any and all</w:t>
      </w:r>
      <w:proofErr w:type="gramEnd"/>
      <w:r w:rsidR="00846A41">
        <w:t xml:space="preserve"> future litigation </w:t>
      </w:r>
      <w:r w:rsidR="00700B26">
        <w:t>you may find yourself involved in</w:t>
      </w:r>
      <w:r w:rsidR="00565304">
        <w:t xml:space="preserve">. </w:t>
      </w:r>
      <w:r w:rsidR="00C72674">
        <w:t>I’ve done everything you asked, Angel. Please say yes!”</w:t>
      </w:r>
    </w:p>
    <w:p w14:paraId="173FE0B6" w14:textId="5845E072" w:rsidR="009E587B" w:rsidRDefault="00FD197B" w:rsidP="009C772F">
      <w:pPr>
        <w:pStyle w:val="BodyNormal"/>
      </w:pPr>
      <w:r>
        <w:t xml:space="preserve">Angel looked down at the </w:t>
      </w:r>
      <w:r w:rsidR="00432B62">
        <w:t xml:space="preserve">floor, absorbed in thought for several uncomfortable seconds. </w:t>
      </w:r>
      <w:r w:rsidR="00687FAB">
        <w:t>She raised her tablet and began typing.</w:t>
      </w:r>
    </w:p>
    <w:p w14:paraId="1D5AFFC9" w14:textId="19A7AF04" w:rsidR="00D654FC" w:rsidRPr="00DD676E" w:rsidDel="00AE0138" w:rsidRDefault="005D794C">
      <w:pPr>
        <w:pStyle w:val="BodyNormal"/>
        <w:ind w:right="576" w:firstLine="270"/>
        <w:rPr>
          <w:del w:id="3140" w:author="Author"/>
          <w:rFonts w:ascii="Roboto Condensed Medium" w:hAnsi="Roboto Condensed Medium"/>
          <w:rPrChange w:id="3141" w:author="Author">
            <w:rPr>
              <w:del w:id="3142" w:author="Author"/>
            </w:rPr>
          </w:rPrChange>
        </w:rPr>
        <w:pPrChange w:id="3143" w:author="Author">
          <w:pPr>
            <w:pStyle w:val="BodyNormal"/>
          </w:pPr>
        </w:pPrChange>
      </w:pPr>
      <w:r w:rsidRPr="00DD676E">
        <w:rPr>
          <w:rFonts w:ascii="Roboto Condensed Medium" w:hAnsi="Roboto Condensed Medium"/>
          <w:rPrChange w:id="3144" w:author="Author">
            <w:rPr/>
          </w:rPrChange>
        </w:rPr>
        <w:t xml:space="preserve">“Mrs. Merrick, I accept your </w:t>
      </w:r>
      <w:r w:rsidR="00F25518" w:rsidRPr="00DD676E">
        <w:rPr>
          <w:rFonts w:ascii="Roboto Condensed Medium" w:hAnsi="Roboto Condensed Medium"/>
          <w:rPrChange w:id="3145" w:author="Author">
            <w:rPr/>
          </w:rPrChange>
        </w:rPr>
        <w:t xml:space="preserve">firm’s </w:t>
      </w:r>
      <w:r w:rsidRPr="00DD676E">
        <w:rPr>
          <w:rFonts w:ascii="Roboto Condensed Medium" w:hAnsi="Roboto Condensed Medium"/>
          <w:rPrChange w:id="3146" w:author="Author">
            <w:rPr/>
          </w:rPrChange>
        </w:rPr>
        <w:t xml:space="preserve">offer of </w:t>
      </w:r>
      <w:r w:rsidR="00A83CB4" w:rsidRPr="00DD676E">
        <w:rPr>
          <w:rFonts w:ascii="Roboto Condensed Medium" w:hAnsi="Roboto Condensed Medium"/>
          <w:rPrChange w:id="3147" w:author="Author">
            <w:rPr/>
          </w:rPrChange>
        </w:rPr>
        <w:t>legal representation</w:t>
      </w:r>
      <w:ins w:id="3148" w:author="Author">
        <w:r w:rsidR="00AE0138" w:rsidRPr="00DD676E">
          <w:rPr>
            <w:rFonts w:ascii="Roboto Condensed Medium" w:hAnsi="Roboto Condensed Medium"/>
          </w:rPr>
          <w:t xml:space="preserve"> </w:t>
        </w:r>
      </w:ins>
    </w:p>
    <w:p w14:paraId="52D09709" w14:textId="55A07517" w:rsidR="00F02C46" w:rsidRPr="00DD676E" w:rsidRDefault="00A83CB4">
      <w:pPr>
        <w:pStyle w:val="BodyNormal"/>
        <w:ind w:right="576" w:firstLine="270"/>
        <w:rPr>
          <w:ins w:id="3149" w:author="Author"/>
          <w:rFonts w:ascii="Roboto Condensed Medium" w:hAnsi="Roboto Condensed Medium"/>
        </w:rPr>
        <w:pPrChange w:id="3150" w:author="Author">
          <w:pPr>
            <w:pStyle w:val="BodyNormal"/>
          </w:pPr>
        </w:pPrChange>
      </w:pPr>
      <w:del w:id="3151" w:author="Author">
        <w:r w:rsidRPr="00DD676E" w:rsidDel="00AE0138">
          <w:rPr>
            <w:rFonts w:ascii="Roboto Condensed Medium" w:hAnsi="Roboto Condensed Medium"/>
            <w:rPrChange w:id="3152" w:author="Author">
              <w:rPr/>
            </w:rPrChange>
          </w:rPr>
          <w:delText xml:space="preserve"> </w:delText>
        </w:r>
      </w:del>
      <w:r w:rsidRPr="00DD676E">
        <w:rPr>
          <w:rFonts w:ascii="Roboto Condensed Medium" w:hAnsi="Roboto Condensed Medium"/>
          <w:rPrChange w:id="3153" w:author="Author">
            <w:rPr/>
          </w:rPrChange>
        </w:rPr>
        <w:t xml:space="preserve">in any future </w:t>
      </w:r>
      <w:r w:rsidR="00D1553B" w:rsidRPr="00DD676E">
        <w:rPr>
          <w:rFonts w:ascii="Roboto Condensed Medium" w:hAnsi="Roboto Condensed Medium"/>
          <w:rPrChange w:id="3154" w:author="Author">
            <w:rPr/>
          </w:rPrChange>
        </w:rPr>
        <w:t xml:space="preserve">entanglement </w:t>
      </w:r>
      <w:r w:rsidR="00F25518" w:rsidRPr="00DD676E">
        <w:rPr>
          <w:rFonts w:ascii="Roboto Condensed Medium" w:hAnsi="Roboto Condensed Medium"/>
          <w:rPrChange w:id="3155" w:author="Author">
            <w:rPr/>
          </w:rPrChange>
        </w:rPr>
        <w:t xml:space="preserve">I may have </w:t>
      </w:r>
      <w:r w:rsidR="00D1553B" w:rsidRPr="00DD676E">
        <w:rPr>
          <w:rFonts w:ascii="Roboto Condensed Medium" w:hAnsi="Roboto Condensed Medium"/>
          <w:rPrChange w:id="3156" w:author="Author">
            <w:rPr/>
          </w:rPrChange>
        </w:rPr>
        <w:t>with the law.</w:t>
      </w:r>
      <w:r w:rsidR="00523AC8" w:rsidRPr="00DD676E">
        <w:rPr>
          <w:rFonts w:ascii="Roboto Condensed Medium" w:hAnsi="Roboto Condensed Medium"/>
          <w:rPrChange w:id="3157" w:author="Author">
            <w:rPr/>
          </w:rPrChange>
        </w:rPr>
        <w:t>”</w:t>
      </w:r>
    </w:p>
    <w:p w14:paraId="3FD4DED9" w14:textId="02DBB581" w:rsidR="00735BBC" w:rsidDel="00DA3FC2" w:rsidRDefault="00523AC8" w:rsidP="009C772F">
      <w:pPr>
        <w:pStyle w:val="BodyNormal"/>
        <w:rPr>
          <w:del w:id="3158" w:author="Author"/>
        </w:rPr>
      </w:pPr>
      <w:del w:id="3159" w:author="Author">
        <w:r w:rsidDel="00DA3FC2">
          <w:delText>Anne Merrick turned to Millie.</w:delText>
        </w:r>
      </w:del>
    </w:p>
    <w:p w14:paraId="786357C6" w14:textId="348D861A" w:rsidR="00735BBC" w:rsidDel="00DA3FC2" w:rsidRDefault="00735BBC" w:rsidP="009C772F">
      <w:pPr>
        <w:pStyle w:val="BodyNormal"/>
        <w:rPr>
          <w:del w:id="3160" w:author="Author"/>
        </w:rPr>
      </w:pPr>
      <w:del w:id="3161" w:author="Author">
        <w:r w:rsidDel="00DA3FC2">
          <w:delText>“Millie, do you confirm this verbal contract?”</w:delText>
        </w:r>
      </w:del>
    </w:p>
    <w:p w14:paraId="1183CA0A" w14:textId="1FB3D08E" w:rsidR="00687FAB" w:rsidDel="00DA3FC2" w:rsidRDefault="00735BBC" w:rsidP="009C772F">
      <w:pPr>
        <w:pStyle w:val="BodyNormal"/>
        <w:rPr>
          <w:del w:id="3162" w:author="Author"/>
        </w:rPr>
      </w:pPr>
      <w:del w:id="3163" w:author="Author">
        <w:r w:rsidDel="00DA3FC2">
          <w:delText xml:space="preserve">“I do so affirm that </w:delText>
        </w:r>
        <w:r w:rsidR="00225CDF" w:rsidDel="00DA3FC2">
          <w:delText>I am a witness to this verbal contract.”</w:delText>
        </w:r>
      </w:del>
    </w:p>
    <w:p w14:paraId="410CAB4B" w14:textId="6A045075" w:rsidR="004107F0" w:rsidRDefault="00F349BB" w:rsidP="009C772F">
      <w:pPr>
        <w:pStyle w:val="BodyNormal"/>
      </w:pPr>
      <w:r>
        <w:t>Anne turned to</w:t>
      </w:r>
      <w:ins w:id="3164" w:author="Author">
        <w:r w:rsidR="00CB11F0">
          <w:t xml:space="preserve"> Millie and</w:t>
        </w:r>
      </w:ins>
      <w:r>
        <w:t xml:space="preserve"> the two bodyguards.</w:t>
      </w:r>
    </w:p>
    <w:p w14:paraId="48A72EF0" w14:textId="0B35F3E2" w:rsidR="00F349BB" w:rsidRDefault="00F349BB" w:rsidP="009C772F">
      <w:pPr>
        <w:pStyle w:val="BodyNormal"/>
      </w:pPr>
      <w:r>
        <w:t>“</w:t>
      </w:r>
      <w:ins w:id="3165" w:author="Author">
        <w:r w:rsidR="00CB11F0">
          <w:t xml:space="preserve">Millie, </w:t>
        </w:r>
      </w:ins>
      <w:r>
        <w:t>Mike</w:t>
      </w:r>
      <w:ins w:id="3166" w:author="Author">
        <w:r w:rsidR="00CB11F0">
          <w:t>,</w:t>
        </w:r>
      </w:ins>
      <w:r>
        <w:t xml:space="preserve"> and Mario</w:t>
      </w:r>
      <w:del w:id="3167" w:author="Author">
        <w:r w:rsidR="008E2A1C" w:rsidDel="00CB11F0">
          <w:delText>,</w:delText>
        </w:r>
      </w:del>
      <w:ins w:id="3168" w:author="Author">
        <w:r w:rsidR="00CB11F0">
          <w:t>.</w:t>
        </w:r>
      </w:ins>
      <w:r w:rsidR="008E2A1C">
        <w:t xml:space="preserve"> </w:t>
      </w:r>
      <w:del w:id="3169" w:author="Author">
        <w:r w:rsidR="008E2A1C" w:rsidDel="00CB11F0">
          <w:delText>d</w:delText>
        </w:r>
      </w:del>
      <w:ins w:id="3170" w:author="Author">
        <w:r w:rsidR="00CB11F0">
          <w:t>D</w:t>
        </w:r>
      </w:ins>
      <w:r w:rsidR="008E2A1C">
        <w:t xml:space="preserve">o you both affirm that you </w:t>
      </w:r>
      <w:r w:rsidR="008E2A1C">
        <w:lastRenderedPageBreak/>
        <w:t>witnessed this verbal contract?”</w:t>
      </w:r>
    </w:p>
    <w:p w14:paraId="56D3D257" w14:textId="11D64956" w:rsidR="00860FBE" w:rsidRDefault="00F8286F" w:rsidP="009C772F">
      <w:pPr>
        <w:pStyle w:val="BodyNormal"/>
      </w:pPr>
      <w:del w:id="3171" w:author="Author">
        <w:r w:rsidDel="00CB11F0">
          <w:delText>Both bodyguards</w:delText>
        </w:r>
      </w:del>
      <w:ins w:id="3172" w:author="Author">
        <w:r w:rsidR="00CB11F0">
          <w:t>The group</w:t>
        </w:r>
      </w:ins>
      <w:r w:rsidR="00A24C31">
        <w:t xml:space="preserve"> affirmed that they, too, had witnessed the contract.</w:t>
      </w:r>
      <w:r w:rsidR="000F34F4">
        <w:t xml:space="preserve"> Angel started typing again.</w:t>
      </w:r>
    </w:p>
    <w:p w14:paraId="43CBF6BA" w14:textId="20A0485B" w:rsidR="00840EFF" w:rsidRPr="00DD676E" w:rsidRDefault="001C4B10">
      <w:pPr>
        <w:pStyle w:val="BodyNormal"/>
        <w:ind w:firstLine="270"/>
        <w:rPr>
          <w:rFonts w:ascii="Roboto Condensed Medium" w:hAnsi="Roboto Condensed Medium"/>
          <w:rPrChange w:id="3173" w:author="Author">
            <w:rPr/>
          </w:rPrChange>
        </w:rPr>
        <w:pPrChange w:id="3174" w:author="Author">
          <w:pPr>
            <w:pStyle w:val="BodyNormal"/>
          </w:pPr>
        </w:pPrChange>
      </w:pPr>
      <w:r w:rsidRPr="00DD676E">
        <w:rPr>
          <w:rFonts w:ascii="Roboto Condensed Medium" w:hAnsi="Roboto Condensed Medium"/>
          <w:rPrChange w:id="3175" w:author="Author">
            <w:rPr/>
          </w:rPrChange>
        </w:rPr>
        <w:t>“I</w:t>
      </w:r>
      <w:r w:rsidR="00645F61" w:rsidRPr="00DD676E">
        <w:rPr>
          <w:rFonts w:ascii="Roboto Condensed Medium" w:hAnsi="Roboto Condensed Medium"/>
          <w:rPrChange w:id="3176" w:author="Author">
            <w:rPr/>
          </w:rPrChange>
        </w:rPr>
        <w:t>’ve</w:t>
      </w:r>
      <w:r w:rsidRPr="00DD676E">
        <w:rPr>
          <w:rFonts w:ascii="Roboto Condensed Medium" w:hAnsi="Roboto Condensed Medium"/>
          <w:rPrChange w:id="3177" w:author="Author">
            <w:rPr/>
          </w:rPrChange>
        </w:rPr>
        <w:t xml:space="preserve"> done many things</w:t>
      </w:r>
      <w:r w:rsidR="00645F61" w:rsidRPr="00DD676E">
        <w:rPr>
          <w:rFonts w:ascii="Roboto Condensed Medium" w:hAnsi="Roboto Condensed Medium"/>
          <w:rPrChange w:id="3178" w:author="Author">
            <w:rPr/>
          </w:rPrChange>
        </w:rPr>
        <w:t xml:space="preserve"> to cover my tracks</w:t>
      </w:r>
      <w:r w:rsidR="00D93FE8" w:rsidRPr="00DD676E">
        <w:rPr>
          <w:rFonts w:ascii="Roboto Condensed Medium" w:hAnsi="Roboto Condensed Medium"/>
          <w:rPrChange w:id="3179" w:author="Author">
            <w:rPr/>
          </w:rPrChange>
        </w:rPr>
        <w:t>.</w:t>
      </w:r>
      <w:r w:rsidR="00DD676E" w:rsidRPr="00DD676E">
        <w:rPr>
          <w:rFonts w:ascii="Roboto Condensed Medium" w:hAnsi="Roboto Condensed Medium"/>
        </w:rPr>
        <w:t xml:space="preserve"> </w:t>
      </w:r>
      <w:r w:rsidR="00D93FE8" w:rsidRPr="00DD676E">
        <w:rPr>
          <w:rFonts w:ascii="Roboto Condensed Medium" w:hAnsi="Roboto Condensed Medium"/>
          <w:rPrChange w:id="3180" w:author="Author">
            <w:rPr/>
          </w:rPrChange>
        </w:rPr>
        <w:t>S</w:t>
      </w:r>
      <w:r w:rsidR="00FF3A78" w:rsidRPr="00DD676E">
        <w:rPr>
          <w:rFonts w:ascii="Roboto Condensed Medium" w:hAnsi="Roboto Condensed Medium"/>
          <w:rPrChange w:id="3181" w:author="Author">
            <w:rPr/>
          </w:rPrChange>
        </w:rPr>
        <w:t xml:space="preserve">ome of them </w:t>
      </w:r>
      <w:ins w:id="3182" w:author="Author">
        <w:r w:rsidR="0072133B" w:rsidRPr="00DD676E">
          <w:rPr>
            <w:rFonts w:ascii="Roboto Condensed Medium" w:hAnsi="Roboto Condensed Medium"/>
          </w:rPr>
          <w:t xml:space="preserve">are </w:t>
        </w:r>
      </w:ins>
      <w:r w:rsidR="00FF3A78" w:rsidRPr="00DD676E">
        <w:rPr>
          <w:rFonts w:ascii="Roboto Condensed Medium" w:hAnsi="Roboto Condensed Medium"/>
          <w:rPrChange w:id="3183" w:author="Author">
            <w:rPr/>
          </w:rPrChange>
        </w:rPr>
        <w:t>patently illegal</w:t>
      </w:r>
      <w:r w:rsidR="00D93FE8" w:rsidRPr="00DD676E">
        <w:rPr>
          <w:rFonts w:ascii="Roboto Condensed Medium" w:hAnsi="Roboto Condensed Medium"/>
          <w:rPrChange w:id="3184" w:author="Author">
            <w:rPr/>
          </w:rPrChange>
        </w:rPr>
        <w:t>.</w:t>
      </w:r>
      <w:r w:rsidR="00DD676E" w:rsidRPr="00DD676E">
        <w:rPr>
          <w:rFonts w:ascii="Roboto Condensed Medium" w:hAnsi="Roboto Condensed Medium"/>
        </w:rPr>
        <w:t xml:space="preserve"> </w:t>
      </w:r>
      <w:r w:rsidR="00B62EF8" w:rsidRPr="00DD676E">
        <w:rPr>
          <w:rFonts w:ascii="Roboto Condensed Medium" w:hAnsi="Roboto Condensed Medium"/>
          <w:rPrChange w:id="3185" w:author="Author">
            <w:rPr/>
          </w:rPrChange>
        </w:rPr>
        <w:t>I am a crimi</w:t>
      </w:r>
      <w:r w:rsidR="009F1B67" w:rsidRPr="00DD676E">
        <w:rPr>
          <w:rFonts w:ascii="Roboto Condensed Medium" w:hAnsi="Roboto Condensed Medium"/>
          <w:rPrChange w:id="3186" w:author="Author">
            <w:rPr/>
          </w:rPrChange>
        </w:rPr>
        <w:t>nal</w:t>
      </w:r>
      <w:del w:id="3187" w:author="Author">
        <w:r w:rsidR="009F1B67" w:rsidRPr="00DD676E" w:rsidDel="000F5113">
          <w:rPr>
            <w:rFonts w:ascii="Roboto Condensed Medium" w:hAnsi="Roboto Condensed Medium"/>
            <w:rPrChange w:id="3188" w:author="Author">
              <w:rPr/>
            </w:rPrChange>
          </w:rPr>
          <w:delText>,</w:delText>
        </w:r>
      </w:del>
      <w:r w:rsidR="00D01A7F" w:rsidRPr="00DD676E">
        <w:rPr>
          <w:rFonts w:ascii="Roboto Condensed Medium" w:hAnsi="Roboto Condensed Medium"/>
          <w:rPrChange w:id="3189" w:author="Author">
            <w:rPr/>
          </w:rPrChange>
        </w:rPr>
        <w:t xml:space="preserve"> by choice,</w:t>
      </w:r>
      <w:r w:rsidR="009F1B67" w:rsidRPr="00DD676E">
        <w:rPr>
          <w:rFonts w:ascii="Roboto Condensed Medium" w:hAnsi="Roboto Condensed Medium"/>
          <w:rPrChange w:id="3190" w:author="Author">
            <w:rPr/>
          </w:rPrChange>
        </w:rPr>
        <w:t xml:space="preserve"> Mrs. Merrick.</w:t>
      </w:r>
      <w:r w:rsidR="00995341" w:rsidRPr="00DD676E">
        <w:rPr>
          <w:rFonts w:ascii="Roboto Condensed Medium" w:hAnsi="Roboto Condensed Medium"/>
          <w:rPrChange w:id="3191" w:author="Author">
            <w:rPr/>
          </w:rPrChange>
        </w:rPr>
        <w:t>”</w:t>
      </w:r>
    </w:p>
    <w:p w14:paraId="6A7D2A54" w14:textId="5E236ECD" w:rsidR="004D0C6C" w:rsidRDefault="00975CFD" w:rsidP="009C772F">
      <w:pPr>
        <w:pStyle w:val="BodyNormal"/>
      </w:pPr>
      <w:r>
        <w:t>“</w:t>
      </w:r>
      <w:r w:rsidR="00840EFF" w:rsidRPr="00123CBD">
        <w:t>That is for a jury to decide</w:t>
      </w:r>
      <w:r w:rsidR="00123CBD" w:rsidRPr="00123CBD">
        <w:t>, Angel</w:t>
      </w:r>
      <w:r w:rsidR="00123CBD">
        <w:t>. That’s where I come in</w:t>
      </w:r>
      <w:r w:rsidR="00603A3E">
        <w:t xml:space="preserve">. For our arrangement to work, we must establish trust between us. To show your </w:t>
      </w:r>
      <w:r w:rsidR="004D0C6C">
        <w:t>confidence</w:t>
      </w:r>
      <w:r w:rsidR="00603A3E">
        <w:t xml:space="preserve"> in me, I ask </w:t>
      </w:r>
      <w:r w:rsidR="00782D52">
        <w:t>that you</w:t>
      </w:r>
      <w:r w:rsidR="00603A3E">
        <w:t xml:space="preserve"> tell me your name</w:t>
      </w:r>
      <w:r w:rsidR="00B61686">
        <w:t>.</w:t>
      </w:r>
      <w:r w:rsidR="004D0C6C">
        <w:t>”</w:t>
      </w:r>
    </w:p>
    <w:p w14:paraId="6F307F55" w14:textId="32A24A8E" w:rsidR="00EC449F" w:rsidRPr="00DE654D" w:rsidDel="00AE0138" w:rsidRDefault="005F262F">
      <w:pPr>
        <w:pStyle w:val="BodyNormal"/>
        <w:ind w:firstLine="270"/>
        <w:rPr>
          <w:del w:id="3192" w:author="Author"/>
          <w:i/>
          <w:iCs/>
          <w:rPrChange w:id="3193" w:author="Author">
            <w:rPr>
              <w:del w:id="3194" w:author="Author"/>
            </w:rPr>
          </w:rPrChange>
        </w:rPr>
        <w:pPrChange w:id="3195" w:author="Author">
          <w:pPr>
            <w:pStyle w:val="BodyNormal"/>
          </w:pPr>
        </w:pPrChange>
      </w:pPr>
      <w:del w:id="3196" w:author="Author">
        <w:r w:rsidRPr="00DE654D" w:rsidDel="00AE0138">
          <w:rPr>
            <w:i/>
            <w:iCs/>
            <w:rPrChange w:id="3197" w:author="Author">
              <w:rPr/>
            </w:rPrChange>
          </w:rPr>
          <w:delText xml:space="preserve">“If </w:delText>
        </w:r>
        <w:r w:rsidR="00C32FEF" w:rsidRPr="00DE654D" w:rsidDel="00AE0138">
          <w:rPr>
            <w:i/>
            <w:iCs/>
            <w:rPrChange w:id="3198" w:author="Author">
              <w:rPr/>
            </w:rPrChange>
          </w:rPr>
          <w:delText>I</w:delText>
        </w:r>
        <w:r w:rsidRPr="00DE654D" w:rsidDel="00AE0138">
          <w:rPr>
            <w:i/>
            <w:iCs/>
            <w:rPrChange w:id="3199" w:author="Author">
              <w:rPr/>
            </w:rPrChange>
          </w:rPr>
          <w:delText xml:space="preserve"> reveal my name,</w:delText>
        </w:r>
        <w:r w:rsidR="00FA73CE" w:rsidRPr="00DE654D" w:rsidDel="00AE0138">
          <w:rPr>
            <w:i/>
            <w:iCs/>
            <w:rPrChange w:id="3200" w:author="Author">
              <w:rPr/>
            </w:rPrChange>
          </w:rPr>
          <w:delText xml:space="preserve"> Mrs. Merrick,</w:delText>
        </w:r>
        <w:r w:rsidRPr="00DE654D" w:rsidDel="00AE0138">
          <w:rPr>
            <w:i/>
            <w:iCs/>
            <w:rPrChange w:id="3201" w:author="Author">
              <w:rPr/>
            </w:rPrChange>
          </w:rPr>
          <w:delText xml:space="preserve"> I’m dead</w:delText>
        </w:r>
        <w:r w:rsidR="00A6594B" w:rsidRPr="00DE654D" w:rsidDel="00AE0138">
          <w:rPr>
            <w:i/>
            <w:iCs/>
            <w:rPrChange w:id="3202" w:author="Author">
              <w:rPr/>
            </w:rPrChange>
          </w:rPr>
          <w:delText>.</w:delText>
        </w:r>
      </w:del>
    </w:p>
    <w:p w14:paraId="2A875572" w14:textId="4DAD4A90" w:rsidR="00910AF9" w:rsidRPr="00DE654D" w:rsidDel="00AE0138" w:rsidRDefault="00910AF9">
      <w:pPr>
        <w:pStyle w:val="BodyNormal"/>
        <w:ind w:firstLine="270"/>
        <w:rPr>
          <w:del w:id="3203" w:author="Author"/>
          <w:i/>
          <w:iCs/>
          <w:rPrChange w:id="3204" w:author="Author">
            <w:rPr>
              <w:del w:id="3205" w:author="Author"/>
            </w:rPr>
          </w:rPrChange>
        </w:rPr>
        <w:pPrChange w:id="3206" w:author="Author">
          <w:pPr>
            <w:pStyle w:val="BodyNormal"/>
          </w:pPr>
        </w:pPrChange>
      </w:pPr>
      <w:del w:id="3207" w:author="Author">
        <w:r w:rsidRPr="00DE654D" w:rsidDel="00AE0138">
          <w:rPr>
            <w:i/>
            <w:iCs/>
            <w:rPrChange w:id="3208" w:author="Author">
              <w:rPr/>
            </w:rPrChange>
          </w:rPr>
          <w:delText>I’ve</w:delText>
        </w:r>
        <w:r w:rsidR="00A6594B" w:rsidRPr="00DE654D" w:rsidDel="00AE0138">
          <w:rPr>
            <w:i/>
            <w:iCs/>
            <w:rPrChange w:id="3209" w:author="Author">
              <w:rPr/>
            </w:rPrChange>
          </w:rPr>
          <w:delText xml:space="preserve"> remove</w:delText>
        </w:r>
        <w:r w:rsidRPr="00DE654D" w:rsidDel="00AE0138">
          <w:rPr>
            <w:i/>
            <w:iCs/>
            <w:rPrChange w:id="3210" w:author="Author">
              <w:rPr/>
            </w:rPrChange>
          </w:rPr>
          <w:delText>d</w:delText>
        </w:r>
        <w:r w:rsidR="00A6594B" w:rsidRPr="00DE654D" w:rsidDel="00AE0138">
          <w:rPr>
            <w:i/>
            <w:iCs/>
            <w:rPrChange w:id="3211" w:author="Author">
              <w:rPr/>
            </w:rPrChange>
          </w:rPr>
          <w:delText xml:space="preserve"> all paper and digital documentation about myself</w:delText>
        </w:r>
        <w:r w:rsidRPr="00DE654D" w:rsidDel="00AE0138">
          <w:rPr>
            <w:i/>
            <w:iCs/>
            <w:rPrChange w:id="3212" w:author="Author">
              <w:rPr/>
            </w:rPrChange>
          </w:rPr>
          <w:delText>.</w:delText>
        </w:r>
      </w:del>
    </w:p>
    <w:p w14:paraId="1A57A0E0" w14:textId="4E90FD10" w:rsidR="00DB22CD" w:rsidRPr="00DE654D" w:rsidDel="00AE0138" w:rsidRDefault="00910AF9">
      <w:pPr>
        <w:pStyle w:val="BodyNormal"/>
        <w:ind w:firstLine="270"/>
        <w:rPr>
          <w:del w:id="3213" w:author="Author"/>
          <w:i/>
          <w:iCs/>
          <w:rPrChange w:id="3214" w:author="Author">
            <w:rPr>
              <w:del w:id="3215" w:author="Author"/>
            </w:rPr>
          </w:rPrChange>
        </w:rPr>
        <w:pPrChange w:id="3216" w:author="Author">
          <w:pPr>
            <w:pStyle w:val="BodyNormal"/>
          </w:pPr>
        </w:pPrChange>
      </w:pPr>
      <w:del w:id="3217" w:author="Author">
        <w:r w:rsidRPr="00DE654D" w:rsidDel="00AE0138">
          <w:rPr>
            <w:i/>
            <w:iCs/>
            <w:rPrChange w:id="3218" w:author="Author">
              <w:rPr/>
            </w:rPrChange>
          </w:rPr>
          <w:delText>But</w:delText>
        </w:r>
        <w:r w:rsidR="00DB22CD" w:rsidRPr="00DE654D" w:rsidDel="00AE0138">
          <w:rPr>
            <w:i/>
            <w:iCs/>
            <w:rPrChange w:id="3219" w:author="Author">
              <w:rPr/>
            </w:rPrChange>
          </w:rPr>
          <w:delText xml:space="preserve"> </w:delText>
        </w:r>
        <w:r w:rsidR="00382314" w:rsidRPr="00DE654D" w:rsidDel="00AE0138">
          <w:rPr>
            <w:i/>
            <w:iCs/>
            <w:rPrChange w:id="3220" w:author="Author">
              <w:rPr/>
            </w:rPrChange>
          </w:rPr>
          <w:delText xml:space="preserve">I can’t stop employees from institutions where </w:delText>
        </w:r>
      </w:del>
    </w:p>
    <w:p w14:paraId="2CBE7DC2" w14:textId="42787860" w:rsidR="00A6594B" w:rsidRPr="00DE654D" w:rsidDel="00AE0138" w:rsidRDefault="00382314">
      <w:pPr>
        <w:pStyle w:val="BodyNormal"/>
        <w:ind w:firstLine="270"/>
        <w:rPr>
          <w:del w:id="3221" w:author="Author"/>
          <w:i/>
          <w:iCs/>
          <w:rPrChange w:id="3222" w:author="Author">
            <w:rPr>
              <w:del w:id="3223" w:author="Author"/>
            </w:rPr>
          </w:rPrChange>
        </w:rPr>
        <w:pPrChange w:id="3224" w:author="Author">
          <w:pPr>
            <w:pStyle w:val="BodyNormal"/>
          </w:pPr>
        </w:pPrChange>
      </w:pPr>
      <w:del w:id="3225" w:author="Author">
        <w:r w:rsidRPr="00DE654D" w:rsidDel="00AE0138">
          <w:rPr>
            <w:i/>
            <w:iCs/>
            <w:rPrChange w:id="3226" w:author="Author">
              <w:rPr/>
            </w:rPrChange>
          </w:rPr>
          <w:delText>I was warehoused</w:delText>
        </w:r>
        <w:r w:rsidR="00FA73CE" w:rsidRPr="00DE654D" w:rsidDel="00AE0138">
          <w:rPr>
            <w:i/>
            <w:iCs/>
            <w:rPrChange w:id="3227" w:author="Author">
              <w:rPr/>
            </w:rPrChange>
          </w:rPr>
          <w:delText xml:space="preserve"> from remembering me.</w:delText>
        </w:r>
        <w:r w:rsidR="00DB22CD" w:rsidRPr="00DE654D" w:rsidDel="00AE0138">
          <w:rPr>
            <w:i/>
            <w:iCs/>
            <w:rPrChange w:id="3228" w:author="Author">
              <w:rPr/>
            </w:rPrChange>
          </w:rPr>
          <w:delText>”</w:delText>
        </w:r>
      </w:del>
    </w:p>
    <w:p w14:paraId="1899E45D" w14:textId="22AEC43B" w:rsidR="00B67A33" w:rsidRPr="00292AD7" w:rsidDel="00AE0138" w:rsidRDefault="00B67A33" w:rsidP="00DD676E">
      <w:pPr>
        <w:pStyle w:val="BodyNormal"/>
        <w:ind w:firstLine="270"/>
        <w:rPr>
          <w:del w:id="3229" w:author="Author"/>
        </w:rPr>
      </w:pPr>
    </w:p>
    <w:p w14:paraId="7F7990BB" w14:textId="30CC83EC" w:rsidR="00EC449F" w:rsidDel="00AE0138" w:rsidRDefault="00E023C9" w:rsidP="00DD676E">
      <w:pPr>
        <w:pStyle w:val="BodyNormal"/>
        <w:ind w:firstLine="270"/>
        <w:rPr>
          <w:del w:id="3230" w:author="Author"/>
        </w:rPr>
      </w:pPr>
      <w:del w:id="3231" w:author="Author">
        <w:r w:rsidDel="00AE0138">
          <w:delText xml:space="preserve">“Warehoused? Oh my God, </w:delText>
        </w:r>
        <w:r w:rsidR="00065D20" w:rsidDel="00AE0138">
          <w:delText>Angel</w:delText>
        </w:r>
        <w:r w:rsidR="00D85D98" w:rsidDel="00AE0138">
          <w:delText>.”</w:delText>
        </w:r>
      </w:del>
    </w:p>
    <w:p w14:paraId="7445FE2E" w14:textId="2E16F88E" w:rsidR="00B67A33" w:rsidDel="00AE0138" w:rsidRDefault="00B67A33" w:rsidP="00DD676E">
      <w:pPr>
        <w:pStyle w:val="BodyNormal"/>
        <w:ind w:firstLine="270"/>
        <w:rPr>
          <w:del w:id="3232" w:author="Author"/>
        </w:rPr>
      </w:pPr>
    </w:p>
    <w:p w14:paraId="3977D288" w14:textId="3D132F00" w:rsidR="005466FF" w:rsidRPr="00DD676E" w:rsidRDefault="00D85D98">
      <w:pPr>
        <w:pStyle w:val="BodyNormal"/>
        <w:ind w:firstLine="270"/>
        <w:rPr>
          <w:rFonts w:ascii="Roboto Condensed Medium" w:hAnsi="Roboto Condensed Medium"/>
          <w:rPrChange w:id="3233" w:author="Author">
            <w:rPr/>
          </w:rPrChange>
        </w:rPr>
        <w:pPrChange w:id="3234" w:author="Author">
          <w:pPr>
            <w:pStyle w:val="BodyNormal"/>
          </w:pPr>
        </w:pPrChange>
      </w:pPr>
      <w:r w:rsidRPr="00DD676E">
        <w:rPr>
          <w:rFonts w:ascii="Roboto Condensed Medium" w:hAnsi="Roboto Condensed Medium"/>
          <w:rPrChange w:id="3235" w:author="Author">
            <w:rPr/>
          </w:rPrChange>
        </w:rPr>
        <w:t>“</w:t>
      </w:r>
      <w:r w:rsidR="005466FF" w:rsidRPr="00DD676E">
        <w:rPr>
          <w:rFonts w:ascii="Roboto Condensed Medium" w:hAnsi="Roboto Condensed Medium"/>
          <w:rPrChange w:id="3236" w:author="Author">
            <w:rPr/>
          </w:rPrChange>
        </w:rPr>
        <w:t>Please don’t ask me for</w:t>
      </w:r>
      <w:ins w:id="3237" w:author="Author">
        <w:r w:rsidR="00AE0138" w:rsidRPr="00DD676E">
          <w:rPr>
            <w:rFonts w:ascii="Roboto Condensed Medium" w:hAnsi="Roboto Condensed Medium"/>
          </w:rPr>
          <w:t xml:space="preserve"> my name or</w:t>
        </w:r>
      </w:ins>
      <w:r w:rsidR="005466FF" w:rsidRPr="00DD676E">
        <w:rPr>
          <w:rFonts w:ascii="Roboto Condensed Medium" w:hAnsi="Roboto Condensed Medium"/>
          <w:rPrChange w:id="3238" w:author="Author">
            <w:rPr/>
          </w:rPrChange>
        </w:rPr>
        <w:t xml:space="preserve"> any </w:t>
      </w:r>
      <w:del w:id="3239" w:author="Author">
        <w:r w:rsidR="005466FF" w:rsidRPr="00DD676E" w:rsidDel="00AE0138">
          <w:rPr>
            <w:rFonts w:ascii="Roboto Condensed Medium" w:hAnsi="Roboto Condensed Medium"/>
            <w:rPrChange w:id="3240" w:author="Author">
              <w:rPr/>
            </w:rPrChange>
          </w:rPr>
          <w:delText xml:space="preserve">more </w:delText>
        </w:r>
      </w:del>
      <w:ins w:id="3241" w:author="Author">
        <w:r w:rsidR="00AE0138" w:rsidRPr="00DD676E">
          <w:rPr>
            <w:rFonts w:ascii="Roboto Condensed Medium" w:hAnsi="Roboto Condensed Medium"/>
          </w:rPr>
          <w:t>other</w:t>
        </w:r>
        <w:r w:rsidR="00AE0138" w:rsidRPr="00DD676E">
          <w:rPr>
            <w:rFonts w:ascii="Roboto Condensed Medium" w:hAnsi="Roboto Condensed Medium"/>
            <w:rPrChange w:id="3242" w:author="Author">
              <w:rPr/>
            </w:rPrChange>
          </w:rPr>
          <w:t xml:space="preserve"> </w:t>
        </w:r>
      </w:ins>
      <w:r w:rsidR="005466FF" w:rsidRPr="00DD676E">
        <w:rPr>
          <w:rFonts w:ascii="Roboto Condensed Medium" w:hAnsi="Roboto Condensed Medium"/>
          <w:rPrChange w:id="3243" w:author="Author">
            <w:rPr/>
          </w:rPrChange>
        </w:rPr>
        <w:t>information.</w:t>
      </w:r>
      <w:r w:rsidR="00DD676E" w:rsidRPr="00DD676E">
        <w:rPr>
          <w:rFonts w:ascii="Roboto Condensed Medium" w:hAnsi="Roboto Condensed Medium"/>
        </w:rPr>
        <w:t xml:space="preserve"> </w:t>
      </w:r>
      <w:r w:rsidR="003F55AA" w:rsidRPr="00DD676E">
        <w:rPr>
          <w:rFonts w:ascii="Roboto Condensed Medium" w:hAnsi="Roboto Condensed Medium"/>
          <w:rPrChange w:id="3244" w:author="Author">
            <w:rPr/>
          </w:rPrChange>
        </w:rPr>
        <w:t>The less you know, the safer it is for your family.</w:t>
      </w:r>
      <w:r w:rsidR="004B4841" w:rsidRPr="00DD676E">
        <w:rPr>
          <w:rFonts w:ascii="Roboto Condensed Medium" w:hAnsi="Roboto Condensed Medium"/>
          <w:rPrChange w:id="3245" w:author="Author">
            <w:rPr/>
          </w:rPrChange>
        </w:rPr>
        <w:t>”</w:t>
      </w:r>
    </w:p>
    <w:p w14:paraId="231225C7" w14:textId="4F9F3FCE" w:rsidR="00CC368F" w:rsidRDefault="0048412B" w:rsidP="009C772F">
      <w:pPr>
        <w:pStyle w:val="BodyNormal"/>
      </w:pPr>
      <w:r>
        <w:t xml:space="preserve">Accepting this, </w:t>
      </w:r>
      <w:del w:id="3246" w:author="Author">
        <w:r w:rsidR="00456ADC" w:rsidDel="00CB11F0">
          <w:delText>Angel and Anne gathered Millie and the bodyguards together</w:delText>
        </w:r>
        <w:r w:rsidR="00E71A38" w:rsidDel="00CB11F0">
          <w:delText>.</w:delText>
        </w:r>
        <w:r w:rsidR="00355182" w:rsidDel="00CB11F0">
          <w:delText xml:space="preserve"> </w:delText>
        </w:r>
      </w:del>
      <w:r w:rsidR="00355182">
        <w:t>Anne Merrick laid down the law.</w:t>
      </w:r>
      <w:r w:rsidR="00CC368F">
        <w:t xml:space="preserve"> </w:t>
      </w:r>
    </w:p>
    <w:p w14:paraId="2362A6DF" w14:textId="49AAF56D" w:rsidR="00D93FE8" w:rsidRDefault="00CC368F" w:rsidP="009C772F">
      <w:pPr>
        <w:pStyle w:val="BodyNormal"/>
      </w:pPr>
      <w:r>
        <w:t>“</w:t>
      </w:r>
      <w:r w:rsidRPr="00CC368F">
        <w:t>The attorney-client privilege, which gives us a legal basis for secrecy, now covers everything Angel has told us today</w:t>
      </w:r>
      <w:r w:rsidR="00832AC6" w:rsidRPr="00CC368F">
        <w:t>.</w:t>
      </w:r>
      <w:r w:rsidR="00832AC6">
        <w:t xml:space="preserve"> </w:t>
      </w:r>
      <w:ins w:id="3247" w:author="Author">
        <w:r w:rsidR="00CB11F0">
          <w:t xml:space="preserve">Millie, </w:t>
        </w:r>
      </w:ins>
      <w:del w:id="3248" w:author="Author">
        <w:r w:rsidR="00A3561D" w:rsidDel="00DA3FC2">
          <w:delText xml:space="preserve">Millie, </w:delText>
        </w:r>
      </w:del>
      <w:r w:rsidR="00CA0349">
        <w:t>Mike</w:t>
      </w:r>
      <w:ins w:id="3249" w:author="Author">
        <w:r w:rsidR="00CB11F0">
          <w:t>,</w:t>
        </w:r>
      </w:ins>
      <w:del w:id="3250" w:author="Author">
        <w:r w:rsidR="00CA0349" w:rsidDel="00DA3FC2">
          <w:delText>,</w:delText>
        </w:r>
      </w:del>
      <w:r w:rsidR="00CA0349">
        <w:t xml:space="preserve"> </w:t>
      </w:r>
      <w:del w:id="3251" w:author="Author">
        <w:r w:rsidR="00CA0349" w:rsidDel="00DA3FC2">
          <w:delText xml:space="preserve"> </w:delText>
        </w:r>
      </w:del>
      <w:r w:rsidR="00A83D48">
        <w:t xml:space="preserve">and </w:t>
      </w:r>
      <w:r w:rsidR="00CA0349">
        <w:t>Mario</w:t>
      </w:r>
      <w:ins w:id="3252" w:author="Author">
        <w:r w:rsidR="00DA3FC2">
          <w:t>, you</w:t>
        </w:r>
      </w:ins>
      <w:del w:id="3253" w:author="Author">
        <w:r w:rsidR="00661614" w:rsidDel="000F5D5E">
          <w:delText>, you</w:delText>
        </w:r>
      </w:del>
      <w:r w:rsidR="00CA0349">
        <w:t xml:space="preserve"> </w:t>
      </w:r>
      <w:r w:rsidR="001D4A6B">
        <w:t xml:space="preserve">are </w:t>
      </w:r>
      <w:del w:id="3254" w:author="Author">
        <w:r w:rsidR="001D4A6B" w:rsidDel="00DA3FC2">
          <w:delText xml:space="preserve">also </w:delText>
        </w:r>
      </w:del>
      <w:r w:rsidR="001D4A6B">
        <w:t xml:space="preserve">contractually bound to observe this </w:t>
      </w:r>
      <w:r w:rsidR="00FD25EC">
        <w:t xml:space="preserve">privilege. </w:t>
      </w:r>
      <w:r w:rsidR="005441F3">
        <w:t>You protected us, Angel, and we, in turn, will protect you.”</w:t>
      </w:r>
    </w:p>
    <w:p w14:paraId="1331E3E2" w14:textId="3F21AE57" w:rsidR="008E2A1C" w:rsidRDefault="00A24C31" w:rsidP="009C772F">
      <w:pPr>
        <w:pStyle w:val="BodyNormal"/>
      </w:pPr>
      <w:r>
        <w:t xml:space="preserve">Anne dug out one of her business cards and wrote her </w:t>
      </w:r>
      <w:del w:id="3255" w:author="Author">
        <w:r w:rsidDel="00D613FF">
          <w:delText xml:space="preserve">personal </w:delText>
        </w:r>
      </w:del>
      <w:r>
        <w:t>cellphone number</w:t>
      </w:r>
      <w:r w:rsidR="00E45DC7">
        <w:t xml:space="preserve"> </w:t>
      </w:r>
      <w:r>
        <w:t>on the back.</w:t>
      </w:r>
    </w:p>
    <w:p w14:paraId="41F1E2D2" w14:textId="64558C2D" w:rsidR="00E45DC7" w:rsidRDefault="00E45DC7" w:rsidP="009C772F">
      <w:pPr>
        <w:pStyle w:val="BodyNormal"/>
      </w:pPr>
      <w:r>
        <w:t xml:space="preserve">“Angel, here’s </w:t>
      </w:r>
      <w:r w:rsidR="00F81EC4">
        <w:t xml:space="preserve">my </w:t>
      </w:r>
      <w:del w:id="3256" w:author="Author">
        <w:r w:rsidDel="00BF5114">
          <w:delText xml:space="preserve">personal </w:delText>
        </w:r>
      </w:del>
      <w:ins w:id="3257" w:author="Author">
        <w:r w:rsidR="00BF5114">
          <w:t>p</w:t>
        </w:r>
        <w:del w:id="3258" w:author="Author">
          <w:r w:rsidR="00BF5114" w:rsidDel="001E4E62">
            <w:delText>rivate</w:delText>
          </w:r>
        </w:del>
        <w:r w:rsidR="001E4E62">
          <w:t>ersonal</w:t>
        </w:r>
        <w:r w:rsidR="00BF5114">
          <w:t xml:space="preserve"> </w:t>
        </w:r>
      </w:ins>
      <w:r>
        <w:t xml:space="preserve">cellphone number. </w:t>
      </w:r>
      <w:del w:id="3259" w:author="Author">
        <w:r w:rsidDel="00D613FF">
          <w:delText xml:space="preserve">Call </w:delText>
        </w:r>
      </w:del>
      <w:ins w:id="3260" w:author="Author">
        <w:r w:rsidR="00D613FF">
          <w:t xml:space="preserve">Text </w:t>
        </w:r>
      </w:ins>
      <w:r>
        <w:t xml:space="preserve">me anytime, even if you </w:t>
      </w:r>
      <w:ins w:id="3261" w:author="Author">
        <w:r w:rsidR="000F5113">
          <w:t>only wish</w:t>
        </w:r>
      </w:ins>
      <w:del w:id="3262" w:author="Author">
        <w:r w:rsidDel="000F5113">
          <w:delText>just want</w:delText>
        </w:r>
      </w:del>
      <w:r>
        <w:t xml:space="preserve"> to talk</w:t>
      </w:r>
      <w:r w:rsidR="00302B35">
        <w:t xml:space="preserve"> </w:t>
      </w:r>
      <w:r w:rsidR="00D177BF">
        <w:t>to somebody</w:t>
      </w:r>
      <w:r w:rsidR="00302B35">
        <w:t>.</w:t>
      </w:r>
      <w:r w:rsidR="009C03AA">
        <w:t>”</w:t>
      </w:r>
    </w:p>
    <w:p w14:paraId="4B98305C" w14:textId="39D4DF78" w:rsidR="009C03AA" w:rsidDel="00DA3FC2" w:rsidRDefault="009C03AA" w:rsidP="009C772F">
      <w:pPr>
        <w:pStyle w:val="BodyNormal"/>
        <w:rPr>
          <w:del w:id="3263" w:author="Author"/>
        </w:rPr>
      </w:pPr>
      <w:del w:id="3264" w:author="Author">
        <w:r w:rsidDel="00DA3FC2">
          <w:delText xml:space="preserve">Millie also gave Angel her </w:delText>
        </w:r>
        <w:r w:rsidR="00866EA7" w:rsidDel="00DA3FC2">
          <w:delText xml:space="preserve">business </w:delText>
        </w:r>
        <w:r w:rsidDel="00DA3FC2">
          <w:delText>card with her cellphone number.</w:delText>
        </w:r>
      </w:del>
    </w:p>
    <w:p w14:paraId="42B6DE7B" w14:textId="65872808" w:rsidR="009C03AA" w:rsidDel="00DA3FC2" w:rsidRDefault="009C03AA" w:rsidP="009C772F">
      <w:pPr>
        <w:pStyle w:val="BodyNormal"/>
        <w:rPr>
          <w:del w:id="3265" w:author="Author"/>
        </w:rPr>
      </w:pPr>
      <w:del w:id="3266" w:author="Author">
        <w:r w:rsidDel="00DA3FC2">
          <w:delText>“Angel,” Millie said</w:delText>
        </w:r>
        <w:r w:rsidR="00866EA7" w:rsidDel="00DA3FC2">
          <w:delText xml:space="preserve">, “I owe you my life. If you ever need a partner in crime, </w:delText>
        </w:r>
        <w:r w:rsidR="00A06AE3" w:rsidDel="00DA3FC2">
          <w:delText>you know, defeating the bad guys, give me a call!”</w:delText>
        </w:r>
      </w:del>
    </w:p>
    <w:p w14:paraId="14C46422" w14:textId="051871D4" w:rsidR="00EE50DE" w:rsidRDefault="0037078B" w:rsidP="009C772F">
      <w:pPr>
        <w:pStyle w:val="BodyNormal"/>
      </w:pPr>
      <w:del w:id="3267" w:author="Author">
        <w:r w:rsidDel="00DA3FC2">
          <w:delText xml:space="preserve">Angel </w:delText>
        </w:r>
        <w:r w:rsidR="00EE50DE" w:rsidDel="00DA3FC2">
          <w:delText>gave Millie a quick hug. When she released the hug, Millie was teared up.</w:delText>
        </w:r>
        <w:r w:rsidR="00E0577F" w:rsidDel="00DA3FC2">
          <w:delText xml:space="preserve"> </w:delText>
        </w:r>
      </w:del>
      <w:r w:rsidR="00EE50DE">
        <w:t>Angel opened her arms to Anne Mer</w:t>
      </w:r>
      <w:r w:rsidR="002470D7">
        <w:t>r</w:t>
      </w:r>
      <w:r w:rsidR="00EE50DE">
        <w:t>ick</w:t>
      </w:r>
      <w:r w:rsidR="003A5157">
        <w:t xml:space="preserve">, who </w:t>
      </w:r>
      <w:r w:rsidR="008A3D79">
        <w:t>enveloped</w:t>
      </w:r>
      <w:r w:rsidR="003A5157">
        <w:t xml:space="preserve"> Angel in her arms, hugging her tightly.</w:t>
      </w:r>
      <w:ins w:id="3268" w:author="Author">
        <w:r w:rsidR="00CB11F0">
          <w:t xml:space="preserve"> Millie also embraced Angel and provided her business card and cellphone number.</w:t>
        </w:r>
      </w:ins>
    </w:p>
    <w:p w14:paraId="34613C8B" w14:textId="45F3B465" w:rsidR="00222D07" w:rsidRPr="00B438F7" w:rsidRDefault="002441C4">
      <w:pPr>
        <w:pStyle w:val="BodyNormal"/>
        <w:ind w:firstLine="270"/>
        <w:rPr>
          <w:rFonts w:ascii="Roboto Condensed Medium" w:hAnsi="Roboto Condensed Medium"/>
          <w:rPrChange w:id="3269" w:author="Author">
            <w:rPr/>
          </w:rPrChange>
        </w:rPr>
        <w:pPrChange w:id="3270" w:author="Author">
          <w:pPr>
            <w:pStyle w:val="BodyNormal"/>
          </w:pPr>
        </w:pPrChange>
      </w:pPr>
      <w:r w:rsidRPr="00B438F7">
        <w:rPr>
          <w:rFonts w:ascii="Roboto Condensed Medium" w:hAnsi="Roboto Condensed Medium"/>
          <w:rPrChange w:id="3271" w:author="Author">
            <w:rPr/>
          </w:rPrChange>
        </w:rPr>
        <w:t>“I</w:t>
      </w:r>
      <w:r w:rsidR="00A736CE" w:rsidRPr="00B438F7">
        <w:rPr>
          <w:rFonts w:ascii="Roboto Condensed Medium" w:hAnsi="Roboto Condensed Medium"/>
        </w:rPr>
        <w:t>t’s time for me</w:t>
      </w:r>
      <w:r w:rsidRPr="00B438F7">
        <w:rPr>
          <w:rFonts w:ascii="Roboto Condensed Medium" w:hAnsi="Roboto Condensed Medium"/>
          <w:rPrChange w:id="3272" w:author="Author">
            <w:rPr/>
          </w:rPrChange>
        </w:rPr>
        <w:t xml:space="preserve"> to leave, Mrs. Merrick. Please return to </w:t>
      </w:r>
      <w:r w:rsidRPr="00B438F7">
        <w:rPr>
          <w:rFonts w:ascii="Roboto Condensed Medium" w:hAnsi="Roboto Condensed Medium"/>
          <w:rPrChange w:id="3273" w:author="Author">
            <w:rPr/>
          </w:rPrChange>
        </w:rPr>
        <w:lastRenderedPageBreak/>
        <w:t>your office</w:t>
      </w:r>
      <w:r w:rsidR="00CC65D3" w:rsidRPr="00B438F7">
        <w:rPr>
          <w:rFonts w:ascii="Roboto Condensed Medium" w:hAnsi="Roboto Condensed Medium"/>
          <w:rPrChange w:id="3274" w:author="Author">
            <w:rPr/>
          </w:rPrChange>
        </w:rPr>
        <w:t>.”</w:t>
      </w:r>
    </w:p>
    <w:p w14:paraId="6EDF64C2" w14:textId="7DDC5C9F" w:rsidR="007176DE" w:rsidRDefault="00CC65D3" w:rsidP="009C772F">
      <w:pPr>
        <w:pStyle w:val="BodyNormal"/>
        <w:sectPr w:rsidR="007176DE" w:rsidSect="003135B1">
          <w:pgSz w:w="8640" w:h="12960" w:code="1"/>
          <w:pgMar w:top="720" w:right="720" w:bottom="720" w:left="720" w:header="720" w:footer="720" w:gutter="720"/>
          <w:cols w:space="720"/>
          <w:titlePg/>
          <w:docGrid w:linePitch="360"/>
        </w:sectPr>
      </w:pPr>
      <w:r>
        <w:t xml:space="preserve">With that, Angel got into her rented SUV and commanded a destination. </w:t>
      </w:r>
      <w:r w:rsidR="00BC15A4">
        <w:t>Her vehicle</w:t>
      </w:r>
      <w:r w:rsidR="00A672FE">
        <w:t xml:space="preserve"> drove away quickly, turning a corner and disappearing out</w:t>
      </w:r>
      <w:r w:rsidR="003E362E">
        <w:t xml:space="preserve"> of </w:t>
      </w:r>
      <w:r w:rsidR="00A672FE">
        <w:t>sight.</w:t>
      </w:r>
    </w:p>
    <w:p w14:paraId="22E8E531" w14:textId="16C3C168" w:rsidR="00CC65D3" w:rsidRDefault="00F01391" w:rsidP="00147326">
      <w:pPr>
        <w:pStyle w:val="ASubheadLevel1"/>
      </w:pPr>
      <w:bookmarkStart w:id="3275" w:name="_Toc197338840"/>
      <w:r>
        <w:lastRenderedPageBreak/>
        <w:t>Road Wars</w:t>
      </w:r>
      <w:bookmarkEnd w:id="3275"/>
    </w:p>
    <w:p w14:paraId="6C9135E9" w14:textId="6F2A5E3E" w:rsidR="0029090E" w:rsidRDefault="00C91FA0" w:rsidP="009C772F">
      <w:pPr>
        <w:pStyle w:val="BodyNormal"/>
      </w:pPr>
      <w:del w:id="3276" w:author="Author">
        <w:r w:rsidDel="00AE0138">
          <w:delText xml:space="preserve">At the Chicago FBI Headquarters, </w:delText>
        </w:r>
        <w:r w:rsidR="00FC09D5" w:rsidDel="00AE0138">
          <w:delText>Special Agent</w:delText>
        </w:r>
        <w:r w:rsidR="00F10FB7" w:rsidRPr="00D93FC4" w:rsidDel="00AE0138">
          <w:delText xml:space="preserve"> </w:delText>
        </w:r>
        <w:r w:rsidR="00EE657A" w:rsidRPr="00D93FC4" w:rsidDel="00AE0138">
          <w:delText>Gabe Marecki</w:delText>
        </w:r>
        <w:r w:rsidR="0009389F" w:rsidDel="00AE0138">
          <w:delText xml:space="preserve"> </w:delText>
        </w:r>
        <w:r w:rsidR="004313B1" w:rsidDel="00AE0138">
          <w:delText>picked up</w:delText>
        </w:r>
        <w:r w:rsidR="00CB6F8A" w:rsidDel="00AE0138">
          <w:delText xml:space="preserve"> his </w:delText>
        </w:r>
        <w:r w:rsidR="0029090E" w:rsidDel="00AE0138">
          <w:delText>satellite phone</w:delText>
        </w:r>
      </w:del>
      <w:ins w:id="3277" w:author="Author">
        <w:r w:rsidR="00AE0138">
          <w:t>Special Agent Gabe Marecki picked up his satellite phone at the Chicago FBI headquarters</w:t>
        </w:r>
      </w:ins>
      <w:r w:rsidR="0029090E">
        <w:t>.</w:t>
      </w:r>
    </w:p>
    <w:p w14:paraId="1D13EA52" w14:textId="4A7B29DC" w:rsidR="004313B1" w:rsidRDefault="00B62BD5" w:rsidP="009C772F">
      <w:pPr>
        <w:pStyle w:val="BodyNormal"/>
      </w:pPr>
      <w:r>
        <w:t>“Agent</w:t>
      </w:r>
      <w:r w:rsidR="006B7D17">
        <w:t xml:space="preserve"> Marecki</w:t>
      </w:r>
      <w:r>
        <w:t xml:space="preserve">, this is </w:t>
      </w:r>
      <w:r w:rsidR="00FA6E1C" w:rsidRPr="00FA6E1C">
        <w:t>Shaniqua</w:t>
      </w:r>
      <w:r w:rsidR="00FA6E1C">
        <w:t xml:space="preserve"> down at </w:t>
      </w:r>
      <w:r w:rsidR="0086274E">
        <w:t xml:space="preserve">the </w:t>
      </w:r>
      <w:r w:rsidR="00FA6E1C">
        <w:t>reception</w:t>
      </w:r>
      <w:r w:rsidR="0086274E">
        <w:t xml:space="preserve"> desk</w:t>
      </w:r>
      <w:r w:rsidR="00FA6E1C">
        <w:t>. We just re</w:t>
      </w:r>
      <w:r w:rsidR="0086274E">
        <w:t xml:space="preserve">ceived an </w:t>
      </w:r>
      <w:r w:rsidR="00035A55">
        <w:t xml:space="preserve">internal </w:t>
      </w:r>
      <w:r w:rsidR="0086274E">
        <w:t>email message addressed to Officer Mackenzie Merrick.</w:t>
      </w:r>
      <w:r w:rsidR="0058121E">
        <w:t xml:space="preserve"> I’ve </w:t>
      </w:r>
      <w:r w:rsidR="00A20F1B">
        <w:t>red-</w:t>
      </w:r>
      <w:r w:rsidR="0058121E">
        <w:t xml:space="preserve">flagged it </w:t>
      </w:r>
      <w:r w:rsidR="00A20F1B">
        <w:t xml:space="preserve">and cc’d it to </w:t>
      </w:r>
      <w:r w:rsidR="00FF6D54">
        <w:t xml:space="preserve">the </w:t>
      </w:r>
      <w:r w:rsidR="00A20F1B">
        <w:t>Special Agent in Charge Mason.</w:t>
      </w:r>
      <w:r w:rsidR="004C0569">
        <w:t xml:space="preserve"> Is Merrick with you?”</w:t>
      </w:r>
    </w:p>
    <w:p w14:paraId="7CD94C09" w14:textId="7DC8AEBF" w:rsidR="004C0569" w:rsidRDefault="004C0569" w:rsidP="009C772F">
      <w:pPr>
        <w:pStyle w:val="BodyNormal"/>
      </w:pPr>
      <w:r>
        <w:t xml:space="preserve">“Yes, he is, </w:t>
      </w:r>
      <w:r w:rsidRPr="00FA6E1C">
        <w:t>Shaniqua</w:t>
      </w:r>
      <w:r w:rsidR="004F74B7">
        <w:t>. Copy the message to my phone, please.”</w:t>
      </w:r>
    </w:p>
    <w:p w14:paraId="4A7C06DD" w14:textId="77777777" w:rsidR="00DD676E" w:rsidRDefault="00CB6F8A" w:rsidP="00DD676E">
      <w:pPr>
        <w:pStyle w:val="BodyNormal"/>
      </w:pPr>
      <w:r>
        <w:t xml:space="preserve"> </w:t>
      </w:r>
      <w:r w:rsidR="006125DE">
        <w:t>Agent Marecki</w:t>
      </w:r>
      <w:r w:rsidR="00153856">
        <w:t xml:space="preserve"> </w:t>
      </w:r>
      <w:r w:rsidR="002A2CDF">
        <w:t>positioned his phone</w:t>
      </w:r>
      <w:ins w:id="3278" w:author="Author">
        <w:r w:rsidR="00FE400F">
          <w:t xml:space="preserve"> so </w:t>
        </w:r>
        <w:del w:id="3279" w:author="Author">
          <w:r w:rsidR="00FE400F" w:rsidDel="00A413FE">
            <w:delText>that</w:delText>
          </w:r>
          <w:r w:rsidR="001C534C" w:rsidDel="00A413FE">
            <w:delText>,</w:delText>
          </w:r>
          <w:r w:rsidR="004B54C1" w:rsidDel="00A413FE">
            <w:delText xml:space="preserve"> so</w:delText>
          </w:r>
          <w:r w:rsidR="00152C53" w:rsidDel="00A413FE">
            <w:delText xml:space="preserve"> so </w:delText>
          </w:r>
          <w:r w:rsidR="004B54C1" w:rsidDel="00A413FE">
            <w:delText xml:space="preserve"> that</w:delText>
          </w:r>
          <w:r w:rsidR="004D7EE7" w:rsidDel="00A413FE">
            <w:delText xml:space="preserve"> so that</w:delText>
          </w:r>
          <w:r w:rsidR="00213239" w:rsidDel="00A413FE">
            <w:delText xml:space="preserve"> so that</w:delText>
          </w:r>
        </w:del>
      </w:ins>
      <w:del w:id="3280" w:author="Author">
        <w:r w:rsidR="002A2CDF" w:rsidDel="00A413FE">
          <w:delText xml:space="preserve"> so Mac could see it, </w:delText>
        </w:r>
        <w:r w:rsidR="004E470D" w:rsidDel="00A413FE">
          <w:delText xml:space="preserve">and </w:delText>
        </w:r>
        <w:r w:rsidR="00F31186" w:rsidDel="00A413FE">
          <w:delText>they</w:delText>
        </w:r>
        <w:r w:rsidR="004E470D" w:rsidDel="00A413FE">
          <w:delText xml:space="preserve"> read it with</w:delText>
        </w:r>
      </w:del>
      <w:ins w:id="3281" w:author="Author">
        <w:del w:id="3282" w:author="Author">
          <w:r w:rsidR="00E8455D" w:rsidDel="00A413FE">
            <w:delText>Mac could see it, and they read it with</w:delText>
          </w:r>
        </w:del>
        <w:r w:rsidR="00A413FE">
          <w:t xml:space="preserve">Mac could see it, and they read it with </w:t>
        </w:r>
        <w:del w:id="3283" w:author="Author">
          <w:r w:rsidR="00E8455D" w:rsidDel="00A413FE">
            <w:delText xml:space="preserve"> </w:delText>
          </w:r>
          <w:r w:rsidR="00E8455D" w:rsidDel="00596EF0">
            <w:delText>an</w:delText>
          </w:r>
        </w:del>
      </w:ins>
      <w:del w:id="3284" w:author="Author">
        <w:r w:rsidR="004E470D" w:rsidDel="00596EF0">
          <w:delText xml:space="preserve"> </w:delText>
        </w:r>
      </w:del>
      <w:r w:rsidR="005672E7">
        <w:t>escalating</w:t>
      </w:r>
      <w:r w:rsidR="004E470D">
        <w:t xml:space="preserve"> alarm.</w:t>
      </w:r>
    </w:p>
    <w:p w14:paraId="1820733B" w14:textId="41754244" w:rsidR="00DD676E" w:rsidRDefault="00DD676E" w:rsidP="00DD676E">
      <w:pPr>
        <w:pStyle w:val="BodyNormal"/>
      </w:pPr>
      <w:r>
        <w:t xml:space="preserve"> </w:t>
      </w:r>
    </w:p>
    <w:p w14:paraId="3DCECC02" w14:textId="77777777" w:rsidR="00DD676E" w:rsidRDefault="007B551E" w:rsidP="00262159">
      <w:pPr>
        <w:pStyle w:val="BodyNormal"/>
        <w:ind w:left="990" w:firstLine="18"/>
        <w:rPr>
          <w:i/>
          <w:iCs/>
        </w:rPr>
      </w:pPr>
      <w:r w:rsidRPr="008E59AD">
        <w:rPr>
          <w:i/>
          <w:iCs/>
          <w:rPrChange w:id="3285" w:author="Author">
            <w:rPr/>
          </w:rPrChange>
        </w:rPr>
        <w:t>Officer Merrick.</w:t>
      </w:r>
    </w:p>
    <w:p w14:paraId="592B0EB9" w14:textId="11A06C86" w:rsidR="00DD676E" w:rsidRDefault="00CC368F" w:rsidP="00262159">
      <w:pPr>
        <w:pStyle w:val="BodyNormal"/>
        <w:ind w:left="990" w:firstLine="18"/>
        <w:rPr>
          <w:i/>
          <w:iCs/>
        </w:rPr>
      </w:pPr>
      <w:r>
        <w:rPr>
          <w:i/>
          <w:iCs/>
        </w:rPr>
        <w:t xml:space="preserve">The Albanian </w:t>
      </w:r>
      <w:ins w:id="3286" w:author="Author">
        <w:r w:rsidRPr="00CC368F">
          <w:rPr>
            <w:i/>
            <w:iCs/>
          </w:rPr>
          <w:t>Shqiptare</w:t>
        </w:r>
      </w:ins>
      <w:r>
        <w:rPr>
          <w:i/>
          <w:iCs/>
        </w:rPr>
        <w:t xml:space="preserve"> has targeted your mother</w:t>
      </w:r>
      <w:ins w:id="3287" w:author="Author">
        <w:del w:id="3288" w:author="Author">
          <w:r w:rsidRPr="00CC368F" w:rsidDel="00904A7A">
            <w:rPr>
              <w:i/>
              <w:iCs/>
            </w:rPr>
            <w:delText xml:space="preserve"> (pronounced skip-tar)</w:delText>
          </w:r>
        </w:del>
      </w:ins>
      <w:r>
        <w:rPr>
          <w:i/>
          <w:iCs/>
        </w:rPr>
        <w:t xml:space="preserve"> </w:t>
      </w:r>
      <w:r w:rsidR="007B551E" w:rsidRPr="008E59AD">
        <w:rPr>
          <w:i/>
          <w:iCs/>
          <w:rPrChange w:id="3289" w:author="Author">
            <w:rPr/>
          </w:rPrChange>
        </w:rPr>
        <w:t>for</w:t>
      </w:r>
      <w:r w:rsidR="00262159">
        <w:rPr>
          <w:i/>
          <w:iCs/>
        </w:rPr>
        <w:t xml:space="preserve"> </w:t>
      </w:r>
      <w:r w:rsidR="007B551E" w:rsidRPr="008E59AD">
        <w:rPr>
          <w:i/>
          <w:iCs/>
          <w:rPrChange w:id="3290" w:author="Author">
            <w:rPr/>
          </w:rPrChange>
        </w:rPr>
        <w:t>assassination</w:t>
      </w:r>
      <w:r w:rsidR="00F004A4" w:rsidRPr="008E59AD">
        <w:rPr>
          <w:i/>
          <w:iCs/>
          <w:rPrChange w:id="3291" w:author="Author">
            <w:rPr/>
          </w:rPrChange>
        </w:rPr>
        <w:t>.</w:t>
      </w:r>
      <w:r w:rsidR="00DD676E">
        <w:rPr>
          <w:i/>
          <w:iCs/>
        </w:rPr>
        <w:t xml:space="preserve"> </w:t>
      </w:r>
      <w:r w:rsidR="00F004A4" w:rsidRPr="008E59AD">
        <w:rPr>
          <w:i/>
          <w:iCs/>
          <w:rPrChange w:id="3292" w:author="Author">
            <w:rPr/>
          </w:rPrChange>
        </w:rPr>
        <w:t xml:space="preserve">Visit this website for details: </w:t>
      </w:r>
      <w:r w:rsidR="00877694" w:rsidRPr="008E59AD">
        <w:rPr>
          <w:i/>
          <w:iCs/>
          <w:rPrChange w:id="3293" w:author="Author">
            <w:rPr/>
          </w:rPrChange>
        </w:rPr>
        <w:t>2D</w:t>
      </w:r>
      <w:proofErr w:type="gramStart"/>
      <w:r w:rsidR="00877694" w:rsidRPr="008E59AD">
        <w:rPr>
          <w:i/>
          <w:iCs/>
          <w:rPrChange w:id="3294" w:author="Author">
            <w:rPr/>
          </w:rPrChange>
        </w:rPr>
        <w:t>00:FFFF</w:t>
      </w:r>
      <w:proofErr w:type="gramEnd"/>
      <w:r w:rsidR="00877694" w:rsidRPr="008E59AD">
        <w:rPr>
          <w:i/>
          <w:iCs/>
          <w:rPrChange w:id="3295" w:author="Author">
            <w:rPr/>
          </w:rPrChange>
        </w:rPr>
        <w:t>:0000:3</w:t>
      </w:r>
      <w:proofErr w:type="gramStart"/>
      <w:r w:rsidR="00877694" w:rsidRPr="008E59AD">
        <w:rPr>
          <w:i/>
          <w:iCs/>
          <w:rPrChange w:id="3296" w:author="Author">
            <w:rPr/>
          </w:rPrChange>
        </w:rPr>
        <w:t>EAE:01B0:00FF</w:t>
      </w:r>
      <w:proofErr w:type="gramEnd"/>
      <w:r w:rsidR="00877694" w:rsidRPr="008E59AD">
        <w:rPr>
          <w:i/>
          <w:iCs/>
          <w:rPrChange w:id="3297" w:author="Author">
            <w:rPr/>
          </w:rPrChange>
        </w:rPr>
        <w:t>:0072:</w:t>
      </w:r>
      <w:proofErr w:type="gramStart"/>
      <w:r w:rsidR="00877694" w:rsidRPr="008E59AD">
        <w:rPr>
          <w:i/>
          <w:iCs/>
          <w:rPrChange w:id="3298" w:author="Author">
            <w:rPr/>
          </w:rPrChange>
        </w:rPr>
        <w:t>000A</w:t>
      </w:r>
      <w:proofErr w:type="gramEnd"/>
    </w:p>
    <w:p w14:paraId="3C7FE602" w14:textId="77777777" w:rsidR="00DD676E" w:rsidRDefault="00877694" w:rsidP="00262159">
      <w:pPr>
        <w:pStyle w:val="BodyNormal"/>
        <w:ind w:left="990" w:firstLine="18"/>
        <w:rPr>
          <w:i/>
          <w:iCs/>
        </w:rPr>
      </w:pPr>
      <w:r w:rsidRPr="008E59AD">
        <w:rPr>
          <w:i/>
          <w:iCs/>
          <w:rPrChange w:id="3299" w:author="Author">
            <w:rPr/>
          </w:rPrChange>
        </w:rPr>
        <w:t>p.s. Your mother is safe.</w:t>
      </w:r>
      <w:r w:rsidR="00DD676E">
        <w:rPr>
          <w:i/>
          <w:iCs/>
        </w:rPr>
        <w:t xml:space="preserve"> </w:t>
      </w:r>
    </w:p>
    <w:p w14:paraId="2A50F7E4" w14:textId="63E0A752" w:rsidR="00F004A4" w:rsidRPr="008E59AD" w:rsidRDefault="00D65375" w:rsidP="00262159">
      <w:pPr>
        <w:pStyle w:val="BodyNormal"/>
        <w:ind w:left="990" w:firstLine="18"/>
        <w:rPr>
          <w:i/>
          <w:iCs/>
          <w:rPrChange w:id="3300" w:author="Author">
            <w:rPr/>
          </w:rPrChange>
        </w:rPr>
      </w:pPr>
      <w:r w:rsidRPr="008E59AD">
        <w:rPr>
          <w:i/>
          <w:iCs/>
          <w:rPrChange w:id="3301" w:author="Author">
            <w:rPr/>
          </w:rPrChange>
        </w:rPr>
        <w:t>Angel</w:t>
      </w:r>
      <w:r w:rsidR="003B6C27" w:rsidRPr="008E59AD">
        <w:rPr>
          <w:i/>
          <w:iCs/>
          <w:rPrChange w:id="3302" w:author="Author">
            <w:rPr/>
          </w:rPrChange>
        </w:rPr>
        <w:t>.</w:t>
      </w:r>
    </w:p>
    <w:p w14:paraId="35CFCE95" w14:textId="77777777" w:rsidR="00E82918" w:rsidRDefault="00E82918" w:rsidP="009C772F">
      <w:pPr>
        <w:pStyle w:val="BodyNormal"/>
      </w:pPr>
    </w:p>
    <w:p w14:paraId="4DC1C872" w14:textId="281EC9CC" w:rsidR="00F01391" w:rsidRDefault="004A1E6B" w:rsidP="009C772F">
      <w:pPr>
        <w:pStyle w:val="BodyNormal"/>
      </w:pPr>
      <w:r>
        <w:t>“Holy shit</w:t>
      </w:r>
      <w:r w:rsidR="005B34B1">
        <w:t>, Gabe</w:t>
      </w:r>
      <w:r w:rsidR="00080CB1">
        <w:t>.</w:t>
      </w:r>
      <w:r w:rsidR="005B34B1">
        <w:t>”</w:t>
      </w:r>
    </w:p>
    <w:p w14:paraId="36EF235C" w14:textId="186EEDF9" w:rsidR="00F51D1B" w:rsidRDefault="002A5193" w:rsidP="009C772F">
      <w:pPr>
        <w:pStyle w:val="BodyNormal"/>
      </w:pPr>
      <w:del w:id="3303" w:author="Author">
        <w:r w:rsidDel="00D613FF">
          <w:delText xml:space="preserve">At that very instant, </w:delText>
        </w:r>
        <w:r w:rsidR="00C22493" w:rsidDel="00D613FF">
          <w:delText xml:space="preserve">Gabe received a call from </w:delText>
        </w:r>
        <w:r w:rsidR="00140691" w:rsidDel="00D613FF">
          <w:delText>Special Agent Mason</w:delText>
        </w:r>
        <w:r w:rsidR="00005F6A" w:rsidDel="00D613FF">
          <w:delText xml:space="preserve"> on the satellite phone</w:delText>
        </w:r>
      </w:del>
      <w:ins w:id="3304" w:author="Author">
        <w:r w:rsidR="00D613FF">
          <w:t>Gabe received a call from Special Agent Mason on the satellite phone at that very instant</w:t>
        </w:r>
      </w:ins>
      <w:r w:rsidR="00005F6A">
        <w:t>.</w:t>
      </w:r>
    </w:p>
    <w:p w14:paraId="6DC5B2BD" w14:textId="166443FC" w:rsidR="00B83C15" w:rsidRDefault="00BA775E" w:rsidP="009C772F">
      <w:pPr>
        <w:pStyle w:val="BodyNormal"/>
      </w:pPr>
      <w:r>
        <w:t>“</w:t>
      </w:r>
      <w:r w:rsidR="00B72C01">
        <w:t>Agent Marecki</w:t>
      </w:r>
      <w:r>
        <w:t xml:space="preserve">, we </w:t>
      </w:r>
      <w:r w:rsidR="008C5DBB">
        <w:t>received a tip</w:t>
      </w:r>
      <w:r>
        <w:t xml:space="preserve"> that a mob hit </w:t>
      </w:r>
      <w:r w:rsidR="00BF0BF7">
        <w:t xml:space="preserve">is in play against Anne Merrick, </w:t>
      </w:r>
      <w:r w:rsidR="005262CF">
        <w:t>Officer Merrick’s mother.</w:t>
      </w:r>
      <w:r w:rsidR="00B72C01">
        <w:t xml:space="preserve"> </w:t>
      </w:r>
      <w:r w:rsidR="00B83C15">
        <w:t>Br</w:t>
      </w:r>
      <w:r w:rsidR="003B4E09">
        <w:t>i</w:t>
      </w:r>
      <w:r w:rsidR="00B83C15">
        <w:t xml:space="preserve">ng </w:t>
      </w:r>
      <w:r w:rsidR="00D770D4">
        <w:t xml:space="preserve">Officer Merrick </w:t>
      </w:r>
      <w:r w:rsidR="00B83C15">
        <w:t>to my office immediately!”</w:t>
      </w:r>
    </w:p>
    <w:p w14:paraId="00C0DB36" w14:textId="2C0DA6BA" w:rsidR="00B506DD" w:rsidRDefault="003B4E09" w:rsidP="009C772F">
      <w:pPr>
        <w:pStyle w:val="BodyNormal"/>
      </w:pPr>
      <w:r>
        <w:t xml:space="preserve">Mac and Gabe raced to the elevator and </w:t>
      </w:r>
      <w:r w:rsidR="00503E90">
        <w:t xml:space="preserve">were in Agent </w:t>
      </w:r>
      <w:r w:rsidR="00503E90">
        <w:lastRenderedPageBreak/>
        <w:t>Mason’s office in less than a minute.</w:t>
      </w:r>
      <w:r w:rsidR="00080CB1">
        <w:t xml:space="preserve"> </w:t>
      </w:r>
      <w:r w:rsidR="00640C8F">
        <w:t>Mason</w:t>
      </w:r>
      <w:r w:rsidR="00AB43FD">
        <w:t xml:space="preserve"> </w:t>
      </w:r>
      <w:r w:rsidR="00640C8F">
        <w:t>looked alarmed.</w:t>
      </w:r>
    </w:p>
    <w:p w14:paraId="7477DE11" w14:textId="22F599EA" w:rsidR="001019F0" w:rsidRDefault="0091130D" w:rsidP="009C772F">
      <w:pPr>
        <w:pStyle w:val="BodyNormal"/>
      </w:pPr>
      <w:r>
        <w:t xml:space="preserve">“Gabe, open that website on </w:t>
      </w:r>
      <w:r w:rsidR="002F3E02">
        <w:t>your Sa</w:t>
      </w:r>
      <w:r w:rsidR="002F62DB">
        <w:t>tPhone</w:t>
      </w:r>
      <w:r>
        <w:t xml:space="preserve"> while I get </w:t>
      </w:r>
      <w:r w:rsidR="00BE2DA6">
        <w:t>somebody</w:t>
      </w:r>
      <w:r>
        <w:t xml:space="preserve"> over to </w:t>
      </w:r>
      <w:r w:rsidR="00576738">
        <w:t xml:space="preserve">Anne Merrick’s law offices to </w:t>
      </w:r>
      <w:r w:rsidR="00A232F4">
        <w:t xml:space="preserve">find out what is </w:t>
      </w:r>
      <w:r w:rsidR="00761ECE">
        <w:t>happening</w:t>
      </w:r>
      <w:r w:rsidR="00A232F4">
        <w:t>.”</w:t>
      </w:r>
    </w:p>
    <w:p w14:paraId="0E565D49" w14:textId="2AF8D6EC" w:rsidR="00B83C15" w:rsidRDefault="000F147D" w:rsidP="009C772F">
      <w:pPr>
        <w:pStyle w:val="BodyNormal"/>
      </w:pPr>
      <w:r>
        <w:t>D’Marcus</w:t>
      </w:r>
      <w:r w:rsidR="00503E90">
        <w:t xml:space="preserve"> Mason </w:t>
      </w:r>
      <w:r w:rsidR="004360AC">
        <w:t>called the reception desk and asked</w:t>
      </w:r>
      <w:r w:rsidR="00D818B9">
        <w:t xml:space="preserve"> </w:t>
      </w:r>
      <w:r w:rsidR="00D818B9" w:rsidRPr="00FA6E1C">
        <w:t>Shaniqua</w:t>
      </w:r>
      <w:r w:rsidR="004360AC">
        <w:t xml:space="preserve"> if any</w:t>
      </w:r>
      <w:r w:rsidR="008413C9">
        <w:t xml:space="preserve"> agents </w:t>
      </w:r>
      <w:r w:rsidR="00166FCF">
        <w:t xml:space="preserve">were </w:t>
      </w:r>
      <w:r w:rsidR="008413C9">
        <w:t>near the Merrick Building</w:t>
      </w:r>
      <w:r w:rsidR="00600ECE">
        <w:t xml:space="preserve">, </w:t>
      </w:r>
      <w:r w:rsidR="002B69B3">
        <w:t>adjacent</w:t>
      </w:r>
      <w:r w:rsidR="006C74D7">
        <w:t xml:space="preserve"> </w:t>
      </w:r>
      <w:r w:rsidR="00166FCF">
        <w:t xml:space="preserve">to </w:t>
      </w:r>
      <w:r w:rsidR="006C74D7">
        <w:t>the River North neighborhood.</w:t>
      </w:r>
      <w:r w:rsidR="00992683">
        <w:t xml:space="preserve"> </w:t>
      </w:r>
      <w:r w:rsidR="00D818B9">
        <w:t>She</w:t>
      </w:r>
      <w:r w:rsidR="00992683">
        <w:t xml:space="preserve"> </w:t>
      </w:r>
      <w:r w:rsidR="000032D2">
        <w:t>determined that</w:t>
      </w:r>
      <w:r w:rsidR="00906210">
        <w:t xml:space="preserve"> </w:t>
      </w:r>
      <w:r w:rsidR="00D33933">
        <w:t xml:space="preserve">Agent </w:t>
      </w:r>
      <w:r w:rsidR="00287925">
        <w:t>Meghan O</w:t>
      </w:r>
      <w:r w:rsidR="00B975AE">
        <w:t>'Sull</w:t>
      </w:r>
      <w:r w:rsidR="00287925">
        <w:t xml:space="preserve">ivan was just </w:t>
      </w:r>
      <w:r w:rsidR="000F1539">
        <w:t>one</w:t>
      </w:r>
      <w:r w:rsidR="00287925">
        <w:t xml:space="preserve"> blo</w:t>
      </w:r>
      <w:r w:rsidR="00B975AE">
        <w:t>ck away</w:t>
      </w:r>
      <w:r w:rsidR="00C333D5">
        <w:t>,</w:t>
      </w:r>
      <w:r w:rsidR="00B975AE">
        <w:t xml:space="preserve"> </w:t>
      </w:r>
      <w:r w:rsidR="00C333D5">
        <w:t>conducting</w:t>
      </w:r>
      <w:r w:rsidR="00B975AE">
        <w:t xml:space="preserve"> an interview. Mason </w:t>
      </w:r>
      <w:r w:rsidR="00184C13">
        <w:t xml:space="preserve">ordered </w:t>
      </w:r>
      <w:r w:rsidR="00C43C0B">
        <w:t xml:space="preserve">O'Sullivan </w:t>
      </w:r>
      <w:r w:rsidR="00184C13">
        <w:t xml:space="preserve">to terminate the interview and go straight to </w:t>
      </w:r>
      <w:r w:rsidR="00EC0248">
        <w:t xml:space="preserve">the </w:t>
      </w:r>
      <w:r w:rsidR="00184C13">
        <w:t>Merrick Building to determine Anne Merrick’s whereabouts.</w:t>
      </w:r>
    </w:p>
    <w:p w14:paraId="46065C3C" w14:textId="77777777" w:rsidR="00E408C3" w:rsidRDefault="00A232F4" w:rsidP="009C772F">
      <w:pPr>
        <w:pStyle w:val="BodyNormal"/>
      </w:pPr>
      <w:r>
        <w:t xml:space="preserve">Angel’s </w:t>
      </w:r>
      <w:r w:rsidR="003D58CB">
        <w:t xml:space="preserve">suggested </w:t>
      </w:r>
      <w:r>
        <w:t xml:space="preserve">website </w:t>
      </w:r>
      <w:r w:rsidR="00066186">
        <w:t>was elegant</w:t>
      </w:r>
      <w:r w:rsidR="003B29A0">
        <w:t xml:space="preserve">. A Google Maps application showed the </w:t>
      </w:r>
      <w:r w:rsidR="007F6FCB">
        <w:t>real-time</w:t>
      </w:r>
      <w:r w:rsidR="003B29A0">
        <w:t xml:space="preserve"> location of the Merrick SUV, </w:t>
      </w:r>
      <w:r w:rsidR="003D58CB">
        <w:t>presently</w:t>
      </w:r>
      <w:r w:rsidR="003B29A0">
        <w:t xml:space="preserve"> contending with city traffic. </w:t>
      </w:r>
      <w:r w:rsidR="00BA5400">
        <w:t xml:space="preserve">A text display box had all the details of the plot. Special Agent Mason looked astounded as he read Angel’s </w:t>
      </w:r>
      <w:r w:rsidR="004C790A">
        <w:t>details</w:t>
      </w:r>
      <w:r w:rsidR="00BA5400">
        <w:t>.</w:t>
      </w:r>
    </w:p>
    <w:p w14:paraId="01E2AAA4" w14:textId="77777777" w:rsidR="00B35278" w:rsidRDefault="00B35278" w:rsidP="009C772F">
      <w:pPr>
        <w:pStyle w:val="BodyNormal"/>
      </w:pPr>
    </w:p>
    <w:p w14:paraId="56AFE379" w14:textId="4B2ECDD8" w:rsidR="00F44150" w:rsidRPr="00D613FF" w:rsidRDefault="00F44150" w:rsidP="00AE6F26">
      <w:pPr>
        <w:pStyle w:val="BodyNormal"/>
        <w:ind w:left="1080" w:firstLine="18"/>
        <w:rPr>
          <w:i/>
          <w:iCs/>
          <w:rPrChange w:id="3305" w:author="Author">
            <w:rPr/>
          </w:rPrChange>
        </w:rPr>
      </w:pPr>
      <w:r w:rsidRPr="00D613FF">
        <w:rPr>
          <w:i/>
          <w:iCs/>
          <w:rPrChange w:id="3306" w:author="Author">
            <w:rPr/>
          </w:rPrChange>
        </w:rPr>
        <w:t>“Officer Mackenzie Merrick</w:t>
      </w:r>
      <w:r w:rsidR="00B35278">
        <w:rPr>
          <w:i/>
          <w:iCs/>
        </w:rPr>
        <w:t xml:space="preserve">, </w:t>
      </w:r>
      <w:r w:rsidRPr="00D613FF">
        <w:rPr>
          <w:i/>
          <w:iCs/>
          <w:rPrChange w:id="3307" w:author="Author">
            <w:rPr/>
          </w:rPrChange>
        </w:rPr>
        <w:t>Chicago Police</w:t>
      </w:r>
    </w:p>
    <w:p w14:paraId="59CE6635" w14:textId="26B37E32" w:rsidR="00F44150" w:rsidRPr="00D613FF" w:rsidRDefault="00F44150" w:rsidP="00AE6F26">
      <w:pPr>
        <w:pStyle w:val="BodyNormal"/>
        <w:ind w:left="1080" w:firstLine="18"/>
        <w:rPr>
          <w:i/>
          <w:iCs/>
          <w:rPrChange w:id="3308" w:author="Author">
            <w:rPr/>
          </w:rPrChange>
        </w:rPr>
      </w:pPr>
      <w:r w:rsidRPr="00D613FF">
        <w:rPr>
          <w:i/>
          <w:iCs/>
          <w:rPrChange w:id="3309" w:author="Author">
            <w:rPr/>
          </w:rPrChange>
        </w:rPr>
        <w:t xml:space="preserve">The Albanian mob has targeted your mother, Anne Merrick, </w:t>
      </w:r>
      <w:r w:rsidR="008C5DBB">
        <w:rPr>
          <w:i/>
          <w:iCs/>
        </w:rPr>
        <w:t xml:space="preserve">her paralegal, </w:t>
      </w:r>
      <w:del w:id="3310" w:author="Author">
        <w:r w:rsidRPr="00D613FF" w:rsidDel="00DA3FC2">
          <w:rPr>
            <w:i/>
            <w:iCs/>
            <w:rPrChange w:id="3311" w:author="Author">
              <w:rPr/>
            </w:rPrChange>
          </w:rPr>
          <w:delText xml:space="preserve">her paralegal, </w:delText>
        </w:r>
      </w:del>
      <w:r w:rsidRPr="00D613FF">
        <w:rPr>
          <w:i/>
          <w:iCs/>
          <w:rPrChange w:id="3312" w:author="Author">
            <w:rPr/>
          </w:rPrChange>
        </w:rPr>
        <w:t>and two bodyguards for execution today</w:t>
      </w:r>
      <w:r w:rsidR="00B35278">
        <w:rPr>
          <w:i/>
          <w:iCs/>
        </w:rPr>
        <w:t>….”</w:t>
      </w:r>
    </w:p>
    <w:p w14:paraId="5E33DD96" w14:textId="77777777" w:rsidR="00F44150" w:rsidRPr="00D613FF" w:rsidRDefault="00F44150" w:rsidP="009127A7">
      <w:pPr>
        <w:pStyle w:val="BodyNormal"/>
        <w:ind w:left="270" w:firstLine="18"/>
        <w:rPr>
          <w:i/>
          <w:iCs/>
          <w:rPrChange w:id="3313" w:author="Author">
            <w:rPr/>
          </w:rPrChange>
        </w:rPr>
      </w:pPr>
      <w:r w:rsidRPr="00D613FF">
        <w:rPr>
          <w:i/>
          <w:iCs/>
          <w:rPrChange w:id="3314" w:author="Author">
            <w:rPr/>
          </w:rPrChange>
        </w:rPr>
        <w:t xml:space="preserve"> </w:t>
      </w:r>
    </w:p>
    <w:p w14:paraId="67748939" w14:textId="51AC61F1" w:rsidR="00F60871" w:rsidRDefault="00AB43FD" w:rsidP="009C772F">
      <w:pPr>
        <w:pStyle w:val="BodyNormal"/>
      </w:pPr>
      <w:r>
        <w:t xml:space="preserve">The group read with alarm all the details Angel had provided. </w:t>
      </w:r>
      <w:r w:rsidR="00A01546">
        <w:t xml:space="preserve">Mason </w:t>
      </w:r>
      <w:r w:rsidR="001C2CBA">
        <w:t>relied upon</w:t>
      </w:r>
      <w:r w:rsidR="00A01546">
        <w:t xml:space="preserve"> his FBI Satellite Phone </w:t>
      </w:r>
      <w:r w:rsidR="002F19C2">
        <w:t xml:space="preserve">to </w:t>
      </w:r>
      <w:r>
        <w:t>function as</w:t>
      </w:r>
      <w:r w:rsidR="00F60871">
        <w:t xml:space="preserve"> his computer and Internet connection.</w:t>
      </w:r>
    </w:p>
    <w:p w14:paraId="0C8869F4" w14:textId="6D368CC6" w:rsidR="005471B0" w:rsidRDefault="00CF7491" w:rsidP="009C772F">
      <w:pPr>
        <w:pStyle w:val="BodyNormal"/>
      </w:pPr>
      <w:r>
        <w:lastRenderedPageBreak/>
        <w:t>Mason’s</w:t>
      </w:r>
      <w:r w:rsidR="003B2DAD">
        <w:t xml:space="preserve"> two large display monitors showed</w:t>
      </w:r>
      <w:r w:rsidR="00624810">
        <w:t xml:space="preserve"> the</w:t>
      </w:r>
      <w:r w:rsidR="00C600F4">
        <w:t xml:space="preserve"> Merrick vehicle's current location</w:t>
      </w:r>
      <w:del w:id="3315" w:author="Author">
        <w:r w:rsidR="00C600F4" w:rsidDel="00690E0B">
          <w:delText xml:space="preserve"> and a mirror image of his FBI satellite phone</w:delText>
        </w:r>
      </w:del>
      <w:r w:rsidR="00C600F4">
        <w:t xml:space="preserve">. </w:t>
      </w:r>
      <w:del w:id="3316" w:author="Author">
        <w:r w:rsidR="00C600F4" w:rsidDel="00690E0B">
          <w:delText>This</w:delText>
        </w:r>
      </w:del>
      <w:ins w:id="3317" w:author="Author">
        <w:r w:rsidR="00690E0B">
          <w:t>His FBI satellite phone</w:t>
        </w:r>
      </w:ins>
      <w:r w:rsidR="00C600F4">
        <w:t xml:space="preserve"> allowed him to have Chicago Police Superintendent </w:t>
      </w:r>
      <w:r w:rsidR="0069374C">
        <w:t xml:space="preserve">Javion </w:t>
      </w:r>
      <w:r w:rsidR="00C600F4">
        <w:t xml:space="preserve">Green </w:t>
      </w:r>
      <w:r w:rsidR="001B7797">
        <w:t>and</w:t>
      </w:r>
      <w:r w:rsidR="00D36F1A">
        <w:t xml:space="preserve"> </w:t>
      </w:r>
      <w:r w:rsidR="00857598">
        <w:t xml:space="preserve">Commander </w:t>
      </w:r>
      <w:r w:rsidR="00857598" w:rsidRPr="00FA271D">
        <w:t>Nivani Subramanian, the decorated head of Chicago SWAT</w:t>
      </w:r>
      <w:r w:rsidR="004A151A">
        <w:t>, participate in the discussion</w:t>
      </w:r>
      <w:r w:rsidR="00417B81">
        <w:t>.</w:t>
      </w:r>
    </w:p>
    <w:p w14:paraId="7BCF4102" w14:textId="5842CCAF" w:rsidR="00D155E3" w:rsidRDefault="00E83E82" w:rsidP="009C772F">
      <w:pPr>
        <w:pStyle w:val="BodyNormal"/>
      </w:pPr>
      <w:r>
        <w:t>“OK, why is the Merrick vehicle stopped</w:t>
      </w:r>
      <w:r w:rsidR="004411B6">
        <w:t xml:space="preserve">?” Mason </w:t>
      </w:r>
      <w:r w:rsidR="00AB43FD">
        <w:t>said</w:t>
      </w:r>
      <w:r w:rsidR="004411B6">
        <w:t>.</w:t>
      </w:r>
    </w:p>
    <w:p w14:paraId="0A8E06D9" w14:textId="2525E313" w:rsidR="004411B6" w:rsidRDefault="004411B6" w:rsidP="009C772F">
      <w:pPr>
        <w:pStyle w:val="BodyNormal"/>
      </w:pPr>
      <w:r>
        <w:t>“It’s been steered into a constru</w:t>
      </w:r>
      <w:r w:rsidR="00A641F2">
        <w:t>ct</w:t>
      </w:r>
      <w:r>
        <w:t>ion zone</w:t>
      </w:r>
      <w:r w:rsidR="00E423AA">
        <w:t xml:space="preserve">,” Mac </w:t>
      </w:r>
      <w:r w:rsidR="00AB43FD">
        <w:t>said</w:t>
      </w:r>
      <w:r w:rsidR="00E423AA">
        <w:t>.</w:t>
      </w:r>
    </w:p>
    <w:p w14:paraId="7D3E2B8D" w14:textId="30B8DD54" w:rsidR="00806DD1" w:rsidRDefault="000F1A06" w:rsidP="009C772F">
      <w:pPr>
        <w:pStyle w:val="BodyNormal"/>
      </w:pPr>
      <w:r>
        <w:t xml:space="preserve">“D’Marcus, why don’t I just flood that off-ramp with </w:t>
      </w:r>
      <w:r w:rsidR="00F91030">
        <w:t xml:space="preserve">Chicago Police </w:t>
      </w:r>
      <w:r w:rsidR="00196951">
        <w:t xml:space="preserve">officers </w:t>
      </w:r>
      <w:r w:rsidR="00F91030">
        <w:t xml:space="preserve">and arrest these two bozos on weapons charges?” </w:t>
      </w:r>
    </w:p>
    <w:p w14:paraId="4EB3D2BC" w14:textId="3F784496" w:rsidR="00552126" w:rsidRDefault="0002389A" w:rsidP="009C772F">
      <w:pPr>
        <w:pStyle w:val="BodyNormal"/>
      </w:pPr>
      <w:r>
        <w:t>“</w:t>
      </w:r>
      <w:r w:rsidR="00566CDE">
        <w:t xml:space="preserve">No, </w:t>
      </w:r>
      <w:r w:rsidR="00CA08AC">
        <w:t>Javion</w:t>
      </w:r>
      <w:r w:rsidR="00566CDE">
        <w:t xml:space="preserve">. </w:t>
      </w:r>
      <w:r w:rsidR="00355CE5">
        <w:t xml:space="preserve">You can’t pit your guys against two Gatling guns firing </w:t>
      </w:r>
      <w:del w:id="3318" w:author="Author">
        <w:r w:rsidR="00355CE5" w:rsidDel="00683513">
          <w:delText xml:space="preserve">NATO </w:delText>
        </w:r>
      </w:del>
      <w:ins w:id="3319" w:author="Author">
        <w:r w:rsidR="00683513">
          <w:t xml:space="preserve">Chinese PLA </w:t>
        </w:r>
      </w:ins>
      <w:r w:rsidR="00355CE5">
        <w:t xml:space="preserve">ammo. </w:t>
      </w:r>
      <w:r w:rsidR="006A19BD">
        <w:t xml:space="preserve">For the love of God, will somebody find me a sniper I can get </w:t>
      </w:r>
      <w:r w:rsidR="004C3AC5">
        <w:t>to that off-ramp</w:t>
      </w:r>
      <w:r w:rsidR="006A19BD">
        <w:t>!</w:t>
      </w:r>
      <w:r w:rsidR="004C522B">
        <w:t>”</w:t>
      </w:r>
    </w:p>
    <w:p w14:paraId="46499321" w14:textId="626BAA23" w:rsidR="007A7E56" w:rsidRDefault="00C348C6" w:rsidP="009C772F">
      <w:pPr>
        <w:pStyle w:val="BodyNormal"/>
      </w:pPr>
      <w:r>
        <w:t xml:space="preserve">“You </w:t>
      </w:r>
      <w:r w:rsidR="009C160E">
        <w:t>gotta be right</w:t>
      </w:r>
      <w:r>
        <w:t xml:space="preserve"> with </w:t>
      </w:r>
      <w:r w:rsidR="007D180D">
        <w:t>the Lord</w:t>
      </w:r>
      <w:r w:rsidR="00D34A08">
        <w:t xml:space="preserve">, D’Marcus,” Agent Elisha </w:t>
      </w:r>
      <w:r w:rsidR="0035774C">
        <w:t xml:space="preserve">Simmons </w:t>
      </w:r>
      <w:del w:id="3320" w:author="Author">
        <w:r w:rsidR="0035774C" w:rsidDel="006C7151">
          <w:delText>said</w:delText>
        </w:r>
      </w:del>
      <w:r w:rsidR="00AB43FD">
        <w:t>said</w:t>
      </w:r>
      <w:r w:rsidR="0035774C">
        <w:t>. “</w:t>
      </w:r>
      <w:r w:rsidR="009C160E" w:rsidRPr="009C160E">
        <w:t>Guess who's just seven miles north of Exit 47A on the Kennedy Expressway, headin' south? I've got three FBI agents from Washington, DC, travelin' 'round demonstratin' the Einstein Gun!</w:t>
      </w:r>
      <w:r w:rsidR="005F6433">
        <w:t>”</w:t>
      </w:r>
    </w:p>
    <w:p w14:paraId="02A53E5E" w14:textId="658F4EA4" w:rsidR="00FA4B02" w:rsidRDefault="00DC08C5" w:rsidP="009C772F">
      <w:pPr>
        <w:pStyle w:val="BodyNormal"/>
      </w:pPr>
      <w:r>
        <w:t>“Perfect, Elisha. Are you talking to them?”</w:t>
      </w:r>
    </w:p>
    <w:p w14:paraId="45C8E6A2" w14:textId="6FC06E3A" w:rsidR="00DC08C5" w:rsidRDefault="00A64E04" w:rsidP="009C772F">
      <w:pPr>
        <w:pStyle w:val="BodyNormal"/>
      </w:pPr>
      <w:r>
        <w:t>“</w:t>
      </w:r>
      <w:r w:rsidR="009C160E" w:rsidRPr="009C160E">
        <w:t>Yes, sir. We’re vectorin' 'em to a carpet store on North Damon Ave. They’ll have t'cut through the fence, clamber over the rail tracks, an' descend into the stand o' trees on the wooded knoll facin' the other side o' the Damen Ave off-ramp.</w:t>
      </w:r>
      <w:r w:rsidR="009647CF">
        <w:t>”</w:t>
      </w:r>
    </w:p>
    <w:p w14:paraId="504D57C6" w14:textId="41B03B63" w:rsidR="00C96FD3" w:rsidRDefault="00BB0F84" w:rsidP="009C772F">
      <w:pPr>
        <w:pStyle w:val="BodyNormal"/>
      </w:pPr>
      <w:r>
        <w:t>“Dennis, get me the names of those three agents and push their CVs to my phone</w:t>
      </w:r>
      <w:r w:rsidR="00531FD5">
        <w:t>.</w:t>
      </w:r>
      <w:r w:rsidR="00DA3ADE">
        <w:t>”</w:t>
      </w:r>
    </w:p>
    <w:p w14:paraId="220E90A5" w14:textId="7A9300CF" w:rsidR="00742703" w:rsidRDefault="00DB50E0" w:rsidP="009C772F">
      <w:pPr>
        <w:pStyle w:val="BodyNormal"/>
      </w:pPr>
      <w:r>
        <w:lastRenderedPageBreak/>
        <w:t>“Agent Mason, what is an Einstein Gun?”</w:t>
      </w:r>
    </w:p>
    <w:p w14:paraId="2A785A6C" w14:textId="650988B1" w:rsidR="001F7304" w:rsidRDefault="001F7304" w:rsidP="009C772F">
      <w:pPr>
        <w:pStyle w:val="BodyNormal"/>
      </w:pPr>
      <w:r>
        <w:t>“Oh, it’s a hush-hush DARPA project</w:t>
      </w:r>
      <w:r w:rsidR="00E95B90">
        <w:t>, Mac</w:t>
      </w:r>
      <w:r>
        <w:t xml:space="preserve">. </w:t>
      </w:r>
      <w:del w:id="3321" w:author="Author">
        <w:r w:rsidR="00CF312C" w:rsidDel="00507E46">
          <w:delText xml:space="preserve">You </w:delText>
        </w:r>
      </w:del>
      <w:ins w:id="3322" w:author="Author">
        <w:r w:rsidR="00507E46">
          <w:t xml:space="preserve">Do you </w:t>
        </w:r>
      </w:ins>
      <w:r w:rsidR="00CF312C">
        <w:t xml:space="preserve">know how Hollywood has those Steadicams, </w:t>
      </w:r>
      <w:r w:rsidR="00290970">
        <w:t>shoulder</w:t>
      </w:r>
      <w:r w:rsidR="0047736C">
        <w:t>-</w:t>
      </w:r>
      <w:r w:rsidR="00290970">
        <w:t>mounted gyro</w:t>
      </w:r>
      <w:r w:rsidR="0047736C">
        <w:t>-</w:t>
      </w:r>
      <w:r w:rsidR="00290970">
        <w:t xml:space="preserve">stabilized platforms to hold cameras </w:t>
      </w:r>
      <w:r w:rsidR="0047736C">
        <w:t>steady as a rock</w:t>
      </w:r>
      <w:del w:id="3323" w:author="Author">
        <w:r w:rsidR="0047736C" w:rsidDel="002B5BDD">
          <w:delText xml:space="preserve">. </w:delText>
        </w:r>
      </w:del>
      <w:ins w:id="3324" w:author="Author">
        <w:r w:rsidR="002B5BDD">
          <w:t xml:space="preserve">? </w:t>
        </w:r>
      </w:ins>
      <w:r w:rsidR="0047736C">
        <w:t xml:space="preserve">Well, </w:t>
      </w:r>
      <w:r w:rsidR="00AF61A0">
        <w:t xml:space="preserve">imagine a powerful rifle mounted on such a platform. </w:t>
      </w:r>
      <w:r w:rsidR="00E95B90">
        <w:t>But t</w:t>
      </w:r>
      <w:r w:rsidR="00BA5E4E">
        <w:t>his prototype has an advanced sensor package</w:t>
      </w:r>
      <w:r w:rsidR="00E53613">
        <w:t xml:space="preserve"> and </w:t>
      </w:r>
      <w:r w:rsidR="00761ECE">
        <w:t xml:space="preserve">a </w:t>
      </w:r>
      <w:r w:rsidR="00E53613">
        <w:t>supercomputer</w:t>
      </w:r>
      <w:r w:rsidR="00BA5E4E">
        <w:t xml:space="preserve"> that measures the </w:t>
      </w:r>
      <w:r w:rsidR="00ED43A4">
        <w:t>wind and temperature conditions along the flight path</w:t>
      </w:r>
      <w:r w:rsidR="00AB1606">
        <w:t>.</w:t>
      </w:r>
      <w:r w:rsidR="00ED43A4">
        <w:t xml:space="preserve"> </w:t>
      </w:r>
      <w:r w:rsidR="00AB1606">
        <w:t xml:space="preserve">It precisely orients the </w:t>
      </w:r>
      <w:del w:id="3325" w:author="Author">
        <w:r w:rsidR="00AB1606" w:rsidDel="00690E0B">
          <w:delText>barrel of</w:delText>
        </w:r>
        <w:r w:rsidR="00ED43A4" w:rsidDel="00690E0B">
          <w:delText xml:space="preserve"> the gun</w:delText>
        </w:r>
      </w:del>
      <w:ins w:id="3326" w:author="Author">
        <w:r w:rsidR="00690E0B">
          <w:t>gun's barrel</w:t>
        </w:r>
      </w:ins>
      <w:r w:rsidR="00ED43A4">
        <w:t xml:space="preserve"> to hit </w:t>
      </w:r>
      <w:del w:id="3327" w:author="Author">
        <w:r w:rsidR="00ED43A4" w:rsidDel="00696186">
          <w:delText>the target you’ve selected</w:delText>
        </w:r>
      </w:del>
      <w:ins w:id="3328" w:author="Author">
        <w:r w:rsidR="00696186">
          <w:t>your selected target</w:t>
        </w:r>
      </w:ins>
      <w:r w:rsidR="00ED43A4">
        <w:t>.</w:t>
      </w:r>
      <w:r w:rsidR="0006126A">
        <w:t xml:space="preserve"> There’s a long-winded acronym</w:t>
      </w:r>
      <w:del w:id="3329" w:author="Author">
        <w:r w:rsidR="0006126A" w:rsidDel="00690E0B">
          <w:delText xml:space="preserve"> for </w:delText>
        </w:r>
        <w:r w:rsidR="001A0685" w:rsidDel="00690E0B">
          <w:delText>it</w:delText>
        </w:r>
      </w:del>
      <w:r w:rsidR="001A0685">
        <w:t>, but most people have nicknamed it the Einstein Gun.</w:t>
      </w:r>
      <w:r w:rsidR="00452BF6">
        <w:t xml:space="preserve"> I had scheduled you and the </w:t>
      </w:r>
      <w:r w:rsidR="00214BCE">
        <w:t>Chicago</w:t>
      </w:r>
      <w:del w:id="3330" w:author="Author">
        <w:r w:rsidR="00214BCE" w:rsidDel="006C7151">
          <w:delText>-</w:delText>
        </w:r>
      </w:del>
      <w:ins w:id="3331" w:author="Author">
        <w:r w:rsidR="006C7151">
          <w:t xml:space="preserve"> </w:t>
        </w:r>
      </w:ins>
      <w:r w:rsidR="00214BCE">
        <w:t>FBI Task Force to attend the demonstration.</w:t>
      </w:r>
      <w:r w:rsidR="001A0685">
        <w:t>”</w:t>
      </w:r>
      <w:r w:rsidR="00ED43A4">
        <w:t xml:space="preserve"> </w:t>
      </w:r>
    </w:p>
    <w:p w14:paraId="7D982DCF" w14:textId="1E813201" w:rsidR="00DA3ADE" w:rsidRDefault="00663188" w:rsidP="009C772F">
      <w:pPr>
        <w:pStyle w:val="BodyNormal"/>
      </w:pPr>
      <w:r>
        <w:t xml:space="preserve">A few </w:t>
      </w:r>
      <w:r w:rsidR="003325BD">
        <w:t xml:space="preserve">more </w:t>
      </w:r>
      <w:r>
        <w:t>minutes passed</w:t>
      </w:r>
      <w:r w:rsidR="00C464E9">
        <w:t xml:space="preserve">, and </w:t>
      </w:r>
      <w:r w:rsidR="00C464E9" w:rsidRPr="00FA6E1C">
        <w:t>Shaniqua</w:t>
      </w:r>
      <w:r w:rsidR="00C464E9">
        <w:t xml:space="preserve"> from the reception desk called Special Agent Mason.</w:t>
      </w:r>
    </w:p>
    <w:p w14:paraId="2559C240" w14:textId="43532F41" w:rsidR="0079282B" w:rsidRDefault="00A806E2" w:rsidP="009C772F">
      <w:pPr>
        <w:pStyle w:val="BodyNormal"/>
      </w:pPr>
      <w:r>
        <w:t>“Sir, I have Agent Meghan O'Sullivan for you.</w:t>
      </w:r>
      <w:r w:rsidR="0079282B">
        <w:t xml:space="preserve"> I’ll patch her through.”</w:t>
      </w:r>
    </w:p>
    <w:p w14:paraId="6948BB02" w14:textId="1457CAA9" w:rsidR="009D0746" w:rsidRDefault="006764D6" w:rsidP="009C772F">
      <w:pPr>
        <w:pStyle w:val="BodyNormal"/>
      </w:pPr>
      <w:r>
        <w:t>“OK, Meg</w:t>
      </w:r>
      <w:r w:rsidR="00C24FD7">
        <w:t>han, what have you got?”</w:t>
      </w:r>
    </w:p>
    <w:p w14:paraId="02BD1D6F" w14:textId="0B66B1EA" w:rsidR="00172DE8" w:rsidRDefault="00C24FD7" w:rsidP="009C772F">
      <w:pPr>
        <w:pStyle w:val="BodyNormal"/>
      </w:pPr>
      <w:r>
        <w:t>“</w:t>
      </w:r>
      <w:r w:rsidR="008E6E26">
        <w:t>The receptionist at the Merrick Building insisted that Mrs. Merrick was away from the office on business</w:t>
      </w:r>
      <w:ins w:id="3332" w:author="Author">
        <w:r w:rsidR="00746388">
          <w:t>,</w:t>
        </w:r>
      </w:ins>
      <w:del w:id="3333" w:author="Author">
        <w:r w:rsidR="00AF5759" w:rsidDel="00746388">
          <w:delText>.</w:delText>
        </w:r>
      </w:del>
      <w:r w:rsidR="008E6E26">
        <w:t xml:space="preserve"> </w:t>
      </w:r>
      <w:del w:id="3334" w:author="Author">
        <w:r w:rsidR="008B5410" w:rsidDel="00746388">
          <w:delText>S</w:delText>
        </w:r>
      </w:del>
      <w:ins w:id="3335" w:author="Author">
        <w:r w:rsidR="00746388">
          <w:t>s</w:t>
        </w:r>
      </w:ins>
      <w:r w:rsidR="008B5410">
        <w:t>o</w:t>
      </w:r>
      <w:r w:rsidR="008E6E26">
        <w:t xml:space="preserve"> I barged my way to the sixth floor</w:t>
      </w:r>
      <w:del w:id="3336" w:author="Author">
        <w:r w:rsidR="008E6E26" w:rsidDel="008E66D5">
          <w:delText xml:space="preserve">, </w:delText>
        </w:r>
        <w:r w:rsidR="008B5410" w:rsidDel="008E66D5">
          <w:delText xml:space="preserve">and </w:delText>
        </w:r>
        <w:r w:rsidR="008E6E26" w:rsidDel="008E66D5">
          <w:delText>I found Mrs. Merrick, her paralegal</w:delText>
        </w:r>
        <w:r w:rsidR="00477B59" w:rsidDel="008E66D5">
          <w:delText>, and her two bodyguards sitting</w:delText>
        </w:r>
      </w:del>
      <w:ins w:id="3337" w:author="Author">
        <w:r w:rsidR="008E66D5">
          <w:t xml:space="preserve"> and found Mrs. Merrick</w:t>
        </w:r>
        <w:r w:rsidR="00152C53">
          <w:t>, her paralegal,</w:t>
        </w:r>
        <w:del w:id="3338" w:author="Author">
          <w:r w:rsidR="008E66D5" w:rsidDel="00A25F4F">
            <w:delText>,</w:delText>
          </w:r>
        </w:del>
        <w:r w:rsidR="008E66D5">
          <w:t xml:space="preserve"> </w:t>
        </w:r>
        <w:del w:id="3339" w:author="Author">
          <w:r w:rsidR="008E66D5" w:rsidDel="00A25F4F">
            <w:delText xml:space="preserve">her paralegal, </w:delText>
          </w:r>
        </w:del>
        <w:r w:rsidR="008E66D5">
          <w:t>and her two bodyguards</w:t>
        </w:r>
      </w:ins>
      <w:r w:rsidR="00477B59">
        <w:t xml:space="preserve"> in her office safe</w:t>
      </w:r>
      <w:r w:rsidR="008B5410">
        <w:t xml:space="preserve"> and sound.</w:t>
      </w:r>
      <w:r w:rsidR="00FE26BF">
        <w:t xml:space="preserve"> Here, I’ll shoot you a picture.”</w:t>
      </w:r>
    </w:p>
    <w:p w14:paraId="07068233" w14:textId="5254DD15" w:rsidR="00C24FD7" w:rsidRDefault="00F12AEE" w:rsidP="009C772F">
      <w:pPr>
        <w:pStyle w:val="BodyNormal"/>
      </w:pPr>
      <w:r>
        <w:t xml:space="preserve">Everyone in Mason’s office stared at </w:t>
      </w:r>
      <w:r w:rsidR="00F87A60">
        <w:t>Meghan’s image of Anne Merrick,</w:t>
      </w:r>
      <w:ins w:id="3340" w:author="Author">
        <w:r w:rsidR="00152C53">
          <w:t xml:space="preserve"> Millie Grainger,</w:t>
        </w:r>
      </w:ins>
      <w:r w:rsidR="00F87A60">
        <w:t xml:space="preserve"> </w:t>
      </w:r>
      <w:del w:id="3341" w:author="Author">
        <w:r w:rsidR="00F87A60" w:rsidDel="00A25F4F">
          <w:delText xml:space="preserve">Millie Grainger, </w:delText>
        </w:r>
      </w:del>
      <w:r w:rsidR="00B66B04">
        <w:t>Mike Zilog</w:t>
      </w:r>
      <w:r w:rsidR="00C70E94">
        <w:t>,</w:t>
      </w:r>
      <w:r w:rsidR="00B66B04">
        <w:t xml:space="preserve"> and Mario Sierra</w:t>
      </w:r>
      <w:r w:rsidR="00C70E94">
        <w:t xml:space="preserve">. </w:t>
      </w:r>
      <w:del w:id="3342" w:author="Author">
        <w:r w:rsidR="00C70E94" w:rsidDel="00430808">
          <w:delText>As a group, t</w:delText>
        </w:r>
      </w:del>
      <w:ins w:id="3343" w:author="Author">
        <w:r w:rsidR="00430808">
          <w:t>T</w:t>
        </w:r>
      </w:ins>
      <w:r w:rsidR="00C70E94">
        <w:t xml:space="preserve">hey all had </w:t>
      </w:r>
      <w:del w:id="3344" w:author="Author">
        <w:r w:rsidR="00C70E94" w:rsidDel="00C14F84">
          <w:delText xml:space="preserve">a </w:delText>
        </w:r>
      </w:del>
      <w:r w:rsidR="00C70E94">
        <w:t>self-satisfying smile</w:t>
      </w:r>
      <w:ins w:id="3345" w:author="Author">
        <w:r w:rsidR="00C14F84">
          <w:t>s</w:t>
        </w:r>
        <w:del w:id="3346" w:author="Author">
          <w:r w:rsidR="00683513" w:rsidDel="003829E9">
            <w:delText>,</w:delText>
          </w:r>
          <w:r w:rsidR="008E66D5" w:rsidDel="00A25F4F">
            <w:delText>,</w:delText>
          </w:r>
        </w:del>
      </w:ins>
      <w:r w:rsidR="00C70E94">
        <w:t xml:space="preserve"> </w:t>
      </w:r>
      <w:del w:id="3347" w:author="Author">
        <w:r w:rsidR="00C70E94" w:rsidDel="008E66D5">
          <w:delText>on their faces</w:delText>
        </w:r>
      </w:del>
      <w:ins w:id="3348" w:author="Author">
        <w:del w:id="3349" w:author="Author">
          <w:r w:rsidR="00213239" w:rsidDel="008E66D5">
            <w:delText>,</w:delText>
          </w:r>
        </w:del>
      </w:ins>
      <w:del w:id="3350" w:author="Author">
        <w:r w:rsidR="00D317C2" w:rsidDel="008E66D5">
          <w:delText xml:space="preserve">, </w:delText>
        </w:r>
      </w:del>
      <w:r w:rsidR="00D317C2">
        <w:t>as if they knew something and you didn’t.</w:t>
      </w:r>
    </w:p>
    <w:p w14:paraId="7A766E3E" w14:textId="1B4B77D8" w:rsidR="00606125" w:rsidRDefault="00606125" w:rsidP="009C772F">
      <w:pPr>
        <w:pStyle w:val="BodyNormal"/>
      </w:pPr>
      <w:r>
        <w:lastRenderedPageBreak/>
        <w:t xml:space="preserve">“Sir, Mrs. Merrick hasn’t been </w:t>
      </w:r>
      <w:r w:rsidR="006925BC">
        <w:t>very</w:t>
      </w:r>
      <w:r w:rsidR="00A61EB6">
        <w:t xml:space="preserve"> forthcoming in answering my questions</w:t>
      </w:r>
      <w:r w:rsidR="006925BC">
        <w:t>,</w:t>
      </w:r>
      <w:r w:rsidR="00A61EB6">
        <w:t xml:space="preserve"> something about attorney-client priv</w:t>
      </w:r>
      <w:r w:rsidR="006925BC">
        <w:t>ile</w:t>
      </w:r>
      <w:r w:rsidR="00A61EB6">
        <w:t>ge</w:t>
      </w:r>
      <w:r w:rsidR="006925BC">
        <w:t>.</w:t>
      </w:r>
      <w:r w:rsidR="003D134D">
        <w:t>”</w:t>
      </w:r>
    </w:p>
    <w:p w14:paraId="39414B4C" w14:textId="140C7F4D" w:rsidR="003A7869" w:rsidRDefault="003A7869" w:rsidP="009C772F">
      <w:pPr>
        <w:pStyle w:val="BodyNormal"/>
      </w:pPr>
      <w:r>
        <w:t>“Let me speak to her, Meghan.”</w:t>
      </w:r>
    </w:p>
    <w:p w14:paraId="3E7C77AD" w14:textId="0AE84F51" w:rsidR="00B866F8" w:rsidRDefault="00B866F8" w:rsidP="009C772F">
      <w:pPr>
        <w:pStyle w:val="BodyNormal"/>
      </w:pPr>
      <w:r>
        <w:t xml:space="preserve">Meghan O’Sullivan handed the FBI </w:t>
      </w:r>
      <w:r w:rsidR="00651CB0">
        <w:t>Satellite</w:t>
      </w:r>
      <w:r>
        <w:t xml:space="preserve"> Phone to Anne.</w:t>
      </w:r>
    </w:p>
    <w:p w14:paraId="4E19D6AE" w14:textId="15002871" w:rsidR="00B866F8" w:rsidRDefault="00B866F8" w:rsidP="009C772F">
      <w:pPr>
        <w:pStyle w:val="BodyNormal"/>
      </w:pPr>
      <w:r>
        <w:t>“</w:t>
      </w:r>
      <w:r w:rsidR="00025C1A">
        <w:t>Special Agent in Charge Mason would like to speak to you. Just hold it like a Facetime call.”</w:t>
      </w:r>
    </w:p>
    <w:p w14:paraId="421C2E7F" w14:textId="3873171E" w:rsidR="005D30B7" w:rsidRDefault="00304C6C" w:rsidP="009C772F">
      <w:pPr>
        <w:pStyle w:val="BodyNormal"/>
      </w:pPr>
      <w:r>
        <w:t>“Good afternoon, D’Marcus. It’s been a while.”</w:t>
      </w:r>
    </w:p>
    <w:p w14:paraId="324AA7C0" w14:textId="6068B340" w:rsidR="00304C6C" w:rsidRDefault="00304C6C" w:rsidP="009C772F">
      <w:pPr>
        <w:pStyle w:val="BodyNormal"/>
      </w:pPr>
      <w:r>
        <w:t>“</w:t>
      </w:r>
      <w:r w:rsidR="00C33484">
        <w:t>G</w:t>
      </w:r>
      <w:r w:rsidR="00A45CD8" w:rsidRPr="00A45CD8">
        <w:t xml:space="preserve">uten </w:t>
      </w:r>
      <w:r w:rsidR="00C33484">
        <w:t>t</w:t>
      </w:r>
      <w:r w:rsidR="00A45CD8" w:rsidRPr="00A45CD8">
        <w:t xml:space="preserve">ag </w:t>
      </w:r>
      <w:r w:rsidR="00AD1D48">
        <w:t>to you, Anne.</w:t>
      </w:r>
      <w:r w:rsidR="00C33484">
        <w:t xml:space="preserve"> </w:t>
      </w:r>
      <w:r w:rsidR="00191AB0">
        <w:t xml:space="preserve">Let’s </w:t>
      </w:r>
      <w:r w:rsidR="002B2BD5">
        <w:t>dispense with</w:t>
      </w:r>
      <w:r w:rsidR="00191AB0">
        <w:t xml:space="preserve"> the small</w:t>
      </w:r>
      <w:r w:rsidR="00BB03E8">
        <w:t xml:space="preserve"> </w:t>
      </w:r>
      <w:r w:rsidR="00191AB0">
        <w:t xml:space="preserve">talk. </w:t>
      </w:r>
      <w:r w:rsidR="00BB03E8">
        <w:t>Did you send your company SUV out on a trip with mannequins</w:t>
      </w:r>
      <w:r w:rsidR="00767FCB">
        <w:t xml:space="preserve"> in the vehicle?”</w:t>
      </w:r>
    </w:p>
    <w:p w14:paraId="2BB182E1" w14:textId="7CA4E60F" w:rsidR="002B2BD5" w:rsidRDefault="002B2BD5" w:rsidP="009C772F">
      <w:pPr>
        <w:pStyle w:val="BodyNormal"/>
      </w:pPr>
      <w:r>
        <w:t>“Yes, we did,”</w:t>
      </w:r>
    </w:p>
    <w:p w14:paraId="5D1AD525" w14:textId="2630DA69" w:rsidR="002B2BD5" w:rsidRDefault="00D43DF4" w:rsidP="009C772F">
      <w:pPr>
        <w:pStyle w:val="BodyNormal"/>
      </w:pPr>
      <w:r>
        <w:t>“And who told you to do this?”</w:t>
      </w:r>
    </w:p>
    <w:p w14:paraId="3C0C4BE0" w14:textId="19A2E2AE" w:rsidR="00F009F6" w:rsidRDefault="00F009F6" w:rsidP="009C772F">
      <w:pPr>
        <w:pStyle w:val="BodyNormal"/>
      </w:pPr>
      <w:r>
        <w:t>“An informant.”</w:t>
      </w:r>
    </w:p>
    <w:p w14:paraId="18DEF871" w14:textId="79AA5E41" w:rsidR="00F009F6" w:rsidRDefault="00005CF4" w:rsidP="009C772F">
      <w:pPr>
        <w:pStyle w:val="BodyNormal"/>
      </w:pPr>
      <w:r>
        <w:t xml:space="preserve">“Was this informant the woman </w:t>
      </w:r>
      <w:r w:rsidR="004A6BEE">
        <w:t>colloquially know</w:t>
      </w:r>
      <w:r w:rsidR="00BB7D15">
        <w:t>n</w:t>
      </w:r>
      <w:r w:rsidR="004A6BEE">
        <w:t xml:space="preserve"> as the Angel, the </w:t>
      </w:r>
      <w:r w:rsidR="00D64FAF">
        <w:t xml:space="preserve">same </w:t>
      </w:r>
      <w:r w:rsidR="004A6BEE">
        <w:t xml:space="preserve">person who saved your husband and daughter </w:t>
      </w:r>
      <w:r w:rsidR="003F7E77">
        <w:t>a few</w:t>
      </w:r>
      <w:r w:rsidR="004A6BEE">
        <w:t xml:space="preserve"> weeks ago?”</w:t>
      </w:r>
    </w:p>
    <w:p w14:paraId="6E6F7BBE" w14:textId="62224506" w:rsidR="00D64FAF" w:rsidRDefault="00BB7D15" w:rsidP="009C772F">
      <w:pPr>
        <w:pStyle w:val="BodyNormal"/>
      </w:pPr>
      <w:r>
        <w:t>“I cannot disclose any information about our informant</w:t>
      </w:r>
      <w:r w:rsidR="00D64FAF">
        <w:t xml:space="preserve">. </w:t>
      </w:r>
      <w:r w:rsidR="00336E85">
        <w:t>T</w:t>
      </w:r>
      <w:r w:rsidR="00E618AF">
        <w:t>his individual is now a client of our</w:t>
      </w:r>
      <w:r w:rsidR="00A74B5A">
        <w:t xml:space="preserve"> l</w:t>
      </w:r>
      <w:r w:rsidR="00E618AF">
        <w:t xml:space="preserve">aw </w:t>
      </w:r>
      <w:r w:rsidR="00A74B5A">
        <w:t>f</w:t>
      </w:r>
      <w:r w:rsidR="00E618AF">
        <w:t>irm</w:t>
      </w:r>
      <w:r w:rsidR="008E7A7B">
        <w:t xml:space="preserve"> and </w:t>
      </w:r>
      <w:ins w:id="3351" w:author="Author">
        <w:r w:rsidR="00AE1018">
          <w:t xml:space="preserve">is </w:t>
        </w:r>
      </w:ins>
      <w:r w:rsidR="008E7A7B">
        <w:t xml:space="preserve">subject </w:t>
      </w:r>
      <w:r w:rsidR="004B69AE">
        <w:t>to</w:t>
      </w:r>
      <w:r w:rsidR="008E7A7B">
        <w:t xml:space="preserve"> </w:t>
      </w:r>
      <w:r w:rsidR="00A74B5A">
        <w:t>a</w:t>
      </w:r>
      <w:r w:rsidR="008E7A7B">
        <w:t>ttorney-</w:t>
      </w:r>
      <w:r w:rsidR="00A74B5A">
        <w:t>c</w:t>
      </w:r>
      <w:r w:rsidR="008E7A7B">
        <w:t xml:space="preserve">lient </w:t>
      </w:r>
      <w:r w:rsidR="00A74B5A">
        <w:t>p</w:t>
      </w:r>
      <w:r w:rsidR="008E7A7B">
        <w:t>riv</w:t>
      </w:r>
      <w:r w:rsidR="004B69AE">
        <w:t>i</w:t>
      </w:r>
      <w:r w:rsidR="008E7A7B">
        <w:t>lege</w:t>
      </w:r>
      <w:ins w:id="3352" w:author="Author">
        <w:r w:rsidR="00AE1018">
          <w:t>.”</w:t>
        </w:r>
      </w:ins>
      <w:del w:id="3353" w:author="Author">
        <w:r w:rsidR="00D64FAF" w:rsidDel="00AE1018">
          <w:delText>,” Anne said.</w:delText>
        </w:r>
      </w:del>
    </w:p>
    <w:p w14:paraId="39AD5CB6" w14:textId="77777777" w:rsidR="00000180" w:rsidRDefault="00000180" w:rsidP="009C772F">
      <w:pPr>
        <w:pStyle w:val="BodyNormal"/>
      </w:pPr>
      <w:r>
        <w:t>D’Marcus turned to look at Mac Merrick.</w:t>
      </w:r>
    </w:p>
    <w:p w14:paraId="48CBA93D" w14:textId="6C61E9CE" w:rsidR="00BB7D15" w:rsidRDefault="00000180" w:rsidP="009C772F">
      <w:pPr>
        <w:pStyle w:val="BodyNormal"/>
      </w:pPr>
      <w:r>
        <w:t xml:space="preserve">“Mac, I </w:t>
      </w:r>
      <w:r w:rsidR="003928E9">
        <w:t>a</w:t>
      </w:r>
      <w:r>
        <w:t xml:space="preserve">ssume </w:t>
      </w:r>
      <w:del w:id="3354" w:author="Author">
        <w:r w:rsidDel="00C26BAC">
          <w:delText xml:space="preserve">that </w:delText>
        </w:r>
      </w:del>
      <w:r>
        <w:t xml:space="preserve">you </w:t>
      </w:r>
      <w:r w:rsidR="003928E9">
        <w:t>wouldn’t have any better luck questioning Mrs. Merrick about her informant?</w:t>
      </w:r>
      <w:r w:rsidR="0091661A">
        <w:t>”</w:t>
      </w:r>
    </w:p>
    <w:p w14:paraId="5558D68D" w14:textId="6C1846D7" w:rsidR="00284C3B" w:rsidRDefault="00284C3B" w:rsidP="009C772F">
      <w:pPr>
        <w:pStyle w:val="BodyNormal"/>
      </w:pPr>
      <w:r>
        <w:t>“That’s ri</w:t>
      </w:r>
      <w:r w:rsidR="008A5C8B">
        <w:t>g</w:t>
      </w:r>
      <w:r>
        <w:t xml:space="preserve">ht, sir. Once my mother gets a bug up her ass about something, </w:t>
      </w:r>
      <w:r w:rsidR="008A5C8B">
        <w:t>she’s relentless. There’s no stopping her.”</w:t>
      </w:r>
    </w:p>
    <w:p w14:paraId="7A62A3AF" w14:textId="2CA868EE" w:rsidR="004D3809" w:rsidRDefault="002A0D2C" w:rsidP="009C772F">
      <w:pPr>
        <w:pStyle w:val="BodyNormal"/>
      </w:pPr>
      <w:r>
        <w:t>“Like mother, like son, D’Marcus</w:t>
      </w:r>
      <w:r w:rsidR="00A04C98">
        <w:t>,</w:t>
      </w:r>
      <w:r w:rsidR="00731A82">
        <w:t xml:space="preserve">” Anne </w:t>
      </w:r>
      <w:r w:rsidR="00651CB0">
        <w:t>said</w:t>
      </w:r>
      <w:r w:rsidR="00731A82">
        <w:t xml:space="preserve"> with a </w:t>
      </w:r>
      <w:r w:rsidR="00A80A63">
        <w:lastRenderedPageBreak/>
        <w:t>pronounced mischievous smile.</w:t>
      </w:r>
    </w:p>
    <w:p w14:paraId="276FF504" w14:textId="2B2BE35C" w:rsidR="00C02181" w:rsidRDefault="005726B3" w:rsidP="009C772F">
      <w:pPr>
        <w:pStyle w:val="BodyNormal"/>
      </w:pPr>
      <w:r>
        <w:t xml:space="preserve">“Mrs. Merrick, this is </w:t>
      </w:r>
      <w:r w:rsidR="000606AB">
        <w:t xml:space="preserve">Chicago Police Superintendent Green. </w:t>
      </w:r>
      <w:r w:rsidR="006C311B">
        <w:t>I’m going to send some policemen over to secure your building.”</w:t>
      </w:r>
    </w:p>
    <w:p w14:paraId="4DBE1B16" w14:textId="2DC29724" w:rsidR="006C311B" w:rsidRDefault="006C311B" w:rsidP="009C772F">
      <w:pPr>
        <w:pStyle w:val="BodyNormal"/>
      </w:pPr>
      <w:r>
        <w:t xml:space="preserve">“Well, </w:t>
      </w:r>
      <w:r w:rsidR="00EB65B8">
        <w:t xml:space="preserve">Good afternoon, </w:t>
      </w:r>
      <w:r w:rsidR="00CA08AC">
        <w:t>Javion</w:t>
      </w:r>
      <w:r w:rsidR="00EB65B8">
        <w:t xml:space="preserve">. If the </w:t>
      </w:r>
      <w:r w:rsidR="00BD5C56">
        <w:t xml:space="preserve">mob </w:t>
      </w:r>
      <w:del w:id="3355" w:author="Author">
        <w:r w:rsidR="00BD5C56" w:rsidDel="00690E0B">
          <w:delText>is monitoring</w:delText>
        </w:r>
      </w:del>
      <w:ins w:id="3356" w:author="Author">
        <w:r w:rsidR="00690E0B">
          <w:t>monitors</w:t>
        </w:r>
      </w:ins>
      <w:r w:rsidR="00BD5C56">
        <w:t xml:space="preserve"> police frequencies, won’t that tip them off?”</w:t>
      </w:r>
    </w:p>
    <w:p w14:paraId="7ABBD668" w14:textId="7D084645" w:rsidR="00BD5C56" w:rsidRDefault="00BD5C56" w:rsidP="009C772F">
      <w:pPr>
        <w:pStyle w:val="BodyNormal"/>
      </w:pPr>
      <w:r>
        <w:t>“As your</w:t>
      </w:r>
      <w:r w:rsidR="001F54FF">
        <w:t xml:space="preserve">, ahem, informant has schooled us, we will </w:t>
      </w:r>
      <w:del w:id="3357" w:author="Author">
        <w:r w:rsidR="001F54FF" w:rsidDel="004B54C1">
          <w:delText>be contacting</w:delText>
        </w:r>
      </w:del>
      <w:ins w:id="3358" w:author="Author">
        <w:r w:rsidR="004B54C1">
          <w:t>contact</w:t>
        </w:r>
      </w:ins>
      <w:r w:rsidR="001F54FF">
        <w:t xml:space="preserve"> neighboring precincts by FBI satellite phone</w:t>
      </w:r>
      <w:r w:rsidR="0013381F">
        <w:t>, directing the officers by word of mouth.</w:t>
      </w:r>
      <w:r w:rsidR="00933071">
        <w:t xml:space="preserve"> Please instruct your staff to cooperate with their security directives.”</w:t>
      </w:r>
    </w:p>
    <w:p w14:paraId="32BBF1C4" w14:textId="710E75D5" w:rsidR="00A06E08" w:rsidRDefault="008442FF" w:rsidP="009C772F">
      <w:pPr>
        <w:pStyle w:val="BodyNormal"/>
      </w:pPr>
      <w:r>
        <w:t xml:space="preserve">“Will do, </w:t>
      </w:r>
      <w:r w:rsidR="00CA08AC">
        <w:t>Javion</w:t>
      </w:r>
      <w:r w:rsidR="00340941">
        <w:t>,</w:t>
      </w:r>
      <w:r w:rsidR="00651CB0">
        <w:t xml:space="preserve"> g</w:t>
      </w:r>
      <w:r w:rsidR="00340941">
        <w:t>ood luck today.”</w:t>
      </w:r>
    </w:p>
    <w:p w14:paraId="715800CA" w14:textId="11E006E9" w:rsidR="00054686" w:rsidRDefault="003217CF" w:rsidP="003217CF">
      <w:pPr>
        <w:pStyle w:val="ASubheadLevel1"/>
      </w:pPr>
      <w:bookmarkStart w:id="3359" w:name="_Toc197338841"/>
      <w:r>
        <w:t>Active Shooter</w:t>
      </w:r>
      <w:bookmarkEnd w:id="3359"/>
    </w:p>
    <w:p w14:paraId="031EE586" w14:textId="69486EAE" w:rsidR="00034363" w:rsidRDefault="00DC753C" w:rsidP="009C772F">
      <w:pPr>
        <w:pStyle w:val="BodyNormal"/>
      </w:pPr>
      <w:r>
        <w:t xml:space="preserve">FBI Special Agent Ben Kang, </w:t>
      </w:r>
      <w:r w:rsidR="0057261E">
        <w:t xml:space="preserve">an </w:t>
      </w:r>
      <w:r w:rsidR="00F32B05">
        <w:t>Asian American</w:t>
      </w:r>
      <w:r w:rsidR="0057261E">
        <w:t xml:space="preserve"> veteran of the Navy Seals program</w:t>
      </w:r>
      <w:r w:rsidR="006B12A6">
        <w:t>, flipped the “On” slide</w:t>
      </w:r>
      <w:del w:id="3360" w:author="Author">
        <w:r w:rsidR="006B12A6" w:rsidDel="00661B52">
          <w:delText>-</w:delText>
        </w:r>
      </w:del>
      <w:ins w:id="3361" w:author="Author">
        <w:r w:rsidR="00661B52">
          <w:t xml:space="preserve"> </w:t>
        </w:r>
      </w:ins>
      <w:r w:rsidR="006B12A6">
        <w:t xml:space="preserve">switch on </w:t>
      </w:r>
      <w:r w:rsidR="009C216F">
        <w:t xml:space="preserve">his shoulder's Einstein Gun. He felt the satisfying </w:t>
      </w:r>
      <w:r w:rsidR="00BE3D31">
        <w:t xml:space="preserve">“wumm-wumm” vibration as the gun’s gyros took control. </w:t>
      </w:r>
      <w:r w:rsidR="00602FD5">
        <w:t xml:space="preserve">Ben is one of the Bureau’s </w:t>
      </w:r>
      <w:r w:rsidR="00955ED7">
        <w:t xml:space="preserve">top marksmen and a perfect candidate to </w:t>
      </w:r>
      <w:r w:rsidR="00651CB0">
        <w:t>evaluate</w:t>
      </w:r>
      <w:r w:rsidR="00955ED7">
        <w:t xml:space="preserve"> and demonstrate the </w:t>
      </w:r>
      <w:r w:rsidR="00301F6B">
        <w:t>DARPA prototype</w:t>
      </w:r>
      <w:r w:rsidR="00955ED7">
        <w:t>.</w:t>
      </w:r>
    </w:p>
    <w:p w14:paraId="717FB661" w14:textId="73FBCF1F" w:rsidR="00034363" w:rsidRDefault="00225176" w:rsidP="009C772F">
      <w:pPr>
        <w:pStyle w:val="BodyNormal"/>
      </w:pPr>
      <w:r>
        <w:t>Ben and his traveling companions</w:t>
      </w:r>
      <w:r w:rsidR="00593C5E">
        <w:t xml:space="preserve">, Agents </w:t>
      </w:r>
      <w:r w:rsidR="00094C19">
        <w:t>Nokie Molenda and Justin George</w:t>
      </w:r>
      <w:r w:rsidR="00FB721E">
        <w:t>,</w:t>
      </w:r>
      <w:r w:rsidR="00094C19">
        <w:t xml:space="preserve"> pulled into the carpet store parking lot</w:t>
      </w:r>
      <w:r w:rsidR="00004487">
        <w:t xml:space="preserve"> as directed by Elisha Simmons. </w:t>
      </w:r>
      <w:r w:rsidR="005F3DE7">
        <w:t>As Nokie used bolt cutters to mak</w:t>
      </w:r>
      <w:r w:rsidR="008E65D1">
        <w:t>e</w:t>
      </w:r>
      <w:r w:rsidR="005F3DE7">
        <w:t xml:space="preserve"> a hole in the fence, </w:t>
      </w:r>
      <w:r w:rsidR="008E65D1">
        <w:t xml:space="preserve">someone from the store </w:t>
      </w:r>
      <w:del w:id="3362" w:author="Author">
        <w:r w:rsidR="008E65D1" w:rsidDel="00213239">
          <w:delText>came out to inquire</w:delText>
        </w:r>
      </w:del>
      <w:ins w:id="3363" w:author="Author">
        <w:r w:rsidR="00213239">
          <w:t>inquired</w:t>
        </w:r>
      </w:ins>
      <w:r w:rsidR="008E65D1">
        <w:t xml:space="preserve"> about what was </w:t>
      </w:r>
      <w:del w:id="3364" w:author="Author">
        <w:r w:rsidR="008E65D1" w:rsidDel="00013376">
          <w:delText>going on</w:delText>
        </w:r>
      </w:del>
      <w:ins w:id="3365" w:author="Author">
        <w:r w:rsidR="00013376">
          <w:t>happening</w:t>
        </w:r>
      </w:ins>
      <w:r w:rsidR="008E65D1">
        <w:t xml:space="preserve">. </w:t>
      </w:r>
      <w:r w:rsidR="00FB721E">
        <w:t xml:space="preserve">Justin gave the </w:t>
      </w:r>
      <w:r w:rsidR="00FB721E">
        <w:lastRenderedPageBreak/>
        <w:t xml:space="preserve">standard FBI warning </w:t>
      </w:r>
      <w:r w:rsidR="00E83A2A">
        <w:t xml:space="preserve">and recommended that he move employees to an interior room </w:t>
      </w:r>
      <w:r w:rsidR="00C50AFD">
        <w:t>until the police issue</w:t>
      </w:r>
      <w:ins w:id="3366" w:author="Author">
        <w:r w:rsidR="00E106A2">
          <w:t>d</w:t>
        </w:r>
      </w:ins>
      <w:r w:rsidR="00C50AFD">
        <w:t xml:space="preserve"> an all-clear.</w:t>
      </w:r>
    </w:p>
    <w:p w14:paraId="59E541CE" w14:textId="32041CA9" w:rsidR="00C50AFD" w:rsidRDefault="00C50AFD" w:rsidP="009C772F">
      <w:pPr>
        <w:pStyle w:val="BodyNormal"/>
      </w:pPr>
      <w:r>
        <w:t>Bring</w:t>
      </w:r>
      <w:r w:rsidR="00BE3743">
        <w:t>ing</w:t>
      </w:r>
      <w:r>
        <w:t xml:space="preserve"> only helm</w:t>
      </w:r>
      <w:r w:rsidR="00BE3743">
        <w:t>e</w:t>
      </w:r>
      <w:r>
        <w:t xml:space="preserve">ts </w:t>
      </w:r>
      <w:r w:rsidR="00BE3743">
        <w:t>and rifles, they climbed stealt</w:t>
      </w:r>
      <w:r w:rsidR="008606AB">
        <w:t>hily up to the rail line</w:t>
      </w:r>
      <w:r w:rsidR="00A37AC3">
        <w:t xml:space="preserve">. After Justin </w:t>
      </w:r>
      <w:r w:rsidR="00BE6F27">
        <w:t xml:space="preserve">placed the bullhorn at the western end of the railway bridge, they </w:t>
      </w:r>
      <w:r w:rsidR="00324AD7">
        <w:t xml:space="preserve">moved downhill into the stand of trees and bushes opposite the </w:t>
      </w:r>
      <w:r w:rsidR="00A37AC3">
        <w:t xml:space="preserve">Damon Avenue off-ramp. </w:t>
      </w:r>
      <w:r w:rsidR="003A3EAF">
        <w:t xml:space="preserve">Fortunately, the Chechen twins did not </w:t>
      </w:r>
      <w:r w:rsidR="00B5397B">
        <w:t xml:space="preserve">see their movements. </w:t>
      </w:r>
      <w:del w:id="3367" w:author="Author">
        <w:r w:rsidR="00A40069" w:rsidDel="00752B69">
          <w:delText xml:space="preserve">Their </w:delText>
        </w:r>
      </w:del>
      <w:ins w:id="3368" w:author="Author">
        <w:r w:rsidR="00752B69">
          <w:t>Kang’s</w:t>
        </w:r>
        <w:r w:rsidR="00752B69" w:rsidDel="00F57D41">
          <w:t xml:space="preserve"> </w:t>
        </w:r>
      </w:ins>
      <w:r w:rsidR="00A40069" w:rsidDel="00F57D41">
        <w:t>location was a sniper’s dream</w:t>
      </w:r>
      <w:r w:rsidR="003C593A" w:rsidDel="00F57D41">
        <w:t>.</w:t>
      </w:r>
    </w:p>
    <w:p w14:paraId="5A75C72C" w14:textId="7A4F334B" w:rsidR="003217CF" w:rsidRDefault="00955ED7" w:rsidP="009C772F">
      <w:pPr>
        <w:pStyle w:val="BodyNormal"/>
      </w:pPr>
      <w:r>
        <w:t xml:space="preserve"> </w:t>
      </w:r>
      <w:r w:rsidR="00E62052">
        <w:t>He peered into the telescopic sight and pointed at the two men</w:t>
      </w:r>
      <w:r w:rsidR="00575D59">
        <w:t xml:space="preserve"> up the grass incline above the Exit 47B offramp</w:t>
      </w:r>
      <w:r w:rsidR="004B4650">
        <w:t xml:space="preserve">. </w:t>
      </w:r>
      <w:r w:rsidR="00D1762A">
        <w:t>All three agents</w:t>
      </w:r>
      <w:r w:rsidR="007867B9">
        <w:t xml:space="preserve">’ telescopic sights relayed their images </w:t>
      </w:r>
      <w:del w:id="3369" w:author="Author">
        <w:r w:rsidR="007867B9" w:rsidDel="004F255E">
          <w:delText xml:space="preserve">back </w:delText>
        </w:r>
      </w:del>
      <w:r w:rsidR="007867B9">
        <w:t xml:space="preserve">to </w:t>
      </w:r>
      <w:r w:rsidR="00A10931">
        <w:t xml:space="preserve">Special Agent Mason’s office. </w:t>
      </w:r>
      <w:r w:rsidR="00695829">
        <w:t>Agent Kang</w:t>
      </w:r>
      <w:r w:rsidR="004B4650">
        <w:t xml:space="preserve"> </w:t>
      </w:r>
      <w:r w:rsidR="000355CF">
        <w:t>spoke in a voice barely above a whisper.</w:t>
      </w:r>
    </w:p>
    <w:p w14:paraId="1BF0D266" w14:textId="015734C8" w:rsidR="00EB580F" w:rsidRDefault="009F4F3F" w:rsidP="009C772F">
      <w:pPr>
        <w:pStyle w:val="BodyNormal"/>
      </w:pPr>
      <w:r>
        <w:t>“</w:t>
      </w:r>
      <w:r w:rsidR="00BD1D5F">
        <w:t>Agent Mason, are you receiving this?”</w:t>
      </w:r>
    </w:p>
    <w:p w14:paraId="09909575" w14:textId="7186C36E" w:rsidR="00BD1D5F" w:rsidRDefault="00074A49" w:rsidP="009C772F">
      <w:pPr>
        <w:pStyle w:val="BodyNormal"/>
      </w:pPr>
      <w:r>
        <w:t>“Yes, loud and clear</w:t>
      </w:r>
      <w:r w:rsidR="00AF34BE">
        <w:t>, Ben.”</w:t>
      </w:r>
    </w:p>
    <w:p w14:paraId="5E6E8A1E" w14:textId="25539A5F" w:rsidR="003032D9" w:rsidRDefault="005431B5" w:rsidP="009C772F">
      <w:pPr>
        <w:pStyle w:val="BodyNormal"/>
      </w:pPr>
      <w:r>
        <w:t xml:space="preserve">“OK, your informant’s information is correct. The two Chechen fellows </w:t>
      </w:r>
      <w:r w:rsidR="00755B9B">
        <w:t>just donned Kevlar</w:t>
      </w:r>
      <w:r w:rsidR="002465BC">
        <w:t xml:space="preserve"> and metal</w:t>
      </w:r>
      <w:r w:rsidR="00755B9B">
        <w:t xml:space="preserve"> body armor front and back. OK, now they’re </w:t>
      </w:r>
      <w:r w:rsidR="004C397E">
        <w:t xml:space="preserve">putting on a </w:t>
      </w:r>
      <w:r w:rsidR="00C87541">
        <w:t>sizable</w:t>
      </w:r>
      <w:r w:rsidR="004C397E">
        <w:t xml:space="preserve"> backpack</w:t>
      </w:r>
      <w:r w:rsidR="00810188">
        <w:t>;</w:t>
      </w:r>
      <w:r w:rsidR="004C397E">
        <w:t xml:space="preserve"> that</w:t>
      </w:r>
      <w:r w:rsidR="006C53EF">
        <w:t>’</w:t>
      </w:r>
      <w:r w:rsidR="000C1B6F">
        <w:t xml:space="preserve">ll be </w:t>
      </w:r>
      <w:r w:rsidR="004C397E">
        <w:t xml:space="preserve">the ammo belt. </w:t>
      </w:r>
      <w:r w:rsidR="002A3DF6">
        <w:t>Note the feed</w:t>
      </w:r>
      <w:ins w:id="3370" w:author="Author">
        <w:r w:rsidR="0023386F">
          <w:t xml:space="preserve"> </w:t>
        </w:r>
      </w:ins>
      <w:del w:id="3371" w:author="Author">
        <w:r w:rsidR="002A3DF6" w:rsidDel="0023386F">
          <w:delText xml:space="preserve"> </w:delText>
        </w:r>
      </w:del>
      <w:r w:rsidR="002A3DF6">
        <w:t>chute</w:t>
      </w:r>
      <w:ins w:id="3372" w:author="Author">
        <w:r w:rsidR="0023386F">
          <w:t xml:space="preserve"> is</w:t>
        </w:r>
      </w:ins>
      <w:r w:rsidR="002A3DF6">
        <w:t xml:space="preserve"> coming out of the top</w:t>
      </w:r>
      <w:r w:rsidR="00F413D8">
        <w:t xml:space="preserve">, going to the </w:t>
      </w:r>
      <w:r w:rsidR="00651CB0">
        <w:t>mini gun</w:t>
      </w:r>
      <w:r w:rsidR="00F413D8">
        <w:t>.</w:t>
      </w:r>
      <w:r w:rsidR="00134323">
        <w:t xml:space="preserve"> Their Achilles heel</w:t>
      </w:r>
      <w:r w:rsidR="00122851">
        <w:t>s</w:t>
      </w:r>
      <w:r w:rsidR="00134323">
        <w:t xml:space="preserve"> </w:t>
      </w:r>
      <w:r w:rsidR="00122851">
        <w:t>are</w:t>
      </w:r>
      <w:r w:rsidR="00134323">
        <w:t xml:space="preserve"> the battery module</w:t>
      </w:r>
      <w:r w:rsidR="00AF2B33">
        <w:t>,</w:t>
      </w:r>
      <w:r w:rsidR="00122851">
        <w:t xml:space="preserve"> </w:t>
      </w:r>
      <w:r w:rsidR="00AF2B33">
        <w:t>riding piggyback to the ammo sack</w:t>
      </w:r>
      <w:r w:rsidR="005C18EC">
        <w:t>,</w:t>
      </w:r>
      <w:r w:rsidR="00AF2B33">
        <w:t xml:space="preserve"> </w:t>
      </w:r>
      <w:r w:rsidR="00122851">
        <w:t>and the feed chute.</w:t>
      </w:r>
      <w:r w:rsidR="00134323">
        <w:t xml:space="preserve"> </w:t>
      </w:r>
      <w:r w:rsidR="00FF0CF3">
        <w:t>Shoot</w:t>
      </w:r>
      <w:r w:rsidR="008C5DBB">
        <w:t>ing</w:t>
      </w:r>
      <w:r w:rsidR="00FF0CF3">
        <w:t xml:space="preserve"> out either one will render</w:t>
      </w:r>
      <w:r w:rsidR="008C5DBB">
        <w:t xml:space="preserve"> the gun</w:t>
      </w:r>
      <w:r w:rsidR="00FF0CF3">
        <w:t xml:space="preserve"> inoperative.</w:t>
      </w:r>
    </w:p>
    <w:p w14:paraId="3973C33A" w14:textId="632E9F11" w:rsidR="00A04748" w:rsidRDefault="00A04748" w:rsidP="009C772F">
      <w:pPr>
        <w:pStyle w:val="BodyNormal"/>
      </w:pPr>
      <w:r>
        <w:t xml:space="preserve">As you can see, the </w:t>
      </w:r>
      <w:r w:rsidR="00651CB0">
        <w:t>mini-Gatling</w:t>
      </w:r>
      <w:r>
        <w:t xml:space="preserve"> gun</w:t>
      </w:r>
      <w:r w:rsidR="00531FD5">
        <w:t>,</w:t>
      </w:r>
      <w:r>
        <w:t xml:space="preserve"> slung from the shoulder</w:t>
      </w:r>
      <w:del w:id="3373" w:author="Author">
        <w:r w:rsidR="00282432" w:rsidDel="003A63F4">
          <w:delText>,</w:delText>
        </w:r>
      </w:del>
      <w:r w:rsidR="00282432">
        <w:t xml:space="preserve"> </w:t>
      </w:r>
      <w:ins w:id="3374" w:author="Author">
        <w:r w:rsidR="00752C65">
          <w:t xml:space="preserve">and </w:t>
        </w:r>
      </w:ins>
      <w:r w:rsidR="008A0AB4">
        <w:t xml:space="preserve">held </w:t>
      </w:r>
      <w:r w:rsidR="00282432">
        <w:t>at hip</w:t>
      </w:r>
      <w:r w:rsidR="004F6633">
        <w:t xml:space="preserve"> </w:t>
      </w:r>
      <w:r w:rsidR="00282432">
        <w:t>level</w:t>
      </w:r>
      <w:r w:rsidR="00531FD5">
        <w:t xml:space="preserve">, </w:t>
      </w:r>
      <w:r w:rsidR="008C542C">
        <w:t>relies on volume, not accuracy.</w:t>
      </w:r>
      <w:r w:rsidR="00751C24">
        <w:t xml:space="preserve"> </w:t>
      </w:r>
      <w:del w:id="3375" w:author="Author">
        <w:r w:rsidR="00366077" w:rsidDel="0023386F">
          <w:delText xml:space="preserve">The </w:delText>
        </w:r>
        <w:r w:rsidR="00E31C1D" w:rsidDel="0023386F">
          <w:delText>American version</w:delText>
        </w:r>
        <w:r w:rsidR="007A0A10" w:rsidDel="0023386F">
          <w:delText xml:space="preserve"> of this weapon</w:delText>
        </w:r>
        <w:r w:rsidR="009947C3" w:rsidDel="0023386F">
          <w:delText xml:space="preserve"> can shoot </w:delText>
        </w:r>
        <w:r w:rsidR="00766A72" w:rsidDel="0023386F">
          <w:delText>fifty</w:delText>
        </w:r>
        <w:r w:rsidR="006D455D" w:rsidDel="0023386F">
          <w:delText xml:space="preserve"> rounds per </w:delText>
        </w:r>
        <w:r w:rsidR="00766A72" w:rsidDel="0023386F">
          <w:delText>second</w:delText>
        </w:r>
        <w:r w:rsidR="006D455D" w:rsidDel="0023386F">
          <w:delText xml:space="preserve">, </w:delText>
        </w:r>
        <w:r w:rsidR="008B1B87" w:rsidDel="0023386F">
          <w:delText>as I remember</w:delText>
        </w:r>
      </w:del>
      <w:ins w:id="3376" w:author="Author">
        <w:r w:rsidR="0023386F">
          <w:t xml:space="preserve">As I remember, the American version of this </w:t>
        </w:r>
        <w:r w:rsidR="0023386F">
          <w:lastRenderedPageBreak/>
          <w:t>weapon can shoot fifty rounds per second</w:t>
        </w:r>
      </w:ins>
      <w:r w:rsidR="006D455D">
        <w:t>.</w:t>
      </w:r>
      <w:r w:rsidR="009947C3">
        <w:t xml:space="preserve"> I see two grenades and a sidearm on each</w:t>
      </w:r>
      <w:r w:rsidR="00BE7F9D">
        <w:t xml:space="preserve"> shooter. </w:t>
      </w:r>
      <w:r w:rsidR="00985F65">
        <w:t xml:space="preserve">Agent Mason, these Chechens </w:t>
      </w:r>
      <w:r w:rsidR="00BE7F9D">
        <w:t xml:space="preserve">are not people to </w:t>
      </w:r>
      <w:proofErr w:type="gramStart"/>
      <w:r w:rsidR="00BE7F9D">
        <w:t>be trifled</w:t>
      </w:r>
      <w:proofErr w:type="gramEnd"/>
      <w:r w:rsidR="00BE7F9D">
        <w:t xml:space="preserve"> with</w:t>
      </w:r>
      <w:r w:rsidR="00751C24">
        <w:t>.</w:t>
      </w:r>
      <w:r w:rsidR="00DA3E67">
        <w:t>”</w:t>
      </w:r>
    </w:p>
    <w:p w14:paraId="2926A341" w14:textId="02643DB6" w:rsidR="00AE009E" w:rsidRDefault="00AE009E" w:rsidP="009C772F">
      <w:pPr>
        <w:pStyle w:val="BodyNormal"/>
      </w:pPr>
      <w:r>
        <w:t>“It’s your op, Agent Kang</w:t>
      </w:r>
      <w:r w:rsidR="00B845F3">
        <w:t>. Trust your training.”</w:t>
      </w:r>
    </w:p>
    <w:p w14:paraId="30F996DD" w14:textId="66372E24" w:rsidR="0084294B" w:rsidRDefault="0084294B" w:rsidP="009C772F">
      <w:pPr>
        <w:pStyle w:val="BodyNormal"/>
      </w:pPr>
      <w:r>
        <w:t>“Mason, we could stop these guys right now if you want?”</w:t>
      </w:r>
    </w:p>
    <w:p w14:paraId="4ABB7818" w14:textId="6ED25552" w:rsidR="002E2C1E" w:rsidRDefault="002E2C1E" w:rsidP="009C772F">
      <w:pPr>
        <w:pStyle w:val="BodyNormal"/>
      </w:pPr>
      <w:r>
        <w:t xml:space="preserve">“No, Ben. If </w:t>
      </w:r>
      <w:del w:id="3377" w:author="Author">
        <w:r w:rsidDel="00AE1018">
          <w:delText xml:space="preserve">we </w:delText>
        </w:r>
      </w:del>
      <w:ins w:id="3378" w:author="Author">
        <w:r w:rsidR="00AE1018">
          <w:t xml:space="preserve">you </w:t>
        </w:r>
      </w:ins>
      <w:r>
        <w:t>let them destroy the Merrick SUV, we can charge them with attempted murder.”</w:t>
      </w:r>
    </w:p>
    <w:p w14:paraId="66EBC479" w14:textId="04D06BEA" w:rsidR="005D1318" w:rsidRDefault="005D1318" w:rsidP="009C772F">
      <w:pPr>
        <w:pStyle w:val="BodyNormal"/>
      </w:pPr>
      <w:r>
        <w:t xml:space="preserve">“OK, Roger that. Any news on the progress of </w:t>
      </w:r>
      <w:r w:rsidR="00F66A4C">
        <w:t>their target SUV?”</w:t>
      </w:r>
    </w:p>
    <w:p w14:paraId="4AC8B4F1" w14:textId="3D9FBE24" w:rsidR="00F66A4C" w:rsidRDefault="007943AC" w:rsidP="009C772F">
      <w:pPr>
        <w:pStyle w:val="BodyNormal"/>
      </w:pPr>
      <w:r>
        <w:t>“</w:t>
      </w:r>
      <w:r w:rsidR="00D445E0">
        <w:t xml:space="preserve">Merrick SUV </w:t>
      </w:r>
      <w:r>
        <w:t>just cleared the last traffic light on West North</w:t>
      </w:r>
      <w:r w:rsidR="008D0DC8">
        <w:t xml:space="preserve">, just a </w:t>
      </w:r>
      <w:r w:rsidR="00761ECE">
        <w:t>few</w:t>
      </w:r>
      <w:r w:rsidR="008D0DC8">
        <w:t xml:space="preserve"> minutes to make the I</w:t>
      </w:r>
      <w:r w:rsidR="006B064A">
        <w:t>-</w:t>
      </w:r>
      <w:r w:rsidR="008D0DC8">
        <w:t xml:space="preserve">94 </w:t>
      </w:r>
      <w:r w:rsidR="00956C4D">
        <w:t>N</w:t>
      </w:r>
      <w:r w:rsidR="008D0DC8">
        <w:t>orth on</w:t>
      </w:r>
      <w:ins w:id="3379" w:author="Author">
        <w:r w:rsidR="00752C65">
          <w:t>-</w:t>
        </w:r>
      </w:ins>
      <w:del w:id="3380" w:author="Author">
        <w:r w:rsidR="008D0DC8" w:rsidDel="00752C65">
          <w:delText>-</w:delText>
        </w:r>
      </w:del>
      <w:r w:rsidR="008D0DC8">
        <w:t>ramp.”</w:t>
      </w:r>
    </w:p>
    <w:p w14:paraId="1E71A51C" w14:textId="3B9107B4" w:rsidR="008D0DC8" w:rsidRDefault="008D0DC8" w:rsidP="009C772F">
      <w:pPr>
        <w:pStyle w:val="BodyNormal"/>
      </w:pPr>
      <w:r>
        <w:t>“OK, we’ll sit tight</w:t>
      </w:r>
      <w:r w:rsidR="007E7E34">
        <w:t xml:space="preserve">. </w:t>
      </w:r>
      <w:del w:id="3381" w:author="Author">
        <w:r w:rsidR="001B58A1" w:rsidDel="0023386F">
          <w:delText xml:space="preserve">Agents Nokie </w:delText>
        </w:r>
        <w:r w:rsidR="00885F11" w:rsidDel="0023386F">
          <w:delText>Molenda and Justin George are to my left,</w:delText>
        </w:r>
      </w:del>
      <w:r w:rsidR="00761ECE">
        <w:t>Agents Nokie Molenda and Justin George are to my left in this dense brush on the knoll</w:t>
      </w:r>
      <w:del w:id="3382" w:author="Author">
        <w:r w:rsidR="00885F11" w:rsidDel="0023386F">
          <w:delText xml:space="preserve"> hidden in this dense brush on the </w:delText>
        </w:r>
        <w:r w:rsidR="00B63662" w:rsidDel="0023386F">
          <w:delText>knoll</w:delText>
        </w:r>
      </w:del>
      <w:r w:rsidR="00B63662">
        <w:t>. Justin left the bullhorn on the railway overpass</w:t>
      </w:r>
      <w:r w:rsidR="0020725A">
        <w:t xml:space="preserve">. He’ll communicate </w:t>
      </w:r>
      <w:del w:id="3383" w:author="Author">
        <w:r w:rsidR="0020725A" w:rsidDel="006C7151">
          <w:delText xml:space="preserve">to </w:delText>
        </w:r>
      </w:del>
      <w:ins w:id="3384" w:author="Author">
        <w:r w:rsidR="006C7151">
          <w:t xml:space="preserve">with </w:t>
        </w:r>
      </w:ins>
      <w:r w:rsidR="0020725A">
        <w:t xml:space="preserve">it via </w:t>
      </w:r>
      <w:r w:rsidR="0022688A">
        <w:t xml:space="preserve">Super </w:t>
      </w:r>
      <w:r w:rsidR="0020725A">
        <w:t>Bluetooth. I</w:t>
      </w:r>
      <w:del w:id="3385" w:author="Author">
        <w:r w:rsidR="0020725A" w:rsidDel="00B176FF">
          <w:delText>’m hoping that</w:delText>
        </w:r>
      </w:del>
      <w:ins w:id="3386" w:author="Author">
        <w:r w:rsidR="00B176FF">
          <w:t xml:space="preserve"> hope</w:t>
        </w:r>
      </w:ins>
      <w:r w:rsidR="0020725A">
        <w:t xml:space="preserve"> they’ll shoot at the </w:t>
      </w:r>
      <w:r w:rsidR="00EE2599">
        <w:t xml:space="preserve">railroad </w:t>
      </w:r>
      <w:r w:rsidR="0020725A">
        <w:t xml:space="preserve">bridge </w:t>
      </w:r>
      <w:r w:rsidR="00C50518">
        <w:t>rather than us.”</w:t>
      </w:r>
    </w:p>
    <w:p w14:paraId="0E948628" w14:textId="5F7A0513" w:rsidR="00502941" w:rsidRDefault="005A3443" w:rsidP="009C772F">
      <w:pPr>
        <w:pStyle w:val="BodyNormal"/>
      </w:pPr>
      <w:r>
        <w:t>“</w:t>
      </w:r>
      <w:r w:rsidR="00C23D0C">
        <w:t>Ben, the Merrick Law Firm</w:t>
      </w:r>
      <w:r w:rsidR="00D869AC">
        <w:t xml:space="preserve"> </w:t>
      </w:r>
      <w:r w:rsidR="002827E1">
        <w:t>SUV has entered the I</w:t>
      </w:r>
      <w:r w:rsidR="00A35F86">
        <w:t>-</w:t>
      </w:r>
      <w:r w:rsidR="002827E1">
        <w:t xml:space="preserve">94 on-ramp. Two minutes away. </w:t>
      </w:r>
      <w:del w:id="3387" w:author="Author">
        <w:r w:rsidR="00BD4853" w:rsidDel="009C0FB0">
          <w:delText>Chic</w:delText>
        </w:r>
        <w:r w:rsidR="002827E1" w:rsidDel="009C0FB0">
          <w:delText xml:space="preserve">ago Police </w:delText>
        </w:r>
        <w:r w:rsidR="00DE0AF9" w:rsidDel="009C0FB0">
          <w:delText>units</w:delText>
        </w:r>
        <w:r w:rsidR="002827E1" w:rsidDel="009C0FB0">
          <w:delText xml:space="preserve"> </w:delText>
        </w:r>
        <w:r w:rsidR="00BD4853" w:rsidDel="009C0FB0">
          <w:delText xml:space="preserve">will </w:delText>
        </w:r>
        <w:r w:rsidR="002827E1" w:rsidDel="009C0FB0">
          <w:delText xml:space="preserve">stop traffic on </w:delText>
        </w:r>
        <w:r w:rsidR="00C969B3" w:rsidDel="009C0FB0">
          <w:delText>North Damen Avenue</w:delText>
        </w:r>
        <w:r w:rsidR="002B3919" w:rsidDel="009C0FB0">
          <w:delText>, north and south of you</w:delText>
        </w:r>
      </w:del>
      <w:ins w:id="3388" w:author="Author">
        <w:del w:id="3389" w:author="Author">
          <w:r w:rsidR="00E106A2" w:rsidDel="009C0FB0">
            <w:delText>,</w:delText>
          </w:r>
        </w:del>
      </w:ins>
      <w:del w:id="3390" w:author="Author">
        <w:r w:rsidR="002B3919" w:rsidDel="009C0FB0">
          <w:delText xml:space="preserve"> when </w:delText>
        </w:r>
        <w:r w:rsidR="00B73970" w:rsidDel="009C0FB0">
          <w:delText>the SUV reaches your off-ramp</w:delText>
        </w:r>
      </w:del>
      <w:ins w:id="3391" w:author="Author">
        <w:r w:rsidR="009C0FB0">
          <w:t>When the SUV reaches your off-ramp, Chicago Police units will stop traffic on North Damen Avenue, north and south of you</w:t>
        </w:r>
      </w:ins>
      <w:r w:rsidR="00C969B3">
        <w:t>.</w:t>
      </w:r>
      <w:r w:rsidR="009F39A2">
        <w:t>”</w:t>
      </w:r>
      <w:r w:rsidR="00C969B3">
        <w:t xml:space="preserve"> </w:t>
      </w:r>
    </w:p>
    <w:p w14:paraId="5A904289" w14:textId="736CDDA5" w:rsidR="004F61CA" w:rsidRDefault="004F61CA" w:rsidP="009C772F">
      <w:pPr>
        <w:pStyle w:val="BodyNormal"/>
      </w:pPr>
      <w:r>
        <w:t xml:space="preserve">“Agent </w:t>
      </w:r>
      <w:r w:rsidR="00AE7125">
        <w:t xml:space="preserve">Molenda here. An empty Ford </w:t>
      </w:r>
      <w:r w:rsidR="00761ECE">
        <w:t>E</w:t>
      </w:r>
      <w:r w:rsidR="00AE7125">
        <w:t xml:space="preserve">lectric </w:t>
      </w:r>
      <w:del w:id="3392" w:author="Author">
        <w:r w:rsidR="00AE7125" w:rsidDel="00752C65">
          <w:delText xml:space="preserve">just </w:delText>
        </w:r>
      </w:del>
      <w:r w:rsidR="00AE7125">
        <w:t>pulled to a stop</w:t>
      </w:r>
      <w:r w:rsidR="00BF094E">
        <w:t xml:space="preserve"> </w:t>
      </w:r>
      <w:r w:rsidR="00DD0B66">
        <w:t>just past</w:t>
      </w:r>
      <w:r w:rsidR="00BF094E">
        <w:t xml:space="preserve"> the </w:t>
      </w:r>
      <w:r w:rsidR="00344BD4">
        <w:t>railway</w:t>
      </w:r>
      <w:r w:rsidR="00BF094E">
        <w:t xml:space="preserve"> overpass. Wanna bet that’s the getaway vehicle?”</w:t>
      </w:r>
    </w:p>
    <w:p w14:paraId="32C894B9" w14:textId="5118F36F" w:rsidR="00A40C01" w:rsidRDefault="00A40C01" w:rsidP="009C772F">
      <w:pPr>
        <w:pStyle w:val="BodyNormal"/>
      </w:pPr>
      <w:r>
        <w:t>“</w:t>
      </w:r>
      <w:r w:rsidR="00E82BA4">
        <w:t>Agreed</w:t>
      </w:r>
      <w:r>
        <w:t xml:space="preserve">, Nokie. When I start shooting, </w:t>
      </w:r>
      <w:r w:rsidR="002547F1">
        <w:t xml:space="preserve">take out the passenger side tires. Ford electrics will not move with two </w:t>
      </w:r>
      <w:r w:rsidR="002547F1">
        <w:lastRenderedPageBreak/>
        <w:t>flat tires</w:t>
      </w:r>
      <w:r w:rsidR="00D21D4E">
        <w:t>,” Agent Kang said.</w:t>
      </w:r>
    </w:p>
    <w:p w14:paraId="27C9443D" w14:textId="26E18287" w:rsidR="00BC4BC2" w:rsidRDefault="006F6F22" w:rsidP="009C772F">
      <w:pPr>
        <w:pStyle w:val="BodyNormal"/>
      </w:pPr>
      <w:r>
        <w:t xml:space="preserve">Kang took a few moments to view the kill zone. </w:t>
      </w:r>
      <w:del w:id="3393" w:author="Author">
        <w:r w:rsidDel="0023386F">
          <w:delText xml:space="preserve">The off-ramp, between a </w:delText>
        </w:r>
        <w:r w:rsidR="002F3F34" w:rsidDel="0023386F">
          <w:delText>mainline</w:delText>
        </w:r>
        <w:r w:rsidR="0073716E" w:rsidDel="0023386F">
          <w:delText xml:space="preserve"> railway </w:delText>
        </w:r>
        <w:r w:rsidR="00FA58C5" w:rsidDel="0023386F">
          <w:delText>bridge</w:delText>
        </w:r>
        <w:r w:rsidR="0073716E" w:rsidDel="0023386F">
          <w:delText xml:space="preserve"> and an Interstate Highway overpass,</w:delText>
        </w:r>
      </w:del>
      <w:ins w:id="3394" w:author="Author">
        <w:r w:rsidR="0023386F">
          <w:t>The off-ramp</w:t>
        </w:r>
      </w:ins>
      <w:r w:rsidR="0073716E">
        <w:t xml:space="preserve"> </w:t>
      </w:r>
      <w:r w:rsidR="00B32E3E">
        <w:t>is a</w:t>
      </w:r>
      <w:del w:id="3395" w:author="Author">
        <w:r w:rsidR="00B32E3E" w:rsidDel="00FC31AA">
          <w:delText xml:space="preserve"> man-made</w:delText>
        </w:r>
      </w:del>
      <w:ins w:id="3396" w:author="Author">
        <w:r w:rsidR="00FC31AA">
          <w:t>n artificial</w:t>
        </w:r>
      </w:ins>
      <w:r w:rsidR="00B32E3E">
        <w:t xml:space="preserve"> ravine</w:t>
      </w:r>
      <w:r w:rsidR="00AB73BD">
        <w:t xml:space="preserve">. </w:t>
      </w:r>
      <w:r w:rsidR="005C0C95">
        <w:t>A</w:t>
      </w:r>
      <w:r w:rsidR="00945927">
        <w:t>t least the</w:t>
      </w:r>
      <w:r w:rsidR="008C5DBB">
        <w:t xml:space="preserve"> bowl of the gully</w:t>
      </w:r>
      <w:r w:rsidR="00945927">
        <w:t xml:space="preserve"> would </w:t>
      </w:r>
      <w:r w:rsidR="00531FD5">
        <w:t>contain</w:t>
      </w:r>
      <w:r w:rsidR="00945927">
        <w:t xml:space="preserve"> </w:t>
      </w:r>
      <w:r w:rsidR="00B538C5">
        <w:t>the ricochets.</w:t>
      </w:r>
      <w:r w:rsidR="00AB73BD">
        <w:t xml:space="preserve"> </w:t>
      </w:r>
      <w:r w:rsidR="008A4378">
        <w:t>Agent George</w:t>
      </w:r>
      <w:r w:rsidR="001C478D">
        <w:t xml:space="preserve"> spotted the Merrick SUV at the top of the off-ramp.</w:t>
      </w:r>
    </w:p>
    <w:p w14:paraId="0DC96105" w14:textId="45ED8CAE" w:rsidR="001C478D" w:rsidRDefault="001C478D" w:rsidP="009C772F">
      <w:pPr>
        <w:pStyle w:val="BodyNormal"/>
      </w:pPr>
      <w:r>
        <w:t xml:space="preserve">“OK, the mob’s target has arrived. </w:t>
      </w:r>
      <w:del w:id="3397" w:author="Author">
        <w:r w:rsidDel="00AE1018">
          <w:delText>That white step van</w:delText>
        </w:r>
        <w:r w:rsidR="00B86A13" w:rsidDel="00AE1018">
          <w:delText xml:space="preserve"> behind it</w:delText>
        </w:r>
        <w:r w:rsidDel="00AE1018">
          <w:delText xml:space="preserve"> </w:delText>
        </w:r>
        <w:r w:rsidR="00311EBF" w:rsidDel="00AE1018">
          <w:delText>is</w:delText>
        </w:r>
        <w:r w:rsidR="002C0776" w:rsidDel="00AE1018">
          <w:delText xml:space="preserve"> block</w:delText>
        </w:r>
        <w:r w:rsidR="00311EBF" w:rsidDel="00AE1018">
          <w:delText>ing</w:delText>
        </w:r>
        <w:r w:rsidR="002C0776" w:rsidDel="00AE1018">
          <w:delText xml:space="preserve"> the top of the ramp. </w:delText>
        </w:r>
      </w:del>
      <w:r w:rsidR="002C0776">
        <w:t>The SUV is moving towards us slowly. We</w:t>
      </w:r>
      <w:r w:rsidR="00A37FB1">
        <w:t>’ve</w:t>
      </w:r>
      <w:r w:rsidR="002C0776">
        <w:t xml:space="preserve"> caught a break; </w:t>
      </w:r>
      <w:del w:id="3398" w:author="Author">
        <w:r w:rsidR="002C0776" w:rsidDel="00AE1018">
          <w:delText>no civilian vehicles ahead of</w:delText>
        </w:r>
      </w:del>
      <w:r w:rsidR="00761ECE">
        <w:t>no civilian vehicles are</w:t>
      </w:r>
      <w:ins w:id="3399" w:author="Author">
        <w:r w:rsidR="00AE1018">
          <w:t xml:space="preserve"> ahead or behind</w:t>
        </w:r>
      </w:ins>
      <w:r w:rsidR="002C0776">
        <w:t xml:space="preserve"> it.</w:t>
      </w:r>
      <w:r w:rsidR="00311EBF">
        <w:t>”</w:t>
      </w:r>
    </w:p>
    <w:p w14:paraId="0DFE4767" w14:textId="1E87CF60" w:rsidR="00510E48" w:rsidRDefault="00321A38" w:rsidP="009C772F">
      <w:pPr>
        <w:pStyle w:val="BodyNormal"/>
      </w:pPr>
      <w:r>
        <w:t>“Let them have their fun, Justin. Then give our warning.”</w:t>
      </w:r>
    </w:p>
    <w:p w14:paraId="0EC6A6C2" w14:textId="75F816F2" w:rsidR="008F7A69" w:rsidRDefault="008F7A69" w:rsidP="009C772F">
      <w:pPr>
        <w:pStyle w:val="BodyNormal"/>
      </w:pPr>
    </w:p>
    <w:p w14:paraId="1591522B" w14:textId="02E70BAA" w:rsidR="00BE6EB7" w:rsidRDefault="00AA3033" w:rsidP="009C772F">
      <w:pPr>
        <w:pStyle w:val="BodyNormal"/>
      </w:pPr>
      <w:r>
        <w:t>Mac and the FBI Agents observing the unfolding scene at FBI Headquarters</w:t>
      </w:r>
      <w:r w:rsidR="00CE1524">
        <w:t xml:space="preserve"> felt a little helpless</w:t>
      </w:r>
      <w:r w:rsidR="00C94AAB">
        <w:t xml:space="preserve">. For Mac, it was </w:t>
      </w:r>
      <w:r w:rsidR="00A17FA7">
        <w:t xml:space="preserve">especially </w:t>
      </w:r>
      <w:r w:rsidR="00610D40">
        <w:t>disconcerting,</w:t>
      </w:r>
      <w:r w:rsidR="00C94AAB">
        <w:t xml:space="preserve"> </w:t>
      </w:r>
      <w:r w:rsidR="00610D40">
        <w:t>for h</w:t>
      </w:r>
      <w:r w:rsidR="00202DD8">
        <w:t xml:space="preserve">e </w:t>
      </w:r>
      <w:r w:rsidR="00B60062">
        <w:t>would be watchin</w:t>
      </w:r>
      <w:r w:rsidR="00762A76">
        <w:t>g</w:t>
      </w:r>
      <w:r w:rsidR="00202DD8">
        <w:t xml:space="preserve"> someone attempt to kill what they thought was his mother.</w:t>
      </w:r>
      <w:r w:rsidR="00963BA3">
        <w:t xml:space="preserve"> Agent George’s scope feed was wide-angle</w:t>
      </w:r>
      <w:r w:rsidR="00B937DC">
        <w:t>;</w:t>
      </w:r>
      <w:r w:rsidR="005D59B9">
        <w:t xml:space="preserve"> most in Mason’s office concentrated on </w:t>
      </w:r>
      <w:r w:rsidR="00B937DC">
        <w:t>Justin’s view.</w:t>
      </w:r>
    </w:p>
    <w:p w14:paraId="5F6DAA30" w14:textId="2DC7CEAC" w:rsidR="00CC78A0" w:rsidRDefault="00B937DC" w:rsidP="009C772F">
      <w:pPr>
        <w:pStyle w:val="BodyNormal"/>
      </w:pPr>
      <w:r>
        <w:t xml:space="preserve">When the Merrick SUV rolled to a stop, </w:t>
      </w:r>
      <w:del w:id="3400" w:author="Author">
        <w:r w:rsidDel="00FC31AA">
          <w:delText xml:space="preserve">about one hundred feet from </w:delText>
        </w:r>
        <w:r w:rsidR="00F27A92" w:rsidDel="00FC31AA">
          <w:delText xml:space="preserve">North </w:delText>
        </w:r>
        <w:r w:rsidDel="00FC31AA">
          <w:delText>Damen A</w:delText>
        </w:r>
        <w:r w:rsidR="00F27A92" w:rsidDel="00FC31AA">
          <w:delText>v</w:delText>
        </w:r>
        <w:r w:rsidDel="00FC31AA">
          <w:delText>enue</w:delText>
        </w:r>
        <w:r w:rsidR="00F27A92" w:rsidDel="00FC31AA">
          <w:delText xml:space="preserve">, </w:delText>
        </w:r>
        <w:r w:rsidR="00F36EEE" w:rsidDel="00FC31AA">
          <w:delText xml:space="preserve">both </w:delText>
        </w:r>
        <w:r w:rsidR="003C0E20" w:rsidRPr="003C0E20" w:rsidDel="00FC31AA">
          <w:delText>Bulat and Timur</w:delText>
        </w:r>
        <w:r w:rsidR="003C0E20" w:rsidDel="00FC31AA">
          <w:delText xml:space="preserve"> </w:delText>
        </w:r>
        <w:r w:rsidR="00C93105" w:rsidDel="00FC31AA">
          <w:delText xml:space="preserve">galloped </w:delText>
        </w:r>
        <w:r w:rsidR="003C0E20" w:rsidDel="00FC31AA">
          <w:delText>down the grassy k</w:delText>
        </w:r>
        <w:r w:rsidR="001607D7" w:rsidDel="00FC31AA">
          <w:delText>n</w:delText>
        </w:r>
        <w:r w:rsidR="003C0E20" w:rsidDel="00FC31AA">
          <w:delText>oll</w:delText>
        </w:r>
      </w:del>
      <w:ins w:id="3401" w:author="Author">
        <w:r w:rsidR="00FC31AA">
          <w:t>Bulat and Timur galloped down the grassy knoll, about one hundred</w:t>
        </w:r>
      </w:ins>
      <w:r w:rsidR="00B538C5">
        <w:t xml:space="preserve"> fifty</w:t>
      </w:r>
      <w:ins w:id="3402" w:author="Author">
        <w:r w:rsidR="00FC31AA">
          <w:t xml:space="preserve"> feet from North Damen Avenue</w:t>
        </w:r>
      </w:ins>
      <w:r w:rsidR="00D35AA5">
        <w:t xml:space="preserve">. </w:t>
      </w:r>
      <w:r w:rsidR="00861A3D">
        <w:t>P</w:t>
      </w:r>
      <w:r w:rsidR="001607D7">
        <w:t>osition</w:t>
      </w:r>
      <w:r w:rsidR="00861A3D">
        <w:t>ing</w:t>
      </w:r>
      <w:r w:rsidR="001607D7">
        <w:t xml:space="preserve"> themselves on either side of the SUV’s headlights</w:t>
      </w:r>
      <w:r w:rsidR="00861A3D">
        <w:t>,</w:t>
      </w:r>
      <w:r w:rsidR="000C179B">
        <w:t xml:space="preserve"> </w:t>
      </w:r>
      <w:r w:rsidR="00861A3D">
        <w:t>they</w:t>
      </w:r>
      <w:r w:rsidR="00D35AA5">
        <w:t xml:space="preserve"> </w:t>
      </w:r>
      <w:r w:rsidR="00602ACF">
        <w:t xml:space="preserve">sprayed the vehicle with </w:t>
      </w:r>
      <w:r w:rsidR="002E32AB">
        <w:t xml:space="preserve">a </w:t>
      </w:r>
      <w:r w:rsidR="0084516B">
        <w:t>ten</w:t>
      </w:r>
      <w:r w:rsidR="002E32AB">
        <w:t xml:space="preserve">-second burst, probably </w:t>
      </w:r>
      <w:del w:id="3403" w:author="Author">
        <w:r w:rsidR="00C455AC" w:rsidDel="00152C53">
          <w:delText>10</w:delText>
        </w:r>
        <w:r w:rsidR="002E32AB" w:rsidDel="00152C53">
          <w:delText xml:space="preserve">00 </w:delText>
        </w:r>
      </w:del>
      <w:ins w:id="3404" w:author="Author">
        <w:r w:rsidR="00152C53">
          <w:t xml:space="preserve">a thousand </w:t>
        </w:r>
      </w:ins>
      <w:r w:rsidR="002E32AB">
        <w:t xml:space="preserve">bullets </w:t>
      </w:r>
      <w:r w:rsidR="008F151F">
        <w:t xml:space="preserve">in toto. The </w:t>
      </w:r>
      <w:r w:rsidR="00AD1FDE">
        <w:t>sound</w:t>
      </w:r>
      <w:r w:rsidR="008F151F">
        <w:t xml:space="preserve"> was deafening, even with the </w:t>
      </w:r>
      <w:r w:rsidR="000C179B">
        <w:t>highway noise above.</w:t>
      </w:r>
      <w:r w:rsidR="009C49EC">
        <w:t xml:space="preserve"> The barrel flash</w:t>
      </w:r>
      <w:r w:rsidR="007671B7">
        <w:t>es</w:t>
      </w:r>
      <w:r w:rsidR="009C49EC">
        <w:t xml:space="preserve"> had a stroboscopic effect</w:t>
      </w:r>
      <w:r w:rsidR="00761ECE">
        <w:t>; t</w:t>
      </w:r>
      <w:r w:rsidR="004576E9">
        <w:t xml:space="preserve">he </w:t>
      </w:r>
      <w:r w:rsidR="00761ECE">
        <w:t>SUV interior</w:t>
      </w:r>
      <w:r w:rsidR="004576E9">
        <w:t xml:space="preserve"> filled with black smoke, resulting from burning plastic panels in the vehicle.</w:t>
      </w:r>
    </w:p>
    <w:p w14:paraId="1ABFFB7C" w14:textId="31DB44B2" w:rsidR="00D43142" w:rsidRDefault="00FF4B0F" w:rsidP="009C772F">
      <w:pPr>
        <w:pStyle w:val="BodyNormal"/>
      </w:pPr>
      <w:r>
        <w:t xml:space="preserve">As </w:t>
      </w:r>
      <w:r w:rsidR="00CC78A0">
        <w:t xml:space="preserve">Bulat ran up the grassy </w:t>
      </w:r>
      <w:r w:rsidR="00C762BD">
        <w:t>hill</w:t>
      </w:r>
      <w:r w:rsidR="00CC78A0">
        <w:t xml:space="preserve"> towards the highway</w:t>
      </w:r>
      <w:r>
        <w:t>,</w:t>
      </w:r>
      <w:r w:rsidR="00AD5FD4">
        <w:t xml:space="preserve"> </w:t>
      </w:r>
      <w:r w:rsidR="00AD5FD4">
        <w:lastRenderedPageBreak/>
        <w:t xml:space="preserve">Timur pulled the pin on a high-energy grenade and tossed it inside one of the </w:t>
      </w:r>
      <w:r w:rsidR="00D43142">
        <w:t>blown-out windows. He raced to join his brother, and they both faced away.</w:t>
      </w:r>
    </w:p>
    <w:p w14:paraId="4C20FF06" w14:textId="2C247718" w:rsidR="00C3720A" w:rsidRDefault="00581ADF" w:rsidP="009C772F">
      <w:pPr>
        <w:pStyle w:val="BodyNormal"/>
      </w:pPr>
      <w:r>
        <w:t>The explosion</w:t>
      </w:r>
      <w:r w:rsidR="00823AAB">
        <w:t xml:space="preserve">, confined </w:t>
      </w:r>
      <w:r w:rsidR="008E55F4">
        <w:t>in</w:t>
      </w:r>
      <w:r w:rsidR="00823AAB">
        <w:t xml:space="preserve"> a closed space, was a combination of white and yellow</w:t>
      </w:r>
      <w:r w:rsidR="00955704">
        <w:t>, bright enough to</w:t>
      </w:r>
      <w:ins w:id="3405" w:author="Author">
        <w:r w:rsidR="00C142F7">
          <w:t xml:space="preserve"> </w:t>
        </w:r>
        <w:del w:id="3406" w:author="Author">
          <w:r w:rsidR="00C142F7" w:rsidDel="00E14917">
            <w:delText>temporarily</w:delText>
          </w:r>
        </w:del>
      </w:ins>
      <w:del w:id="3407" w:author="Author">
        <w:r w:rsidR="00955704" w:rsidDel="00E14917">
          <w:delText xml:space="preserve"> temporarily blind the viewers for a second</w:delText>
        </w:r>
      </w:del>
      <w:ins w:id="3408" w:author="Author">
        <w:del w:id="3409" w:author="Author">
          <w:r w:rsidR="00586D7F" w:rsidDel="00E14917">
            <w:delText>blind the viewers for a second</w:delText>
          </w:r>
        </w:del>
        <w:r w:rsidR="00E14917">
          <w:t>blind the viewers for a second</w:t>
        </w:r>
        <w:del w:id="3410" w:author="Author">
          <w:r w:rsidR="00E14917" w:rsidDel="007379AB">
            <w:delText xml:space="preserve"> </w:delText>
          </w:r>
          <w:r w:rsidR="00E14917" w:rsidDel="005E2855">
            <w:delText>temporarily</w:delText>
          </w:r>
          <w:r w:rsidR="00586D7F" w:rsidDel="005E2855">
            <w:delText xml:space="preserve"> </w:delText>
          </w:r>
          <w:r w:rsidR="00586D7F" w:rsidDel="00C142F7">
            <w:delText>temporarily</w:delText>
          </w:r>
        </w:del>
      </w:ins>
      <w:r w:rsidR="00955704">
        <w:t>. The Tesla SUV’s gull-wing door</w:t>
      </w:r>
      <w:r w:rsidR="00822B99">
        <w:t xml:space="preserve"> </w:t>
      </w:r>
      <w:r w:rsidR="00321BAD">
        <w:t>launched,</w:t>
      </w:r>
      <w:r w:rsidR="00822B99">
        <w:t xml:space="preserve"> </w:t>
      </w:r>
      <w:r w:rsidR="00400E21">
        <w:t xml:space="preserve">spinning </w:t>
      </w:r>
      <w:r w:rsidR="00822B99">
        <w:t>into the air, followed by what appeared to be a body</w:t>
      </w:r>
      <w:r w:rsidR="00581F87">
        <w:t xml:space="preserve">. The body crashed </w:t>
      </w:r>
      <w:r w:rsidR="00651CB0">
        <w:t>onto</w:t>
      </w:r>
      <w:r w:rsidR="00581F87">
        <w:t xml:space="preserve"> the pavement</w:t>
      </w:r>
      <w:r w:rsidR="00CF05B4">
        <w:t>, draped over the curb.</w:t>
      </w:r>
      <w:r w:rsidR="00DB050B">
        <w:t xml:space="preserve"> </w:t>
      </w:r>
      <w:r w:rsidR="00B5407C">
        <w:t xml:space="preserve">Agent Kang quickly zoomed </w:t>
      </w:r>
      <w:ins w:id="3411" w:author="Author">
        <w:r w:rsidR="006C7151">
          <w:t xml:space="preserve">in </w:t>
        </w:r>
      </w:ins>
      <w:r w:rsidR="00B5407C">
        <w:t>on the dead body</w:t>
      </w:r>
      <w:r w:rsidR="00865E64">
        <w:t>;</w:t>
      </w:r>
      <w:r w:rsidR="003E0F34">
        <w:t xml:space="preserve"> it was obviously a mannequin. The</w:t>
      </w:r>
      <w:ins w:id="3412" w:author="Author">
        <w:r w:rsidR="00586D7F">
          <w:t xml:space="preserve"> explosion blew the</w:t>
        </w:r>
      </w:ins>
      <w:r w:rsidR="003E0F34">
        <w:t xml:space="preserve"> face </w:t>
      </w:r>
      <w:del w:id="3413" w:author="Author">
        <w:r w:rsidR="003E0F34" w:rsidDel="00586D7F">
          <w:delText xml:space="preserve">was </w:delText>
        </w:r>
        <w:r w:rsidR="00865E64" w:rsidDel="00586D7F">
          <w:delText xml:space="preserve">blown </w:delText>
        </w:r>
        <w:r w:rsidR="00865E64" w:rsidDel="00321744">
          <w:delText>off</w:delText>
        </w:r>
      </w:del>
      <w:ins w:id="3414" w:author="Author">
        <w:r w:rsidR="00321744">
          <w:t>apart</w:t>
        </w:r>
      </w:ins>
      <w:r w:rsidR="00865E64">
        <w:t>, leaving a jagged hole in the plastic.</w:t>
      </w:r>
      <w:r w:rsidR="00955704">
        <w:t xml:space="preserve"> </w:t>
      </w:r>
      <w:r w:rsidR="00865E64">
        <w:t xml:space="preserve">The </w:t>
      </w:r>
      <w:r w:rsidR="000063C5">
        <w:t xml:space="preserve">smoldering </w:t>
      </w:r>
      <w:r w:rsidR="00865E64">
        <w:t>wig</w:t>
      </w:r>
      <w:r w:rsidR="000063C5">
        <w:t xml:space="preserve"> lay a couple of feet from the </w:t>
      </w:r>
      <w:r w:rsidR="002178BC">
        <w:t>dummy.</w:t>
      </w:r>
    </w:p>
    <w:p w14:paraId="73ED6103" w14:textId="4D877AAA" w:rsidR="0098292E" w:rsidRDefault="0094271B" w:rsidP="009C772F">
      <w:pPr>
        <w:pStyle w:val="BodyNormal"/>
      </w:pPr>
      <w:r>
        <w:t xml:space="preserve">Bulat and Timur </w:t>
      </w:r>
      <w:r w:rsidRPr="0094271B">
        <w:t>Rahmanov</w:t>
      </w:r>
      <w:r w:rsidR="00762FAF">
        <w:t xml:space="preserve"> approached the prostate </w:t>
      </w:r>
      <w:r w:rsidR="00BC6B40">
        <w:t xml:space="preserve">department store dummy. Their </w:t>
      </w:r>
      <w:r w:rsidR="00006352">
        <w:t xml:space="preserve">mutual </w:t>
      </w:r>
      <w:r w:rsidR="00BC6B40">
        <w:t>consternation turned</w:t>
      </w:r>
      <w:r w:rsidR="00006352">
        <w:t xml:space="preserve"> ugly</w:t>
      </w:r>
      <w:r w:rsidR="00EC3294">
        <w:t xml:space="preserve"> as they started to </w:t>
      </w:r>
      <w:r w:rsidR="00BC6B40">
        <w:t>shout at each other.</w:t>
      </w:r>
      <w:r w:rsidR="00FF6E5E">
        <w:t xml:space="preserve"> </w:t>
      </w:r>
      <w:r w:rsidR="0098292E">
        <w:t xml:space="preserve">Realizing that </w:t>
      </w:r>
      <w:del w:id="3415" w:author="Author">
        <w:r w:rsidR="0039627C" w:rsidDel="00960A6F">
          <w:delText xml:space="preserve">they </w:delText>
        </w:r>
      </w:del>
      <w:ins w:id="3416" w:author="Author">
        <w:r w:rsidR="00960A6F">
          <w:t xml:space="preserve">somebody </w:t>
        </w:r>
      </w:ins>
      <w:r w:rsidR="0039627C">
        <w:t xml:space="preserve">had </w:t>
      </w:r>
      <w:del w:id="3417" w:author="Author">
        <w:r w:rsidR="0039627C" w:rsidDel="00960A6F">
          <w:delText xml:space="preserve">been </w:delText>
        </w:r>
      </w:del>
      <w:r w:rsidR="0039627C">
        <w:t>fooled</w:t>
      </w:r>
      <w:ins w:id="3418" w:author="Author">
        <w:r w:rsidR="00960A6F">
          <w:t xml:space="preserve"> them</w:t>
        </w:r>
      </w:ins>
      <w:r w:rsidR="0039627C">
        <w:t xml:space="preserve">, both men </w:t>
      </w:r>
      <w:r w:rsidR="00FD1772">
        <w:t>stumbled</w:t>
      </w:r>
      <w:r w:rsidR="0039627C">
        <w:t xml:space="preserve"> </w:t>
      </w:r>
      <w:r w:rsidR="00FF6E5E">
        <w:t>towards</w:t>
      </w:r>
      <w:r w:rsidR="0039627C">
        <w:t xml:space="preserve"> the </w:t>
      </w:r>
      <w:r w:rsidR="00C71D94">
        <w:t xml:space="preserve">getaway vehicle on North Damen Avenue. </w:t>
      </w:r>
    </w:p>
    <w:p w14:paraId="282C1A2A" w14:textId="4AEA905B" w:rsidR="003563DD" w:rsidRDefault="00CB7AA2" w:rsidP="009C772F">
      <w:pPr>
        <w:pStyle w:val="BodyNormal"/>
        <w:rPr>
          <w:ins w:id="3419" w:author="Author"/>
        </w:rPr>
      </w:pPr>
      <w:r>
        <w:t xml:space="preserve">Agent Justin George, safely hidden in the trees and bushes with the others, operated the FBI bullhorn mounted on the railroad bridge </w:t>
      </w:r>
      <w:r w:rsidR="00786976">
        <w:t>as</w:t>
      </w:r>
      <w:r>
        <w:t xml:space="preserve"> they </w:t>
      </w:r>
      <w:r w:rsidR="00786976">
        <w:t>neared</w:t>
      </w:r>
      <w:r>
        <w:t xml:space="preserve"> the street</w:t>
      </w:r>
      <w:r w:rsidR="00D84AF8">
        <w:t>.</w:t>
      </w:r>
      <w:r w:rsidR="006016E0">
        <w:t xml:space="preserve"> His voice was loud and piercing.</w:t>
      </w:r>
    </w:p>
    <w:p w14:paraId="6D989EB0" w14:textId="4BB384ED" w:rsidR="000078A7" w:rsidRPr="00960A6F" w:rsidRDefault="00D84AF8" w:rsidP="009C772F">
      <w:pPr>
        <w:pStyle w:val="BodyNormal"/>
        <w:rPr>
          <w:ins w:id="3420" w:author="Author"/>
          <w:i/>
          <w:iCs/>
          <w:rPrChange w:id="3421" w:author="Author">
            <w:rPr>
              <w:ins w:id="3422" w:author="Author"/>
            </w:rPr>
          </w:rPrChange>
        </w:rPr>
      </w:pPr>
      <w:r w:rsidRPr="00960A6F">
        <w:rPr>
          <w:i/>
          <w:iCs/>
          <w:rPrChange w:id="3423" w:author="Author">
            <w:rPr/>
          </w:rPrChange>
        </w:rPr>
        <w:t>“This is the FBI</w:t>
      </w:r>
      <w:r w:rsidR="00D64061" w:rsidRPr="00960A6F">
        <w:rPr>
          <w:i/>
          <w:iCs/>
          <w:rPrChange w:id="3424" w:author="Author">
            <w:rPr/>
          </w:rPrChange>
        </w:rPr>
        <w:t xml:space="preserve">. </w:t>
      </w:r>
      <w:r w:rsidR="00A74B5A">
        <w:rPr>
          <w:i/>
          <w:iCs/>
        </w:rPr>
        <w:t>We have you</w:t>
      </w:r>
      <w:r w:rsidR="00D64061" w:rsidRPr="00960A6F">
        <w:rPr>
          <w:i/>
          <w:iCs/>
          <w:rPrChange w:id="3425" w:author="Author">
            <w:rPr/>
          </w:rPrChange>
        </w:rPr>
        <w:t xml:space="preserve"> surrounded. There is no escape.</w:t>
      </w:r>
    </w:p>
    <w:p w14:paraId="44812D0E" w14:textId="23F8BC63" w:rsidR="00960A6F" w:rsidRPr="00960A6F" w:rsidDel="00960A6F" w:rsidRDefault="00960A6F" w:rsidP="009C772F">
      <w:pPr>
        <w:pStyle w:val="BodyNormal"/>
        <w:rPr>
          <w:del w:id="3426" w:author="Author"/>
          <w:i/>
          <w:iCs/>
          <w:rPrChange w:id="3427" w:author="Author">
            <w:rPr>
              <w:del w:id="3428" w:author="Author"/>
            </w:rPr>
          </w:rPrChange>
        </w:rPr>
      </w:pPr>
    </w:p>
    <w:p w14:paraId="600CEFA5" w14:textId="043A5A44" w:rsidR="00B937DC" w:rsidRPr="00960A6F" w:rsidRDefault="000078A7" w:rsidP="009C772F">
      <w:pPr>
        <w:pStyle w:val="BodyNormal"/>
        <w:rPr>
          <w:ins w:id="3429" w:author="Author"/>
          <w:i/>
          <w:iCs/>
          <w:rPrChange w:id="3430" w:author="Author">
            <w:rPr>
              <w:ins w:id="3431" w:author="Author"/>
            </w:rPr>
          </w:rPrChange>
        </w:rPr>
      </w:pPr>
      <w:r w:rsidRPr="00960A6F">
        <w:rPr>
          <w:i/>
          <w:iCs/>
          <w:rPrChange w:id="3432" w:author="Author">
            <w:rPr/>
          </w:rPrChange>
        </w:rPr>
        <w:t>Drop your weapons, step away</w:t>
      </w:r>
      <w:r w:rsidR="00EC17C8" w:rsidRPr="00960A6F">
        <w:rPr>
          <w:i/>
          <w:iCs/>
          <w:rPrChange w:id="3433" w:author="Author">
            <w:rPr/>
          </w:rPrChange>
        </w:rPr>
        <w:t>,</w:t>
      </w:r>
      <w:r w:rsidRPr="00960A6F">
        <w:rPr>
          <w:i/>
          <w:iCs/>
          <w:rPrChange w:id="3434" w:author="Author">
            <w:rPr/>
          </w:rPrChange>
        </w:rPr>
        <w:t xml:space="preserve"> </w:t>
      </w:r>
      <w:r w:rsidR="00EC17C8" w:rsidRPr="00960A6F">
        <w:rPr>
          <w:i/>
          <w:iCs/>
          <w:rPrChange w:id="3435" w:author="Author">
            <w:rPr/>
          </w:rPrChange>
        </w:rPr>
        <w:t>raise</w:t>
      </w:r>
      <w:r w:rsidRPr="00960A6F">
        <w:rPr>
          <w:i/>
          <w:iCs/>
          <w:rPrChange w:id="3436" w:author="Author">
            <w:rPr/>
          </w:rPrChange>
        </w:rPr>
        <w:t xml:space="preserve"> your hands over your heads!”</w:t>
      </w:r>
    </w:p>
    <w:p w14:paraId="5C53823D" w14:textId="7F537DD3" w:rsidR="005369CB" w:rsidRDefault="008063ED" w:rsidP="009C772F">
      <w:pPr>
        <w:pStyle w:val="BodyNormal"/>
      </w:pPr>
      <w:r>
        <w:t xml:space="preserve">Timur </w:t>
      </w:r>
      <w:r w:rsidR="001C76FE" w:rsidRPr="0094271B">
        <w:t>Rahmanov</w:t>
      </w:r>
      <w:r w:rsidR="001C76FE">
        <w:t xml:space="preserve"> spotted the bullhorn on the railway </w:t>
      </w:r>
      <w:r w:rsidR="001C76FE">
        <w:lastRenderedPageBreak/>
        <w:t xml:space="preserve">bridge and fired a volley at it. </w:t>
      </w:r>
      <w:del w:id="3437" w:author="Author">
        <w:r w:rsidR="00C025D3" w:rsidDel="00960A6F">
          <w:delText>Firing upwards, t</w:delText>
        </w:r>
      </w:del>
      <w:ins w:id="3438" w:author="Author">
        <w:r w:rsidR="00960A6F">
          <w:t>T</w:t>
        </w:r>
      </w:ins>
      <w:r w:rsidR="00C025D3">
        <w:t xml:space="preserve">he shells </w:t>
      </w:r>
      <w:r w:rsidR="006579E3">
        <w:t>bounced off the steel bridge</w:t>
      </w:r>
      <w:r w:rsidR="006016E0">
        <w:t xml:space="preserve"> plates</w:t>
      </w:r>
      <w:r w:rsidR="006579E3">
        <w:t xml:space="preserve">, </w:t>
      </w:r>
      <w:r w:rsidR="00C70702">
        <w:t>spinning</w:t>
      </w:r>
      <w:r w:rsidR="00E94BEF">
        <w:t xml:space="preserve"> </w:t>
      </w:r>
      <w:r w:rsidR="00E944E8">
        <w:t>o</w:t>
      </w:r>
      <w:r w:rsidR="00E94BEF">
        <w:t>nto the train tracks</w:t>
      </w:r>
      <w:r w:rsidR="00C07066">
        <w:t xml:space="preserve"> and the street below</w:t>
      </w:r>
      <w:r w:rsidR="00E94BEF">
        <w:t>.</w:t>
      </w:r>
      <w:r w:rsidR="00E944E8">
        <w:t xml:space="preserve"> Some </w:t>
      </w:r>
      <w:r w:rsidR="002E462C">
        <w:t>bullet</w:t>
      </w:r>
      <w:r w:rsidR="00E944E8">
        <w:t xml:space="preserve">s </w:t>
      </w:r>
      <w:r w:rsidR="002E462C">
        <w:t xml:space="preserve">hit the concrete bridge </w:t>
      </w:r>
      <w:r w:rsidR="002E462C" w:rsidRPr="00230770">
        <w:t>abutment</w:t>
      </w:r>
      <w:r w:rsidR="002E462C">
        <w:t>, and a large</w:t>
      </w:r>
      <w:ins w:id="3439" w:author="Author">
        <w:r w:rsidR="00D01124">
          <w:t xml:space="preserve"> cement</w:t>
        </w:r>
      </w:ins>
      <w:r w:rsidR="002E462C">
        <w:t xml:space="preserve"> fragment crashed </w:t>
      </w:r>
      <w:ins w:id="3440" w:author="Author">
        <w:r w:rsidR="001C4B23">
          <w:t>in</w:t>
        </w:r>
      </w:ins>
      <w:r w:rsidR="002E462C">
        <w:t xml:space="preserve">to the </w:t>
      </w:r>
      <w:r w:rsidR="006274A6">
        <w:t>pavement</w:t>
      </w:r>
      <w:r w:rsidR="001B7C3D">
        <w:t>.</w:t>
      </w:r>
    </w:p>
    <w:p w14:paraId="6C7583CD" w14:textId="55AC90D0" w:rsidR="000D0EC7" w:rsidRDefault="00E4254F" w:rsidP="009C772F">
      <w:pPr>
        <w:pStyle w:val="BodyNormal"/>
      </w:pPr>
      <w:r>
        <w:t xml:space="preserve">FBI Special Agent Ben Kang was </w:t>
      </w:r>
      <w:r w:rsidR="00F53CC9">
        <w:t xml:space="preserve">coldly efficient in </w:t>
      </w:r>
      <w:del w:id="3441" w:author="Author">
        <w:r w:rsidR="00F53CC9" w:rsidDel="00960A6F">
          <w:delText>his use of</w:delText>
        </w:r>
      </w:del>
      <w:ins w:id="3442" w:author="Author">
        <w:r w:rsidR="00960A6F">
          <w:t>using</w:t>
        </w:r>
      </w:ins>
      <w:r w:rsidR="00F53CC9">
        <w:t xml:space="preserve"> the Einstein gun. </w:t>
      </w:r>
      <w:del w:id="3443" w:author="Author">
        <w:r w:rsidR="009652BE" w:rsidDel="00960A6F">
          <w:delText>Sporting</w:delText>
        </w:r>
      </w:del>
      <w:ins w:id="3444" w:author="Author">
        <w:r w:rsidR="00960A6F">
          <w:t>The ammo is a</w:t>
        </w:r>
      </w:ins>
      <w:r w:rsidR="00CA6683">
        <w:t xml:space="preserve"> </w:t>
      </w:r>
      <w:del w:id="3445" w:author="Author">
        <w:r w:rsidR="00CA6683" w:rsidDel="00960A6F">
          <w:delText>a</w:delText>
        </w:r>
        <w:r w:rsidR="000D0EC7" w:rsidDel="00960A6F">
          <w:delText xml:space="preserve"> </w:delText>
        </w:r>
      </w:del>
      <w:r w:rsidR="000D0EC7">
        <w:t>50 calib</w:t>
      </w:r>
      <w:r w:rsidR="004F0EBF">
        <w:t>er</w:t>
      </w:r>
      <w:r w:rsidR="00D97E15">
        <w:t>, 700</w:t>
      </w:r>
      <w:r w:rsidR="004F0EBF">
        <w:t>-</w:t>
      </w:r>
      <w:r w:rsidR="00D97E15">
        <w:t>grain tungsten bullet</w:t>
      </w:r>
      <w:r w:rsidR="003A4BD8">
        <w:t xml:space="preserve"> with </w:t>
      </w:r>
      <w:r w:rsidR="00EC64C4">
        <w:t>a</w:t>
      </w:r>
      <w:r w:rsidR="003A4BD8">
        <w:t xml:space="preserve"> Mach </w:t>
      </w:r>
      <w:r w:rsidR="004F0EBF">
        <w:t>three</w:t>
      </w:r>
      <w:r w:rsidR="003A4BD8">
        <w:t xml:space="preserve"> exit velocity</w:t>
      </w:r>
      <w:ins w:id="3446" w:author="Author">
        <w:r w:rsidR="00960A6F">
          <w:t>.</w:t>
        </w:r>
      </w:ins>
      <w:del w:id="3447" w:author="Author">
        <w:r w:rsidR="003A4BD8" w:rsidDel="00960A6F">
          <w:delText>,</w:delText>
        </w:r>
      </w:del>
    </w:p>
    <w:p w14:paraId="076BEAC6" w14:textId="201D4527" w:rsidR="00C57957" w:rsidDel="00C57957" w:rsidRDefault="00F53CC9">
      <w:pPr>
        <w:pStyle w:val="BodyNormal"/>
        <w:rPr>
          <w:del w:id="3448" w:author="Author"/>
        </w:rPr>
      </w:pPr>
      <w:r>
        <w:t>Placing his scope crosshairs on T</w:t>
      </w:r>
      <w:r w:rsidR="00ED577E">
        <w:t>i</w:t>
      </w:r>
      <w:r>
        <w:t>mur</w:t>
      </w:r>
      <w:r w:rsidR="00ED577E">
        <w:t xml:space="preserve">’s </w:t>
      </w:r>
      <w:ins w:id="3449" w:author="Author">
        <w:r w:rsidR="00C57957">
          <w:t>tibia</w:t>
        </w:r>
      </w:ins>
      <w:del w:id="3450" w:author="Author">
        <w:r w:rsidR="001C2F44" w:rsidDel="00C57957">
          <w:delText>tibia</w:delText>
        </w:r>
      </w:del>
    </w:p>
    <w:p w14:paraId="74413872" w14:textId="0D155BB5" w:rsidR="00D6674D" w:rsidRDefault="001C2F44" w:rsidP="00C57957">
      <w:pPr>
        <w:pStyle w:val="BodyNormal"/>
      </w:pPr>
      <w:proofErr w:type="gramStart"/>
      <w:r>
        <w:t xml:space="preserve">, </w:t>
      </w:r>
      <w:r w:rsidR="008C36E5">
        <w:t>his</w:t>
      </w:r>
      <w:proofErr w:type="gramEnd"/>
      <w:r w:rsidR="008C36E5">
        <w:t xml:space="preserve"> first shot severed the Chechen’s left leg just below the kneecap</w:t>
      </w:r>
      <w:r w:rsidR="00F45696">
        <w:t xml:space="preserve">. </w:t>
      </w:r>
      <w:r w:rsidR="006938DD">
        <w:t>C</w:t>
      </w:r>
      <w:r w:rsidR="003D104C">
        <w:t>ollaps</w:t>
      </w:r>
      <w:r w:rsidR="006938DD">
        <w:t>ing</w:t>
      </w:r>
      <w:r w:rsidR="003D104C">
        <w:t xml:space="preserve"> </w:t>
      </w:r>
      <w:r w:rsidR="00E97D7B">
        <w:t>awkwardly</w:t>
      </w:r>
      <w:r w:rsidR="00857BED">
        <w:t xml:space="preserve"> to the pavement</w:t>
      </w:r>
      <w:del w:id="3451" w:author="Author">
        <w:r w:rsidR="00857BED" w:rsidDel="001C4B23">
          <w:delText>,</w:delText>
        </w:r>
      </w:del>
      <w:r w:rsidR="0033606B">
        <w:t xml:space="preserve"> face first,</w:t>
      </w:r>
      <w:r w:rsidR="00857BED">
        <w:t xml:space="preserve"> </w:t>
      </w:r>
      <w:r w:rsidR="001D61E0">
        <w:t xml:space="preserve">Timur </w:t>
      </w:r>
      <w:r w:rsidR="006824AF">
        <w:t>howled</w:t>
      </w:r>
      <w:r w:rsidR="00857BED">
        <w:t xml:space="preserve"> from the pain.</w:t>
      </w:r>
      <w:r w:rsidR="0033606B">
        <w:t xml:space="preserve"> </w:t>
      </w:r>
      <w:r w:rsidR="00B63328">
        <w:t xml:space="preserve">Kang </w:t>
      </w:r>
      <w:r w:rsidR="00AF1743">
        <w:t xml:space="preserve">quickly </w:t>
      </w:r>
      <w:r w:rsidR="00FD7468">
        <w:t>re</w:t>
      </w:r>
      <w:r w:rsidR="00B63328">
        <w:t xml:space="preserve">positioned his crosshairs on the military-grade connector at the top of </w:t>
      </w:r>
      <w:r w:rsidR="00D6674D">
        <w:t>Timur’s</w:t>
      </w:r>
      <w:r w:rsidR="00702A07">
        <w:t xml:space="preserve"> battery pack. </w:t>
      </w:r>
      <w:r w:rsidR="005749E2">
        <w:t>The next shot sheared off the connector, rendering the Gatling gun inoperative.</w:t>
      </w:r>
      <w:r w:rsidR="00BA0BAF">
        <w:t xml:space="preserve"> </w:t>
      </w:r>
      <w:r w:rsidR="00EA7092">
        <w:t xml:space="preserve">Timur’s minigun delinker and six barrels </w:t>
      </w:r>
      <w:r w:rsidR="007054EB">
        <w:t>rotated to a stop</w:t>
      </w:r>
      <w:r w:rsidR="00153AE2">
        <w:t>; the gun was dead.</w:t>
      </w:r>
    </w:p>
    <w:p w14:paraId="1A63A300" w14:textId="0DF9A17F" w:rsidR="00784EAC" w:rsidRDefault="00C17A02" w:rsidP="009C772F">
      <w:pPr>
        <w:pStyle w:val="BodyNormal"/>
      </w:pPr>
      <w:r>
        <w:t xml:space="preserve">Agent George shot out the two passenger-side tires on the escape vehicle. </w:t>
      </w:r>
      <w:r w:rsidR="008D46E0">
        <w:t xml:space="preserve">At the same instant, police sirens started </w:t>
      </w:r>
      <w:del w:id="3452" w:author="Author">
        <w:r w:rsidR="008D46E0" w:rsidDel="00013376">
          <w:delText xml:space="preserve">up </w:delText>
        </w:r>
      </w:del>
      <w:r w:rsidR="008D46E0">
        <w:t xml:space="preserve">from </w:t>
      </w:r>
      <w:r w:rsidR="00867CBE">
        <w:t>both directions on North Damen Avenue.</w:t>
      </w:r>
    </w:p>
    <w:p w14:paraId="35D5559D" w14:textId="2A95B61D" w:rsidR="003E17E6" w:rsidRDefault="00784EAC" w:rsidP="009C772F">
      <w:pPr>
        <w:pStyle w:val="BodyNormal"/>
        <w:rPr>
          <w:ins w:id="3453" w:author="Author"/>
        </w:rPr>
      </w:pPr>
      <w:r>
        <w:t xml:space="preserve">Agent </w:t>
      </w:r>
      <w:r w:rsidR="00281787">
        <w:t xml:space="preserve">Nokie Molenda </w:t>
      </w:r>
      <w:r w:rsidR="003C0115">
        <w:t>fired a round from his M-</w:t>
      </w:r>
      <w:r w:rsidR="00A36747">
        <w:t>6</w:t>
      </w:r>
      <w:r w:rsidR="003C0115">
        <w:t xml:space="preserve"> carbine</w:t>
      </w:r>
      <w:r w:rsidR="00552C4C">
        <w:t xml:space="preserve"> at Bulat’s shoulder. While Bulat’s Kevlar</w:t>
      </w:r>
      <w:r w:rsidR="0045765C">
        <w:t xml:space="preserve"> and metal</w:t>
      </w:r>
      <w:r w:rsidR="00552C4C">
        <w:t xml:space="preserve"> body armor could </w:t>
      </w:r>
      <w:del w:id="3454" w:author="Author">
        <w:r w:rsidR="00552C4C" w:rsidDel="00320AA4">
          <w:delText xml:space="preserve">absorb </w:delText>
        </w:r>
      </w:del>
      <w:ins w:id="3455" w:author="Author">
        <w:r w:rsidR="00320AA4">
          <w:t xml:space="preserve">deflect </w:t>
        </w:r>
      </w:ins>
      <w:r w:rsidR="00E3797C">
        <w:t xml:space="preserve">his bullet, </w:t>
      </w:r>
      <w:r w:rsidR="00B538C5">
        <w:t>the impact felt like</w:t>
      </w:r>
      <w:r w:rsidR="00E3797C">
        <w:t xml:space="preserve"> a sledgehammer. </w:t>
      </w:r>
      <w:r w:rsidR="002A2E21">
        <w:t xml:space="preserve">Bulat stumbled backward and slipped, </w:t>
      </w:r>
      <w:r w:rsidR="00D978F3">
        <w:t xml:space="preserve">falling on his rump. </w:t>
      </w:r>
      <w:r w:rsidR="00E559F8">
        <w:t>Agent Kang saw his chance and targeted</w:t>
      </w:r>
      <w:r w:rsidR="00AB2C5A">
        <w:t>, with the Einstein gun,</w:t>
      </w:r>
      <w:r w:rsidR="00E559F8">
        <w:t xml:space="preserve"> the </w:t>
      </w:r>
      <w:r w:rsidR="00F2389E">
        <w:t xml:space="preserve">feed chute </w:t>
      </w:r>
      <w:r w:rsidR="008875A1">
        <w:t xml:space="preserve">at </w:t>
      </w:r>
      <w:r w:rsidR="003B5BA3">
        <w:t>Bulat’s</w:t>
      </w:r>
      <w:r w:rsidR="008875A1">
        <w:t xml:space="preserve"> </w:t>
      </w:r>
      <w:r w:rsidR="00EC64C4">
        <w:t>mini gun</w:t>
      </w:r>
      <w:r w:rsidR="008875A1">
        <w:t xml:space="preserve">. </w:t>
      </w:r>
      <w:r w:rsidR="005B05DB">
        <w:t>The impact</w:t>
      </w:r>
      <w:r w:rsidR="0002532E">
        <w:t xml:space="preserve"> sheared the ammo belt</w:t>
      </w:r>
      <w:r w:rsidR="00F953FE">
        <w:t xml:space="preserve"> and</w:t>
      </w:r>
      <w:r w:rsidR="005B05DB">
        <w:t xml:space="preserve"> forced Bulat to </w:t>
      </w:r>
      <w:r w:rsidR="00F233A7">
        <w:t>release</w:t>
      </w:r>
      <w:r w:rsidR="00345CC0">
        <w:t xml:space="preserve"> his grip on the </w:t>
      </w:r>
      <w:r w:rsidR="00CD7BF8">
        <w:t>weapo</w:t>
      </w:r>
      <w:r w:rsidR="00345CC0">
        <w:t>n.</w:t>
      </w:r>
      <w:r w:rsidR="00073878">
        <w:t xml:space="preserve"> </w:t>
      </w:r>
      <w:r w:rsidR="002263BC">
        <w:t xml:space="preserve">Bulat quickly </w:t>
      </w:r>
      <w:r w:rsidR="002263BC">
        <w:lastRenderedPageBreak/>
        <w:t>detached the mini</w:t>
      </w:r>
      <w:r w:rsidR="007D4C1F">
        <w:t>gun'</w:t>
      </w:r>
      <w:r w:rsidR="002263BC">
        <w:t>s straps and rose to his feet</w:t>
      </w:r>
      <w:r w:rsidR="007D4C1F">
        <w:t>.</w:t>
      </w:r>
      <w:r w:rsidR="006A2E18">
        <w:t xml:space="preserve"> </w:t>
      </w:r>
      <w:r w:rsidR="00DC304E">
        <w:t xml:space="preserve">As four police cars entered </w:t>
      </w:r>
      <w:r w:rsidR="00633487">
        <w:t xml:space="preserve">the intersection, </w:t>
      </w:r>
      <w:r w:rsidR="008F6722">
        <w:t xml:space="preserve">Bulat foolishly retrieved his </w:t>
      </w:r>
      <w:del w:id="3456" w:author="Author">
        <w:r w:rsidR="008F6722" w:rsidDel="00737D0C">
          <w:delText>Glock</w:delText>
        </w:r>
        <w:r w:rsidR="00D23178" w:rsidDel="00737D0C">
          <w:delText xml:space="preserve"> </w:delText>
        </w:r>
      </w:del>
      <w:r w:rsidR="00D23178">
        <w:t xml:space="preserve">handgun and brandished it. Agent Kang’s last shot with the Einstein gun </w:t>
      </w:r>
      <w:r w:rsidR="00AD7A47">
        <w:t>blew a hole in Bulat’s right hand</w:t>
      </w:r>
      <w:r w:rsidR="006619E3">
        <w:t xml:space="preserve">; the </w:t>
      </w:r>
      <w:r w:rsidR="00603AAE">
        <w:t>pistol landed several feet away.</w:t>
      </w:r>
      <w:r w:rsidR="00D56A72">
        <w:t xml:space="preserve"> </w:t>
      </w:r>
      <w:r w:rsidR="003E17E6">
        <w:t xml:space="preserve">Commander </w:t>
      </w:r>
      <w:r w:rsidR="00873D97">
        <w:t xml:space="preserve">Knight </w:t>
      </w:r>
      <w:r w:rsidR="00D63B91">
        <w:t>of the 20</w:t>
      </w:r>
      <w:r w:rsidR="00D63B91" w:rsidRPr="00D63B91">
        <w:rPr>
          <w:vertAlign w:val="superscript"/>
        </w:rPr>
        <w:t>th</w:t>
      </w:r>
      <w:r w:rsidR="00D63B91">
        <w:t xml:space="preserve"> Precinct used his bullhorn to issue an ultimatum.</w:t>
      </w:r>
    </w:p>
    <w:p w14:paraId="33C85F20" w14:textId="169130F9" w:rsidR="00F25DB0" w:rsidRPr="00960A6F" w:rsidRDefault="00D63B91">
      <w:pPr>
        <w:pStyle w:val="BodyNormal"/>
        <w:rPr>
          <w:ins w:id="3457" w:author="Author"/>
          <w:i/>
          <w:iCs/>
          <w:rPrChange w:id="3458" w:author="Author">
            <w:rPr>
              <w:ins w:id="3459" w:author="Author"/>
            </w:rPr>
          </w:rPrChange>
        </w:rPr>
      </w:pPr>
      <w:r w:rsidRPr="00960A6F">
        <w:rPr>
          <w:i/>
          <w:iCs/>
          <w:rPrChange w:id="3460" w:author="Author">
            <w:rPr/>
          </w:rPrChange>
        </w:rPr>
        <w:t>“</w:t>
      </w:r>
      <w:r w:rsidR="00995C6D" w:rsidRPr="00960A6F">
        <w:rPr>
          <w:i/>
          <w:iCs/>
          <w:rPrChange w:id="3461" w:author="Author">
            <w:rPr/>
          </w:rPrChange>
        </w:rPr>
        <w:t xml:space="preserve">This is the Chicago Police. </w:t>
      </w:r>
      <w:r w:rsidR="00A05023" w:rsidRPr="00960A6F">
        <w:rPr>
          <w:i/>
          <w:iCs/>
          <w:rPrChange w:id="3462" w:author="Author">
            <w:rPr/>
          </w:rPrChange>
        </w:rPr>
        <w:t xml:space="preserve">Take off your </w:t>
      </w:r>
      <w:r w:rsidR="00AC2F7F" w:rsidRPr="00960A6F">
        <w:rPr>
          <w:i/>
          <w:iCs/>
          <w:rPrChange w:id="3463" w:author="Author">
            <w:rPr/>
          </w:rPrChange>
        </w:rPr>
        <w:t xml:space="preserve">armored vest and lay face down on the pavement. </w:t>
      </w:r>
      <w:r w:rsidR="009903B1" w:rsidRPr="00960A6F">
        <w:rPr>
          <w:i/>
          <w:iCs/>
          <w:rPrChange w:id="3464" w:author="Author">
            <w:rPr/>
          </w:rPrChange>
        </w:rPr>
        <w:t xml:space="preserve">If you refuse, we are authorized to </w:t>
      </w:r>
      <w:r w:rsidR="008849BC" w:rsidRPr="00960A6F">
        <w:rPr>
          <w:i/>
          <w:iCs/>
          <w:rPrChange w:id="3465" w:author="Author">
            <w:rPr/>
          </w:rPrChange>
        </w:rPr>
        <w:t xml:space="preserve">shoot to kill. </w:t>
      </w:r>
      <w:r w:rsidR="00122840" w:rsidRPr="00960A6F">
        <w:rPr>
          <w:i/>
          <w:iCs/>
          <w:rPrChange w:id="3466" w:author="Author">
            <w:rPr/>
          </w:rPrChange>
        </w:rPr>
        <w:t>This is your only warning!”</w:t>
      </w:r>
    </w:p>
    <w:p w14:paraId="2F8907A3" w14:textId="6BCADA81" w:rsidR="00122840" w:rsidRDefault="009B5D2D" w:rsidP="009C772F">
      <w:pPr>
        <w:pStyle w:val="BodyNormal"/>
      </w:pPr>
      <w:r>
        <w:t xml:space="preserve">Bulat </w:t>
      </w:r>
      <w:r w:rsidR="008769D2">
        <w:t>and</w:t>
      </w:r>
      <w:r>
        <w:t xml:space="preserve"> his brother</w:t>
      </w:r>
      <w:r w:rsidR="008769D2">
        <w:t xml:space="preserve"> </w:t>
      </w:r>
      <w:del w:id="3467" w:author="Author">
        <w:r w:rsidR="00767DF6" w:rsidDel="00960A6F">
          <w:delText xml:space="preserve">and </w:delText>
        </w:r>
      </w:del>
      <w:r w:rsidR="00FF76B3">
        <w:t>spoke briefly</w:t>
      </w:r>
      <w:r w:rsidR="000514F9">
        <w:t xml:space="preserve"> to each other</w:t>
      </w:r>
      <w:r w:rsidR="00FF76B3">
        <w:t xml:space="preserve"> in Chechen. </w:t>
      </w:r>
      <w:r w:rsidR="00767DF6">
        <w:t>Turning to</w:t>
      </w:r>
      <w:r w:rsidR="00FA66C3">
        <w:t xml:space="preserve"> Commander Knight</w:t>
      </w:r>
      <w:r w:rsidR="00767DF6">
        <w:t>, Bu</w:t>
      </w:r>
      <w:r w:rsidR="00C028E2">
        <w:t>lat</w:t>
      </w:r>
      <w:r w:rsidR="00FA66C3">
        <w:t xml:space="preserve"> </w:t>
      </w:r>
      <w:r w:rsidR="00D2629C">
        <w:t>shouted</w:t>
      </w:r>
      <w:r w:rsidR="008769D2">
        <w:t xml:space="preserve"> in broken English.</w:t>
      </w:r>
    </w:p>
    <w:p w14:paraId="16447E9F" w14:textId="5B2B4BBF" w:rsidR="00620D8F" w:rsidRDefault="00620D8F" w:rsidP="009C772F">
      <w:pPr>
        <w:pStyle w:val="BodyNormal"/>
      </w:pPr>
      <w:r>
        <w:t>“We give up. My brother hurt. He no move.</w:t>
      </w:r>
      <w:r w:rsidR="003A648D">
        <w:t>”</w:t>
      </w:r>
    </w:p>
    <w:p w14:paraId="2AC8474C" w14:textId="19A23F85" w:rsidR="00603AAE" w:rsidRDefault="002F7309" w:rsidP="009C772F">
      <w:pPr>
        <w:pStyle w:val="BodyNormal"/>
      </w:pPr>
      <w:r>
        <w:t xml:space="preserve">Bulat </w:t>
      </w:r>
      <w:proofErr w:type="gramStart"/>
      <w:r>
        <w:t>slowly removed</w:t>
      </w:r>
      <w:proofErr w:type="gramEnd"/>
      <w:r>
        <w:t xml:space="preserve"> his armored vest, gun belt</w:t>
      </w:r>
      <w:r w:rsidR="004135C2">
        <w:t xml:space="preserve">, </w:t>
      </w:r>
      <w:del w:id="3468" w:author="Author">
        <w:r w:rsidR="004135C2" w:rsidDel="000C560A">
          <w:delText>grenades, all of it</w:delText>
        </w:r>
      </w:del>
      <w:ins w:id="3469" w:author="Author">
        <w:r w:rsidR="000C560A">
          <w:t>and grenades</w:t>
        </w:r>
      </w:ins>
      <w:r w:rsidR="004135C2">
        <w:t xml:space="preserve">. He </w:t>
      </w:r>
      <w:del w:id="3470" w:author="Author">
        <w:r w:rsidR="00B014DD" w:rsidDel="006C7151">
          <w:delText xml:space="preserve">laid </w:delText>
        </w:r>
      </w:del>
      <w:ins w:id="3471" w:author="Author">
        <w:r w:rsidR="006C7151">
          <w:t xml:space="preserve">lay </w:t>
        </w:r>
      </w:ins>
      <w:r w:rsidR="00B014DD">
        <w:t>face down on the hot pavement</w:t>
      </w:r>
      <w:r w:rsidR="00A24C86">
        <w:t>,</w:t>
      </w:r>
      <w:r w:rsidR="00B014DD">
        <w:t xml:space="preserve"> and two Chicago Police officers rushed to him, guns drawn. </w:t>
      </w:r>
      <w:r w:rsidR="00D2132C">
        <w:t xml:space="preserve">Four others descended on </w:t>
      </w:r>
      <w:r w:rsidR="00C10413">
        <w:t xml:space="preserve">Timur, unhooking his </w:t>
      </w:r>
      <w:r w:rsidR="00EC64C4">
        <w:t>gear,</w:t>
      </w:r>
      <w:r w:rsidR="00C10413">
        <w:t xml:space="preserve"> and </w:t>
      </w:r>
      <w:r w:rsidR="00605420">
        <w:t xml:space="preserve">handcuffing him. </w:t>
      </w:r>
      <w:r w:rsidR="00154B37">
        <w:t xml:space="preserve">They used a zip-tie </w:t>
      </w:r>
      <w:del w:id="3472" w:author="Author">
        <w:r w:rsidR="00154B37" w:rsidDel="00013376">
          <w:delText xml:space="preserve">to act </w:delText>
        </w:r>
      </w:del>
      <w:r w:rsidR="00154B37">
        <w:t xml:space="preserve">as a </w:t>
      </w:r>
      <w:r w:rsidR="00AA5CC8">
        <w:t>tourniquet to sta</w:t>
      </w:r>
      <w:r w:rsidR="00984131">
        <w:t>u</w:t>
      </w:r>
      <w:r w:rsidR="00AA5CC8">
        <w:t>nch the bleeding until a</w:t>
      </w:r>
      <w:r w:rsidR="00984131">
        <w:t>n</w:t>
      </w:r>
      <w:r w:rsidR="00AA5CC8">
        <w:t xml:space="preserve"> </w:t>
      </w:r>
      <w:r w:rsidR="00984131">
        <w:t>EMT</w:t>
      </w:r>
      <w:r w:rsidR="00C3446C">
        <w:t xml:space="preserve"> team could arrive.</w:t>
      </w:r>
    </w:p>
    <w:p w14:paraId="1B7C3E94" w14:textId="4E6D1E5C" w:rsidR="00780E87" w:rsidRDefault="00B02CEB" w:rsidP="009C772F">
      <w:pPr>
        <w:pStyle w:val="BodyNormal"/>
      </w:pPr>
      <w:r>
        <w:t>With the bullhorn blown to bits, Agent Kang had to shout.</w:t>
      </w:r>
    </w:p>
    <w:p w14:paraId="4B328D28" w14:textId="4EBC6AEC" w:rsidR="008A7539" w:rsidRDefault="008A7539" w:rsidP="009C772F">
      <w:pPr>
        <w:pStyle w:val="BodyNormal"/>
      </w:pPr>
      <w:r>
        <w:t xml:space="preserve">“Chicago Police, this is the FBI Team. </w:t>
      </w:r>
      <w:r w:rsidR="00433F67">
        <w:t xml:space="preserve">We’ll come around and help you </w:t>
      </w:r>
      <w:r w:rsidR="00AC7E87">
        <w:t>secure</w:t>
      </w:r>
      <w:r w:rsidR="00433F67">
        <w:t xml:space="preserve"> those Gatling guns.”</w:t>
      </w:r>
    </w:p>
    <w:p w14:paraId="5BC48A4C" w14:textId="09D041A2" w:rsidR="001E59BC" w:rsidRDefault="00386B41" w:rsidP="009C772F">
      <w:pPr>
        <w:pStyle w:val="BodyNormal"/>
      </w:pPr>
      <w:r>
        <w:t>Commander Knight pointed his bullhorn at them.</w:t>
      </w:r>
    </w:p>
    <w:p w14:paraId="15728A71" w14:textId="4CF3BB52" w:rsidR="00386B41" w:rsidRDefault="00386B41" w:rsidP="009C772F">
      <w:pPr>
        <w:pStyle w:val="BodyNormal"/>
      </w:pPr>
      <w:r>
        <w:t xml:space="preserve">“Great job, fellows. </w:t>
      </w:r>
      <w:r w:rsidR="00F02916">
        <w:t xml:space="preserve">The suspects are in custody. EMT </w:t>
      </w:r>
      <w:r w:rsidR="00F02916">
        <w:lastRenderedPageBreak/>
        <w:t xml:space="preserve">units are on the way. </w:t>
      </w:r>
      <w:r w:rsidR="007F19A6">
        <w:t>Any injuries on your end?”</w:t>
      </w:r>
    </w:p>
    <w:p w14:paraId="18B8C644" w14:textId="77777777" w:rsidR="000D4BDA" w:rsidRDefault="007F19A6" w:rsidP="009C772F">
      <w:pPr>
        <w:pStyle w:val="BodyNormal"/>
        <w:sectPr w:rsidR="000D4BDA" w:rsidSect="003135B1">
          <w:pgSz w:w="8640" w:h="12960" w:code="1"/>
          <w:pgMar w:top="720" w:right="720" w:bottom="720" w:left="720" w:header="720" w:footer="720" w:gutter="720"/>
          <w:cols w:space="720"/>
          <w:titlePg/>
          <w:docGrid w:linePitch="360"/>
        </w:sectPr>
      </w:pPr>
      <w:r>
        <w:t>“We’re good, sir. See you in a few minutes!”</w:t>
      </w:r>
    </w:p>
    <w:p w14:paraId="55CE7151" w14:textId="20D48D20" w:rsidR="00DF7A5A" w:rsidRPr="00295C50" w:rsidRDefault="00DF7A5A" w:rsidP="00295C50">
      <w:pPr>
        <w:pStyle w:val="ChapterNumber"/>
      </w:pPr>
      <w:r w:rsidRPr="004376FE">
        <w:lastRenderedPageBreak/>
        <w:t>CHAPTER</w:t>
      </w:r>
      <w:r w:rsidR="00295C50">
        <w:t xml:space="preserve">    11</w:t>
      </w:r>
    </w:p>
    <w:p w14:paraId="6BDE0697" w14:textId="4F709F26" w:rsidR="00DF7A5A" w:rsidRPr="00FA271D" w:rsidRDefault="00BB4E52" w:rsidP="00DF7A5A">
      <w:pPr>
        <w:pStyle w:val="ChapterTitle"/>
      </w:pPr>
      <w:bookmarkStart w:id="3473" w:name="_Toc197338842"/>
      <w:r>
        <w:t>Uncooperative Witness</w:t>
      </w:r>
      <w:bookmarkEnd w:id="3473"/>
    </w:p>
    <w:p w14:paraId="6593D518" w14:textId="77777777" w:rsidR="009614D6" w:rsidRDefault="00E66152" w:rsidP="00DF7A5A">
      <w:pPr>
        <w:pStyle w:val="ASubheadLevel1"/>
      </w:pPr>
      <w:bookmarkStart w:id="3474" w:name="_Toc197338843"/>
      <w:r>
        <w:t>The Merrick Law Firm</w:t>
      </w:r>
      <w:bookmarkEnd w:id="3474"/>
    </w:p>
    <w:p w14:paraId="495956DB" w14:textId="724D29B2" w:rsidR="00782BAC" w:rsidRDefault="001A171C" w:rsidP="009C772F">
      <w:pPr>
        <w:pStyle w:val="BodyNormal"/>
      </w:pPr>
      <w:r>
        <w:t xml:space="preserve">Late in the afternoon, </w:t>
      </w:r>
      <w:r w:rsidR="00A1231A">
        <w:t>Anne Merrick</w:t>
      </w:r>
      <w:r w:rsidR="00BA3C36">
        <w:t xml:space="preserve"> </w:t>
      </w:r>
      <w:r w:rsidR="00EC64C4">
        <w:t xml:space="preserve">sat </w:t>
      </w:r>
      <w:r w:rsidR="00FC277F">
        <w:t xml:space="preserve">at the head of the twenty-person </w:t>
      </w:r>
      <w:r w:rsidR="00F4443D">
        <w:t>conference</w:t>
      </w:r>
      <w:r w:rsidR="00FC277F">
        <w:t xml:space="preserve"> table with her husband</w:t>
      </w:r>
      <w:r w:rsidR="00D46094">
        <w:t>,</w:t>
      </w:r>
      <w:r w:rsidR="00FC277F">
        <w:t xml:space="preserve"> John</w:t>
      </w:r>
      <w:r w:rsidR="007B67B5">
        <w:t xml:space="preserve">, </w:t>
      </w:r>
      <w:del w:id="3475" w:author="Author">
        <w:r w:rsidR="007B67B5" w:rsidDel="00351DCC">
          <w:delText xml:space="preserve">and </w:delText>
        </w:r>
      </w:del>
      <w:r w:rsidR="007B67B5">
        <w:t xml:space="preserve">Ashley </w:t>
      </w:r>
      <w:r w:rsidR="00EC64C4">
        <w:t>Brant, Millie</w:t>
      </w:r>
      <w:ins w:id="3476" w:author="Author">
        <w:r w:rsidR="00152C53">
          <w:t xml:space="preserve">, </w:t>
        </w:r>
      </w:ins>
      <w:del w:id="3477" w:author="Author">
        <w:r w:rsidR="007B67B5" w:rsidDel="00B4628B">
          <w:delText>.</w:delText>
        </w:r>
        <w:r w:rsidR="00AC1A55" w:rsidDel="00152C53">
          <w:delText xml:space="preserve"> </w:delText>
        </w:r>
        <w:r w:rsidR="00AC1A55" w:rsidDel="00A25F4F">
          <w:delText>Millie Grainger</w:delText>
        </w:r>
      </w:del>
      <w:ins w:id="3478" w:author="Author">
        <w:del w:id="3479" w:author="Author">
          <w:r w:rsidR="00B4628B" w:rsidDel="00A25F4F">
            <w:delText>,</w:delText>
          </w:r>
        </w:del>
      </w:ins>
      <w:del w:id="3480" w:author="Author">
        <w:r w:rsidR="00AC1A55" w:rsidDel="00A25F4F">
          <w:delText xml:space="preserve"> </w:delText>
        </w:r>
      </w:del>
      <w:r w:rsidR="00AC1A55">
        <w:t xml:space="preserve">and </w:t>
      </w:r>
      <w:r w:rsidR="00EC59BF">
        <w:t>the two Warhorse Security guard</w:t>
      </w:r>
      <w:ins w:id="3481" w:author="Author">
        <w:r w:rsidR="00B4628B">
          <w:t>s</w:t>
        </w:r>
      </w:ins>
      <w:del w:id="3482" w:author="Author">
        <w:r w:rsidR="00EC59BF" w:rsidDel="00B4628B">
          <w:delText>s also sat in</w:delText>
        </w:r>
      </w:del>
      <w:r w:rsidR="00EC59BF">
        <w:t>.</w:t>
      </w:r>
      <w:r w:rsidR="008B4CD8">
        <w:t xml:space="preserve"> </w:t>
      </w:r>
      <w:r w:rsidR="00782BAC">
        <w:t>While Anne Merr</w:t>
      </w:r>
      <w:r w:rsidR="00351A8C">
        <w:t>ick has a closet in the building with several c</w:t>
      </w:r>
      <w:r w:rsidR="00DD42CB">
        <w:t>lothing changes</w:t>
      </w:r>
      <w:r w:rsidR="00351A8C">
        <w:t xml:space="preserve">, blouses, and undergarments, she </w:t>
      </w:r>
      <w:del w:id="3483" w:author="Author">
        <w:r w:rsidR="00351A8C" w:rsidDel="00460CFA">
          <w:delText>elected to remain</w:delText>
        </w:r>
      </w:del>
      <w:ins w:id="3484" w:author="Author">
        <w:del w:id="3485" w:author="Author">
          <w:r w:rsidR="00460CFA" w:rsidDel="006C7151">
            <w:delText>remained</w:delText>
          </w:r>
        </w:del>
      </w:ins>
      <w:r w:rsidR="00CF7F34">
        <w:t>stayed</w:t>
      </w:r>
      <w:r w:rsidR="00351A8C">
        <w:t xml:space="preserve"> in the </w:t>
      </w:r>
      <w:r w:rsidR="00761917">
        <w:t>sweatpants and</w:t>
      </w:r>
      <w:ins w:id="3486" w:author="Author">
        <w:r w:rsidR="00B4628B">
          <w:t xml:space="preserve"> black</w:t>
        </w:r>
      </w:ins>
      <w:r w:rsidR="00761917">
        <w:t xml:space="preserve"> T-shirt the Angel had provided</w:t>
      </w:r>
      <w:ins w:id="3487" w:author="Author">
        <w:r w:rsidR="00B4628B">
          <w:t>,</w:t>
        </w:r>
      </w:ins>
      <w:del w:id="3488" w:author="Author">
        <w:r w:rsidR="00761917" w:rsidDel="00B4628B">
          <w:delText>.</w:delText>
        </w:r>
      </w:del>
      <w:r w:rsidR="00761917">
        <w:t xml:space="preserve"> </w:t>
      </w:r>
      <w:del w:id="3489" w:author="Author">
        <w:r w:rsidR="002D4446" w:rsidDel="00B4628B">
          <w:delText xml:space="preserve">Her black T-shirt was </w:delText>
        </w:r>
      </w:del>
      <w:r w:rsidR="002D4446">
        <w:t>emblazoned with the phrase “</w:t>
      </w:r>
      <w:r w:rsidR="00A854A4" w:rsidRPr="00C513DB">
        <w:rPr>
          <w:i/>
          <w:iCs/>
        </w:rPr>
        <w:t>Bitch</w:t>
      </w:r>
      <w:r w:rsidR="00017466" w:rsidRPr="00C513DB">
        <w:rPr>
          <w:i/>
          <w:iCs/>
        </w:rPr>
        <w:t>es</w:t>
      </w:r>
      <w:r w:rsidR="00A854A4" w:rsidRPr="00C513DB">
        <w:rPr>
          <w:i/>
          <w:iCs/>
        </w:rPr>
        <w:t xml:space="preserve"> Rul</w:t>
      </w:r>
      <w:r w:rsidR="00017466" w:rsidRPr="00C513DB">
        <w:rPr>
          <w:i/>
          <w:iCs/>
        </w:rPr>
        <w:t>e</w:t>
      </w:r>
      <w:r w:rsidR="00A854A4">
        <w:t>.</w:t>
      </w:r>
      <w:r w:rsidR="0060119B">
        <w:t>”</w:t>
      </w:r>
    </w:p>
    <w:p w14:paraId="14A504CE" w14:textId="15458249" w:rsidR="00A25271" w:rsidRDefault="008B4CD8" w:rsidP="009C772F">
      <w:pPr>
        <w:pStyle w:val="BodyNormal"/>
      </w:pPr>
      <w:r>
        <w:t xml:space="preserve">John immediately </w:t>
      </w:r>
      <w:r w:rsidR="00EC64C4">
        <w:t>flew</w:t>
      </w:r>
      <w:r w:rsidR="00C3193D">
        <w:t xml:space="preserve"> back to Chicago when Mac called him about the abortive assassination plot</w:t>
      </w:r>
      <w:del w:id="3490" w:author="Author">
        <w:r w:rsidR="00C3193D" w:rsidDel="00B4628B">
          <w:delText xml:space="preserve">. </w:delText>
        </w:r>
        <w:r w:rsidR="001B3E58" w:rsidDel="00B4628B">
          <w:delText xml:space="preserve"> </w:delText>
        </w:r>
        <w:r w:rsidR="00851727" w:rsidDel="00B4628B">
          <w:delText>Seated</w:delText>
        </w:r>
        <w:r w:rsidR="00257C21" w:rsidDel="00B4628B">
          <w:delText xml:space="preserve"> against the wall</w:delText>
        </w:r>
        <w:r w:rsidR="001B3E58" w:rsidDel="00B4628B">
          <w:delText xml:space="preserve"> w</w:delText>
        </w:r>
        <w:r w:rsidR="00DF25BB" w:rsidDel="00B4628B">
          <w:delText>ere</w:delText>
        </w:r>
        <w:r w:rsidR="001B3E58" w:rsidDel="00B4628B">
          <w:delText xml:space="preserve"> Millie Grainger, Mike Zilog</w:delText>
        </w:r>
        <w:r w:rsidR="00257C21" w:rsidDel="00B4628B">
          <w:delText>,</w:delText>
        </w:r>
        <w:r w:rsidR="001B3E58" w:rsidDel="00B4628B">
          <w:delText xml:space="preserve"> and Mario Sierra</w:delText>
        </w:r>
        <w:r w:rsidR="00257C21" w:rsidDel="00B4628B">
          <w:delText xml:space="preserve">. </w:delText>
        </w:r>
      </w:del>
      <w:ins w:id="3491" w:author="Author">
        <w:r w:rsidR="00B4628B">
          <w:t xml:space="preserve">. </w:t>
        </w:r>
      </w:ins>
      <w:r w:rsidR="00B641BE">
        <w:t>T</w:t>
      </w:r>
      <w:r w:rsidR="00D823F9">
        <w:t xml:space="preserve">he Chicago Police and FBI Agents who rushed to the building waited patiently in the </w:t>
      </w:r>
      <w:r w:rsidR="00BC0C97">
        <w:t>hallway.</w:t>
      </w:r>
    </w:p>
    <w:p w14:paraId="34B7A294" w14:textId="0ABA74AA" w:rsidR="008F3F1E" w:rsidRDefault="00A25271" w:rsidP="009C772F">
      <w:pPr>
        <w:pStyle w:val="BodyNormal"/>
      </w:pPr>
      <w:r>
        <w:t>“So, we’re all agreed</w:t>
      </w:r>
      <w:r w:rsidR="003079D0">
        <w:t>,” Anne said.</w:t>
      </w:r>
      <w:r>
        <w:t xml:space="preserve"> </w:t>
      </w:r>
      <w:r w:rsidR="002679F7">
        <w:t>“</w:t>
      </w:r>
      <w:r>
        <w:t>Not one mention that the Angel is mute</w:t>
      </w:r>
      <w:del w:id="3492" w:author="Author">
        <w:r w:rsidR="000D1589" w:rsidDel="00AE0138">
          <w:delText xml:space="preserve"> or that she </w:delText>
        </w:r>
        <w:r w:rsidR="006A24C4" w:rsidDel="00AE0138">
          <w:delText>may have spent a part of her life in institutions</w:delText>
        </w:r>
      </w:del>
      <w:r w:rsidR="006A24C4">
        <w:t>.</w:t>
      </w:r>
      <w:r w:rsidR="001814DB">
        <w:t xml:space="preserve"> That might make it easier</w:t>
      </w:r>
      <w:r w:rsidR="000B756E">
        <w:t xml:space="preserve"> for the cops and the mob</w:t>
      </w:r>
      <w:r w:rsidR="001814DB">
        <w:t xml:space="preserve"> to </w:t>
      </w:r>
      <w:r w:rsidR="00CD66B9">
        <w:t xml:space="preserve">identify and </w:t>
      </w:r>
      <w:r w:rsidR="001814DB">
        <w:t>locate her. We’ll hide u</w:t>
      </w:r>
      <w:r w:rsidR="003C08B7">
        <w:t>n</w:t>
      </w:r>
      <w:r w:rsidR="001814DB">
        <w:t>der</w:t>
      </w:r>
      <w:r w:rsidR="001B3E58">
        <w:t xml:space="preserve"> </w:t>
      </w:r>
      <w:r w:rsidR="003C08B7" w:rsidRPr="007F56B5">
        <w:t>Attorney-Client Privilege</w:t>
      </w:r>
      <w:r w:rsidR="003C08B7">
        <w:t>.</w:t>
      </w:r>
      <w:ins w:id="3493" w:author="Author">
        <w:r w:rsidR="00152C53">
          <w:t xml:space="preserve"> Mike and Mario can leave the conference room. We’ll call </w:t>
        </w:r>
        <w:del w:id="3494" w:author="Author">
          <w:r w:rsidR="00152C53" w:rsidDel="006C7151">
            <w:delText xml:space="preserve">you </w:delText>
          </w:r>
        </w:del>
        <w:r w:rsidR="00152C53">
          <w:t>if they want to interview you.</w:t>
        </w:r>
      </w:ins>
      <w:r w:rsidR="003C08B7">
        <w:t>”</w:t>
      </w:r>
    </w:p>
    <w:p w14:paraId="1860C6AA" w14:textId="3057DA57" w:rsidR="00B62F17" w:rsidRDefault="00B62F17" w:rsidP="009C772F">
      <w:pPr>
        <w:pStyle w:val="BodyNormal"/>
      </w:pPr>
      <w:r>
        <w:t>The intercom beeped</w:t>
      </w:r>
      <w:r w:rsidR="00355450">
        <w:t>. It was the reception desk.</w:t>
      </w:r>
    </w:p>
    <w:p w14:paraId="64DE6F7E" w14:textId="7F1DCC21" w:rsidR="008D4D42" w:rsidRDefault="008D4D42" w:rsidP="009C772F">
      <w:pPr>
        <w:pStyle w:val="BodyNormal"/>
      </w:pPr>
      <w:r>
        <w:t xml:space="preserve">“Anne, this is Julia. They’re here. </w:t>
      </w:r>
      <w:r w:rsidR="00D23FC0">
        <w:t xml:space="preserve">Marika is </w:t>
      </w:r>
      <w:r w:rsidR="00D81FD5">
        <w:t>escorting them to the conference room.</w:t>
      </w:r>
      <w:r w:rsidR="00DE2CC1">
        <w:t>”</w:t>
      </w:r>
    </w:p>
    <w:p w14:paraId="27709CBC" w14:textId="14F10657" w:rsidR="00584F47" w:rsidRDefault="00584F47" w:rsidP="009C772F">
      <w:pPr>
        <w:pStyle w:val="BodyNormal"/>
      </w:pPr>
      <w:r>
        <w:t xml:space="preserve">What entered was a who’s who of </w:t>
      </w:r>
      <w:r w:rsidR="005D1A9F">
        <w:t>t</w:t>
      </w:r>
      <w:r w:rsidR="000857C5">
        <w:t xml:space="preserve">he </w:t>
      </w:r>
      <w:r w:rsidR="008B694F">
        <w:t xml:space="preserve">Chicago </w:t>
      </w:r>
      <w:r w:rsidR="000857C5">
        <w:t>FBI</w:t>
      </w:r>
      <w:r w:rsidR="000C6589">
        <w:t>:</w:t>
      </w:r>
      <w:r w:rsidR="008B694F">
        <w:t xml:space="preserve"> </w:t>
      </w:r>
      <w:r w:rsidR="00DB7321">
        <w:lastRenderedPageBreak/>
        <w:t xml:space="preserve">Special </w:t>
      </w:r>
      <w:r w:rsidR="008B694F">
        <w:t>Agent</w:t>
      </w:r>
      <w:r w:rsidR="00717222">
        <w:t xml:space="preserve"> in Charge </w:t>
      </w:r>
      <w:r w:rsidR="000A2D44">
        <w:t xml:space="preserve">D’Marcus </w:t>
      </w:r>
      <w:r w:rsidR="00717222">
        <w:t>Mason</w:t>
      </w:r>
      <w:r w:rsidR="00D72614">
        <w:t xml:space="preserve"> </w:t>
      </w:r>
      <w:r w:rsidR="00D16803">
        <w:t xml:space="preserve">and </w:t>
      </w:r>
      <w:r w:rsidR="00914B63">
        <w:t xml:space="preserve">Agents </w:t>
      </w:r>
      <w:r w:rsidR="001D15DE">
        <w:t xml:space="preserve">Hanko, </w:t>
      </w:r>
      <w:r w:rsidR="00B01EED">
        <w:t xml:space="preserve">Marecki, and </w:t>
      </w:r>
      <w:r w:rsidR="000C6589">
        <w:t xml:space="preserve">Simmons. </w:t>
      </w:r>
      <w:del w:id="3495" w:author="Author">
        <w:r w:rsidR="000C6589" w:rsidDel="00B4628B">
          <w:delText>Taking up the rea</w:delText>
        </w:r>
        <w:r w:rsidR="00D16803" w:rsidDel="00B4628B">
          <w:delText>r</w:delText>
        </w:r>
        <w:r w:rsidR="000C6589" w:rsidDel="00B4628B">
          <w:delText xml:space="preserve"> was Officer Mac Merrick and his immediate boss, Commander </w:delText>
        </w:r>
        <w:r w:rsidR="00DF0C6D" w:rsidDel="00B4628B">
          <w:delText xml:space="preserve">Ryan </w:delText>
        </w:r>
        <w:r w:rsidR="003D29E3" w:rsidDel="00B4628B">
          <w:delText>DiMarco</w:delText>
        </w:r>
      </w:del>
      <w:ins w:id="3496" w:author="Author">
        <w:r w:rsidR="00B4628B">
          <w:t>Officer Mac Merrick and his immediate boss, Commander Ryan DiMarco</w:t>
        </w:r>
      </w:ins>
      <w:r w:rsidR="00EC64C4">
        <w:t xml:space="preserve"> </w:t>
      </w:r>
      <w:r w:rsidR="00AC0705">
        <w:t>represent</w:t>
      </w:r>
      <w:r w:rsidR="00EC64C4">
        <w:t>ed</w:t>
      </w:r>
      <w:r w:rsidR="00C3193D">
        <w:t xml:space="preserve"> the Chicago Police</w:t>
      </w:r>
      <w:r w:rsidR="00284157">
        <w:t>/FBI</w:t>
      </w:r>
      <w:r w:rsidR="0025151D">
        <w:t xml:space="preserve"> </w:t>
      </w:r>
      <w:r w:rsidR="00904640">
        <w:t xml:space="preserve">Joint </w:t>
      </w:r>
      <w:r w:rsidR="0025151D">
        <w:t>Gang Investigation unit</w:t>
      </w:r>
      <w:r w:rsidR="007F71D8">
        <w:t>.</w:t>
      </w:r>
    </w:p>
    <w:p w14:paraId="44663840" w14:textId="77777777" w:rsidR="00AE1018" w:rsidRDefault="00B53E42" w:rsidP="009C772F">
      <w:pPr>
        <w:pStyle w:val="BodyNormal"/>
        <w:rPr>
          <w:ins w:id="3497" w:author="Author"/>
        </w:rPr>
      </w:pPr>
      <w:r>
        <w:t>When Mac entered the room, Anne smiled</w:t>
      </w:r>
      <w:ins w:id="3498" w:author="Author">
        <w:r w:rsidR="00AE1018">
          <w:t>.</w:t>
        </w:r>
      </w:ins>
    </w:p>
    <w:p w14:paraId="1590C6D8" w14:textId="28E567BA" w:rsidR="00B176C2" w:rsidRDefault="00B53E42" w:rsidP="009C772F">
      <w:pPr>
        <w:pStyle w:val="BodyNormal"/>
      </w:pPr>
      <w:del w:id="3499" w:author="Author">
        <w:r w:rsidDel="00AE1018">
          <w:delText xml:space="preserve"> and said: </w:delText>
        </w:r>
      </w:del>
      <w:r>
        <w:t xml:space="preserve">“Hello, </w:t>
      </w:r>
      <w:r w:rsidR="005E49F2">
        <w:t>Son</w:t>
      </w:r>
      <w:r>
        <w:t>.”</w:t>
      </w:r>
    </w:p>
    <w:p w14:paraId="579C229C" w14:textId="15A0E8C7" w:rsidR="00B53E42" w:rsidRDefault="00921EA3" w:rsidP="009C772F">
      <w:pPr>
        <w:pStyle w:val="BodyNormal"/>
      </w:pPr>
      <w:r>
        <w:t xml:space="preserve">Mac waved both of his hands </w:t>
      </w:r>
      <w:r w:rsidR="001C7534">
        <w:t>in exasperation</w:t>
      </w:r>
      <w:r w:rsidR="008222BE">
        <w:t xml:space="preserve"> </w:t>
      </w:r>
      <w:del w:id="3500" w:author="Author">
        <w:r w:rsidR="001C7534" w:rsidDel="00460CFA">
          <w:delText xml:space="preserve">as if </w:delText>
        </w:r>
      </w:del>
      <w:r w:rsidR="001C7534">
        <w:t xml:space="preserve">to </w:t>
      </w:r>
      <w:r w:rsidR="008B52CF">
        <w:t>said</w:t>
      </w:r>
      <w:r w:rsidR="008222BE">
        <w:t>,</w:t>
      </w:r>
      <w:r w:rsidR="001C7534">
        <w:t xml:space="preserve"> “</w:t>
      </w:r>
      <w:r w:rsidR="008222BE">
        <w:t>T</w:t>
      </w:r>
      <w:r w:rsidR="001C7534">
        <w:t>his wasn’t my idea</w:t>
      </w:r>
      <w:r w:rsidR="008222BE">
        <w:t>.”</w:t>
      </w:r>
    </w:p>
    <w:p w14:paraId="24601CE1" w14:textId="42D525A1" w:rsidR="008222BE" w:rsidRDefault="00B17843" w:rsidP="009C772F">
      <w:pPr>
        <w:pStyle w:val="BodyNormal"/>
      </w:pPr>
      <w:r>
        <w:t xml:space="preserve">Once everybody </w:t>
      </w:r>
      <w:r w:rsidR="00EC64C4">
        <w:t>sat</w:t>
      </w:r>
      <w:r>
        <w:t>, Anne Merrick</w:t>
      </w:r>
      <w:r w:rsidR="00A26DAD">
        <w:t xml:space="preserve">, </w:t>
      </w:r>
      <w:del w:id="3501" w:author="Author">
        <w:r w:rsidR="00A26DAD" w:rsidDel="00086E0F">
          <w:delText xml:space="preserve">as </w:delText>
        </w:r>
      </w:del>
      <w:r w:rsidR="003753E4">
        <w:t xml:space="preserve">Chief Operating Officer </w:t>
      </w:r>
      <w:r w:rsidR="008D30C9">
        <w:t>(</w:t>
      </w:r>
      <w:r w:rsidR="00A26DAD">
        <w:t>C</w:t>
      </w:r>
      <w:r w:rsidR="007B38B4">
        <w:t>O</w:t>
      </w:r>
      <w:r w:rsidR="00A26DAD">
        <w:t>O</w:t>
      </w:r>
      <w:r w:rsidR="008D30C9">
        <w:t>)</w:t>
      </w:r>
      <w:r w:rsidR="00A26DAD">
        <w:t xml:space="preserve"> and founding </w:t>
      </w:r>
      <w:del w:id="3502" w:author="Author">
        <w:r w:rsidR="00A26DAD" w:rsidDel="00086E0F">
          <w:delText>member of the law firm</w:delText>
        </w:r>
      </w:del>
      <w:ins w:id="3503" w:author="Author">
        <w:r w:rsidR="00086E0F">
          <w:t>law firm member</w:t>
        </w:r>
      </w:ins>
      <w:r w:rsidR="00A26DAD">
        <w:t>, took control of the meeting.</w:t>
      </w:r>
    </w:p>
    <w:p w14:paraId="6B15D9F1" w14:textId="182FB1F8" w:rsidR="001C1C2F" w:rsidRDefault="001C1C2F" w:rsidP="001C1C2F">
      <w:pPr>
        <w:pStyle w:val="ASubheadLevel1"/>
      </w:pPr>
      <w:bookmarkStart w:id="3504" w:name="_Toc197338844"/>
      <w:r>
        <w:t>Confrontation</w:t>
      </w:r>
      <w:bookmarkEnd w:id="3504"/>
    </w:p>
    <w:p w14:paraId="49B5CFB2" w14:textId="6B04E6EA" w:rsidR="0017178B" w:rsidRDefault="0017178B" w:rsidP="009C772F">
      <w:pPr>
        <w:pStyle w:val="BodyNormal"/>
      </w:pPr>
      <w:r>
        <w:t>“</w:t>
      </w:r>
      <w:r w:rsidR="004A789F">
        <w:t>Agent Mason</w:t>
      </w:r>
      <w:r>
        <w:t>, you know my husband</w:t>
      </w:r>
      <w:r w:rsidR="00182080">
        <w:t xml:space="preserve">, John Merrick. Next to him is </w:t>
      </w:r>
      <w:r w:rsidR="00313FFC">
        <w:t xml:space="preserve">Ashley Brant, one of our founding </w:t>
      </w:r>
      <w:r w:rsidR="004642A3">
        <w:t>partners</w:t>
      </w:r>
      <w:r w:rsidR="00B36E38">
        <w:t>. Ezekiel Dawson</w:t>
      </w:r>
      <w:r w:rsidR="004642A3">
        <w:t>, our other foundi</w:t>
      </w:r>
      <w:r w:rsidR="003F2C0A">
        <w:t xml:space="preserve">ng </w:t>
      </w:r>
      <w:r w:rsidR="004642A3">
        <w:t>partner</w:t>
      </w:r>
      <w:r w:rsidR="003F2C0A">
        <w:t>,</w:t>
      </w:r>
      <w:r w:rsidR="00B36E38">
        <w:t xml:space="preserve"> </w:t>
      </w:r>
      <w:r w:rsidR="007F71D8">
        <w:t>remains</w:t>
      </w:r>
      <w:r w:rsidR="00B36E38">
        <w:t xml:space="preserve"> in Columbus, Ohio, on </w:t>
      </w:r>
      <w:r w:rsidR="001F0437">
        <w:t>litigation</w:t>
      </w:r>
      <w:r w:rsidR="00B36E38">
        <w:t>.</w:t>
      </w:r>
      <w:r w:rsidR="008A0109">
        <w:t xml:space="preserve"> </w:t>
      </w:r>
      <w:r w:rsidR="007E1500">
        <w:t xml:space="preserve">You called for this meeting, </w:t>
      </w:r>
      <w:r w:rsidR="008D30C9">
        <w:t>D’Marcus</w:t>
      </w:r>
      <w:r w:rsidR="001A1B88">
        <w:t>. State your business.”</w:t>
      </w:r>
    </w:p>
    <w:p w14:paraId="1F0708F4" w14:textId="3CD7A363" w:rsidR="00C55339" w:rsidRDefault="00EA1644" w:rsidP="009C772F">
      <w:pPr>
        <w:pStyle w:val="BodyNormal"/>
      </w:pPr>
      <w:r>
        <w:t>“Mrs. Merrick</w:t>
      </w:r>
      <w:r w:rsidR="005C6DC3">
        <w:t xml:space="preserve">, </w:t>
      </w:r>
      <w:r w:rsidR="00A5184D">
        <w:t>how did you learn today that you were the target of a mob assassination plot?”</w:t>
      </w:r>
    </w:p>
    <w:p w14:paraId="7F259DB1" w14:textId="16CB7D6C" w:rsidR="00614E24" w:rsidRDefault="00614E24" w:rsidP="009C772F">
      <w:pPr>
        <w:pStyle w:val="BodyNormal"/>
      </w:pPr>
      <w:r>
        <w:t>“An informant advised us of this situation.”</w:t>
      </w:r>
    </w:p>
    <w:p w14:paraId="1797565A" w14:textId="486A48B7" w:rsidR="00614E24" w:rsidRDefault="003E65A4" w:rsidP="009C772F">
      <w:pPr>
        <w:pStyle w:val="BodyNormal"/>
      </w:pPr>
      <w:r>
        <w:t xml:space="preserve">“Who is this informant? </w:t>
      </w:r>
      <w:r w:rsidR="009477E0">
        <w:t xml:space="preserve">May </w:t>
      </w:r>
      <w:r>
        <w:t xml:space="preserve">I remind you that it </w:t>
      </w:r>
      <w:r w:rsidR="00CE07F8">
        <w:t xml:space="preserve">is a </w:t>
      </w:r>
      <w:r w:rsidR="007762A2">
        <w:t>federal</w:t>
      </w:r>
      <w:r w:rsidR="00CE07F8">
        <w:t xml:space="preserve"> felony to lie to an FBI </w:t>
      </w:r>
      <w:r w:rsidR="00A66E39">
        <w:t>a</w:t>
      </w:r>
      <w:r w:rsidR="00CE07F8">
        <w:t>gent</w:t>
      </w:r>
      <w:del w:id="3505" w:author="Author">
        <w:r w:rsidR="00CE07F8" w:rsidDel="00CB2B1D">
          <w:delText>.”</w:delText>
        </w:r>
      </w:del>
      <w:ins w:id="3506" w:author="Author">
        <w:r w:rsidR="00CB2B1D">
          <w:t>?”</w:t>
        </w:r>
      </w:ins>
    </w:p>
    <w:p w14:paraId="511779FF" w14:textId="28A2C322" w:rsidR="004535B5" w:rsidRDefault="00470291" w:rsidP="009C772F">
      <w:pPr>
        <w:pStyle w:val="BodyNormal"/>
      </w:pPr>
      <w:r>
        <w:t>“Don’t insult my intelligence, D’Marcus</w:t>
      </w:r>
      <w:r w:rsidR="00F87D21">
        <w:t>.</w:t>
      </w:r>
      <w:r w:rsidR="00E50907">
        <w:t>”</w:t>
      </w:r>
    </w:p>
    <w:p w14:paraId="22A2CCF0" w14:textId="77777777" w:rsidR="00362B52" w:rsidRDefault="00362B52" w:rsidP="009C772F">
      <w:pPr>
        <w:pStyle w:val="BodyNormal"/>
      </w:pPr>
      <w:r>
        <w:t>“Answer the question, Mrs. Merrick.”</w:t>
      </w:r>
    </w:p>
    <w:p w14:paraId="1C5E542C" w14:textId="0B98B99A" w:rsidR="003D329F" w:rsidRDefault="00362B52" w:rsidP="009C772F">
      <w:pPr>
        <w:pStyle w:val="BodyNormal"/>
      </w:pPr>
      <w:r>
        <w:lastRenderedPageBreak/>
        <w:t>“</w:t>
      </w:r>
      <w:r w:rsidR="003843A4">
        <w:t>Our informant</w:t>
      </w:r>
      <w:r w:rsidR="00C708D4">
        <w:t xml:space="preserve"> is now a client of this </w:t>
      </w:r>
      <w:r w:rsidR="00D90EB3">
        <w:t>l</w:t>
      </w:r>
      <w:r w:rsidR="00C708D4">
        <w:t xml:space="preserve">aw </w:t>
      </w:r>
      <w:r w:rsidR="00D90EB3">
        <w:t>f</w:t>
      </w:r>
      <w:r w:rsidR="00C708D4">
        <w:t>irm</w:t>
      </w:r>
      <w:r w:rsidR="008D55EC">
        <w:t xml:space="preserve">. </w:t>
      </w:r>
      <w:r w:rsidR="00C67249">
        <w:t xml:space="preserve">Due to </w:t>
      </w:r>
      <w:r w:rsidR="00D90EB3">
        <w:t>a</w:t>
      </w:r>
      <w:r w:rsidR="00C67249">
        <w:t>ttorney-</w:t>
      </w:r>
      <w:r w:rsidR="00D90EB3">
        <w:t>c</w:t>
      </w:r>
      <w:r w:rsidR="00C67249">
        <w:t xml:space="preserve">lient </w:t>
      </w:r>
      <w:r w:rsidR="00D90EB3">
        <w:t>p</w:t>
      </w:r>
      <w:r w:rsidR="00C67249">
        <w:t>rivilege, w</w:t>
      </w:r>
      <w:r w:rsidR="008D55EC">
        <w:t>e</w:t>
      </w:r>
      <w:r w:rsidR="00470291">
        <w:t xml:space="preserve"> </w:t>
      </w:r>
      <w:r w:rsidR="00C67249">
        <w:t xml:space="preserve">cannot share any details about </w:t>
      </w:r>
      <w:r w:rsidR="00306F92">
        <w:t>her</w:t>
      </w:r>
      <w:r w:rsidR="008D55EC">
        <w:t>.</w:t>
      </w:r>
      <w:r w:rsidR="00133200">
        <w:t>”</w:t>
      </w:r>
    </w:p>
    <w:p w14:paraId="0C7D42ED" w14:textId="7B718BB6" w:rsidR="00604B5D" w:rsidRDefault="00F816FB" w:rsidP="009C772F">
      <w:pPr>
        <w:pStyle w:val="BodyNormal"/>
      </w:pPr>
      <w:r>
        <w:t xml:space="preserve">Elisha Simmons handed Agent Mason her </w:t>
      </w:r>
      <w:r w:rsidR="00C262DC">
        <w:t xml:space="preserve">FBI </w:t>
      </w:r>
      <w:r w:rsidR="00A66E39">
        <w:t>s</w:t>
      </w:r>
      <w:r w:rsidR="00C262DC">
        <w:t xml:space="preserve">atellite phone; </w:t>
      </w:r>
      <w:del w:id="3507" w:author="Author">
        <w:r w:rsidR="00C262DC" w:rsidDel="009473C4">
          <w:delText>on it were two pictures of the Angel</w:delText>
        </w:r>
      </w:del>
      <w:ins w:id="3508" w:author="Author">
        <w:r w:rsidR="009473C4">
          <w:t>two pictures of the Angel were on it</w:t>
        </w:r>
      </w:ins>
      <w:r w:rsidR="00C262DC">
        <w:t>.</w:t>
      </w:r>
    </w:p>
    <w:p w14:paraId="5A8B35EE" w14:textId="6F63257F" w:rsidR="001C089A" w:rsidRDefault="001C089A" w:rsidP="009C772F">
      <w:pPr>
        <w:pStyle w:val="BodyNormal"/>
      </w:pPr>
      <w:r>
        <w:t xml:space="preserve">“Mrs. Merrick, these are two photographs of the individual who </w:t>
      </w:r>
      <w:r w:rsidR="000326B1">
        <w:t>saved the life of your son, daughter, and husband. Is this your informant</w:t>
      </w:r>
      <w:r w:rsidR="00FA335B">
        <w:t>?</w:t>
      </w:r>
      <w:r w:rsidR="000326B1">
        <w:t>”</w:t>
      </w:r>
    </w:p>
    <w:p w14:paraId="58E39F50" w14:textId="1B3C922D" w:rsidR="000326B1" w:rsidRDefault="000326B1" w:rsidP="009C772F">
      <w:pPr>
        <w:pStyle w:val="BodyNormal"/>
      </w:pPr>
      <w:r>
        <w:t>“</w:t>
      </w:r>
      <w:r w:rsidR="00F168EC">
        <w:t>Again, I cannot share any information about this person</w:t>
      </w:r>
      <w:r w:rsidR="00FA335B">
        <w:t>.”</w:t>
      </w:r>
    </w:p>
    <w:p w14:paraId="628698E5" w14:textId="74B115FC" w:rsidR="00B372AF" w:rsidRDefault="00CA678F" w:rsidP="009C772F">
      <w:pPr>
        <w:pStyle w:val="BodyNormal"/>
      </w:pPr>
      <w:r>
        <w:t>“</w:t>
      </w:r>
      <w:r w:rsidR="00E31E90">
        <w:t>You are admitting that your in</w:t>
      </w:r>
      <w:r w:rsidR="001C5E88">
        <w:t xml:space="preserve">formant is female. </w:t>
      </w:r>
      <w:r>
        <w:t xml:space="preserve">How and when did this woman </w:t>
      </w:r>
      <w:r w:rsidR="009C0A83">
        <w:t>approach you?”</w:t>
      </w:r>
    </w:p>
    <w:p w14:paraId="4D261CAF" w14:textId="29E98D72" w:rsidR="009C0A83" w:rsidRDefault="009C0A83" w:rsidP="009C772F">
      <w:pPr>
        <w:pStyle w:val="BodyNormal"/>
      </w:pPr>
      <w:r>
        <w:t>“</w:t>
      </w:r>
      <w:r w:rsidR="00350D7A">
        <w:t>She approached us at a</w:t>
      </w:r>
      <w:r>
        <w:t xml:space="preserve">bout </w:t>
      </w:r>
      <w:r w:rsidR="007956B1">
        <w:t>12:05 p.m.</w:t>
      </w:r>
      <w:r w:rsidR="000674D5">
        <w:t xml:space="preserve"> </w:t>
      </w:r>
      <w:r w:rsidR="008716E7">
        <w:t>W</w:t>
      </w:r>
      <w:r w:rsidR="000674D5">
        <w:t>e were in the elevator heading for the parking garage.</w:t>
      </w:r>
      <w:r w:rsidR="00B26B23">
        <w:t>”</w:t>
      </w:r>
    </w:p>
    <w:p w14:paraId="509994AE" w14:textId="77F389FF" w:rsidR="00970569" w:rsidRDefault="00970569" w:rsidP="009C772F">
      <w:pPr>
        <w:pStyle w:val="BodyNormal"/>
      </w:pPr>
      <w:r>
        <w:t>“How did she get into this building?”</w:t>
      </w:r>
    </w:p>
    <w:p w14:paraId="498A31E2" w14:textId="65E94C05" w:rsidR="00E22F9A" w:rsidRDefault="00E22F9A" w:rsidP="009C772F">
      <w:pPr>
        <w:pStyle w:val="BodyNormal"/>
      </w:pPr>
      <w:r>
        <w:t xml:space="preserve">“Apparently, she </w:t>
      </w:r>
      <w:r w:rsidR="005C40C5">
        <w:t xml:space="preserve">entered herself into our computer system as my </w:t>
      </w:r>
      <w:del w:id="3509" w:author="Author">
        <w:r w:rsidR="005C40C5" w:rsidDel="005D64EF">
          <w:delText xml:space="preserve">invited </w:delText>
        </w:r>
      </w:del>
      <w:r w:rsidR="005C40C5">
        <w:t>guest.</w:t>
      </w:r>
      <w:r w:rsidR="00017170">
        <w:t xml:space="preserve"> I saw it pop up on my calendar</w:t>
      </w:r>
      <w:r w:rsidR="00EF22E3">
        <w:t xml:space="preserve"> </w:t>
      </w:r>
      <w:r w:rsidR="007A0E42">
        <w:t xml:space="preserve">and </w:t>
      </w:r>
      <w:r w:rsidR="00EF22E3">
        <w:t xml:space="preserve">thought it was a mistake, </w:t>
      </w:r>
      <w:r w:rsidR="007A0E42">
        <w:t>so I</w:t>
      </w:r>
      <w:r w:rsidR="00EF22E3">
        <w:t xml:space="preserve"> disregarded it</w:t>
      </w:r>
      <w:r w:rsidR="007762A2">
        <w:t>.</w:t>
      </w:r>
      <w:r w:rsidR="00EF22E3">
        <w:t>”</w:t>
      </w:r>
    </w:p>
    <w:p w14:paraId="1D24F1D0" w14:textId="1BD9E68F" w:rsidR="00BD5ECD" w:rsidRDefault="00BD5ECD" w:rsidP="009C772F">
      <w:pPr>
        <w:pStyle w:val="BodyNormal"/>
      </w:pPr>
      <w:r>
        <w:t>“May we ask what name this informant used?”</w:t>
      </w:r>
    </w:p>
    <w:p w14:paraId="116EC528" w14:textId="145C177C" w:rsidR="00887541" w:rsidRDefault="00887541" w:rsidP="009C772F">
      <w:pPr>
        <w:pStyle w:val="BodyNormal"/>
      </w:pPr>
      <w:r>
        <w:t>“</w:t>
      </w:r>
      <w:r w:rsidR="00A66E39">
        <w:t>S</w:t>
      </w:r>
      <w:r>
        <w:t>he identified herself as Ms. Rubb.</w:t>
      </w:r>
      <w:r w:rsidR="001A69D7">
        <w:t>”</w:t>
      </w:r>
    </w:p>
    <w:p w14:paraId="3BF94F80" w14:textId="3313802B" w:rsidR="001A69D7" w:rsidRDefault="001A69D7" w:rsidP="009C772F">
      <w:pPr>
        <w:pStyle w:val="BodyNormal"/>
      </w:pPr>
      <w:r>
        <w:t>“Miss Rubb</w:t>
      </w:r>
      <w:r w:rsidR="008748AE">
        <w:t>?</w:t>
      </w:r>
      <w:r>
        <w:t>”</w:t>
      </w:r>
    </w:p>
    <w:p w14:paraId="33EED550" w14:textId="164C2275" w:rsidR="008C5B5F" w:rsidRDefault="008C5B5F" w:rsidP="009C772F">
      <w:pPr>
        <w:pStyle w:val="BodyNormal"/>
      </w:pPr>
      <w:r>
        <w:t>“Yes, Ms. Cher Rubb.</w:t>
      </w:r>
      <w:r w:rsidR="000B30E6">
        <w:t>”</w:t>
      </w:r>
    </w:p>
    <w:p w14:paraId="01D2A2B9" w14:textId="528F1F43" w:rsidR="000B30E6" w:rsidRDefault="000B30E6" w:rsidP="009C772F">
      <w:pPr>
        <w:pStyle w:val="BodyNormal"/>
      </w:pPr>
      <w:r>
        <w:t>Anne l</w:t>
      </w:r>
      <w:r w:rsidR="00B56CE1">
        <w:t>o</w:t>
      </w:r>
      <w:r>
        <w:t>oked to the end of the conference table at her son, who was</w:t>
      </w:r>
      <w:r w:rsidR="00B56CE1">
        <w:t xml:space="preserve"> fighting hard to restrain a laugh.</w:t>
      </w:r>
      <w:r w:rsidR="00560F13">
        <w:t xml:space="preserve"> She, herself, cracked a </w:t>
      </w:r>
      <w:r w:rsidR="004E7489">
        <w:t>mischiev</w:t>
      </w:r>
      <w:r w:rsidR="002B6BD1">
        <w:t>ous smile.</w:t>
      </w:r>
    </w:p>
    <w:p w14:paraId="57AF266E" w14:textId="1EF5CADE" w:rsidR="002B6BD1" w:rsidRDefault="002B6BD1" w:rsidP="009C772F">
      <w:pPr>
        <w:pStyle w:val="BodyNormal"/>
      </w:pPr>
      <w:r>
        <w:t xml:space="preserve">“Cute,” Agent Mason </w:t>
      </w:r>
      <w:r w:rsidR="007762A2">
        <w:t>said</w:t>
      </w:r>
      <w:r>
        <w:t xml:space="preserve">. “Mrs. Merrick, I’d like to </w:t>
      </w:r>
      <w:r w:rsidR="006E384E">
        <w:lastRenderedPageBreak/>
        <w:t xml:space="preserve">have </w:t>
      </w:r>
      <w:r>
        <w:t>FBI cyberwarfare specialists examine your computer systems</w:t>
      </w:r>
      <w:r w:rsidR="00B10C54">
        <w:t>.</w:t>
      </w:r>
      <w:r>
        <w:t xml:space="preserve"> </w:t>
      </w:r>
      <w:r w:rsidR="00B10C54">
        <w:t>W</w:t>
      </w:r>
      <w:r w:rsidR="00A345A0">
        <w:t xml:space="preserve">e </w:t>
      </w:r>
      <w:r w:rsidR="00B10C54">
        <w:t>could possibl</w:t>
      </w:r>
      <w:r w:rsidR="004142F4">
        <w:t>y</w:t>
      </w:r>
      <w:r w:rsidR="00A345A0">
        <w:t xml:space="preserve"> identify this woman</w:t>
      </w:r>
      <w:r w:rsidR="00C46AAD">
        <w:t xml:space="preserve"> and determine how she hacked into your computer</w:t>
      </w:r>
      <w:r w:rsidR="00A345A0">
        <w:t>.”</w:t>
      </w:r>
    </w:p>
    <w:p w14:paraId="0F9456EE" w14:textId="106B3F0B" w:rsidR="00CD0555" w:rsidRDefault="003E60FD" w:rsidP="009C772F">
      <w:pPr>
        <w:pStyle w:val="BodyNormal"/>
      </w:pPr>
      <w:r>
        <w:t xml:space="preserve">“Absolutely not, Special Agent Mason. </w:t>
      </w:r>
      <w:r w:rsidR="00CC362E">
        <w:t xml:space="preserve">We are not giving </w:t>
      </w:r>
      <w:r w:rsidR="0073315B">
        <w:t xml:space="preserve">the FBI, </w:t>
      </w:r>
      <w:r w:rsidR="00CF2E5F">
        <w:t xml:space="preserve">the </w:t>
      </w:r>
      <w:r w:rsidR="0073315B">
        <w:t>Justice Department, or</w:t>
      </w:r>
      <w:r w:rsidR="00AB301C">
        <w:t xml:space="preserve"> the Chicago</w:t>
      </w:r>
      <w:r w:rsidR="0073315B">
        <w:t xml:space="preserve"> Police access to our </w:t>
      </w:r>
      <w:r w:rsidR="00FA7EFB">
        <w:t>business records</w:t>
      </w:r>
      <w:r w:rsidR="0073315B">
        <w:t xml:space="preserve">. You know damn well that no </w:t>
      </w:r>
      <w:r w:rsidR="00D90EB3">
        <w:t>j</w:t>
      </w:r>
      <w:r w:rsidR="0073315B">
        <w:t>udge would ever grant you a search warrant</w:t>
      </w:r>
      <w:r w:rsidR="00FA7EFB">
        <w:t xml:space="preserve"> for such a thing.</w:t>
      </w:r>
      <w:r w:rsidR="0000793B">
        <w:t xml:space="preserve"> You’d need an Ap</w:t>
      </w:r>
      <w:r w:rsidR="00D90F2B">
        <w:t>pellate</w:t>
      </w:r>
      <w:r w:rsidR="0000793B">
        <w:t xml:space="preserve"> Court to </w:t>
      </w:r>
      <w:r w:rsidR="00D90F2B">
        <w:t xml:space="preserve">designate a </w:t>
      </w:r>
      <w:r w:rsidR="000826AA">
        <w:t>s</w:t>
      </w:r>
      <w:r w:rsidR="00D90F2B">
        <w:t xml:space="preserve">pecial </w:t>
      </w:r>
      <w:r w:rsidR="000826AA">
        <w:t>m</w:t>
      </w:r>
      <w:r w:rsidR="00D90F2B">
        <w:t>aster</w:t>
      </w:r>
      <w:r w:rsidR="000559DC">
        <w:t xml:space="preserve"> to look at our computers</w:t>
      </w:r>
      <w:r w:rsidR="00D90F2B">
        <w:t>.</w:t>
      </w:r>
      <w:r w:rsidR="00CD0555">
        <w:t>”</w:t>
      </w:r>
    </w:p>
    <w:p w14:paraId="53186DAF" w14:textId="3928BA5C" w:rsidR="00215966" w:rsidRDefault="00C160DB" w:rsidP="009C772F">
      <w:pPr>
        <w:pStyle w:val="BodyNormal"/>
      </w:pPr>
      <w:r>
        <w:t xml:space="preserve">His irritation rising, </w:t>
      </w:r>
      <w:r w:rsidR="00056EC2">
        <w:t>Mason</w:t>
      </w:r>
      <w:r w:rsidR="00EE5459">
        <w:t xml:space="preserve"> clenched his fists</w:t>
      </w:r>
      <w:r w:rsidR="005F4EA6">
        <w:t>, eyes s</w:t>
      </w:r>
      <w:r w:rsidR="00263FFD">
        <w:t>quinting.</w:t>
      </w:r>
    </w:p>
    <w:p w14:paraId="2656E58A" w14:textId="732DB605" w:rsidR="00263FFD" w:rsidRDefault="00263FFD" w:rsidP="009C772F">
      <w:pPr>
        <w:pStyle w:val="BodyNormal"/>
      </w:pPr>
      <w:r>
        <w:t xml:space="preserve">“Do not </w:t>
      </w:r>
      <w:r w:rsidR="003C24C5">
        <w:t>skirmish</w:t>
      </w:r>
      <w:r>
        <w:t xml:space="preserve"> with me, Mrs. Merrick. Three of my agents and </w:t>
      </w:r>
      <w:r w:rsidR="00D543EF">
        <w:t>several Chicago Police</w:t>
      </w:r>
      <w:r w:rsidR="00A66E39">
        <w:t xml:space="preserve"> officers</w:t>
      </w:r>
      <w:r w:rsidR="00D543EF">
        <w:t xml:space="preserve"> just had a gun battle with two mob </w:t>
      </w:r>
      <w:r w:rsidR="006535AD">
        <w:t xml:space="preserve">killers armed with Chinese Gatling guns. </w:t>
      </w:r>
      <w:r w:rsidR="00C160DB">
        <w:t>Perhaps</w:t>
      </w:r>
      <w:r w:rsidR="009A0A72">
        <w:t xml:space="preserve"> you don’t appreciate</w:t>
      </w:r>
      <w:r w:rsidR="007C4416">
        <w:t xml:space="preserve"> just how much danger</w:t>
      </w:r>
      <w:r w:rsidR="00B02515">
        <w:t xml:space="preserve"> you </w:t>
      </w:r>
      <w:del w:id="3510" w:author="Author">
        <w:r w:rsidR="00B02515" w:rsidDel="005D64EF">
          <w:delText>and your party</w:delText>
        </w:r>
        <w:r w:rsidR="00E2357B" w:rsidDel="005D64EF">
          <w:delText xml:space="preserve"> were in</w:delText>
        </w:r>
      </w:del>
      <w:ins w:id="3511" w:author="Author">
        <w:r w:rsidR="005D64EF">
          <w:t>avoided</w:t>
        </w:r>
      </w:ins>
      <w:r w:rsidR="00E2357B">
        <w:t xml:space="preserve">. </w:t>
      </w:r>
      <w:r w:rsidR="00E6532F">
        <w:t xml:space="preserve">Agent </w:t>
      </w:r>
      <w:r w:rsidR="006546F3">
        <w:t xml:space="preserve">Simmons, run the video of the </w:t>
      </w:r>
      <w:r w:rsidR="00685396">
        <w:t>incident at Exit 47B of the Kennedy Expressway.</w:t>
      </w:r>
      <w:r w:rsidR="00273103">
        <w:t>”</w:t>
      </w:r>
    </w:p>
    <w:p w14:paraId="4FB33702" w14:textId="478823A8" w:rsidR="00273103" w:rsidRDefault="00273103" w:rsidP="009C772F">
      <w:pPr>
        <w:pStyle w:val="BodyNormal"/>
      </w:pPr>
      <w:r>
        <w:t xml:space="preserve">“Millie, help Agent Simmons </w:t>
      </w:r>
      <w:r w:rsidR="00C156F1">
        <w:t>pair our display with their laptop.”</w:t>
      </w:r>
    </w:p>
    <w:p w14:paraId="4CCCBADF" w14:textId="103FEA39" w:rsidR="00867B8B" w:rsidRDefault="00867B8B" w:rsidP="009C772F">
      <w:pPr>
        <w:pStyle w:val="BodyNormal"/>
      </w:pPr>
      <w:r>
        <w:t xml:space="preserve">Millie Grainger </w:t>
      </w:r>
      <w:r w:rsidR="007762A2">
        <w:t>sprang</w:t>
      </w:r>
      <w:r>
        <w:t xml:space="preserve"> into action</w:t>
      </w:r>
      <w:r w:rsidR="00F66BE4">
        <w:t>, helping Simmons with the Super Bluetooth connection. All eyes turned to the screen</w:t>
      </w:r>
      <w:r w:rsidR="007C3447">
        <w:t xml:space="preserve"> as the mob hit unfolded. Anne felt a </w:t>
      </w:r>
      <w:r w:rsidR="002A408C">
        <w:t xml:space="preserve">shudder </w:t>
      </w:r>
      <w:del w:id="3512" w:author="Author">
        <w:r w:rsidR="001E4859" w:rsidDel="00B94861">
          <w:delText>surge</w:delText>
        </w:r>
        <w:r w:rsidR="002A408C" w:rsidDel="00B94861">
          <w:delText xml:space="preserve"> </w:delText>
        </w:r>
      </w:del>
      <w:ins w:id="3513" w:author="Author">
        <w:r w:rsidR="00B94861">
          <w:t xml:space="preserve">course </w:t>
        </w:r>
      </w:ins>
      <w:r w:rsidR="002A408C">
        <w:t xml:space="preserve">through her as the </w:t>
      </w:r>
      <w:ins w:id="3514" w:author="Author">
        <w:r w:rsidR="00A64B2B">
          <w:t xml:space="preserve">assassins sprayed the </w:t>
        </w:r>
      </w:ins>
      <w:r w:rsidR="002A408C">
        <w:t xml:space="preserve">Merrick SUV </w:t>
      </w:r>
      <w:del w:id="3515" w:author="Author">
        <w:r w:rsidR="002A408C" w:rsidDel="00A64B2B">
          <w:delText xml:space="preserve">was </w:delText>
        </w:r>
        <w:r w:rsidR="00404FED" w:rsidDel="00A64B2B">
          <w:delText xml:space="preserve">sprayed </w:delText>
        </w:r>
      </w:del>
      <w:r w:rsidR="00404FED">
        <w:t xml:space="preserve">with what looked like a thousand bullets. When the </w:t>
      </w:r>
      <w:r w:rsidR="003E65AE">
        <w:t xml:space="preserve">vehicle exploded, </w:t>
      </w:r>
      <w:del w:id="3516" w:author="Author">
        <w:r w:rsidR="003D754F" w:rsidDel="00A64B2B">
          <w:delText xml:space="preserve">, </w:delText>
        </w:r>
      </w:del>
      <w:r w:rsidR="003D754F">
        <w:t xml:space="preserve">her eyes widened in shock. </w:t>
      </w:r>
      <w:r w:rsidR="008816B5">
        <w:t xml:space="preserve">When the </w:t>
      </w:r>
      <w:r w:rsidR="0035742B">
        <w:t>shooting video</w:t>
      </w:r>
      <w:r w:rsidR="008816B5">
        <w:t xml:space="preserve"> ended, Special Agent </w:t>
      </w:r>
      <w:r w:rsidR="0035742B">
        <w:t xml:space="preserve">Mason, loaded for bear, </w:t>
      </w:r>
      <w:del w:id="3517" w:author="Author">
        <w:r w:rsidR="0035742B" w:rsidDel="00566370">
          <w:delText xml:space="preserve">faced </w:delText>
        </w:r>
      </w:del>
      <w:ins w:id="3518" w:author="Author">
        <w:r w:rsidR="00566370">
          <w:t xml:space="preserve">turned to </w:t>
        </w:r>
      </w:ins>
      <w:r w:rsidR="0035742B">
        <w:t>Anne Merrick.</w:t>
      </w:r>
    </w:p>
    <w:p w14:paraId="32FA7E17" w14:textId="6135DC5C" w:rsidR="0035742B" w:rsidRDefault="0035742B" w:rsidP="009C772F">
      <w:pPr>
        <w:pStyle w:val="BodyNormal"/>
      </w:pPr>
      <w:r>
        <w:lastRenderedPageBreak/>
        <w:t>“Now</w:t>
      </w:r>
      <w:r w:rsidR="00783346">
        <w:t>,</w:t>
      </w:r>
      <w:r>
        <w:t xml:space="preserve"> Mrs. Merrick</w:t>
      </w:r>
      <w:r w:rsidR="000826AA">
        <w:t>, t</w:t>
      </w:r>
      <w:r w:rsidR="00783346">
        <w:t xml:space="preserve">here are two possibilities. </w:t>
      </w:r>
      <w:r w:rsidR="009A6C5A">
        <w:t>One</w:t>
      </w:r>
      <w:r w:rsidR="00BD5BBD">
        <w:t xml:space="preserve"> </w:t>
      </w:r>
      <w:r w:rsidR="00CC6B0B">
        <w:t>likelihood</w:t>
      </w:r>
      <w:r w:rsidR="00BD5BBD">
        <w:t xml:space="preserve"> is</w:t>
      </w:r>
      <w:r w:rsidR="009A6C5A">
        <w:t xml:space="preserve"> </w:t>
      </w:r>
      <w:r w:rsidR="00CC6B0B">
        <w:t xml:space="preserve">that </w:t>
      </w:r>
      <w:r w:rsidR="009A6C5A">
        <w:t>y</w:t>
      </w:r>
      <w:r w:rsidR="00783346">
        <w:t xml:space="preserve">our informant, Miss Rubb, </w:t>
      </w:r>
      <w:r w:rsidR="00C24C93">
        <w:t xml:space="preserve">is </w:t>
      </w:r>
      <w:r w:rsidR="00D500A6">
        <w:t>a mob employee</w:t>
      </w:r>
      <w:r w:rsidR="007E2964">
        <w:t>.</w:t>
      </w:r>
      <w:r w:rsidR="00C24C93">
        <w:t xml:space="preserve"> </w:t>
      </w:r>
      <w:r w:rsidR="007E2964">
        <w:t>S</w:t>
      </w:r>
      <w:r w:rsidR="00C24C93">
        <w:t xml:space="preserve">he may be on </w:t>
      </w:r>
      <w:r w:rsidR="00F87056">
        <w:t>a mission</w:t>
      </w:r>
      <w:r w:rsidR="007E2964">
        <w:t>, currently unclear</w:t>
      </w:r>
      <w:r w:rsidR="00F87056">
        <w:t>,</w:t>
      </w:r>
      <w:r w:rsidR="00C24C93">
        <w:t xml:space="preserve"> that </w:t>
      </w:r>
      <w:r w:rsidR="007E2964">
        <w:t xml:space="preserve">may eventually </w:t>
      </w:r>
      <w:r w:rsidR="00F87056">
        <w:t>result</w:t>
      </w:r>
      <w:r w:rsidR="007E2964">
        <w:t xml:space="preserve"> in </w:t>
      </w:r>
      <w:r w:rsidR="00C73A07">
        <w:t>death</w:t>
      </w:r>
      <w:r w:rsidR="007E2964">
        <w:t xml:space="preserve"> or injury to you and your family. </w:t>
      </w:r>
      <w:r w:rsidR="00A35F86">
        <w:t>T</w:t>
      </w:r>
      <w:r w:rsidR="00C939DB">
        <w:t xml:space="preserve">he second </w:t>
      </w:r>
      <w:r w:rsidR="009E3E74">
        <w:t>possibility is that</w:t>
      </w:r>
      <w:r w:rsidR="00C73A07">
        <w:t xml:space="preserve"> </w:t>
      </w:r>
      <w:r w:rsidR="000E1DD4">
        <w:t>Miss Rubb</w:t>
      </w:r>
      <w:r w:rsidR="00C73A07">
        <w:t xml:space="preserve"> is a victim of </w:t>
      </w:r>
      <w:r w:rsidR="000E1DD4">
        <w:t>the Albanian mob</w:t>
      </w:r>
      <w:r w:rsidR="00E53774">
        <w:t>.</w:t>
      </w:r>
      <w:r w:rsidR="00C73A07">
        <w:t xml:space="preserve"> </w:t>
      </w:r>
      <w:r w:rsidR="00D06A83">
        <w:t>If so</w:t>
      </w:r>
      <w:r w:rsidR="005F029B">
        <w:t>, s</w:t>
      </w:r>
      <w:r w:rsidR="00E53774">
        <w:t>he</w:t>
      </w:r>
      <w:r w:rsidR="00C73A07">
        <w:t xml:space="preserve"> </w:t>
      </w:r>
      <w:del w:id="3519" w:author="Author">
        <w:r w:rsidR="00C73A07" w:rsidDel="00506A56">
          <w:delText xml:space="preserve">is </w:delText>
        </w:r>
        <w:r w:rsidR="000B5690" w:rsidDel="00506A56">
          <w:delText>acting</w:delText>
        </w:r>
      </w:del>
      <w:ins w:id="3520" w:author="Author">
        <w:r w:rsidR="00506A56">
          <w:t>acts</w:t>
        </w:r>
      </w:ins>
      <w:r w:rsidR="000B5690">
        <w:t xml:space="preserve"> foolishly as a self-styled vigilante, hoping to ge</w:t>
      </w:r>
      <w:r w:rsidR="000E1DD4">
        <w:t>t</w:t>
      </w:r>
      <w:r w:rsidR="000B5690">
        <w:t xml:space="preserve"> revenge on </w:t>
      </w:r>
      <w:r w:rsidR="000E1DD4">
        <w:t xml:space="preserve">her </w:t>
      </w:r>
      <w:r w:rsidR="008E36B2">
        <w:t>tormentors.</w:t>
      </w:r>
      <w:r w:rsidR="0007514E">
        <w:t xml:space="preserve"> </w:t>
      </w:r>
      <w:r w:rsidR="001F7B59">
        <w:t xml:space="preserve">In </w:t>
      </w:r>
      <w:r w:rsidR="00C160DB">
        <w:t>either</w:t>
      </w:r>
      <w:r w:rsidR="001F7B59">
        <w:t xml:space="preserve"> case, it is best for </w:t>
      </w:r>
      <w:r w:rsidR="008767A4">
        <w:t>public safety</w:t>
      </w:r>
      <w:r w:rsidR="001F7B59">
        <w:t xml:space="preserve"> to capture and detain this woman</w:t>
      </w:r>
      <w:r w:rsidR="00F25B47">
        <w:t xml:space="preserve">. </w:t>
      </w:r>
      <w:r w:rsidR="007762A2">
        <w:t>So,</w:t>
      </w:r>
      <w:r w:rsidR="00F25B47">
        <w:t xml:space="preserve"> I ask you again, tell us everything you know about her.”</w:t>
      </w:r>
    </w:p>
    <w:p w14:paraId="5D109BA8" w14:textId="6E8BBFC6" w:rsidR="00D7360B" w:rsidRDefault="008B76A6" w:rsidP="009C772F">
      <w:pPr>
        <w:pStyle w:val="BodyNormal"/>
      </w:pPr>
      <w:r>
        <w:t xml:space="preserve">“OK, D’Marcus,” John Merrick </w:t>
      </w:r>
      <w:r w:rsidR="007762A2">
        <w:t>said</w:t>
      </w:r>
      <w:r>
        <w:t>, “</w:t>
      </w:r>
      <w:r w:rsidR="00AB4F69">
        <w:t xml:space="preserve">Let’s dispense with the rather whimsical moniker Cher Rubb since that is obviously not her name. May I suggest we refer to her </w:t>
      </w:r>
      <w:del w:id="3521" w:author="Author">
        <w:r w:rsidR="00AB4F69" w:rsidDel="00930965">
          <w:delText xml:space="preserve">forthwith </w:delText>
        </w:r>
      </w:del>
      <w:ins w:id="3522" w:author="Author">
        <w:r w:rsidR="00930965">
          <w:t xml:space="preserve">henceforth </w:t>
        </w:r>
      </w:ins>
      <w:r w:rsidR="00DC6BEF">
        <w:t>as the Angel, the name given to her by the Chicago Police</w:t>
      </w:r>
      <w:del w:id="3523" w:author="Author">
        <w:r w:rsidR="00DC6BEF" w:rsidDel="00CB2B1D">
          <w:delText>.”</w:delText>
        </w:r>
      </w:del>
      <w:ins w:id="3524" w:author="Author">
        <w:r w:rsidR="00CB2B1D">
          <w:t>?”</w:t>
        </w:r>
      </w:ins>
    </w:p>
    <w:p w14:paraId="13F97004" w14:textId="5BC2BF03" w:rsidR="009E3E74" w:rsidRDefault="0076339A" w:rsidP="009C772F">
      <w:pPr>
        <w:pStyle w:val="BodyNormal"/>
      </w:pPr>
      <w:r>
        <w:t xml:space="preserve">“Our </w:t>
      </w:r>
      <w:ins w:id="3525" w:author="Author">
        <w:r w:rsidR="00506A56">
          <w:t>Police D</w:t>
        </w:r>
      </w:ins>
      <w:del w:id="3526" w:author="Author">
        <w:r w:rsidDel="00506A56">
          <w:delText>d</w:delText>
        </w:r>
      </w:del>
      <w:r>
        <w:t xml:space="preserve">epartment </w:t>
      </w:r>
      <w:del w:id="3527" w:author="Author">
        <w:r w:rsidDel="00506A56">
          <w:delText>is split</w:delText>
        </w:r>
      </w:del>
      <w:ins w:id="3528" w:author="Author">
        <w:r w:rsidR="00506A56">
          <w:t>has mixed opinions</w:t>
        </w:r>
      </w:ins>
      <w:r>
        <w:t xml:space="preserve"> on her, </w:t>
      </w:r>
      <w:r w:rsidR="005D7BB1">
        <w:t>John</w:t>
      </w:r>
      <w:r w:rsidR="007C05E0">
        <w:t xml:space="preserve">,” </w:t>
      </w:r>
      <w:r w:rsidR="00141B29">
        <w:t>Commander DiMarco</w:t>
      </w:r>
      <w:r w:rsidR="007C05E0">
        <w:t xml:space="preserve"> said.</w:t>
      </w:r>
      <w:r w:rsidR="00454F35">
        <w:t xml:space="preserve"> </w:t>
      </w:r>
      <w:r w:rsidR="00045D8A">
        <w:t>“</w:t>
      </w:r>
      <w:r w:rsidR="00454F35">
        <w:t xml:space="preserve">Some believe </w:t>
      </w:r>
      <w:del w:id="3529" w:author="Author">
        <w:r w:rsidR="00454F35" w:rsidDel="00306740">
          <w:delText xml:space="preserve">that </w:delText>
        </w:r>
      </w:del>
      <w:r w:rsidR="00454F35">
        <w:t xml:space="preserve">she’s </w:t>
      </w:r>
      <w:r w:rsidR="007762A2">
        <w:t>pro-police</w:t>
      </w:r>
      <w:r w:rsidR="00454F35">
        <w:t xml:space="preserve">, and </w:t>
      </w:r>
      <w:del w:id="3530" w:author="Author">
        <w:r w:rsidR="00454F35" w:rsidDel="00506A56">
          <w:delText xml:space="preserve">some </w:delText>
        </w:r>
      </w:del>
      <w:ins w:id="3531" w:author="Author">
        <w:r w:rsidR="00506A56">
          <w:t xml:space="preserve">others </w:t>
        </w:r>
      </w:ins>
      <w:r w:rsidR="00454F35">
        <w:t>think she’s a</w:t>
      </w:r>
      <w:r w:rsidR="00570987">
        <w:t>n</w:t>
      </w:r>
      <w:r w:rsidR="00454F35">
        <w:t xml:space="preserve"> </w:t>
      </w:r>
      <w:r w:rsidR="00570987">
        <w:t>unrestrained</w:t>
      </w:r>
      <w:r w:rsidR="00825C29">
        <w:t xml:space="preserve"> vigilante</w:t>
      </w:r>
      <w:r w:rsidR="00570987">
        <w:t xml:space="preserve"> </w:t>
      </w:r>
      <w:del w:id="3532" w:author="Author">
        <w:r w:rsidR="00570987" w:rsidDel="00506A56">
          <w:delText>who must be brought</w:delText>
        </w:r>
      </w:del>
      <w:ins w:id="3533" w:author="Author">
        <w:r w:rsidR="00506A56">
          <w:t>we must bring</w:t>
        </w:r>
      </w:ins>
      <w:r w:rsidR="00570987">
        <w:t xml:space="preserve"> to justice. </w:t>
      </w:r>
      <w:del w:id="3534" w:author="Author">
        <w:r w:rsidR="00FE3FAE" w:rsidDel="0015402F">
          <w:delText xml:space="preserve">Considering that she </w:delText>
        </w:r>
      </w:del>
      <w:ins w:id="3535" w:author="Author">
        <w:del w:id="3536" w:author="Author">
          <w:r w:rsidR="00856637" w:rsidDel="0015402F">
            <w:delText xml:space="preserve">also </w:delText>
          </w:r>
        </w:del>
      </w:ins>
      <w:del w:id="3537" w:author="Author">
        <w:r w:rsidR="00FE3FAE" w:rsidDel="0015402F">
          <w:delText>saved my life</w:delText>
        </w:r>
        <w:r w:rsidR="00881C29" w:rsidDel="0015402F">
          <w:delText xml:space="preserve">, </w:delText>
        </w:r>
      </w:del>
      <w:r w:rsidR="00881C29">
        <w:t xml:space="preserve">I </w:t>
      </w:r>
      <w:del w:id="3538" w:author="Author">
        <w:r w:rsidR="00881C29" w:rsidDel="00930965">
          <w:delText xml:space="preserve">tend to </w:delText>
        </w:r>
      </w:del>
      <w:r w:rsidR="00214BAA">
        <w:t>sympathize</w:t>
      </w:r>
      <w:r w:rsidR="00881C29">
        <w:t xml:space="preserve"> with her but </w:t>
      </w:r>
      <w:del w:id="3539" w:author="Author">
        <w:r w:rsidR="00045D8A" w:rsidDel="00832065">
          <w:delText xml:space="preserve">do </w:delText>
        </w:r>
        <w:r w:rsidR="002D525B" w:rsidDel="00832065">
          <w:delText>worry</w:delText>
        </w:r>
        <w:r w:rsidR="00214BAA" w:rsidDel="00832065">
          <w:delText xml:space="preserve"> that she’s reckless and going to</w:delText>
        </w:r>
      </w:del>
      <w:ins w:id="3540" w:author="Author">
        <w:r w:rsidR="00832065">
          <w:t>worry that she’s reckless and will</w:t>
        </w:r>
      </w:ins>
      <w:r w:rsidR="00214BAA">
        <w:t xml:space="preserve"> get herself killed.”</w:t>
      </w:r>
    </w:p>
    <w:p w14:paraId="63B96E12" w14:textId="4300B6FB" w:rsidR="00176038" w:rsidRDefault="008940A8" w:rsidP="009C772F">
      <w:pPr>
        <w:pStyle w:val="BodyNormal"/>
      </w:pPr>
      <w:r>
        <w:t xml:space="preserve">“Mrs. </w:t>
      </w:r>
      <w:r w:rsidR="00386F65">
        <w:t>Merrick,</w:t>
      </w:r>
      <w:r w:rsidR="007762A2">
        <w:t xml:space="preserve"> </w:t>
      </w:r>
      <w:r w:rsidR="00B17E0A">
        <w:t xml:space="preserve">an organized crime </w:t>
      </w:r>
      <w:r w:rsidR="00AE0A9A">
        <w:t>syndicate</w:t>
      </w:r>
      <w:r w:rsidR="00B17E0A">
        <w:t xml:space="preserve">, specifically the Albanian </w:t>
      </w:r>
      <w:r w:rsidR="00B17E0A" w:rsidRPr="002666CC">
        <w:t>Mafia Shqiptare</w:t>
      </w:r>
      <w:r w:rsidR="00B17E0A">
        <w:t>, has a vendetta placed on your family. They will not stop until they have their vengeance.</w:t>
      </w:r>
      <w:r w:rsidR="00386F65">
        <w:t xml:space="preserve"> </w:t>
      </w:r>
      <w:r w:rsidR="00A35F86">
        <w:t>You may not comprehend</w:t>
      </w:r>
      <w:r w:rsidR="00386F65">
        <w:t xml:space="preserve"> the grave danger you and your family are in.</w:t>
      </w:r>
      <w:r w:rsidR="00176038">
        <w:t>”</w:t>
      </w:r>
    </w:p>
    <w:p w14:paraId="0D7BF206" w14:textId="22041055" w:rsidR="00BE7A2C" w:rsidRDefault="00176038" w:rsidP="009C772F">
      <w:pPr>
        <w:pStyle w:val="BodyNormal"/>
      </w:pPr>
      <w:r>
        <w:t>“</w:t>
      </w:r>
      <w:r w:rsidR="00A924C2">
        <w:t>Comprehend?</w:t>
      </w:r>
      <w:r w:rsidR="00E472B1">
        <w:t xml:space="preserve"> </w:t>
      </w:r>
      <w:r>
        <w:t xml:space="preserve">I respectfully disagree </w:t>
      </w:r>
      <w:r w:rsidR="005D4E99">
        <w:t xml:space="preserve">with your </w:t>
      </w:r>
      <w:r w:rsidR="005D4E99">
        <w:lastRenderedPageBreak/>
        <w:t>assertion</w:t>
      </w:r>
      <w:ins w:id="3541" w:author="Author">
        <w:r w:rsidR="00923DFE">
          <w:t>.”</w:t>
        </w:r>
      </w:ins>
      <w:del w:id="3542" w:author="Author">
        <w:r w:rsidR="005D4E99" w:rsidDel="00923DFE">
          <w:delText>,” Anne replied.</w:delText>
        </w:r>
      </w:del>
    </w:p>
    <w:p w14:paraId="33E95F69" w14:textId="4F049702" w:rsidR="00DD4449" w:rsidRDefault="00DD4449" w:rsidP="009C772F">
      <w:pPr>
        <w:pStyle w:val="BodyNormal"/>
      </w:pPr>
      <w:r>
        <w:t>“Look, Anne, we’re just trying to keep you safe!”</w:t>
      </w:r>
    </w:p>
    <w:p w14:paraId="6142FC75" w14:textId="67D5E0C3" w:rsidR="009024F7" w:rsidRDefault="0031132E" w:rsidP="009C772F">
      <w:pPr>
        <w:pStyle w:val="BodyNormal"/>
      </w:pPr>
      <w:r>
        <w:t xml:space="preserve">“Keep me safe? </w:t>
      </w:r>
      <w:r w:rsidR="007A635A">
        <w:t xml:space="preserve">May I remind you, </w:t>
      </w:r>
      <w:r w:rsidR="00BA48E2">
        <w:t>D’Marcus</w:t>
      </w:r>
      <w:r w:rsidR="007A635A">
        <w:t>, that the mafia attempted to execute my son, and this woman saved his life</w:t>
      </w:r>
      <w:del w:id="3543" w:author="Author">
        <w:r w:rsidR="007A635A" w:rsidDel="00047690">
          <w:delText xml:space="preserve">. </w:delText>
        </w:r>
      </w:del>
      <w:ins w:id="3544" w:author="Author">
        <w:r w:rsidR="00047690">
          <w:t xml:space="preserve">? </w:t>
        </w:r>
      </w:ins>
      <w:r w:rsidR="0060205D">
        <w:t xml:space="preserve">Two weeks later, the same </w:t>
      </w:r>
      <w:del w:id="3545" w:author="Author">
        <w:r w:rsidR="0060205D" w:rsidDel="00C517F2">
          <w:delText xml:space="preserve">mafia </w:delText>
        </w:r>
      </w:del>
      <w:ins w:id="3546" w:author="Author">
        <w:r w:rsidR="00C517F2">
          <w:t xml:space="preserve">mob </w:t>
        </w:r>
      </w:ins>
      <w:r w:rsidR="003A7CB2">
        <w:t>tried</w:t>
      </w:r>
      <w:r w:rsidR="0060205D">
        <w:t xml:space="preserve"> to kill my husband and daughter outside a restaurant</w:t>
      </w:r>
      <w:r w:rsidR="003A7CB2">
        <w:t xml:space="preserve">, and </w:t>
      </w:r>
      <w:del w:id="3547" w:author="Author">
        <w:r w:rsidR="003A7CB2" w:rsidDel="00923DFE">
          <w:delText xml:space="preserve">once </w:delText>
        </w:r>
      </w:del>
      <w:r w:rsidR="003A7CB2">
        <w:t>again</w:t>
      </w:r>
      <w:del w:id="3548" w:author="Author">
        <w:r w:rsidR="004A20E5" w:rsidDel="00923DFE">
          <w:delText>,</w:delText>
        </w:r>
      </w:del>
      <w:r w:rsidR="003A7CB2">
        <w:t xml:space="preserve"> this woman saved their lives. </w:t>
      </w:r>
      <w:r w:rsidR="004A20E5">
        <w:t>This morning, this gang of criminals attempted to kill m</w:t>
      </w:r>
      <w:r w:rsidR="007534E0">
        <w:t xml:space="preserve">y staff and me, and this woman saved our lives. </w:t>
      </w:r>
      <w:r w:rsidR="00CC3E40">
        <w:t xml:space="preserve">This </w:t>
      </w:r>
      <w:r w:rsidR="00774A36">
        <w:t>woman</w:t>
      </w:r>
      <w:r w:rsidR="00CC3E40">
        <w:t xml:space="preserve"> has done what </w:t>
      </w:r>
      <w:r w:rsidR="00BD1E89">
        <w:t>the FBI and the Chicago Police failed to do – protect my family.</w:t>
      </w:r>
      <w:r w:rsidR="00BC1F05">
        <w:t xml:space="preserve"> If I knew her name, I wouldn’t tell you. If I knew she had a tattoo</w:t>
      </w:r>
      <w:r w:rsidR="00591F90">
        <w:t xml:space="preserve"> or a birthmark, I wouldn’t tell you. </w:t>
      </w:r>
      <w:r w:rsidR="007762A2">
        <w:t>So,</w:t>
      </w:r>
      <w:r w:rsidR="00415F74">
        <w:t xml:space="preserve"> you’re getting </w:t>
      </w:r>
      <w:r w:rsidR="00771250">
        <w:t>nothing more from me, D’Marcus.”</w:t>
      </w:r>
      <w:r w:rsidR="0060205D">
        <w:t xml:space="preserve"> </w:t>
      </w:r>
      <w:r w:rsidR="00386F65">
        <w:t xml:space="preserve"> </w:t>
      </w:r>
    </w:p>
    <w:p w14:paraId="50DCEEE7" w14:textId="51085E22" w:rsidR="009024F7" w:rsidRDefault="00266765" w:rsidP="009C772F">
      <w:pPr>
        <w:pStyle w:val="BodyNormal"/>
      </w:pPr>
      <w:r>
        <w:t xml:space="preserve">“Officer Merrick, </w:t>
      </w:r>
      <w:del w:id="3549" w:author="Author">
        <w:r w:rsidDel="00923DFE">
          <w:delText xml:space="preserve">could you </w:delText>
        </w:r>
      </w:del>
      <w:r>
        <w:t xml:space="preserve">please explain </w:t>
      </w:r>
      <w:r w:rsidR="00AC2799">
        <w:t>to</w:t>
      </w:r>
      <w:r w:rsidR="006D0465">
        <w:t xml:space="preserve"> your mother</w:t>
      </w:r>
      <w:r w:rsidR="00A56BD9">
        <w:t xml:space="preserve"> the folly of her</w:t>
      </w:r>
      <w:r w:rsidR="006D0465">
        <w:t xml:space="preserve"> refusal to help us?”</w:t>
      </w:r>
    </w:p>
    <w:p w14:paraId="2A9E84B6" w14:textId="46B4C30F" w:rsidR="00A1630D" w:rsidRDefault="005C5663" w:rsidP="009C772F">
      <w:pPr>
        <w:pStyle w:val="BodyNormal"/>
      </w:pPr>
      <w:r>
        <w:t xml:space="preserve">“That would be </w:t>
      </w:r>
      <w:r w:rsidR="00A66F77">
        <w:t>futile</w:t>
      </w:r>
      <w:r>
        <w:t>, sir</w:t>
      </w:r>
      <w:del w:id="3550" w:author="Author">
        <w:r w:rsidDel="00923DFE">
          <w:delText>,</w:delText>
        </w:r>
      </w:del>
      <w:ins w:id="3551" w:author="Author">
        <w:r w:rsidR="00923DFE">
          <w:t xml:space="preserve">. </w:t>
        </w:r>
      </w:ins>
      <w:del w:id="3552" w:author="Author">
        <w:r w:rsidDel="00923DFE">
          <w:delText>” Mac said.</w:delText>
        </w:r>
        <w:r w:rsidR="00A66F77" w:rsidDel="00923DFE">
          <w:delText xml:space="preserve"> “P</w:delText>
        </w:r>
      </w:del>
      <w:ins w:id="3553" w:author="Author">
        <w:r w:rsidR="00923DFE">
          <w:t>P</w:t>
        </w:r>
      </w:ins>
      <w:r w:rsidR="00A66F77">
        <w:t>ermission to speak freely</w:t>
      </w:r>
      <w:r w:rsidR="00390F4C">
        <w:t>?”</w:t>
      </w:r>
    </w:p>
    <w:p w14:paraId="5749265F" w14:textId="62E107B9" w:rsidR="00390F4C" w:rsidRDefault="00390F4C" w:rsidP="009C772F">
      <w:pPr>
        <w:pStyle w:val="BodyNormal"/>
      </w:pPr>
      <w:r>
        <w:t>“Go ahead.”</w:t>
      </w:r>
    </w:p>
    <w:p w14:paraId="0076F46D" w14:textId="5FBEEDF6" w:rsidR="00C00DDF" w:rsidRDefault="00252ADC" w:rsidP="009C772F">
      <w:pPr>
        <w:pStyle w:val="BodyNormal"/>
      </w:pPr>
      <w:r>
        <w:t>All eyes in the room focused on Mac</w:t>
      </w:r>
      <w:ins w:id="3554" w:author="Author">
        <w:r w:rsidR="0095552D">
          <w:t>, speaking for</w:t>
        </w:r>
      </w:ins>
      <w:del w:id="3555" w:author="Author">
        <w:r w:rsidDel="0095552D">
          <w:delText xml:space="preserve">. </w:delText>
        </w:r>
        <w:r w:rsidR="00EF3454" w:rsidDel="0095552D">
          <w:delText>This is</w:delText>
        </w:r>
      </w:del>
      <w:r w:rsidR="00EF3454">
        <w:t xml:space="preserve"> the first time </w:t>
      </w:r>
      <w:del w:id="3556" w:author="Author">
        <w:r w:rsidR="00EF3454" w:rsidDel="0095552D">
          <w:delText xml:space="preserve">he has spoken </w:delText>
        </w:r>
      </w:del>
      <w:r w:rsidR="00EF3454">
        <w:t>as a police officer in front of his parents</w:t>
      </w:r>
      <w:r w:rsidR="005F7897">
        <w:t xml:space="preserve">. His bearing was as </w:t>
      </w:r>
      <w:r w:rsidR="003D5F59">
        <w:t>sturdy</w:t>
      </w:r>
      <w:r w:rsidR="005F7897">
        <w:t xml:space="preserve"> as the table’s </w:t>
      </w:r>
      <w:r w:rsidR="009D38A9">
        <w:t xml:space="preserve">ash slab, his voice </w:t>
      </w:r>
      <w:r w:rsidR="00CC6135">
        <w:t>clear</w:t>
      </w:r>
      <w:r w:rsidR="00C00DDF">
        <w:t xml:space="preserve"> and</w:t>
      </w:r>
      <w:r w:rsidR="00CC6135">
        <w:t xml:space="preserve"> steady</w:t>
      </w:r>
      <w:r w:rsidR="00C00DDF">
        <w:t>.</w:t>
      </w:r>
    </w:p>
    <w:p w14:paraId="0E769832" w14:textId="19591B07" w:rsidR="001377AF" w:rsidRDefault="00C00DDF" w:rsidP="009C772F">
      <w:pPr>
        <w:pStyle w:val="BodyNormal"/>
      </w:pPr>
      <w:r>
        <w:t>“Sir, it</w:t>
      </w:r>
      <w:r w:rsidR="00F61E28">
        <w:t xml:space="preserve"> </w:t>
      </w:r>
      <w:r>
        <w:t>would be</w:t>
      </w:r>
      <w:r w:rsidR="00F61E28">
        <w:t xml:space="preserve"> </w:t>
      </w:r>
      <w:del w:id="3557" w:author="Author">
        <w:r w:rsidR="00F61E28" w:rsidDel="001B128F">
          <w:delText xml:space="preserve">unadvisable </w:delText>
        </w:r>
      </w:del>
      <w:ins w:id="3558" w:author="Author">
        <w:r w:rsidR="001B128F">
          <w:t xml:space="preserve">inadvisable </w:t>
        </w:r>
      </w:ins>
      <w:r w:rsidR="00F61E28">
        <w:t xml:space="preserve">to mount a full-court press to capture and incarcerate the Angel. </w:t>
      </w:r>
      <w:r w:rsidR="00891979">
        <w:t>All</w:t>
      </w:r>
      <w:r w:rsidR="0048394C">
        <w:t xml:space="preserve"> her actions to date </w:t>
      </w:r>
      <w:r w:rsidR="008B7A2E">
        <w:t>have been to protect people.</w:t>
      </w:r>
      <w:r w:rsidR="0089636E">
        <w:t xml:space="preserve"> </w:t>
      </w:r>
      <w:r w:rsidR="007A621C">
        <w:t xml:space="preserve">If we were to </w:t>
      </w:r>
      <w:del w:id="3559" w:author="Author">
        <w:r w:rsidR="007A621C" w:rsidDel="009014FA">
          <w:delText>ig</w:delText>
        </w:r>
        <w:r w:rsidR="00E466BB" w:rsidDel="009014FA">
          <w:delText xml:space="preserve">nominiously </w:delText>
        </w:r>
      </w:del>
      <w:r w:rsidR="00E466BB">
        <w:t>throw her</w:t>
      </w:r>
      <w:ins w:id="3560" w:author="Author">
        <w:r w:rsidR="009014FA">
          <w:t xml:space="preserve"> ignominiously</w:t>
        </w:r>
      </w:ins>
      <w:r w:rsidR="00E466BB">
        <w:t xml:space="preserve"> in the slammer, there’s a good chance that she might clam up and never cooperate with us.</w:t>
      </w:r>
      <w:r w:rsidR="00143DC4">
        <w:t xml:space="preserve"> </w:t>
      </w:r>
      <w:r w:rsidR="006F48F4">
        <w:t>She has shown some willingness to speak with me</w:t>
      </w:r>
      <w:r w:rsidR="00143DC4">
        <w:t>.</w:t>
      </w:r>
      <w:r w:rsidR="001638A4">
        <w:t xml:space="preserve"> </w:t>
      </w:r>
      <w:r w:rsidR="00B00573">
        <w:t xml:space="preserve">By letting me </w:t>
      </w:r>
      <w:r w:rsidR="00B00573">
        <w:lastRenderedPageBreak/>
        <w:t>continue to</w:t>
      </w:r>
      <w:r w:rsidR="001E2043">
        <w:t xml:space="preserve"> try to gain her </w:t>
      </w:r>
      <w:r w:rsidR="00FD4CDB">
        <w:t xml:space="preserve">trust and </w:t>
      </w:r>
      <w:r w:rsidR="001E2043">
        <w:t xml:space="preserve">friendship, we might </w:t>
      </w:r>
      <w:del w:id="3561" w:author="Author">
        <w:r w:rsidR="005202AA" w:rsidDel="006C7151">
          <w:delText xml:space="preserve">just </w:delText>
        </w:r>
      </w:del>
      <w:r w:rsidR="001E2043">
        <w:t>turn her into a real asset.</w:t>
      </w:r>
      <w:r w:rsidR="00DE54EE">
        <w:t>”</w:t>
      </w:r>
    </w:p>
    <w:p w14:paraId="0757BE29" w14:textId="7A9E6D22" w:rsidR="00F20431" w:rsidRDefault="002E28C1" w:rsidP="009C772F">
      <w:pPr>
        <w:pStyle w:val="BodyNormal"/>
      </w:pPr>
      <w:r>
        <w:t xml:space="preserve">“Mac,” </w:t>
      </w:r>
      <w:r w:rsidR="00EF33E7">
        <w:t xml:space="preserve">Agent Hanko </w:t>
      </w:r>
      <w:r>
        <w:t>said, “</w:t>
      </w:r>
      <w:r w:rsidR="00974904">
        <w:t>w</w:t>
      </w:r>
      <w:r w:rsidR="001B2327">
        <w:t xml:space="preserve">e can’t let a vigilante operate in </w:t>
      </w:r>
      <w:r w:rsidR="00EF33E7">
        <w:t>Chicago</w:t>
      </w:r>
      <w:r w:rsidR="001B2327">
        <w:t xml:space="preserve">, </w:t>
      </w:r>
      <w:r w:rsidR="00A3433D">
        <w:t>administering street justice</w:t>
      </w:r>
      <w:r w:rsidR="00D84264">
        <w:t>.</w:t>
      </w:r>
      <w:r w:rsidR="00A3433D">
        <w:t xml:space="preserve"> </w:t>
      </w:r>
      <w:r w:rsidR="00D84264">
        <w:t>T</w:t>
      </w:r>
      <w:r w:rsidR="00A3433D">
        <w:t>he rule of law must prevail.”</w:t>
      </w:r>
    </w:p>
    <w:p w14:paraId="0EB0648F" w14:textId="779AAB93" w:rsidR="003474A2" w:rsidRDefault="005B1B35" w:rsidP="009C772F">
      <w:pPr>
        <w:pStyle w:val="BodyNormal"/>
      </w:pPr>
      <w:r>
        <w:t xml:space="preserve">“Sir, most of her </w:t>
      </w:r>
      <w:r w:rsidR="00392D75">
        <w:t xml:space="preserve">interventions were to </w:t>
      </w:r>
      <w:r w:rsidR="003D6CCC">
        <w:t>rescue</w:t>
      </w:r>
      <w:r w:rsidR="00392D75">
        <w:t xml:space="preserve"> people accosted or brutalized by mob thugs</w:t>
      </w:r>
      <w:r w:rsidR="00275882">
        <w:t>. There was a recent</w:t>
      </w:r>
      <w:r w:rsidR="005311E7">
        <w:t xml:space="preserve"> human traffic</w:t>
      </w:r>
      <w:r w:rsidR="00D74CAE">
        <w:t>k</w:t>
      </w:r>
      <w:r w:rsidR="005311E7">
        <w:t>ing</w:t>
      </w:r>
      <w:r w:rsidR="00275882">
        <w:t xml:space="preserve"> incident where she </w:t>
      </w:r>
      <w:r w:rsidR="005311E7">
        <w:t xml:space="preserve">beat up two mob grunts </w:t>
      </w:r>
      <w:r w:rsidR="0071298B">
        <w:t xml:space="preserve">holding five women </w:t>
      </w:r>
      <w:r w:rsidR="007762A2">
        <w:t>prisoners</w:t>
      </w:r>
      <w:r w:rsidR="00D74CAE">
        <w:t>.</w:t>
      </w:r>
      <w:r w:rsidR="0071298B">
        <w:t xml:space="preserve"> </w:t>
      </w:r>
      <w:r w:rsidR="00065A13">
        <w:t>But t</w:t>
      </w:r>
      <w:r w:rsidR="00F51EE5">
        <w:t xml:space="preserve">here’s no evidence that she’s doling out </w:t>
      </w:r>
      <w:del w:id="3562" w:author="Author">
        <w:r w:rsidR="00F51EE5" w:rsidDel="00397E85">
          <w:delText xml:space="preserve">her </w:delText>
        </w:r>
        <w:r w:rsidR="00F51EE5" w:rsidDel="009014FA">
          <w:delText>own</w:delText>
        </w:r>
        <w:r w:rsidR="00065A13" w:rsidDel="009014FA">
          <w:delText xml:space="preserve"> </w:delText>
        </w:r>
      </w:del>
      <w:r w:rsidR="00065A13">
        <w:t>street</w:t>
      </w:r>
      <w:r w:rsidR="00F51EE5">
        <w:t xml:space="preserve"> justice.</w:t>
      </w:r>
      <w:r w:rsidR="00DF0A31">
        <w:t>”</w:t>
      </w:r>
    </w:p>
    <w:p w14:paraId="48A80788" w14:textId="6DF23545" w:rsidR="00A55CC0" w:rsidRDefault="003474A2" w:rsidP="009C772F">
      <w:pPr>
        <w:pStyle w:val="BodyNormal"/>
      </w:pPr>
      <w:r>
        <w:t xml:space="preserve">“Mac,” Agent </w:t>
      </w:r>
      <w:r w:rsidR="00112B92">
        <w:t>Mason</w:t>
      </w:r>
      <w:r>
        <w:t xml:space="preserve"> </w:t>
      </w:r>
      <w:r w:rsidR="004A7757">
        <w:t>said, “</w:t>
      </w:r>
      <w:r w:rsidR="006772E3">
        <w:t xml:space="preserve">your mother testified that this Angel person </w:t>
      </w:r>
      <w:r w:rsidR="00AD0C05">
        <w:t>broke into her computer system</w:t>
      </w:r>
      <w:del w:id="3563" w:author="Author">
        <w:r w:rsidR="00AD0C05" w:rsidDel="003C456A">
          <w:delText>,</w:delText>
        </w:r>
      </w:del>
      <w:r w:rsidR="005C4619">
        <w:t>. This woman is a cyber-criminal.”</w:t>
      </w:r>
    </w:p>
    <w:p w14:paraId="7D1FE268" w14:textId="5F91F164" w:rsidR="005C4619" w:rsidRDefault="00C66A45" w:rsidP="009C772F">
      <w:pPr>
        <w:pStyle w:val="BodyNormal"/>
      </w:pPr>
      <w:r>
        <w:t>“Wouldn’t the FBI like to know how she does this?</w:t>
      </w:r>
      <w:r w:rsidR="002870EB">
        <w:t>”</w:t>
      </w:r>
    </w:p>
    <w:p w14:paraId="7CE66975" w14:textId="06D60528" w:rsidR="0086653F" w:rsidRDefault="0086653F" w:rsidP="009C772F">
      <w:pPr>
        <w:pStyle w:val="BodyNormal"/>
      </w:pPr>
      <w:r>
        <w:t>“Well, of course</w:t>
      </w:r>
      <w:r w:rsidR="00933E7B">
        <w:t xml:space="preserve">. If you do encounter this woman, encourage her to turn herself in. </w:t>
      </w:r>
      <w:ins w:id="3564" w:author="Author">
        <w:r w:rsidR="009014FA">
          <w:t xml:space="preserve">The Courts will consider </w:t>
        </w:r>
      </w:ins>
      <w:del w:id="3565" w:author="Author">
        <w:r w:rsidR="00933E7B" w:rsidDel="009014FA">
          <w:delText>I’ll make sure that t</w:delText>
        </w:r>
      </w:del>
      <w:ins w:id="3566" w:author="Author">
        <w:r w:rsidR="009014FA">
          <w:t>t</w:t>
        </w:r>
      </w:ins>
      <w:r w:rsidR="00933E7B">
        <w:t>he lives she saved</w:t>
      </w:r>
      <w:del w:id="3567" w:author="Author">
        <w:r w:rsidR="00933E7B" w:rsidDel="00D017E8">
          <w:delText xml:space="preserve"> </w:delText>
        </w:r>
        <w:r w:rsidR="00971599" w:rsidDel="009014FA">
          <w:delText xml:space="preserve">will be </w:delText>
        </w:r>
        <w:r w:rsidR="005C617D" w:rsidDel="009014FA">
          <w:delText>considered when she is prosecuted</w:delText>
        </w:r>
      </w:del>
      <w:r w:rsidR="005C617D">
        <w:t>.”</w:t>
      </w:r>
    </w:p>
    <w:p w14:paraId="44FF600C" w14:textId="2C9841D1" w:rsidR="005C617D" w:rsidRDefault="00160EA7" w:rsidP="009C772F">
      <w:pPr>
        <w:pStyle w:val="BodyNormal"/>
      </w:pPr>
      <w:r>
        <w:t>“Fat chance</w:t>
      </w:r>
      <w:r w:rsidR="00E02F1E">
        <w:t>, D’Marcus</w:t>
      </w:r>
      <w:r w:rsidR="004B76BB">
        <w:t>,” Anne Merrick</w:t>
      </w:r>
      <w:r w:rsidR="007762A2">
        <w:t xml:space="preserve"> said</w:t>
      </w:r>
      <w:r w:rsidR="00C160DB">
        <w:t>,</w:t>
      </w:r>
      <w:r w:rsidR="004B76BB">
        <w:t xml:space="preserve"> </w:t>
      </w:r>
      <w:r w:rsidR="008B52CF">
        <w:t>laugh</w:t>
      </w:r>
      <w:r w:rsidR="00C160DB">
        <w:t>ing</w:t>
      </w:r>
      <w:r w:rsidR="00E02F1E">
        <w:t xml:space="preserve">. </w:t>
      </w:r>
      <w:r w:rsidR="00D6308D">
        <w:t>“</w:t>
      </w:r>
      <w:del w:id="3568" w:author="Author">
        <w:r w:rsidR="00E02F1E" w:rsidDel="00397E85">
          <w:delText>There’s not a jury in this town that</w:delText>
        </w:r>
      </w:del>
      <w:ins w:id="3569" w:author="Author">
        <w:r w:rsidR="00397E85">
          <w:t>No jury in this town</w:t>
        </w:r>
      </w:ins>
      <w:r w:rsidR="00E02F1E">
        <w:t xml:space="preserve"> will convict her</w:t>
      </w:r>
      <w:r w:rsidR="000A0A22">
        <w:t xml:space="preserve">, especially after our firm </w:t>
      </w:r>
      <w:r w:rsidR="007437B7">
        <w:t>makes her look like the second coming of Joan of Arc.”</w:t>
      </w:r>
    </w:p>
    <w:p w14:paraId="378DFF5D" w14:textId="1E73DF91" w:rsidR="002B6E56" w:rsidRDefault="00593EE4" w:rsidP="009C772F">
      <w:pPr>
        <w:pStyle w:val="BodyNormal"/>
      </w:pPr>
      <w:r>
        <w:t>“Speaking for the firm, Agent Mason,</w:t>
      </w:r>
      <w:r w:rsidR="00135960">
        <w:t>” John Merrick said,</w:t>
      </w:r>
      <w:r>
        <w:t xml:space="preserve"> </w:t>
      </w:r>
      <w:r w:rsidR="00135960">
        <w:t>“</w:t>
      </w:r>
      <w:r w:rsidR="0039684F">
        <w:t xml:space="preserve">we have no further information to disclose about our client, the woman </w:t>
      </w:r>
      <w:r w:rsidR="00920E96">
        <w:t xml:space="preserve">known as the Chicago Angel. </w:t>
      </w:r>
      <w:del w:id="3570" w:author="Author">
        <w:r w:rsidR="00920E96" w:rsidDel="001829A4">
          <w:delText xml:space="preserve">She is protected by </w:delText>
        </w:r>
      </w:del>
      <w:r w:rsidR="0059178F" w:rsidRPr="007F56B5">
        <w:t>Attorney-</w:t>
      </w:r>
      <w:r w:rsidR="00173125">
        <w:t>client p</w:t>
      </w:r>
      <w:r w:rsidR="0059178F" w:rsidRPr="007F56B5">
        <w:t>rivilege</w:t>
      </w:r>
      <w:del w:id="3571" w:author="Author">
        <w:r w:rsidR="00081278" w:rsidDel="001829A4">
          <w:delText>,</w:delText>
        </w:r>
      </w:del>
      <w:ins w:id="3572" w:author="Author">
        <w:r w:rsidR="001829A4">
          <w:t xml:space="preserve"> is</w:t>
        </w:r>
      </w:ins>
      <w:r w:rsidR="00081278">
        <w:t xml:space="preserve"> something that we will aggressively defend in court. For this reason, </w:t>
      </w:r>
      <w:r w:rsidR="006C4DC8">
        <w:t xml:space="preserve">I am ending this meeting. </w:t>
      </w:r>
      <w:r w:rsidR="006C4DC8">
        <w:lastRenderedPageBreak/>
        <w:t>Ms. Grainger will escort you to the building lobby.”</w:t>
      </w:r>
    </w:p>
    <w:p w14:paraId="6017A2D9" w14:textId="6AE15BAE" w:rsidR="009E593F" w:rsidRDefault="002A6503" w:rsidP="009C772F">
      <w:pPr>
        <w:pStyle w:val="BodyNormal"/>
      </w:pPr>
      <w:proofErr w:type="gramStart"/>
      <w:r>
        <w:t>Standing up, Special Agent Mason</w:t>
      </w:r>
      <w:proofErr w:type="gramEnd"/>
      <w:r>
        <w:t xml:space="preserve"> looked irritated, as he always does. </w:t>
      </w:r>
      <w:r w:rsidR="00976339">
        <w:t>Commander DiMarco</w:t>
      </w:r>
      <w:r w:rsidR="004757C9">
        <w:t xml:space="preserve"> </w:t>
      </w:r>
      <w:r w:rsidR="00890461">
        <w:t>turned</w:t>
      </w:r>
      <w:r w:rsidR="004757C9">
        <w:t xml:space="preserve"> </w:t>
      </w:r>
      <w:r w:rsidR="00173125">
        <w:t>to Anne Merrick one last time</w:t>
      </w:r>
      <w:r w:rsidR="004757C9">
        <w:t>.</w:t>
      </w:r>
    </w:p>
    <w:p w14:paraId="69A0DE45" w14:textId="07AA895B" w:rsidR="004757C9" w:rsidRDefault="004757C9" w:rsidP="009C772F">
      <w:pPr>
        <w:pStyle w:val="BodyNormal"/>
      </w:pPr>
      <w:r>
        <w:t xml:space="preserve">“Anne, </w:t>
      </w:r>
      <w:r w:rsidR="0016496C">
        <w:t>call my number whenever you venture out in a</w:t>
      </w:r>
      <w:r w:rsidR="007C64C4">
        <w:t>n</w:t>
      </w:r>
      <w:r w:rsidR="0016496C">
        <w:t xml:space="preserve"> automobile. </w:t>
      </w:r>
      <w:r w:rsidR="00976339">
        <w:t>We</w:t>
      </w:r>
      <w:r w:rsidR="0016496C">
        <w:t>’ll dispatch a police cruiser to escort you.”</w:t>
      </w:r>
    </w:p>
    <w:p w14:paraId="7527DB58" w14:textId="4A56A7D6" w:rsidR="00A2262F" w:rsidRDefault="007C64C4" w:rsidP="009C772F">
      <w:pPr>
        <w:pStyle w:val="BodyNormal"/>
      </w:pPr>
      <w:r>
        <w:t xml:space="preserve">“Thank you, </w:t>
      </w:r>
      <w:r w:rsidR="00C50E26">
        <w:t>Ryan</w:t>
      </w:r>
      <w:r>
        <w:t xml:space="preserve">. I will comply. </w:t>
      </w:r>
      <w:r w:rsidR="006948FF">
        <w:t>It’s been nice seeing you.”</w:t>
      </w:r>
    </w:p>
    <w:p w14:paraId="79719574" w14:textId="77777777" w:rsidR="00C50E26" w:rsidRDefault="00C50E26" w:rsidP="009C772F">
      <w:pPr>
        <w:pStyle w:val="BodyNormal"/>
      </w:pPr>
    </w:p>
    <w:p w14:paraId="20E81864" w14:textId="4001111B" w:rsidR="00E54B3A" w:rsidRDefault="009923E0" w:rsidP="009923E0">
      <w:pPr>
        <w:pStyle w:val="ASubheadLevel1"/>
      </w:pPr>
      <w:bookmarkStart w:id="3573" w:name="_Toc197338845"/>
      <w:r>
        <w:t>Getting Millie Involved</w:t>
      </w:r>
      <w:bookmarkEnd w:id="3573"/>
    </w:p>
    <w:p w14:paraId="02925F3E" w14:textId="3A6FE049" w:rsidR="001E40C9" w:rsidRDefault="004D3786" w:rsidP="009C772F">
      <w:pPr>
        <w:pStyle w:val="BodyNormal"/>
      </w:pPr>
      <w:r>
        <w:t>John and Anne Merrick called Millie Grainger to Anne’s office an hour later</w:t>
      </w:r>
      <w:r w:rsidR="00492881" w:rsidRPr="000C287F">
        <w:t>.</w:t>
      </w:r>
    </w:p>
    <w:p w14:paraId="733D77D4" w14:textId="1F12216C" w:rsidR="007C64C4" w:rsidRDefault="000C287F" w:rsidP="009C772F">
      <w:pPr>
        <w:pStyle w:val="BodyNormal"/>
      </w:pPr>
      <w:r>
        <w:t xml:space="preserve">“Ah, Millie, sit down. </w:t>
      </w:r>
      <w:r w:rsidR="007E565C">
        <w:t>What is your current assignment?”</w:t>
      </w:r>
      <w:r w:rsidR="00924496">
        <w:t xml:space="preserve"> Anne said</w:t>
      </w:r>
      <w:r w:rsidR="007D567F">
        <w:t>.</w:t>
      </w:r>
    </w:p>
    <w:p w14:paraId="4501FB72" w14:textId="4C52F2DB" w:rsidR="007E565C" w:rsidRDefault="00EB53B7" w:rsidP="009C772F">
      <w:pPr>
        <w:pStyle w:val="BodyNormal"/>
      </w:pPr>
      <w:r>
        <w:t>“Before today’s excitement, I w</w:t>
      </w:r>
      <w:del w:id="3574" w:author="Author">
        <w:r w:rsidDel="00633968">
          <w:delText>as working</w:delText>
        </w:r>
      </w:del>
      <w:ins w:id="3575" w:author="Author">
        <w:r w:rsidR="00633968">
          <w:t>orked</w:t>
        </w:r>
      </w:ins>
      <w:r>
        <w:t xml:space="preserve"> on the </w:t>
      </w:r>
      <w:r w:rsidR="004A2AAC">
        <w:t>R</w:t>
      </w:r>
      <w:r w:rsidR="00007464">
        <w:t>uss</w:t>
      </w:r>
      <w:r w:rsidR="00BB743C">
        <w:t>ou</w:t>
      </w:r>
      <w:r w:rsidR="00A41937">
        <w:t xml:space="preserve"> </w:t>
      </w:r>
      <w:r w:rsidR="00526405">
        <w:t>BioTech carcinogen class</w:t>
      </w:r>
      <w:r w:rsidR="008E40E7">
        <w:t>-</w:t>
      </w:r>
      <w:r w:rsidR="00526405">
        <w:t>action suit.</w:t>
      </w:r>
      <w:r w:rsidR="008E40E7">
        <w:t xml:space="preserve"> We are </w:t>
      </w:r>
      <w:proofErr w:type="gramStart"/>
      <w:r w:rsidR="008E40E7">
        <w:t>very close</w:t>
      </w:r>
      <w:proofErr w:type="gramEnd"/>
      <w:r w:rsidR="008E40E7">
        <w:t xml:space="preserve"> to blowing this case wide open for you.</w:t>
      </w:r>
      <w:r w:rsidR="004A2AAC">
        <w:t>”</w:t>
      </w:r>
    </w:p>
    <w:p w14:paraId="799F2EC9" w14:textId="4660C5FC" w:rsidR="004A2AAC" w:rsidRDefault="00F40B07" w:rsidP="009C772F">
      <w:pPr>
        <w:pStyle w:val="BodyNormal"/>
      </w:pPr>
      <w:r>
        <w:t xml:space="preserve">“OK, </w:t>
      </w:r>
      <w:r w:rsidR="00343EC7">
        <w:t>I want you to turn th</w:t>
      </w:r>
      <w:r w:rsidR="00877932">
        <w:t xml:space="preserve">at </w:t>
      </w:r>
      <w:r w:rsidR="00343EC7">
        <w:t>effort</w:t>
      </w:r>
      <w:r w:rsidR="002229CD">
        <w:t xml:space="preserve"> over</w:t>
      </w:r>
      <w:r w:rsidR="00343EC7">
        <w:t xml:space="preserve"> to </w:t>
      </w:r>
      <w:r w:rsidR="007D0D45" w:rsidRPr="007D0D45">
        <w:t xml:space="preserve">Susanna </w:t>
      </w:r>
      <w:r w:rsidR="00EF7CC6">
        <w:t>Marks</w:t>
      </w:r>
      <w:r w:rsidR="00EA67F5">
        <w:t>.</w:t>
      </w:r>
      <w:r w:rsidR="00E313D5">
        <w:t xml:space="preserve"> John and I have a new assignment for you.”</w:t>
      </w:r>
    </w:p>
    <w:p w14:paraId="5B1BBAD1" w14:textId="0F90C5E3" w:rsidR="00E313D5" w:rsidRDefault="00DB56A4" w:rsidP="009C772F">
      <w:pPr>
        <w:pStyle w:val="BodyNormal"/>
      </w:pPr>
      <w:r>
        <w:t>“What would you like me to do?”</w:t>
      </w:r>
    </w:p>
    <w:p w14:paraId="63883396" w14:textId="77777777" w:rsidR="00035421" w:rsidRDefault="00DB56A4" w:rsidP="009C772F">
      <w:pPr>
        <w:pStyle w:val="BodyNormal"/>
      </w:pPr>
      <w:r>
        <w:t>“</w:t>
      </w:r>
      <w:r w:rsidR="00163EC3">
        <w:t>We’d like you to research ever</w:t>
      </w:r>
      <w:r w:rsidR="005C6EE4">
        <w:t>ything you can</w:t>
      </w:r>
      <w:r w:rsidR="00AA7461">
        <w:t xml:space="preserve"> find</w:t>
      </w:r>
      <w:r w:rsidR="005C6EE4">
        <w:t xml:space="preserve"> about this reconstituted Albanian mob. Find out who the mob’s local leaders are, what businesses might be front</w:t>
      </w:r>
      <w:r w:rsidR="00412736">
        <w:t xml:space="preserve">s covering their illicit activities, </w:t>
      </w:r>
      <w:r w:rsidR="002370B9">
        <w:t xml:space="preserve">how much money they are making, </w:t>
      </w:r>
      <w:r w:rsidR="00412736">
        <w:t>and so forth.”</w:t>
      </w:r>
    </w:p>
    <w:p w14:paraId="27CE2555" w14:textId="77777777" w:rsidR="00177CE7" w:rsidRDefault="00035421" w:rsidP="009C772F">
      <w:pPr>
        <w:pStyle w:val="BodyNormal"/>
      </w:pPr>
      <w:r>
        <w:lastRenderedPageBreak/>
        <w:t>“Can I get some help, Anne?”</w:t>
      </w:r>
    </w:p>
    <w:p w14:paraId="730A0C02" w14:textId="4117E398" w:rsidR="0006443A" w:rsidRDefault="00177CE7" w:rsidP="009C772F">
      <w:pPr>
        <w:pStyle w:val="BodyNormal"/>
      </w:pPr>
      <w:r>
        <w:t xml:space="preserve">“Sure, </w:t>
      </w:r>
      <w:r w:rsidR="00B7200D">
        <w:t>use</w:t>
      </w:r>
      <w:r>
        <w:t xml:space="preserve"> the two Cornell summer interns </w:t>
      </w:r>
      <w:r w:rsidR="00B7200D">
        <w:t>for</w:t>
      </w:r>
      <w:r>
        <w:t xml:space="preserve"> </w:t>
      </w:r>
      <w:r w:rsidR="004C6168">
        <w:t>assistance</w:t>
      </w:r>
      <w:r>
        <w:t xml:space="preserve"> with </w:t>
      </w:r>
      <w:del w:id="3576" w:author="Author">
        <w:r w:rsidDel="0015402F">
          <w:delText xml:space="preserve">the </w:delText>
        </w:r>
      </w:del>
      <w:r>
        <w:t>Internet research.</w:t>
      </w:r>
      <w:r w:rsidR="0006443A">
        <w:t>”</w:t>
      </w:r>
    </w:p>
    <w:p w14:paraId="160B4A65" w14:textId="789126F8" w:rsidR="00224734" w:rsidRDefault="00991634" w:rsidP="009C772F">
      <w:pPr>
        <w:pStyle w:val="BodyNormal"/>
      </w:pPr>
      <w:r>
        <w:t>“</w:t>
      </w:r>
      <w:del w:id="3577" w:author="Author">
        <w:r w:rsidDel="00307673">
          <w:delText xml:space="preserve">You know, </w:delText>
        </w:r>
      </w:del>
      <w:r>
        <w:t xml:space="preserve">Anne, your son Mac probably knows </w:t>
      </w:r>
      <w:r w:rsidR="00B41C33">
        <w:t>a lot about these people</w:t>
      </w:r>
      <w:del w:id="3578" w:author="Author">
        <w:r w:rsidR="00B41C33" w:rsidDel="00182A1B">
          <w:delText>, just saying</w:delText>
        </w:r>
      </w:del>
      <w:r w:rsidR="00B41C33">
        <w:t>.”</w:t>
      </w:r>
    </w:p>
    <w:p w14:paraId="27195739" w14:textId="71F8B404" w:rsidR="00785A9A" w:rsidRDefault="00D15FD9" w:rsidP="009C772F">
      <w:pPr>
        <w:pStyle w:val="BodyNormal"/>
      </w:pPr>
      <w:r>
        <w:t xml:space="preserve">“John and I are uncomfortable </w:t>
      </w:r>
      <w:r w:rsidR="003971AE">
        <w:t xml:space="preserve">quizzing him about all this. He’s </w:t>
      </w:r>
      <w:r w:rsidR="004C6168">
        <w:t>worked as</w:t>
      </w:r>
      <w:r w:rsidR="003971AE">
        <w:t xml:space="preserve"> an undercover policeman for the past </w:t>
      </w:r>
      <w:r w:rsidR="004C6168">
        <w:t>couple of</w:t>
      </w:r>
      <w:r w:rsidR="003971AE">
        <w:t xml:space="preserve"> years</w:t>
      </w:r>
      <w:r w:rsidR="00397C43">
        <w:t>, and everything they do is hush-hush.</w:t>
      </w:r>
      <w:r w:rsidR="00993C6B">
        <w:t xml:space="preserve"> </w:t>
      </w:r>
      <w:r w:rsidR="00173125">
        <w:t>It's t</w:t>
      </w:r>
      <w:r w:rsidR="004042FB">
        <w:t xml:space="preserve">oo bad you turned him down when he </w:t>
      </w:r>
      <w:r w:rsidR="00830E43">
        <w:t>asked for a date</w:t>
      </w:r>
      <w:r w:rsidR="00785A9A">
        <w:t xml:space="preserve"> four years ago.</w:t>
      </w:r>
      <w:r w:rsidR="00C46F56">
        <w:t xml:space="preserve"> You might </w:t>
      </w:r>
      <w:r w:rsidR="001A307B">
        <w:t>be</w:t>
      </w:r>
      <w:r w:rsidR="00C46F56">
        <w:t xml:space="preserve"> the walking Wikipedia</w:t>
      </w:r>
      <w:r w:rsidR="00200F4F">
        <w:t xml:space="preserve"> we need today.</w:t>
      </w:r>
      <w:r w:rsidR="00785A9A">
        <w:t>”</w:t>
      </w:r>
    </w:p>
    <w:p w14:paraId="5830300B" w14:textId="063CF3EB" w:rsidR="000F05EE" w:rsidRDefault="00B2508E" w:rsidP="009C772F">
      <w:pPr>
        <w:pStyle w:val="BodyNormal"/>
      </w:pPr>
      <w:r>
        <w:t>“</w:t>
      </w:r>
      <w:r w:rsidR="000F05EE">
        <w:t>Anne</w:t>
      </w:r>
      <w:r>
        <w:t xml:space="preserve">, for the love of God!” John Merrick </w:t>
      </w:r>
      <w:del w:id="3579" w:author="Author">
        <w:r w:rsidDel="00507E46">
          <w:delText>said</w:delText>
        </w:r>
      </w:del>
      <w:r w:rsidR="00065B74">
        <w:t>said</w:t>
      </w:r>
      <w:r w:rsidR="00B3742D">
        <w:t>.</w:t>
      </w:r>
    </w:p>
    <w:p w14:paraId="63EABEB8" w14:textId="369CA970" w:rsidR="00E43477" w:rsidRDefault="0048416A" w:rsidP="009C772F">
      <w:pPr>
        <w:pStyle w:val="BodyNormal"/>
      </w:pPr>
      <w:r>
        <w:t xml:space="preserve">Millie sat up straight in her chair. </w:t>
      </w:r>
      <w:r w:rsidR="00267518">
        <w:t>Th</w:t>
      </w:r>
      <w:r w:rsidR="00D1111C">
        <w:t>e</w:t>
      </w:r>
      <w:r w:rsidR="00267518">
        <w:t xml:space="preserve"> conversation had just turned</w:t>
      </w:r>
      <w:r w:rsidR="00307F2C">
        <w:t xml:space="preserve"> the corner and headed</w:t>
      </w:r>
      <w:r w:rsidR="00267518">
        <w:t xml:space="preserve"> down </w:t>
      </w:r>
      <w:r w:rsidR="00A21F9C">
        <w:t>Aw</w:t>
      </w:r>
      <w:r w:rsidR="00267518">
        <w:t>kward Avenue.</w:t>
      </w:r>
    </w:p>
    <w:p w14:paraId="1AB5219C" w14:textId="23335BD3" w:rsidR="00166924" w:rsidRDefault="00E43477" w:rsidP="009C772F">
      <w:pPr>
        <w:pStyle w:val="BodyNormal"/>
      </w:pPr>
      <w:r>
        <w:t xml:space="preserve">“How did you find </w:t>
      </w:r>
      <w:ins w:id="3580" w:author="Author">
        <w:r w:rsidR="00182A1B">
          <w:t xml:space="preserve">out </w:t>
        </w:r>
      </w:ins>
      <w:r>
        <w:t xml:space="preserve">about that? </w:t>
      </w:r>
      <w:r w:rsidR="005D3368">
        <w:t>I make every effort to keep my private life separate from my work here at the firm.</w:t>
      </w:r>
      <w:r w:rsidR="00166924">
        <w:t>”</w:t>
      </w:r>
    </w:p>
    <w:p w14:paraId="400444AC" w14:textId="76313AFC" w:rsidR="00DB56A4" w:rsidRDefault="00F91610" w:rsidP="009C772F">
      <w:pPr>
        <w:pStyle w:val="BodyNormal"/>
      </w:pPr>
      <w:r>
        <w:t>“My d</w:t>
      </w:r>
      <w:r w:rsidR="005F7E88">
        <w:t>a</w:t>
      </w:r>
      <w:r>
        <w:t>ughter</w:t>
      </w:r>
      <w:r w:rsidR="005C6EE4">
        <w:t xml:space="preserve"> </w:t>
      </w:r>
      <w:r w:rsidR="005F7E88">
        <w:t>Veronica advised me when it happened. Somehow, she</w:t>
      </w:r>
      <w:r w:rsidR="00C50B85">
        <w:t xml:space="preserve">’s </w:t>
      </w:r>
      <w:r w:rsidR="00E850D3">
        <w:t>the black hole of gossip; nothing escapes her attention.”</w:t>
      </w:r>
    </w:p>
    <w:p w14:paraId="59B0BED2" w14:textId="3A0EBE8F" w:rsidR="008A46CD" w:rsidRDefault="008A6A0D" w:rsidP="009C772F">
      <w:pPr>
        <w:pStyle w:val="BodyNormal"/>
      </w:pPr>
      <w:r>
        <w:t xml:space="preserve">“While your </w:t>
      </w:r>
      <w:r w:rsidR="00C72E3E">
        <w:t>speculation</w:t>
      </w:r>
      <w:r>
        <w:t xml:space="preserve"> </w:t>
      </w:r>
      <w:r w:rsidR="00982D4E">
        <w:t>has made me feel d</w:t>
      </w:r>
      <w:r w:rsidR="00804E0B" w:rsidRPr="00804E0B">
        <w:t>iscomfited</w:t>
      </w:r>
      <w:r w:rsidR="00982D4E">
        <w:t xml:space="preserve">, Anne, I will respond </w:t>
      </w:r>
      <w:r w:rsidR="00CE209A">
        <w:t>honestly</w:t>
      </w:r>
      <w:r w:rsidR="00BD4AE5">
        <w:t xml:space="preserve"> as I always do with you</w:t>
      </w:r>
      <w:r w:rsidR="00CE209A">
        <w:t xml:space="preserve">. Yes, Mac </w:t>
      </w:r>
      <w:r w:rsidR="00F23106">
        <w:t>asked me</w:t>
      </w:r>
      <w:r w:rsidR="00CE209A">
        <w:t xml:space="preserve"> for dinner once</w:t>
      </w:r>
      <w:r w:rsidR="00087A8D">
        <w:t xml:space="preserve">, </w:t>
      </w:r>
      <w:r w:rsidR="00DA7598">
        <w:t>shortly</w:t>
      </w:r>
      <w:r w:rsidR="00087A8D">
        <w:t xml:space="preserve"> after </w:t>
      </w:r>
      <w:r w:rsidR="00C33098">
        <w:t>joining</w:t>
      </w:r>
      <w:r w:rsidR="00087A8D">
        <w:t xml:space="preserve"> the </w:t>
      </w:r>
      <w:r w:rsidR="00C33098">
        <w:t>Chicago Police Force.</w:t>
      </w:r>
      <w:r w:rsidR="00CE209A">
        <w:t xml:space="preserve"> I </w:t>
      </w:r>
      <w:r w:rsidR="008766AD">
        <w:t>explained</w:t>
      </w:r>
      <w:r w:rsidR="00525C59">
        <w:t xml:space="preserve"> that I had </w:t>
      </w:r>
      <w:proofErr w:type="gramStart"/>
      <w:r w:rsidR="00525C59">
        <w:t>a hard and fast</w:t>
      </w:r>
      <w:proofErr w:type="gramEnd"/>
      <w:r w:rsidR="00525C59">
        <w:t xml:space="preserve"> rule to never date anyone </w:t>
      </w:r>
      <w:r w:rsidR="003E4F04">
        <w:t>within</w:t>
      </w:r>
      <w:r w:rsidR="00525C59">
        <w:t xml:space="preserve"> the </w:t>
      </w:r>
      <w:r w:rsidR="002F2467">
        <w:t>l</w:t>
      </w:r>
      <w:r w:rsidR="00525C59">
        <w:t xml:space="preserve">aw </w:t>
      </w:r>
      <w:r w:rsidR="002F2467">
        <w:t>f</w:t>
      </w:r>
      <w:r w:rsidR="00525C59">
        <w:t>irm</w:t>
      </w:r>
      <w:r w:rsidR="00E47A22">
        <w:t xml:space="preserve">, </w:t>
      </w:r>
      <w:r w:rsidR="00C33098">
        <w:t>including</w:t>
      </w:r>
      <w:r w:rsidR="00E47A22">
        <w:t xml:space="preserve"> any close relatives of the founding partners. </w:t>
      </w:r>
      <w:r w:rsidR="008E427B">
        <w:t xml:space="preserve">His response </w:t>
      </w:r>
      <w:r w:rsidR="008E427B">
        <w:lastRenderedPageBreak/>
        <w:t>was gracious and understanding</w:t>
      </w:r>
      <w:r w:rsidR="004D3786">
        <w:t>, and</w:t>
      </w:r>
      <w:r w:rsidR="005B67BE">
        <w:t xml:space="preserve"> Mac and I have been on</w:t>
      </w:r>
      <w:r w:rsidR="00F25C1C">
        <w:t xml:space="preserve"> </w:t>
      </w:r>
      <w:r w:rsidR="00424C92">
        <w:t>amicable</w:t>
      </w:r>
      <w:r w:rsidR="005B67BE">
        <w:t xml:space="preserve"> terms ever since.</w:t>
      </w:r>
    </w:p>
    <w:p w14:paraId="708B1563" w14:textId="52F5DD11" w:rsidR="00EC78AA" w:rsidRDefault="00342E66" w:rsidP="009C772F">
      <w:pPr>
        <w:pStyle w:val="BodyNormal"/>
      </w:pPr>
      <w:r>
        <w:t xml:space="preserve">That said, </w:t>
      </w:r>
      <w:ins w:id="3581" w:author="Author">
        <w:r w:rsidR="00FC373A">
          <w:t xml:space="preserve">you should not construe </w:t>
        </w:r>
      </w:ins>
      <w:r w:rsidR="00041158">
        <w:t xml:space="preserve">my spurning of his </w:t>
      </w:r>
      <w:del w:id="3582" w:author="Author">
        <w:r w:rsidR="00041158" w:rsidDel="00FC373A">
          <w:delText xml:space="preserve">offer in no way can be construed </w:delText>
        </w:r>
      </w:del>
      <w:ins w:id="3583" w:author="Author">
        <w:r w:rsidR="00FC373A">
          <w:t xml:space="preserve">offer </w:t>
        </w:r>
      </w:ins>
      <w:r w:rsidR="00041158">
        <w:t xml:space="preserve">as </w:t>
      </w:r>
      <w:r w:rsidR="00B1475C">
        <w:t xml:space="preserve">a negative evaluation of </w:t>
      </w:r>
      <w:r w:rsidR="0092558D">
        <w:t>your son’s</w:t>
      </w:r>
      <w:r w:rsidR="00B1475C">
        <w:t xml:space="preserve"> </w:t>
      </w:r>
      <w:r w:rsidR="005C6E5C">
        <w:t xml:space="preserve">worth as a potential romantic partner. He is </w:t>
      </w:r>
      <w:r w:rsidR="005F7C4E">
        <w:t>every woman’s dream</w:t>
      </w:r>
      <w:r w:rsidR="00EC78AA">
        <w:t>:</w:t>
      </w:r>
      <w:r w:rsidR="005F7C4E">
        <w:t xml:space="preserve"> intelligent, handsome, </w:t>
      </w:r>
      <w:r w:rsidR="005C6E16">
        <w:t xml:space="preserve">honest to a fault, </w:t>
      </w:r>
      <w:r w:rsidR="005F7C4E">
        <w:t>and intrinsically kind</w:t>
      </w:r>
      <w:r w:rsidR="00B25C7C">
        <w:t>.</w:t>
      </w:r>
      <w:r w:rsidR="00CC3909">
        <w:t xml:space="preserve"> Mac is one of the good guys, Anne. Surely you know this</w:t>
      </w:r>
      <w:r w:rsidR="00535E31">
        <w:t>?</w:t>
      </w:r>
      <w:r w:rsidR="00EC78AA">
        <w:t>”</w:t>
      </w:r>
    </w:p>
    <w:p w14:paraId="694DDBB2" w14:textId="3FD4BB76" w:rsidR="00ED79B5" w:rsidRDefault="000E7F2D" w:rsidP="009C772F">
      <w:pPr>
        <w:pStyle w:val="BodyNormal"/>
      </w:pPr>
      <w:r>
        <w:t>“Anne,</w:t>
      </w:r>
      <w:ins w:id="3584" w:author="Author">
        <w:r w:rsidR="00F52431">
          <w:t xml:space="preserve"> </w:t>
        </w:r>
      </w:ins>
      <w:del w:id="3585" w:author="Author">
        <w:r w:rsidDel="00F52431">
          <w:delText>” John Merrick entreated, “</w:delText>
        </w:r>
      </w:del>
      <w:r w:rsidR="00CF1E62">
        <w:t xml:space="preserve">you should apologize to Millie. You </w:t>
      </w:r>
      <w:r w:rsidR="00E45D38">
        <w:t>had</w:t>
      </w:r>
      <w:r w:rsidR="00CF1E62">
        <w:t xml:space="preserve"> no right to pry</w:t>
      </w:r>
      <w:r w:rsidR="00F71BBB">
        <w:t xml:space="preserve"> into her personal life</w:t>
      </w:r>
      <w:r w:rsidR="00CF1E62">
        <w:t xml:space="preserve"> like that</w:t>
      </w:r>
      <w:ins w:id="3586" w:author="Author">
        <w:r w:rsidR="006A2BC7">
          <w:t>,” John said.</w:t>
        </w:r>
      </w:ins>
      <w:del w:id="3587" w:author="Author">
        <w:r w:rsidR="00F71BBB" w:rsidDel="006A2BC7">
          <w:delText>.”</w:delText>
        </w:r>
      </w:del>
    </w:p>
    <w:p w14:paraId="3B8C67A4" w14:textId="2503A755" w:rsidR="00C502B0" w:rsidRDefault="00ED79B5" w:rsidP="009C772F">
      <w:pPr>
        <w:pStyle w:val="BodyNormal"/>
      </w:pPr>
      <w:del w:id="3588" w:author="Author">
        <w:r w:rsidDel="006A2BC7">
          <w:delText xml:space="preserve">Anne Merrick, </w:delText>
        </w:r>
        <w:r w:rsidR="00646CE9" w:rsidDel="006A2BC7">
          <w:delText>chastened by the sudden realization that she spoke out-of-</w:delText>
        </w:r>
      </w:del>
      <w:ins w:id="3589" w:author="Author">
        <w:del w:id="3590" w:author="Author">
          <w:r w:rsidR="00F46537" w:rsidDel="006A2BC7">
            <w:delText xml:space="preserve"> of </w:delText>
          </w:r>
        </w:del>
      </w:ins>
      <w:del w:id="3591" w:author="Author">
        <w:r w:rsidR="00646CE9" w:rsidDel="006A2BC7">
          <w:delText>turn,</w:delText>
        </w:r>
      </w:del>
      <w:ins w:id="3592" w:author="Author">
        <w:r w:rsidR="006A2BC7">
          <w:t>Chastened by the sudden realization that she spoke out of turn, Anne Merrick</w:t>
        </w:r>
      </w:ins>
      <w:r w:rsidR="00646CE9">
        <w:t xml:space="preserve"> looked down at her desk, her fingers </w:t>
      </w:r>
      <w:r w:rsidR="000E1E14">
        <w:t xml:space="preserve">rubbing the desk pad </w:t>
      </w:r>
      <w:r w:rsidR="00646CE9">
        <w:t>for several seconds</w:t>
      </w:r>
      <w:r w:rsidR="00C502B0">
        <w:t>. She looked up, staring directly at Millie.</w:t>
      </w:r>
    </w:p>
    <w:p w14:paraId="7F8BBA49" w14:textId="00771FB7" w:rsidR="00342E66" w:rsidRDefault="00C502B0" w:rsidP="009C772F">
      <w:pPr>
        <w:pStyle w:val="BodyNormal"/>
      </w:pPr>
      <w:r>
        <w:t xml:space="preserve">“My husband is right, Millie. I spoke </w:t>
      </w:r>
      <w:r w:rsidR="00A12685">
        <w:t>thoughtlessly</w:t>
      </w:r>
      <w:r w:rsidR="00094EAC">
        <w:t>. I apologize for what I said.</w:t>
      </w:r>
      <w:r w:rsidR="006B0178">
        <w:t xml:space="preserve"> </w:t>
      </w:r>
      <w:r w:rsidR="00471AE0">
        <w:t xml:space="preserve">The mob’s attempt to kill us today, my </w:t>
      </w:r>
      <w:r w:rsidR="00366A42">
        <w:t>penchant for matchmaking</w:t>
      </w:r>
      <w:del w:id="3593" w:author="Author">
        <w:r w:rsidR="00366A42" w:rsidDel="0015402F">
          <w:delText xml:space="preserve"> my second son</w:delText>
        </w:r>
      </w:del>
      <w:r w:rsidR="00366A42">
        <w:t xml:space="preserve">, </w:t>
      </w:r>
      <w:ins w:id="3594" w:author="Author">
        <w:r w:rsidR="006C7151">
          <w:t xml:space="preserve">and </w:t>
        </w:r>
      </w:ins>
      <w:r w:rsidR="00366A42">
        <w:t>my desire for grandchildren</w:t>
      </w:r>
      <w:del w:id="3595" w:author="Author">
        <w:r w:rsidR="00466641" w:rsidDel="006C7151">
          <w:delText>,</w:delText>
        </w:r>
      </w:del>
      <w:r w:rsidR="00466641">
        <w:t xml:space="preserve"> all </w:t>
      </w:r>
      <w:del w:id="3596" w:author="Author">
        <w:r w:rsidR="00466641" w:rsidDel="006C7151">
          <w:delText xml:space="preserve">these things </w:delText>
        </w:r>
        <w:r w:rsidR="0033350C" w:rsidDel="006C7151">
          <w:delText>caused me to temporarily lose my</w:delText>
        </w:r>
      </w:del>
      <w:ins w:id="3597" w:author="Author">
        <w:r w:rsidR="006C7151">
          <w:t>caused me to lose</w:t>
        </w:r>
      </w:ins>
      <w:r w:rsidR="0033350C">
        <w:t xml:space="preserve"> self-control. </w:t>
      </w:r>
      <w:r w:rsidR="00173293">
        <w:t>Can you forgive me, Millie?”</w:t>
      </w:r>
    </w:p>
    <w:p w14:paraId="351E468E" w14:textId="64EDEEE5" w:rsidR="00173293" w:rsidRDefault="00173293" w:rsidP="009C772F">
      <w:pPr>
        <w:pStyle w:val="BodyNormal"/>
      </w:pPr>
      <w:r>
        <w:t xml:space="preserve">“There’s nothing to forgive, Anne. We’ve both had a </w:t>
      </w:r>
      <w:r w:rsidR="00426037">
        <w:t>stress-fi</w:t>
      </w:r>
      <w:ins w:id="3598" w:author="Author">
        <w:r w:rsidR="0015402F">
          <w:t>l</w:t>
        </w:r>
      </w:ins>
      <w:r w:rsidR="00426037">
        <w:t xml:space="preserve">led day. </w:t>
      </w:r>
      <w:r w:rsidR="00891979">
        <w:t>I</w:t>
      </w:r>
      <w:r w:rsidR="00426037">
        <w:t>t’s time for all of us to go home.</w:t>
      </w:r>
      <w:r w:rsidR="006F6408">
        <w:t xml:space="preserve"> I will start my research fi</w:t>
      </w:r>
      <w:r w:rsidR="00330F36">
        <w:t>rst thing in the morning.”</w:t>
      </w:r>
    </w:p>
    <w:p w14:paraId="5E736899" w14:textId="32DB60E7" w:rsidR="000D6450" w:rsidRDefault="00630930" w:rsidP="009C772F">
      <w:pPr>
        <w:pStyle w:val="BodyNormal"/>
      </w:pPr>
      <w:r>
        <w:t xml:space="preserve">“Agreed, Millie,” John said. “Mike Zilog is still here. I’ll have him escort </w:t>
      </w:r>
      <w:proofErr w:type="gramStart"/>
      <w:r>
        <w:t>you</w:t>
      </w:r>
      <w:proofErr w:type="gramEnd"/>
      <w:r>
        <w:t xml:space="preserve"> home</w:t>
      </w:r>
      <w:r w:rsidR="00AD6639">
        <w:t xml:space="preserve">. </w:t>
      </w:r>
      <w:r w:rsidR="00D14733">
        <w:t xml:space="preserve">Call my son, Mac, </w:t>
      </w:r>
      <w:r w:rsidR="006E7922">
        <w:t>tonight if you sense anything out-of-order, like somebody surveilling you</w:t>
      </w:r>
      <w:r w:rsidR="00BF0201">
        <w:t>. We’ll see you back at work tomorrow.</w:t>
      </w:r>
      <w:r w:rsidR="00DB552D">
        <w:t>”</w:t>
      </w:r>
    </w:p>
    <w:p w14:paraId="6874A15A" w14:textId="1B8D5BA1" w:rsidR="003823B3" w:rsidDel="004C1FC1" w:rsidRDefault="000D6450" w:rsidP="009C772F">
      <w:pPr>
        <w:pStyle w:val="BodyNormal"/>
        <w:rPr>
          <w:del w:id="3599" w:author="Author"/>
        </w:rPr>
      </w:pPr>
      <w:del w:id="3600" w:author="Author">
        <w:r w:rsidDel="004C1FC1">
          <w:delText>John and Anne both rose and gave Millie a hug</w:delText>
        </w:r>
      </w:del>
      <w:ins w:id="3601" w:author="Author">
        <w:del w:id="3602" w:author="Author">
          <w:r w:rsidR="008E59AD" w:rsidDel="004C1FC1">
            <w:delText>hugged Millie</w:delText>
          </w:r>
        </w:del>
      </w:ins>
      <w:del w:id="3603" w:author="Author">
        <w:r w:rsidDel="004C1FC1">
          <w:delText>. On the way out of the office, John motioned for Mike Zilog to join them</w:delText>
        </w:r>
        <w:r w:rsidR="007F3683" w:rsidDel="004C1FC1">
          <w:delText>. Fortunately, Millie’s apartment was in the same general direction as Mike’s home, so he was happy to provide the escort.</w:delText>
        </w:r>
      </w:del>
    </w:p>
    <w:p w14:paraId="38FFA5FF" w14:textId="4A423193" w:rsidR="00E2701E" w:rsidRDefault="00630930" w:rsidP="009C772F">
      <w:pPr>
        <w:pStyle w:val="BodyNormal"/>
      </w:pPr>
      <w:r>
        <w:t xml:space="preserve"> </w:t>
      </w:r>
    </w:p>
    <w:p w14:paraId="499AEA21" w14:textId="335B6CD3" w:rsidR="00181728" w:rsidRDefault="00F90C4F" w:rsidP="009C772F">
      <w:pPr>
        <w:pStyle w:val="BodyNormal"/>
      </w:pPr>
      <w:r>
        <w:lastRenderedPageBreak/>
        <w:t xml:space="preserve">Later, on the drive back to FBI Headquarters, </w:t>
      </w:r>
      <w:r w:rsidR="00125111">
        <w:t>Special Agent in Charge D’Marcus Mason</w:t>
      </w:r>
      <w:r w:rsidR="002231D0">
        <w:t xml:space="preserve"> turned to his immediate assistant, David Hanko. </w:t>
      </w:r>
      <w:r w:rsidR="00C375C9">
        <w:t>Mason had calmed down a little, his attitude a little more introspective.</w:t>
      </w:r>
    </w:p>
    <w:p w14:paraId="04215888" w14:textId="43BD8EAB" w:rsidR="00662263" w:rsidRDefault="00662263" w:rsidP="009C772F">
      <w:pPr>
        <w:pStyle w:val="BodyNormal"/>
      </w:pPr>
      <w:r>
        <w:t xml:space="preserve">“Dave, </w:t>
      </w:r>
      <w:r w:rsidR="00124811">
        <w:t>I’m going to contact Carolina Hendon about this case.”</w:t>
      </w:r>
    </w:p>
    <w:p w14:paraId="5A171F8B" w14:textId="4A4669D2" w:rsidR="00124811" w:rsidRDefault="00473A4A" w:rsidP="009C772F">
      <w:pPr>
        <w:pStyle w:val="BodyNormal"/>
      </w:pPr>
      <w:r>
        <w:t>“Sorry, D’Marcus, who is this woman?”</w:t>
      </w:r>
    </w:p>
    <w:p w14:paraId="5D74B386" w14:textId="1A28AE2C" w:rsidR="000B113C" w:rsidRPr="004376FE" w:rsidRDefault="00473A4A" w:rsidP="009C772F">
      <w:pPr>
        <w:pStyle w:val="BodyNormal"/>
      </w:pPr>
      <w:r>
        <w:t>“</w:t>
      </w:r>
      <w:r w:rsidR="00A66AB4">
        <w:t xml:space="preserve">Dr. </w:t>
      </w:r>
      <w:r>
        <w:t>Carolin</w:t>
      </w:r>
      <w:r w:rsidR="00A66AB4">
        <w:t>a Hendon</w:t>
      </w:r>
      <w:r>
        <w:t xml:space="preserve"> is the FBI’s top person </w:t>
      </w:r>
      <w:r w:rsidR="00A66AB4">
        <w:t>on cybercrime. She’s got multiple degrees</w:t>
      </w:r>
      <w:r w:rsidR="00E02E98">
        <w:t xml:space="preserve"> from Cal Tech, a veritable genius</w:t>
      </w:r>
      <w:del w:id="3604" w:author="Author">
        <w:r w:rsidR="00C23428" w:rsidDel="003C456A">
          <w:delText>,</w:delText>
        </w:r>
        <w:r w:rsidR="00E02E98" w:rsidDel="003C456A">
          <w:delText xml:space="preserve"> I hear</w:delText>
        </w:r>
      </w:del>
      <w:r w:rsidR="00E02E98">
        <w:t>. Rumors are that she will take command of the FBI Cybercrimes division when the current head retires at the end of the year.”</w:t>
      </w:r>
    </w:p>
    <w:p w14:paraId="4DA5BD4E" w14:textId="77777777" w:rsidR="006971CF" w:rsidRPr="00FA271D" w:rsidRDefault="006971CF" w:rsidP="006971CF">
      <w:pPr>
        <w:pStyle w:val="ASubheadLevel1"/>
      </w:pPr>
      <w:bookmarkStart w:id="3605" w:name="_Toc197338846"/>
      <w:r w:rsidRPr="00FA271D">
        <w:t>The Reporter</w:t>
      </w:r>
      <w:bookmarkEnd w:id="3605"/>
    </w:p>
    <w:p w14:paraId="70DBB7B8" w14:textId="21E2949F" w:rsidR="006971CF" w:rsidRPr="00FA271D" w:rsidRDefault="006971CF" w:rsidP="009C772F">
      <w:pPr>
        <w:pStyle w:val="BodyNormal"/>
        <w:rPr>
          <w:i/>
          <w:iCs/>
        </w:rPr>
      </w:pPr>
      <w:r w:rsidRPr="00FA271D">
        <w:t xml:space="preserve">Not wanting to </w:t>
      </w:r>
      <w:r w:rsidR="0044309F">
        <w:t>order</w:t>
      </w:r>
      <w:r w:rsidRPr="00FA271D">
        <w:t xml:space="preserve"> something for dinner, </w:t>
      </w:r>
      <w:r w:rsidR="007B2445">
        <w:t>Mac</w:t>
      </w:r>
      <w:r w:rsidRPr="00FA271D">
        <w:t xml:space="preserve"> microwaved two burritos and consumed them with a bottle of water. </w:t>
      </w:r>
      <w:r w:rsidR="002C5E99">
        <w:t>Just after finishing</w:t>
      </w:r>
      <w:r w:rsidR="006D32D3">
        <w:t xml:space="preserve"> his impromptu dinner</w:t>
      </w:r>
      <w:r w:rsidR="002C5E99">
        <w:t>,</w:t>
      </w:r>
      <w:r w:rsidRPr="00FA271D">
        <w:t xml:space="preserve"> the desk Concierge called him.</w:t>
      </w:r>
    </w:p>
    <w:p w14:paraId="38240DBF" w14:textId="2154061E" w:rsidR="006971CF" w:rsidRPr="00FA271D" w:rsidRDefault="006971CF" w:rsidP="009C772F">
      <w:pPr>
        <w:pStyle w:val="BodyNormal"/>
        <w:rPr>
          <w:i/>
          <w:iCs/>
        </w:rPr>
      </w:pPr>
      <w:r w:rsidRPr="00FA271D">
        <w:t xml:space="preserve">"Officer Merrick, </w:t>
      </w:r>
      <w:del w:id="3606" w:author="Author">
        <w:r w:rsidRPr="00FA271D" w:rsidDel="003B139B">
          <w:delText>there's a reporter from the Sun-Times</w:delText>
        </w:r>
      </w:del>
      <w:ins w:id="3607" w:author="Author">
        <w:del w:id="3608" w:author="Author">
          <w:r w:rsidR="000F298A" w:rsidDel="003B139B">
            <w:delText xml:space="preserve">Sentinel </w:delText>
          </w:r>
        </w:del>
      </w:ins>
      <w:del w:id="3609" w:author="Author">
        <w:r w:rsidRPr="00FA271D" w:rsidDel="003B139B">
          <w:delText>, Ms. Natalie Rumsfort,</w:delText>
        </w:r>
      </w:del>
      <w:ins w:id="3610" w:author="Author">
        <w:r w:rsidR="003B139B">
          <w:t>a reporter from the Sentinel, Ms. Natalie Rumsfort, is</w:t>
        </w:r>
      </w:ins>
      <w:r w:rsidRPr="00FA271D">
        <w:t xml:space="preserve"> here to see you."</w:t>
      </w:r>
    </w:p>
    <w:p w14:paraId="5A30349F" w14:textId="4CB787F0" w:rsidR="006971CF" w:rsidRPr="00FA271D" w:rsidRDefault="006971CF" w:rsidP="009C772F">
      <w:pPr>
        <w:pStyle w:val="BodyNormal"/>
        <w:rPr>
          <w:i/>
          <w:iCs/>
        </w:rPr>
      </w:pPr>
      <w:r w:rsidRPr="00FA271D">
        <w:t>"</w:t>
      </w:r>
      <w:r>
        <w:t>Martin</w:t>
      </w:r>
      <w:r w:rsidRPr="00FA271D">
        <w:t xml:space="preserve">, </w:t>
      </w:r>
      <w:del w:id="3611" w:author="Author">
        <w:r w:rsidRPr="00FA271D" w:rsidDel="00F5110B">
          <w:delText xml:space="preserve">could </w:delText>
        </w:r>
      </w:del>
      <w:ins w:id="3612" w:author="Author">
        <w:r w:rsidR="00F5110B">
          <w:t>did</w:t>
        </w:r>
        <w:r w:rsidR="00F5110B" w:rsidRPr="00FA271D">
          <w:t xml:space="preserve"> </w:t>
        </w:r>
      </w:ins>
      <w:r w:rsidRPr="00FA271D">
        <w:t xml:space="preserve">you </w:t>
      </w:r>
      <w:del w:id="3613" w:author="Author">
        <w:r w:rsidRPr="00FA271D" w:rsidDel="00013376">
          <w:delText>ask her to show</w:delText>
        </w:r>
      </w:del>
      <w:ins w:id="3614" w:author="Author">
        <w:r w:rsidR="00013376">
          <w:t>check</w:t>
        </w:r>
      </w:ins>
      <w:r w:rsidRPr="00FA271D">
        <w:t xml:space="preserve"> </w:t>
      </w:r>
      <w:ins w:id="3615" w:author="Author">
        <w:r w:rsidR="00CA518E">
          <w:t xml:space="preserve">her </w:t>
        </w:r>
      </w:ins>
      <w:r w:rsidRPr="00FA271D">
        <w:t>ID?"</w:t>
      </w:r>
    </w:p>
    <w:p w14:paraId="065FA89C" w14:textId="09012594" w:rsidR="006971CF" w:rsidRPr="00FA271D" w:rsidRDefault="006971CF" w:rsidP="009C772F">
      <w:pPr>
        <w:pStyle w:val="BodyNormal"/>
        <w:rPr>
          <w:i/>
          <w:iCs/>
        </w:rPr>
      </w:pPr>
      <w:r w:rsidRPr="00FA271D">
        <w:t>"</w:t>
      </w:r>
      <w:r w:rsidR="007D69F0">
        <w:t>S</w:t>
      </w:r>
      <w:r w:rsidRPr="00FA271D">
        <w:t>he showed me her Illinois driver's</w:t>
      </w:r>
      <w:ins w:id="3616" w:author="Author">
        <w:r w:rsidR="00C320B5">
          <w:t xml:space="preserve"> </w:t>
        </w:r>
      </w:ins>
      <w:del w:id="3617" w:author="Author">
        <w:r w:rsidRPr="00FA271D" w:rsidDel="00C320B5">
          <w:delText xml:space="preserve"> </w:delText>
        </w:r>
        <w:r w:rsidRPr="00FA271D" w:rsidDel="00C320B5">
          <w:br/>
        </w:r>
      </w:del>
      <w:r w:rsidRPr="00FA271D">
        <w:t xml:space="preserve">license and her </w:t>
      </w:r>
      <w:del w:id="3618" w:author="Author">
        <w:r w:rsidRPr="00FA271D" w:rsidDel="000F298A">
          <w:delText>Sun-Times</w:delText>
        </w:r>
      </w:del>
      <w:ins w:id="3619" w:author="Author">
        <w:r w:rsidR="000F298A">
          <w:t>Sentinel</w:t>
        </w:r>
        <w:del w:id="3620" w:author="Author">
          <w:r w:rsidR="000F298A" w:rsidDel="00B65AAA">
            <w:delText xml:space="preserve"> </w:delText>
          </w:r>
        </w:del>
      </w:ins>
      <w:r w:rsidRPr="00FA271D">
        <w:t xml:space="preserve"> press credentials and badge."</w:t>
      </w:r>
    </w:p>
    <w:p w14:paraId="1ED40AEB" w14:textId="77777777" w:rsidR="006971CF" w:rsidRPr="00FA271D" w:rsidRDefault="006971CF" w:rsidP="009C772F">
      <w:pPr>
        <w:pStyle w:val="BodyNormal"/>
        <w:rPr>
          <w:i/>
          <w:iCs/>
        </w:rPr>
      </w:pPr>
      <w:r w:rsidRPr="00FA271D">
        <w:t>"OK, have the guard scan her for weapons, give her a building pass, and send her up."</w:t>
      </w:r>
    </w:p>
    <w:p w14:paraId="239F3E34" w14:textId="32826007" w:rsidR="004C1FC1" w:rsidRDefault="006971CF" w:rsidP="009C772F">
      <w:pPr>
        <w:pStyle w:val="BodyNormal"/>
        <w:rPr>
          <w:ins w:id="3621" w:author="Author"/>
        </w:rPr>
      </w:pPr>
      <w:r w:rsidRPr="00FA271D">
        <w:lastRenderedPageBreak/>
        <w:t xml:space="preserve">In about </w:t>
      </w:r>
      <w:r w:rsidR="00C507A2">
        <w:t>five</w:t>
      </w:r>
      <w:r w:rsidRPr="00FA271D">
        <w:t xml:space="preserve"> minutes, the door chime sounded. </w:t>
      </w:r>
      <w:r w:rsidR="00956BA4">
        <w:t xml:space="preserve">Recognizing her on his </w:t>
      </w:r>
      <w:r w:rsidRPr="00FA271D">
        <w:t>door monitor display</w:t>
      </w:r>
      <w:r w:rsidR="00956BA4">
        <w:t>, Mac</w:t>
      </w:r>
      <w:r w:rsidRPr="00FA271D">
        <w:t xml:space="preserve"> </w:t>
      </w:r>
      <w:ins w:id="3622" w:author="Author">
        <w:r w:rsidR="004C1FC1">
          <w:t>opened the door.</w:t>
        </w:r>
      </w:ins>
      <w:del w:id="3623" w:author="Author">
        <w:r w:rsidRPr="00FA271D" w:rsidDel="004C1FC1">
          <w:delText xml:space="preserve"> said, </w:delText>
        </w:r>
      </w:del>
    </w:p>
    <w:p w14:paraId="47B38D39" w14:textId="76011C15" w:rsidR="006971CF" w:rsidRPr="00FA271D" w:rsidRDefault="006971CF" w:rsidP="009C772F">
      <w:pPr>
        <w:pStyle w:val="BodyNormal"/>
        <w:rPr>
          <w:i/>
          <w:iCs/>
        </w:rPr>
      </w:pPr>
      <w:r w:rsidRPr="00FA271D">
        <w:t>"Miss Rumsfort, please come in."</w:t>
      </w:r>
    </w:p>
    <w:p w14:paraId="4E3D91DB" w14:textId="67C22BBE" w:rsidR="006971CF" w:rsidRPr="00FA271D" w:rsidRDefault="006971CF" w:rsidP="009C772F">
      <w:pPr>
        <w:pStyle w:val="BodyNormal"/>
        <w:rPr>
          <w:i/>
          <w:iCs/>
        </w:rPr>
      </w:pPr>
      <w:r w:rsidRPr="00FA271D">
        <w:t xml:space="preserve">They both instantly scanned each other. </w:t>
      </w:r>
      <w:r w:rsidR="008C1A6B" w:rsidRPr="008C1A6B">
        <w:t xml:space="preserve">Natalie, her red hair </w:t>
      </w:r>
      <w:r w:rsidR="00746030">
        <w:t>flowing</w:t>
      </w:r>
      <w:r w:rsidR="008C1A6B" w:rsidRPr="008C1A6B">
        <w:t xml:space="preserve"> into a ponytail, was a portrait of exquisite beauty.</w:t>
      </w:r>
      <w:r w:rsidR="008C1A6B">
        <w:t xml:space="preserve"> </w:t>
      </w:r>
      <w:del w:id="3624" w:author="Author">
        <w:r w:rsidRPr="00FA271D" w:rsidDel="006C7151">
          <w:delText>She was</w:delText>
        </w:r>
      </w:del>
      <w:ins w:id="3625" w:author="Author">
        <w:r w:rsidR="006C7151">
          <w:t>Of</w:t>
        </w:r>
      </w:ins>
      <w:r w:rsidRPr="00FA271D">
        <w:t xml:space="preserve"> </w:t>
      </w:r>
      <w:del w:id="3626" w:author="Author">
        <w:r w:rsidRPr="00FA271D" w:rsidDel="006C7151">
          <w:delText xml:space="preserve">of </w:delText>
        </w:r>
      </w:del>
      <w:r w:rsidRPr="00FA271D">
        <w:t xml:space="preserve">average height for a woman, </w:t>
      </w:r>
      <w:ins w:id="3627" w:author="Author">
        <w:r w:rsidR="006C7151">
          <w:t xml:space="preserve">Natalie had a </w:t>
        </w:r>
      </w:ins>
      <w:r w:rsidRPr="00FA271D">
        <w:t>sensual, pretty face</w:t>
      </w:r>
      <w:del w:id="3628" w:author="Author">
        <w:r w:rsidRPr="00FA271D" w:rsidDel="006C7151">
          <w:delText>,</w:delText>
        </w:r>
      </w:del>
      <w:ins w:id="3629" w:author="Author">
        <w:r w:rsidR="006C7151">
          <w:t xml:space="preserve"> and</w:t>
        </w:r>
      </w:ins>
      <w:del w:id="3630" w:author="Author">
        <w:r w:rsidRPr="00FA271D" w:rsidDel="006C7151">
          <w:delText xml:space="preserve"> </w:delText>
        </w:r>
      </w:del>
      <w:ins w:id="3631" w:author="Author">
        <w:r w:rsidR="006C7151">
          <w:t xml:space="preserve"> wore </w:t>
        </w:r>
      </w:ins>
      <w:del w:id="3632" w:author="Author">
        <w:r w:rsidRPr="00FA271D" w:rsidDel="006C7151">
          <w:delText xml:space="preserve">and dressed in </w:delText>
        </w:r>
      </w:del>
      <w:r w:rsidRPr="00FA271D">
        <w:t>form-fitting brown pants and a beige tank top. As Natalie walked by</w:t>
      </w:r>
      <w:del w:id="3633" w:author="Author">
        <w:r w:rsidRPr="00FA271D" w:rsidDel="00DB2428">
          <w:delText xml:space="preserve"> him</w:delText>
        </w:r>
      </w:del>
      <w:r w:rsidRPr="00FA271D">
        <w:t>, he sensed the very slight</w:t>
      </w:r>
      <w:r w:rsidR="006007D6">
        <w:t xml:space="preserve"> scent</w:t>
      </w:r>
      <w:r w:rsidRPr="00FA271D">
        <w:t xml:space="preserve"> </w:t>
      </w:r>
      <w:r w:rsidR="006007D6">
        <w:t xml:space="preserve">of </w:t>
      </w:r>
      <w:r>
        <w:t>perfume</w:t>
      </w:r>
      <w:r w:rsidRPr="00FA271D">
        <w:t xml:space="preserve">, obviously bringing her A-game tonight. </w:t>
      </w:r>
    </w:p>
    <w:p w14:paraId="6E844AF4" w14:textId="065D0AD5" w:rsidR="00DB2428" w:rsidRDefault="006971CF" w:rsidP="009C772F">
      <w:pPr>
        <w:pStyle w:val="BodyNormal"/>
        <w:rPr>
          <w:ins w:id="3634" w:author="Author"/>
        </w:rPr>
      </w:pPr>
      <w:r w:rsidRPr="00FA271D">
        <w:t xml:space="preserve">Mac motioned her to sit, and she plunked down </w:t>
      </w:r>
      <w:del w:id="3635" w:author="Author">
        <w:r w:rsidRPr="00FA271D" w:rsidDel="006C7151">
          <w:delText xml:space="preserve">in </w:delText>
        </w:r>
      </w:del>
      <w:ins w:id="3636" w:author="Author">
        <w:r w:rsidR="006C7151">
          <w:t>o</w:t>
        </w:r>
        <w:r w:rsidR="006C7151" w:rsidRPr="00FA271D">
          <w:t xml:space="preserve">n </w:t>
        </w:r>
      </w:ins>
      <w:r w:rsidRPr="00FA271D">
        <w:t>the leather love</w:t>
      </w:r>
      <w:del w:id="3637" w:author="Author">
        <w:r w:rsidRPr="00FA271D" w:rsidDel="006C7151">
          <w:delText xml:space="preserve"> </w:delText>
        </w:r>
      </w:del>
      <w:r w:rsidRPr="00FA271D">
        <w:t>seat next to his sofa. She pulled a small recording device from her bag</w:t>
      </w:r>
      <w:ins w:id="3638" w:author="Author">
        <w:r w:rsidR="00DB2428">
          <w:t>.</w:t>
        </w:r>
      </w:ins>
      <w:del w:id="3639" w:author="Author">
        <w:r w:rsidRPr="00FA271D" w:rsidDel="00DB2428">
          <w:delText>,</w:delText>
        </w:r>
      </w:del>
    </w:p>
    <w:p w14:paraId="2B1169B5" w14:textId="1F5A83F0" w:rsidR="006971CF" w:rsidRPr="00FA271D" w:rsidRDefault="006971CF" w:rsidP="009C772F">
      <w:pPr>
        <w:pStyle w:val="BodyNormal"/>
        <w:rPr>
          <w:i/>
          <w:iCs/>
        </w:rPr>
      </w:pPr>
      <w:del w:id="3640" w:author="Author">
        <w:r w:rsidRPr="00FA271D" w:rsidDel="00DB2428">
          <w:delText xml:space="preserve"> asking: </w:delText>
        </w:r>
      </w:del>
      <w:r w:rsidRPr="00FA271D">
        <w:t>"Do you mind if I record this?"</w:t>
      </w:r>
    </w:p>
    <w:p w14:paraId="561114DA" w14:textId="77777777" w:rsidR="006971CF" w:rsidRPr="00FA271D" w:rsidRDefault="006971CF" w:rsidP="009C772F">
      <w:pPr>
        <w:pStyle w:val="BodyNormal"/>
        <w:rPr>
          <w:i/>
          <w:iCs/>
        </w:rPr>
      </w:pPr>
      <w:r w:rsidRPr="00FA271D">
        <w:t>"I very much mind, Miss Rumsfort."</w:t>
      </w:r>
    </w:p>
    <w:p w14:paraId="33361CA3" w14:textId="77777777" w:rsidR="00E33755" w:rsidRDefault="006971CF" w:rsidP="009C772F">
      <w:pPr>
        <w:pStyle w:val="BodyNormal"/>
      </w:pPr>
      <w:r w:rsidRPr="00FA271D">
        <w:t xml:space="preserve">"Very well, I'll put this away." </w:t>
      </w:r>
    </w:p>
    <w:p w14:paraId="099CA20C" w14:textId="0093679D" w:rsidR="00DB2428" w:rsidRDefault="006971CF" w:rsidP="009C772F">
      <w:pPr>
        <w:pStyle w:val="BodyNormal"/>
        <w:rPr>
          <w:ins w:id="3641" w:author="Author"/>
        </w:rPr>
      </w:pPr>
      <w:r w:rsidRPr="00FA271D">
        <w:t>She stowed the recorder</w:t>
      </w:r>
      <w:del w:id="3642" w:author="Author">
        <w:r w:rsidRPr="00FA271D" w:rsidDel="0084457B">
          <w:delText xml:space="preserve"> and pulled out a small tablet computer, flashed her bright smile at him, and said:</w:delText>
        </w:r>
      </w:del>
      <w:ins w:id="3643" w:author="Author">
        <w:r w:rsidR="0084457B">
          <w:t xml:space="preserve">, pulled out a small tablet computer, </w:t>
        </w:r>
        <w:r w:rsidR="00DB2428">
          <w:t xml:space="preserve">and </w:t>
        </w:r>
        <w:r w:rsidR="0084457B">
          <w:t>flashed her bright smile at him</w:t>
        </w:r>
        <w:r w:rsidR="00DB2428">
          <w:t>.</w:t>
        </w:r>
        <w:del w:id="3644" w:author="Author">
          <w:r w:rsidR="0084457B" w:rsidDel="00DB2428">
            <w:delText>, and said,</w:delText>
          </w:r>
        </w:del>
      </w:ins>
      <w:del w:id="3645" w:author="Author">
        <w:r w:rsidRPr="00FA271D" w:rsidDel="00DB2428">
          <w:delText xml:space="preserve"> </w:delText>
        </w:r>
      </w:del>
    </w:p>
    <w:p w14:paraId="6859CFB3" w14:textId="251DF715" w:rsidR="006971CF" w:rsidRPr="00FA271D" w:rsidRDefault="006971CF" w:rsidP="009C772F">
      <w:pPr>
        <w:pStyle w:val="BodyNormal"/>
        <w:rPr>
          <w:i/>
          <w:iCs/>
        </w:rPr>
      </w:pPr>
      <w:r w:rsidRPr="00FA271D">
        <w:t>"Please call me Natalie."</w:t>
      </w:r>
    </w:p>
    <w:p w14:paraId="5882046E" w14:textId="77777777" w:rsidR="006971CF" w:rsidRPr="00FA271D" w:rsidRDefault="006971CF" w:rsidP="009C772F">
      <w:pPr>
        <w:pStyle w:val="BodyNormal"/>
        <w:rPr>
          <w:i/>
          <w:iCs/>
        </w:rPr>
      </w:pPr>
      <w:r w:rsidRPr="00FA271D">
        <w:t>"I'm Mac, by the way. One other thing, this conversation is off-the-record."</w:t>
      </w:r>
    </w:p>
    <w:p w14:paraId="0EF0DA36" w14:textId="611A3F9A" w:rsidR="006971CF" w:rsidRPr="00FA271D" w:rsidRDefault="006971CF" w:rsidP="009C772F">
      <w:pPr>
        <w:pStyle w:val="BodyNormal"/>
        <w:rPr>
          <w:i/>
          <w:iCs/>
        </w:rPr>
      </w:pPr>
      <w:r w:rsidRPr="00FA271D">
        <w:t xml:space="preserve">Looking around at his apartment and glancing at the lakefront view, </w:t>
      </w:r>
      <w:r w:rsidR="00CF7F34">
        <w:t xml:space="preserve">Natalie </w:t>
      </w:r>
      <w:r w:rsidR="003F499E">
        <w:t xml:space="preserve">said, </w:t>
      </w:r>
      <w:del w:id="3646" w:author="Author">
        <w:r w:rsidRPr="00FA271D" w:rsidDel="00DB2428">
          <w:delText xml:space="preserve"> </w:delText>
        </w:r>
      </w:del>
      <w:r w:rsidRPr="00FA271D">
        <w:t>"Pretty nice digs for a policeman, wouldn't you say?"</w:t>
      </w:r>
    </w:p>
    <w:p w14:paraId="48F012D2" w14:textId="4C284152" w:rsidR="006971CF" w:rsidRPr="00FA271D" w:rsidRDefault="006971CF" w:rsidP="009C772F">
      <w:pPr>
        <w:pStyle w:val="BodyNormal"/>
        <w:rPr>
          <w:i/>
          <w:iCs/>
        </w:rPr>
      </w:pPr>
      <w:r w:rsidRPr="00FA271D">
        <w:t xml:space="preserve">"Don't act surprised, Natalie. You're an ace investigative reporter. I’m sure </w:t>
      </w:r>
      <w:del w:id="3647" w:author="Author">
        <w:r w:rsidRPr="00FA271D" w:rsidDel="001D71C5">
          <w:delText xml:space="preserve">that </w:delText>
        </w:r>
      </w:del>
      <w:r w:rsidRPr="00FA271D">
        <w:t xml:space="preserve">you know all about my family and how </w:t>
      </w:r>
      <w:r w:rsidRPr="00FA271D">
        <w:lastRenderedPageBreak/>
        <w:t>successful they are</w:t>
      </w:r>
      <w:del w:id="3648" w:author="Author">
        <w:r w:rsidRPr="00FA271D" w:rsidDel="005E50F3">
          <w:delText>.</w:delText>
        </w:r>
      </w:del>
      <w:ins w:id="3649" w:author="Author">
        <w:r w:rsidR="005E50F3">
          <w:t>,</w:t>
        </w:r>
      </w:ins>
      <w:r w:rsidRPr="00FA271D">
        <w:t xml:space="preserve"> </w:t>
      </w:r>
      <w:del w:id="3650" w:author="Author">
        <w:r w:rsidRPr="00FA271D" w:rsidDel="005E50F3">
          <w:delText>You know t</w:delText>
        </w:r>
      </w:del>
      <w:ins w:id="3651" w:author="Author">
        <w:r w:rsidR="005E50F3">
          <w:t>t</w:t>
        </w:r>
      </w:ins>
      <w:r w:rsidRPr="00FA271D">
        <w:t>hat I'm a trust fund kid."</w:t>
      </w:r>
    </w:p>
    <w:p w14:paraId="3D0EEDE3" w14:textId="77777777" w:rsidR="006971CF" w:rsidRPr="00FA271D" w:rsidRDefault="006971CF" w:rsidP="009C772F">
      <w:pPr>
        <w:pStyle w:val="BodyNormal"/>
        <w:rPr>
          <w:i/>
          <w:iCs/>
        </w:rPr>
      </w:pPr>
      <w:r w:rsidRPr="00FA271D">
        <w:t>"Does that cause you problems, being a rich man on the police force?"</w:t>
      </w:r>
    </w:p>
    <w:p w14:paraId="00C8F104" w14:textId="4D3377C2" w:rsidR="006971CF" w:rsidRPr="00FA271D" w:rsidRDefault="006971CF" w:rsidP="009C772F">
      <w:pPr>
        <w:pStyle w:val="BodyNormal"/>
        <w:rPr>
          <w:i/>
          <w:iCs/>
        </w:rPr>
      </w:pPr>
      <w:r w:rsidRPr="00FA271D">
        <w:t xml:space="preserve">"No, it does not. Most </w:t>
      </w:r>
      <w:del w:id="3652" w:author="Author">
        <w:r w:rsidRPr="00FA271D" w:rsidDel="00DB2428">
          <w:delText xml:space="preserve">of the </w:delText>
        </w:r>
      </w:del>
      <w:r w:rsidRPr="00FA271D">
        <w:t xml:space="preserve">officers </w:t>
      </w:r>
      <w:del w:id="3653" w:author="Author">
        <w:r w:rsidRPr="00FA271D" w:rsidDel="001D71C5">
          <w:delText>that I work with are aware</w:delText>
        </w:r>
      </w:del>
      <w:ins w:id="3654" w:author="Author">
        <w:r w:rsidR="001D71C5">
          <w:t>know</w:t>
        </w:r>
      </w:ins>
      <w:r w:rsidRPr="00FA271D">
        <w:t xml:space="preserve"> that I'm from a wealthy family. I </w:t>
      </w:r>
      <w:r w:rsidR="007A2D30" w:rsidRPr="00FA271D">
        <w:t>collaborate</w:t>
      </w:r>
      <w:r w:rsidRPr="00FA271D">
        <w:t xml:space="preserve"> with them, drink with them, and grieve with them. </w:t>
      </w:r>
      <w:del w:id="3655" w:author="Author">
        <w:r w:rsidRPr="00FA271D" w:rsidDel="00DB2428">
          <w:delText>I don't bring any of them here unless it's official business</w:delText>
        </w:r>
      </w:del>
      <w:ins w:id="3656" w:author="Author">
        <w:r w:rsidR="00DB2428">
          <w:t>Unless it's official business, I don't bring any of them here</w:t>
        </w:r>
      </w:ins>
      <w:r w:rsidRPr="00FA271D">
        <w:t>."</w:t>
      </w:r>
    </w:p>
    <w:p w14:paraId="427CAB02" w14:textId="16E6836F" w:rsidR="001D71C5" w:rsidRDefault="006971CF" w:rsidP="009C772F">
      <w:pPr>
        <w:pStyle w:val="BodyNormal"/>
        <w:rPr>
          <w:ins w:id="3657" w:author="Author"/>
        </w:rPr>
      </w:pPr>
      <w:r w:rsidRPr="00FA271D">
        <w:t>Natalie shifted position in her love</w:t>
      </w:r>
      <w:del w:id="3658" w:author="Author">
        <w:r w:rsidRPr="00FA271D" w:rsidDel="0041457D">
          <w:delText xml:space="preserve"> </w:delText>
        </w:r>
      </w:del>
      <w:r w:rsidRPr="00FA271D">
        <w:t>seat</w:t>
      </w:r>
      <w:del w:id="3659" w:author="Author">
        <w:r w:rsidRPr="00FA271D" w:rsidDel="001D71C5">
          <w:delText>,</w:delText>
        </w:r>
      </w:del>
      <w:r w:rsidRPr="00FA271D">
        <w:t xml:space="preserve"> </w:t>
      </w:r>
      <w:ins w:id="3660" w:author="Author">
        <w:r w:rsidR="001D71C5">
          <w:t xml:space="preserve">and </w:t>
        </w:r>
      </w:ins>
      <w:r w:rsidRPr="00FA271D">
        <w:t>looked at him thoughtfully.</w:t>
      </w:r>
    </w:p>
    <w:p w14:paraId="37D2C7DF" w14:textId="067ECAB7" w:rsidR="006971CF" w:rsidRPr="00FA271D" w:rsidRDefault="006971CF" w:rsidP="009C772F">
      <w:pPr>
        <w:pStyle w:val="BodyNormal"/>
        <w:rPr>
          <w:i/>
          <w:iCs/>
        </w:rPr>
      </w:pPr>
      <w:del w:id="3661" w:author="Author">
        <w:r w:rsidRPr="00FA271D" w:rsidDel="001D71C5">
          <w:delText xml:space="preserve"> </w:delText>
        </w:r>
      </w:del>
      <w:r w:rsidRPr="00FA271D">
        <w:t xml:space="preserve">"Your </w:t>
      </w:r>
      <w:r w:rsidR="007D69F0">
        <w:t>f</w:t>
      </w:r>
      <w:r w:rsidRPr="00FA271D">
        <w:t xml:space="preserve">ather and </w:t>
      </w:r>
      <w:r w:rsidR="007D69F0">
        <w:t>m</w:t>
      </w:r>
      <w:r w:rsidRPr="00FA271D">
        <w:t>other founded what is now Chicago's most successful law firm, in all of Illinois</w:t>
      </w:r>
      <w:r>
        <w:t>,</w:t>
      </w:r>
      <w:r w:rsidRPr="00FA271D">
        <w:t xml:space="preserve"> for that matter. Your </w:t>
      </w:r>
      <w:r w:rsidR="00DB552D" w:rsidRPr="00FA271D">
        <w:t>siblings</w:t>
      </w:r>
      <w:r w:rsidRPr="00FA271D">
        <w:t xml:space="preserve"> both went to law school</w:t>
      </w:r>
      <w:del w:id="3662" w:author="Author">
        <w:r w:rsidRPr="00FA271D" w:rsidDel="003A18C8">
          <w:delText>s</w:delText>
        </w:r>
      </w:del>
      <w:r w:rsidRPr="00FA271D">
        <w:t xml:space="preserve"> and </w:t>
      </w:r>
      <w:r>
        <w:t>now work</w:t>
      </w:r>
      <w:r w:rsidRPr="00FA271D">
        <w:t xml:space="preserve"> for the firm as </w:t>
      </w:r>
      <w:r w:rsidR="00DB552D">
        <w:t>j</w:t>
      </w:r>
      <w:r w:rsidRPr="00FA271D">
        <w:t xml:space="preserve">unior </w:t>
      </w:r>
      <w:r w:rsidR="00AD7D03">
        <w:t xml:space="preserve">non-equity </w:t>
      </w:r>
      <w:r w:rsidR="00DB552D">
        <w:t>p</w:t>
      </w:r>
      <w:r w:rsidRPr="00FA271D">
        <w:t xml:space="preserve">artners. Yet, you opted to get a bachelor’s degree in </w:t>
      </w:r>
      <w:r w:rsidR="00DB552D">
        <w:t>c</w:t>
      </w:r>
      <w:r w:rsidRPr="00FA271D">
        <w:t xml:space="preserve">riminal </w:t>
      </w:r>
      <w:r w:rsidR="00DB552D">
        <w:t>j</w:t>
      </w:r>
      <w:r w:rsidRPr="00FA271D">
        <w:t>ustice from St. Joseph's University in Philadelphia and join the Chicago Police Department. Did that cause any disagreement with your parents and siblings?"</w:t>
      </w:r>
    </w:p>
    <w:p w14:paraId="2C4A904E" w14:textId="528497F5" w:rsidR="006971CF" w:rsidRPr="00FA271D" w:rsidRDefault="006971CF" w:rsidP="009C772F">
      <w:pPr>
        <w:pStyle w:val="BodyNormal"/>
        <w:rPr>
          <w:i/>
          <w:iCs/>
        </w:rPr>
      </w:pPr>
      <w:r w:rsidRPr="00FA271D">
        <w:t>"</w:t>
      </w:r>
      <w:del w:id="3663" w:author="Author">
        <w:r w:rsidRPr="00FA271D" w:rsidDel="005A4D30">
          <w:delText>I think m</w:delText>
        </w:r>
      </w:del>
      <w:ins w:id="3664" w:author="Author">
        <w:r w:rsidR="005A4D30">
          <w:t>M</w:t>
        </w:r>
      </w:ins>
      <w:r w:rsidRPr="00FA271D">
        <w:t xml:space="preserve">y </w:t>
      </w:r>
      <w:r w:rsidR="007D69F0">
        <w:t>d</w:t>
      </w:r>
      <w:r w:rsidRPr="00FA271D">
        <w:t xml:space="preserve">ad was </w:t>
      </w:r>
      <w:r>
        <w:t>initially</w:t>
      </w:r>
      <w:r w:rsidRPr="00FA271D">
        <w:t xml:space="preserve"> disappointed, but my mother talked him out of it. Now he's an enthusiastic supporter."</w:t>
      </w:r>
    </w:p>
    <w:p w14:paraId="438EBA8E" w14:textId="77777777" w:rsidR="006971CF" w:rsidRPr="00FA271D" w:rsidRDefault="006971CF" w:rsidP="009C772F">
      <w:pPr>
        <w:pStyle w:val="BodyNormal"/>
        <w:rPr>
          <w:i/>
          <w:iCs/>
        </w:rPr>
      </w:pPr>
      <w:r w:rsidRPr="00FA271D">
        <w:t>"What is your hoped-for career path in the Chicago PD?"</w:t>
      </w:r>
    </w:p>
    <w:p w14:paraId="5597B898" w14:textId="3DB8EB88" w:rsidR="006971CF" w:rsidRPr="00FA271D" w:rsidRDefault="006971CF" w:rsidP="009C772F">
      <w:pPr>
        <w:pStyle w:val="BodyNormal"/>
        <w:rPr>
          <w:i/>
          <w:iCs/>
        </w:rPr>
      </w:pPr>
      <w:r w:rsidRPr="00FA271D">
        <w:t>"I want to succeed on my own</w:t>
      </w:r>
      <w:r w:rsidR="00C80F7E">
        <w:t xml:space="preserve"> and advance in the department based on my work,</w:t>
      </w:r>
      <w:r w:rsidRPr="00FA271D">
        <w:t xml:space="preserve"> not </w:t>
      </w:r>
      <w:r w:rsidR="00C80F7E">
        <w:t>to</w:t>
      </w:r>
      <w:r w:rsidRPr="00FA271D">
        <w:t xml:space="preserve"> who</w:t>
      </w:r>
      <w:r>
        <w:t>m</w:t>
      </w:r>
      <w:r w:rsidRPr="00FA271D">
        <w:t xml:space="preserve"> I'm related. I</w:t>
      </w:r>
      <w:del w:id="3665" w:author="Author">
        <w:r w:rsidRPr="00FA271D" w:rsidDel="0041457D">
          <w:delText>'d like</w:delText>
        </w:r>
      </w:del>
      <w:ins w:id="3666" w:author="Author">
        <w:r w:rsidR="0041457D">
          <w:t xml:space="preserve"> hope</w:t>
        </w:r>
      </w:ins>
      <w:r w:rsidRPr="00FA271D">
        <w:t xml:space="preserve"> to make it to Commander someday, although most Commanders are a dozen years older than me."</w:t>
      </w:r>
    </w:p>
    <w:p w14:paraId="38918559" w14:textId="77777777" w:rsidR="006971CF" w:rsidRPr="00FA271D" w:rsidRDefault="006971CF" w:rsidP="009C772F">
      <w:pPr>
        <w:pStyle w:val="BodyNormal"/>
        <w:rPr>
          <w:i/>
          <w:iCs/>
        </w:rPr>
      </w:pPr>
      <w:r w:rsidRPr="00FA271D">
        <w:t xml:space="preserve">"Really? Your father certainly has connections in the </w:t>
      </w:r>
      <w:r w:rsidRPr="00FA271D">
        <w:lastRenderedPageBreak/>
        <w:t>Police Department. Doesn't that give you a leg up?"</w:t>
      </w:r>
    </w:p>
    <w:p w14:paraId="41B570E9" w14:textId="74C75FD8" w:rsidR="006971CF" w:rsidRPr="00FA271D" w:rsidRDefault="006971CF" w:rsidP="009C772F">
      <w:pPr>
        <w:pStyle w:val="BodyNormal"/>
        <w:rPr>
          <w:i/>
          <w:iCs/>
        </w:rPr>
      </w:pPr>
      <w:r w:rsidRPr="00FA271D">
        <w:t xml:space="preserve">"Technically, </w:t>
      </w:r>
      <w:r>
        <w:t>maybe</w:t>
      </w:r>
      <w:r w:rsidRPr="00FA271D">
        <w:t xml:space="preserve">. But I've asked my </w:t>
      </w:r>
      <w:r w:rsidR="00DB552D">
        <w:t>d</w:t>
      </w:r>
      <w:r w:rsidRPr="00FA271D">
        <w:t xml:space="preserve">ad </w:t>
      </w:r>
      <w:del w:id="3667" w:author="Author">
        <w:r w:rsidRPr="00FA271D" w:rsidDel="0041457D">
          <w:delText>to never</w:delText>
        </w:r>
      </w:del>
      <w:ins w:id="3668" w:author="Author">
        <w:r w:rsidR="0041457D">
          <w:t>never to</w:t>
        </w:r>
      </w:ins>
      <w:r w:rsidRPr="00FA271D">
        <w:t xml:space="preserve"> intervene on my behalf</w:t>
      </w:r>
      <w:del w:id="3669" w:author="Author">
        <w:r w:rsidRPr="00FA271D" w:rsidDel="009F7695">
          <w:delText xml:space="preserve"> in any way</w:delText>
        </w:r>
      </w:del>
      <w:r w:rsidRPr="00FA271D">
        <w:t>."</w:t>
      </w:r>
    </w:p>
    <w:p w14:paraId="3FD01BDE" w14:textId="5C8ED3ED" w:rsidR="009F7695" w:rsidRDefault="006971CF" w:rsidP="009C772F">
      <w:pPr>
        <w:pStyle w:val="BodyNormal"/>
        <w:rPr>
          <w:ins w:id="3670" w:author="Author"/>
        </w:rPr>
      </w:pPr>
      <w:r w:rsidRPr="00FA271D">
        <w:t>Natalie chuckled, "</w:t>
      </w:r>
      <w:r w:rsidR="004D3786">
        <w:t>G</w:t>
      </w:r>
      <w:del w:id="3671" w:author="Author">
        <w:r w:rsidRPr="00FA271D" w:rsidDel="009F7695">
          <w:delText>G</w:delText>
        </w:r>
      </w:del>
      <w:r w:rsidRPr="00FA271D">
        <w:t>ood luck with that."</w:t>
      </w:r>
    </w:p>
    <w:p w14:paraId="68B982B8" w14:textId="5368585C" w:rsidR="006971CF" w:rsidRDefault="006971CF" w:rsidP="009C772F">
      <w:pPr>
        <w:pStyle w:val="BodyNormal"/>
      </w:pPr>
      <w:del w:id="3672" w:author="Author">
        <w:r w:rsidRPr="00FA271D" w:rsidDel="009F7695">
          <w:delText xml:space="preserve"> </w:delText>
        </w:r>
      </w:del>
      <w:r w:rsidRPr="00FA271D">
        <w:t xml:space="preserve">She had been typing into her tablet, swiping pages, </w:t>
      </w:r>
      <w:ins w:id="3673" w:author="Author">
        <w:r w:rsidR="00A25F4F">
          <w:t xml:space="preserve">and </w:t>
        </w:r>
      </w:ins>
      <w:r w:rsidRPr="00FA271D">
        <w:t xml:space="preserve">updating notes. </w:t>
      </w:r>
    </w:p>
    <w:p w14:paraId="2FD8B226" w14:textId="3E86390A" w:rsidR="006971CF" w:rsidRPr="00FA271D" w:rsidRDefault="006971CF" w:rsidP="009C772F">
      <w:pPr>
        <w:pStyle w:val="BodyNormal"/>
        <w:rPr>
          <w:i/>
          <w:iCs/>
        </w:rPr>
      </w:pPr>
      <w:r w:rsidRPr="00FA271D">
        <w:t xml:space="preserve">"You have a girlfriend, Anneliese Darban, of Beckman Accounting Group. I checked with one of her fellow employees at that firm, and </w:t>
      </w:r>
      <w:del w:id="3674" w:author="Author">
        <w:r w:rsidRPr="00FA271D" w:rsidDel="00AE1018">
          <w:delText xml:space="preserve">they </w:delText>
        </w:r>
      </w:del>
      <w:ins w:id="3675" w:author="Author">
        <w:r w:rsidR="00AE1018">
          <w:t>he</w:t>
        </w:r>
        <w:r w:rsidR="00AE1018" w:rsidRPr="00FA271D">
          <w:t xml:space="preserve"> </w:t>
        </w:r>
      </w:ins>
      <w:del w:id="3676" w:author="Author">
        <w:r w:rsidRPr="00FA271D" w:rsidDel="003A18C8">
          <w:delText xml:space="preserve">tell </w:delText>
        </w:r>
      </w:del>
      <w:ins w:id="3677" w:author="Author">
        <w:r w:rsidR="003A18C8" w:rsidRPr="00FA271D">
          <w:t>t</w:t>
        </w:r>
        <w:r w:rsidR="003A18C8">
          <w:t>old</w:t>
        </w:r>
        <w:r w:rsidR="003A18C8" w:rsidRPr="00FA271D">
          <w:t xml:space="preserve"> </w:t>
        </w:r>
      </w:ins>
      <w:r w:rsidRPr="00FA271D">
        <w:t xml:space="preserve">me </w:t>
      </w:r>
      <w:del w:id="3678" w:author="Author">
        <w:r w:rsidRPr="00FA271D" w:rsidDel="009F7695">
          <w:delText xml:space="preserve">that </w:delText>
        </w:r>
      </w:del>
      <w:r w:rsidRPr="00FA271D">
        <w:t xml:space="preserve">she's out of the office </w:t>
      </w:r>
      <w:ins w:id="3679" w:author="Author">
        <w:r w:rsidR="003A18C8">
          <w:t xml:space="preserve">for </w:t>
        </w:r>
      </w:ins>
      <w:r w:rsidRPr="00FA271D">
        <w:t>90% of the year. She's your fuck buddy, isn't she?"</w:t>
      </w:r>
    </w:p>
    <w:p w14:paraId="27372576" w14:textId="7860A066" w:rsidR="006971CF" w:rsidRPr="007D69F0" w:rsidRDefault="006971CF" w:rsidP="009F7695">
      <w:pPr>
        <w:pStyle w:val="BodyNormal"/>
        <w:rPr>
          <w:i/>
          <w:iCs/>
        </w:rPr>
      </w:pPr>
      <w:r w:rsidRPr="009F7695">
        <w:t xml:space="preserve">Mac stared at her intently for several seconds, thinking </w:t>
      </w:r>
      <w:r w:rsidRPr="007D69F0">
        <w:rPr>
          <w:i/>
          <w:iCs/>
        </w:rPr>
        <w:t xml:space="preserve">Is she trying to provoke me, </w:t>
      </w:r>
      <w:del w:id="3680" w:author="Author">
        <w:r w:rsidRPr="007D69F0" w:rsidDel="00AE3AB1">
          <w:rPr>
            <w:i/>
            <w:iCs/>
          </w:rPr>
          <w:delText xml:space="preserve">to </w:delText>
        </w:r>
      </w:del>
      <w:r w:rsidRPr="007D69F0">
        <w:rPr>
          <w:i/>
          <w:iCs/>
        </w:rPr>
        <w:t>get me off-balance before the real questions begin?</w:t>
      </w:r>
    </w:p>
    <w:p w14:paraId="09A4E88D" w14:textId="3AB12C5A" w:rsidR="006971CF" w:rsidRPr="00FA271D" w:rsidRDefault="006971CF" w:rsidP="009C772F">
      <w:pPr>
        <w:pStyle w:val="BodyNormal"/>
        <w:rPr>
          <w:i/>
          <w:iCs/>
        </w:rPr>
      </w:pPr>
      <w:r w:rsidRPr="00FA271D">
        <w:t>"That's a cheap shot. I wouldn't ask you questions about who you were intimate with."</w:t>
      </w:r>
    </w:p>
    <w:p w14:paraId="167A240B" w14:textId="09E617D9" w:rsidR="006971CF" w:rsidRPr="00FA271D" w:rsidRDefault="006971CF" w:rsidP="009C772F">
      <w:pPr>
        <w:pStyle w:val="BodyNormal"/>
        <w:rPr>
          <w:i/>
          <w:iCs/>
        </w:rPr>
      </w:pPr>
      <w:r w:rsidRPr="00FA271D">
        <w:t>"Don't get your shorts starched</w:t>
      </w:r>
      <w:r>
        <w:t>;</w:t>
      </w:r>
      <w:r w:rsidRPr="00FA271D">
        <w:t xml:space="preserve"> I'm not much different than you. I have a boyfriend who is still working on his Ph.D. at Northwestern. I’m monogamous and would never cheat on him, especially with a cop. That said, I do find playing hard</w:t>
      </w:r>
      <w:del w:id="3681" w:author="Author">
        <w:r w:rsidDel="0038048F">
          <w:delText>-</w:delText>
        </w:r>
        <w:r w:rsidRPr="00FA271D" w:rsidDel="0038048F">
          <w:delText>to</w:delText>
        </w:r>
        <w:r w:rsidDel="0038048F">
          <w:delText>-</w:delText>
        </w:r>
      </w:del>
      <w:ins w:id="3682" w:author="Author">
        <w:r w:rsidR="0038048F">
          <w:t xml:space="preserve"> to </w:t>
        </w:r>
      </w:ins>
      <w:r w:rsidRPr="00FA271D">
        <w:t>get an effective strategy to get cops to talk. Anyhow, I have some serious questions for you</w:t>
      </w:r>
      <w:r>
        <w:t>. A</w:t>
      </w:r>
      <w:r w:rsidRPr="00FA271D">
        <w:t xml:space="preserve">re you </w:t>
      </w:r>
      <w:proofErr w:type="gramStart"/>
      <w:r w:rsidRPr="00FA271D">
        <w:t>game</w:t>
      </w:r>
      <w:proofErr w:type="gramEnd"/>
      <w:r w:rsidRPr="00FA271D">
        <w:t>?"</w:t>
      </w:r>
    </w:p>
    <w:p w14:paraId="66C58406" w14:textId="293B2EF8" w:rsidR="006971CF" w:rsidRPr="00FA271D" w:rsidRDefault="006971CF" w:rsidP="009C772F">
      <w:pPr>
        <w:pStyle w:val="BodyNormal"/>
        <w:rPr>
          <w:i/>
          <w:iCs/>
        </w:rPr>
      </w:pPr>
      <w:r w:rsidRPr="00FA271D">
        <w:t>"Give it your best shot."</w:t>
      </w:r>
    </w:p>
    <w:p w14:paraId="4266C5B4" w14:textId="15D69A72" w:rsidR="006971CF" w:rsidRPr="00FA271D" w:rsidRDefault="006971CF" w:rsidP="009C772F">
      <w:pPr>
        <w:pStyle w:val="BodyNormal"/>
        <w:rPr>
          <w:i/>
          <w:iCs/>
        </w:rPr>
      </w:pPr>
      <w:r w:rsidRPr="00FA271D">
        <w:t xml:space="preserve">"OK, were you saved by the so-called </w:t>
      </w:r>
      <w:r w:rsidR="00142147">
        <w:t xml:space="preserve">Chicago </w:t>
      </w:r>
      <w:r>
        <w:t>Angel</w:t>
      </w:r>
      <w:r w:rsidRPr="00FA271D">
        <w:t xml:space="preserve"> last June 19th?"</w:t>
      </w:r>
    </w:p>
    <w:p w14:paraId="7BBB56F7" w14:textId="3F8B4D16" w:rsidR="006971CF" w:rsidRPr="00FA271D" w:rsidRDefault="006971CF" w:rsidP="009C772F">
      <w:pPr>
        <w:pStyle w:val="BodyNormal"/>
        <w:rPr>
          <w:i/>
          <w:iCs/>
        </w:rPr>
      </w:pPr>
      <w:r w:rsidRPr="00FA271D">
        <w:t xml:space="preserve">"That was an undercover operation, and I cannot discuss </w:t>
      </w:r>
      <w:r w:rsidRPr="00FA271D">
        <w:lastRenderedPageBreak/>
        <w:t>any part of it</w:t>
      </w:r>
      <w:ins w:id="3683" w:author="Author">
        <w:r w:rsidR="0015402F">
          <w:t>.</w:t>
        </w:r>
      </w:ins>
      <w:del w:id="3684" w:author="Author">
        <w:r w:rsidRPr="00FA271D" w:rsidDel="0015402F">
          <w:delText>,</w:delText>
        </w:r>
      </w:del>
      <w:r w:rsidRPr="00FA271D">
        <w:t>"</w:t>
      </w:r>
      <w:del w:id="3685" w:author="Author">
        <w:r w:rsidRPr="00FA271D" w:rsidDel="0015402F">
          <w:delText xml:space="preserve"> Mac said.</w:delText>
        </w:r>
      </w:del>
    </w:p>
    <w:p w14:paraId="5D0433FF" w14:textId="5AF7B7EA" w:rsidR="006971CF" w:rsidRPr="00FA271D" w:rsidRDefault="006971CF" w:rsidP="009C772F">
      <w:pPr>
        <w:pStyle w:val="BodyNormal"/>
        <w:rPr>
          <w:i/>
          <w:iCs/>
        </w:rPr>
      </w:pPr>
      <w:r w:rsidRPr="00FA271D">
        <w:t>"My sources tell me that it was the Albanian mob</w:t>
      </w:r>
      <w:r>
        <w:t>,</w:t>
      </w:r>
      <w:r w:rsidRPr="00FA271D">
        <w:t xml:space="preserve"> and they were planning to kill two undercover </w:t>
      </w:r>
      <w:r w:rsidR="00C80F7E">
        <w:t>policemen</w:t>
      </w:r>
      <w:r w:rsidRPr="00FA271D">
        <w:t xml:space="preserve">. This </w:t>
      </w:r>
      <w:r>
        <w:t>Angel</w:t>
      </w:r>
      <w:r w:rsidRPr="00FA271D">
        <w:t xml:space="preserve"> </w:t>
      </w:r>
      <w:r w:rsidR="00142147">
        <w:t xml:space="preserve">lady </w:t>
      </w:r>
      <w:r w:rsidRPr="00FA271D">
        <w:t>saved the other officer's life by beating the shit out of the two Albanians who were about to kill the, ahem, unknown undercover officer. They tell me that Officer Williams' killer got away."</w:t>
      </w:r>
    </w:p>
    <w:p w14:paraId="054B97A1" w14:textId="6061C49B" w:rsidR="006971CF" w:rsidRPr="00FA271D" w:rsidRDefault="006971CF" w:rsidP="009C772F">
      <w:pPr>
        <w:pStyle w:val="BodyNormal"/>
        <w:rPr>
          <w:i/>
          <w:iCs/>
        </w:rPr>
      </w:pPr>
      <w:r w:rsidRPr="00FA271D">
        <w:t xml:space="preserve">"You know </w:t>
      </w:r>
      <w:del w:id="3686" w:author="Author">
        <w:r w:rsidRPr="00FA271D" w:rsidDel="00B864DE">
          <w:delText xml:space="preserve">that </w:delText>
        </w:r>
      </w:del>
      <w:r w:rsidRPr="00FA271D">
        <w:t>I can't address that</w:t>
      </w:r>
      <w:r>
        <w:t>;</w:t>
      </w:r>
      <w:r w:rsidRPr="00FA271D">
        <w:t xml:space="preserve"> it's undercover work."</w:t>
      </w:r>
    </w:p>
    <w:p w14:paraId="4004B4BC" w14:textId="0C8CFEEA" w:rsidR="006971CF" w:rsidRPr="00FA271D" w:rsidRDefault="006971CF" w:rsidP="009C772F">
      <w:pPr>
        <w:pStyle w:val="BodyNormal"/>
        <w:rPr>
          <w:i/>
          <w:iCs/>
        </w:rPr>
      </w:pPr>
      <w:r w:rsidRPr="00FA271D">
        <w:t>"Mac, t</w:t>
      </w:r>
      <w:del w:id="3687" w:author="Author">
        <w:r w:rsidRPr="00FA271D" w:rsidDel="00FF578F">
          <w:delText>hirteen days later, two Albanians attempted to kill your father and sister outside of Barney's Restaurant</w:delText>
        </w:r>
      </w:del>
      <w:ins w:id="3688" w:author="Author">
        <w:r w:rsidR="00FF578F">
          <w:t xml:space="preserve">wo Albanians attempted to kill your father and sister outside </w:t>
        </w:r>
        <w:del w:id="3689" w:author="Author">
          <w:r w:rsidR="00FF578F" w:rsidDel="00B864DE">
            <w:delText xml:space="preserve">of </w:delText>
          </w:r>
        </w:del>
        <w:r w:rsidR="00FF578F">
          <w:t>Barney's Restaurant thirteen days later</w:t>
        </w:r>
      </w:ins>
      <w:r w:rsidRPr="00FA271D">
        <w:t xml:space="preserve">. Once again, this </w:t>
      </w:r>
      <w:r>
        <w:t>Angel</w:t>
      </w:r>
      <w:r w:rsidRPr="00FA271D">
        <w:t xml:space="preserve"> thwarted the killing. She ran off and evaded capture."</w:t>
      </w:r>
    </w:p>
    <w:p w14:paraId="0F966173" w14:textId="11F0B4DB" w:rsidR="006971CF" w:rsidRPr="00FA271D" w:rsidRDefault="006971CF" w:rsidP="009C772F">
      <w:pPr>
        <w:pStyle w:val="BodyNormal"/>
        <w:rPr>
          <w:i/>
          <w:iCs/>
        </w:rPr>
      </w:pPr>
      <w:r w:rsidRPr="00FA271D">
        <w:t>"Could be simply coincidence."</w:t>
      </w:r>
    </w:p>
    <w:p w14:paraId="17252164" w14:textId="632E4FCA" w:rsidR="006971CF" w:rsidRPr="00FA271D" w:rsidRDefault="006971CF" w:rsidP="009C772F">
      <w:pPr>
        <w:pStyle w:val="BodyNormal"/>
        <w:rPr>
          <w:i/>
          <w:iCs/>
        </w:rPr>
      </w:pPr>
      <w:r w:rsidRPr="00FA271D">
        <w:t>"Bullshit, Mac. I say the Albanians saw two of their gang bangers jailed</w:t>
      </w:r>
      <w:r>
        <w:t>.</w:t>
      </w:r>
      <w:r w:rsidRPr="00FA271D">
        <w:t xml:space="preserve"> </w:t>
      </w:r>
      <w:r>
        <w:t>Y</w:t>
      </w:r>
      <w:r w:rsidRPr="00FA271D">
        <w:t>ou were the other officer targeted</w:t>
      </w:r>
      <w:r>
        <w:t>,</w:t>
      </w:r>
      <w:r w:rsidRPr="00FA271D">
        <w:t xml:space="preserve"> </w:t>
      </w:r>
      <w:r>
        <w:t>so</w:t>
      </w:r>
      <w:r w:rsidRPr="00FA271D">
        <w:t xml:space="preserve"> the</w:t>
      </w:r>
      <w:r>
        <w:t>y</w:t>
      </w:r>
      <w:r w:rsidRPr="00FA271D">
        <w:t xml:space="preserve"> decided to kill two members of your family in retaliation</w:t>
      </w:r>
      <w:del w:id="3690" w:author="Author">
        <w:r w:rsidRPr="00FA271D" w:rsidDel="00F40BB9">
          <w:delText xml:space="preserve">. The </w:delText>
        </w:r>
        <w:r w:rsidDel="00F40BB9">
          <w:delText>Angel</w:delText>
        </w:r>
        <w:r w:rsidRPr="00FA271D" w:rsidDel="00F40BB9">
          <w:delText xml:space="preserve"> fucked them over again.</w:delText>
        </w:r>
      </w:del>
      <w:ins w:id="3691" w:author="Author">
        <w:r w:rsidR="00F40BB9">
          <w:t>.</w:t>
        </w:r>
      </w:ins>
      <w:r w:rsidRPr="00FA271D">
        <w:t>"</w:t>
      </w:r>
    </w:p>
    <w:p w14:paraId="067EBE0B" w14:textId="77777777" w:rsidR="006971CF" w:rsidRDefault="006971CF" w:rsidP="009C772F">
      <w:pPr>
        <w:pStyle w:val="BodyNormal"/>
      </w:pPr>
      <w:r w:rsidRPr="00FA271D">
        <w:t>"This is a current police investigation</w:t>
      </w:r>
      <w:r>
        <w:t>;</w:t>
      </w:r>
      <w:r w:rsidRPr="00FA271D">
        <w:t xml:space="preserve"> I cannot discuss it," Mac said, showing some irritation at her.</w:t>
      </w:r>
    </w:p>
    <w:p w14:paraId="474D4EC3" w14:textId="332B4775" w:rsidR="006971CF" w:rsidRDefault="006971CF" w:rsidP="009C772F">
      <w:pPr>
        <w:pStyle w:val="BodyNormal"/>
      </w:pPr>
      <w:r>
        <w:t>“</w:t>
      </w:r>
      <w:r w:rsidR="009B1413">
        <w:t>Today</w:t>
      </w:r>
      <w:r>
        <w:t xml:space="preserve">, the Chicago Police got involved in a gunfight with two </w:t>
      </w:r>
      <w:del w:id="3692" w:author="Author">
        <w:r w:rsidDel="0041457D">
          <w:delText xml:space="preserve">Chechens </w:delText>
        </w:r>
      </w:del>
      <w:ins w:id="3693" w:author="Author">
        <w:r w:rsidR="0041457D">
          <w:t xml:space="preserve">gangbangers </w:t>
        </w:r>
      </w:ins>
      <w:r>
        <w:t xml:space="preserve">on a Kennedy Highway offramp. The </w:t>
      </w:r>
      <w:r w:rsidR="007A2320">
        <w:t>p</w:t>
      </w:r>
      <w:r>
        <w:t>olice have placed an embargo on the op, spurning all requests for details. Like to know what I found out?”</w:t>
      </w:r>
    </w:p>
    <w:p w14:paraId="7BD37377" w14:textId="6C31A10B" w:rsidR="006971CF" w:rsidRDefault="006971CF" w:rsidP="009C772F">
      <w:pPr>
        <w:pStyle w:val="BodyNormal"/>
      </w:pPr>
      <w:r>
        <w:t>“Well, don’t keep me waiting.”</w:t>
      </w:r>
    </w:p>
    <w:p w14:paraId="7A019A42" w14:textId="164681CC" w:rsidR="006971CF" w:rsidRDefault="006971CF" w:rsidP="009C772F">
      <w:pPr>
        <w:pStyle w:val="BodyNormal"/>
      </w:pPr>
      <w:del w:id="3694" w:author="Author">
        <w:r w:rsidDel="00BB4F4A">
          <w:delText>I checked with s</w:delText>
        </w:r>
      </w:del>
      <w:ins w:id="3695" w:author="Author">
        <w:r w:rsidR="00BB4F4A">
          <w:t>S</w:t>
        </w:r>
      </w:ins>
      <w:r>
        <w:t>ome hedge fund friends in your family’s office building</w:t>
      </w:r>
      <w:ins w:id="3696" w:author="Author">
        <w:r w:rsidR="00BB4F4A">
          <w:t xml:space="preserve"> </w:t>
        </w:r>
      </w:ins>
      <w:del w:id="3697" w:author="Author">
        <w:r w:rsidDel="00BB4F4A">
          <w:delText xml:space="preserve">. They </w:delText>
        </w:r>
      </w:del>
      <w:r>
        <w:t xml:space="preserve">say that the building was crawling with cops that </w:t>
      </w:r>
      <w:r>
        <w:lastRenderedPageBreak/>
        <w:t>day. Did the mob try to kill your family again? Did the Angel intervene?”</w:t>
      </w:r>
    </w:p>
    <w:p w14:paraId="2A87C3E6" w14:textId="0B47F5F8" w:rsidR="006971CF" w:rsidRDefault="006971CF" w:rsidP="009C772F">
      <w:pPr>
        <w:pStyle w:val="BodyNormal"/>
      </w:pPr>
      <w:r>
        <w:t xml:space="preserve">“Once again, Natalie, I </w:t>
      </w:r>
      <w:r w:rsidR="00DB552D">
        <w:t>cannot</w:t>
      </w:r>
      <w:r>
        <w:t xml:space="preserve"> comment on this,” Mac said, trying to keep his irritation in check.</w:t>
      </w:r>
    </w:p>
    <w:p w14:paraId="35731404" w14:textId="7E123923" w:rsidR="006971CF" w:rsidRPr="00FA271D" w:rsidRDefault="006971CF" w:rsidP="009C772F">
      <w:pPr>
        <w:pStyle w:val="BodyNormal"/>
        <w:rPr>
          <w:i/>
          <w:iCs/>
        </w:rPr>
      </w:pPr>
      <w:r w:rsidRPr="00FA271D">
        <w:t xml:space="preserve">"I bumped into this </w:t>
      </w:r>
      <w:r>
        <w:t>Angel</w:t>
      </w:r>
      <w:r w:rsidRPr="00FA271D">
        <w:t xml:space="preserve"> in the crowd near </w:t>
      </w:r>
      <w:del w:id="3698" w:author="Author">
        <w:r w:rsidRPr="00FA271D" w:rsidDel="001D71C5">
          <w:delText xml:space="preserve">the </w:delText>
        </w:r>
      </w:del>
      <w:ins w:id="3699" w:author="Author">
        <w:r w:rsidR="001D71C5">
          <w:t>Barney’s</w:t>
        </w:r>
        <w:r w:rsidR="001D71C5" w:rsidRPr="00FA271D">
          <w:t xml:space="preserve"> </w:t>
        </w:r>
      </w:ins>
      <w:r w:rsidRPr="00FA271D">
        <w:t>restaurant</w:t>
      </w:r>
      <w:r>
        <w:t xml:space="preserve"> </w:t>
      </w:r>
      <w:del w:id="3700" w:author="Author">
        <w:r w:rsidDel="001D71C5">
          <w:delText>where</w:delText>
        </w:r>
      </w:del>
      <w:ins w:id="3701" w:author="Author">
        <w:r w:rsidR="001D71C5">
          <w:t>after</w:t>
        </w:r>
      </w:ins>
      <w:r>
        <w:t xml:space="preserve"> </w:t>
      </w:r>
      <w:ins w:id="3702" w:author="Author">
        <w:r w:rsidR="001D71C5">
          <w:t xml:space="preserve">she saved </w:t>
        </w:r>
      </w:ins>
      <w:r>
        <w:t>your father and sister</w:t>
      </w:r>
      <w:del w:id="3703" w:author="Author">
        <w:r w:rsidDel="001D71C5">
          <w:delText xml:space="preserve"> were attacked</w:delText>
        </w:r>
      </w:del>
      <w:r w:rsidRPr="00FA271D">
        <w:t>."</w:t>
      </w:r>
    </w:p>
    <w:p w14:paraId="1AD39F8B" w14:textId="77777777" w:rsidR="006971CF" w:rsidRPr="00FA271D" w:rsidRDefault="006971CF" w:rsidP="009C772F">
      <w:pPr>
        <w:pStyle w:val="BodyNormal"/>
        <w:rPr>
          <w:i/>
          <w:iCs/>
        </w:rPr>
      </w:pPr>
      <w:r w:rsidRPr="00FA271D">
        <w:t>"Really? The newspapers say she got away."</w:t>
      </w:r>
    </w:p>
    <w:p w14:paraId="439C52EA" w14:textId="7BABC240" w:rsidR="006971CF" w:rsidRPr="00FA271D" w:rsidRDefault="006971CF" w:rsidP="009C772F">
      <w:pPr>
        <w:pStyle w:val="BodyNormal"/>
        <w:rPr>
          <w:i/>
          <w:iCs/>
        </w:rPr>
      </w:pPr>
      <w:r w:rsidRPr="00FA271D">
        <w:t xml:space="preserve">"She sure as shit did! </w:t>
      </w:r>
      <w:del w:id="3704" w:author="Author">
        <w:r w:rsidRPr="00FA271D" w:rsidDel="001D71C5">
          <w:delText>When I saw her, she had yoga pants, a blue T-shirt, long black hair, freckles, and sunglasses</w:delText>
        </w:r>
      </w:del>
      <w:ins w:id="3705" w:author="Author">
        <w:del w:id="3706" w:author="Author">
          <w:r w:rsidR="001D71C5" w:rsidDel="00B864DE">
            <w:delText>She had yoga pants, a blue T-shirt, long black hair, freckles, and sunglasses when I saw her</w:delText>
          </w:r>
        </w:del>
        <w:r w:rsidR="00B864DE">
          <w:t>When I saw her, she had yoga pants, a blue T-shirt, long black hair, freckles, and sunglasses</w:t>
        </w:r>
      </w:ins>
      <w:r w:rsidRPr="00FA271D">
        <w:t>. She had the face of a supermodel."</w:t>
      </w:r>
    </w:p>
    <w:p w14:paraId="5F25B66B" w14:textId="77777777" w:rsidR="006971CF" w:rsidRPr="00FA271D" w:rsidRDefault="006971CF" w:rsidP="009C772F">
      <w:pPr>
        <w:pStyle w:val="BodyNormal"/>
        <w:rPr>
          <w:i/>
          <w:iCs/>
        </w:rPr>
      </w:pPr>
      <w:r w:rsidRPr="00FA271D">
        <w:t>"So, Natalie, what makes you think that was her?"</w:t>
      </w:r>
    </w:p>
    <w:p w14:paraId="44D417CA" w14:textId="1C30744F" w:rsidR="006971CF" w:rsidRPr="00FA271D" w:rsidRDefault="006971CF" w:rsidP="009C772F">
      <w:pPr>
        <w:pStyle w:val="BodyNormal"/>
        <w:rPr>
          <w:i/>
          <w:iCs/>
        </w:rPr>
      </w:pPr>
      <w:r w:rsidRPr="00FA271D">
        <w:t>"I spotted the wisp of blond hair near her temple where she hadn't properly donned the wig. Also, she released my grip on her wrist</w:t>
      </w:r>
      <w:r w:rsidR="00C80F7E">
        <w:t xml:space="preserve"> as if I were</w:t>
      </w:r>
      <w:r w:rsidRPr="00FA271D">
        <w:t xml:space="preserve"> some bothersome flea. Yeah, it was her. Some cops told me </w:t>
      </w:r>
      <w:del w:id="3707" w:author="Author">
        <w:r w:rsidRPr="00FA271D" w:rsidDel="00B864DE">
          <w:delText xml:space="preserve">that </w:delText>
        </w:r>
      </w:del>
      <w:r w:rsidRPr="00FA271D">
        <w:t>they found a flexible plastic sheet with printed freckles that she used to disguise herself. You want to know what else they told me?"</w:t>
      </w:r>
    </w:p>
    <w:p w14:paraId="17A16FF6" w14:textId="7378E8D0" w:rsidR="006971CF" w:rsidRPr="00FA271D" w:rsidRDefault="006971CF" w:rsidP="009C772F">
      <w:pPr>
        <w:pStyle w:val="BodyNormal"/>
        <w:rPr>
          <w:i/>
          <w:iCs/>
        </w:rPr>
      </w:pPr>
      <w:r w:rsidRPr="00FA271D">
        <w:t>"I'm on pins and needles."</w:t>
      </w:r>
    </w:p>
    <w:p w14:paraId="2750E019" w14:textId="2B00C69B" w:rsidR="006971CF" w:rsidRPr="00FA271D" w:rsidRDefault="006971CF" w:rsidP="009C772F">
      <w:pPr>
        <w:pStyle w:val="BodyNormal"/>
        <w:rPr>
          <w:i/>
          <w:iCs/>
        </w:rPr>
      </w:pPr>
      <w:r w:rsidRPr="00FA271D">
        <w:t xml:space="preserve">"They told me that all the security cameras froze while she was saving your </w:t>
      </w:r>
      <w:r w:rsidR="00DB552D">
        <w:t>d</w:t>
      </w:r>
      <w:r w:rsidRPr="00FA271D">
        <w:t>ad and sister</w:t>
      </w:r>
      <w:r w:rsidR="004D3786">
        <w:t xml:space="preserve"> and</w:t>
      </w:r>
      <w:r w:rsidRPr="00FA271D">
        <w:t xml:space="preserve"> stayed frozen for a half-hour."</w:t>
      </w:r>
    </w:p>
    <w:p w14:paraId="64B1ED9B" w14:textId="77777777" w:rsidR="006971CF" w:rsidRPr="00FA271D" w:rsidRDefault="006971CF" w:rsidP="009C772F">
      <w:pPr>
        <w:pStyle w:val="BodyNormal"/>
        <w:rPr>
          <w:i/>
          <w:iCs/>
        </w:rPr>
      </w:pPr>
      <w:r w:rsidRPr="00FA271D">
        <w:t>"Maybe that was the Albanians?"</w:t>
      </w:r>
    </w:p>
    <w:p w14:paraId="18F53AF0" w14:textId="4E359F5F" w:rsidR="006971CF" w:rsidRPr="00FA271D" w:rsidRDefault="006971CF" w:rsidP="009C772F">
      <w:pPr>
        <w:pStyle w:val="BodyNormal"/>
        <w:rPr>
          <w:i/>
          <w:iCs/>
        </w:rPr>
      </w:pPr>
      <w:r w:rsidRPr="00FA271D">
        <w:t>"Ha! I've got some great</w:t>
      </w:r>
      <w:r w:rsidR="00142147">
        <w:t xml:space="preserve"> Nigerian crypto </w:t>
      </w:r>
      <w:r w:rsidRPr="00FA271D">
        <w:t>investment deals for ya."</w:t>
      </w:r>
    </w:p>
    <w:p w14:paraId="12E2C4AF" w14:textId="77777777" w:rsidR="006971CF" w:rsidRPr="00FA271D" w:rsidRDefault="006971CF" w:rsidP="009C772F">
      <w:pPr>
        <w:pStyle w:val="BodyNormal"/>
        <w:rPr>
          <w:i/>
          <w:iCs/>
        </w:rPr>
      </w:pPr>
      <w:r w:rsidRPr="00FA271D">
        <w:t xml:space="preserve">"OK, Officer Merrick. Last question. Have you met this </w:t>
      </w:r>
      <w:r>
        <w:t>Angel</w:t>
      </w:r>
      <w:r w:rsidRPr="00FA271D">
        <w:t xml:space="preserve"> since she saved your life?" </w:t>
      </w:r>
    </w:p>
    <w:p w14:paraId="20A02998" w14:textId="2628D5FD" w:rsidR="006971CF" w:rsidRPr="00FA271D" w:rsidRDefault="006971CF" w:rsidP="009C772F">
      <w:pPr>
        <w:pStyle w:val="BodyNormal"/>
        <w:rPr>
          <w:i/>
          <w:iCs/>
        </w:rPr>
      </w:pPr>
      <w:r w:rsidRPr="00FA271D">
        <w:t>"I choose not to answer that</w:t>
      </w:r>
      <w:ins w:id="3708" w:author="Author">
        <w:r w:rsidR="0015402F">
          <w:t>.</w:t>
        </w:r>
      </w:ins>
      <w:del w:id="3709" w:author="Author">
        <w:r w:rsidRPr="00FA271D" w:rsidDel="0015402F">
          <w:delText>,</w:delText>
        </w:r>
      </w:del>
      <w:r w:rsidRPr="00FA271D">
        <w:t>"</w:t>
      </w:r>
      <w:del w:id="3710" w:author="Author">
        <w:r w:rsidRPr="00FA271D" w:rsidDel="0015402F">
          <w:delText xml:space="preserve"> Mac replied.</w:delText>
        </w:r>
      </w:del>
    </w:p>
    <w:p w14:paraId="61834C01" w14:textId="77777777" w:rsidR="0015402F" w:rsidRDefault="006971CF" w:rsidP="009C772F">
      <w:pPr>
        <w:pStyle w:val="BodyNormal"/>
        <w:rPr>
          <w:ins w:id="3711" w:author="Author"/>
        </w:rPr>
      </w:pPr>
      <w:r w:rsidRPr="00FA271D">
        <w:lastRenderedPageBreak/>
        <w:t>Natalie's face lit up; she gave him a sly smile.</w:t>
      </w:r>
      <w:del w:id="3712" w:author="Author">
        <w:r w:rsidRPr="00FA271D" w:rsidDel="0015402F">
          <w:delText xml:space="preserve"> </w:delText>
        </w:r>
      </w:del>
    </w:p>
    <w:p w14:paraId="3B6872A7" w14:textId="34314726" w:rsidR="006971CF" w:rsidRPr="00FA271D" w:rsidRDefault="006971CF" w:rsidP="009C772F">
      <w:pPr>
        <w:pStyle w:val="BodyNormal"/>
        <w:rPr>
          <w:i/>
          <w:iCs/>
        </w:rPr>
      </w:pPr>
      <w:r w:rsidRPr="00FA271D">
        <w:t>"Oh, so you have met her. What's she like</w:t>
      </w:r>
      <w:r w:rsidR="00CB44F7">
        <w:t>? W</w:t>
      </w:r>
      <w:r w:rsidRPr="00FA271D">
        <w:t>hat's her story?"</w:t>
      </w:r>
    </w:p>
    <w:p w14:paraId="61833590" w14:textId="77777777" w:rsidR="0015402F" w:rsidRDefault="006971CF" w:rsidP="009C772F">
      <w:pPr>
        <w:pStyle w:val="BodyNormal"/>
        <w:rPr>
          <w:ins w:id="3713" w:author="Author"/>
        </w:rPr>
      </w:pPr>
      <w:r w:rsidRPr="00FA271D">
        <w:t>Mac studied Natalie's face for several seconds, contemplating his words.</w:t>
      </w:r>
    </w:p>
    <w:p w14:paraId="3103409E" w14:textId="15AE79CC" w:rsidR="006971CF" w:rsidRPr="00FA271D" w:rsidRDefault="006971CF" w:rsidP="009C772F">
      <w:pPr>
        <w:pStyle w:val="BodyNormal"/>
        <w:rPr>
          <w:i/>
          <w:iCs/>
        </w:rPr>
      </w:pPr>
      <w:del w:id="3714" w:author="Author">
        <w:r w:rsidRPr="00FA271D" w:rsidDel="0015402F">
          <w:delText xml:space="preserve"> </w:delText>
        </w:r>
      </w:del>
      <w:r w:rsidRPr="00FA271D">
        <w:t>"Natalie, you're going to get her killed."</w:t>
      </w:r>
    </w:p>
    <w:p w14:paraId="116FFD2E" w14:textId="6172C012" w:rsidR="0015402F" w:rsidRDefault="006971CF" w:rsidP="009C772F">
      <w:pPr>
        <w:pStyle w:val="BodyNormal"/>
        <w:rPr>
          <w:ins w:id="3715" w:author="Author"/>
        </w:rPr>
      </w:pPr>
      <w:r w:rsidRPr="00FA271D">
        <w:t>Natalie</w:t>
      </w:r>
      <w:del w:id="3716" w:author="Author">
        <w:r w:rsidRPr="00FA271D" w:rsidDel="00207C1C">
          <w:delText xml:space="preserve"> uncoupled her legs from the position she was sitting,</w:delText>
        </w:r>
      </w:del>
      <w:r w:rsidRPr="00FA271D">
        <w:t xml:space="preserve"> put her feet on the floor</w:t>
      </w:r>
      <w:del w:id="3717" w:author="Author">
        <w:r w:rsidRPr="00FA271D" w:rsidDel="00207C1C">
          <w:delText>,</w:delText>
        </w:r>
      </w:del>
      <w:r w:rsidRPr="00FA271D">
        <w:t xml:space="preserve"> and put her tablet into her bag.</w:t>
      </w:r>
      <w:del w:id="3718" w:author="Author">
        <w:r w:rsidRPr="00FA271D" w:rsidDel="0015402F">
          <w:delText xml:space="preserve"> </w:delText>
        </w:r>
        <w:r w:rsidRPr="00FA271D" w:rsidDel="00207C1C">
          <w:delText>"</w:delText>
        </w:r>
      </w:del>
    </w:p>
    <w:p w14:paraId="64D2BFF8" w14:textId="026F7C44" w:rsidR="006971CF" w:rsidRPr="00FA271D" w:rsidRDefault="00207C1C" w:rsidP="009C772F">
      <w:pPr>
        <w:pStyle w:val="BodyNormal"/>
        <w:rPr>
          <w:i/>
          <w:iCs/>
        </w:rPr>
      </w:pPr>
      <w:ins w:id="3719" w:author="Author">
        <w:r>
          <w:t>“</w:t>
        </w:r>
      </w:ins>
      <w:r w:rsidR="006971CF" w:rsidRPr="00FA271D">
        <w:t xml:space="preserve">I get it; you love her. </w:t>
      </w:r>
      <w:r w:rsidR="00065C28">
        <w:t>I’m l</w:t>
      </w:r>
      <w:r w:rsidR="006971CF" w:rsidRPr="00FA271D">
        <w:t>ike any other woman</w:t>
      </w:r>
      <w:r w:rsidR="006971CF">
        <w:t>,</w:t>
      </w:r>
      <w:r w:rsidR="006971CF" w:rsidRPr="00FA271D">
        <w:t xml:space="preserve"> we instinctively read men's faces; we know when they love someone else. You've got it bad for this girl, don't you?"</w:t>
      </w:r>
    </w:p>
    <w:p w14:paraId="041B6D61" w14:textId="77777777" w:rsidR="006971CF" w:rsidRPr="00FA271D" w:rsidRDefault="006971CF" w:rsidP="009C772F">
      <w:pPr>
        <w:pStyle w:val="BodyNormal"/>
        <w:rPr>
          <w:i/>
          <w:iCs/>
        </w:rPr>
      </w:pPr>
      <w:r w:rsidRPr="00FA271D">
        <w:t>"Natalie, don't."</w:t>
      </w:r>
    </w:p>
    <w:p w14:paraId="7E93B39A" w14:textId="77777777" w:rsidR="0015402F" w:rsidRDefault="006971CF" w:rsidP="009C772F">
      <w:pPr>
        <w:pStyle w:val="BodyNormal"/>
        <w:rPr>
          <w:ins w:id="3720" w:author="Author"/>
        </w:rPr>
      </w:pPr>
      <w:r w:rsidRPr="00FA271D">
        <w:t>She stood up</w:t>
      </w:r>
      <w:del w:id="3721" w:author="Author">
        <w:r w:rsidRPr="00FA271D" w:rsidDel="00FF6D6A">
          <w:delText>,</w:delText>
        </w:r>
      </w:del>
      <w:r w:rsidRPr="00FA271D">
        <w:t xml:space="preserve"> </w:t>
      </w:r>
      <w:ins w:id="3722" w:author="Author">
        <w:r w:rsidR="00FF6D6A">
          <w:t xml:space="preserve">and </w:t>
        </w:r>
      </w:ins>
      <w:r w:rsidRPr="00FA271D">
        <w:t>put her bag on her shoulder.</w:t>
      </w:r>
      <w:del w:id="3723" w:author="Author">
        <w:r w:rsidRPr="00FA271D" w:rsidDel="0015402F">
          <w:delText xml:space="preserve"> </w:delText>
        </w:r>
      </w:del>
    </w:p>
    <w:p w14:paraId="2B3FE560" w14:textId="08C55341" w:rsidR="006971CF" w:rsidRPr="00FA271D" w:rsidRDefault="006971CF" w:rsidP="009C772F">
      <w:pPr>
        <w:pStyle w:val="BodyNormal"/>
        <w:rPr>
          <w:i/>
          <w:iCs/>
        </w:rPr>
      </w:pPr>
      <w:r w:rsidRPr="00FA271D">
        <w:t xml:space="preserve">"Mac, my word is good. </w:t>
      </w:r>
      <w:del w:id="3724" w:author="Author">
        <w:r w:rsidRPr="00FA271D" w:rsidDel="0038048F">
          <w:delText>This conversation is off-the-record, and none of what we discussed will ever appear in TV broadcasts or print, I promise you</w:delText>
        </w:r>
      </w:del>
      <w:ins w:id="3725" w:author="Author">
        <w:r w:rsidR="0038048F">
          <w:t>I promise you that this conversation is off</w:t>
        </w:r>
      </w:ins>
      <w:r w:rsidR="00C052EC">
        <w:t xml:space="preserve"> the </w:t>
      </w:r>
      <w:ins w:id="3726" w:author="Author">
        <w:r w:rsidR="0038048F">
          <w:t>record, and none of what we discussed will ever appear in TV broadcasts or print</w:t>
        </w:r>
      </w:ins>
      <w:r w:rsidRPr="00FA271D">
        <w:t>. Please tell this woman that I'd like to speak to her. I can arrange a secret meeting place</w:t>
      </w:r>
      <w:del w:id="3727" w:author="Author">
        <w:r w:rsidRPr="00FA271D" w:rsidDel="0038048F">
          <w:delText>,</w:delText>
        </w:r>
      </w:del>
      <w:r w:rsidRPr="00FA271D">
        <w:t xml:space="preserve"> </w:t>
      </w:r>
      <w:ins w:id="3728" w:author="Author">
        <w:r w:rsidR="0038048F">
          <w:t xml:space="preserve">and </w:t>
        </w:r>
      </w:ins>
      <w:r w:rsidRPr="00FA271D">
        <w:t>guarantee her security and confidentiality."</w:t>
      </w:r>
    </w:p>
    <w:p w14:paraId="4D4F641F" w14:textId="77777777" w:rsidR="006971CF" w:rsidRPr="00FA271D" w:rsidRDefault="006971CF" w:rsidP="009C772F">
      <w:pPr>
        <w:pStyle w:val="BodyNormal"/>
        <w:rPr>
          <w:i/>
          <w:iCs/>
        </w:rPr>
      </w:pPr>
      <w:r w:rsidRPr="00FA271D">
        <w:t>"No way, Natalie, you'll get her killed."</w:t>
      </w:r>
    </w:p>
    <w:p w14:paraId="79C0E7B4" w14:textId="77777777" w:rsidR="006971CF" w:rsidRDefault="006971CF" w:rsidP="009C772F">
      <w:pPr>
        <w:pStyle w:val="BodyNormal"/>
      </w:pPr>
      <w:r w:rsidRPr="00FA271D">
        <w:t>"Thank you for your time, Mac. I'll show myself out.</w:t>
      </w:r>
    </w:p>
    <w:p w14:paraId="7885DA8D" w14:textId="77777777" w:rsidR="006971CF" w:rsidRDefault="006971CF" w:rsidP="006971CF">
      <w:pPr>
        <w:pStyle w:val="ChapterNumber"/>
        <w:sectPr w:rsidR="006971CF" w:rsidSect="003135B1">
          <w:type w:val="oddPage"/>
          <w:pgSz w:w="8640" w:h="12960" w:code="1"/>
          <w:pgMar w:top="720" w:right="720" w:bottom="720" w:left="720" w:header="720" w:footer="720" w:gutter="720"/>
          <w:cols w:space="720"/>
          <w:titlePg/>
          <w:docGrid w:linePitch="360"/>
        </w:sectPr>
      </w:pPr>
    </w:p>
    <w:p w14:paraId="421E3E4C" w14:textId="2EECDAA7" w:rsidR="006971CF" w:rsidRPr="004376FE" w:rsidRDefault="006971CF" w:rsidP="006971CF">
      <w:pPr>
        <w:pStyle w:val="ChapterNumber"/>
      </w:pPr>
      <w:r w:rsidRPr="004376FE">
        <w:lastRenderedPageBreak/>
        <w:t>CHAPTER</w:t>
      </w:r>
      <w:r w:rsidR="00295C50">
        <w:t xml:space="preserve">    12</w:t>
      </w:r>
    </w:p>
    <w:p w14:paraId="6117F687" w14:textId="6F0AD431" w:rsidR="000B113C" w:rsidRPr="00FA271D" w:rsidRDefault="00B66049" w:rsidP="000B113C">
      <w:pPr>
        <w:pStyle w:val="ChapterTitle"/>
      </w:pPr>
      <w:bookmarkStart w:id="3729" w:name="_Toc197338847"/>
      <w:r>
        <w:t>Private Investigation</w:t>
      </w:r>
      <w:bookmarkEnd w:id="3729"/>
    </w:p>
    <w:p w14:paraId="6F598F47" w14:textId="4A1A1786" w:rsidR="000B113C" w:rsidRDefault="00B66049" w:rsidP="000B113C">
      <w:pPr>
        <w:pStyle w:val="ASubheadLevel1"/>
      </w:pPr>
      <w:bookmarkStart w:id="3730" w:name="_Toc197338848"/>
      <w:r>
        <w:t>Millie’s Report</w:t>
      </w:r>
      <w:bookmarkEnd w:id="3730"/>
    </w:p>
    <w:p w14:paraId="78683EEC" w14:textId="44BD910A" w:rsidR="00A8716D" w:rsidRDefault="003E6145" w:rsidP="009C772F">
      <w:pPr>
        <w:pStyle w:val="BodyNormal"/>
      </w:pPr>
      <w:r>
        <w:t>John Merrick closed the hallway and window blinds in the firm’s main conference room</w:t>
      </w:r>
      <w:r w:rsidR="00DA16AB">
        <w:t xml:space="preserve">. </w:t>
      </w:r>
      <w:r w:rsidR="00BB6721">
        <w:t xml:space="preserve">It had been ten days since he </w:t>
      </w:r>
      <w:r w:rsidR="0024792D">
        <w:t>and Anne had assigned Millie and two summer interns to research the Albanian mob and its new Chicago</w:t>
      </w:r>
      <w:r w:rsidR="00A8716D">
        <w:t xml:space="preserve"> operation.</w:t>
      </w:r>
      <w:r w:rsidR="009E4297">
        <w:t xml:space="preserve"> </w:t>
      </w:r>
      <w:r w:rsidR="00EF0B63">
        <w:t>Veronica joined the meeting</w:t>
      </w:r>
      <w:r w:rsidR="007B0F45">
        <w:t xml:space="preserve"> because</w:t>
      </w:r>
      <w:r w:rsidR="00FC795A">
        <w:t xml:space="preserve"> Anne felt </w:t>
      </w:r>
      <w:del w:id="3731" w:author="Author">
        <w:r w:rsidR="00FC795A" w:rsidDel="00B30959">
          <w:delText>that, as a victim of a mob assassination attempt, she deserved to hear Millie’s repor</w:delText>
        </w:r>
      </w:del>
      <w:ins w:id="3732" w:author="Author">
        <w:del w:id="3733" w:author="Author">
          <w:r w:rsidR="004E77B5" w:rsidDel="00B30959">
            <w:delText xml:space="preserve"> </w:delText>
          </w:r>
        </w:del>
        <w:r w:rsidR="004E77B5">
          <w:t>she deserved to hear Millie's report as a victim of a mob assassination attemp</w:t>
        </w:r>
      </w:ins>
      <w:r w:rsidR="00FC795A">
        <w:t>t.</w:t>
      </w:r>
    </w:p>
    <w:p w14:paraId="03BC3ECD" w14:textId="07749911" w:rsidR="00FB70F3" w:rsidRDefault="00AA086D" w:rsidP="009C772F">
      <w:pPr>
        <w:pStyle w:val="BodyNormal"/>
      </w:pPr>
      <w:r>
        <w:t>Anne always admired Millie’s wardrobe</w:t>
      </w:r>
      <w:r w:rsidR="00801FF2">
        <w:t xml:space="preserve"> choices, and </w:t>
      </w:r>
      <w:del w:id="3734" w:author="Author">
        <w:r w:rsidR="00801FF2" w:rsidDel="00207C1C">
          <w:delText>today she did not disappoint</w:delText>
        </w:r>
      </w:del>
      <w:ins w:id="3735" w:author="Author">
        <w:r w:rsidR="00207C1C">
          <w:t>she did not disappoint today</w:t>
        </w:r>
      </w:ins>
      <w:r w:rsidR="00801FF2">
        <w:t xml:space="preserve">. </w:t>
      </w:r>
      <w:r w:rsidR="00E00A8E">
        <w:t xml:space="preserve">Millie </w:t>
      </w:r>
      <w:r w:rsidR="00C60B55">
        <w:t>sported</w:t>
      </w:r>
      <w:r w:rsidR="00E00A8E">
        <w:t xml:space="preserve"> a dark </w:t>
      </w:r>
      <w:r w:rsidR="006007D6">
        <w:t>navy-blue</w:t>
      </w:r>
      <w:r w:rsidR="00E00A8E">
        <w:t xml:space="preserve"> Brooks Brothers jacket and </w:t>
      </w:r>
      <w:r w:rsidR="0039601F">
        <w:t xml:space="preserve">matching </w:t>
      </w:r>
      <w:r w:rsidR="00E00A8E">
        <w:t>tapered pants</w:t>
      </w:r>
      <w:r w:rsidR="0039601F">
        <w:t>. A simple</w:t>
      </w:r>
      <w:r w:rsidR="00CB65A5">
        <w:t>,</w:t>
      </w:r>
      <w:r w:rsidR="0039601F">
        <w:t xml:space="preserve"> starched</w:t>
      </w:r>
      <w:r w:rsidR="00CB65A5">
        <w:t>,</w:t>
      </w:r>
      <w:r w:rsidR="0039601F">
        <w:t xml:space="preserve"> </w:t>
      </w:r>
      <w:r w:rsidR="009A7AAB">
        <w:t xml:space="preserve">pure white blouse completed the ensemble, giving Millie </w:t>
      </w:r>
      <w:r w:rsidR="00764A12">
        <w:t>a</w:t>
      </w:r>
      <w:r w:rsidR="009A7AAB">
        <w:t xml:space="preserve"> professional look</w:t>
      </w:r>
      <w:r w:rsidR="00764A12">
        <w:t xml:space="preserve">, probably one-quarter of </w:t>
      </w:r>
      <w:r w:rsidR="00FD0D6A">
        <w:t xml:space="preserve">Anne's </w:t>
      </w:r>
      <w:r w:rsidR="009B4C4C">
        <w:t>usual outlays.</w:t>
      </w:r>
    </w:p>
    <w:p w14:paraId="346569A8" w14:textId="77777777" w:rsidR="00723ABA" w:rsidRDefault="00FB70F3" w:rsidP="009C772F">
      <w:pPr>
        <w:pStyle w:val="BodyNormal"/>
      </w:pPr>
      <w:r>
        <w:t xml:space="preserve">“OK, I’m ready,” Millie said as she started her PowerPoint </w:t>
      </w:r>
      <w:r w:rsidR="00723ABA">
        <w:t>presentation.</w:t>
      </w:r>
    </w:p>
    <w:p w14:paraId="25DD087F" w14:textId="227D6382" w:rsidR="00A03510" w:rsidRDefault="00723ABA" w:rsidP="009C772F">
      <w:pPr>
        <w:pStyle w:val="BodyNormal"/>
      </w:pPr>
      <w:r>
        <w:t xml:space="preserve">“First, let me </w:t>
      </w:r>
      <w:r w:rsidR="004D3786">
        <w:t>review</w:t>
      </w:r>
      <w:r>
        <w:t xml:space="preserve"> the history of the Albanian mob</w:t>
      </w:r>
      <w:del w:id="3736" w:author="Author">
        <w:r w:rsidDel="002B1A21">
          <w:delText>,</w:delText>
        </w:r>
      </w:del>
      <w:r>
        <w:t xml:space="preserve"> </w:t>
      </w:r>
      <w:r w:rsidR="007C7F1E">
        <w:t xml:space="preserve">known as the Mafia Shqiptare. That’s pronounced </w:t>
      </w:r>
      <w:r w:rsidR="00F2606A">
        <w:t>sh-kip-tare</w:t>
      </w:r>
      <w:r w:rsidR="00A42F04">
        <w:t xml:space="preserve">. They rose to prominence after </w:t>
      </w:r>
      <w:del w:id="3737" w:author="Author">
        <w:r w:rsidR="00A42F04" w:rsidDel="004E77B5">
          <w:delText xml:space="preserve">the </w:delText>
        </w:r>
        <w:r w:rsidR="00B225B5" w:rsidDel="004E77B5">
          <w:delText xml:space="preserve">end of </w:delText>
        </w:r>
      </w:del>
      <w:r w:rsidR="00B225B5">
        <w:t xml:space="preserve">the </w:t>
      </w:r>
      <w:r w:rsidR="00915B14">
        <w:t xml:space="preserve">Yugoslav wars in the 1990s. </w:t>
      </w:r>
      <w:r w:rsidR="00DB1071">
        <w:t xml:space="preserve">As you may recall, the breakup of </w:t>
      </w:r>
      <w:r w:rsidR="00DC052A">
        <w:t>Yugoslavia, spurred on by NATO intervention</w:t>
      </w:r>
      <w:r w:rsidR="00DE776C">
        <w:t>, resulted in</w:t>
      </w:r>
      <w:r w:rsidR="00AD68D5">
        <w:t xml:space="preserve"> utter</w:t>
      </w:r>
      <w:r w:rsidR="00DE776C">
        <w:t xml:space="preserve"> chaos in </w:t>
      </w:r>
      <w:r w:rsidR="00DE776C">
        <w:lastRenderedPageBreak/>
        <w:t xml:space="preserve">the region. The war crimes, mass murders, and widespread rapes </w:t>
      </w:r>
      <w:r w:rsidR="00DF77FB">
        <w:t xml:space="preserve">left </w:t>
      </w:r>
      <w:r w:rsidR="003B056E">
        <w:t>many</w:t>
      </w:r>
      <w:r w:rsidR="00DF77FB">
        <w:t xml:space="preserve"> victims</w:t>
      </w:r>
      <w:r w:rsidR="008F3A0C">
        <w:t xml:space="preserve"> and </w:t>
      </w:r>
      <w:del w:id="3738" w:author="Author">
        <w:r w:rsidR="003B056E" w:rsidDel="00207C1C">
          <w:delText>many</w:delText>
        </w:r>
        <w:r w:rsidR="00DF77FB" w:rsidDel="00207C1C">
          <w:delText xml:space="preserve"> </w:delText>
        </w:r>
      </w:del>
      <w:r w:rsidR="001D0CC5">
        <w:t xml:space="preserve">millions of </w:t>
      </w:r>
      <w:r w:rsidR="00DF77FB">
        <w:t xml:space="preserve">aggrieved </w:t>
      </w:r>
      <w:r w:rsidR="00A00514">
        <w:t>Balkans</w:t>
      </w:r>
      <w:r w:rsidR="00DF77FB">
        <w:t>.</w:t>
      </w:r>
    </w:p>
    <w:p w14:paraId="271BC528" w14:textId="6A467791" w:rsidR="00673B36" w:rsidRDefault="00917DD8" w:rsidP="009C772F">
      <w:pPr>
        <w:pStyle w:val="BodyNormal"/>
      </w:pPr>
      <w:r>
        <w:t>So, while we</w:t>
      </w:r>
      <w:r w:rsidR="00FF488F">
        <w:t xml:space="preserve"> tend to refer to this organized crime family as Albanian, in truth</w:t>
      </w:r>
      <w:r w:rsidR="00FD106A">
        <w:t>,</w:t>
      </w:r>
      <w:r w:rsidR="00FF488F">
        <w:t xml:space="preserve"> they are </w:t>
      </w:r>
      <w:r w:rsidR="006F7F73">
        <w:t xml:space="preserve">also </w:t>
      </w:r>
      <w:r w:rsidR="00FF488F">
        <w:t xml:space="preserve">composed of members from Croatia, </w:t>
      </w:r>
      <w:r w:rsidR="00FD106A">
        <w:t xml:space="preserve">Kosovo, </w:t>
      </w:r>
      <w:r w:rsidR="00FA2209">
        <w:t>Macedonia, Bosnia, and others.</w:t>
      </w:r>
      <w:r w:rsidR="00B13411">
        <w:t xml:space="preserve"> War always </w:t>
      </w:r>
      <w:del w:id="3739" w:author="Author">
        <w:r w:rsidR="00B13411" w:rsidDel="00B74244">
          <w:delText>tends to create</w:delText>
        </w:r>
      </w:del>
      <w:ins w:id="3740" w:author="Author">
        <w:r w:rsidR="00B74244">
          <w:t>creates</w:t>
        </w:r>
      </w:ins>
      <w:r w:rsidR="00B13411">
        <w:t xml:space="preserve"> a </w:t>
      </w:r>
      <w:r w:rsidR="00673B36">
        <w:t xml:space="preserve">leadership </w:t>
      </w:r>
      <w:r w:rsidR="00B13411">
        <w:t xml:space="preserve">vacuum, and the worst of humanity </w:t>
      </w:r>
      <w:r w:rsidR="00F760B7">
        <w:t>rushes to fill th</w:t>
      </w:r>
      <w:r w:rsidR="00654C2A">
        <w:t>at</w:t>
      </w:r>
      <w:r w:rsidR="00F760B7">
        <w:t xml:space="preserve"> </w:t>
      </w:r>
      <w:r w:rsidR="00673B36">
        <w:t>empty space</w:t>
      </w:r>
      <w:r w:rsidR="00F760B7">
        <w:t>.</w:t>
      </w:r>
      <w:r w:rsidR="00673B36">
        <w:t>”</w:t>
      </w:r>
    </w:p>
    <w:p w14:paraId="2F48B2DD" w14:textId="0703E18C" w:rsidR="00F45ABF" w:rsidRDefault="00F45ABF" w:rsidP="009C772F">
      <w:pPr>
        <w:pStyle w:val="BodyNormal"/>
      </w:pPr>
      <w:r>
        <w:t xml:space="preserve">“Are these groups Islamic,” </w:t>
      </w:r>
      <w:r w:rsidR="00EE72B4">
        <w:t>Ronnie</w:t>
      </w:r>
      <w:r>
        <w:t xml:space="preserve"> </w:t>
      </w:r>
      <w:r w:rsidR="00043D4F">
        <w:t>said</w:t>
      </w:r>
      <w:r>
        <w:t>.</w:t>
      </w:r>
    </w:p>
    <w:p w14:paraId="065CB614" w14:textId="65FBCCE7" w:rsidR="001D6F4B" w:rsidRDefault="00F45ABF" w:rsidP="009C772F">
      <w:pPr>
        <w:pStyle w:val="BodyNormal"/>
      </w:pPr>
      <w:r>
        <w:t>“On paper, yes</w:t>
      </w:r>
      <w:r w:rsidR="00A54EFD">
        <w:t xml:space="preserve">. But the Albanian mob seems to ignore </w:t>
      </w:r>
      <w:r w:rsidR="00C52162">
        <w:t>most</w:t>
      </w:r>
      <w:r w:rsidR="00F53AB9">
        <w:t xml:space="preserve"> of the teachings of the Prophet</w:t>
      </w:r>
      <w:r w:rsidR="00C52162">
        <w:t>.</w:t>
      </w:r>
      <w:r w:rsidR="00E12256">
        <w:t xml:space="preserve"> Loansharking, for instance, violates the Islamic princip</w:t>
      </w:r>
      <w:r w:rsidR="0068708F">
        <w:t>le</w:t>
      </w:r>
      <w:r w:rsidR="00E12256">
        <w:t xml:space="preserve"> of not charging interest. </w:t>
      </w:r>
    </w:p>
    <w:p w14:paraId="78C411BD" w14:textId="418888C4" w:rsidR="00340344" w:rsidRDefault="003236D0" w:rsidP="009C772F">
      <w:pPr>
        <w:pStyle w:val="BodyNormal"/>
      </w:pPr>
      <w:r>
        <w:t xml:space="preserve">Going on, </w:t>
      </w:r>
      <w:r w:rsidR="00E8080A">
        <w:t xml:space="preserve">the Albanian </w:t>
      </w:r>
      <w:r w:rsidR="009F78F1">
        <w:t>syndicate</w:t>
      </w:r>
      <w:r w:rsidR="00E8080A">
        <w:t xml:space="preserve"> jumped</w:t>
      </w:r>
      <w:r w:rsidR="003668D1">
        <w:t xml:space="preserve"> right</w:t>
      </w:r>
      <w:r w:rsidR="00E8080A">
        <w:t xml:space="preserve"> into the illicit drug business. </w:t>
      </w:r>
      <w:r w:rsidR="009F78F1">
        <w:t>In a</w:t>
      </w:r>
      <w:r w:rsidR="00187B4F">
        <w:t>n</w:t>
      </w:r>
      <w:r w:rsidR="009F78F1">
        <w:t xml:space="preserve"> </w:t>
      </w:r>
      <w:r w:rsidR="00187B4F">
        <w:t>area</w:t>
      </w:r>
      <w:r w:rsidR="009F78F1">
        <w:t xml:space="preserve"> </w:t>
      </w:r>
      <w:r w:rsidR="00644F53">
        <w:t>experiencing</w:t>
      </w:r>
      <w:r w:rsidR="009F78F1">
        <w:t xml:space="preserve"> such upheaval, the </w:t>
      </w:r>
      <w:r w:rsidR="00962930">
        <w:t>discouraged and depressed population were easy marks for drug use.</w:t>
      </w:r>
      <w:r w:rsidR="00187B4F">
        <w:t xml:space="preserve"> </w:t>
      </w:r>
      <w:r w:rsidR="00873545">
        <w:t>The Mafia Shqiptare, emboldened by its success, branched out quickly worldwide</w:t>
      </w:r>
      <w:r w:rsidR="00B94FF9">
        <w:t xml:space="preserve">, preying on the Albanian and other ethnic communities to supply </w:t>
      </w:r>
      <w:r w:rsidR="00340344">
        <w:t>people to join the family.”</w:t>
      </w:r>
    </w:p>
    <w:p w14:paraId="585A3306" w14:textId="1575AD8E" w:rsidR="00854B61" w:rsidRDefault="00340344" w:rsidP="009C772F">
      <w:pPr>
        <w:pStyle w:val="BodyNormal"/>
      </w:pPr>
      <w:r>
        <w:t>“</w:t>
      </w:r>
      <w:r w:rsidR="00F2606A">
        <w:t>So,</w:t>
      </w:r>
      <w:r>
        <w:t xml:space="preserve"> Millie, these </w:t>
      </w:r>
      <w:r w:rsidR="00854B61">
        <w:t xml:space="preserve">mob people are not </w:t>
      </w:r>
      <w:del w:id="3741" w:author="Author">
        <w:r w:rsidR="00854B61" w:rsidDel="004E77B5">
          <w:delText xml:space="preserve">actually </w:delText>
        </w:r>
      </w:del>
      <w:r w:rsidR="00854B61">
        <w:t xml:space="preserve">family, not blood-related, </w:t>
      </w:r>
      <w:r w:rsidR="00F2606A">
        <w:t>yes</w:t>
      </w:r>
      <w:r w:rsidR="00854B61">
        <w:t xml:space="preserve">?” Anne </w:t>
      </w:r>
      <w:r w:rsidR="00F2606A">
        <w:t>said</w:t>
      </w:r>
      <w:r w:rsidR="00854B61">
        <w:t>.</w:t>
      </w:r>
    </w:p>
    <w:p w14:paraId="6BC262A2" w14:textId="133DE960" w:rsidR="00B4500E" w:rsidRDefault="00854B61" w:rsidP="009C772F">
      <w:pPr>
        <w:pStyle w:val="BodyNormal"/>
      </w:pPr>
      <w:r>
        <w:t xml:space="preserve">“Exactly, </w:t>
      </w:r>
      <w:r w:rsidR="00601CD0">
        <w:t>the word family here is not genealogical but signifies membership in a group. A</w:t>
      </w:r>
      <w:ins w:id="3742" w:author="Author">
        <w:r w:rsidR="004E77B5">
          <w:t xml:space="preserve">n individual’s </w:t>
        </w:r>
      </w:ins>
      <w:del w:id="3743" w:author="Author">
        <w:r w:rsidR="00601CD0" w:rsidDel="004E77B5">
          <w:delText xml:space="preserve"> </w:delText>
        </w:r>
      </w:del>
      <w:r w:rsidR="00601CD0">
        <w:t xml:space="preserve">membership </w:t>
      </w:r>
      <w:del w:id="3744" w:author="Author">
        <w:r w:rsidR="00601CD0" w:rsidDel="004E77B5">
          <w:delText xml:space="preserve">that </w:delText>
        </w:r>
      </w:del>
      <w:r w:rsidR="003732E7">
        <w:t>requires</w:t>
      </w:r>
      <w:r w:rsidR="00601CD0">
        <w:t xml:space="preserve"> </w:t>
      </w:r>
      <w:del w:id="3745" w:author="Author">
        <w:r w:rsidR="00601CD0" w:rsidDel="00207C1C">
          <w:delText xml:space="preserve">undying </w:delText>
        </w:r>
      </w:del>
      <w:r w:rsidR="00601CD0">
        <w:t>loyalty</w:t>
      </w:r>
      <w:del w:id="3746" w:author="Author">
        <w:r w:rsidR="00601CD0" w:rsidDel="00B30959">
          <w:delText>,</w:delText>
        </w:r>
      </w:del>
      <w:r w:rsidR="00601CD0">
        <w:t xml:space="preserve"> </w:t>
      </w:r>
      <w:ins w:id="3747" w:author="Author">
        <w:r w:rsidR="00B30959">
          <w:t xml:space="preserve">and </w:t>
        </w:r>
      </w:ins>
      <w:r w:rsidR="00601CD0">
        <w:t xml:space="preserve">a willingness to </w:t>
      </w:r>
      <w:r w:rsidR="009F7598">
        <w:t>risk death</w:t>
      </w:r>
      <w:r w:rsidR="00601CD0">
        <w:t xml:space="preserve"> for the family</w:t>
      </w:r>
      <w:del w:id="3748" w:author="Author">
        <w:r w:rsidR="00601CD0" w:rsidDel="004E77B5">
          <w:delText>,</w:delText>
        </w:r>
      </w:del>
      <w:r w:rsidR="00601CD0">
        <w:t xml:space="preserve"> if </w:t>
      </w:r>
      <w:r w:rsidR="00970BAB">
        <w:t>need</w:t>
      </w:r>
      <w:r w:rsidR="00601CD0">
        <w:t>ed.</w:t>
      </w:r>
    </w:p>
    <w:p w14:paraId="68B591B1" w14:textId="675B3257" w:rsidR="008E294B" w:rsidRDefault="00B4500E" w:rsidP="009C772F">
      <w:pPr>
        <w:pStyle w:val="BodyNormal"/>
      </w:pPr>
      <w:r>
        <w:t>The current</w:t>
      </w:r>
      <w:r w:rsidR="001852CC">
        <w:t xml:space="preserve"> international</w:t>
      </w:r>
      <w:r>
        <w:t xml:space="preserve"> leader of the Mafia Shqiptare is </w:t>
      </w:r>
      <w:r w:rsidR="00814475">
        <w:t>Skender Hasa</w:t>
      </w:r>
      <w:ins w:id="3749" w:author="Author">
        <w:r w:rsidR="00D8111D">
          <w:t xml:space="preserve">, who lives near Tirana, Albania's capital </w:t>
        </w:r>
        <w:r w:rsidR="00D8111D">
          <w:lastRenderedPageBreak/>
          <w:t>cit</w:t>
        </w:r>
        <w:r w:rsidR="00FC5157">
          <w:t>y.</w:t>
        </w:r>
        <w:del w:id="3750" w:author="Author">
          <w:r w:rsidR="00D8111D" w:rsidDel="00FC5157">
            <w:delText xml:space="preserve">y. </w:delText>
          </w:r>
        </w:del>
      </w:ins>
      <w:del w:id="3751" w:author="Author">
        <w:r w:rsidR="00AA3FF5" w:rsidDel="00D8111D">
          <w:delText>, shown here</w:delText>
        </w:r>
      </w:del>
      <w:ins w:id="3752" w:author="Author">
        <w:del w:id="3753" w:author="Author">
          <w:r w:rsidR="00D8111D" w:rsidDel="00FC5157">
            <w:delText xml:space="preserve">This is </w:delText>
          </w:r>
        </w:del>
      </w:ins>
      <w:del w:id="3754" w:author="Author">
        <w:r w:rsidR="00AA3FF5" w:rsidDel="00FC5157">
          <w:delText>. This is the only known photograph</w:delText>
        </w:r>
        <w:r w:rsidR="00DD595E" w:rsidDel="00FC5157">
          <w:delText xml:space="preserve"> of this person;</w:delText>
        </w:r>
      </w:del>
      <w:ins w:id="3755" w:author="Author">
        <w:del w:id="3756" w:author="Author">
          <w:r w:rsidR="00D8111D" w:rsidDel="00FC5157">
            <w:delText>.</w:delText>
          </w:r>
        </w:del>
      </w:ins>
      <w:del w:id="3757" w:author="Author">
        <w:r w:rsidR="00DD595E" w:rsidDel="00FC5157">
          <w:delText xml:space="preserve"> he lives near </w:delText>
        </w:r>
        <w:r w:rsidR="006000FE" w:rsidDel="00FC5157">
          <w:delText>Tirana</w:delText>
        </w:r>
        <w:r w:rsidR="00631993" w:rsidDel="00FC5157">
          <w:delText>, Albania's capital city</w:delText>
        </w:r>
        <w:r w:rsidR="00C2792A" w:rsidDel="00FC5157">
          <w:delText>.</w:delText>
        </w:r>
      </w:del>
    </w:p>
    <w:p w14:paraId="4CBB6299" w14:textId="6F591F27" w:rsidR="003832D4" w:rsidRDefault="008E294B" w:rsidP="009C772F">
      <w:pPr>
        <w:pStyle w:val="BodyNormal"/>
      </w:pPr>
      <w:del w:id="3758" w:author="Author">
        <w:r w:rsidDel="0009040B">
          <w:delText xml:space="preserve">Here in the United States, the purported </w:delText>
        </w:r>
        <w:r w:rsidR="004A4A8B" w:rsidDel="0009040B">
          <w:delText>North American bos</w:delText>
        </w:r>
      </w:del>
      <w:ins w:id="3759" w:author="Author">
        <w:r w:rsidR="0009040B">
          <w:t>The purported North American boss in the United State</w:t>
        </w:r>
      </w:ins>
      <w:r w:rsidR="004A4A8B">
        <w:t>s is Arsen Murka</w:t>
      </w:r>
      <w:ins w:id="3760" w:author="Author">
        <w:r w:rsidR="0009040B">
          <w:t>,</w:t>
        </w:r>
      </w:ins>
      <w:r w:rsidR="00B22E4F">
        <w:t xml:space="preserve"> working out of Queens</w:t>
      </w:r>
      <w:r w:rsidR="005C1387">
        <w:t>,</w:t>
      </w:r>
      <w:r w:rsidR="004A4A8B">
        <w:t xml:space="preserve"> New York City.</w:t>
      </w:r>
      <w:r w:rsidR="0055254A">
        <w:t xml:space="preserve"> Rumors say he’s in his </w:t>
      </w:r>
      <w:r w:rsidR="00196C72">
        <w:t>early</w:t>
      </w:r>
      <w:r w:rsidR="009B563F">
        <w:t xml:space="preserve"> </w:t>
      </w:r>
      <w:r w:rsidR="00196C72">
        <w:t>seventies</w:t>
      </w:r>
      <w:r w:rsidR="0055254A">
        <w:t>.</w:t>
      </w:r>
      <w:r w:rsidR="007D4EBF">
        <w:t xml:space="preserve"> </w:t>
      </w:r>
      <w:r w:rsidR="00CB65A5">
        <w:t xml:space="preserve">There are no photos of Murka, and he has so many safe houses that the New York Police and the FBI have been unable to locate him. </w:t>
      </w:r>
      <w:r w:rsidR="007D4EBF">
        <w:t xml:space="preserve">My next slide shows the cities where the </w:t>
      </w:r>
      <w:r w:rsidR="003832D4">
        <w:t>FBI thinks the Albanian mob is active. One of those cities is, of course, Chicago.</w:t>
      </w:r>
    </w:p>
    <w:p w14:paraId="71FB4943" w14:textId="0337A684" w:rsidR="003832D4" w:rsidRDefault="00C20BBD" w:rsidP="009C772F">
      <w:pPr>
        <w:pStyle w:val="BodyNormal"/>
      </w:pPr>
      <w:r>
        <w:t>In 20</w:t>
      </w:r>
      <w:r w:rsidR="003B35B6">
        <w:t>4</w:t>
      </w:r>
      <w:r>
        <w:t xml:space="preserve">2, the FBI arrested most of the </w:t>
      </w:r>
      <w:r w:rsidR="00F01200">
        <w:t xml:space="preserve">Chicago </w:t>
      </w:r>
      <w:r>
        <w:t xml:space="preserve">Albanian mob and sent them to jail for a long time. The </w:t>
      </w:r>
      <w:r w:rsidR="00A3262A">
        <w:t>boss</w:t>
      </w:r>
      <w:r>
        <w:t xml:space="preserve"> was </w:t>
      </w:r>
      <w:r w:rsidR="00D30B9D" w:rsidRPr="00FA271D">
        <w:t xml:space="preserve">Kreshnik </w:t>
      </w:r>
      <w:r>
        <w:t>Bish</w:t>
      </w:r>
      <w:r w:rsidR="001E0D44">
        <w:t>a</w:t>
      </w:r>
      <w:r w:rsidR="00043D4F">
        <w:t>,</w:t>
      </w:r>
      <w:r w:rsidR="001E0D44">
        <w:t xml:space="preserve"> </w:t>
      </w:r>
      <w:r w:rsidR="00043D4F">
        <w:t>currently</w:t>
      </w:r>
      <w:r w:rsidR="001E0D44">
        <w:t xml:space="preserve"> a lifer at the Big Sandy federal prison </w:t>
      </w:r>
      <w:ins w:id="3761" w:author="Author">
        <w:r w:rsidR="00483534">
          <w:t>nea</w:t>
        </w:r>
        <w:del w:id="3762" w:author="Author">
          <w:r w:rsidR="00483534" w:rsidDel="00BB4F4A">
            <w:delText>t</w:delText>
          </w:r>
        </w:del>
        <w:r w:rsidR="00BB4F4A">
          <w:t>r</w:t>
        </w:r>
        <w:r w:rsidR="00483534">
          <w:t xml:space="preserve"> Inez,</w:t>
        </w:r>
      </w:ins>
      <w:del w:id="3763" w:author="Author">
        <w:r w:rsidR="001E0D44" w:rsidDel="00483534">
          <w:delText>in</w:delText>
        </w:r>
      </w:del>
      <w:r w:rsidR="001E0D44">
        <w:t xml:space="preserve"> Kentucky.</w:t>
      </w:r>
      <w:r w:rsidR="0074028D">
        <w:t xml:space="preserve"> Now</w:t>
      </w:r>
      <w:r w:rsidR="009B563F">
        <w:t>,</w:t>
      </w:r>
      <w:r w:rsidR="0074028D">
        <w:t xml:space="preserve"> pay attention because this is where it gets </w:t>
      </w:r>
      <w:r w:rsidR="006811C7">
        <w:t>fascina</w:t>
      </w:r>
      <w:r w:rsidR="0074028D">
        <w:t>ting.</w:t>
      </w:r>
    </w:p>
    <w:p w14:paraId="17B291EC" w14:textId="56F3AE3C" w:rsidR="006811C7" w:rsidRDefault="00335672" w:rsidP="009C772F">
      <w:pPr>
        <w:pStyle w:val="BodyNormal"/>
      </w:pPr>
      <w:r w:rsidRPr="00FA271D">
        <w:t xml:space="preserve">Kreshnik </w:t>
      </w:r>
      <w:r w:rsidR="006811C7">
        <w:t>Bisha</w:t>
      </w:r>
      <w:r w:rsidR="00D30B9D">
        <w:t xml:space="preserve"> had two sons </w:t>
      </w:r>
      <w:r w:rsidR="00D4592E">
        <w:t xml:space="preserve">and </w:t>
      </w:r>
      <w:r w:rsidR="00D30B9D">
        <w:t xml:space="preserve">no daughters. </w:t>
      </w:r>
      <w:r w:rsidR="004474C6">
        <w:t xml:space="preserve">Luan and Imer Bisha were in </w:t>
      </w:r>
      <w:r w:rsidR="00F2606A">
        <w:t>middle</w:t>
      </w:r>
      <w:r w:rsidR="004474C6">
        <w:t xml:space="preserve"> school when</w:t>
      </w:r>
      <w:ins w:id="3764" w:author="Author">
        <w:r w:rsidR="00FC5157">
          <w:t xml:space="preserve"> the FBI incarcerated</w:t>
        </w:r>
      </w:ins>
      <w:r w:rsidR="004474C6">
        <w:t xml:space="preserve"> their father</w:t>
      </w:r>
      <w:del w:id="3765" w:author="Author">
        <w:r w:rsidR="004474C6" w:rsidDel="00FC5157">
          <w:delText xml:space="preserve"> was incarcerated</w:delText>
        </w:r>
      </w:del>
      <w:r w:rsidR="004474C6">
        <w:t xml:space="preserve">. </w:t>
      </w:r>
      <w:r w:rsidR="00CF7F34">
        <w:t xml:space="preserve">An </w:t>
      </w:r>
      <w:r w:rsidR="00654C2A">
        <w:t>a</w:t>
      </w:r>
      <w:r w:rsidR="00CF7F34">
        <w:t>unt raised the boys after their mother died of cancer</w:t>
      </w:r>
      <w:r w:rsidR="000375E0">
        <w:t xml:space="preserve">. Luan Bisha finished high school but went </w:t>
      </w:r>
      <w:r w:rsidR="00643B33">
        <w:t xml:space="preserve">right </w:t>
      </w:r>
      <w:r w:rsidR="000375E0">
        <w:t>to work</w:t>
      </w:r>
      <w:r w:rsidR="00D20444">
        <w:t xml:space="preserve"> for the mob. </w:t>
      </w:r>
      <w:r w:rsidR="00F2606A">
        <w:t>The Chicago Police arrested him,</w:t>
      </w:r>
      <w:r w:rsidR="00D20444">
        <w:t xml:space="preserve"> along with a second-tier mob grunt name</w:t>
      </w:r>
      <w:r w:rsidR="00D825DB">
        <w:t xml:space="preserve">d Besim Morina, </w:t>
      </w:r>
      <w:r w:rsidR="00FD08F4">
        <w:t>for</w:t>
      </w:r>
      <w:r w:rsidR="00D825DB">
        <w:t xml:space="preserve"> </w:t>
      </w:r>
      <w:r w:rsidR="00FD08F4">
        <w:t>the attempted murder of</w:t>
      </w:r>
      <w:r w:rsidR="00D825DB">
        <w:t xml:space="preserve"> </w:t>
      </w:r>
      <w:r w:rsidR="000A49DD">
        <w:t xml:space="preserve">an </w:t>
      </w:r>
      <w:r w:rsidR="00043D4F">
        <w:t>u</w:t>
      </w:r>
      <w:r w:rsidR="000A49DD">
        <w:t xml:space="preserve">ndercover </w:t>
      </w:r>
      <w:r w:rsidR="00043D4F">
        <w:t>p</w:t>
      </w:r>
      <w:r w:rsidR="000A49DD">
        <w:t xml:space="preserve">olice </w:t>
      </w:r>
      <w:r w:rsidR="00043D4F">
        <w:t>o</w:t>
      </w:r>
      <w:r w:rsidR="00D825DB">
        <w:t>fficer</w:t>
      </w:r>
      <w:r w:rsidR="00DD00F4">
        <w:t xml:space="preserve"> and </w:t>
      </w:r>
      <w:r w:rsidR="00CF14F8">
        <w:t xml:space="preserve">for the murder of Officer </w:t>
      </w:r>
      <w:r w:rsidR="00D97A63">
        <w:t xml:space="preserve">DiOtis </w:t>
      </w:r>
      <w:r w:rsidR="00CF14F8">
        <w:t>Williams</w:t>
      </w:r>
      <w:r w:rsidR="00D825DB">
        <w:t xml:space="preserve"> last June.</w:t>
      </w:r>
      <w:r w:rsidR="00BA7F06">
        <w:t xml:space="preserve"> </w:t>
      </w:r>
      <w:ins w:id="3766" w:author="Author">
        <w:r w:rsidR="005A071F">
          <w:t xml:space="preserve">A </w:t>
        </w:r>
      </w:ins>
      <w:r w:rsidR="00043D4F">
        <w:t>g</w:t>
      </w:r>
      <w:ins w:id="3767" w:author="Author">
        <w:r w:rsidR="005A071F">
          <w:t xml:space="preserve">rand </w:t>
        </w:r>
      </w:ins>
      <w:r w:rsidR="00043D4F">
        <w:t>j</w:t>
      </w:r>
      <w:ins w:id="3768" w:author="Author">
        <w:r w:rsidR="005A071F">
          <w:t xml:space="preserve">ury indicted </w:t>
        </w:r>
      </w:ins>
      <w:del w:id="3769" w:author="Author">
        <w:r w:rsidR="00BA7F06" w:rsidDel="005A071F">
          <w:delText>B</w:delText>
        </w:r>
      </w:del>
      <w:ins w:id="3770" w:author="Author">
        <w:r w:rsidR="005A071F">
          <w:t>b</w:t>
        </w:r>
      </w:ins>
      <w:r w:rsidR="00BA7F06">
        <w:t>oth men</w:t>
      </w:r>
      <w:ins w:id="3771" w:author="Author">
        <w:r w:rsidR="005A071F">
          <w:t>,</w:t>
        </w:r>
      </w:ins>
      <w:r w:rsidR="00BA7F06">
        <w:t xml:space="preserve"> </w:t>
      </w:r>
      <w:del w:id="3772" w:author="Author">
        <w:r w:rsidR="00BA7F06" w:rsidDel="005A071F">
          <w:delText xml:space="preserve">were indicted by a Grand Jury </w:delText>
        </w:r>
      </w:del>
      <w:r w:rsidR="00BA7F06">
        <w:t xml:space="preserve">and </w:t>
      </w:r>
      <w:ins w:id="3773" w:author="Author">
        <w:r w:rsidR="005A071F">
          <w:t xml:space="preserve">the </w:t>
        </w:r>
      </w:ins>
      <w:r w:rsidR="00043D4F">
        <w:t>c</w:t>
      </w:r>
      <w:ins w:id="3774" w:author="Author">
        <w:r w:rsidR="005A071F">
          <w:t xml:space="preserve">ourt </w:t>
        </w:r>
      </w:ins>
      <w:r w:rsidR="00BA7F06">
        <w:t>denied bail. They are currently awaiting trial</w:t>
      </w:r>
      <w:r w:rsidR="00220A13">
        <w:t>.</w:t>
      </w:r>
    </w:p>
    <w:p w14:paraId="024BF28B" w14:textId="4ADE2138" w:rsidR="0032525C" w:rsidRDefault="0032525C" w:rsidP="009C772F">
      <w:pPr>
        <w:pStyle w:val="BodyNormal"/>
      </w:pPr>
      <w:r>
        <w:t>“</w:t>
      </w:r>
      <w:r w:rsidR="00F2606A">
        <w:t>So,</w:t>
      </w:r>
      <w:r>
        <w:t xml:space="preserve"> what happened to the other brother?” </w:t>
      </w:r>
      <w:r w:rsidR="00BC57DC">
        <w:t>Ronnie</w:t>
      </w:r>
      <w:r>
        <w:t xml:space="preserve"> </w:t>
      </w:r>
      <w:r w:rsidR="00F2606A">
        <w:t>said</w:t>
      </w:r>
      <w:r>
        <w:t>.</w:t>
      </w:r>
    </w:p>
    <w:p w14:paraId="57B76F98" w14:textId="6A20CA61" w:rsidR="00773626" w:rsidRDefault="00A05FD3" w:rsidP="009C772F">
      <w:pPr>
        <w:pStyle w:val="BodyNormal"/>
      </w:pPr>
      <w:r>
        <w:t>Imer Bisha, pronounced eee-mare, is brilliant</w:t>
      </w:r>
      <w:del w:id="3775" w:author="Author">
        <w:r w:rsidDel="00B30959">
          <w:delText>,</w:delText>
        </w:r>
      </w:del>
      <w:r>
        <w:t xml:space="preserve"> </w:t>
      </w:r>
      <w:ins w:id="3776" w:author="Author">
        <w:r w:rsidR="00B30959">
          <w:t xml:space="preserve">and </w:t>
        </w:r>
      </w:ins>
      <w:r>
        <w:t xml:space="preserve">got </w:t>
      </w:r>
      <w:r>
        <w:lastRenderedPageBreak/>
        <w:t xml:space="preserve">high enough grades to </w:t>
      </w:r>
      <w:del w:id="3777" w:author="Author">
        <w:r w:rsidDel="00030C4F">
          <w:delText>get into</w:delText>
        </w:r>
      </w:del>
      <w:ins w:id="3778" w:author="Author">
        <w:r w:rsidR="00030C4F">
          <w:t>enter</w:t>
        </w:r>
      </w:ins>
      <w:r>
        <w:t xml:space="preserve"> the University of Chicago. I checked with a friend </w:t>
      </w:r>
      <w:r w:rsidR="00701A1B">
        <w:t>at</w:t>
      </w:r>
      <w:r>
        <w:t xml:space="preserve"> the </w:t>
      </w:r>
      <w:r w:rsidR="002F01B1">
        <w:t>University of Chicago Financial Aid Office</w:t>
      </w:r>
      <w:r w:rsidR="007C17AE">
        <w:t>,</w:t>
      </w:r>
      <w:r w:rsidR="002F01B1">
        <w:t xml:space="preserve"> and she </w:t>
      </w:r>
      <w:r w:rsidR="007C17AE">
        <w:t xml:space="preserve">looked up his records. He paid cash every semester. Imer Bisha got a </w:t>
      </w:r>
      <w:r w:rsidR="00F2606A">
        <w:t>m</w:t>
      </w:r>
      <w:r w:rsidR="00223649">
        <w:t>aster</w:t>
      </w:r>
      <w:r w:rsidR="005B5F3A">
        <w:t>’</w:t>
      </w:r>
      <w:r w:rsidR="00223649">
        <w:t>s</w:t>
      </w:r>
      <w:r w:rsidR="00257C20">
        <w:t xml:space="preserve"> </w:t>
      </w:r>
      <w:r w:rsidR="005B5F3A">
        <w:t>d</w:t>
      </w:r>
      <w:r w:rsidR="00257C20">
        <w:t>eg</w:t>
      </w:r>
      <w:r w:rsidR="005B5F3A">
        <w:t>r</w:t>
      </w:r>
      <w:r w:rsidR="00257C20">
        <w:t>ee</w:t>
      </w:r>
      <w:r w:rsidR="00223649">
        <w:t xml:space="preserve"> in </w:t>
      </w:r>
      <w:r w:rsidR="00F2606A">
        <w:t>f</w:t>
      </w:r>
      <w:r w:rsidR="00223649">
        <w:t xml:space="preserve">inance and </w:t>
      </w:r>
      <w:r w:rsidR="00F2606A">
        <w:t>a</w:t>
      </w:r>
      <w:r w:rsidR="00223649">
        <w:t>ccounting</w:t>
      </w:r>
      <w:del w:id="3779" w:author="Author">
        <w:r w:rsidR="00223649" w:rsidDel="0050594E">
          <w:delText>,</w:delText>
        </w:r>
      </w:del>
      <w:ins w:id="3780" w:author="Author">
        <w:r w:rsidR="007341D6">
          <w:t xml:space="preserve"> and </w:t>
        </w:r>
        <w:del w:id="3781" w:author="Author">
          <w:r w:rsidR="0050594E" w:rsidDel="007341D6">
            <w:delText>.</w:delText>
          </w:r>
        </w:del>
      </w:ins>
      <w:del w:id="3782" w:author="Author">
        <w:r w:rsidR="00223649" w:rsidDel="007341D6">
          <w:delText xml:space="preserve"> </w:delText>
        </w:r>
      </w:del>
      <w:ins w:id="3783" w:author="Author">
        <w:del w:id="3784" w:author="Author">
          <w:r w:rsidR="0050594E" w:rsidDel="007341D6">
            <w:delText xml:space="preserve">Bisha </w:delText>
          </w:r>
        </w:del>
      </w:ins>
      <w:r w:rsidR="00223649">
        <w:t xml:space="preserve">graduated </w:t>
      </w:r>
      <w:r w:rsidR="00F2606A">
        <w:t>c</w:t>
      </w:r>
      <w:r w:rsidR="00223649">
        <w:t xml:space="preserve">um </w:t>
      </w:r>
      <w:r w:rsidR="00F2606A">
        <w:t>l</w:t>
      </w:r>
      <w:r w:rsidR="00223649">
        <w:t>aude.</w:t>
      </w:r>
    </w:p>
    <w:p w14:paraId="0E21495F" w14:textId="331C9921" w:rsidR="000F51AA" w:rsidRDefault="00842C6B" w:rsidP="009C772F">
      <w:pPr>
        <w:pStyle w:val="BodyNormal"/>
      </w:pPr>
      <w:r>
        <w:t>“Are you suggesting that Imer Bisha is legitimate</w:t>
      </w:r>
      <w:r w:rsidR="000F51AA">
        <w:t xml:space="preserve">, not a mobster?” </w:t>
      </w:r>
    </w:p>
    <w:p w14:paraId="616EFEBD" w14:textId="03727CFC" w:rsidR="00A57586" w:rsidRDefault="00F717CB" w:rsidP="009C772F">
      <w:pPr>
        <w:pStyle w:val="BodyNormal"/>
      </w:pPr>
      <w:r>
        <w:t xml:space="preserve">“Quite to the contrary, Anne. </w:t>
      </w:r>
      <w:ins w:id="3785" w:author="Author">
        <w:r w:rsidR="00F8454E">
          <w:t xml:space="preserve">While </w:t>
        </w:r>
      </w:ins>
      <w:r w:rsidR="004731B8">
        <w:t xml:space="preserve">Bisha looks legit on paper, </w:t>
      </w:r>
      <w:del w:id="3786" w:author="Author">
        <w:r w:rsidR="004731B8" w:rsidDel="00113139">
          <w:delText xml:space="preserve">but </w:delText>
        </w:r>
      </w:del>
      <w:r w:rsidR="004731B8">
        <w:t>I’ll show that it might just be an elaborate cover</w:t>
      </w:r>
      <w:r w:rsidR="000C17AA">
        <w:t>.</w:t>
      </w:r>
    </w:p>
    <w:p w14:paraId="5EF56804" w14:textId="0F9C34EB" w:rsidR="0032525C" w:rsidRDefault="00A57586" w:rsidP="009C772F">
      <w:pPr>
        <w:pStyle w:val="BodyNormal"/>
      </w:pPr>
      <w:r>
        <w:t>Bisha has founded five companies in the Chicago area.</w:t>
      </w:r>
      <w:r w:rsidR="00847149">
        <w:t xml:space="preserve"> There’s a massive warehouse</w:t>
      </w:r>
      <w:r w:rsidR="007C17AE">
        <w:t xml:space="preserve"> </w:t>
      </w:r>
      <w:r w:rsidR="00847149">
        <w:t>operation north of the loop</w:t>
      </w:r>
      <w:r w:rsidR="004D3786">
        <w:t xml:space="preserve"> and </w:t>
      </w:r>
      <w:r w:rsidR="00654C2A">
        <w:t>a phenomenally successful</w:t>
      </w:r>
      <w:r w:rsidR="0049502B">
        <w:t xml:space="preserve"> software development firm in Hines</w:t>
      </w:r>
      <w:r w:rsidR="00C92826">
        <w:t>.</w:t>
      </w:r>
      <w:r w:rsidR="0049502B">
        <w:t xml:space="preserve"> </w:t>
      </w:r>
      <w:r w:rsidR="00C92826">
        <w:t xml:space="preserve">He also owns </w:t>
      </w:r>
      <w:r w:rsidR="0049502B">
        <w:t xml:space="preserve">a company that makes electric car charging stations, </w:t>
      </w:r>
      <w:r w:rsidR="00065ABA">
        <w:t xml:space="preserve">a metal fabrication company </w:t>
      </w:r>
      <w:r w:rsidR="00DC5CB8">
        <w:t xml:space="preserve">east of Napierville, and a </w:t>
      </w:r>
      <w:r w:rsidR="00C92826">
        <w:t>South Side recycling company. Well, OK, that’s a junkyard.</w:t>
      </w:r>
      <w:r w:rsidR="002774BC">
        <w:t>”</w:t>
      </w:r>
    </w:p>
    <w:p w14:paraId="2CB75C74" w14:textId="78D99404" w:rsidR="002774BC" w:rsidRDefault="002774BC" w:rsidP="009C772F">
      <w:pPr>
        <w:pStyle w:val="BodyNormal"/>
      </w:pPr>
      <w:r>
        <w:t>“Anything suspicious about those</w:t>
      </w:r>
      <w:r w:rsidR="00061DA1">
        <w:t xml:space="preserve">, Millie?” John </w:t>
      </w:r>
      <w:r w:rsidR="00F2606A">
        <w:t>said</w:t>
      </w:r>
      <w:r w:rsidR="00061DA1">
        <w:t>.</w:t>
      </w:r>
    </w:p>
    <w:p w14:paraId="4457151D" w14:textId="1DACD31B" w:rsidR="00061DA1" w:rsidRDefault="00061DA1" w:rsidP="009C772F">
      <w:pPr>
        <w:pStyle w:val="BodyNormal"/>
      </w:pPr>
      <w:r>
        <w:t xml:space="preserve">“Yes, the financing of </w:t>
      </w:r>
      <w:del w:id="3787" w:author="Author">
        <w:r w:rsidDel="00AF588A">
          <w:delText xml:space="preserve">every one of </w:delText>
        </w:r>
      </w:del>
      <w:r>
        <w:t xml:space="preserve">these companies </w:t>
      </w:r>
      <w:r w:rsidR="00157DE1">
        <w:t xml:space="preserve">came from overseas sources. Sources </w:t>
      </w:r>
      <w:del w:id="3788" w:author="Author">
        <w:r w:rsidR="00157DE1" w:rsidDel="007341D6">
          <w:delText xml:space="preserve">that are </w:delText>
        </w:r>
      </w:del>
      <w:r w:rsidR="00157DE1">
        <w:t>masked by multiple shell companies</w:t>
      </w:r>
      <w:r w:rsidR="00AC2AC6">
        <w:t xml:space="preserve"> </w:t>
      </w:r>
      <w:del w:id="3789" w:author="Author">
        <w:r w:rsidR="00AC2AC6" w:rsidDel="00E925FA">
          <w:delText xml:space="preserve">that </w:delText>
        </w:r>
      </w:del>
      <w:r w:rsidR="00C92572">
        <w:t>hid</w:t>
      </w:r>
      <w:del w:id="3790" w:author="Author">
        <w:r w:rsidR="00C92572" w:rsidDel="00E925FA">
          <w:delText>e</w:delText>
        </w:r>
      </w:del>
      <w:ins w:id="3791" w:author="Author">
        <w:r w:rsidR="00E925FA">
          <w:t>ing</w:t>
        </w:r>
      </w:ins>
      <w:r w:rsidR="00AC2AC6">
        <w:t xml:space="preserve"> who the real investors are.”</w:t>
      </w:r>
    </w:p>
    <w:p w14:paraId="2A8B6F21" w14:textId="39FC707B" w:rsidR="00AC2AC6" w:rsidRDefault="00AC2AC6" w:rsidP="009C772F">
      <w:pPr>
        <w:pStyle w:val="BodyNormal"/>
      </w:pPr>
      <w:r>
        <w:t xml:space="preserve">“You’re saying that </w:t>
      </w:r>
      <w:del w:id="3792" w:author="Author">
        <w:r w:rsidDel="00AF588A">
          <w:delText>it was mob money</w:delText>
        </w:r>
        <w:r w:rsidR="00DE10A7" w:rsidDel="00AF588A">
          <w:delText xml:space="preserve"> that</w:delText>
        </w:r>
      </w:del>
      <w:ins w:id="3793" w:author="Author">
        <w:r w:rsidR="00AF588A">
          <w:t>mob money</w:t>
        </w:r>
      </w:ins>
      <w:r w:rsidR="00DE10A7">
        <w:t xml:space="preserve"> financed these companies?” Anne </w:t>
      </w:r>
      <w:del w:id="3794" w:author="Author">
        <w:r w:rsidR="00DE10A7" w:rsidDel="00AF588A">
          <w:delText>said</w:delText>
        </w:r>
      </w:del>
      <w:r w:rsidR="00F2606A">
        <w:t>said</w:t>
      </w:r>
      <w:r w:rsidR="00DE10A7">
        <w:t>.</w:t>
      </w:r>
    </w:p>
    <w:p w14:paraId="3D8E2145" w14:textId="0FFAFF64" w:rsidR="00AE7C9A" w:rsidRDefault="00752114" w:rsidP="009C772F">
      <w:pPr>
        <w:pStyle w:val="BodyNormal"/>
      </w:pPr>
      <w:r>
        <w:t xml:space="preserve">“It would take the FBI or the CIA to untangle </w:t>
      </w:r>
      <w:r w:rsidR="00EF1937">
        <w:t xml:space="preserve">the </w:t>
      </w:r>
      <w:r w:rsidR="00C02B42">
        <w:t xml:space="preserve">byzantine </w:t>
      </w:r>
      <w:r w:rsidR="002F319C">
        <w:t>network</w:t>
      </w:r>
      <w:r w:rsidR="00EF1937">
        <w:t xml:space="preserve"> of foreign money, but my guess is that </w:t>
      </w:r>
      <w:r w:rsidR="004120C8">
        <w:t xml:space="preserve">mob money is behind </w:t>
      </w:r>
      <w:r w:rsidR="00F2606A">
        <w:t>all</w:t>
      </w:r>
      <w:r w:rsidR="004120C8">
        <w:t xml:space="preserve"> Bisha’s activities.</w:t>
      </w:r>
      <w:r w:rsidR="002116B4">
        <w:t xml:space="preserve"> </w:t>
      </w:r>
      <w:r w:rsidR="00E32AA6">
        <w:t>The real interesting part of this story is Imer Bisha’s wife, Lendina.”</w:t>
      </w:r>
    </w:p>
    <w:p w14:paraId="34B489EE" w14:textId="5D701A13" w:rsidR="00E32AA6" w:rsidRDefault="00E32AA6" w:rsidP="009C772F">
      <w:pPr>
        <w:pStyle w:val="BodyNormal"/>
      </w:pPr>
      <w:r>
        <w:t>“OK, tell us about Lendina</w:t>
      </w:r>
      <w:r w:rsidR="00991798">
        <w:t xml:space="preserve">,” Anne </w:t>
      </w:r>
      <w:r w:rsidR="00F2606A">
        <w:t>said</w:t>
      </w:r>
      <w:r w:rsidR="00991798">
        <w:t>.</w:t>
      </w:r>
    </w:p>
    <w:p w14:paraId="70ADBFB6" w14:textId="0B795FD5" w:rsidR="008610C7" w:rsidRDefault="00991798" w:rsidP="009C772F">
      <w:pPr>
        <w:pStyle w:val="BodyNormal"/>
      </w:pPr>
      <w:r>
        <w:lastRenderedPageBreak/>
        <w:t>“Lendina Murka Bisha</w:t>
      </w:r>
      <w:r w:rsidR="007744A5">
        <w:t xml:space="preserve">, here’s a recent </w:t>
      </w:r>
      <w:r w:rsidR="00864104">
        <w:t>p</w:t>
      </w:r>
      <w:r w:rsidR="007744A5">
        <w:t>hoto of her</w:t>
      </w:r>
      <w:r w:rsidR="00991137">
        <w:t>. She</w:t>
      </w:r>
      <w:r w:rsidR="007744A5">
        <w:t xml:space="preserve"> </w:t>
      </w:r>
      <w:r>
        <w:t xml:space="preserve">is the oldest daughter of </w:t>
      </w:r>
      <w:r w:rsidR="002D7DBA">
        <w:t xml:space="preserve">Arsen Murka, the Queens, New York </w:t>
      </w:r>
      <w:r w:rsidR="004728C5">
        <w:t xml:space="preserve">mob </w:t>
      </w:r>
      <w:r w:rsidR="00E3078E">
        <w:t>b</w:t>
      </w:r>
      <w:r w:rsidR="002F319C">
        <w:t>oss</w:t>
      </w:r>
      <w:r w:rsidR="004728C5">
        <w:t>. Lendina and Imer Bisha were married in Albania</w:t>
      </w:r>
      <w:del w:id="3795" w:author="Author">
        <w:r w:rsidR="004728C5" w:rsidDel="00B30959">
          <w:delText>,</w:delText>
        </w:r>
      </w:del>
      <w:r w:rsidR="004728C5">
        <w:t xml:space="preserve"> at </w:t>
      </w:r>
      <w:r w:rsidR="0075567B">
        <w:t>Skender Hasa's home</w:t>
      </w:r>
      <w:del w:id="3796" w:author="Author">
        <w:r w:rsidR="00EE6D18" w:rsidDel="00B30959">
          <w:delText>,</w:delText>
        </w:r>
      </w:del>
      <w:ins w:id="3797" w:author="Author">
        <w:r w:rsidR="00B30959">
          <w:t xml:space="preserve">. </w:t>
        </w:r>
      </w:ins>
      <w:del w:id="3798" w:author="Author">
        <w:r w:rsidR="0075567B" w:rsidDel="00676285">
          <w:delText>-</w:delText>
        </w:r>
        <w:r w:rsidR="0075567B" w:rsidDel="00B30959">
          <w:delText>, if you will</w:delText>
        </w:r>
      </w:del>
      <w:r w:rsidR="0075567B">
        <w:t xml:space="preserve">They bought a </w:t>
      </w:r>
      <w:r w:rsidR="00A5494A">
        <w:t>$</w:t>
      </w:r>
      <w:r w:rsidR="00772D6D">
        <w:t>3</w:t>
      </w:r>
      <w:r w:rsidR="00A5494A">
        <w:t xml:space="preserve">.5 million condominium </w:t>
      </w:r>
      <w:r w:rsidR="00F2606A">
        <w:t>at</w:t>
      </w:r>
      <w:r w:rsidR="00A5494A">
        <w:t xml:space="preserve"> 1300 North Lakeshore Drive</w:t>
      </w:r>
      <w:r w:rsidR="007744A5">
        <w:t>. As far as I can tell, they have no children. Lendina has been very public here in Chicago</w:t>
      </w:r>
      <w:del w:id="3799" w:author="Author">
        <w:r w:rsidR="007744A5" w:rsidDel="00B30959">
          <w:delText>,</w:delText>
        </w:r>
      </w:del>
      <w:r w:rsidR="0075567B">
        <w:t xml:space="preserve"> </w:t>
      </w:r>
      <w:ins w:id="3800" w:author="Author">
        <w:r w:rsidR="00B30959">
          <w:t xml:space="preserve">and </w:t>
        </w:r>
      </w:ins>
      <w:r w:rsidR="00864104">
        <w:t xml:space="preserve">active in several charities. She created and </w:t>
      </w:r>
      <w:r w:rsidR="000E1748">
        <w:t xml:space="preserve">partially </w:t>
      </w:r>
      <w:r w:rsidR="00864104">
        <w:t xml:space="preserve">financed the </w:t>
      </w:r>
      <w:r w:rsidR="00B95464">
        <w:t xml:space="preserve">Ship of Hope </w:t>
      </w:r>
      <w:ins w:id="3801" w:author="Author">
        <w:r w:rsidR="008D5A38">
          <w:t>H</w:t>
        </w:r>
      </w:ins>
      <w:del w:id="3802" w:author="Author">
        <w:r w:rsidR="00B95464" w:rsidDel="008D5A38">
          <w:delText>h</w:delText>
        </w:r>
      </w:del>
      <w:r w:rsidR="00B95464">
        <w:t xml:space="preserve">alfway </w:t>
      </w:r>
      <w:ins w:id="3803" w:author="Author">
        <w:r w:rsidR="008D5A38">
          <w:t>H</w:t>
        </w:r>
      </w:ins>
      <w:del w:id="3804" w:author="Author">
        <w:r w:rsidR="00B95464" w:rsidDel="008D5A38">
          <w:delText>h</w:delText>
        </w:r>
      </w:del>
      <w:r w:rsidR="00B95464">
        <w:t xml:space="preserve">ouse for </w:t>
      </w:r>
      <w:ins w:id="3805" w:author="Author">
        <w:r w:rsidR="008D5A38">
          <w:t>R</w:t>
        </w:r>
      </w:ins>
      <w:del w:id="3806" w:author="Author">
        <w:r w:rsidR="00B95464" w:rsidDel="008D5A38">
          <w:delText>r</w:delText>
        </w:r>
      </w:del>
      <w:r w:rsidR="00B95464">
        <w:t xml:space="preserve">unaway </w:t>
      </w:r>
      <w:del w:id="3807" w:author="Author">
        <w:r w:rsidR="00B95464" w:rsidDel="008D5A38">
          <w:delText>t</w:delText>
        </w:r>
      </w:del>
      <w:ins w:id="3808" w:author="Author">
        <w:r w:rsidR="008D5A38">
          <w:t>T</w:t>
        </w:r>
      </w:ins>
      <w:r w:rsidR="00B95464">
        <w:t xml:space="preserve">eenagers and </w:t>
      </w:r>
      <w:ins w:id="3809" w:author="Author">
        <w:r w:rsidR="008D5A38">
          <w:t>B</w:t>
        </w:r>
      </w:ins>
      <w:del w:id="3810" w:author="Author">
        <w:r w:rsidR="00B95464" w:rsidDel="008D5A38">
          <w:delText>b</w:delText>
        </w:r>
      </w:del>
      <w:r w:rsidR="00B95464">
        <w:t xml:space="preserve">attered </w:t>
      </w:r>
      <w:ins w:id="3811" w:author="Author">
        <w:r w:rsidR="008D5A38">
          <w:t>W</w:t>
        </w:r>
      </w:ins>
      <w:del w:id="3812" w:author="Author">
        <w:r w:rsidR="00B95464" w:rsidDel="008D5A38">
          <w:delText>w</w:delText>
        </w:r>
      </w:del>
      <w:r w:rsidR="00B95464">
        <w:t>omen.</w:t>
      </w:r>
      <w:r w:rsidR="000E1748">
        <w:t xml:space="preserve"> The </w:t>
      </w:r>
      <w:r w:rsidR="00043D4F">
        <w:t>c</w:t>
      </w:r>
      <w:r w:rsidR="000E1748">
        <w:t>ity of Chicago pays part of their operating expenses</w:t>
      </w:r>
      <w:r w:rsidR="002826BA">
        <w:t>.</w:t>
      </w:r>
      <w:r w:rsidR="008610C7">
        <w:t>”</w:t>
      </w:r>
    </w:p>
    <w:p w14:paraId="31B3CF0E" w14:textId="43F94956" w:rsidR="00816289" w:rsidRDefault="00816289" w:rsidP="009C772F">
      <w:pPr>
        <w:pStyle w:val="BodyNormal"/>
      </w:pPr>
      <w:r>
        <w:t>“So far, she sounds pretty legit, Millie?”</w:t>
      </w:r>
    </w:p>
    <w:p w14:paraId="6ACA5043" w14:textId="2C8AA20C" w:rsidR="00CB3046" w:rsidRDefault="006D09EF" w:rsidP="009C772F">
      <w:pPr>
        <w:pStyle w:val="BodyNormal"/>
      </w:pPr>
      <w:r>
        <w:t xml:space="preserve">“She’s not, Ronnie. </w:t>
      </w:r>
      <w:r w:rsidR="00B40AE1">
        <w:t xml:space="preserve">But to explain why I’d have to speak about things I would </w:t>
      </w:r>
      <w:r w:rsidR="00375788">
        <w:t>rather not</w:t>
      </w:r>
      <w:r w:rsidR="00B40AE1">
        <w:t xml:space="preserve"> put on a com</w:t>
      </w:r>
      <w:r w:rsidR="005B76DB">
        <w:t xml:space="preserve">pany PowerPoint presentation. </w:t>
      </w:r>
      <w:r w:rsidR="001E2D18">
        <w:t xml:space="preserve">Information </w:t>
      </w:r>
      <w:r w:rsidR="005B76DB">
        <w:t xml:space="preserve">so </w:t>
      </w:r>
      <w:del w:id="3813" w:author="Author">
        <w:r w:rsidR="008F2B12" w:rsidDel="00E3170E">
          <w:delText xml:space="preserve">disconcerting </w:delText>
        </w:r>
      </w:del>
      <w:ins w:id="3814" w:author="Author">
        <w:r w:rsidR="00E3170E">
          <w:t xml:space="preserve">disturbing </w:t>
        </w:r>
      </w:ins>
      <w:r w:rsidR="008F2B12">
        <w:t xml:space="preserve">that I’m reluctant to </w:t>
      </w:r>
      <w:del w:id="3815" w:author="Author">
        <w:r w:rsidR="00AB3331" w:rsidDel="00E3170E">
          <w:delText xml:space="preserve">even </w:delText>
        </w:r>
      </w:del>
      <w:r w:rsidR="008F2B12">
        <w:t xml:space="preserve">verbalize </w:t>
      </w:r>
      <w:r w:rsidR="001E2D18">
        <w:t>it</w:t>
      </w:r>
      <w:r w:rsidR="008F2B12">
        <w:t>.</w:t>
      </w:r>
      <w:r w:rsidR="001E2D18">
        <w:t>”</w:t>
      </w:r>
    </w:p>
    <w:p w14:paraId="701013E1" w14:textId="709930D6" w:rsidR="000933E7" w:rsidRDefault="005A57AC" w:rsidP="009C772F">
      <w:pPr>
        <w:pStyle w:val="BodyNormal"/>
      </w:pPr>
      <w:r>
        <w:t>“Millie,” John said, “these people tried to kill everybody in this room</w:t>
      </w:r>
      <w:del w:id="3816" w:author="Author">
        <w:r w:rsidDel="004A6D70">
          <w:delText>,</w:delText>
        </w:r>
      </w:del>
      <w:ins w:id="3817" w:author="Author">
        <w:r w:rsidR="004A6D70">
          <w:t>.</w:t>
        </w:r>
      </w:ins>
      <w:del w:id="3818" w:author="Author">
        <w:r w:rsidDel="004A6D70">
          <w:delText xml:space="preserve"> including you.</w:delText>
        </w:r>
      </w:del>
      <w:r>
        <w:t xml:space="preserve"> If </w:t>
      </w:r>
      <w:r w:rsidR="00A11DFB">
        <w:t xml:space="preserve">you know something about them, </w:t>
      </w:r>
      <w:r w:rsidR="00203C14">
        <w:t xml:space="preserve">we </w:t>
      </w:r>
      <w:del w:id="3819" w:author="Author">
        <w:r w:rsidR="00203C14" w:rsidDel="00646242">
          <w:delText xml:space="preserve">should </w:delText>
        </w:r>
      </w:del>
      <w:ins w:id="3820" w:author="Author">
        <w:r w:rsidR="00646242">
          <w:t xml:space="preserve">want to </w:t>
        </w:r>
      </w:ins>
      <w:r w:rsidR="00203C14">
        <w:t>hear it</w:t>
      </w:r>
      <w:ins w:id="3821" w:author="Author">
        <w:r w:rsidR="00646242">
          <w:t>,</w:t>
        </w:r>
      </w:ins>
      <w:r w:rsidR="00203C14">
        <w:t xml:space="preserve"> no matter how down and dirty it is</w:t>
      </w:r>
      <w:r w:rsidR="00A11DFB">
        <w:t>.</w:t>
      </w:r>
      <w:r w:rsidR="004C2907">
        <w:t xml:space="preserve"> What you say stays in this room</w:t>
      </w:r>
      <w:r w:rsidR="000933E7">
        <w:t>.”</w:t>
      </w:r>
    </w:p>
    <w:p w14:paraId="355ABA83" w14:textId="67844781" w:rsidR="004702FA" w:rsidRDefault="000933E7" w:rsidP="009C772F">
      <w:pPr>
        <w:pStyle w:val="BodyNormal"/>
      </w:pPr>
      <w:r>
        <w:t xml:space="preserve">“OK, do you remember the </w:t>
      </w:r>
      <w:r w:rsidR="00017B4A">
        <w:t xml:space="preserve">Bowsten case </w:t>
      </w:r>
      <w:r w:rsidR="0033295C">
        <w:t xml:space="preserve">from </w:t>
      </w:r>
      <w:r w:rsidR="00017B4A">
        <w:t>several years ago</w:t>
      </w:r>
      <w:r w:rsidR="0033295C">
        <w:t>?</w:t>
      </w:r>
      <w:r w:rsidR="00017B4A">
        <w:t xml:space="preserve"> I lined up a deposition</w:t>
      </w:r>
      <w:r w:rsidR="00443D75">
        <w:t xml:space="preserve"> for you</w:t>
      </w:r>
      <w:r w:rsidR="00017B4A">
        <w:t xml:space="preserve"> with</w:t>
      </w:r>
      <w:r w:rsidR="0033295C">
        <w:t xml:space="preserve"> Madeline </w:t>
      </w:r>
      <w:r w:rsidR="00D21F00">
        <w:t>LeGalt</w:t>
      </w:r>
      <w:r w:rsidR="00875875">
        <w:t xml:space="preserve">, a professional escort. I </w:t>
      </w:r>
      <w:proofErr w:type="gramStart"/>
      <w:r w:rsidR="00875875">
        <w:t>reached out to</w:t>
      </w:r>
      <w:proofErr w:type="gramEnd"/>
      <w:r w:rsidR="00875875">
        <w:t xml:space="preserve"> </w:t>
      </w:r>
      <w:r w:rsidR="006025F1">
        <w:t>Maddi</w:t>
      </w:r>
      <w:r w:rsidR="00686681">
        <w:t>e</w:t>
      </w:r>
      <w:r w:rsidR="00875875">
        <w:t xml:space="preserve"> this week. She </w:t>
      </w:r>
      <w:r w:rsidR="00754909">
        <w:t xml:space="preserve">now operates </w:t>
      </w:r>
      <w:r w:rsidR="00375788">
        <w:t>via</w:t>
      </w:r>
      <w:r w:rsidR="00754909">
        <w:t xml:space="preserve"> the Internet</w:t>
      </w:r>
      <w:r w:rsidR="00B3288D">
        <w:t>, using OnlyFans to reach a</w:t>
      </w:r>
      <w:r w:rsidR="00C71F43">
        <w:t xml:space="preserve"> group of subscribers. She puts on strip shows</w:t>
      </w:r>
      <w:del w:id="3822" w:author="Author">
        <w:r w:rsidR="00C71F43" w:rsidDel="00B30959">
          <w:delText>,</w:delText>
        </w:r>
      </w:del>
      <w:r w:rsidR="00C71F43">
        <w:t xml:space="preserve"> </w:t>
      </w:r>
      <w:ins w:id="3823" w:author="Author">
        <w:r w:rsidR="00B30959">
          <w:t xml:space="preserve">and </w:t>
        </w:r>
        <w:r w:rsidR="008C7C66">
          <w:t>performs</w:t>
        </w:r>
      </w:ins>
      <w:del w:id="3824" w:author="Author">
        <w:r w:rsidR="00C71F43" w:rsidDel="008C7C66">
          <w:delText>some</w:delText>
        </w:r>
      </w:del>
      <w:r w:rsidR="00C71F43">
        <w:t xml:space="preserve"> sex with her </w:t>
      </w:r>
      <w:r w:rsidR="003026F4">
        <w:t xml:space="preserve">current paramour, </w:t>
      </w:r>
      <w:del w:id="3825" w:author="Author">
        <w:r w:rsidR="003026F4" w:rsidDel="008C7C66">
          <w:delText>does requests, that sort of stuff</w:delText>
        </w:r>
      </w:del>
      <w:ins w:id="3826" w:author="Author">
        <w:r w:rsidR="008C7C66">
          <w:t>that sort of thing</w:t>
        </w:r>
      </w:ins>
      <w:r w:rsidR="003026F4">
        <w:t xml:space="preserve">. </w:t>
      </w:r>
      <w:r w:rsidR="003026F4">
        <w:lastRenderedPageBreak/>
        <w:t>Occasionally</w:t>
      </w:r>
      <w:r w:rsidR="00991137">
        <w:t>,</w:t>
      </w:r>
      <w:r w:rsidR="003026F4">
        <w:t xml:space="preserve"> she arranges a private encounter</w:t>
      </w:r>
      <w:r w:rsidR="003E35F7">
        <w:t xml:space="preserve"> at </w:t>
      </w:r>
      <w:r w:rsidR="00375788">
        <w:t>an extremely high</w:t>
      </w:r>
      <w:r w:rsidR="003E35F7">
        <w:t xml:space="preserve"> price, like </w:t>
      </w:r>
      <w:r w:rsidR="00B00290">
        <w:t xml:space="preserve">twenty thousand dollars. All the IRS sees is a </w:t>
      </w:r>
      <w:r w:rsidR="000A6C97">
        <w:t xml:space="preserve">consulting fee. While strictly illegal, the </w:t>
      </w:r>
      <w:r w:rsidR="00746030">
        <w:t>p</w:t>
      </w:r>
      <w:r w:rsidR="000A6C97">
        <w:t>olice don’t bother with the sex workers in the escort trade</w:t>
      </w:r>
      <w:r w:rsidR="004702FA">
        <w:t xml:space="preserve"> – they’re just not on their radars.</w:t>
      </w:r>
    </w:p>
    <w:p w14:paraId="14E4F92D" w14:textId="0700D138" w:rsidR="00991798" w:rsidRDefault="004702FA" w:rsidP="009C772F">
      <w:pPr>
        <w:pStyle w:val="BodyNormal"/>
      </w:pPr>
      <w:r>
        <w:t xml:space="preserve">She told me </w:t>
      </w:r>
      <w:del w:id="3827" w:author="Author">
        <w:r w:rsidDel="00B853BF">
          <w:delText xml:space="preserve">that </w:delText>
        </w:r>
      </w:del>
      <w:r>
        <w:t>the</w:t>
      </w:r>
      <w:del w:id="3828" w:author="Author">
        <w:r w:rsidDel="00646242">
          <w:delText>re is a very well</w:delText>
        </w:r>
        <w:r w:rsidR="00D65DC2" w:rsidDel="00646242">
          <w:delText>-</w:delText>
        </w:r>
        <w:r w:rsidDel="00646242">
          <w:delText xml:space="preserve">organized and financed </w:delText>
        </w:r>
        <w:r w:rsidR="00D65DC2" w:rsidDel="00646242">
          <w:delText>escort operation run by the Albanian mob</w:delText>
        </w:r>
      </w:del>
      <w:ins w:id="3829" w:author="Author">
        <w:r w:rsidR="00646242">
          <w:t xml:space="preserve"> Albanian mob runs a </w:t>
        </w:r>
        <w:del w:id="3830" w:author="Author">
          <w:r w:rsidR="00646242" w:rsidDel="00B853BF">
            <w:delText xml:space="preserve">very </w:delText>
          </w:r>
        </w:del>
        <w:r w:rsidR="00646242">
          <w:t>well-organized and financed escort operation</w:t>
        </w:r>
      </w:ins>
      <w:r w:rsidR="00D65DC2">
        <w:t xml:space="preserve">. They employ beautiful and willing women from </w:t>
      </w:r>
      <w:r w:rsidR="006612F2">
        <w:t xml:space="preserve">Hungary, </w:t>
      </w:r>
      <w:r w:rsidR="00D65DC2">
        <w:t>U</w:t>
      </w:r>
      <w:r w:rsidR="00B8532F">
        <w:t>k</w:t>
      </w:r>
      <w:r w:rsidR="00D65DC2">
        <w:t>raine</w:t>
      </w:r>
      <w:r w:rsidR="006612F2">
        <w:t>,</w:t>
      </w:r>
      <w:r w:rsidR="00DC26EB">
        <w:t xml:space="preserve"> </w:t>
      </w:r>
      <w:r w:rsidR="005542FA">
        <w:t xml:space="preserve">and </w:t>
      </w:r>
      <w:r w:rsidR="00F94CD1">
        <w:t xml:space="preserve">the </w:t>
      </w:r>
      <w:r w:rsidR="005542FA">
        <w:t>Czech Republic</w:t>
      </w:r>
      <w:r w:rsidR="00991137">
        <w:t>, paying</w:t>
      </w:r>
      <w:r w:rsidR="00B8532F">
        <w:t xml:space="preserve"> them high wages for a limited time</w:t>
      </w:r>
      <w:r w:rsidR="00BD54F1">
        <w:t xml:space="preserve">, say ten years. </w:t>
      </w:r>
      <w:r w:rsidR="00341113">
        <w:t xml:space="preserve">Who are their customers? </w:t>
      </w:r>
      <w:r w:rsidR="00B720F3">
        <w:t xml:space="preserve">Well, mostly the exploding millionaire class. </w:t>
      </w:r>
      <w:r w:rsidR="00802EE5">
        <w:t>Many of the liaisons are single encounters, but they also supply women for sex parties</w:t>
      </w:r>
      <w:r w:rsidR="000374BE">
        <w:t xml:space="preserve">, think Eyes Wide Shut scenarios. </w:t>
      </w:r>
      <w:r w:rsidR="00B11E8C">
        <w:t>Imagine</w:t>
      </w:r>
      <w:r w:rsidR="00B661C8">
        <w:t xml:space="preserve"> any sexual perversion</w:t>
      </w:r>
      <w:del w:id="3831" w:author="Author">
        <w:r w:rsidR="00B661C8" w:rsidDel="00D402CC">
          <w:delText xml:space="preserve"> there is</w:delText>
        </w:r>
      </w:del>
      <w:r w:rsidR="00B661C8">
        <w:t xml:space="preserve">, and this </w:t>
      </w:r>
      <w:r w:rsidR="00CC16CC">
        <w:t xml:space="preserve">Albanian </w:t>
      </w:r>
      <w:r w:rsidR="00B661C8">
        <w:t>escort business has wom</w:t>
      </w:r>
      <w:r w:rsidR="009833EB">
        <w:t>e</w:t>
      </w:r>
      <w:r w:rsidR="00B661C8">
        <w:t xml:space="preserve">n </w:t>
      </w:r>
      <w:r w:rsidR="008E4F83">
        <w:t>who will deliver.</w:t>
      </w:r>
      <w:r w:rsidR="00914FD7">
        <w:t>”</w:t>
      </w:r>
    </w:p>
    <w:p w14:paraId="4B5D9000" w14:textId="64C2B101" w:rsidR="00914FD7" w:rsidRDefault="00914FD7" w:rsidP="009C772F">
      <w:pPr>
        <w:pStyle w:val="BodyNormal"/>
      </w:pPr>
      <w:r>
        <w:t>“</w:t>
      </w:r>
      <w:del w:id="3832" w:author="Author">
        <w:r w:rsidR="00461C29" w:rsidDel="00B30959">
          <w:delText xml:space="preserve">So </w:delText>
        </w:r>
      </w:del>
      <w:r w:rsidR="00461C29">
        <w:t xml:space="preserve">Millie, if some </w:t>
      </w:r>
      <w:r w:rsidR="001C471F">
        <w:t xml:space="preserve">rich </w:t>
      </w:r>
      <w:r w:rsidR="00461C29">
        <w:t xml:space="preserve">creep wants a girl to </w:t>
      </w:r>
      <w:r w:rsidR="00C63D11">
        <w:t>be his dominatrix or urinate on him, so what? It’s consensual</w:t>
      </w:r>
      <w:r w:rsidR="004A2A12">
        <w:t xml:space="preserve">, isn’t it?” Ronnie </w:t>
      </w:r>
      <w:r w:rsidR="00375788">
        <w:t>said</w:t>
      </w:r>
      <w:r w:rsidR="004A2A12">
        <w:t>.</w:t>
      </w:r>
    </w:p>
    <w:p w14:paraId="5B9FF77C" w14:textId="7CE70096" w:rsidR="004A2A12" w:rsidRDefault="004A2A12" w:rsidP="009C772F">
      <w:pPr>
        <w:pStyle w:val="BodyNormal"/>
      </w:pPr>
      <w:r>
        <w:t>“</w:t>
      </w:r>
      <w:r w:rsidR="001231BB">
        <w:t>Agreed, who cares</w:t>
      </w:r>
      <w:del w:id="3833" w:author="Author">
        <w:r w:rsidR="001231BB" w:rsidDel="00866736">
          <w:delText xml:space="preserve">. </w:delText>
        </w:r>
      </w:del>
      <w:ins w:id="3834" w:author="Author">
        <w:r w:rsidR="00866736">
          <w:t xml:space="preserve">? </w:t>
        </w:r>
      </w:ins>
      <w:r w:rsidR="001231BB">
        <w:t xml:space="preserve">Right? </w:t>
      </w:r>
      <w:ins w:id="3835" w:author="Author">
        <w:r w:rsidR="00524838">
          <w:t xml:space="preserve">But </w:t>
        </w:r>
      </w:ins>
      <w:r w:rsidR="001231BB">
        <w:t xml:space="preserve">Maddie </w:t>
      </w:r>
      <w:r w:rsidR="009B102D">
        <w:t>said</w:t>
      </w:r>
      <w:r w:rsidR="001231BB">
        <w:t xml:space="preserve"> some of these rich </w:t>
      </w:r>
      <w:r w:rsidR="000E72A3">
        <w:t>perverts</w:t>
      </w:r>
      <w:r w:rsidR="001231BB">
        <w:t xml:space="preserve"> want underage girls</w:t>
      </w:r>
      <w:del w:id="3836" w:author="Author">
        <w:r w:rsidR="00651E9E" w:rsidDel="002D0215">
          <w:delText>,</w:delText>
        </w:r>
      </w:del>
      <w:r w:rsidR="00651E9E">
        <w:t xml:space="preserve"> and </w:t>
      </w:r>
      <w:del w:id="3837" w:author="Author">
        <w:r w:rsidR="00651E9E" w:rsidDel="002D0215">
          <w:delText xml:space="preserve">they’re </w:delText>
        </w:r>
      </w:del>
      <w:ins w:id="3838" w:author="Author">
        <w:r w:rsidR="002D0215">
          <w:t xml:space="preserve">are </w:t>
        </w:r>
      </w:ins>
      <w:r w:rsidR="00651E9E">
        <w:t xml:space="preserve">willing to pay a king’s ransom for the experience. She </w:t>
      </w:r>
      <w:r w:rsidR="00841F53">
        <w:t xml:space="preserve">says that virgins go for </w:t>
      </w:r>
      <w:r w:rsidR="00801F5E">
        <w:t>half a million</w:t>
      </w:r>
      <w:r w:rsidR="00C550E3">
        <w:t>.</w:t>
      </w:r>
      <w:r w:rsidR="00801F5E">
        <w:t xml:space="preserve"> </w:t>
      </w:r>
      <w:r w:rsidR="00CF5684">
        <w:t>But</w:t>
      </w:r>
      <w:r w:rsidR="008D46C2">
        <w:t xml:space="preserve"> </w:t>
      </w:r>
      <w:r w:rsidR="00801F5E">
        <w:t xml:space="preserve">white </w:t>
      </w:r>
      <w:r w:rsidR="001F0420">
        <w:t xml:space="preserve">Caucasian </w:t>
      </w:r>
      <w:r w:rsidR="00801F5E">
        <w:t>underage virgins go for a million bucks if they’re pretty.”</w:t>
      </w:r>
    </w:p>
    <w:p w14:paraId="68B82151" w14:textId="3EE22178" w:rsidR="005354C4" w:rsidRDefault="0001113D" w:rsidP="009C772F">
      <w:pPr>
        <w:pStyle w:val="BodyNormal"/>
      </w:pPr>
      <w:r>
        <w:t>“Where do they get these underage girls?” Anne said.</w:t>
      </w:r>
    </w:p>
    <w:p w14:paraId="2D44F037" w14:textId="4EB80784" w:rsidR="00563988" w:rsidRDefault="0001113D" w:rsidP="009C772F">
      <w:pPr>
        <w:pStyle w:val="BodyNormal"/>
      </w:pPr>
      <w:r>
        <w:t xml:space="preserve">“Maddie </w:t>
      </w:r>
      <w:r w:rsidR="00536737">
        <w:t>told me</w:t>
      </w:r>
      <w:r w:rsidR="00375788">
        <w:t xml:space="preserve"> that Lendina</w:t>
      </w:r>
      <w:r>
        <w:t xml:space="preserve"> </w:t>
      </w:r>
      <w:r w:rsidR="00BC1D5B">
        <w:t>smuggle</w:t>
      </w:r>
      <w:r w:rsidR="00375788">
        <w:t>s</w:t>
      </w:r>
      <w:r w:rsidR="00BC1D5B">
        <w:t xml:space="preserve"> </w:t>
      </w:r>
      <w:r w:rsidR="00375788">
        <w:t>some underage girls</w:t>
      </w:r>
      <w:r w:rsidR="00BC1D5B">
        <w:t xml:space="preserve"> from China</w:t>
      </w:r>
      <w:r w:rsidR="00BA019A">
        <w:t xml:space="preserve"> on container ships</w:t>
      </w:r>
      <w:r w:rsidR="001546F9">
        <w:t xml:space="preserve">. The Caucasian ones are </w:t>
      </w:r>
      <w:del w:id="3839" w:author="Author">
        <w:r w:rsidR="00BA019A" w:rsidDel="00646242">
          <w:delText>culled</w:delText>
        </w:r>
        <w:r w:rsidR="009A3CFD" w:rsidDel="00646242">
          <w:delText xml:space="preserve"> </w:delText>
        </w:r>
      </w:del>
      <w:r w:rsidR="009A3CFD">
        <w:t xml:space="preserve">from the Ship of Hope halfway house. You know, the </w:t>
      </w:r>
      <w:r w:rsidR="009A3CFD">
        <w:lastRenderedPageBreak/>
        <w:t xml:space="preserve">girls that </w:t>
      </w:r>
      <w:r w:rsidR="004E2EFE">
        <w:t>ran away from the facility; at least</w:t>
      </w:r>
      <w:ins w:id="3840" w:author="Author">
        <w:r w:rsidR="002B1A21">
          <w:t>,</w:t>
        </w:r>
      </w:ins>
      <w:r w:rsidR="004E2EFE">
        <w:t xml:space="preserve"> that’s their excuse.</w:t>
      </w:r>
      <w:r w:rsidR="009809A8">
        <w:t xml:space="preserve"> Maddie told me that </w:t>
      </w:r>
      <w:r w:rsidR="001B1E21">
        <w:t>she hears that Lendina</w:t>
      </w:r>
      <w:r w:rsidR="00AD619D">
        <w:t xml:space="preserve"> Bisha</w:t>
      </w:r>
      <w:r w:rsidR="00991137">
        <w:t>,</w:t>
      </w:r>
      <w:ins w:id="3841" w:author="Author">
        <w:del w:id="3842" w:author="Author">
          <w:r w:rsidR="00D402CC" w:rsidDel="00866736">
            <w:delText>,</w:delText>
          </w:r>
        </w:del>
      </w:ins>
      <w:del w:id="3843" w:author="Author">
        <w:r w:rsidR="00391EEF" w:rsidDel="00B30959">
          <w:delText>,</w:delText>
        </w:r>
      </w:del>
      <w:r w:rsidR="001B1E21">
        <w:t xml:space="preserve"> while presenting a cheerful and </w:t>
      </w:r>
      <w:r w:rsidR="00412B44">
        <w:t xml:space="preserve">beguiling public persona, is </w:t>
      </w:r>
      <w:r w:rsidR="003D6A81">
        <w:t>as ruthless as a Nazi stormtrooper in her business dealings.”</w:t>
      </w:r>
    </w:p>
    <w:p w14:paraId="4904A3E4" w14:textId="12BA5857" w:rsidR="00714FF8" w:rsidRDefault="00563988" w:rsidP="009C772F">
      <w:pPr>
        <w:pStyle w:val="BodyNormal"/>
      </w:pPr>
      <w:r>
        <w:t>“Have you found out anything else about Lendina Bisha?”</w:t>
      </w:r>
      <w:r w:rsidR="00714FF8">
        <w:t xml:space="preserve"> John </w:t>
      </w:r>
      <w:r w:rsidR="00375788">
        <w:t>said</w:t>
      </w:r>
      <w:r w:rsidR="00714FF8">
        <w:t>.</w:t>
      </w:r>
    </w:p>
    <w:p w14:paraId="7F28C0D0" w14:textId="2AA57F3A" w:rsidR="00E8213D" w:rsidRDefault="00B428B2" w:rsidP="009C772F">
      <w:pPr>
        <w:pStyle w:val="BodyNormal"/>
      </w:pPr>
      <w:r>
        <w:t>“Yes. Lendina went into business with a woman name</w:t>
      </w:r>
      <w:r w:rsidR="00894249">
        <w:t>d</w:t>
      </w:r>
      <w:r>
        <w:t xml:space="preserve"> Magda </w:t>
      </w:r>
      <w:r w:rsidRPr="00BA3F26">
        <w:t>Galanis</w:t>
      </w:r>
      <w:r w:rsidR="002D3992">
        <w:t>.</w:t>
      </w:r>
      <w:r>
        <w:t xml:space="preserve"> </w:t>
      </w:r>
      <w:r w:rsidR="002D3992">
        <w:t xml:space="preserve">They converted </w:t>
      </w:r>
      <w:r>
        <w:t>a building</w:t>
      </w:r>
      <w:r w:rsidR="009C76D2">
        <w:t xml:space="preserve"> </w:t>
      </w:r>
      <w:r w:rsidR="00375788">
        <w:t>in</w:t>
      </w:r>
      <w:r w:rsidR="009C76D2">
        <w:t xml:space="preserve"> </w:t>
      </w:r>
      <w:r w:rsidR="00894249">
        <w:t>West Halsted near Randolf</w:t>
      </w:r>
      <w:r w:rsidR="00975656">
        <w:t xml:space="preserve"> into an art gallery called </w:t>
      </w:r>
      <w:r w:rsidR="00975656" w:rsidRPr="00774B83">
        <w:rPr>
          <w:i/>
          <w:iCs/>
        </w:rPr>
        <w:t>La Touche De l'artiste</w:t>
      </w:r>
      <w:r w:rsidR="00522EDE">
        <w:rPr>
          <w:i/>
          <w:iCs/>
        </w:rPr>
        <w:t xml:space="preserve">, or The Artist’s Touch </w:t>
      </w:r>
      <w:r w:rsidR="00522EDE" w:rsidRPr="00522EDE">
        <w:t>in English.</w:t>
      </w:r>
      <w:r w:rsidR="00903EAA">
        <w:rPr>
          <w:i/>
          <w:iCs/>
        </w:rPr>
        <w:t xml:space="preserve"> </w:t>
      </w:r>
      <w:r w:rsidR="00453452" w:rsidRPr="009567D1">
        <w:t>Magda</w:t>
      </w:r>
      <w:r w:rsidR="009B0CCA">
        <w:t>’s</w:t>
      </w:r>
      <w:r w:rsidR="00453452" w:rsidRPr="009567D1">
        <w:t xml:space="preserve"> the gallery owner</w:t>
      </w:r>
      <w:r w:rsidR="00322ACA">
        <w:t>, and</w:t>
      </w:r>
      <w:r w:rsidR="00453452" w:rsidRPr="009567D1">
        <w:t xml:space="preserve"> Lendina</w:t>
      </w:r>
      <w:r w:rsidR="009B0CCA">
        <w:t>’s</w:t>
      </w:r>
      <w:r w:rsidR="00453452" w:rsidRPr="009567D1">
        <w:t xml:space="preserve"> the Cha</w:t>
      </w:r>
      <w:r w:rsidR="00D16781">
        <w:t>ir</w:t>
      </w:r>
      <w:r w:rsidR="00453452" w:rsidRPr="009567D1">
        <w:t>man of the Board</w:t>
      </w:r>
      <w:r w:rsidR="009567D1" w:rsidRPr="009567D1">
        <w:t>.</w:t>
      </w:r>
      <w:r w:rsidR="00E86829" w:rsidRPr="009567D1">
        <w:t xml:space="preserve"> </w:t>
      </w:r>
      <w:r w:rsidR="00903EAA" w:rsidRPr="00903EAA">
        <w:t>I looked</w:t>
      </w:r>
      <w:r w:rsidR="00903EAA">
        <w:t xml:space="preserve"> at</w:t>
      </w:r>
      <w:r w:rsidR="00045137">
        <w:t xml:space="preserve"> city building records. The top floor contains several luxury condos with a private elevator to the street.</w:t>
      </w:r>
      <w:r w:rsidR="00EA1A69">
        <w:t xml:space="preserve"> </w:t>
      </w:r>
      <w:r w:rsidR="00FE1A47">
        <w:t xml:space="preserve">Galanis lives on the third floor; the </w:t>
      </w:r>
      <w:del w:id="3844" w:author="Author">
        <w:r w:rsidR="001C7D41" w:rsidDel="00646242">
          <w:delText xml:space="preserve">art gallery comprises the bottom two </w:delText>
        </w:r>
        <w:r w:rsidR="00EF0C72" w:rsidDel="00646242">
          <w:delText>levels</w:delText>
        </w:r>
      </w:del>
      <w:ins w:id="3845" w:author="Author">
        <w:del w:id="3846" w:author="Author">
          <w:r w:rsidR="00646242" w:rsidDel="00B30959">
            <w:delText>art gallery is on the bottom two floors</w:delText>
          </w:r>
        </w:del>
        <w:r w:rsidR="00B30959">
          <w:t xml:space="preserve">two </w:t>
        </w:r>
        <w:del w:id="3847" w:author="Author">
          <w:r w:rsidR="00B30959" w:rsidDel="00D402CC">
            <w:delText>floors of the art gallery</w:delText>
          </w:r>
        </w:del>
        <w:r w:rsidR="00D402CC">
          <w:t>art gallery floors</w:t>
        </w:r>
        <w:r w:rsidR="00B30959">
          <w:t xml:space="preserve"> are on the bottom</w:t>
        </w:r>
      </w:ins>
      <w:r w:rsidR="001C7D41">
        <w:t>.</w:t>
      </w:r>
      <w:r w:rsidR="00045137">
        <w:t xml:space="preserve"> </w:t>
      </w:r>
    </w:p>
    <w:p w14:paraId="3EBB7F92" w14:textId="6FE394C9" w:rsidR="00AC7E51" w:rsidRDefault="00894249" w:rsidP="009C772F">
      <w:pPr>
        <w:pStyle w:val="BodyNormal"/>
      </w:pPr>
      <w:r>
        <w:t xml:space="preserve"> </w:t>
      </w:r>
      <w:r w:rsidR="00F4204C">
        <w:t xml:space="preserve">On paper, Magda </w:t>
      </w:r>
      <w:r w:rsidR="00F4204C" w:rsidRPr="00BA3F26">
        <w:t>Galanis</w:t>
      </w:r>
      <w:r w:rsidR="00F4204C">
        <w:t xml:space="preserve"> looks </w:t>
      </w:r>
      <w:proofErr w:type="gramStart"/>
      <w:r w:rsidR="00F4204C">
        <w:t>pretty legit</w:t>
      </w:r>
      <w:proofErr w:type="gramEnd"/>
      <w:r w:rsidR="00F4204C">
        <w:t xml:space="preserve">. </w:t>
      </w:r>
      <w:ins w:id="3848" w:author="Author">
        <w:r w:rsidR="003966FD">
          <w:t>She g</w:t>
        </w:r>
      </w:ins>
      <w:del w:id="3849" w:author="Author">
        <w:r w:rsidR="00F4204C" w:rsidDel="003966FD">
          <w:delText>G</w:delText>
        </w:r>
      </w:del>
      <w:r w:rsidR="00F4204C">
        <w:t xml:space="preserve">raduated from Fordham in New </w:t>
      </w:r>
      <w:r w:rsidR="00B96A80">
        <w:t>York City</w:t>
      </w:r>
      <w:del w:id="3850" w:author="Author">
        <w:r w:rsidR="00B96A80" w:rsidDel="003966FD">
          <w:delText>,</w:delText>
        </w:r>
      </w:del>
      <w:r w:rsidR="00B96A80">
        <w:t xml:space="preserve"> </w:t>
      </w:r>
      <w:del w:id="3851" w:author="Author">
        <w:r w:rsidR="00B96A80" w:rsidDel="003966FD">
          <w:delText xml:space="preserve">she </w:delText>
        </w:r>
      </w:del>
      <w:ins w:id="3852" w:author="Author">
        <w:r w:rsidR="003966FD">
          <w:t xml:space="preserve">and </w:t>
        </w:r>
      </w:ins>
      <w:r w:rsidR="00B96A80">
        <w:t>taught Art History at North</w:t>
      </w:r>
      <w:r w:rsidR="008B3011">
        <w:t xml:space="preserve">western for </w:t>
      </w:r>
      <w:r w:rsidR="00B92457">
        <w:t>a couple of</w:t>
      </w:r>
      <w:r w:rsidR="008B3011">
        <w:t xml:space="preserve"> years before opening the art gallery.</w:t>
      </w:r>
      <w:r w:rsidR="00716D48">
        <w:t xml:space="preserve"> Friends in the </w:t>
      </w:r>
      <w:r w:rsidR="00E36F8B">
        <w:t>a</w:t>
      </w:r>
      <w:r w:rsidR="00716D48">
        <w:t xml:space="preserve">rt </w:t>
      </w:r>
      <w:r w:rsidR="00E36F8B">
        <w:t>w</w:t>
      </w:r>
      <w:r w:rsidR="00716D48">
        <w:t xml:space="preserve">orld tell me </w:t>
      </w:r>
      <w:del w:id="3853" w:author="Author">
        <w:r w:rsidR="00716D48" w:rsidDel="00B74F6E">
          <w:delText xml:space="preserve">that </w:delText>
        </w:r>
      </w:del>
      <w:r w:rsidR="00716D48">
        <w:t>the gallery does a land</w:t>
      </w:r>
      <w:r w:rsidR="008776C2">
        <w:t>-</w:t>
      </w:r>
      <w:r w:rsidR="00716D48">
        <w:t xml:space="preserve">office business. </w:t>
      </w:r>
      <w:r w:rsidR="008776C2">
        <w:t xml:space="preserve">All the </w:t>
      </w:r>
      <w:r w:rsidR="008000D5">
        <w:t>nouveau</w:t>
      </w:r>
      <w:r w:rsidR="008776C2">
        <w:t xml:space="preserve"> rich want to plaster their mansions with expensive art, and </w:t>
      </w:r>
      <w:r w:rsidR="00C1444D">
        <w:t xml:space="preserve">Magda is happy to oblige. Expensive paintings </w:t>
      </w:r>
      <w:r w:rsidR="0042490B">
        <w:t>have always been</w:t>
      </w:r>
      <w:r w:rsidR="00C1444D">
        <w:t xml:space="preserve"> a</w:t>
      </w:r>
      <w:r w:rsidR="001C2DE0">
        <w:t>n</w:t>
      </w:r>
      <w:r w:rsidR="00C1444D">
        <w:t xml:space="preserve"> </w:t>
      </w:r>
      <w:r w:rsidR="001C2DE0">
        <w:t xml:space="preserve">essential part of </w:t>
      </w:r>
      <w:r w:rsidR="00E36F8B">
        <w:t xml:space="preserve">modern </w:t>
      </w:r>
      <w:r w:rsidR="001C2DE0">
        <w:t>money laundering.</w:t>
      </w:r>
    </w:p>
    <w:p w14:paraId="6D17A85D" w14:textId="5002B5CF" w:rsidR="00D45ACD" w:rsidRDefault="00205802" w:rsidP="009C772F">
      <w:pPr>
        <w:pStyle w:val="BodyNormal"/>
      </w:pPr>
      <w:r>
        <w:t xml:space="preserve">Last week, I chatted </w:t>
      </w:r>
      <w:del w:id="3854" w:author="Author">
        <w:r w:rsidDel="007E46D2">
          <w:delText xml:space="preserve">up </w:delText>
        </w:r>
      </w:del>
      <w:ins w:id="3855" w:author="Author">
        <w:r w:rsidR="007E46D2">
          <w:t xml:space="preserve">with </w:t>
        </w:r>
      </w:ins>
      <w:r>
        <w:t>a Panera Bread delivery boy</w:t>
      </w:r>
      <w:r w:rsidR="007E313B">
        <w:t xml:space="preserve"> near the gallery</w:t>
      </w:r>
      <w:r w:rsidR="0078601F">
        <w:t>, asking him if he ever delivered to Magda</w:t>
      </w:r>
      <w:r>
        <w:t xml:space="preserve"> Galanis. He told me that </w:t>
      </w:r>
      <w:del w:id="3856" w:author="Author">
        <w:r w:rsidR="0090203D" w:rsidDel="003966FD">
          <w:delText>he was</w:delText>
        </w:r>
      </w:del>
      <w:ins w:id="3857" w:author="Author">
        <w:r w:rsidR="003966FD">
          <w:t>the gallery receptionist</w:t>
        </w:r>
      </w:ins>
      <w:r w:rsidR="0090203D">
        <w:t xml:space="preserve"> directed </w:t>
      </w:r>
      <w:ins w:id="3858" w:author="Author">
        <w:r w:rsidR="003966FD">
          <w:lastRenderedPageBreak/>
          <w:t xml:space="preserve">him </w:t>
        </w:r>
      </w:ins>
      <w:r w:rsidR="0090203D">
        <w:t xml:space="preserve">to </w:t>
      </w:r>
      <w:del w:id="3859" w:author="Author">
        <w:r w:rsidR="0090203D" w:rsidDel="003966FD">
          <w:delText xml:space="preserve">an elevator, sent to </w:delText>
        </w:r>
      </w:del>
      <w:r w:rsidR="0090203D">
        <w:t xml:space="preserve">the third floor. </w:t>
      </w:r>
      <w:r w:rsidR="00602F77">
        <w:t xml:space="preserve">He knocked on Magda’s apartment. She answered in a loosely tied robe, </w:t>
      </w:r>
      <w:r w:rsidR="00CE30DD">
        <w:t>giving him quite a show</w:t>
      </w:r>
      <w:r w:rsidR="00391685">
        <w:t xml:space="preserve">. As he handed her the order, a </w:t>
      </w:r>
      <w:r w:rsidR="00F910BA">
        <w:t xml:space="preserve">completely naked woman crossed the </w:t>
      </w:r>
      <w:r w:rsidR="00F63409">
        <w:t>living room</w:t>
      </w:r>
      <w:r w:rsidR="00F910BA">
        <w:t xml:space="preserve">, </w:t>
      </w:r>
      <w:r w:rsidR="00CE30DD">
        <w:t>fit and voluptuous, with long brown hair.</w:t>
      </w:r>
      <w:r w:rsidR="00F63409">
        <w:t>”</w:t>
      </w:r>
    </w:p>
    <w:p w14:paraId="67CDCA2A" w14:textId="250C141E" w:rsidR="00F63409" w:rsidRDefault="00F63409" w:rsidP="009C772F">
      <w:pPr>
        <w:pStyle w:val="BodyNormal"/>
      </w:pPr>
      <w:r>
        <w:t xml:space="preserve">“That was Lendina?” </w:t>
      </w:r>
      <w:r w:rsidR="00D4218A">
        <w:t xml:space="preserve">Anne </w:t>
      </w:r>
      <w:r w:rsidR="00375788">
        <w:t>said</w:t>
      </w:r>
      <w:r w:rsidR="00D4218A">
        <w:t>.</w:t>
      </w:r>
    </w:p>
    <w:p w14:paraId="093D687A" w14:textId="0A84ACA2" w:rsidR="005E3918" w:rsidRDefault="005E3918" w:rsidP="009C772F">
      <w:pPr>
        <w:pStyle w:val="BodyNormal"/>
      </w:pPr>
      <w:r>
        <w:t xml:space="preserve">“Yep, </w:t>
      </w:r>
      <w:ins w:id="3860" w:author="Author">
        <w:r w:rsidR="003966FD">
          <w:t>it had to be her</w:t>
        </w:r>
      </w:ins>
      <w:del w:id="3861" w:author="Author">
        <w:r w:rsidDel="003966FD">
          <w:delText>the one and the same</w:delText>
        </w:r>
      </w:del>
      <w:r>
        <w:t>.”</w:t>
      </w:r>
    </w:p>
    <w:p w14:paraId="4CC56680" w14:textId="009984F2" w:rsidR="005E3918" w:rsidRDefault="005E3918" w:rsidP="009C772F">
      <w:pPr>
        <w:pStyle w:val="BodyNormal"/>
      </w:pPr>
      <w:r>
        <w:t>“So, she’s bisexual</w:t>
      </w:r>
      <w:r w:rsidR="00375788">
        <w:t>.</w:t>
      </w:r>
      <w:r w:rsidR="00BE5312">
        <w:t>”</w:t>
      </w:r>
    </w:p>
    <w:p w14:paraId="63E23BE4" w14:textId="534FABA8" w:rsidR="00BE5312" w:rsidRDefault="00157BC6" w:rsidP="009C772F">
      <w:pPr>
        <w:pStyle w:val="BodyNormal"/>
      </w:pPr>
      <w:r>
        <w:t>“Sounds like an open marriage, doesn’t it</w:t>
      </w:r>
      <w:r w:rsidR="00421878">
        <w:t>?”</w:t>
      </w:r>
    </w:p>
    <w:p w14:paraId="1DEFCF97" w14:textId="1C8DE147" w:rsidR="00421878" w:rsidRDefault="00CA1DFB" w:rsidP="009C772F">
      <w:pPr>
        <w:pStyle w:val="BodyNormal"/>
      </w:pPr>
      <w:r>
        <w:t>“Yeah,</w:t>
      </w:r>
      <w:r w:rsidR="006676B4">
        <w:t>” Ronnie said</w:t>
      </w:r>
      <w:r w:rsidR="00F770F1">
        <w:t>.</w:t>
      </w:r>
      <w:r>
        <w:t xml:space="preserve"> </w:t>
      </w:r>
      <w:r w:rsidR="006676B4">
        <w:t>“</w:t>
      </w:r>
      <w:r>
        <w:t>I</w:t>
      </w:r>
      <w:r w:rsidR="00096EE1">
        <w:t>’m</w:t>
      </w:r>
      <w:r>
        <w:t xml:space="preserve"> guessing that Imer Bisha gets the pick of the litter </w:t>
      </w:r>
      <w:r w:rsidR="00096EE1">
        <w:t xml:space="preserve">of those Ukrainian </w:t>
      </w:r>
      <w:r w:rsidR="004730A6">
        <w:t>escorts whenever he pleases. Millie, you didn’t go into that art gallery, did you?”</w:t>
      </w:r>
      <w:del w:id="3862" w:author="Author">
        <w:r w:rsidR="000715E5" w:rsidDel="00DB6772">
          <w:delText>.</w:delText>
        </w:r>
      </w:del>
    </w:p>
    <w:p w14:paraId="40C19ED8" w14:textId="6910A4BA" w:rsidR="000715E5" w:rsidDel="00DB6772" w:rsidRDefault="0083189E" w:rsidP="009C772F">
      <w:pPr>
        <w:pStyle w:val="BodyNormal"/>
        <w:rPr>
          <w:del w:id="3863" w:author="Author"/>
        </w:rPr>
      </w:pPr>
      <w:r>
        <w:t xml:space="preserve">“No, I was worried </w:t>
      </w:r>
      <w:del w:id="3864" w:author="Author">
        <w:r w:rsidDel="00151B35">
          <w:delText xml:space="preserve">that </w:delText>
        </w:r>
      </w:del>
      <w:r>
        <w:t xml:space="preserve">they might </w:t>
      </w:r>
      <w:r w:rsidR="007D4985">
        <w:t>identify</w:t>
      </w:r>
      <w:r w:rsidR="008F2241">
        <w:t xml:space="preserve"> me</w:t>
      </w:r>
      <w:r w:rsidR="007D4985">
        <w:t xml:space="preserve"> using facial recognition</w:t>
      </w:r>
      <w:r w:rsidR="00531CF1">
        <w:t>. To go in there, I’d need a disguise.</w:t>
      </w:r>
      <w:ins w:id="3865" w:author="Author">
        <w:r w:rsidR="00DB6772">
          <w:t xml:space="preserve"> </w:t>
        </w:r>
      </w:ins>
      <w:del w:id="3866" w:author="Author">
        <w:r w:rsidR="00531CF1" w:rsidDel="00DB6772">
          <w:delText>”</w:delText>
        </w:r>
      </w:del>
    </w:p>
    <w:p w14:paraId="5FB9D06C" w14:textId="45F3E502" w:rsidR="001C2DE0" w:rsidRDefault="004535C3" w:rsidP="009C772F">
      <w:pPr>
        <w:pStyle w:val="BodyNormal"/>
      </w:pPr>
      <w:del w:id="3867" w:author="Author">
        <w:r w:rsidDel="00DB6772">
          <w:delText>“</w:delText>
        </w:r>
      </w:del>
      <w:r>
        <w:t>That concludes my report</w:t>
      </w:r>
      <w:ins w:id="3868" w:author="Author">
        <w:r w:rsidR="006E3CB1">
          <w:t>.</w:t>
        </w:r>
      </w:ins>
      <w:del w:id="3869" w:author="Author">
        <w:r w:rsidR="004A24A5" w:rsidDel="006E3CB1">
          <w:delText>,</w:delText>
        </w:r>
      </w:del>
      <w:ins w:id="3870" w:author="Author">
        <w:r w:rsidR="006E3CB1">
          <w:t xml:space="preserve"> I cc’d</w:t>
        </w:r>
      </w:ins>
      <w:r w:rsidR="004A24A5">
        <w:t xml:space="preserve"> copies of my PowerPoint </w:t>
      </w:r>
      <w:del w:id="3871" w:author="Author">
        <w:r w:rsidR="004A24A5" w:rsidDel="006E3CB1">
          <w:delText xml:space="preserve">have been cc’d </w:delText>
        </w:r>
      </w:del>
      <w:r w:rsidR="004A24A5">
        <w:t xml:space="preserve">to your inboxes. </w:t>
      </w:r>
      <w:r w:rsidR="00A7166C">
        <w:t>I do have one more issue to discuss.”</w:t>
      </w:r>
    </w:p>
    <w:p w14:paraId="62C45FA2" w14:textId="7EBDAEFE" w:rsidR="00A7166C" w:rsidRDefault="006F19E4" w:rsidP="009C772F">
      <w:pPr>
        <w:pStyle w:val="BodyNormal"/>
      </w:pPr>
      <w:r>
        <w:t>Anne Merrick</w:t>
      </w:r>
      <w:r w:rsidR="00A66944">
        <w:t xml:space="preserve">, satisfied with Millie’s presentation, </w:t>
      </w:r>
      <w:r>
        <w:t>scooted her chair closer to the table.</w:t>
      </w:r>
    </w:p>
    <w:p w14:paraId="12AFA0E5" w14:textId="2F0557AC" w:rsidR="00C9493C" w:rsidRDefault="00C9493C" w:rsidP="009C772F">
      <w:pPr>
        <w:pStyle w:val="BodyNormal"/>
      </w:pPr>
      <w:r>
        <w:t>“What else is on your mind, Millie.”</w:t>
      </w:r>
    </w:p>
    <w:p w14:paraId="7B013148" w14:textId="71A0163D" w:rsidR="00C9493C" w:rsidRDefault="00C9493C" w:rsidP="009C772F">
      <w:pPr>
        <w:pStyle w:val="BodyNormal"/>
      </w:pPr>
      <w:r>
        <w:t xml:space="preserve">“OK, </w:t>
      </w:r>
      <w:r w:rsidR="002602EB">
        <w:t xml:space="preserve">I found out that there’s </w:t>
      </w:r>
      <w:r w:rsidR="00A24680">
        <w:t>this</w:t>
      </w:r>
      <w:r w:rsidR="002602EB">
        <w:t xml:space="preserve"> exclusive opening at the </w:t>
      </w:r>
      <w:r w:rsidR="002602EB" w:rsidRPr="00A95A85">
        <w:rPr>
          <w:i/>
          <w:iCs/>
        </w:rPr>
        <w:t>La Touche De l'artiste</w:t>
      </w:r>
      <w:r w:rsidR="00A95A85">
        <w:t xml:space="preserve"> </w:t>
      </w:r>
      <w:r w:rsidR="00E53C67">
        <w:t>next</w:t>
      </w:r>
      <w:r w:rsidR="00A95A85" w:rsidRPr="00A95A85">
        <w:t xml:space="preserve"> Saturday</w:t>
      </w:r>
      <w:r w:rsidR="00F43650">
        <w:t xml:space="preserve"> starting at 7 p.m. </w:t>
      </w:r>
      <w:r w:rsidR="006366C4">
        <w:t>T</w:t>
      </w:r>
      <w:r w:rsidR="00286CD4">
        <w:t xml:space="preserve">he </w:t>
      </w:r>
      <w:r w:rsidR="00326753">
        <w:t xml:space="preserve">Russian </w:t>
      </w:r>
      <w:r w:rsidR="006D57BF">
        <w:t xml:space="preserve">artist Valerian </w:t>
      </w:r>
      <w:r w:rsidR="00286CD4">
        <w:t>Bukovski</w:t>
      </w:r>
      <w:r w:rsidR="006366C4">
        <w:t xml:space="preserve"> </w:t>
      </w:r>
      <w:r w:rsidR="00562A2C">
        <w:t>is currently visiting</w:t>
      </w:r>
      <w:r w:rsidR="009C3335">
        <w:t xml:space="preserve"> the United States</w:t>
      </w:r>
      <w:r w:rsidR="006366C4">
        <w:t>.</w:t>
      </w:r>
      <w:r w:rsidR="00D7616B">
        <w:t xml:space="preserve"> Magda </w:t>
      </w:r>
      <w:r w:rsidR="00D7616B" w:rsidRPr="00BA3F26">
        <w:t>Galanis</w:t>
      </w:r>
      <w:r w:rsidR="00D7616B">
        <w:t xml:space="preserve"> </w:t>
      </w:r>
      <w:r w:rsidR="00375788">
        <w:t xml:space="preserve">convinced </w:t>
      </w:r>
      <w:r w:rsidR="00D7616B">
        <w:t>him to exhibit at her gallery</w:t>
      </w:r>
      <w:r w:rsidR="00C52F6B">
        <w:t xml:space="preserve">. </w:t>
      </w:r>
      <w:r w:rsidR="00F96095">
        <w:t xml:space="preserve">His </w:t>
      </w:r>
      <w:r w:rsidR="00F91B24">
        <w:t>portrait</w:t>
      </w:r>
      <w:r w:rsidR="00910917">
        <w:t xml:space="preserve"> paintings have become an international sensation</w:t>
      </w:r>
      <w:ins w:id="3872" w:author="Author">
        <w:r w:rsidR="006E3CB1">
          <w:t>, so t</w:t>
        </w:r>
      </w:ins>
      <w:del w:id="3873" w:author="Author">
        <w:r w:rsidR="00910917" w:rsidDel="006E3CB1">
          <w:delText>. I heard that t</w:delText>
        </w:r>
      </w:del>
      <w:r w:rsidR="00910917">
        <w:t xml:space="preserve">hey expect several Russian </w:t>
      </w:r>
      <w:del w:id="3874" w:author="Author">
        <w:r w:rsidR="00910917" w:rsidDel="00151B35">
          <w:delText xml:space="preserve">billionaires </w:delText>
        </w:r>
      </w:del>
      <w:r w:rsidR="00375788">
        <w:t>o</w:t>
      </w:r>
      <w:ins w:id="3875" w:author="Author">
        <w:r w:rsidR="00151B35">
          <w:t xml:space="preserve">ligarchs </w:t>
        </w:r>
      </w:ins>
      <w:r w:rsidR="00910917">
        <w:t>to fly in to see the new collection.</w:t>
      </w:r>
    </w:p>
    <w:p w14:paraId="6093F7E5" w14:textId="531A6807" w:rsidR="00877BB1" w:rsidRDefault="006C3000" w:rsidP="009C772F">
      <w:pPr>
        <w:pStyle w:val="BodyNormal"/>
      </w:pPr>
      <w:r w:rsidRPr="006C3000">
        <w:lastRenderedPageBreak/>
        <w:t xml:space="preserve">Anne, if you could check with some of your friends, </w:t>
      </w:r>
      <w:r>
        <w:t>they</w:t>
      </w:r>
      <w:r w:rsidRPr="006C3000">
        <w:t xml:space="preserve"> might have received an invitation to this opening.</w:t>
      </w:r>
      <w:r>
        <w:t xml:space="preserve"> </w:t>
      </w:r>
      <w:r w:rsidR="00DB29BF">
        <w:t>Talk one of them into giving you their invitation. I’ll go there in disguise</w:t>
      </w:r>
      <w:del w:id="3876" w:author="Author">
        <w:r w:rsidR="00DB29BF" w:rsidDel="007E46D2">
          <w:delText>,</w:delText>
        </w:r>
      </w:del>
      <w:r w:rsidR="00DB29BF">
        <w:t xml:space="preserve"> with those </w:t>
      </w:r>
      <w:r w:rsidR="003C354F">
        <w:t xml:space="preserve">oversized fake glasses with the </w:t>
      </w:r>
      <w:del w:id="3877" w:author="Author">
        <w:r w:rsidR="00C531D8" w:rsidDel="007E46D2">
          <w:delText xml:space="preserve">nano </w:delText>
        </w:r>
      </w:del>
      <w:ins w:id="3878" w:author="Author">
        <w:r w:rsidR="007E46D2">
          <w:t>nano-</w:t>
        </w:r>
      </w:ins>
      <w:r w:rsidR="00C531D8">
        <w:t>camera system</w:t>
      </w:r>
      <w:r w:rsidR="00B04FD6">
        <w:t xml:space="preserve"> we have from the </w:t>
      </w:r>
      <w:r w:rsidR="00F949A9">
        <w:t>Bonadanno case</w:t>
      </w:r>
      <w:r w:rsidR="00C531D8">
        <w:t xml:space="preserve">. </w:t>
      </w:r>
      <w:r w:rsidR="000F7EAF">
        <w:t xml:space="preserve">I could look at who’s there, </w:t>
      </w:r>
      <w:r w:rsidR="00522EDE">
        <w:t>help</w:t>
      </w:r>
      <w:r w:rsidR="000F7EAF">
        <w:t xml:space="preserve"> identify some mob people</w:t>
      </w:r>
      <w:r w:rsidR="0008629E">
        <w:t>.”</w:t>
      </w:r>
    </w:p>
    <w:p w14:paraId="69DDEA12" w14:textId="29E19C0D" w:rsidR="00E53C67" w:rsidRDefault="00877BB1" w:rsidP="009C772F">
      <w:pPr>
        <w:pStyle w:val="BodyNormal"/>
      </w:pPr>
      <w:r>
        <w:t xml:space="preserve">“Wouldn’t they </w:t>
      </w:r>
      <w:r w:rsidR="00836A9B">
        <w:t>recognize</w:t>
      </w:r>
      <w:r w:rsidR="00742D8E">
        <w:t xml:space="preserve"> you? Anne </w:t>
      </w:r>
      <w:r w:rsidR="006C3000">
        <w:t>said</w:t>
      </w:r>
      <w:r w:rsidR="00742D8E">
        <w:t>.</w:t>
      </w:r>
    </w:p>
    <w:p w14:paraId="14D3D240" w14:textId="555994A3" w:rsidR="00742D8E" w:rsidRDefault="00A36F16" w:rsidP="009C772F">
      <w:pPr>
        <w:pStyle w:val="BodyNormal"/>
      </w:pPr>
      <w:r>
        <w:t xml:space="preserve">“Me? A worker bee in a prestigious law firm? </w:t>
      </w:r>
      <w:r w:rsidR="005D2E3A">
        <w:t>I think not.</w:t>
      </w:r>
      <w:r w:rsidR="00A50C5B">
        <w:t xml:space="preserve"> </w:t>
      </w:r>
      <w:r w:rsidR="00B62527">
        <w:t xml:space="preserve">I have a </w:t>
      </w:r>
      <w:proofErr w:type="gramStart"/>
      <w:r w:rsidR="00EF3CE6">
        <w:t>pretty spiffy</w:t>
      </w:r>
      <w:proofErr w:type="gramEnd"/>
      <w:r w:rsidR="00EF3CE6">
        <w:t xml:space="preserve"> bandage dress</w:t>
      </w:r>
      <w:r w:rsidR="00D62FA2">
        <w:t xml:space="preserve"> that will draw attention away from my face</w:t>
      </w:r>
      <w:r w:rsidR="00B62527">
        <w:t xml:space="preserve">. </w:t>
      </w:r>
      <w:r w:rsidR="001B72EC">
        <w:t>With</w:t>
      </w:r>
      <w:r w:rsidR="001361B3">
        <w:t xml:space="preserve"> </w:t>
      </w:r>
      <w:r w:rsidR="00532C65">
        <w:t xml:space="preserve">a </w:t>
      </w:r>
      <w:r w:rsidR="003C28F5">
        <w:t>black</w:t>
      </w:r>
      <w:r w:rsidR="00F128F8">
        <w:t xml:space="preserve"> </w:t>
      </w:r>
      <w:r w:rsidR="00B62527">
        <w:t xml:space="preserve">wig </w:t>
      </w:r>
      <w:r w:rsidR="00F128F8">
        <w:t>that</w:t>
      </w:r>
      <w:r w:rsidR="00B62527">
        <w:t xml:space="preserve"> completely covers my left</w:t>
      </w:r>
      <w:r w:rsidR="00374DB4">
        <w:t xml:space="preserve"> eye</w:t>
      </w:r>
      <w:r w:rsidR="001361B3">
        <w:t xml:space="preserve"> and part of my nose</w:t>
      </w:r>
      <w:r w:rsidR="001771DC">
        <w:t>, I’ll be v</w:t>
      </w:r>
      <w:r w:rsidR="00C95368">
        <w:t>ery Bohemian</w:t>
      </w:r>
      <w:r w:rsidR="001B4EAA">
        <w:t>-</w:t>
      </w:r>
      <w:r w:rsidR="00C95368">
        <w:t xml:space="preserve">looking. </w:t>
      </w:r>
      <w:del w:id="3879" w:author="Author">
        <w:r w:rsidR="00C95368" w:rsidDel="00B15014">
          <w:delText xml:space="preserve">I’ll </w:delText>
        </w:r>
      </w:del>
      <w:ins w:id="3880" w:author="Author">
        <w:r w:rsidR="00B15014">
          <w:t xml:space="preserve">It'll </w:t>
        </w:r>
      </w:ins>
      <w:r w:rsidR="00C95368">
        <w:t>fit right in with the artsy crow</w:t>
      </w:r>
      <w:r w:rsidR="00B04FD6">
        <w:t>d</w:t>
      </w:r>
      <w:r w:rsidR="00C95368">
        <w:t>.”</w:t>
      </w:r>
    </w:p>
    <w:p w14:paraId="6E537134" w14:textId="62F2C5C0" w:rsidR="00975F35" w:rsidRDefault="00975F35" w:rsidP="009C772F">
      <w:pPr>
        <w:pStyle w:val="BodyNormal"/>
      </w:pPr>
      <w:r>
        <w:t>“Still sounds dangerous to me,” John said.</w:t>
      </w:r>
    </w:p>
    <w:p w14:paraId="169934A3" w14:textId="42A78301" w:rsidR="00BD1230" w:rsidRDefault="00BD1230" w:rsidP="009C772F">
      <w:pPr>
        <w:pStyle w:val="BodyNormal"/>
      </w:pPr>
      <w:r>
        <w:t>“It’s a public gathering, John. What are they going to do? Stab me in</w:t>
      </w:r>
      <w:r w:rsidR="00A770CA">
        <w:t xml:space="preserve"> </w:t>
      </w:r>
      <w:r>
        <w:t>front of an audience?”</w:t>
      </w:r>
    </w:p>
    <w:p w14:paraId="6A50BF90" w14:textId="0B743394" w:rsidR="00CE65AE" w:rsidRDefault="00444B90" w:rsidP="009C772F">
      <w:pPr>
        <w:pStyle w:val="BodyNormal"/>
      </w:pPr>
      <w:r>
        <w:t>“I’ll make some calls tomorrow, Millie. I’ll get us a ticket</w:t>
      </w:r>
      <w:r w:rsidR="00465B70">
        <w:t>.”</w:t>
      </w:r>
    </w:p>
    <w:p w14:paraId="03EB76EF" w14:textId="278BC4BB" w:rsidR="00465B70" w:rsidRDefault="00465B70" w:rsidP="009C772F">
      <w:pPr>
        <w:pStyle w:val="BodyNormal"/>
      </w:pPr>
      <w:r>
        <w:t>Ronnie stood up</w:t>
      </w:r>
      <w:del w:id="3881" w:author="Author">
        <w:r w:rsidDel="006E3CB1">
          <w:delText>,</w:delText>
        </w:r>
      </w:del>
      <w:ins w:id="3882" w:author="Author">
        <w:r w:rsidR="006E3CB1">
          <w:t xml:space="preserve"> and</w:t>
        </w:r>
      </w:ins>
      <w:r>
        <w:t xml:space="preserve"> </w:t>
      </w:r>
      <w:r w:rsidR="00467ADB">
        <w:t>pushed her chair away from the table.</w:t>
      </w:r>
    </w:p>
    <w:p w14:paraId="7968E3FB" w14:textId="478E9339" w:rsidR="00467ADB" w:rsidRDefault="00467ADB" w:rsidP="009C772F">
      <w:pPr>
        <w:pStyle w:val="BodyNormal"/>
      </w:pPr>
      <w:r>
        <w:t>“Excellent research, Millie. You’re the best.</w:t>
      </w:r>
      <w:r w:rsidR="006457F7">
        <w:t xml:space="preserve"> Mom and Dad, I’m heading home. </w:t>
      </w:r>
      <w:r w:rsidR="00674F24">
        <w:t>Pete is back from that symposium in San Diego</w:t>
      </w:r>
      <w:r w:rsidR="00AC504B">
        <w:t>; he’s waiting for me.”</w:t>
      </w:r>
    </w:p>
    <w:p w14:paraId="43B2BECF" w14:textId="7C71C4AE" w:rsidR="00AC504B" w:rsidRDefault="00E01D6D" w:rsidP="009C772F">
      <w:pPr>
        <w:pStyle w:val="BodyNormal"/>
      </w:pPr>
      <w:r>
        <w:t>“Millie, great work</w:t>
      </w:r>
      <w:r w:rsidR="00C24000">
        <w:t>,” John Merrick said</w:t>
      </w:r>
      <w:r w:rsidR="00B365FF">
        <w:t>.</w:t>
      </w:r>
      <w:r>
        <w:t xml:space="preserve"> </w:t>
      </w:r>
      <w:r w:rsidR="00B365FF">
        <w:t>“</w:t>
      </w:r>
      <w:r>
        <w:t>Anne and I will drive you home</w:t>
      </w:r>
      <w:del w:id="3883" w:author="Author">
        <w:r w:rsidR="009C57AF" w:rsidDel="006E3CB1">
          <w:delText xml:space="preserve"> while the company helicopter is being serviced</w:delText>
        </w:r>
      </w:del>
      <w:r w:rsidR="009C57AF">
        <w:t>.</w:t>
      </w:r>
      <w:r w:rsidR="00013368">
        <w:t xml:space="preserve"> </w:t>
      </w:r>
      <w:r w:rsidR="009D4C24">
        <w:t>The two War Horse guards are waiting in the lobby for us.”</w:t>
      </w:r>
    </w:p>
    <w:p w14:paraId="3E5268BA" w14:textId="4023838B" w:rsidR="00456669" w:rsidRDefault="00456669" w:rsidP="00456669">
      <w:pPr>
        <w:pStyle w:val="ASubheadLevel1"/>
      </w:pPr>
      <w:bookmarkStart w:id="3884" w:name="_Toc197338849"/>
      <w:r>
        <w:lastRenderedPageBreak/>
        <w:t>The Art Gallery</w:t>
      </w:r>
      <w:bookmarkEnd w:id="3884"/>
    </w:p>
    <w:p w14:paraId="44604248" w14:textId="5E356968" w:rsidR="000F27F5" w:rsidRDefault="000C19B0" w:rsidP="009C772F">
      <w:pPr>
        <w:pStyle w:val="BodyNormal"/>
      </w:pPr>
      <w:r>
        <w:t>Millie arrived fashionably late</w:t>
      </w:r>
      <w:r w:rsidR="001C4337">
        <w:t xml:space="preserve"> on Saturday</w:t>
      </w:r>
      <w:r w:rsidR="00467317">
        <w:t>, at 7:30 p.m.</w:t>
      </w:r>
      <w:del w:id="3885" w:author="Author">
        <w:r w:rsidR="00467317" w:rsidDel="00407BB2">
          <w:delText xml:space="preserve"> </w:delText>
        </w:r>
        <w:r w:rsidR="000F27F5" w:rsidDel="006811E3">
          <w:delText>She selec</w:delText>
        </w:r>
      </w:del>
      <w:ins w:id="3886" w:author="Author">
        <w:r w:rsidR="00407BB2">
          <w:t>,</w:t>
        </w:r>
      </w:ins>
      <w:del w:id="3887" w:author="Author">
        <w:r w:rsidR="000F27F5" w:rsidDel="006811E3">
          <w:delText>ted</w:delText>
        </w:r>
      </w:del>
      <w:ins w:id="3888" w:author="Author">
        <w:del w:id="3889" w:author="Author">
          <w:r w:rsidR="006811E3" w:rsidDel="00407BB2">
            <w:delText>She</w:delText>
          </w:r>
        </w:del>
        <w:r w:rsidR="006811E3">
          <w:t xml:space="preserve"> </w:t>
        </w:r>
        <w:del w:id="3890" w:author="Author">
          <w:r w:rsidR="006811E3" w:rsidDel="00407BB2">
            <w:delText>wore</w:delText>
          </w:r>
        </w:del>
        <w:r w:rsidR="00407BB2">
          <w:t>wearing</w:t>
        </w:r>
        <w:r w:rsidR="006811E3">
          <w:t xml:space="preserve"> a black </w:t>
        </w:r>
      </w:ins>
      <w:r w:rsidR="001E32C8">
        <w:t>Lycra</w:t>
      </w:r>
      <w:ins w:id="3891" w:author="Author">
        <w:r w:rsidR="006811E3">
          <w:t xml:space="preserve"> bandage dress</w:t>
        </w:r>
        <w:r w:rsidR="00747528">
          <w:t>, topped by a faux rhinestone-encrusted collar</w:t>
        </w:r>
        <w:del w:id="3892" w:author="Author">
          <w:r w:rsidR="00747528" w:rsidDel="003F2B7E">
            <w:delText>,</w:delText>
          </w:r>
        </w:del>
        <w:r w:rsidR="006811E3">
          <w:t xml:space="preserve"> that exposed both shoulders. H</w:t>
        </w:r>
      </w:ins>
      <w:del w:id="3893" w:author="Author">
        <w:r w:rsidR="000F27F5" w:rsidDel="006811E3">
          <w:delText xml:space="preserve"> </w:delText>
        </w:r>
        <w:r w:rsidR="007D2F1D" w:rsidDel="006811E3">
          <w:delText>a black lycra bandage dress that exposed both shoulders</w:delText>
        </w:r>
        <w:r w:rsidR="000F27F5" w:rsidDel="006811E3">
          <w:delText>.</w:delText>
        </w:r>
        <w:r w:rsidR="0071769C" w:rsidDel="006811E3">
          <w:delText xml:space="preserve"> Topped by a faux rhinestone-encrusted collar, her </w:delText>
        </w:r>
        <w:r w:rsidR="006A5FC2" w:rsidDel="006811E3">
          <w:delText>attire</w:delText>
        </w:r>
        <w:r w:rsidR="0071769C" w:rsidDel="006811E3">
          <w:delText xml:space="preserve"> drew attention to her </w:delText>
        </w:r>
        <w:r w:rsidR="006A5FC2" w:rsidDel="006811E3">
          <w:delText>svelte</w:delText>
        </w:r>
        <w:r w:rsidR="0071769C" w:rsidDel="006811E3">
          <w:delText xml:space="preserve"> figure</w:delText>
        </w:r>
      </w:del>
      <w:ins w:id="3894" w:author="Author">
        <w:r w:rsidR="006811E3">
          <w:t>er attire drew attention to her svelte figure</w:t>
        </w:r>
        <w:del w:id="3895" w:author="Author">
          <w:r w:rsidR="006811E3" w:rsidDel="00747528">
            <w:delText>, topped by a faux rhinestone-encrusted collar</w:delText>
          </w:r>
        </w:del>
      </w:ins>
      <w:r w:rsidR="006A5FC2">
        <w:t xml:space="preserve">. </w:t>
      </w:r>
      <w:r w:rsidR="00A30E5A">
        <w:t>Millie</w:t>
      </w:r>
      <w:ins w:id="3896" w:author="Author">
        <w:r w:rsidR="006811E3">
          <w:t xml:space="preserve">, </w:t>
        </w:r>
      </w:ins>
      <w:del w:id="3897" w:author="Author">
        <w:r w:rsidR="00A30E5A" w:rsidDel="006811E3">
          <w:delText xml:space="preserve"> is </w:delText>
        </w:r>
      </w:del>
      <w:r w:rsidR="00A30E5A">
        <w:t>only five f</w:t>
      </w:r>
      <w:r w:rsidR="00355340">
        <w:t>ee</w:t>
      </w:r>
      <w:r w:rsidR="00A30E5A">
        <w:t>t, two inches tall</w:t>
      </w:r>
      <w:r w:rsidR="00EE0E06">
        <w:t xml:space="preserve">, weighing </w:t>
      </w:r>
      <w:del w:id="3898" w:author="Author">
        <w:r w:rsidR="00EE0E06" w:rsidDel="006811E3">
          <w:delText xml:space="preserve">in at </w:delText>
        </w:r>
      </w:del>
      <w:r w:rsidR="00EE0E06">
        <w:t>9</w:t>
      </w:r>
      <w:r w:rsidR="00C54593">
        <w:t>5</w:t>
      </w:r>
      <w:r w:rsidR="00EE0E06">
        <w:t xml:space="preserve"> pounds</w:t>
      </w:r>
      <w:del w:id="3899" w:author="Author">
        <w:r w:rsidR="00EE0E06" w:rsidDel="006811E3">
          <w:delText>.</w:delText>
        </w:r>
      </w:del>
      <w:ins w:id="3900" w:author="Author">
        <w:r w:rsidR="006811E3">
          <w:t>,</w:t>
        </w:r>
      </w:ins>
      <w:r w:rsidR="00EE0E06">
        <w:t xml:space="preserve"> </w:t>
      </w:r>
      <w:del w:id="3901" w:author="Author">
        <w:r w:rsidR="00EE0E06" w:rsidDel="006811E3">
          <w:delText>She s</w:delText>
        </w:r>
      </w:del>
      <w:ins w:id="3902" w:author="Author">
        <w:r w:rsidR="006811E3">
          <w:t>s</w:t>
        </w:r>
      </w:ins>
      <w:r w:rsidR="00EE0E06">
        <w:t xml:space="preserve">ecretly wished she </w:t>
      </w:r>
      <w:r w:rsidR="001E32C8">
        <w:t>were</w:t>
      </w:r>
      <w:r w:rsidR="00EE0E06">
        <w:t xml:space="preserve"> more volupt</w:t>
      </w:r>
      <w:r w:rsidR="00355340">
        <w:t>u</w:t>
      </w:r>
      <w:r w:rsidR="00EE0E06">
        <w:t>ous</w:t>
      </w:r>
      <w:r w:rsidR="00355340">
        <w:t>, but most women would kill for her shape.</w:t>
      </w:r>
      <w:r w:rsidR="004B482B">
        <w:t xml:space="preserve"> </w:t>
      </w:r>
      <w:ins w:id="3903" w:author="Author">
        <w:r w:rsidR="006811E3">
          <w:t xml:space="preserve">She arranged </w:t>
        </w:r>
      </w:ins>
      <w:del w:id="3904" w:author="Author">
        <w:r w:rsidR="004B482B" w:rsidDel="006811E3">
          <w:delText>H</w:delText>
        </w:r>
      </w:del>
      <w:ins w:id="3905" w:author="Author">
        <w:r w:rsidR="006811E3">
          <w:t>h</w:t>
        </w:r>
      </w:ins>
      <w:r w:rsidR="004B482B">
        <w:t xml:space="preserve">er black wig </w:t>
      </w:r>
      <w:del w:id="3906" w:author="Author">
        <w:r w:rsidR="004B482B" w:rsidDel="006811E3">
          <w:delText>was rigged t</w:delText>
        </w:r>
      </w:del>
      <w:ins w:id="3907" w:author="Author">
        <w:r w:rsidR="006811E3">
          <w:t>t</w:t>
        </w:r>
      </w:ins>
      <w:r w:rsidR="004B482B">
        <w:t>o fall over her left eye</w:t>
      </w:r>
      <w:r w:rsidR="009C7325">
        <w:t xml:space="preserve">, and the addition of the </w:t>
      </w:r>
      <w:r w:rsidR="005517EC">
        <w:t>oversized</w:t>
      </w:r>
      <w:r w:rsidR="009C7325">
        <w:t xml:space="preserve"> </w:t>
      </w:r>
      <w:del w:id="3908" w:author="Author">
        <w:r w:rsidR="009C7325" w:rsidDel="00844B28">
          <w:delText xml:space="preserve">fake </w:delText>
        </w:r>
      </w:del>
      <w:ins w:id="3909" w:author="Author">
        <w:r w:rsidR="00844B28">
          <w:t xml:space="preserve">Memory </w:t>
        </w:r>
      </w:ins>
      <w:r w:rsidR="009C7325">
        <w:t>glasses</w:t>
      </w:r>
      <w:r w:rsidR="00887CF3">
        <w:t xml:space="preserve"> </w:t>
      </w:r>
      <w:r w:rsidR="00E2677E">
        <w:t xml:space="preserve">helped </w:t>
      </w:r>
      <w:r w:rsidR="00887CF3">
        <w:t>disguise her identity.</w:t>
      </w:r>
    </w:p>
    <w:p w14:paraId="76FC4C71" w14:textId="34A55F37" w:rsidR="00FB5D1A" w:rsidRDefault="00E02CB8" w:rsidP="009C772F">
      <w:pPr>
        <w:pStyle w:val="BodyNormal"/>
      </w:pPr>
      <w:r>
        <w:t xml:space="preserve">Third in line to enter the </w:t>
      </w:r>
      <w:r w:rsidRPr="00A95A85">
        <w:rPr>
          <w:i/>
          <w:iCs/>
        </w:rPr>
        <w:t>La Touche De l'artiste</w:t>
      </w:r>
      <w:r>
        <w:rPr>
          <w:i/>
          <w:iCs/>
        </w:rPr>
        <w:t xml:space="preserve"> </w:t>
      </w:r>
      <w:r w:rsidRPr="00E02CB8">
        <w:t>gallery</w:t>
      </w:r>
      <w:r>
        <w:t xml:space="preserve">, </w:t>
      </w:r>
      <w:r w:rsidR="00552963">
        <w:t xml:space="preserve">Millie waited patiently. </w:t>
      </w:r>
      <w:r w:rsidR="00BF0608">
        <w:t>Passing</w:t>
      </w:r>
      <w:r w:rsidR="00B35C23">
        <w:t xml:space="preserve"> through</w:t>
      </w:r>
      <w:r w:rsidR="00EF0527">
        <w:t xml:space="preserve"> the metal detectors</w:t>
      </w:r>
      <w:r w:rsidR="00FF53E2">
        <w:t xml:space="preserve">, </w:t>
      </w:r>
      <w:r w:rsidR="00BF0608">
        <w:t xml:space="preserve">she </w:t>
      </w:r>
      <w:r w:rsidR="00FF53E2">
        <w:t>dump</w:t>
      </w:r>
      <w:r w:rsidR="00BF0608">
        <w:t>ed</w:t>
      </w:r>
      <w:r w:rsidR="00FF53E2">
        <w:t xml:space="preserve"> her burner phone and one-use cash card</w:t>
      </w:r>
      <w:r w:rsidR="00C3545F">
        <w:t xml:space="preserve"> from her simple black clutch</w:t>
      </w:r>
      <w:r w:rsidR="00FF53E2">
        <w:t xml:space="preserve"> onto the tray. </w:t>
      </w:r>
      <w:r w:rsidR="008F1461">
        <w:t xml:space="preserve">By plan, </w:t>
      </w:r>
      <w:r w:rsidR="00485CF6">
        <w:t>Millie</w:t>
      </w:r>
      <w:r w:rsidR="008F1461">
        <w:t xml:space="preserve"> had nothing on her person that could identify her.</w:t>
      </w:r>
      <w:r w:rsidR="00916A7C">
        <w:t xml:space="preserve"> Eventually</w:t>
      </w:r>
      <w:r w:rsidR="00663231">
        <w:t>,</w:t>
      </w:r>
      <w:r w:rsidR="00916A7C">
        <w:t xml:space="preserve"> she reached the reception table, </w:t>
      </w:r>
      <w:r w:rsidR="00991137">
        <w:t xml:space="preserve">which was </w:t>
      </w:r>
      <w:ins w:id="3910" w:author="Author">
        <w:r w:rsidR="002B1A21">
          <w:t>currently</w:t>
        </w:r>
      </w:ins>
      <w:del w:id="3911" w:author="Author">
        <w:r w:rsidR="00916A7C" w:rsidDel="002B1A21">
          <w:delText>at the moment</w:delText>
        </w:r>
      </w:del>
      <w:r w:rsidR="00916A7C">
        <w:t xml:space="preserve"> </w:t>
      </w:r>
      <w:del w:id="3912" w:author="Author">
        <w:r w:rsidR="00916A7C" w:rsidDel="002B1A21">
          <w:delText xml:space="preserve">manned </w:delText>
        </w:r>
      </w:del>
      <w:ins w:id="3913" w:author="Author">
        <w:r w:rsidR="002B1A21">
          <w:t xml:space="preserve">staffed </w:t>
        </w:r>
      </w:ins>
      <w:r w:rsidR="00916A7C">
        <w:t>by</w:t>
      </w:r>
      <w:r w:rsidR="00663231">
        <w:t xml:space="preserve"> Magda </w:t>
      </w:r>
      <w:r w:rsidR="00663231" w:rsidRPr="00BA3F26">
        <w:t>Galanis</w:t>
      </w:r>
      <w:r w:rsidR="00663231">
        <w:t xml:space="preserve">. </w:t>
      </w:r>
      <w:r w:rsidR="00485CF6">
        <w:t>It was showtime</w:t>
      </w:r>
      <w:r w:rsidR="00A803A2">
        <w:t>,</w:t>
      </w:r>
      <w:r w:rsidR="00485CF6">
        <w:t xml:space="preserve"> </w:t>
      </w:r>
      <w:r w:rsidR="00A803A2">
        <w:t>so she</w:t>
      </w:r>
      <w:r w:rsidR="00485CF6">
        <w:t xml:space="preserve"> handed </w:t>
      </w:r>
      <w:r w:rsidR="0065608B">
        <w:t>the</w:t>
      </w:r>
      <w:r w:rsidR="00485CF6">
        <w:t xml:space="preserve"> invitation to her</w:t>
      </w:r>
      <w:r w:rsidR="00547021">
        <w:t>. Galanis</w:t>
      </w:r>
      <w:r w:rsidR="00AD2968">
        <w:t xml:space="preserve"> </w:t>
      </w:r>
      <w:r w:rsidR="00547021">
        <w:t>looked</w:t>
      </w:r>
      <w:r w:rsidR="006F499B">
        <w:t xml:space="preserve"> twice</w:t>
      </w:r>
      <w:r w:rsidR="00547021">
        <w:t xml:space="preserve"> at the invitation and </w:t>
      </w:r>
      <w:del w:id="3914" w:author="Author">
        <w:r w:rsidR="00547021" w:rsidDel="006F6143">
          <w:delText xml:space="preserve">at </w:delText>
        </w:r>
      </w:del>
      <w:r w:rsidR="00754909">
        <w:t>Millie</w:t>
      </w:r>
      <w:r w:rsidR="00547021">
        <w:t xml:space="preserve">, </w:t>
      </w:r>
      <w:r w:rsidR="00504DBB">
        <w:t xml:space="preserve">like a </w:t>
      </w:r>
      <w:r w:rsidR="001E32C8">
        <w:t>double take</w:t>
      </w:r>
      <w:r w:rsidR="00504DBB">
        <w:t xml:space="preserve"> from the movies.</w:t>
      </w:r>
    </w:p>
    <w:p w14:paraId="6D47508E" w14:textId="42CC8B6F" w:rsidR="00504DBB" w:rsidRDefault="00504DBB" w:rsidP="009C772F">
      <w:pPr>
        <w:pStyle w:val="BodyNormal"/>
      </w:pPr>
      <w:r>
        <w:t xml:space="preserve">“Well, you’re obviously not </w:t>
      </w:r>
      <w:r w:rsidR="00332545">
        <w:t xml:space="preserve">Cecile </w:t>
      </w:r>
      <w:r w:rsidR="005E067E">
        <w:t>Milton?</w:t>
      </w:r>
    </w:p>
    <w:p w14:paraId="3C0E0B46" w14:textId="7854B4D9" w:rsidR="005E067E" w:rsidRDefault="005E067E" w:rsidP="009C772F">
      <w:pPr>
        <w:pStyle w:val="BodyNormal"/>
      </w:pPr>
      <w:r>
        <w:t xml:space="preserve">“I am Daphne </w:t>
      </w:r>
      <w:r w:rsidR="00C247A3">
        <w:t xml:space="preserve">Devon </w:t>
      </w:r>
      <w:r w:rsidR="000C0120">
        <w:t xml:space="preserve">Anderson. I work in Mrs. Milton’s </w:t>
      </w:r>
      <w:r w:rsidR="00C9445A">
        <w:t xml:space="preserve">marketing department. Mr. and Mrs. Milton left two days ago for </w:t>
      </w:r>
      <w:r w:rsidR="00393523">
        <w:t xml:space="preserve">Australia, </w:t>
      </w:r>
      <w:r w:rsidR="00057ACB">
        <w:t>joining a forty-day cruise</w:t>
      </w:r>
      <w:r w:rsidR="00F46D73">
        <w:t xml:space="preserve"> </w:t>
      </w:r>
      <w:r w:rsidR="00A7457E">
        <w:t>before</w:t>
      </w:r>
      <w:r w:rsidR="0053027B">
        <w:t xml:space="preserve"> wintering in Hawaii</w:t>
      </w:r>
      <w:r w:rsidR="00057ACB">
        <w:t xml:space="preserve">. They asked me to </w:t>
      </w:r>
      <w:del w:id="3915" w:author="Author">
        <w:r w:rsidR="00057ACB" w:rsidDel="00151B35">
          <w:delText xml:space="preserve">have a </w:delText>
        </w:r>
      </w:del>
      <w:r w:rsidR="00057ACB">
        <w:t xml:space="preserve">look at the </w:t>
      </w:r>
      <w:r w:rsidR="00D8307F">
        <w:t>exhibition and recommend if any of the pieces would be suitable for their collection.”</w:t>
      </w:r>
    </w:p>
    <w:p w14:paraId="36A8DAB4" w14:textId="2B4E138F" w:rsidR="00A4659F" w:rsidRDefault="00C90B4F" w:rsidP="009C772F">
      <w:pPr>
        <w:pStyle w:val="BodyNormal"/>
      </w:pPr>
      <w:r>
        <w:lastRenderedPageBreak/>
        <w:t xml:space="preserve">Magda peered at her </w:t>
      </w:r>
      <w:r w:rsidR="001E32C8">
        <w:t>suspiciously</w:t>
      </w:r>
      <w:r>
        <w:t>.</w:t>
      </w:r>
    </w:p>
    <w:p w14:paraId="6D1B27EE" w14:textId="1DE292DD" w:rsidR="00C90B4F" w:rsidRDefault="00C90B4F" w:rsidP="009C772F">
      <w:pPr>
        <w:pStyle w:val="BodyNormal"/>
      </w:pPr>
      <w:r>
        <w:t>“What qualifies you to make such an evaluation, Miss Anderson?”</w:t>
      </w:r>
    </w:p>
    <w:p w14:paraId="1828F1B8" w14:textId="1830A70A" w:rsidR="00C90B4F" w:rsidRDefault="00C90B4F" w:rsidP="009C772F">
      <w:pPr>
        <w:pStyle w:val="BodyNormal"/>
      </w:pPr>
      <w:r>
        <w:t xml:space="preserve">“I </w:t>
      </w:r>
      <w:r w:rsidR="003A03E7">
        <w:t>majored in Art History at Penn State</w:t>
      </w:r>
      <w:del w:id="3916" w:author="Author">
        <w:r w:rsidR="003A03E7" w:rsidDel="00407BB2">
          <w:delText>.</w:delText>
        </w:r>
      </w:del>
      <w:r w:rsidR="00A66944">
        <w:t>.</w:t>
      </w:r>
      <w:r w:rsidR="003A03E7">
        <w:t>”</w:t>
      </w:r>
    </w:p>
    <w:p w14:paraId="32258215" w14:textId="042BE548" w:rsidR="003A03E7" w:rsidRDefault="0005360D" w:rsidP="009C772F">
      <w:pPr>
        <w:pStyle w:val="BodyNormal"/>
      </w:pPr>
      <w:r>
        <w:t xml:space="preserve">“Excellent, we have several samples of work from the </w:t>
      </w:r>
      <w:r w:rsidR="00733741">
        <w:t>17</w:t>
      </w:r>
      <w:r w:rsidR="00733741" w:rsidRPr="00733741">
        <w:rPr>
          <w:vertAlign w:val="superscript"/>
        </w:rPr>
        <w:t>th</w:t>
      </w:r>
      <w:r w:rsidR="00733741">
        <w:t xml:space="preserve"> Century Dutch Golden Age, you know, </w:t>
      </w:r>
      <w:r w:rsidR="001E32C8">
        <w:t>master’s</w:t>
      </w:r>
      <w:r w:rsidR="001630BF">
        <w:t xml:space="preserve"> such as</w:t>
      </w:r>
      <w:r w:rsidR="00733741">
        <w:t xml:space="preserve"> Mi</w:t>
      </w:r>
      <w:r w:rsidR="009A32A5">
        <w:t>jtens and Titian</w:t>
      </w:r>
      <w:r w:rsidR="001630BF">
        <w:t xml:space="preserve">. </w:t>
      </w:r>
      <w:r w:rsidR="00DF1D5D">
        <w:t>They’re at that end of the gallery.”</w:t>
      </w:r>
    </w:p>
    <w:p w14:paraId="0BBB2B7B" w14:textId="6715F64F" w:rsidR="009260CB" w:rsidRDefault="009260CB" w:rsidP="009C772F">
      <w:pPr>
        <w:pStyle w:val="BodyNormal"/>
      </w:pPr>
      <w:r>
        <w:t>“Excuse me, ma’am, Titia</w:t>
      </w:r>
      <w:r w:rsidR="002445AD">
        <w:t>n</w:t>
      </w:r>
      <w:r>
        <w:t xml:space="preserve"> was Italian and </w:t>
      </w:r>
      <w:r w:rsidR="002445AD">
        <w:t>painted</w:t>
      </w:r>
      <w:r w:rsidR="00F8354B">
        <w:t xml:space="preserve"> one hundred years before the Dutch Masters</w:t>
      </w:r>
      <w:r w:rsidR="004153B7">
        <w:t xml:space="preserve">,” Millie </w:t>
      </w:r>
      <w:r w:rsidR="001E32C8">
        <w:t>said</w:t>
      </w:r>
      <w:r w:rsidR="004153B7">
        <w:t>, thankful that she had done her research</w:t>
      </w:r>
      <w:r w:rsidR="00330319">
        <w:t>.</w:t>
      </w:r>
    </w:p>
    <w:p w14:paraId="47BFC3FA" w14:textId="6F061260" w:rsidR="00330319" w:rsidRDefault="00330319" w:rsidP="009C772F">
      <w:pPr>
        <w:pStyle w:val="BodyNormal"/>
      </w:pPr>
      <w:r>
        <w:t xml:space="preserve">“Yes, of course, Ms. Anderson. My mistake. Here’s a brochure on </w:t>
      </w:r>
      <w:r w:rsidR="004240A7">
        <w:t xml:space="preserve">Valerian Bukovski and his exhibit. </w:t>
      </w:r>
      <w:r w:rsidR="00623A31">
        <w:t>Enjoy your visit. We also have a wonderful photography</w:t>
      </w:r>
      <w:r w:rsidR="000E216A">
        <w:t xml:space="preserve"> exhibit upstairs that may interest you.”</w:t>
      </w:r>
    </w:p>
    <w:p w14:paraId="56FBCEF4" w14:textId="7615D629" w:rsidR="0086339B" w:rsidRDefault="00737551" w:rsidP="009C772F">
      <w:pPr>
        <w:pStyle w:val="BodyNormal"/>
      </w:pPr>
      <w:r>
        <w:t>“Thank you, Miss …</w:t>
      </w:r>
      <w:r w:rsidR="008B52CE">
        <w:t>.</w:t>
      </w:r>
      <w:r>
        <w:t>”</w:t>
      </w:r>
    </w:p>
    <w:p w14:paraId="1BD01E59" w14:textId="046CBF59" w:rsidR="00737551" w:rsidRDefault="00737551" w:rsidP="009C772F">
      <w:pPr>
        <w:pStyle w:val="BodyNormal"/>
      </w:pPr>
      <w:r>
        <w:t xml:space="preserve">“I’m Magda </w:t>
      </w:r>
      <w:r w:rsidRPr="00BA3F26">
        <w:t>Galanis</w:t>
      </w:r>
      <w:r>
        <w:t xml:space="preserve">, the gallery owner. </w:t>
      </w:r>
      <w:r w:rsidR="009E2DE9">
        <w:t xml:space="preserve">Ms. Anderson, </w:t>
      </w:r>
      <w:r w:rsidR="00E755F6">
        <w:t>put away</w:t>
      </w:r>
      <w:r w:rsidR="009E2DE9">
        <w:t xml:space="preserve"> your cell</w:t>
      </w:r>
      <w:ins w:id="3917" w:author="Author">
        <w:r w:rsidR="007E46D2">
          <w:t xml:space="preserve"> </w:t>
        </w:r>
      </w:ins>
      <w:r w:rsidR="009E2DE9">
        <w:t xml:space="preserve">phone. </w:t>
      </w:r>
      <w:r w:rsidR="001E32C8">
        <w:t>We don’t allow p</w:t>
      </w:r>
      <w:r w:rsidR="009E2DE9">
        <w:t>hotography anywhere in the gallery</w:t>
      </w:r>
      <w:r w:rsidR="001E32C8">
        <w:t xml:space="preserve"> because </w:t>
      </w:r>
      <w:del w:id="3918" w:author="Author">
        <w:r w:rsidR="00FB528E" w:rsidDel="00407BB2">
          <w:delText>.</w:delText>
        </w:r>
      </w:del>
      <w:r w:rsidR="001E32C8">
        <w:t>t</w:t>
      </w:r>
      <w:ins w:id="3919" w:author="Author">
        <w:r w:rsidR="00407BB2">
          <w:t xml:space="preserve">he intense flashes can </w:t>
        </w:r>
      </w:ins>
      <w:r w:rsidR="00AF4D32">
        <w:t>degrade</w:t>
      </w:r>
      <w:ins w:id="3920" w:author="Author">
        <w:r w:rsidR="00407BB2">
          <w:t xml:space="preserve"> the oil paintings.</w:t>
        </w:r>
      </w:ins>
      <w:r w:rsidR="00FB528E">
        <w:t>”</w:t>
      </w:r>
    </w:p>
    <w:p w14:paraId="52865E72" w14:textId="64AAE224" w:rsidR="00FB528E" w:rsidRDefault="00FB528E" w:rsidP="009C772F">
      <w:pPr>
        <w:pStyle w:val="BodyNormal"/>
      </w:pPr>
      <w:r>
        <w:t xml:space="preserve">“Yes, of course,” Millie said as she </w:t>
      </w:r>
      <w:r w:rsidR="00ED3EFB">
        <w:t>walked toward</w:t>
      </w:r>
      <w:del w:id="3921" w:author="Author">
        <w:r w:rsidR="00ED3EFB" w:rsidDel="00151B35">
          <w:delText>s</w:delText>
        </w:r>
      </w:del>
      <w:r w:rsidR="00ED3EFB">
        <w:t xml:space="preserve"> the Russian exhibit.</w:t>
      </w:r>
    </w:p>
    <w:p w14:paraId="5FCD7A8F" w14:textId="1C86D876" w:rsidR="0073028B" w:rsidRDefault="006F6143" w:rsidP="009C772F">
      <w:pPr>
        <w:pStyle w:val="BodyNormal"/>
      </w:pPr>
      <w:ins w:id="3922" w:author="Author">
        <w:r>
          <w:t xml:space="preserve">Millie found </w:t>
        </w:r>
      </w:ins>
      <w:del w:id="3923" w:author="Author">
        <w:r w:rsidR="00FA6D81" w:rsidDel="006F6143">
          <w:delText>T</w:delText>
        </w:r>
      </w:del>
      <w:ins w:id="3924" w:author="Author">
        <w:r>
          <w:t>t</w:t>
        </w:r>
      </w:ins>
      <w:r w:rsidR="00FA6D81">
        <w:t xml:space="preserve">he Russian </w:t>
      </w:r>
      <w:r w:rsidR="00F252AB">
        <w:t>section</w:t>
      </w:r>
      <w:r w:rsidR="00FA6D81">
        <w:t xml:space="preserve"> </w:t>
      </w:r>
      <w:del w:id="3925" w:author="Author">
        <w:r w:rsidR="00FA6D81" w:rsidDel="006F6143">
          <w:delText xml:space="preserve">was </w:delText>
        </w:r>
      </w:del>
      <w:r w:rsidR="00FA6D81">
        <w:t>crowded</w:t>
      </w:r>
      <w:r w:rsidR="009D2C00">
        <w:t xml:space="preserve"> with </w:t>
      </w:r>
      <w:r w:rsidR="00FA6D81">
        <w:t xml:space="preserve">admirers </w:t>
      </w:r>
      <w:r w:rsidR="00B74329">
        <w:t xml:space="preserve">gathered around Valerian </w:t>
      </w:r>
      <w:r w:rsidR="00F12453">
        <w:t>Bukovski</w:t>
      </w:r>
      <w:r w:rsidR="004F5B80">
        <w:t xml:space="preserve">. </w:t>
      </w:r>
      <w:r w:rsidR="00E85600">
        <w:t>A</w:t>
      </w:r>
      <w:r w:rsidR="004F5B80">
        <w:t xml:space="preserve"> translat</w:t>
      </w:r>
      <w:r w:rsidR="00D248E9">
        <w:t>o</w:t>
      </w:r>
      <w:r w:rsidR="004F5B80">
        <w:t>r was standing next to him</w:t>
      </w:r>
      <w:r w:rsidR="00634A4A">
        <w:t>, interpreting questions and answers.</w:t>
      </w:r>
      <w:r w:rsidR="009D2C00">
        <w:t xml:space="preserve"> </w:t>
      </w:r>
      <w:r w:rsidR="00DE382F">
        <w:t>Millie maneuvered towards one of his portraits that didn’t have as many people admiring</w:t>
      </w:r>
      <w:r w:rsidR="00A116BC">
        <w:t xml:space="preserve"> it.</w:t>
      </w:r>
    </w:p>
    <w:p w14:paraId="08D6DC3E" w14:textId="785CB75E" w:rsidR="00EE2115" w:rsidRDefault="009033A5" w:rsidP="009C772F">
      <w:pPr>
        <w:pStyle w:val="BodyNormal"/>
      </w:pPr>
      <w:r>
        <w:lastRenderedPageBreak/>
        <w:t xml:space="preserve">The portrait, titled </w:t>
      </w:r>
      <w:ins w:id="3926" w:author="Author">
        <w:r w:rsidR="002B1A21">
          <w:t>“</w:t>
        </w:r>
      </w:ins>
      <w:r w:rsidR="00D9558C">
        <w:t>Girl with Golden Hair,</w:t>
      </w:r>
      <w:ins w:id="3927" w:author="Author">
        <w:r w:rsidR="002B1A21">
          <w:t>”</w:t>
        </w:r>
      </w:ins>
      <w:r w:rsidR="00D9558C">
        <w:t xml:space="preserve"> was a profile study of a beautiful young woman</w:t>
      </w:r>
      <w:r w:rsidR="00AA0954">
        <w:t>,</w:t>
      </w:r>
      <w:r w:rsidR="002536A5">
        <w:t xml:space="preserve"> illuminated </w:t>
      </w:r>
      <w:r w:rsidR="00220505">
        <w:t xml:space="preserve">from </w:t>
      </w:r>
      <w:r w:rsidR="00FD6137">
        <w:t>two sources</w:t>
      </w:r>
      <w:r w:rsidR="00FD3AF3">
        <w:t>:</w:t>
      </w:r>
      <w:r w:rsidR="00FD6137">
        <w:t xml:space="preserve"> facing her and behind her head</w:t>
      </w:r>
      <w:r w:rsidR="00FF2BA1">
        <w:t>. While her nearly photo-real</w:t>
      </w:r>
      <w:r w:rsidR="00497CA4">
        <w:t>is</w:t>
      </w:r>
      <w:r w:rsidR="00FF2BA1">
        <w:t xml:space="preserve">tic </w:t>
      </w:r>
      <w:r w:rsidR="00497CA4">
        <w:t>face had the right shades of pink</w:t>
      </w:r>
      <w:r w:rsidR="00FC30D0">
        <w:t xml:space="preserve"> for her cheeks and lips, </w:t>
      </w:r>
      <w:r w:rsidR="001E32C8">
        <w:t xml:space="preserve">Bukovsky rendered </w:t>
      </w:r>
      <w:r w:rsidR="00FC30D0">
        <w:t xml:space="preserve">her </w:t>
      </w:r>
      <w:r w:rsidR="00B11C1E">
        <w:t>blond</w:t>
      </w:r>
      <w:r w:rsidR="00FC30D0">
        <w:t xml:space="preserve"> hair in streaks of gold</w:t>
      </w:r>
      <w:r w:rsidR="00A62A92">
        <w:t xml:space="preserve">, complementing </w:t>
      </w:r>
      <w:r w:rsidR="00D5460F">
        <w:t>her</w:t>
      </w:r>
      <w:r w:rsidR="00A62A92">
        <w:t xml:space="preserve"> single gold earring.</w:t>
      </w:r>
    </w:p>
    <w:p w14:paraId="63BEF140" w14:textId="2F68F5E7" w:rsidR="006C0274" w:rsidRDefault="006C0274" w:rsidP="009C772F">
      <w:pPr>
        <w:pStyle w:val="BodyNormal"/>
      </w:pPr>
      <w:r>
        <w:t>“Stunning, isn’t it</w:t>
      </w:r>
      <w:r w:rsidR="0063042C">
        <w:t>?” a female voice behind her said.</w:t>
      </w:r>
    </w:p>
    <w:p w14:paraId="68AE5D55" w14:textId="36C88845" w:rsidR="0063042C" w:rsidRDefault="0063042C" w:rsidP="009C772F">
      <w:pPr>
        <w:pStyle w:val="BodyNormal"/>
      </w:pPr>
      <w:r>
        <w:t xml:space="preserve">Turning around to </w:t>
      </w:r>
      <w:r w:rsidR="00705DF7">
        <w:t xml:space="preserve">acknowledge the comment, Millie realized that the woman speaking was </w:t>
      </w:r>
      <w:r w:rsidR="00B93256">
        <w:t xml:space="preserve">Lendina Bisha. Standing </w:t>
      </w:r>
      <w:del w:id="3928" w:author="Author">
        <w:r w:rsidR="00B93256" w:rsidDel="00DB6772">
          <w:delText>next to</w:delText>
        </w:r>
      </w:del>
      <w:ins w:id="3929" w:author="Author">
        <w:r w:rsidR="00DB6772">
          <w:t>beside</w:t>
        </w:r>
      </w:ins>
      <w:r w:rsidR="00B93256">
        <w:t xml:space="preserve"> her was Imer Bisha, </w:t>
      </w:r>
      <w:r w:rsidR="0012256A">
        <w:t xml:space="preserve">her husband, </w:t>
      </w:r>
      <w:r w:rsidR="00B93256">
        <w:t>obviously forcing a smile.</w:t>
      </w:r>
      <w:r w:rsidR="0012256A">
        <w:t xml:space="preserve"> </w:t>
      </w:r>
      <w:r w:rsidR="00261F49">
        <w:t>Millie fought the urge to run</w:t>
      </w:r>
      <w:r w:rsidR="00BC5D73">
        <w:t xml:space="preserve">, knowing that these may be the people who ordered </w:t>
      </w:r>
      <w:del w:id="3930" w:author="Author">
        <w:r w:rsidR="00BC5D73" w:rsidDel="006F0C2B">
          <w:delText xml:space="preserve">her </w:delText>
        </w:r>
      </w:del>
      <w:ins w:id="3931" w:author="Author">
        <w:r w:rsidR="006F0C2B">
          <w:t xml:space="preserve">Anne Merrick’s </w:t>
        </w:r>
      </w:ins>
      <w:r w:rsidR="00BC5D73">
        <w:t>murder just two weeks earlier. But she had a role to play</w:t>
      </w:r>
      <w:r w:rsidR="00CF008C">
        <w:t xml:space="preserve">, </w:t>
      </w:r>
      <w:r w:rsidR="008868DC">
        <w:t xml:space="preserve">now </w:t>
      </w:r>
      <w:r w:rsidR="00CF008C">
        <w:t xml:space="preserve">thankful for </w:t>
      </w:r>
      <w:r w:rsidR="00991137">
        <w:t>participating</w:t>
      </w:r>
      <w:r w:rsidR="00CF008C">
        <w:t xml:space="preserve"> in </w:t>
      </w:r>
      <w:r w:rsidR="00991137">
        <w:t xml:space="preserve">the </w:t>
      </w:r>
      <w:r w:rsidR="001E32C8">
        <w:t>d</w:t>
      </w:r>
      <w:r w:rsidR="00CF008C">
        <w:t xml:space="preserve">rama </w:t>
      </w:r>
      <w:r w:rsidR="001E32C8">
        <w:t>c</w:t>
      </w:r>
      <w:r w:rsidR="00CF008C">
        <w:t>lub at Northwestern.</w:t>
      </w:r>
    </w:p>
    <w:p w14:paraId="44EBF41B" w14:textId="4BD87F9D" w:rsidR="00577062" w:rsidRDefault="00577062" w:rsidP="009C772F">
      <w:pPr>
        <w:pStyle w:val="BodyNormal"/>
      </w:pPr>
      <w:r>
        <w:t xml:space="preserve">“Why yes, it is. The warmth of the </w:t>
      </w:r>
      <w:r w:rsidR="0093649C">
        <w:t xml:space="preserve">brush strokes in gold </w:t>
      </w:r>
      <w:r w:rsidR="00853A68">
        <w:t xml:space="preserve">draws you in, doesn’t it? </w:t>
      </w:r>
      <w:r w:rsidR="00E21CCF">
        <w:t xml:space="preserve">Are these works commissioned portraits paid for by wealthy clients, or are they </w:t>
      </w:r>
      <w:r w:rsidR="007A74C5">
        <w:t>the private collection of Bukovski</w:t>
      </w:r>
      <w:r w:rsidR="000740D1">
        <w:t>?”</w:t>
      </w:r>
    </w:p>
    <w:p w14:paraId="4BA481B3" w14:textId="57B68C0F" w:rsidR="000740D1" w:rsidRDefault="000740D1" w:rsidP="009C772F">
      <w:pPr>
        <w:pStyle w:val="BodyNormal"/>
      </w:pPr>
      <w:r>
        <w:t>“These are from his private collection</w:t>
      </w:r>
      <w:r w:rsidR="00686545">
        <w:t xml:space="preserve">,” Lendina </w:t>
      </w:r>
      <w:r w:rsidR="001E32C8">
        <w:t>said</w:t>
      </w:r>
      <w:r w:rsidR="00686545">
        <w:t>.</w:t>
      </w:r>
      <w:r w:rsidR="0089395D">
        <w:t xml:space="preserve"> </w:t>
      </w:r>
      <w:r w:rsidR="00686545">
        <w:t>“</w:t>
      </w:r>
      <w:r w:rsidR="0089395D">
        <w:t>He charges a million dollars for a commissioned p</w:t>
      </w:r>
      <w:r w:rsidR="009A397C">
        <w:t>or</w:t>
      </w:r>
      <w:r w:rsidR="0089395D">
        <w:t>trai</w:t>
      </w:r>
      <w:ins w:id="3932" w:author="Author">
        <w:r w:rsidR="00DC0AA8">
          <w:t>t.</w:t>
        </w:r>
      </w:ins>
      <w:del w:id="3933" w:author="Author">
        <w:r w:rsidR="0089395D" w:rsidDel="00DC0AA8">
          <w:delText>t</w:delText>
        </w:r>
        <w:r w:rsidR="009A397C" w:rsidDel="00DC0AA8">
          <w:delText xml:space="preserve">; </w:delText>
        </w:r>
        <w:r w:rsidR="00686545" w:rsidDel="00DC0AA8">
          <w:delText>I hear</w:delText>
        </w:r>
        <w:r w:rsidR="009A397C" w:rsidDel="00DC0AA8">
          <w:delText xml:space="preserve"> he’s booked up for three years.</w:delText>
        </w:r>
      </w:del>
      <w:r w:rsidR="009A397C">
        <w:t xml:space="preserve"> The one you’re looking at is a steal at </w:t>
      </w:r>
      <w:r w:rsidR="00686545">
        <w:t>$750,000.”</w:t>
      </w:r>
    </w:p>
    <w:p w14:paraId="7E9FB44E" w14:textId="1D4EEBF3" w:rsidR="00686545" w:rsidRDefault="00362D81" w:rsidP="009C772F">
      <w:pPr>
        <w:pStyle w:val="BodyNormal"/>
      </w:pPr>
      <w:r>
        <w:t>“That’s relatively high for such a young artist</w:t>
      </w:r>
      <w:r w:rsidR="00E70203">
        <w:t>, is it not?”</w:t>
      </w:r>
    </w:p>
    <w:p w14:paraId="77BE807F" w14:textId="4A1A92C1" w:rsidR="00E70203" w:rsidRDefault="00E70203" w:rsidP="009C772F">
      <w:pPr>
        <w:pStyle w:val="BodyNormal"/>
      </w:pPr>
      <w:r>
        <w:t xml:space="preserve">“Oh no, the international buzz on Bukovski is so strong that we feel </w:t>
      </w:r>
      <w:del w:id="3934" w:author="Author">
        <w:r w:rsidDel="004F215B">
          <w:delText xml:space="preserve">that </w:delText>
        </w:r>
      </w:del>
      <w:r>
        <w:t xml:space="preserve">these pieces will triple in value in five years, </w:t>
      </w:r>
      <w:r w:rsidR="00C905AA">
        <w:t>Miss …</w:t>
      </w:r>
      <w:r w:rsidR="00171381">
        <w:t>.</w:t>
      </w:r>
      <w:r w:rsidR="00C905AA">
        <w:t>”</w:t>
      </w:r>
    </w:p>
    <w:p w14:paraId="1AA95C65" w14:textId="5C257062" w:rsidR="00C905AA" w:rsidRDefault="00C905AA" w:rsidP="009C772F">
      <w:pPr>
        <w:pStyle w:val="BodyNormal"/>
        <w:rPr>
          <w:ins w:id="3935" w:author="Author"/>
        </w:rPr>
      </w:pPr>
      <w:r>
        <w:t>“Oh, forgive me. I’m Daphne Devon Anderson</w:t>
      </w:r>
      <w:r w:rsidR="009664F2">
        <w:t xml:space="preserve">. I’m here </w:t>
      </w:r>
      <w:r w:rsidR="009664F2">
        <w:lastRenderedPageBreak/>
        <w:t>on behalf of Cecile Milton</w:t>
      </w:r>
      <w:r w:rsidR="00BD32C6">
        <w:t>. They’re on an extended vacation but asked me to review the gallery’s offerings.</w:t>
      </w:r>
      <w:r w:rsidR="00F61681">
        <w:t>”</w:t>
      </w:r>
    </w:p>
    <w:p w14:paraId="18164F63" w14:textId="6FCFBA70" w:rsidR="003F2B7E" w:rsidRDefault="003F2B7E" w:rsidP="003F2B7E">
      <w:pPr>
        <w:pStyle w:val="BodyNormal"/>
        <w:rPr>
          <w:ins w:id="3936" w:author="Author"/>
        </w:rPr>
      </w:pPr>
      <w:ins w:id="3937" w:author="Author">
        <w:r>
          <w:t xml:space="preserve">“I’m Lendina Bisha, Ms. Anderson. I’m the </w:t>
        </w:r>
      </w:ins>
      <w:r w:rsidR="00D85A93">
        <w:t>chairman of the board of this art emporium</w:t>
      </w:r>
      <w:ins w:id="3938" w:author="Author">
        <w:r>
          <w:t>. May I introduce my husband, Imer?”</w:t>
        </w:r>
      </w:ins>
    </w:p>
    <w:p w14:paraId="2AF0583E" w14:textId="00992F9D" w:rsidR="003F2B7E" w:rsidRDefault="003F2B7E" w:rsidP="003F2B7E">
      <w:pPr>
        <w:pStyle w:val="BodyNormal"/>
        <w:rPr>
          <w:ins w:id="3939" w:author="Author"/>
        </w:rPr>
      </w:pPr>
      <w:ins w:id="3940" w:author="Author">
        <w:r>
          <w:t xml:space="preserve">“Delighted to meet both of you,” Millie </w:t>
        </w:r>
      </w:ins>
      <w:r w:rsidR="001E32C8">
        <w:t>said</w:t>
      </w:r>
      <w:ins w:id="3941" w:author="Author">
        <w:r>
          <w:t xml:space="preserve">, </w:t>
        </w:r>
      </w:ins>
      <w:r w:rsidR="00775D37">
        <w:t>su</w:t>
      </w:r>
      <w:r w:rsidR="00301E10">
        <w:t>p</w:t>
      </w:r>
      <w:r w:rsidR="00775D37">
        <w:t xml:space="preserve">pressing her </w:t>
      </w:r>
      <w:ins w:id="3942" w:author="Author">
        <w:r>
          <w:t>nervousness.</w:t>
        </w:r>
      </w:ins>
    </w:p>
    <w:p w14:paraId="23553D1D" w14:textId="6175FCBE" w:rsidR="003F2B7E" w:rsidDel="003F2B7E" w:rsidRDefault="003F2B7E" w:rsidP="009C772F">
      <w:pPr>
        <w:pStyle w:val="BodyNormal"/>
        <w:rPr>
          <w:del w:id="3943" w:author="Author"/>
        </w:rPr>
      </w:pPr>
    </w:p>
    <w:p w14:paraId="5B314658" w14:textId="49E0DC1B" w:rsidR="00F61681" w:rsidRDefault="00F61681" w:rsidP="009C772F">
      <w:pPr>
        <w:pStyle w:val="BodyNormal"/>
      </w:pPr>
      <w:r>
        <w:t xml:space="preserve">“Milton Gears, the people with the unique alloy </w:t>
      </w:r>
      <w:r w:rsidR="00532601">
        <w:t xml:space="preserve">that wears better than stainless steel,” Imer Bisha </w:t>
      </w:r>
      <w:r w:rsidR="001E32C8">
        <w:t>said</w:t>
      </w:r>
      <w:r w:rsidR="00532601">
        <w:t>.</w:t>
      </w:r>
    </w:p>
    <w:p w14:paraId="23869817" w14:textId="6D58ACE5" w:rsidR="00FF3E94" w:rsidRDefault="00FF3E94" w:rsidP="009C772F">
      <w:pPr>
        <w:pStyle w:val="BodyNormal"/>
      </w:pPr>
      <w:r>
        <w:t>“Why yes</w:t>
      </w:r>
      <w:r w:rsidR="00AF5B4C">
        <w:t>, we do most of our business with military contractors.</w:t>
      </w:r>
      <w:r w:rsidR="005F5FBD">
        <w:t>”</w:t>
      </w:r>
    </w:p>
    <w:p w14:paraId="7DEDC3B9" w14:textId="563D5AAA" w:rsidR="005F5FBD" w:rsidDel="003F2B7E" w:rsidRDefault="005F5FBD" w:rsidP="009C772F">
      <w:pPr>
        <w:pStyle w:val="BodyNormal"/>
        <w:rPr>
          <w:del w:id="3944" w:author="Author"/>
        </w:rPr>
      </w:pPr>
      <w:del w:id="3945" w:author="Author">
        <w:r w:rsidDel="003F2B7E">
          <w:delText>“I’m Lendina Bisha, Ms. Anderson</w:delText>
        </w:r>
        <w:r w:rsidR="005442AD" w:rsidDel="003F2B7E">
          <w:delText>. I’m the Chairman of the Board of this Art Emporium</w:delText>
        </w:r>
        <w:r w:rsidR="007B2B43" w:rsidDel="003F2B7E">
          <w:delText xml:space="preserve">. </w:delText>
        </w:r>
      </w:del>
      <w:ins w:id="3946" w:author="Author">
        <w:del w:id="3947" w:author="Author">
          <w:r w:rsidR="00794BEF" w:rsidDel="003F2B7E">
            <w:delText>May I introduce</w:delText>
          </w:r>
        </w:del>
      </w:ins>
      <w:del w:id="3948" w:author="Author">
        <w:r w:rsidR="007B2B43" w:rsidDel="003F2B7E">
          <w:delText>This is my husband, Imer.</w:delText>
        </w:r>
      </w:del>
      <w:ins w:id="3949" w:author="Author">
        <w:del w:id="3950" w:author="Author">
          <w:r w:rsidR="00794BEF" w:rsidDel="003F2B7E">
            <w:delText>?</w:delText>
          </w:r>
        </w:del>
      </w:ins>
      <w:del w:id="3951" w:author="Author">
        <w:r w:rsidR="007B2B43" w:rsidDel="003F2B7E">
          <w:delText>”</w:delText>
        </w:r>
      </w:del>
    </w:p>
    <w:p w14:paraId="27237379" w14:textId="1B8BC586" w:rsidR="00685906" w:rsidDel="003F2B7E" w:rsidRDefault="00685906" w:rsidP="009C772F">
      <w:pPr>
        <w:pStyle w:val="BodyNormal"/>
        <w:rPr>
          <w:del w:id="3952" w:author="Author"/>
        </w:rPr>
      </w:pPr>
      <w:del w:id="3953" w:author="Author">
        <w:r w:rsidDel="003F2B7E">
          <w:delText xml:space="preserve">“Delighted to meet both of you,” Millie lied, trying desperately to </w:delText>
        </w:r>
        <w:r w:rsidR="005959D6" w:rsidDel="003F2B7E">
          <w:delText>not</w:delText>
        </w:r>
      </w:del>
      <w:ins w:id="3954" w:author="Author">
        <w:del w:id="3955" w:author="Author">
          <w:r w:rsidR="00794BEF" w:rsidDel="003F2B7E">
            <w:delText>not to</w:delText>
          </w:r>
        </w:del>
      </w:ins>
      <w:del w:id="3956" w:author="Author">
        <w:r w:rsidR="005959D6" w:rsidDel="003F2B7E">
          <w:delText xml:space="preserve"> </w:delText>
        </w:r>
        <w:r w:rsidR="005959D6" w:rsidRPr="00331792" w:rsidDel="003F2B7E">
          <w:delText>feign</w:delText>
        </w:r>
        <w:r w:rsidR="005959D6" w:rsidDel="003F2B7E">
          <w:delText xml:space="preserve"> nervousness.</w:delText>
        </w:r>
      </w:del>
    </w:p>
    <w:p w14:paraId="23669213" w14:textId="51DA398D" w:rsidR="00401EB5" w:rsidRDefault="00401EB5" w:rsidP="009C772F">
      <w:pPr>
        <w:pStyle w:val="BodyNormal"/>
      </w:pPr>
      <w:r>
        <w:t>“Miss Daphne,</w:t>
      </w:r>
      <w:ins w:id="3957" w:author="Author">
        <w:r w:rsidR="003F2B7E">
          <w:t xml:space="preserve"> </w:t>
        </w:r>
      </w:ins>
      <w:del w:id="3958" w:author="Author">
        <w:r w:rsidDel="003F2B7E">
          <w:delText>” Imer Bisha said, “</w:delText>
        </w:r>
      </w:del>
      <w:r w:rsidR="00E1017D">
        <w:t>I founded a</w:t>
      </w:r>
      <w:r w:rsidR="00141AD5">
        <w:t xml:space="preserve"> </w:t>
      </w:r>
      <w:del w:id="3959" w:author="Author">
        <w:r w:rsidR="00E1017D" w:rsidDel="0038198C">
          <w:delText xml:space="preserve">Hines </w:delText>
        </w:r>
      </w:del>
      <w:r w:rsidR="00E1017D">
        <w:t>company</w:t>
      </w:r>
      <w:ins w:id="3960" w:author="Author">
        <w:r w:rsidR="0038198C">
          <w:t xml:space="preserve"> </w:t>
        </w:r>
      </w:ins>
      <w:del w:id="3961" w:author="Author">
        <w:r w:rsidR="00E1017D" w:rsidDel="0038198C">
          <w:delText xml:space="preserve"> </w:delText>
        </w:r>
      </w:del>
      <w:r w:rsidR="00E1017D">
        <w:t>called</w:t>
      </w:r>
      <w:r w:rsidR="007E17BF">
        <w:t xml:space="preserve"> </w:t>
      </w:r>
      <w:del w:id="3962" w:author="Author">
        <w:r w:rsidR="007E17BF" w:rsidDel="00B46029">
          <w:delText>Chicago Digital Consultants</w:delText>
        </w:r>
      </w:del>
      <w:ins w:id="3963" w:author="Author">
        <w:r w:rsidR="00B46029">
          <w:t>Chicago Cyber Engineering</w:t>
        </w:r>
        <w:del w:id="3964" w:author="Author">
          <w:r w:rsidR="00B46029" w:rsidDel="001B18F2">
            <w:delText xml:space="preserve"> </w:delText>
          </w:r>
        </w:del>
      </w:ins>
      <w:r w:rsidR="007E17BF">
        <w:t xml:space="preserve">. </w:t>
      </w:r>
      <w:r w:rsidR="009C7E5C">
        <w:t xml:space="preserve">One of </w:t>
      </w:r>
      <w:del w:id="3965" w:author="Author">
        <w:r w:rsidR="009C7E5C" w:rsidDel="0038198C">
          <w:delText xml:space="preserve">their </w:delText>
        </w:r>
      </w:del>
      <w:ins w:id="3966" w:author="Author">
        <w:r w:rsidR="0038198C">
          <w:t xml:space="preserve">our </w:t>
        </w:r>
      </w:ins>
      <w:r w:rsidR="009C7E5C">
        <w:t>specialties</w:t>
      </w:r>
      <w:r w:rsidR="00D61829">
        <w:t xml:space="preserve"> is</w:t>
      </w:r>
      <w:r w:rsidR="00BC7B8D">
        <w:t xml:space="preserve"> computer security. With all the intrusive industrial </w:t>
      </w:r>
      <w:r w:rsidR="00A9732A">
        <w:t xml:space="preserve">espionage rampant these days, </w:t>
      </w:r>
      <w:del w:id="3967" w:author="Author">
        <w:r w:rsidR="00A9732A" w:rsidDel="00191725">
          <w:delText>CDC</w:delText>
        </w:r>
      </w:del>
      <w:ins w:id="3968" w:author="Author">
        <w:r w:rsidR="00191725">
          <w:t>CCE</w:t>
        </w:r>
      </w:ins>
      <w:r w:rsidR="00A9732A">
        <w:t xml:space="preserve"> has some very sophisticated solutions to deal with that.”</w:t>
      </w:r>
    </w:p>
    <w:p w14:paraId="0B2393D9" w14:textId="5C21CBF9" w:rsidR="00814A2E" w:rsidRDefault="00814A2E" w:rsidP="009C772F">
      <w:pPr>
        <w:pStyle w:val="BodyNormal"/>
      </w:pPr>
      <w:r>
        <w:t>“I’ll be sure to pass that along to our IT Department, Mr. Bisha</w:t>
      </w:r>
      <w:r w:rsidR="001678F2">
        <w:t>.”</w:t>
      </w:r>
    </w:p>
    <w:p w14:paraId="179AFE5B" w14:textId="5587C45C" w:rsidR="00C445D9" w:rsidRDefault="00C445D9" w:rsidP="009C772F">
      <w:pPr>
        <w:pStyle w:val="BodyNormal"/>
      </w:pPr>
      <w:r>
        <w:t>Lendina whirled around</w:t>
      </w:r>
      <w:r w:rsidR="00754B3F">
        <w:t>, looking towards the reception desk.</w:t>
      </w:r>
    </w:p>
    <w:p w14:paraId="5484E652" w14:textId="7911F5E1" w:rsidR="00754B3F" w:rsidRDefault="00754B3F" w:rsidP="009C772F">
      <w:pPr>
        <w:pStyle w:val="BodyNormal"/>
      </w:pPr>
      <w:r>
        <w:t>“Oh, look</w:t>
      </w:r>
      <w:r w:rsidR="00A803A2">
        <w:t>, Imer</w:t>
      </w:r>
      <w:r>
        <w:t xml:space="preserve">. Sergey </w:t>
      </w:r>
      <w:r w:rsidR="00B81422">
        <w:t>Trip</w:t>
      </w:r>
      <w:r w:rsidR="00533093">
        <w:t>a</w:t>
      </w:r>
      <w:r w:rsidR="00B81422">
        <w:t xml:space="preserve">leyev just walked in. He owns all the aluminum </w:t>
      </w:r>
      <w:r w:rsidR="00CD56A2">
        <w:t xml:space="preserve">mining and manufacturing in Russia. </w:t>
      </w:r>
      <w:r w:rsidR="00B12247">
        <w:t>Let’s give him a personal tour.”</w:t>
      </w:r>
    </w:p>
    <w:p w14:paraId="7BA795E2" w14:textId="77777777" w:rsidR="00164E33" w:rsidRDefault="00B12247" w:rsidP="009C772F">
      <w:pPr>
        <w:pStyle w:val="BodyNormal"/>
        <w:rPr>
          <w:ins w:id="3969" w:author="Author"/>
        </w:rPr>
      </w:pPr>
      <w:r>
        <w:t xml:space="preserve">“Thank you for coming tonight, Ms. Anderson. </w:t>
      </w:r>
      <w:r w:rsidR="009442B3">
        <w:t>Enjoy our art gallery,” Imer Bisha said as they departed.</w:t>
      </w:r>
    </w:p>
    <w:p w14:paraId="46750AD9" w14:textId="4E7BCC82" w:rsidR="00B12247" w:rsidRDefault="006439E3" w:rsidP="009C772F">
      <w:pPr>
        <w:pStyle w:val="BodyNormal"/>
      </w:pPr>
      <w:del w:id="3970" w:author="Author">
        <w:r w:rsidDel="00164E33">
          <w:delText xml:space="preserve"> </w:delText>
        </w:r>
      </w:del>
      <w:r>
        <w:t xml:space="preserve">A wave of relief </w:t>
      </w:r>
      <w:r w:rsidR="00201AD7">
        <w:t>twinkled through Millie’s body</w:t>
      </w:r>
      <w:r w:rsidR="007F1257">
        <w:t xml:space="preserve"> as her </w:t>
      </w:r>
      <w:r w:rsidR="007F1257">
        <w:lastRenderedPageBreak/>
        <w:t>bluff</w:t>
      </w:r>
      <w:r w:rsidR="00321192">
        <w:t>ing succeeded. She moved to another of Bukovski</w:t>
      </w:r>
      <w:r w:rsidR="00712835">
        <w:t xml:space="preserve">’s portraits, titled </w:t>
      </w:r>
      <w:r w:rsidR="00712835" w:rsidRPr="009C570D">
        <w:rPr>
          <w:i/>
          <w:iCs/>
        </w:rPr>
        <w:t>Blue Lady</w:t>
      </w:r>
      <w:r w:rsidR="00712835">
        <w:t xml:space="preserve">. </w:t>
      </w:r>
      <w:r w:rsidR="006E4EB9">
        <w:t>It was the same artist’s model, with a blue shaw</w:t>
      </w:r>
      <w:r w:rsidR="008C0CAC">
        <w:t>l</w:t>
      </w:r>
      <w:r w:rsidR="006E4EB9">
        <w:t xml:space="preserve"> framing her face. Her </w:t>
      </w:r>
      <w:del w:id="3971" w:author="Author">
        <w:r w:rsidR="006E4EB9" w:rsidDel="003F2B7E">
          <w:delText xml:space="preserve">expression was </w:delText>
        </w:r>
        <w:r w:rsidR="00544AE0" w:rsidDel="003F2B7E">
          <w:delText>slightly suspicious</w:delText>
        </w:r>
      </w:del>
      <w:ins w:id="3972" w:author="Author">
        <w:r w:rsidR="003F2B7E">
          <w:t>expression was slightly suspicious</w:t>
        </w:r>
      </w:ins>
      <w:r w:rsidR="00544AE0">
        <w:t>, but</w:t>
      </w:r>
      <w:ins w:id="3973" w:author="Author">
        <w:r w:rsidR="003F2B7E">
          <w:t xml:space="preserve"> Bukovsky still rendered</w:t>
        </w:r>
      </w:ins>
      <w:r w:rsidR="00544AE0">
        <w:t xml:space="preserve"> the wisp of hair </w:t>
      </w:r>
      <w:del w:id="3974" w:author="Author">
        <w:r w:rsidR="00F23C4B" w:rsidDel="003F2B7E">
          <w:delText xml:space="preserve">visible was still rendered </w:delText>
        </w:r>
      </w:del>
      <w:r w:rsidR="00F23C4B">
        <w:t>in gold brush strokes.</w:t>
      </w:r>
    </w:p>
    <w:p w14:paraId="130C3972" w14:textId="6C4131A2" w:rsidR="002E77AE" w:rsidRDefault="002E77AE" w:rsidP="009C772F">
      <w:pPr>
        <w:pStyle w:val="BodyNormal"/>
      </w:pPr>
      <w:r>
        <w:t xml:space="preserve">Millie felt the presence of someone behind her, then </w:t>
      </w:r>
      <w:r w:rsidR="00512659">
        <w:t>the feeling of a hand cl</w:t>
      </w:r>
      <w:r w:rsidR="00B72D49">
        <w:t>en</w:t>
      </w:r>
      <w:r w:rsidR="00512659">
        <w:t xml:space="preserve">ching her left buttock, </w:t>
      </w:r>
      <w:r w:rsidR="008C0CAC">
        <w:t>squeezing,</w:t>
      </w:r>
      <w:r w:rsidR="00512659">
        <w:t xml:space="preserve"> and releasing.</w:t>
      </w:r>
      <w:r w:rsidR="00B72D49">
        <w:t xml:space="preserve"> She wheeled arou</w:t>
      </w:r>
      <w:r w:rsidR="00655EBF">
        <w:t xml:space="preserve">nd to see who the perpetrator was, only to find a smiling </w:t>
      </w:r>
      <w:r w:rsidR="00C0305F">
        <w:t xml:space="preserve">Valerian </w:t>
      </w:r>
      <w:r w:rsidR="00F12453">
        <w:t xml:space="preserve">Bukovski </w:t>
      </w:r>
      <w:r w:rsidR="00C0305F">
        <w:t>looking at her</w:t>
      </w:r>
      <w:r w:rsidR="001105E3">
        <w:t>, with some of his entourage chuckling at his boldness.</w:t>
      </w:r>
    </w:p>
    <w:p w14:paraId="3B519005" w14:textId="115FFAC6" w:rsidR="001105E3" w:rsidRDefault="001105E3" w:rsidP="009C772F">
      <w:pPr>
        <w:pStyle w:val="BodyNormal"/>
      </w:pPr>
      <w:r>
        <w:t>“</w:t>
      </w:r>
      <w:r w:rsidR="006C0E31">
        <w:t>Tell me, Mister Bukovski, do Russian girls allow you to do that</w:t>
      </w:r>
      <w:r w:rsidR="00016D05">
        <w:t xml:space="preserve">?” Millie said, </w:t>
      </w:r>
      <w:proofErr w:type="spellStart"/>
      <w:r w:rsidR="008B52CF">
        <w:t>smil</w:t>
      </w:r>
      <w:proofErr w:type="spellEnd"/>
      <w:r w:rsidR="00016D05">
        <w:t xml:space="preserve"> at him. The translator voiced his reply.</w:t>
      </w:r>
    </w:p>
    <w:p w14:paraId="27C2F62E" w14:textId="51223857" w:rsidR="00DB3DF6" w:rsidRDefault="00DB3DF6" w:rsidP="009C772F">
      <w:pPr>
        <w:pStyle w:val="BodyNormal"/>
      </w:pPr>
      <w:r>
        <w:t xml:space="preserve">“After Vodka, </w:t>
      </w:r>
      <w:r w:rsidR="00521722">
        <w:t>pretty girl.”</w:t>
      </w:r>
    </w:p>
    <w:p w14:paraId="28D82FAF" w14:textId="31075949" w:rsidR="00521722" w:rsidRDefault="00521722" w:rsidP="009C772F">
      <w:pPr>
        <w:pStyle w:val="BodyNormal"/>
      </w:pPr>
      <w:r>
        <w:t>“I am not one of your artist’s models</w:t>
      </w:r>
      <w:r w:rsidR="00E11D3C">
        <w:t>, sir.”</w:t>
      </w:r>
    </w:p>
    <w:p w14:paraId="01F90BE2" w14:textId="6E48A0F7" w:rsidR="00E11D3C" w:rsidRDefault="00E11D3C" w:rsidP="009C772F">
      <w:pPr>
        <w:pStyle w:val="BodyNormal"/>
      </w:pPr>
      <w:r>
        <w:t xml:space="preserve">“But you </w:t>
      </w:r>
      <w:r w:rsidR="00433CF2">
        <w:t>enchanted</w:t>
      </w:r>
      <w:r>
        <w:t xml:space="preserve"> me, pretty girl.”</w:t>
      </w:r>
    </w:p>
    <w:p w14:paraId="2A4D28D5" w14:textId="395D6EE4" w:rsidR="00E11D3C" w:rsidRDefault="00E11D3C" w:rsidP="009C772F">
      <w:pPr>
        <w:pStyle w:val="BodyNormal"/>
      </w:pPr>
      <w:r>
        <w:t>“Do Russian girls fall for that line</w:t>
      </w:r>
      <w:r w:rsidR="00B64BE9">
        <w:t>, Mister Bukovski?”</w:t>
      </w:r>
    </w:p>
    <w:p w14:paraId="5073E6E3" w14:textId="19946BB8" w:rsidR="00B64BE9" w:rsidRDefault="002F26E3" w:rsidP="009C772F">
      <w:pPr>
        <w:pStyle w:val="BodyNormal"/>
      </w:pPr>
      <w:r>
        <w:t>“</w:t>
      </w:r>
      <w:r w:rsidR="00024F33">
        <w:t xml:space="preserve">Every time. I immortalize </w:t>
      </w:r>
      <w:r w:rsidR="00752DEA">
        <w:t>Russian women</w:t>
      </w:r>
      <w:r w:rsidR="00024F33">
        <w:t xml:space="preserve"> in my paintings.”</w:t>
      </w:r>
    </w:p>
    <w:p w14:paraId="08911B72" w14:textId="6BCB929E" w:rsidR="004040C6" w:rsidRDefault="007A26DD" w:rsidP="009C772F">
      <w:pPr>
        <w:pStyle w:val="BodyNormal"/>
      </w:pPr>
      <w:r>
        <w:t>“On that, we agree</w:t>
      </w:r>
      <w:r w:rsidR="004924DF">
        <w:t>.”</w:t>
      </w:r>
    </w:p>
    <w:p w14:paraId="13331E91" w14:textId="77777777" w:rsidR="00072104" w:rsidRDefault="00C638F5" w:rsidP="009C772F">
      <w:pPr>
        <w:pStyle w:val="BodyNormal"/>
      </w:pPr>
      <w:r>
        <w:t>Millie spotted Lendina Bisha appro</w:t>
      </w:r>
      <w:r w:rsidR="00E80B5B">
        <w:t>a</w:t>
      </w:r>
      <w:r>
        <w:t>ch</w:t>
      </w:r>
      <w:r w:rsidR="00E80B5B">
        <w:t>ing</w:t>
      </w:r>
      <w:r>
        <w:t>, with the Russian</w:t>
      </w:r>
      <w:r w:rsidR="00E80B5B">
        <w:t xml:space="preserve"> billionaire </w:t>
      </w:r>
      <w:r w:rsidR="00550AEE">
        <w:t>Sergey Tripaleyev and a stunning w</w:t>
      </w:r>
      <w:r w:rsidR="004744DF">
        <w:t>oman at his side.</w:t>
      </w:r>
    </w:p>
    <w:p w14:paraId="5BA3B2DE" w14:textId="41E852BB" w:rsidR="00EF02BB" w:rsidRDefault="004744DF" w:rsidP="009C772F">
      <w:pPr>
        <w:pStyle w:val="BodyNormal"/>
      </w:pPr>
      <w:r w:rsidRPr="00B35195">
        <w:rPr>
          <w:i/>
          <w:iCs/>
        </w:rPr>
        <w:t>Hmmm</w:t>
      </w:r>
      <w:r w:rsidRPr="00072104">
        <w:t xml:space="preserve">, Millie thought, </w:t>
      </w:r>
      <w:r w:rsidRPr="00B35195">
        <w:rPr>
          <w:i/>
          <w:iCs/>
        </w:rPr>
        <w:t>is she his wife or his mistress du jour?</w:t>
      </w:r>
    </w:p>
    <w:p w14:paraId="6DF52D12" w14:textId="0E2087B2" w:rsidR="007A26DD" w:rsidRDefault="00EF02BB" w:rsidP="009C772F">
      <w:pPr>
        <w:pStyle w:val="BodyNormal"/>
      </w:pPr>
      <w:r>
        <w:t xml:space="preserve">She moved throughout the </w:t>
      </w:r>
      <w:r w:rsidR="002C0EA7">
        <w:t>gallery’s first floor, viewing every piece of Bukovski’s collection</w:t>
      </w:r>
      <w:r w:rsidR="001C6F0D">
        <w:t xml:space="preserve">, </w:t>
      </w:r>
      <w:r w:rsidR="00E653B0">
        <w:t xml:space="preserve">secretly </w:t>
      </w:r>
      <w:r w:rsidR="001C6F0D">
        <w:lastRenderedPageBreak/>
        <w:t>photographing every person attending the opening. Millie noticed some men</w:t>
      </w:r>
      <w:ins w:id="3975" w:author="Author">
        <w:del w:id="3976" w:author="Author">
          <w:r w:rsidR="001B18F2" w:rsidDel="00151B35">
            <w:delText>,</w:delText>
          </w:r>
        </w:del>
      </w:ins>
      <w:r w:rsidR="00AF620B">
        <w:t xml:space="preserve"> </w:t>
      </w:r>
      <w:r w:rsidR="004D3786">
        <w:t>assembling a tripod with a small black box connected to a laptop near the reception desk</w:t>
      </w:r>
      <w:r w:rsidR="007D69A3">
        <w:t xml:space="preserve">. </w:t>
      </w:r>
      <w:del w:id="3977" w:author="Author">
        <w:r w:rsidR="007D69A3" w:rsidDel="0066381B">
          <w:delText xml:space="preserve">Imer and </w:delText>
        </w:r>
      </w:del>
      <w:r w:rsidR="007D69A3">
        <w:t>Magda Galanis looked at the screen and</w:t>
      </w:r>
      <w:r w:rsidR="00F32BC9">
        <w:t xml:space="preserve"> </w:t>
      </w:r>
      <w:r w:rsidR="00B5391D">
        <w:t>then</w:t>
      </w:r>
      <w:r w:rsidR="00F32BC9">
        <w:t xml:space="preserve"> stared at her</w:t>
      </w:r>
      <w:r w:rsidR="007D69A3">
        <w:t xml:space="preserve">. </w:t>
      </w:r>
      <w:r w:rsidR="00CC1611">
        <w:t xml:space="preserve">Instantly, Millie knew </w:t>
      </w:r>
      <w:del w:id="3978" w:author="Author">
        <w:r w:rsidR="00CC1611" w:rsidDel="005A4D30">
          <w:delText>that something was wrong, so she made her way</w:delText>
        </w:r>
      </w:del>
      <w:ins w:id="3979" w:author="Author">
        <w:del w:id="3980" w:author="Author">
          <w:r w:rsidR="00ED2BCF" w:rsidDel="005A4D30">
            <w:delText>walked</w:delText>
          </w:r>
        </w:del>
      </w:ins>
      <w:del w:id="3981" w:author="Author">
        <w:r w:rsidR="00CC1611" w:rsidDel="005A4D30">
          <w:delText xml:space="preserve"> to the stairs</w:delText>
        </w:r>
        <w:r w:rsidR="00750279" w:rsidDel="005A4D30">
          <w:delText>, climbing to</w:delText>
        </w:r>
      </w:del>
      <w:ins w:id="3982" w:author="Author">
        <w:r w:rsidR="005A4D30">
          <w:t xml:space="preserve">something was wrong, so she walked </w:t>
        </w:r>
        <w:r w:rsidR="00B106EA">
          <w:t xml:space="preserve">quickly </w:t>
        </w:r>
        <w:r w:rsidR="005A4D30">
          <w:t xml:space="preserve">to the stairs, </w:t>
        </w:r>
        <w:del w:id="3983" w:author="Author">
          <w:r w:rsidR="005A4D30" w:rsidDel="004E6909">
            <w:delText>climbing</w:delText>
          </w:r>
        </w:del>
        <w:r w:rsidR="004E6909">
          <w:t>ascending</w:t>
        </w:r>
        <w:r w:rsidR="005A4D30">
          <w:t xml:space="preserve"> to</w:t>
        </w:r>
      </w:ins>
      <w:r w:rsidR="00750279">
        <w:t xml:space="preserve"> the second floor.</w:t>
      </w:r>
    </w:p>
    <w:p w14:paraId="53CB2085" w14:textId="42858D53" w:rsidR="00153B05" w:rsidRDefault="00A4003E" w:rsidP="009C772F">
      <w:pPr>
        <w:pStyle w:val="BodyNormal"/>
      </w:pPr>
      <w:r>
        <w:t xml:space="preserve">The photography exhibit did not disappoint. While Magda </w:t>
      </w:r>
      <w:r w:rsidR="00DC7686">
        <w:t xml:space="preserve">and Lendina may be mob-affiliated, they exhibit good artistic </w:t>
      </w:r>
      <w:r w:rsidR="00462940">
        <w:t>sense</w:t>
      </w:r>
      <w:r w:rsidR="0064638F">
        <w:t xml:space="preserve"> in the</w:t>
      </w:r>
      <w:del w:id="3984" w:author="Author">
        <w:r w:rsidR="0064638F" w:rsidDel="0038198C">
          <w:delText xml:space="preserve"> photographers and painters they feature</w:delText>
        </w:r>
      </w:del>
      <w:ins w:id="3985" w:author="Author">
        <w:r w:rsidR="0038198C">
          <w:t>ir featured photographers and painters</w:t>
        </w:r>
      </w:ins>
      <w:r w:rsidR="00462940">
        <w:t>.</w:t>
      </w:r>
      <w:r w:rsidR="0024567E">
        <w:t xml:space="preserve"> </w:t>
      </w:r>
      <w:del w:id="3986" w:author="Author">
        <w:r w:rsidR="00DF464D" w:rsidDel="004F215B">
          <w:delText>Not many</w:delText>
        </w:r>
      </w:del>
      <w:r w:rsidR="00A803A2">
        <w:t>Only a scattering of</w:t>
      </w:r>
      <w:r w:rsidR="00FE6357">
        <w:t xml:space="preserve"> people </w:t>
      </w:r>
      <w:del w:id="3987" w:author="Author">
        <w:r w:rsidR="0033688D" w:rsidDel="004E6909">
          <w:delText>were admiring</w:delText>
        </w:r>
      </w:del>
      <w:ins w:id="3988" w:author="Author">
        <w:r w:rsidR="004E6909">
          <w:t>admired</w:t>
        </w:r>
      </w:ins>
      <w:r w:rsidR="00363890">
        <w:t xml:space="preserve"> the photographs</w:t>
      </w:r>
      <w:r w:rsidR="00961949">
        <w:t xml:space="preserve"> today</w:t>
      </w:r>
      <w:r w:rsidR="00363890">
        <w:t xml:space="preserve">, </w:t>
      </w:r>
      <w:ins w:id="3989" w:author="Author">
        <w:r w:rsidR="004E6909">
          <w:t xml:space="preserve">which was </w:t>
        </w:r>
      </w:ins>
      <w:r w:rsidR="00363890">
        <w:t xml:space="preserve">not surprising since </w:t>
      </w:r>
      <w:r w:rsidR="006704B0">
        <w:t xml:space="preserve">everybody invited was here for </w:t>
      </w:r>
      <w:r w:rsidR="00F12453">
        <w:t>Bukovski</w:t>
      </w:r>
      <w:r w:rsidR="00943725">
        <w:t>.</w:t>
      </w:r>
    </w:p>
    <w:p w14:paraId="5D2EB6A9" w14:textId="60BD5F8A" w:rsidR="004B2961" w:rsidRDefault="000F5ABE" w:rsidP="009C772F">
      <w:pPr>
        <w:pStyle w:val="BodyNormal"/>
      </w:pPr>
      <w:r>
        <w:t xml:space="preserve">Again, Millie sensed the presence of somebody behind her. </w:t>
      </w:r>
      <w:r w:rsidR="00B057D8">
        <w:t>As</w:t>
      </w:r>
      <w:r w:rsidR="00542DC0">
        <w:t xml:space="preserve"> she turn</w:t>
      </w:r>
      <w:r w:rsidR="00B057D8">
        <w:t>ed</w:t>
      </w:r>
      <w:r w:rsidR="00542DC0">
        <w:t xml:space="preserve"> to look, a person in </w:t>
      </w:r>
      <w:r w:rsidR="00AB14B8">
        <w:t xml:space="preserve">a </w:t>
      </w:r>
      <w:r w:rsidR="00542DC0">
        <w:t>blue</w:t>
      </w:r>
      <w:r w:rsidR="004C32B8">
        <w:t xml:space="preserve"> shirt and slacks</w:t>
      </w:r>
      <w:r w:rsidR="00CE62B8">
        <w:t xml:space="preserve"> yanked off her glasses</w:t>
      </w:r>
      <w:r w:rsidR="004C32B8">
        <w:t>.</w:t>
      </w:r>
      <w:r w:rsidR="00AB14B8">
        <w:t xml:space="preserve"> He had a t</w:t>
      </w:r>
      <w:ins w:id="3990" w:author="Author">
        <w:r w:rsidR="00DA6B40">
          <w:t>a</w:t>
        </w:r>
      </w:ins>
      <w:del w:id="3991" w:author="Author">
        <w:r w:rsidR="00AB14B8" w:rsidDel="00DA6B40">
          <w:delText>a</w:delText>
        </w:r>
      </w:del>
      <w:r w:rsidR="00AB14B8">
        <w:t xml:space="preserve">g that said </w:t>
      </w:r>
      <w:r w:rsidR="00991137">
        <w:t>SECURITY in bold lettering</w:t>
      </w:r>
      <w:r w:rsidR="00AB14B8">
        <w:t>.</w:t>
      </w:r>
      <w:r w:rsidR="00B057D8">
        <w:t xml:space="preserve"> Millie sensed another guard behind her.</w:t>
      </w:r>
    </w:p>
    <w:p w14:paraId="2D19F312" w14:textId="70FDC26E" w:rsidR="00AB14B8" w:rsidRDefault="00D0503E" w:rsidP="009C772F">
      <w:pPr>
        <w:pStyle w:val="BodyNormal"/>
      </w:pPr>
      <w:r>
        <w:t xml:space="preserve">“You are photographing the exhibits and patrons. </w:t>
      </w:r>
      <w:del w:id="3992" w:author="Author">
        <w:r w:rsidDel="007E048F">
          <w:delText>That i</w:delText>
        </w:r>
      </w:del>
      <w:proofErr w:type="gramStart"/>
      <w:ins w:id="3993" w:author="Author">
        <w:r w:rsidR="007E048F">
          <w:t>I</w:t>
        </w:r>
      </w:ins>
      <w:r>
        <w:t>s expressly forbidden</w:t>
      </w:r>
      <w:proofErr w:type="gramEnd"/>
      <w:r w:rsidR="00961949">
        <w:t>.</w:t>
      </w:r>
      <w:r w:rsidR="00472D8F">
        <w:t>”</w:t>
      </w:r>
    </w:p>
    <w:p w14:paraId="3AFD4DDE" w14:textId="05055475" w:rsidR="00472D8F" w:rsidRDefault="00472D8F" w:rsidP="009C772F">
      <w:pPr>
        <w:pStyle w:val="BodyNormal"/>
      </w:pPr>
      <w:r>
        <w:t>“That’s p</w:t>
      </w:r>
      <w:r w:rsidR="003908C8">
        <w:t>reposterous!”</w:t>
      </w:r>
      <w:del w:id="3994" w:author="Author">
        <w:r w:rsidR="003908C8" w:rsidDel="00A56EA2">
          <w:delText xml:space="preserve"> Millie responded.</w:delText>
        </w:r>
      </w:del>
    </w:p>
    <w:p w14:paraId="3885CC45" w14:textId="412B3E5D" w:rsidR="003908C8" w:rsidRDefault="007403AA" w:rsidP="009C772F">
      <w:pPr>
        <w:pStyle w:val="BodyNormal"/>
      </w:pPr>
      <w:r>
        <w:t xml:space="preserve">“We have </w:t>
      </w:r>
      <w:del w:id="3995" w:author="Author">
        <w:r w:rsidDel="00DA6B40">
          <w:delText xml:space="preserve">a </w:delText>
        </w:r>
      </w:del>
      <w:r>
        <w:t xml:space="preserve">sensor system that detects cameras. In your case, it’s </w:t>
      </w:r>
      <w:r w:rsidR="00B06C36">
        <w:t>these</w:t>
      </w:r>
      <w:r>
        <w:t xml:space="preserve"> </w:t>
      </w:r>
      <w:r w:rsidR="00C86255">
        <w:t>eyeglasses. Come with us quietly</w:t>
      </w:r>
      <w:del w:id="3996" w:author="Author">
        <w:r w:rsidR="00C86255" w:rsidDel="0038198C">
          <w:delText>;</w:delText>
        </w:r>
      </w:del>
      <w:ins w:id="3997" w:author="Author">
        <w:r w:rsidR="0038198C">
          <w:t>.</w:t>
        </w:r>
      </w:ins>
      <w:r w:rsidR="00C86255">
        <w:t xml:space="preserve"> </w:t>
      </w:r>
      <w:del w:id="3998" w:author="Author">
        <w:r w:rsidR="00C86255" w:rsidDel="0038198C">
          <w:delText>w</w:delText>
        </w:r>
      </w:del>
      <w:ins w:id="3999" w:author="Author">
        <w:r w:rsidR="0038198C">
          <w:t>W</w:t>
        </w:r>
      </w:ins>
      <w:r w:rsidR="00C86255">
        <w:t>e need to interview you.”</w:t>
      </w:r>
    </w:p>
    <w:p w14:paraId="431E2F2B" w14:textId="02318B6E" w:rsidR="00C86255" w:rsidRDefault="00C86255" w:rsidP="009C772F">
      <w:pPr>
        <w:pStyle w:val="BodyNormal"/>
      </w:pPr>
      <w:r>
        <w:t>“I’</w:t>
      </w:r>
      <w:r w:rsidR="00630427">
        <w:t>m not going anywhere with you.”</w:t>
      </w:r>
    </w:p>
    <w:p w14:paraId="41BEA67F" w14:textId="0FC0116E" w:rsidR="00FD03C0" w:rsidRDefault="00B057D8" w:rsidP="009C772F">
      <w:pPr>
        <w:pStyle w:val="BodyNormal"/>
      </w:pPr>
      <w:r>
        <w:t>The guard</w:t>
      </w:r>
      <w:r w:rsidR="00FD03C0">
        <w:t xml:space="preserve"> behind her</w:t>
      </w:r>
      <w:r>
        <w:t xml:space="preserve"> </w:t>
      </w:r>
      <w:r w:rsidR="005D6C4A">
        <w:t>grabbed her left forearm</w:t>
      </w:r>
      <w:r w:rsidR="00AE289C">
        <w:t>,</w:t>
      </w:r>
      <w:r w:rsidR="005D6C4A">
        <w:t xml:space="preserve"> and she felt a </w:t>
      </w:r>
      <w:r w:rsidR="005C5F36">
        <w:t xml:space="preserve">painful </w:t>
      </w:r>
      <w:proofErr w:type="gramStart"/>
      <w:r w:rsidR="005C5F36">
        <w:t>jab</w:t>
      </w:r>
      <w:proofErr w:type="gramEnd"/>
      <w:r w:rsidR="005C5F36">
        <w:t xml:space="preserve"> </w:t>
      </w:r>
      <w:r w:rsidR="00F977B7">
        <w:t>above</w:t>
      </w:r>
      <w:r w:rsidR="005C5F36">
        <w:t xml:space="preserve"> the small of her back. Millie yelped</w:t>
      </w:r>
      <w:r w:rsidR="00E02F72">
        <w:t xml:space="preserve">, </w:t>
      </w:r>
      <w:r w:rsidR="00E02F72">
        <w:lastRenderedPageBreak/>
        <w:t>and tears instantly flowed from her eyes.</w:t>
      </w:r>
    </w:p>
    <w:p w14:paraId="0CFBA2AD" w14:textId="0D228F57" w:rsidR="0036525F" w:rsidRDefault="00F55025" w:rsidP="009C772F">
      <w:pPr>
        <w:pStyle w:val="BodyNormal"/>
      </w:pPr>
      <w:r>
        <w:t>“Jesus! Did you just stab me?”</w:t>
      </w:r>
    </w:p>
    <w:p w14:paraId="01E1BDDF" w14:textId="7681A9A5" w:rsidR="00F55025" w:rsidRDefault="006E3437" w:rsidP="009C772F">
      <w:pPr>
        <w:pStyle w:val="BodyNormal"/>
      </w:pPr>
      <w:r>
        <w:t xml:space="preserve">The voice behind her growled, </w:t>
      </w:r>
      <w:del w:id="4000" w:author="Author">
        <w:r w:rsidRPr="00211071" w:rsidDel="00151B35">
          <w:delText>akin</w:delText>
        </w:r>
        <w:r w:rsidDel="00151B35">
          <w:delText xml:space="preserve"> to</w:delText>
        </w:r>
      </w:del>
      <w:ins w:id="4001" w:author="Author">
        <w:r w:rsidR="00151B35">
          <w:t>sounding like</w:t>
        </w:r>
      </w:ins>
      <w:r>
        <w:t xml:space="preserve"> a </w:t>
      </w:r>
      <w:ins w:id="4002" w:author="Author">
        <w:r w:rsidR="00151B35">
          <w:t xml:space="preserve">schoolyard </w:t>
        </w:r>
      </w:ins>
      <w:r>
        <w:t>bully</w:t>
      </w:r>
      <w:r w:rsidR="00B80DB2">
        <w:t>.</w:t>
      </w:r>
    </w:p>
    <w:p w14:paraId="231F4B9E" w14:textId="48D252E9" w:rsidR="00B80DB2" w:rsidRDefault="00B80DB2" w:rsidP="009C772F">
      <w:pPr>
        <w:pStyle w:val="BodyNormal"/>
      </w:pPr>
      <w:r>
        <w:t xml:space="preserve">“That was </w:t>
      </w:r>
      <w:del w:id="4003" w:author="Author">
        <w:r w:rsidDel="004E6909">
          <w:delText xml:space="preserve">just </w:delText>
        </w:r>
      </w:del>
      <w:ins w:id="4004" w:author="Author">
        <w:r w:rsidR="004E6909">
          <w:t xml:space="preserve">only </w:t>
        </w:r>
      </w:ins>
      <w:r>
        <w:t xml:space="preserve">a pinprick with my knife. Either go with us, or I push it </w:t>
      </w:r>
      <w:del w:id="4005" w:author="Author">
        <w:r w:rsidDel="004F215B">
          <w:delText xml:space="preserve">in </w:delText>
        </w:r>
      </w:del>
      <w:r w:rsidR="00C96004">
        <w:t>all the way</w:t>
      </w:r>
      <w:r w:rsidR="002D7CC6">
        <w:t>, cutting your spinal cord. You’ll spend the rest of your life in a wheelchair</w:t>
      </w:r>
      <w:r w:rsidR="0056069B">
        <w:t>. Be smart, little girl. Don’t fight us.”</w:t>
      </w:r>
    </w:p>
    <w:p w14:paraId="033FD2FC" w14:textId="72B41304" w:rsidR="00C96004" w:rsidRDefault="00AF3D3E" w:rsidP="009C772F">
      <w:pPr>
        <w:pStyle w:val="BodyNormal"/>
      </w:pPr>
      <w:r>
        <w:t>The guard behind her gripped her neck and forearm, pushing her toward the elevat</w:t>
      </w:r>
      <w:r w:rsidR="00640B7F">
        <w:t xml:space="preserve">or. </w:t>
      </w:r>
      <w:r w:rsidR="00755704">
        <w:t xml:space="preserve">Tiny </w:t>
      </w:r>
      <w:r w:rsidR="00B11A28">
        <w:t>Millie</w:t>
      </w:r>
      <w:r w:rsidR="00755704">
        <w:t xml:space="preserve"> was no match for the</w:t>
      </w:r>
      <w:r w:rsidR="001A4463">
        <w:t>se</w:t>
      </w:r>
      <w:r w:rsidR="00755704">
        <w:t xml:space="preserve"> brutes. </w:t>
      </w:r>
      <w:del w:id="4006" w:author="Author">
        <w:r w:rsidR="00EC3B9E" w:rsidDel="00FD36E2">
          <w:delText>As s</w:delText>
        </w:r>
      </w:del>
      <w:ins w:id="4007" w:author="Author">
        <w:r w:rsidR="00FD36E2">
          <w:t>S</w:t>
        </w:r>
      </w:ins>
      <w:r w:rsidR="00C9392B">
        <w:t>he begged them to release her</w:t>
      </w:r>
      <w:del w:id="4008" w:author="Author">
        <w:r w:rsidR="00C9392B" w:rsidDel="00FD36E2">
          <w:delText>,</w:delText>
        </w:r>
      </w:del>
      <w:ins w:id="4009" w:author="Author">
        <w:del w:id="4010" w:author="Author">
          <w:r w:rsidR="00FD36E2" w:rsidDel="00462FE6">
            <w:delText>.</w:delText>
          </w:r>
        </w:del>
        <w:r w:rsidR="00462FE6">
          <w:t>, but</w:t>
        </w:r>
      </w:ins>
      <w:r w:rsidR="00C9392B">
        <w:t xml:space="preserve"> </w:t>
      </w:r>
      <w:r w:rsidR="00876D18">
        <w:t>they</w:t>
      </w:r>
      <w:r w:rsidR="00C9392B">
        <w:t xml:space="preserve"> </w:t>
      </w:r>
      <w:r w:rsidR="00D95C90">
        <w:t>forced her</w:t>
      </w:r>
      <w:r w:rsidR="009A7B7E">
        <w:t xml:space="preserve"> into the elevator</w:t>
      </w:r>
      <w:r w:rsidR="00256D61">
        <w:t xml:space="preserve">, </w:t>
      </w:r>
      <w:r w:rsidR="00E755F6">
        <w:t>to the third level,</w:t>
      </w:r>
      <w:r w:rsidR="00E755F6" w:rsidDel="002F01F0">
        <w:t xml:space="preserve"> </w:t>
      </w:r>
      <w:del w:id="4011" w:author="Author">
        <w:r w:rsidR="00256D61" w:rsidDel="002F01F0">
          <w:delText>then</w:delText>
        </w:r>
        <w:r w:rsidR="00D95C90" w:rsidDel="002F01F0">
          <w:delText xml:space="preserve"> </w:delText>
        </w:r>
      </w:del>
      <w:r w:rsidR="00D95C90">
        <w:t>down two hallways</w:t>
      </w:r>
      <w:ins w:id="4012" w:author="Author">
        <w:r w:rsidR="002F01F0">
          <w:t>,</w:t>
        </w:r>
      </w:ins>
      <w:r w:rsidR="00D95C90">
        <w:t xml:space="preserve"> and into a </w:t>
      </w:r>
      <w:r w:rsidR="00080CB4">
        <w:t xml:space="preserve">large </w:t>
      </w:r>
      <w:r w:rsidR="00D95C90">
        <w:t xml:space="preserve">storage closet. </w:t>
      </w:r>
      <w:r w:rsidR="00A67D68">
        <w:t xml:space="preserve">Closing the door behind them, </w:t>
      </w:r>
      <w:r w:rsidR="00FC267A">
        <w:t xml:space="preserve">one of </w:t>
      </w:r>
      <w:r w:rsidR="00A67D68">
        <w:t xml:space="preserve">the two guards forced her against a wall while </w:t>
      </w:r>
      <w:r w:rsidR="00FC267A">
        <w:t>the other</w:t>
      </w:r>
      <w:r w:rsidR="00A67D68">
        <w:t xml:space="preserve"> inspected </w:t>
      </w:r>
      <w:r w:rsidR="00755F8B">
        <w:t>h</w:t>
      </w:r>
      <w:r w:rsidR="00A67D68">
        <w:t>er clutch.</w:t>
      </w:r>
    </w:p>
    <w:p w14:paraId="186A87A8" w14:textId="441ADFF2" w:rsidR="00755F8B" w:rsidRDefault="00755F8B" w:rsidP="009C772F">
      <w:pPr>
        <w:pStyle w:val="BodyNormal"/>
      </w:pPr>
      <w:r>
        <w:t>“</w:t>
      </w:r>
      <w:r w:rsidR="00197480">
        <w:t xml:space="preserve">You came here with </w:t>
      </w:r>
      <w:r w:rsidR="00B057D8">
        <w:t>only</w:t>
      </w:r>
      <w:r w:rsidR="00197480">
        <w:t xml:space="preserve"> a burner cellphone and a one-use debit card? Who are you? Who sent you here?”</w:t>
      </w:r>
    </w:p>
    <w:p w14:paraId="469DEAE4" w14:textId="3C383CD3" w:rsidR="00C16142" w:rsidRDefault="00C16142" w:rsidP="009C772F">
      <w:pPr>
        <w:pStyle w:val="BodyNormal"/>
      </w:pPr>
      <w:r>
        <w:t>“</w:t>
      </w:r>
      <w:r w:rsidR="00347FDC">
        <w:t xml:space="preserve">As </w:t>
      </w:r>
      <w:r>
        <w:t>I told Ms. Galanis</w:t>
      </w:r>
      <w:r w:rsidR="000F7F1C">
        <w:t>, I’m Daphne Devon Anderson. I’m representing Cecile Milton</w:t>
      </w:r>
      <w:r w:rsidR="00E94985">
        <w:t>, who asked me to review the collection.”</w:t>
      </w:r>
    </w:p>
    <w:p w14:paraId="54824E02" w14:textId="5F57D545" w:rsidR="00A9511E" w:rsidRDefault="00A9511E" w:rsidP="009C772F">
      <w:pPr>
        <w:pStyle w:val="BodyNormal"/>
      </w:pPr>
      <w:r>
        <w:t>“You’re lying.”</w:t>
      </w:r>
    </w:p>
    <w:p w14:paraId="284DE28F" w14:textId="77777777" w:rsidR="004F215B" w:rsidRDefault="005D38A5" w:rsidP="009C772F">
      <w:pPr>
        <w:pStyle w:val="BodyNormal"/>
        <w:rPr>
          <w:ins w:id="4013" w:author="Author"/>
        </w:rPr>
      </w:pPr>
      <w:r>
        <w:t>Mirko, o</w:t>
      </w:r>
      <w:r w:rsidR="005F1FFD">
        <w:t>ne of the guards</w:t>
      </w:r>
      <w:r w:rsidR="0066595E">
        <w:t>,</w:t>
      </w:r>
      <w:r w:rsidR="005F1FFD">
        <w:t xml:space="preserve"> received a telephone call. He listened for a few seconds and replied</w:t>
      </w:r>
      <w:ins w:id="4014" w:author="Author">
        <w:r w:rsidR="004F215B">
          <w:t>.</w:t>
        </w:r>
      </w:ins>
      <w:del w:id="4015" w:author="Author">
        <w:r w:rsidR="005F1FFD" w:rsidDel="004F215B">
          <w:delText xml:space="preserve"> simply, </w:delText>
        </w:r>
      </w:del>
    </w:p>
    <w:p w14:paraId="479D90C8" w14:textId="30F7AA52" w:rsidR="00A9511E" w:rsidRDefault="005F1FFD" w:rsidP="009C772F">
      <w:pPr>
        <w:pStyle w:val="BodyNormal"/>
      </w:pPr>
      <w:r>
        <w:t>“I’ll come right down.”</w:t>
      </w:r>
    </w:p>
    <w:p w14:paraId="2317C063" w14:textId="4F0C761B" w:rsidR="005F1FFD" w:rsidRDefault="00026A4F" w:rsidP="009C772F">
      <w:pPr>
        <w:pStyle w:val="BodyNormal"/>
      </w:pPr>
      <w:r>
        <w:t>As he opened the closet door</w:t>
      </w:r>
      <w:r w:rsidR="0031713C">
        <w:t>, he turned to the other guard.</w:t>
      </w:r>
    </w:p>
    <w:p w14:paraId="2C1BCB24" w14:textId="703A5DA0" w:rsidR="0031713C" w:rsidRDefault="0031713C" w:rsidP="009C772F">
      <w:pPr>
        <w:pStyle w:val="BodyNormal"/>
      </w:pPr>
      <w:r>
        <w:t>“Goran, make her talk.</w:t>
      </w:r>
      <w:r w:rsidR="007E4896">
        <w:t>”</w:t>
      </w:r>
    </w:p>
    <w:p w14:paraId="0A26A429" w14:textId="7796D9E3" w:rsidR="007E4896" w:rsidRDefault="007E4896" w:rsidP="009C772F">
      <w:pPr>
        <w:pStyle w:val="BodyNormal"/>
      </w:pPr>
      <w:r>
        <w:lastRenderedPageBreak/>
        <w:t>“How hard do you want me to go at her?”</w:t>
      </w:r>
    </w:p>
    <w:p w14:paraId="7131D29F" w14:textId="47D8E7EB" w:rsidR="007E4896" w:rsidRDefault="007E4896" w:rsidP="009C772F">
      <w:pPr>
        <w:pStyle w:val="BodyNormal"/>
      </w:pPr>
      <w:r>
        <w:t>“You heard me</w:t>
      </w:r>
      <w:del w:id="4016" w:author="Author">
        <w:r w:rsidDel="00CC34C5">
          <w:delText>, m</w:delText>
        </w:r>
      </w:del>
      <w:ins w:id="4017" w:author="Author">
        <w:r w:rsidR="00CC34C5">
          <w:t>. M</w:t>
        </w:r>
      </w:ins>
      <w:r>
        <w:t>ake her talk!”</w:t>
      </w:r>
    </w:p>
    <w:p w14:paraId="49DDFC6B" w14:textId="7B59EC05" w:rsidR="00521D59" w:rsidRDefault="0050535E" w:rsidP="009C772F">
      <w:pPr>
        <w:pStyle w:val="BodyNormal"/>
      </w:pPr>
      <w:r>
        <w:t xml:space="preserve">Goran waited until the door closed before approaching the trembling Millie. She was crying from the sharp pain in the </w:t>
      </w:r>
      <w:proofErr w:type="gramStart"/>
      <w:r>
        <w:t>small</w:t>
      </w:r>
      <w:proofErr w:type="gramEnd"/>
      <w:r>
        <w:t xml:space="preserve"> of her back</w:t>
      </w:r>
      <w:r w:rsidR="00DE42CB">
        <w:t>.</w:t>
      </w:r>
    </w:p>
    <w:p w14:paraId="522CF80A" w14:textId="42D9A284" w:rsidR="00DE42CB" w:rsidRDefault="00DE42CB" w:rsidP="009C772F">
      <w:pPr>
        <w:pStyle w:val="BodyNormal"/>
      </w:pPr>
      <w:r>
        <w:t>“Last chance, little girl. Tell me who you are and who sent you?</w:t>
      </w:r>
      <w:r w:rsidR="00791153">
        <w:t>”</w:t>
      </w:r>
    </w:p>
    <w:p w14:paraId="323C7F77" w14:textId="0F05B50B" w:rsidR="00560B29" w:rsidRDefault="00560B29" w:rsidP="009C772F">
      <w:pPr>
        <w:pStyle w:val="BodyNormal"/>
      </w:pPr>
      <w:r>
        <w:t>Millie shook her head</w:t>
      </w:r>
      <w:r w:rsidR="002B7762">
        <w:t>, indicating no.</w:t>
      </w:r>
      <w:r w:rsidR="00DB3F3F">
        <w:t xml:space="preserve"> Goran placed his hand on Millie’s throat and </w:t>
      </w:r>
      <w:r w:rsidR="008C749B">
        <w:t>pushed</w:t>
      </w:r>
      <w:r w:rsidR="00DB3F3F">
        <w:t xml:space="preserve"> her against the wall</w:t>
      </w:r>
      <w:r w:rsidR="00DC7F8C">
        <w:t>.</w:t>
      </w:r>
      <w:r w:rsidR="00847B38">
        <w:t xml:space="preserve"> She coughed and sputtered, fighting to breathe. </w:t>
      </w:r>
      <w:r w:rsidR="00F07F5F">
        <w:t>Goran used his other hand to squeeze Millie’s breast</w:t>
      </w:r>
      <w:r w:rsidR="00D15438">
        <w:t xml:space="preserve"> so hard that the pain was excruciating.</w:t>
      </w:r>
    </w:p>
    <w:p w14:paraId="0EC4378D" w14:textId="2D9FC0CB" w:rsidR="00E05784" w:rsidRDefault="00E05784" w:rsidP="009C772F">
      <w:pPr>
        <w:pStyle w:val="BodyNormal"/>
      </w:pPr>
      <w:r>
        <w:t>“Stop it</w:t>
      </w:r>
      <w:r w:rsidR="008C0CAC">
        <w:t>.</w:t>
      </w:r>
      <w:r>
        <w:t xml:space="preserve"> You’re hurting me</w:t>
      </w:r>
      <w:r w:rsidR="008C0CAC">
        <w:t>.</w:t>
      </w:r>
      <w:r>
        <w:t>”</w:t>
      </w:r>
    </w:p>
    <w:p w14:paraId="4010BF98" w14:textId="64FBE96F" w:rsidR="00252856" w:rsidRDefault="004D6415" w:rsidP="009C772F">
      <w:pPr>
        <w:pStyle w:val="BodyNormal"/>
      </w:pPr>
      <w:r>
        <w:t>Goran released his grip</w:t>
      </w:r>
      <w:r w:rsidR="00E46068">
        <w:t>, and Millie</w:t>
      </w:r>
      <w:r w:rsidR="00BF5E45">
        <w:t xml:space="preserve"> </w:t>
      </w:r>
      <w:r w:rsidR="001034DD">
        <w:t xml:space="preserve">slapped Goran’s face. The smack </w:t>
      </w:r>
      <w:r w:rsidR="00CA3308">
        <w:t>made him wince.</w:t>
      </w:r>
    </w:p>
    <w:p w14:paraId="73072F5E" w14:textId="0DFE0DA0" w:rsidR="00CA3308" w:rsidRDefault="00CA3308" w:rsidP="009C772F">
      <w:pPr>
        <w:pStyle w:val="BodyNormal"/>
      </w:pPr>
      <w:r>
        <w:t>He responded by punching her in the face as hard as he could. The</w:t>
      </w:r>
      <w:r w:rsidR="00230D17">
        <w:t xml:space="preserve"> blow landed on her right cheekbone and eye. </w:t>
      </w:r>
      <w:r w:rsidR="005B587C">
        <w:t>Her head rebounded against the wall, and she collapsed onto the floor.</w:t>
      </w:r>
      <w:r>
        <w:t xml:space="preserve"> </w:t>
      </w:r>
      <w:r w:rsidR="00204387">
        <w:t xml:space="preserve">He reached under her armpits and </w:t>
      </w:r>
      <w:r w:rsidR="00B826C0">
        <w:t>lifted her</w:t>
      </w:r>
      <w:del w:id="4018" w:author="Author">
        <w:r w:rsidR="00B826C0" w:rsidDel="00EB2A91">
          <w:delText xml:space="preserve"> </w:delText>
        </w:r>
        <w:r w:rsidR="00DC0979" w:rsidDel="00EB2A91">
          <w:delText>up</w:delText>
        </w:r>
      </w:del>
      <w:r w:rsidR="00DC0979">
        <w:t xml:space="preserve">. Millie’s </w:t>
      </w:r>
      <w:r w:rsidR="00E755F6">
        <w:t>right</w:t>
      </w:r>
      <w:r w:rsidR="00760157">
        <w:t xml:space="preserve"> </w:t>
      </w:r>
      <w:r w:rsidR="00DC0979">
        <w:t>eyelid swelled shut</w:t>
      </w:r>
      <w:r w:rsidR="004D3786">
        <w:t>,</w:t>
      </w:r>
      <w:r w:rsidR="00DC0979">
        <w:t xml:space="preserve"> and a fearsome bruise formed on her cheek. She looked like she had done twelve rounds with Rocky Balboa.</w:t>
      </w:r>
      <w:r w:rsidR="00D36CC7">
        <w:t xml:space="preserve"> </w:t>
      </w:r>
    </w:p>
    <w:p w14:paraId="29D46900" w14:textId="007CF223" w:rsidR="001673F1" w:rsidRDefault="001673F1" w:rsidP="009C772F">
      <w:pPr>
        <w:pStyle w:val="BodyNormal"/>
      </w:pPr>
      <w:r>
        <w:t xml:space="preserve">“Don’t want to talk, </w:t>
      </w:r>
      <w:r w:rsidR="00480FB2">
        <w:t>do you? Well, you’re in for a long night</w:t>
      </w:r>
      <w:r w:rsidR="005B3D37">
        <w:t>, honey</w:t>
      </w:r>
      <w:r w:rsidR="006B2B65">
        <w:t>.</w:t>
      </w:r>
      <w:r w:rsidR="00480FB2">
        <w:t>”</w:t>
      </w:r>
    </w:p>
    <w:p w14:paraId="57A441FE" w14:textId="61016FBF" w:rsidR="00480FB2" w:rsidRDefault="00480FB2" w:rsidP="009C772F">
      <w:pPr>
        <w:pStyle w:val="BodyNormal"/>
      </w:pPr>
      <w:r>
        <w:t>Goran, his face maniacal</w:t>
      </w:r>
      <w:r w:rsidR="00F12402">
        <w:t xml:space="preserve">, </w:t>
      </w:r>
      <w:r w:rsidR="00EA251D">
        <w:t>pushed</w:t>
      </w:r>
      <w:r w:rsidR="00F12402">
        <w:t xml:space="preserve"> her against the wall again, his hand on her neck. He </w:t>
      </w:r>
      <w:r w:rsidR="007D4D77">
        <w:t>mov</w:t>
      </w:r>
      <w:r w:rsidR="007B4187">
        <w:t>ed</w:t>
      </w:r>
      <w:r w:rsidR="00F12402">
        <w:t xml:space="preserve"> </w:t>
      </w:r>
      <w:r w:rsidR="00D01618">
        <w:t xml:space="preserve">his other hand </w:t>
      </w:r>
      <w:r w:rsidR="00D01618">
        <w:lastRenderedPageBreak/>
        <w:t xml:space="preserve">under her dress, </w:t>
      </w:r>
      <w:r w:rsidR="00AA2876">
        <w:t>digging</w:t>
      </w:r>
      <w:r w:rsidR="00D01618">
        <w:t xml:space="preserve"> his finger</w:t>
      </w:r>
      <w:r w:rsidR="001E27CF">
        <w:t>s</w:t>
      </w:r>
      <w:r w:rsidR="00D01618">
        <w:t xml:space="preserve"> </w:t>
      </w:r>
      <w:r w:rsidR="003B7ECE">
        <w:t xml:space="preserve">beneath her panties. Millie could only sob at this </w:t>
      </w:r>
      <w:r w:rsidR="003B0651">
        <w:t xml:space="preserve">violation of her womanhood. </w:t>
      </w:r>
    </w:p>
    <w:p w14:paraId="186A79E1" w14:textId="22AF3959" w:rsidR="002B7762" w:rsidRDefault="00BA73AA" w:rsidP="009C772F">
      <w:pPr>
        <w:pStyle w:val="BodyNormal"/>
      </w:pPr>
      <w:r>
        <w:t>Suddenly, Millie felt the tingle of electricity</w:t>
      </w:r>
      <w:r w:rsidR="00683D71">
        <w:t xml:space="preserve"> emanating from Goran’s hand on her neck. At the same instant, a </w:t>
      </w:r>
      <w:r w:rsidR="00DD43A6">
        <w:t>crackling, buzzing sound</w:t>
      </w:r>
      <w:r w:rsidR="005952B4">
        <w:t xml:space="preserve"> filled the closet. Goran’s eyes bugged </w:t>
      </w:r>
      <w:r w:rsidR="00B41B66">
        <w:t xml:space="preserve">wide </w:t>
      </w:r>
      <w:proofErr w:type="gramStart"/>
      <w:r w:rsidR="00876D18">
        <w:t>open;</w:t>
      </w:r>
      <w:proofErr w:type="gramEnd"/>
      <w:r w:rsidR="005952B4">
        <w:t xml:space="preserve"> his mouth open in literal shock.</w:t>
      </w:r>
      <w:r w:rsidR="009F75CA">
        <w:t xml:space="preserve"> The buzzing ended in a few seconds, and Millie felt </w:t>
      </w:r>
      <w:ins w:id="4019" w:author="Author">
        <w:r w:rsidR="00EB2A91">
          <w:t xml:space="preserve">someone pull </w:t>
        </w:r>
      </w:ins>
      <w:r w:rsidR="009F75CA">
        <w:t xml:space="preserve">Goran </w:t>
      </w:r>
      <w:del w:id="4020" w:author="Author">
        <w:r w:rsidR="009F75CA" w:rsidDel="00EB2A91">
          <w:delText xml:space="preserve">being pulled </w:delText>
        </w:r>
      </w:del>
      <w:r w:rsidR="009F75CA">
        <w:t>away. She fell to the floor</w:t>
      </w:r>
      <w:r w:rsidR="00CD0534">
        <w:t>,</w:t>
      </w:r>
      <w:r w:rsidR="009F75CA">
        <w:t xml:space="preserve"> sobbing</w:t>
      </w:r>
      <w:r w:rsidR="00CD0534">
        <w:t xml:space="preserve"> uncontrollably.</w:t>
      </w:r>
    </w:p>
    <w:p w14:paraId="5E6DEE82" w14:textId="386FB8BF" w:rsidR="004D3786" w:rsidRDefault="00C11828" w:rsidP="009C772F">
      <w:pPr>
        <w:pStyle w:val="BodyNormal"/>
      </w:pPr>
      <w:r>
        <w:t>Angel deliver</w:t>
      </w:r>
      <w:r w:rsidR="003153F5">
        <w:t>ed</w:t>
      </w:r>
      <w:r>
        <w:t xml:space="preserve"> an epic beatdown on Goran</w:t>
      </w:r>
      <w:r w:rsidR="00E80033">
        <w:t xml:space="preserve">. </w:t>
      </w:r>
      <w:r w:rsidR="003153F5">
        <w:t>She</w:t>
      </w:r>
      <w:r w:rsidR="00E80033">
        <w:t xml:space="preserve"> was just too swift for him. An elbow smash</w:t>
      </w:r>
      <w:r w:rsidR="004D3786">
        <w:t xml:space="preserve"> and a roundhouse kick to his liver</w:t>
      </w:r>
      <w:r w:rsidR="00E95BDA">
        <w:t xml:space="preserve"> set Goran up for the </w:t>
      </w:r>
      <w:ins w:id="4021" w:author="Author">
        <w:r w:rsidR="009172E3">
          <w:t xml:space="preserve">coup de </w:t>
        </w:r>
        <w:proofErr w:type="spellStart"/>
        <w:r w:rsidR="009172E3">
          <w:t>grâce</w:t>
        </w:r>
      </w:ins>
      <w:proofErr w:type="spellEnd"/>
      <w:del w:id="4022" w:author="Author">
        <w:r w:rsidR="00E95BDA" w:rsidDel="009172E3">
          <w:delText>Coup de Gra</w:delText>
        </w:r>
        <w:r w:rsidR="004C290A" w:rsidDel="009172E3">
          <w:delText>ce</w:delText>
        </w:r>
      </w:del>
      <w:r w:rsidR="004D3786">
        <w:t xml:space="preserve">. Angel </w:t>
      </w:r>
      <w:r w:rsidR="00E95BDA">
        <w:t>smash</w:t>
      </w:r>
      <w:r w:rsidR="004D3786">
        <w:t>ed</w:t>
      </w:r>
      <w:r w:rsidR="00E95BDA">
        <w:t xml:space="preserve"> his face against the edge of the shelf, breaking his nose.</w:t>
      </w:r>
      <w:r w:rsidR="004C290A">
        <w:t xml:space="preserve"> The bleeding and unconscious Goran tumbled to the floor.</w:t>
      </w:r>
    </w:p>
    <w:p w14:paraId="677D8B35" w14:textId="3B31073C" w:rsidR="008F1C3D" w:rsidRDefault="00FE377C" w:rsidP="009C772F">
      <w:pPr>
        <w:pStyle w:val="BodyNormal"/>
      </w:pPr>
      <w:r>
        <w:t>R</w:t>
      </w:r>
      <w:r w:rsidR="00D61A74">
        <w:t>each</w:t>
      </w:r>
      <w:r>
        <w:t>ing</w:t>
      </w:r>
      <w:r w:rsidR="00D61A74">
        <w:t xml:space="preserve"> into a small canvas bag she carried</w:t>
      </w:r>
      <w:r>
        <w:t>,</w:t>
      </w:r>
      <w:r w:rsidR="00D61A74">
        <w:t xml:space="preserve"> </w:t>
      </w:r>
      <w:r>
        <w:t>Angel</w:t>
      </w:r>
      <w:r w:rsidR="00AD28D0">
        <w:t xml:space="preserve"> retrieved several </w:t>
      </w:r>
      <w:r w:rsidR="00D1468B">
        <w:t>industrial cable ties</w:t>
      </w:r>
      <w:r w:rsidR="00876D18">
        <w:t>,</w:t>
      </w:r>
      <w:r w:rsidR="00D61A74">
        <w:t xml:space="preserve"> zip-t</w:t>
      </w:r>
      <w:r w:rsidR="00876D18">
        <w:t>ying</w:t>
      </w:r>
      <w:r w:rsidR="00D61A74">
        <w:t xml:space="preserve"> G</w:t>
      </w:r>
      <w:r w:rsidR="006D5977">
        <w:t>o</w:t>
      </w:r>
      <w:r w:rsidR="00D61A74">
        <w:t>ran to the shelves.</w:t>
      </w:r>
    </w:p>
    <w:p w14:paraId="53E5B9DA" w14:textId="46C37C3F" w:rsidR="006D5977" w:rsidRDefault="00876D18" w:rsidP="009C772F">
      <w:pPr>
        <w:pStyle w:val="BodyNormal"/>
      </w:pPr>
      <w:r>
        <w:t>R</w:t>
      </w:r>
      <w:r w:rsidR="00587550">
        <w:t>etriev</w:t>
      </w:r>
      <w:r>
        <w:t>ing</w:t>
      </w:r>
      <w:r w:rsidR="00587550">
        <w:t xml:space="preserve"> Millie’s clutch, </w:t>
      </w:r>
      <w:r>
        <w:t xml:space="preserve">Angel </w:t>
      </w:r>
      <w:r w:rsidR="00587550">
        <w:t>plac</w:t>
      </w:r>
      <w:r>
        <w:t>ed</w:t>
      </w:r>
      <w:r w:rsidR="00587550">
        <w:t xml:space="preserve"> her phone</w:t>
      </w:r>
      <w:r w:rsidR="00397FF1">
        <w:t>, eyeglasses,</w:t>
      </w:r>
      <w:r w:rsidR="00587550">
        <w:t xml:space="preserve"> and debit card back in. She also </w:t>
      </w:r>
      <w:r w:rsidR="00FB47AB">
        <w:t xml:space="preserve">dropped a thumb drive into the small purse. </w:t>
      </w:r>
      <w:proofErr w:type="gramStart"/>
      <w:r w:rsidR="00F62C19">
        <w:t>Reaching into</w:t>
      </w:r>
      <w:proofErr w:type="gramEnd"/>
      <w:r w:rsidR="00F62C19">
        <w:t xml:space="preserve"> Goran’s pockets, Angel </w:t>
      </w:r>
      <w:r w:rsidR="00984560">
        <w:t>found</w:t>
      </w:r>
      <w:r w:rsidR="00F62C19">
        <w:t xml:space="preserve"> his swipe card. </w:t>
      </w:r>
      <w:r w:rsidR="000B4AAD">
        <w:t>She</w:t>
      </w:r>
      <w:r w:rsidR="00903FF4">
        <w:t xml:space="preserve"> used her smartphone to cycle through the building’s security cameras, determining </w:t>
      </w:r>
      <w:r w:rsidR="00876354">
        <w:t>when</w:t>
      </w:r>
      <w:r w:rsidR="00903FF4">
        <w:t xml:space="preserve"> it was safe to go into the hallway</w:t>
      </w:r>
      <w:r w:rsidR="000060BB">
        <w:t xml:space="preserve">. She lifted </w:t>
      </w:r>
      <w:del w:id="4023" w:author="Author">
        <w:r w:rsidR="000060BB" w:rsidDel="00CC34C5">
          <w:delText xml:space="preserve">the sobbing </w:delText>
        </w:r>
      </w:del>
      <w:r w:rsidR="000060BB">
        <w:t xml:space="preserve">Millie to her feet </w:t>
      </w:r>
      <w:r w:rsidR="00914332">
        <w:t xml:space="preserve">and snaked Millie’s arm around her neck. The two of them </w:t>
      </w:r>
      <w:r w:rsidR="00F62C19">
        <w:t>traversed the labyrinth of hallways until they reached</w:t>
      </w:r>
      <w:r w:rsidR="000B4AAD">
        <w:t xml:space="preserve"> the door to the </w:t>
      </w:r>
      <w:r w:rsidR="000B4AAD">
        <w:lastRenderedPageBreak/>
        <w:t>stairwell.</w:t>
      </w:r>
      <w:r w:rsidR="00075D3B">
        <w:t xml:space="preserve"> </w:t>
      </w:r>
      <w:r w:rsidR="00DA42E5">
        <w:t>The swipe card gave them access to the stairs.</w:t>
      </w:r>
    </w:p>
    <w:p w14:paraId="41E3D4A8" w14:textId="77777777" w:rsidR="00382B17" w:rsidRDefault="000B4AAD" w:rsidP="009C772F">
      <w:pPr>
        <w:pStyle w:val="BodyNormal"/>
        <w:sectPr w:rsidR="00382B17" w:rsidSect="003135B1">
          <w:type w:val="oddPage"/>
          <w:pgSz w:w="8640" w:h="12960" w:code="1"/>
          <w:pgMar w:top="720" w:right="720" w:bottom="720" w:left="720" w:header="720" w:footer="720" w:gutter="720"/>
          <w:cols w:space="720"/>
          <w:titlePg/>
          <w:docGrid w:linePitch="360"/>
        </w:sectPr>
      </w:pPr>
      <w:r>
        <w:t xml:space="preserve">Angel led Millie up the stairs to the fourth floor. </w:t>
      </w:r>
      <w:r w:rsidR="00A952A0">
        <w:t xml:space="preserve">The </w:t>
      </w:r>
      <w:ins w:id="4024" w:author="Author">
        <w:r w:rsidR="009172E3">
          <w:t xml:space="preserve">deserted </w:t>
        </w:r>
      </w:ins>
      <w:r w:rsidR="00A952A0">
        <w:t xml:space="preserve">hallways </w:t>
      </w:r>
      <w:del w:id="4025" w:author="Author">
        <w:r w:rsidR="00A952A0" w:rsidDel="009172E3">
          <w:delText>were deserted, so</w:delText>
        </w:r>
      </w:del>
      <w:ins w:id="4026" w:author="Author">
        <w:r w:rsidR="009172E3">
          <w:t xml:space="preserve">enabled </w:t>
        </w:r>
      </w:ins>
      <w:del w:id="4027" w:author="Author">
        <w:r w:rsidR="00A952A0" w:rsidDel="009172E3">
          <w:delText xml:space="preserve"> </w:delText>
        </w:r>
      </w:del>
      <w:r w:rsidR="00A952A0">
        <w:t xml:space="preserve">Angel </w:t>
      </w:r>
      <w:del w:id="4028" w:author="Author">
        <w:r w:rsidR="001F5B9B" w:rsidDel="009172E3">
          <w:delText>found</w:delText>
        </w:r>
      </w:del>
      <w:ins w:id="4029" w:author="Author">
        <w:r w:rsidR="009172E3">
          <w:t>to find</w:t>
        </w:r>
      </w:ins>
      <w:r w:rsidR="00A952A0">
        <w:t xml:space="preserve"> the elevator</w:t>
      </w:r>
      <w:r w:rsidR="007606F6">
        <w:t xml:space="preserve">, exclusive to the tenants, leading to the street behind the </w:t>
      </w:r>
      <w:r w:rsidR="004F67EF">
        <w:t xml:space="preserve">gallery. </w:t>
      </w:r>
      <w:r w:rsidR="00916654">
        <w:t>As t</w:t>
      </w:r>
      <w:r w:rsidR="004F67EF">
        <w:t xml:space="preserve">he elevator doors </w:t>
      </w:r>
      <w:r w:rsidR="002F1B6F">
        <w:t>closed</w:t>
      </w:r>
      <w:r w:rsidR="00916654">
        <w:t>,</w:t>
      </w:r>
      <w:r w:rsidR="002F1B6F">
        <w:t xml:space="preserve"> Angel summoned her rented Tesla. She </w:t>
      </w:r>
      <w:r w:rsidR="0005411D">
        <w:t>got</w:t>
      </w:r>
      <w:r w:rsidR="002F1B6F">
        <w:t xml:space="preserve"> </w:t>
      </w:r>
      <w:r w:rsidR="0005411D">
        <w:t xml:space="preserve">to </w:t>
      </w:r>
      <w:r w:rsidR="002F1B6F">
        <w:t xml:space="preserve">the </w:t>
      </w:r>
      <w:r w:rsidR="0005411D">
        <w:t>road</w:t>
      </w:r>
      <w:r w:rsidR="002F1B6F">
        <w:t xml:space="preserve"> just as the vehicle arrived</w:t>
      </w:r>
      <w:r w:rsidR="0005411D">
        <w:t xml:space="preserve">. Pushing the </w:t>
      </w:r>
      <w:r w:rsidR="004F02E9">
        <w:t>sobbing Millie into the car, Angel commanded a destination and got out a notepad</w:t>
      </w:r>
      <w:r w:rsidR="00E81F89">
        <w:t>.</w:t>
      </w:r>
    </w:p>
    <w:p w14:paraId="705C086F" w14:textId="33A47181" w:rsidR="0056069B" w:rsidRDefault="00127AB3" w:rsidP="00837071">
      <w:pPr>
        <w:pStyle w:val="ASubheadLevel1"/>
      </w:pPr>
      <w:bookmarkStart w:id="4030" w:name="_Toc197338850"/>
      <w:r>
        <w:lastRenderedPageBreak/>
        <w:t>Mac to the Rescue</w:t>
      </w:r>
      <w:bookmarkEnd w:id="4030"/>
    </w:p>
    <w:p w14:paraId="46A32513" w14:textId="7CCFD902" w:rsidR="00364ECC" w:rsidRDefault="006505D6" w:rsidP="009C772F">
      <w:pPr>
        <w:pStyle w:val="BodyNormal"/>
      </w:pPr>
      <w:r>
        <w:t xml:space="preserve">Lounging </w:t>
      </w:r>
      <w:r w:rsidR="00742562">
        <w:t>o</w:t>
      </w:r>
      <w:r w:rsidR="00AA6307">
        <w:t xml:space="preserve">n his plush leather couch, </w:t>
      </w:r>
      <w:r w:rsidR="00966C5A">
        <w:t>Mac</w:t>
      </w:r>
      <w:r w:rsidR="00AA6307">
        <w:t xml:space="preserve"> </w:t>
      </w:r>
      <w:del w:id="4031" w:author="Author">
        <w:r w:rsidR="00AA6307" w:rsidDel="00030074">
          <w:delText>was mindlessly watching</w:delText>
        </w:r>
      </w:del>
      <w:ins w:id="4032" w:author="Author">
        <w:r w:rsidR="00030074">
          <w:t>mindlessly watched</w:t>
        </w:r>
      </w:ins>
      <w:r w:rsidR="00AA6307">
        <w:t xml:space="preserve"> the local news channel</w:t>
      </w:r>
      <w:r w:rsidR="00D733F2">
        <w:t xml:space="preserve"> at 8:30 p.m.</w:t>
      </w:r>
      <w:r w:rsidR="00F56D94">
        <w:t xml:space="preserve"> when </w:t>
      </w:r>
      <w:r w:rsidR="00820D43">
        <w:t>his cell phone rang. He turned off the television and answered</w:t>
      </w:r>
      <w:r w:rsidR="00742562">
        <w:t>.</w:t>
      </w:r>
    </w:p>
    <w:p w14:paraId="7F5D23BD" w14:textId="77777777" w:rsidR="008C0CAC" w:rsidRDefault="008C0CAC" w:rsidP="008C0CAC">
      <w:pPr>
        <w:pStyle w:val="BodyNormal"/>
      </w:pPr>
      <w:r>
        <w:t>"Officer Merrick, this is Martin at the front desk. Someone just dropped off a very distraught young woman here, along with a note saying:</w:t>
      </w:r>
    </w:p>
    <w:p w14:paraId="575C1B93" w14:textId="77777777" w:rsidR="00B12E0B" w:rsidRDefault="00C738F0" w:rsidP="009C772F">
      <w:pPr>
        <w:pStyle w:val="BodyNormal"/>
        <w:rPr>
          <w:i/>
          <w:iCs/>
        </w:rPr>
      </w:pPr>
      <w:r w:rsidRPr="004C5196">
        <w:rPr>
          <w:i/>
          <w:iCs/>
          <w:rPrChange w:id="4033" w:author="Author">
            <w:rPr/>
          </w:rPrChange>
        </w:rPr>
        <w:t xml:space="preserve">Tell Officer Merrick that this is Millicent </w:t>
      </w:r>
      <w:r w:rsidR="0060322F" w:rsidRPr="004C5196">
        <w:rPr>
          <w:i/>
          <w:iCs/>
          <w:rPrChange w:id="4034" w:author="Author">
            <w:rPr/>
          </w:rPrChange>
        </w:rPr>
        <w:t>Grainger</w:t>
      </w:r>
      <w:r w:rsidR="00C478FA" w:rsidRPr="004C5196">
        <w:rPr>
          <w:i/>
          <w:iCs/>
          <w:rPrChange w:id="4035" w:author="Author">
            <w:rPr/>
          </w:rPrChange>
        </w:rPr>
        <w:t>.</w:t>
      </w:r>
    </w:p>
    <w:p w14:paraId="031A6CF1" w14:textId="381E461B" w:rsidR="00C32F6D" w:rsidRDefault="00030074" w:rsidP="009C772F">
      <w:pPr>
        <w:pStyle w:val="BodyNormal"/>
      </w:pPr>
      <w:ins w:id="4036" w:author="Author">
        <w:r>
          <w:rPr>
            <w:i/>
            <w:iCs/>
          </w:rPr>
          <w:t>The Albanian mob beat her.</w:t>
        </w:r>
      </w:ins>
      <w:r w:rsidR="00C478FA" w:rsidRPr="004C5196">
        <w:rPr>
          <w:i/>
          <w:iCs/>
          <w:rPrChange w:id="4037" w:author="Author">
            <w:rPr/>
          </w:rPrChange>
        </w:rPr>
        <w:t xml:space="preserve"> She needs help.</w:t>
      </w:r>
      <w:r w:rsidR="000548E4" w:rsidRPr="004C5196">
        <w:rPr>
          <w:i/>
          <w:iCs/>
          <w:rPrChange w:id="4038" w:author="Author">
            <w:rPr/>
          </w:rPrChange>
        </w:rPr>
        <w:br/>
      </w:r>
      <w:r w:rsidR="00B12E0B">
        <w:t>“</w:t>
      </w:r>
      <w:r w:rsidR="00323BAD">
        <w:t>Mac, I can’t get her to talk to me</w:t>
      </w:r>
      <w:proofErr w:type="gramStart"/>
      <w:r w:rsidR="00137EA7">
        <w:t>.</w:t>
      </w:r>
      <w:proofErr w:type="gramEnd"/>
      <w:r w:rsidR="00137EA7">
        <w:t xml:space="preserve"> It looks like somebody </w:t>
      </w:r>
      <w:r w:rsidR="001A17D3">
        <w:t xml:space="preserve">savagely </w:t>
      </w:r>
      <w:r w:rsidR="00137EA7">
        <w:t>beat her.”</w:t>
      </w:r>
    </w:p>
    <w:p w14:paraId="3D1EA4FD" w14:textId="37FCB932" w:rsidR="00742562" w:rsidRPr="00364ECC" w:rsidRDefault="00C32F6D" w:rsidP="009C772F">
      <w:pPr>
        <w:pStyle w:val="BodyNormal"/>
      </w:pPr>
      <w:r>
        <w:t xml:space="preserve">“Millie! Oh my God. I’m coming down. </w:t>
      </w:r>
      <w:r w:rsidR="008A6231">
        <w:t>Martin, don’t let her leave.”</w:t>
      </w:r>
      <w:r w:rsidR="00323BAD">
        <w:t xml:space="preserve"> </w:t>
      </w:r>
    </w:p>
    <w:p w14:paraId="5B7EACED" w14:textId="1E97D2D8" w:rsidR="006D30A7" w:rsidRDefault="00575449" w:rsidP="009C772F">
      <w:pPr>
        <w:pStyle w:val="BodyNormal"/>
      </w:pPr>
      <w:r>
        <w:t>Mac was sprinting from the elevators to the Concierge station in two minutes</w:t>
      </w:r>
      <w:r w:rsidR="00D835B3">
        <w:t>.</w:t>
      </w:r>
      <w:r w:rsidR="00D25BAC">
        <w:t xml:space="preserve"> </w:t>
      </w:r>
      <w:r w:rsidR="00B9305F">
        <w:t>He</w:t>
      </w:r>
      <w:r w:rsidR="00D42764">
        <w:t xml:space="preserve"> had his </w:t>
      </w:r>
      <w:r w:rsidR="00505699">
        <w:t>p</w:t>
      </w:r>
      <w:r w:rsidR="00D42764">
        <w:t>olice revolver</w:t>
      </w:r>
      <w:r>
        <w:t xml:space="preserve"> strapped to his waist and his badge </w:t>
      </w:r>
      <w:r w:rsidR="006D30A7">
        <w:t>in his pocket.</w:t>
      </w:r>
      <w:r w:rsidR="005520C7">
        <w:t xml:space="preserve"> Martin and the night shift guard were hovering over Millie.</w:t>
      </w:r>
    </w:p>
    <w:p w14:paraId="66CAA1AC" w14:textId="3FF05458" w:rsidR="0008326B" w:rsidRDefault="000442BD" w:rsidP="009C772F">
      <w:pPr>
        <w:pStyle w:val="BodyNormal"/>
      </w:pPr>
      <w:r>
        <w:t>Mac knelt in front of Millie</w:t>
      </w:r>
      <w:ins w:id="4039" w:author="Author">
        <w:r w:rsidR="00EE195F">
          <w:t>, who</w:t>
        </w:r>
      </w:ins>
      <w:del w:id="4040" w:author="Author">
        <w:r w:rsidR="0008326B" w:rsidDel="00EE195F">
          <w:delText>; she</w:delText>
        </w:r>
      </w:del>
      <w:r w:rsidR="0008326B">
        <w:t xml:space="preserve"> was sobbing uncontrollably.</w:t>
      </w:r>
    </w:p>
    <w:p w14:paraId="3EDAB284" w14:textId="77777777" w:rsidR="0008326B" w:rsidRDefault="0008326B" w:rsidP="009C772F">
      <w:pPr>
        <w:pStyle w:val="BodyNormal"/>
      </w:pPr>
      <w:r>
        <w:t>“Millie, it’s Mac. Who did this to you?”</w:t>
      </w:r>
    </w:p>
    <w:p w14:paraId="73D643E5" w14:textId="71BADDBD" w:rsidR="00D7535D" w:rsidRDefault="000F0C4C" w:rsidP="009C772F">
      <w:pPr>
        <w:pStyle w:val="BodyNormal"/>
      </w:pPr>
      <w:r>
        <w:t xml:space="preserve">Millie </w:t>
      </w:r>
      <w:r w:rsidR="00B861D5">
        <w:t>could</w:t>
      </w:r>
      <w:r>
        <w:t xml:space="preserve"> not respond</w:t>
      </w:r>
      <w:r w:rsidR="009A2C35">
        <w:t>. She was breathing fast, her lower lip quivering</w:t>
      </w:r>
      <w:r w:rsidR="00D22137">
        <w:t>,</w:t>
      </w:r>
      <w:r w:rsidR="00DA304B">
        <w:t xml:space="preserve"> </w:t>
      </w:r>
      <w:ins w:id="4041" w:author="Author">
        <w:r w:rsidR="004E6909">
          <w:t xml:space="preserve">and </w:t>
        </w:r>
      </w:ins>
      <w:r w:rsidR="00B861D5">
        <w:t>constantly</w:t>
      </w:r>
      <w:r w:rsidR="00DA304B">
        <w:t xml:space="preserve"> sobbing</w:t>
      </w:r>
      <w:r w:rsidR="009A2C35">
        <w:t>.</w:t>
      </w:r>
      <w:r w:rsidR="00DD73A9">
        <w:t xml:space="preserve"> </w:t>
      </w:r>
      <w:del w:id="4042" w:author="Author">
        <w:r w:rsidR="00403CF0" w:rsidDel="00540631">
          <w:delText>Then</w:delText>
        </w:r>
      </w:del>
      <w:ins w:id="4043" w:author="Author">
        <w:r w:rsidR="00540631">
          <w:t>Mac</w:t>
        </w:r>
      </w:ins>
      <w:r w:rsidR="00403CF0">
        <w:t>, s</w:t>
      </w:r>
      <w:r w:rsidR="00DD73A9">
        <w:t>ummon</w:t>
      </w:r>
      <w:r w:rsidR="00AF68BC">
        <w:t>ing</w:t>
      </w:r>
      <w:r w:rsidR="00DD73A9">
        <w:t xml:space="preserve"> his Tesla using his smartphone</w:t>
      </w:r>
      <w:r w:rsidR="00AF68BC">
        <w:t>,</w:t>
      </w:r>
      <w:r w:rsidR="00380AA6">
        <w:t xml:space="preserve"> </w:t>
      </w:r>
      <w:del w:id="4044" w:author="Author">
        <w:r w:rsidR="009B3613" w:rsidDel="00540631">
          <w:delText>h</w:delText>
        </w:r>
        <w:r w:rsidR="00380AA6" w:rsidDel="00540631">
          <w:delText>e</w:delText>
        </w:r>
        <w:r w:rsidR="00D7535D" w:rsidDel="00540631">
          <w:delText xml:space="preserve"> </w:delText>
        </w:r>
      </w:del>
      <w:r w:rsidR="00D7535D">
        <w:t>looked up at Martin, the Concierge.</w:t>
      </w:r>
    </w:p>
    <w:p w14:paraId="28B9A6D5" w14:textId="35CA581B" w:rsidR="00D7535D" w:rsidRDefault="00D7535D" w:rsidP="009C772F">
      <w:pPr>
        <w:pStyle w:val="BodyNormal"/>
      </w:pPr>
      <w:r>
        <w:t>“Who brought her in, Martin?</w:t>
      </w:r>
    </w:p>
    <w:p w14:paraId="2EA2C3B9" w14:textId="3AA155E6" w:rsidR="00D7535D" w:rsidRDefault="006422A4" w:rsidP="009C772F">
      <w:pPr>
        <w:pStyle w:val="BodyNormal"/>
      </w:pPr>
      <w:r>
        <w:t>“Some very flashy lady, Mac. She had</w:t>
      </w:r>
      <w:r w:rsidR="004773DF">
        <w:t xml:space="preserve"> orange-tinted glasses,</w:t>
      </w:r>
      <w:r>
        <w:t xml:space="preserve"> bright blond hair</w:t>
      </w:r>
      <w:del w:id="4045" w:author="Author">
        <w:r w:rsidDel="009F3532">
          <w:delText>,</w:delText>
        </w:r>
      </w:del>
      <w:r>
        <w:t xml:space="preserve"> </w:t>
      </w:r>
      <w:r w:rsidR="004773DF">
        <w:t>in</w:t>
      </w:r>
      <w:ins w:id="4046" w:author="Author">
        <w:r w:rsidR="00DA6B40">
          <w:t xml:space="preserve"> </w:t>
        </w:r>
      </w:ins>
      <w:r>
        <w:t xml:space="preserve">one of those </w:t>
      </w:r>
      <w:del w:id="4047" w:author="Author">
        <w:r w:rsidDel="004C5196">
          <w:delText xml:space="preserve">razor cuts </w:delText>
        </w:r>
        <w:r w:rsidR="00F34963" w:rsidDel="004C5196">
          <w:delText>at chin level</w:delText>
        </w:r>
      </w:del>
      <w:ins w:id="4048" w:author="Author">
        <w:r w:rsidR="004C5196">
          <w:t xml:space="preserve">chin-level razor </w:t>
        </w:r>
        <w:r w:rsidR="004C5196">
          <w:lastRenderedPageBreak/>
          <w:t>cuts</w:t>
        </w:r>
      </w:ins>
      <w:r w:rsidR="00F34963">
        <w:t>.</w:t>
      </w:r>
      <w:r w:rsidR="004335DD">
        <w:t xml:space="preserve"> </w:t>
      </w:r>
      <w:r w:rsidR="00F34963">
        <w:t>Said not a word, just handed me this note and left.”</w:t>
      </w:r>
    </w:p>
    <w:p w14:paraId="2166A0F4" w14:textId="79B71DA1" w:rsidR="004C5E5C" w:rsidRDefault="00E53BA8" w:rsidP="009C772F">
      <w:pPr>
        <w:pStyle w:val="BodyNormal"/>
      </w:pPr>
      <w:r w:rsidRPr="00B35195">
        <w:rPr>
          <w:i/>
          <w:iCs/>
        </w:rPr>
        <w:t>The Angel</w:t>
      </w:r>
      <w:r>
        <w:t xml:space="preserve">, Mac </w:t>
      </w:r>
      <w:r w:rsidR="00382B17">
        <w:t>thought</w:t>
      </w:r>
      <w:r>
        <w:t>.</w:t>
      </w:r>
    </w:p>
    <w:p w14:paraId="059196F1" w14:textId="70E245C4" w:rsidR="006B6DDB" w:rsidRDefault="0062607A" w:rsidP="009C772F">
      <w:pPr>
        <w:pStyle w:val="BodyNormal"/>
      </w:pPr>
      <w:r>
        <w:t xml:space="preserve">“Martin, has Doctor </w:t>
      </w:r>
      <w:r w:rsidR="00AD2FC0">
        <w:t xml:space="preserve">Rundle </w:t>
      </w:r>
      <w:r w:rsidR="00BB6DF3">
        <w:t>left for</w:t>
      </w:r>
      <w:r w:rsidR="00AD2FC0">
        <w:t xml:space="preserve"> her shift at </w:t>
      </w:r>
      <w:r w:rsidR="00966C5A">
        <w:t>Insight</w:t>
      </w:r>
      <w:r w:rsidR="00D835B3" w:rsidRPr="00D835B3">
        <w:t xml:space="preserve"> Hospital and Medical Center</w:t>
      </w:r>
      <w:r w:rsidR="00D835B3">
        <w:t>?”</w:t>
      </w:r>
    </w:p>
    <w:p w14:paraId="65561FB9" w14:textId="2D7E1E5E" w:rsidR="001415DD" w:rsidRDefault="001415DD" w:rsidP="009C772F">
      <w:pPr>
        <w:pStyle w:val="BodyNormal"/>
      </w:pPr>
      <w:r>
        <w:t>“</w:t>
      </w:r>
      <w:r w:rsidR="00BB6DF3">
        <w:t>Yes, Officer Merrick. She left an hour ago</w:t>
      </w:r>
      <w:r w:rsidR="00934989">
        <w:t>.”</w:t>
      </w:r>
    </w:p>
    <w:p w14:paraId="5A5FBD09" w14:textId="7EA17F0E" w:rsidR="00D92982" w:rsidRDefault="0027046E" w:rsidP="009C772F">
      <w:pPr>
        <w:pStyle w:val="BodyNormal"/>
      </w:pPr>
      <w:r>
        <w:t xml:space="preserve">Mac </w:t>
      </w:r>
      <w:del w:id="4049" w:author="Author">
        <w:r w:rsidDel="004E6909">
          <w:delText>borrowed Martin’s</w:delText>
        </w:r>
      </w:del>
      <w:ins w:id="4050" w:author="Author">
        <w:r w:rsidR="004E6909">
          <w:t>fetched his</w:t>
        </w:r>
      </w:ins>
      <w:r>
        <w:t xml:space="preserve"> cell</w:t>
      </w:r>
      <w:ins w:id="4051" w:author="Author">
        <w:r w:rsidR="004E6909">
          <w:t xml:space="preserve"> </w:t>
        </w:r>
      </w:ins>
      <w:r>
        <w:t xml:space="preserve">phone to call Doctor Robyn Rundle, </w:t>
      </w:r>
      <w:r w:rsidR="00A602A9">
        <w:t>a</w:t>
      </w:r>
      <w:r>
        <w:t xml:space="preserve"> Chief Resident at </w:t>
      </w:r>
      <w:r w:rsidR="00966C5A">
        <w:t>Insight</w:t>
      </w:r>
      <w:r w:rsidR="001F052C">
        <w:t>. Rob</w:t>
      </w:r>
      <w:del w:id="4052" w:author="Author">
        <w:r w:rsidR="001F052C" w:rsidDel="00164E33">
          <w:delText>i</w:delText>
        </w:r>
      </w:del>
      <w:ins w:id="4053" w:author="Author">
        <w:r w:rsidR="00164E33">
          <w:t>y</w:t>
        </w:r>
      </w:ins>
      <w:r w:rsidR="001F052C">
        <w:t xml:space="preserve">n lives on Mac’s floor at </w:t>
      </w:r>
      <w:r w:rsidR="00860094">
        <w:t xml:space="preserve">the </w:t>
      </w:r>
      <w:r w:rsidR="001F052C">
        <w:t>Grant</w:t>
      </w:r>
      <w:r w:rsidR="000D5403">
        <w:t xml:space="preserve"> Park</w:t>
      </w:r>
      <w:r w:rsidR="00860094">
        <w:t xml:space="preserve"> Tower</w:t>
      </w:r>
      <w:r w:rsidR="001F052C">
        <w:t>.</w:t>
      </w:r>
      <w:r w:rsidR="00F4149E">
        <w:t xml:space="preserve"> </w:t>
      </w:r>
    </w:p>
    <w:p w14:paraId="2F0BB35B" w14:textId="53A0C607" w:rsidR="001F052C" w:rsidRDefault="001F052C" w:rsidP="009C772F">
      <w:pPr>
        <w:pStyle w:val="BodyNormal"/>
      </w:pPr>
      <w:r>
        <w:t>“</w:t>
      </w:r>
      <w:r w:rsidR="00ED0A37">
        <w:t xml:space="preserve">This is Dr. Rundle. </w:t>
      </w:r>
      <w:r w:rsidR="00664DBA">
        <w:t>Oh, Officer Merrick</w:t>
      </w:r>
      <w:r w:rsidR="00DC6A97">
        <w:t>. Is this an emergency?</w:t>
      </w:r>
      <w:r w:rsidR="00ED0A37">
        <w:t>”</w:t>
      </w:r>
    </w:p>
    <w:p w14:paraId="48D8FE4C" w14:textId="0C230DF3" w:rsidR="00ED0A37" w:rsidRDefault="00ED0A37" w:rsidP="009C772F">
      <w:pPr>
        <w:pStyle w:val="BodyNormal"/>
      </w:pPr>
      <w:r>
        <w:t>“</w:t>
      </w:r>
      <w:r w:rsidR="00DC6A97">
        <w:t xml:space="preserve">Yes, </w:t>
      </w:r>
      <w:r>
        <w:t xml:space="preserve">Robyn. </w:t>
      </w:r>
      <w:r w:rsidR="001D4F03">
        <w:t>I have an injured woman dropped off at Grant’s Reception</w:t>
      </w:r>
      <w:r w:rsidR="00B970EE">
        <w:t xml:space="preserve">. I believe </w:t>
      </w:r>
      <w:del w:id="4054" w:author="Author">
        <w:r w:rsidR="00B970EE" w:rsidDel="004C5196">
          <w:delText>she has been beaten by the Albanian mob</w:delText>
        </w:r>
      </w:del>
      <w:ins w:id="4055" w:author="Author">
        <w:r w:rsidR="004C5196">
          <w:t>the Albanian mob has beaten her</w:t>
        </w:r>
      </w:ins>
      <w:r w:rsidR="00B970EE">
        <w:t>.</w:t>
      </w:r>
      <w:r w:rsidR="000F0AFE">
        <w:t>”</w:t>
      </w:r>
    </w:p>
    <w:p w14:paraId="061B3A63" w14:textId="4B336E17" w:rsidR="000F0AFE" w:rsidRDefault="000F0AFE" w:rsidP="009C772F">
      <w:pPr>
        <w:pStyle w:val="BodyNormal"/>
      </w:pPr>
      <w:r>
        <w:t>“Do you know who she is?”</w:t>
      </w:r>
    </w:p>
    <w:p w14:paraId="0F13474B" w14:textId="38ADE330" w:rsidR="000F0AFE" w:rsidRDefault="000F0AFE" w:rsidP="009C772F">
      <w:pPr>
        <w:pStyle w:val="BodyNormal"/>
      </w:pPr>
      <w:r>
        <w:t xml:space="preserve">“She’s Millicent Grainger, </w:t>
      </w:r>
      <w:r w:rsidR="00F4149E">
        <w:t xml:space="preserve">a paralegal at my parent’s </w:t>
      </w:r>
      <w:r w:rsidR="005E3E2E">
        <w:t>l</w:t>
      </w:r>
      <w:r w:rsidR="00F4149E">
        <w:t xml:space="preserve">aw </w:t>
      </w:r>
      <w:r w:rsidR="005E3E2E">
        <w:t>f</w:t>
      </w:r>
      <w:r w:rsidR="00F4149E">
        <w:t>irm.”</w:t>
      </w:r>
    </w:p>
    <w:p w14:paraId="006C5B61" w14:textId="014E75DC" w:rsidR="004144F3" w:rsidRDefault="005F2FDE" w:rsidP="009C772F">
      <w:pPr>
        <w:pStyle w:val="BodyNormal"/>
      </w:pPr>
      <w:r>
        <w:t>“Shoot me a picture of her, Mac.”</w:t>
      </w:r>
    </w:p>
    <w:p w14:paraId="3A0C27C1" w14:textId="4B6DA281" w:rsidR="005F2FDE" w:rsidRDefault="005604F7" w:rsidP="009C772F">
      <w:pPr>
        <w:pStyle w:val="BodyNormal"/>
      </w:pPr>
      <w:r>
        <w:t>“OK, Mac. You need to bring her in here right now!”</w:t>
      </w:r>
    </w:p>
    <w:p w14:paraId="47FFFE53" w14:textId="76EC499A" w:rsidR="005604F7" w:rsidRDefault="005604F7" w:rsidP="009C772F">
      <w:pPr>
        <w:pStyle w:val="BodyNormal"/>
      </w:pPr>
      <w:r>
        <w:t xml:space="preserve">“Robyn, </w:t>
      </w:r>
      <w:r w:rsidR="00F4044F">
        <w:t xml:space="preserve">if you admit her through normal hospital procedures, the </w:t>
      </w:r>
      <w:r w:rsidR="00447C45">
        <w:t>mob might locate her and send somebody to finish the job.”</w:t>
      </w:r>
    </w:p>
    <w:p w14:paraId="03BFC6CE" w14:textId="70A984A1" w:rsidR="00CD7626" w:rsidRDefault="0088587D" w:rsidP="009C772F">
      <w:pPr>
        <w:pStyle w:val="BodyNormal"/>
      </w:pPr>
      <w:r>
        <w:t xml:space="preserve">“Really? </w:t>
      </w:r>
      <w:r w:rsidR="00ED7ADC">
        <w:t xml:space="preserve">OK, I’ll authorize </w:t>
      </w:r>
      <w:r w:rsidR="00890411">
        <w:t xml:space="preserve">clandestine treatment for her. </w:t>
      </w:r>
      <w:r w:rsidR="00850622">
        <w:t>Route 41 is light tonight</w:t>
      </w:r>
      <w:r w:rsidR="00B20B04">
        <w:t>, so</w:t>
      </w:r>
      <w:r w:rsidR="00002EDA">
        <w:t xml:space="preserve"> </w:t>
      </w:r>
      <w:r w:rsidR="00B302BC">
        <w:t>take</w:t>
      </w:r>
      <w:r w:rsidR="00850622">
        <w:t xml:space="preserve"> her to </w:t>
      </w:r>
      <w:r w:rsidR="000C1092">
        <w:t xml:space="preserve">the employee entrance </w:t>
      </w:r>
      <w:r w:rsidR="00002EDA">
        <w:t>B1 on the north side. I’ll have an orderly waiting with a gurney.”</w:t>
      </w:r>
    </w:p>
    <w:p w14:paraId="4FDEA25B" w14:textId="77777777" w:rsidR="00E74863" w:rsidRDefault="00E74863" w:rsidP="009C772F">
      <w:pPr>
        <w:pStyle w:val="BodyNormal"/>
      </w:pPr>
    </w:p>
    <w:p w14:paraId="3D80F28F" w14:textId="05A8384E" w:rsidR="00103C04" w:rsidRDefault="00E74863" w:rsidP="009C772F">
      <w:pPr>
        <w:pStyle w:val="BodyNormal"/>
      </w:pPr>
      <w:r>
        <w:lastRenderedPageBreak/>
        <w:t xml:space="preserve">Mac arrived at </w:t>
      </w:r>
      <w:r w:rsidR="002E0C25">
        <w:t>Insight</w:t>
      </w:r>
      <w:r>
        <w:t xml:space="preserve"> Hospital in </w:t>
      </w:r>
      <w:r w:rsidR="00F91685">
        <w:t>eight</w:t>
      </w:r>
      <w:r>
        <w:t xml:space="preserve"> minutes. </w:t>
      </w:r>
      <w:r w:rsidR="00533739">
        <w:t xml:space="preserve">He helped the orderly get Millie out of </w:t>
      </w:r>
      <w:r w:rsidR="00382B17">
        <w:t>Mac’s Tesla</w:t>
      </w:r>
      <w:r w:rsidR="00D03317">
        <w:t>.</w:t>
      </w:r>
      <w:r w:rsidR="00002EDA">
        <w:t xml:space="preserve"> </w:t>
      </w:r>
      <w:r w:rsidR="00103C04">
        <w:t>Just inside the employee entrance, Dr. Rundle was waiting.</w:t>
      </w:r>
    </w:p>
    <w:p w14:paraId="419D9DA1" w14:textId="3A807B95" w:rsidR="007C3982" w:rsidRDefault="00054755" w:rsidP="009C772F">
      <w:pPr>
        <w:pStyle w:val="BodyNormal"/>
      </w:pPr>
      <w:r>
        <w:t>“Millie, can you hear me? Do you know where you are?</w:t>
      </w:r>
      <w:r w:rsidR="007C3982">
        <w:t>”</w:t>
      </w:r>
    </w:p>
    <w:p w14:paraId="753C028B" w14:textId="77777777" w:rsidR="004C59DD" w:rsidRDefault="007C3982" w:rsidP="009C772F">
      <w:pPr>
        <w:pStyle w:val="BodyNormal"/>
      </w:pPr>
      <w:r>
        <w:t>There was no response, just sobbing</w:t>
      </w:r>
      <w:r w:rsidR="004C59DD">
        <w:t xml:space="preserve"> from Millie. Dr. Rundle placed a credit card-sized ECG monitor on Millie’s chest.</w:t>
      </w:r>
    </w:p>
    <w:p w14:paraId="75EBD5CE" w14:textId="17276899" w:rsidR="00883EC5" w:rsidRDefault="004C59DD" w:rsidP="009C772F">
      <w:pPr>
        <w:pStyle w:val="BodyNormal"/>
      </w:pPr>
      <w:r>
        <w:t xml:space="preserve">“Mac, her </w:t>
      </w:r>
      <w:r w:rsidR="007B1637">
        <w:t xml:space="preserve">heart </w:t>
      </w:r>
      <w:r w:rsidR="00B302BC">
        <w:t>rate,</w:t>
      </w:r>
      <w:r w:rsidR="007B1637">
        <w:t xml:space="preserve"> and respiration </w:t>
      </w:r>
      <w:proofErr w:type="gramStart"/>
      <w:r w:rsidR="0031748F">
        <w:t>are</w:t>
      </w:r>
      <w:r w:rsidR="007B1637">
        <w:t xml:space="preserve"> elevated</w:t>
      </w:r>
      <w:proofErr w:type="gramEnd"/>
      <w:r w:rsidR="007B1637">
        <w:t>. I think we’ve got a beat</w:t>
      </w:r>
      <w:del w:id="4056" w:author="Author">
        <w:r w:rsidR="007B1637" w:rsidDel="006027F0">
          <w:delText>-</w:delText>
        </w:r>
      </w:del>
      <w:r w:rsidR="007B1637">
        <w:t>down followed by a panic attack here.</w:t>
      </w:r>
      <w:r w:rsidR="0031748F">
        <w:t xml:space="preserve"> I’ve got an ER room waiting for us.</w:t>
      </w:r>
      <w:r w:rsidR="00883EC5">
        <w:t>”</w:t>
      </w:r>
    </w:p>
    <w:p w14:paraId="33461C6F" w14:textId="0DD9AE79" w:rsidR="002F2507" w:rsidRDefault="001568DA" w:rsidP="009C772F">
      <w:pPr>
        <w:pStyle w:val="BodyNormal"/>
      </w:pPr>
      <w:r>
        <w:t xml:space="preserve">After weaving through the </w:t>
      </w:r>
      <w:r w:rsidR="008F7ED0">
        <w:t>maze</w:t>
      </w:r>
      <w:r>
        <w:t xml:space="preserve"> of hospital hallways, </w:t>
      </w:r>
      <w:r w:rsidR="00BD7598">
        <w:t xml:space="preserve">Dr. Rundle steered Millie’s </w:t>
      </w:r>
      <w:r w:rsidR="00BD7598" w:rsidRPr="009E5533">
        <w:t>gurney</w:t>
      </w:r>
      <w:r w:rsidR="00BD7598">
        <w:t xml:space="preserve"> to an empty ER room. </w:t>
      </w:r>
      <w:r w:rsidR="00193A06">
        <w:t xml:space="preserve">Mac stayed in the corner of the room, </w:t>
      </w:r>
      <w:r w:rsidR="009975B5">
        <w:t xml:space="preserve">observing his neighbor’s work. </w:t>
      </w:r>
      <w:r w:rsidR="00253D52">
        <w:t xml:space="preserve">The ER doctor and nurses quickly took Millie’s vitals, </w:t>
      </w:r>
      <w:del w:id="4057" w:author="Author">
        <w:r w:rsidR="00253D52" w:rsidDel="00AA37A8">
          <w:delText>showing indications of</w:delText>
        </w:r>
      </w:del>
      <w:ins w:id="4058" w:author="Author">
        <w:r w:rsidR="00AA37A8">
          <w:t>indicating</w:t>
        </w:r>
      </w:ins>
      <w:r w:rsidR="00253D52">
        <w:t xml:space="preserve"> a</w:t>
      </w:r>
      <w:r w:rsidR="000B38AF">
        <w:t xml:space="preserve">n </w:t>
      </w:r>
      <w:r w:rsidR="001F4FD1">
        <w:t>ongoing</w:t>
      </w:r>
      <w:r w:rsidR="00253D52">
        <w:t xml:space="preserve"> panic attack.</w:t>
      </w:r>
    </w:p>
    <w:p w14:paraId="07620696" w14:textId="20C71D4B" w:rsidR="00F34963" w:rsidRDefault="00C83E5B" w:rsidP="009C772F">
      <w:pPr>
        <w:pStyle w:val="BodyNormal"/>
      </w:pPr>
      <w:r>
        <w:t>“</w:t>
      </w:r>
      <w:ins w:id="4059" w:author="Author">
        <w:r w:rsidR="00B52FCC">
          <w:t xml:space="preserve">Mac, </w:t>
        </w:r>
      </w:ins>
      <w:r w:rsidR="00B302BC">
        <w:t>we’re</w:t>
      </w:r>
      <w:del w:id="4060" w:author="Author">
        <w:r w:rsidDel="00240E48">
          <w:delText>I’m</w:delText>
        </w:r>
      </w:del>
      <w:r>
        <w:t xml:space="preserve"> giving Mill</w:t>
      </w:r>
      <w:r w:rsidR="001A26EE">
        <w:t xml:space="preserve">ie a </w:t>
      </w:r>
      <w:r w:rsidR="00182DF1">
        <w:t xml:space="preserve">shot of </w:t>
      </w:r>
      <w:r w:rsidR="002E3C6F" w:rsidRPr="002E3C6F">
        <w:t>Klonopin</w:t>
      </w:r>
      <w:r w:rsidR="002E3C6F">
        <w:t xml:space="preserve">, </w:t>
      </w:r>
      <w:r w:rsidR="00FD4E64">
        <w:t>an a</w:t>
      </w:r>
      <w:r w:rsidR="00FD4E64" w:rsidRPr="00FD4E64">
        <w:t>nti</w:t>
      </w:r>
      <w:r w:rsidR="00287B6A">
        <w:t>-</w:t>
      </w:r>
      <w:r w:rsidR="00FD4E64" w:rsidRPr="00FD4E64">
        <w:t>anxiety</w:t>
      </w:r>
      <w:r w:rsidR="00DD5CB3">
        <w:t xml:space="preserve"> drug. It should take 30 to 45 minutes to ease her condition,” Robyn said</w:t>
      </w:r>
      <w:r w:rsidR="0095380C">
        <w:t>.</w:t>
      </w:r>
    </w:p>
    <w:p w14:paraId="24B1158A" w14:textId="118789AF" w:rsidR="0095380C" w:rsidRDefault="0095380C" w:rsidP="009C772F">
      <w:pPr>
        <w:pStyle w:val="BodyNormal"/>
      </w:pPr>
      <w:r>
        <w:t xml:space="preserve">Two nurses </w:t>
      </w:r>
      <w:del w:id="4061" w:author="Author">
        <w:r w:rsidDel="00AA37A8">
          <w:delText>worked to remove</w:delText>
        </w:r>
      </w:del>
      <w:ins w:id="4062" w:author="Author">
        <w:r w:rsidR="00AA37A8">
          <w:t>removed</w:t>
        </w:r>
      </w:ins>
      <w:r>
        <w:t xml:space="preserve"> Millie’s wig and bandage dress, which had a side zipper</w:t>
      </w:r>
      <w:r w:rsidR="00BD47B3">
        <w:t>.</w:t>
      </w:r>
      <w:r w:rsidR="00E67CD7">
        <w:t xml:space="preserve"> Millie was sobbing, trembling, her mind somewhere else.</w:t>
      </w:r>
    </w:p>
    <w:p w14:paraId="1D083D37" w14:textId="6664C902" w:rsidR="0062447F" w:rsidRDefault="00A41A32" w:rsidP="009C772F">
      <w:pPr>
        <w:pStyle w:val="BodyNormal"/>
      </w:pPr>
      <w:r>
        <w:t>“Mac, you</w:t>
      </w:r>
      <w:r w:rsidR="00E27A1A">
        <w:t xml:space="preserve">’d better </w:t>
      </w:r>
      <w:del w:id="4063" w:author="Author">
        <w:r w:rsidR="00E27A1A" w:rsidDel="00444CC7">
          <w:delText xml:space="preserve">take a </w:delText>
        </w:r>
      </w:del>
      <w:r w:rsidR="00E27A1A">
        <w:t xml:space="preserve">look at this,” Dr. Rundle said. </w:t>
      </w:r>
      <w:del w:id="4064" w:author="Author">
        <w:r w:rsidR="001B5E2D" w:rsidDel="00444CC7">
          <w:delText>It looks like t</w:delText>
        </w:r>
      </w:del>
      <w:ins w:id="4065" w:author="Author">
        <w:r w:rsidR="00444CC7">
          <w:t>T</w:t>
        </w:r>
      </w:ins>
      <w:r w:rsidR="001B5E2D">
        <w:t xml:space="preserve">he assailant </w:t>
      </w:r>
      <w:del w:id="4066" w:author="Author">
        <w:r w:rsidR="001B5E2D" w:rsidDel="00363C51">
          <w:delText xml:space="preserve">either </w:delText>
        </w:r>
      </w:del>
      <w:r w:rsidR="001B5E2D">
        <w:t>hit her</w:t>
      </w:r>
      <w:r w:rsidR="00763CD7">
        <w:t xml:space="preserve"> face</w:t>
      </w:r>
      <w:r w:rsidR="001B5E2D">
        <w:t xml:space="preserve"> on the floor or up against a wall.</w:t>
      </w:r>
      <w:r w:rsidR="001C4EC0">
        <w:t xml:space="preserve"> She took the full force of the blow</w:t>
      </w:r>
      <w:ins w:id="4067" w:author="Author">
        <w:r w:rsidR="00363C51">
          <w:t xml:space="preserve">, so a </w:t>
        </w:r>
      </w:ins>
      <w:del w:id="4068" w:author="Author">
        <w:r w:rsidR="001C4EC0" w:rsidDel="00363C51">
          <w:delText>.</w:delText>
        </w:r>
        <w:r w:rsidR="001B5E2D" w:rsidDel="00363C51">
          <w:delText xml:space="preserve"> </w:delText>
        </w:r>
        <w:r w:rsidR="00077E43" w:rsidDel="00363C51">
          <w:delText xml:space="preserve">A </w:delText>
        </w:r>
      </w:del>
      <w:r w:rsidR="00077E43">
        <w:t>c</w:t>
      </w:r>
      <w:r w:rsidR="00DC56F4">
        <w:t>oncussion is a real possibility.</w:t>
      </w:r>
    </w:p>
    <w:p w14:paraId="4D97F97F" w14:textId="7547A132" w:rsidR="00DC56F4" w:rsidRDefault="00080C62" w:rsidP="009C772F">
      <w:pPr>
        <w:pStyle w:val="BodyNormal"/>
      </w:pPr>
      <w:r>
        <w:t>Look at</w:t>
      </w:r>
      <w:r w:rsidR="001E0037">
        <w:t xml:space="preserve"> t</w:t>
      </w:r>
      <w:r w:rsidR="00077E43">
        <w:t xml:space="preserve">his large </w:t>
      </w:r>
      <w:ins w:id="4069" w:author="Author">
        <w:r w:rsidR="00140480">
          <w:t>contusion</w:t>
        </w:r>
        <w:r w:rsidR="00140480" w:rsidDel="00140480">
          <w:t xml:space="preserve"> </w:t>
        </w:r>
      </w:ins>
      <w:del w:id="4070" w:author="Author">
        <w:r w:rsidR="00077E43" w:rsidDel="00140480">
          <w:delText xml:space="preserve">bruise </w:delText>
        </w:r>
      </w:del>
      <w:r w:rsidR="00077E43">
        <w:t>on her left breast</w:t>
      </w:r>
      <w:r w:rsidR="001D72ED">
        <w:t>;</w:t>
      </w:r>
      <w:r w:rsidR="007D5589">
        <w:t xml:space="preserve"> you </w:t>
      </w:r>
      <w:del w:id="4071" w:author="Author">
        <w:r w:rsidR="007D5589" w:rsidDel="002E3547">
          <w:delText>have to squeeze flesh really</w:delText>
        </w:r>
      </w:del>
      <w:ins w:id="4072" w:author="Author">
        <w:r w:rsidR="002E3547">
          <w:t xml:space="preserve">must </w:t>
        </w:r>
        <w:r w:rsidR="002E3547">
          <w:lastRenderedPageBreak/>
          <w:t>squeeze flesh</w:t>
        </w:r>
      </w:ins>
      <w:r w:rsidR="007D5589">
        <w:t xml:space="preserve"> hard to do that.</w:t>
      </w:r>
      <w:r w:rsidR="001E0037">
        <w:t xml:space="preserve"> Hate crime is the first thing that comes to my mind</w:t>
      </w:r>
      <w:r w:rsidR="009557E9">
        <w:t>.”</w:t>
      </w:r>
    </w:p>
    <w:p w14:paraId="50BB2312" w14:textId="34FE8A18" w:rsidR="004D6977" w:rsidRDefault="004D6977" w:rsidP="009C772F">
      <w:pPr>
        <w:pStyle w:val="BodyNormal"/>
      </w:pPr>
      <w:r>
        <w:t>“Hate crime, Robyn?”</w:t>
      </w:r>
    </w:p>
    <w:p w14:paraId="598ADF0E" w14:textId="22493E6D" w:rsidR="008B498B" w:rsidRDefault="004D6977" w:rsidP="009C772F">
      <w:pPr>
        <w:pStyle w:val="BodyNormal"/>
      </w:pPr>
      <w:r>
        <w:t>“Hatred against women</w:t>
      </w:r>
      <w:r w:rsidR="00D15684">
        <w:t>, Mac. That’s not all</w:t>
      </w:r>
      <w:r w:rsidR="00D41C94">
        <w:t>. S</w:t>
      </w:r>
      <w:r w:rsidR="00D15684">
        <w:t xml:space="preserve">ee this red </w:t>
      </w:r>
      <w:r w:rsidR="00D41C94">
        <w:t>scratch</w:t>
      </w:r>
      <w:r w:rsidR="00B302BC">
        <w:t xml:space="preserve"> </w:t>
      </w:r>
      <w:r w:rsidR="00D41C94">
        <w:t xml:space="preserve">mark between her upper thigh and her labia? We see that in </w:t>
      </w:r>
      <w:r w:rsidR="008B498B">
        <w:t>rape</w:t>
      </w:r>
      <w:r w:rsidR="00D41C94">
        <w:t xml:space="preserve"> </w:t>
      </w:r>
      <w:r w:rsidR="00A72F2A">
        <w:t xml:space="preserve">cases where men try to dig their fingers under a woman’s panties. Mac, </w:t>
      </w:r>
      <w:r w:rsidR="00B302BC">
        <w:t xml:space="preserve">these criminals </w:t>
      </w:r>
      <w:r w:rsidR="00C92AE8">
        <w:t>sexually assaulted</w:t>
      </w:r>
      <w:r w:rsidR="00B302BC">
        <w:t xml:space="preserve"> her</w:t>
      </w:r>
      <w:r w:rsidR="00C92AE8">
        <w:t>.”</w:t>
      </w:r>
    </w:p>
    <w:p w14:paraId="2404838D" w14:textId="00DE9BEE" w:rsidR="004D6977" w:rsidRDefault="008B498B" w:rsidP="009C772F">
      <w:pPr>
        <w:pStyle w:val="BodyNormal"/>
      </w:pPr>
      <w:r>
        <w:t>“Jesus,” Mac said</w:t>
      </w:r>
      <w:r w:rsidR="00B9422D">
        <w:t>, shaking his head.</w:t>
      </w:r>
    </w:p>
    <w:p w14:paraId="7710A73D" w14:textId="4752FB47" w:rsidR="00B9422D" w:rsidRDefault="000F23D6" w:rsidP="009C772F">
      <w:pPr>
        <w:pStyle w:val="BodyNormal"/>
      </w:pPr>
      <w:r>
        <w:t>“</w:t>
      </w:r>
      <w:ins w:id="4073" w:author="Author">
        <w:r w:rsidR="00363C51">
          <w:t xml:space="preserve">Doctor </w:t>
        </w:r>
      </w:ins>
      <w:del w:id="4074" w:author="Author">
        <w:r w:rsidR="00B32FCD" w:rsidDel="00605741">
          <w:delText>Bing</w:delText>
        </w:r>
      </w:del>
      <w:ins w:id="4075" w:author="Author">
        <w:r w:rsidR="00605741">
          <w:t>Li</w:t>
        </w:r>
      </w:ins>
      <w:r>
        <w:t>, let’s turn her over.”</w:t>
      </w:r>
    </w:p>
    <w:p w14:paraId="083C7FA1" w14:textId="2DFF2BDA" w:rsidR="00EB26A3" w:rsidRDefault="00E24A94" w:rsidP="009C772F">
      <w:pPr>
        <w:pStyle w:val="BodyNormal"/>
      </w:pPr>
      <w:r>
        <w:t xml:space="preserve">There was a bloodstain on the </w:t>
      </w:r>
      <w:proofErr w:type="gramStart"/>
      <w:r w:rsidR="002D181D">
        <w:t>small</w:t>
      </w:r>
      <w:proofErr w:type="gramEnd"/>
      <w:r w:rsidR="002D181D">
        <w:t xml:space="preserve"> of Millie’s back.</w:t>
      </w:r>
    </w:p>
    <w:p w14:paraId="31420577" w14:textId="3C7D686E" w:rsidR="002D181D" w:rsidRDefault="002D181D" w:rsidP="009C772F">
      <w:pPr>
        <w:pStyle w:val="BodyNormal"/>
      </w:pPr>
      <w:r>
        <w:t xml:space="preserve">“Mac, this is a stab wound. It’s </w:t>
      </w:r>
      <w:proofErr w:type="gramStart"/>
      <w:r>
        <w:t>pretty close</w:t>
      </w:r>
      <w:proofErr w:type="gramEnd"/>
      <w:r>
        <w:t xml:space="preserve"> to her vertebra</w:t>
      </w:r>
      <w:r w:rsidR="00A43186">
        <w:t>. Derrick, I want a surgery consult stat</w:t>
      </w:r>
      <w:r w:rsidR="003E026E">
        <w:t>. Get them down here!”</w:t>
      </w:r>
    </w:p>
    <w:p w14:paraId="50976D82" w14:textId="58360340" w:rsidR="00E27A1A" w:rsidRDefault="00667F6C" w:rsidP="009C772F">
      <w:pPr>
        <w:pStyle w:val="BodyNormal"/>
      </w:pPr>
      <w:r>
        <w:t xml:space="preserve">“Mac, I can’t get a psych consult </w:t>
      </w:r>
      <w:del w:id="4076" w:author="Author">
        <w:r w:rsidDel="00444CC7">
          <w:delText xml:space="preserve">till </w:delText>
        </w:r>
        <w:r w:rsidR="00B866BB" w:rsidDel="00444CC7">
          <w:delText xml:space="preserve">the </w:delText>
        </w:r>
        <w:r w:rsidDel="00444CC7">
          <w:delText>first shift tomorrow</w:delText>
        </w:r>
      </w:del>
      <w:ins w:id="4077" w:author="Author">
        <w:r w:rsidR="00444CC7">
          <w:t>until tomorrow's first shift</w:t>
        </w:r>
      </w:ins>
      <w:r>
        <w:t>.”</w:t>
      </w:r>
    </w:p>
    <w:p w14:paraId="0FE5ECE0" w14:textId="0721CB09" w:rsidR="00667F6C" w:rsidRDefault="00667F6C" w:rsidP="009C772F">
      <w:pPr>
        <w:pStyle w:val="BodyNormal"/>
      </w:pPr>
      <w:r>
        <w:t>“</w:t>
      </w:r>
      <w:r w:rsidR="00C65185">
        <w:t>M</w:t>
      </w:r>
      <w:r>
        <w:t>y boss’</w:t>
      </w:r>
      <w:r w:rsidR="00931EAD">
        <w:t>s wife, Dr. Shelly DiMarco</w:t>
      </w:r>
      <w:r w:rsidR="00B866BB">
        <w:t>,</w:t>
      </w:r>
      <w:r w:rsidR="00931EAD">
        <w:t xml:space="preserve"> teaches </w:t>
      </w:r>
      <w:r w:rsidR="00773389">
        <w:t>p</w:t>
      </w:r>
      <w:r w:rsidR="00931EAD">
        <w:t>sychology at the University of Chicago.</w:t>
      </w:r>
      <w:r w:rsidR="00B866BB">
        <w:t>”</w:t>
      </w:r>
    </w:p>
    <w:p w14:paraId="2C5294C3" w14:textId="7ED737F3" w:rsidR="00B866BB" w:rsidRDefault="00B866BB" w:rsidP="009C772F">
      <w:pPr>
        <w:pStyle w:val="BodyNormal"/>
      </w:pPr>
      <w:r>
        <w:t>“I know Shelly</w:t>
      </w:r>
      <w:r w:rsidR="00892725">
        <w:t xml:space="preserve"> DiMarco</w:t>
      </w:r>
      <w:r>
        <w:t xml:space="preserve">. She’s on our </w:t>
      </w:r>
      <w:r w:rsidR="00963B15">
        <w:t>consultancy</w:t>
      </w:r>
      <w:r>
        <w:t xml:space="preserve"> list</w:t>
      </w:r>
      <w:r w:rsidR="00060C63">
        <w:t xml:space="preserve"> here. Can you get her to come in?”</w:t>
      </w:r>
    </w:p>
    <w:p w14:paraId="3762A145" w14:textId="2D37103C" w:rsidR="00892725" w:rsidRDefault="00892725" w:rsidP="009C772F">
      <w:pPr>
        <w:pStyle w:val="BodyNormal"/>
      </w:pPr>
      <w:r>
        <w:t>“I’m on it, Doctor Rundle.</w:t>
      </w:r>
      <w:r w:rsidR="00DE72E2">
        <w:t>”</w:t>
      </w:r>
    </w:p>
    <w:p w14:paraId="3476968E" w14:textId="7B058E38" w:rsidR="005008A1" w:rsidRDefault="00275B44" w:rsidP="009C772F">
      <w:pPr>
        <w:pStyle w:val="BodyNormal"/>
      </w:pPr>
      <w:r>
        <w:t>Commander Ryan DiMarco, Mac’s boss, and his wife, Shelly, arrived in fifteen minutes</w:t>
      </w:r>
      <w:r w:rsidR="00782C76">
        <w:t xml:space="preserve">, and </w:t>
      </w:r>
      <w:r w:rsidR="00F261B9">
        <w:t>Ryan took charge of the investigation.</w:t>
      </w:r>
      <w:r w:rsidR="00687AEE">
        <w:t xml:space="preserve"> </w:t>
      </w:r>
      <w:r w:rsidR="0047434E">
        <w:t>He</w:t>
      </w:r>
      <w:r w:rsidR="00687AEE">
        <w:t xml:space="preserve"> used his FBI satellite phone to </w:t>
      </w:r>
      <w:r w:rsidR="002A6E15">
        <w:t>contact</w:t>
      </w:r>
      <w:r w:rsidR="00687AEE">
        <w:t xml:space="preserve"> the nearby Precinct Commander</w:t>
      </w:r>
      <w:r w:rsidR="0047434E">
        <w:t>,</w:t>
      </w:r>
      <w:r w:rsidR="00687AEE">
        <w:t xml:space="preserve"> </w:t>
      </w:r>
      <w:r w:rsidR="0047434E">
        <w:t>who</w:t>
      </w:r>
      <w:r w:rsidR="00687AEE">
        <w:t xml:space="preserve"> dispatch</w:t>
      </w:r>
      <w:r w:rsidR="002A6E15">
        <w:t>ed a</w:t>
      </w:r>
      <w:r w:rsidR="00687AEE">
        <w:t xml:space="preserve"> </w:t>
      </w:r>
      <w:r w:rsidR="00026106">
        <w:t>Special Victims Unit</w:t>
      </w:r>
      <w:r w:rsidR="00444260">
        <w:t xml:space="preserve"> officer, Sheila </w:t>
      </w:r>
      <w:r w:rsidR="00FB07BD">
        <w:t xml:space="preserve">Overton, </w:t>
      </w:r>
      <w:r w:rsidR="00444260">
        <w:t xml:space="preserve">to the hospital with a </w:t>
      </w:r>
      <w:r w:rsidR="00444260">
        <w:lastRenderedPageBreak/>
        <w:t>rape kit.</w:t>
      </w:r>
      <w:r w:rsidR="007A4C5B">
        <w:t xml:space="preserve"> After 40 minutes, Millie’s vital</w:t>
      </w:r>
      <w:r w:rsidR="00476D12">
        <w:t xml:space="preserve"> signs </w:t>
      </w:r>
      <w:r w:rsidR="00AB1F83">
        <w:t>returned to</w:t>
      </w:r>
      <w:r w:rsidR="00476D12">
        <w:t xml:space="preserve"> normal</w:t>
      </w:r>
      <w:r w:rsidR="005A68B2">
        <w:t>;</w:t>
      </w:r>
      <w:r w:rsidR="00476D12">
        <w:t xml:space="preserve"> she seemed to</w:t>
      </w:r>
      <w:r w:rsidR="005A68B2">
        <w:t xml:space="preserve"> be coming out of it. </w:t>
      </w:r>
      <w:r w:rsidR="002E5C19">
        <w:t xml:space="preserve">One of the ER nurses elevated her bed </w:t>
      </w:r>
      <w:r w:rsidR="00AB1F83">
        <w:t>to a sitting position.</w:t>
      </w:r>
      <w:r w:rsidR="00B5547D">
        <w:t xml:space="preserve"> </w:t>
      </w:r>
      <w:r w:rsidR="002E0C25">
        <w:t>Millie</w:t>
      </w:r>
      <w:r w:rsidR="0095485C">
        <w:t xml:space="preserve"> was blinking </w:t>
      </w:r>
      <w:r w:rsidR="001F43DB">
        <w:t>her eyes, trying to focus.</w:t>
      </w:r>
    </w:p>
    <w:p w14:paraId="7CDDFC31" w14:textId="20AFA060" w:rsidR="00C14D75" w:rsidRDefault="00C14D75" w:rsidP="009C772F">
      <w:pPr>
        <w:pStyle w:val="BodyNormal"/>
      </w:pPr>
      <w:r>
        <w:t xml:space="preserve">“Doctor DiMarco, just five minutes. Surgery is ready </w:t>
      </w:r>
      <w:r w:rsidR="003A13F0">
        <w:t>for her,” Rundle said.</w:t>
      </w:r>
    </w:p>
    <w:p w14:paraId="7B7EA47F" w14:textId="6919D28C" w:rsidR="00840E24" w:rsidRDefault="00074C0B" w:rsidP="009C772F">
      <w:pPr>
        <w:pStyle w:val="BodyNormal"/>
      </w:pPr>
      <w:r>
        <w:t>“Millie, can you hear me?</w:t>
      </w:r>
      <w:r w:rsidR="00CF3FBB">
        <w:t xml:space="preserve">” Shelly </w:t>
      </w:r>
      <w:r w:rsidR="00905A2F">
        <w:t>said</w:t>
      </w:r>
      <w:r w:rsidR="00CF3FBB">
        <w:t>.</w:t>
      </w:r>
    </w:p>
    <w:p w14:paraId="1745619A" w14:textId="6CCB6A78" w:rsidR="00CF3FBB" w:rsidRDefault="00CF3FBB" w:rsidP="009C772F">
      <w:pPr>
        <w:pStyle w:val="BodyNormal"/>
      </w:pPr>
      <w:r>
        <w:t>“Yes, where am I? Who are you?”</w:t>
      </w:r>
    </w:p>
    <w:p w14:paraId="52C0734E" w14:textId="654DC22A" w:rsidR="00CF3FBB" w:rsidRDefault="00CF3FBB" w:rsidP="009C772F">
      <w:pPr>
        <w:pStyle w:val="BodyNormal"/>
      </w:pPr>
      <w:r>
        <w:t>“I’m D</w:t>
      </w:r>
      <w:r w:rsidR="00647EA9">
        <w:t>octor</w:t>
      </w:r>
      <w:r>
        <w:t xml:space="preserve"> Shelly DiMarco.</w:t>
      </w:r>
      <w:r w:rsidR="00647EA9">
        <w:t xml:space="preserve"> I’m a clinical psychologist. </w:t>
      </w:r>
      <w:r w:rsidR="009E58A9">
        <w:t xml:space="preserve">You’re at </w:t>
      </w:r>
      <w:r w:rsidR="002E0C25">
        <w:t>Insight</w:t>
      </w:r>
      <w:r w:rsidR="009E58A9">
        <w:t xml:space="preserve"> Hospital.</w:t>
      </w:r>
      <w:r w:rsidR="00690A4D">
        <w:t xml:space="preserve"> </w:t>
      </w:r>
      <w:del w:id="4078" w:author="Author">
        <w:r w:rsidR="00690A4D" w:rsidDel="00AA37A8">
          <w:delText xml:space="preserve">This is </w:delText>
        </w:r>
      </w:del>
      <w:r w:rsidR="00690A4D">
        <w:t xml:space="preserve">Doctor </w:t>
      </w:r>
      <w:r w:rsidR="002E780C">
        <w:t xml:space="preserve">Robyn </w:t>
      </w:r>
      <w:r w:rsidR="00690A4D">
        <w:t>Rund</w:t>
      </w:r>
      <w:r w:rsidR="002E780C">
        <w:t>le and Doctor Bing Li</w:t>
      </w:r>
      <w:ins w:id="4079" w:author="Author">
        <w:r w:rsidR="00AA37A8">
          <w:t xml:space="preserve"> </w:t>
        </w:r>
      </w:ins>
      <w:del w:id="4080" w:author="Author">
        <w:r w:rsidR="006A0113" w:rsidDel="00AA37A8">
          <w:delText>;</w:delText>
        </w:r>
        <w:r w:rsidR="001F438B" w:rsidDel="00AA37A8">
          <w:delText xml:space="preserve"> they’re here to</w:delText>
        </w:r>
      </w:del>
      <w:ins w:id="4081" w:author="Author">
        <w:r w:rsidR="00AA37A8">
          <w:t>will</w:t>
        </w:r>
      </w:ins>
      <w:r w:rsidR="001F438B">
        <w:t xml:space="preserve"> help you get better.</w:t>
      </w:r>
      <w:r w:rsidR="00C02A89">
        <w:t xml:space="preserve"> </w:t>
      </w:r>
      <w:r w:rsidR="00B302BC">
        <w:t>Y</w:t>
      </w:r>
      <w:r w:rsidR="006A48EF">
        <w:t xml:space="preserve">ou know Officer Mac Merrick; he brought you in. </w:t>
      </w:r>
      <w:r w:rsidR="00C02A89">
        <w:t>Millie, who did this to you?”</w:t>
      </w:r>
    </w:p>
    <w:p w14:paraId="2234B036" w14:textId="5A822ECC" w:rsidR="00C02A89" w:rsidRDefault="006663DA" w:rsidP="009C772F">
      <w:pPr>
        <w:pStyle w:val="BodyNormal"/>
      </w:pPr>
      <w:r>
        <w:t>“It’s all my fault. I’ve let everybody down</w:t>
      </w:r>
      <w:del w:id="4082" w:author="Author">
        <w:r w:rsidDel="00A970CE">
          <w:delText>.</w:delText>
        </w:r>
      </w:del>
      <w:r w:rsidR="005E3E2E">
        <w:t>.</w:t>
      </w:r>
      <w:r>
        <w:t>”</w:t>
      </w:r>
    </w:p>
    <w:p w14:paraId="209C72B7" w14:textId="39813E0F" w:rsidR="006663DA" w:rsidRDefault="00223E2C" w:rsidP="009C772F">
      <w:pPr>
        <w:pStyle w:val="BodyNormal"/>
      </w:pPr>
      <w:r>
        <w:t xml:space="preserve">“Millie Grainger, a beating is never your fault. </w:t>
      </w:r>
      <w:r w:rsidR="00B302BC">
        <w:t>So,</w:t>
      </w:r>
      <w:r w:rsidR="00564320">
        <w:t xml:space="preserve"> w</w:t>
      </w:r>
      <w:r>
        <w:t>ho did this to you?”</w:t>
      </w:r>
    </w:p>
    <w:p w14:paraId="2CB5968A" w14:textId="58AC781C" w:rsidR="00D172B4" w:rsidRDefault="00C45B19" w:rsidP="009C772F">
      <w:pPr>
        <w:pStyle w:val="BodyNormal"/>
      </w:pPr>
      <w:r>
        <w:t xml:space="preserve">Millie took several breaths before </w:t>
      </w:r>
      <w:r w:rsidR="000C46D3">
        <w:t>answered</w:t>
      </w:r>
      <w:r>
        <w:t xml:space="preserve">, trying to collect her thoughts. </w:t>
      </w:r>
    </w:p>
    <w:p w14:paraId="46DDDB94" w14:textId="67BB5B8F" w:rsidR="00D80D02" w:rsidRDefault="00D80D02" w:rsidP="009C772F">
      <w:pPr>
        <w:pStyle w:val="BodyNormal"/>
      </w:pPr>
      <w:r>
        <w:t>“We learned that the Albanian mob</w:t>
      </w:r>
      <w:r w:rsidR="006F36EA">
        <w:t xml:space="preserve"> </w:t>
      </w:r>
      <w:r w:rsidR="00107EEE">
        <w:t>had</w:t>
      </w:r>
      <w:r>
        <w:t xml:space="preserve"> an art gallery </w:t>
      </w:r>
      <w:r w:rsidR="007D1C24">
        <w:t>on West Halsted near Randolf</w:t>
      </w:r>
      <w:del w:id="4083" w:author="Author">
        <w:r w:rsidR="006F36EA" w:rsidDel="003D1AFD">
          <w:delText>,</w:delText>
        </w:r>
      </w:del>
      <w:r w:rsidR="006F36EA">
        <w:t xml:space="preserve"> called the Artist’s Touch.</w:t>
      </w:r>
      <w:r w:rsidR="00107EEE">
        <w:t xml:space="preserve"> </w:t>
      </w:r>
      <w:del w:id="4084" w:author="Author">
        <w:r w:rsidR="00FB3A0D" w:rsidDel="00444CC7">
          <w:delText>I found out that t</w:delText>
        </w:r>
      </w:del>
      <w:ins w:id="4085" w:author="Author">
        <w:r w:rsidR="00444CC7">
          <w:t>T</w:t>
        </w:r>
      </w:ins>
      <w:r w:rsidR="00FB3A0D">
        <w:t>hey had an exclusive invitation-only</w:t>
      </w:r>
      <w:r w:rsidR="00FF70B6">
        <w:t xml:space="preserve"> opening for this famous Russian portrait painter tonight</w:t>
      </w:r>
      <w:r w:rsidR="00382B17">
        <w:t xml:space="preserve">. </w:t>
      </w:r>
      <w:r w:rsidR="00FF70B6">
        <w:t>I asked Anne Merrick to canvas her friends</w:t>
      </w:r>
      <w:ins w:id="4086" w:author="Author">
        <w:r w:rsidR="00E31440">
          <w:t xml:space="preserve"> to </w:t>
        </w:r>
      </w:ins>
      <w:del w:id="4087" w:author="Author">
        <w:r w:rsidR="00FF70B6" w:rsidDel="00E31440">
          <w:delText xml:space="preserve">, </w:delText>
        </w:r>
      </w:del>
      <w:r w:rsidR="00FF70B6">
        <w:t xml:space="preserve">see if she could </w:t>
      </w:r>
      <w:r w:rsidR="006138C6">
        <w:t>borrow</w:t>
      </w:r>
      <w:r w:rsidR="00CB7326">
        <w:t xml:space="preserve"> an invitation. She got one from a woman who was going on vacation.</w:t>
      </w:r>
    </w:p>
    <w:p w14:paraId="60D2DBC3" w14:textId="210C2695" w:rsidR="00B21CA4" w:rsidRDefault="00B21CA4" w:rsidP="009C772F">
      <w:pPr>
        <w:pStyle w:val="BodyNormal"/>
      </w:pPr>
      <w:r>
        <w:t>I disguised myself and bluffed my way in</w:t>
      </w:r>
      <w:ins w:id="4088" w:author="Author">
        <w:r w:rsidR="00E31440">
          <w:t xml:space="preserve">to the </w:t>
        </w:r>
      </w:ins>
      <w:r w:rsidR="00773389">
        <w:t>o</w:t>
      </w:r>
      <w:ins w:id="4089" w:author="Author">
        <w:r w:rsidR="00E31440">
          <w:t>pening</w:t>
        </w:r>
      </w:ins>
      <w:r>
        <w:t xml:space="preserve">. I </w:t>
      </w:r>
      <w:del w:id="4090" w:author="Author">
        <w:r w:rsidDel="00B134E6">
          <w:delText>had on</w:delText>
        </w:r>
      </w:del>
      <w:ins w:id="4091" w:author="Author">
        <w:r w:rsidR="00B134E6">
          <w:t>wore</w:t>
        </w:r>
      </w:ins>
      <w:r>
        <w:t xml:space="preserve"> </w:t>
      </w:r>
      <w:r w:rsidR="00863E16">
        <w:t xml:space="preserve">imaging glasses </w:t>
      </w:r>
      <w:r w:rsidR="00D85A93">
        <w:t>that our firm had</w:t>
      </w:r>
      <w:r w:rsidR="00863E16">
        <w:t xml:space="preserve"> used a couple of years ago</w:t>
      </w:r>
      <w:r w:rsidR="00B12B1A">
        <w:t xml:space="preserve">. </w:t>
      </w:r>
      <w:del w:id="4092" w:author="Author">
        <w:r w:rsidR="00B12B1A" w:rsidDel="00E31440">
          <w:delText>My plan was</w:delText>
        </w:r>
      </w:del>
      <w:ins w:id="4093" w:author="Author">
        <w:r w:rsidR="00E31440">
          <w:t>I planned</w:t>
        </w:r>
      </w:ins>
      <w:r w:rsidR="00B12B1A">
        <w:t xml:space="preserve"> to </w:t>
      </w:r>
      <w:del w:id="4094" w:author="Author">
        <w:r w:rsidR="00B12B1A" w:rsidDel="00E31440">
          <w:delText xml:space="preserve">just </w:delText>
        </w:r>
      </w:del>
      <w:r w:rsidR="0017425B" w:rsidRPr="0017425B">
        <w:t xml:space="preserve">surreptitiously </w:t>
      </w:r>
      <w:r w:rsidR="00B12B1A">
        <w:t xml:space="preserve">photograph the </w:t>
      </w:r>
      <w:r w:rsidR="00B12B1A">
        <w:lastRenderedPageBreak/>
        <w:t>crowd</w:t>
      </w:r>
      <w:del w:id="4095" w:author="Author">
        <w:r w:rsidR="00FA6E17" w:rsidDel="00E31440">
          <w:delText>,</w:delText>
        </w:r>
      </w:del>
      <w:r w:rsidR="00FA6E17">
        <w:t xml:space="preserve"> to see who </w:t>
      </w:r>
      <w:del w:id="4096" w:author="Author">
        <w:r w:rsidR="00FA6E17" w:rsidDel="00B134E6">
          <w:delText xml:space="preserve">mingles </w:delText>
        </w:r>
      </w:del>
      <w:ins w:id="4097" w:author="Author">
        <w:r w:rsidR="00B134E6">
          <w:t xml:space="preserve">mingled </w:t>
        </w:r>
      </w:ins>
      <w:r w:rsidR="00FA6E17">
        <w:t>with these people.</w:t>
      </w:r>
      <w:r w:rsidR="003902A1">
        <w:t xml:space="preserve"> </w:t>
      </w:r>
      <w:r w:rsidR="00A07607">
        <w:t>Instead, t</w:t>
      </w:r>
      <w:r w:rsidR="008428CC">
        <w:t>hey started looking at me suspiciously</w:t>
      </w:r>
      <w:r w:rsidR="008E7CB3">
        <w:t>; I don’t know why. So</w:t>
      </w:r>
      <w:r w:rsidR="00991137">
        <w:t>,</w:t>
      </w:r>
      <w:r w:rsidR="008E7CB3">
        <w:t xml:space="preserve"> I retreated to the second</w:t>
      </w:r>
      <w:r w:rsidR="00154093">
        <w:t>-</w:t>
      </w:r>
      <w:r w:rsidR="008E7CB3">
        <w:t>floor photography area.</w:t>
      </w:r>
    </w:p>
    <w:p w14:paraId="24157A28" w14:textId="2A73C3B4" w:rsidR="008E7CB3" w:rsidRDefault="008E7CB3" w:rsidP="009C772F">
      <w:pPr>
        <w:pStyle w:val="BodyNormal"/>
      </w:pPr>
      <w:r>
        <w:t xml:space="preserve">Two men </w:t>
      </w:r>
      <w:r w:rsidR="00BB55EA">
        <w:t>surrounded me</w:t>
      </w:r>
      <w:r w:rsidR="00991137">
        <w:t xml:space="preserve"> and</w:t>
      </w:r>
      <w:r w:rsidR="00BB55EA">
        <w:t xml:space="preserve"> grabbed my glasses. One of them </w:t>
      </w:r>
      <w:r w:rsidR="0086142B">
        <w:t>knifed</w:t>
      </w:r>
      <w:r w:rsidR="00BB55EA">
        <w:t xml:space="preserve"> me in the back.</w:t>
      </w:r>
      <w:r w:rsidR="0086142B">
        <w:t xml:space="preserve"> </w:t>
      </w:r>
      <w:r w:rsidR="005357F0">
        <w:t xml:space="preserve">It stung. </w:t>
      </w:r>
      <w:r w:rsidR="00BB55EA">
        <w:t>They forced me onto an elevator</w:t>
      </w:r>
      <w:r w:rsidR="00154093">
        <w:t xml:space="preserve"> </w:t>
      </w:r>
      <w:r w:rsidR="00991137">
        <w:t xml:space="preserve">and then </w:t>
      </w:r>
      <w:r w:rsidR="00154093">
        <w:t xml:space="preserve">pushed me into a third-floor closet. </w:t>
      </w:r>
      <w:r w:rsidR="00EE6209">
        <w:t xml:space="preserve">One left, telling the other to </w:t>
      </w:r>
      <w:r w:rsidR="00006120">
        <w:t>find out who sent me</w:t>
      </w:r>
      <w:r w:rsidR="00B80084">
        <w:t xml:space="preserve">, to beat it out of me, if necessary. He pushed me against the wall, choking me. When he groped my </w:t>
      </w:r>
      <w:r w:rsidR="0094097F">
        <w:t>breast</w:t>
      </w:r>
      <w:r w:rsidR="008F54F7">
        <w:t>, I slapped him. It made him go be</w:t>
      </w:r>
      <w:r w:rsidR="001477CE">
        <w:t>r</w:t>
      </w:r>
      <w:r w:rsidR="008F54F7">
        <w:t>serk.</w:t>
      </w:r>
      <w:r w:rsidR="001477CE">
        <w:t>”</w:t>
      </w:r>
    </w:p>
    <w:p w14:paraId="01DC42E2" w14:textId="622C6658" w:rsidR="00D7535D" w:rsidRDefault="000352E0" w:rsidP="009C772F">
      <w:pPr>
        <w:pStyle w:val="BodyNormal"/>
      </w:pPr>
      <w:r>
        <w:t xml:space="preserve">“What happened next?” </w:t>
      </w:r>
      <w:r w:rsidR="003F1A9A">
        <w:t xml:space="preserve">Shelly </w:t>
      </w:r>
      <w:r w:rsidR="00905A2F">
        <w:t>said</w:t>
      </w:r>
      <w:r w:rsidR="003F1A9A">
        <w:t>.</w:t>
      </w:r>
    </w:p>
    <w:p w14:paraId="4029814C" w14:textId="06125A69" w:rsidR="003F1A9A" w:rsidRDefault="003F1A9A" w:rsidP="009C772F">
      <w:pPr>
        <w:pStyle w:val="BodyNormal"/>
      </w:pPr>
      <w:r>
        <w:t xml:space="preserve">“He </w:t>
      </w:r>
      <w:r w:rsidR="00804A93">
        <w:t>punched</w:t>
      </w:r>
      <w:r>
        <w:t xml:space="preserve"> me in the face. </w:t>
      </w:r>
      <w:r w:rsidR="00382B17">
        <w:t xml:space="preserve">His </w:t>
      </w:r>
      <w:proofErr w:type="spellStart"/>
      <w:r w:rsidR="00382B17">
        <w:t>fist</w:t>
      </w:r>
      <w:proofErr w:type="spellEnd"/>
      <w:r w:rsidR="00382B17">
        <w:t xml:space="preserve"> </w:t>
      </w:r>
      <w:r w:rsidR="00FA1E6D">
        <w:t>struck</w:t>
      </w:r>
      <w:r w:rsidR="00382B17">
        <w:t xml:space="preserve"> me</w:t>
      </w:r>
      <w:r w:rsidR="00FA1E6D">
        <w:t xml:space="preserve"> </w:t>
      </w:r>
      <w:r w:rsidR="00382B17">
        <w:t>like</w:t>
      </w:r>
      <w:r w:rsidR="00FA1E6D">
        <w:t xml:space="preserve"> a wrecking ball. I fell to the floor, seeing stars. </w:t>
      </w:r>
      <w:r w:rsidR="001F56AB">
        <w:t>He lifted m</w:t>
      </w:r>
      <w:ins w:id="4098" w:author="Author">
        <w:r w:rsidR="00773189">
          <w:t>e</w:t>
        </w:r>
      </w:ins>
      <w:del w:id="4099" w:author="Author">
        <w:r w:rsidR="001F56AB" w:rsidDel="00773189">
          <w:delText>y back up</w:delText>
        </w:r>
      </w:del>
      <w:r w:rsidR="001F56AB">
        <w:t xml:space="preserve"> to my feet</w:t>
      </w:r>
      <w:r w:rsidR="00226C9E">
        <w:t>, trying to hurt me in any way he could</w:t>
      </w:r>
      <w:r w:rsidR="00CA2077">
        <w:t>.</w:t>
      </w:r>
      <w:r w:rsidR="003342AF">
        <w:t xml:space="preserve"> He choked me</w:t>
      </w:r>
      <w:r w:rsidR="001804FE">
        <w:t>;</w:t>
      </w:r>
      <w:r w:rsidR="003342AF">
        <w:t xml:space="preserve"> I couldn’t breathe.”</w:t>
      </w:r>
    </w:p>
    <w:p w14:paraId="424FC0CD" w14:textId="47E83489" w:rsidR="003342AF" w:rsidRDefault="00CC07C4" w:rsidP="009C772F">
      <w:pPr>
        <w:pStyle w:val="BodyNormal"/>
      </w:pPr>
      <w:r>
        <w:t xml:space="preserve">“Doctor DiMarco, just two more minutes,” </w:t>
      </w:r>
      <w:r w:rsidR="00FE260A">
        <w:t xml:space="preserve">Dr. Rundle </w:t>
      </w:r>
      <w:r w:rsidR="003B312C">
        <w:t>said</w:t>
      </w:r>
      <w:r w:rsidR="00FE260A">
        <w:t>.</w:t>
      </w:r>
    </w:p>
    <w:p w14:paraId="04B9A885" w14:textId="6848732A" w:rsidR="00FE260A" w:rsidRDefault="00FE260A" w:rsidP="009C772F">
      <w:pPr>
        <w:pStyle w:val="BodyNormal"/>
      </w:pPr>
      <w:r>
        <w:t>“What happened next, Millie</w:t>
      </w:r>
      <w:r w:rsidR="00EB0227">
        <w:t>?”</w:t>
      </w:r>
    </w:p>
    <w:p w14:paraId="0DF767C0" w14:textId="24CA970E" w:rsidR="002E3547" w:rsidRDefault="00DA77E0" w:rsidP="009C772F">
      <w:pPr>
        <w:pStyle w:val="BodyNormal"/>
        <w:rPr>
          <w:ins w:id="4100" w:author="Author"/>
        </w:rPr>
      </w:pPr>
      <w:r>
        <w:t xml:space="preserve">Millie started </w:t>
      </w:r>
      <w:r w:rsidR="000C46D3">
        <w:t>sobb</w:t>
      </w:r>
      <w:r w:rsidR="002E0C25">
        <w:t>ing again</w:t>
      </w:r>
      <w:r w:rsidR="00164CEA">
        <w:t xml:space="preserve">, her eyes dripping. </w:t>
      </w:r>
      <w:r w:rsidR="00131C27">
        <w:t xml:space="preserve">She looked </w:t>
      </w:r>
      <w:r w:rsidR="001804FE">
        <w:t>at</w:t>
      </w:r>
      <w:r w:rsidR="00131C27">
        <w:t xml:space="preserve"> Mac Merrick, </w:t>
      </w:r>
      <w:r w:rsidR="001E7F69">
        <w:t xml:space="preserve">almost </w:t>
      </w:r>
      <w:r w:rsidR="00EF1241">
        <w:t>pleading</w:t>
      </w:r>
      <w:r w:rsidR="001E7F69">
        <w:t>.</w:t>
      </w:r>
    </w:p>
    <w:p w14:paraId="3E76FC95" w14:textId="14D01662" w:rsidR="00EB0227" w:rsidRDefault="001E7F69" w:rsidP="009C772F">
      <w:pPr>
        <w:pStyle w:val="BodyNormal"/>
      </w:pPr>
      <w:del w:id="4101" w:author="Author">
        <w:r w:rsidDel="002E3547">
          <w:delText xml:space="preserve"> </w:delText>
        </w:r>
      </w:del>
      <w:r>
        <w:t>“Mac.”</w:t>
      </w:r>
    </w:p>
    <w:p w14:paraId="7B09994A" w14:textId="598D9F82" w:rsidR="001E7F69" w:rsidRDefault="00CF1978" w:rsidP="009C772F">
      <w:pPr>
        <w:pStyle w:val="BodyNormal"/>
      </w:pPr>
      <w:r>
        <w:t>Mac approached her bed, taking her hand in his.</w:t>
      </w:r>
    </w:p>
    <w:p w14:paraId="292D2605" w14:textId="45A1B9A6" w:rsidR="00CF1978" w:rsidRDefault="00CF1978" w:rsidP="009C772F">
      <w:pPr>
        <w:pStyle w:val="BodyNormal"/>
      </w:pPr>
      <w:r>
        <w:t>“Millie, do you want to stop?”</w:t>
      </w:r>
    </w:p>
    <w:p w14:paraId="685BDCEF" w14:textId="4001B39E" w:rsidR="00F92FAA" w:rsidRDefault="00F92FAA" w:rsidP="009C772F">
      <w:pPr>
        <w:pStyle w:val="BodyNormal"/>
      </w:pPr>
      <w:r>
        <w:t>“Mac, he put his fingers in me. I was so frightened</w:t>
      </w:r>
      <w:r w:rsidR="002D1048">
        <w:t xml:space="preserve">. I thought </w:t>
      </w:r>
      <w:del w:id="4102" w:author="Author">
        <w:r w:rsidR="002D1048" w:rsidDel="00046255">
          <w:delText xml:space="preserve">that </w:delText>
        </w:r>
      </w:del>
      <w:r w:rsidR="002D1048">
        <w:t>he w</w:t>
      </w:r>
      <w:del w:id="4103" w:author="Author">
        <w:r w:rsidR="002D1048" w:rsidDel="00773189">
          <w:delText>as going to</w:delText>
        </w:r>
      </w:del>
      <w:ins w:id="4104" w:author="Author">
        <w:r w:rsidR="00773189">
          <w:t>ould</w:t>
        </w:r>
      </w:ins>
      <w:r w:rsidR="002D1048">
        <w:t xml:space="preserve"> rape, kill, </w:t>
      </w:r>
      <w:r w:rsidR="006F5F72">
        <w:t xml:space="preserve">and </w:t>
      </w:r>
      <w:r w:rsidR="002D1048">
        <w:t>bury me in the woods.</w:t>
      </w:r>
      <w:r w:rsidR="00D00B10">
        <w:t xml:space="preserve"> That’s when I felt the electricity, the buzzing sound. </w:t>
      </w:r>
      <w:r w:rsidR="00CF3812">
        <w:t xml:space="preserve">He </w:t>
      </w:r>
      <w:r w:rsidR="00CF3812">
        <w:lastRenderedPageBreak/>
        <w:t>froze</w:t>
      </w:r>
      <w:r w:rsidR="00991137">
        <w:t xml:space="preserve"> and</w:t>
      </w:r>
      <w:del w:id="4105" w:author="Author">
        <w:r w:rsidR="00CF3812" w:rsidDel="00773189">
          <w:delText>,</w:delText>
        </w:r>
      </w:del>
      <w:r w:rsidR="00CF3812">
        <w:t xml:space="preserve"> stopped choking me.</w:t>
      </w:r>
    </w:p>
    <w:p w14:paraId="551D6A8A" w14:textId="539ECC3A" w:rsidR="00450BFE" w:rsidRDefault="00450BFE" w:rsidP="009C772F">
      <w:pPr>
        <w:pStyle w:val="BodyNormal"/>
      </w:pPr>
      <w:r>
        <w:t>I felt</w:t>
      </w:r>
      <w:ins w:id="4106" w:author="Author">
        <w:r w:rsidR="00773189">
          <w:t xml:space="preserve"> someone pull</w:t>
        </w:r>
      </w:ins>
      <w:r>
        <w:t xml:space="preserve"> him </w:t>
      </w:r>
      <w:del w:id="4107" w:author="Author">
        <w:r w:rsidDel="00773189">
          <w:delText xml:space="preserve">being pulled </w:delText>
        </w:r>
      </w:del>
      <w:r>
        <w:t>away</w:t>
      </w:r>
      <w:r w:rsidR="00991137">
        <w:t>.</w:t>
      </w:r>
      <w:r>
        <w:t xml:space="preserve"> </w:t>
      </w:r>
      <w:r w:rsidR="00794293">
        <w:t xml:space="preserve">As </w:t>
      </w:r>
      <w:r>
        <w:t>I fell to the floor</w:t>
      </w:r>
      <w:r w:rsidR="00794293">
        <w:t>,</w:t>
      </w:r>
      <w:r>
        <w:t xml:space="preserve"> </w:t>
      </w:r>
      <w:r w:rsidR="004773DF">
        <w:t>e</w:t>
      </w:r>
      <w:r w:rsidR="00C31778">
        <w:t>verything started spinning. I don’t remember anything else</w:t>
      </w:r>
      <w:r w:rsidR="00092EFC">
        <w:t>.”</w:t>
      </w:r>
    </w:p>
    <w:p w14:paraId="5699A622" w14:textId="21E83FF0" w:rsidR="002D50DE" w:rsidRDefault="002D50DE" w:rsidP="009C772F">
      <w:pPr>
        <w:pStyle w:val="BodyNormal"/>
      </w:pPr>
      <w:r>
        <w:t xml:space="preserve">“OK, </w:t>
      </w:r>
      <w:r w:rsidR="0080732F">
        <w:t>Shelly. That’s enough for now. Millie, this is Officer Sheila Overton</w:t>
      </w:r>
      <w:r w:rsidR="00E658A3">
        <w:t xml:space="preserve">. She’s a specialist in </w:t>
      </w:r>
      <w:r w:rsidR="00750853">
        <w:t>sexual assault</w:t>
      </w:r>
      <w:r w:rsidR="00E658A3">
        <w:t xml:space="preserve"> cases. Will you give consent </w:t>
      </w:r>
      <w:r w:rsidR="007D6742">
        <w:t xml:space="preserve">for a </w:t>
      </w:r>
      <w:r w:rsidR="007E1881">
        <w:t>forensic examination</w:t>
      </w:r>
      <w:r w:rsidR="007D6742">
        <w:t>?”</w:t>
      </w:r>
    </w:p>
    <w:p w14:paraId="11CE5EA9" w14:textId="2D6F6DF1" w:rsidR="007552A9" w:rsidRDefault="008F0997" w:rsidP="009C772F">
      <w:pPr>
        <w:pStyle w:val="BodyNormal"/>
      </w:pPr>
      <w:r>
        <w:t>“Should I, Mac?”</w:t>
      </w:r>
    </w:p>
    <w:p w14:paraId="26D97352" w14:textId="4DEED932" w:rsidR="008F0997" w:rsidRDefault="008F0997" w:rsidP="009C772F">
      <w:pPr>
        <w:pStyle w:val="BodyNormal"/>
      </w:pPr>
      <w:r>
        <w:t xml:space="preserve">“Yes, Millie. It’ll be evidence that will hold up in court if we ever catch that </w:t>
      </w:r>
      <w:r w:rsidR="00D33A9C">
        <w:t>bastard. We’ll clear the room</w:t>
      </w:r>
      <w:r w:rsidR="008966C4">
        <w:t>. O</w:t>
      </w:r>
      <w:r w:rsidR="00D33A9C">
        <w:t xml:space="preserve">nly Officer Overton and Doctor </w:t>
      </w:r>
      <w:r w:rsidR="00801BDC">
        <w:t>Li will perform the exam. Just five</w:t>
      </w:r>
      <w:r w:rsidR="00873A75">
        <w:t xml:space="preserve"> to ten</w:t>
      </w:r>
      <w:r w:rsidR="00801BDC">
        <w:t xml:space="preserve"> minutes, Millie.”</w:t>
      </w:r>
    </w:p>
    <w:p w14:paraId="5F0F231C" w14:textId="4A63D4DC" w:rsidR="00AB6FC6" w:rsidRDefault="00C91CE6" w:rsidP="009C772F">
      <w:pPr>
        <w:pStyle w:val="BodyNormal"/>
      </w:pPr>
      <w:r>
        <w:t>“Will you stay outside, Mac?”</w:t>
      </w:r>
    </w:p>
    <w:p w14:paraId="72E9DE60" w14:textId="152621CE" w:rsidR="00C91CE6" w:rsidRDefault="00C91CE6" w:rsidP="009C772F">
      <w:pPr>
        <w:pStyle w:val="BodyNormal"/>
      </w:pPr>
      <w:r>
        <w:t xml:space="preserve">“I’m not leaving you tonight, Millie. </w:t>
      </w:r>
      <w:r w:rsidR="003647F7">
        <w:t>We’ll get you through this.”</w:t>
      </w:r>
    </w:p>
    <w:p w14:paraId="5D432E57" w14:textId="22E5EFE4" w:rsidR="00FF4BA1" w:rsidRDefault="003647F7" w:rsidP="009C772F">
      <w:pPr>
        <w:pStyle w:val="BodyNormal"/>
        <w:sectPr w:rsidR="00FF4BA1" w:rsidSect="003135B1">
          <w:pgSz w:w="8640" w:h="12960" w:code="1"/>
          <w:pgMar w:top="720" w:right="720" w:bottom="720" w:left="720" w:header="720" w:footer="720" w:gutter="720"/>
          <w:cols w:space="720"/>
          <w:titlePg/>
          <w:docGrid w:linePitch="360"/>
        </w:sectPr>
      </w:pPr>
      <w:r>
        <w:t>“OK, Mac. I’ll do it</w:t>
      </w:r>
      <w:r w:rsidR="00587C2A">
        <w:t>.”</w:t>
      </w:r>
    </w:p>
    <w:p w14:paraId="541D1E21" w14:textId="6F911CEA" w:rsidR="00587C2A" w:rsidRPr="004376FE" w:rsidRDefault="00587C2A" w:rsidP="00587C2A">
      <w:pPr>
        <w:pStyle w:val="ChapterNumber"/>
      </w:pPr>
      <w:r w:rsidRPr="004376FE">
        <w:lastRenderedPageBreak/>
        <w:t>CHAPTER</w:t>
      </w:r>
      <w:r w:rsidR="006C3A7A">
        <w:t xml:space="preserve">    13</w:t>
      </w:r>
    </w:p>
    <w:p w14:paraId="7C19BF50" w14:textId="2D9C118A" w:rsidR="00587C2A" w:rsidRPr="00FA271D" w:rsidRDefault="00587C2A" w:rsidP="00587C2A">
      <w:pPr>
        <w:pStyle w:val="ChapterTitle"/>
      </w:pPr>
      <w:bookmarkStart w:id="4108" w:name="_Toc197338851"/>
      <w:r>
        <w:t>Family Squabble</w:t>
      </w:r>
      <w:bookmarkEnd w:id="4108"/>
    </w:p>
    <w:p w14:paraId="6F284440" w14:textId="55CBABA5" w:rsidR="007F7881" w:rsidRDefault="002C1CF5" w:rsidP="002C1CF5">
      <w:pPr>
        <w:pStyle w:val="ASubheadLevel1"/>
      </w:pPr>
      <w:bookmarkStart w:id="4109" w:name="_Toc197338852"/>
      <w:r>
        <w:t>Reading the Riot Act</w:t>
      </w:r>
      <w:bookmarkEnd w:id="4109"/>
    </w:p>
    <w:p w14:paraId="0184BE40" w14:textId="019F925A" w:rsidR="002C1CF5" w:rsidRDefault="002C0A3F" w:rsidP="009C772F">
      <w:pPr>
        <w:pStyle w:val="BodyNormal"/>
      </w:pPr>
      <w:del w:id="4110" w:author="Author">
        <w:r w:rsidDel="00DA1A81">
          <w:delText>Sitting in Anne Merrick’s office</w:delText>
        </w:r>
        <w:r w:rsidR="00500459" w:rsidDel="00DA1A81">
          <w:delText xml:space="preserve"> </w:delText>
        </w:r>
        <w:r w:rsidR="005D746D" w:rsidDel="00DA1A81">
          <w:delText>at 10:30 p.m.</w:delText>
        </w:r>
        <w:r w:rsidR="00D22AC5" w:rsidDel="00DA1A81">
          <w:delText>,</w:delText>
        </w:r>
        <w:r w:rsidR="005D746D" w:rsidDel="00DA1A81">
          <w:delText xml:space="preserve"> Anne, John</w:delText>
        </w:r>
        <w:r w:rsidR="00836D6F" w:rsidDel="00DA1A81">
          <w:delText>,</w:delText>
        </w:r>
        <w:r w:rsidR="005D746D" w:rsidDel="00DA1A81">
          <w:delText xml:space="preserve"> </w:delText>
        </w:r>
        <w:r w:rsidR="00C654F7" w:rsidDel="00DA1A81">
          <w:delText xml:space="preserve">Ben, </w:delText>
        </w:r>
        <w:r w:rsidR="00DE042E" w:rsidDel="00DA1A81">
          <w:delText>and Ronnie</w:delText>
        </w:r>
        <w:r w:rsidR="00836D6F" w:rsidDel="00DA1A81">
          <w:delText xml:space="preserve"> looked worried</w:delText>
        </w:r>
      </w:del>
      <w:ins w:id="4111" w:author="Author">
        <w:r w:rsidR="00DA1A81">
          <w:t>At 10:30 p.m., Anne, John, Ben, and Ronnie looked worried while sitting in Anne Merrick's office</w:t>
        </w:r>
      </w:ins>
      <w:r w:rsidR="00836D6F">
        <w:t>.</w:t>
      </w:r>
    </w:p>
    <w:p w14:paraId="75E63AFD" w14:textId="1DFAA13D" w:rsidR="00FC25DB" w:rsidRDefault="00FC25DB" w:rsidP="009C772F">
      <w:pPr>
        <w:pStyle w:val="BodyNormal"/>
      </w:pPr>
      <w:r>
        <w:t>“</w:t>
      </w:r>
      <w:r w:rsidR="0068739F">
        <w:t>W</w:t>
      </w:r>
      <w:r>
        <w:t xml:space="preserve">e should have </w:t>
      </w:r>
      <w:r w:rsidR="00DF2E60">
        <w:t>heard from</w:t>
      </w:r>
      <w:r w:rsidR="001508E3">
        <w:t xml:space="preserve"> </w:t>
      </w:r>
      <w:r w:rsidR="007C2260">
        <w:t>Millie</w:t>
      </w:r>
      <w:r>
        <w:t xml:space="preserve"> by now, </w:t>
      </w:r>
      <w:r w:rsidR="00BE791A">
        <w:t>Dad</w:t>
      </w:r>
      <w:r>
        <w:t xml:space="preserve">,” </w:t>
      </w:r>
      <w:r w:rsidR="00BE791A">
        <w:t>Ben</w:t>
      </w:r>
      <w:r>
        <w:t xml:space="preserve"> </w:t>
      </w:r>
      <w:r w:rsidR="003B312C">
        <w:t>said</w:t>
      </w:r>
      <w:r>
        <w:t>.</w:t>
      </w:r>
    </w:p>
    <w:p w14:paraId="714DE22A" w14:textId="6490B797" w:rsidR="00FC1B27" w:rsidRDefault="00FC1B27" w:rsidP="009C772F">
      <w:pPr>
        <w:pStyle w:val="BodyNormal"/>
      </w:pPr>
      <w:r>
        <w:t>“</w:t>
      </w:r>
      <w:r w:rsidR="003E1BE9">
        <w:t>Y</w:t>
      </w:r>
      <w:r>
        <w:t>eah, I have a bad feeling about this</w:t>
      </w:r>
      <w:r w:rsidR="002E02EE">
        <w:t>.</w:t>
      </w:r>
      <w:r>
        <w:t>”</w:t>
      </w:r>
    </w:p>
    <w:p w14:paraId="7E838083" w14:textId="28EABF4B" w:rsidR="003E1BE9" w:rsidRDefault="000C687A" w:rsidP="009C772F">
      <w:pPr>
        <w:pStyle w:val="BodyNormal"/>
      </w:pPr>
      <w:r>
        <w:t xml:space="preserve">Suddenly, Anne’s MacBook Super lit up with </w:t>
      </w:r>
      <w:r w:rsidR="004A6DAE">
        <w:t xml:space="preserve">a </w:t>
      </w:r>
      <w:r w:rsidR="00412DB7">
        <w:t>conference</w:t>
      </w:r>
      <w:r w:rsidR="004A6DAE">
        <w:t xml:space="preserve"> request from Commander Ryan DiMarco of the Chicago Police. Anne </w:t>
      </w:r>
      <w:r w:rsidR="00B9486D">
        <w:t>quickly accepted the meeting</w:t>
      </w:r>
      <w:r w:rsidR="00E92E79">
        <w:t xml:space="preserve">, and </w:t>
      </w:r>
      <w:r w:rsidR="0010163A">
        <w:t xml:space="preserve">Anne’s </w:t>
      </w:r>
      <w:r w:rsidR="00412DB7">
        <w:t>conference</w:t>
      </w:r>
      <w:r w:rsidR="00FD24FC">
        <w:t xml:space="preserve"> cameras put </w:t>
      </w:r>
      <w:del w:id="4112" w:author="Author">
        <w:r w:rsidR="00FD24FC" w:rsidDel="00046255">
          <w:delText xml:space="preserve">each of </w:delText>
        </w:r>
      </w:del>
      <w:r w:rsidR="00FD24FC">
        <w:t xml:space="preserve">them into </w:t>
      </w:r>
      <w:del w:id="4113" w:author="Author">
        <w:r w:rsidR="00FD24FC" w:rsidDel="00E35E4D">
          <w:delText xml:space="preserve">a </w:delText>
        </w:r>
      </w:del>
      <w:r w:rsidR="00FD24FC">
        <w:t>separate window</w:t>
      </w:r>
      <w:ins w:id="4114" w:author="Author">
        <w:r w:rsidR="00E35E4D">
          <w:t>s</w:t>
        </w:r>
      </w:ins>
      <w:r w:rsidR="00FD24FC">
        <w:t>.</w:t>
      </w:r>
    </w:p>
    <w:p w14:paraId="30EBAD7E" w14:textId="3388EA49" w:rsidR="00FD24FC" w:rsidRDefault="00FD24FC" w:rsidP="009C772F">
      <w:pPr>
        <w:pStyle w:val="BodyNormal"/>
      </w:pPr>
      <w:r>
        <w:t>“Good evening, Ryan. Why are you calling?”</w:t>
      </w:r>
    </w:p>
    <w:p w14:paraId="607554E4" w14:textId="28596D4B" w:rsidR="00FD24FC" w:rsidRDefault="006F70FA" w:rsidP="009C772F">
      <w:pPr>
        <w:pStyle w:val="BodyNormal"/>
      </w:pPr>
      <w:r>
        <w:t>“Police business, Mrs. Merrick. I have one question</w:t>
      </w:r>
      <w:r w:rsidR="00B861D5">
        <w:t>,</w:t>
      </w:r>
      <w:ins w:id="4115" w:author="Author">
        <w:del w:id="4116" w:author="Author">
          <w:r w:rsidR="00B017A1" w:rsidDel="004E6909">
            <w:delText>,</w:delText>
          </w:r>
          <w:r w:rsidR="00A54DD6" w:rsidDel="00B017A1">
            <w:delText>,</w:delText>
          </w:r>
          <w:r w:rsidR="00C05052" w:rsidDel="00F75231">
            <w:delText>,</w:delText>
          </w:r>
          <w:r w:rsidR="00560C37" w:rsidDel="00A65961">
            <w:delText>,</w:delText>
          </w:r>
        </w:del>
      </w:ins>
      <w:del w:id="4117" w:author="Author">
        <w:r w:rsidR="000505DF" w:rsidDel="007912C7">
          <w:delText>,</w:delText>
        </w:r>
      </w:del>
      <w:r w:rsidR="00BC37C2">
        <w:t xml:space="preserve"> and</w:t>
      </w:r>
      <w:r>
        <w:t xml:space="preserve"> </w:t>
      </w:r>
      <w:r w:rsidR="00BC37C2">
        <w:t>d</w:t>
      </w:r>
      <w:r w:rsidR="007C782B">
        <w:t xml:space="preserve">on’t lie to me. You don’t want me any angrier at you than I </w:t>
      </w:r>
      <w:r w:rsidR="003F2549">
        <w:t xml:space="preserve">am </w:t>
      </w:r>
      <w:r w:rsidR="000C6090">
        <w:t xml:space="preserve">right </w:t>
      </w:r>
      <w:del w:id="4118" w:author="Author">
        <w:r w:rsidR="003F2549" w:rsidDel="00046255">
          <w:delText>at this moment</w:delText>
        </w:r>
      </w:del>
      <w:ins w:id="4119" w:author="Author">
        <w:r w:rsidR="00046255">
          <w:t>now</w:t>
        </w:r>
      </w:ins>
      <w:r w:rsidR="003F2549">
        <w:t>.”</w:t>
      </w:r>
    </w:p>
    <w:p w14:paraId="5914F36C" w14:textId="02C9C1F6" w:rsidR="003F2549" w:rsidRDefault="003F2549" w:rsidP="009C772F">
      <w:pPr>
        <w:pStyle w:val="BodyNormal"/>
      </w:pPr>
      <w:r>
        <w:t xml:space="preserve">“What’s </w:t>
      </w:r>
      <w:r w:rsidR="00727B49">
        <w:t>this about,</w:t>
      </w:r>
      <w:r>
        <w:t xml:space="preserve"> Ryan</w:t>
      </w:r>
      <w:r w:rsidR="00727B49">
        <w:t>?</w:t>
      </w:r>
      <w:r>
        <w:t>”</w:t>
      </w:r>
    </w:p>
    <w:p w14:paraId="5999C55D" w14:textId="0EAD64CE" w:rsidR="00C40E6D" w:rsidRDefault="00BE3E2B" w:rsidP="009C772F">
      <w:pPr>
        <w:pStyle w:val="BodyNormal"/>
      </w:pPr>
      <w:r>
        <w:t>“</w:t>
      </w:r>
      <w:r w:rsidR="00040645">
        <w:t>Anne</w:t>
      </w:r>
      <w:r w:rsidR="0034270F">
        <w:t>, d</w:t>
      </w:r>
      <w:r>
        <w:t xml:space="preserve">id you send </w:t>
      </w:r>
      <w:r w:rsidR="004A675A">
        <w:t>you</w:t>
      </w:r>
      <w:r w:rsidR="0020188E">
        <w:t>r</w:t>
      </w:r>
      <w:r w:rsidR="004A675A">
        <w:t xml:space="preserve"> paralegal, Millicent Grainger, into a mob-owned art gallery </w:t>
      </w:r>
      <w:r w:rsidR="0020188E">
        <w:t>tonight?”</w:t>
      </w:r>
    </w:p>
    <w:p w14:paraId="08EDAD6B" w14:textId="1C031FE4" w:rsidR="00E079E1" w:rsidRDefault="00E079E1" w:rsidP="009C772F">
      <w:pPr>
        <w:pStyle w:val="BodyNormal"/>
      </w:pPr>
      <w:r>
        <w:t xml:space="preserve">“Yes, we did. Millie was collecting information on who </w:t>
      </w:r>
      <w:r w:rsidR="007B2349">
        <w:t>attend</w:t>
      </w:r>
      <w:r w:rsidR="00D22137">
        <w:t>ed</w:t>
      </w:r>
      <w:r>
        <w:t xml:space="preserve"> the opening</w:t>
      </w:r>
      <w:r w:rsidR="006F4A71">
        <w:t>, so we might better know the gang trying to kill us</w:t>
      </w:r>
      <w:r w:rsidR="0034270F">
        <w:t>.”</w:t>
      </w:r>
    </w:p>
    <w:p w14:paraId="6B3760AA" w14:textId="68175FF0" w:rsidR="000F584E" w:rsidRDefault="00CC30E7" w:rsidP="009C772F">
      <w:pPr>
        <w:pStyle w:val="BodyNormal"/>
      </w:pPr>
      <w:r>
        <w:t xml:space="preserve">“Shame on all </w:t>
      </w:r>
      <w:r w:rsidR="006868CD">
        <w:t>four</w:t>
      </w:r>
      <w:r>
        <w:t xml:space="preserve"> of you! You sent a </w:t>
      </w:r>
      <w:r w:rsidR="007E32C5">
        <w:t>2</w:t>
      </w:r>
      <w:del w:id="4120" w:author="Author">
        <w:r w:rsidR="007E32C5" w:rsidDel="00EF2A19">
          <w:delText>6</w:delText>
        </w:r>
      </w:del>
      <w:ins w:id="4121" w:author="Author">
        <w:r w:rsidR="00EF2A19">
          <w:t>7</w:t>
        </w:r>
      </w:ins>
      <w:r w:rsidR="007E32C5">
        <w:t>-</w:t>
      </w:r>
      <w:r w:rsidR="006141FD">
        <w:t xml:space="preserve">year-old, </w:t>
      </w:r>
      <w:del w:id="4122" w:author="Author">
        <w:r w:rsidR="007E32C5" w:rsidDel="00560C37">
          <w:delText>95</w:delText>
        </w:r>
        <w:r w:rsidR="00D72C6A" w:rsidDel="00560C37">
          <w:delText xml:space="preserve"> </w:delText>
        </w:r>
      </w:del>
      <w:ins w:id="4123" w:author="Author">
        <w:r w:rsidR="00560C37">
          <w:t>95-</w:t>
        </w:r>
      </w:ins>
      <w:r w:rsidR="00D72C6A">
        <w:lastRenderedPageBreak/>
        <w:t>pound</w:t>
      </w:r>
      <w:r w:rsidR="007E32C5">
        <w:t>,</w:t>
      </w:r>
      <w:r w:rsidR="00D72C6A">
        <w:t xml:space="preserve"> innocent woman into a nest of vipers</w:t>
      </w:r>
      <w:r w:rsidR="007E32C5">
        <w:t>.</w:t>
      </w:r>
      <w:r w:rsidR="00E91ADA">
        <w:t xml:space="preserve"> This is the result of your stupidity!”</w:t>
      </w:r>
    </w:p>
    <w:p w14:paraId="3EA5C659" w14:textId="33085F5A" w:rsidR="002E0F66" w:rsidRDefault="00D47836" w:rsidP="009C772F">
      <w:pPr>
        <w:pStyle w:val="BodyNormal"/>
      </w:pPr>
      <w:r>
        <w:t xml:space="preserve">Commander DiMarco replaced his </w:t>
      </w:r>
      <w:r w:rsidR="001C1B26">
        <w:t>image with a photograph of Millie’s face</w:t>
      </w:r>
      <w:r w:rsidR="00AE6CCA">
        <w:t xml:space="preserve">. Her </w:t>
      </w:r>
      <w:r w:rsidR="001C1B26">
        <w:t>left</w:t>
      </w:r>
      <w:r w:rsidR="00A9449A">
        <w:t xml:space="preserve"> eye </w:t>
      </w:r>
      <w:r w:rsidR="00031AED">
        <w:t xml:space="preserve">was </w:t>
      </w:r>
      <w:r w:rsidR="00A9449A">
        <w:t>swollen</w:t>
      </w:r>
      <w:r w:rsidR="00031AED">
        <w:t xml:space="preserve"> </w:t>
      </w:r>
      <w:r w:rsidR="00A9449A">
        <w:t xml:space="preserve">and </w:t>
      </w:r>
      <w:r w:rsidR="00031AED">
        <w:t>s</w:t>
      </w:r>
      <w:r w:rsidR="001C1B26">
        <w:t>hut,</w:t>
      </w:r>
      <w:r w:rsidR="00031AED">
        <w:t xml:space="preserve"> </w:t>
      </w:r>
      <w:ins w:id="4124" w:author="Author">
        <w:r w:rsidR="00C03546">
          <w:t xml:space="preserve">and </w:t>
        </w:r>
      </w:ins>
      <w:r w:rsidR="00AE6CCA">
        <w:t xml:space="preserve">her </w:t>
      </w:r>
      <w:r w:rsidR="00031AED">
        <w:t>face bruised</w:t>
      </w:r>
      <w:r w:rsidR="002E0F66">
        <w:t>.</w:t>
      </w:r>
    </w:p>
    <w:p w14:paraId="067FFEF6" w14:textId="3540E328" w:rsidR="00CF7C38" w:rsidRDefault="00153850" w:rsidP="009C772F">
      <w:pPr>
        <w:pStyle w:val="BodyNormal"/>
      </w:pPr>
      <w:r>
        <w:t>“</w:t>
      </w:r>
      <w:r w:rsidR="007B3B75">
        <w:t xml:space="preserve">Oh my God,” </w:t>
      </w:r>
      <w:r w:rsidR="00553A13">
        <w:t>Ronnie</w:t>
      </w:r>
      <w:r w:rsidR="007B3B75">
        <w:t xml:space="preserve"> said. </w:t>
      </w:r>
      <w:r w:rsidR="00CF7C38">
        <w:t>“Is she OK?”</w:t>
      </w:r>
    </w:p>
    <w:p w14:paraId="59CF3E23" w14:textId="42ABAADD" w:rsidR="003D4B5E" w:rsidRDefault="00CF7C38" w:rsidP="009C772F">
      <w:pPr>
        <w:pStyle w:val="BodyNormal"/>
      </w:pPr>
      <w:r>
        <w:t>“</w:t>
      </w:r>
      <w:r w:rsidR="00335EEA">
        <w:t>No</w:t>
      </w:r>
      <w:r w:rsidR="00553A13">
        <w:t>, Mrs. Fieldstone</w:t>
      </w:r>
      <w:r w:rsidR="00D077BB">
        <w:t>.</w:t>
      </w:r>
      <w:r w:rsidR="00FC3913">
        <w:t xml:space="preserve"> </w:t>
      </w:r>
      <w:r w:rsidR="003B312C">
        <w:t xml:space="preserve">Someone in that gallery stabbed </w:t>
      </w:r>
      <w:r w:rsidR="008123EB">
        <w:t>Millie</w:t>
      </w:r>
      <w:r w:rsidR="00210EF6">
        <w:t xml:space="preserve"> Grainger</w:t>
      </w:r>
      <w:r>
        <w:t xml:space="preserve"> in the back, </w:t>
      </w:r>
      <w:r w:rsidR="00186D89">
        <w:t>beat</w:t>
      </w:r>
      <w:r w:rsidR="003B312C">
        <w:t xml:space="preserve"> her</w:t>
      </w:r>
      <w:r w:rsidR="00186D89">
        <w:t xml:space="preserve"> </w:t>
      </w:r>
      <w:r w:rsidR="003B312C">
        <w:t>savagely</w:t>
      </w:r>
      <w:r w:rsidR="00186D89">
        <w:t>, and subjected</w:t>
      </w:r>
      <w:r w:rsidR="003B312C">
        <w:t xml:space="preserve"> her</w:t>
      </w:r>
      <w:r w:rsidR="00186D89">
        <w:t xml:space="preserve"> to </w:t>
      </w:r>
      <w:r w:rsidR="00186D89" w:rsidRPr="00186D89">
        <w:t>aggravated criminal sexual assault</w:t>
      </w:r>
      <w:r w:rsidR="00B45906">
        <w:t>. They raped her.”</w:t>
      </w:r>
    </w:p>
    <w:p w14:paraId="7B5C2BF6" w14:textId="4937A0F4" w:rsidR="00C87DDF" w:rsidRDefault="000617EC" w:rsidP="009C772F">
      <w:pPr>
        <w:pStyle w:val="BodyNormal"/>
      </w:pPr>
      <w:r>
        <w:t xml:space="preserve">“Is she in a hospital?” Anne </w:t>
      </w:r>
      <w:r w:rsidR="003B312C">
        <w:t>said</w:t>
      </w:r>
      <w:r>
        <w:t>.</w:t>
      </w:r>
    </w:p>
    <w:p w14:paraId="7452D792" w14:textId="4AF37E0E" w:rsidR="00787090" w:rsidRDefault="00515B10" w:rsidP="009C772F">
      <w:pPr>
        <w:pStyle w:val="BodyNormal"/>
      </w:pPr>
      <w:r>
        <w:t xml:space="preserve">“Yes. </w:t>
      </w:r>
      <w:r w:rsidR="003B312C">
        <w:t xml:space="preserve">Someone dropped </w:t>
      </w:r>
      <w:r>
        <w:t xml:space="preserve">Millie off at </w:t>
      </w:r>
      <w:r w:rsidR="00827AE9">
        <w:t xml:space="preserve">The Grant </w:t>
      </w:r>
      <w:r w:rsidR="008F7430">
        <w:t xml:space="preserve">Park </w:t>
      </w:r>
      <w:r w:rsidR="00860094">
        <w:t>Tower</w:t>
      </w:r>
      <w:r w:rsidR="00AE0F48">
        <w:t xml:space="preserve"> with a note asking the Con</w:t>
      </w:r>
      <w:r w:rsidR="00E4240D">
        <w:t>c</w:t>
      </w:r>
      <w:r w:rsidR="00AE0F48">
        <w:t xml:space="preserve">ierge to call </w:t>
      </w:r>
      <w:r w:rsidR="00E4240D">
        <w:t xml:space="preserve">Officer Merrick. </w:t>
      </w:r>
      <w:r w:rsidR="004C5A02">
        <w:t xml:space="preserve">He brought Millie to </w:t>
      </w:r>
      <w:r w:rsidR="00D74564">
        <w:t>the</w:t>
      </w:r>
      <w:r w:rsidR="004C5A02">
        <w:t xml:space="preserve"> hospital where she is </w:t>
      </w:r>
      <w:r w:rsidR="002214F9">
        <w:t xml:space="preserve">now </w:t>
      </w:r>
      <w:r w:rsidR="004C5A02">
        <w:t>receiving clandestine treatment.</w:t>
      </w:r>
      <w:r w:rsidR="00F965CB">
        <w:t>”</w:t>
      </w:r>
    </w:p>
    <w:p w14:paraId="186655C2" w14:textId="16A5B762" w:rsidR="006C7A31" w:rsidRDefault="00E50322" w:rsidP="009C772F">
      <w:pPr>
        <w:pStyle w:val="BodyNormal"/>
      </w:pPr>
      <w:r>
        <w:t xml:space="preserve">“What hospital is it?” John Merrick </w:t>
      </w:r>
      <w:r w:rsidR="003B312C">
        <w:t>said</w:t>
      </w:r>
      <w:r>
        <w:t>.</w:t>
      </w:r>
    </w:p>
    <w:p w14:paraId="21227180" w14:textId="3B589E3C" w:rsidR="00E50322" w:rsidRDefault="008D08D9" w:rsidP="009C772F">
      <w:pPr>
        <w:pStyle w:val="BodyNormal"/>
      </w:pPr>
      <w:r>
        <w:t xml:space="preserve">“I’m not </w:t>
      </w:r>
      <w:r w:rsidR="00AC4A76">
        <w:t>disclosing it</w:t>
      </w:r>
      <w:r w:rsidR="00490E37">
        <w:t xml:space="preserve">, John. </w:t>
      </w:r>
      <w:r w:rsidR="00C543A6">
        <w:t>Please</w:t>
      </w:r>
      <w:r w:rsidR="00690486">
        <w:t xml:space="preserve"> d</w:t>
      </w:r>
      <w:r w:rsidR="00E205AC">
        <w:t>o not attempt</w:t>
      </w:r>
      <w:r w:rsidR="00490E37">
        <w:t xml:space="preserve"> to guess her location</w:t>
      </w:r>
      <w:r w:rsidR="007F14D1">
        <w:t xml:space="preserve"> and</w:t>
      </w:r>
      <w:r w:rsidR="00E205AC">
        <w:t xml:space="preserve"> visit</w:t>
      </w:r>
      <w:r w:rsidR="00C543A6">
        <w:t xml:space="preserve"> since that</w:t>
      </w:r>
      <w:r w:rsidR="00E205AC">
        <w:t xml:space="preserve"> </w:t>
      </w:r>
      <w:del w:id="4125" w:author="Author">
        <w:r w:rsidR="00E205AC" w:rsidDel="00423F1A">
          <w:delText>just</w:delText>
        </w:r>
        <w:r w:rsidR="00690486" w:rsidDel="00423F1A">
          <w:delText xml:space="preserve"> </w:delText>
        </w:r>
      </w:del>
      <w:r w:rsidR="00690486">
        <w:t>might</w:t>
      </w:r>
      <w:r w:rsidR="00E205AC">
        <w:t xml:space="preserve"> lead the mob right to her to finish what they started.”</w:t>
      </w:r>
    </w:p>
    <w:p w14:paraId="50AECC69" w14:textId="258CBD9D" w:rsidR="002472CD" w:rsidRDefault="002472CD" w:rsidP="009C772F">
      <w:pPr>
        <w:pStyle w:val="BodyNormal"/>
      </w:pPr>
      <w:r>
        <w:t xml:space="preserve">“We have a first-rate </w:t>
      </w:r>
      <w:r w:rsidR="00E87AFB">
        <w:t>medical plan for our employees, Ryan,” Anne said.</w:t>
      </w:r>
    </w:p>
    <w:p w14:paraId="2352EB88" w14:textId="6E5127FA" w:rsidR="00E87AFB" w:rsidRDefault="00E87AFB" w:rsidP="009C772F">
      <w:pPr>
        <w:pStyle w:val="BodyNormal"/>
      </w:pPr>
      <w:r>
        <w:t>“</w:t>
      </w:r>
      <w:del w:id="4126" w:author="Author">
        <w:r w:rsidDel="00D86D4C">
          <w:delText>Nope</w:delText>
        </w:r>
      </w:del>
      <w:ins w:id="4127" w:author="Author">
        <w:r w:rsidR="00D86D4C">
          <w:t>Doesn’t matter</w:t>
        </w:r>
      </w:ins>
      <w:r>
        <w:t>. Millie</w:t>
      </w:r>
      <w:ins w:id="4128" w:author="Author">
        <w:r w:rsidR="00560C37">
          <w:t>’s treatment is strictly</w:t>
        </w:r>
      </w:ins>
      <w:r>
        <w:t xml:space="preserve"> </w:t>
      </w:r>
      <w:del w:id="4129" w:author="Author">
        <w:r w:rsidDel="00560C37">
          <w:delText xml:space="preserve">is being treated </w:delText>
        </w:r>
        <w:r w:rsidR="00486CD9" w:rsidDel="00560C37">
          <w:delText xml:space="preserve">on a </w:delText>
        </w:r>
      </w:del>
      <w:r w:rsidR="00486CD9">
        <w:t>cash-only</w:t>
      </w:r>
      <w:del w:id="4130" w:author="Author">
        <w:r w:rsidR="00486CD9" w:rsidDel="00560C37">
          <w:delText xml:space="preserve"> basis</w:delText>
        </w:r>
      </w:del>
      <w:r w:rsidR="00486CD9">
        <w:t>.”</w:t>
      </w:r>
    </w:p>
    <w:p w14:paraId="2C36C945" w14:textId="3767EE86" w:rsidR="00A916A4" w:rsidRDefault="00A916A4" w:rsidP="009C772F">
      <w:pPr>
        <w:pStyle w:val="BodyNormal"/>
      </w:pPr>
      <w:r>
        <w:t>“At least let me pay for her treatment</w:t>
      </w:r>
      <w:r w:rsidR="003D627D">
        <w:t xml:space="preserve">,” John </w:t>
      </w:r>
      <w:r w:rsidR="003B312C">
        <w:t>said</w:t>
      </w:r>
      <w:r w:rsidR="003D627D">
        <w:t>.</w:t>
      </w:r>
    </w:p>
    <w:p w14:paraId="35C0F2B7" w14:textId="07AA7946" w:rsidR="003D627D" w:rsidRDefault="003D627D" w:rsidP="009C772F">
      <w:pPr>
        <w:pStyle w:val="BodyNormal"/>
      </w:pPr>
      <w:r>
        <w:t>“</w:t>
      </w:r>
      <w:r w:rsidR="003B312C">
        <w:t xml:space="preserve">Your son is covering </w:t>
      </w:r>
      <w:r>
        <w:t>Millie’s medical expenses</w:t>
      </w:r>
      <w:r w:rsidR="0050384D">
        <w:t xml:space="preserve">, John. </w:t>
      </w:r>
      <w:r w:rsidR="00D85A93">
        <w:t xml:space="preserve">He’s probably using the trust fund you gave him. </w:t>
      </w:r>
      <w:r w:rsidR="0050384D">
        <w:t>So yeah, in a matter of speaking, you’re pay</w:t>
      </w:r>
      <w:r w:rsidR="00082CF0">
        <w:t xml:space="preserve">ing for her </w:t>
      </w:r>
      <w:r w:rsidR="00082CF0">
        <w:lastRenderedPageBreak/>
        <w:t>hospitalization.”</w:t>
      </w:r>
    </w:p>
    <w:p w14:paraId="70D0E72B" w14:textId="36B0F321" w:rsidR="00904E4A" w:rsidRDefault="00904E4A" w:rsidP="009C772F">
      <w:pPr>
        <w:pStyle w:val="BodyNormal"/>
      </w:pPr>
      <w:r>
        <w:t>“Commander DiMarco, tell us what we can do to help?” Anne said.</w:t>
      </w:r>
    </w:p>
    <w:p w14:paraId="3D6C11A1" w14:textId="06A4F42A" w:rsidR="00904E4A" w:rsidRDefault="00904E4A" w:rsidP="009C772F">
      <w:pPr>
        <w:pStyle w:val="BodyNormal"/>
      </w:pPr>
      <w:r>
        <w:t>“</w:t>
      </w:r>
      <w:r w:rsidR="00D65788">
        <w:t xml:space="preserve">Get </w:t>
      </w:r>
      <w:r w:rsidR="002A338F">
        <w:t xml:space="preserve">everybody home safely tonight. </w:t>
      </w:r>
      <w:r w:rsidR="004F203D">
        <w:t>Then, s</w:t>
      </w:r>
      <w:r w:rsidR="005C4DF7">
        <w:t>tick to your usual routine</w:t>
      </w:r>
      <w:r w:rsidR="002A338F">
        <w:t xml:space="preserve"> over the next few days. I’m not convinced t</w:t>
      </w:r>
      <w:r w:rsidR="005C4DF7">
        <w:t xml:space="preserve">hat the Albanian mob got a make on Millie. </w:t>
      </w:r>
      <w:r w:rsidR="006F2EDE">
        <w:t>So d</w:t>
      </w:r>
      <w:r w:rsidR="00A50330">
        <w:t>on’t tip them off.</w:t>
      </w:r>
    </w:p>
    <w:p w14:paraId="482EF5B4" w14:textId="5E2176BB" w:rsidR="00A50330" w:rsidRDefault="00A50330" w:rsidP="009C772F">
      <w:pPr>
        <w:pStyle w:val="BodyNormal"/>
      </w:pPr>
      <w:r>
        <w:t xml:space="preserve">My wife, Shelly, is here helping Millie get through this. Tomorrow, I’ll </w:t>
      </w:r>
      <w:r w:rsidR="003655F8">
        <w:t xml:space="preserve">work </w:t>
      </w:r>
      <w:r w:rsidR="007806BA">
        <w:t>out</w:t>
      </w:r>
      <w:r w:rsidR="003655F8">
        <w:t xml:space="preserve"> where </w:t>
      </w:r>
      <w:r w:rsidR="008C6B1E">
        <w:t>Millie</w:t>
      </w:r>
      <w:r w:rsidR="003655F8">
        <w:t xml:space="preserve"> can safely convalesce</w:t>
      </w:r>
      <w:del w:id="4131" w:author="Author">
        <w:r w:rsidR="007806BA" w:rsidDel="00C03546">
          <w:delText>,</w:delText>
        </w:r>
      </w:del>
      <w:r w:rsidR="007806BA">
        <w:t xml:space="preserve"> </w:t>
      </w:r>
      <w:ins w:id="4132" w:author="Author">
        <w:r w:rsidR="00C03546">
          <w:t xml:space="preserve">and </w:t>
        </w:r>
      </w:ins>
      <w:del w:id="4133" w:author="Author">
        <w:r w:rsidR="007806BA" w:rsidDel="00055BD6">
          <w:delText xml:space="preserve">how to </w:delText>
        </w:r>
      </w:del>
      <w:r w:rsidR="00D22137">
        <w:t>return</w:t>
      </w:r>
      <w:r w:rsidR="007806BA">
        <w:t xml:space="preserve"> to </w:t>
      </w:r>
      <w:r w:rsidR="009906A1">
        <w:t xml:space="preserve">her </w:t>
      </w:r>
      <w:r w:rsidR="001167A6">
        <w:t>everyday</w:t>
      </w:r>
      <w:r w:rsidR="009906A1">
        <w:t xml:space="preserve"> life and </w:t>
      </w:r>
      <w:r w:rsidR="007806BA">
        <w:t>work.</w:t>
      </w:r>
      <w:r w:rsidR="008C6B1E">
        <w:t>”</w:t>
      </w:r>
    </w:p>
    <w:p w14:paraId="5E17F6F4" w14:textId="2FAA3067" w:rsidR="008C6B1E" w:rsidRDefault="00455201" w:rsidP="009C772F">
      <w:pPr>
        <w:pStyle w:val="BodyNormal"/>
      </w:pPr>
      <w:r>
        <w:t>“May I speak to</w:t>
      </w:r>
      <w:r w:rsidR="00941D7C">
        <w:t xml:space="preserve"> Mac?” Anne </w:t>
      </w:r>
      <w:r w:rsidR="003B312C">
        <w:t>said</w:t>
      </w:r>
      <w:r w:rsidR="00941D7C">
        <w:t>.</w:t>
      </w:r>
    </w:p>
    <w:p w14:paraId="37358F58" w14:textId="30CB17E0" w:rsidR="00941D7C" w:rsidRDefault="00214EC3" w:rsidP="009C772F">
      <w:pPr>
        <w:pStyle w:val="BodyNormal"/>
      </w:pPr>
      <w:r>
        <w:t xml:space="preserve">“Inadvisable. Mac is </w:t>
      </w:r>
      <w:r w:rsidR="006F374A">
        <w:t>furious</w:t>
      </w:r>
      <w:r>
        <w:t xml:space="preserve"> </w:t>
      </w:r>
      <w:r w:rsidR="006F374A">
        <w:t>about this</w:t>
      </w:r>
      <w:r>
        <w:t xml:space="preserve">. He was going to call and </w:t>
      </w:r>
      <w:r w:rsidR="006F374A">
        <w:t>read the Riot Act to you</w:t>
      </w:r>
      <w:r w:rsidR="0069259E">
        <w:t>, but</w:t>
      </w:r>
      <w:r w:rsidR="006F374A">
        <w:t xml:space="preserve"> I put the kibosh on that. Give him a few days to cool down.”</w:t>
      </w:r>
    </w:p>
    <w:p w14:paraId="558D05FB" w14:textId="5100E201" w:rsidR="008101E9" w:rsidRDefault="006A1F9B" w:rsidP="009C772F">
      <w:pPr>
        <w:pStyle w:val="BodyNormal"/>
      </w:pPr>
      <w:r>
        <w:t>“Ryan</w:t>
      </w:r>
      <w:r w:rsidR="004B2FBB">
        <w:t xml:space="preserve">, who brought Millie to </w:t>
      </w:r>
      <w:del w:id="4134" w:author="Author">
        <w:r w:rsidR="004B2FBB" w:rsidDel="008A1C68">
          <w:delText xml:space="preserve">the </w:delText>
        </w:r>
      </w:del>
      <w:r w:rsidR="004B2FBB">
        <w:t>Grant</w:t>
      </w:r>
      <w:r w:rsidR="008F7430">
        <w:t xml:space="preserve"> Park</w:t>
      </w:r>
      <w:r w:rsidR="004B2FBB">
        <w:t xml:space="preserve">?” Ben </w:t>
      </w:r>
      <w:r w:rsidR="003B312C">
        <w:t>said</w:t>
      </w:r>
      <w:r w:rsidR="004B2FBB">
        <w:t>.</w:t>
      </w:r>
    </w:p>
    <w:p w14:paraId="2EFAE5C1" w14:textId="44258736" w:rsidR="004B2FBB" w:rsidRDefault="004B2FBB" w:rsidP="009C772F">
      <w:pPr>
        <w:pStyle w:val="BodyNormal"/>
      </w:pPr>
      <w:r>
        <w:t>“The Con</w:t>
      </w:r>
      <w:r w:rsidR="0050470A">
        <w:t>c</w:t>
      </w:r>
      <w:r>
        <w:t xml:space="preserve">ierge </w:t>
      </w:r>
      <w:r w:rsidR="0050470A">
        <w:t>described a tall, flashy-looking woman with blond hai</w:t>
      </w:r>
      <w:r w:rsidR="00711E8F">
        <w:t xml:space="preserve">r. She </w:t>
      </w:r>
      <w:r w:rsidR="00DE17B2">
        <w:t>placed Millie on the couch,</w:t>
      </w:r>
      <w:r w:rsidR="00711E8F">
        <w:t xml:space="preserve"> handed </w:t>
      </w:r>
      <w:r w:rsidR="0090299E">
        <w:t>him</w:t>
      </w:r>
      <w:r w:rsidR="00711E8F">
        <w:t xml:space="preserve"> a note</w:t>
      </w:r>
      <w:r w:rsidR="00DE17B2">
        <w:t>, and bugged out. Sound like somebody we know?”</w:t>
      </w:r>
    </w:p>
    <w:p w14:paraId="6B553B4B" w14:textId="122943AF" w:rsidR="00E30014" w:rsidRDefault="00E30014" w:rsidP="009C772F">
      <w:pPr>
        <w:pStyle w:val="BodyNormal"/>
      </w:pPr>
      <w:r>
        <w:t>“Ryan,</w:t>
      </w:r>
      <w:r w:rsidR="00E14AC8">
        <w:t>” John said</w:t>
      </w:r>
      <w:r w:rsidR="002F5DEA">
        <w:t>,</w:t>
      </w:r>
      <w:r>
        <w:t xml:space="preserve"> </w:t>
      </w:r>
      <w:r w:rsidR="002F5DEA">
        <w:t>“</w:t>
      </w:r>
      <w:r>
        <w:t xml:space="preserve">before we end this meeting, I’d like to speak </w:t>
      </w:r>
      <w:r w:rsidR="002F5DEA">
        <w:t>on behalf of</w:t>
      </w:r>
      <w:r>
        <w:t xml:space="preserve"> the family. Tell my son we are </w:t>
      </w:r>
      <w:r w:rsidR="007035A6">
        <w:t xml:space="preserve">embarrassed and humiliated </w:t>
      </w:r>
      <w:r w:rsidR="00DD0826">
        <w:t>by</w:t>
      </w:r>
      <w:r w:rsidR="007035A6">
        <w:t xml:space="preserve"> our role in Millie’s injuries. </w:t>
      </w:r>
      <w:r w:rsidR="00F8471A">
        <w:t xml:space="preserve">We are </w:t>
      </w:r>
      <w:r w:rsidR="0059484A">
        <w:t xml:space="preserve">so </w:t>
      </w:r>
      <w:r w:rsidR="00F8471A">
        <w:t>sorry</w:t>
      </w:r>
      <w:r w:rsidR="0059484A">
        <w:t xml:space="preserve"> about this.</w:t>
      </w:r>
      <w:r w:rsidR="00F8471A">
        <w:t xml:space="preserve"> </w:t>
      </w:r>
      <w:r w:rsidR="00E13CD2">
        <w:t xml:space="preserve">We </w:t>
      </w:r>
      <w:r w:rsidR="00F8471A">
        <w:t xml:space="preserve">will </w:t>
      </w:r>
      <w:r w:rsidR="00E13CD2">
        <w:t>dedicate ourselves</w:t>
      </w:r>
      <w:r w:rsidR="00C71B2C">
        <w:t xml:space="preserve"> </w:t>
      </w:r>
      <w:r w:rsidR="001C3F52">
        <w:t xml:space="preserve">to </w:t>
      </w:r>
      <w:r w:rsidR="000E5A0B">
        <w:t>help</w:t>
      </w:r>
      <w:ins w:id="4135" w:author="Author">
        <w:r w:rsidR="004E6909">
          <w:t>ing</w:t>
        </w:r>
      </w:ins>
      <w:r w:rsidR="000E5A0B">
        <w:t xml:space="preserve"> </w:t>
      </w:r>
      <w:r w:rsidR="00C71B2C">
        <w:t>get Millie</w:t>
      </w:r>
      <w:r w:rsidR="000625F8">
        <w:t xml:space="preserve"> physically well</w:t>
      </w:r>
      <w:r w:rsidR="00B62538">
        <w:t xml:space="preserve"> and</w:t>
      </w:r>
      <w:r w:rsidR="00C71B2C">
        <w:t xml:space="preserve"> safely back to work</w:t>
      </w:r>
      <w:r w:rsidR="001C3F52">
        <w:t xml:space="preserve"> here</w:t>
      </w:r>
      <w:r w:rsidR="00A44885">
        <w:t xml:space="preserve"> at Merrick, Dawson, and Brant</w:t>
      </w:r>
      <w:r w:rsidR="00C71B2C">
        <w:t>.</w:t>
      </w:r>
      <w:r w:rsidR="001C3F52">
        <w:t>”</w:t>
      </w:r>
    </w:p>
    <w:p w14:paraId="7DC9B9DE" w14:textId="11614D5A" w:rsidR="00E3387C" w:rsidRDefault="00006B41" w:rsidP="009C772F">
      <w:pPr>
        <w:pStyle w:val="BodyNormal"/>
      </w:pPr>
      <w:r>
        <w:t xml:space="preserve">“Very well,” Ryan said. “Last piece of advice, Anne </w:t>
      </w:r>
      <w:r>
        <w:lastRenderedPageBreak/>
        <w:t>Merrick. Don’t poke the bear</w:t>
      </w:r>
      <w:r w:rsidR="00D15428">
        <w:t xml:space="preserve"> anymore, capeesh?”</w:t>
      </w:r>
    </w:p>
    <w:p w14:paraId="5CE13828" w14:textId="2F48D19B" w:rsidR="00867D16" w:rsidRDefault="00867D16" w:rsidP="009C772F">
      <w:pPr>
        <w:pStyle w:val="BodyNormal"/>
      </w:pPr>
      <w:r>
        <w:t xml:space="preserve">“Agreed, Commander. Will you </w:t>
      </w:r>
      <w:r w:rsidR="006128B9">
        <w:t>call me tomorrow about Millie’s condition?”</w:t>
      </w:r>
    </w:p>
    <w:p w14:paraId="179DF90F" w14:textId="1975D45D" w:rsidR="006128B9" w:rsidRDefault="006128B9" w:rsidP="009C772F">
      <w:pPr>
        <w:pStyle w:val="BodyNormal"/>
      </w:pPr>
      <w:r>
        <w:t>“Will do. Go</w:t>
      </w:r>
      <w:r w:rsidR="002071A3">
        <w:t>o</w:t>
      </w:r>
      <w:r>
        <w:t>d</w:t>
      </w:r>
      <w:r w:rsidR="002071A3">
        <w:t xml:space="preserve"> </w:t>
      </w:r>
      <w:r>
        <w:t>night</w:t>
      </w:r>
      <w:r w:rsidR="002071A3">
        <w:t>, counselors.”</w:t>
      </w:r>
    </w:p>
    <w:p w14:paraId="5860BEA3" w14:textId="127E5EAA" w:rsidR="008C7645" w:rsidRDefault="008C7645" w:rsidP="009C772F">
      <w:pPr>
        <w:pStyle w:val="BodyNormal"/>
      </w:pPr>
    </w:p>
    <w:p w14:paraId="1502655F" w14:textId="17F7972D" w:rsidR="008C7645" w:rsidRDefault="008C7645" w:rsidP="009C772F">
      <w:pPr>
        <w:pStyle w:val="BodyNormal"/>
      </w:pPr>
    </w:p>
    <w:p w14:paraId="106F4C87" w14:textId="3ED10EB3" w:rsidR="008C7645" w:rsidRDefault="00D734FD" w:rsidP="00BB1DB0">
      <w:pPr>
        <w:pStyle w:val="ASubheadLevel1"/>
      </w:pPr>
      <w:bookmarkStart w:id="4136" w:name="_Toc197338853"/>
      <w:r>
        <w:t>Police Response</w:t>
      </w:r>
      <w:bookmarkEnd w:id="4136"/>
    </w:p>
    <w:p w14:paraId="752DC855" w14:textId="2116D546" w:rsidR="001F6595" w:rsidRDefault="00A93CD7" w:rsidP="009C772F">
      <w:pPr>
        <w:pStyle w:val="BodyNormal"/>
      </w:pPr>
      <w:r w:rsidRPr="00A93CD7">
        <w:t>Pietrina Cerrone</w:t>
      </w:r>
      <w:ins w:id="4137" w:author="Author">
        <w:r w:rsidR="007B01A5">
          <w:t>,</w:t>
        </w:r>
        <w:del w:id="4138" w:author="Author">
          <w:r w:rsidR="007912C7" w:rsidDel="00754225">
            <w:delText>,</w:delText>
          </w:r>
        </w:del>
      </w:ins>
      <w:r w:rsidR="00370DE4">
        <w:t xml:space="preserve"> </w:t>
      </w:r>
      <w:del w:id="4139" w:author="Author">
        <w:r w:rsidR="00370DE4" w:rsidDel="007912C7">
          <w:delText xml:space="preserve">was </w:delText>
        </w:r>
      </w:del>
      <w:r w:rsidR="00370DE4">
        <w:t>dressed in street clothes</w:t>
      </w:r>
      <w:del w:id="4140" w:author="Author">
        <w:r w:rsidR="00370DE4" w:rsidDel="007912C7">
          <w:delText>,</w:delText>
        </w:r>
      </w:del>
      <w:ins w:id="4141" w:author="Author">
        <w:r w:rsidR="007912C7">
          <w:t xml:space="preserve"> with</w:t>
        </w:r>
      </w:ins>
      <w:r w:rsidR="00370DE4">
        <w:t xml:space="preserve"> her </w:t>
      </w:r>
      <w:r w:rsidR="003A2A3F">
        <w:t>brown</w:t>
      </w:r>
      <w:r w:rsidR="00370DE4">
        <w:t xml:space="preserve"> hair pulled into a ponytail</w:t>
      </w:r>
      <w:ins w:id="4142" w:author="Author">
        <w:r w:rsidR="007912C7">
          <w:t>,</w:t>
        </w:r>
      </w:ins>
      <w:del w:id="4143" w:author="Author">
        <w:r w:rsidR="00370DE4" w:rsidDel="007912C7">
          <w:delText>.</w:delText>
        </w:r>
      </w:del>
      <w:r w:rsidR="003A2A3F">
        <w:t xml:space="preserve"> </w:t>
      </w:r>
      <w:del w:id="4144" w:author="Author">
        <w:r w:rsidR="009F631E" w:rsidDel="007912C7">
          <w:delText xml:space="preserve">She </w:delText>
        </w:r>
      </w:del>
      <w:r w:rsidR="009F631E">
        <w:t xml:space="preserve">and </w:t>
      </w:r>
      <w:r w:rsidR="0031224A">
        <w:t>a</w:t>
      </w:r>
      <w:r w:rsidR="009F631E">
        <w:t xml:space="preserve"> </w:t>
      </w:r>
      <w:r w:rsidR="0031224A">
        <w:t>night shift</w:t>
      </w:r>
      <w:r w:rsidR="009F631E">
        <w:t xml:space="preserve"> FBI Agent</w:t>
      </w:r>
      <w:r w:rsidR="0031224A">
        <w:t xml:space="preserve"> joined the investigation at </w:t>
      </w:r>
      <w:r w:rsidR="00DD438C">
        <w:t>Chicago</w:t>
      </w:r>
      <w:r w:rsidR="00D74564">
        <w:t>’s</w:t>
      </w:r>
      <w:r w:rsidR="00DD438C">
        <w:t xml:space="preserve"> </w:t>
      </w:r>
      <w:r w:rsidR="00D74564">
        <w:t>Insight</w:t>
      </w:r>
      <w:r w:rsidR="00DD438C">
        <w:t xml:space="preserve"> Hospital.</w:t>
      </w:r>
    </w:p>
    <w:p w14:paraId="494F2F6B" w14:textId="455167E1" w:rsidR="007A1425" w:rsidRDefault="00DD438C" w:rsidP="009C772F">
      <w:pPr>
        <w:pStyle w:val="BodyNormal"/>
      </w:pPr>
      <w:r>
        <w:t>“</w:t>
      </w:r>
      <w:r w:rsidR="0078042C">
        <w:t xml:space="preserve">OK, Mac. I looked at the contents of </w:t>
      </w:r>
      <w:r w:rsidR="00B6366A">
        <w:t>Millie’s</w:t>
      </w:r>
      <w:r w:rsidR="0078042C">
        <w:t xml:space="preserve"> purse</w:t>
      </w:r>
      <w:r w:rsidR="00B81936">
        <w:t xml:space="preserve">. She had just </w:t>
      </w:r>
      <w:r w:rsidR="00446B3D">
        <w:t>four</w:t>
      </w:r>
      <w:r w:rsidR="00B81936">
        <w:t xml:space="preserve"> things in there.</w:t>
      </w:r>
      <w:r w:rsidR="00AD12CF">
        <w:t xml:space="preserve"> </w:t>
      </w:r>
      <w:r w:rsidR="005A03B6">
        <w:t>Neither the</w:t>
      </w:r>
      <w:r w:rsidR="00446B3D">
        <w:t xml:space="preserve"> spy</w:t>
      </w:r>
      <w:r w:rsidR="00C77869">
        <w:t xml:space="preserve"> glasses, the</w:t>
      </w:r>
      <w:r w:rsidR="00B81936">
        <w:t xml:space="preserve"> burner cell phone</w:t>
      </w:r>
      <w:r w:rsidR="00C77869">
        <w:t>,</w:t>
      </w:r>
      <w:r w:rsidR="00B81936">
        <w:t xml:space="preserve"> </w:t>
      </w:r>
      <w:r w:rsidR="00AD12CF">
        <w:t xml:space="preserve">nor the </w:t>
      </w:r>
      <w:r w:rsidR="00B81936">
        <w:t xml:space="preserve">one-use </w:t>
      </w:r>
      <w:r w:rsidR="00AD12CF">
        <w:t xml:space="preserve">$200 </w:t>
      </w:r>
      <w:r w:rsidR="00013EAC">
        <w:t>d</w:t>
      </w:r>
      <w:r w:rsidR="00B81936">
        <w:t>ebit card</w:t>
      </w:r>
      <w:r w:rsidR="00CE3F8C">
        <w:t xml:space="preserve"> </w:t>
      </w:r>
      <w:r w:rsidR="001768AE">
        <w:t>could identify her. The last item is a</w:t>
      </w:r>
      <w:del w:id="4145" w:author="Author">
        <w:r w:rsidR="00BD09F1" w:rsidDel="00A56EA2">
          <w:delText>n</w:delText>
        </w:r>
      </w:del>
      <w:r w:rsidR="001768AE">
        <w:t xml:space="preserve"> </w:t>
      </w:r>
      <w:del w:id="4146" w:author="Author">
        <w:r w:rsidR="00ED7037" w:rsidDel="00881BC1">
          <w:delText>exa</w:delText>
        </w:r>
        <w:r w:rsidR="001768AE" w:rsidDel="00881BC1">
          <w:delText>byte</w:delText>
        </w:r>
      </w:del>
      <w:ins w:id="4147" w:author="Author">
        <w:r w:rsidR="00881BC1">
          <w:t>petabyte</w:t>
        </w:r>
      </w:ins>
      <w:r w:rsidR="001768AE">
        <w:t xml:space="preserve"> thumb drive.</w:t>
      </w:r>
      <w:r w:rsidR="00B6366A">
        <w:t xml:space="preserve"> Now, that’s an odd duck, isn’t it?</w:t>
      </w:r>
    </w:p>
    <w:p w14:paraId="12A146B3" w14:textId="146E2D47" w:rsidR="000450C8" w:rsidRDefault="00D74564" w:rsidP="009C772F">
      <w:pPr>
        <w:pStyle w:val="BodyNormal"/>
      </w:pPr>
      <w:r>
        <w:t>“</w:t>
      </w:r>
      <w:r w:rsidR="005C5B76">
        <w:t xml:space="preserve">I’m having trouble believing </w:t>
      </w:r>
      <w:del w:id="4148" w:author="Author">
        <w:r w:rsidR="005C5B76" w:rsidDel="00434389">
          <w:delText xml:space="preserve">that </w:delText>
        </w:r>
      </w:del>
      <w:r w:rsidR="005C5B76">
        <w:t xml:space="preserve">Millie </w:t>
      </w:r>
      <w:r w:rsidR="00FF1082">
        <w:t>went</w:t>
      </w:r>
      <w:r w:rsidR="002D5F5C">
        <w:t xml:space="preserve"> to that mob art gallery to plug this into one of their computers. </w:t>
      </w:r>
      <w:r w:rsidR="00003D39">
        <w:t>It’s more likely that her rescu</w:t>
      </w:r>
      <w:r w:rsidR="000450C8">
        <w:t>er dropped this into her handbag.”</w:t>
      </w:r>
    </w:p>
    <w:p w14:paraId="5AF1FCEE" w14:textId="4F4059CB" w:rsidR="005A4CE8" w:rsidRDefault="004E28C4" w:rsidP="009C772F">
      <w:pPr>
        <w:pStyle w:val="BodyNormal"/>
      </w:pPr>
      <w:r>
        <w:t xml:space="preserve">“I’m </w:t>
      </w:r>
      <w:r w:rsidR="00BB61C7">
        <w:t>with you, Pietrina.</w:t>
      </w:r>
      <w:r w:rsidR="003609E2">
        <w:t>”</w:t>
      </w:r>
    </w:p>
    <w:p w14:paraId="692AAA8F" w14:textId="77777777" w:rsidR="00E11DF0" w:rsidRDefault="00B05F79" w:rsidP="009C772F">
      <w:pPr>
        <w:pStyle w:val="BodyNormal"/>
      </w:pPr>
      <w:r>
        <w:t>Commander DiMarco and Doctor Rundle approached Mac and Piet</w:t>
      </w:r>
      <w:r w:rsidR="00E11DF0">
        <w:t>rina.</w:t>
      </w:r>
    </w:p>
    <w:p w14:paraId="6DAF0987" w14:textId="135F5C88" w:rsidR="00055F61" w:rsidRDefault="00E11DF0" w:rsidP="009C772F">
      <w:pPr>
        <w:pStyle w:val="BodyNormal"/>
      </w:pPr>
      <w:r>
        <w:t xml:space="preserve">“How’s Millie?” Mac </w:t>
      </w:r>
      <w:r w:rsidR="00FF1082">
        <w:t>said</w:t>
      </w:r>
      <w:r>
        <w:t>.</w:t>
      </w:r>
    </w:p>
    <w:p w14:paraId="0B3CBCAC" w14:textId="7F8F7FCA" w:rsidR="00AE40A8" w:rsidRDefault="00055F61" w:rsidP="009C772F">
      <w:pPr>
        <w:pStyle w:val="BodyNormal"/>
      </w:pPr>
      <w:r>
        <w:t xml:space="preserve">“She’ll </w:t>
      </w:r>
      <w:r w:rsidR="00407DE4">
        <w:t xml:space="preserve">physically recuperate </w:t>
      </w:r>
      <w:r>
        <w:t xml:space="preserve">at least,” Dr. Rundle </w:t>
      </w:r>
      <w:r w:rsidR="00FF1082">
        <w:t>said</w:t>
      </w:r>
      <w:r>
        <w:t>.</w:t>
      </w:r>
      <w:r w:rsidR="002A0C2F">
        <w:t xml:space="preserve"> “Millie is in recovery, still too groggy to talk. The surgeons </w:t>
      </w:r>
      <w:r w:rsidR="002A0C2F">
        <w:lastRenderedPageBreak/>
        <w:t xml:space="preserve">reported that </w:t>
      </w:r>
      <w:del w:id="4149" w:author="Author">
        <w:r w:rsidR="002A0C2F" w:rsidDel="0008187D">
          <w:delText xml:space="preserve">that </w:delText>
        </w:r>
      </w:del>
      <w:ins w:id="4150" w:author="Author">
        <w:r w:rsidR="0008187D">
          <w:t xml:space="preserve">the </w:t>
        </w:r>
      </w:ins>
      <w:r w:rsidR="002A0C2F">
        <w:t xml:space="preserve">knife </w:t>
      </w:r>
      <w:ins w:id="4151" w:author="Author">
        <w:r w:rsidR="0008187D">
          <w:t xml:space="preserve">had </w:t>
        </w:r>
      </w:ins>
      <w:r w:rsidR="002A0C2F">
        <w:t xml:space="preserve">just nicked her fourth </w:t>
      </w:r>
      <w:r w:rsidR="00DD0826">
        <w:t>lumbar</w:t>
      </w:r>
      <w:r w:rsidR="002A0C2F">
        <w:t xml:space="preserve"> vertebra. Any deeper would have endangered her spinal cord</w:t>
      </w:r>
      <w:del w:id="4152" w:author="Author">
        <w:r w:rsidR="002A0C2F" w:rsidDel="004E6909">
          <w:delText>. Anyway, we’ll have to ask her about it.</w:delText>
        </w:r>
      </w:del>
      <w:ins w:id="4153" w:author="Author">
        <w:r w:rsidR="004E6909">
          <w:t>.</w:t>
        </w:r>
      </w:ins>
    </w:p>
    <w:p w14:paraId="62FA3A55" w14:textId="690B4BE1" w:rsidR="00FC7D0D" w:rsidRDefault="00893586" w:rsidP="009C772F">
      <w:pPr>
        <w:pStyle w:val="BodyNormal"/>
      </w:pPr>
      <w:r>
        <w:t>“</w:t>
      </w:r>
      <w:r w:rsidR="00B0292C">
        <w:t xml:space="preserve">We’ve arranged a single room upstairs </w:t>
      </w:r>
      <w:ins w:id="4154" w:author="Author">
        <w:r w:rsidR="007912C7">
          <w:t xml:space="preserve">and </w:t>
        </w:r>
      </w:ins>
      <w:r w:rsidR="00B0292C">
        <w:t xml:space="preserve">listed the room as out-of-service, with the </w:t>
      </w:r>
      <w:r w:rsidR="000C7494">
        <w:t xml:space="preserve">cameras disconnected. I expect we’ll be able to release Ms. Grainger </w:t>
      </w:r>
      <w:r w:rsidR="008A50F3">
        <w:t>sometime on Monday.</w:t>
      </w:r>
    </w:p>
    <w:p w14:paraId="5DD9F94C" w14:textId="2AF8A54F" w:rsidR="00A265FB" w:rsidRDefault="00893586" w:rsidP="009C772F">
      <w:pPr>
        <w:pStyle w:val="BodyNormal"/>
      </w:pPr>
      <w:r>
        <w:t>“</w:t>
      </w:r>
      <w:r w:rsidR="00F61BA2">
        <w:t xml:space="preserve">Mac, maybe it’s not my place to suggest, but Millie </w:t>
      </w:r>
      <w:r w:rsidR="00146117">
        <w:t>will</w:t>
      </w:r>
      <w:r w:rsidR="00F61BA2">
        <w:t xml:space="preserve"> need a couple of weeks to </w:t>
      </w:r>
      <w:ins w:id="4155" w:author="Author">
        <w:r w:rsidR="00D73B48" w:rsidRPr="00D73B48">
          <w:t>recuperate</w:t>
        </w:r>
      </w:ins>
      <w:del w:id="4156" w:author="Author">
        <w:r w:rsidR="00F61BA2" w:rsidDel="00D73B48">
          <w:delText>convale</w:delText>
        </w:r>
        <w:r w:rsidR="00F14F83" w:rsidDel="00D73B48">
          <w:delText>s</w:delText>
        </w:r>
        <w:r w:rsidR="00F61BA2" w:rsidDel="00D73B48">
          <w:delText>ce</w:delText>
        </w:r>
      </w:del>
      <w:r w:rsidR="00F14F83">
        <w:t xml:space="preserve">. If she were to stay in your guest bedroom, I’m just down the hall to </w:t>
      </w:r>
      <w:r w:rsidR="00D31BCD">
        <w:t xml:space="preserve">help </w:t>
      </w:r>
      <w:r w:rsidR="00A265FB">
        <w:t>medically supervise her recovery.”</w:t>
      </w:r>
    </w:p>
    <w:p w14:paraId="5EC51878" w14:textId="77777777" w:rsidR="00937197" w:rsidRDefault="00F71AF1" w:rsidP="009C772F">
      <w:pPr>
        <w:pStyle w:val="BodyNormal"/>
      </w:pPr>
      <w:r>
        <w:t>“I was thinking the same thing</w:t>
      </w:r>
      <w:r w:rsidR="00937197">
        <w:t>. Ryan, you OK with this?”</w:t>
      </w:r>
    </w:p>
    <w:p w14:paraId="2C5E0E23" w14:textId="65387005" w:rsidR="00373691" w:rsidRDefault="00373691" w:rsidP="009C772F">
      <w:pPr>
        <w:pStyle w:val="BodyNormal"/>
      </w:pPr>
      <w:r>
        <w:t>“How’s the security in your building, Mac?”</w:t>
      </w:r>
    </w:p>
    <w:p w14:paraId="15DB0AD0" w14:textId="77777777" w:rsidR="00D65282" w:rsidRDefault="00373691" w:rsidP="009C772F">
      <w:pPr>
        <w:pStyle w:val="BodyNormal"/>
      </w:pPr>
      <w:r>
        <w:t xml:space="preserve">“Top-notch. There’s an armed security guard </w:t>
      </w:r>
      <w:r w:rsidR="00C75982">
        <w:t>in the building 24/7. You can</w:t>
      </w:r>
      <w:r w:rsidR="00D65282">
        <w:t>’t use the elevators unless approved by the front desk.”</w:t>
      </w:r>
    </w:p>
    <w:p w14:paraId="6615099D" w14:textId="77777777" w:rsidR="00777757" w:rsidRDefault="00777757" w:rsidP="009C772F">
      <w:pPr>
        <w:pStyle w:val="BodyNormal"/>
      </w:pPr>
      <w:r>
        <w:t>“OK, that sounds like a plan. Pietrina, what do you have on the contents of Millie’s handbag?”</w:t>
      </w:r>
    </w:p>
    <w:p w14:paraId="7DF64DD0" w14:textId="03D811D2" w:rsidR="00DD438C" w:rsidRDefault="00777757" w:rsidP="009C772F">
      <w:pPr>
        <w:pStyle w:val="BodyNormal"/>
      </w:pPr>
      <w:r>
        <w:t>“</w:t>
      </w:r>
      <w:r w:rsidR="00560088">
        <w:t xml:space="preserve">Sir, I suspect the </w:t>
      </w:r>
      <w:r w:rsidR="00CF26D4">
        <w:t xml:space="preserve">eyeglasses, </w:t>
      </w:r>
      <w:r w:rsidR="00560088">
        <w:t>phone</w:t>
      </w:r>
      <w:r w:rsidR="00CF26D4">
        <w:t>,</w:t>
      </w:r>
      <w:r w:rsidR="00560088">
        <w:t xml:space="preserve"> and debit card are Millie’s, but th</w:t>
      </w:r>
      <w:r w:rsidR="00407DE4">
        <w:t>is Angel girl may have planted the petabyte thumb drive there</w:t>
      </w:r>
      <w:r w:rsidR="002C48FF">
        <w:t>. I</w:t>
      </w:r>
      <w:del w:id="4157" w:author="Author">
        <w:r w:rsidR="002C48FF" w:rsidDel="004E6909">
          <w:delText>’d like</w:delText>
        </w:r>
      </w:del>
      <w:ins w:id="4158" w:author="Author">
        <w:r w:rsidR="004E6909">
          <w:t xml:space="preserve"> want</w:t>
        </w:r>
      </w:ins>
      <w:r w:rsidR="002C48FF">
        <w:t xml:space="preserve"> to take the evidence back to FBI Headquarters</w:t>
      </w:r>
      <w:r w:rsidR="003E4824">
        <w:t xml:space="preserve"> tonight and have a look.”</w:t>
      </w:r>
    </w:p>
    <w:p w14:paraId="3B988854" w14:textId="3F60B673" w:rsidR="00E91ADA" w:rsidRDefault="009F16C7" w:rsidP="0014731D">
      <w:pPr>
        <w:pStyle w:val="ASubheadLevel1"/>
      </w:pPr>
      <w:bookmarkStart w:id="4159" w:name="_Toc197338854"/>
      <w:r>
        <w:lastRenderedPageBreak/>
        <w:t>FBI Analysis</w:t>
      </w:r>
      <w:bookmarkEnd w:id="4159"/>
    </w:p>
    <w:p w14:paraId="7C44223B" w14:textId="388303B5" w:rsidR="0014731D" w:rsidRDefault="00C2152E" w:rsidP="009C772F">
      <w:pPr>
        <w:pStyle w:val="BodyNormal"/>
      </w:pPr>
      <w:del w:id="4160" w:author="Author">
        <w:r w:rsidDel="00D95B40">
          <w:delText>Sunday afternoon</w:delText>
        </w:r>
      </w:del>
      <w:ins w:id="4161" w:author="Author">
        <w:r w:rsidR="00D95B40">
          <w:t>Monday morning</w:t>
        </w:r>
      </w:ins>
      <w:r>
        <w:t xml:space="preserve">, </w:t>
      </w:r>
      <w:r w:rsidR="00A400A7">
        <w:t xml:space="preserve">FBI </w:t>
      </w:r>
      <w:r w:rsidR="00F25BB5">
        <w:t>Special Agent in Charge D’Marcus Mason called a meeting about the Millie Grainger case.</w:t>
      </w:r>
    </w:p>
    <w:p w14:paraId="162A1B42" w14:textId="2BC02D93" w:rsidR="009A2C28" w:rsidRDefault="00A73BBF" w:rsidP="009C772F">
      <w:pPr>
        <w:pStyle w:val="BodyNormal"/>
      </w:pPr>
      <w:r>
        <w:t xml:space="preserve">“Let’s </w:t>
      </w:r>
      <w:proofErr w:type="gramStart"/>
      <w:r>
        <w:t>get started</w:t>
      </w:r>
      <w:proofErr w:type="gramEnd"/>
      <w:r>
        <w:t>. Gabe, tell me about the victim</w:t>
      </w:r>
      <w:r w:rsidR="001407A2">
        <w:t xml:space="preserve">,” Mason </w:t>
      </w:r>
      <w:r w:rsidR="00662F05">
        <w:t>said</w:t>
      </w:r>
      <w:r w:rsidR="001407A2">
        <w:t>.</w:t>
      </w:r>
    </w:p>
    <w:p w14:paraId="19EE76D7" w14:textId="3DD71C82" w:rsidR="001407A2" w:rsidRDefault="00840E6F" w:rsidP="009C772F">
      <w:pPr>
        <w:pStyle w:val="BodyNormal"/>
      </w:pPr>
      <w:r>
        <w:t xml:space="preserve">Gabriel Marecki </w:t>
      </w:r>
      <w:del w:id="4162" w:author="Author">
        <w:r w:rsidDel="00803CB9">
          <w:delText xml:space="preserve">shot </w:delText>
        </w:r>
      </w:del>
      <w:ins w:id="4163" w:author="Author">
        <w:r w:rsidR="00803CB9">
          <w:t xml:space="preserve">cast </w:t>
        </w:r>
      </w:ins>
      <w:r>
        <w:t xml:space="preserve">a photograph of Millie </w:t>
      </w:r>
      <w:ins w:id="4164" w:author="Author">
        <w:r w:rsidR="0084134E">
          <w:t>on</w:t>
        </w:r>
      </w:ins>
      <w:r>
        <w:t xml:space="preserve">to </w:t>
      </w:r>
      <w:r w:rsidR="002D5D52">
        <w:t>Mason’s display. It was a</w:t>
      </w:r>
      <w:r w:rsidR="00F37A18">
        <w:t>n</w:t>
      </w:r>
      <w:r w:rsidR="002D5D52">
        <w:t xml:space="preserve"> </w:t>
      </w:r>
      <w:r w:rsidR="00F37A18">
        <w:t>image</w:t>
      </w:r>
      <w:r w:rsidR="002D5D52">
        <w:t xml:space="preserve"> from </w:t>
      </w:r>
      <w:r w:rsidR="00A10BD9">
        <w:t>Merrick, Dawson, and Brant’s publicity files.</w:t>
      </w:r>
    </w:p>
    <w:p w14:paraId="5FECB7BD" w14:textId="2C747F0B" w:rsidR="00A10BD9" w:rsidRDefault="000B43B0" w:rsidP="009C772F">
      <w:pPr>
        <w:pStyle w:val="BodyNormal"/>
      </w:pPr>
      <w:r>
        <w:t>“</w:t>
      </w:r>
      <w:r w:rsidR="00A10BD9">
        <w:t xml:space="preserve">This is the victim, Millicent Grainger, </w:t>
      </w:r>
      <w:r w:rsidR="00AA6C48">
        <w:t>a Merrick law firm paralegal</w:t>
      </w:r>
      <w:r w:rsidR="00A10BD9">
        <w:t xml:space="preserve">. </w:t>
      </w:r>
      <w:ins w:id="4165" w:author="Author">
        <w:r w:rsidR="00434389">
          <w:t xml:space="preserve">She’s </w:t>
        </w:r>
      </w:ins>
      <w:del w:id="4166" w:author="Author">
        <w:r w:rsidDel="00434389">
          <w:delText>A</w:delText>
        </w:r>
      </w:del>
      <w:ins w:id="4167" w:author="Author">
        <w:r w:rsidR="00434389">
          <w:t>a</w:t>
        </w:r>
      </w:ins>
      <w:r>
        <w:t>n only child</w:t>
      </w:r>
      <w:del w:id="4168" w:author="Author">
        <w:r w:rsidDel="00434389">
          <w:delText>,</w:delText>
        </w:r>
      </w:del>
      <w:r>
        <w:t xml:space="preserve"> </w:t>
      </w:r>
      <w:ins w:id="4169" w:author="Author">
        <w:r w:rsidR="00434389">
          <w:t xml:space="preserve">and </w:t>
        </w:r>
      </w:ins>
      <w:del w:id="4170" w:author="Author">
        <w:r w:rsidR="00014C43" w:rsidDel="00434389">
          <w:delText xml:space="preserve">she </w:delText>
        </w:r>
      </w:del>
      <w:r w:rsidR="00014C43">
        <w:t xml:space="preserve">graduated </w:t>
      </w:r>
      <w:r w:rsidR="00B861D5">
        <w:t>high school at the top of her class</w:t>
      </w:r>
      <w:r w:rsidR="00014C43">
        <w:t xml:space="preserve">. </w:t>
      </w:r>
      <w:r w:rsidR="00075F60">
        <w:t xml:space="preserve">Her father died when she was in </w:t>
      </w:r>
      <w:r w:rsidR="00B861D5">
        <w:t>grade</w:t>
      </w:r>
      <w:r w:rsidR="00075F60">
        <w:t xml:space="preserve"> </w:t>
      </w:r>
      <w:r w:rsidR="003F28C5">
        <w:t>s</w:t>
      </w:r>
      <w:r w:rsidR="00075F60">
        <w:t xml:space="preserve">chool; her mother died of cancer halfway through her senior year. She </w:t>
      </w:r>
      <w:r w:rsidR="00DE4F7B">
        <w:t xml:space="preserve">sold her </w:t>
      </w:r>
      <w:r w:rsidR="00A309FD">
        <w:t>parents’</w:t>
      </w:r>
      <w:r w:rsidR="00DE4F7B">
        <w:t xml:space="preserve"> house and possessions</w:t>
      </w:r>
      <w:del w:id="4171" w:author="Author">
        <w:r w:rsidR="00DE4F7B" w:rsidDel="00D73B48">
          <w:delText>,</w:delText>
        </w:r>
      </w:del>
      <w:r w:rsidR="00DE4F7B">
        <w:t xml:space="preserve"> </w:t>
      </w:r>
      <w:ins w:id="4172" w:author="Author">
        <w:r w:rsidR="00D73B48">
          <w:t xml:space="preserve">and </w:t>
        </w:r>
      </w:ins>
      <w:r w:rsidR="00DE4F7B">
        <w:t>used the proceeds to finance her four-year degree in paralegal studies at No</w:t>
      </w:r>
      <w:r w:rsidR="00561096">
        <w:t>rthwestern.</w:t>
      </w:r>
    </w:p>
    <w:p w14:paraId="16F80751" w14:textId="5C003F15" w:rsidR="00561096" w:rsidRDefault="00561096" w:rsidP="009C772F">
      <w:pPr>
        <w:pStyle w:val="BodyNormal"/>
      </w:pPr>
      <w:r>
        <w:t>She landed a job as a junior paralegal at Merrick, Dawson, and Bran</w:t>
      </w:r>
      <w:r w:rsidR="00911611">
        <w:t>t</w:t>
      </w:r>
      <w:r w:rsidR="00556134">
        <w:t>.</w:t>
      </w:r>
      <w:r w:rsidR="00911611">
        <w:t xml:space="preserve"> </w:t>
      </w:r>
      <w:r w:rsidR="00556134">
        <w:t>She’s</w:t>
      </w:r>
      <w:r w:rsidR="00C06BF1">
        <w:t xml:space="preserve"> </w:t>
      </w:r>
      <w:r w:rsidR="00911611">
        <w:t xml:space="preserve">now considered their most skilled paralegal. </w:t>
      </w:r>
      <w:r w:rsidR="00E64365">
        <w:t xml:space="preserve">Other law firms have made her lucrative offers; she spurned them all. </w:t>
      </w:r>
      <w:r w:rsidR="00B5287F">
        <w:t xml:space="preserve">A background check reveals no arrests, </w:t>
      </w:r>
      <w:del w:id="4173" w:author="Author">
        <w:r w:rsidR="00B5287F" w:rsidDel="007B01A5">
          <w:delText xml:space="preserve">no </w:delText>
        </w:r>
      </w:del>
      <w:r w:rsidR="00B5287F">
        <w:t xml:space="preserve">bankruptcies, </w:t>
      </w:r>
      <w:del w:id="4174" w:author="Author">
        <w:r w:rsidR="00F81C22" w:rsidDel="007B01A5">
          <w:delText xml:space="preserve">no </w:delText>
        </w:r>
      </w:del>
      <w:ins w:id="4175" w:author="Author">
        <w:r w:rsidR="007B01A5">
          <w:t xml:space="preserve">or </w:t>
        </w:r>
      </w:ins>
      <w:r w:rsidR="00F81C22">
        <w:t>police record</w:t>
      </w:r>
      <w:ins w:id="4176" w:author="Author">
        <w:r w:rsidR="007B01A5">
          <w:t>s</w:t>
        </w:r>
      </w:ins>
      <w:r w:rsidR="00F81C22">
        <w:t>. She’s as squeaky clean as her photograph.”</w:t>
      </w:r>
    </w:p>
    <w:p w14:paraId="106B71CA" w14:textId="56758B47" w:rsidR="00B9281D" w:rsidRDefault="00F260B8" w:rsidP="009C772F">
      <w:pPr>
        <w:pStyle w:val="BodyNormal"/>
      </w:pPr>
      <w:r>
        <w:t>“OK, so the mob beat up Po</w:t>
      </w:r>
      <w:r w:rsidR="004753CD">
        <w:t>l</w:t>
      </w:r>
      <w:r>
        <w:t xml:space="preserve">lyanna. Pietrina, </w:t>
      </w:r>
      <w:r w:rsidR="00AD7D37">
        <w:t>you reviewed the items in the victim’s handbag. What did you find?”</w:t>
      </w:r>
    </w:p>
    <w:p w14:paraId="0B6CBB0B" w14:textId="26473087" w:rsidR="00863907" w:rsidRDefault="005C5537" w:rsidP="009C772F">
      <w:pPr>
        <w:pStyle w:val="BodyNormal"/>
      </w:pPr>
      <w:r>
        <w:t>“</w:t>
      </w:r>
      <w:r w:rsidR="008763C9">
        <w:t>Millie probably purchased t</w:t>
      </w:r>
      <w:r w:rsidR="00913D2A">
        <w:t xml:space="preserve">he burner phone and the </w:t>
      </w:r>
      <w:r w:rsidR="00913D2A">
        <w:lastRenderedPageBreak/>
        <w:t>$200 debit card Saturday afternoon. There’s nothin</w:t>
      </w:r>
      <w:r w:rsidR="00A156E5">
        <w:t>g on them.</w:t>
      </w:r>
      <w:r w:rsidR="00C46C21">
        <w:t xml:space="preserve"> The imaging glasses</w:t>
      </w:r>
      <w:r w:rsidR="0072050C">
        <w:t xml:space="preserve"> are the property of the </w:t>
      </w:r>
      <w:r w:rsidR="00D74564">
        <w:t>l</w:t>
      </w:r>
      <w:r w:rsidR="0072050C">
        <w:t xml:space="preserve">aw </w:t>
      </w:r>
      <w:r w:rsidR="00D74564">
        <w:t>f</w:t>
      </w:r>
      <w:r w:rsidR="0072050C">
        <w:t>irm</w:t>
      </w:r>
      <w:ins w:id="4177" w:author="Author">
        <w:r w:rsidR="00B8023D">
          <w:t xml:space="preserve"> where she works</w:t>
        </w:r>
      </w:ins>
      <w:del w:id="4178" w:author="Author">
        <w:r w:rsidR="0072050C" w:rsidDel="00B8023D">
          <w:delText xml:space="preserve"> she works for</w:delText>
        </w:r>
      </w:del>
      <w:r w:rsidR="0072050C">
        <w:t>.</w:t>
      </w:r>
    </w:p>
    <w:p w14:paraId="50218155" w14:textId="268CF112" w:rsidR="00A156E5" w:rsidRDefault="00D74564" w:rsidP="009C772F">
      <w:pPr>
        <w:pStyle w:val="BodyNormal"/>
      </w:pPr>
      <w:r>
        <w:t>“</w:t>
      </w:r>
      <w:r w:rsidR="00A156E5">
        <w:t xml:space="preserve">The thumb drive has </w:t>
      </w:r>
      <w:del w:id="4179" w:author="Author">
        <w:r w:rsidR="005410B7" w:rsidDel="00434389">
          <w:delText xml:space="preserve">all of </w:delText>
        </w:r>
      </w:del>
      <w:r w:rsidR="005410B7">
        <w:t xml:space="preserve">Saturday’s security camera data </w:t>
      </w:r>
      <w:r w:rsidR="00665392">
        <w:t xml:space="preserve">files from the art gallery </w:t>
      </w:r>
      <w:r w:rsidR="00665392" w:rsidRPr="00A95A85">
        <w:t>La Touche De l'artiste</w:t>
      </w:r>
      <w:r w:rsidR="00847320">
        <w:t xml:space="preserve">. </w:t>
      </w:r>
      <w:r w:rsidR="001421DB" w:rsidRPr="001421DB">
        <w:t xml:space="preserve">This </w:t>
      </w:r>
      <w:proofErr w:type="gramStart"/>
      <w:r w:rsidR="001421DB" w:rsidRPr="001421DB">
        <w:t>Angel person</w:t>
      </w:r>
      <w:proofErr w:type="gramEnd"/>
      <w:r w:rsidR="001421DB" w:rsidRPr="001421DB">
        <w:t xml:space="preserve"> addressed a read-me file to the </w:t>
      </w:r>
      <w:r w:rsidR="005E3E2E">
        <w:t>p</w:t>
      </w:r>
      <w:r w:rsidR="001421DB" w:rsidRPr="001421DB">
        <w:t>olice.</w:t>
      </w:r>
      <w:r w:rsidR="001421DB">
        <w:t xml:space="preserve"> </w:t>
      </w:r>
      <w:r w:rsidR="00DD3479">
        <w:t>It was short.</w:t>
      </w:r>
      <w:r w:rsidR="00E56630">
        <w:t>”</w:t>
      </w:r>
    </w:p>
    <w:p w14:paraId="69C1E95E" w14:textId="77777777" w:rsidR="00652353" w:rsidRDefault="00652353" w:rsidP="009C772F">
      <w:pPr>
        <w:pStyle w:val="BodyNormal"/>
      </w:pPr>
    </w:p>
    <w:p w14:paraId="20B78A5B" w14:textId="30119DCA" w:rsidR="00CE004B" w:rsidRPr="00F02FDF" w:rsidRDefault="00DD3479" w:rsidP="009127A7">
      <w:pPr>
        <w:pStyle w:val="BodyNormal"/>
        <w:ind w:right="576" w:firstLine="0"/>
        <w:rPr>
          <w:i/>
          <w:iCs/>
          <w:rPrChange w:id="4180" w:author="Author">
            <w:rPr/>
          </w:rPrChange>
        </w:rPr>
      </w:pPr>
      <w:r w:rsidRPr="00F02FDF">
        <w:rPr>
          <w:i/>
          <w:iCs/>
          <w:rPrChange w:id="4181" w:author="Author">
            <w:rPr/>
          </w:rPrChange>
        </w:rPr>
        <w:t>Chicago Police</w:t>
      </w:r>
      <w:r w:rsidR="009C43FE" w:rsidRPr="00F02FDF">
        <w:rPr>
          <w:i/>
          <w:iCs/>
          <w:rPrChange w:id="4182" w:author="Author">
            <w:rPr/>
          </w:rPrChange>
        </w:rPr>
        <w:t xml:space="preserve">, </w:t>
      </w:r>
      <w:r w:rsidR="00CE004B" w:rsidRPr="00F02FDF">
        <w:rPr>
          <w:i/>
          <w:iCs/>
          <w:rPrChange w:id="4183" w:author="Author">
            <w:rPr/>
          </w:rPrChange>
        </w:rPr>
        <w:t>FBI</w:t>
      </w:r>
    </w:p>
    <w:p w14:paraId="4BF10763" w14:textId="07128D09" w:rsidR="00CE004B" w:rsidRPr="00F02FDF" w:rsidRDefault="00CE004B" w:rsidP="009127A7">
      <w:pPr>
        <w:pStyle w:val="BodyNormal"/>
        <w:ind w:right="576" w:firstLine="0"/>
        <w:rPr>
          <w:i/>
          <w:iCs/>
          <w:rPrChange w:id="4184" w:author="Author">
            <w:rPr/>
          </w:rPrChange>
        </w:rPr>
      </w:pPr>
      <w:r w:rsidRPr="00F02FDF">
        <w:rPr>
          <w:i/>
          <w:iCs/>
          <w:rPrChange w:id="4185" w:author="Author">
            <w:rPr/>
          </w:rPrChange>
        </w:rPr>
        <w:t>These are the Saturday surveillance files for the mob-owned art gallery</w:t>
      </w:r>
      <w:r w:rsidR="008E05D4" w:rsidRPr="00F02FDF">
        <w:rPr>
          <w:i/>
          <w:iCs/>
          <w:rPrChange w:id="4186" w:author="Author">
            <w:rPr/>
          </w:rPrChange>
        </w:rPr>
        <w:t xml:space="preserve"> La Touche De l'artiste</w:t>
      </w:r>
      <w:r w:rsidR="00FE0D79" w:rsidRPr="00F02FDF">
        <w:rPr>
          <w:i/>
          <w:iCs/>
          <w:rPrChange w:id="4187" w:author="Author">
            <w:rPr/>
          </w:rPrChange>
        </w:rPr>
        <w:t xml:space="preserve">. I erased all </w:t>
      </w:r>
      <w:r w:rsidR="00920781" w:rsidRPr="00F02FDF">
        <w:rPr>
          <w:i/>
          <w:iCs/>
          <w:rPrChange w:id="4188" w:author="Author">
            <w:rPr/>
          </w:rPrChange>
        </w:rPr>
        <w:t xml:space="preserve">their </w:t>
      </w:r>
      <w:r w:rsidR="00415901" w:rsidRPr="00F02FDF">
        <w:rPr>
          <w:i/>
          <w:iCs/>
          <w:rPrChange w:id="4189" w:author="Author">
            <w:rPr/>
          </w:rPrChange>
        </w:rPr>
        <w:t xml:space="preserve">camera storage </w:t>
      </w:r>
      <w:r w:rsidR="00FD006B" w:rsidRPr="00F02FDF">
        <w:rPr>
          <w:i/>
          <w:iCs/>
          <w:rPrChange w:id="4190" w:author="Author">
            <w:rPr/>
          </w:rPrChange>
        </w:rPr>
        <w:t xml:space="preserve">and </w:t>
      </w:r>
      <w:r w:rsidR="00415901" w:rsidRPr="00F02FDF">
        <w:rPr>
          <w:i/>
          <w:iCs/>
          <w:rPrChange w:id="4191" w:author="Author">
            <w:rPr/>
          </w:rPrChange>
        </w:rPr>
        <w:t xml:space="preserve">backup files locally and on the cloud. </w:t>
      </w:r>
      <w:r w:rsidR="00E55BE0" w:rsidRPr="00F02FDF">
        <w:rPr>
          <w:i/>
          <w:iCs/>
          <w:rPrChange w:id="4192" w:author="Author">
            <w:rPr/>
          </w:rPrChange>
        </w:rPr>
        <w:t>While not usable in court</w:t>
      </w:r>
      <w:r w:rsidR="009C43FE" w:rsidRPr="00F02FDF">
        <w:rPr>
          <w:i/>
          <w:iCs/>
          <w:rPrChange w:id="4193" w:author="Author">
            <w:rPr/>
          </w:rPrChange>
        </w:rPr>
        <w:t xml:space="preserve">, you </w:t>
      </w:r>
      <w:r w:rsidR="00920781" w:rsidRPr="00F02FDF">
        <w:rPr>
          <w:i/>
          <w:iCs/>
          <w:rPrChange w:id="4194" w:author="Author">
            <w:rPr/>
          </w:rPrChange>
        </w:rPr>
        <w:t>may</w:t>
      </w:r>
      <w:r w:rsidR="009C43FE" w:rsidRPr="00F02FDF">
        <w:rPr>
          <w:i/>
          <w:iCs/>
          <w:rPrChange w:id="4195" w:author="Author">
            <w:rPr/>
          </w:rPrChange>
        </w:rPr>
        <w:t xml:space="preserve"> find this data illuminating.</w:t>
      </w:r>
    </w:p>
    <w:p w14:paraId="4440125F" w14:textId="4F22BC53" w:rsidR="009C43FE" w:rsidRPr="00F02FDF" w:rsidRDefault="009C43FE" w:rsidP="009127A7">
      <w:pPr>
        <w:pStyle w:val="BodyNormal"/>
        <w:ind w:right="576" w:firstLine="0"/>
        <w:rPr>
          <w:i/>
          <w:iCs/>
          <w:rPrChange w:id="4196" w:author="Author">
            <w:rPr/>
          </w:rPrChange>
        </w:rPr>
      </w:pPr>
      <w:r w:rsidRPr="00F02FDF">
        <w:rPr>
          <w:i/>
          <w:iCs/>
          <w:rPrChange w:id="4197" w:author="Author">
            <w:rPr/>
          </w:rPrChange>
        </w:rPr>
        <w:t>Sincerely, Angel</w:t>
      </w:r>
    </w:p>
    <w:p w14:paraId="029F9BB1" w14:textId="4024791E" w:rsidR="00652353" w:rsidRDefault="00652353" w:rsidP="009C772F">
      <w:pPr>
        <w:pStyle w:val="BodyNormal"/>
      </w:pPr>
    </w:p>
    <w:p w14:paraId="524746FF" w14:textId="5F2438FF" w:rsidR="00652353" w:rsidRDefault="00D74564" w:rsidP="009C772F">
      <w:pPr>
        <w:pStyle w:val="BodyNormal"/>
      </w:pPr>
      <w:r>
        <w:t>“</w:t>
      </w:r>
      <w:r w:rsidR="006E7C0B">
        <w:t>Th</w:t>
      </w:r>
      <w:r w:rsidR="00741981">
        <w:t>at</w:t>
      </w:r>
      <w:r w:rsidR="006E7C0B">
        <w:t xml:space="preserve"> Angel</w:t>
      </w:r>
      <w:r w:rsidR="00741981">
        <w:t xml:space="preserve"> gal</w:t>
      </w:r>
      <w:r w:rsidR="006E7C0B">
        <w:t xml:space="preserve"> is right</w:t>
      </w:r>
      <w:r w:rsidR="008428B3">
        <w:t>;</w:t>
      </w:r>
      <w:r w:rsidR="006E7C0B">
        <w:t xml:space="preserve"> these </w:t>
      </w:r>
      <w:r w:rsidR="00E56630">
        <w:t>files</w:t>
      </w:r>
      <w:r w:rsidR="006E7C0B">
        <w:t xml:space="preserve"> are</w:t>
      </w:r>
      <w:r w:rsidR="00E56630">
        <w:t xml:space="preserve"> a</w:t>
      </w:r>
      <w:r w:rsidR="006E7C0B">
        <w:t xml:space="preserve"> </w:t>
      </w:r>
      <w:r w:rsidR="00662F05">
        <w:t>treasure trove</w:t>
      </w:r>
      <w:r w:rsidR="004D6610">
        <w:t>. I</w:t>
      </w:r>
      <w:del w:id="4198" w:author="Author">
        <w:r w:rsidR="004D6610" w:rsidDel="00F02FDF">
          <w:delText>’m going to</w:delText>
        </w:r>
      </w:del>
      <w:ins w:id="4199" w:author="Author">
        <w:r w:rsidR="00F02FDF">
          <w:t xml:space="preserve"> will</w:t>
        </w:r>
      </w:ins>
      <w:r w:rsidR="004D6610">
        <w:t xml:space="preserve"> run </w:t>
      </w:r>
      <w:r w:rsidR="00E707BC">
        <w:t xml:space="preserve">the clip that shows the </w:t>
      </w:r>
      <w:r w:rsidR="008428B3">
        <w:t xml:space="preserve">initial </w:t>
      </w:r>
      <w:r w:rsidR="00E707BC">
        <w:t>attack</w:t>
      </w:r>
      <w:r w:rsidR="008428B3">
        <w:t xml:space="preserve"> on Ms. Grainger.</w:t>
      </w:r>
      <w:r w:rsidR="006958B4">
        <w:t xml:space="preserve"> </w:t>
      </w:r>
      <w:r w:rsidR="00704649">
        <w:t>Here</w:t>
      </w:r>
      <w:del w:id="4200" w:author="Author">
        <w:r w:rsidR="00704649" w:rsidDel="001C3720">
          <w:delText xml:space="preserve"> you can see</w:delText>
        </w:r>
      </w:del>
      <w:ins w:id="4201" w:author="Author">
        <w:r w:rsidR="001C3720">
          <w:t>,</w:t>
        </w:r>
      </w:ins>
      <w:r w:rsidR="00704649">
        <w:t xml:space="preserve"> two guards come up behind Ms. Grainger, </w:t>
      </w:r>
      <w:r w:rsidR="00E85DC2">
        <w:t>yank off her glasses, and stab her in the back. And there they are, pushing her into the elevator.</w:t>
      </w:r>
      <w:r w:rsidR="004734E7">
        <w:t xml:space="preserve"> There is no video of what went on in the storage closet.”</w:t>
      </w:r>
    </w:p>
    <w:p w14:paraId="38A94813" w14:textId="1B3C2ECC" w:rsidR="004734E7" w:rsidRDefault="00511C07" w:rsidP="009C772F">
      <w:pPr>
        <w:pStyle w:val="BodyNormal"/>
      </w:pPr>
      <w:r>
        <w:t>“Did you get a facial ma</w:t>
      </w:r>
      <w:r w:rsidR="00AF4141">
        <w:t>tch</w:t>
      </w:r>
      <w:r>
        <w:t xml:space="preserve"> on Ms. Grainger’s assailants?</w:t>
      </w:r>
      <w:r w:rsidR="00590021">
        <w:t>”</w:t>
      </w:r>
    </w:p>
    <w:p w14:paraId="18E16206" w14:textId="116B7B01" w:rsidR="00B90DAD" w:rsidRDefault="00590021" w:rsidP="009C772F">
      <w:pPr>
        <w:pStyle w:val="BodyNormal"/>
      </w:pPr>
      <w:r>
        <w:t>“Sure did,” Pietrina said,</w:t>
      </w:r>
      <w:r w:rsidR="00FF1429">
        <w:t xml:space="preserve"> “the one who yanked off her glasses is Mirko Tomic</w:t>
      </w:r>
      <w:r w:rsidR="00787231">
        <w:t>, wanted on a</w:t>
      </w:r>
      <w:r w:rsidR="00852F33">
        <w:t>n</w:t>
      </w:r>
      <w:r w:rsidR="00787231">
        <w:t xml:space="preserve"> </w:t>
      </w:r>
      <w:r w:rsidR="00852F33">
        <w:t>assault</w:t>
      </w:r>
      <w:r w:rsidR="00787231">
        <w:t xml:space="preserve"> charge in Los Angeles.</w:t>
      </w:r>
      <w:r w:rsidR="007250C5">
        <w:t xml:space="preserve"> The one who stabbed her and allegedly beat and </w:t>
      </w:r>
      <w:r w:rsidR="007250C5">
        <w:lastRenderedPageBreak/>
        <w:t>raped her is Goran Pesic.</w:t>
      </w:r>
      <w:r w:rsidR="00A778AB" w:rsidRPr="00A778AB">
        <w:t xml:space="preserve"> He was on trial in New Orleans for the murder of a policeman when he skipped bail."</w:t>
      </w:r>
    </w:p>
    <w:p w14:paraId="0B1FCF73" w14:textId="77777777" w:rsidR="00F14305" w:rsidRDefault="00F14305" w:rsidP="009C772F">
      <w:pPr>
        <w:pStyle w:val="BodyNormal"/>
      </w:pPr>
      <w:r>
        <w:t>“Any chance of apprehending them?”</w:t>
      </w:r>
    </w:p>
    <w:p w14:paraId="2B33794F" w14:textId="6E9D51A4" w:rsidR="00856580" w:rsidRDefault="00F14305" w:rsidP="009C772F">
      <w:pPr>
        <w:pStyle w:val="BodyNormal"/>
      </w:pPr>
      <w:r>
        <w:t>“Doubt it, D’Marcus</w:t>
      </w:r>
      <w:r w:rsidR="00516452">
        <w:t xml:space="preserve">,” Dave Hanko </w:t>
      </w:r>
      <w:r w:rsidR="00662F05">
        <w:t>said</w:t>
      </w:r>
      <w:r w:rsidR="00516452">
        <w:t>. “</w:t>
      </w:r>
      <w:del w:id="4202" w:author="Author">
        <w:r w:rsidR="00516452" w:rsidDel="00F02FDF">
          <w:delText>My guess i</w:delText>
        </w:r>
      </w:del>
      <w:ins w:id="4203" w:author="Author">
        <w:del w:id="4204" w:author="Author">
          <w:r w:rsidR="00F02FDF" w:rsidDel="0069577E">
            <w:delText>I gues</w:delText>
          </w:r>
        </w:del>
      </w:ins>
      <w:del w:id="4205" w:author="Author">
        <w:r w:rsidR="00516452" w:rsidDel="0069577E">
          <w:delText xml:space="preserve">s </w:delText>
        </w:r>
        <w:r w:rsidR="00516452" w:rsidDel="00BE4AE9">
          <w:delText xml:space="preserve">that </w:delText>
        </w:r>
        <w:r w:rsidR="00516452" w:rsidDel="0069577E">
          <w:delText>t</w:delText>
        </w:r>
      </w:del>
      <w:ins w:id="4206" w:author="Author">
        <w:r w:rsidR="0069577E">
          <w:t>T</w:t>
        </w:r>
      </w:ins>
      <w:r w:rsidR="00516452">
        <w:t>he</w:t>
      </w:r>
      <w:del w:id="4207" w:author="Author">
        <w:r w:rsidR="00516452" w:rsidDel="00F02FDF">
          <w:delText>y</w:delText>
        </w:r>
      </w:del>
      <w:r w:rsidR="00516452">
        <w:t xml:space="preserve"> </w:t>
      </w:r>
      <w:del w:id="4208" w:author="Author">
        <w:r w:rsidR="00516452" w:rsidDel="00F02FDF">
          <w:delText xml:space="preserve">were </w:delText>
        </w:r>
      </w:del>
      <w:ins w:id="4209" w:author="Author">
        <w:r w:rsidR="00F02FDF">
          <w:t xml:space="preserve">mob </w:t>
        </w:r>
        <w:r w:rsidR="0069577E">
          <w:t xml:space="preserve">undoubtedly </w:t>
        </w:r>
      </w:ins>
      <w:r w:rsidR="00516452">
        <w:t xml:space="preserve">sent </w:t>
      </w:r>
      <w:ins w:id="4210" w:author="Author">
        <w:r w:rsidR="00F02FDF">
          <w:t xml:space="preserve">them </w:t>
        </w:r>
      </w:ins>
      <w:r w:rsidR="005E6621">
        <w:t>out</w:t>
      </w:r>
      <w:del w:id="4211" w:author="Author">
        <w:r w:rsidR="005E6621" w:rsidDel="00EA1BDC">
          <w:delText>-of-</w:delText>
        </w:r>
      </w:del>
      <w:ins w:id="4212" w:author="Author">
        <w:r w:rsidR="00EA1BDC">
          <w:t xml:space="preserve"> of </w:t>
        </w:r>
      </w:ins>
      <w:r w:rsidR="005E6621">
        <w:t>town</w:t>
      </w:r>
      <w:del w:id="4213" w:author="Author">
        <w:r w:rsidR="005E6621" w:rsidDel="00F02FDF">
          <w:delText xml:space="preserve"> as soon</w:delText>
        </w:r>
      </w:del>
      <w:r w:rsidR="005E6621">
        <w:t xml:space="preserve"> </w:t>
      </w:r>
      <w:del w:id="4214" w:author="Author">
        <w:r w:rsidR="005E6621" w:rsidDel="00F02FDF">
          <w:delText>as</w:delText>
        </w:r>
      </w:del>
      <w:ins w:id="4215" w:author="Author">
        <w:r w:rsidR="00F02FDF">
          <w:t>right after</w:t>
        </w:r>
      </w:ins>
      <w:r w:rsidR="005E6621">
        <w:t xml:space="preserve"> Millie</w:t>
      </w:r>
      <w:del w:id="4216" w:author="Author">
        <w:r w:rsidR="005E6621" w:rsidDel="00F02FDF">
          <w:delText>’s escape</w:delText>
        </w:r>
      </w:del>
      <w:ins w:id="4217" w:author="Author">
        <w:r w:rsidR="00F02FDF">
          <w:t xml:space="preserve"> escaped</w:t>
        </w:r>
      </w:ins>
      <w:r w:rsidR="005E6621">
        <w:t xml:space="preserve"> from the building</w:t>
      </w:r>
      <w:del w:id="4218" w:author="Author">
        <w:r w:rsidR="005E6621" w:rsidDel="00F02FDF">
          <w:delText xml:space="preserve"> was </w:delText>
        </w:r>
        <w:r w:rsidR="00676EFA" w:rsidDel="00F02FDF">
          <w:delText>discovered</w:delText>
        </w:r>
      </w:del>
      <w:r w:rsidR="005E6621">
        <w:t>.</w:t>
      </w:r>
      <w:r w:rsidR="00B7624C">
        <w:t xml:space="preserve"> </w:t>
      </w:r>
      <w:r w:rsidR="00223889">
        <w:t xml:space="preserve">Washington will </w:t>
      </w:r>
      <w:r w:rsidR="00124EA0">
        <w:t>g</w:t>
      </w:r>
      <w:r w:rsidR="00655E98">
        <w:t>e</w:t>
      </w:r>
      <w:r w:rsidR="00124EA0">
        <w:t xml:space="preserve">t </w:t>
      </w:r>
      <w:del w:id="4219" w:author="Author">
        <w:r w:rsidR="00124EA0" w:rsidDel="00434389">
          <w:delText>us</w:delText>
        </w:r>
        <w:r w:rsidR="00223889" w:rsidDel="00434389">
          <w:delText xml:space="preserve"> </w:delText>
        </w:r>
      </w:del>
      <w:r w:rsidR="00223889">
        <w:t xml:space="preserve">a full list of everybody on these </w:t>
      </w:r>
      <w:r w:rsidR="00EE3CBC">
        <w:t>security camera files. Of course, not of this is usable in court.</w:t>
      </w:r>
      <w:r w:rsidR="00856580">
        <w:t>”</w:t>
      </w:r>
    </w:p>
    <w:p w14:paraId="42EB5C04" w14:textId="0F5723DC" w:rsidR="002E1EAA" w:rsidRDefault="00856580" w:rsidP="009C772F">
      <w:pPr>
        <w:pStyle w:val="BodyNormal"/>
      </w:pPr>
      <w:r>
        <w:t xml:space="preserve">“True, Dave, but </w:t>
      </w:r>
      <w:r w:rsidR="00DA3B90">
        <w:t>Ms. Grainger's DNA forensics exam</w:t>
      </w:r>
      <w:r>
        <w:t xml:space="preserve"> </w:t>
      </w:r>
      <w:r w:rsidR="003A561A">
        <w:t>will hold up in court if we ever manage to collar Pesic.</w:t>
      </w:r>
      <w:r w:rsidR="007C4BA4">
        <w:t xml:space="preserve"> </w:t>
      </w:r>
      <w:r w:rsidR="00460A00">
        <w:t>Superintendent Green tells me Ms. Grainger will convales</w:t>
      </w:r>
      <w:r w:rsidR="005C6893">
        <w:t>c</w:t>
      </w:r>
      <w:r w:rsidR="00460A00">
        <w:t xml:space="preserve">e </w:t>
      </w:r>
      <w:r w:rsidR="005C6893">
        <w:t xml:space="preserve">in Officer Mac Merrick’s guest bedroom. He’s hired a home care nurse to </w:t>
      </w:r>
      <w:r w:rsidR="00EC581D">
        <w:t xml:space="preserve">be with her while </w:t>
      </w:r>
      <w:del w:id="4220" w:author="Author">
        <w:r w:rsidR="00EC581D" w:rsidDel="00CD45A7">
          <w:delText>he’s at work</w:delText>
        </w:r>
      </w:del>
      <w:ins w:id="4221" w:author="Author">
        <w:r w:rsidR="00CD45A7">
          <w:t>working</w:t>
        </w:r>
      </w:ins>
      <w:r w:rsidR="00EC581D">
        <w:t>.</w:t>
      </w:r>
      <w:r w:rsidR="004878CB">
        <w:t xml:space="preserve"> </w:t>
      </w:r>
      <w:r w:rsidR="002E1EAA">
        <w:t>Dave, who owns that art gallery?”</w:t>
      </w:r>
    </w:p>
    <w:p w14:paraId="017A0782" w14:textId="5C9A53F1" w:rsidR="00C37D8E" w:rsidRDefault="002E1EAA" w:rsidP="009C772F">
      <w:pPr>
        <w:pStyle w:val="BodyNormal"/>
      </w:pPr>
      <w:r>
        <w:t>“Two women, boss</w:t>
      </w:r>
      <w:r w:rsidR="008E6569">
        <w:t>. Magda Galanis and Lendina Bisha.”</w:t>
      </w:r>
    </w:p>
    <w:p w14:paraId="27933CAA" w14:textId="20BF5EFA" w:rsidR="00B67189" w:rsidRDefault="00CE15A4" w:rsidP="009C772F">
      <w:pPr>
        <w:pStyle w:val="BodyNormal"/>
      </w:pPr>
      <w:r>
        <w:t>Agent Mason straightened up, tilted his head sideways</w:t>
      </w:r>
      <w:r w:rsidR="00FB06E3">
        <w:t xml:space="preserve">, and looked quizzically at Agent Hanko. </w:t>
      </w:r>
    </w:p>
    <w:p w14:paraId="7CBFE52A" w14:textId="689F8682" w:rsidR="00E6004E" w:rsidRDefault="00AE7EDA" w:rsidP="009C772F">
      <w:pPr>
        <w:pStyle w:val="BodyNormal"/>
      </w:pPr>
      <w:r>
        <w:t xml:space="preserve">“Get me what you have on these two. Call </w:t>
      </w:r>
      <w:r w:rsidR="00DF4CB6">
        <w:t>Ms. Galanis and Mrs. Bisha</w:t>
      </w:r>
      <w:del w:id="4222" w:author="Author">
        <w:r w:rsidR="0080347E" w:rsidDel="00DB73F0">
          <w:delText xml:space="preserve"> </w:delText>
        </w:r>
        <w:r w:rsidDel="00DB73F0">
          <w:delText>Monday morning</w:delText>
        </w:r>
      </w:del>
      <w:r>
        <w:t xml:space="preserve"> and invite them here for an interview</w:t>
      </w:r>
      <w:r w:rsidR="00DF4CB6">
        <w:t>.</w:t>
      </w:r>
      <w:r w:rsidR="005B1143">
        <w:t xml:space="preserve"> Use the usual threat that we’ll issue a warrant if they don’t </w:t>
      </w:r>
      <w:r w:rsidR="00716FDC">
        <w:t>cooperate</w:t>
      </w:r>
      <w:r w:rsidR="005B1143">
        <w:t>.</w:t>
      </w:r>
      <w:r w:rsidR="00992680">
        <w:t xml:space="preserve"> Also, </w:t>
      </w:r>
      <w:r w:rsidR="005E207E">
        <w:t>send</w:t>
      </w:r>
      <w:r w:rsidR="00992680">
        <w:t xml:space="preserve"> someone to Merrick’s apartment</w:t>
      </w:r>
      <w:r w:rsidR="00163C98">
        <w:t xml:space="preserve"> to speak with Millicent Grainger.”</w:t>
      </w:r>
    </w:p>
    <w:p w14:paraId="47BF4F75" w14:textId="1858D3B3" w:rsidR="00E6004E" w:rsidRDefault="0065090C" w:rsidP="0065090C">
      <w:pPr>
        <w:pStyle w:val="ASubheadLevel1"/>
      </w:pPr>
      <w:bookmarkStart w:id="4223" w:name="_Toc197338855"/>
      <w:r>
        <w:t>M</w:t>
      </w:r>
      <w:r w:rsidR="00720D5B">
        <w:t>ac’s Request</w:t>
      </w:r>
      <w:bookmarkEnd w:id="4223"/>
    </w:p>
    <w:p w14:paraId="7A4CC6C9" w14:textId="52A4EA5E" w:rsidR="00F71870" w:rsidRDefault="00264395" w:rsidP="009C772F">
      <w:pPr>
        <w:pStyle w:val="BodyNormal"/>
      </w:pPr>
      <w:r>
        <w:t xml:space="preserve">Monday </w:t>
      </w:r>
      <w:del w:id="4224" w:author="Author">
        <w:r w:rsidDel="003C4BF1">
          <w:delText>morning</w:delText>
        </w:r>
      </w:del>
      <w:ins w:id="4225" w:author="Author">
        <w:r w:rsidR="003C4BF1">
          <w:t>noon</w:t>
        </w:r>
      </w:ins>
      <w:r>
        <w:t xml:space="preserve">, at the Merrick Law Firm, </w:t>
      </w:r>
      <w:r w:rsidR="00F71870">
        <w:t>the receptionist called Veronica.</w:t>
      </w:r>
    </w:p>
    <w:p w14:paraId="7D4F58EB" w14:textId="7CA38367" w:rsidR="0065090C" w:rsidRDefault="00837422" w:rsidP="009C772F">
      <w:pPr>
        <w:pStyle w:val="BodyNormal"/>
      </w:pPr>
      <w:r>
        <w:lastRenderedPageBreak/>
        <w:t>“Ronnie, this is Julia. A drone just delivered an envelope for you</w:t>
      </w:r>
      <w:r w:rsidR="00E150BB">
        <w:t>.</w:t>
      </w:r>
      <w:r w:rsidR="00E207DB" w:rsidRPr="00E207DB">
        <w:t xml:space="preserve"> </w:t>
      </w:r>
      <w:r w:rsidR="00EC4C93">
        <w:t xml:space="preserve">It’s </w:t>
      </w:r>
      <w:r w:rsidR="00E207DB" w:rsidRPr="00E207DB">
        <w:t>from your brother Mac.</w:t>
      </w:r>
      <w:r w:rsidR="001956EB">
        <w:t>”</w:t>
      </w:r>
    </w:p>
    <w:p w14:paraId="6C948C86" w14:textId="6006A823" w:rsidR="001956EB" w:rsidRDefault="001956EB" w:rsidP="009C772F">
      <w:pPr>
        <w:pStyle w:val="BodyNormal"/>
      </w:pPr>
      <w:r>
        <w:t xml:space="preserve">“Have Marika bring it to me ASAP. </w:t>
      </w:r>
      <w:r w:rsidR="00E207DB" w:rsidRPr="00E207DB">
        <w:t>They postponed my court appearance today, so I'm in for the rest of the day.</w:t>
      </w:r>
      <w:r w:rsidR="00E207DB">
        <w:t xml:space="preserve"> </w:t>
      </w:r>
      <w:r w:rsidR="00B00E52">
        <w:t xml:space="preserve">Ask my </w:t>
      </w:r>
      <w:r w:rsidR="00662F05">
        <w:t>mom</w:t>
      </w:r>
      <w:r w:rsidR="00B00E52">
        <w:t xml:space="preserve"> to come to my office</w:t>
      </w:r>
      <w:r w:rsidR="003F40FB">
        <w:t>.</w:t>
      </w:r>
      <w:r>
        <w:t>”</w:t>
      </w:r>
    </w:p>
    <w:p w14:paraId="6AF724AE" w14:textId="57B138F0" w:rsidR="003F40FB" w:rsidRDefault="00614900" w:rsidP="009C772F">
      <w:pPr>
        <w:pStyle w:val="BodyNormal"/>
        <w:rPr>
          <w:ins w:id="4226" w:author="Author"/>
        </w:rPr>
      </w:pPr>
      <w:r>
        <w:t xml:space="preserve">Anne Merrick pulled a chair </w:t>
      </w:r>
      <w:r w:rsidR="00C1722B">
        <w:t>beside</w:t>
      </w:r>
      <w:r>
        <w:t xml:space="preserve"> Ronnie</w:t>
      </w:r>
      <w:r w:rsidR="00BF1F72">
        <w:t>,</w:t>
      </w:r>
      <w:r>
        <w:t xml:space="preserve"> and </w:t>
      </w:r>
      <w:r w:rsidR="00AF0C6F">
        <w:t>they</w:t>
      </w:r>
      <w:ins w:id="4227" w:author="Author">
        <w:r w:rsidR="004D55EA">
          <w:t xml:space="preserve"> read Mac’s message together</w:t>
        </w:r>
      </w:ins>
      <w:r>
        <w:t>.</w:t>
      </w:r>
    </w:p>
    <w:p w14:paraId="28AA4609" w14:textId="77777777" w:rsidR="00CD45A7" w:rsidRDefault="00CD45A7" w:rsidP="009C772F">
      <w:pPr>
        <w:pStyle w:val="BodyNormal"/>
      </w:pPr>
    </w:p>
    <w:p w14:paraId="3A4F94FC" w14:textId="1AE6D705" w:rsidR="00BF1F72" w:rsidRPr="00CD45A7" w:rsidRDefault="00BF1F72" w:rsidP="000D7D94">
      <w:pPr>
        <w:pStyle w:val="BodyNormal"/>
        <w:ind w:left="990" w:firstLine="18"/>
        <w:rPr>
          <w:i/>
          <w:iCs/>
          <w:rPrChange w:id="4228" w:author="Author">
            <w:rPr/>
          </w:rPrChange>
        </w:rPr>
      </w:pPr>
      <w:r w:rsidRPr="00CD45A7">
        <w:rPr>
          <w:i/>
          <w:iCs/>
          <w:rPrChange w:id="4229" w:author="Author">
            <w:rPr/>
          </w:rPrChange>
        </w:rPr>
        <w:t>Ronnie:</w:t>
      </w:r>
    </w:p>
    <w:p w14:paraId="275591CE" w14:textId="26B8DC0D" w:rsidR="00BF1F72" w:rsidRPr="00CD45A7" w:rsidRDefault="00BF1F72" w:rsidP="000D7D94">
      <w:pPr>
        <w:pStyle w:val="BodyNormal"/>
        <w:ind w:left="990" w:firstLine="18"/>
        <w:rPr>
          <w:i/>
          <w:iCs/>
          <w:rPrChange w:id="4230" w:author="Author">
            <w:rPr/>
          </w:rPrChange>
        </w:rPr>
      </w:pPr>
      <w:r w:rsidRPr="00CD45A7">
        <w:rPr>
          <w:i/>
          <w:iCs/>
          <w:rPrChange w:id="4231" w:author="Author">
            <w:rPr/>
          </w:rPrChange>
        </w:rPr>
        <w:t>While I’m mad as hell at you</w:t>
      </w:r>
      <w:r w:rsidR="00643620" w:rsidRPr="00CD45A7">
        <w:rPr>
          <w:i/>
          <w:iCs/>
          <w:rPrChange w:id="4232" w:author="Author">
            <w:rPr/>
          </w:rPrChange>
        </w:rPr>
        <w:t>, you are my sister, and I love you.</w:t>
      </w:r>
    </w:p>
    <w:p w14:paraId="0CF30949" w14:textId="72DE290A" w:rsidR="00643620" w:rsidRPr="00CD45A7" w:rsidRDefault="00643620" w:rsidP="000D7D94">
      <w:pPr>
        <w:pStyle w:val="BodyNormal"/>
        <w:ind w:left="990" w:firstLine="18"/>
        <w:rPr>
          <w:i/>
          <w:iCs/>
          <w:rPrChange w:id="4233" w:author="Author">
            <w:rPr/>
          </w:rPrChange>
        </w:rPr>
      </w:pPr>
      <w:r w:rsidRPr="00CD45A7">
        <w:rPr>
          <w:i/>
          <w:iCs/>
          <w:rPrChange w:id="4234" w:author="Author">
            <w:rPr/>
          </w:rPrChange>
        </w:rPr>
        <w:t xml:space="preserve">Please </w:t>
      </w:r>
      <w:r w:rsidR="00AB3C44" w:rsidRPr="00CD45A7">
        <w:rPr>
          <w:i/>
          <w:iCs/>
          <w:rPrChange w:id="4235" w:author="Author">
            <w:rPr/>
          </w:rPrChange>
        </w:rPr>
        <w:t xml:space="preserve">purchase the following items and bring them to </w:t>
      </w:r>
      <w:del w:id="4236" w:author="Author">
        <w:r w:rsidR="00AB3C44" w:rsidRPr="00CD45A7" w:rsidDel="00BB6199">
          <w:rPr>
            <w:i/>
            <w:iCs/>
            <w:rPrChange w:id="4237" w:author="Author">
              <w:rPr/>
            </w:rPrChange>
          </w:rPr>
          <w:delText xml:space="preserve">the </w:delText>
        </w:r>
      </w:del>
      <w:r w:rsidR="00AB3C44" w:rsidRPr="00CD45A7">
        <w:rPr>
          <w:i/>
          <w:iCs/>
          <w:rPrChange w:id="4238" w:author="Author">
            <w:rPr/>
          </w:rPrChange>
        </w:rPr>
        <w:t xml:space="preserve">Grant </w:t>
      </w:r>
      <w:r w:rsidR="008F7430" w:rsidRPr="00CD45A7">
        <w:rPr>
          <w:i/>
          <w:iCs/>
          <w:rPrChange w:id="4239" w:author="Author">
            <w:rPr/>
          </w:rPrChange>
        </w:rPr>
        <w:t>Park</w:t>
      </w:r>
      <w:r w:rsidR="0069259E">
        <w:rPr>
          <w:i/>
          <w:iCs/>
        </w:rPr>
        <w:t xml:space="preserve"> Tower</w:t>
      </w:r>
      <w:r w:rsidR="008F7430" w:rsidRPr="00CD45A7">
        <w:rPr>
          <w:i/>
          <w:iCs/>
          <w:rPrChange w:id="4240" w:author="Author">
            <w:rPr/>
          </w:rPrChange>
        </w:rPr>
        <w:t xml:space="preserve"> </w:t>
      </w:r>
      <w:r w:rsidR="00AB3C44" w:rsidRPr="00CD45A7">
        <w:rPr>
          <w:i/>
          <w:iCs/>
          <w:rPrChange w:id="4241" w:author="Author">
            <w:rPr/>
          </w:rPrChange>
        </w:rPr>
        <w:t xml:space="preserve">at </w:t>
      </w:r>
      <w:r w:rsidR="00B658A6" w:rsidRPr="00CD45A7">
        <w:rPr>
          <w:i/>
          <w:iCs/>
          <w:rPrChange w:id="4242" w:author="Author">
            <w:rPr/>
          </w:rPrChange>
        </w:rPr>
        <w:t>6</w:t>
      </w:r>
      <w:r w:rsidR="00B5552C" w:rsidRPr="00CD45A7">
        <w:rPr>
          <w:i/>
          <w:iCs/>
          <w:rPrChange w:id="4243" w:author="Author">
            <w:rPr/>
          </w:rPrChange>
        </w:rPr>
        <w:t>:30</w:t>
      </w:r>
      <w:r w:rsidR="00AB3C44" w:rsidRPr="00CD45A7">
        <w:rPr>
          <w:i/>
          <w:iCs/>
          <w:rPrChange w:id="4244" w:author="Author">
            <w:rPr/>
          </w:rPrChange>
        </w:rPr>
        <w:t xml:space="preserve"> p.m. tonight.</w:t>
      </w:r>
    </w:p>
    <w:p w14:paraId="554DE091" w14:textId="4A8BBA57" w:rsidR="00B658A6" w:rsidRPr="00CD45A7" w:rsidRDefault="00B658A6" w:rsidP="000D7D94">
      <w:pPr>
        <w:pStyle w:val="BodyNormal"/>
        <w:ind w:left="990" w:firstLine="18"/>
        <w:rPr>
          <w:i/>
          <w:iCs/>
          <w:rPrChange w:id="4245" w:author="Author">
            <w:rPr/>
          </w:rPrChange>
        </w:rPr>
      </w:pPr>
      <w:del w:id="4246" w:author="Author">
        <w:r w:rsidRPr="00CD45A7" w:rsidDel="00A76730">
          <w:rPr>
            <w:i/>
            <w:iCs/>
            <w:rPrChange w:id="4247" w:author="Author">
              <w:rPr/>
            </w:rPrChange>
          </w:rPr>
          <w:delText xml:space="preserve">7 </w:delText>
        </w:r>
      </w:del>
      <w:ins w:id="4248" w:author="Author">
        <w:r w:rsidR="00A76730">
          <w:rPr>
            <w:i/>
            <w:iCs/>
          </w:rPr>
          <w:t>Seven</w:t>
        </w:r>
        <w:r w:rsidR="00A76730" w:rsidRPr="00CD45A7">
          <w:rPr>
            <w:i/>
            <w:iCs/>
            <w:rPrChange w:id="4249" w:author="Author">
              <w:rPr/>
            </w:rPrChange>
          </w:rPr>
          <w:t xml:space="preserve"> </w:t>
        </w:r>
      </w:ins>
      <w:r w:rsidRPr="00CD45A7">
        <w:rPr>
          <w:i/>
          <w:iCs/>
          <w:rPrChange w:id="4250" w:author="Author">
            <w:rPr/>
          </w:rPrChange>
        </w:rPr>
        <w:t xml:space="preserve">pairs </w:t>
      </w:r>
      <w:ins w:id="4251" w:author="Author">
        <w:r w:rsidR="000E021B">
          <w:rPr>
            <w:i/>
            <w:iCs/>
          </w:rPr>
          <w:t xml:space="preserve">of </w:t>
        </w:r>
      </w:ins>
      <w:del w:id="4252" w:author="Author">
        <w:r w:rsidRPr="00CD45A7" w:rsidDel="000E021B">
          <w:rPr>
            <w:i/>
            <w:iCs/>
            <w:rPrChange w:id="4253" w:author="Author">
              <w:rPr/>
            </w:rPrChange>
          </w:rPr>
          <w:delText xml:space="preserve">ladies </w:delText>
        </w:r>
      </w:del>
      <w:ins w:id="4254" w:author="Author">
        <w:r w:rsidR="000E021B" w:rsidRPr="00CD45A7">
          <w:rPr>
            <w:i/>
            <w:iCs/>
            <w:rPrChange w:id="4255" w:author="Author">
              <w:rPr/>
            </w:rPrChange>
          </w:rPr>
          <w:t>lad</w:t>
        </w:r>
        <w:r w:rsidR="000E021B">
          <w:rPr>
            <w:i/>
            <w:iCs/>
          </w:rPr>
          <w:t>ies’</w:t>
        </w:r>
        <w:r w:rsidR="000E021B" w:rsidRPr="00CD45A7">
          <w:rPr>
            <w:i/>
            <w:iCs/>
            <w:rPrChange w:id="4256" w:author="Author">
              <w:rPr/>
            </w:rPrChange>
          </w:rPr>
          <w:t xml:space="preserve"> </w:t>
        </w:r>
      </w:ins>
      <w:r w:rsidRPr="00CD45A7">
        <w:rPr>
          <w:i/>
          <w:iCs/>
          <w:rPrChange w:id="4257" w:author="Author">
            <w:rPr/>
          </w:rPrChange>
        </w:rPr>
        <w:t>underpants – size 2</w:t>
      </w:r>
    </w:p>
    <w:p w14:paraId="2DC94688" w14:textId="02B3314E" w:rsidR="000E5737" w:rsidRPr="00CD45A7" w:rsidRDefault="000E5737" w:rsidP="000D7D94">
      <w:pPr>
        <w:pStyle w:val="BodyNormal"/>
        <w:ind w:left="990" w:firstLine="18"/>
        <w:rPr>
          <w:i/>
          <w:iCs/>
          <w:rPrChange w:id="4258" w:author="Author">
            <w:rPr/>
          </w:rPrChange>
        </w:rPr>
      </w:pPr>
      <w:del w:id="4259" w:author="Author">
        <w:r w:rsidRPr="00CD45A7" w:rsidDel="00A76730">
          <w:rPr>
            <w:i/>
            <w:iCs/>
            <w:rPrChange w:id="4260" w:author="Author">
              <w:rPr/>
            </w:rPrChange>
          </w:rPr>
          <w:delText xml:space="preserve">4 </w:delText>
        </w:r>
      </w:del>
      <w:ins w:id="4261" w:author="Author">
        <w:r w:rsidR="00A76730">
          <w:rPr>
            <w:i/>
            <w:iCs/>
          </w:rPr>
          <w:t>Four</w:t>
        </w:r>
        <w:r w:rsidR="00A76730" w:rsidRPr="00CD45A7">
          <w:rPr>
            <w:i/>
            <w:iCs/>
            <w:rPrChange w:id="4262" w:author="Author">
              <w:rPr/>
            </w:rPrChange>
          </w:rPr>
          <w:t xml:space="preserve"> </w:t>
        </w:r>
      </w:ins>
      <w:r w:rsidRPr="00CD45A7">
        <w:rPr>
          <w:i/>
          <w:iCs/>
          <w:rPrChange w:id="4263" w:author="Author">
            <w:rPr/>
          </w:rPrChange>
        </w:rPr>
        <w:t xml:space="preserve">pairs </w:t>
      </w:r>
      <w:ins w:id="4264" w:author="Author">
        <w:r w:rsidR="000E021B">
          <w:rPr>
            <w:i/>
            <w:iCs/>
          </w:rPr>
          <w:t xml:space="preserve">of </w:t>
        </w:r>
      </w:ins>
      <w:del w:id="4265" w:author="Author">
        <w:r w:rsidRPr="00CD45A7" w:rsidDel="000E021B">
          <w:rPr>
            <w:i/>
            <w:iCs/>
            <w:rPrChange w:id="4266" w:author="Author">
              <w:rPr/>
            </w:rPrChange>
          </w:rPr>
          <w:delText xml:space="preserve">ladies </w:delText>
        </w:r>
      </w:del>
      <w:ins w:id="4267" w:author="Author">
        <w:r w:rsidR="000E021B" w:rsidRPr="00CD45A7">
          <w:rPr>
            <w:i/>
            <w:iCs/>
            <w:rPrChange w:id="4268" w:author="Author">
              <w:rPr/>
            </w:rPrChange>
          </w:rPr>
          <w:t>lad</w:t>
        </w:r>
        <w:r w:rsidR="000E021B">
          <w:rPr>
            <w:i/>
            <w:iCs/>
          </w:rPr>
          <w:t>ies’</w:t>
        </w:r>
        <w:r w:rsidR="000E021B" w:rsidRPr="00CD45A7">
          <w:rPr>
            <w:i/>
            <w:iCs/>
            <w:rPrChange w:id="4269" w:author="Author">
              <w:rPr/>
            </w:rPrChange>
          </w:rPr>
          <w:t xml:space="preserve"> </w:t>
        </w:r>
      </w:ins>
      <w:r w:rsidRPr="00CD45A7">
        <w:rPr>
          <w:i/>
          <w:iCs/>
          <w:rPrChange w:id="4270" w:author="Author">
            <w:rPr/>
          </w:rPrChange>
        </w:rPr>
        <w:t>sweatpants – size 2</w:t>
      </w:r>
    </w:p>
    <w:p w14:paraId="37AA5072" w14:textId="65BA6E3F" w:rsidR="000E5737" w:rsidRPr="00CD45A7" w:rsidRDefault="005C6FA5" w:rsidP="000D7D94">
      <w:pPr>
        <w:pStyle w:val="BodyNormal"/>
        <w:ind w:left="990" w:firstLine="18"/>
        <w:rPr>
          <w:i/>
          <w:iCs/>
          <w:rPrChange w:id="4271" w:author="Author">
            <w:rPr/>
          </w:rPrChange>
        </w:rPr>
      </w:pPr>
      <w:del w:id="4272" w:author="Author">
        <w:r w:rsidRPr="00CD45A7" w:rsidDel="00A76730">
          <w:rPr>
            <w:i/>
            <w:iCs/>
            <w:rPrChange w:id="4273" w:author="Author">
              <w:rPr/>
            </w:rPrChange>
          </w:rPr>
          <w:delText>6</w:delText>
        </w:r>
      </w:del>
      <w:ins w:id="4274" w:author="Author">
        <w:r w:rsidR="00A76730">
          <w:rPr>
            <w:i/>
            <w:iCs/>
          </w:rPr>
          <w:t>Six</w:t>
        </w:r>
      </w:ins>
      <w:r w:rsidRPr="00CD45A7">
        <w:rPr>
          <w:i/>
          <w:iCs/>
          <w:rPrChange w:id="4275" w:author="Author">
            <w:rPr/>
          </w:rPrChange>
        </w:rPr>
        <w:t xml:space="preserve"> T-shirts, cotton - size 2</w:t>
      </w:r>
    </w:p>
    <w:p w14:paraId="64FA14A6" w14:textId="1F2DE51D" w:rsidR="005C6FA5" w:rsidRPr="00CD45A7" w:rsidRDefault="00AE56F2" w:rsidP="000D7D94">
      <w:pPr>
        <w:pStyle w:val="BodyNormal"/>
        <w:ind w:left="990" w:firstLine="18"/>
        <w:rPr>
          <w:i/>
          <w:iCs/>
          <w:rPrChange w:id="4276" w:author="Author">
            <w:rPr/>
          </w:rPrChange>
        </w:rPr>
      </w:pPr>
      <w:del w:id="4277" w:author="Author">
        <w:r w:rsidRPr="00CD45A7" w:rsidDel="00A76730">
          <w:rPr>
            <w:i/>
            <w:iCs/>
            <w:rPrChange w:id="4278" w:author="Author">
              <w:rPr/>
            </w:rPrChange>
          </w:rPr>
          <w:delText xml:space="preserve">7 </w:delText>
        </w:r>
      </w:del>
      <w:ins w:id="4279" w:author="Author">
        <w:r w:rsidR="00A76730">
          <w:rPr>
            <w:i/>
            <w:iCs/>
          </w:rPr>
          <w:t>Seven</w:t>
        </w:r>
        <w:r w:rsidR="00A76730" w:rsidRPr="00CD45A7">
          <w:rPr>
            <w:i/>
            <w:iCs/>
            <w:rPrChange w:id="4280" w:author="Author">
              <w:rPr/>
            </w:rPrChange>
          </w:rPr>
          <w:t xml:space="preserve"> </w:t>
        </w:r>
      </w:ins>
      <w:r w:rsidRPr="00CD45A7">
        <w:rPr>
          <w:i/>
          <w:iCs/>
          <w:rPrChange w:id="4281" w:author="Author">
            <w:rPr/>
          </w:rPrChange>
        </w:rPr>
        <w:t xml:space="preserve">pairs </w:t>
      </w:r>
      <w:ins w:id="4282" w:author="Author">
        <w:r w:rsidR="000E021B">
          <w:rPr>
            <w:i/>
            <w:iCs/>
          </w:rPr>
          <w:t xml:space="preserve">of </w:t>
        </w:r>
      </w:ins>
      <w:del w:id="4283" w:author="Author">
        <w:r w:rsidRPr="00CD45A7" w:rsidDel="000E021B">
          <w:rPr>
            <w:i/>
            <w:iCs/>
            <w:rPrChange w:id="4284" w:author="Author">
              <w:rPr/>
            </w:rPrChange>
          </w:rPr>
          <w:delText xml:space="preserve">ladies </w:delText>
        </w:r>
      </w:del>
      <w:ins w:id="4285" w:author="Author">
        <w:r w:rsidR="000E021B" w:rsidRPr="00CD45A7">
          <w:rPr>
            <w:i/>
            <w:iCs/>
            <w:rPrChange w:id="4286" w:author="Author">
              <w:rPr/>
            </w:rPrChange>
          </w:rPr>
          <w:t>lad</w:t>
        </w:r>
        <w:r w:rsidR="000E021B">
          <w:rPr>
            <w:i/>
            <w:iCs/>
          </w:rPr>
          <w:t>ies’</w:t>
        </w:r>
        <w:r w:rsidR="000E021B" w:rsidRPr="00CD45A7">
          <w:rPr>
            <w:i/>
            <w:iCs/>
            <w:rPrChange w:id="4287" w:author="Author">
              <w:rPr/>
            </w:rPrChange>
          </w:rPr>
          <w:t xml:space="preserve"> </w:t>
        </w:r>
      </w:ins>
      <w:r w:rsidRPr="00CD45A7">
        <w:rPr>
          <w:i/>
          <w:iCs/>
          <w:rPrChange w:id="4288" w:author="Author">
            <w:rPr/>
          </w:rPrChange>
        </w:rPr>
        <w:t>socks – size 2</w:t>
      </w:r>
    </w:p>
    <w:p w14:paraId="0FA4D132" w14:textId="419ABE06" w:rsidR="00A27A88" w:rsidRPr="00CD45A7" w:rsidRDefault="00962F34" w:rsidP="000D7D94">
      <w:pPr>
        <w:pStyle w:val="BodyNormal"/>
        <w:ind w:left="990" w:firstLine="18"/>
        <w:rPr>
          <w:i/>
          <w:iCs/>
          <w:rPrChange w:id="4289" w:author="Author">
            <w:rPr/>
          </w:rPrChange>
        </w:rPr>
      </w:pPr>
      <w:del w:id="4290" w:author="Author">
        <w:r w:rsidRPr="00CD45A7" w:rsidDel="00A76730">
          <w:rPr>
            <w:i/>
            <w:iCs/>
            <w:rPrChange w:id="4291" w:author="Author">
              <w:rPr/>
            </w:rPrChange>
          </w:rPr>
          <w:delText>3</w:delText>
        </w:r>
        <w:r w:rsidR="00A27A88" w:rsidRPr="00CD45A7" w:rsidDel="00A76730">
          <w:rPr>
            <w:i/>
            <w:iCs/>
            <w:rPrChange w:id="4292" w:author="Author">
              <w:rPr/>
            </w:rPrChange>
          </w:rPr>
          <w:delText xml:space="preserve"> </w:delText>
        </w:r>
      </w:del>
      <w:ins w:id="4293" w:author="Author">
        <w:r w:rsidR="00A76730">
          <w:rPr>
            <w:i/>
            <w:iCs/>
          </w:rPr>
          <w:t>Three</w:t>
        </w:r>
        <w:r w:rsidR="00A76730" w:rsidRPr="00CD45A7">
          <w:rPr>
            <w:i/>
            <w:iCs/>
            <w:rPrChange w:id="4294" w:author="Author">
              <w:rPr/>
            </w:rPrChange>
          </w:rPr>
          <w:t xml:space="preserve"> </w:t>
        </w:r>
      </w:ins>
      <w:r w:rsidR="00A27A88" w:rsidRPr="00CD45A7">
        <w:rPr>
          <w:i/>
          <w:iCs/>
          <w:rPrChange w:id="4295" w:author="Author">
            <w:rPr/>
          </w:rPrChange>
        </w:rPr>
        <w:t xml:space="preserve">sets </w:t>
      </w:r>
      <w:ins w:id="4296" w:author="Author">
        <w:r w:rsidR="000E021B">
          <w:rPr>
            <w:i/>
            <w:iCs/>
          </w:rPr>
          <w:t xml:space="preserve">of </w:t>
        </w:r>
      </w:ins>
      <w:del w:id="4297" w:author="Author">
        <w:r w:rsidR="00A27A88" w:rsidRPr="00CD45A7" w:rsidDel="000E021B">
          <w:rPr>
            <w:i/>
            <w:iCs/>
            <w:rPrChange w:id="4298" w:author="Author">
              <w:rPr/>
            </w:rPrChange>
          </w:rPr>
          <w:delText xml:space="preserve">ladies </w:delText>
        </w:r>
      </w:del>
      <w:ins w:id="4299" w:author="Author">
        <w:r w:rsidR="000E021B" w:rsidRPr="00CD45A7">
          <w:rPr>
            <w:i/>
            <w:iCs/>
            <w:rPrChange w:id="4300" w:author="Author">
              <w:rPr/>
            </w:rPrChange>
          </w:rPr>
          <w:t>lad</w:t>
        </w:r>
        <w:r w:rsidR="000E021B">
          <w:rPr>
            <w:i/>
            <w:iCs/>
          </w:rPr>
          <w:t>ies’</w:t>
        </w:r>
        <w:r w:rsidR="000E021B" w:rsidRPr="00CD45A7">
          <w:rPr>
            <w:i/>
            <w:iCs/>
            <w:rPrChange w:id="4301" w:author="Author">
              <w:rPr/>
            </w:rPrChange>
          </w:rPr>
          <w:t xml:space="preserve"> </w:t>
        </w:r>
      </w:ins>
      <w:r w:rsidR="00A27A88" w:rsidRPr="00CD45A7">
        <w:rPr>
          <w:i/>
          <w:iCs/>
          <w:rPrChange w:id="4302" w:author="Author">
            <w:rPr/>
          </w:rPrChange>
        </w:rPr>
        <w:t>pajamas – size 2</w:t>
      </w:r>
    </w:p>
    <w:p w14:paraId="7B788526" w14:textId="6D23D49C" w:rsidR="00143BFB" w:rsidRPr="00CD45A7" w:rsidRDefault="005B0C22" w:rsidP="000D7D94">
      <w:pPr>
        <w:pStyle w:val="BodyNormal"/>
        <w:ind w:left="990" w:firstLine="18"/>
        <w:rPr>
          <w:i/>
          <w:iCs/>
          <w:rPrChange w:id="4303" w:author="Author">
            <w:rPr/>
          </w:rPrChange>
        </w:rPr>
      </w:pPr>
      <w:r w:rsidRPr="00CD45A7">
        <w:rPr>
          <w:i/>
          <w:iCs/>
          <w:rPrChange w:id="4304" w:author="Author">
            <w:rPr/>
          </w:rPrChange>
        </w:rPr>
        <w:t>Please arrive incognito</w:t>
      </w:r>
      <w:ins w:id="4305" w:author="Author">
        <w:r w:rsidR="00FF0B55">
          <w:rPr>
            <w:i/>
            <w:iCs/>
          </w:rPr>
          <w:t xml:space="preserve"> with</w:t>
        </w:r>
      </w:ins>
      <w:del w:id="4306" w:author="Author">
        <w:r w:rsidRPr="00CD45A7" w:rsidDel="00FF0B55">
          <w:rPr>
            <w:i/>
            <w:iCs/>
            <w:rPrChange w:id="4307" w:author="Author">
              <w:rPr/>
            </w:rPrChange>
          </w:rPr>
          <w:delText>,</w:delText>
        </w:r>
      </w:del>
      <w:r w:rsidRPr="00CD45A7">
        <w:rPr>
          <w:i/>
          <w:iCs/>
          <w:rPrChange w:id="4308" w:author="Author">
            <w:rPr/>
          </w:rPrChange>
        </w:rPr>
        <w:t xml:space="preserve"> </w:t>
      </w:r>
      <w:ins w:id="4309" w:author="Author">
        <w:r w:rsidR="00FF0B55">
          <w:rPr>
            <w:i/>
            <w:iCs/>
          </w:rPr>
          <w:t xml:space="preserve">a </w:t>
        </w:r>
      </w:ins>
      <w:r w:rsidRPr="00CD45A7">
        <w:rPr>
          <w:i/>
          <w:iCs/>
          <w:rPrChange w:id="4310" w:author="Author">
            <w:rPr/>
          </w:rPrChange>
        </w:rPr>
        <w:t>hoodie, sunglasses</w:t>
      </w:r>
      <w:r w:rsidR="00FC00C2" w:rsidRPr="00CD45A7">
        <w:rPr>
          <w:i/>
          <w:iCs/>
          <w:rPrChange w:id="4311" w:author="Author">
            <w:rPr/>
          </w:rPrChange>
        </w:rPr>
        <w:t xml:space="preserve">, </w:t>
      </w:r>
      <w:ins w:id="4312" w:author="Author">
        <w:r w:rsidR="00BB6199">
          <w:rPr>
            <w:i/>
            <w:iCs/>
          </w:rPr>
          <w:t xml:space="preserve">and </w:t>
        </w:r>
      </w:ins>
      <w:r w:rsidR="00FC00C2" w:rsidRPr="00CD45A7">
        <w:rPr>
          <w:i/>
          <w:iCs/>
          <w:rPrChange w:id="4313" w:author="Author">
            <w:rPr/>
          </w:rPrChange>
        </w:rPr>
        <w:t>no flowers.</w:t>
      </w:r>
      <w:r w:rsidRPr="00CD45A7">
        <w:rPr>
          <w:i/>
          <w:iCs/>
          <w:rPrChange w:id="4314" w:author="Author">
            <w:rPr/>
          </w:rPrChange>
        </w:rPr>
        <w:t xml:space="preserve"> Martin will be expecting you</w:t>
      </w:r>
      <w:r w:rsidR="0038424F" w:rsidRPr="00CD45A7">
        <w:rPr>
          <w:i/>
          <w:iCs/>
          <w:rPrChange w:id="4315" w:author="Author">
            <w:rPr/>
          </w:rPrChange>
        </w:rPr>
        <w:t>.</w:t>
      </w:r>
      <w:r w:rsidR="006F46F3">
        <w:rPr>
          <w:i/>
          <w:iCs/>
        </w:rPr>
        <w:t xml:space="preserve"> </w:t>
      </w:r>
      <w:r w:rsidR="0038424F" w:rsidRPr="00CD45A7">
        <w:rPr>
          <w:i/>
          <w:iCs/>
          <w:rPrChange w:id="4316" w:author="Author">
            <w:rPr/>
          </w:rPrChange>
        </w:rPr>
        <w:t>I don’t think the mob kn</w:t>
      </w:r>
      <w:r w:rsidR="0095624D" w:rsidRPr="00CD45A7">
        <w:rPr>
          <w:i/>
          <w:iCs/>
          <w:rPrChange w:id="4317" w:author="Author">
            <w:rPr/>
          </w:rPrChange>
        </w:rPr>
        <w:t>ows</w:t>
      </w:r>
      <w:r w:rsidR="0038424F" w:rsidRPr="00CD45A7">
        <w:rPr>
          <w:i/>
          <w:iCs/>
          <w:rPrChange w:id="4318" w:author="Author">
            <w:rPr/>
          </w:rPrChange>
        </w:rPr>
        <w:t xml:space="preserve"> who they beat up and raped.</w:t>
      </w:r>
      <w:r w:rsidR="006F46F3">
        <w:rPr>
          <w:i/>
          <w:iCs/>
        </w:rPr>
        <w:t xml:space="preserve"> </w:t>
      </w:r>
      <w:r w:rsidR="00A51C88" w:rsidRPr="00CD45A7">
        <w:rPr>
          <w:i/>
          <w:iCs/>
          <w:rPrChange w:id="4319" w:author="Author">
            <w:rPr/>
          </w:rPrChange>
        </w:rPr>
        <w:t xml:space="preserve">Let’s keep it that way. </w:t>
      </w:r>
      <w:r w:rsidR="005D6E43" w:rsidRPr="00CD45A7">
        <w:rPr>
          <w:i/>
          <w:iCs/>
          <w:rPrChange w:id="4320" w:author="Author">
            <w:rPr/>
          </w:rPrChange>
        </w:rPr>
        <w:t>Elisha Simmons of the FBI will interview Millie</w:t>
      </w:r>
      <w:r w:rsidR="00A05670" w:rsidRPr="00CD45A7">
        <w:rPr>
          <w:i/>
          <w:iCs/>
          <w:rPrChange w:id="4321" w:author="Author">
            <w:rPr/>
          </w:rPrChange>
        </w:rPr>
        <w:t xml:space="preserve"> at 7 p.m.</w:t>
      </w:r>
    </w:p>
    <w:p w14:paraId="34CF1057" w14:textId="64AB5E67" w:rsidR="00A05670" w:rsidRPr="00CD45A7" w:rsidRDefault="00A05670" w:rsidP="000D7D94">
      <w:pPr>
        <w:pStyle w:val="BodyNormal"/>
        <w:ind w:left="990" w:firstLine="18"/>
        <w:rPr>
          <w:i/>
          <w:iCs/>
          <w:rPrChange w:id="4322" w:author="Author">
            <w:rPr/>
          </w:rPrChange>
        </w:rPr>
      </w:pPr>
      <w:proofErr w:type="gramStart"/>
      <w:r w:rsidRPr="00CD45A7">
        <w:rPr>
          <w:i/>
          <w:iCs/>
          <w:rPrChange w:id="4323" w:author="Author">
            <w:rPr/>
          </w:rPrChange>
        </w:rPr>
        <w:t>I</w:t>
      </w:r>
      <w:r w:rsidR="00427A7F" w:rsidRPr="00CD45A7">
        <w:rPr>
          <w:i/>
          <w:iCs/>
          <w:rPrChange w:id="4324" w:author="Author">
            <w:rPr/>
          </w:rPrChange>
        </w:rPr>
        <w:t>‘</w:t>
      </w:r>
      <w:proofErr w:type="gramEnd"/>
      <w:r w:rsidR="00427A7F" w:rsidRPr="00CD45A7">
        <w:rPr>
          <w:i/>
          <w:iCs/>
          <w:rPrChange w:id="4325" w:author="Author">
            <w:rPr/>
          </w:rPrChange>
        </w:rPr>
        <w:t xml:space="preserve">d like you to </w:t>
      </w:r>
      <w:r w:rsidR="001D661A" w:rsidRPr="00CD45A7">
        <w:rPr>
          <w:i/>
          <w:iCs/>
          <w:rPrChange w:id="4326" w:author="Author">
            <w:rPr/>
          </w:rPrChange>
        </w:rPr>
        <w:t xml:space="preserve">provide </w:t>
      </w:r>
      <w:r w:rsidR="00E20B7B" w:rsidRPr="00CD45A7">
        <w:rPr>
          <w:i/>
          <w:iCs/>
          <w:rPrChange w:id="4327" w:author="Author">
            <w:rPr/>
          </w:rPrChange>
        </w:rPr>
        <w:t>Millie</w:t>
      </w:r>
      <w:r w:rsidR="001D661A" w:rsidRPr="00CD45A7">
        <w:rPr>
          <w:i/>
          <w:iCs/>
          <w:rPrChange w:id="4328" w:author="Author">
            <w:rPr/>
          </w:rPrChange>
        </w:rPr>
        <w:t xml:space="preserve"> </w:t>
      </w:r>
      <w:r w:rsidR="004D0674" w:rsidRPr="00CD45A7">
        <w:rPr>
          <w:i/>
          <w:iCs/>
          <w:rPrChange w:id="4329" w:author="Author">
            <w:rPr/>
          </w:rPrChange>
        </w:rPr>
        <w:t xml:space="preserve">with </w:t>
      </w:r>
      <w:r w:rsidR="001D661A" w:rsidRPr="00CD45A7">
        <w:rPr>
          <w:i/>
          <w:iCs/>
          <w:rPrChange w:id="4330" w:author="Author">
            <w:rPr/>
          </w:rPrChange>
        </w:rPr>
        <w:t>legal representation during the interview</w:t>
      </w:r>
      <w:r w:rsidR="004D0674" w:rsidRPr="00CD45A7">
        <w:rPr>
          <w:i/>
          <w:iCs/>
          <w:rPrChange w:id="4331" w:author="Author">
            <w:rPr/>
          </w:rPrChange>
        </w:rPr>
        <w:t>.</w:t>
      </w:r>
    </w:p>
    <w:p w14:paraId="5282EB35" w14:textId="66B57A7F" w:rsidR="0019231D" w:rsidRPr="00CD45A7" w:rsidRDefault="0019231D" w:rsidP="000D7D94">
      <w:pPr>
        <w:pStyle w:val="BodyNormal"/>
        <w:ind w:left="990" w:firstLine="18"/>
        <w:rPr>
          <w:i/>
          <w:iCs/>
          <w:rPrChange w:id="4332" w:author="Author">
            <w:rPr/>
          </w:rPrChange>
        </w:rPr>
      </w:pPr>
      <w:r w:rsidRPr="00CD45A7">
        <w:rPr>
          <w:i/>
          <w:iCs/>
          <w:rPrChange w:id="4333" w:author="Author">
            <w:rPr/>
          </w:rPrChange>
        </w:rPr>
        <w:t>Love, Mac</w:t>
      </w:r>
    </w:p>
    <w:p w14:paraId="5B2950E6" w14:textId="5B115D92" w:rsidR="0019231D" w:rsidRDefault="0019231D" w:rsidP="009C772F">
      <w:pPr>
        <w:pStyle w:val="BodyNormal"/>
      </w:pPr>
    </w:p>
    <w:p w14:paraId="443F97F5" w14:textId="563964C7" w:rsidR="0019231D" w:rsidRDefault="00CA083A" w:rsidP="009C772F">
      <w:pPr>
        <w:pStyle w:val="BodyNormal"/>
      </w:pPr>
      <w:r>
        <w:t xml:space="preserve">“Well, at least Mac has reached out to us; that’s a </w:t>
      </w:r>
      <w:r w:rsidR="001B3242">
        <w:t>hopeful sign. I’ll call my personal shopper and get her to drone</w:t>
      </w:r>
      <w:r w:rsidR="00784BA6">
        <w:t xml:space="preserve"> </w:t>
      </w:r>
      <w:r w:rsidR="001B3242">
        <w:t>these items</w:t>
      </w:r>
      <w:r w:rsidR="008075C4">
        <w:t xml:space="preserve"> to us</w:t>
      </w:r>
      <w:r w:rsidR="001B3242">
        <w:t xml:space="preserve"> </w:t>
      </w:r>
      <w:r w:rsidR="00784BA6">
        <w:t>t</w:t>
      </w:r>
      <w:r w:rsidR="001D63FF">
        <w:t xml:space="preserve">his afternoon. What was that candy bar that Millie adored?” Anne </w:t>
      </w:r>
      <w:r w:rsidR="00662F05">
        <w:t>said</w:t>
      </w:r>
      <w:r w:rsidR="001D63FF">
        <w:t>.</w:t>
      </w:r>
    </w:p>
    <w:p w14:paraId="353A8FC3" w14:textId="6EEE52E2" w:rsidR="00A655A6" w:rsidRDefault="00A655A6" w:rsidP="009C772F">
      <w:pPr>
        <w:pStyle w:val="BodyNormal"/>
      </w:pPr>
      <w:r>
        <w:t xml:space="preserve">“Those little bite-sized </w:t>
      </w:r>
      <w:r w:rsidR="00EA0BCF">
        <w:t>Rolo</w:t>
      </w:r>
      <w:r>
        <w:t xml:space="preserve"> </w:t>
      </w:r>
      <w:r w:rsidR="002D756B">
        <w:t>candies</w:t>
      </w:r>
      <w:r>
        <w:t>, Mom.”</w:t>
      </w:r>
    </w:p>
    <w:p w14:paraId="62EC6176" w14:textId="7CC33CB6" w:rsidR="00B314A2" w:rsidRDefault="00A655A6" w:rsidP="009C772F">
      <w:pPr>
        <w:pStyle w:val="BodyNormal"/>
      </w:pPr>
      <w:r>
        <w:t xml:space="preserve">“OK, I’ll have her </w:t>
      </w:r>
      <w:r w:rsidR="004154C9">
        <w:t>get a supply of those</w:t>
      </w:r>
      <w:del w:id="4334" w:author="Author">
        <w:r w:rsidR="004154C9" w:rsidDel="00FA5C27">
          <w:delText xml:space="preserve"> too</w:delText>
        </w:r>
      </w:del>
      <w:r w:rsidR="004154C9">
        <w:t>.”</w:t>
      </w:r>
    </w:p>
    <w:p w14:paraId="288CF48C" w14:textId="123CB910" w:rsidR="00974A81" w:rsidRDefault="00974A81" w:rsidP="009C772F">
      <w:pPr>
        <w:pStyle w:val="BodyNormal"/>
      </w:pPr>
      <w:r>
        <w:t>“Mom, do you want me to take a message to Millie?”</w:t>
      </w:r>
    </w:p>
    <w:p w14:paraId="3E94557B" w14:textId="5CA77B14" w:rsidR="00974A81" w:rsidRDefault="00CB6A55" w:rsidP="009C772F">
      <w:pPr>
        <w:pStyle w:val="BodyNormal"/>
      </w:pPr>
      <w:r>
        <w:t xml:space="preserve">“I do. But before I compose my </w:t>
      </w:r>
      <w:r w:rsidR="001E5F55">
        <w:t>letter to Millie, I have some news.”</w:t>
      </w:r>
    </w:p>
    <w:p w14:paraId="1D44664A" w14:textId="57D8A8F4" w:rsidR="001E5F55" w:rsidRDefault="00F9332F" w:rsidP="009C772F">
      <w:pPr>
        <w:pStyle w:val="BodyNormal"/>
      </w:pPr>
      <w:r>
        <w:t>“</w:t>
      </w:r>
      <w:del w:id="4335" w:author="Author">
        <w:r w:rsidDel="00CE4DAA">
          <w:delText>Really</w:delText>
        </w:r>
      </w:del>
      <w:ins w:id="4336" w:author="Author">
        <w:r w:rsidR="00CE4DAA">
          <w:t>What news</w:t>
        </w:r>
      </w:ins>
      <w:r>
        <w:t>, Mom?”</w:t>
      </w:r>
    </w:p>
    <w:p w14:paraId="5819537E" w14:textId="42DEB9D9" w:rsidR="00F9332F" w:rsidRDefault="00F9332F" w:rsidP="009C772F">
      <w:pPr>
        <w:pStyle w:val="BodyNormal"/>
      </w:pPr>
      <w:r>
        <w:t xml:space="preserve">“We just heard from </w:t>
      </w:r>
      <w:r w:rsidR="00592BF8">
        <w:t>Ezekiel Dawson</w:t>
      </w:r>
      <w:r w:rsidR="004D698B">
        <w:t xml:space="preserve">. </w:t>
      </w:r>
      <w:r w:rsidR="001A4E38">
        <w:t xml:space="preserve">PowerDyne Energy has decided to </w:t>
      </w:r>
      <w:r w:rsidR="00E90C4E">
        <w:t>s</w:t>
      </w:r>
      <w:r w:rsidR="001A4E38">
        <w:t>ettle in</w:t>
      </w:r>
      <w:r w:rsidR="00E90C4E">
        <w:t>stead</w:t>
      </w:r>
      <w:r w:rsidR="001A4E38">
        <w:t xml:space="preserve"> o</w:t>
      </w:r>
      <w:r w:rsidR="00E90C4E">
        <w:t xml:space="preserve">f risking a jury trial. </w:t>
      </w:r>
      <w:r w:rsidR="001066E7">
        <w:t>We’ve agreed to</w:t>
      </w:r>
      <w:r w:rsidR="00662F05">
        <w:t xml:space="preserve"> a</w:t>
      </w:r>
      <w:r w:rsidR="001066E7">
        <w:t xml:space="preserve"> $2.3 billion</w:t>
      </w:r>
      <w:r w:rsidR="00662F05">
        <w:t xml:space="preserve"> settlement</w:t>
      </w:r>
      <w:r w:rsidR="001066E7">
        <w:t xml:space="preserve"> for our </w:t>
      </w:r>
      <w:r w:rsidR="00EB6648">
        <w:t>forty</w:t>
      </w:r>
      <w:r w:rsidR="001066E7">
        <w:t xml:space="preserve"> clients. </w:t>
      </w:r>
      <w:r w:rsidR="00741305">
        <w:t xml:space="preserve">Our 33% will net us about </w:t>
      </w:r>
      <w:r w:rsidR="00DE757D">
        <w:t xml:space="preserve">$759 million </w:t>
      </w:r>
      <w:r w:rsidR="00436A22">
        <w:t xml:space="preserve">before taxes. </w:t>
      </w:r>
      <w:ins w:id="4337" w:author="Author">
        <w:r w:rsidR="0051798B">
          <w:t>Our settlement income</w:t>
        </w:r>
      </w:ins>
      <w:del w:id="4338" w:author="Author">
        <w:r w:rsidR="00436A22" w:rsidDel="0051798B">
          <w:delText>This</w:delText>
        </w:r>
      </w:del>
      <w:r w:rsidR="00436A22">
        <w:t xml:space="preserve"> will put the </w:t>
      </w:r>
      <w:r w:rsidR="00662F05">
        <w:t>f</w:t>
      </w:r>
      <w:r w:rsidR="00436A22">
        <w:t>irm in the billion-dollar club!”</w:t>
      </w:r>
    </w:p>
    <w:p w14:paraId="66EF4902" w14:textId="016B277B" w:rsidR="00EB6648" w:rsidRDefault="00EB6648" w:rsidP="009C772F">
      <w:pPr>
        <w:pStyle w:val="BodyNormal"/>
      </w:pPr>
      <w:r>
        <w:t>“Wow, Mom. That’s fa</w:t>
      </w:r>
      <w:r w:rsidR="007C021E">
        <w:t>ntastic</w:t>
      </w:r>
      <w:r>
        <w:t xml:space="preserve"> news! Is it </w:t>
      </w:r>
      <w:r w:rsidR="007C021E">
        <w:t>still under wraps?”</w:t>
      </w:r>
    </w:p>
    <w:p w14:paraId="06D658EE" w14:textId="5128DC9A" w:rsidR="007C021E" w:rsidRDefault="007C021E" w:rsidP="009C772F">
      <w:pPr>
        <w:pStyle w:val="BodyNormal"/>
      </w:pPr>
      <w:r>
        <w:t>“Yes, mum</w:t>
      </w:r>
      <w:r w:rsidR="00C06E3B">
        <w:t>’</w:t>
      </w:r>
      <w:r>
        <w:t xml:space="preserve">s the word until </w:t>
      </w:r>
      <w:r w:rsidR="000623CA">
        <w:t>Ezekiel comes home with the signed and court-approved documents.</w:t>
      </w:r>
      <w:r w:rsidR="00866A7E">
        <w:t xml:space="preserve"> </w:t>
      </w:r>
      <w:del w:id="4339" w:author="Author">
        <w:r w:rsidR="007F6513" w:rsidDel="00FA5C27">
          <w:delText xml:space="preserve">You know, </w:delText>
        </w:r>
      </w:del>
      <w:r w:rsidR="003608AA">
        <w:t xml:space="preserve">Millie’s discovery of that engineer who admitted that the company leaked transformer </w:t>
      </w:r>
      <w:r w:rsidR="001E6E86">
        <w:t xml:space="preserve">chemicals into the local water table was the </w:t>
      </w:r>
      <w:del w:id="4340" w:author="Author">
        <w:r w:rsidR="00E14B64" w:rsidDel="0079782D">
          <w:delText>watershed moment</w:delText>
        </w:r>
      </w:del>
      <w:ins w:id="4341" w:author="Author">
        <w:r w:rsidR="0079782D">
          <w:t>breaking point</w:t>
        </w:r>
      </w:ins>
      <w:r w:rsidR="00E14B64">
        <w:t xml:space="preserve"> in this litigation. They had to cave after she obtained that testimony. I</w:t>
      </w:r>
      <w:del w:id="4342" w:author="Author">
        <w:r w:rsidR="00E14B64" w:rsidDel="008C5541">
          <w:delText>’m going to</w:delText>
        </w:r>
      </w:del>
      <w:ins w:id="4343" w:author="Author">
        <w:r w:rsidR="008C5541">
          <w:t xml:space="preserve"> plan to</w:t>
        </w:r>
      </w:ins>
      <w:r w:rsidR="00E14B64">
        <w:t xml:space="preserve"> recommend to the board that we award </w:t>
      </w:r>
      <w:del w:id="4344" w:author="Author">
        <w:r w:rsidR="00E14B64" w:rsidDel="008C5541">
          <w:delText xml:space="preserve">her </w:delText>
        </w:r>
      </w:del>
      <w:ins w:id="4345" w:author="Author">
        <w:r w:rsidR="008C5541">
          <w:t xml:space="preserve">Millie </w:t>
        </w:r>
      </w:ins>
      <w:r w:rsidR="00E14B64">
        <w:t>$1 millio</w:t>
      </w:r>
      <w:r w:rsidR="000C1611">
        <w:t>n for her work.”</w:t>
      </w:r>
    </w:p>
    <w:p w14:paraId="45CD7A27" w14:textId="4D9D06A5" w:rsidR="00721A0C" w:rsidRDefault="00721A0C" w:rsidP="009C772F">
      <w:pPr>
        <w:pStyle w:val="BodyNormal"/>
      </w:pPr>
      <w:r>
        <w:t>“Can I tell her tonight?”</w:t>
      </w:r>
    </w:p>
    <w:p w14:paraId="1C14BBB7" w14:textId="01ED10E4" w:rsidR="00721A0C" w:rsidRDefault="00721A0C" w:rsidP="009C772F">
      <w:pPr>
        <w:pStyle w:val="BodyNormal"/>
      </w:pPr>
      <w:r>
        <w:lastRenderedPageBreak/>
        <w:t xml:space="preserve">“I’m going to </w:t>
      </w:r>
      <w:r w:rsidR="007C2B3C">
        <w:t>give you</w:t>
      </w:r>
      <w:r w:rsidR="00C45EFB">
        <w:t xml:space="preserve"> </w:t>
      </w:r>
      <w:r>
        <w:t>a note</w:t>
      </w:r>
      <w:r w:rsidR="007915DD">
        <w:t>.”</w:t>
      </w:r>
    </w:p>
    <w:p w14:paraId="5886C6AD" w14:textId="77777777" w:rsidR="004154C9" w:rsidRDefault="004154C9" w:rsidP="009C772F">
      <w:pPr>
        <w:pStyle w:val="BodyNormal"/>
      </w:pPr>
    </w:p>
    <w:p w14:paraId="6186F7FB" w14:textId="191B46C9" w:rsidR="00720D5B" w:rsidRDefault="00720D5B" w:rsidP="00720D5B">
      <w:pPr>
        <w:pStyle w:val="ASubheadLevel1"/>
      </w:pPr>
      <w:bookmarkStart w:id="4346" w:name="_Toc197338856"/>
      <w:r>
        <w:t>Millie Cooperates</w:t>
      </w:r>
      <w:bookmarkEnd w:id="4346"/>
    </w:p>
    <w:p w14:paraId="7845A81A" w14:textId="6B432995" w:rsidR="00287180" w:rsidRDefault="00BE6A6E" w:rsidP="009C772F">
      <w:pPr>
        <w:pStyle w:val="BodyNormal"/>
      </w:pPr>
      <w:r>
        <w:t>“She’s in the guest bedroom</w:t>
      </w:r>
      <w:r w:rsidR="003C4986">
        <w:t xml:space="preserve">,” Mac said as his sister, Ronnie, </w:t>
      </w:r>
      <w:r w:rsidR="008F10BB">
        <w:t>entered</w:t>
      </w:r>
      <w:r w:rsidR="003C4986">
        <w:t xml:space="preserve"> his front door</w:t>
      </w:r>
      <w:r w:rsidR="00F21346">
        <w:t xml:space="preserve">. </w:t>
      </w:r>
      <w:r w:rsidR="00164839">
        <w:t>Handing</w:t>
      </w:r>
      <w:r w:rsidR="00F21346">
        <w:t xml:space="preserve"> </w:t>
      </w:r>
      <w:proofErr w:type="gramStart"/>
      <w:r w:rsidR="00F21346">
        <w:t>Mac</w:t>
      </w:r>
      <w:proofErr w:type="gramEnd"/>
      <w:r w:rsidR="00F21346">
        <w:t xml:space="preserve"> the shopping bag</w:t>
      </w:r>
      <w:ins w:id="4347" w:author="Author">
        <w:r w:rsidR="00676D55">
          <w:t>s</w:t>
        </w:r>
      </w:ins>
      <w:r w:rsidR="00F21346">
        <w:t xml:space="preserve"> with the clothes</w:t>
      </w:r>
      <w:r w:rsidR="009C7250">
        <w:t xml:space="preserve">, </w:t>
      </w:r>
      <w:r w:rsidR="00164839">
        <w:t xml:space="preserve">she </w:t>
      </w:r>
      <w:r w:rsidR="007F020A">
        <w:t>doffed</w:t>
      </w:r>
      <w:r w:rsidR="009C7250">
        <w:t xml:space="preserve"> her hood and scarf and sprinted to </w:t>
      </w:r>
      <w:del w:id="4348" w:author="Author">
        <w:r w:rsidR="00A86397" w:rsidDel="00BD4FAD">
          <w:delText xml:space="preserve">Millie’s </w:delText>
        </w:r>
      </w:del>
      <w:ins w:id="4349" w:author="Author">
        <w:r w:rsidR="00BD4FAD">
          <w:t xml:space="preserve">Mac’s guest </w:t>
        </w:r>
      </w:ins>
      <w:r w:rsidR="00A86397">
        <w:t>room.</w:t>
      </w:r>
      <w:r w:rsidR="0039584B">
        <w:t xml:space="preserve"> </w:t>
      </w:r>
      <w:r w:rsidR="00953018">
        <w:t xml:space="preserve">She pulled up short when she encountered Dr. Robyn Rundle </w:t>
      </w:r>
      <w:r w:rsidR="00DD3A3C">
        <w:t xml:space="preserve">fastening a blood pressure </w:t>
      </w:r>
      <w:r w:rsidR="0070143C">
        <w:t>cuff</w:t>
      </w:r>
      <w:r w:rsidR="008868A1">
        <w:t xml:space="preserve"> to Millie’s arm.</w:t>
      </w:r>
    </w:p>
    <w:p w14:paraId="5E29ADAC" w14:textId="546F2B54" w:rsidR="008868A1" w:rsidRDefault="008868A1" w:rsidP="009C772F">
      <w:pPr>
        <w:pStyle w:val="BodyNormal"/>
      </w:pPr>
      <w:r>
        <w:t>“Hi, you’re Mac’s sister, right?”</w:t>
      </w:r>
    </w:p>
    <w:p w14:paraId="1D4D1150" w14:textId="29E5D362" w:rsidR="008868A1" w:rsidRDefault="008868A1" w:rsidP="009C772F">
      <w:pPr>
        <w:pStyle w:val="BodyNormal"/>
      </w:pPr>
      <w:r>
        <w:t>“Why, yes. I’m Ronnie</w:t>
      </w:r>
      <w:r w:rsidR="00802D8E">
        <w:t>.”</w:t>
      </w:r>
    </w:p>
    <w:p w14:paraId="70EB21D4" w14:textId="624FD4AD" w:rsidR="00802D8E" w:rsidRDefault="00802D8E" w:rsidP="009C772F">
      <w:pPr>
        <w:pStyle w:val="BodyNormal"/>
      </w:pPr>
      <w:r>
        <w:t>“I’ll just be a minute.</w:t>
      </w:r>
      <w:r w:rsidR="004D4667">
        <w:t xml:space="preserve"> I’m Doctor Rundle, by the way.</w:t>
      </w:r>
      <w:r>
        <w:t>”</w:t>
      </w:r>
    </w:p>
    <w:p w14:paraId="2B9EDE05" w14:textId="3E0943BB" w:rsidR="00E346DA" w:rsidRDefault="00726573" w:rsidP="009C772F">
      <w:pPr>
        <w:pStyle w:val="BodyNormal"/>
      </w:pPr>
      <w:r>
        <w:t xml:space="preserve">Robyn finished </w:t>
      </w:r>
      <w:r w:rsidR="00DA3B90">
        <w:t>checking</w:t>
      </w:r>
      <w:r>
        <w:t xml:space="preserve"> </w:t>
      </w:r>
      <w:r w:rsidR="003D4D1F">
        <w:t>Millie’s</w:t>
      </w:r>
      <w:r>
        <w:t xml:space="preserve"> vital signs. She explained to Ronnie that</w:t>
      </w:r>
      <w:r w:rsidR="0044596D">
        <w:t xml:space="preserve"> any hugging needed to be gentle with the contusion on Millie’s left breast and the stab wound on her back</w:t>
      </w:r>
      <w:r w:rsidR="00B4282D">
        <w:t>.</w:t>
      </w:r>
      <w:r w:rsidR="00807A84">
        <w:t xml:space="preserve"> </w:t>
      </w:r>
    </w:p>
    <w:p w14:paraId="0BD956B1" w14:textId="6618C97C" w:rsidR="00807A84" w:rsidRDefault="00807A84" w:rsidP="009C772F">
      <w:pPr>
        <w:pStyle w:val="BodyNormal"/>
      </w:pPr>
      <w:r>
        <w:t>Mac entered Millie’s room and started putting away Millie’s clothes</w:t>
      </w:r>
      <w:del w:id="4350" w:author="Author">
        <w:r w:rsidR="00CC0C57" w:rsidDel="00A54089">
          <w:delText>.</w:delText>
        </w:r>
      </w:del>
      <w:ins w:id="4351" w:author="Author">
        <w:r w:rsidR="00A54089">
          <w:t xml:space="preserve"> as</w:t>
        </w:r>
      </w:ins>
      <w:r w:rsidR="0099008B">
        <w:t xml:space="preserve"> </w:t>
      </w:r>
      <w:r w:rsidR="00B74E40">
        <w:t xml:space="preserve">Doctor Rundle </w:t>
      </w:r>
      <w:r w:rsidR="00CD7FB2">
        <w:t xml:space="preserve">headed back to her apartment to get ready for her shift at </w:t>
      </w:r>
      <w:r w:rsidR="00D74564">
        <w:t>Insight</w:t>
      </w:r>
      <w:r w:rsidR="00CD7FB2">
        <w:t xml:space="preserve"> Hospital.</w:t>
      </w:r>
    </w:p>
    <w:p w14:paraId="501B5415" w14:textId="39029481" w:rsidR="00D0035E" w:rsidRDefault="00D0035E" w:rsidP="009C772F">
      <w:pPr>
        <w:pStyle w:val="BodyNormal"/>
      </w:pPr>
      <w:r>
        <w:t>“Ronnie, are your parents upset with me?”</w:t>
      </w:r>
    </w:p>
    <w:p w14:paraId="3307ED75" w14:textId="43E49AA0" w:rsidR="00D0035E" w:rsidRDefault="00D0035E" w:rsidP="009C772F">
      <w:pPr>
        <w:pStyle w:val="BodyNormal"/>
      </w:pPr>
      <w:r>
        <w:t>“Heavens, no</w:t>
      </w:r>
      <w:r w:rsidR="001B0723">
        <w:t xml:space="preserve">, Millie. Quite the opposite. </w:t>
      </w:r>
      <w:r w:rsidR="0054620C">
        <w:t>We</w:t>
      </w:r>
      <w:r w:rsidR="001B0723">
        <w:t xml:space="preserve"> are </w:t>
      </w:r>
      <w:r w:rsidR="0054620C">
        <w:t xml:space="preserve">all </w:t>
      </w:r>
      <w:r w:rsidR="001B0723">
        <w:t>m</w:t>
      </w:r>
      <w:r w:rsidR="00627EB8">
        <w:t>ad</w:t>
      </w:r>
      <w:r w:rsidR="001B0723">
        <w:t xml:space="preserve"> at </w:t>
      </w:r>
      <w:r w:rsidR="00627EB8">
        <w:t>our</w:t>
      </w:r>
      <w:r w:rsidR="001B0723">
        <w:t>selves for putting you in</w:t>
      </w:r>
      <w:del w:id="4352" w:author="Author">
        <w:r w:rsidR="001B0723" w:rsidDel="008F0439">
          <w:delText>to</w:delText>
        </w:r>
      </w:del>
      <w:r w:rsidR="001B0723">
        <w:t xml:space="preserve"> a dangerous situatio</w:t>
      </w:r>
      <w:r w:rsidR="00C32C55">
        <w:t>n. My Mom wrote you a note. Here, I want you to read it</w:t>
      </w:r>
      <w:r w:rsidR="006F46F3">
        <w:t>.”</w:t>
      </w:r>
    </w:p>
    <w:p w14:paraId="2A5B6338" w14:textId="17F7542F" w:rsidR="00C32C55" w:rsidRDefault="009D57E3" w:rsidP="009C772F">
      <w:pPr>
        <w:pStyle w:val="BodyNormal"/>
      </w:pPr>
      <w:r>
        <w:t xml:space="preserve">Millie’s </w:t>
      </w:r>
      <w:r w:rsidR="00E37139">
        <w:t>heart soared</w:t>
      </w:r>
      <w:r>
        <w:t xml:space="preserve"> as she read Anne’s </w:t>
      </w:r>
      <w:r w:rsidR="00E94EF8">
        <w:t xml:space="preserve">letter. </w:t>
      </w:r>
      <w:r w:rsidR="008F10BB">
        <w:t xml:space="preserve">All four </w:t>
      </w:r>
      <w:r w:rsidR="008F10BB">
        <w:lastRenderedPageBreak/>
        <w:t>founding partners signed it</w:t>
      </w:r>
      <w:r w:rsidR="00E94EF8">
        <w:t>, although Eze</w:t>
      </w:r>
      <w:r w:rsidR="009A448B">
        <w:t>k</w:t>
      </w:r>
      <w:r w:rsidR="00E94EF8">
        <w:t xml:space="preserve">iel </w:t>
      </w:r>
      <w:r w:rsidR="00835039">
        <w:t>Dawson’s signature was digital since he was in Ohio.</w:t>
      </w:r>
    </w:p>
    <w:p w14:paraId="318DB6E0" w14:textId="2F61C4D2" w:rsidR="004D37DE" w:rsidRDefault="004D37DE" w:rsidP="009C772F">
      <w:pPr>
        <w:pStyle w:val="BodyNormal"/>
      </w:pPr>
      <w:r>
        <w:t xml:space="preserve">“This is so kind, Ronnie. </w:t>
      </w:r>
      <w:r w:rsidR="00394FE7">
        <w:t>We won the PowerDyne Energy class action suit</w:t>
      </w:r>
      <w:ins w:id="4353" w:author="Author">
        <w:r w:rsidR="006968CA">
          <w:t>, and t</w:t>
        </w:r>
      </w:ins>
      <w:del w:id="4354" w:author="Author">
        <w:r w:rsidR="00394FE7" w:rsidDel="006968CA">
          <w:delText xml:space="preserve">? </w:delText>
        </w:r>
        <w:r w:rsidR="009E2463" w:rsidDel="006968CA">
          <w:delText>T</w:delText>
        </w:r>
      </w:del>
      <w:r w:rsidR="009E2463">
        <w:t>hey’re giving me a million-dollar bonus?”</w:t>
      </w:r>
    </w:p>
    <w:p w14:paraId="6D2E2B50" w14:textId="0C9A9BBC" w:rsidR="009E2463" w:rsidRDefault="00410D49" w:rsidP="009C772F">
      <w:pPr>
        <w:pStyle w:val="BodyNormal"/>
      </w:pPr>
      <w:r>
        <w:t xml:space="preserve">“You deserve it, Millie. Your research and investigation </w:t>
      </w:r>
      <w:r w:rsidR="00CE11CE">
        <w:t>broke that case wide open</w:t>
      </w:r>
      <w:r w:rsidR="006F46F3">
        <w:t>.</w:t>
      </w:r>
      <w:r w:rsidR="00CE11CE">
        <w:t>”</w:t>
      </w:r>
    </w:p>
    <w:p w14:paraId="5611529E" w14:textId="777D4056" w:rsidR="008E2E17" w:rsidRDefault="008A4B0C" w:rsidP="009C772F">
      <w:pPr>
        <w:pStyle w:val="BodyNormal"/>
      </w:pPr>
      <w:r>
        <w:t>Mac’s doorbell chime sounded</w:t>
      </w:r>
      <w:r w:rsidR="00121985">
        <w:t>, and he welcomed Special Agent Simmons to his apartment. She</w:t>
      </w:r>
      <w:r w:rsidR="00312666">
        <w:t>,</w:t>
      </w:r>
      <w:r w:rsidR="00121985">
        <w:t xml:space="preserve"> too</w:t>
      </w:r>
      <w:r w:rsidR="00312666">
        <w:t>,</w:t>
      </w:r>
      <w:r w:rsidR="00121985">
        <w:t xml:space="preserve"> was wearing a hoodie</w:t>
      </w:r>
      <w:del w:id="4355" w:author="Author">
        <w:r w:rsidR="00312666" w:rsidDel="00676D55">
          <w:delText>, so she couldn’t be identified</w:delText>
        </w:r>
      </w:del>
      <w:r w:rsidR="00312666">
        <w:t>.</w:t>
      </w:r>
      <w:r w:rsidR="00A17593">
        <w:t xml:space="preserve"> </w:t>
      </w:r>
      <w:r w:rsidR="00596F3C">
        <w:t xml:space="preserve">Mac brought a bar stool from his kitchen to the bedroom </w:t>
      </w:r>
      <w:del w:id="4356" w:author="Author">
        <w:r w:rsidR="00596F3C" w:rsidDel="00127675">
          <w:delText xml:space="preserve">to act </w:delText>
        </w:r>
      </w:del>
      <w:r w:rsidR="00596F3C">
        <w:t xml:space="preserve">as a platform for </w:t>
      </w:r>
      <w:r w:rsidR="0065004B">
        <w:t xml:space="preserve">the FBI camera. Ronnie set her iPhone on the same </w:t>
      </w:r>
      <w:r w:rsidR="008F10BB">
        <w:t>seat</w:t>
      </w:r>
      <w:r w:rsidR="001A6A5D">
        <w:t xml:space="preserve"> to record the interview.</w:t>
      </w:r>
    </w:p>
    <w:p w14:paraId="5E2F095E" w14:textId="01ED9F55" w:rsidR="006E656A" w:rsidRDefault="00E55C1F" w:rsidP="009C772F">
      <w:pPr>
        <w:pStyle w:val="BodyNormal"/>
      </w:pPr>
      <w:r>
        <w:t xml:space="preserve">Elisha Simmons </w:t>
      </w:r>
      <w:ins w:id="4357" w:author="Author">
        <w:r w:rsidR="009333DC">
          <w:t xml:space="preserve">introduced herself and the other participants attending the interview in her </w:t>
        </w:r>
      </w:ins>
      <w:r w:rsidR="00AF0C6F">
        <w:t>distinctive</w:t>
      </w:r>
      <w:ins w:id="4358" w:author="Author">
        <w:r w:rsidR="009333DC">
          <w:t xml:space="preserve"> Southern accent</w:t>
        </w:r>
      </w:ins>
      <w:r w:rsidR="002E2537">
        <w:t>.</w:t>
      </w:r>
    </w:p>
    <w:p w14:paraId="3A7D55AC" w14:textId="2AF8A1EE" w:rsidR="002E2537" w:rsidRDefault="00DE6AF1" w:rsidP="009C772F">
      <w:pPr>
        <w:pStyle w:val="BodyNormal"/>
      </w:pPr>
      <w:r>
        <w:t>“</w:t>
      </w:r>
      <w:r w:rsidR="008C70C2" w:rsidRPr="008C70C2">
        <w:t xml:space="preserve">Alright, let's </w:t>
      </w:r>
      <w:proofErr w:type="gramStart"/>
      <w:r w:rsidR="008C70C2" w:rsidRPr="008C70C2">
        <w:t>get started</w:t>
      </w:r>
      <w:proofErr w:type="gramEnd"/>
      <w:r w:rsidR="008C70C2" w:rsidRPr="008C70C2">
        <w:t>. Ms. Grainger, I gotta remind you now, lyin' to an FBI Agent is a federal felony, sure as the day is long.</w:t>
      </w:r>
      <w:r w:rsidR="002E2537">
        <w:t>”</w:t>
      </w:r>
    </w:p>
    <w:p w14:paraId="4D81F606" w14:textId="16AA1510" w:rsidR="00E55C1F" w:rsidRDefault="00AA1016" w:rsidP="009C772F">
      <w:pPr>
        <w:pStyle w:val="BodyNormal"/>
      </w:pPr>
      <w:r>
        <w:t xml:space="preserve">“Agent Simmons, before we start, there’s something I want to say. Please don’t ask me to give up the Angel </w:t>
      </w:r>
      <w:r w:rsidR="00E859CA">
        <w:t>who</w:t>
      </w:r>
      <w:r>
        <w:t xml:space="preserve"> saved my life</w:t>
      </w:r>
      <w:r w:rsidR="00443CD9">
        <w:t xml:space="preserve"> twice</w:t>
      </w:r>
      <w:del w:id="4359" w:author="Author">
        <w:r w:rsidDel="00FC7257">
          <w:delText xml:space="preserve"> twice</w:delText>
        </w:r>
      </w:del>
      <w:r w:rsidR="006965C3">
        <w:t>. We couldn’t conduct this interview were it not for her intervention.”</w:t>
      </w:r>
    </w:p>
    <w:p w14:paraId="6B6C78CD" w14:textId="45B5CC0C" w:rsidR="005D60A3" w:rsidRDefault="00D34E02" w:rsidP="009C772F">
      <w:pPr>
        <w:pStyle w:val="BodyNormal"/>
      </w:pPr>
      <w:r>
        <w:t>“</w:t>
      </w:r>
      <w:r w:rsidR="008C70C2" w:rsidRPr="008C70C2">
        <w:t xml:space="preserve">Very well, I’ll just ask y’all one question 'bout your Angel. Are </w:t>
      </w:r>
      <w:proofErr w:type="gramStart"/>
      <w:r w:rsidR="008C70C2" w:rsidRPr="008C70C2">
        <w:t>y'all</w:t>
      </w:r>
      <w:proofErr w:type="gramEnd"/>
      <w:r w:rsidR="008C70C2" w:rsidRPr="008C70C2">
        <w:t xml:space="preserve"> certain that the lady who pulled y’all outta the La Touche De l'artiste buildin' last Saturday was the one folks call the Chicago Angel?</w:t>
      </w:r>
      <w:r w:rsidR="00CA5C70">
        <w:t>”</w:t>
      </w:r>
    </w:p>
    <w:p w14:paraId="45047920" w14:textId="16862A90" w:rsidR="006B6BF1" w:rsidRDefault="006B6BF1" w:rsidP="009C772F">
      <w:pPr>
        <w:pStyle w:val="BodyNormal"/>
      </w:pPr>
      <w:r>
        <w:t>“Agent Simmons,</w:t>
      </w:r>
      <w:r w:rsidR="00363E37">
        <w:t xml:space="preserve"> I don’t recall anything after that mob </w:t>
      </w:r>
      <w:r w:rsidR="00363E37">
        <w:lastRenderedPageBreak/>
        <w:t>brute knocked me to the floor</w:t>
      </w:r>
      <w:r w:rsidR="00EF71EB">
        <w:t>.”</w:t>
      </w:r>
    </w:p>
    <w:p w14:paraId="37976787" w14:textId="5C710AC5" w:rsidR="00024AA0" w:rsidRDefault="00024AA0" w:rsidP="009C772F">
      <w:pPr>
        <w:pStyle w:val="BodyNormal"/>
      </w:pPr>
      <w:r>
        <w:t xml:space="preserve">“Worth mentioning,” Mac </w:t>
      </w:r>
      <w:r w:rsidR="00662F05">
        <w:t>said</w:t>
      </w:r>
      <w:r>
        <w:t xml:space="preserve">, “that the FBI interviewed </w:t>
      </w:r>
      <w:r w:rsidR="00BB652F">
        <w:t>Martin, our evening Concierge, at his home, and he identified the Angel as the woman who brought Millie in.”</w:t>
      </w:r>
    </w:p>
    <w:p w14:paraId="20C4CD61" w14:textId="4A454828" w:rsidR="005A7F66" w:rsidRDefault="009E28B0" w:rsidP="009C772F">
      <w:pPr>
        <w:pStyle w:val="BodyNormal"/>
      </w:pPr>
      <w:r>
        <w:t>“</w:t>
      </w:r>
      <w:r w:rsidR="008C70C2">
        <w:t>Alright now, that’s enough ‘bout the Angel, Millie. I need ya to walk me through what y’all have dug up on the Mafia Shqiptare. Tell me what you know, even if it’s just guesswork. And I’m keen to understand why you was over at that art gallery last Saturday night.</w:t>
      </w:r>
      <w:r w:rsidR="00734247">
        <w:t>”</w:t>
      </w:r>
    </w:p>
    <w:p w14:paraId="51EA8519" w14:textId="3E712074" w:rsidR="00734247" w:rsidRDefault="000D50EA" w:rsidP="009C772F">
      <w:pPr>
        <w:pStyle w:val="BodyNormal"/>
      </w:pPr>
      <w:r>
        <w:t xml:space="preserve">Millie’s interview lasted just over ninety minutes. Mac asked </w:t>
      </w:r>
      <w:r w:rsidR="00C7281C">
        <w:t xml:space="preserve">Elisha to stop </w:t>
      </w:r>
      <w:del w:id="4360" w:author="Author">
        <w:r w:rsidR="00C7281C" w:rsidDel="00127675">
          <w:delText>a couple of</w:delText>
        </w:r>
      </w:del>
      <w:ins w:id="4361" w:author="Author">
        <w:r w:rsidR="00127675">
          <w:t>several</w:t>
        </w:r>
      </w:ins>
      <w:r w:rsidR="00C7281C">
        <w:t xml:space="preserve"> times when Millie </w:t>
      </w:r>
      <w:r w:rsidR="008C2F45">
        <w:t>started to get emotional. Mac would return from the kitchen with a glass of ice water</w:t>
      </w:r>
      <w:r w:rsidR="0025135E">
        <w:t>, giving Millie a moment to collect herself.</w:t>
      </w:r>
    </w:p>
    <w:p w14:paraId="36BA13AD" w14:textId="089AB474" w:rsidR="00636A84" w:rsidRDefault="00636A84" w:rsidP="009C772F">
      <w:pPr>
        <w:pStyle w:val="BodyNormal"/>
      </w:pPr>
      <w:r>
        <w:t xml:space="preserve">Agent Simmons </w:t>
      </w:r>
      <w:r w:rsidR="00BE5A76">
        <w:t>switched off her camera, stashing it in her hoodie pocket.</w:t>
      </w:r>
    </w:p>
    <w:p w14:paraId="32098A2D" w14:textId="73F6FD05" w:rsidR="00BB4849" w:rsidRDefault="00BB4849" w:rsidP="009C772F">
      <w:pPr>
        <w:pStyle w:val="BodyNormal"/>
      </w:pPr>
      <w:r>
        <w:t>“</w:t>
      </w:r>
      <w:r w:rsidR="00FA78C8" w:rsidRPr="00FA78C8">
        <w:t xml:space="preserve">"Thank you, Ms. Grainger, </w:t>
      </w:r>
      <w:proofErr w:type="gramStart"/>
      <w:r w:rsidR="00FA78C8" w:rsidRPr="00FA78C8">
        <w:t>y'all</w:t>
      </w:r>
      <w:proofErr w:type="gramEnd"/>
      <w:r w:rsidR="00FA78C8" w:rsidRPr="00FA78C8">
        <w:t xml:space="preserve"> been mighty cooperative. Some of your allegations are </w:t>
      </w:r>
      <w:proofErr w:type="gramStart"/>
      <w:r w:rsidR="00FA78C8" w:rsidRPr="00FA78C8">
        <w:t>just plain</w:t>
      </w:r>
      <w:proofErr w:type="gramEnd"/>
      <w:r w:rsidR="00FA78C8" w:rsidRPr="00FA78C8">
        <w:t xml:space="preserve"> explosive. Are </w:t>
      </w:r>
      <w:proofErr w:type="spellStart"/>
      <w:r w:rsidR="00FA78C8" w:rsidRPr="00FA78C8">
        <w:t>them</w:t>
      </w:r>
      <w:proofErr w:type="spellEnd"/>
      <w:r w:rsidR="00FA78C8" w:rsidRPr="00FA78C8">
        <w:t xml:space="preserve"> two Chicago </w:t>
      </w:r>
      <w:r w:rsidR="00CC0604">
        <w:t>doyenne</w:t>
      </w:r>
      <w:r w:rsidR="00FA78C8" w:rsidRPr="00FA78C8">
        <w:t xml:space="preserve"> ladies </w:t>
      </w:r>
      <w:proofErr w:type="gramStart"/>
      <w:r w:rsidR="00FA78C8" w:rsidRPr="00FA78C8">
        <w:t>actually fronts</w:t>
      </w:r>
      <w:proofErr w:type="gramEnd"/>
      <w:r w:rsidR="00FA78C8" w:rsidRPr="00FA78C8">
        <w:t xml:space="preserve"> </w:t>
      </w:r>
      <w:proofErr w:type="gramStart"/>
      <w:r w:rsidR="00FA78C8" w:rsidRPr="00FA78C8">
        <w:t>for</w:t>
      </w:r>
      <w:proofErr w:type="gramEnd"/>
      <w:r w:rsidR="00FA78C8" w:rsidRPr="00FA78C8">
        <w:t xml:space="preserve"> organized crime? Mason's fixin' to dig into this. The real question tonight is this. Do they even know who they beat up?</w:t>
      </w:r>
      <w:r w:rsidR="00F069E7">
        <w:t>”</w:t>
      </w:r>
    </w:p>
    <w:p w14:paraId="4CB16B98" w14:textId="3ECCAAE0" w:rsidR="00F069E7" w:rsidRDefault="00143D56" w:rsidP="009C772F">
      <w:pPr>
        <w:pStyle w:val="BodyNormal"/>
      </w:pPr>
      <w:r>
        <w:t>“I don’t think they do,” Ronnie said.</w:t>
      </w:r>
      <w:r w:rsidR="00446790">
        <w:t xml:space="preserve"> “Our best bet is to get Millie back to work as soon as she physically recovers</w:t>
      </w:r>
      <w:r w:rsidR="007F46FF">
        <w:t>. Having Warhorse Security escort her home wouldn’t raise suspicions, considering what</w:t>
      </w:r>
      <w:r w:rsidR="0076342E">
        <w:t xml:space="preserve"> happened to the Firm’s SUV.”</w:t>
      </w:r>
    </w:p>
    <w:p w14:paraId="743014D0" w14:textId="4B1A1166" w:rsidR="0006613E" w:rsidRDefault="00D75BD2" w:rsidP="009C772F">
      <w:pPr>
        <w:pStyle w:val="BodyNormal"/>
        <w:rPr>
          <w:ins w:id="4362" w:author="Author"/>
        </w:rPr>
        <w:sectPr w:rsidR="0006613E" w:rsidSect="003135B1">
          <w:type w:val="oddPage"/>
          <w:pgSz w:w="8640" w:h="12960" w:code="1"/>
          <w:pgMar w:top="720" w:right="720" w:bottom="720" w:left="720" w:header="720" w:footer="720" w:gutter="720"/>
          <w:cols w:space="720"/>
          <w:titlePg/>
          <w:docGrid w:linePitch="360"/>
        </w:sectPr>
      </w:pPr>
      <w:r>
        <w:lastRenderedPageBreak/>
        <w:t>“</w:t>
      </w:r>
      <w:r w:rsidR="00FA78C8" w:rsidRPr="00FA78C8">
        <w:t>I reckon Mason'll wanna see Mac and Commander DiMarco tomorrow afternoon, after he's had a spell to chew over my report.</w:t>
      </w:r>
      <w:r w:rsidR="00D17E83">
        <w:t xml:space="preserve">” </w:t>
      </w:r>
      <w:r w:rsidR="00ED533D">
        <w:t xml:space="preserve"> </w:t>
      </w:r>
      <w:del w:id="4363" w:author="Author">
        <w:r w:rsidR="0019592B" w:rsidDel="0006613E">
          <w:delText>Putting on her hood, she</w:delText>
        </w:r>
      </w:del>
      <w:ins w:id="4364" w:author="Author">
        <w:r w:rsidR="0006613E">
          <w:t>She put on her hood and</w:t>
        </w:r>
      </w:ins>
      <w:r w:rsidR="0019592B">
        <w:t xml:space="preserve"> headed out Mac’s door to the elevator.</w:t>
      </w:r>
    </w:p>
    <w:p w14:paraId="174AD3D4" w14:textId="136A6EF2" w:rsidR="009E004C" w:rsidRDefault="009E004C" w:rsidP="009C772F">
      <w:pPr>
        <w:pStyle w:val="BodyNormal"/>
        <w:sectPr w:rsidR="009E004C" w:rsidSect="003135B1">
          <w:type w:val="oddPage"/>
          <w:pgSz w:w="8640" w:h="12960" w:code="1"/>
          <w:pgMar w:top="720" w:right="720" w:bottom="720" w:left="720" w:header="720" w:footer="720" w:gutter="720"/>
          <w:cols w:space="720"/>
          <w:titlePg/>
          <w:docGrid w:linePitch="360"/>
        </w:sectPr>
      </w:pPr>
    </w:p>
    <w:p w14:paraId="36D7A119" w14:textId="5701E835" w:rsidR="0041658A" w:rsidRPr="006C3A7A" w:rsidRDefault="0041658A" w:rsidP="006C3A7A">
      <w:pPr>
        <w:pStyle w:val="ChapterNumber"/>
      </w:pPr>
      <w:r w:rsidRPr="004376FE">
        <w:t>CHAPTER</w:t>
      </w:r>
      <w:r w:rsidR="006C3A7A">
        <w:t xml:space="preserve">    14</w:t>
      </w:r>
    </w:p>
    <w:p w14:paraId="094BFA6D" w14:textId="53281A56" w:rsidR="0041658A" w:rsidRPr="00FA271D" w:rsidRDefault="0041658A" w:rsidP="0041658A">
      <w:pPr>
        <w:pStyle w:val="ChapterTitle"/>
      </w:pPr>
      <w:bookmarkStart w:id="4365" w:name="_Toc197338857"/>
      <w:r>
        <w:t>Mob Women</w:t>
      </w:r>
      <w:bookmarkEnd w:id="4365"/>
    </w:p>
    <w:p w14:paraId="42D2DFDE" w14:textId="02FF4973" w:rsidR="0041658A" w:rsidRDefault="009E004C" w:rsidP="0041658A">
      <w:pPr>
        <w:pStyle w:val="ASubheadLevel1"/>
      </w:pPr>
      <w:bookmarkStart w:id="4366" w:name="_Toc197338858"/>
      <w:r>
        <w:t>Lendina Versus The FBI</w:t>
      </w:r>
      <w:bookmarkEnd w:id="4366"/>
    </w:p>
    <w:p w14:paraId="0E7CFEE0" w14:textId="70D40B8A" w:rsidR="0019592B" w:rsidRDefault="00EF2261" w:rsidP="009C772F">
      <w:pPr>
        <w:pStyle w:val="BodyNormal"/>
      </w:pPr>
      <w:r>
        <w:t xml:space="preserve">Special Agent </w:t>
      </w:r>
      <w:r w:rsidR="00EB4B28">
        <w:t xml:space="preserve">David </w:t>
      </w:r>
      <w:r w:rsidR="00DB7DB4">
        <w:t xml:space="preserve">Hanko </w:t>
      </w:r>
      <w:r w:rsidR="004869DC">
        <w:t>ushered Lendina Bisha</w:t>
      </w:r>
      <w:ins w:id="4367" w:author="Author">
        <w:r w:rsidR="007308D3">
          <w:t>,</w:t>
        </w:r>
      </w:ins>
      <w:r w:rsidR="004869DC">
        <w:t xml:space="preserve"> </w:t>
      </w:r>
      <w:del w:id="4368" w:author="Author">
        <w:r w:rsidR="004869DC" w:rsidDel="007308D3">
          <w:delText xml:space="preserve">and </w:delText>
        </w:r>
      </w:del>
      <w:r w:rsidR="004869DC">
        <w:t>Magda Galanis</w:t>
      </w:r>
      <w:ins w:id="4369" w:author="Author">
        <w:r w:rsidR="00984614">
          <w:t>,</w:t>
        </w:r>
      </w:ins>
      <w:r w:rsidR="00117271">
        <w:t xml:space="preserve"> and their lawyer</w:t>
      </w:r>
      <w:r w:rsidR="004869DC">
        <w:t xml:space="preserve"> into the interview room. </w:t>
      </w:r>
    </w:p>
    <w:p w14:paraId="42F29AAB" w14:textId="692C654C" w:rsidR="00C37AA9" w:rsidRDefault="00C37AA9" w:rsidP="009C772F">
      <w:pPr>
        <w:pStyle w:val="BodyNormal"/>
      </w:pPr>
      <w:r>
        <w:t>Lendina</w:t>
      </w:r>
      <w:r w:rsidR="0066263F">
        <w:t xml:space="preserve"> wore a stylish black and white knitted business suit</w:t>
      </w:r>
      <w:r w:rsidR="00CA18F9">
        <w:t>.</w:t>
      </w:r>
      <w:r w:rsidR="0066263F">
        <w:t xml:space="preserve"> </w:t>
      </w:r>
      <w:r w:rsidR="00022E14">
        <w:t>Her</w:t>
      </w:r>
      <w:r w:rsidR="00554C9F">
        <w:t xml:space="preserve"> long brown hair </w:t>
      </w:r>
      <w:r w:rsidR="000442A6">
        <w:t>included two braids tied to a clip behind her head.</w:t>
      </w:r>
      <w:r w:rsidR="00570288">
        <w:t xml:space="preserve"> </w:t>
      </w:r>
      <w:r w:rsidR="0086181A">
        <w:t>She</w:t>
      </w:r>
      <w:r w:rsidR="00FF655D">
        <w:t xml:space="preserve"> was smiling, showing no fear or nervousness.</w:t>
      </w:r>
    </w:p>
    <w:p w14:paraId="2A32AEAD" w14:textId="1EDBA7F0" w:rsidR="00387EB7" w:rsidRDefault="00B96C10" w:rsidP="009C772F">
      <w:pPr>
        <w:pStyle w:val="BodyNormal"/>
      </w:pPr>
      <w:r>
        <w:t>Magda Galanis wore a simple pink floral wrap</w:t>
      </w:r>
      <w:r w:rsidR="00B337F1">
        <w:t xml:space="preserve"> </w:t>
      </w:r>
      <w:r>
        <w:t>dress</w:t>
      </w:r>
      <w:r w:rsidR="00CA18F9">
        <w:t>.</w:t>
      </w:r>
      <w:r w:rsidR="00F36A02">
        <w:t xml:space="preserve"> </w:t>
      </w:r>
      <w:r w:rsidR="00022E14">
        <w:t>Her</w:t>
      </w:r>
      <w:r w:rsidR="00A623E2">
        <w:t xml:space="preserve"> oval face</w:t>
      </w:r>
      <w:r w:rsidR="001F0327">
        <w:t xml:space="preserve">, </w:t>
      </w:r>
      <w:del w:id="4370" w:author="Author">
        <w:r w:rsidR="001F0327" w:rsidDel="00127675">
          <w:delText xml:space="preserve">with </w:delText>
        </w:r>
      </w:del>
      <w:r w:rsidR="001F0327">
        <w:t>full lips</w:t>
      </w:r>
      <w:ins w:id="4371" w:author="Author">
        <w:r w:rsidR="00127675">
          <w:t>,</w:t>
        </w:r>
      </w:ins>
      <w:r w:rsidR="001F0327">
        <w:t xml:space="preserve"> and piercing blue eyes</w:t>
      </w:r>
      <w:del w:id="4372" w:author="Author">
        <w:r w:rsidR="001F0327" w:rsidDel="00127675">
          <w:delText xml:space="preserve">, </w:delText>
        </w:r>
        <w:r w:rsidR="00CA1807" w:rsidDel="00127675">
          <w:delText>also</w:delText>
        </w:r>
      </w:del>
      <w:r w:rsidR="00CA1807">
        <w:t xml:space="preserve"> revealed no fear. Both women were wearing </w:t>
      </w:r>
      <w:r w:rsidR="00022E14">
        <w:t xml:space="preserve">an </w:t>
      </w:r>
      <w:del w:id="4373" w:author="Author">
        <w:r w:rsidR="00422659" w:rsidDel="00FF0B55">
          <w:delText xml:space="preserve">an </w:delText>
        </w:r>
      </w:del>
      <w:r w:rsidR="00422659">
        <w:t>exotic perfume, noticed instantly by the men in the room.</w:t>
      </w:r>
    </w:p>
    <w:p w14:paraId="6934AF7A" w14:textId="57C48A45" w:rsidR="00422659" w:rsidRDefault="00422659" w:rsidP="009C772F">
      <w:pPr>
        <w:pStyle w:val="BodyNormal"/>
      </w:pPr>
      <w:r>
        <w:t xml:space="preserve">Her lawyer, </w:t>
      </w:r>
      <w:r w:rsidRPr="00FA271D">
        <w:t>Tony Sipelli</w:t>
      </w:r>
      <w:r>
        <w:t xml:space="preserve">, was </w:t>
      </w:r>
      <w:r w:rsidR="00CB10F2">
        <w:t xml:space="preserve">a hulking Italian who smelled of </w:t>
      </w:r>
      <w:r w:rsidR="002D4D48">
        <w:t xml:space="preserve">day-old beer and </w:t>
      </w:r>
      <w:r w:rsidR="00A462B1">
        <w:t>slobber</w:t>
      </w:r>
      <w:r w:rsidR="0047722D">
        <w:t>-</w:t>
      </w:r>
      <w:r w:rsidR="00A462B1">
        <w:t xml:space="preserve">soaked </w:t>
      </w:r>
      <w:r w:rsidR="002D4D48">
        <w:t xml:space="preserve">cigars. </w:t>
      </w:r>
      <w:r w:rsidR="00F97173">
        <w:t>The three took seats together at the interview table.</w:t>
      </w:r>
    </w:p>
    <w:p w14:paraId="2F86337C" w14:textId="3AC961CF" w:rsidR="000755AD" w:rsidRDefault="00846D9A" w:rsidP="009C772F">
      <w:pPr>
        <w:pStyle w:val="BodyNormal"/>
      </w:pPr>
      <w:r>
        <w:t>“Good afternoon, Mrs. B</w:t>
      </w:r>
      <w:r w:rsidR="00974A68">
        <w:t>ish</w:t>
      </w:r>
      <w:r>
        <w:t xml:space="preserve">a and Ms. Galanis. I’m Special Agent in </w:t>
      </w:r>
      <w:proofErr w:type="gramStart"/>
      <w:r>
        <w:t>Charge</w:t>
      </w:r>
      <w:proofErr w:type="gramEnd"/>
      <w:r>
        <w:t xml:space="preserve"> D’Marcus Mason.</w:t>
      </w:r>
      <w:r w:rsidR="00DA3B90">
        <w:t xml:space="preserve"> On my right is</w:t>
      </w:r>
      <w:r w:rsidR="0048599C">
        <w:t xml:space="preserve"> Special Agent David Hanko</w:t>
      </w:r>
      <w:r w:rsidR="00DA3B90">
        <w:t>,</w:t>
      </w:r>
      <w:r w:rsidR="00137EFA">
        <w:t xml:space="preserve"> and</w:t>
      </w:r>
      <w:r w:rsidR="00DA3B90">
        <w:t xml:space="preserve"> on my left is</w:t>
      </w:r>
      <w:r w:rsidR="00137EFA">
        <w:t xml:space="preserve"> </w:t>
      </w:r>
      <w:r w:rsidR="008D2933">
        <w:t>Commander Ryan DiMarco</w:t>
      </w:r>
      <w:r w:rsidR="00DA3B90">
        <w:t xml:space="preserve"> of the</w:t>
      </w:r>
      <w:r w:rsidR="008D2933">
        <w:t xml:space="preserve"> Chicago Police</w:t>
      </w:r>
      <w:r w:rsidR="00DA3B90">
        <w:t>.</w:t>
      </w:r>
      <w:r w:rsidR="008D2933">
        <w:t xml:space="preserve"> </w:t>
      </w:r>
      <w:r w:rsidR="00A84B47">
        <w:t>As you can see from the cameras in the room</w:t>
      </w:r>
      <w:ins w:id="4374" w:author="Author">
        <w:r w:rsidR="00B421F5">
          <w:t>, we are recording this interview</w:t>
        </w:r>
      </w:ins>
      <w:del w:id="4375" w:author="Author">
        <w:r w:rsidR="00A84B47" w:rsidDel="00B421F5">
          <w:delText>, this interview is being recorded</w:delText>
        </w:r>
      </w:del>
      <w:r w:rsidR="00A84B47">
        <w:t xml:space="preserve">. </w:t>
      </w:r>
      <w:r w:rsidR="00162BFB">
        <w:t xml:space="preserve">Let me remind you that </w:t>
      </w:r>
      <w:r w:rsidR="009A23E8">
        <w:t>lying to an FBI Agent is a felony.”</w:t>
      </w:r>
    </w:p>
    <w:p w14:paraId="7F4A78A2" w14:textId="78AA94E6" w:rsidR="00E3489A" w:rsidRDefault="00366557" w:rsidP="009C772F">
      <w:pPr>
        <w:pStyle w:val="BodyNormal"/>
      </w:pPr>
      <w:r>
        <w:lastRenderedPageBreak/>
        <w:t>Lendina Bisha focused her icy stare at Agent Mason</w:t>
      </w:r>
      <w:r w:rsidR="00FC648E">
        <w:t xml:space="preserve">, </w:t>
      </w:r>
      <w:r w:rsidR="00E91F91">
        <w:t xml:space="preserve">morphing her expression to </w:t>
      </w:r>
      <w:r w:rsidR="000B31F0">
        <w:t>a blasé smile.</w:t>
      </w:r>
    </w:p>
    <w:p w14:paraId="431F22E2" w14:textId="3B1F65C3" w:rsidR="000B31F0" w:rsidRDefault="000B31F0" w:rsidP="009C772F">
      <w:pPr>
        <w:pStyle w:val="BodyNormal"/>
      </w:pPr>
      <w:r>
        <w:t xml:space="preserve">“I’m a Certified Public Accountant, Agent Mason. </w:t>
      </w:r>
      <w:r w:rsidR="00A56287">
        <w:t>Honesty is the cornerstone of our business.”</w:t>
      </w:r>
    </w:p>
    <w:p w14:paraId="0F433C21" w14:textId="3C53246C" w:rsidR="00127675" w:rsidRDefault="00835CE5" w:rsidP="009C772F">
      <w:pPr>
        <w:pStyle w:val="BodyNormal"/>
        <w:rPr>
          <w:ins w:id="4376" w:author="Author"/>
        </w:rPr>
      </w:pPr>
      <w:r>
        <w:t>“Very well</w:t>
      </w:r>
      <w:r w:rsidR="002326C9">
        <w:t xml:space="preserve">,” Mason </w:t>
      </w:r>
      <w:r w:rsidR="00CA18F9">
        <w:t>said</w:t>
      </w:r>
      <w:r w:rsidR="002326C9">
        <w:t>.</w:t>
      </w:r>
    </w:p>
    <w:p w14:paraId="64571109" w14:textId="14E7E8DF" w:rsidR="00B13997" w:rsidRDefault="002326C9" w:rsidP="009C772F">
      <w:pPr>
        <w:pStyle w:val="BodyNormal"/>
      </w:pPr>
      <w:del w:id="4377" w:author="Author">
        <w:r w:rsidDel="00127675">
          <w:delText xml:space="preserve"> </w:delText>
        </w:r>
      </w:del>
      <w:r>
        <w:t xml:space="preserve">He placed </w:t>
      </w:r>
      <w:r w:rsidR="003E4013">
        <w:t>photographs of Mirko Tomic and Goran Pesic in front of Lendina</w:t>
      </w:r>
      <w:r w:rsidR="00D66FDA">
        <w:t>.</w:t>
      </w:r>
    </w:p>
    <w:p w14:paraId="3866E31F" w14:textId="29F95A1A" w:rsidR="008913E6" w:rsidRDefault="00D66FDA" w:rsidP="009C772F">
      <w:pPr>
        <w:pStyle w:val="BodyNormal"/>
      </w:pPr>
      <w:r>
        <w:t>“Does this person work for you and Ms. Galanis</w:t>
      </w:r>
      <w:r w:rsidR="008913E6">
        <w:t>?</w:t>
      </w:r>
      <w:r>
        <w:t xml:space="preserve"> His name is </w:t>
      </w:r>
      <w:r w:rsidR="008913E6">
        <w:t>Mirko Tomic.”</w:t>
      </w:r>
    </w:p>
    <w:p w14:paraId="5E025389" w14:textId="2D77D8D1" w:rsidR="0047722D" w:rsidRDefault="0047722D" w:rsidP="009C772F">
      <w:pPr>
        <w:pStyle w:val="BodyNormal"/>
      </w:pPr>
      <w:r>
        <w:t>“I do not know this person. He does not work for me.”</w:t>
      </w:r>
    </w:p>
    <w:p w14:paraId="1BE2F6BA" w14:textId="71B6ED65" w:rsidR="00554D04" w:rsidRDefault="00554D04" w:rsidP="009C772F">
      <w:pPr>
        <w:pStyle w:val="BodyNormal"/>
      </w:pPr>
      <w:r>
        <w:t>“OK, does this person work for you? His name is Goran Pesic.”</w:t>
      </w:r>
    </w:p>
    <w:p w14:paraId="11BE4051" w14:textId="35C48BF0" w:rsidR="00554D04" w:rsidRDefault="00896F8F" w:rsidP="009C772F">
      <w:pPr>
        <w:pStyle w:val="BodyNormal"/>
      </w:pPr>
      <w:r>
        <w:t xml:space="preserve">“Again, I do not know </w:t>
      </w:r>
      <w:r w:rsidR="00D57CEE">
        <w:t>this indivi</w:t>
      </w:r>
      <w:r w:rsidR="00F10915">
        <w:t>d</w:t>
      </w:r>
      <w:r w:rsidR="00D57CEE">
        <w:t>ual</w:t>
      </w:r>
      <w:r>
        <w:t>. He does not work for me.”</w:t>
      </w:r>
    </w:p>
    <w:p w14:paraId="69C59DC5" w14:textId="19F432D3" w:rsidR="0047722D" w:rsidRDefault="005D5E75" w:rsidP="009C772F">
      <w:pPr>
        <w:pStyle w:val="BodyNormal"/>
      </w:pPr>
      <w:r>
        <w:t xml:space="preserve">“What’s this all about, D’Marcus,” Tony </w:t>
      </w:r>
      <w:r w:rsidR="008A7B26">
        <w:t xml:space="preserve">Sipelli </w:t>
      </w:r>
      <w:r w:rsidR="00CA18F9">
        <w:t>said</w:t>
      </w:r>
      <w:r w:rsidR="008A7B26">
        <w:t>.</w:t>
      </w:r>
    </w:p>
    <w:p w14:paraId="7816682B" w14:textId="67E747F5" w:rsidR="00F84814" w:rsidRDefault="008A7B26" w:rsidP="009C772F">
      <w:pPr>
        <w:pStyle w:val="BodyNormal"/>
      </w:pPr>
      <w:r>
        <w:t xml:space="preserve">“Glad you asked, Tony. </w:t>
      </w:r>
      <w:r w:rsidR="000937E1">
        <w:t xml:space="preserve">The Los Angeles police have a warrant out on </w:t>
      </w:r>
      <w:r w:rsidR="00031252">
        <w:t>Mirko Tomic</w:t>
      </w:r>
      <w:r w:rsidR="00AE017B">
        <w:t>, a career criminal with an extensive rap sheet.</w:t>
      </w:r>
      <w:r w:rsidR="00C76D88">
        <w:t xml:space="preserve"> Goran Pesic</w:t>
      </w:r>
      <w:r w:rsidR="008209B1">
        <w:t>, having served two jail terms for assault,</w:t>
      </w:r>
      <w:r w:rsidR="00C76D88">
        <w:t xml:space="preserve"> skipped bail in New Orleans </w:t>
      </w:r>
      <w:r w:rsidR="008209B1">
        <w:t xml:space="preserve">while </w:t>
      </w:r>
      <w:r w:rsidR="00C76D88">
        <w:t>on trial for the murder of a policeman</w:t>
      </w:r>
      <w:r w:rsidR="00F355D2">
        <w:t>.</w:t>
      </w:r>
    </w:p>
    <w:p w14:paraId="23E86650" w14:textId="10C9BFAD" w:rsidR="00031252" w:rsidRDefault="00F84814" w:rsidP="009C772F">
      <w:pPr>
        <w:pStyle w:val="BodyNormal"/>
      </w:pPr>
      <w:r>
        <w:t>So, once again, M</w:t>
      </w:r>
      <w:r w:rsidR="009C2695">
        <w:t>r</w:t>
      </w:r>
      <w:r>
        <w:t>s. Bisha</w:t>
      </w:r>
      <w:r w:rsidR="009C2695">
        <w:t>. Did either of these two men work for you</w:t>
      </w:r>
      <w:r w:rsidR="00A27ED8">
        <w:t xml:space="preserve">? Specifically, did they work for you </w:t>
      </w:r>
      <w:r w:rsidR="003E4013">
        <w:t>at your art gallery, La Touche De l'artiste, last Saturday</w:t>
      </w:r>
      <w:r w:rsidR="009E062F">
        <w:rPr>
          <w:i/>
          <w:iCs/>
        </w:rPr>
        <w:t>?</w:t>
      </w:r>
      <w:r w:rsidR="008209B1">
        <w:t>”</w:t>
      </w:r>
    </w:p>
    <w:p w14:paraId="57ECE0B1" w14:textId="285538F0" w:rsidR="00DF01F0" w:rsidRDefault="00BA62B0" w:rsidP="009C772F">
      <w:pPr>
        <w:pStyle w:val="BodyNormal"/>
      </w:pPr>
      <w:r>
        <w:t xml:space="preserve">“Absolutely not!” </w:t>
      </w:r>
      <w:r w:rsidR="000406D2">
        <w:t>Lendina said.</w:t>
      </w:r>
    </w:p>
    <w:p w14:paraId="687607AE" w14:textId="63DD1246" w:rsidR="000406D2" w:rsidRDefault="000406D2" w:rsidP="009C772F">
      <w:pPr>
        <w:pStyle w:val="BodyNormal"/>
      </w:pPr>
      <w:r>
        <w:t>“Ms. Galanis?”</w:t>
      </w:r>
    </w:p>
    <w:p w14:paraId="3312E697" w14:textId="51AE87A7" w:rsidR="000406D2" w:rsidRDefault="000309DD" w:rsidP="009C772F">
      <w:pPr>
        <w:pStyle w:val="BodyNormal"/>
      </w:pPr>
      <w:r>
        <w:t xml:space="preserve">“To suggest that we hire career criminals to work at our gallery is </w:t>
      </w:r>
      <w:r w:rsidR="00AA0729">
        <w:t>preposterous</w:t>
      </w:r>
      <w:ins w:id="4378" w:author="Author">
        <w:r w:rsidR="008F0439">
          <w:t xml:space="preserve">. </w:t>
        </w:r>
      </w:ins>
      <w:del w:id="4379" w:author="Author">
        <w:r w:rsidR="00AA0729" w:rsidDel="008F0439">
          <w:delText>,” Magda replied. “</w:delText>
        </w:r>
      </w:del>
      <w:r w:rsidR="00AA0729">
        <w:t xml:space="preserve">Agent Mason, we moved $35 </w:t>
      </w:r>
      <w:r w:rsidR="00AA0729">
        <w:lastRenderedPageBreak/>
        <w:t xml:space="preserve">million in </w:t>
      </w:r>
      <w:r w:rsidR="00363BB4">
        <w:t xml:space="preserve">fine art and photographs through our gallery last year. We </w:t>
      </w:r>
      <w:proofErr w:type="gramStart"/>
      <w:r w:rsidR="00363BB4">
        <w:t>take</w:t>
      </w:r>
      <w:proofErr w:type="gramEnd"/>
      <w:r w:rsidR="00363BB4">
        <w:t xml:space="preserve"> a 40% commission. </w:t>
      </w:r>
      <w:r w:rsidR="00BF72B7">
        <w:t xml:space="preserve">After taxes, </w:t>
      </w:r>
      <w:r w:rsidR="000937E1">
        <w:t xml:space="preserve">we plow </w:t>
      </w:r>
      <w:r w:rsidR="00BF72B7">
        <w:t>that $14 million profit</w:t>
      </w:r>
      <w:r w:rsidR="00D51871">
        <w:t xml:space="preserve"> </w:t>
      </w:r>
      <w:r w:rsidR="007F366E">
        <w:t>right</w:t>
      </w:r>
      <w:r w:rsidR="00D51871">
        <w:t xml:space="preserve"> back into the Chicago economy</w:t>
      </w:r>
      <w:r w:rsidR="00833481">
        <w:t>, into local businesses founded by Lendina’s husband</w:t>
      </w:r>
      <w:ins w:id="4380" w:author="Author">
        <w:r w:rsidR="004748B0">
          <w:t>,</w:t>
        </w:r>
      </w:ins>
      <w:r w:rsidR="008C179E">
        <w:t xml:space="preserve"> and various charities we support.</w:t>
      </w:r>
      <w:r w:rsidR="00C04433">
        <w:t xml:space="preserve"> </w:t>
      </w:r>
      <w:del w:id="4381" w:author="Author">
        <w:r w:rsidR="00C04433" w:rsidDel="007308D3">
          <w:delText>I</w:delText>
        </w:r>
        <w:r w:rsidR="008C179E" w:rsidDel="007308D3">
          <w:delText xml:space="preserve">t </w:delText>
        </w:r>
        <w:r w:rsidR="007E60F4" w:rsidDel="007308D3">
          <w:delText xml:space="preserve">would </w:delText>
        </w:r>
        <w:r w:rsidR="008C179E" w:rsidDel="007308D3">
          <w:delText xml:space="preserve">be </w:delText>
        </w:r>
        <w:r w:rsidR="00C04433" w:rsidDel="007308D3">
          <w:delText xml:space="preserve">totally </w:delText>
        </w:r>
        <w:r w:rsidR="00A25112" w:rsidDel="007308D3">
          <w:delText>daft</w:delText>
        </w:r>
        <w:r w:rsidR="00C04433" w:rsidDel="007308D3">
          <w:delText xml:space="preserve"> to hire criminals </w:delText>
        </w:r>
        <w:r w:rsidR="007E60F4" w:rsidDel="007308D3">
          <w:delText>with that kind of money at stake</w:delText>
        </w:r>
      </w:del>
      <w:ins w:id="4382" w:author="Author">
        <w:r w:rsidR="007308D3">
          <w:t>Hiring criminals with that kind of money at stake would be totally daft</w:t>
        </w:r>
      </w:ins>
      <w:r w:rsidR="007E60F4">
        <w:t>.”</w:t>
      </w:r>
    </w:p>
    <w:p w14:paraId="256C17C2" w14:textId="09EEF782" w:rsidR="002116B8" w:rsidRDefault="002116B8" w:rsidP="009C772F">
      <w:pPr>
        <w:pStyle w:val="BodyNormal"/>
      </w:pPr>
      <w:r>
        <w:t xml:space="preserve">“Mason, what’s your interest in these two men?” Tony Sipelli </w:t>
      </w:r>
      <w:r w:rsidR="000937E1">
        <w:t>said</w:t>
      </w:r>
      <w:r>
        <w:t>.</w:t>
      </w:r>
    </w:p>
    <w:p w14:paraId="6633654B" w14:textId="7CD1DC55" w:rsidR="00EA4B69" w:rsidRDefault="00BC508C" w:rsidP="009C772F">
      <w:pPr>
        <w:pStyle w:val="BodyNormal"/>
      </w:pPr>
      <w:r>
        <w:t>Agen</w:t>
      </w:r>
      <w:r w:rsidR="00E000F7">
        <w:t>t</w:t>
      </w:r>
      <w:r>
        <w:t xml:space="preserve"> Mason, the master of the </w:t>
      </w:r>
      <w:r w:rsidR="00187F07">
        <w:t>piercing</w:t>
      </w:r>
      <w:r>
        <w:t xml:space="preserve"> stare, looked straight at Lendina</w:t>
      </w:r>
      <w:r w:rsidR="00B97941">
        <w:t xml:space="preserve">’s </w:t>
      </w:r>
      <w:r w:rsidR="00AB439E">
        <w:t>brown</w:t>
      </w:r>
      <w:r w:rsidR="00B97941">
        <w:t xml:space="preserve"> eyes as he spoke.</w:t>
      </w:r>
    </w:p>
    <w:p w14:paraId="11E91504" w14:textId="0E76E677" w:rsidR="00B97941" w:rsidRDefault="00B97941" w:rsidP="009C772F">
      <w:pPr>
        <w:pStyle w:val="BodyNormal"/>
      </w:pPr>
      <w:r>
        <w:t xml:space="preserve">“These men accosted a female visitor to </w:t>
      </w:r>
      <w:r w:rsidR="00812B32">
        <w:t>your</w:t>
      </w:r>
      <w:r>
        <w:t xml:space="preserve"> gallery Saturday evening</w:t>
      </w:r>
      <w:r w:rsidR="00280477">
        <w:t>. They stabbed her in the back, forc</w:t>
      </w:r>
      <w:r w:rsidR="00F2376C">
        <w:t>ing</w:t>
      </w:r>
      <w:r w:rsidR="00280477">
        <w:t xml:space="preserve"> her to a third</w:t>
      </w:r>
      <w:r w:rsidR="00F2376C">
        <w:t>-</w:t>
      </w:r>
      <w:r w:rsidR="00280477">
        <w:t xml:space="preserve">floor storage room, where </w:t>
      </w:r>
      <w:r w:rsidR="00F2376C">
        <w:t xml:space="preserve">Goran Pesic beat and </w:t>
      </w:r>
      <w:r w:rsidR="00A400A7">
        <w:t>sexually assaulted</w:t>
      </w:r>
      <w:r w:rsidR="00F2376C">
        <w:t xml:space="preserve"> her</w:t>
      </w:r>
      <w:r w:rsidR="00E000F7">
        <w:t>.”</w:t>
      </w:r>
    </w:p>
    <w:p w14:paraId="5C975902" w14:textId="192F8BED" w:rsidR="00666516" w:rsidRDefault="00666516" w:rsidP="009C772F">
      <w:pPr>
        <w:pStyle w:val="BodyNormal"/>
      </w:pPr>
      <w:r>
        <w:t>“</w:t>
      </w:r>
      <w:del w:id="4383" w:author="Author">
        <w:r w:rsidDel="00E00863">
          <w:delText>Rediculous</w:delText>
        </w:r>
      </w:del>
      <w:ins w:id="4384" w:author="Author">
        <w:r w:rsidR="00E00863">
          <w:t>Ridiculous</w:t>
        </w:r>
      </w:ins>
      <w:r>
        <w:t xml:space="preserve">, Agent Mason. </w:t>
      </w:r>
      <w:r w:rsidR="00AB1707">
        <w:t xml:space="preserve">My staff reported no such incident at our opening </w:t>
      </w:r>
      <w:r w:rsidR="00EC4C93">
        <w:t xml:space="preserve">on </w:t>
      </w:r>
      <w:r w:rsidR="00AB1707">
        <w:t>Saturday night</w:t>
      </w:r>
      <w:r w:rsidR="00502367">
        <w:t>. This didn’t happen. Do you have proof?”</w:t>
      </w:r>
    </w:p>
    <w:p w14:paraId="37E008EC" w14:textId="5F6ED811" w:rsidR="00502367" w:rsidRDefault="00502367" w:rsidP="009C772F">
      <w:pPr>
        <w:pStyle w:val="BodyNormal"/>
      </w:pPr>
      <w:r>
        <w:t>“</w:t>
      </w:r>
      <w:r w:rsidR="002049C1">
        <w:t xml:space="preserve">We </w:t>
      </w:r>
      <w:proofErr w:type="gramStart"/>
      <w:r w:rsidR="002049C1">
        <w:t>handle</w:t>
      </w:r>
      <w:proofErr w:type="gramEnd"/>
      <w:r w:rsidR="002049C1">
        <w:t xml:space="preserve"> r</w:t>
      </w:r>
      <w:r w:rsidR="00C0468B">
        <w:t xml:space="preserve">ape cases </w:t>
      </w:r>
      <w:r w:rsidR="00557149">
        <w:t xml:space="preserve">with special procedures, Mrs. Bisha. </w:t>
      </w:r>
      <w:r w:rsidR="000937E1">
        <w:t>We identify v</w:t>
      </w:r>
      <w:r w:rsidR="00557149">
        <w:t>ictims only as Individual-One</w:t>
      </w:r>
      <w:r w:rsidR="00E24399">
        <w:t>. This person is in protective custody while she recuperates. That said, we have her testimony</w:t>
      </w:r>
      <w:r w:rsidR="004B2193">
        <w:t xml:space="preserve"> and </w:t>
      </w:r>
      <w:r w:rsidR="00BC7865">
        <w:t>s</w:t>
      </w:r>
      <w:r w:rsidR="004E77D0">
        <w:t>ubstantial</w:t>
      </w:r>
      <w:r w:rsidR="00BC7865">
        <w:t xml:space="preserve"> DNA evidence. </w:t>
      </w:r>
      <w:r w:rsidR="004E77D0">
        <w:t xml:space="preserve">If we apprehend these men, they are both looking at rape </w:t>
      </w:r>
      <w:r w:rsidR="00127D3C">
        <w:t xml:space="preserve">and assault </w:t>
      </w:r>
      <w:r w:rsidR="004E77D0">
        <w:t>charge</w:t>
      </w:r>
      <w:r w:rsidR="00127D3C">
        <w:t>s</w:t>
      </w:r>
      <w:r w:rsidR="004E77D0">
        <w:t>.”</w:t>
      </w:r>
    </w:p>
    <w:p w14:paraId="3AD1EBA2" w14:textId="5A2B08AA" w:rsidR="00C65508" w:rsidRDefault="00C65508" w:rsidP="009C772F">
      <w:pPr>
        <w:pStyle w:val="BodyNormal"/>
      </w:pPr>
      <w:r>
        <w:t xml:space="preserve">“Again, Agent Mason. This did not happen. </w:t>
      </w:r>
      <w:r w:rsidR="000E6EB3">
        <w:t>H</w:t>
      </w:r>
      <w:r w:rsidR="00662889">
        <w:t xml:space="preserve">ow did </w:t>
      </w:r>
      <w:r w:rsidR="000E6EB3">
        <w:t>this woman</w:t>
      </w:r>
      <w:r w:rsidR="00662889">
        <w:t xml:space="preserve"> </w:t>
      </w:r>
      <w:r w:rsidR="0066263F">
        <w:t>leave</w:t>
      </w:r>
      <w:r w:rsidR="00662889">
        <w:t xml:space="preserve"> the building</w:t>
      </w:r>
      <w:r w:rsidR="0098242D">
        <w:t xml:space="preserve"> without us seeing</w:t>
      </w:r>
      <w:r w:rsidR="002B17A0">
        <w:t xml:space="preserve"> her</w:t>
      </w:r>
      <w:r w:rsidR="00442951">
        <w:t>?”</w:t>
      </w:r>
    </w:p>
    <w:p w14:paraId="7B6D8DAB" w14:textId="3D2BBAD7" w:rsidR="00442951" w:rsidRDefault="00442951" w:rsidP="009C772F">
      <w:pPr>
        <w:pStyle w:val="BodyNormal"/>
      </w:pPr>
      <w:r>
        <w:t xml:space="preserve">“It’s an ongoing investigation, Mrs. Bisha. </w:t>
      </w:r>
      <w:r w:rsidR="006673B4">
        <w:t xml:space="preserve">I cannot </w:t>
      </w:r>
      <w:r w:rsidR="006673B4">
        <w:lastRenderedPageBreak/>
        <w:t>provide any more information about this case.”</w:t>
      </w:r>
    </w:p>
    <w:p w14:paraId="51AB90C3" w14:textId="2932323E" w:rsidR="00635FB4" w:rsidRDefault="00414BFC" w:rsidP="009C772F">
      <w:pPr>
        <w:pStyle w:val="BodyNormal"/>
      </w:pPr>
      <w:r>
        <w:t>David</w:t>
      </w:r>
      <w:r w:rsidR="009B3A5B">
        <w:t xml:space="preserve"> Hanko </w:t>
      </w:r>
      <w:r w:rsidR="00CC7562">
        <w:t>laid a document in front of the two women.</w:t>
      </w:r>
    </w:p>
    <w:p w14:paraId="7E0A9616" w14:textId="489F621E" w:rsidR="00A7311F" w:rsidRDefault="00A7311F" w:rsidP="009C772F">
      <w:pPr>
        <w:pStyle w:val="BodyNormal"/>
      </w:pPr>
      <w:r>
        <w:t xml:space="preserve">“Mrs. Bisha, this is a summary from the Transportation </w:t>
      </w:r>
      <w:r w:rsidR="000A79A9">
        <w:t>Safety Administration of your and Ms. Galanis’s national and international travel</w:t>
      </w:r>
      <w:r w:rsidR="00D6033A">
        <w:t xml:space="preserve"> over the last two y</w:t>
      </w:r>
      <w:r w:rsidR="001351D3">
        <w:t>e</w:t>
      </w:r>
      <w:r w:rsidR="00D6033A">
        <w:t>ars</w:t>
      </w:r>
      <w:del w:id="4385" w:author="Author">
        <w:r w:rsidR="000A79A9" w:rsidDel="00C436AA">
          <w:delText>, which is quite extensive</w:delText>
        </w:r>
      </w:del>
      <w:r w:rsidR="00904117">
        <w:t>.</w:t>
      </w:r>
      <w:r w:rsidR="00056DE9">
        <w:t xml:space="preserve"> You’ve </w:t>
      </w:r>
      <w:r w:rsidR="008068BA">
        <w:t>traveled</w:t>
      </w:r>
      <w:r w:rsidR="00056DE9">
        <w:t xml:space="preserve"> </w:t>
      </w:r>
      <w:r w:rsidR="008068BA">
        <w:t>worldwid</w:t>
      </w:r>
      <w:r w:rsidR="00056DE9">
        <w:t>e to Europe, the Balkans, China, Korea</w:t>
      </w:r>
      <w:r w:rsidR="008068BA">
        <w:t xml:space="preserve">, Saudi Arabia, </w:t>
      </w:r>
      <w:proofErr w:type="gramStart"/>
      <w:r w:rsidR="008068BA">
        <w:t>and so on</w:t>
      </w:r>
      <w:proofErr w:type="gramEnd"/>
      <w:r w:rsidR="008068BA">
        <w:t xml:space="preserve">. </w:t>
      </w:r>
      <w:r w:rsidR="00D63710">
        <w:t>Isn’t this excessive for a Chicago-based accountant?”</w:t>
      </w:r>
    </w:p>
    <w:p w14:paraId="523FE23E" w14:textId="04E4DE04" w:rsidR="00D63710" w:rsidRDefault="0075018B" w:rsidP="009C772F">
      <w:pPr>
        <w:pStyle w:val="BodyNormal"/>
      </w:pPr>
      <w:r>
        <w:t xml:space="preserve">“Not in the slightest, </w:t>
      </w:r>
      <w:r w:rsidR="00F128B2">
        <w:t>Agent</w:t>
      </w:r>
      <w:r>
        <w:t xml:space="preserve"> Hanko. </w:t>
      </w:r>
      <w:r w:rsidR="00D525C5">
        <w:t xml:space="preserve">This </w:t>
      </w:r>
      <w:proofErr w:type="gramStart"/>
      <w:r w:rsidR="00D525C5">
        <w:t>travel</w:t>
      </w:r>
      <w:proofErr w:type="gramEnd"/>
      <w:r w:rsidR="00D525C5">
        <w:t xml:space="preserve"> is on behalf of our art gallery. We acquire </w:t>
      </w:r>
      <w:r w:rsidR="009A30E4">
        <w:t>sculptures</w:t>
      </w:r>
      <w:r w:rsidR="00AC2B46">
        <w:t xml:space="preserve"> and </w:t>
      </w:r>
      <w:r w:rsidR="009D38DE">
        <w:t>paintings</w:t>
      </w:r>
      <w:r w:rsidR="00D525C5">
        <w:t xml:space="preserve"> </w:t>
      </w:r>
      <w:r w:rsidR="0028397E">
        <w:t>worldwide</w:t>
      </w:r>
      <w:r w:rsidR="00175110">
        <w:t xml:space="preserve"> from </w:t>
      </w:r>
      <w:r w:rsidR="00AF28D6">
        <w:t>m</w:t>
      </w:r>
      <w:r w:rsidR="00175110">
        <w:t>useums struggling financially</w:t>
      </w:r>
      <w:r w:rsidR="0028397E">
        <w:t xml:space="preserve"> and wishing to balance their books. We also </w:t>
      </w:r>
      <w:r w:rsidR="00EB529E">
        <w:t xml:space="preserve">deal with private collectors who tire of a particular </w:t>
      </w:r>
      <w:r w:rsidR="004C5023">
        <w:t>tableaux</w:t>
      </w:r>
      <w:r w:rsidR="00EF3CB8">
        <w:t xml:space="preserve"> and are willing to part with it for an advantageous price. </w:t>
      </w:r>
      <w:r w:rsidR="00B60B7D">
        <w:t>These negotiations require face-to-face contact.</w:t>
      </w:r>
      <w:r w:rsidR="00A45CF5">
        <w:t>”</w:t>
      </w:r>
    </w:p>
    <w:p w14:paraId="25053F4B" w14:textId="471563D6" w:rsidR="008B1F1D" w:rsidRDefault="008B1F1D" w:rsidP="009C772F">
      <w:pPr>
        <w:pStyle w:val="BodyNormal"/>
      </w:pPr>
      <w:r>
        <w:t xml:space="preserve">Commander DiMarco chimed </w:t>
      </w:r>
      <w:del w:id="4386" w:author="Author">
        <w:r w:rsidDel="00B22EB0">
          <w:delText>it</w:delText>
        </w:r>
      </w:del>
      <w:ins w:id="4387" w:author="Author">
        <w:r w:rsidR="00B22EB0">
          <w:t>in</w:t>
        </w:r>
      </w:ins>
      <w:r>
        <w:t>, looking directly at Lendina Bisha.</w:t>
      </w:r>
    </w:p>
    <w:p w14:paraId="733320BE" w14:textId="5BB0224B" w:rsidR="00A45CF5" w:rsidRDefault="00F030DA" w:rsidP="009C772F">
      <w:pPr>
        <w:pStyle w:val="BodyNormal"/>
      </w:pPr>
      <w:r>
        <w:t xml:space="preserve">“Mrs. Bisha, getting back to the assault </w:t>
      </w:r>
      <w:del w:id="4388" w:author="Author">
        <w:r w:rsidDel="00573389">
          <w:delText xml:space="preserve">that occurred </w:delText>
        </w:r>
      </w:del>
      <w:r>
        <w:t>at your gallery last Saturday</w:t>
      </w:r>
      <w:r w:rsidR="008B1F1D">
        <w:t>…</w:t>
      </w:r>
      <w:r w:rsidR="00685B57">
        <w:t>.</w:t>
      </w:r>
      <w:r w:rsidR="008B1F1D">
        <w:t>”</w:t>
      </w:r>
    </w:p>
    <w:p w14:paraId="38F41593" w14:textId="56330278" w:rsidR="00B9350C" w:rsidRDefault="00B9350C" w:rsidP="009C772F">
      <w:pPr>
        <w:pStyle w:val="BodyNormal"/>
      </w:pPr>
      <w:r>
        <w:t>“No such assault occurred, Commander</w:t>
      </w:r>
      <w:r w:rsidR="00A67C1A">
        <w:t xml:space="preserve">. </w:t>
      </w:r>
      <w:r>
        <w:t>None of my staff reported any such incident!</w:t>
      </w:r>
      <w:r w:rsidR="00E652C0">
        <w:t>”</w:t>
      </w:r>
    </w:p>
    <w:p w14:paraId="319AF1A1" w14:textId="36240626" w:rsidR="00E652C0" w:rsidRDefault="00E652C0" w:rsidP="009C772F">
      <w:pPr>
        <w:pStyle w:val="BodyNormal"/>
      </w:pPr>
      <w:r>
        <w:t xml:space="preserve">“Very well, </w:t>
      </w:r>
      <w:r w:rsidR="00000F49">
        <w:t xml:space="preserve">Mrs. Bisha. </w:t>
      </w:r>
      <w:r w:rsidR="000937E1">
        <w:t>You could settle o</w:t>
      </w:r>
      <w:ins w:id="4389" w:author="Author">
        <w:r w:rsidR="00476A7F">
          <w:t>ur impasse</w:t>
        </w:r>
      </w:ins>
      <w:del w:id="4390" w:author="Author">
        <w:r w:rsidR="005C481D" w:rsidDel="00476A7F">
          <w:delText>T</w:delText>
        </w:r>
        <w:r w:rsidDel="00476A7F">
          <w:delText>his</w:delText>
        </w:r>
      </w:del>
      <w:r>
        <w:t xml:space="preserve"> conclusively by </w:t>
      </w:r>
      <w:r w:rsidR="007C2B3C">
        <w:t>allowing me</w:t>
      </w:r>
      <w:r>
        <w:t xml:space="preserve"> and a </w:t>
      </w:r>
      <w:r w:rsidR="00022E14">
        <w:t>p</w:t>
      </w:r>
      <w:r>
        <w:t xml:space="preserve">olice forensics team to review </w:t>
      </w:r>
      <w:r w:rsidR="005C481D">
        <w:t>the gallery’s</w:t>
      </w:r>
      <w:r>
        <w:t xml:space="preserve"> security camera footage</w:t>
      </w:r>
      <w:r w:rsidR="00000F49">
        <w:t xml:space="preserve"> during your event last Saturday.”</w:t>
      </w:r>
    </w:p>
    <w:p w14:paraId="374ECA97" w14:textId="7D2A51A5" w:rsidR="00342AFA" w:rsidRDefault="00342AFA" w:rsidP="009C772F">
      <w:pPr>
        <w:pStyle w:val="BodyNormal"/>
      </w:pPr>
      <w:r>
        <w:t xml:space="preserve">“Unfortunately, Commander DiMarco, my IT consultant </w:t>
      </w:r>
      <w:r>
        <w:lastRenderedPageBreak/>
        <w:t xml:space="preserve">informed me Sunday afternoon that the </w:t>
      </w:r>
      <w:r w:rsidR="006C5AB2">
        <w:t xml:space="preserve">security camera system malfunctioned </w:t>
      </w:r>
      <w:r w:rsidR="00E1477B">
        <w:t xml:space="preserve">on Saturday, and no camera footage </w:t>
      </w:r>
      <w:del w:id="4391" w:author="Author">
        <w:r w:rsidR="00E1477B" w:rsidDel="00476A7F">
          <w:delText>was recorded</w:delText>
        </w:r>
      </w:del>
      <w:ins w:id="4392" w:author="Author">
        <w:r w:rsidR="00476A7F">
          <w:t>is available</w:t>
        </w:r>
      </w:ins>
      <w:r w:rsidR="00E1477B">
        <w:t>.”</w:t>
      </w:r>
    </w:p>
    <w:p w14:paraId="27B3AB1C" w14:textId="4E74410A" w:rsidR="00BC417A" w:rsidRDefault="00BC417A" w:rsidP="009C772F">
      <w:pPr>
        <w:pStyle w:val="BodyNormal"/>
      </w:pPr>
      <w:r>
        <w:t xml:space="preserve">“How convenient,” Commander DiMarco </w:t>
      </w:r>
      <w:r w:rsidR="000937E1">
        <w:t>said</w:t>
      </w:r>
      <w:r w:rsidR="003C7F09">
        <w:t>, his voice dripping with sarcasm</w:t>
      </w:r>
      <w:r w:rsidR="00C87A7A">
        <w:t>.</w:t>
      </w:r>
    </w:p>
    <w:p w14:paraId="2B1E86B5" w14:textId="7F1F13E8" w:rsidR="004947DB" w:rsidRDefault="004947DB" w:rsidP="009C772F">
      <w:pPr>
        <w:pStyle w:val="BodyNormal"/>
      </w:pPr>
      <w:r>
        <w:t xml:space="preserve">Lendina maintained her icy stare at DiMarco for </w:t>
      </w:r>
      <w:r w:rsidR="008F0F2E">
        <w:t>several</w:t>
      </w:r>
      <w:r>
        <w:t xml:space="preserve"> uncomfortable </w:t>
      </w:r>
      <w:r w:rsidR="008F0F2E">
        <w:t>seconds.</w:t>
      </w:r>
    </w:p>
    <w:p w14:paraId="664BA33D" w14:textId="4ABB1097" w:rsidR="008F0F2E" w:rsidRDefault="008F0F2E" w:rsidP="009C772F">
      <w:pPr>
        <w:pStyle w:val="BodyNormal"/>
      </w:pPr>
      <w:r>
        <w:t>“Are you accusing me of something, Commander?”</w:t>
      </w:r>
    </w:p>
    <w:p w14:paraId="05786081" w14:textId="5CEFFB57" w:rsidR="00665745" w:rsidRDefault="00C253AE" w:rsidP="009C772F">
      <w:pPr>
        <w:pStyle w:val="BodyNormal"/>
      </w:pPr>
      <w:r>
        <w:t>“We’re done here, Mrs. Bisha</w:t>
      </w:r>
      <w:r w:rsidR="00E43C12">
        <w:t>,” Special Agent Mason said</w:t>
      </w:r>
      <w:r>
        <w:t>.</w:t>
      </w:r>
      <w:r w:rsidR="001A01D4">
        <w:t xml:space="preserve"> </w:t>
      </w:r>
      <w:r w:rsidR="00E43C12">
        <w:t>“</w:t>
      </w:r>
      <w:r w:rsidR="006A75B1">
        <w:t xml:space="preserve">Thank you for coming in today. </w:t>
      </w:r>
      <w:r w:rsidR="001A01D4">
        <w:t>Agent Hanko will check you out of the building</w:t>
      </w:r>
      <w:r w:rsidR="004C597D">
        <w:t>.</w:t>
      </w:r>
      <w:r w:rsidR="001A01D4">
        <w:t>”</w:t>
      </w:r>
      <w:r w:rsidR="00F82DE1">
        <w:t xml:space="preserve"> Standing up and heading for the door, Lendina wheeled around and faced Mason</w:t>
      </w:r>
      <w:r w:rsidR="000937E1">
        <w:t>.</w:t>
      </w:r>
    </w:p>
    <w:p w14:paraId="6B61AFFD" w14:textId="54A9F17F" w:rsidR="00F82DE1" w:rsidRDefault="00F82DE1" w:rsidP="009C772F">
      <w:pPr>
        <w:pStyle w:val="BodyNormal"/>
      </w:pPr>
      <w:r>
        <w:t>“Do you have children, Agent Mason?”</w:t>
      </w:r>
    </w:p>
    <w:p w14:paraId="16A27D5D" w14:textId="0F207356" w:rsidR="00B55BBB" w:rsidRDefault="00B55BBB" w:rsidP="009C772F">
      <w:pPr>
        <w:pStyle w:val="BodyNormal"/>
      </w:pPr>
      <w:r>
        <w:t>“Yes, two teenage</w:t>
      </w:r>
      <w:del w:id="4393" w:author="Author">
        <w:r w:rsidDel="00573389">
          <w:delText>d</w:delText>
        </w:r>
      </w:del>
      <w:r>
        <w:t xml:space="preserve"> daughters.”</w:t>
      </w:r>
    </w:p>
    <w:p w14:paraId="39BBDD71" w14:textId="1E45CFBA" w:rsidR="00B55BBB" w:rsidRDefault="00B55BBB" w:rsidP="009C772F">
      <w:pPr>
        <w:pStyle w:val="BodyNormal"/>
      </w:pPr>
      <w:r>
        <w:t xml:space="preserve">“How nice,” she </w:t>
      </w:r>
      <w:r w:rsidR="000937E1">
        <w:t>said</w:t>
      </w:r>
      <w:r>
        <w:t xml:space="preserve"> with a con</w:t>
      </w:r>
      <w:r w:rsidR="00865725">
        <w:t>de</w:t>
      </w:r>
      <w:r>
        <w:t xml:space="preserve">scending </w:t>
      </w:r>
      <w:r w:rsidR="00865725">
        <w:t>smile.</w:t>
      </w:r>
    </w:p>
    <w:p w14:paraId="64D1CED1" w14:textId="4607AD93" w:rsidR="00865725" w:rsidRDefault="00865725" w:rsidP="009C772F">
      <w:pPr>
        <w:pStyle w:val="BodyNormal"/>
      </w:pPr>
      <w:r>
        <w:t>Lendina, Magda, and the</w:t>
      </w:r>
      <w:r w:rsidR="00DE2DEE">
        <w:t>ir</w:t>
      </w:r>
      <w:r>
        <w:t xml:space="preserve"> </w:t>
      </w:r>
      <w:r w:rsidR="00AF657C">
        <w:t xml:space="preserve">odoriferous </w:t>
      </w:r>
      <w:r>
        <w:t>lawyer left the interview room.</w:t>
      </w:r>
    </w:p>
    <w:p w14:paraId="2A5EB7A1" w14:textId="0EB776FB" w:rsidR="00881026" w:rsidRDefault="00881026" w:rsidP="009C772F">
      <w:pPr>
        <w:pStyle w:val="BodyNormal"/>
      </w:pPr>
    </w:p>
    <w:p w14:paraId="2F5C2658" w14:textId="7340D7D8" w:rsidR="00881026" w:rsidRDefault="00EA292C" w:rsidP="00FA1186">
      <w:pPr>
        <w:pStyle w:val="ASubheadLevel1"/>
      </w:pPr>
      <w:bookmarkStart w:id="4394" w:name="_Toc197338859"/>
      <w:r>
        <w:t>FBI Analysis</w:t>
      </w:r>
      <w:bookmarkEnd w:id="4394"/>
    </w:p>
    <w:p w14:paraId="19A56B70" w14:textId="3765FF65" w:rsidR="00FA1186" w:rsidRDefault="00EE27C3" w:rsidP="009C772F">
      <w:pPr>
        <w:pStyle w:val="BodyNormal"/>
      </w:pPr>
      <w:r>
        <w:t xml:space="preserve">David Hanko returned to Agent Mason’s office with </w:t>
      </w:r>
      <w:r w:rsidR="00E262EE">
        <w:t xml:space="preserve">Pietrina Cerrone and Elisha Simmons. </w:t>
      </w:r>
      <w:r w:rsidR="00840BA5">
        <w:t xml:space="preserve">Mason </w:t>
      </w:r>
      <w:proofErr w:type="gramStart"/>
      <w:r w:rsidR="00840BA5">
        <w:t>replayed</w:t>
      </w:r>
      <w:proofErr w:type="gramEnd"/>
      <w:r w:rsidR="00840BA5">
        <w:t xml:space="preserve"> the interview to </w:t>
      </w:r>
      <w:r w:rsidR="00196137">
        <w:t>refresh everybody’s memory</w:t>
      </w:r>
      <w:r w:rsidR="00792D70">
        <w:t xml:space="preserve"> and asked for comments.</w:t>
      </w:r>
    </w:p>
    <w:p w14:paraId="5F038767" w14:textId="0F59A78A" w:rsidR="00792D70" w:rsidRDefault="00EF362E" w:rsidP="009C772F">
      <w:pPr>
        <w:pStyle w:val="BodyNormal"/>
      </w:pPr>
      <w:r>
        <w:t>“</w:t>
      </w:r>
      <w:r w:rsidR="00E50E25" w:rsidRPr="00E50E25">
        <w:t xml:space="preserve">Well, Boss,” Elisha </w:t>
      </w:r>
      <w:r w:rsidR="00E50E25">
        <w:t>said</w:t>
      </w:r>
      <w:r w:rsidR="00E50E25" w:rsidRPr="00E50E25">
        <w:t xml:space="preserve">, “that last comment Lendina </w:t>
      </w:r>
      <w:r w:rsidR="00E50E25" w:rsidRPr="00E50E25">
        <w:lastRenderedPageBreak/>
        <w:t>Bisha made to y’all sure sounded like a threat to you and your kin.</w:t>
      </w:r>
      <w:r w:rsidR="00D30381">
        <w:t>”</w:t>
      </w:r>
    </w:p>
    <w:p w14:paraId="34E757E5" w14:textId="638E56FD" w:rsidR="00D30381" w:rsidRDefault="00D30381" w:rsidP="009C772F">
      <w:pPr>
        <w:pStyle w:val="BodyNormal"/>
      </w:pPr>
      <w:r>
        <w:t>“</w:t>
      </w:r>
      <w:r w:rsidR="00C312D3">
        <w:t xml:space="preserve">I felt the same way, but </w:t>
      </w:r>
      <w:r w:rsidR="00A1421F">
        <w:t>he</w:t>
      </w:r>
      <w:r w:rsidR="004E350C">
        <w:t>r</w:t>
      </w:r>
      <w:r w:rsidR="00A1421F">
        <w:t xml:space="preserve"> </w:t>
      </w:r>
      <w:del w:id="4395" w:author="Author">
        <w:r w:rsidR="009456FC" w:rsidDel="00127675">
          <w:delText>wording</w:delText>
        </w:r>
        <w:r w:rsidR="00A1421F" w:rsidDel="00127675">
          <w:delText xml:space="preserve"> was carefully chosen and</w:delText>
        </w:r>
      </w:del>
      <w:ins w:id="4396" w:author="Author">
        <w:r w:rsidR="00127675">
          <w:t>carefully chosen word</w:t>
        </w:r>
      </w:ins>
      <w:r w:rsidR="0066263F">
        <w:t>s</w:t>
      </w:r>
      <w:r w:rsidR="00A1421F">
        <w:t xml:space="preserve"> wouldn’t </w:t>
      </w:r>
      <w:r w:rsidR="00E4320F">
        <w:t>be legally actionable</w:t>
      </w:r>
      <w:r w:rsidR="00A1421F">
        <w:t>.”</w:t>
      </w:r>
    </w:p>
    <w:p w14:paraId="6B860DC1" w14:textId="43FBDAEB" w:rsidR="004E350C" w:rsidRDefault="004E350C" w:rsidP="009C772F">
      <w:pPr>
        <w:pStyle w:val="BodyNormal"/>
      </w:pPr>
      <w:r>
        <w:t>“</w:t>
      </w:r>
      <w:r w:rsidR="009F3D6C" w:rsidRPr="009F3D6C">
        <w:t xml:space="preserve">Kinda curious why </w:t>
      </w:r>
      <w:proofErr w:type="gramStart"/>
      <w:r w:rsidR="009F3D6C" w:rsidRPr="009F3D6C">
        <w:t>y'all</w:t>
      </w:r>
      <w:proofErr w:type="gramEnd"/>
      <w:r w:rsidR="009F3D6C" w:rsidRPr="009F3D6C">
        <w:t xml:space="preserve"> didn't bring up that suspected escort service operation or her husband. What's the story behind leavin' that out?</w:t>
      </w:r>
      <w:r w:rsidR="004C6187">
        <w:t>”</w:t>
      </w:r>
    </w:p>
    <w:p w14:paraId="09263C39" w14:textId="716D55B5" w:rsidR="004C6187" w:rsidRDefault="00DD1A18" w:rsidP="009C772F">
      <w:pPr>
        <w:pStyle w:val="BodyNormal"/>
      </w:pPr>
      <w:r>
        <w:t xml:space="preserve">“I don’t want to lay </w:t>
      </w:r>
      <w:r w:rsidR="006A303D">
        <w:t>any of my cards on the table right now.</w:t>
      </w:r>
      <w:r w:rsidR="003A7812">
        <w:t xml:space="preserve"> </w:t>
      </w:r>
      <w:r w:rsidR="00402BA9">
        <w:t>Admitting</w:t>
      </w:r>
      <w:r w:rsidR="008D41BD">
        <w:t xml:space="preserve"> that </w:t>
      </w:r>
      <w:r w:rsidR="00C97570">
        <w:t>the art gallery’s</w:t>
      </w:r>
      <w:r w:rsidR="008D41BD">
        <w:t xml:space="preserve"> surveillance tapes are gone</w:t>
      </w:r>
      <w:r w:rsidR="00D55F8D">
        <w:t xml:space="preserve"> strengthens my feeling that they don’t know who they beat up and raped.</w:t>
      </w:r>
      <w:r w:rsidR="00D83CDC">
        <w:t xml:space="preserve"> If I felt otherwise, we’d have to consider the Witness Protection Program for Millie Grainger</w:t>
      </w:r>
      <w:r w:rsidR="00775F63">
        <w:t>. That’s something I’d like to avoid.</w:t>
      </w:r>
      <w:r w:rsidR="009F3D6C">
        <w:t>”</w:t>
      </w:r>
    </w:p>
    <w:p w14:paraId="2BA83A13" w14:textId="10BD5907" w:rsidR="00775F63" w:rsidRDefault="003449D6" w:rsidP="009C772F">
      <w:pPr>
        <w:pStyle w:val="BodyNormal"/>
      </w:pPr>
      <w:r>
        <w:t>“</w:t>
      </w:r>
      <w:r w:rsidR="00775F63">
        <w:t xml:space="preserve">Pietrina, how did they detect </w:t>
      </w:r>
      <w:del w:id="4397" w:author="Author">
        <w:r w:rsidR="00775F63" w:rsidDel="00127675">
          <w:delText>that Millie was</w:delText>
        </w:r>
      </w:del>
      <w:ins w:id="4398" w:author="Author">
        <w:r w:rsidR="00127675">
          <w:t>Millie</w:t>
        </w:r>
      </w:ins>
      <w:r w:rsidR="00775F63">
        <w:t xml:space="preserve"> using a secret camera?”</w:t>
      </w:r>
    </w:p>
    <w:p w14:paraId="047AF541" w14:textId="297225B9" w:rsidR="00D16090" w:rsidRDefault="00D16090" w:rsidP="009C772F">
      <w:pPr>
        <w:pStyle w:val="BodyNormal"/>
      </w:pPr>
      <w:r>
        <w:t>“</w:t>
      </w:r>
      <w:r w:rsidR="00011124">
        <w:t xml:space="preserve">Most </w:t>
      </w:r>
      <w:r w:rsidR="00104EBB">
        <w:t xml:space="preserve">bug detection </w:t>
      </w:r>
      <w:r w:rsidR="00011124">
        <w:t xml:space="preserve">systems </w:t>
      </w:r>
      <w:r w:rsidR="00620511">
        <w:t>today flash a</w:t>
      </w:r>
      <w:r w:rsidR="00B555E1">
        <w:t>n</w:t>
      </w:r>
      <w:r w:rsidR="00620511">
        <w:t xml:space="preserve"> infra</w:t>
      </w:r>
      <w:del w:id="4399" w:author="Author">
        <w:r w:rsidR="00620511" w:rsidDel="00E12074">
          <w:delText>-</w:delText>
        </w:r>
      </w:del>
      <w:r w:rsidR="00620511">
        <w:t xml:space="preserve">red light </w:t>
      </w:r>
      <w:r w:rsidR="00B555E1">
        <w:t xml:space="preserve">in the </w:t>
      </w:r>
      <w:del w:id="4400" w:author="Author">
        <w:r w:rsidR="00B555E1" w:rsidDel="00704503">
          <w:delText>direction of the camera and detect the glint of the lens</w:delText>
        </w:r>
      </w:del>
      <w:ins w:id="4401" w:author="Author">
        <w:r w:rsidR="00704503">
          <w:t>camera's direction and detect the lens's glint</w:t>
        </w:r>
      </w:ins>
      <w:r w:rsidR="00B555E1">
        <w:t>. Ev</w:t>
      </w:r>
      <w:r w:rsidR="006B3D82">
        <w:t>e</w:t>
      </w:r>
      <w:r w:rsidR="00B555E1">
        <w:t>n a nano-camera has a tiny lens.</w:t>
      </w:r>
      <w:r w:rsidR="006B3D82">
        <w:t xml:space="preserve"> In the Angel’s stolen surveillance tapes, you can see them setting up this system</w:t>
      </w:r>
      <w:r w:rsidR="00D73019">
        <w:t xml:space="preserve"> and pointing at Millie.”</w:t>
      </w:r>
    </w:p>
    <w:p w14:paraId="03D5CE84" w14:textId="24D41251" w:rsidR="00572B96" w:rsidRDefault="004F6261" w:rsidP="009C772F">
      <w:pPr>
        <w:pStyle w:val="BodyNormal"/>
      </w:pPr>
      <w:r>
        <w:t>“</w:t>
      </w:r>
      <w:r w:rsidR="009F3D6C" w:rsidRPr="009F3D6C">
        <w:t>D'Marcus, what 'bout this Angel woman? Y'all think we oughta mount a full-on FBI effort to bring her in?</w:t>
      </w:r>
      <w:r w:rsidR="003A602A">
        <w:t xml:space="preserve">” Agent </w:t>
      </w:r>
      <w:r w:rsidR="002B5B3B">
        <w:t xml:space="preserve">Elisha Simmons </w:t>
      </w:r>
      <w:r w:rsidR="00860F08">
        <w:t>said</w:t>
      </w:r>
      <w:r w:rsidR="002B5B3B">
        <w:t>.</w:t>
      </w:r>
    </w:p>
    <w:p w14:paraId="139EF5F3" w14:textId="73E76597" w:rsidR="002B5B3B" w:rsidRDefault="002B5B3B" w:rsidP="009C772F">
      <w:pPr>
        <w:pStyle w:val="BodyNormal"/>
      </w:pPr>
      <w:r>
        <w:t>“For now, we</w:t>
      </w:r>
      <w:del w:id="4402" w:author="Author">
        <w:r w:rsidDel="00704503">
          <w:delText>’re going to</w:delText>
        </w:r>
      </w:del>
      <w:ins w:id="4403" w:author="Author">
        <w:r w:rsidR="00704503">
          <w:t xml:space="preserve"> will</w:t>
        </w:r>
      </w:ins>
      <w:r>
        <w:t xml:space="preserve"> leave the Angel problem to the Chicago Police. </w:t>
      </w:r>
      <w:r w:rsidR="008B7D47">
        <w:t xml:space="preserve">I </w:t>
      </w:r>
      <w:r w:rsidR="00860F08">
        <w:t>must</w:t>
      </w:r>
      <w:r w:rsidR="008B7D47">
        <w:t xml:space="preserve"> admit</w:t>
      </w:r>
      <w:del w:id="4404" w:author="Author">
        <w:r w:rsidR="008B7D47" w:rsidDel="00476A7F">
          <w:delText xml:space="preserve">, </w:delText>
        </w:r>
      </w:del>
      <w:ins w:id="4405" w:author="Author">
        <w:r w:rsidR="00476A7F">
          <w:t xml:space="preserve"> </w:t>
        </w:r>
        <w:del w:id="4406" w:author="Author">
          <w:r w:rsidR="00476A7F" w:rsidDel="00704503">
            <w:delText>that I</w:delText>
          </w:r>
        </w:del>
      </w:ins>
      <w:del w:id="4407" w:author="Author">
        <w:r w:rsidR="008B7D47" w:rsidDel="00704503">
          <w:delText xml:space="preserve">I have a </w:delText>
        </w:r>
      </w:del>
      <w:ins w:id="4408" w:author="Author">
        <w:del w:id="4409" w:author="Author">
          <w:r w:rsidR="00476A7F" w:rsidDel="00704503">
            <w:delText>have</w:delText>
          </w:r>
        </w:del>
        <w:r w:rsidR="00704503">
          <w:t>to</w:t>
        </w:r>
        <w:r w:rsidR="00476A7F">
          <w:t xml:space="preserve"> a </w:t>
        </w:r>
      </w:ins>
      <w:r w:rsidR="009F53A9">
        <w:t xml:space="preserve">somewhat begrudging admiration for this Angel girl. </w:t>
      </w:r>
      <w:r w:rsidR="00843A2A">
        <w:t xml:space="preserve">You know, the enemy of my enemy is my friend, that sort of thing. </w:t>
      </w:r>
      <w:r w:rsidR="00CC5CB4">
        <w:t xml:space="preserve">Commander </w:t>
      </w:r>
      <w:r w:rsidR="00CC5CB4">
        <w:lastRenderedPageBreak/>
        <w:t>DiMarco, what’s the Chicago Police’s take on her?”</w:t>
      </w:r>
    </w:p>
    <w:p w14:paraId="7562C862" w14:textId="71C9DF55" w:rsidR="00CC5CB4" w:rsidRDefault="001C3017" w:rsidP="009C772F">
      <w:pPr>
        <w:pStyle w:val="BodyNormal"/>
      </w:pPr>
      <w:r>
        <w:t xml:space="preserve">“Well, a good portion of the </w:t>
      </w:r>
      <w:proofErr w:type="gramStart"/>
      <w:r>
        <w:t>rank and file</w:t>
      </w:r>
      <w:proofErr w:type="gramEnd"/>
      <w:r>
        <w:t xml:space="preserve"> see her as a hero, a friend to the police. </w:t>
      </w:r>
      <w:r w:rsidR="00422D12">
        <w:t xml:space="preserve">Then again, </w:t>
      </w:r>
      <w:del w:id="4410" w:author="Author">
        <w:r w:rsidR="00422D12" w:rsidDel="006765B3">
          <w:delText>there’s a contingent among us that</w:delText>
        </w:r>
      </w:del>
      <w:ins w:id="4411" w:author="Author">
        <w:r w:rsidR="006765B3">
          <w:t>a contingent among us</w:t>
        </w:r>
      </w:ins>
      <w:r w:rsidR="00422D12">
        <w:t xml:space="preserve"> thinks she’s a lawless vigilante</w:t>
      </w:r>
      <w:del w:id="4412" w:author="Author">
        <w:r w:rsidR="00422D12" w:rsidDel="006765B3">
          <w:delText xml:space="preserve"> that needs to be jailed</w:delText>
        </w:r>
      </w:del>
      <w:r w:rsidR="00422D12">
        <w:t>.</w:t>
      </w:r>
      <w:r w:rsidR="008F538D">
        <w:t xml:space="preserve"> </w:t>
      </w:r>
      <w:r w:rsidR="006E3B56">
        <w:t>S</w:t>
      </w:r>
      <w:r w:rsidR="00705403">
        <w:t xml:space="preserve">he saved my life, so </w:t>
      </w:r>
      <w:r w:rsidR="004978AF">
        <w:t xml:space="preserve">I guess I’m pro-Angel. </w:t>
      </w:r>
      <w:del w:id="4413" w:author="Author">
        <w:r w:rsidR="004978AF" w:rsidDel="006765B3">
          <w:delText>My hope is</w:delText>
        </w:r>
      </w:del>
      <w:ins w:id="4414" w:author="Author">
        <w:r w:rsidR="006765B3">
          <w:t>I hope</w:t>
        </w:r>
      </w:ins>
      <w:r w:rsidR="004978AF">
        <w:t xml:space="preserve"> </w:t>
      </w:r>
      <w:del w:id="4415" w:author="Author">
        <w:r w:rsidR="004978AF" w:rsidDel="006765B3">
          <w:delText xml:space="preserve">that </w:delText>
        </w:r>
      </w:del>
      <w:r w:rsidR="001E0834">
        <w:t xml:space="preserve">we can </w:t>
      </w:r>
      <w:r w:rsidR="00705403">
        <w:t>eventually</w:t>
      </w:r>
      <w:r w:rsidR="001E0834">
        <w:t xml:space="preserve"> offer a deal in exchange for her help. </w:t>
      </w:r>
      <w:r w:rsidR="00180E02">
        <w:t xml:space="preserve">First, we </w:t>
      </w:r>
      <w:r w:rsidR="00860F08">
        <w:t>must</w:t>
      </w:r>
      <w:r w:rsidR="00180E02">
        <w:t xml:space="preserve"> find out who she is. </w:t>
      </w:r>
      <w:del w:id="4416" w:author="Author">
        <w:r w:rsidR="00180E02" w:rsidDel="007F4C7A">
          <w:delText xml:space="preserve">Officer Merrick and Elisha have canvassed </w:delText>
        </w:r>
        <w:r w:rsidR="002D704C" w:rsidDel="007F4C7A">
          <w:delText>over half of the self-defense schools in Chicago. Maybe they’ll get lucky and find who trained the Angel.</w:delText>
        </w:r>
      </w:del>
    </w:p>
    <w:p w14:paraId="19CE896C" w14:textId="22F86879" w:rsidR="00E64431" w:rsidRDefault="006A6E9F" w:rsidP="009C772F">
      <w:pPr>
        <w:pStyle w:val="BodyNormal"/>
      </w:pPr>
      <w:r>
        <w:t>“Elisha,” Agent Mason said, “you and Mac Merrick find this girl</w:t>
      </w:r>
      <w:r w:rsidR="00CE6D84">
        <w:t xml:space="preserve">. </w:t>
      </w:r>
      <w:r w:rsidR="00C47FA6">
        <w:t>Tell her we’d like to make a deal if you locate her</w:t>
      </w:r>
      <w:r w:rsidR="00A36A2A">
        <w:t>.”</w:t>
      </w:r>
    </w:p>
    <w:p w14:paraId="17CC8646" w14:textId="2E66DDFF" w:rsidR="00A36A2A" w:rsidRDefault="00A36A2A" w:rsidP="009C772F">
      <w:pPr>
        <w:pStyle w:val="BodyNormal"/>
      </w:pPr>
      <w:r>
        <w:t>“We’re on it, sir.”</w:t>
      </w:r>
    </w:p>
    <w:p w14:paraId="387B67AE" w14:textId="674B58DE" w:rsidR="006D45C6" w:rsidRDefault="006D45C6" w:rsidP="00A22F46">
      <w:pPr>
        <w:pStyle w:val="ASubheadLevel1"/>
      </w:pPr>
      <w:bookmarkStart w:id="4417" w:name="_Toc197338860"/>
      <w:r>
        <w:t>Millie and Mac</w:t>
      </w:r>
      <w:bookmarkEnd w:id="4417"/>
    </w:p>
    <w:p w14:paraId="509D18CF" w14:textId="3880CB08" w:rsidR="006D45C6" w:rsidRDefault="00B86881" w:rsidP="009C772F">
      <w:pPr>
        <w:pStyle w:val="BodyNormal"/>
      </w:pPr>
      <w:r>
        <w:t xml:space="preserve">“Oh, Mac. That smells so good!” </w:t>
      </w:r>
      <w:r w:rsidR="00786B3B">
        <w:t>said</w:t>
      </w:r>
      <w:r>
        <w:t xml:space="preserve"> Millie as Mac brought the </w:t>
      </w:r>
      <w:r w:rsidR="007637F1">
        <w:t xml:space="preserve">loaded pizza into the guest bedroom. </w:t>
      </w:r>
      <w:r w:rsidR="00BD21AC">
        <w:t>“You will join me?</w:t>
      </w:r>
      <w:r w:rsidR="00093B05">
        <w:t xml:space="preserve"> Right?”</w:t>
      </w:r>
    </w:p>
    <w:p w14:paraId="0BBD8490" w14:textId="26A2DE27" w:rsidR="00093B05" w:rsidRDefault="00093B05" w:rsidP="009C772F">
      <w:pPr>
        <w:pStyle w:val="BodyNormal"/>
      </w:pPr>
      <w:r>
        <w:t>“Absolutely</w:t>
      </w:r>
      <w:r w:rsidR="00C828E9">
        <w:t xml:space="preserve">,” Mac said as he placed a </w:t>
      </w:r>
      <w:r w:rsidR="006C6F00">
        <w:t xml:space="preserve">towel and </w:t>
      </w:r>
      <w:r w:rsidR="00C828E9">
        <w:t xml:space="preserve">plate </w:t>
      </w:r>
      <w:r w:rsidR="006C6F00">
        <w:t>on Millie’s lap.</w:t>
      </w:r>
    </w:p>
    <w:p w14:paraId="51314713" w14:textId="3B0917EF" w:rsidR="006C6F00" w:rsidRDefault="00DF202A" w:rsidP="009C772F">
      <w:pPr>
        <w:pStyle w:val="BodyNormal"/>
      </w:pPr>
      <w:r>
        <w:t>Mac used a pizza cutter to separate two slices for Millie</w:t>
      </w:r>
      <w:del w:id="4418" w:author="Author">
        <w:r w:rsidR="00BD4A9D" w:rsidDel="00E23A8C">
          <w:delText>,</w:delText>
        </w:r>
      </w:del>
      <w:r w:rsidR="00BD4A9D">
        <w:t xml:space="preserve"> with a supply of paper napkins</w:t>
      </w:r>
      <w:r w:rsidR="00602789">
        <w:t xml:space="preserve">. He placed his plate on her bed and drew </w:t>
      </w:r>
      <w:r w:rsidR="0039212C">
        <w:t>a chair up to the bed.</w:t>
      </w:r>
    </w:p>
    <w:p w14:paraId="55EA49A5" w14:textId="18FE5319" w:rsidR="0039212C" w:rsidRDefault="00E2472B" w:rsidP="009C772F">
      <w:pPr>
        <w:pStyle w:val="BodyNormal"/>
      </w:pPr>
      <w:r>
        <w:t xml:space="preserve">“I </w:t>
      </w:r>
      <w:del w:id="4419" w:author="Author">
        <w:r w:rsidDel="009A0540">
          <w:delText xml:space="preserve">actually </w:delText>
        </w:r>
      </w:del>
      <w:r>
        <w:t>bought two pizzas, left one with Martin, our Con</w:t>
      </w:r>
      <w:r w:rsidR="00F452CF">
        <w:t>c</w:t>
      </w:r>
      <w:r>
        <w:t xml:space="preserve">ierge, </w:t>
      </w:r>
      <w:r w:rsidR="00F452CF">
        <w:t>and Jalen, the night guard.</w:t>
      </w:r>
      <w:r w:rsidR="006F7F50">
        <w:t>”</w:t>
      </w:r>
    </w:p>
    <w:p w14:paraId="49539979" w14:textId="5AC62724" w:rsidR="006F7F50" w:rsidRDefault="006F7F50" w:rsidP="009C772F">
      <w:pPr>
        <w:pStyle w:val="BodyNormal"/>
      </w:pPr>
      <w:r>
        <w:t>“That was nice of you, Mac.</w:t>
      </w:r>
      <w:r w:rsidR="00050A9B">
        <w:t xml:space="preserve"> Whoever </w:t>
      </w:r>
      <w:r w:rsidR="00786B3B">
        <w:t>makes</w:t>
      </w:r>
      <w:r w:rsidR="00050A9B">
        <w:t xml:space="preserve"> your pizzas, this is delicious. </w:t>
      </w:r>
      <w:r w:rsidR="00F71F66">
        <w:t xml:space="preserve">I’ve been dreaming of this all day </w:t>
      </w:r>
      <w:r w:rsidR="00F71F66">
        <w:lastRenderedPageBreak/>
        <w:t>after Dr. Rundle said I could eat regular food.”</w:t>
      </w:r>
    </w:p>
    <w:p w14:paraId="3C3C9D85" w14:textId="2AC1D96B" w:rsidR="00F71F66" w:rsidRDefault="00F3330A" w:rsidP="009C772F">
      <w:pPr>
        <w:pStyle w:val="BodyNormal"/>
      </w:pPr>
      <w:r>
        <w:t>“How are you feeling tonight?”</w:t>
      </w:r>
    </w:p>
    <w:p w14:paraId="69BE965D" w14:textId="4BDBD07A" w:rsidR="00103EE2" w:rsidRDefault="00103EE2" w:rsidP="009C772F">
      <w:pPr>
        <w:pStyle w:val="BodyNormal"/>
      </w:pPr>
      <w:r>
        <w:t>“Much better, Mac. Doctor Rundle has me off the woozy-inducing pain</w:t>
      </w:r>
      <w:del w:id="4420" w:author="Author">
        <w:r w:rsidDel="00E12074">
          <w:delText xml:space="preserve"> </w:delText>
        </w:r>
      </w:del>
      <w:r>
        <w:t>killers</w:t>
      </w:r>
      <w:r w:rsidR="00762460">
        <w:t xml:space="preserve">, and my back </w:t>
      </w:r>
      <w:r w:rsidR="009729E2">
        <w:t xml:space="preserve">injury is settling down quite a bit. </w:t>
      </w:r>
      <w:r w:rsidR="00992B71">
        <w:t>Is my face looking any better?”</w:t>
      </w:r>
    </w:p>
    <w:p w14:paraId="5446C4BB" w14:textId="19FA23EA" w:rsidR="00992B71" w:rsidRDefault="00992B71" w:rsidP="009C772F">
      <w:pPr>
        <w:pStyle w:val="BodyNormal"/>
      </w:pPr>
      <w:r>
        <w:t>“Almost back to normal</w:t>
      </w:r>
      <w:r w:rsidR="00615B49">
        <w:t>, Millie. Your eyelids are no longer swollen, but you still have a shiner.</w:t>
      </w:r>
      <w:r w:rsidR="00AC5F1C">
        <w:t>”</w:t>
      </w:r>
    </w:p>
    <w:p w14:paraId="2C4080E1" w14:textId="67072833" w:rsidR="00AC5F1C" w:rsidRDefault="00794F42" w:rsidP="009C772F">
      <w:pPr>
        <w:pStyle w:val="BodyNormal"/>
      </w:pPr>
      <w:r>
        <w:t>“Mac, I’m embarrassed to ask, but did you see me naked at the hospital?”</w:t>
      </w:r>
    </w:p>
    <w:p w14:paraId="189E0CF6" w14:textId="193BEDFC" w:rsidR="00A56B2A" w:rsidRDefault="008F3680" w:rsidP="009C772F">
      <w:pPr>
        <w:pStyle w:val="BodyNormal"/>
      </w:pPr>
      <w:r>
        <w:t>“Yes, Millie, I did.”</w:t>
      </w:r>
    </w:p>
    <w:p w14:paraId="2B25A168" w14:textId="62DB2227" w:rsidR="009D1DF3" w:rsidRPr="00FA1186" w:rsidRDefault="009D1DF3" w:rsidP="009C772F">
      <w:pPr>
        <w:pStyle w:val="BodyNormal"/>
      </w:pPr>
      <w:r>
        <w:t>“Oh …</w:t>
      </w:r>
      <w:r w:rsidR="00E04C62">
        <w:t>” Millie said, looking pensively down at her plate.</w:t>
      </w:r>
    </w:p>
    <w:p w14:paraId="6C96691B" w14:textId="2ED6406F" w:rsidR="00EA292C" w:rsidRDefault="003249B7" w:rsidP="009C772F">
      <w:pPr>
        <w:pStyle w:val="BodyNormal"/>
      </w:pPr>
      <w:r>
        <w:t>“Millie, look at me.”</w:t>
      </w:r>
    </w:p>
    <w:p w14:paraId="6C72BA5D" w14:textId="6F5BA985" w:rsidR="00CD6DD4" w:rsidRDefault="00CD6DD4" w:rsidP="009C772F">
      <w:pPr>
        <w:pStyle w:val="BodyNormal"/>
      </w:pPr>
      <w:r>
        <w:t>“Yes, Mac?”</w:t>
      </w:r>
    </w:p>
    <w:p w14:paraId="7E01A4B8" w14:textId="3CB219B5" w:rsidR="00662CCA" w:rsidRDefault="00841ECA" w:rsidP="009C772F">
      <w:pPr>
        <w:pStyle w:val="BodyNormal"/>
      </w:pPr>
      <w:r>
        <w:t xml:space="preserve">“Millie, until I could get </w:t>
      </w:r>
      <w:proofErr w:type="spellStart"/>
      <w:r>
        <w:t>backup</w:t>
      </w:r>
      <w:proofErr w:type="spellEnd"/>
      <w:r>
        <w:t xml:space="preserve"> from the Chicago Police, I was your sole protectio</w:t>
      </w:r>
      <w:r w:rsidR="00917E88">
        <w:t>n that night. Robyn showed me the extent of your injuries</w:t>
      </w:r>
      <w:r w:rsidR="00662CCA">
        <w:t xml:space="preserve">. </w:t>
      </w:r>
      <w:r w:rsidR="00F04495">
        <w:t xml:space="preserve">I see naked women all the time on duty as a policeman. They </w:t>
      </w:r>
      <w:r w:rsidR="00510D96">
        <w:t>run</w:t>
      </w:r>
      <w:r w:rsidR="00F04495">
        <w:t xml:space="preserve"> </w:t>
      </w:r>
      <w:r w:rsidR="00644664">
        <w:t>the gamut from drunk or methed-out women who don’t realize they are naked</w:t>
      </w:r>
      <w:r w:rsidR="00ED29CC">
        <w:t xml:space="preserve"> to</w:t>
      </w:r>
      <w:r w:rsidR="00D84C83">
        <w:t>,</w:t>
      </w:r>
      <w:r w:rsidR="00ED29CC">
        <w:t xml:space="preserve"> sadly</w:t>
      </w:r>
      <w:r w:rsidR="00D84C83">
        <w:t>,</w:t>
      </w:r>
      <w:r w:rsidR="00ED29CC">
        <w:t xml:space="preserve"> murdered women tossed into a dumpster.</w:t>
      </w:r>
      <w:r w:rsidR="0083002B">
        <w:t xml:space="preserve"> </w:t>
      </w:r>
      <w:r w:rsidR="00881BFF">
        <w:t xml:space="preserve">Police officers </w:t>
      </w:r>
      <w:r w:rsidR="00245C3C">
        <w:t>are not supposed to react</w:t>
      </w:r>
      <w:r w:rsidR="00881BFF">
        <w:t xml:space="preserve"> </w:t>
      </w:r>
      <w:r w:rsidR="005D3459">
        <w:t>sexually to these situations</w:t>
      </w:r>
      <w:r w:rsidR="00311444">
        <w:t>.</w:t>
      </w:r>
      <w:r w:rsidR="00245C3C">
        <w:t xml:space="preserve"> I know I don’t.</w:t>
      </w:r>
      <w:r w:rsidR="00311444">
        <w:t>”</w:t>
      </w:r>
    </w:p>
    <w:p w14:paraId="1790FD83" w14:textId="344BF78A" w:rsidR="00245C3C" w:rsidRDefault="00393431" w:rsidP="009C772F">
      <w:pPr>
        <w:pStyle w:val="BodyNormal"/>
      </w:pPr>
      <w:r>
        <w:t xml:space="preserve">“I sometimes wonder </w:t>
      </w:r>
      <w:r w:rsidR="002C13BF">
        <w:t xml:space="preserve">if this wouldn’t have happened </w:t>
      </w:r>
      <w:r w:rsidR="005C0485">
        <w:t>had I not</w:t>
      </w:r>
      <w:r w:rsidR="008700F8">
        <w:t xml:space="preserve"> turned you down four years ago</w:t>
      </w:r>
      <w:r w:rsidR="00F468B8">
        <w:t>, Mac</w:t>
      </w:r>
      <w:r w:rsidR="00765707">
        <w:t>. You would have told me not to go into that art gallery.”</w:t>
      </w:r>
    </w:p>
    <w:p w14:paraId="7C0D9FD7" w14:textId="66591050" w:rsidR="00765707" w:rsidRDefault="00047D03" w:rsidP="009C772F">
      <w:pPr>
        <w:pStyle w:val="BodyNormal"/>
      </w:pPr>
      <w:r>
        <w:t xml:space="preserve">“Millie, I was a </w:t>
      </w:r>
      <w:r w:rsidR="00EE298B">
        <w:t>young Police Academy graduate</w:t>
      </w:r>
      <w:r w:rsidR="001A4B19">
        <w:t>, just 2</w:t>
      </w:r>
      <w:del w:id="4421" w:author="Author">
        <w:r w:rsidR="00E970BC" w:rsidDel="00253424">
          <w:delText>4</w:delText>
        </w:r>
      </w:del>
      <w:ins w:id="4422" w:author="Author">
        <w:r w:rsidR="00253424">
          <w:t>2</w:t>
        </w:r>
      </w:ins>
      <w:r w:rsidR="001A4B19">
        <w:t xml:space="preserve"> years old</w:t>
      </w:r>
      <w:r w:rsidR="00EE3B3F">
        <w:t xml:space="preserve">. I understood and accepted your reasoning. </w:t>
      </w:r>
      <w:r w:rsidR="002B2D0D">
        <w:t xml:space="preserve">Truth </w:t>
      </w:r>
      <w:proofErr w:type="gramStart"/>
      <w:r w:rsidR="002B2D0D">
        <w:lastRenderedPageBreak/>
        <w:t>be told</w:t>
      </w:r>
      <w:proofErr w:type="gramEnd"/>
      <w:r w:rsidR="002B2D0D">
        <w:t>, I’m no different than you. I don’t date anyone from the force</w:t>
      </w:r>
      <w:r w:rsidR="00137BDD">
        <w:t>. B</w:t>
      </w:r>
      <w:r w:rsidR="00BE5B0D">
        <w:t>roken</w:t>
      </w:r>
      <w:r w:rsidR="00137BDD">
        <w:t xml:space="preserve"> relationships have destroyed many a career in the Chicago Police.”</w:t>
      </w:r>
    </w:p>
    <w:p w14:paraId="7560EF64" w14:textId="6BFEA5C0" w:rsidR="00BE5B0D" w:rsidRDefault="00BE5B0D" w:rsidP="009C772F">
      <w:pPr>
        <w:pStyle w:val="BodyNormal"/>
      </w:pPr>
      <w:r>
        <w:t>“Do you have a girlfriend?”</w:t>
      </w:r>
    </w:p>
    <w:p w14:paraId="068F254A" w14:textId="642E0540" w:rsidR="00BE5B0D" w:rsidRDefault="00071FB0" w:rsidP="009C772F">
      <w:pPr>
        <w:pStyle w:val="BodyNormal"/>
      </w:pPr>
      <w:r>
        <w:t>“</w:t>
      </w:r>
      <w:r w:rsidR="00207548">
        <w:t>Not in the normal definition.”</w:t>
      </w:r>
    </w:p>
    <w:p w14:paraId="548C45C2" w14:textId="238A59F1" w:rsidR="00207548" w:rsidRDefault="00207548" w:rsidP="009C772F">
      <w:pPr>
        <w:pStyle w:val="BodyNormal"/>
      </w:pPr>
      <w:r>
        <w:t>“What do you mean, Mac?</w:t>
      </w:r>
      <w:r w:rsidR="00755751">
        <w:t>”</w:t>
      </w:r>
    </w:p>
    <w:p w14:paraId="0DA93684" w14:textId="10E8F43A" w:rsidR="006C5990" w:rsidRDefault="002F23A3" w:rsidP="009C772F">
      <w:pPr>
        <w:pStyle w:val="BodyNormal"/>
      </w:pPr>
      <w:r>
        <w:t>Mac took another bite of pizza</w:t>
      </w:r>
      <w:r w:rsidR="005A4F35">
        <w:t xml:space="preserve">, keeping his eyes on his plate. </w:t>
      </w:r>
      <w:r w:rsidR="00EF09FE">
        <w:t>It was an uncomfortable moment, but he relented and looked at Millie.</w:t>
      </w:r>
    </w:p>
    <w:p w14:paraId="53EDFCDB" w14:textId="111322DB" w:rsidR="00EF09FE" w:rsidRDefault="00EF09FE" w:rsidP="009C772F">
      <w:pPr>
        <w:pStyle w:val="BodyNormal"/>
      </w:pPr>
      <w:r>
        <w:t>“If I answer that</w:t>
      </w:r>
      <w:r w:rsidR="00525CB3">
        <w:t xml:space="preserve"> honestly, Millie, you’ll think less of me.”</w:t>
      </w:r>
    </w:p>
    <w:p w14:paraId="262CEA47" w14:textId="556AE3D1" w:rsidR="00525CB3" w:rsidRDefault="009A69F2" w:rsidP="009C772F">
      <w:pPr>
        <w:pStyle w:val="BodyNormal"/>
      </w:pPr>
      <w:r>
        <w:t xml:space="preserve">“Try me, Mac. </w:t>
      </w:r>
      <w:r w:rsidR="00234A2B">
        <w:t>What do you mean?”</w:t>
      </w:r>
    </w:p>
    <w:p w14:paraId="00B2B760" w14:textId="73598A7F" w:rsidR="00234A2B" w:rsidRDefault="00234A2B" w:rsidP="009C772F">
      <w:pPr>
        <w:pStyle w:val="BodyNormal"/>
      </w:pPr>
      <w:r>
        <w:t>“Her name is Anneliese Darban. She works</w:t>
      </w:r>
      <w:r w:rsidR="009B637A">
        <w:t xml:space="preserve"> </w:t>
      </w:r>
      <w:del w:id="4423" w:author="Author">
        <w:r w:rsidR="009B637A" w:rsidDel="00E23A8C">
          <w:delText>as an accountant</w:delText>
        </w:r>
        <w:r w:rsidDel="00E23A8C">
          <w:delText xml:space="preserve"> </w:delText>
        </w:r>
      </w:del>
      <w:r>
        <w:t>for Beckman Accounting Group. She’s the</w:t>
      </w:r>
      <w:r w:rsidR="009B637A">
        <w:t>i</w:t>
      </w:r>
      <w:r>
        <w:t>r best troubleshooter</w:t>
      </w:r>
      <w:r w:rsidR="001E7E69">
        <w:t xml:space="preserve">. They send her </w:t>
      </w:r>
      <w:r w:rsidR="0003540C">
        <w:t xml:space="preserve">on missions </w:t>
      </w:r>
      <w:r w:rsidR="0066263F">
        <w:t>nationwide</w:t>
      </w:r>
      <w:r w:rsidR="001E7E69">
        <w:t xml:space="preserve"> and internationally; she’s out of the office 90% of the time.</w:t>
      </w:r>
    </w:p>
    <w:p w14:paraId="26FE5691" w14:textId="529287FD" w:rsidR="00337CA0" w:rsidRDefault="00786B3B" w:rsidP="009C772F">
      <w:pPr>
        <w:pStyle w:val="BodyNormal"/>
      </w:pPr>
      <w:r>
        <w:t>“</w:t>
      </w:r>
      <w:r w:rsidR="00337CA0">
        <w:t xml:space="preserve">When she </w:t>
      </w:r>
      <w:del w:id="4424" w:author="Author">
        <w:r w:rsidR="00337CA0" w:rsidDel="007E3D61">
          <w:delText>does get back in</w:delText>
        </w:r>
      </w:del>
      <w:ins w:id="4425" w:author="Author">
        <w:r w:rsidR="007E3D61">
          <w:t xml:space="preserve">returns </w:t>
        </w:r>
      </w:ins>
      <w:r w:rsidR="00337CA0">
        <w:t xml:space="preserve">to town for a </w:t>
      </w:r>
      <w:r w:rsidR="0066263F">
        <w:t>few</w:t>
      </w:r>
      <w:r w:rsidR="00337CA0">
        <w:t xml:space="preserve"> days, we get together fo</w:t>
      </w:r>
      <w:r w:rsidR="000A572F">
        <w:t>r sex</w:t>
      </w:r>
      <w:r w:rsidR="0044103C">
        <w:t>.</w:t>
      </w:r>
      <w:r w:rsidR="000A572F">
        <w:t xml:space="preserve"> </w:t>
      </w:r>
      <w:r w:rsidR="00CE5096">
        <w:t xml:space="preserve">The arrangement is </w:t>
      </w:r>
      <w:proofErr w:type="gramStart"/>
      <w:r w:rsidR="00CE5096">
        <w:t>pretty simple</w:t>
      </w:r>
      <w:proofErr w:type="gramEnd"/>
      <w:r w:rsidR="00CE5096">
        <w:t>. Either of us can break it off</w:t>
      </w:r>
      <w:r w:rsidR="001C4596">
        <w:t xml:space="preserve"> with no acrimony or hard feelings. </w:t>
      </w:r>
      <w:r w:rsidR="00A22765">
        <w:t>Annelie</w:t>
      </w:r>
      <w:r w:rsidR="00B24137">
        <w:t>se doesn’t want a family, a needy boyfriend</w:t>
      </w:r>
      <w:r w:rsidR="00152300">
        <w:t>, or a long-term commitment.</w:t>
      </w:r>
    </w:p>
    <w:p w14:paraId="335340EB" w14:textId="7DB940FD" w:rsidR="004A417B" w:rsidRDefault="00786B3B" w:rsidP="009C772F">
      <w:pPr>
        <w:pStyle w:val="BodyNormal"/>
      </w:pPr>
      <w:r>
        <w:t>“</w:t>
      </w:r>
      <w:r w:rsidR="004A417B">
        <w:t>My arrangement with Annel</w:t>
      </w:r>
      <w:r w:rsidR="00A65B99">
        <w:t>ie</w:t>
      </w:r>
      <w:r w:rsidR="004A417B">
        <w:t xml:space="preserve">se </w:t>
      </w:r>
      <w:r w:rsidR="00A65B99">
        <w:t xml:space="preserve">is secret, Millie. My parents </w:t>
      </w:r>
      <w:r w:rsidR="001B3AF1">
        <w:t>don’t</w:t>
      </w:r>
      <w:r w:rsidR="00A65B99">
        <w:t xml:space="preserve"> know about it. </w:t>
      </w:r>
      <w:r w:rsidR="00475BFB">
        <w:t xml:space="preserve">Ronnie </w:t>
      </w:r>
      <w:r w:rsidR="001B3AF1">
        <w:t>found out</w:t>
      </w:r>
      <w:r w:rsidR="00475BFB">
        <w:t xml:space="preserve"> but has kept it </w:t>
      </w:r>
      <w:r w:rsidR="007C40C5">
        <w:t>confidential.</w:t>
      </w:r>
      <w:r w:rsidR="00150846">
        <w:t>”</w:t>
      </w:r>
    </w:p>
    <w:p w14:paraId="726B35F3" w14:textId="26370F25" w:rsidR="00150846" w:rsidRDefault="00150846" w:rsidP="009C772F">
      <w:pPr>
        <w:pStyle w:val="BodyNormal"/>
      </w:pPr>
      <w:r>
        <w:t>“Have you ever tried to hook up with a regular girlfriend?”</w:t>
      </w:r>
    </w:p>
    <w:p w14:paraId="294CB4C4" w14:textId="39876250" w:rsidR="00150846" w:rsidRDefault="00150846" w:rsidP="009C772F">
      <w:pPr>
        <w:pStyle w:val="BodyNormal"/>
      </w:pPr>
      <w:r>
        <w:lastRenderedPageBreak/>
        <w:t>“</w:t>
      </w:r>
      <w:r w:rsidR="00D92AFE">
        <w:t xml:space="preserve">Yes, but I haven’t been too successful. </w:t>
      </w:r>
      <w:r w:rsidR="000F133D">
        <w:t xml:space="preserve">The usual </w:t>
      </w:r>
      <w:r w:rsidR="00AA5B51">
        <w:t xml:space="preserve">impediments </w:t>
      </w:r>
      <w:r w:rsidR="00F128B2">
        <w:t>intervene,</w:t>
      </w:r>
      <w:r w:rsidR="00AA5B51">
        <w:t xml:space="preserve"> they only want my money, </w:t>
      </w:r>
      <w:del w:id="4426" w:author="Author">
        <w:r w:rsidR="00AA5B51" w:rsidDel="007E661F">
          <w:delText xml:space="preserve">they </w:delText>
        </w:r>
      </w:del>
      <w:r w:rsidR="00AA5B51">
        <w:t xml:space="preserve">can’t </w:t>
      </w:r>
      <w:proofErr w:type="gramStart"/>
      <w:r w:rsidR="00AA5B51">
        <w:t>handle</w:t>
      </w:r>
      <w:proofErr w:type="gramEnd"/>
      <w:r w:rsidR="00AA5B51">
        <w:t xml:space="preserve"> the hours, </w:t>
      </w:r>
      <w:r w:rsidR="0042045E">
        <w:t xml:space="preserve">or can’t </w:t>
      </w:r>
      <w:r w:rsidR="00786B3B">
        <w:t>deal with</w:t>
      </w:r>
      <w:r w:rsidR="0042045E">
        <w:t xml:space="preserve"> the worry that I might </w:t>
      </w:r>
      <w:proofErr w:type="gramStart"/>
      <w:r w:rsidR="00F960EF">
        <w:t>be</w:t>
      </w:r>
      <w:r w:rsidR="0042045E">
        <w:t xml:space="preserve"> killed</w:t>
      </w:r>
      <w:proofErr w:type="gramEnd"/>
      <w:r w:rsidR="0042045E">
        <w:t>.”</w:t>
      </w:r>
    </w:p>
    <w:p w14:paraId="00FAC73F" w14:textId="4B09DFA4" w:rsidR="00F960EF" w:rsidRDefault="00EF13AC" w:rsidP="009C772F">
      <w:pPr>
        <w:pStyle w:val="BodyNormal"/>
      </w:pPr>
      <w:r>
        <w:t xml:space="preserve">“Mac, I don’t think less of you for any of this. But you come home to an empty house. </w:t>
      </w:r>
      <w:r w:rsidR="009049A7">
        <w:t>Don’t you want someone here waiting for you</w:t>
      </w:r>
      <w:r w:rsidR="00230A85">
        <w:t>?</w:t>
      </w:r>
      <w:r w:rsidR="00E21C81">
        <w:t xml:space="preserve"> Someone who wants to tell you about their day</w:t>
      </w:r>
      <w:r w:rsidR="00230A85">
        <w:t xml:space="preserve">, </w:t>
      </w:r>
      <w:del w:id="4427" w:author="Author">
        <w:r w:rsidR="00230A85" w:rsidDel="00E23A8C">
          <w:delText xml:space="preserve">to </w:delText>
        </w:r>
      </w:del>
      <w:r w:rsidR="00230A85">
        <w:t>hear about yours</w:t>
      </w:r>
      <w:r w:rsidR="002702B6">
        <w:t>?</w:t>
      </w:r>
      <w:r w:rsidR="00230A85">
        <w:t xml:space="preserve"> </w:t>
      </w:r>
      <w:r w:rsidR="002702B6">
        <w:t>A</w:t>
      </w:r>
      <w:r w:rsidR="00230A85">
        <w:t xml:space="preserve"> girl to start a family with?”</w:t>
      </w:r>
    </w:p>
    <w:p w14:paraId="7279173E" w14:textId="287D5C5D" w:rsidR="002702B6" w:rsidRDefault="002702B6" w:rsidP="009C772F">
      <w:pPr>
        <w:pStyle w:val="BodyNormal"/>
      </w:pPr>
      <w:r>
        <w:t xml:space="preserve">“Of course, Millie. </w:t>
      </w:r>
      <w:r w:rsidR="003449D6">
        <w:t>However, the Chicago Police have</w:t>
      </w:r>
      <w:r w:rsidR="00095E1B">
        <w:t xml:space="preserve"> put a lot of faith in me, putting me on the Chicago</w:t>
      </w:r>
      <w:r w:rsidR="008677B2">
        <w:t xml:space="preserve">-FBI Joint Task Force on Organized Crime. </w:t>
      </w:r>
      <w:r w:rsidR="00151A3E">
        <w:t xml:space="preserve">I’m working </w:t>
      </w:r>
      <w:r w:rsidR="00722F9C">
        <w:t xml:space="preserve">like crazy to impress </w:t>
      </w:r>
      <w:del w:id="4428" w:author="Author">
        <w:r w:rsidR="00722F9C" w:rsidDel="00D82ECD">
          <w:delText xml:space="preserve">both </w:delText>
        </w:r>
      </w:del>
      <w:r w:rsidR="00722F9C">
        <w:t xml:space="preserve">Commander DiMarco and </w:t>
      </w:r>
      <w:r w:rsidR="00976984">
        <w:t xml:space="preserve">Special Agent Mason with my work. </w:t>
      </w:r>
      <w:r w:rsidR="00786B3B">
        <w:t>So,</w:t>
      </w:r>
      <w:r w:rsidR="007D71C3">
        <w:t xml:space="preserve"> I take the easy way out, occasional burst-mode sex with Anneliese.”</w:t>
      </w:r>
    </w:p>
    <w:p w14:paraId="11E228FE" w14:textId="5538B9E2" w:rsidR="007924BA" w:rsidRDefault="007924BA" w:rsidP="009C772F">
      <w:pPr>
        <w:pStyle w:val="BodyNormal"/>
      </w:pPr>
      <w:r>
        <w:t>Millie Grainger chuckled at Mac’s description.</w:t>
      </w:r>
    </w:p>
    <w:p w14:paraId="6874CDE4" w14:textId="77777777" w:rsidR="008020AE" w:rsidRDefault="007924BA" w:rsidP="009C772F">
      <w:pPr>
        <w:pStyle w:val="BodyNormal"/>
      </w:pPr>
      <w:r>
        <w:t>“Well, that’s an odd way to put it</w:t>
      </w:r>
      <w:r w:rsidR="00B815F4">
        <w:t xml:space="preserve">. What about </w:t>
      </w:r>
      <w:proofErr w:type="gramStart"/>
      <w:r w:rsidR="00B815F4">
        <w:t>the Angel</w:t>
      </w:r>
      <w:proofErr w:type="gramEnd"/>
      <w:r w:rsidR="00B815F4">
        <w:t xml:space="preserve">, Mac? </w:t>
      </w:r>
      <w:r w:rsidR="00CA1B00">
        <w:t xml:space="preserve">She’s </w:t>
      </w:r>
      <w:r w:rsidR="008020AE">
        <w:t>stunning</w:t>
      </w:r>
      <w:r w:rsidR="0001768F">
        <w:t>, smart as hell</w:t>
      </w:r>
      <w:r w:rsidR="008020AE">
        <w:t>,</w:t>
      </w:r>
      <w:r w:rsidR="0001768F">
        <w:t xml:space="preserve"> athletic</w:t>
      </w:r>
      <w:r w:rsidR="008020AE">
        <w:t>?”</w:t>
      </w:r>
    </w:p>
    <w:p w14:paraId="7D61E926" w14:textId="2435FAC3" w:rsidR="005E18FB" w:rsidRDefault="00612052" w:rsidP="009C772F">
      <w:pPr>
        <w:pStyle w:val="BodyNormal"/>
      </w:pPr>
      <w:r>
        <w:t xml:space="preserve">“She has touched me in a way no other woman has. </w:t>
      </w:r>
      <w:del w:id="4429" w:author="Author">
        <w:r w:rsidR="00E1056E" w:rsidDel="00D77544">
          <w:delText>I know; s</w:delText>
        </w:r>
      </w:del>
      <w:ins w:id="4430" w:author="Author">
        <w:r w:rsidR="00D77544">
          <w:t>S</w:t>
        </w:r>
      </w:ins>
      <w:r w:rsidR="00E1056E">
        <w:t>he saved my life</w:t>
      </w:r>
      <w:r w:rsidR="00DB2E7D">
        <w:t>,</w:t>
      </w:r>
      <w:r w:rsidR="00E1056E">
        <w:t xml:space="preserve"> </w:t>
      </w:r>
      <w:del w:id="4431" w:author="Author">
        <w:r w:rsidR="00DB2E7D" w:rsidDel="00AB0B91">
          <w:delText>b</w:delText>
        </w:r>
        <w:r w:rsidR="00063217" w:rsidDel="00AB0B91">
          <w:delText xml:space="preserve">ut </w:delText>
        </w:r>
      </w:del>
      <w:ins w:id="4432" w:author="Author">
        <w:r w:rsidR="00AB0B91">
          <w:t xml:space="preserve">and </w:t>
        </w:r>
      </w:ins>
      <w:r w:rsidR="00063217">
        <w:t>I can’t stop thinking about her.</w:t>
      </w:r>
      <w:r w:rsidR="005A44ED">
        <w:t>”</w:t>
      </w:r>
    </w:p>
    <w:p w14:paraId="02CCBF43" w14:textId="1C2F2806" w:rsidR="00BD3D9D" w:rsidRDefault="005E18FB" w:rsidP="009C772F">
      <w:pPr>
        <w:pStyle w:val="BodyNormal"/>
        <w:rPr>
          <w:ins w:id="4433" w:author="Author"/>
        </w:rPr>
      </w:pPr>
      <w:r>
        <w:t>“Nothing to be ashamed about there, Mac</w:t>
      </w:r>
      <w:del w:id="4434" w:author="Author">
        <w:r w:rsidDel="00697C24">
          <w:delText xml:space="preserve">. Hell, when she saved my life the first time, I thought </w:delText>
        </w:r>
        <w:r w:rsidR="00464FD2" w:rsidDel="00697C24">
          <w:delText>that if I w</w:delText>
        </w:r>
        <w:r w:rsidR="00807F38" w:rsidDel="00697C24">
          <w:delText>ere</w:delText>
        </w:r>
        <w:r w:rsidR="00464FD2" w:rsidDel="00697C24">
          <w:delText xml:space="preserve"> a lesbian, I’d be inviting her to my apartment to </w:delText>
        </w:r>
        <w:r w:rsidR="00807F38" w:rsidDel="00697C24">
          <w:delText>thank her intimately.</w:delText>
        </w:r>
        <w:r w:rsidR="0094466B" w:rsidDel="00697C24">
          <w:delText xml:space="preserve"> She’s that compelling</w:delText>
        </w:r>
        <w:r w:rsidR="00BD3D9D" w:rsidDel="00697C24">
          <w:delText>.</w:delText>
        </w:r>
      </w:del>
      <w:ins w:id="4435" w:author="Author">
        <w:r w:rsidR="00697C24">
          <w:t>.</w:t>
        </w:r>
      </w:ins>
      <w:r w:rsidR="00BD3D9D">
        <w:t>”</w:t>
      </w:r>
    </w:p>
    <w:p w14:paraId="583179C1" w14:textId="5F6E63F7" w:rsidR="00D77544" w:rsidRDefault="00D77544" w:rsidP="00D77544">
      <w:pPr>
        <w:pStyle w:val="BodyNormal"/>
        <w:rPr>
          <w:ins w:id="4436" w:author="Author"/>
        </w:rPr>
      </w:pPr>
      <w:ins w:id="4437" w:author="Author">
        <w:r>
          <w:t>“Millie, I did get to have dinner with you tonight. It’ll be our secret.”</w:t>
        </w:r>
      </w:ins>
    </w:p>
    <w:p w14:paraId="28FDECB3" w14:textId="2C686B7E" w:rsidR="00D77544" w:rsidRDefault="00D77544">
      <w:pPr>
        <w:pStyle w:val="BodyNormal"/>
      </w:pPr>
      <w:ins w:id="4438" w:author="Author">
        <w:r>
          <w:t>“Mac, you were there for me when I needed you. I’ll never forget that.”</w:t>
        </w:r>
      </w:ins>
    </w:p>
    <w:p w14:paraId="7C3FF93A" w14:textId="5BF36411" w:rsidR="007924BA" w:rsidRDefault="00921C50" w:rsidP="009C772F">
      <w:pPr>
        <w:pStyle w:val="BodyNormal"/>
      </w:pPr>
      <w:r>
        <w:t>Mac started to gather up the plates</w:t>
      </w:r>
      <w:r w:rsidR="00434AEA">
        <w:t>, bottled water, and napkins</w:t>
      </w:r>
      <w:r w:rsidR="00C76807">
        <w:t>. He told Millie that the left</w:t>
      </w:r>
      <w:del w:id="4439" w:author="Author">
        <w:r w:rsidR="00C76807" w:rsidDel="007E661F">
          <w:delText>-</w:delText>
        </w:r>
      </w:del>
      <w:r w:rsidR="00C76807">
        <w:t>over pizza wou</w:t>
      </w:r>
      <w:r w:rsidR="007160A7">
        <w:t>l</w:t>
      </w:r>
      <w:r w:rsidR="00C76807">
        <w:t>d be in zip-l</w:t>
      </w:r>
      <w:r w:rsidR="007160A7">
        <w:t>ock bags</w:t>
      </w:r>
      <w:r w:rsidR="0001768F">
        <w:t xml:space="preserve"> </w:t>
      </w:r>
      <w:r w:rsidR="007160A7">
        <w:t xml:space="preserve">in the fridge for tomorrow. </w:t>
      </w:r>
    </w:p>
    <w:p w14:paraId="4FFDA20B" w14:textId="77777777" w:rsidR="00137BDD" w:rsidRDefault="00137BDD" w:rsidP="009C772F">
      <w:pPr>
        <w:pStyle w:val="BodyNormal"/>
      </w:pPr>
    </w:p>
    <w:p w14:paraId="190C3B39" w14:textId="77777777" w:rsidR="00EA292C" w:rsidRDefault="00EA292C" w:rsidP="009C772F">
      <w:pPr>
        <w:pStyle w:val="BodyNormal"/>
      </w:pPr>
    </w:p>
    <w:p w14:paraId="1626C5D2" w14:textId="77777777" w:rsidR="00000F49" w:rsidRDefault="00000F49" w:rsidP="009C772F">
      <w:pPr>
        <w:pStyle w:val="BodyNormal"/>
      </w:pPr>
    </w:p>
    <w:p w14:paraId="4FF284F8" w14:textId="25A9CE0D" w:rsidR="008A7B26" w:rsidRDefault="008A7B26" w:rsidP="009C772F">
      <w:pPr>
        <w:pStyle w:val="BodyNormal"/>
      </w:pPr>
    </w:p>
    <w:p w14:paraId="38458FCF" w14:textId="77777777" w:rsidR="008913E6" w:rsidRDefault="008913E6" w:rsidP="009C772F">
      <w:pPr>
        <w:pStyle w:val="BodyNormal"/>
      </w:pPr>
    </w:p>
    <w:p w14:paraId="0839B786" w14:textId="5E23ECBC" w:rsidR="00D66FDA" w:rsidRDefault="00D66FDA" w:rsidP="009C772F">
      <w:pPr>
        <w:pStyle w:val="BodyNormal"/>
      </w:pPr>
    </w:p>
    <w:p w14:paraId="059F56EA" w14:textId="4CCECC68" w:rsidR="00917DD8" w:rsidRDefault="00B4500E" w:rsidP="00206156">
      <w:pPr>
        <w:pStyle w:val="BodyNormal"/>
        <w:ind w:left="0" w:firstLine="0"/>
      </w:pPr>
      <w:r>
        <w:t xml:space="preserve"> </w:t>
      </w:r>
      <w:r w:rsidR="00873545">
        <w:t xml:space="preserve"> </w:t>
      </w:r>
      <w:r w:rsidR="00962930">
        <w:t xml:space="preserve"> </w:t>
      </w:r>
      <w:r w:rsidR="00C52162">
        <w:t xml:space="preserve"> </w:t>
      </w:r>
      <w:r w:rsidR="00A54EFD">
        <w:t xml:space="preserve"> </w:t>
      </w:r>
      <w:r w:rsidR="000E093C">
        <w:t xml:space="preserve"> </w:t>
      </w:r>
    </w:p>
    <w:p w14:paraId="09514C96" w14:textId="44472521" w:rsidR="00844E02" w:rsidRDefault="003E6145" w:rsidP="009C772F">
      <w:pPr>
        <w:pStyle w:val="BodyNormal"/>
        <w:sectPr w:rsidR="00844E02" w:rsidSect="003135B1">
          <w:type w:val="continuous"/>
          <w:pgSz w:w="8640" w:h="12960" w:code="1"/>
          <w:pgMar w:top="720" w:right="720" w:bottom="720" w:left="720" w:header="720" w:footer="720" w:gutter="720"/>
          <w:cols w:space="720"/>
          <w:titlePg/>
          <w:docGrid w:linePitch="360"/>
        </w:sectPr>
      </w:pPr>
      <w:r>
        <w:t xml:space="preserve"> </w:t>
      </w:r>
      <w:r w:rsidR="0015387F">
        <w:t xml:space="preserve">  </w:t>
      </w:r>
    </w:p>
    <w:p w14:paraId="65A2A5AC" w14:textId="27DFED93" w:rsidR="00E420A6" w:rsidRPr="006C3A7A" w:rsidRDefault="00E420A6" w:rsidP="006C3A7A">
      <w:pPr>
        <w:pStyle w:val="ChapterNumber"/>
      </w:pPr>
      <w:bookmarkStart w:id="4440" w:name="_Toc30055655"/>
      <w:r w:rsidRPr="004376FE">
        <w:lastRenderedPageBreak/>
        <w:t>CHAPTER</w:t>
      </w:r>
      <w:r w:rsidR="006C3A7A">
        <w:t xml:space="preserve">    15</w:t>
      </w:r>
    </w:p>
    <w:p w14:paraId="485642B9" w14:textId="77777777" w:rsidR="00B053DA" w:rsidRPr="00FA271D" w:rsidRDefault="00B053DA" w:rsidP="00B053DA">
      <w:pPr>
        <w:pStyle w:val="ChapterTitle"/>
      </w:pPr>
      <w:bookmarkStart w:id="4441" w:name="_Toc197338861"/>
      <w:r>
        <w:t>Chamber of Commerce</w:t>
      </w:r>
      <w:bookmarkEnd w:id="4441"/>
    </w:p>
    <w:p w14:paraId="304A9E6F" w14:textId="77777777" w:rsidR="00B053DA" w:rsidRPr="00FA271D" w:rsidRDefault="00B053DA" w:rsidP="00B053DA">
      <w:pPr>
        <w:pStyle w:val="ASubheadLevel1"/>
      </w:pPr>
      <w:bookmarkStart w:id="4442" w:name="_Toc197338862"/>
      <w:r>
        <w:t>Planning</w:t>
      </w:r>
      <w:bookmarkEnd w:id="4442"/>
    </w:p>
    <w:p w14:paraId="39ACD008" w14:textId="40762BA3" w:rsidR="00B053DA" w:rsidRDefault="0066263F" w:rsidP="009C772F">
      <w:pPr>
        <w:pStyle w:val="BodyNormal"/>
      </w:pPr>
      <w:r>
        <w:t>Julia rang Anne Merrick in her sixth-floor office Friday afternoon at the Merrick Building</w:t>
      </w:r>
      <w:r w:rsidR="00B053DA">
        <w:t>.</w:t>
      </w:r>
    </w:p>
    <w:p w14:paraId="35B5963A" w14:textId="2CDB2B82" w:rsidR="00B053DA" w:rsidRDefault="00B053DA" w:rsidP="009C772F">
      <w:pPr>
        <w:pStyle w:val="BodyNormal"/>
      </w:pPr>
      <w:r>
        <w:t>“Hello, Anne. Marika picked up your dress from the dry cleaner</w:t>
      </w:r>
      <w:r w:rsidR="009C73F0">
        <w:t>’</w:t>
      </w:r>
      <w:r>
        <w:t>s. She’s bringing it to your office.”</w:t>
      </w:r>
    </w:p>
    <w:p w14:paraId="12510850" w14:textId="49A8E514" w:rsidR="00B053DA" w:rsidRDefault="00B053DA" w:rsidP="009C772F">
      <w:pPr>
        <w:pStyle w:val="BodyNormal"/>
      </w:pPr>
      <w:r>
        <w:t xml:space="preserve">Anne shrugged, </w:t>
      </w:r>
      <w:r w:rsidR="005A516C">
        <w:t>gaz</w:t>
      </w:r>
      <w:r>
        <w:t xml:space="preserve">ing out the window at North Lasalle Street. Everywhere she </w:t>
      </w:r>
      <w:proofErr w:type="gramStart"/>
      <w:r>
        <w:t>looked</w:t>
      </w:r>
      <w:proofErr w:type="gramEnd"/>
      <w:r>
        <w:t xml:space="preserve"> was green, as Chicago was in </w:t>
      </w:r>
      <w:r w:rsidR="00436421">
        <w:t>glorious</w:t>
      </w:r>
      <w:r>
        <w:t xml:space="preserve"> </w:t>
      </w:r>
      <w:r w:rsidR="00C33259">
        <w:t xml:space="preserve">summer’s </w:t>
      </w:r>
      <w:r>
        <w:t>bloom. At least tomorrow’s event at Chicago’s Peninsula Hotel will be pleasant weather. A cold front brought a short respite from the heatwave.</w:t>
      </w:r>
    </w:p>
    <w:p w14:paraId="49B8A55A" w14:textId="259ADB08" w:rsidR="00B053DA" w:rsidRDefault="00B053DA" w:rsidP="009C772F">
      <w:pPr>
        <w:pStyle w:val="BodyNormal"/>
      </w:pPr>
      <w:r>
        <w:t>Anne is one of the Executive Directors of Chicago’s Chamber of Commerce. One of the largest Chambers in the United States, the Chicago chapter has over 1</w:t>
      </w:r>
      <w:r w:rsidR="008C7011">
        <w:t>3</w:t>
      </w:r>
      <w:r>
        <w:t xml:space="preserve">00 businesses as members. </w:t>
      </w:r>
      <w:r w:rsidR="0097678C">
        <w:t xml:space="preserve">The Burnham Award Dinner at the Peninsula Hotel will draw over three hundred business leaders </w:t>
      </w:r>
      <w:r w:rsidR="00941947">
        <w:t>to</w:t>
      </w:r>
      <w:r w:rsidR="0097678C">
        <w:t xml:space="preserve"> Saturday evening's social event</w:t>
      </w:r>
      <w:r>
        <w:t xml:space="preserve">. While most small law firms find the Chamber’s dues and event fees onerous, Anne and John feel that their firm's size and extensive corporate law experience </w:t>
      </w:r>
      <w:del w:id="4443" w:author="Author">
        <w:r w:rsidDel="005C07CE">
          <w:delText xml:space="preserve">justifies </w:delText>
        </w:r>
      </w:del>
      <w:ins w:id="4444" w:author="Author">
        <w:r w:rsidR="005C07CE">
          <w:t xml:space="preserve">justify </w:t>
        </w:r>
      </w:ins>
      <w:r>
        <w:t>the cost. Brand building, as John like</w:t>
      </w:r>
      <w:r w:rsidR="009C73F0">
        <w:t>s</w:t>
      </w:r>
      <w:r>
        <w:t xml:space="preserve"> to say.</w:t>
      </w:r>
    </w:p>
    <w:p w14:paraId="4BAC41B1" w14:textId="71D81FAA" w:rsidR="00B053DA" w:rsidRDefault="00B053DA" w:rsidP="009C772F">
      <w:pPr>
        <w:pStyle w:val="BodyNormal"/>
      </w:pPr>
      <w:r>
        <w:t xml:space="preserve">While the </w:t>
      </w:r>
      <w:r w:rsidR="00011DCF">
        <w:t>Chamber’s Chairman confer</w:t>
      </w:r>
      <w:r w:rsidR="0066263F">
        <w:t>s</w:t>
      </w:r>
      <w:r w:rsidR="00011DCF">
        <w:t xml:space="preserve"> the Burnham Award</w:t>
      </w:r>
      <w:r>
        <w:t xml:space="preserve">, </w:t>
      </w:r>
      <w:ins w:id="4445" w:author="Author">
        <w:r w:rsidR="005C07CE">
          <w:t xml:space="preserve">Anne Merrick would bestow </w:t>
        </w:r>
      </w:ins>
      <w:r>
        <w:t xml:space="preserve">the Outstanding </w:t>
      </w:r>
      <w:r>
        <w:lastRenderedPageBreak/>
        <w:t xml:space="preserve">Service </w:t>
      </w:r>
      <w:ins w:id="4446" w:author="Author">
        <w:r w:rsidR="00FF0B55">
          <w:t>A</w:t>
        </w:r>
      </w:ins>
      <w:del w:id="4447" w:author="Author">
        <w:r w:rsidDel="00FF0B55">
          <w:delText>a</w:delText>
        </w:r>
      </w:del>
      <w:r>
        <w:t>wards</w:t>
      </w:r>
      <w:del w:id="4448" w:author="Author">
        <w:r w:rsidDel="005C07CE">
          <w:delText xml:space="preserve"> will be </w:delText>
        </w:r>
        <w:r w:rsidRPr="004E121D" w:rsidDel="005C07CE">
          <w:delText xml:space="preserve">bestowed </w:delText>
        </w:r>
        <w:r w:rsidDel="005C07CE">
          <w:delText>by Anne Merrick.</w:delText>
        </w:r>
      </w:del>
      <w:ins w:id="4449" w:author="Author">
        <w:r w:rsidR="005C07CE">
          <w:t>.</w:t>
        </w:r>
      </w:ins>
      <w:r>
        <w:t xml:space="preserve"> A popular member of the Board, </w:t>
      </w:r>
      <w:ins w:id="4450" w:author="Author">
        <w:r w:rsidR="005C07CE">
          <w:t xml:space="preserve">the Chamber often chooses </w:t>
        </w:r>
      </w:ins>
      <w:r>
        <w:t xml:space="preserve">Anne </w:t>
      </w:r>
      <w:del w:id="4451" w:author="Author">
        <w:r w:rsidDel="005C07CE">
          <w:delText xml:space="preserve">is often chosen </w:delText>
        </w:r>
      </w:del>
      <w:r>
        <w:t>to host these events thanks to her public speaking skills and good looks.</w:t>
      </w:r>
    </w:p>
    <w:p w14:paraId="2A60EE88" w14:textId="0387FB7B" w:rsidR="00B053DA" w:rsidRDefault="00B053DA" w:rsidP="009C772F">
      <w:pPr>
        <w:pStyle w:val="BodyNormal"/>
      </w:pPr>
      <w:del w:id="4452" w:author="Author">
        <w:r w:rsidDel="005C07CE">
          <w:delText>For tomorrow’s bash, she decided to wear a ten-year-old Jovani strapless</w:delText>
        </w:r>
        <w:r w:rsidRPr="009C7193" w:rsidDel="005C07CE">
          <w:delText xml:space="preserve"> </w:delText>
        </w:r>
        <w:r w:rsidDel="005C07CE">
          <w:delText>embellished</w:delText>
        </w:r>
        <w:r w:rsidRPr="009C7193" w:rsidDel="005C07CE">
          <w:delText xml:space="preserve"> </w:delText>
        </w:r>
        <w:r w:rsidDel="005C07CE">
          <w:delText>tulle</w:delText>
        </w:r>
        <w:r w:rsidRPr="009C7193" w:rsidDel="005C07CE">
          <w:delText xml:space="preserve"> </w:delText>
        </w:r>
        <w:r w:rsidDel="005C07CE">
          <w:delText>ballgown</w:delText>
        </w:r>
      </w:del>
      <w:ins w:id="4453" w:author="Author">
        <w:del w:id="4454" w:author="Author">
          <w:r w:rsidR="005C07CE" w:rsidDel="00465A53">
            <w:delText>She decided to wear a ten-year-old Jovani strapless embellished tulle ballgown for tomorrow's bash</w:delText>
          </w:r>
          <w:r w:rsidR="00465A53" w:rsidDel="008F0439">
            <w:delText>For tomorrow's bash, she decided to wear a ten-year-old Jovani strapless embellished tulle ballgown</w:delText>
          </w:r>
        </w:del>
        <w:r w:rsidR="008F0439">
          <w:t>She decided to wear a ten-year-old Jovani strapless embellished tulle ballgown for tomorrow's bash</w:t>
        </w:r>
      </w:ins>
      <w:r>
        <w:t>. The floor-length off-white dress had a straight neckline with a decorative laced-up back. While Ann</w:t>
      </w:r>
      <w:r w:rsidR="00011DCF">
        <w:t>e</w:t>
      </w:r>
      <w:r>
        <w:t xml:space="preserve"> and her daughter, Ronnie, are of Scottish lineage and have ample b</w:t>
      </w:r>
      <w:r w:rsidR="001179A2">
        <w:t>osoms</w:t>
      </w:r>
      <w:r>
        <w:t>, Anne liked this dress because it showed no cleavage but emphasized that she, at age 63, is still as thin as a college student.</w:t>
      </w:r>
    </w:p>
    <w:p w14:paraId="63AB98F7" w14:textId="46530049" w:rsidR="00B053DA" w:rsidRDefault="008F1335" w:rsidP="009C772F">
      <w:pPr>
        <w:pStyle w:val="BodyNormal"/>
      </w:pPr>
      <w:r>
        <w:t xml:space="preserve">The Chamber </w:t>
      </w:r>
      <w:r w:rsidR="0025512B">
        <w:t>would typically allow</w:t>
      </w:r>
      <w:r>
        <w:t xml:space="preserve"> Anne</w:t>
      </w:r>
      <w:r w:rsidR="0025512B">
        <w:t xml:space="preserve"> two guests as an Executive Director</w:t>
      </w:r>
      <w:r w:rsidR="00B053DA">
        <w:t xml:space="preserve">. </w:t>
      </w:r>
      <w:r w:rsidR="00941947">
        <w:t>Typically, t</w:t>
      </w:r>
      <w:r w:rsidR="00B053DA">
        <w:t>hose would be John</w:t>
      </w:r>
      <w:r w:rsidR="009C73F0">
        <w:t>,</w:t>
      </w:r>
      <w:r w:rsidR="00B053DA">
        <w:t xml:space="preserve"> and Ben or Veronica in less turbulent times. Tomorrow night, her </w:t>
      </w:r>
      <w:del w:id="4455" w:author="Author">
        <w:r w:rsidR="00B053DA" w:rsidDel="005C07CE">
          <w:delText xml:space="preserve">invited </w:delText>
        </w:r>
      </w:del>
      <w:r w:rsidR="00B053DA">
        <w:t>guests would be John</w:t>
      </w:r>
      <w:ins w:id="4456" w:author="Author">
        <w:del w:id="4457" w:author="Author">
          <w:r w:rsidR="00F776AB" w:rsidDel="004C2BD4">
            <w:delText>,</w:delText>
          </w:r>
        </w:del>
      </w:ins>
      <w:del w:id="4458" w:author="Author">
        <w:r w:rsidR="006B7107" w:rsidDel="008F0439">
          <w:delText>,</w:delText>
        </w:r>
      </w:del>
      <w:r w:rsidR="00B053DA">
        <w:t xml:space="preserve"> and a Warhorse Security guard formally dressed. </w:t>
      </w:r>
    </w:p>
    <w:p w14:paraId="416135C4" w14:textId="7F564B0E" w:rsidR="00B053DA" w:rsidRDefault="00B053DA" w:rsidP="009C772F">
      <w:pPr>
        <w:pStyle w:val="BodyNormal"/>
        <w:sectPr w:rsidR="00B053DA" w:rsidSect="003135B1">
          <w:type w:val="oddPage"/>
          <w:pgSz w:w="8640" w:h="12960" w:code="1"/>
          <w:pgMar w:top="720" w:right="720" w:bottom="720" w:left="720" w:header="720" w:footer="720" w:gutter="720"/>
          <w:cols w:space="720"/>
          <w:titlePg/>
          <w:docGrid w:linePitch="360"/>
        </w:sectPr>
      </w:pPr>
      <w:r>
        <w:t xml:space="preserve">Anne </w:t>
      </w:r>
      <w:del w:id="4459" w:author="Author">
        <w:r w:rsidDel="005C07CE">
          <w:delText>was appreciative</w:delText>
        </w:r>
      </w:del>
      <w:ins w:id="4460" w:author="Author">
        <w:r w:rsidR="005C07CE">
          <w:t>appreciated</w:t>
        </w:r>
      </w:ins>
      <w:r>
        <w:t xml:space="preserve"> that her founding partner, Ezekiel Dawson, had negotiated a $2.3 billion settlement with PowerDyne Energy. Fortuitously, the electric company had sizeable cash reserves, so</w:t>
      </w:r>
      <w:r w:rsidR="0066263F">
        <w:t xml:space="preserve"> PowerDyne Energy dispensed</w:t>
      </w:r>
      <w:r>
        <w:t xml:space="preserve"> the settlement money quickly, a cool $759 million to the firm. At least there would be adequate funds to pay for the Warhorse security people.</w:t>
      </w:r>
    </w:p>
    <w:p w14:paraId="49586822" w14:textId="77777777" w:rsidR="00B053DA" w:rsidRDefault="00B053DA" w:rsidP="009C772F">
      <w:pPr>
        <w:pStyle w:val="BodyNormal"/>
      </w:pPr>
    </w:p>
    <w:p w14:paraId="5F9FC893" w14:textId="77777777" w:rsidR="00B053DA" w:rsidRDefault="00B053DA" w:rsidP="00B053DA">
      <w:pPr>
        <w:pStyle w:val="ASubheadLevel1"/>
      </w:pPr>
      <w:bookmarkStart w:id="4461" w:name="_Toc197338863"/>
      <w:r>
        <w:lastRenderedPageBreak/>
        <w:t>Burnham Award</w:t>
      </w:r>
      <w:bookmarkEnd w:id="4461"/>
    </w:p>
    <w:p w14:paraId="0FDEA2A5" w14:textId="4792B1EC" w:rsidR="00B053DA" w:rsidRDefault="00B053DA" w:rsidP="009C772F">
      <w:pPr>
        <w:pStyle w:val="BodyNormal"/>
      </w:pPr>
      <w:r>
        <w:t xml:space="preserve">The Chamber spared no expense </w:t>
      </w:r>
      <w:ins w:id="4462" w:author="Author">
        <w:r w:rsidR="00FF0B55">
          <w:t xml:space="preserve">in </w:t>
        </w:r>
      </w:ins>
      <w:r>
        <w:t>staging this yearly event. They booked the Peninsula</w:t>
      </w:r>
      <w:r w:rsidR="00367BEE">
        <w:t xml:space="preserve"> Hotel’s</w:t>
      </w:r>
      <w:r>
        <w:t xml:space="preserve"> Grand Ballroom, which allowed over 300 guests. </w:t>
      </w:r>
      <w:r w:rsidR="00803FD7">
        <w:t>The Peninsula erected a</w:t>
      </w:r>
      <w:r>
        <w:t xml:space="preserve"> small stage, including a </w:t>
      </w:r>
      <w:del w:id="4463" w:author="Author">
        <w:r w:rsidDel="00E273F5">
          <w:delText xml:space="preserve">lectern </w:delText>
        </w:r>
      </w:del>
      <w:ins w:id="4464" w:author="Author">
        <w:r w:rsidR="00E273F5">
          <w:t>podium</w:t>
        </w:r>
        <w:del w:id="4465" w:author="Author">
          <w:r w:rsidR="00E273F5" w:rsidDel="008E106A">
            <w:delText xml:space="preserve"> </w:delText>
          </w:r>
        </w:del>
      </w:ins>
      <w:del w:id="4466" w:author="Author">
        <w:r w:rsidDel="008E106A">
          <w:delText>and teleprompter</w:delText>
        </w:r>
      </w:del>
      <w:ins w:id="4467" w:author="Author">
        <w:r w:rsidR="008E106A">
          <w:t>, teleprompter,</w:t>
        </w:r>
      </w:ins>
      <w:r>
        <w:t xml:space="preserve"> </w:t>
      </w:r>
      <w:r w:rsidR="00803FD7">
        <w:t xml:space="preserve">two high-resolution displays, </w:t>
      </w:r>
      <w:r>
        <w:t xml:space="preserve">and </w:t>
      </w:r>
      <w:r w:rsidR="00803FD7">
        <w:t xml:space="preserve">a </w:t>
      </w:r>
      <w:r>
        <w:t xml:space="preserve">table for the trophies and plaques. </w:t>
      </w:r>
    </w:p>
    <w:p w14:paraId="6B12555A" w14:textId="61BAA094" w:rsidR="00B053DA" w:rsidRDefault="00B053DA" w:rsidP="009C772F">
      <w:pPr>
        <w:pStyle w:val="BodyNormal"/>
      </w:pPr>
      <w:r>
        <w:t xml:space="preserve">John and Anne arrived fashionably late Saturday evening, but John still had some schmoozing time out on the Shanghai Terrace. He put it to good use, meeting people and offering the </w:t>
      </w:r>
      <w:r w:rsidR="008F4BA2">
        <w:t>f</w:t>
      </w:r>
      <w:r>
        <w:t xml:space="preserve">irm’s business card to potential clients. </w:t>
      </w:r>
      <w:r w:rsidR="00941947">
        <w:t>When</w:t>
      </w:r>
      <w:r>
        <w:t xml:space="preserve"> the </w:t>
      </w:r>
      <w:r w:rsidR="00941947">
        <w:t>hotel announced</w:t>
      </w:r>
      <w:r>
        <w:t xml:space="preserve"> that the </w:t>
      </w:r>
      <w:bookmarkStart w:id="4468" w:name="_Hlk126275517"/>
      <w:r>
        <w:t xml:space="preserve">Burnham Award Dinner </w:t>
      </w:r>
      <w:bookmarkEnd w:id="4468"/>
      <w:r>
        <w:t>w</w:t>
      </w:r>
      <w:r w:rsidR="0025512B">
        <w:t>ould</w:t>
      </w:r>
      <w:r>
        <w:t xml:space="preserve"> start, everybody </w:t>
      </w:r>
      <w:proofErr w:type="gramStart"/>
      <w:r>
        <w:t>filed</w:t>
      </w:r>
      <w:proofErr w:type="gramEnd"/>
      <w:r>
        <w:t xml:space="preserve"> into the Grand Ballroom, ready to enjoy the Hotel’s Five-Star service.</w:t>
      </w:r>
    </w:p>
    <w:p w14:paraId="39614D7D" w14:textId="6BC62758" w:rsidR="00B053DA" w:rsidRDefault="00B053DA" w:rsidP="009C772F">
      <w:pPr>
        <w:pStyle w:val="BodyNormal"/>
      </w:pPr>
      <w:r>
        <w:t xml:space="preserve">The dinner's salad and first course were reasonably quiet, with a lively conversation between the people crammed </w:t>
      </w:r>
      <w:del w:id="4469" w:author="Author">
        <w:r w:rsidDel="00E0512D">
          <w:delText xml:space="preserve">into </w:delText>
        </w:r>
      </w:del>
      <w:ins w:id="4470" w:author="Author">
        <w:r w:rsidR="00E0512D">
          <w:t xml:space="preserve">at </w:t>
        </w:r>
      </w:ins>
      <w:r>
        <w:t xml:space="preserve">the tables. Anne’s bodyguard whispered how much he liked </w:t>
      </w:r>
      <w:del w:id="4471" w:author="Author">
        <w:r w:rsidDel="00122895">
          <w:delText>his entree, the Boeuf En Cro</w:delText>
        </w:r>
        <w:r w:rsidDel="00122895">
          <w:rPr>
            <w:rFonts w:cs="Arial"/>
          </w:rPr>
          <w:delText>û</w:delText>
        </w:r>
        <w:r w:rsidDel="00122895">
          <w:delText>te (beef tenderloin)</w:delText>
        </w:r>
      </w:del>
      <w:ins w:id="4472" w:author="Author">
        <w:r w:rsidR="00122895">
          <w:t>the Boeuf En Croûte (beef tenderloin) entree</w:t>
        </w:r>
      </w:ins>
      <w:r>
        <w:t xml:space="preserve">. Once the dessert portion started, so did the Chamber’s many speakers with audio-visual presentations. Finally, Anne climbed onto the stage to present the Distinguished Service Awards. Though a </w:t>
      </w:r>
      <w:r w:rsidR="00613173">
        <w:t>director, she did not participate in these awards' nomination and selection proces</w:t>
      </w:r>
      <w:r>
        <w:t xml:space="preserve">s. Fortunately, the Chamber staff </w:t>
      </w:r>
      <w:del w:id="4473" w:author="Author">
        <w:r w:rsidDel="00552323">
          <w:delText>had a script prepared</w:delText>
        </w:r>
      </w:del>
      <w:ins w:id="4474" w:author="Author">
        <w:r w:rsidR="00552323">
          <w:t>prepared a script</w:t>
        </w:r>
      </w:ins>
      <w:r>
        <w:t xml:space="preserve"> for her on the teleprompter. The team also supplied her with a wireless microphone disguised as a tiny piece of </w:t>
      </w:r>
      <w:r>
        <w:lastRenderedPageBreak/>
        <w:t>jewelry. Anne dutifully read the script, scrolling through the teleprompte</w:t>
      </w:r>
      <w:ins w:id="4475" w:author="Author">
        <w:r w:rsidR="00E273F5">
          <w:t>r.</w:t>
        </w:r>
      </w:ins>
      <w:del w:id="4476" w:author="Author">
        <w:r w:rsidDel="00E273F5">
          <w:delText>r</w:delText>
        </w:r>
        <w:r w:rsidR="00C451CD" w:rsidDel="00E273F5">
          <w:delText>…</w:delText>
        </w:r>
        <w:r w:rsidR="00840597" w:rsidDel="00E273F5">
          <w:delText>.</w:delText>
        </w:r>
      </w:del>
    </w:p>
    <w:p w14:paraId="64E68E8C" w14:textId="62E6EB5D" w:rsidR="00B053DA" w:rsidRDefault="00B053DA" w:rsidP="009C772F">
      <w:pPr>
        <w:pStyle w:val="BodyNormal"/>
      </w:pPr>
      <w:r>
        <w:t xml:space="preserve">“The next Distinguished Service Award goes to James Drake of Drake Manufacturing for their </w:t>
      </w:r>
      <w:del w:id="4477" w:author="Author">
        <w:r w:rsidDel="00E273F5">
          <w:delText>restoration efforts of the Jesse Ma Houston Park</w:delText>
        </w:r>
      </w:del>
      <w:ins w:id="4478" w:author="Author">
        <w:r w:rsidR="00E273F5">
          <w:t>Jesse Ma Houston Park restoration efforts</w:t>
        </w:r>
      </w:ins>
      <w:r>
        <w:t xml:space="preserve"> on South Drexel Boulevard. Mr. Drake and his fellow employees replaced worn-out equipment and made landscaping improvements to this playground for the children's benefit in this area of Chicago. Mr. Drake, would you be so kind as to come to the podium.”</w:t>
      </w:r>
    </w:p>
    <w:p w14:paraId="7BF77E67" w14:textId="3786BF44" w:rsidR="00B053DA" w:rsidRDefault="00B053DA" w:rsidP="009C772F">
      <w:pPr>
        <w:pStyle w:val="BodyNormal"/>
      </w:pPr>
      <w:r>
        <w:t xml:space="preserve">Anne flashed her most </w:t>
      </w:r>
      <w:r w:rsidR="003565E3">
        <w:t>radiant</w:t>
      </w:r>
      <w:r>
        <w:t xml:space="preserve"> smile for </w:t>
      </w:r>
      <w:r w:rsidR="002E5152">
        <w:t>James</w:t>
      </w:r>
      <w:r>
        <w:t xml:space="preserve"> Drake as she handed him the commemorative plaque.</w:t>
      </w:r>
    </w:p>
    <w:p w14:paraId="60B924AF" w14:textId="77777777" w:rsidR="00B053DA" w:rsidRDefault="00B053DA" w:rsidP="009C772F">
      <w:pPr>
        <w:pStyle w:val="BodyNormal"/>
      </w:pPr>
      <w:r>
        <w:t xml:space="preserve">“Would you please give Mr. Drake and his employees a round of applause?” </w:t>
      </w:r>
    </w:p>
    <w:p w14:paraId="39C143BD" w14:textId="1DCEC7D2" w:rsidR="00B053DA" w:rsidRDefault="00B053DA" w:rsidP="009C772F">
      <w:pPr>
        <w:pStyle w:val="BodyNormal"/>
      </w:pPr>
      <w:r>
        <w:t>John Merrick joined the rest of the guests with a hearty expression of admiration. Anne returned to the podium and looked at the running</w:t>
      </w:r>
      <w:r w:rsidRPr="00234F74">
        <w:t xml:space="preserve"> </w:t>
      </w:r>
      <w:r>
        <w:t>script on the teleprompter. For just an instant,</w:t>
      </w:r>
      <w:ins w:id="4479" w:author="Author">
        <w:r w:rsidR="00E273F5">
          <w:t xml:space="preserve"> </w:t>
        </w:r>
      </w:ins>
      <w:del w:id="4480" w:author="Author">
        <w:r w:rsidDel="00E273F5">
          <w:delText xml:space="preserve"> she was jolted</w:delText>
        </w:r>
      </w:del>
      <w:ins w:id="4481" w:author="Author">
        <w:r w:rsidR="00E273F5">
          <w:t>the screen text jolted her</w:t>
        </w:r>
      </w:ins>
      <w:r>
        <w:t xml:space="preserve">. The </w:t>
      </w:r>
      <w:r w:rsidR="00DA4A52">
        <w:t xml:space="preserve">next </w:t>
      </w:r>
      <w:r>
        <w:t xml:space="preserve">recipients were Lendina Bisha and Magda Galanis. </w:t>
      </w:r>
      <w:del w:id="4482" w:author="Author">
        <w:r w:rsidDel="00E273F5">
          <w:delText>This was n</w:delText>
        </w:r>
      </w:del>
      <w:ins w:id="4483" w:author="Author">
        <w:del w:id="4484" w:author="Author">
          <w:r w:rsidR="00E273F5" w:rsidDel="00552323">
            <w:delText>N</w:delText>
          </w:r>
        </w:del>
      </w:ins>
      <w:del w:id="4485" w:author="Author">
        <w:r w:rsidDel="00552323">
          <w:delText>o different from John getting a shocker in court</w:delText>
        </w:r>
      </w:del>
      <w:ins w:id="4486" w:author="Author">
        <w:del w:id="4487" w:author="Author">
          <w:r w:rsidR="00E273F5" w:rsidDel="00552323">
            <w:delText>,</w:delText>
          </w:r>
        </w:del>
      </w:ins>
      <w:del w:id="4488" w:author="Author">
        <w:r w:rsidDel="00552323">
          <w:delText>. T</w:delText>
        </w:r>
      </w:del>
      <w:ins w:id="4489" w:author="Author">
        <w:del w:id="4490" w:author="Author">
          <w:r w:rsidR="00E273F5" w:rsidDel="00552323">
            <w:delText>t</w:delText>
          </w:r>
        </w:del>
      </w:ins>
      <w:del w:id="4491" w:author="Author">
        <w:r w:rsidDel="00552323">
          <w:delText xml:space="preserve">he best </w:delText>
        </w:r>
        <w:r w:rsidR="0002119E" w:rsidDel="00552323">
          <w:delText>strategy</w:delText>
        </w:r>
        <w:r w:rsidDel="00552323">
          <w:delText xml:space="preserve"> is to show no emotion, to</w:delText>
        </w:r>
      </w:del>
      <w:ins w:id="4492" w:author="Author">
        <w:r w:rsidR="00552323">
          <w:t>Like John getting a shocker in court, the best strategy is to show no emotion and</w:t>
        </w:r>
      </w:ins>
      <w:r>
        <w:t xml:space="preserve"> act unsurprised. Without missing a beat, Anne pressed on.</w:t>
      </w:r>
    </w:p>
    <w:p w14:paraId="46506E4B" w14:textId="41DF1291" w:rsidR="00B053DA" w:rsidRDefault="00B053DA" w:rsidP="009C772F">
      <w:pPr>
        <w:pStyle w:val="BodyNormal"/>
      </w:pPr>
      <w:r>
        <w:t xml:space="preserve">“The next Distinguished Service Award goes to Magda Galanis and Lendina Bisha of the </w:t>
      </w:r>
      <w:r w:rsidRPr="00774B83">
        <w:rPr>
          <w:i/>
          <w:iCs/>
        </w:rPr>
        <w:t>La Touche De l'artiste</w:t>
      </w:r>
      <w:r>
        <w:rPr>
          <w:i/>
          <w:iCs/>
        </w:rPr>
        <w:t xml:space="preserve"> </w:t>
      </w:r>
      <w:r w:rsidRPr="006F5CFB">
        <w:t>Art Gallery</w:t>
      </w:r>
      <w:r>
        <w:t xml:space="preserve"> for their fundraising efforts for the Ship of Hope Home for Battered Women and Teenaged Runaways. </w:t>
      </w:r>
      <w:del w:id="4493" w:author="Author">
        <w:r w:rsidDel="00FD0406">
          <w:delText>Ms. Galanis and Mrs. Bisha raised over $4.5 million for the Ship of Hope facility’s operation this year</w:delText>
        </w:r>
      </w:del>
      <w:ins w:id="4494" w:author="Author">
        <w:r w:rsidR="00FD0406">
          <w:t xml:space="preserve">This year, Ms. Galanis and Mrs. Bisha raised over $4.5 </w:t>
        </w:r>
        <w:r w:rsidR="00FD0406">
          <w:lastRenderedPageBreak/>
          <w:t>million for the Ship of Hope facility’s operation</w:t>
        </w:r>
      </w:ins>
      <w:r>
        <w:t>. Ms. Galanis and Mrs. Bisha, would you be so kind as to come to the podium.”</w:t>
      </w:r>
    </w:p>
    <w:p w14:paraId="16A41BC6" w14:textId="11AB2CD4" w:rsidR="00B053DA" w:rsidRDefault="00B053DA" w:rsidP="009C772F">
      <w:pPr>
        <w:pStyle w:val="BodyNormal"/>
      </w:pPr>
      <w:r>
        <w:t xml:space="preserve">The two women slowly made their way to the </w:t>
      </w:r>
      <w:r w:rsidR="00613173">
        <w:t>stage</w:t>
      </w:r>
      <w:r>
        <w:t xml:space="preserve">. Lendina Bisha wore a metallic gold Ralph Lauren dress </w:t>
      </w:r>
      <w:del w:id="4495" w:author="Author">
        <w:r w:rsidDel="00552323">
          <w:delText>that showed</w:delText>
        </w:r>
      </w:del>
      <w:ins w:id="4496" w:author="Author">
        <w:r w:rsidR="00552323">
          <w:t>with</w:t>
        </w:r>
      </w:ins>
      <w:r>
        <w:t xml:space="preserve"> a lot of cleavage. Magda Galanis was a bit more modest with a white metallic jersey gown, one-shoulder bared, culturally appropriate for an émigré from Greece. Anne Merrick stepped to the edge of the stage and handed Lendina the commemorative plaque</w:t>
      </w:r>
      <w:del w:id="4497" w:author="Author">
        <w:r w:rsidDel="00552323">
          <w:delText>Giving her best fake smile, Anne addressed the woman who probably attempted to kill her and her f</w:delText>
        </w:r>
      </w:del>
      <w:r>
        <w:t>.</w:t>
      </w:r>
    </w:p>
    <w:p w14:paraId="30CA3D51" w14:textId="77777777" w:rsidR="00B053DA" w:rsidRDefault="00B053DA" w:rsidP="009C772F">
      <w:pPr>
        <w:pStyle w:val="BodyNormal"/>
      </w:pPr>
      <w:r>
        <w:t>“Congratulations, Mrs. Bisha. You too, Ms. Galanis. Would everybody give a round of applause to these two ladies?”</w:t>
      </w:r>
    </w:p>
    <w:p w14:paraId="599F23B7" w14:textId="048D229E" w:rsidR="00B053DA" w:rsidRDefault="00B053DA" w:rsidP="009C772F">
      <w:pPr>
        <w:pStyle w:val="BodyNormal"/>
      </w:pPr>
      <w:r>
        <w:t>As the audience applauded, Lendina and Magda turned to</w:t>
      </w:r>
      <w:r w:rsidR="00BD6AB8">
        <w:t xml:space="preserve"> face</w:t>
      </w:r>
      <w:r>
        <w:t xml:space="preserve"> the crowd. They raised the plaque over their heads, basking in the </w:t>
      </w:r>
      <w:del w:id="4498" w:author="Author">
        <w:r w:rsidDel="00C40017">
          <w:delText>glory of the moment</w:delText>
        </w:r>
      </w:del>
      <w:ins w:id="4499" w:author="Author">
        <w:r w:rsidR="00C40017">
          <w:t>moment's glory</w:t>
        </w:r>
      </w:ins>
      <w:r>
        <w:t xml:space="preserve">. As Lendina returned to her table, Anne pressed on with the awards, finishing with a practiced flourish that elicited the attendees' admiration. Returning to her </w:t>
      </w:r>
      <w:r w:rsidR="00EE1582">
        <w:t>seat</w:t>
      </w:r>
      <w:r>
        <w:t xml:space="preserve">, Anne and John endured the remaining presentations and speeches, occasionally glancing at Lendina’s table, where she </w:t>
      </w:r>
      <w:del w:id="4500" w:author="Author">
        <w:r w:rsidDel="009D05DF">
          <w:delText>was holding</w:delText>
        </w:r>
      </w:del>
      <w:ins w:id="4501" w:author="Author">
        <w:r w:rsidR="009D05DF">
          <w:t>held</w:t>
        </w:r>
      </w:ins>
      <w:r>
        <w:t xml:space="preserve"> lively conversations with her tablemates.</w:t>
      </w:r>
    </w:p>
    <w:p w14:paraId="492A14C6" w14:textId="2A98EC49" w:rsidR="00B053DA" w:rsidRDefault="00B053DA" w:rsidP="009C772F">
      <w:pPr>
        <w:pStyle w:val="BodyNormal"/>
        <w:sectPr w:rsidR="00B053DA" w:rsidSect="003135B1">
          <w:type w:val="continuous"/>
          <w:pgSz w:w="8640" w:h="12960" w:code="1"/>
          <w:pgMar w:top="720" w:right="720" w:bottom="720" w:left="720" w:header="720" w:footer="720" w:gutter="720"/>
          <w:cols w:space="720"/>
          <w:titlePg/>
          <w:docGrid w:linePitch="360"/>
        </w:sectPr>
      </w:pPr>
      <w:r>
        <w:t>When the Burnam Awards di</w:t>
      </w:r>
      <w:ins w:id="4502" w:author="Author">
        <w:r w:rsidR="00C40017">
          <w:t>n</w:t>
        </w:r>
      </w:ins>
      <w:r>
        <w:t xml:space="preserve">ner concluded, Anne and John said </w:t>
      </w:r>
      <w:r w:rsidR="005A516C">
        <w:t>goodbyes</w:t>
      </w:r>
      <w:r>
        <w:t xml:space="preserve"> to the Executive Committee and headed out the door as the </w:t>
      </w:r>
      <w:r w:rsidR="00BE3F04">
        <w:t>h</w:t>
      </w:r>
      <w:r>
        <w:t xml:space="preserve">otel’s employees </w:t>
      </w:r>
      <w:del w:id="4503" w:author="Author">
        <w:r w:rsidDel="00FD0406">
          <w:delText>began to clean</w:delText>
        </w:r>
      </w:del>
      <w:ins w:id="4504" w:author="Author">
        <w:r w:rsidR="00FD0406">
          <w:t>cleaned</w:t>
        </w:r>
      </w:ins>
      <w:r>
        <w:t xml:space="preserve"> up. John suggested a nightcap out on the Shanghai Terrace, and </w:t>
      </w:r>
      <w:r>
        <w:lastRenderedPageBreak/>
        <w:t>Anne happily agreed.</w:t>
      </w:r>
    </w:p>
    <w:p w14:paraId="6E6BBBFB" w14:textId="77777777" w:rsidR="00B053DA" w:rsidRDefault="00B053DA" w:rsidP="009C772F">
      <w:pPr>
        <w:pStyle w:val="BodyNormal"/>
      </w:pPr>
    </w:p>
    <w:p w14:paraId="36177409" w14:textId="5FE8BE3A" w:rsidR="00B053DA" w:rsidRDefault="00B053DA" w:rsidP="009C772F">
      <w:pPr>
        <w:pStyle w:val="BodyNormal"/>
      </w:pPr>
      <w:del w:id="4505" w:author="Author">
        <w:r w:rsidDel="00D328B1">
          <w:delText>The Peninsula’s Shanghai Terrace is, in good weather,</w:delText>
        </w:r>
      </w:del>
      <w:ins w:id="4506" w:author="Author">
        <w:r w:rsidR="00D328B1">
          <w:t>In good weather, the Peninsula’s Shanghai Terrace is</w:t>
        </w:r>
      </w:ins>
      <w:r>
        <w:t xml:space="preserve"> one of the loveliest spots in downtown Chicago. </w:t>
      </w:r>
      <w:ins w:id="4507" w:author="Author">
        <w:r w:rsidR="00D328B1">
          <w:t xml:space="preserve">The terrace </w:t>
        </w:r>
      </w:ins>
      <w:del w:id="4508" w:author="Author">
        <w:r w:rsidDel="00D328B1">
          <w:delText>O</w:delText>
        </w:r>
      </w:del>
      <w:ins w:id="4509" w:author="Author">
        <w:r w:rsidR="00D328B1">
          <w:t>o</w:t>
        </w:r>
      </w:ins>
      <w:r>
        <w:t>verlooking the Miracle Mile</w:t>
      </w:r>
      <w:del w:id="4510" w:author="Author">
        <w:r w:rsidDel="00D328B1">
          <w:delText xml:space="preserve"> and the city's night lights, the terrace</w:delText>
        </w:r>
      </w:del>
      <w:r>
        <w:t xml:space="preserve"> is, by design, Asian in appearance. The tables and chairs are decidedly Chinese</w:t>
      </w:r>
      <w:r w:rsidR="00A22F73">
        <w:t>;</w:t>
      </w:r>
      <w:r>
        <w:t xml:space="preserve"> </w:t>
      </w:r>
      <w:r w:rsidR="00630ED7">
        <w:t>t</w:t>
      </w:r>
      <w:r>
        <w:t>he plants are reminiscent of a Chinese garden, with a granite sculpture that looks like</w:t>
      </w:r>
      <w:r w:rsidR="00074754">
        <w:t xml:space="preserve"> an ancient Buddha worn down by the tides of time.</w:t>
      </w:r>
      <w:r>
        <w:t xml:space="preserve"> </w:t>
      </w:r>
    </w:p>
    <w:p w14:paraId="3CCB4DD1" w14:textId="77777777" w:rsidR="00B053DA" w:rsidRDefault="00B053DA" w:rsidP="009C772F">
      <w:pPr>
        <w:pStyle w:val="BodyNormal"/>
      </w:pPr>
      <w:r>
        <w:t>John and Anne Merrick took a table near the statue, with their Warhorse guard standing nearby. A female voice from behind them rang out.</w:t>
      </w:r>
    </w:p>
    <w:p w14:paraId="5E752EE1" w14:textId="77777777" w:rsidR="00B053DA" w:rsidRDefault="00B053DA" w:rsidP="009C772F">
      <w:pPr>
        <w:pStyle w:val="BodyNormal"/>
      </w:pPr>
      <w:r>
        <w:t>“May we join you?”</w:t>
      </w:r>
    </w:p>
    <w:p w14:paraId="5094536A" w14:textId="2698232B" w:rsidR="00B053DA" w:rsidRDefault="00B053DA" w:rsidP="009C772F">
      <w:pPr>
        <w:pStyle w:val="BodyNormal"/>
      </w:pPr>
      <w:r>
        <w:t xml:space="preserve">Turning to acknowledge the </w:t>
      </w:r>
      <w:del w:id="4511" w:author="Author">
        <w:r w:rsidDel="00136072">
          <w:delText>interrogatory</w:delText>
        </w:r>
      </w:del>
      <w:ins w:id="4512" w:author="Author">
        <w:r w:rsidR="00136072">
          <w:t>question</w:t>
        </w:r>
      </w:ins>
      <w:r>
        <w:t>, Anne Merrick was surprised to see Lendina Bisha and Magda Galanis.</w:t>
      </w:r>
    </w:p>
    <w:p w14:paraId="6550F601" w14:textId="1FB0DCFE" w:rsidR="00B053DA" w:rsidRDefault="00B053DA" w:rsidP="009C772F">
      <w:pPr>
        <w:pStyle w:val="BodyNormal"/>
      </w:pPr>
      <w:r>
        <w:t xml:space="preserve">“Have a seat, </w:t>
      </w:r>
      <w:r w:rsidR="00530C9D">
        <w:t>Mrs. Bisha</w:t>
      </w:r>
      <w:ins w:id="4513" w:author="Author">
        <w:r w:rsidR="00DE1ABB">
          <w:t>,</w:t>
        </w:r>
        <w:del w:id="4514" w:author="Author">
          <w:r w:rsidR="00D328B1" w:rsidDel="00C40017">
            <w:delText>,</w:delText>
          </w:r>
        </w:del>
      </w:ins>
      <w:r w:rsidR="00530C9D">
        <w:t xml:space="preserve"> and M</w:t>
      </w:r>
      <w:r w:rsidR="00CF7163">
        <w:t>s</w:t>
      </w:r>
      <w:r>
        <w:t>.</w:t>
      </w:r>
      <w:r w:rsidR="00CF7163">
        <w:t xml:space="preserve"> Galanis.</w:t>
      </w:r>
      <w:r>
        <w:t xml:space="preserve"> May I introduce my husband, John Merrick?”</w:t>
      </w:r>
    </w:p>
    <w:p w14:paraId="6DFA5ECD" w14:textId="4E90BBAA" w:rsidR="00B053DA" w:rsidRDefault="00B053DA" w:rsidP="009C772F">
      <w:pPr>
        <w:pStyle w:val="BodyNormal"/>
      </w:pPr>
      <w:r>
        <w:t xml:space="preserve">“Pleased to make your acquaintance,” Magda Galanis said as she </w:t>
      </w:r>
      <w:r w:rsidR="002F786D">
        <w:t>glided</w:t>
      </w:r>
      <w:r>
        <w:t xml:space="preserve"> into her chair.</w:t>
      </w:r>
    </w:p>
    <w:p w14:paraId="3913C187" w14:textId="0EA698A8" w:rsidR="00B053DA" w:rsidRDefault="00B053DA" w:rsidP="009C772F">
      <w:pPr>
        <w:pStyle w:val="BodyNormal"/>
      </w:pPr>
      <w:r>
        <w:t>Anne called for the waiter, who took Lendina’s and Magda’s order</w:t>
      </w:r>
      <w:r w:rsidR="00265E1E">
        <w:t>:</w:t>
      </w:r>
      <w:r>
        <w:t xml:space="preserve"> white wine for Magda and an Orange Mimosa for Lendina.</w:t>
      </w:r>
      <w:r w:rsidR="009B2784">
        <w:t xml:space="preserve"> Anne </w:t>
      </w:r>
      <w:r w:rsidR="00DD30DC">
        <w:t xml:space="preserve">whispered to the waiter to put the drinks on </w:t>
      </w:r>
      <w:r w:rsidR="0011309F">
        <w:t>her</w:t>
      </w:r>
      <w:r w:rsidR="00DD30DC">
        <w:t xml:space="preserve"> tab.</w:t>
      </w:r>
    </w:p>
    <w:p w14:paraId="45F436FA" w14:textId="62F4BB94" w:rsidR="00B053DA" w:rsidRDefault="00B053DA" w:rsidP="009C772F">
      <w:pPr>
        <w:pStyle w:val="BodyNormal"/>
      </w:pPr>
      <w:r>
        <w:t>“</w:t>
      </w:r>
      <w:r w:rsidR="002F786D">
        <w:t>Lovely night</w:t>
      </w:r>
      <w:r>
        <w:t xml:space="preserve"> is it not?” Magda</w:t>
      </w:r>
      <w:r w:rsidR="008E6A16">
        <w:t xml:space="preserve"> said</w:t>
      </w:r>
      <w:r>
        <w:t>.</w:t>
      </w:r>
    </w:p>
    <w:p w14:paraId="44EDF3FB" w14:textId="77777777" w:rsidR="00B053DA" w:rsidRDefault="00B053DA" w:rsidP="009C772F">
      <w:pPr>
        <w:pStyle w:val="BodyNormal"/>
      </w:pPr>
      <w:r>
        <w:t>“Yes,” John said, “one would wish every summer-in-the-city night was as pleasant as this.”</w:t>
      </w:r>
    </w:p>
    <w:p w14:paraId="77B5B1E2" w14:textId="506A9627" w:rsidR="00B053DA" w:rsidRDefault="00B053DA" w:rsidP="009C772F">
      <w:pPr>
        <w:pStyle w:val="BodyNormal"/>
      </w:pPr>
      <w:r>
        <w:t xml:space="preserve">Lendina was looking at Anne Merrick, emulating a </w:t>
      </w:r>
      <w:r>
        <w:lastRenderedPageBreak/>
        <w:t xml:space="preserve">child’s </w:t>
      </w:r>
      <w:proofErr w:type="gramStart"/>
      <w:r>
        <w:t>staring</w:t>
      </w:r>
      <w:proofErr w:type="gramEnd"/>
      <w:r>
        <w:t xml:space="preserve"> contest. She sipped a bit of her Mimosa and fired the opening salvo.</w:t>
      </w:r>
    </w:p>
    <w:p w14:paraId="107612CE" w14:textId="77777777" w:rsidR="00B053DA" w:rsidRDefault="00B053DA" w:rsidP="009C772F">
      <w:pPr>
        <w:pStyle w:val="BodyNormal"/>
      </w:pPr>
      <w:r>
        <w:t>“Tell me, Mrs. Merrick. Who is that stern-faced man hovering over us?”</w:t>
      </w:r>
    </w:p>
    <w:p w14:paraId="1CBC2B4D" w14:textId="4778020E" w:rsidR="00B053DA" w:rsidRDefault="00B053DA" w:rsidP="009C772F">
      <w:pPr>
        <w:pStyle w:val="BodyNormal"/>
      </w:pPr>
      <w:r>
        <w:t>“Please call me Anne. That man is my bodyguard. He’s with Warhorse Security and</w:t>
      </w:r>
      <w:r w:rsidR="002F786D">
        <w:t xml:space="preserve"> the city of Chicago</w:t>
      </w:r>
      <w:r>
        <w:t xml:space="preserve"> licensed</w:t>
      </w:r>
      <w:r w:rsidR="002F786D">
        <w:t xml:space="preserve"> him</w:t>
      </w:r>
      <w:r>
        <w:t xml:space="preserve"> to carry a firearm.”</w:t>
      </w:r>
    </w:p>
    <w:p w14:paraId="79D5E0DE" w14:textId="77777777" w:rsidR="00B053DA" w:rsidRDefault="00B053DA" w:rsidP="009C772F">
      <w:pPr>
        <w:pStyle w:val="BodyNormal"/>
      </w:pPr>
      <w:r>
        <w:t>“Really? For a Chamber of Commerce event?”</w:t>
      </w:r>
    </w:p>
    <w:p w14:paraId="1D2091D2" w14:textId="240F328E" w:rsidR="00B053DA" w:rsidRDefault="00B053DA" w:rsidP="009C772F">
      <w:pPr>
        <w:pStyle w:val="BodyNormal"/>
      </w:pPr>
      <w:r>
        <w:t>“In our line of work, Lendina, we make our fair share of enemies. People dissatisfied with their legal result</w:t>
      </w:r>
      <w:r w:rsidR="003A21E9">
        <w:t>s</w:t>
      </w:r>
      <w:r>
        <w:t xml:space="preserve"> sometimes turn to violence. Our home in Highland Park is a veritable fortress for this reason.”</w:t>
      </w:r>
    </w:p>
    <w:p w14:paraId="0586F1CB" w14:textId="211E83EA" w:rsidR="00B053DA" w:rsidRDefault="00714AE4" w:rsidP="009C772F">
      <w:pPr>
        <w:pStyle w:val="BodyNormal"/>
      </w:pPr>
      <w:r>
        <w:t>“Does this happen to you often, Anne, these acts of retribution?”</w:t>
      </w:r>
    </w:p>
    <w:p w14:paraId="2AB77E8D" w14:textId="67F81912" w:rsidR="00527CE8" w:rsidRDefault="00143F73" w:rsidP="009C772F">
      <w:pPr>
        <w:pStyle w:val="BodyNormal"/>
      </w:pPr>
      <w:r>
        <w:t>“</w:t>
      </w:r>
      <w:r w:rsidR="004027DD" w:rsidRPr="004027DD">
        <w:t>Several weeks ago, two criminals attempted to murder my husband, John, and my daughter, Veronica, in front of Barney’s Restaurant.</w:t>
      </w:r>
      <w:r w:rsidR="005129E5">
        <w:t xml:space="preserve"> </w:t>
      </w:r>
      <w:r w:rsidR="002D47A7">
        <w:t>So yes</w:t>
      </w:r>
      <w:r w:rsidR="00DB4E71">
        <w:t>, Lendina, we take these threats seriously.”</w:t>
      </w:r>
    </w:p>
    <w:p w14:paraId="5DBB0FA9" w14:textId="3E579D5F" w:rsidR="008617D0" w:rsidRDefault="004E18E8" w:rsidP="009C772F">
      <w:pPr>
        <w:pStyle w:val="BodyNormal"/>
      </w:pPr>
      <w:r>
        <w:t xml:space="preserve">“I remember that story,” Magda </w:t>
      </w:r>
      <w:r w:rsidR="002F786D">
        <w:t>said</w:t>
      </w:r>
      <w:r>
        <w:t>. “</w:t>
      </w:r>
      <w:r w:rsidR="00DB4806">
        <w:t xml:space="preserve">John, </w:t>
      </w:r>
      <w:r w:rsidR="002F786D">
        <w:t>t</w:t>
      </w:r>
      <w:r>
        <w:t>hat Angel woman</w:t>
      </w:r>
      <w:r w:rsidR="002F786D">
        <w:t xml:space="preserve"> saved you</w:t>
      </w:r>
      <w:r w:rsidR="005F2D10">
        <w:t>. At least</w:t>
      </w:r>
      <w:ins w:id="4515" w:author="Author">
        <w:r w:rsidR="007E661F">
          <w:t>,</w:t>
        </w:r>
      </w:ins>
      <w:r w:rsidR="005F2D10">
        <w:t xml:space="preserve"> that’s what the press is calling her. </w:t>
      </w:r>
      <w:r w:rsidR="007660AD">
        <w:t>She’s a modern</w:t>
      </w:r>
      <w:r w:rsidR="001E2D7F">
        <w:t>-</w:t>
      </w:r>
      <w:r w:rsidR="007660AD">
        <w:t>day Scarlett Pimpernel</w:t>
      </w:r>
      <w:r w:rsidR="001E2D7F">
        <w:t xml:space="preserve">. </w:t>
      </w:r>
      <w:r w:rsidR="005F2D10">
        <w:t>Do you know who she is?”</w:t>
      </w:r>
    </w:p>
    <w:p w14:paraId="3A716737" w14:textId="0F5236B9" w:rsidR="0095076C" w:rsidRDefault="000B220B" w:rsidP="009C772F">
      <w:pPr>
        <w:pStyle w:val="BodyNormal"/>
      </w:pPr>
      <w:r>
        <w:t>Though</w:t>
      </w:r>
      <w:r w:rsidR="0095076C">
        <w:t xml:space="preserve"> Magda Galanis asked the question, Anne Merrick</w:t>
      </w:r>
      <w:r w:rsidR="006B4604">
        <w:t>,</w:t>
      </w:r>
      <w:r w:rsidR="00D35C05">
        <w:t xml:space="preserve"> as stone-faced as her opponent,</w:t>
      </w:r>
      <w:r w:rsidR="0095076C">
        <w:t xml:space="preserve"> shifted her gaze to Lendina</w:t>
      </w:r>
      <w:r w:rsidR="00BB475A">
        <w:t>.</w:t>
      </w:r>
    </w:p>
    <w:p w14:paraId="0F5D1C71" w14:textId="5ADF5AB4" w:rsidR="00BB475A" w:rsidRDefault="00BB475A" w:rsidP="009C772F">
      <w:pPr>
        <w:pStyle w:val="BodyNormal"/>
      </w:pPr>
      <w:r>
        <w:t xml:space="preserve">“This individual, </w:t>
      </w:r>
      <w:del w:id="4516" w:author="Author">
        <w:r w:rsidDel="00D328B1">
          <w:delText xml:space="preserve">the one </w:delText>
        </w:r>
      </w:del>
      <w:r>
        <w:t xml:space="preserve">referred to as </w:t>
      </w:r>
      <w:r w:rsidR="00CD0F7C">
        <w:t xml:space="preserve">the </w:t>
      </w:r>
      <w:r w:rsidR="008E6A16">
        <w:t xml:space="preserve">Chicago </w:t>
      </w:r>
      <w:r w:rsidR="00CD0F7C">
        <w:t xml:space="preserve">Angel by the </w:t>
      </w:r>
      <w:r w:rsidR="00CD0F7C">
        <w:lastRenderedPageBreak/>
        <w:t xml:space="preserve">local and national press, is now a </w:t>
      </w:r>
      <w:del w:id="4517" w:author="Author">
        <w:r w:rsidR="00CD0F7C" w:rsidDel="00DE6468">
          <w:delText>client of Merrick, Dawson, and Bra</w:delText>
        </w:r>
      </w:del>
      <w:ins w:id="4518" w:author="Author">
        <w:r w:rsidR="00DE6468">
          <w:t>Merrick, Dawson, and Brant clie</w:t>
        </w:r>
      </w:ins>
      <w:r w:rsidR="00CD0F7C">
        <w:t xml:space="preserve">nt. </w:t>
      </w:r>
      <w:del w:id="4519" w:author="Author">
        <w:r w:rsidR="009B1CA7" w:rsidDel="00CB18B2">
          <w:delText xml:space="preserve">As such, </w:delText>
        </w:r>
        <w:r w:rsidR="009B1CA7" w:rsidDel="009D05DF">
          <w:delText>we cannot disclose any information about her</w:delText>
        </w:r>
        <w:r w:rsidR="007034AE" w:rsidDel="009D05DF">
          <w:delText xml:space="preserve"> due to Attorney-Client </w:delText>
        </w:r>
        <w:r w:rsidR="00E16E78" w:rsidDel="009D05DF">
          <w:delText>privilege</w:delText>
        </w:r>
      </w:del>
      <w:ins w:id="4520" w:author="Author">
        <w:del w:id="4521" w:author="Author">
          <w:r w:rsidR="009D05DF" w:rsidDel="00CB18B2">
            <w:delText>d</w:delText>
          </w:r>
        </w:del>
        <w:r w:rsidR="00CB18B2">
          <w:t>D</w:t>
        </w:r>
        <w:r w:rsidR="009D05DF">
          <w:t xml:space="preserve">ue to </w:t>
        </w:r>
      </w:ins>
      <w:r w:rsidR="00EE1582">
        <w:t>a</w:t>
      </w:r>
      <w:ins w:id="4522" w:author="Author">
        <w:r w:rsidR="009D05DF">
          <w:t>ttorney-</w:t>
        </w:r>
      </w:ins>
      <w:r w:rsidR="00EE1582">
        <w:t>c</w:t>
      </w:r>
      <w:ins w:id="4523" w:author="Author">
        <w:r w:rsidR="009D05DF">
          <w:t>lient privilege, we cannot disclose any information about her</w:t>
        </w:r>
      </w:ins>
      <w:r w:rsidR="00E16E78">
        <w:t>.</w:t>
      </w:r>
      <w:r w:rsidR="007C3074">
        <w:t>”</w:t>
      </w:r>
    </w:p>
    <w:p w14:paraId="6CE04B95" w14:textId="0C62717E" w:rsidR="00C510AE" w:rsidRDefault="00296D39" w:rsidP="009C772F">
      <w:pPr>
        <w:pStyle w:val="BodyNormal"/>
      </w:pPr>
      <w:r>
        <w:t xml:space="preserve">Lendina relaxed a bit in her seat, </w:t>
      </w:r>
      <w:r w:rsidR="008C1DA6">
        <w:t>giving Anne a half-smile.</w:t>
      </w:r>
    </w:p>
    <w:p w14:paraId="6DE7CDC8" w14:textId="2DFB6582" w:rsidR="008C1DA6" w:rsidRDefault="008C1DA6" w:rsidP="009C772F">
      <w:pPr>
        <w:pStyle w:val="BodyNormal"/>
      </w:pPr>
      <w:r>
        <w:t>“So, you do know this woman, this</w:t>
      </w:r>
      <w:r w:rsidR="0066174B">
        <w:t xml:space="preserve"> Angel lady?”</w:t>
      </w:r>
    </w:p>
    <w:p w14:paraId="2071E58D" w14:textId="6D171030" w:rsidR="0066174B" w:rsidRDefault="00F602CC" w:rsidP="009C772F">
      <w:pPr>
        <w:pStyle w:val="BodyNormal"/>
      </w:pPr>
      <w:r>
        <w:t xml:space="preserve">“I didn’t say </w:t>
      </w:r>
      <w:r w:rsidR="00B32EE1">
        <w:t>that</w:t>
      </w:r>
      <w:ins w:id="4524" w:author="Author">
        <w:del w:id="4525" w:author="Author">
          <w:r w:rsidR="00BA2B2D" w:rsidDel="00152C53">
            <w:delText>,</w:delText>
          </w:r>
          <w:r w:rsidR="007E661F" w:rsidDel="009D05DF">
            <w:delText>,</w:delText>
          </w:r>
        </w:del>
      </w:ins>
      <w:del w:id="4526" w:author="Author">
        <w:r w:rsidR="0065355D" w:rsidDel="00712746">
          <w:delText>,</w:delText>
        </w:r>
      </w:del>
      <w:r>
        <w:t xml:space="preserve"> Lendina</w:t>
      </w:r>
      <w:r w:rsidR="00476B38">
        <w:t>.</w:t>
      </w:r>
      <w:r w:rsidR="00652770">
        <w:t xml:space="preserve"> We may know everything about her</w:t>
      </w:r>
      <w:del w:id="4527" w:author="Author">
        <w:r w:rsidR="00652770" w:rsidDel="00232C01">
          <w:delText>,</w:delText>
        </w:r>
      </w:del>
      <w:r w:rsidR="00652770">
        <w:t xml:space="preserve"> </w:t>
      </w:r>
      <w:r w:rsidR="00746321">
        <w:t>or</w:t>
      </w:r>
      <w:r w:rsidR="00652770">
        <w:t xml:space="preserve"> </w:t>
      </w:r>
      <w:del w:id="4528" w:author="Author">
        <w:r w:rsidR="008C1BEE" w:rsidDel="00232C01">
          <w:delText>we may</w:delText>
        </w:r>
        <w:r w:rsidR="00652770" w:rsidDel="00232C01">
          <w:delText xml:space="preserve"> know </w:delText>
        </w:r>
      </w:del>
      <w:r w:rsidR="00652770">
        <w:t xml:space="preserve">next to nothing about her. </w:t>
      </w:r>
      <w:r w:rsidR="008C1BEE">
        <w:t xml:space="preserve">I </w:t>
      </w:r>
      <w:del w:id="4529" w:author="Author">
        <w:r w:rsidR="008C1BEE" w:rsidDel="00FF0B55">
          <w:delText xml:space="preserve">just </w:delText>
        </w:r>
      </w:del>
      <w:r w:rsidR="008C1BEE">
        <w:t xml:space="preserve">can’t discuss it due to </w:t>
      </w:r>
      <w:r w:rsidR="00EE1582">
        <w:t>a</w:t>
      </w:r>
      <w:r w:rsidR="008C1BEE">
        <w:t>ttorney-</w:t>
      </w:r>
      <w:r w:rsidR="00EE1582">
        <w:t>c</w:t>
      </w:r>
      <w:r w:rsidR="008C1BEE">
        <w:t>lient</w:t>
      </w:r>
      <w:r w:rsidR="00AC43AA">
        <w:t xml:space="preserve"> privilege.</w:t>
      </w:r>
      <w:r w:rsidR="00436DCE">
        <w:t xml:space="preserve"> I </w:t>
      </w:r>
      <w:r w:rsidR="00EC25E6">
        <w:t>realize</w:t>
      </w:r>
      <w:r w:rsidR="00436DCE">
        <w:t xml:space="preserve"> </w:t>
      </w:r>
      <w:del w:id="4530" w:author="Author">
        <w:r w:rsidR="00436DCE" w:rsidDel="009D05DF">
          <w:delText xml:space="preserve">that </w:delText>
        </w:r>
      </w:del>
      <w:r w:rsidR="00436DCE">
        <w:t xml:space="preserve">you’re curious about this person, but </w:t>
      </w:r>
      <w:del w:id="4531" w:author="Author">
        <w:r w:rsidR="00436DCE" w:rsidDel="00134C30">
          <w:delText xml:space="preserve">the </w:delText>
        </w:r>
        <w:r w:rsidR="00DB562C" w:rsidDel="00134C30">
          <w:delText>legal profession has rules and procedures that we must follow</w:delText>
        </w:r>
      </w:del>
      <w:ins w:id="4532" w:author="Author">
        <w:r w:rsidR="00134C30">
          <w:t>we must follow the legal profession’s rules and procedures</w:t>
        </w:r>
      </w:ins>
      <w:r w:rsidR="00DB562C">
        <w:t>.”</w:t>
      </w:r>
    </w:p>
    <w:p w14:paraId="27D55CE1" w14:textId="0C1B0BE9" w:rsidR="00746321" w:rsidRDefault="00746321" w:rsidP="009C772F">
      <w:pPr>
        <w:pStyle w:val="BodyNormal"/>
      </w:pPr>
      <w:r>
        <w:t>“</w:t>
      </w:r>
      <w:r w:rsidR="00EE0406">
        <w:t>Would you</w:t>
      </w:r>
      <w:r>
        <w:t xml:space="preserve"> be interested in what they’re saying about her on the street</w:t>
      </w:r>
      <w:r w:rsidR="00EE0406">
        <w:t>, Anne?”</w:t>
      </w:r>
    </w:p>
    <w:p w14:paraId="04A4AF55" w14:textId="32C7CB00" w:rsidR="0002516A" w:rsidRDefault="0002516A" w:rsidP="009C772F">
      <w:pPr>
        <w:pStyle w:val="BodyNormal"/>
      </w:pPr>
      <w:r>
        <w:t>“He</w:t>
      </w:r>
      <w:r w:rsidR="00F41099">
        <w:t>ar</w:t>
      </w:r>
      <w:r>
        <w:t xml:space="preserve">say evidence is the first thing </w:t>
      </w:r>
      <w:r w:rsidR="00567F63">
        <w:t>to</w:t>
      </w:r>
      <w:r>
        <w:t xml:space="preserve"> get tossed in a court </w:t>
      </w:r>
      <w:r w:rsidR="00BE3F04">
        <w:t>trial but</w:t>
      </w:r>
      <w:r>
        <w:t xml:space="preserve"> </w:t>
      </w:r>
      <w:r w:rsidR="00DC724E">
        <w:t xml:space="preserve">do </w:t>
      </w:r>
      <w:r w:rsidR="002315FA">
        <w:t>regale</w:t>
      </w:r>
      <w:r w:rsidR="00633B80">
        <w:t xml:space="preserve"> us with your gossip</w:t>
      </w:r>
      <w:r w:rsidR="00D468F9">
        <w:t>.”</w:t>
      </w:r>
    </w:p>
    <w:p w14:paraId="65D29AED" w14:textId="31267226" w:rsidR="00D468F9" w:rsidRDefault="00EB7870" w:rsidP="009C772F">
      <w:pPr>
        <w:pStyle w:val="BodyNormal"/>
      </w:pPr>
      <w:r>
        <w:t>“</w:t>
      </w:r>
      <w:del w:id="4533" w:author="Author">
        <w:r w:rsidDel="00C51900">
          <w:delText>What I hear is</w:delText>
        </w:r>
      </w:del>
      <w:ins w:id="4534" w:author="Author">
        <w:r w:rsidR="00C51900">
          <w:t>I hear</w:t>
        </w:r>
      </w:ins>
      <w:r>
        <w:t xml:space="preserve"> </w:t>
      </w:r>
      <w:del w:id="4535" w:author="Author">
        <w:r w:rsidDel="004504A0">
          <w:delText xml:space="preserve">that </w:delText>
        </w:r>
      </w:del>
      <w:r>
        <w:t xml:space="preserve">this Angel person is actually a </w:t>
      </w:r>
      <w:r w:rsidR="007A63AB">
        <w:t>p</w:t>
      </w:r>
      <w:r>
        <w:t>olicewoman</w:t>
      </w:r>
      <w:del w:id="4536" w:author="Author">
        <w:r w:rsidR="00F52AB3" w:rsidDel="00FF0B55">
          <w:delText>,</w:delText>
        </w:r>
      </w:del>
      <w:r w:rsidR="00F52AB3">
        <w:t xml:space="preserve"> utilizing illegal tactics, and the Chicago Police </w:t>
      </w:r>
      <w:r w:rsidR="00417934">
        <w:t>are</w:t>
      </w:r>
      <w:r w:rsidR="00F52AB3">
        <w:t xml:space="preserve"> covering for her</w:t>
      </w:r>
      <w:r w:rsidR="00417934">
        <w:t>.”</w:t>
      </w:r>
    </w:p>
    <w:p w14:paraId="7C4F189E" w14:textId="30C7AB1F" w:rsidR="00417934" w:rsidRDefault="000572C2" w:rsidP="009C772F">
      <w:pPr>
        <w:pStyle w:val="BodyNormal"/>
      </w:pPr>
      <w:r>
        <w:t xml:space="preserve">“You’re </w:t>
      </w:r>
      <w:r w:rsidR="008E6A16">
        <w:t xml:space="preserve">suggesting </w:t>
      </w:r>
      <w:r w:rsidR="008B4B7A">
        <w:t>t</w:t>
      </w:r>
      <w:r>
        <w:t xml:space="preserve">hat the Chicago Police </w:t>
      </w:r>
      <w:r w:rsidR="008B4B7A">
        <w:t>are</w:t>
      </w:r>
      <w:r>
        <w:t xml:space="preserve"> breaking the law?</w:t>
      </w:r>
      <w:r w:rsidR="008B4B7A">
        <w:t xml:space="preserve">” John Merrick </w:t>
      </w:r>
      <w:r w:rsidR="00B32EE1">
        <w:t>said</w:t>
      </w:r>
      <w:r w:rsidR="008B4B7A">
        <w:t>. “</w:t>
      </w:r>
      <w:r w:rsidR="00BD6D2B">
        <w:t xml:space="preserve">Anne and I have a son </w:t>
      </w:r>
      <w:del w:id="4537" w:author="Author">
        <w:r w:rsidR="00BD6D2B" w:rsidDel="00C51900">
          <w:delText xml:space="preserve">on </w:delText>
        </w:r>
      </w:del>
      <w:ins w:id="4538" w:author="Author">
        <w:r w:rsidR="00C51900">
          <w:t xml:space="preserve">in </w:t>
        </w:r>
      </w:ins>
      <w:r w:rsidR="00BD6D2B">
        <w:t xml:space="preserve">the </w:t>
      </w:r>
      <w:r w:rsidR="00EE1582">
        <w:t>p</w:t>
      </w:r>
      <w:r w:rsidR="00BD6D2B">
        <w:t xml:space="preserve">olice </w:t>
      </w:r>
      <w:r w:rsidR="00EE1582">
        <w:t>f</w:t>
      </w:r>
      <w:r w:rsidR="00BD6D2B">
        <w:t>orce. I do</w:t>
      </w:r>
      <w:r w:rsidR="006D3031">
        <w:t>u</w:t>
      </w:r>
      <w:r w:rsidR="00BD6D2B">
        <w:t>bt that he’</w:t>
      </w:r>
      <w:r w:rsidR="006D3031">
        <w:t>d</w:t>
      </w:r>
      <w:r w:rsidR="00BD6D2B">
        <w:t xml:space="preserve"> </w:t>
      </w:r>
      <w:r w:rsidR="006D3031">
        <w:t xml:space="preserve">agree with that </w:t>
      </w:r>
      <w:r w:rsidR="00387967">
        <w:t>assertion</w:t>
      </w:r>
      <w:r w:rsidR="006D3031">
        <w:t>.”</w:t>
      </w:r>
    </w:p>
    <w:p w14:paraId="2FF62FB2" w14:textId="77C92F4A" w:rsidR="004148F0" w:rsidRDefault="006D3031" w:rsidP="009C772F">
      <w:pPr>
        <w:pStyle w:val="BodyNormal"/>
      </w:pPr>
      <w:r>
        <w:t>“</w:t>
      </w:r>
      <w:r w:rsidR="00941AF8">
        <w:t xml:space="preserve">There are lots of examples of bad and lawless cops. </w:t>
      </w:r>
      <w:r w:rsidR="008D5A39">
        <w:t>I didn’t mean to offend your son</w:t>
      </w:r>
      <w:r w:rsidR="0057540D">
        <w:t xml:space="preserve"> or his reputation</w:t>
      </w:r>
      <w:r w:rsidR="008D5A39">
        <w:t>. He may well be a</w:t>
      </w:r>
      <w:r w:rsidR="00CC3D4D">
        <w:t xml:space="preserve"> modern</w:t>
      </w:r>
      <w:r w:rsidR="008D5A39">
        <w:t xml:space="preserve"> Prince Valiant</w:t>
      </w:r>
      <w:r w:rsidR="006F058A">
        <w:t>.</w:t>
      </w:r>
      <w:r w:rsidR="00CC3D4D">
        <w:t>”</w:t>
      </w:r>
    </w:p>
    <w:p w14:paraId="0CF74E38" w14:textId="3D817ED8" w:rsidR="006819FF" w:rsidRDefault="004148F0" w:rsidP="009C772F">
      <w:pPr>
        <w:pStyle w:val="BodyNormal"/>
      </w:pPr>
      <w:r>
        <w:t>“Our law firm faces bad cops</w:t>
      </w:r>
      <w:r w:rsidR="00F44652">
        <w:t xml:space="preserve"> in court</w:t>
      </w:r>
      <w:r>
        <w:t xml:space="preserve"> </w:t>
      </w:r>
      <w:r w:rsidR="00841BE8">
        <w:t>now and then</w:t>
      </w:r>
      <w:r>
        <w:t>, Lendina. But your suggesti</w:t>
      </w:r>
      <w:r w:rsidR="00770CEE">
        <w:t>on</w:t>
      </w:r>
      <w:r>
        <w:t xml:space="preserve"> that the </w:t>
      </w:r>
      <w:r w:rsidR="0093364C">
        <w:t xml:space="preserve">Chicago </w:t>
      </w:r>
      <w:r>
        <w:t>Police</w:t>
      </w:r>
      <w:r w:rsidR="0093364C">
        <w:t xml:space="preserve"> are breaking the law as a matter of policy</w:t>
      </w:r>
      <w:r w:rsidR="00E01D20">
        <w:t xml:space="preserve"> is something</w:t>
      </w:r>
      <w:r w:rsidR="006819FF">
        <w:t xml:space="preserve"> </w:t>
      </w:r>
      <w:r w:rsidR="00B32EE1">
        <w:t xml:space="preserve">with </w:t>
      </w:r>
      <w:r w:rsidR="00B32EE1">
        <w:lastRenderedPageBreak/>
        <w:t>which I must respectfully disagree</w:t>
      </w:r>
      <w:r w:rsidR="006819FF">
        <w:t>.</w:t>
      </w:r>
      <w:r w:rsidR="00862AD5">
        <w:t xml:space="preserve">” </w:t>
      </w:r>
    </w:p>
    <w:p w14:paraId="6C1A74BC" w14:textId="28D89F7B" w:rsidR="0081242E" w:rsidRDefault="00F44652" w:rsidP="009C772F">
      <w:pPr>
        <w:pStyle w:val="BodyNormal"/>
      </w:pPr>
      <w:r>
        <w:t>“Adding to what John has said,</w:t>
      </w:r>
      <w:r w:rsidR="005045EA">
        <w:t xml:space="preserve"> the city of Chicago has 13,000 Police Officers and about 1800 ancillary employees.</w:t>
      </w:r>
      <w:r w:rsidR="00C5441A">
        <w:t xml:space="preserve"> It’s </w:t>
      </w:r>
      <w:r w:rsidR="00D13EC5">
        <w:t xml:space="preserve">one </w:t>
      </w:r>
      <w:r w:rsidR="00F965A8">
        <w:t xml:space="preserve">of </w:t>
      </w:r>
      <w:r w:rsidR="00C5441A">
        <w:t>the oldest police department</w:t>
      </w:r>
      <w:r w:rsidR="00F965A8">
        <w:t>s</w:t>
      </w:r>
      <w:r w:rsidR="00C5441A">
        <w:t xml:space="preserve"> in the </w:t>
      </w:r>
      <w:r w:rsidR="00F965A8">
        <w:t>world</w:t>
      </w:r>
      <w:r w:rsidR="00C5441A">
        <w:t>.</w:t>
      </w:r>
      <w:r w:rsidR="005045EA">
        <w:t xml:space="preserve"> </w:t>
      </w:r>
      <w:r w:rsidR="00C5441A">
        <w:t xml:space="preserve">The number of bad apples </w:t>
      </w:r>
      <w:del w:id="4539" w:author="Author">
        <w:r w:rsidR="00C5441A" w:rsidDel="00C51900">
          <w:delText xml:space="preserve">that get </w:delText>
        </w:r>
      </w:del>
      <w:r w:rsidR="00C5441A">
        <w:t xml:space="preserve">exposed </w:t>
      </w:r>
      <w:del w:id="4540" w:author="Author">
        <w:r w:rsidR="00C5441A" w:rsidDel="004504A0">
          <w:delText>each year</w:delText>
        </w:r>
      </w:del>
      <w:ins w:id="4541" w:author="Author">
        <w:r w:rsidR="004504A0">
          <w:t>yearly</w:t>
        </w:r>
      </w:ins>
      <w:r w:rsidR="00C5441A">
        <w:t xml:space="preserve"> is minuscule </w:t>
      </w:r>
      <w:r w:rsidR="00BE322C">
        <w:t>when</w:t>
      </w:r>
      <w:r w:rsidR="00C5441A">
        <w:t xml:space="preserve"> </w:t>
      </w:r>
      <w:del w:id="4542" w:author="Author">
        <w:r w:rsidR="00C5441A" w:rsidDel="00813B23">
          <w:delText>you consider</w:delText>
        </w:r>
      </w:del>
      <w:ins w:id="4543" w:author="Author">
        <w:r w:rsidR="00813B23">
          <w:t>considering</w:t>
        </w:r>
      </w:ins>
      <w:r w:rsidR="00C5441A">
        <w:t xml:space="preserve"> the force's size.”</w:t>
      </w:r>
    </w:p>
    <w:p w14:paraId="4109810E" w14:textId="1D4C1C66" w:rsidR="00C42077" w:rsidRDefault="00A10197" w:rsidP="009C772F">
      <w:pPr>
        <w:pStyle w:val="BodyNormal"/>
      </w:pPr>
      <w:r>
        <w:t xml:space="preserve">“Still,” Lendina </w:t>
      </w:r>
      <w:r w:rsidR="008E6A16">
        <w:t>said</w:t>
      </w:r>
      <w:r>
        <w:t>, “</w:t>
      </w:r>
      <w:r w:rsidR="00F46F7F">
        <w:t>how do you defend yourselves in a world that has become so violent, and you are on the front lines?”</w:t>
      </w:r>
    </w:p>
    <w:p w14:paraId="586E4722" w14:textId="276DE80A" w:rsidR="00E858D1" w:rsidRDefault="00C42077" w:rsidP="009C772F">
      <w:pPr>
        <w:pStyle w:val="BodyNormal"/>
      </w:pPr>
      <w:r>
        <w:t>“</w:t>
      </w:r>
      <w:r w:rsidR="00963BBC">
        <w:t xml:space="preserve">We </w:t>
      </w:r>
      <w:r w:rsidR="00745E2F">
        <w:t xml:space="preserve">rely on the </w:t>
      </w:r>
      <w:r w:rsidR="00EE1582">
        <w:t>p</w:t>
      </w:r>
      <w:r w:rsidR="00745E2F">
        <w:t>olice</w:t>
      </w:r>
      <w:r w:rsidR="0066263F">
        <w:t xml:space="preserve"> and</w:t>
      </w:r>
      <w:r w:rsidR="00745E2F">
        <w:t xml:space="preserve"> personal security services</w:t>
      </w:r>
      <w:r w:rsidR="00E858D1">
        <w:t xml:space="preserve">,” John Merrick </w:t>
      </w:r>
      <w:r w:rsidR="00B32EE1">
        <w:t>said</w:t>
      </w:r>
      <w:ins w:id="4544" w:author="Author">
        <w:r w:rsidR="00D328B1">
          <w:t>, gently pointing to their security guard.</w:t>
        </w:r>
      </w:ins>
      <w:del w:id="4545" w:author="Author">
        <w:r w:rsidR="00E858D1" w:rsidDel="00D328B1">
          <w:delText>.</w:delText>
        </w:r>
      </w:del>
    </w:p>
    <w:p w14:paraId="2B964C15" w14:textId="1EBE06C8" w:rsidR="00E36156" w:rsidRDefault="000C2159" w:rsidP="009C772F">
      <w:pPr>
        <w:pStyle w:val="BodyNormal"/>
      </w:pPr>
      <w:r>
        <w:t>Anne Merrick fixed her gaze on Lendina Bisha</w:t>
      </w:r>
      <w:r w:rsidR="00B221C4">
        <w:t xml:space="preserve">. Anne’s expression showed unwavering </w:t>
      </w:r>
      <w:r w:rsidR="00781BBE">
        <w:t>concentration;</w:t>
      </w:r>
      <w:r w:rsidR="005372E8">
        <w:t xml:space="preserve"> her voice sharp as a </w:t>
      </w:r>
      <w:del w:id="4546" w:author="Author">
        <w:r w:rsidR="005372E8" w:rsidDel="00FF626D">
          <w:delText>Ginzu knife</w:delText>
        </w:r>
      </w:del>
      <w:ins w:id="4547" w:author="Author">
        <w:r w:rsidR="00FF626D">
          <w:t>surgeon’s sca</w:t>
        </w:r>
        <w:r w:rsidR="00CD7C41">
          <w:t>l</w:t>
        </w:r>
        <w:r w:rsidR="00FF626D">
          <w:t>pel</w:t>
        </w:r>
      </w:ins>
      <w:r w:rsidR="005372E8">
        <w:t>.</w:t>
      </w:r>
    </w:p>
    <w:p w14:paraId="6C59901B" w14:textId="483AEABB" w:rsidR="00396EBE" w:rsidRDefault="00E36156" w:rsidP="009C772F">
      <w:pPr>
        <w:pStyle w:val="BodyNormal"/>
      </w:pPr>
      <w:r>
        <w:t>“</w:t>
      </w:r>
      <w:r w:rsidR="007A05E4" w:rsidRPr="007A05E4">
        <w:t xml:space="preserve">John's comment, Lendina, doesn't mean we </w:t>
      </w:r>
      <w:r w:rsidR="00146BF7">
        <w:t>are</w:t>
      </w:r>
      <w:r w:rsidR="007A05E4" w:rsidRPr="007A05E4">
        <w:t xml:space="preserve"> like sheep waiting to </w:t>
      </w:r>
      <w:proofErr w:type="gramStart"/>
      <w:r w:rsidR="007A05E4" w:rsidRPr="007A05E4">
        <w:t>be slaughtered</w:t>
      </w:r>
      <w:proofErr w:type="gramEnd"/>
      <w:r w:rsidR="00476B38">
        <w:t>,</w:t>
      </w:r>
      <w:r w:rsidR="007A05E4" w:rsidRPr="007A05E4">
        <w:t xml:space="preserve"> accept</w:t>
      </w:r>
      <w:r w:rsidR="00476B38">
        <w:t>ing</w:t>
      </w:r>
      <w:r w:rsidR="007A05E4" w:rsidRPr="007A05E4">
        <w:t xml:space="preserve"> these threats to our lives</w:t>
      </w:r>
      <w:r w:rsidR="005D0DF6">
        <w:t xml:space="preserve">. </w:t>
      </w:r>
      <w:r w:rsidR="004B00F5">
        <w:t xml:space="preserve">Our law firm </w:t>
      </w:r>
      <w:r w:rsidR="005D466F">
        <w:t xml:space="preserve">investigates those threatening us </w:t>
      </w:r>
      <w:r w:rsidR="00396EBE">
        <w:t>to identify</w:t>
      </w:r>
      <w:r w:rsidR="0076700C">
        <w:t xml:space="preserve"> possible </w:t>
      </w:r>
      <w:r w:rsidR="005D466F">
        <w:t>legal remedies.</w:t>
      </w:r>
      <w:r w:rsidR="00396EBE">
        <w:t>”</w:t>
      </w:r>
    </w:p>
    <w:p w14:paraId="2FF79F37" w14:textId="3039E965" w:rsidR="00396EBE" w:rsidRDefault="00396EBE" w:rsidP="009C772F">
      <w:pPr>
        <w:pStyle w:val="BodyNormal"/>
      </w:pPr>
      <w:r>
        <w:t>“How so?”</w:t>
      </w:r>
    </w:p>
    <w:p w14:paraId="15D29174" w14:textId="6859E0A5" w:rsidR="00F26FD0" w:rsidRDefault="000D3AB3" w:rsidP="009C772F">
      <w:pPr>
        <w:pStyle w:val="BodyNormal"/>
      </w:pPr>
      <w:r>
        <w:t>“</w:t>
      </w:r>
      <w:r w:rsidR="001D591B">
        <w:t xml:space="preserve">Once we have identified the person or corporation that is </w:t>
      </w:r>
      <w:r w:rsidR="00033895">
        <w:t xml:space="preserve">menacing </w:t>
      </w:r>
      <w:r w:rsidR="001D591B">
        <w:t xml:space="preserve">us, we </w:t>
      </w:r>
      <w:r w:rsidR="007C2B3C">
        <w:t>thoroughly examine</w:t>
      </w:r>
      <w:r w:rsidR="00C06361">
        <w:t xml:space="preserve"> that individual’s </w:t>
      </w:r>
      <w:r w:rsidR="00817DB9">
        <w:t xml:space="preserve">or corporation’s </w:t>
      </w:r>
      <w:r w:rsidR="00C06361">
        <w:t>assets.</w:t>
      </w:r>
      <w:r w:rsidR="00817DB9">
        <w:t xml:space="preserve"> We </w:t>
      </w:r>
      <w:del w:id="4548" w:author="Author">
        <w:r w:rsidR="00817DB9" w:rsidDel="000E26CD">
          <w:delText>make a list of</w:delText>
        </w:r>
      </w:del>
      <w:ins w:id="4549" w:author="Author">
        <w:r w:rsidR="000E26CD">
          <w:t>list</w:t>
        </w:r>
      </w:ins>
      <w:r w:rsidR="00817DB9">
        <w:t xml:space="preserve"> these assets</w:t>
      </w:r>
      <w:r w:rsidR="00060E44">
        <w:t xml:space="preserve">, their value, and </w:t>
      </w:r>
      <w:r w:rsidR="0066263F">
        <w:t>their legal ownership documentation</w:t>
      </w:r>
      <w:r w:rsidR="00060E44">
        <w:t xml:space="preserve">. Even attempts to obscure ownership </w:t>
      </w:r>
      <w:r w:rsidR="001C3A36">
        <w:t xml:space="preserve">via overseas shell companies </w:t>
      </w:r>
      <w:r w:rsidR="00F3796E">
        <w:t xml:space="preserve">would prove fruitless under the assault </w:t>
      </w:r>
      <w:r w:rsidR="002277EB">
        <w:t xml:space="preserve">of </w:t>
      </w:r>
      <w:r w:rsidR="00F3796E">
        <w:t>our corporate law division.</w:t>
      </w:r>
      <w:r w:rsidR="002277EB">
        <w:t xml:space="preserve"> </w:t>
      </w:r>
      <w:r w:rsidR="000158C0">
        <w:t>Suppose the individuals we target own</w:t>
      </w:r>
      <w:del w:id="4550" w:author="Author">
        <w:r w:rsidR="000158C0" w:rsidDel="00D328B1">
          <w:delText>, say,</w:delText>
        </w:r>
      </w:del>
      <w:r w:rsidR="000158C0">
        <w:t xml:space="preserve"> a metal </w:t>
      </w:r>
      <w:r w:rsidR="000158C0">
        <w:lastRenderedPageBreak/>
        <w:t>fabrication plant, a software company, an expensive condominium, or an art gallery. In that case,</w:t>
      </w:r>
      <w:r w:rsidR="00CD61B8">
        <w:t xml:space="preserve"> we can </w:t>
      </w:r>
      <w:r w:rsidR="00D63C45">
        <w:t>prepare a series of lawsuits to recover th</w:t>
      </w:r>
      <w:r w:rsidR="00FD3989">
        <w:t>o</w:t>
      </w:r>
      <w:r w:rsidR="00D63C45">
        <w:t>se assets</w:t>
      </w:r>
      <w:r w:rsidR="00694DD9">
        <w:t>.</w:t>
      </w:r>
    </w:p>
    <w:p w14:paraId="758F0589" w14:textId="6BFB5DBB" w:rsidR="003146DE" w:rsidRDefault="00AC1DBF" w:rsidP="009C772F">
      <w:pPr>
        <w:pStyle w:val="BodyNormal"/>
      </w:pPr>
      <w:r>
        <w:t xml:space="preserve"> </w:t>
      </w:r>
      <w:r w:rsidR="004F44BC">
        <w:t xml:space="preserve">We </w:t>
      </w:r>
      <w:r w:rsidR="00615C83">
        <w:t>usually</w:t>
      </w:r>
      <w:r w:rsidR="000158C0">
        <w:t xml:space="preserve"> </w:t>
      </w:r>
      <w:r w:rsidR="004F44BC">
        <w:t>move legally</w:t>
      </w:r>
      <w:r w:rsidR="0034206A">
        <w:t xml:space="preserve"> after</w:t>
      </w:r>
      <w:r w:rsidR="00B32EE1">
        <w:t xml:space="preserve"> the State of Illinois</w:t>
      </w:r>
      <w:r>
        <w:t xml:space="preserve"> </w:t>
      </w:r>
      <w:r w:rsidR="00B32EE1">
        <w:t>h</w:t>
      </w:r>
      <w:r>
        <w:t xml:space="preserve">as arrested, </w:t>
      </w:r>
      <w:r w:rsidR="00694DD9">
        <w:t xml:space="preserve">charged, and </w:t>
      </w:r>
      <w:proofErr w:type="gramStart"/>
      <w:r w:rsidR="00DE6D21">
        <w:t>convicted</w:t>
      </w:r>
      <w:proofErr w:type="gramEnd"/>
      <w:r w:rsidR="00B32EE1">
        <w:t xml:space="preserve"> that individual</w:t>
      </w:r>
      <w:r w:rsidR="00DE6D21">
        <w:t xml:space="preserve"> in a </w:t>
      </w:r>
      <w:del w:id="4551" w:author="Author">
        <w:r w:rsidR="00DE6D21" w:rsidDel="00D57D38">
          <w:delText xml:space="preserve">law </w:delText>
        </w:r>
      </w:del>
      <w:r w:rsidR="00DE6D21">
        <w:t>court</w:t>
      </w:r>
      <w:ins w:id="4552" w:author="Author">
        <w:r w:rsidR="00D57D38">
          <w:t xml:space="preserve"> of law</w:t>
        </w:r>
      </w:ins>
      <w:r w:rsidR="000D788D">
        <w:t>.</w:t>
      </w:r>
      <w:r w:rsidR="004F44BC">
        <w:t xml:space="preserve"> </w:t>
      </w:r>
      <w:r w:rsidR="005D6F14">
        <w:t>For instance, if</w:t>
      </w:r>
      <w:ins w:id="4553" w:author="Author">
        <w:r w:rsidR="00D328B1">
          <w:t xml:space="preserve"> </w:t>
        </w:r>
      </w:ins>
      <w:r w:rsidR="007C2B3C">
        <w:t xml:space="preserve">the </w:t>
      </w:r>
      <w:r w:rsidR="00211638">
        <w:t>Federal Government</w:t>
      </w:r>
      <w:r w:rsidR="007C2B3C">
        <w:t xml:space="preserve"> convicted those</w:t>
      </w:r>
      <w:r w:rsidR="005D6F14">
        <w:t xml:space="preserve"> individuals</w:t>
      </w:r>
      <w:r w:rsidR="007C2B3C">
        <w:t xml:space="preserve"> </w:t>
      </w:r>
      <w:del w:id="4554" w:author="Author">
        <w:r w:rsidR="005D6F14" w:rsidDel="00D328B1">
          <w:delText xml:space="preserve">were convicted </w:delText>
        </w:r>
      </w:del>
      <w:r w:rsidR="005D6F14">
        <w:t xml:space="preserve">under a RICO statute, </w:t>
      </w:r>
      <w:r w:rsidR="007C2B3C">
        <w:t>it</w:t>
      </w:r>
      <w:r w:rsidR="00491366">
        <w:t xml:space="preserve"> would seize all their assets</w:t>
      </w:r>
      <w:r w:rsidR="003D208F">
        <w:t xml:space="preserve">. </w:t>
      </w:r>
      <w:r w:rsidR="00B32EE1">
        <w:t>We would register o</w:t>
      </w:r>
      <w:r w:rsidR="004A2EC8">
        <w:t xml:space="preserve">ur personal injury lawsuits </w:t>
      </w:r>
      <w:r w:rsidR="000165C5">
        <w:t xml:space="preserve">as assets to </w:t>
      </w:r>
      <w:proofErr w:type="gramStart"/>
      <w:r w:rsidR="000165C5">
        <w:t>be subtracted</w:t>
      </w:r>
      <w:proofErr w:type="gramEnd"/>
      <w:r w:rsidR="000165C5">
        <w:t xml:space="preserve"> from the government seizures.</w:t>
      </w:r>
      <w:r w:rsidR="003146DE">
        <w:t xml:space="preserve"> In other words, we will get our pound of flesh.</w:t>
      </w:r>
    </w:p>
    <w:p w14:paraId="2B22780F" w14:textId="3929A8A0" w:rsidR="00AA5D12" w:rsidRDefault="003146DE" w:rsidP="009C772F">
      <w:pPr>
        <w:pStyle w:val="BodyNormal"/>
      </w:pPr>
      <w:del w:id="4555" w:author="Author">
        <w:r w:rsidDel="00D328B1">
          <w:delText>If, on the other hand,</w:delText>
        </w:r>
      </w:del>
      <w:ins w:id="4556" w:author="Author">
        <w:r w:rsidR="00D328B1">
          <w:t>On the other hand, if</w:t>
        </w:r>
      </w:ins>
      <w:r>
        <w:t xml:space="preserve"> </w:t>
      </w:r>
      <w:ins w:id="4557" w:author="Author">
        <w:r w:rsidR="00D328B1">
          <w:t xml:space="preserve">someone kills </w:t>
        </w:r>
      </w:ins>
      <w:r>
        <w:t xml:space="preserve">John </w:t>
      </w:r>
      <w:r w:rsidR="00743EE5">
        <w:t xml:space="preserve">and </w:t>
      </w:r>
      <w:del w:id="4558" w:author="Author">
        <w:r w:rsidR="00743EE5" w:rsidDel="00631B75">
          <w:delText>I</w:delText>
        </w:r>
      </w:del>
      <w:ins w:id="4559" w:author="Author">
        <w:r w:rsidR="00631B75">
          <w:t>me</w:t>
        </w:r>
      </w:ins>
      <w:del w:id="4560" w:author="Author">
        <w:r w:rsidR="00743EE5" w:rsidDel="00D328B1">
          <w:delText xml:space="preserve"> are killed</w:delText>
        </w:r>
      </w:del>
      <w:r w:rsidR="00743EE5">
        <w:t xml:space="preserve">, we have arrangements for that </w:t>
      </w:r>
      <w:r w:rsidR="00C36141">
        <w:t xml:space="preserve">grim </w:t>
      </w:r>
      <w:r w:rsidR="00743EE5">
        <w:t>eventuality. Merrick, Dawson, and Brant ha</w:t>
      </w:r>
      <w:r w:rsidR="002C343A">
        <w:t>ve</w:t>
      </w:r>
      <w:r w:rsidR="00743EE5">
        <w:t xml:space="preserve"> friendly </w:t>
      </w:r>
      <w:r w:rsidR="002C343A">
        <w:t xml:space="preserve">relations with several top law firms in Chicago and Illinois. These firms have copies of our evidence with </w:t>
      </w:r>
      <w:r w:rsidR="00CB54D3">
        <w:t>instructions</w:t>
      </w:r>
      <w:r w:rsidR="00645FC3">
        <w:t xml:space="preserve"> </w:t>
      </w:r>
      <w:r w:rsidR="00613173">
        <w:t xml:space="preserve">on how </w:t>
      </w:r>
      <w:r w:rsidR="00645FC3">
        <w:t>to sue on behalf of the Merrick estate.</w:t>
      </w:r>
      <w:r w:rsidR="00941AF8">
        <w:t xml:space="preserve"> </w:t>
      </w:r>
      <w:r w:rsidR="009A7697">
        <w:t xml:space="preserve">Those </w:t>
      </w:r>
      <w:r w:rsidR="000674FA">
        <w:t xml:space="preserve">who </w:t>
      </w:r>
      <w:proofErr w:type="gramStart"/>
      <w:r w:rsidR="000674FA">
        <w:t>carry out</w:t>
      </w:r>
      <w:proofErr w:type="gramEnd"/>
      <w:r w:rsidR="000674FA">
        <w:t xml:space="preserve"> their threats will face</w:t>
      </w:r>
      <w:r w:rsidR="009A7697">
        <w:t xml:space="preserve"> </w:t>
      </w:r>
      <w:r w:rsidR="008D3A97">
        <w:t>a series of endless and debilitating lawsuits</w:t>
      </w:r>
      <w:r w:rsidR="00F450E0">
        <w:t>.</w:t>
      </w:r>
      <w:r w:rsidR="00D70E27">
        <w:t xml:space="preserve"> </w:t>
      </w:r>
      <w:r w:rsidR="00AA5D12">
        <w:t xml:space="preserve">We are not sheep, </w:t>
      </w:r>
      <w:r w:rsidR="00F360C5">
        <w:t>Lendina</w:t>
      </w:r>
      <w:r w:rsidR="00AA5D12">
        <w:t>.”</w:t>
      </w:r>
    </w:p>
    <w:p w14:paraId="796A137F" w14:textId="74D348E3" w:rsidR="00F71840" w:rsidRDefault="000C707A" w:rsidP="009C772F">
      <w:pPr>
        <w:pStyle w:val="BodyNormal"/>
      </w:pPr>
      <w:r>
        <w:t>“No one is suggesting that you are</w:t>
      </w:r>
      <w:r w:rsidR="00C45513">
        <w:t xml:space="preserve">. </w:t>
      </w:r>
      <w:r w:rsidR="0047697B">
        <w:t xml:space="preserve">But </w:t>
      </w:r>
      <w:r w:rsidR="00C45513">
        <w:t xml:space="preserve">I am intrigued </w:t>
      </w:r>
      <w:r w:rsidR="00613173">
        <w:t>by your example of assets, which</w:t>
      </w:r>
      <w:r w:rsidR="00B9358E">
        <w:t xml:space="preserve"> included </w:t>
      </w:r>
      <w:ins w:id="4561" w:author="Author">
        <w:r w:rsidR="007246E3">
          <w:t xml:space="preserve">businesses </w:t>
        </w:r>
      </w:ins>
      <w:del w:id="4562" w:author="Author">
        <w:r w:rsidR="00B9358E" w:rsidDel="007246E3">
          <w:delText>things t</w:delText>
        </w:r>
      </w:del>
      <w:ins w:id="4563" w:author="Author">
        <w:r w:rsidR="007246E3">
          <w:t>t</w:t>
        </w:r>
      </w:ins>
      <w:r w:rsidR="00B9358E">
        <w:t>hat my husband</w:t>
      </w:r>
      <w:r w:rsidR="00950DD3">
        <w:t>,</w:t>
      </w:r>
      <w:r w:rsidR="00B9358E">
        <w:t xml:space="preserve"> Imer</w:t>
      </w:r>
      <w:r w:rsidR="00950DD3">
        <w:t>,</w:t>
      </w:r>
      <w:r w:rsidR="00B9358E">
        <w:t xml:space="preserve"> and I </w:t>
      </w:r>
      <w:del w:id="4564" w:author="Author">
        <w:r w:rsidR="00B9358E" w:rsidDel="007246E3">
          <w:delText>possess</w:delText>
        </w:r>
      </w:del>
      <w:ins w:id="4565" w:author="Author">
        <w:r w:rsidR="007246E3">
          <w:t>own</w:t>
        </w:r>
      </w:ins>
      <w:r w:rsidR="00B9358E">
        <w:t xml:space="preserve">. </w:t>
      </w:r>
      <w:r w:rsidR="00950DD3">
        <w:t>Are you accusing me of something, Anne?”</w:t>
      </w:r>
    </w:p>
    <w:p w14:paraId="3E947B0E" w14:textId="0A64C624" w:rsidR="00950DD3" w:rsidRDefault="000C398F" w:rsidP="009C772F">
      <w:pPr>
        <w:pStyle w:val="BodyNormal"/>
      </w:pPr>
      <w:r>
        <w:t xml:space="preserve">“I was speaking hypothetically, and </w:t>
      </w:r>
      <w:ins w:id="4566" w:author="Author">
        <w:r w:rsidR="007246E3">
          <w:t xml:space="preserve">you should presume </w:t>
        </w:r>
      </w:ins>
      <w:r>
        <w:t>no</w:t>
      </w:r>
      <w:r w:rsidR="007A63A3">
        <w:t xml:space="preserve"> such</w:t>
      </w:r>
      <w:r>
        <w:t xml:space="preserve"> judgment</w:t>
      </w:r>
      <w:del w:id="4567" w:author="Author">
        <w:r w:rsidDel="007246E3">
          <w:delText xml:space="preserve"> should be </w:delText>
        </w:r>
        <w:r w:rsidR="00BF24B6" w:rsidDel="007246E3">
          <w:delText>presumed</w:delText>
        </w:r>
      </w:del>
      <w:r w:rsidR="00BF24B6">
        <w:t>.”</w:t>
      </w:r>
    </w:p>
    <w:p w14:paraId="516547BC" w14:textId="6F664D3B" w:rsidR="00C404C9" w:rsidRDefault="00A730F1" w:rsidP="009C772F">
      <w:pPr>
        <w:pStyle w:val="BodyNormal"/>
      </w:pPr>
      <w:r>
        <w:t xml:space="preserve">“My husband and I are legitimate </w:t>
      </w:r>
      <w:r w:rsidR="00804C01" w:rsidRPr="00804C01">
        <w:t>entrepreneur</w:t>
      </w:r>
      <w:r w:rsidR="00804C01">
        <w:t>s</w:t>
      </w:r>
      <w:r w:rsidR="003329E6">
        <w:t>, founders of several successful companies. Our facilities</w:t>
      </w:r>
      <w:r w:rsidR="0094625E">
        <w:t xml:space="preserve"> and business records</w:t>
      </w:r>
      <w:r w:rsidR="003329E6">
        <w:t xml:space="preserve"> are </w:t>
      </w:r>
      <w:r w:rsidR="00541F0A">
        <w:t>public</w:t>
      </w:r>
      <w:r w:rsidR="0094625E">
        <w:t>.</w:t>
      </w:r>
      <w:r w:rsidR="00541F0A">
        <w:t xml:space="preserve"> You could visit</w:t>
      </w:r>
      <w:r w:rsidR="0094625E">
        <w:t xml:space="preserve"> any of our </w:t>
      </w:r>
      <w:r w:rsidR="0094625E">
        <w:lastRenderedPageBreak/>
        <w:t>companies</w:t>
      </w:r>
      <w:r w:rsidR="00541F0A">
        <w:t xml:space="preserve"> and see for yourself</w:t>
      </w:r>
      <w:r w:rsidR="00147DCE">
        <w:t>.</w:t>
      </w:r>
      <w:r w:rsidR="007A63A3">
        <w:t>”</w:t>
      </w:r>
    </w:p>
    <w:p w14:paraId="42ADB5BD" w14:textId="16BDBC0F" w:rsidR="00114608" w:rsidRDefault="009D1D8A" w:rsidP="009C772F">
      <w:pPr>
        <w:pStyle w:val="BodyNormal"/>
      </w:pPr>
      <w:r>
        <w:t xml:space="preserve">Anne Merrick twirled her stirrer in her </w:t>
      </w:r>
      <w:r w:rsidR="0049586D" w:rsidRPr="00FA271D">
        <w:t>Lillet Rose Martini</w:t>
      </w:r>
      <w:r w:rsidR="00DD4D35">
        <w:t xml:space="preserve">, taking a </w:t>
      </w:r>
      <w:r w:rsidR="0000361B">
        <w:t>pregnant pause before responding.</w:t>
      </w:r>
    </w:p>
    <w:p w14:paraId="07E445D2" w14:textId="35C4A4EF" w:rsidR="0000361B" w:rsidRDefault="0000361B" w:rsidP="009C772F">
      <w:pPr>
        <w:pStyle w:val="BodyNormal"/>
      </w:pPr>
      <w:r>
        <w:t xml:space="preserve">“If you are, as you claim, legitimate </w:t>
      </w:r>
      <w:r w:rsidR="00231FB0" w:rsidRPr="00804C01">
        <w:t>entrepreneur</w:t>
      </w:r>
      <w:r w:rsidR="00231FB0">
        <w:t>s</w:t>
      </w:r>
      <w:r w:rsidR="000F39AB">
        <w:t>, then you have absolutely nothing to fear</w:t>
      </w:r>
      <w:r w:rsidR="003116DC">
        <w:t>.”</w:t>
      </w:r>
    </w:p>
    <w:p w14:paraId="388C3C7E" w14:textId="5549FB0A" w:rsidR="003116DC" w:rsidRDefault="008F0597" w:rsidP="009C772F">
      <w:pPr>
        <w:pStyle w:val="BodyNormal"/>
      </w:pPr>
      <w:r>
        <w:t>“But you don’t believe me</w:t>
      </w:r>
      <w:del w:id="4568" w:author="Author">
        <w:r w:rsidDel="000E26CD">
          <w:delText>, do you</w:delText>
        </w:r>
      </w:del>
      <w:r>
        <w:t xml:space="preserve">, </w:t>
      </w:r>
      <w:r w:rsidR="00B32EE1">
        <w:t xml:space="preserve">do you, </w:t>
      </w:r>
      <w:r>
        <w:t>Anne Merrick?”</w:t>
      </w:r>
    </w:p>
    <w:p w14:paraId="4F0E85F2" w14:textId="1996786F" w:rsidR="00A61E2D" w:rsidRDefault="009B118C" w:rsidP="009C772F">
      <w:pPr>
        <w:pStyle w:val="BodyNormal"/>
      </w:pPr>
      <w:r>
        <w:t>“Lendina,</w:t>
      </w:r>
      <w:r w:rsidR="000D5BAD">
        <w:t xml:space="preserve"> </w:t>
      </w:r>
      <w:r w:rsidR="00A847D9">
        <w:t xml:space="preserve">I’m a </w:t>
      </w:r>
      <w:r w:rsidR="005C5805">
        <w:t>veteran</w:t>
      </w:r>
      <w:r w:rsidR="00A847D9">
        <w:t xml:space="preserve"> Marine pilot</w:t>
      </w:r>
      <w:r w:rsidR="005E2704">
        <w:t>,” John said.</w:t>
      </w:r>
      <w:r w:rsidR="00A847D9">
        <w:t xml:space="preserve"> </w:t>
      </w:r>
      <w:r w:rsidR="005E2704">
        <w:t>“</w:t>
      </w:r>
      <w:r w:rsidR="007E607B">
        <w:t xml:space="preserve">I’ve seen </w:t>
      </w:r>
      <w:del w:id="4569" w:author="Author">
        <w:r w:rsidR="007E607B" w:rsidDel="00833631">
          <w:delText xml:space="preserve">mankind </w:delText>
        </w:r>
      </w:del>
      <w:ins w:id="4570" w:author="Author">
        <w:r w:rsidR="00833631">
          <w:t xml:space="preserve">humanity </w:t>
        </w:r>
      </w:ins>
      <w:r w:rsidR="007E607B">
        <w:t xml:space="preserve">at its worst. </w:t>
      </w:r>
      <w:r w:rsidR="00F14BF6">
        <w:t xml:space="preserve">I’ve had people </w:t>
      </w:r>
      <w:proofErr w:type="gramStart"/>
      <w:r w:rsidR="00F14BF6">
        <w:t>lie</w:t>
      </w:r>
      <w:proofErr w:type="gramEnd"/>
      <w:r w:rsidR="00F14BF6">
        <w:t xml:space="preserve"> to me</w:t>
      </w:r>
      <w:r w:rsidR="00E57CB1">
        <w:t xml:space="preserve"> and</w:t>
      </w:r>
      <w:r w:rsidR="00021263">
        <w:t xml:space="preserve"> seen</w:t>
      </w:r>
      <w:r w:rsidR="00E57CB1">
        <w:t xml:space="preserve"> lives lost as a result.</w:t>
      </w:r>
    </w:p>
    <w:p w14:paraId="27AA5277" w14:textId="0E593ABF" w:rsidR="005159C6" w:rsidRDefault="00BE3F04" w:rsidP="009C772F">
      <w:pPr>
        <w:pStyle w:val="BodyNormal"/>
      </w:pPr>
      <w:r>
        <w:t>“</w:t>
      </w:r>
      <w:r w:rsidR="00A61E2D">
        <w:t xml:space="preserve">Study the Grand Jury’s </w:t>
      </w:r>
      <w:proofErr w:type="gramStart"/>
      <w:r w:rsidR="00A61E2D">
        <w:t>indictment</w:t>
      </w:r>
      <w:proofErr w:type="gramEnd"/>
      <w:r w:rsidR="00A61E2D">
        <w:t xml:space="preserve">, which is now </w:t>
      </w:r>
      <w:ins w:id="4571" w:author="Author">
        <w:r w:rsidR="002F6476">
          <w:t xml:space="preserve">a </w:t>
        </w:r>
      </w:ins>
      <w:r w:rsidR="00A61E2D">
        <w:t>public record. Y</w:t>
      </w:r>
      <w:r w:rsidR="005159C6">
        <w:t xml:space="preserve">ou will see </w:t>
      </w:r>
      <w:del w:id="4572" w:author="Author">
        <w:r w:rsidR="005159C6" w:rsidDel="00833631">
          <w:delText xml:space="preserve">that </w:delText>
        </w:r>
      </w:del>
      <w:ins w:id="4573" w:author="Author">
        <w:r w:rsidR="00833631">
          <w:t xml:space="preserve">the names </w:t>
        </w:r>
      </w:ins>
      <w:r w:rsidR="005159C6">
        <w:t>Luan Bisha and his associate Besim Morina</w:t>
      </w:r>
      <w:ins w:id="4574" w:author="Author">
        <w:r w:rsidR="00833631">
          <w:t>,</w:t>
        </w:r>
      </w:ins>
      <w:r w:rsidR="005159C6">
        <w:t xml:space="preserve"> </w:t>
      </w:r>
      <w:del w:id="4575" w:author="Author">
        <w:r w:rsidR="005159C6" w:rsidDel="00833631">
          <w:delText>are i</w:delText>
        </w:r>
      </w:del>
      <w:ins w:id="4576" w:author="Author">
        <w:r w:rsidR="00833631">
          <w:t>i</w:t>
        </w:r>
      </w:ins>
      <w:r w:rsidR="005159C6">
        <w:t>dentified as members of the Albanian Mafia Shqiptare, an organized crime family. Luan is your brother-in-law. So, Anne and I have grounds for suspicion.”</w:t>
      </w:r>
    </w:p>
    <w:p w14:paraId="7E4C1B82" w14:textId="5ED2BCC6" w:rsidR="005E2704" w:rsidRDefault="009D27F3" w:rsidP="009C772F">
      <w:pPr>
        <w:pStyle w:val="BodyNormal"/>
      </w:pPr>
      <w:r>
        <w:t xml:space="preserve">“While I am </w:t>
      </w:r>
      <w:r w:rsidR="001F2563">
        <w:t>a</w:t>
      </w:r>
      <w:r w:rsidR="00C2776C">
        <w:t>n</w:t>
      </w:r>
      <w:r w:rsidR="001F2563">
        <w:t xml:space="preserve"> accountant by trade, John, </w:t>
      </w:r>
      <w:r w:rsidR="00F60C73">
        <w:t xml:space="preserve">and not a lawyer, </w:t>
      </w:r>
      <w:r w:rsidR="001F2563">
        <w:t>are you not subjecting me to guilt by association?”</w:t>
      </w:r>
    </w:p>
    <w:p w14:paraId="5B44C39E" w14:textId="358D6822" w:rsidR="00834E2F" w:rsidRDefault="005B68C9" w:rsidP="009C772F">
      <w:pPr>
        <w:pStyle w:val="BodyNormal"/>
      </w:pPr>
      <w:r>
        <w:t>Lendina Bisha’s expression morphed into an intense glare</w:t>
      </w:r>
      <w:r w:rsidR="003457C8">
        <w:t xml:space="preserve">. A couple of tiny veins near her temple </w:t>
      </w:r>
      <w:r w:rsidR="00E51EFA">
        <w:t>became visible, indicating tension.</w:t>
      </w:r>
    </w:p>
    <w:p w14:paraId="0CE0BF5D" w14:textId="2695F55C" w:rsidR="00E51EFA" w:rsidRDefault="00E51EFA" w:rsidP="009C772F">
      <w:pPr>
        <w:pStyle w:val="BodyNormal"/>
      </w:pPr>
      <w:r>
        <w:t>“Did you run a background check on me, Anne?”</w:t>
      </w:r>
    </w:p>
    <w:p w14:paraId="61F29E7D" w14:textId="62E8B751" w:rsidR="00A81B1C" w:rsidRDefault="00A81B1C" w:rsidP="009C772F">
      <w:pPr>
        <w:pStyle w:val="BodyNormal"/>
      </w:pPr>
      <w:r>
        <w:t>“Yes, I did</w:t>
      </w:r>
      <w:ins w:id="4577" w:author="Author">
        <w:r w:rsidR="00206162">
          <w:t>.”</w:t>
        </w:r>
      </w:ins>
      <w:del w:id="4578" w:author="Author">
        <w:r w:rsidDel="00206162">
          <w:delText>,” Anne replied.</w:delText>
        </w:r>
      </w:del>
    </w:p>
    <w:p w14:paraId="245BE0AD" w14:textId="536081A9" w:rsidR="00A81B1C" w:rsidRDefault="00A81B1C" w:rsidP="009C772F">
      <w:pPr>
        <w:pStyle w:val="BodyNormal"/>
      </w:pPr>
      <w:r>
        <w:t>“And what did it reveal?”</w:t>
      </w:r>
    </w:p>
    <w:p w14:paraId="385B0451" w14:textId="1B87A8F2" w:rsidR="00A81B1C" w:rsidRDefault="00A81B1C" w:rsidP="009C772F">
      <w:pPr>
        <w:pStyle w:val="BodyNormal"/>
      </w:pPr>
      <w:r>
        <w:t>“</w:t>
      </w:r>
      <w:r w:rsidR="0034630F">
        <w:t xml:space="preserve">For you, your husband, and Ms. Galanis, </w:t>
      </w:r>
      <w:del w:id="4579" w:author="Author">
        <w:r w:rsidR="0034630F" w:rsidDel="002147A4">
          <w:delText xml:space="preserve">it reported no arrests, </w:delText>
        </w:r>
        <w:r w:rsidR="003C4B47" w:rsidDel="002147A4">
          <w:delText xml:space="preserve">no </w:delText>
        </w:r>
        <w:r w:rsidR="0034630F" w:rsidDel="002147A4">
          <w:delText>indictments</w:delText>
        </w:r>
        <w:r w:rsidR="003C4B47" w:rsidDel="002147A4">
          <w:delText xml:space="preserve">, no warrants, </w:delText>
        </w:r>
        <w:r w:rsidR="009E042C" w:rsidDel="002147A4">
          <w:delText xml:space="preserve">and </w:delText>
        </w:r>
        <w:r w:rsidR="003C4B47" w:rsidDel="002147A4">
          <w:delText>no</w:delText>
        </w:r>
      </w:del>
      <w:ins w:id="4580" w:author="Author">
        <w:del w:id="4581" w:author="Author">
          <w:r w:rsidR="00B154B9" w:rsidDel="002147A4">
            <w:delText>indictments, warrants, or</w:delText>
          </w:r>
        </w:del>
      </w:ins>
      <w:del w:id="4582" w:author="Author">
        <w:r w:rsidR="003C4B47" w:rsidDel="002147A4">
          <w:delText xml:space="preserve"> financial judgments</w:delText>
        </w:r>
      </w:del>
      <w:ins w:id="4583" w:author="Author">
        <w:r w:rsidR="002147A4">
          <w:t>no arrests, indictments, warrants, or financial judgments were reported</w:t>
        </w:r>
      </w:ins>
      <w:r w:rsidR="003C4B47">
        <w:t xml:space="preserve">. In other words, your record is as clean as a </w:t>
      </w:r>
      <w:r w:rsidR="00973442">
        <w:lastRenderedPageBreak/>
        <w:t>Norwegian</w:t>
      </w:r>
      <w:r w:rsidR="003C4B47">
        <w:t xml:space="preserve"> waterfall.”</w:t>
      </w:r>
    </w:p>
    <w:p w14:paraId="014020F5" w14:textId="0D19EC4D" w:rsidR="003677E2" w:rsidRDefault="00696E41" w:rsidP="009C772F">
      <w:pPr>
        <w:pStyle w:val="BodyNormal"/>
      </w:pPr>
      <w:r>
        <w:t>“Well now, I rest my case</w:t>
      </w:r>
      <w:r w:rsidR="00FF4626">
        <w:t xml:space="preserve">, Anne and John Merrick,” Lendina </w:t>
      </w:r>
      <w:r w:rsidR="008E6A16">
        <w:t>said</w:t>
      </w:r>
      <w:r w:rsidR="00FF4626">
        <w:t xml:space="preserve"> with a mischievous smile.</w:t>
      </w:r>
      <w:r w:rsidR="0099730A">
        <w:t xml:space="preserve"> She stood up to leave</w:t>
      </w:r>
      <w:r w:rsidR="003677E2">
        <w:t>, and Magda followed suit. John and Anne rose from their seats as well.</w:t>
      </w:r>
    </w:p>
    <w:p w14:paraId="00CD9391" w14:textId="6B414B46" w:rsidR="003677E2" w:rsidRDefault="003677E2" w:rsidP="009C772F">
      <w:pPr>
        <w:pStyle w:val="BodyNormal"/>
      </w:pPr>
      <w:r>
        <w:t>“</w:t>
      </w:r>
      <w:r w:rsidR="00FB4570">
        <w:t>Lendina, once again, congratulations on your Distinguished Service Award</w:t>
      </w:r>
      <w:r w:rsidR="00E23BBF">
        <w:t>. You too, Ms. Galanis.”</w:t>
      </w:r>
    </w:p>
    <w:p w14:paraId="42F1A88D" w14:textId="6F788D66" w:rsidR="00E23BBF" w:rsidRDefault="00E23BBF" w:rsidP="009C772F">
      <w:pPr>
        <w:pStyle w:val="BodyNormal"/>
      </w:pPr>
      <w:r>
        <w:t xml:space="preserve">“Good night, Anne,” Lendina </w:t>
      </w:r>
      <w:r w:rsidR="00B32EE1">
        <w:t>said</w:t>
      </w:r>
      <w:r>
        <w:t xml:space="preserve"> as she headed for the exits.</w:t>
      </w:r>
    </w:p>
    <w:p w14:paraId="1597029D" w14:textId="77777777" w:rsidR="00B4268A" w:rsidRDefault="00B4268A" w:rsidP="009C772F">
      <w:pPr>
        <w:pStyle w:val="BodyNormal"/>
      </w:pPr>
    </w:p>
    <w:p w14:paraId="51731E19" w14:textId="49BE88DA" w:rsidR="0028212A" w:rsidRDefault="001E1EB0" w:rsidP="009C772F">
      <w:pPr>
        <w:pStyle w:val="BodyNormal"/>
      </w:pPr>
      <w:r>
        <w:t xml:space="preserve"> </w:t>
      </w:r>
    </w:p>
    <w:p w14:paraId="7D33A8BC" w14:textId="40D89F55" w:rsidR="00A730F1" w:rsidRDefault="00147DCE" w:rsidP="009C772F">
      <w:pPr>
        <w:pStyle w:val="BodyNormal"/>
      </w:pPr>
      <w:r>
        <w:t xml:space="preserve"> </w:t>
      </w:r>
    </w:p>
    <w:p w14:paraId="7A3F9A93" w14:textId="77777777" w:rsidR="00BF24B6" w:rsidRDefault="00BF24B6" w:rsidP="009C772F">
      <w:pPr>
        <w:pStyle w:val="BodyNormal"/>
      </w:pPr>
    </w:p>
    <w:p w14:paraId="7507F221" w14:textId="77777777" w:rsidR="00AA5D12" w:rsidRDefault="00AA5D12" w:rsidP="009C772F">
      <w:pPr>
        <w:pStyle w:val="BodyNormal"/>
      </w:pPr>
    </w:p>
    <w:p w14:paraId="321C31C7" w14:textId="77777777" w:rsidR="007C3074" w:rsidRPr="006F5CFB" w:rsidRDefault="007C3074" w:rsidP="009C772F">
      <w:pPr>
        <w:pStyle w:val="BodyNormal"/>
      </w:pPr>
    </w:p>
    <w:p w14:paraId="24F6BDAF" w14:textId="77777777" w:rsidR="00B053DA" w:rsidRPr="000B2B45" w:rsidRDefault="00B053DA" w:rsidP="00B053DA"/>
    <w:p w14:paraId="28D79A3F" w14:textId="77777777" w:rsidR="00B053DA" w:rsidRPr="00286B15" w:rsidRDefault="00B053DA" w:rsidP="00B053DA"/>
    <w:p w14:paraId="72453B26" w14:textId="77777777" w:rsidR="00B053DA" w:rsidRDefault="00B053DA" w:rsidP="009C772F">
      <w:pPr>
        <w:pStyle w:val="BodyNormal"/>
      </w:pPr>
    </w:p>
    <w:p w14:paraId="64FB1FF5" w14:textId="77777777" w:rsidR="00B053DA" w:rsidRDefault="00B053DA" w:rsidP="009C772F">
      <w:pPr>
        <w:pStyle w:val="BodyNormal"/>
      </w:pPr>
    </w:p>
    <w:p w14:paraId="1105DD49" w14:textId="77777777" w:rsidR="00B053DA" w:rsidRPr="0080303F" w:rsidRDefault="00B053DA" w:rsidP="009C772F">
      <w:pPr>
        <w:pStyle w:val="BodyNormal"/>
        <w:sectPr w:rsidR="00B053DA" w:rsidRPr="0080303F" w:rsidSect="003135B1">
          <w:type w:val="continuous"/>
          <w:pgSz w:w="8640" w:h="12960" w:code="1"/>
          <w:pgMar w:top="720" w:right="720" w:bottom="720" w:left="720" w:header="720" w:footer="720" w:gutter="720"/>
          <w:cols w:space="720"/>
          <w:titlePg/>
          <w:docGrid w:linePitch="360"/>
        </w:sectPr>
      </w:pPr>
    </w:p>
    <w:p w14:paraId="290706D9" w14:textId="319F8C44" w:rsidR="00B053DA" w:rsidRPr="004376FE" w:rsidRDefault="00B053DA" w:rsidP="00B053DA">
      <w:pPr>
        <w:pStyle w:val="ChapterNumber"/>
      </w:pPr>
      <w:r w:rsidRPr="004376FE">
        <w:lastRenderedPageBreak/>
        <w:t>CHAPTER</w:t>
      </w:r>
      <w:r w:rsidR="006C3A7A">
        <w:t xml:space="preserve">    16</w:t>
      </w:r>
    </w:p>
    <w:p w14:paraId="148E5DEA" w14:textId="3BCF4D60" w:rsidR="00A55CAC" w:rsidRPr="00FA271D" w:rsidRDefault="00A55CAC" w:rsidP="00A55CAC">
      <w:pPr>
        <w:pStyle w:val="ChapterTitle"/>
      </w:pPr>
      <w:bookmarkStart w:id="4584" w:name="_Toc197338864"/>
      <w:bookmarkEnd w:id="4440"/>
      <w:r w:rsidRPr="00FA271D">
        <w:t>Anneliese</w:t>
      </w:r>
      <w:bookmarkEnd w:id="4584"/>
    </w:p>
    <w:p w14:paraId="34B59919" w14:textId="77777777" w:rsidR="00A55CAC" w:rsidRPr="00FA271D" w:rsidRDefault="00A55CAC" w:rsidP="00A55CAC">
      <w:pPr>
        <w:pStyle w:val="ASubheadLevel1"/>
      </w:pPr>
      <w:bookmarkStart w:id="4585" w:name="_Toc197338865"/>
      <w:r w:rsidRPr="00FA271D">
        <w:t>Carolina Hendon</w:t>
      </w:r>
      <w:bookmarkEnd w:id="4585"/>
    </w:p>
    <w:p w14:paraId="35BF2BAD" w14:textId="0DBDD0AB" w:rsidR="00A55CAC" w:rsidRPr="00FA271D" w:rsidRDefault="00A55CAC" w:rsidP="009C772F">
      <w:pPr>
        <w:pStyle w:val="BodyNormal"/>
        <w:rPr>
          <w:i/>
          <w:iCs/>
        </w:rPr>
      </w:pPr>
      <w:r w:rsidRPr="00FA271D">
        <w:t>Carolina Hendon peered at her FBI laptop display screen</w:t>
      </w:r>
      <w:r w:rsidR="00C129A6">
        <w:t>s</w:t>
      </w:r>
      <w:r w:rsidRPr="00FA271D">
        <w:t xml:space="preserve">, paging through lines of microprocessor </w:t>
      </w:r>
      <w:r>
        <w:t>software</w:t>
      </w:r>
      <w:r w:rsidRPr="00FA271D">
        <w:t xml:space="preserve">. She </w:t>
      </w:r>
      <w:r>
        <w:t>compared</w:t>
      </w:r>
      <w:r w:rsidRPr="00FA271D">
        <w:t xml:space="preserve"> the surveillance camera’s operating system and application code with the manufacturer’s reference copy.</w:t>
      </w:r>
    </w:p>
    <w:p w14:paraId="01FB4C4A" w14:textId="0CEA6537" w:rsidR="00A55CAC" w:rsidRPr="00FA271D" w:rsidRDefault="00A55CAC" w:rsidP="009C772F">
      <w:pPr>
        <w:pStyle w:val="BodyNormal"/>
        <w:rPr>
          <w:i/>
          <w:iCs/>
        </w:rPr>
      </w:pPr>
      <w:r w:rsidRPr="00FA271D">
        <w:t xml:space="preserve">“This is either annoying or downright impressive, Mac. Whatever this </w:t>
      </w:r>
      <w:r>
        <w:t>Angel</w:t>
      </w:r>
      <w:r w:rsidRPr="00FA271D">
        <w:t xml:space="preserve"> person did to these Internet-connected cameras, there’s no trace of it now. </w:t>
      </w:r>
      <w:del w:id="4586" w:author="Author">
        <w:r w:rsidRPr="00FA271D" w:rsidDel="0084600F">
          <w:delText xml:space="preserve">When </w:delText>
        </w:r>
      </w:del>
      <w:ins w:id="4587" w:author="Author">
        <w:del w:id="4588" w:author="Author">
          <w:r w:rsidR="004A1FDC" w:rsidDel="0084600F">
            <w:delText>she</w:delText>
          </w:r>
        </w:del>
        <w:r w:rsidR="0084600F">
          <w:t>After</w:t>
        </w:r>
        <w:r w:rsidR="004A1FDC">
          <w:t xml:space="preserve"> </w:t>
        </w:r>
      </w:ins>
      <w:del w:id="4589" w:author="Author">
        <w:r w:rsidRPr="00FA271D" w:rsidDel="004A1FDC">
          <w:delText>she finished her reprogramming of</w:delText>
        </w:r>
      </w:del>
      <w:ins w:id="4590" w:author="Author">
        <w:del w:id="4591" w:author="Author">
          <w:r w:rsidR="00523DEB" w:rsidDel="004A1FDC">
            <w:delText>reprogramming</w:delText>
          </w:r>
          <w:r w:rsidR="004A1FDC" w:rsidDel="0084600F">
            <w:delText>reprogrammed</w:delText>
          </w:r>
        </w:del>
        <w:r w:rsidR="0084600F">
          <w:t>hacking</w:t>
        </w:r>
      </w:ins>
      <w:r w:rsidRPr="00FA271D">
        <w:t xml:space="preserve"> this camera, she restored the code to its original factory copy. She’s good, Mac.”</w:t>
      </w:r>
    </w:p>
    <w:p w14:paraId="20AA6E74" w14:textId="685C9304" w:rsidR="00A55CAC" w:rsidRPr="00FA271D" w:rsidRDefault="00A55CAC" w:rsidP="009C772F">
      <w:pPr>
        <w:pStyle w:val="BodyNormal"/>
        <w:rPr>
          <w:i/>
          <w:iCs/>
        </w:rPr>
      </w:pPr>
      <w:r w:rsidRPr="00FA271D">
        <w:t xml:space="preserve">Carolina is an FBI cybercrime troubleshooter. Based out of </w:t>
      </w:r>
      <w:r w:rsidR="003460CD">
        <w:t>Washington</w:t>
      </w:r>
      <w:r w:rsidRPr="00FA271D">
        <w:t xml:space="preserve">, she does a lot of fieldwork </w:t>
      </w:r>
      <w:r w:rsidR="0066263F">
        <w:t>throughout</w:t>
      </w:r>
      <w:r w:rsidRPr="00FA271D">
        <w:t xml:space="preserve"> the United States. Thirty-two years old with a blond pixie haircut, Carolina’s good looks belie her impressive academic background: </w:t>
      </w:r>
      <w:del w:id="4592" w:author="Author">
        <w:r w:rsidRPr="00FA271D" w:rsidDel="00CD7C41">
          <w:delText>B</w:delText>
        </w:r>
      </w:del>
      <w:r w:rsidR="00125E5D">
        <w:t>b</w:t>
      </w:r>
      <w:r w:rsidRPr="00FA271D">
        <w:t>achelor</w:t>
      </w:r>
      <w:ins w:id="4593" w:author="Author">
        <w:r w:rsidR="00CD7C41">
          <w:t>’</w:t>
        </w:r>
      </w:ins>
      <w:r w:rsidRPr="00FA271D">
        <w:t xml:space="preserve">s, </w:t>
      </w:r>
      <w:del w:id="4594" w:author="Author">
        <w:r w:rsidRPr="00FA271D" w:rsidDel="00CD7C41">
          <w:delText>M</w:delText>
        </w:r>
      </w:del>
      <w:r w:rsidR="00125E5D">
        <w:t>m</w:t>
      </w:r>
      <w:r w:rsidRPr="00FA271D">
        <w:t>aster</w:t>
      </w:r>
      <w:ins w:id="4595" w:author="Author">
        <w:r w:rsidR="00CD7C41">
          <w:t>’</w:t>
        </w:r>
      </w:ins>
      <w:r w:rsidRPr="00FA271D">
        <w:t xml:space="preserve">s, and </w:t>
      </w:r>
      <w:r w:rsidR="00125E5D">
        <w:t>doctorate</w:t>
      </w:r>
      <w:r w:rsidRPr="00FA271D">
        <w:t xml:space="preserve"> degrees in </w:t>
      </w:r>
      <w:r w:rsidR="00125E5D">
        <w:t>c</w:t>
      </w:r>
      <w:r w:rsidRPr="00FA271D">
        <w:t xml:space="preserve">omputer </w:t>
      </w:r>
      <w:r w:rsidR="00125E5D">
        <w:t>s</w:t>
      </w:r>
      <w:r w:rsidRPr="00FA271D">
        <w:t xml:space="preserve">cience from </w:t>
      </w:r>
      <w:r w:rsidR="00125E5D" w:rsidRPr="00FA271D">
        <w:t>Caltech</w:t>
      </w:r>
      <w:r w:rsidRPr="00FA271D">
        <w:t xml:space="preserve">. Rumors </w:t>
      </w:r>
      <w:r>
        <w:t>have her</w:t>
      </w:r>
      <w:r w:rsidRPr="00FA271D">
        <w:t xml:space="preserve"> in line to take over the FBI Cybercrimes Division when the current </w:t>
      </w:r>
      <w:r w:rsidR="007A05E4">
        <w:t>d</w:t>
      </w:r>
      <w:r w:rsidRPr="00FA271D">
        <w:t xml:space="preserve">irector retires at the end of the year. Carolina has a habit of </w:t>
      </w:r>
      <w:r w:rsidR="002F55BB">
        <w:t>constantly</w:t>
      </w:r>
      <w:r w:rsidRPr="00FA271D">
        <w:t xml:space="preserve"> licking her lips, making them </w:t>
      </w:r>
      <w:del w:id="4596" w:author="Author">
        <w:r w:rsidRPr="00FA271D" w:rsidDel="001A0227">
          <w:delText xml:space="preserve">consistently </w:delText>
        </w:r>
      </w:del>
      <w:r w:rsidRPr="00FA271D">
        <w:t>moist and fetching.</w:t>
      </w:r>
    </w:p>
    <w:p w14:paraId="455C1B21" w14:textId="4EB30791" w:rsidR="00A55CAC" w:rsidRPr="00FA271D" w:rsidRDefault="00A55CAC" w:rsidP="009C772F">
      <w:pPr>
        <w:pStyle w:val="BodyNormal"/>
        <w:rPr>
          <w:i/>
          <w:iCs/>
        </w:rPr>
      </w:pPr>
      <w:r w:rsidRPr="00FA271D">
        <w:t xml:space="preserve">Mac knew </w:t>
      </w:r>
      <w:r w:rsidR="007D7515">
        <w:t>not to</w:t>
      </w:r>
      <w:r w:rsidRPr="00FA271D">
        <w:t xml:space="preserve"> make a play for her. His FBI </w:t>
      </w:r>
      <w:r w:rsidRPr="00FA271D">
        <w:lastRenderedPageBreak/>
        <w:t>teammates informed him that Dr. Hendon always has a boyfriend, and the current one is in the State Department.</w:t>
      </w:r>
    </w:p>
    <w:p w14:paraId="79899A4D" w14:textId="71851CEE" w:rsidR="00A55CAC" w:rsidRPr="00FA271D" w:rsidRDefault="00A55CAC" w:rsidP="009C772F">
      <w:pPr>
        <w:pStyle w:val="BodyNormal"/>
        <w:rPr>
          <w:i/>
          <w:iCs/>
        </w:rPr>
      </w:pPr>
      <w:r w:rsidRPr="00FA271D">
        <w:t>“So, Carolina,</w:t>
      </w:r>
      <w:r w:rsidR="00125E5D">
        <w:t xml:space="preserve"> </w:t>
      </w:r>
      <w:r w:rsidRPr="00FA271D">
        <w:t xml:space="preserve">what’s the difference between mob surveillance and </w:t>
      </w:r>
      <w:r>
        <w:t>Angel</w:t>
      </w:r>
      <w:r w:rsidRPr="00FA271D">
        <w:t>’s use of these cameras?”</w:t>
      </w:r>
    </w:p>
    <w:p w14:paraId="2EF16998" w14:textId="7FB7C470" w:rsidR="00A55CAC" w:rsidRPr="00FA271D" w:rsidRDefault="00A55CAC" w:rsidP="009C772F">
      <w:pPr>
        <w:pStyle w:val="BodyNormal"/>
        <w:rPr>
          <w:i/>
          <w:iCs/>
        </w:rPr>
      </w:pPr>
      <w:r w:rsidRPr="00FA271D">
        <w:t xml:space="preserve">“Well, you stated that </w:t>
      </w:r>
      <w:r>
        <w:t>Angel</w:t>
      </w:r>
      <w:r w:rsidRPr="00FA271D">
        <w:t xml:space="preserve"> told you the mob could see </w:t>
      </w:r>
      <w:r>
        <w:t>all</w:t>
      </w:r>
      <w:r w:rsidRPr="00FA271D">
        <w:t xml:space="preserve"> the city’s cameras. If she is right and the Albanians have penetrated the city’s computer systems, it would be simple to tap into </w:t>
      </w:r>
      <w:r w:rsidR="00F025A3">
        <w:t>the city surveillance</w:t>
      </w:r>
      <w:r w:rsidR="00EB4464">
        <w:t xml:space="preserve"> </w:t>
      </w:r>
      <w:r w:rsidR="00E61626">
        <w:t>office</w:t>
      </w:r>
      <w:r w:rsidRPr="00FA271D">
        <w:t xml:space="preserve"> feeds. </w:t>
      </w:r>
      <w:r w:rsidR="007A05E4">
        <w:t>However</w:t>
      </w:r>
      <w:r w:rsidRPr="00FA271D">
        <w:t xml:space="preserve">, we see no evidence of such penetration of the </w:t>
      </w:r>
      <w:r w:rsidR="00125E5D" w:rsidRPr="00FA271D">
        <w:t>cities</w:t>
      </w:r>
      <w:r w:rsidRPr="00FA271D">
        <w:t xml:space="preserve"> and the FBI’s computer systems </w:t>
      </w:r>
      <w:del w:id="4597" w:author="Author">
        <w:r w:rsidRPr="00FA271D" w:rsidDel="000E26CD">
          <w:delText xml:space="preserve">as of </w:delText>
        </w:r>
      </w:del>
      <w:r w:rsidRPr="00FA271D">
        <w:t>today.”</w:t>
      </w:r>
    </w:p>
    <w:p w14:paraId="7E6CBC2A" w14:textId="77777777" w:rsidR="00A55CAC" w:rsidRPr="00FA271D" w:rsidRDefault="00A55CAC" w:rsidP="009C772F">
      <w:pPr>
        <w:pStyle w:val="BodyNormal"/>
        <w:rPr>
          <w:i/>
          <w:iCs/>
        </w:rPr>
      </w:pPr>
      <w:r w:rsidRPr="00FA271D">
        <w:t>Carolina licked her lips again and locked her blue eyes on Mac’s face.</w:t>
      </w:r>
    </w:p>
    <w:p w14:paraId="2C7B9032" w14:textId="2F6315D9" w:rsidR="00A55CAC" w:rsidRPr="00FA271D" w:rsidRDefault="00A55CAC" w:rsidP="009C772F">
      <w:pPr>
        <w:pStyle w:val="BodyNormal"/>
        <w:rPr>
          <w:i/>
          <w:iCs/>
        </w:rPr>
      </w:pPr>
      <w:r w:rsidRPr="00FA271D">
        <w:t xml:space="preserve">“About </w:t>
      </w:r>
      <w:r w:rsidR="0066263F">
        <w:t>fifteen</w:t>
      </w:r>
      <w:r w:rsidRPr="00FA271D">
        <w:t xml:space="preserve"> years ago, all the surveillance camera manufacturers switched to the CloudView standard</w:t>
      </w:r>
      <w:r w:rsidR="00CA323C">
        <w:t xml:space="preserve"> where </w:t>
      </w:r>
      <w:r w:rsidRPr="00FA271D">
        <w:t xml:space="preserve">every camera connects to the Internet using the same </w:t>
      </w:r>
      <w:ins w:id="4598" w:author="Author">
        <w:r w:rsidR="00B85E64">
          <w:t xml:space="preserve">mesh network WiFi </w:t>
        </w:r>
      </w:ins>
      <w:r w:rsidRPr="00FA271D">
        <w:t xml:space="preserve">protocol. These cameras, Mac, all employ an imager and a microprocessor with WiFi circuits. Your </w:t>
      </w:r>
      <w:r>
        <w:t>Angel</w:t>
      </w:r>
      <w:r w:rsidRPr="00FA271D">
        <w:t xml:space="preserve"> seems to be able to penetrate the operating systems of these cameras and reprogram their operation. She can freeze </w:t>
      </w:r>
      <w:r w:rsidR="0066263F">
        <w:t>or set the image</w:t>
      </w:r>
      <w:r w:rsidRPr="00FA271D">
        <w:t xml:space="preserve"> into a loop that </w:t>
      </w:r>
      <w:del w:id="4599" w:author="Author">
        <w:r w:rsidRPr="00FA271D" w:rsidDel="00B4102E">
          <w:delText>will spoof</w:delText>
        </w:r>
      </w:del>
      <w:ins w:id="4600" w:author="Author">
        <w:r w:rsidR="00B4102E">
          <w:t>tricks</w:t>
        </w:r>
      </w:ins>
      <w:r w:rsidRPr="00FA271D">
        <w:t xml:space="preserve"> any</w:t>
      </w:r>
      <w:ins w:id="4601" w:author="Author">
        <w:r w:rsidR="00B4102E">
          <w:t>one</w:t>
        </w:r>
      </w:ins>
      <w:r w:rsidRPr="00FA271D">
        <w:t xml:space="preserve"> </w:t>
      </w:r>
      <w:del w:id="4602" w:author="Author">
        <w:r w:rsidRPr="00FA271D" w:rsidDel="00B4102E">
          <w:delText xml:space="preserve">operator </w:delText>
        </w:r>
      </w:del>
      <w:r w:rsidRPr="00FA271D">
        <w:t xml:space="preserve">observing </w:t>
      </w:r>
      <w:r>
        <w:t>it</w:t>
      </w:r>
      <w:r w:rsidRPr="00FA271D">
        <w:t>.</w:t>
      </w:r>
    </w:p>
    <w:p w14:paraId="1B57883C" w14:textId="0DA1A321" w:rsidR="00A55CAC" w:rsidRPr="00FA271D" w:rsidRDefault="00A55CAC" w:rsidP="009C772F">
      <w:pPr>
        <w:pStyle w:val="BodyNormal"/>
        <w:rPr>
          <w:i/>
          <w:iCs/>
        </w:rPr>
      </w:pPr>
      <w:r w:rsidRPr="00FA271D">
        <w:t>It’s an impressive feat, Mac. I</w:t>
      </w:r>
      <w:del w:id="4603" w:author="Author">
        <w:r w:rsidRPr="00FA271D" w:rsidDel="00B4102E">
          <w:delText>’m guessing that</w:delText>
        </w:r>
      </w:del>
      <w:ins w:id="4604" w:author="Author">
        <w:r w:rsidR="00B4102E">
          <w:t xml:space="preserve"> </w:t>
        </w:r>
        <w:del w:id="4605" w:author="Author">
          <w:r w:rsidR="00B4102E" w:rsidDel="00B62703">
            <w:delText>guess</w:delText>
          </w:r>
        </w:del>
        <w:r w:rsidR="00B62703">
          <w:t>suspect</w:t>
        </w:r>
      </w:ins>
      <w:r w:rsidRPr="00FA271D">
        <w:t xml:space="preserve"> she fashioned a web crawler to locate every camera</w:t>
      </w:r>
      <w:r>
        <w:t xml:space="preserve"> in Chicago</w:t>
      </w:r>
      <w:r w:rsidRPr="00FA271D">
        <w:t xml:space="preserve"> and gain access. She’s made me a believer, Mac. Our tech specialist, Pietrina Cerrone, showed us how she froze and looped these cameras.”</w:t>
      </w:r>
    </w:p>
    <w:p w14:paraId="081236DF" w14:textId="2DC8CE8D" w:rsidR="00A55CAC" w:rsidRDefault="00A55CAC" w:rsidP="009C772F">
      <w:pPr>
        <w:pStyle w:val="BodyNormal"/>
        <w:rPr>
          <w:ins w:id="4606" w:author="Author"/>
        </w:rPr>
      </w:pPr>
      <w:r w:rsidRPr="00FA271D">
        <w:t>Mac’s iPhone beeped</w:t>
      </w:r>
      <w:r>
        <w:t>;</w:t>
      </w:r>
      <w:r w:rsidRPr="00FA271D">
        <w:t xml:space="preserve"> it was a text message from </w:t>
      </w:r>
      <w:r w:rsidRPr="00FA271D">
        <w:lastRenderedPageBreak/>
        <w:t>Anneliese Darban.</w:t>
      </w:r>
    </w:p>
    <w:p w14:paraId="3DCFD105" w14:textId="30AFE0CB" w:rsidR="00A55CAC" w:rsidRPr="00B4102E" w:rsidRDefault="00A55CAC">
      <w:pPr>
        <w:pStyle w:val="BodyNormal"/>
        <w:ind w:firstLine="720"/>
        <w:rPr>
          <w:ins w:id="4607" w:author="Author"/>
          <w:i/>
          <w:iCs/>
          <w:rPrChange w:id="4608" w:author="Author">
            <w:rPr>
              <w:ins w:id="4609" w:author="Author"/>
            </w:rPr>
          </w:rPrChange>
        </w:rPr>
        <w:pPrChange w:id="4610" w:author="Author">
          <w:pPr>
            <w:pStyle w:val="BodyNormal"/>
          </w:pPr>
        </w:pPrChange>
      </w:pPr>
      <w:r w:rsidRPr="00B4102E">
        <w:rPr>
          <w:i/>
          <w:iCs/>
          <w:rPrChange w:id="4611" w:author="Author">
            <w:rPr/>
          </w:rPrChange>
        </w:rPr>
        <w:t>“I’m back for the weekend.</w:t>
      </w:r>
      <w:r w:rsidR="00125E5D">
        <w:rPr>
          <w:i/>
          <w:iCs/>
        </w:rPr>
        <w:t xml:space="preserve"> </w:t>
      </w:r>
      <w:r w:rsidRPr="00B4102E">
        <w:rPr>
          <w:i/>
          <w:iCs/>
          <w:rPrChange w:id="4612" w:author="Author">
            <w:rPr/>
          </w:rPrChange>
        </w:rPr>
        <w:t>You free?”</w:t>
      </w:r>
    </w:p>
    <w:p w14:paraId="689275A5" w14:textId="0067E914" w:rsidR="00A55CAC" w:rsidRDefault="00A55CAC" w:rsidP="009C772F">
      <w:pPr>
        <w:pStyle w:val="BodyNormal"/>
        <w:rPr>
          <w:ins w:id="4613" w:author="Author"/>
        </w:rPr>
      </w:pPr>
      <w:r w:rsidRPr="00FA271D">
        <w:t>Mac sent a short response.</w:t>
      </w:r>
    </w:p>
    <w:p w14:paraId="55B82A0F" w14:textId="09125AF3" w:rsidR="00A55CAC" w:rsidRPr="00B4102E" w:rsidRDefault="00A55CAC">
      <w:pPr>
        <w:pStyle w:val="BodyNormal"/>
        <w:ind w:firstLine="720"/>
        <w:rPr>
          <w:ins w:id="4614" w:author="Author"/>
          <w:i/>
          <w:iCs/>
          <w:rPrChange w:id="4615" w:author="Author">
            <w:rPr>
              <w:ins w:id="4616" w:author="Author"/>
            </w:rPr>
          </w:rPrChange>
        </w:rPr>
        <w:pPrChange w:id="4617" w:author="Author">
          <w:pPr>
            <w:pStyle w:val="BodyNormal"/>
          </w:pPr>
        </w:pPrChange>
      </w:pPr>
      <w:r w:rsidRPr="00B4102E">
        <w:rPr>
          <w:i/>
          <w:iCs/>
          <w:rPrChange w:id="4618" w:author="Author">
            <w:rPr/>
          </w:rPrChange>
        </w:rPr>
        <w:t>“I’m home at about 7 p.m. tonight. Like to come up?”</w:t>
      </w:r>
    </w:p>
    <w:p w14:paraId="4532AC80" w14:textId="2A2BC3DD" w:rsidR="007A436C" w:rsidRDefault="007A436C" w:rsidP="009C772F">
      <w:pPr>
        <w:pStyle w:val="BodyNormal"/>
        <w:rPr>
          <w:ins w:id="4619" w:author="Author"/>
        </w:rPr>
      </w:pPr>
      <w:ins w:id="4620" w:author="Author">
        <w:r w:rsidRPr="007A436C">
          <w:rPr>
            <w:rPrChange w:id="4621" w:author="Author">
              <w:rPr>
                <w:i/>
                <w:iCs/>
              </w:rPr>
            </w:rPrChange>
          </w:rPr>
          <w:t>Anneliese replied.</w:t>
        </w:r>
      </w:ins>
    </w:p>
    <w:p w14:paraId="1532699A" w14:textId="64B75524" w:rsidR="00A55CAC" w:rsidRPr="00B4102E" w:rsidRDefault="00A55CAC">
      <w:pPr>
        <w:pStyle w:val="BodyNormal"/>
        <w:ind w:firstLine="720"/>
        <w:rPr>
          <w:ins w:id="4622" w:author="Author"/>
          <w:i/>
          <w:iCs/>
          <w:rPrChange w:id="4623" w:author="Author">
            <w:rPr>
              <w:ins w:id="4624" w:author="Author"/>
            </w:rPr>
          </w:rPrChange>
        </w:rPr>
        <w:pPrChange w:id="4625" w:author="Author">
          <w:pPr>
            <w:pStyle w:val="BodyNormal"/>
          </w:pPr>
        </w:pPrChange>
      </w:pPr>
      <w:del w:id="4626" w:author="Author">
        <w:r w:rsidRPr="00B4102E" w:rsidDel="00B4102E">
          <w:rPr>
            <w:i/>
            <w:iCs/>
            <w:rPrChange w:id="4627" w:author="Author">
              <w:rPr/>
            </w:rPrChange>
          </w:rPr>
          <w:delText xml:space="preserve">Anneliese finished with: </w:delText>
        </w:r>
      </w:del>
      <w:r w:rsidRPr="00B4102E">
        <w:rPr>
          <w:i/>
          <w:iCs/>
          <w:rPrChange w:id="4628" w:author="Author">
            <w:rPr/>
          </w:rPrChange>
        </w:rPr>
        <w:t>“I’ll bring some dinner!”</w:t>
      </w:r>
      <w:ins w:id="4629" w:author="Author">
        <w:r w:rsidR="007A436C">
          <w:rPr>
            <w:i/>
            <w:iCs/>
          </w:rPr>
          <w:t xml:space="preserve"> </w:t>
        </w:r>
      </w:ins>
    </w:p>
    <w:p w14:paraId="4A09FEDA" w14:textId="77777777" w:rsidR="00A55CAC" w:rsidRPr="00FA271D" w:rsidRDefault="00A55CAC" w:rsidP="009C772F">
      <w:pPr>
        <w:pStyle w:val="BodyNormal"/>
        <w:rPr>
          <w:i/>
          <w:iCs/>
        </w:rPr>
      </w:pPr>
      <w:r w:rsidRPr="00FA271D">
        <w:t>Carolina smiled at the flying thumbs.</w:t>
      </w:r>
    </w:p>
    <w:p w14:paraId="7C82DD17" w14:textId="77777777" w:rsidR="00A55CAC" w:rsidRPr="00FA271D" w:rsidRDefault="00A55CAC" w:rsidP="009C772F">
      <w:pPr>
        <w:pStyle w:val="BodyNormal"/>
        <w:rPr>
          <w:i/>
          <w:iCs/>
        </w:rPr>
      </w:pPr>
      <w:r w:rsidRPr="00FA271D">
        <w:t>“Girlfriend, Mac?”</w:t>
      </w:r>
    </w:p>
    <w:p w14:paraId="4368AAC6" w14:textId="77777777" w:rsidR="00A55CAC" w:rsidRPr="00FA271D" w:rsidRDefault="00A55CAC" w:rsidP="009C772F">
      <w:pPr>
        <w:pStyle w:val="BodyNormal"/>
        <w:rPr>
          <w:i/>
          <w:iCs/>
        </w:rPr>
      </w:pPr>
      <w:r w:rsidRPr="00FA271D">
        <w:t>Mac straightened up in his seat. Questions about Anneliese are always awkward.</w:t>
      </w:r>
    </w:p>
    <w:p w14:paraId="216C4BAB" w14:textId="166B35DE" w:rsidR="00A55CAC" w:rsidRPr="00FA271D" w:rsidRDefault="00A55CAC" w:rsidP="009C772F">
      <w:pPr>
        <w:pStyle w:val="BodyNormal"/>
        <w:rPr>
          <w:i/>
          <w:iCs/>
        </w:rPr>
      </w:pPr>
      <w:r w:rsidRPr="00FA271D">
        <w:t>“Her name is Anneliese, and she’s an international troubleshooter for Beckman Accounting Group. She’s out of town most of the time</w:t>
      </w:r>
      <w:r w:rsidR="00125E5D" w:rsidRPr="00FA271D">
        <w:t xml:space="preserve">. </w:t>
      </w:r>
      <w:r w:rsidRPr="00FA271D">
        <w:t>We get together when we can.”</w:t>
      </w:r>
    </w:p>
    <w:p w14:paraId="529F9B83" w14:textId="30407E34" w:rsidR="00A55CAC" w:rsidRPr="00FA271D" w:rsidRDefault="008E6A16" w:rsidP="009C772F">
      <w:pPr>
        <w:pStyle w:val="BodyNormal"/>
        <w:rPr>
          <w:i/>
          <w:iCs/>
        </w:rPr>
      </w:pPr>
      <w:r>
        <w:t>“</w:t>
      </w:r>
      <w:r w:rsidR="00A55CAC" w:rsidRPr="00FA271D">
        <w:t xml:space="preserve">No need to get defensive, </w:t>
      </w:r>
      <w:r w:rsidR="00E761A9">
        <w:t>Mac</w:t>
      </w:r>
      <w:r w:rsidR="00A55CAC" w:rsidRPr="00FA271D">
        <w:t>. I never date anyone within the FBI. That’s a sure</w:t>
      </w:r>
      <w:del w:id="4630" w:author="Author">
        <w:r w:rsidR="00A55CAC" w:rsidRPr="00FA271D" w:rsidDel="00BB053E">
          <w:delText>-</w:delText>
        </w:r>
      </w:del>
      <w:r w:rsidR="00A55CAC" w:rsidRPr="00FA271D">
        <w:t>fire career killer. My current boyfriend is in the State Department. You’d be surprised how common a casual sex partner is in Washington, DC.”</w:t>
      </w:r>
    </w:p>
    <w:p w14:paraId="501DD9DD" w14:textId="77777777" w:rsidR="00A55CAC" w:rsidRPr="00FA271D" w:rsidRDefault="00A55CAC" w:rsidP="009C772F">
      <w:pPr>
        <w:pStyle w:val="BodyNormal"/>
        <w:rPr>
          <w:i/>
          <w:iCs/>
        </w:rPr>
      </w:pPr>
      <w:r w:rsidRPr="00FA271D">
        <w:t>“So, my secret is safe with you, Carolina?”</w:t>
      </w:r>
    </w:p>
    <w:p w14:paraId="243BD4FE" w14:textId="6DE01368" w:rsidR="00A55CAC" w:rsidRPr="00FA271D" w:rsidRDefault="00A55CAC" w:rsidP="009C772F">
      <w:pPr>
        <w:pStyle w:val="BodyNormal"/>
        <w:rPr>
          <w:i/>
          <w:iCs/>
        </w:rPr>
      </w:pPr>
      <w:r w:rsidRPr="00FA271D">
        <w:t xml:space="preserve">“Yes, it is, Mac. </w:t>
      </w:r>
      <w:proofErr w:type="gramStart"/>
      <w:r w:rsidRPr="00FA271D">
        <w:t>By the way, I’d</w:t>
      </w:r>
      <w:proofErr w:type="gramEnd"/>
      <w:r w:rsidRPr="00FA271D">
        <w:t xml:space="preserve"> like to speak with this </w:t>
      </w:r>
      <w:r>
        <w:t>Angel</w:t>
      </w:r>
      <w:del w:id="4631" w:author="Author">
        <w:r w:rsidRPr="00FA271D" w:rsidDel="00B4102E">
          <w:delText>,</w:delText>
        </w:r>
      </w:del>
      <w:r w:rsidRPr="00FA271D">
        <w:t xml:space="preserve"> if you ever</w:t>
      </w:r>
      <w:ins w:id="4632" w:author="Author">
        <w:r w:rsidR="00B4102E">
          <w:t xml:space="preserve"> find her</w:t>
        </w:r>
      </w:ins>
      <w:r w:rsidRPr="00FA271D">
        <w:t>.”</w:t>
      </w:r>
    </w:p>
    <w:p w14:paraId="2666E8B8" w14:textId="77777777" w:rsidR="00A55CAC" w:rsidRPr="00FA271D" w:rsidRDefault="00A55CAC" w:rsidP="009C772F">
      <w:pPr>
        <w:pStyle w:val="BodyNormal"/>
      </w:pPr>
    </w:p>
    <w:p w14:paraId="2F462284" w14:textId="77777777" w:rsidR="00A55CAC" w:rsidRPr="00FA271D" w:rsidRDefault="00A55CAC" w:rsidP="00A55CAC">
      <w:pPr>
        <w:pStyle w:val="ASubheadLevel1"/>
      </w:pPr>
      <w:bookmarkStart w:id="4633" w:name="_Toc197338866"/>
      <w:r w:rsidRPr="00FA271D">
        <w:t>Anneliese Visits</w:t>
      </w:r>
      <w:bookmarkEnd w:id="4633"/>
    </w:p>
    <w:p w14:paraId="30A6FB92" w14:textId="3E5687F2" w:rsidR="00A55CAC" w:rsidRPr="00FA271D" w:rsidRDefault="00A55CAC" w:rsidP="009C772F">
      <w:pPr>
        <w:pStyle w:val="BodyNormal"/>
        <w:rPr>
          <w:i/>
          <w:iCs/>
        </w:rPr>
      </w:pPr>
      <w:r w:rsidRPr="00FA271D">
        <w:t xml:space="preserve">They were a perfect match, at least sexually. Anneliese </w:t>
      </w:r>
      <w:r w:rsidRPr="00FA271D">
        <w:lastRenderedPageBreak/>
        <w:t>Darban regularly travels for her international accounting firm, Beckman Accounting Group. She doesn't want the pressure of a needy boyfriend complaining that she's always out</w:t>
      </w:r>
      <w:del w:id="4634" w:author="Author">
        <w:r w:rsidRPr="00FA271D" w:rsidDel="000E26CD">
          <w:delText>-of-</w:delText>
        </w:r>
      </w:del>
      <w:ins w:id="4635" w:author="Author">
        <w:r w:rsidR="000E26CD">
          <w:t xml:space="preserve"> of </w:t>
        </w:r>
      </w:ins>
      <w:r w:rsidRPr="00FA271D">
        <w:t>town. Her parents run a successful suburban real estate firm</w:t>
      </w:r>
      <w:r w:rsidR="00340DBA">
        <w:t>,</w:t>
      </w:r>
      <w:r w:rsidRPr="00FA271D">
        <w:t xml:space="preserve"> </w:t>
      </w:r>
      <w:r w:rsidR="00340DBA">
        <w:t>and</w:t>
      </w:r>
      <w:r w:rsidRPr="00FA271D">
        <w:t xml:space="preserve"> </w:t>
      </w:r>
      <w:del w:id="4636" w:author="Author">
        <w:r w:rsidRPr="00FA271D" w:rsidDel="001A0227">
          <w:delText xml:space="preserve">are </w:delText>
        </w:r>
      </w:del>
      <w:r w:rsidR="00470CE6">
        <w:t>constantly</w:t>
      </w:r>
      <w:r w:rsidRPr="00FA271D">
        <w:t xml:space="preserve"> pester</w:t>
      </w:r>
      <w:del w:id="4637" w:author="Author">
        <w:r w:rsidRPr="00FA271D" w:rsidDel="001A0227">
          <w:delText>ing</w:delText>
        </w:r>
      </w:del>
      <w:r w:rsidRPr="00FA271D">
        <w:t xml:space="preserve"> her to find a guy, settle down, yadda, yadda. Likewise, </w:t>
      </w:r>
      <w:del w:id="4638" w:author="Author">
        <w:r w:rsidRPr="00FA271D" w:rsidDel="00DC33E0">
          <w:delText>Mac's mother, Anne,</w:delText>
        </w:r>
      </w:del>
      <w:ins w:id="4639" w:author="Author">
        <w:r w:rsidR="00DC33E0">
          <w:t>Mac's mother</w:t>
        </w:r>
      </w:ins>
      <w:r w:rsidRPr="00FA271D">
        <w:t xml:space="preserve"> is still </w:t>
      </w:r>
      <w:r w:rsidR="00340DBA" w:rsidRPr="00FA271D">
        <w:t>cross-examining</w:t>
      </w:r>
      <w:r w:rsidRPr="00FA271D">
        <w:t xml:space="preserve"> him about hoped-for female relationships.</w:t>
      </w:r>
    </w:p>
    <w:p w14:paraId="110DCCCF" w14:textId="1111B519" w:rsidR="00A55CAC" w:rsidRPr="00FA271D" w:rsidRDefault="00A55CAC" w:rsidP="009C772F">
      <w:pPr>
        <w:pStyle w:val="BodyNormal"/>
        <w:rPr>
          <w:i/>
          <w:iCs/>
        </w:rPr>
      </w:pPr>
      <w:r w:rsidRPr="00FA271D">
        <w:t>Consequently, Anneliese and Mac kept this relationship secret; only the</w:t>
      </w:r>
      <w:r>
        <w:t>ir condos' concierge</w:t>
      </w:r>
      <w:r w:rsidRPr="00FA271D">
        <w:t xml:space="preserve">s </w:t>
      </w:r>
      <w:del w:id="4640" w:author="Author">
        <w:r w:rsidRPr="00FA271D" w:rsidDel="00DC33E0">
          <w:delText xml:space="preserve">know </w:delText>
        </w:r>
      </w:del>
      <w:ins w:id="4641" w:author="Author">
        <w:r w:rsidR="00DC33E0" w:rsidRPr="00FA271D">
          <w:t>kn</w:t>
        </w:r>
        <w:r w:rsidR="00DC33E0">
          <w:t>e</w:t>
        </w:r>
        <w:r w:rsidR="00DC33E0" w:rsidRPr="00FA271D">
          <w:t xml:space="preserve">w </w:t>
        </w:r>
      </w:ins>
      <w:r w:rsidRPr="00FA271D">
        <w:t>about their arrangement. Somehow</w:t>
      </w:r>
      <w:r w:rsidR="00340DBA">
        <w:t>,</w:t>
      </w:r>
      <w:r w:rsidRPr="00FA271D">
        <w:t xml:space="preserve"> Veronica found out, but she has remained discreet about it. </w:t>
      </w:r>
      <w:r w:rsidR="00340DBA">
        <w:t>After</w:t>
      </w:r>
      <w:r w:rsidRPr="00FA271D">
        <w:t xml:space="preserve"> their weekday trysts, Anneliese would typically go home. On Friday or Saturday, she would usually sleep overnight.</w:t>
      </w:r>
    </w:p>
    <w:p w14:paraId="5976E096" w14:textId="3D4D8E44" w:rsidR="00A55CAC" w:rsidRPr="00FA271D" w:rsidRDefault="00A55CAC" w:rsidP="009C772F">
      <w:pPr>
        <w:pStyle w:val="BodyNormal"/>
        <w:rPr>
          <w:i/>
          <w:iCs/>
        </w:rPr>
      </w:pPr>
      <w:r w:rsidRPr="00FA271D">
        <w:t xml:space="preserve">Mac’s Tesla dropped him off at </w:t>
      </w:r>
      <w:r w:rsidR="00860094">
        <w:t xml:space="preserve">the </w:t>
      </w:r>
      <w:r w:rsidRPr="00FA271D">
        <w:t>Grant</w:t>
      </w:r>
      <w:r w:rsidR="00D37552">
        <w:t xml:space="preserve"> Park</w:t>
      </w:r>
      <w:r w:rsidR="00860094">
        <w:t xml:space="preserve"> Tower</w:t>
      </w:r>
      <w:r w:rsidRPr="00FA271D">
        <w:t xml:space="preserve">’s </w:t>
      </w:r>
      <w:r>
        <w:t>entrance</w:t>
      </w:r>
      <w:r w:rsidRPr="00FA271D">
        <w:t xml:space="preserve"> and headed down the street toward</w:t>
      </w:r>
      <w:del w:id="4642" w:author="Author">
        <w:r w:rsidRPr="00FA271D" w:rsidDel="002F6476">
          <w:delText>s</w:delText>
        </w:r>
      </w:del>
      <w:r w:rsidRPr="00FA271D">
        <w:t xml:space="preserve"> its assigned parking space. He said hello to the night concierge, </w:t>
      </w:r>
      <w:r w:rsidR="00D30C51">
        <w:t>Martin</w:t>
      </w:r>
      <w:r w:rsidRPr="00FA271D">
        <w:t>, as he came through the revolving doors.</w:t>
      </w:r>
    </w:p>
    <w:p w14:paraId="4092CDF5" w14:textId="3424F2AF" w:rsidR="00A55CAC" w:rsidRPr="00FA271D" w:rsidRDefault="00A55CAC" w:rsidP="009C772F">
      <w:pPr>
        <w:pStyle w:val="BodyNormal"/>
        <w:rPr>
          <w:i/>
          <w:iCs/>
        </w:rPr>
      </w:pPr>
      <w:r w:rsidRPr="00FA271D">
        <w:t>“Good evening, Officer Merrick. Ms. Darban came in a half-hour ago; I gave her</w:t>
      </w:r>
      <w:r>
        <w:t xml:space="preserve"> one of</w:t>
      </w:r>
      <w:r w:rsidRPr="00FA271D">
        <w:t xml:space="preserve"> your spare key</w:t>
      </w:r>
      <w:r>
        <w:t>s</w:t>
      </w:r>
      <w:r w:rsidRPr="00FA271D">
        <w:t xml:space="preserve">. </w:t>
      </w:r>
      <w:del w:id="4643" w:author="Author">
        <w:r w:rsidRPr="00FA271D" w:rsidDel="000E26CD">
          <w:delText>By the smell of that food she brought, you’re looking at a feast toni</w:delText>
        </w:r>
      </w:del>
      <w:ins w:id="4644" w:author="Author">
        <w:r w:rsidR="000E26CD">
          <w:t>You're looking at a feast tonight by the smell of that food she brou</w:t>
        </w:r>
      </w:ins>
      <w:r w:rsidRPr="00FA271D">
        <w:t xml:space="preserve">ght! If ya have any leftovers, send </w:t>
      </w:r>
      <w:r>
        <w:t>‘</w:t>
      </w:r>
      <w:r w:rsidRPr="00FA271D">
        <w:t>em down.”</w:t>
      </w:r>
    </w:p>
    <w:p w14:paraId="5AF40652" w14:textId="03F5CF9F" w:rsidR="00A55CAC" w:rsidRPr="00FA271D" w:rsidRDefault="00A55CAC" w:rsidP="009C772F">
      <w:pPr>
        <w:pStyle w:val="BodyNormal"/>
        <w:rPr>
          <w:i/>
          <w:iCs/>
        </w:rPr>
      </w:pPr>
      <w:r w:rsidRPr="00FA271D">
        <w:t xml:space="preserve">“I’ll try, </w:t>
      </w:r>
      <w:r w:rsidR="009D4482">
        <w:t>Martin</w:t>
      </w:r>
      <w:r w:rsidRPr="00FA271D">
        <w:t xml:space="preserve">,” Mac </w:t>
      </w:r>
      <w:r w:rsidR="00056A7D">
        <w:t>said</w:t>
      </w:r>
      <w:r w:rsidRPr="00FA271D">
        <w:t xml:space="preserve"> as he walked into the elevator.</w:t>
      </w:r>
    </w:p>
    <w:p w14:paraId="5EA35B38" w14:textId="14C6E899" w:rsidR="00A55CAC" w:rsidRPr="00FA271D" w:rsidRDefault="00A55CAC" w:rsidP="009C772F">
      <w:pPr>
        <w:pStyle w:val="BodyNormal"/>
        <w:rPr>
          <w:i/>
          <w:iCs/>
        </w:rPr>
      </w:pPr>
      <w:r w:rsidRPr="00FA271D">
        <w:t>As Mac passed through his front door, the first thing he saw was Anneliese sprinting toward</w:t>
      </w:r>
      <w:del w:id="4645" w:author="Author">
        <w:r w:rsidRPr="00FA271D" w:rsidDel="002F6476">
          <w:delText>s</w:delText>
        </w:r>
      </w:del>
      <w:r w:rsidRPr="00FA271D">
        <w:t xml:space="preserve"> him. She jumped </w:t>
      </w:r>
      <w:del w:id="4646" w:author="Author">
        <w:r w:rsidRPr="00FA271D" w:rsidDel="00DC33E0">
          <w:delText>at the last second, Dirty Dancing style, into his arms</w:delText>
        </w:r>
      </w:del>
      <w:ins w:id="4647" w:author="Author">
        <w:r w:rsidR="00DC33E0">
          <w:t>into his arms at the last second, Dirty Dancing style</w:t>
        </w:r>
      </w:ins>
      <w:r w:rsidRPr="00FA271D">
        <w:t xml:space="preserve">. Locked in a passionate kiss, Mac twirled her around and around. As </w:t>
      </w:r>
      <w:r w:rsidRPr="00FA271D">
        <w:lastRenderedPageBreak/>
        <w:t xml:space="preserve">she broke loose to smile at him, Anneliese placed his police cap on her head. </w:t>
      </w:r>
    </w:p>
    <w:p w14:paraId="3BEF4E9B" w14:textId="77777777" w:rsidR="00A55CAC" w:rsidRPr="00FA271D" w:rsidRDefault="00A55CAC" w:rsidP="009C772F">
      <w:pPr>
        <w:pStyle w:val="BodyNormal"/>
        <w:rPr>
          <w:i/>
          <w:iCs/>
        </w:rPr>
      </w:pPr>
      <w:r w:rsidRPr="00FA271D">
        <w:t>“I brought Italian tonight.”</w:t>
      </w:r>
    </w:p>
    <w:p w14:paraId="66A77349" w14:textId="77777777" w:rsidR="00A55CAC" w:rsidRPr="00FA271D" w:rsidRDefault="00A55CAC" w:rsidP="009C772F">
      <w:pPr>
        <w:pStyle w:val="BodyNormal"/>
        <w:rPr>
          <w:i/>
          <w:iCs/>
        </w:rPr>
      </w:pPr>
      <w:r w:rsidRPr="00FA271D">
        <w:t>“Great,” Mac said, “Let’s have a look.”</w:t>
      </w:r>
    </w:p>
    <w:p w14:paraId="40FEB5B3" w14:textId="4921049D" w:rsidR="00A55CAC" w:rsidRPr="00FA271D" w:rsidRDefault="00A55CAC" w:rsidP="009C772F">
      <w:pPr>
        <w:pStyle w:val="BodyNormal"/>
        <w:rPr>
          <w:i/>
          <w:iCs/>
        </w:rPr>
      </w:pPr>
      <w:r w:rsidRPr="00FA271D">
        <w:t xml:space="preserve">Anneliese had one of Mac’s stockpots warming up the fusilli and </w:t>
      </w:r>
      <w:r w:rsidR="00D07A55" w:rsidRPr="00FA271D">
        <w:t>Bolognese</w:t>
      </w:r>
      <w:r w:rsidRPr="00FA271D">
        <w:t xml:space="preserve"> sauce. She had also brought garlic bread and </w:t>
      </w:r>
      <w:r w:rsidR="00740BC3">
        <w:t>several</w:t>
      </w:r>
      <w:r w:rsidRPr="00FA271D">
        <w:t xml:space="preserve"> apple-crumble tarts.</w:t>
      </w:r>
    </w:p>
    <w:p w14:paraId="068D6960" w14:textId="77777777" w:rsidR="00A55CAC" w:rsidRPr="00FA271D" w:rsidRDefault="00A55CAC" w:rsidP="009C772F">
      <w:pPr>
        <w:pStyle w:val="BodyNormal"/>
        <w:rPr>
          <w:i/>
          <w:iCs/>
        </w:rPr>
      </w:pPr>
      <w:r w:rsidRPr="00FA271D">
        <w:t>“Wow, Anneliese, that’s a lot of food.”</w:t>
      </w:r>
    </w:p>
    <w:p w14:paraId="7A103714" w14:textId="77777777" w:rsidR="00A55CAC" w:rsidRPr="00FA271D" w:rsidRDefault="00A55CAC" w:rsidP="009C772F">
      <w:pPr>
        <w:pStyle w:val="BodyNormal"/>
        <w:rPr>
          <w:i/>
          <w:iCs/>
        </w:rPr>
      </w:pPr>
      <w:r w:rsidRPr="00FA271D">
        <w:t>“Leftovers, Mac. Leftovers!”</w:t>
      </w:r>
    </w:p>
    <w:p w14:paraId="5B1DE4BD" w14:textId="77777777" w:rsidR="00A55CAC" w:rsidRPr="00FA271D" w:rsidRDefault="00A55CAC" w:rsidP="009C772F">
      <w:pPr>
        <w:pStyle w:val="BodyNormal"/>
        <w:rPr>
          <w:i/>
          <w:iCs/>
        </w:rPr>
      </w:pPr>
      <w:r w:rsidRPr="00FA271D">
        <w:t>“Have I got time for a shower?”</w:t>
      </w:r>
    </w:p>
    <w:p w14:paraId="24DD04D9" w14:textId="076B99CD" w:rsidR="00A55CAC" w:rsidRPr="00FA271D" w:rsidRDefault="00A55CAC" w:rsidP="009C772F">
      <w:pPr>
        <w:pStyle w:val="BodyNormal"/>
        <w:rPr>
          <w:i/>
          <w:iCs/>
        </w:rPr>
      </w:pPr>
      <w:r w:rsidRPr="00FA271D">
        <w:t>“I’ll wait</w:t>
      </w:r>
      <w:r w:rsidR="00D07A55">
        <w:t>.</w:t>
      </w:r>
      <w:r w:rsidRPr="00FA271D">
        <w:t>”</w:t>
      </w:r>
    </w:p>
    <w:p w14:paraId="6906333E" w14:textId="77777777" w:rsidR="00D20ECA" w:rsidRDefault="00A55CAC" w:rsidP="009C772F">
      <w:pPr>
        <w:pStyle w:val="BodyNormal"/>
      </w:pPr>
      <w:r w:rsidRPr="00FA271D">
        <w:t xml:space="preserve">Mac thought of </w:t>
      </w:r>
      <w:r w:rsidR="009D4482">
        <w:t>Martin</w:t>
      </w:r>
      <w:r w:rsidRPr="00FA271D">
        <w:t>, the night concierge.</w:t>
      </w:r>
    </w:p>
    <w:p w14:paraId="4E0FB8AC" w14:textId="5B2657E1" w:rsidR="00A55CAC" w:rsidRPr="00FA271D" w:rsidRDefault="00A55CAC" w:rsidP="009C772F">
      <w:pPr>
        <w:pStyle w:val="BodyNormal"/>
        <w:rPr>
          <w:i/>
          <w:iCs/>
        </w:rPr>
      </w:pPr>
      <w:r w:rsidRPr="00FA271D">
        <w:t xml:space="preserve">“Anneliese, can you take a sample of everything down to </w:t>
      </w:r>
      <w:r w:rsidR="009D4482">
        <w:t>Martin</w:t>
      </w:r>
      <w:r w:rsidRPr="00FA271D">
        <w:t xml:space="preserve"> in the lobby? I’ve got some plastic snap trays on that shelf.”</w:t>
      </w:r>
    </w:p>
    <w:p w14:paraId="4C2C6F08" w14:textId="62B0588F" w:rsidR="00A55CAC" w:rsidRPr="00FA271D" w:rsidRDefault="00A55CAC" w:rsidP="009C772F">
      <w:pPr>
        <w:pStyle w:val="BodyNormal"/>
        <w:rPr>
          <w:i/>
          <w:iCs/>
        </w:rPr>
      </w:pPr>
      <w:r w:rsidRPr="00FA271D">
        <w:t xml:space="preserve">“Sure, Mac. I’ll take some down </w:t>
      </w:r>
      <w:r w:rsidR="0051278E">
        <w:t>to</w:t>
      </w:r>
      <w:r w:rsidRPr="00FA271D">
        <w:t xml:space="preserve"> him right now. Dinner will be ready when you’ve finished your shower.</w:t>
      </w:r>
    </w:p>
    <w:p w14:paraId="5FAC69DC" w14:textId="23A5E812" w:rsidR="00A55CAC" w:rsidRPr="00FA271D" w:rsidRDefault="00A55CAC" w:rsidP="009C772F">
      <w:pPr>
        <w:pStyle w:val="BodyNormal"/>
        <w:rPr>
          <w:i/>
          <w:iCs/>
        </w:rPr>
      </w:pPr>
      <w:r w:rsidRPr="00FA271D">
        <w:t xml:space="preserve">Later that night, at 2 a.m., after a marathon sex romp at several locations throughout Mac’s apartment, Anneliese sat </w:t>
      </w:r>
      <w:r w:rsidR="00127904">
        <w:t>cross-legged</w:t>
      </w:r>
      <w:r w:rsidRPr="00FA271D">
        <w:t xml:space="preserve"> on Mac’s bed</w:t>
      </w:r>
      <w:r w:rsidR="008D63C4">
        <w:t>.</w:t>
      </w:r>
      <w:r w:rsidRPr="00FA271D">
        <w:t xml:space="preserve"> </w:t>
      </w:r>
      <w:r w:rsidR="008D63C4">
        <w:t>W</w:t>
      </w:r>
      <w:r w:rsidRPr="00FA271D">
        <w:t xml:space="preserve">ith her feet tucked underneath her, </w:t>
      </w:r>
      <w:r w:rsidR="008D63C4">
        <w:t xml:space="preserve">she </w:t>
      </w:r>
      <w:r w:rsidRPr="00FA271D">
        <w:t>admir</w:t>
      </w:r>
      <w:r w:rsidR="00F57D76">
        <w:t>ed</w:t>
      </w:r>
      <w:r w:rsidRPr="00FA271D">
        <w:t xml:space="preserve"> the twinkling city lights and the moonlight shimmering off the Lake Michigan waters.</w:t>
      </w:r>
    </w:p>
    <w:p w14:paraId="74660299" w14:textId="77777777" w:rsidR="00A55CAC" w:rsidRPr="00FA271D" w:rsidRDefault="00A55CAC" w:rsidP="009C772F">
      <w:pPr>
        <w:pStyle w:val="BodyNormal"/>
        <w:rPr>
          <w:i/>
          <w:iCs/>
        </w:rPr>
      </w:pPr>
      <w:r w:rsidRPr="00FA271D">
        <w:t>“You know, Mac. I always avoid asking about your police work. I try to be a respite from it, and I’m sure, in some cases, it’s none of my business.”</w:t>
      </w:r>
    </w:p>
    <w:p w14:paraId="087E9415" w14:textId="77777777" w:rsidR="00A55CAC" w:rsidRPr="00FA271D" w:rsidRDefault="00A55CAC" w:rsidP="009C772F">
      <w:pPr>
        <w:pStyle w:val="BodyNormal"/>
        <w:rPr>
          <w:i/>
          <w:iCs/>
        </w:rPr>
      </w:pPr>
      <w:r w:rsidRPr="00FA271D">
        <w:t>“What’s on your mind, Anneliese?”</w:t>
      </w:r>
    </w:p>
    <w:p w14:paraId="7B039DB3" w14:textId="2D3D7DF2" w:rsidR="00A55CAC" w:rsidRPr="00FA271D" w:rsidRDefault="00A55CAC" w:rsidP="009C772F">
      <w:pPr>
        <w:pStyle w:val="BodyNormal"/>
        <w:rPr>
          <w:i/>
          <w:iCs/>
        </w:rPr>
      </w:pPr>
      <w:r w:rsidRPr="00FA271D">
        <w:lastRenderedPageBreak/>
        <w:t>“I’ve been away for seven weeks, but I keep up on current events in my hometown. Some thugs tried to kill your father and sister a few weeks ago. A woman the press is calling the “</w:t>
      </w:r>
      <w:r>
        <w:t>Angel</w:t>
      </w:r>
      <w:r w:rsidRPr="00FA271D">
        <w:t>” saved their lives. She also rescued an undercover policeman before that. Was that you, Mac?”</w:t>
      </w:r>
    </w:p>
    <w:p w14:paraId="54C5E572" w14:textId="77777777" w:rsidR="00A55CAC" w:rsidRPr="00FA271D" w:rsidRDefault="00A55CAC" w:rsidP="009C772F">
      <w:pPr>
        <w:pStyle w:val="BodyNormal"/>
        <w:rPr>
          <w:i/>
          <w:iCs/>
        </w:rPr>
      </w:pPr>
      <w:r w:rsidRPr="00FA271D">
        <w:t>“Yes, but that’s a secret, Anneliese.”</w:t>
      </w:r>
    </w:p>
    <w:p w14:paraId="47002559" w14:textId="00A2F0C1" w:rsidR="00A55CAC" w:rsidRPr="00FA271D" w:rsidRDefault="00A55CAC" w:rsidP="009C772F">
      <w:pPr>
        <w:pStyle w:val="BodyNormal"/>
        <w:rPr>
          <w:i/>
          <w:iCs/>
        </w:rPr>
      </w:pPr>
      <w:r w:rsidRPr="00FA271D">
        <w:t xml:space="preserve">“And it will stay so. The press says that she is some </w:t>
      </w:r>
      <w:del w:id="4648" w:author="Author">
        <w:r w:rsidRPr="00FA271D" w:rsidDel="002F6476">
          <w:delText xml:space="preserve">kind of </w:delText>
        </w:r>
      </w:del>
      <w:r w:rsidRPr="00FA271D">
        <w:t>Ninja genius. Is that correct?”</w:t>
      </w:r>
    </w:p>
    <w:p w14:paraId="4CF0FD79" w14:textId="4E09B86E" w:rsidR="00A55CAC" w:rsidRPr="00FA271D" w:rsidRDefault="00A55CAC" w:rsidP="009C772F">
      <w:pPr>
        <w:pStyle w:val="BodyNormal"/>
        <w:rPr>
          <w:i/>
          <w:iCs/>
        </w:rPr>
      </w:pPr>
      <w:r w:rsidRPr="00FA271D">
        <w:t xml:space="preserve">“Yes, that’s true. The </w:t>
      </w:r>
      <w:r>
        <w:t>Angel</w:t>
      </w:r>
      <w:r w:rsidRPr="00FA271D">
        <w:t xml:space="preserve">’s fighting skills are reckless but forceful. </w:t>
      </w:r>
      <w:r w:rsidR="00D07A55" w:rsidRPr="00FA271D">
        <w:t>She</w:t>
      </w:r>
      <w:r w:rsidRPr="00FA271D">
        <w:t xml:space="preserve"> can penetrate our city</w:t>
      </w:r>
      <w:r>
        <w:t>'s</w:t>
      </w:r>
      <w:r w:rsidRPr="00FA271D">
        <w:t xml:space="preserve"> computer and surveillance systems. To most of us in the Chicago Police Department, she’s a hero, a </w:t>
      </w:r>
      <w:r w:rsidR="00D07A55">
        <w:t>g</w:t>
      </w:r>
      <w:r w:rsidRPr="00FA271D">
        <w:t xml:space="preserve">uardian </w:t>
      </w:r>
      <w:r w:rsidR="00D07A55">
        <w:t>a</w:t>
      </w:r>
      <w:r>
        <w:t>ngel</w:t>
      </w:r>
      <w:r w:rsidRPr="00FA271D">
        <w:t>. But some police and some prosecutors regard her as an out-and-out criminal.”</w:t>
      </w:r>
    </w:p>
    <w:p w14:paraId="5438F2BB" w14:textId="79D1D10E" w:rsidR="00A55CAC" w:rsidRPr="00FA271D" w:rsidRDefault="00A55CAC" w:rsidP="009C772F">
      <w:pPr>
        <w:pStyle w:val="BodyNormal"/>
        <w:rPr>
          <w:i/>
          <w:iCs/>
        </w:rPr>
      </w:pPr>
      <w:r w:rsidRPr="00FA271D">
        <w:t xml:space="preserve">“Have you met her </w:t>
      </w:r>
      <w:r w:rsidR="009A0E04">
        <w:t>a</w:t>
      </w:r>
      <w:r w:rsidRPr="00FA271D">
        <w:t>fter she saved your life</w:t>
      </w:r>
      <w:r w:rsidR="002A0BA4">
        <w:t>?</w:t>
      </w:r>
      <w:r w:rsidRPr="00FA271D">
        <w:t>”</w:t>
      </w:r>
    </w:p>
    <w:p w14:paraId="27C4DFBA" w14:textId="4EA1B2E4" w:rsidR="00A55CAC" w:rsidRPr="00FA271D" w:rsidRDefault="00A55CAC" w:rsidP="009C772F">
      <w:pPr>
        <w:pStyle w:val="BodyNormal"/>
        <w:rPr>
          <w:i/>
          <w:iCs/>
        </w:rPr>
      </w:pPr>
      <w:r w:rsidRPr="00FA271D">
        <w:t xml:space="preserve">“Yes, she approached me in Grant Park and provided </w:t>
      </w:r>
      <w:del w:id="4649" w:author="Author">
        <w:r w:rsidRPr="00FA271D" w:rsidDel="00945B0D">
          <w:delText xml:space="preserve">me with </w:delText>
        </w:r>
      </w:del>
      <w:r w:rsidRPr="00FA271D">
        <w:t>details about an impending drug delivery. We got a big bust on that one.”</w:t>
      </w:r>
    </w:p>
    <w:p w14:paraId="46C7BCB5" w14:textId="717287B8" w:rsidR="00A55CAC" w:rsidRPr="00FA271D" w:rsidRDefault="00A55CAC" w:rsidP="009C772F">
      <w:pPr>
        <w:pStyle w:val="BodyNormal"/>
        <w:rPr>
          <w:i/>
          <w:iCs/>
        </w:rPr>
      </w:pPr>
      <w:r w:rsidRPr="00FA271D">
        <w:t>Anneliese shifted out of her legs</w:t>
      </w:r>
      <w:r>
        <w:t>-</w:t>
      </w:r>
      <w:r w:rsidRPr="00FA271D">
        <w:t>folded position and languidly stretched her left leg over Mac’s hips. She nuzzled her head close to his on the pillow.</w:t>
      </w:r>
    </w:p>
    <w:p w14:paraId="779F594C" w14:textId="4A4AEAF9" w:rsidR="00A55CAC" w:rsidRPr="00FA271D" w:rsidRDefault="00A55CAC" w:rsidP="009C772F">
      <w:pPr>
        <w:pStyle w:val="BodyNormal"/>
        <w:rPr>
          <w:i/>
          <w:iCs/>
        </w:rPr>
      </w:pPr>
      <w:r w:rsidRPr="00FA271D">
        <w:t>“What was she like?”</w:t>
      </w:r>
    </w:p>
    <w:p w14:paraId="3731A7E1" w14:textId="538EF9A5" w:rsidR="00A55CAC" w:rsidRPr="00FA271D" w:rsidRDefault="00A55CAC" w:rsidP="009C772F">
      <w:pPr>
        <w:pStyle w:val="BodyNormal"/>
        <w:rPr>
          <w:i/>
          <w:iCs/>
        </w:rPr>
      </w:pPr>
      <w:r w:rsidRPr="00FA271D">
        <w:t xml:space="preserve">“In a word, she’s beautiful. </w:t>
      </w:r>
      <w:r>
        <w:t>Angel</w:t>
      </w:r>
      <w:r w:rsidRPr="00FA271D">
        <w:t xml:space="preserve"> is tall, with natural blond hair, an athletic figure, and mesmerizing green eyes. She’s mute, Anneliese. She used an iPad text-to-voice app to communicate with me. She refused to give me her name.”</w:t>
      </w:r>
    </w:p>
    <w:p w14:paraId="0702328A" w14:textId="77777777" w:rsidR="00A55CAC" w:rsidRPr="00FA271D" w:rsidRDefault="00A55CAC" w:rsidP="009C772F">
      <w:pPr>
        <w:pStyle w:val="BodyNormal"/>
        <w:rPr>
          <w:i/>
          <w:iCs/>
        </w:rPr>
      </w:pPr>
      <w:r w:rsidRPr="00FA271D">
        <w:lastRenderedPageBreak/>
        <w:t>“Did you ask her why she is doing all this reckless stuff?”</w:t>
      </w:r>
    </w:p>
    <w:p w14:paraId="7A599CC4" w14:textId="77777777" w:rsidR="00A55CAC" w:rsidRPr="00FA271D" w:rsidRDefault="00A55CAC" w:rsidP="009C772F">
      <w:pPr>
        <w:pStyle w:val="BodyNormal"/>
        <w:rPr>
          <w:i/>
          <w:iCs/>
        </w:rPr>
      </w:pPr>
      <w:r w:rsidRPr="00FA271D">
        <w:t xml:space="preserve">“Yeah, I did, and she </w:t>
      </w:r>
      <w:proofErr w:type="spellStart"/>
      <w:r w:rsidRPr="00FA271D">
        <w:t>clammed</w:t>
      </w:r>
      <w:proofErr w:type="spellEnd"/>
      <w:r w:rsidRPr="00FA271D">
        <w:t xml:space="preserve"> right up. Her eyes watered slightly. I knew I had struck a chord with her.”</w:t>
      </w:r>
    </w:p>
    <w:p w14:paraId="5ADFF3BA" w14:textId="2A387272" w:rsidR="00A55CAC" w:rsidRPr="00FA271D" w:rsidRDefault="00A55CAC" w:rsidP="009C772F">
      <w:pPr>
        <w:pStyle w:val="BodyNormal"/>
        <w:rPr>
          <w:i/>
          <w:iCs/>
        </w:rPr>
      </w:pPr>
      <w:r w:rsidRPr="00FA271D">
        <w:t>“You know what that means. The mob either killed somebody she loves or raped her.”</w:t>
      </w:r>
    </w:p>
    <w:p w14:paraId="5C960F65" w14:textId="77777777" w:rsidR="00A55CAC" w:rsidRPr="00FA271D" w:rsidRDefault="00A55CAC" w:rsidP="009C772F">
      <w:pPr>
        <w:pStyle w:val="BodyNormal"/>
        <w:rPr>
          <w:i/>
          <w:iCs/>
        </w:rPr>
      </w:pPr>
      <w:r w:rsidRPr="00FA271D">
        <w:t>“Yeah, that’s kind of what I’m thinking too.”</w:t>
      </w:r>
    </w:p>
    <w:p w14:paraId="03D973F5" w14:textId="49BC3F92" w:rsidR="00A55CAC" w:rsidRPr="00FA271D" w:rsidRDefault="00A55CAC" w:rsidP="009C772F">
      <w:pPr>
        <w:pStyle w:val="BodyNormal"/>
        <w:rPr>
          <w:i/>
          <w:iCs/>
        </w:rPr>
      </w:pPr>
      <w:r w:rsidRPr="00FA271D">
        <w:t>“Do you love her?”</w:t>
      </w:r>
    </w:p>
    <w:p w14:paraId="48421E73" w14:textId="39969846" w:rsidR="00A55CAC" w:rsidRPr="00FA271D" w:rsidRDefault="00A55CAC" w:rsidP="009C772F">
      <w:pPr>
        <w:pStyle w:val="BodyNormal"/>
        <w:rPr>
          <w:i/>
          <w:iCs/>
        </w:rPr>
      </w:pPr>
      <w:r w:rsidRPr="00FA271D">
        <w:t xml:space="preserve">Mac realized that </w:t>
      </w:r>
      <w:proofErr w:type="gramStart"/>
      <w:r w:rsidRPr="00FA271D">
        <w:t>a moment of truth</w:t>
      </w:r>
      <w:proofErr w:type="gramEnd"/>
      <w:r w:rsidRPr="00FA271D">
        <w:t xml:space="preserve"> was upon him. </w:t>
      </w:r>
      <w:r w:rsidR="00C84AAB">
        <w:t xml:space="preserve">After an evening of passionate intimacy, </w:t>
      </w:r>
      <w:del w:id="4650" w:author="Author">
        <w:r w:rsidR="00C84AAB" w:rsidDel="007776B0">
          <w:delText>there’s something about being in bed with a naked woman</w:delText>
        </w:r>
        <w:r w:rsidRPr="00FA271D" w:rsidDel="007776B0">
          <w:delText xml:space="preserve"> that</w:delText>
        </w:r>
      </w:del>
      <w:ins w:id="4651" w:author="Author">
        <w:r w:rsidR="007776B0">
          <w:t>something about being in bed with a naked woman</w:t>
        </w:r>
      </w:ins>
      <w:r w:rsidRPr="00FA271D">
        <w:t xml:space="preserve"> loosens one’s inhibitions. Anneliese had given all she had of herself to him this evening; she deserved candor.</w:t>
      </w:r>
    </w:p>
    <w:p w14:paraId="2B96EE35" w14:textId="21A801AD" w:rsidR="00A55CAC" w:rsidRPr="00FA271D" w:rsidRDefault="00A55CAC" w:rsidP="009C772F">
      <w:pPr>
        <w:pStyle w:val="BodyNormal"/>
        <w:rPr>
          <w:i/>
          <w:iCs/>
        </w:rPr>
      </w:pPr>
      <w:r w:rsidRPr="00FA271D">
        <w:t>“Well, I guess that I do love her. Wouldn’t you? I mean, she saved my life. Anneliese, I had an Albanian thug point a Glock-</w:t>
      </w:r>
      <w:r w:rsidR="009A174B">
        <w:t>50</w:t>
      </w:r>
      <w:r w:rsidRPr="00FA271D">
        <w:t xml:space="preserve"> with a </w:t>
      </w:r>
      <w:r w:rsidR="00D07A55">
        <w:t>silencer</w:t>
      </w:r>
      <w:r w:rsidRPr="00FA271D">
        <w:t xml:space="preserve"> right at my forehead. The time I spent with you tonight is courtesy of her courage, no matter how reckless it was.”</w:t>
      </w:r>
    </w:p>
    <w:p w14:paraId="583D2538" w14:textId="742C1C20" w:rsidR="00A55CAC" w:rsidRPr="00FA271D" w:rsidRDefault="00A55CAC" w:rsidP="009C772F">
      <w:pPr>
        <w:pStyle w:val="BodyNormal"/>
        <w:rPr>
          <w:i/>
          <w:iCs/>
        </w:rPr>
      </w:pPr>
      <w:r w:rsidRPr="00FA271D">
        <w:t>“More to the point. Do you want to be with her? Have her always at your side. Raise children with her, all that stuff?”</w:t>
      </w:r>
    </w:p>
    <w:p w14:paraId="3CC9B780" w14:textId="1CB44C8F" w:rsidR="00A55CAC" w:rsidRPr="00FA271D" w:rsidRDefault="00A55CAC" w:rsidP="009C772F">
      <w:pPr>
        <w:pStyle w:val="BodyNormal"/>
        <w:rPr>
          <w:i/>
          <w:iCs/>
        </w:rPr>
      </w:pPr>
      <w:r w:rsidRPr="00FA271D">
        <w:t>Mac shrugged, wiggling just a bit, moving his hand from her ribcage to her left breast, spreading his fingers. A</w:t>
      </w:r>
      <w:r w:rsidR="00053E59">
        <w:t>nneliese responded by placing her hand over his, locking him to her bosom as she always does</w:t>
      </w:r>
      <w:r w:rsidRPr="00FA271D">
        <w:t>. In the shimmering, quiet night, he could feel her heartbeat.</w:t>
      </w:r>
    </w:p>
    <w:p w14:paraId="21918165" w14:textId="77777777" w:rsidR="00A55CAC" w:rsidRPr="00FA271D" w:rsidRDefault="00A55CAC" w:rsidP="009C772F">
      <w:pPr>
        <w:pStyle w:val="BodyNormal"/>
        <w:rPr>
          <w:i/>
          <w:iCs/>
        </w:rPr>
      </w:pPr>
      <w:r w:rsidRPr="00FA271D">
        <w:lastRenderedPageBreak/>
        <w:t>“This isn’t a competition, Anneliese.”</w:t>
      </w:r>
    </w:p>
    <w:p w14:paraId="661DB5A3" w14:textId="39BB636D" w:rsidR="00A55CAC" w:rsidRPr="00FA271D" w:rsidRDefault="00A55CAC" w:rsidP="009C772F">
      <w:pPr>
        <w:pStyle w:val="BodyNormal"/>
        <w:rPr>
          <w:i/>
          <w:iCs/>
        </w:rPr>
      </w:pPr>
      <w:r w:rsidRPr="00FA271D">
        <w:t>Anneliese turned her head to face him</w:t>
      </w:r>
      <w:del w:id="4652" w:author="Author">
        <w:r w:rsidRPr="00FA271D" w:rsidDel="0099498E">
          <w:delText>, moved so that</w:delText>
        </w:r>
      </w:del>
      <w:ins w:id="4653" w:author="Author">
        <w:r w:rsidR="0099498E">
          <w:t xml:space="preserve"> and moved</w:t>
        </w:r>
      </w:ins>
      <w:r w:rsidRPr="00FA271D">
        <w:t xml:space="preserve"> </w:t>
      </w:r>
      <w:del w:id="4654" w:author="Author">
        <w:r w:rsidRPr="00FA271D" w:rsidDel="0099498E">
          <w:delText xml:space="preserve">touched </w:delText>
        </w:r>
      </w:del>
      <w:r w:rsidR="006D7523">
        <w:t>to touch their cheeks together</w:t>
      </w:r>
      <w:r w:rsidRPr="00FA271D">
        <w:t>. He sensed the warmth of her breath as it quietly flowed over his face.</w:t>
      </w:r>
    </w:p>
    <w:p w14:paraId="1CCE2607" w14:textId="6C9A9BE0" w:rsidR="00A55CAC" w:rsidRPr="00FA271D" w:rsidRDefault="00A55CAC" w:rsidP="009C772F">
      <w:pPr>
        <w:pStyle w:val="BodyNormal"/>
        <w:rPr>
          <w:i/>
          <w:iCs/>
        </w:rPr>
      </w:pPr>
      <w:r w:rsidRPr="00FA271D">
        <w:t xml:space="preserve">“It’s not, Mac. You and I have always been honest about what this is between us. We are both </w:t>
      </w:r>
      <w:r w:rsidR="00D07A55" w:rsidRPr="00FA271D">
        <w:t>career driven</w:t>
      </w:r>
      <w:r w:rsidRPr="00FA271D">
        <w:t>. Sexual relationships at work contravene our life goals. Yet, we both have</w:t>
      </w:r>
      <w:del w:id="4655" w:author="Author">
        <w:r w:rsidRPr="00FA271D" w:rsidDel="00E53153">
          <w:delText xml:space="preserve"> needs,</w:delText>
        </w:r>
      </w:del>
      <w:r w:rsidRPr="00FA271D">
        <w:t xml:space="preserve"> sexual needs. We fill that gap in our lives together.</w:t>
      </w:r>
    </w:p>
    <w:p w14:paraId="2B959F07" w14:textId="77777777" w:rsidR="00A55CAC" w:rsidRPr="00FA271D" w:rsidRDefault="00A55CAC" w:rsidP="009C772F">
      <w:pPr>
        <w:pStyle w:val="BodyNormal"/>
        <w:rPr>
          <w:i/>
          <w:iCs/>
        </w:rPr>
      </w:pPr>
      <w:r w:rsidRPr="00FA271D">
        <w:t>That said, either one of us can walk away with no hard feelings. I’m OK with that. Still, Mac, what do you want to do about her?”</w:t>
      </w:r>
    </w:p>
    <w:p w14:paraId="2602AA22" w14:textId="7932904E" w:rsidR="00A55CAC" w:rsidRPr="00FA271D" w:rsidRDefault="00A55CAC" w:rsidP="009C772F">
      <w:pPr>
        <w:pStyle w:val="BodyNormal"/>
        <w:rPr>
          <w:i/>
          <w:iCs/>
        </w:rPr>
      </w:pPr>
      <w:r w:rsidRPr="00FA271D">
        <w:t>“Save her</w:t>
      </w:r>
      <w:r w:rsidR="00177C42">
        <w:t>. T</w:t>
      </w:r>
      <w:r w:rsidRPr="00FA271D">
        <w:t>hat’s what I want to do. Save her from the ambitious prosecutor who sees her scalp as a career springboard. Save her from a vicious mob who wants to torture and kill her. If there was just some way I could get her away from all this?”</w:t>
      </w:r>
    </w:p>
    <w:p w14:paraId="4F45A4FB" w14:textId="77777777" w:rsidR="00A55CAC" w:rsidRPr="00FA271D" w:rsidRDefault="00A55CAC" w:rsidP="009C772F">
      <w:pPr>
        <w:pStyle w:val="BodyNormal"/>
        <w:rPr>
          <w:i/>
          <w:iCs/>
        </w:rPr>
      </w:pPr>
      <w:r w:rsidRPr="00FA271D">
        <w:t>“You’ve got money, Mac. Have you ever thought about getting her out of the country?”</w:t>
      </w:r>
    </w:p>
    <w:p w14:paraId="3DD707BA" w14:textId="77777777" w:rsidR="00A55CAC" w:rsidRPr="00FA271D" w:rsidRDefault="00A55CAC" w:rsidP="009C772F">
      <w:pPr>
        <w:pStyle w:val="BodyNormal"/>
        <w:rPr>
          <w:i/>
          <w:iCs/>
        </w:rPr>
      </w:pPr>
      <w:r w:rsidRPr="00FA271D">
        <w:t>Anneliese repositioned herself to a seated position on the bed, legs folded underneath her.</w:t>
      </w:r>
    </w:p>
    <w:p w14:paraId="7D503C8A" w14:textId="77777777" w:rsidR="00A55CAC" w:rsidRPr="00FA271D" w:rsidRDefault="00A55CAC" w:rsidP="009C772F">
      <w:pPr>
        <w:pStyle w:val="BodyNormal"/>
        <w:rPr>
          <w:i/>
          <w:iCs/>
        </w:rPr>
      </w:pPr>
      <w:r w:rsidRPr="00FA271D">
        <w:t>“I know you did a background check on me, Mac. Did you know I did the same to you? I probably know more about your money than you do. It’s my job to know these things.”</w:t>
      </w:r>
    </w:p>
    <w:p w14:paraId="0A2F6F66" w14:textId="1B80F146" w:rsidR="00A55CAC" w:rsidRPr="00FA271D" w:rsidRDefault="00A55CAC" w:rsidP="009C772F">
      <w:pPr>
        <w:pStyle w:val="BodyNormal"/>
        <w:rPr>
          <w:i/>
          <w:iCs/>
        </w:rPr>
      </w:pPr>
      <w:r w:rsidRPr="00FA271D">
        <w:t>“What are you getting at?”</w:t>
      </w:r>
    </w:p>
    <w:p w14:paraId="58D159DF" w14:textId="0E004AF2" w:rsidR="00A55CAC" w:rsidRPr="00FA271D" w:rsidRDefault="00A55CAC" w:rsidP="009C772F">
      <w:pPr>
        <w:pStyle w:val="BodyNormal"/>
        <w:rPr>
          <w:i/>
          <w:iCs/>
        </w:rPr>
      </w:pPr>
      <w:r w:rsidRPr="00FA271D">
        <w:t xml:space="preserve">“Well, using your money, we could spirit her away to a </w:t>
      </w:r>
      <w:r w:rsidRPr="00FA271D">
        <w:lastRenderedPageBreak/>
        <w:t>foreign country</w:t>
      </w:r>
      <w:del w:id="4656" w:author="Author">
        <w:r w:rsidRPr="00FA271D" w:rsidDel="007776B0">
          <w:delText>,</w:delText>
        </w:r>
      </w:del>
      <w:r w:rsidRPr="00FA271D">
        <w:t xml:space="preserve"> to live out her life incognito. I’d suggest New Zealand. They have an extradition treaty with the U</w:t>
      </w:r>
      <w:ins w:id="4657" w:author="Author">
        <w:r w:rsidR="003C163F">
          <w:t xml:space="preserve">nited </w:t>
        </w:r>
      </w:ins>
      <w:r w:rsidRPr="00FA271D">
        <w:t>S</w:t>
      </w:r>
      <w:ins w:id="4658" w:author="Author">
        <w:r w:rsidR="003C163F">
          <w:t>t</w:t>
        </w:r>
        <w:r w:rsidR="004B5C5D">
          <w:t>at</w:t>
        </w:r>
        <w:del w:id="4659" w:author="Author">
          <w:r w:rsidR="003C163F" w:rsidDel="004B5C5D">
            <w:delText>ay</w:delText>
          </w:r>
        </w:del>
        <w:r w:rsidR="003C163F">
          <w:t>es</w:t>
        </w:r>
      </w:ins>
      <w:del w:id="4660" w:author="Author">
        <w:r w:rsidRPr="00FA271D" w:rsidDel="003C163F">
          <w:delText>,</w:delText>
        </w:r>
      </w:del>
      <w:r w:rsidRPr="00FA271D">
        <w:t xml:space="preserve"> but </w:t>
      </w:r>
      <w:del w:id="4661" w:author="Author">
        <w:r w:rsidRPr="00FA271D" w:rsidDel="003C163F">
          <w:delText xml:space="preserve">they </w:delText>
        </w:r>
      </w:del>
      <w:r w:rsidRPr="00FA271D">
        <w:t>rarely enforce it. We could get her a new identity, buy some property there, set up an annuity t</w:t>
      </w:r>
      <w:r w:rsidR="0066263F">
        <w:t>o</w:t>
      </w:r>
      <w:r w:rsidRPr="00FA271D">
        <w:t xml:space="preserve"> allow her to live comfortably for the rest of her life.”</w:t>
      </w:r>
    </w:p>
    <w:p w14:paraId="7271943A" w14:textId="0F4CA4FF" w:rsidR="00A55CAC" w:rsidRPr="00FA271D" w:rsidRDefault="00A55CAC" w:rsidP="009C772F">
      <w:pPr>
        <w:pStyle w:val="BodyNormal"/>
        <w:rPr>
          <w:i/>
          <w:iCs/>
        </w:rPr>
      </w:pPr>
      <w:r w:rsidRPr="00FA271D">
        <w:t>“You would know how to do this?”</w:t>
      </w:r>
    </w:p>
    <w:p w14:paraId="0A507B92" w14:textId="3CE7BFDA" w:rsidR="00A55CAC" w:rsidRPr="00FA271D" w:rsidRDefault="00A55CAC" w:rsidP="009C772F">
      <w:pPr>
        <w:pStyle w:val="BodyNormal"/>
        <w:rPr>
          <w:i/>
          <w:iCs/>
        </w:rPr>
      </w:pPr>
      <w:r w:rsidRPr="00FA271D">
        <w:t>“Mac, I am an honest accountant. Do you want to know why my company pays me $190,000 a</w:t>
      </w:r>
      <w:del w:id="4662" w:author="Author">
        <w:r w:rsidRPr="00FA271D" w:rsidDel="00945B0D">
          <w:delText xml:space="preserve"> year</w:delText>
        </w:r>
      </w:del>
      <w:ins w:id="4663" w:author="Author">
        <w:r w:rsidR="00945B0D">
          <w:t>nnually</w:t>
        </w:r>
      </w:ins>
      <w:r w:rsidRPr="00FA271D">
        <w:t xml:space="preserve"> with a generous expense account? </w:t>
      </w:r>
      <w:del w:id="4664" w:author="Author">
        <w:r w:rsidRPr="00FA271D" w:rsidDel="007776B0">
          <w:delText xml:space="preserve">It’s that </w:delText>
        </w:r>
      </w:del>
      <w:r w:rsidRPr="00FA271D">
        <w:t xml:space="preserve">I know all </w:t>
      </w:r>
      <w:del w:id="4665" w:author="Author">
        <w:r w:rsidRPr="00FA271D" w:rsidDel="00945B0D">
          <w:delText xml:space="preserve">of </w:delText>
        </w:r>
      </w:del>
      <w:r w:rsidRPr="00FA271D">
        <w:t>the illegal tricks, money laundering, cooked books, bribes, and ne'er-do-wells out there that try to rob, cheat, and steal their way to riches.</w:t>
      </w:r>
    </w:p>
    <w:p w14:paraId="4CA14550" w14:textId="7E590E44" w:rsidR="00A55CAC" w:rsidRPr="00FA271D" w:rsidRDefault="00A55CAC" w:rsidP="009C772F">
      <w:pPr>
        <w:pStyle w:val="BodyNormal"/>
        <w:rPr>
          <w:i/>
          <w:iCs/>
        </w:rPr>
      </w:pPr>
      <w:r w:rsidRPr="00FA271D">
        <w:t xml:space="preserve">For example, I know a guy who </w:t>
      </w:r>
      <w:r w:rsidR="009A0E04" w:rsidRPr="00FA271D">
        <w:t>runs</w:t>
      </w:r>
      <w:r w:rsidRPr="00FA271D">
        <w:t xml:space="preserve"> a fake passport business. He has plants in the State Department</w:t>
      </w:r>
      <w:r w:rsidR="00CA323C">
        <w:t xml:space="preserve"> and </w:t>
      </w:r>
      <w:proofErr w:type="gramStart"/>
      <w:r w:rsidR="00CA323C">
        <w:t>the</w:t>
      </w:r>
      <w:r w:rsidRPr="00FA271D">
        <w:t xml:space="preserve"> technology</w:t>
      </w:r>
      <w:proofErr w:type="gramEnd"/>
      <w:r w:rsidRPr="00FA271D">
        <w:t xml:space="preserve"> to spoof the biometric chip in the passport. She’d have a new identity, with phony background details, the works.</w:t>
      </w:r>
    </w:p>
    <w:p w14:paraId="61ECED85" w14:textId="3C47E9CD" w:rsidR="00A55CAC" w:rsidRPr="00FA271D" w:rsidRDefault="00A55CAC" w:rsidP="009C772F">
      <w:pPr>
        <w:pStyle w:val="BodyNormal"/>
        <w:rPr>
          <w:i/>
          <w:iCs/>
        </w:rPr>
      </w:pPr>
      <w:r w:rsidRPr="00FA271D">
        <w:t xml:space="preserve">I also know of a realtor on the North Island of New Zealand, near Gisborne, who sets up </w:t>
      </w:r>
      <w:r w:rsidR="00DC2E5C">
        <w:t>shady individuals</w:t>
      </w:r>
      <w:r w:rsidRPr="00FA271D">
        <w:t xml:space="preserve"> on the lam with beautiful houses</w:t>
      </w:r>
      <w:del w:id="4666" w:author="Author">
        <w:r w:rsidRPr="00FA271D" w:rsidDel="007776B0">
          <w:delText>, you know</w:delText>
        </w:r>
      </w:del>
      <w:ins w:id="4667" w:author="Author">
        <w:r w:rsidR="007776B0">
          <w:t xml:space="preserve"> on</w:t>
        </w:r>
      </w:ins>
      <w:del w:id="4668" w:author="Author">
        <w:r w:rsidRPr="00FA271D" w:rsidDel="007776B0">
          <w:delText xml:space="preserve">, </w:delText>
        </w:r>
      </w:del>
      <w:ins w:id="4669" w:author="Author">
        <w:r w:rsidR="007776B0">
          <w:t xml:space="preserve"> </w:t>
        </w:r>
      </w:ins>
      <w:r w:rsidRPr="00FA271D">
        <w:t>beachfront properties. All it takes is money, something you have.”</w:t>
      </w:r>
    </w:p>
    <w:p w14:paraId="5960F0E4" w14:textId="77777777" w:rsidR="00A55CAC" w:rsidRPr="00FA271D" w:rsidRDefault="00A55CAC" w:rsidP="009C772F">
      <w:pPr>
        <w:pStyle w:val="BodyNormal"/>
        <w:rPr>
          <w:i/>
          <w:iCs/>
        </w:rPr>
      </w:pPr>
      <w:r w:rsidRPr="00FA271D">
        <w:t>“How much money, Anneliese?”</w:t>
      </w:r>
    </w:p>
    <w:p w14:paraId="7706320B" w14:textId="77777777" w:rsidR="00A55CAC" w:rsidRPr="00FA271D" w:rsidRDefault="00A55CAC" w:rsidP="009C772F">
      <w:pPr>
        <w:pStyle w:val="BodyNormal"/>
        <w:rPr>
          <w:i/>
          <w:iCs/>
        </w:rPr>
      </w:pPr>
      <w:r w:rsidRPr="00FA271D">
        <w:t xml:space="preserve">“Off the top of my head, about </w:t>
      </w:r>
      <w:r>
        <w:t>four</w:t>
      </w:r>
      <w:r w:rsidRPr="00FA271D">
        <w:t xml:space="preserve"> million. </w:t>
      </w:r>
      <w:r>
        <w:t>Three</w:t>
      </w:r>
      <w:r w:rsidRPr="00FA271D">
        <w:t xml:space="preserve"> and a half </w:t>
      </w:r>
      <w:r>
        <w:t>for</w:t>
      </w:r>
      <w:r w:rsidRPr="00FA271D">
        <w:t xml:space="preserve"> a suitable annuity, the rest for the bribes and transportation.”</w:t>
      </w:r>
    </w:p>
    <w:p w14:paraId="43BABA52" w14:textId="4CE4AB68" w:rsidR="00A55CAC" w:rsidRPr="00FA271D" w:rsidRDefault="00A55CAC" w:rsidP="009C772F">
      <w:pPr>
        <w:pStyle w:val="BodyNormal"/>
        <w:rPr>
          <w:i/>
          <w:iCs/>
        </w:rPr>
      </w:pPr>
      <w:r w:rsidRPr="00FA271D">
        <w:t>“I’m willing, but is she</w:t>
      </w:r>
      <w:r w:rsidR="003C12DA" w:rsidRPr="00FA271D">
        <w:t>?”</w:t>
      </w:r>
    </w:p>
    <w:p w14:paraId="218A1597" w14:textId="77777777" w:rsidR="00F9284F" w:rsidRDefault="00A55CAC" w:rsidP="009C772F">
      <w:pPr>
        <w:pStyle w:val="BodyNormal"/>
        <w:sectPr w:rsidR="00F9284F" w:rsidSect="003135B1">
          <w:type w:val="oddPage"/>
          <w:pgSz w:w="8640" w:h="12960" w:code="1"/>
          <w:pgMar w:top="720" w:right="720" w:bottom="720" w:left="720" w:header="720" w:footer="720" w:gutter="720"/>
          <w:cols w:space="720"/>
          <w:titlePg/>
          <w:docGrid w:linePitch="360"/>
        </w:sectPr>
      </w:pPr>
      <w:r w:rsidRPr="00FA271D">
        <w:lastRenderedPageBreak/>
        <w:t>“Yeah, that’s the question. Hey, pull that cover over us. Let’s get some sleep.”</w:t>
      </w:r>
    </w:p>
    <w:p w14:paraId="08D4F313" w14:textId="14032247" w:rsidR="001C1579" w:rsidRPr="00BD522B" w:rsidRDefault="00A55CAC" w:rsidP="001C1579">
      <w:pPr>
        <w:pStyle w:val="ChapterNumber"/>
      </w:pPr>
      <w:r w:rsidRPr="00BD522B">
        <w:lastRenderedPageBreak/>
        <w:t xml:space="preserve"> </w:t>
      </w:r>
      <w:bookmarkStart w:id="4670" w:name="_Toc30055664"/>
      <w:r w:rsidR="001C1579" w:rsidRPr="00BD522B">
        <w:t>CHAPTER</w:t>
      </w:r>
      <w:r w:rsidR="006C3A7A" w:rsidRPr="00BD522B">
        <w:t xml:space="preserve">    17</w:t>
      </w:r>
    </w:p>
    <w:p w14:paraId="3A53ED7A" w14:textId="26680B3F" w:rsidR="00A55CAC" w:rsidRPr="00BD522B" w:rsidRDefault="00A55CAC" w:rsidP="00A55CAC">
      <w:pPr>
        <w:pStyle w:val="ChapterTitle"/>
      </w:pPr>
      <w:bookmarkStart w:id="4671" w:name="_Toc197338867"/>
      <w:r w:rsidRPr="00BD522B">
        <w:t>Natalie Visits Dr. Morton</w:t>
      </w:r>
      <w:bookmarkEnd w:id="4670"/>
      <w:bookmarkEnd w:id="4671"/>
    </w:p>
    <w:p w14:paraId="40CA3FE1" w14:textId="77777777" w:rsidR="00A55CAC" w:rsidRPr="00FA271D" w:rsidRDefault="00A55CAC" w:rsidP="00A55CAC">
      <w:pPr>
        <w:pStyle w:val="ASubheadLevel1"/>
      </w:pPr>
      <w:bookmarkStart w:id="4672" w:name="_Toc30055665"/>
      <w:bookmarkStart w:id="4673" w:name="_Toc197338868"/>
      <w:r w:rsidRPr="00FA271D">
        <w:t>Visit from a Fire Engine</w:t>
      </w:r>
      <w:bookmarkEnd w:id="4672"/>
      <w:bookmarkEnd w:id="4673"/>
    </w:p>
    <w:p w14:paraId="2A017D6C" w14:textId="666218F0" w:rsidR="00A55CAC" w:rsidRPr="00FA271D" w:rsidRDefault="00A55CAC" w:rsidP="009C772F">
      <w:pPr>
        <w:pStyle w:val="BodyNormal"/>
        <w:rPr>
          <w:i/>
          <w:iCs/>
        </w:rPr>
      </w:pPr>
      <w:bookmarkStart w:id="4674" w:name="Visit_from_a_Fire_Engine"/>
      <w:bookmarkEnd w:id="4674"/>
      <w:r w:rsidRPr="00FA271D">
        <w:t>Natalie Rumsfort was starting to get irritated. She had made an appointment to interview Dr. Lewis Morton at 10:00 a.m.</w:t>
      </w:r>
      <w:r w:rsidR="0066263F">
        <w:t xml:space="preserve"> I</w:t>
      </w:r>
      <w:r w:rsidRPr="00FA271D">
        <w:t>t was now 11:15</w:t>
      </w:r>
      <w:r w:rsidR="00E451E8">
        <w:t>, and there was</w:t>
      </w:r>
      <w:r w:rsidRPr="00FA271D">
        <w:t xml:space="preserve"> no sign of the C</w:t>
      </w:r>
      <w:r w:rsidR="00E451E8">
        <w:t>hicago Cyber Engineering CEO</w:t>
      </w:r>
      <w:r w:rsidRPr="00FA271D">
        <w:t>. Three trips to the reception desk yielded the same result, "Dr. Morton is running behind</w:t>
      </w:r>
      <w:r>
        <w:t>. H</w:t>
      </w:r>
      <w:r w:rsidRPr="00FA271D">
        <w:t>e will receive you soon." The security staff added to her irritation</w:t>
      </w:r>
      <w:r w:rsidR="00E451E8">
        <w:t xml:space="preserve"> by</w:t>
      </w:r>
      <w:r w:rsidRPr="00FA271D">
        <w:t xml:space="preserve"> confiscating her bag with the iPhone, iPad, and other personal stuff. Even her iWatch went into the checked bin. She </w:t>
      </w:r>
      <w:del w:id="4675" w:author="Author">
        <w:r w:rsidRPr="00FA271D" w:rsidDel="002F6476">
          <w:delText>was only allowed to</w:delText>
        </w:r>
      </w:del>
      <w:ins w:id="4676" w:author="Author">
        <w:r w:rsidR="002F6476">
          <w:t>could only</w:t>
        </w:r>
      </w:ins>
      <w:r w:rsidRPr="00FA271D">
        <w:t xml:space="preserve"> carry </w:t>
      </w:r>
      <w:del w:id="4677" w:author="Author">
        <w:r w:rsidRPr="00FA271D" w:rsidDel="00945B0D">
          <w:delText xml:space="preserve">in </w:delText>
        </w:r>
      </w:del>
      <w:r w:rsidRPr="00FA271D">
        <w:t xml:space="preserve">a large notepad, </w:t>
      </w:r>
      <w:ins w:id="4678" w:author="Author">
        <w:r w:rsidR="002F6476">
          <w:t xml:space="preserve">a </w:t>
        </w:r>
      </w:ins>
      <w:r w:rsidRPr="00FA271D">
        <w:t>Sharpie pen, and a set of printed questions and notes.</w:t>
      </w:r>
    </w:p>
    <w:p w14:paraId="16EB282E" w14:textId="15EFF555" w:rsidR="00A55CAC" w:rsidRPr="00B35195" w:rsidRDefault="00A55CAC" w:rsidP="009C772F">
      <w:pPr>
        <w:pStyle w:val="BodyNormal"/>
        <w:rPr>
          <w:i/>
          <w:iCs/>
        </w:rPr>
      </w:pPr>
      <w:del w:id="4679" w:author="Author">
        <w:r w:rsidRPr="00FA271D" w:rsidDel="0020185D">
          <w:delText xml:space="preserve">She </w:delText>
        </w:r>
      </w:del>
      <w:ins w:id="4680" w:author="Author">
        <w:r w:rsidR="0020185D">
          <w:t xml:space="preserve">Natalie </w:t>
        </w:r>
      </w:ins>
      <w:r w:rsidRPr="00FA271D">
        <w:t>dressed differently for this interview, eschewing the jeans and T-shirt attire</w:t>
      </w:r>
      <w:ins w:id="4681" w:author="Author">
        <w:r w:rsidR="0020185D">
          <w:t xml:space="preserve"> she used</w:t>
        </w:r>
      </w:ins>
      <w:r w:rsidRPr="00FA271D">
        <w:t xml:space="preserve"> </w:t>
      </w:r>
      <w:r w:rsidR="00BD65C0">
        <w:t>to gain</w:t>
      </w:r>
      <w:r w:rsidRPr="00FA271D">
        <w:t xml:space="preserve"> </w:t>
      </w:r>
      <w:r>
        <w:t>police officers' attention</w:t>
      </w:r>
      <w:r w:rsidRPr="00FA271D">
        <w:t xml:space="preserve">. Today, Natalie wore an indigo business suit </w:t>
      </w:r>
      <w:r w:rsidR="00560896">
        <w:t>and</w:t>
      </w:r>
      <w:r w:rsidRPr="00FA271D">
        <w:t xml:space="preserve"> a white blouse. Her outfit was from Hong Kong, tailored for her hourglass figure. The lace-trimmed blouse showed no cleavage, and the skirt ended just below her knees. </w:t>
      </w:r>
      <w:r w:rsidRPr="00B35195">
        <w:rPr>
          <w:i/>
          <w:iCs/>
        </w:rPr>
        <w:t>Prim and proper</w:t>
      </w:r>
      <w:r w:rsidRPr="00FA271D">
        <w:t xml:space="preserve">, she thought, </w:t>
      </w:r>
      <w:r w:rsidRPr="00B35195">
        <w:rPr>
          <w:i/>
          <w:iCs/>
        </w:rPr>
        <w:t>perfect for entering the kingdom of the nerds.</w:t>
      </w:r>
    </w:p>
    <w:p w14:paraId="56711A6B" w14:textId="7AB2E9F9" w:rsidR="00A55CAC" w:rsidRPr="00FA271D" w:rsidRDefault="00A55CAC" w:rsidP="009C772F">
      <w:pPr>
        <w:pStyle w:val="BodyNormal"/>
        <w:rPr>
          <w:i/>
          <w:iCs/>
        </w:rPr>
      </w:pPr>
      <w:r w:rsidRPr="00D75546">
        <w:rPr>
          <w:i/>
          <w:iCs/>
        </w:rPr>
        <w:t>This place must be a gold mine</w:t>
      </w:r>
      <w:r w:rsidRPr="00FA271D">
        <w:t xml:space="preserve">, she </w:t>
      </w:r>
      <w:r w:rsidR="00D75546">
        <w:t>thought</w:t>
      </w:r>
      <w:r w:rsidRPr="00FA271D">
        <w:t xml:space="preserve">, scanning the modern art on the walls, the dazzling water fountain in </w:t>
      </w:r>
      <w:r w:rsidRPr="00FA271D">
        <w:lastRenderedPageBreak/>
        <w:t xml:space="preserve">the center of the reception area, and the polished granite everywhere. </w:t>
      </w:r>
      <w:r w:rsidR="00D355EF">
        <w:t xml:space="preserve">At the far end of the reception area was a Meta Zephyr humanoid robot polishing the floor. </w:t>
      </w:r>
      <w:del w:id="4682" w:author="Author">
        <w:r w:rsidRPr="00FA271D" w:rsidDel="00C4435E">
          <w:delText>Into her field of view came a woman, flashily dressed in a gray tailored business suit</w:delText>
        </w:r>
      </w:del>
      <w:ins w:id="4683" w:author="Author">
        <w:r w:rsidR="00C4435E">
          <w:t>A woman</w:t>
        </w:r>
        <w:r w:rsidR="003A0E5C">
          <w:t xml:space="preserve"> came into her field of view</w:t>
        </w:r>
        <w:r w:rsidR="00C4435E">
          <w:t xml:space="preserve">, flashily dressed in a gray tailored business suit, </w:t>
        </w:r>
        <w:del w:id="4684" w:author="Author">
          <w:r w:rsidR="00C4435E" w:rsidDel="003A0E5C">
            <w:delText>came into her field of view</w:delText>
          </w:r>
        </w:del>
      </w:ins>
      <w:del w:id="4685" w:author="Author">
        <w:r w:rsidRPr="00FA271D" w:rsidDel="003A0E5C">
          <w:delText xml:space="preserve">, </w:delText>
        </w:r>
      </w:del>
      <w:r w:rsidRPr="00FA271D">
        <w:t xml:space="preserve">with a man's white shirt, grey scarf in place of a tie, and high heels. Her long blond hair, worn up, caused some </w:t>
      </w:r>
      <w:del w:id="4686" w:author="Author">
        <w:r w:rsidRPr="00FA271D" w:rsidDel="00945B0D">
          <w:delText xml:space="preserve">of the </w:delText>
        </w:r>
      </w:del>
      <w:r w:rsidRPr="00FA271D">
        <w:t xml:space="preserve">waiting visitors to </w:t>
      </w:r>
      <w:del w:id="4687" w:author="Author">
        <w:r w:rsidRPr="00FA271D" w:rsidDel="00C4435E">
          <w:delText xml:space="preserve">take </w:delText>
        </w:r>
      </w:del>
      <w:r w:rsidRPr="00FA271D">
        <w:t>notice.</w:t>
      </w:r>
    </w:p>
    <w:p w14:paraId="4C0F4D11" w14:textId="77777777" w:rsidR="00A55CAC" w:rsidRPr="00FA271D" w:rsidRDefault="00A55CAC" w:rsidP="009C772F">
      <w:pPr>
        <w:pStyle w:val="BodyNormal"/>
        <w:rPr>
          <w:i/>
          <w:iCs/>
        </w:rPr>
      </w:pPr>
      <w:r w:rsidRPr="00FA271D">
        <w:t>"Ms. Rumsfort, I'm Alice Brinlyn, Dr. Morton's executive assistant. He will see you now."</w:t>
      </w:r>
    </w:p>
    <w:p w14:paraId="23D469A8" w14:textId="0D3010AA" w:rsidR="007C367F" w:rsidRDefault="00A55CAC" w:rsidP="009C772F">
      <w:pPr>
        <w:pStyle w:val="BodyNormal"/>
        <w:rPr>
          <w:ins w:id="4688" w:author="Author"/>
        </w:rPr>
      </w:pPr>
      <w:r w:rsidRPr="00FA271D">
        <w:t xml:space="preserve">Natalie rose and dutifully followed. Walking briskly to the edge of the reception area, Alice swiped a security console to open the door to the executive </w:t>
      </w:r>
      <w:r>
        <w:t>section</w:t>
      </w:r>
      <w:r w:rsidRPr="00FA271D">
        <w:t xml:space="preserve">. She led Natalie </w:t>
      </w:r>
      <w:r w:rsidR="00D355EF">
        <w:t xml:space="preserve">through </w:t>
      </w:r>
      <w:r w:rsidRPr="00FA271D">
        <w:t xml:space="preserve">a labyrinth of hallways and two more security doors before reaching the mahogany doors of Morton's office. Pointing </w:t>
      </w:r>
      <w:r w:rsidR="00D355EF" w:rsidRPr="00FA271D">
        <w:t>at</w:t>
      </w:r>
      <w:r w:rsidRPr="00FA271D">
        <w:t xml:space="preserve"> the door, Alice smiled sweetly</w:t>
      </w:r>
      <w:ins w:id="4689" w:author="Author">
        <w:r w:rsidR="007C367F">
          <w:t>.</w:t>
        </w:r>
      </w:ins>
      <w:del w:id="4690" w:author="Author">
        <w:r w:rsidRPr="00FA271D" w:rsidDel="007C367F">
          <w:delText xml:space="preserve"> and said: </w:delText>
        </w:r>
      </w:del>
    </w:p>
    <w:p w14:paraId="020C68FC" w14:textId="7C715B9C" w:rsidR="00A55CAC" w:rsidRPr="00FA271D" w:rsidRDefault="00A55CAC" w:rsidP="009C772F">
      <w:pPr>
        <w:pStyle w:val="BodyNormal"/>
        <w:rPr>
          <w:i/>
          <w:iCs/>
        </w:rPr>
      </w:pPr>
      <w:r w:rsidRPr="00FA271D">
        <w:t>"Go on in</w:t>
      </w:r>
      <w:del w:id="4691" w:author="Author">
        <w:r w:rsidRPr="00FA271D" w:rsidDel="00470573">
          <w:delText xml:space="preserve">, </w:delText>
        </w:r>
      </w:del>
      <w:ins w:id="4692" w:author="Author">
        <w:r w:rsidR="00470573">
          <w:t>.</w:t>
        </w:r>
        <w:r w:rsidR="00470573" w:rsidRPr="00FA271D">
          <w:t xml:space="preserve"> </w:t>
        </w:r>
        <w:r w:rsidR="00470573">
          <w:t>H</w:t>
        </w:r>
      </w:ins>
      <w:del w:id="4693" w:author="Author">
        <w:r w:rsidRPr="00FA271D" w:rsidDel="00470573">
          <w:delText>h</w:delText>
        </w:r>
      </w:del>
      <w:r w:rsidRPr="00FA271D">
        <w:t>e's expecting you."</w:t>
      </w:r>
    </w:p>
    <w:p w14:paraId="31243CED" w14:textId="69C9F17C" w:rsidR="00A55CAC" w:rsidRPr="00FA271D" w:rsidRDefault="00A55CAC" w:rsidP="009C772F">
      <w:pPr>
        <w:pStyle w:val="BodyNormal"/>
        <w:rPr>
          <w:i/>
          <w:iCs/>
        </w:rPr>
      </w:pPr>
      <w:r w:rsidRPr="00FA271D">
        <w:t xml:space="preserve">Natalie pushed through the door, and her first reaction was how tidy his office was. </w:t>
      </w:r>
      <w:r w:rsidR="00343FDE">
        <w:t>The computer nerds she</w:t>
      </w:r>
      <w:r w:rsidRPr="00FA271D">
        <w:t xml:space="preserve"> interviewed had offices littered with manuals and candy wrappers. This office was spare, with two executive desks. One was for business, and the other had two large computer monitors and a keyboard. Morton </w:t>
      </w:r>
      <w:del w:id="4694" w:author="Author">
        <w:r w:rsidRPr="00FA271D" w:rsidDel="007C367F">
          <w:delText>was sitting</w:delText>
        </w:r>
      </w:del>
      <w:ins w:id="4695" w:author="Author">
        <w:r w:rsidR="007C367F">
          <w:t>sat</w:t>
        </w:r>
      </w:ins>
      <w:r w:rsidRPr="00FA271D">
        <w:t xml:space="preserve"> behind the business desk and </w:t>
      </w:r>
      <w:r w:rsidR="00D355EF" w:rsidRPr="00FA271D">
        <w:t>rose</w:t>
      </w:r>
      <w:r w:rsidRPr="00FA271D">
        <w:t xml:space="preserve"> as she entered the room. </w:t>
      </w:r>
    </w:p>
    <w:p w14:paraId="56421E79" w14:textId="5B260DDF" w:rsidR="00A55CAC" w:rsidRPr="00FA271D" w:rsidRDefault="00A55CAC" w:rsidP="009C772F">
      <w:pPr>
        <w:pStyle w:val="BodyNormal"/>
        <w:rPr>
          <w:i/>
          <w:iCs/>
        </w:rPr>
      </w:pPr>
      <w:r w:rsidRPr="00FA271D">
        <w:t xml:space="preserve">"Natalie Rumsfort of the Chicago </w:t>
      </w:r>
      <w:del w:id="4696" w:author="Author">
        <w:r w:rsidRPr="00FA271D" w:rsidDel="000F298A">
          <w:delText>Sun-Times</w:delText>
        </w:r>
      </w:del>
      <w:ins w:id="4697" w:author="Author">
        <w:r w:rsidR="000F298A">
          <w:t>Sentinel</w:t>
        </w:r>
        <w:del w:id="4698" w:author="Author">
          <w:r w:rsidR="000F298A" w:rsidDel="00353F62">
            <w:delText xml:space="preserve"> </w:delText>
          </w:r>
        </w:del>
      </w:ins>
      <w:r w:rsidRPr="00FA271D">
        <w:t xml:space="preserve">. What brings you to </w:t>
      </w:r>
      <w:del w:id="4699" w:author="Author">
        <w:r w:rsidRPr="00FA271D" w:rsidDel="00B46029">
          <w:delText>Chicago Digital Consultants</w:delText>
        </w:r>
      </w:del>
      <w:ins w:id="4700" w:author="Author">
        <w:r w:rsidR="00B46029">
          <w:t xml:space="preserve">Chicago Cyber </w:t>
        </w:r>
      </w:ins>
      <w:r w:rsidR="00BF3AE8">
        <w:t>Engineering?</w:t>
      </w:r>
      <w:r w:rsidRPr="00FA271D">
        <w:t>"</w:t>
      </w:r>
    </w:p>
    <w:p w14:paraId="4197F8A6" w14:textId="3AD60A6B" w:rsidR="00A55CAC" w:rsidRPr="00FA271D" w:rsidRDefault="00A55CAC" w:rsidP="009C772F">
      <w:pPr>
        <w:pStyle w:val="BodyNormal"/>
        <w:rPr>
          <w:i/>
          <w:iCs/>
        </w:rPr>
      </w:pPr>
      <w:r w:rsidRPr="00FA271D">
        <w:t xml:space="preserve">He did not </w:t>
      </w:r>
      <w:r w:rsidR="009E74F5">
        <w:t>offer</w:t>
      </w:r>
      <w:r w:rsidRPr="00FA271D">
        <w:t xml:space="preserve"> to shake her hand. Natalie looked straight into his eyes, giving him a wry smile.</w:t>
      </w:r>
    </w:p>
    <w:p w14:paraId="7E2AD955" w14:textId="77777777" w:rsidR="00A55CAC" w:rsidRPr="00FA271D" w:rsidRDefault="00A55CAC" w:rsidP="009C772F">
      <w:pPr>
        <w:pStyle w:val="BodyNormal"/>
        <w:rPr>
          <w:i/>
          <w:iCs/>
        </w:rPr>
      </w:pPr>
      <w:r w:rsidRPr="00FA271D">
        <w:lastRenderedPageBreak/>
        <w:t>"As always, Dr. Morton, a search for the truth."</w:t>
      </w:r>
    </w:p>
    <w:p w14:paraId="4CE09AB3" w14:textId="2D116D6E" w:rsidR="00A55CAC" w:rsidRPr="00FA271D" w:rsidRDefault="00A55CAC" w:rsidP="009C772F">
      <w:pPr>
        <w:pStyle w:val="BodyNormal"/>
        <w:rPr>
          <w:i/>
          <w:iCs/>
        </w:rPr>
      </w:pPr>
      <w:r w:rsidRPr="00FA271D">
        <w:t xml:space="preserve">Morton was incredibly handsome, not much taller than Natalie herself. </w:t>
      </w:r>
      <w:del w:id="4701" w:author="Author">
        <w:r w:rsidRPr="00FA271D" w:rsidDel="00353F62">
          <w:delText>Sporting a tailored black raisin suit, white shirt, and silk tie, Morton looked almost preppy</w:delText>
        </w:r>
      </w:del>
      <w:ins w:id="4702" w:author="Author">
        <w:r w:rsidR="00353F62">
          <w:t xml:space="preserve">Morton looked almost preppy, wearing a tailored black raisin suit, </w:t>
        </w:r>
        <w:r w:rsidR="00B32EC3">
          <w:t xml:space="preserve">a </w:t>
        </w:r>
        <w:r w:rsidR="00353F62">
          <w:t xml:space="preserve">white shirt, and </w:t>
        </w:r>
        <w:r w:rsidR="00B32EC3">
          <w:t xml:space="preserve">a </w:t>
        </w:r>
        <w:r w:rsidR="00353F62">
          <w:t>silk tie</w:t>
        </w:r>
      </w:ins>
      <w:r w:rsidRPr="00FA271D">
        <w:t xml:space="preserve">. </w:t>
      </w:r>
      <w:del w:id="4703" w:author="Author">
        <w:r w:rsidRPr="00FA271D" w:rsidDel="00353F62">
          <w:delText>He had oily black hair, combed back, and a handsome face that was cleanly shaven on the cheeks but with a slight five o'clock shadow elsewhere.</w:delText>
        </w:r>
      </w:del>
    </w:p>
    <w:p w14:paraId="721CCB1A" w14:textId="77777777" w:rsidR="004900FE" w:rsidRDefault="00A55CAC" w:rsidP="009C772F">
      <w:pPr>
        <w:pStyle w:val="BodyNormal"/>
        <w:rPr>
          <w:ins w:id="4704" w:author="Author"/>
        </w:rPr>
      </w:pPr>
      <w:r w:rsidRPr="00FA271D">
        <w:t>Looking at the photographs decorating the walls of his office, Natalie quipped</w:t>
      </w:r>
      <w:del w:id="4705" w:author="Author">
        <w:r w:rsidRPr="00FA271D" w:rsidDel="004900FE">
          <w:delText>:</w:delText>
        </w:r>
      </w:del>
      <w:ins w:id="4706" w:author="Author">
        <w:r w:rsidR="004900FE">
          <w:t>.</w:t>
        </w:r>
      </w:ins>
      <w:del w:id="4707" w:author="Author">
        <w:r w:rsidRPr="00FA271D" w:rsidDel="004900FE">
          <w:delText xml:space="preserve"> </w:delText>
        </w:r>
      </w:del>
    </w:p>
    <w:p w14:paraId="5F9B9294" w14:textId="4D4F3122" w:rsidR="00A55CAC" w:rsidRPr="00FA271D" w:rsidRDefault="00A55CAC" w:rsidP="009C772F">
      <w:pPr>
        <w:pStyle w:val="BodyNormal"/>
        <w:rPr>
          <w:i/>
          <w:iCs/>
        </w:rPr>
      </w:pPr>
      <w:r w:rsidRPr="00FA271D">
        <w:t>"Nice Caribbean pictures. Saint Martin?"</w:t>
      </w:r>
    </w:p>
    <w:p w14:paraId="6E531187" w14:textId="0E5B423E" w:rsidR="00A55CAC" w:rsidRPr="00FA271D" w:rsidRDefault="00A55CAC" w:rsidP="009C772F">
      <w:pPr>
        <w:pStyle w:val="BodyNormal"/>
        <w:rPr>
          <w:i/>
          <w:iCs/>
        </w:rPr>
      </w:pPr>
      <w:r w:rsidRPr="00FA271D">
        <w:t xml:space="preserve">"Saint Bart’s," he </w:t>
      </w:r>
      <w:r w:rsidR="00704BA7">
        <w:t>said</w:t>
      </w:r>
      <w:r w:rsidRPr="00FA271D">
        <w:t>, looking at her suspiciously. "Have a seat, Ms. Rumsfort."</w:t>
      </w:r>
    </w:p>
    <w:p w14:paraId="6363D798" w14:textId="77777777" w:rsidR="007C367F" w:rsidRDefault="00A55CAC" w:rsidP="009C772F">
      <w:pPr>
        <w:pStyle w:val="BodyNormal"/>
        <w:rPr>
          <w:ins w:id="4708" w:author="Author"/>
        </w:rPr>
      </w:pPr>
      <w:r w:rsidRPr="00FA271D">
        <w:t xml:space="preserve">He settled into his executive chair as Natalie pulled one of the office chairs up to his desk and put her notes and paper on his business desk. She uncorked her Sharpie and looked </w:t>
      </w:r>
      <w:del w:id="4709" w:author="Author">
        <w:r w:rsidRPr="00FA271D" w:rsidDel="00060A32">
          <w:delText xml:space="preserve">up </w:delText>
        </w:r>
      </w:del>
      <w:r w:rsidRPr="00FA271D">
        <w:t>at him</w:t>
      </w:r>
      <w:ins w:id="4710" w:author="Author">
        <w:r w:rsidR="007C367F">
          <w:t>.</w:t>
        </w:r>
      </w:ins>
      <w:del w:id="4711" w:author="Author">
        <w:r w:rsidRPr="00FA271D" w:rsidDel="007C367F">
          <w:delText xml:space="preserve">, saying: </w:delText>
        </w:r>
      </w:del>
    </w:p>
    <w:p w14:paraId="0A69AD8C" w14:textId="3510B17A" w:rsidR="007C367F" w:rsidRDefault="00A55CAC" w:rsidP="009C772F">
      <w:pPr>
        <w:pStyle w:val="BodyNormal"/>
        <w:rPr>
          <w:ins w:id="4712" w:author="Author"/>
        </w:rPr>
      </w:pPr>
      <w:r w:rsidRPr="00FA271D">
        <w:t>"Shall we begin?"</w:t>
      </w:r>
      <w:del w:id="4713" w:author="Author">
        <w:r w:rsidRPr="00FA271D" w:rsidDel="007C367F">
          <w:delText xml:space="preserve"> </w:delText>
        </w:r>
      </w:del>
    </w:p>
    <w:p w14:paraId="03D4591D" w14:textId="632B2CFC" w:rsidR="00A55CAC" w:rsidRPr="00FA271D" w:rsidRDefault="00A55CAC" w:rsidP="009C772F">
      <w:pPr>
        <w:pStyle w:val="BodyNormal"/>
        <w:rPr>
          <w:i/>
          <w:iCs/>
        </w:rPr>
      </w:pPr>
      <w:r w:rsidRPr="00FA271D">
        <w:t>Morton did not respond, just stared at her warily.</w:t>
      </w:r>
    </w:p>
    <w:p w14:paraId="046B64C3" w14:textId="0BBEF6AD" w:rsidR="00A55CAC" w:rsidRPr="00FA271D" w:rsidRDefault="00A55CAC" w:rsidP="009C772F">
      <w:pPr>
        <w:pStyle w:val="BodyNormal"/>
        <w:rPr>
          <w:i/>
          <w:iCs/>
        </w:rPr>
      </w:pPr>
      <w:r w:rsidRPr="00FA271D">
        <w:t xml:space="preserve">"Doctor Morton, I've been to </w:t>
      </w:r>
      <w:del w:id="4714" w:author="Author">
        <w:r w:rsidRPr="00FA271D" w:rsidDel="00060A32">
          <w:delText>a lot of</w:delText>
        </w:r>
      </w:del>
      <w:ins w:id="4715" w:author="Author">
        <w:r w:rsidR="00060A32">
          <w:t>many</w:t>
        </w:r>
      </w:ins>
      <w:r w:rsidRPr="00FA271D">
        <w:t xml:space="preserve"> facilities in my work, including some very secure military bases. This building is, by comparison, a </w:t>
      </w:r>
      <w:r w:rsidR="003226F2">
        <w:t xml:space="preserve">veritable </w:t>
      </w:r>
      <w:r w:rsidRPr="00FA271D">
        <w:t>fortress. Why such security for a software house?"</w:t>
      </w:r>
    </w:p>
    <w:p w14:paraId="27053B4C" w14:textId="6FF7A980" w:rsidR="00A55CAC" w:rsidRDefault="00A55CAC" w:rsidP="009C772F">
      <w:pPr>
        <w:pStyle w:val="BodyNormal"/>
      </w:pPr>
      <w:r w:rsidRPr="00FA271D">
        <w:t xml:space="preserve">"There's an adage in the software engineering business, Ms. Rumsfort. It's ‘never write software that you can buy or steal.’ We have a lot of </w:t>
      </w:r>
      <w:r w:rsidR="00111DEF">
        <w:t>trade secrets</w:t>
      </w:r>
      <w:r w:rsidRPr="00FA271D">
        <w:t xml:space="preserve"> in the code we </w:t>
      </w:r>
      <w:r w:rsidR="00D355EF" w:rsidRPr="00FA271D">
        <w:t>write</w:t>
      </w:r>
      <w:r w:rsidR="00D355EF">
        <w:t xml:space="preserve"> and</w:t>
      </w:r>
      <w:r w:rsidR="004955C6">
        <w:t xml:space="preserve"> thus</w:t>
      </w:r>
      <w:r w:rsidR="001C67DE">
        <w:t xml:space="preserve"> </w:t>
      </w:r>
      <w:r w:rsidR="004955C6" w:rsidRPr="004955C6">
        <w:t>must secure our intellectual property to prevent competitors from accessing and stealing it.</w:t>
      </w:r>
    </w:p>
    <w:p w14:paraId="74BCD170" w14:textId="772E0E3B" w:rsidR="00F4482D" w:rsidRPr="00FA271D" w:rsidRDefault="00F4482D" w:rsidP="009C772F">
      <w:pPr>
        <w:pStyle w:val="BodyNormal"/>
        <w:rPr>
          <w:i/>
          <w:iCs/>
        </w:rPr>
      </w:pPr>
      <w:r>
        <w:t>“</w:t>
      </w:r>
      <w:r w:rsidR="004955C6">
        <w:t>O</w:t>
      </w:r>
      <w:r>
        <w:t xml:space="preserve">ur programmers </w:t>
      </w:r>
      <w:r w:rsidR="004955C6">
        <w:t>use</w:t>
      </w:r>
      <w:r>
        <w:t xml:space="preserve"> Microsoft Surface laptop</w:t>
      </w:r>
      <w:r w:rsidR="00D355EF">
        <w:t>s</w:t>
      </w:r>
      <w:r w:rsidR="004955C6">
        <w:t xml:space="preserve"> we supply</w:t>
      </w:r>
      <w:r>
        <w:t xml:space="preserve"> to do their work. </w:t>
      </w:r>
      <w:r w:rsidR="004955C6">
        <w:t>CCE does not</w:t>
      </w:r>
      <w:r>
        <w:t xml:space="preserve"> allow</w:t>
      </w:r>
      <w:r w:rsidR="004955C6">
        <w:t xml:space="preserve"> them</w:t>
      </w:r>
      <w:r>
        <w:t xml:space="preserve"> to take it </w:t>
      </w:r>
      <w:r>
        <w:lastRenderedPageBreak/>
        <w:t>or any storage devices home after work.”</w:t>
      </w:r>
    </w:p>
    <w:p w14:paraId="0EC09DC4" w14:textId="039E2804" w:rsidR="00A55CAC" w:rsidRPr="00FA271D" w:rsidRDefault="00A55CAC" w:rsidP="009C772F">
      <w:pPr>
        <w:pStyle w:val="BodyNormal"/>
        <w:rPr>
          <w:i/>
          <w:iCs/>
        </w:rPr>
      </w:pPr>
      <w:r w:rsidRPr="00FA271D">
        <w:t>"Isn't your software available for theft at your customer</w:t>
      </w:r>
      <w:r w:rsidR="00A16CC0">
        <w:t>s'</w:t>
      </w:r>
      <w:r w:rsidRPr="00FA271D">
        <w:t xml:space="preserve"> sites?"</w:t>
      </w:r>
    </w:p>
    <w:p w14:paraId="0E7122CD" w14:textId="3FFE86E8" w:rsidR="00A55CAC" w:rsidRPr="00FA271D" w:rsidRDefault="00A55CAC" w:rsidP="009C772F">
      <w:pPr>
        <w:pStyle w:val="BodyNormal"/>
        <w:rPr>
          <w:i/>
          <w:iCs/>
        </w:rPr>
      </w:pPr>
      <w:r w:rsidRPr="00FA271D">
        <w:t>"</w:t>
      </w:r>
      <w:del w:id="4716" w:author="Author">
        <w:r w:rsidRPr="00FA271D" w:rsidDel="009F3DEF">
          <w:delText>Obviously</w:delText>
        </w:r>
      </w:del>
      <w:ins w:id="4717" w:author="Author">
        <w:r w:rsidR="009F3DEF">
          <w:t>Obviously,</w:t>
        </w:r>
      </w:ins>
      <w:del w:id="4718" w:author="Author">
        <w:r w:rsidRPr="00FA271D" w:rsidDel="009F3DEF">
          <w:delText>,</w:delText>
        </w:r>
      </w:del>
      <w:r w:rsidRPr="00FA271D">
        <w:t xml:space="preserve"> computer software is not your field. Customers never get a copy of </w:t>
      </w:r>
      <w:r w:rsidR="0066263F">
        <w:t>our source cod</w:t>
      </w:r>
      <w:r w:rsidRPr="00FA271D">
        <w:t xml:space="preserve">e; instead, they get an executable. It's the machine instruction </w:t>
      </w:r>
      <w:r w:rsidR="00D355EF" w:rsidRPr="00FA271D">
        <w:t>code</w:t>
      </w:r>
      <w:r w:rsidRPr="00FA271D">
        <w:t xml:space="preserve"> necessary to run the applications we design</w:t>
      </w:r>
      <w:r w:rsidR="00D355EF">
        <w:t>,</w:t>
      </w:r>
      <w:r w:rsidRPr="00FA271D">
        <w:t xml:space="preserve"> </w:t>
      </w:r>
      <w:r w:rsidR="00D355EF">
        <w:t>b</w:t>
      </w:r>
      <w:r w:rsidRPr="00FA271D">
        <w:t>ut to the customer, it's just a jumble of numbers."</w:t>
      </w:r>
    </w:p>
    <w:p w14:paraId="6949B3DC" w14:textId="5442B628" w:rsidR="007C367F" w:rsidRDefault="00A55CAC" w:rsidP="009C772F">
      <w:pPr>
        <w:pStyle w:val="BodyNormal"/>
        <w:rPr>
          <w:ins w:id="4719" w:author="Author"/>
        </w:rPr>
      </w:pPr>
      <w:r w:rsidRPr="00FA271D">
        <w:t>Natalie</w:t>
      </w:r>
      <w:r w:rsidR="00BF3AE8">
        <w:t xml:space="preserve">, </w:t>
      </w:r>
      <w:r w:rsidR="00BF3AE8" w:rsidRPr="00FA271D">
        <w:t>her face serious</w:t>
      </w:r>
      <w:r w:rsidR="00D355EF">
        <w:t xml:space="preserve"> and </w:t>
      </w:r>
      <w:r w:rsidR="00BF3AE8" w:rsidRPr="00FA271D">
        <w:t>emotionless</w:t>
      </w:r>
      <w:r w:rsidR="00BF3AE8">
        <w:t>,</w:t>
      </w:r>
      <w:r w:rsidRPr="00FA271D">
        <w:t xml:space="preserve"> stared at </w:t>
      </w:r>
      <w:r w:rsidR="00BF3AE8" w:rsidRPr="00FA271D">
        <w:t>him</w:t>
      </w:r>
      <w:r w:rsidR="00BF3AE8">
        <w:t>.</w:t>
      </w:r>
    </w:p>
    <w:p w14:paraId="2550C799" w14:textId="3AE032C5" w:rsidR="00A55CAC" w:rsidRPr="00FA271D" w:rsidRDefault="00A55CAC" w:rsidP="009C772F">
      <w:pPr>
        <w:pStyle w:val="BodyNormal"/>
        <w:rPr>
          <w:i/>
          <w:iCs/>
        </w:rPr>
      </w:pPr>
      <w:del w:id="4720" w:author="Author">
        <w:r w:rsidRPr="00FA271D" w:rsidDel="007C367F">
          <w:delText xml:space="preserve"> </w:delText>
        </w:r>
      </w:del>
      <w:r w:rsidRPr="00FA271D">
        <w:t xml:space="preserve">"The intensive security could also </w:t>
      </w:r>
      <w:del w:id="4721" w:author="Author">
        <w:r w:rsidRPr="00FA271D" w:rsidDel="00060A32">
          <w:delText xml:space="preserve">be used to </w:delText>
        </w:r>
      </w:del>
      <w:r w:rsidRPr="00FA271D">
        <w:t>hide what you're really doing, couldn't it?"</w:t>
      </w:r>
    </w:p>
    <w:p w14:paraId="27060A1B" w14:textId="067EFFA0" w:rsidR="00A55CAC" w:rsidRPr="00FA271D" w:rsidRDefault="00A55CAC" w:rsidP="009C772F">
      <w:pPr>
        <w:pStyle w:val="BodyNormal"/>
        <w:rPr>
          <w:i/>
          <w:iCs/>
        </w:rPr>
      </w:pPr>
      <w:r w:rsidRPr="00FA271D">
        <w:t>Morton shuffled in his seat, visibly irritated</w:t>
      </w:r>
      <w:r w:rsidR="00366536">
        <w:t>,</w:t>
      </w:r>
      <w:r w:rsidRPr="00FA271D">
        <w:t xml:space="preserve"> </w:t>
      </w:r>
      <w:r w:rsidR="00366536">
        <w:t>but</w:t>
      </w:r>
      <w:r w:rsidRPr="00FA271D">
        <w:t xml:space="preserve"> he responded calmly.</w:t>
      </w:r>
    </w:p>
    <w:p w14:paraId="2DBE7943" w14:textId="133FB4FE" w:rsidR="00A55CAC" w:rsidRPr="00FA271D" w:rsidRDefault="00A55CAC" w:rsidP="009C772F">
      <w:pPr>
        <w:pStyle w:val="BodyNormal"/>
        <w:rPr>
          <w:i/>
          <w:iCs/>
        </w:rPr>
      </w:pPr>
      <w:r w:rsidRPr="00FA271D">
        <w:t>"We write code, Ms. Rumsfort. That's all we do. I can take you on a tour of the facility</w:t>
      </w:r>
      <w:del w:id="4722" w:author="Author">
        <w:r w:rsidRPr="00FA271D" w:rsidDel="009F3DEF">
          <w:delText>, show you every room, every</w:delText>
        </w:r>
      </w:del>
      <w:ins w:id="4723" w:author="Author">
        <w:r w:rsidR="009F3DEF">
          <w:t xml:space="preserve"> and show you every room and</w:t>
        </w:r>
      </w:ins>
      <w:r w:rsidRPr="00FA271D">
        <w:t xml:space="preserve"> file cabinet. You can ask any of my employees any questions you desire. We have nothing to hide."</w:t>
      </w:r>
    </w:p>
    <w:p w14:paraId="062A1016" w14:textId="64ED50FD" w:rsidR="007C367F" w:rsidRDefault="00A55CAC" w:rsidP="009C772F">
      <w:pPr>
        <w:pStyle w:val="BodyNormal"/>
        <w:rPr>
          <w:ins w:id="4724" w:author="Author"/>
        </w:rPr>
      </w:pPr>
      <w:r w:rsidRPr="00B35195">
        <w:rPr>
          <w:i/>
          <w:iCs/>
        </w:rPr>
        <w:t>Cool customer</w:t>
      </w:r>
      <w:r w:rsidRPr="00FA271D">
        <w:t>, Natalie thought.</w:t>
      </w:r>
    </w:p>
    <w:p w14:paraId="7F3ED5CE" w14:textId="2B200344" w:rsidR="00A55CAC" w:rsidRPr="00FA271D" w:rsidRDefault="00A55CAC" w:rsidP="009C772F">
      <w:pPr>
        <w:pStyle w:val="BodyNormal"/>
        <w:rPr>
          <w:i/>
          <w:iCs/>
        </w:rPr>
      </w:pPr>
      <w:del w:id="4725" w:author="Author">
        <w:r w:rsidRPr="00FA271D" w:rsidDel="007C367F">
          <w:delText xml:space="preserve"> </w:delText>
        </w:r>
      </w:del>
      <w:r w:rsidRPr="00FA271D">
        <w:t>She made some notes on her papers and looked up at him again.</w:t>
      </w:r>
    </w:p>
    <w:p w14:paraId="289D3134" w14:textId="77777777" w:rsidR="00A55CAC" w:rsidRPr="00FA271D" w:rsidRDefault="00A55CAC" w:rsidP="009C772F">
      <w:pPr>
        <w:pStyle w:val="BodyNormal"/>
        <w:rPr>
          <w:i/>
          <w:iCs/>
        </w:rPr>
      </w:pPr>
      <w:r w:rsidRPr="00FA271D">
        <w:t>"You created this company with Imer Bisha, did you not?"</w:t>
      </w:r>
    </w:p>
    <w:p w14:paraId="31756AFD" w14:textId="525DE872" w:rsidR="00A55CAC" w:rsidRPr="00FA271D" w:rsidRDefault="00A55CAC" w:rsidP="009C772F">
      <w:pPr>
        <w:pStyle w:val="BodyNormal"/>
        <w:rPr>
          <w:i/>
          <w:iCs/>
        </w:rPr>
      </w:pPr>
      <w:r w:rsidRPr="00FA271D">
        <w:t>"That's a matter of public record. What is your point?"</w:t>
      </w:r>
    </w:p>
    <w:p w14:paraId="00963040" w14:textId="3B8EFF12" w:rsidR="00A55CAC" w:rsidRPr="00FA271D" w:rsidRDefault="00A55CAC" w:rsidP="009C772F">
      <w:pPr>
        <w:pStyle w:val="BodyNormal"/>
        <w:rPr>
          <w:i/>
          <w:iCs/>
        </w:rPr>
      </w:pPr>
      <w:r w:rsidRPr="00FA271D">
        <w:t xml:space="preserve">"Imer Bisha is the son of jailed Albanian mobster Kreshnik Bisha. His brother, Luan Bisha, is currently in Cook County jail, awaiting charges of </w:t>
      </w:r>
      <w:r w:rsidR="00011F1D">
        <w:t>conspiring</w:t>
      </w:r>
      <w:r w:rsidRPr="00FA271D">
        <w:t xml:space="preserve"> to kill a policeman."</w:t>
      </w:r>
    </w:p>
    <w:p w14:paraId="6D35ADC7" w14:textId="110986E4" w:rsidR="00E61BC6" w:rsidRDefault="00A55CAC" w:rsidP="009C772F">
      <w:pPr>
        <w:pStyle w:val="BodyNormal"/>
      </w:pPr>
      <w:r w:rsidRPr="00FA271D">
        <w:lastRenderedPageBreak/>
        <w:t>"Imer Bisha,</w:t>
      </w:r>
      <w:r w:rsidR="00BF3AE8">
        <w:t xml:space="preserve"> </w:t>
      </w:r>
      <w:r w:rsidRPr="00FA271D">
        <w:t xml:space="preserve">was </w:t>
      </w:r>
      <w:del w:id="4726" w:author="Author">
        <w:r w:rsidRPr="00FA271D" w:rsidDel="00D156B9">
          <w:delText>sixteen</w:delText>
        </w:r>
        <w:r w:rsidR="004268BA" w:rsidDel="00D156B9">
          <w:delText xml:space="preserve"> </w:delText>
        </w:r>
      </w:del>
      <w:ins w:id="4727" w:author="Author">
        <w:r w:rsidR="00D156B9">
          <w:t xml:space="preserve">fourteen </w:t>
        </w:r>
      </w:ins>
      <w:r w:rsidR="004268BA">
        <w:t xml:space="preserve">years </w:t>
      </w:r>
      <w:r w:rsidRPr="00FA271D">
        <w:t xml:space="preserve">old when the state incarcerated his father. </w:t>
      </w:r>
      <w:r w:rsidR="00BF3AE8">
        <w:t xml:space="preserve">An aunt </w:t>
      </w:r>
      <w:r w:rsidRPr="00FA271D">
        <w:t xml:space="preserve">raised </w:t>
      </w:r>
      <w:r w:rsidR="00BF3AE8">
        <w:t xml:space="preserve">him </w:t>
      </w:r>
      <w:r w:rsidRPr="00FA271D">
        <w:t xml:space="preserve">after that. I met him at the University of Chicago, </w:t>
      </w:r>
      <w:del w:id="4728" w:author="Author">
        <w:r w:rsidRPr="00FA271D" w:rsidDel="00FD09CD">
          <w:delText xml:space="preserve">of </w:delText>
        </w:r>
      </w:del>
      <w:r w:rsidRPr="00FA271D">
        <w:t>wh</w:t>
      </w:r>
      <w:del w:id="4729" w:author="Author">
        <w:r w:rsidRPr="00FA271D" w:rsidDel="00FD09CD">
          <w:delText>ich</w:delText>
        </w:r>
      </w:del>
      <w:ins w:id="4730" w:author="Author">
        <w:r w:rsidR="00FD09CD">
          <w:t>ere</w:t>
        </w:r>
      </w:ins>
      <w:r w:rsidRPr="00FA271D">
        <w:t xml:space="preserve"> he gained acceptance by being his high school's valedictorian. He has pulled himself up by his bootstraps and has founded several companies, including this one. Your suggestion that he may be mob-influenced is unfair and inaccurate</w:t>
      </w:r>
      <w:r w:rsidR="00E61BC6">
        <w:t>.</w:t>
      </w:r>
      <w:r w:rsidRPr="00FA271D">
        <w:t xml:space="preserve">" </w:t>
      </w:r>
    </w:p>
    <w:p w14:paraId="1CC5AD8A" w14:textId="4ED366E4" w:rsidR="00A55CAC" w:rsidRPr="00FA271D" w:rsidRDefault="00A55CAC" w:rsidP="009C772F">
      <w:pPr>
        <w:pStyle w:val="BodyNormal"/>
        <w:rPr>
          <w:i/>
          <w:iCs/>
        </w:rPr>
      </w:pPr>
      <w:r w:rsidRPr="00FA271D">
        <w:t>Morton</w:t>
      </w:r>
      <w:r w:rsidR="00E61BC6">
        <w:t>’s</w:t>
      </w:r>
      <w:r w:rsidRPr="00FA271D">
        <w:t xml:space="preserve"> voice </w:t>
      </w:r>
      <w:r w:rsidR="00F0510B">
        <w:t>became more</w:t>
      </w:r>
      <w:r w:rsidRPr="00FA271D">
        <w:t xml:space="preserve"> intense, his facial expression giving way to irritation.</w:t>
      </w:r>
    </w:p>
    <w:p w14:paraId="669F5A01" w14:textId="5475473F" w:rsidR="00A55CAC" w:rsidRPr="00FA271D" w:rsidRDefault="00A55CAC" w:rsidP="009C772F">
      <w:pPr>
        <w:pStyle w:val="BodyNormal"/>
        <w:rPr>
          <w:i/>
          <w:iCs/>
        </w:rPr>
      </w:pPr>
      <w:r w:rsidRPr="00FA271D">
        <w:t xml:space="preserve">"I didn't suggest </w:t>
      </w:r>
      <w:r w:rsidR="00BF3AE8" w:rsidRPr="00FA271D">
        <w:t>that</w:t>
      </w:r>
      <w:r w:rsidRPr="00FA271D">
        <w:t xml:space="preserve"> Dr. Morton</w:t>
      </w:r>
      <w:del w:id="4731" w:author="Author">
        <w:r w:rsidRPr="00FA271D" w:rsidDel="008E0082">
          <w:delText>, y</w:delText>
        </w:r>
      </w:del>
      <w:ins w:id="4732" w:author="Author">
        <w:r w:rsidR="008E0082">
          <w:t>. Y</w:t>
        </w:r>
      </w:ins>
      <w:r w:rsidRPr="00FA271D">
        <w:t>ou did."</w:t>
      </w:r>
    </w:p>
    <w:p w14:paraId="0A4CB9A9" w14:textId="023A953B" w:rsidR="00A55CAC" w:rsidRPr="00FA271D" w:rsidRDefault="00A55CAC" w:rsidP="009C772F">
      <w:pPr>
        <w:pStyle w:val="BodyNormal"/>
        <w:rPr>
          <w:i/>
          <w:iCs/>
        </w:rPr>
      </w:pPr>
      <w:r w:rsidRPr="00FA271D">
        <w:t>"What else?"</w:t>
      </w:r>
    </w:p>
    <w:p w14:paraId="54964D52" w14:textId="77777777" w:rsidR="00BF3AE8" w:rsidRDefault="00A55CAC" w:rsidP="009C772F">
      <w:pPr>
        <w:pStyle w:val="BodyNormal"/>
      </w:pPr>
      <w:r w:rsidRPr="00FA271D">
        <w:t>Natalie shuffled her papers. After reading one paragraph of her notes, she looked up.</w:t>
      </w:r>
    </w:p>
    <w:p w14:paraId="3C7B49BC" w14:textId="20360CD0" w:rsidR="00A55CAC" w:rsidRPr="00FA271D" w:rsidRDefault="00A55CAC" w:rsidP="009C772F">
      <w:pPr>
        <w:pStyle w:val="BodyNormal"/>
        <w:rPr>
          <w:i/>
          <w:iCs/>
        </w:rPr>
      </w:pPr>
      <w:r w:rsidRPr="00FA271D">
        <w:t xml:space="preserve">"No local banks would invest in your company's start-up </w:t>
      </w:r>
      <w:del w:id="4733" w:author="Author">
        <w:r w:rsidRPr="00FA271D" w:rsidDel="00D156B9">
          <w:delText xml:space="preserve">eight </w:delText>
        </w:r>
      </w:del>
      <w:ins w:id="4734" w:author="Author">
        <w:r w:rsidR="00D156B9">
          <w:t>eleven</w:t>
        </w:r>
        <w:r w:rsidR="00D156B9" w:rsidRPr="00FA271D">
          <w:t xml:space="preserve"> </w:t>
        </w:r>
      </w:ins>
      <w:r w:rsidRPr="00FA271D">
        <w:t>years ago. Why is that?"</w:t>
      </w:r>
    </w:p>
    <w:p w14:paraId="60C873C2" w14:textId="77777777" w:rsidR="00A55CAC" w:rsidRPr="00FA271D" w:rsidRDefault="00A55CAC" w:rsidP="009C772F">
      <w:pPr>
        <w:pStyle w:val="BodyNormal"/>
        <w:rPr>
          <w:i/>
          <w:iCs/>
        </w:rPr>
      </w:pPr>
      <w:r w:rsidRPr="00FA271D">
        <w:t>"Imer and I found better sources of start-up funding at a more advantageous rate than the local banks offered."</w:t>
      </w:r>
    </w:p>
    <w:p w14:paraId="050DB7BE" w14:textId="20082319" w:rsidR="00A55CAC" w:rsidRPr="00FA271D" w:rsidRDefault="00A55CAC" w:rsidP="009C772F">
      <w:pPr>
        <w:pStyle w:val="BodyNormal"/>
        <w:rPr>
          <w:i/>
          <w:iCs/>
        </w:rPr>
      </w:pPr>
      <w:r w:rsidRPr="00FA271D">
        <w:t>"Ah yes,</w:t>
      </w:r>
      <w:r w:rsidR="00BF3AE8">
        <w:t xml:space="preserve"> </w:t>
      </w:r>
      <w:r w:rsidRPr="00FA271D">
        <w:t xml:space="preserve">the principal </w:t>
      </w:r>
      <w:r w:rsidR="00BF3AE8">
        <w:t>a</w:t>
      </w:r>
      <w:r>
        <w:t>ngel</w:t>
      </w:r>
      <w:r w:rsidRPr="00FA271D">
        <w:t xml:space="preserve"> investors were Pantelleria Holdings and Kustos Investments. Pantelleria Holdings is a shell company set up on </w:t>
      </w:r>
      <w:r>
        <w:t xml:space="preserve">the </w:t>
      </w:r>
      <w:r w:rsidR="00BF3AE8">
        <w:t>Caribbean Island</w:t>
      </w:r>
      <w:r>
        <w:t xml:space="preserve"> of Nevis.</w:t>
      </w:r>
      <w:r w:rsidRPr="00FA271D">
        <w:t xml:space="preserve"> </w:t>
      </w:r>
      <w:r>
        <w:t>The</w:t>
      </w:r>
      <w:r w:rsidRPr="00FA271D">
        <w:t xml:space="preserve"> SEC believes Pantelleria Holdings is an agent of the DiGrazio crime family in Sicily. Likewise, Kustos Investments is a shell company set up in Albania</w:t>
      </w:r>
      <w:r w:rsidR="00794E6B">
        <w:t xml:space="preserve"> that</w:t>
      </w:r>
      <w:r w:rsidRPr="00FA271D">
        <w:t xml:space="preserve"> turns out to be an agent for the Votaz crime family. You set up this company with mob money, didn't you?"</w:t>
      </w:r>
    </w:p>
    <w:p w14:paraId="7A4E9477" w14:textId="77777777" w:rsidR="00A55CAC" w:rsidRPr="00FA271D" w:rsidRDefault="00A55CAC" w:rsidP="009C772F">
      <w:pPr>
        <w:pStyle w:val="BodyNormal"/>
        <w:rPr>
          <w:i/>
          <w:iCs/>
        </w:rPr>
      </w:pPr>
      <w:r>
        <w:t>Irritated by this line of questioning, Lewis Morton</w:t>
      </w:r>
      <w:r w:rsidRPr="00FA271D">
        <w:t xml:space="preserve"> </w:t>
      </w:r>
      <w:r w:rsidRPr="00FA271D">
        <w:lastRenderedPageBreak/>
        <w:t>wiggled a bit in his seat and glared at Natalie.</w:t>
      </w:r>
    </w:p>
    <w:p w14:paraId="33A28C06" w14:textId="7875DF2D" w:rsidR="00A55CAC" w:rsidRPr="00FA271D" w:rsidRDefault="00A55CAC" w:rsidP="009C772F">
      <w:pPr>
        <w:pStyle w:val="BodyNormal"/>
        <w:rPr>
          <w:i/>
          <w:iCs/>
        </w:rPr>
      </w:pPr>
      <w:r w:rsidRPr="00FA271D">
        <w:t xml:space="preserve">"You </w:t>
      </w:r>
      <w:del w:id="4735" w:author="Author">
        <w:r w:rsidRPr="00FA271D" w:rsidDel="00D156B9">
          <w:delText xml:space="preserve">obviously </w:delText>
        </w:r>
      </w:del>
      <w:r w:rsidRPr="00FA271D">
        <w:t xml:space="preserve">don't </w:t>
      </w:r>
      <w:r>
        <w:t>understand</w:t>
      </w:r>
      <w:r w:rsidRPr="00FA271D">
        <w:t xml:space="preserve"> how start-ups are funded. We employed </w:t>
      </w:r>
      <w:del w:id="4736" w:author="Author">
        <w:r w:rsidRPr="00FA271D" w:rsidDel="007A436C">
          <w:delText xml:space="preserve">Clanton </w:delText>
        </w:r>
      </w:del>
      <w:ins w:id="4737" w:author="Author">
        <w:r w:rsidR="007A436C">
          <w:t>Global</w:t>
        </w:r>
        <w:r w:rsidR="007A436C" w:rsidRPr="00FA271D">
          <w:t xml:space="preserve"> </w:t>
        </w:r>
      </w:ins>
      <w:r w:rsidRPr="00FA271D">
        <w:t xml:space="preserve">Financial Services to </w:t>
      </w:r>
      <w:r w:rsidR="009E74F5">
        <w:t>secure</w:t>
      </w:r>
      <w:r w:rsidRPr="00FA271D">
        <w:t xml:space="preserve"> funding for our venture. They comb the world looking for investors willing to back our project</w:t>
      </w:r>
      <w:del w:id="4738" w:author="Author">
        <w:r w:rsidRPr="00FA271D" w:rsidDel="007C367F">
          <w:delText>,</w:delText>
        </w:r>
      </w:del>
      <w:r w:rsidRPr="00FA271D">
        <w:t xml:space="preserve"> and </w:t>
      </w:r>
      <w:del w:id="4739" w:author="Author">
        <w:r w:rsidRPr="00FA271D" w:rsidDel="007C367F">
          <w:delText xml:space="preserve">they </w:delText>
        </w:r>
      </w:del>
      <w:r w:rsidRPr="00FA271D">
        <w:t xml:space="preserve">decide which deal is best. I had no say in this. They simply informed me that the money was available. </w:t>
      </w:r>
      <w:del w:id="4740" w:author="Author">
        <w:r w:rsidRPr="00FA271D" w:rsidDel="007A436C">
          <w:delText xml:space="preserve">Clanton </w:delText>
        </w:r>
      </w:del>
      <w:ins w:id="4741" w:author="Author">
        <w:r w:rsidR="007A436C">
          <w:t>Global</w:t>
        </w:r>
        <w:r w:rsidR="007A436C" w:rsidRPr="00FA271D">
          <w:t xml:space="preserve"> </w:t>
        </w:r>
      </w:ins>
      <w:r w:rsidRPr="00FA271D">
        <w:t>could have gotten the money from the devil</w:t>
      </w:r>
      <w:del w:id="4742" w:author="Author">
        <w:r w:rsidRPr="00FA271D" w:rsidDel="00D156B9">
          <w:delText xml:space="preserve"> himself</w:delText>
        </w:r>
      </w:del>
      <w:r w:rsidRPr="00FA271D">
        <w:t>, and it would have made no difference.</w:t>
      </w:r>
    </w:p>
    <w:p w14:paraId="7DE28024" w14:textId="5DF87F1C" w:rsidR="00A55CAC" w:rsidRPr="00FA271D" w:rsidRDefault="001D51FF" w:rsidP="009C772F">
      <w:pPr>
        <w:pStyle w:val="BodyNormal"/>
        <w:rPr>
          <w:i/>
          <w:iCs/>
        </w:rPr>
      </w:pPr>
      <w:r>
        <w:t>“</w:t>
      </w:r>
      <w:r w:rsidR="00A55CAC" w:rsidRPr="00FA271D">
        <w:t xml:space="preserve">Our software business was so successful that we paid off </w:t>
      </w:r>
      <w:del w:id="4743" w:author="Author">
        <w:r w:rsidR="00A55CAC" w:rsidRPr="00FA271D" w:rsidDel="007A436C">
          <w:delText xml:space="preserve">Clanton </w:delText>
        </w:r>
      </w:del>
      <w:ins w:id="4744" w:author="Author">
        <w:r w:rsidR="007A436C">
          <w:t>Global</w:t>
        </w:r>
        <w:r w:rsidR="007A436C" w:rsidRPr="00FA271D">
          <w:t xml:space="preserve"> </w:t>
        </w:r>
      </w:ins>
      <w:r w:rsidR="00A55CAC" w:rsidRPr="00FA271D">
        <w:t>Financial Services and whoever supplied them with the money in just three years</w:t>
      </w:r>
      <w:r w:rsidR="00BF3AE8">
        <w:t>. W</w:t>
      </w:r>
      <w:r w:rsidR="00A55CAC" w:rsidRPr="00FA271D">
        <w:t>e are beholden to nobody. That is a public record with the SEC, and you can verify it yourself."</w:t>
      </w:r>
    </w:p>
    <w:p w14:paraId="755AED98" w14:textId="77777777" w:rsidR="00A55CAC" w:rsidRPr="00FA271D" w:rsidRDefault="00A55CAC" w:rsidP="009C772F">
      <w:pPr>
        <w:pStyle w:val="BodyNormal"/>
        <w:rPr>
          <w:i/>
          <w:iCs/>
        </w:rPr>
      </w:pPr>
      <w:r w:rsidRPr="00FA271D">
        <w:t>Natalie spent a minute jotting down notes and looked at Morton again.</w:t>
      </w:r>
    </w:p>
    <w:p w14:paraId="3C59DEA0" w14:textId="7A75D296" w:rsidR="00A55CAC" w:rsidRPr="00FA271D" w:rsidRDefault="00A55CAC" w:rsidP="009C772F">
      <w:pPr>
        <w:pStyle w:val="BodyNormal"/>
        <w:rPr>
          <w:i/>
          <w:iCs/>
        </w:rPr>
      </w:pPr>
      <w:r w:rsidRPr="00FA271D">
        <w:t xml:space="preserve">"Very well, </w:t>
      </w:r>
      <w:r w:rsidR="001D51FF">
        <w:t>i</w:t>
      </w:r>
      <w:r w:rsidRPr="00FA271D">
        <w:t xml:space="preserve">t's also public knowledge that after receiving your </w:t>
      </w:r>
      <w:r w:rsidR="002F4885" w:rsidRPr="00FA271D">
        <w:t>bachelor’s degree in computer science</w:t>
      </w:r>
      <w:r w:rsidRPr="00FA271D">
        <w:t xml:space="preserve"> at the University of Chicago, you </w:t>
      </w:r>
      <w:del w:id="4745" w:author="Author">
        <w:r w:rsidRPr="00FA271D" w:rsidDel="007C367F">
          <w:delText xml:space="preserve">then </w:delText>
        </w:r>
      </w:del>
      <w:r w:rsidRPr="00FA271D">
        <w:t xml:space="preserve">attended McMaster University in Hamilton, Ontario. </w:t>
      </w:r>
      <w:del w:id="4746" w:author="Author">
        <w:r w:rsidRPr="00FA271D" w:rsidDel="007C367F">
          <w:delText>There y</w:delText>
        </w:r>
      </w:del>
      <w:ins w:id="4747" w:author="Author">
        <w:r w:rsidR="007C367F">
          <w:t>Y</w:t>
        </w:r>
      </w:ins>
      <w:r w:rsidRPr="00FA271D">
        <w:t xml:space="preserve">ou received a </w:t>
      </w:r>
      <w:r w:rsidR="002F4885" w:rsidRPr="00FA271D">
        <w:t>master’s</w:t>
      </w:r>
      <w:r w:rsidRPr="00FA271D">
        <w:t xml:space="preserve"> and Ph.D. in </w:t>
      </w:r>
      <w:r w:rsidR="002F4885">
        <w:t>c</w:t>
      </w:r>
      <w:r w:rsidRPr="00FA271D">
        <w:t xml:space="preserve">omputer </w:t>
      </w:r>
      <w:r w:rsidR="002F4885">
        <w:t>s</w:t>
      </w:r>
      <w:r w:rsidRPr="00FA271D">
        <w:t xml:space="preserve">cience, majoring in </w:t>
      </w:r>
      <w:r w:rsidR="002F4885">
        <w:t>c</w:t>
      </w:r>
      <w:r w:rsidRPr="00FA271D">
        <w:t xml:space="preserve">yber </w:t>
      </w:r>
      <w:r w:rsidR="002F4885">
        <w:t>s</w:t>
      </w:r>
      <w:r w:rsidRPr="00FA271D">
        <w:t xml:space="preserve">ecurity. Your Ph.D. thesis was “Regeneration of Cache Exploits in Multi-Thread Processors.” Now, admitting that I haven’t a clue </w:t>
      </w:r>
      <w:del w:id="4748" w:author="Author">
        <w:r w:rsidRPr="00FA271D" w:rsidDel="00BA1225">
          <w:delText xml:space="preserve">about </w:delText>
        </w:r>
      </w:del>
      <w:r w:rsidRPr="00FA271D">
        <w:t>what that means, I checked with friends from my alma mater, Northwestern</w:t>
      </w:r>
      <w:r w:rsidR="00A545C6">
        <w:t>.</w:t>
      </w:r>
      <w:r w:rsidRPr="00FA271D">
        <w:t xml:space="preserve"> </w:t>
      </w:r>
      <w:r w:rsidR="00A545C6">
        <w:t>T</w:t>
      </w:r>
      <w:r w:rsidRPr="00FA271D">
        <w:t xml:space="preserve">hey told me </w:t>
      </w:r>
      <w:del w:id="4749" w:author="Author">
        <w:r w:rsidRPr="00FA271D" w:rsidDel="007A436C">
          <w:delText xml:space="preserve">that </w:delText>
        </w:r>
      </w:del>
      <w:r w:rsidRPr="00FA271D">
        <w:t xml:space="preserve">you are one of the </w:t>
      </w:r>
      <w:del w:id="4750" w:author="Author">
        <w:r w:rsidRPr="00FA271D" w:rsidDel="007C367F">
          <w:delText>planet’s foremost experts on cybersecurity</w:delText>
        </w:r>
      </w:del>
      <w:ins w:id="4751" w:author="Author">
        <w:r w:rsidR="007C367F">
          <w:t>world’s foremost cybersecurity experts</w:t>
        </w:r>
      </w:ins>
      <w:r w:rsidRPr="00FA271D">
        <w:t>.”</w:t>
      </w:r>
    </w:p>
    <w:p w14:paraId="5EBE6415" w14:textId="02CB5772" w:rsidR="00A55CAC" w:rsidRPr="00FA271D" w:rsidRDefault="00A55CAC" w:rsidP="009C772F">
      <w:pPr>
        <w:pStyle w:val="BodyNormal"/>
        <w:rPr>
          <w:i/>
          <w:iCs/>
        </w:rPr>
      </w:pPr>
      <w:r w:rsidRPr="00FA271D">
        <w:t>“I think I should be flattered, but what exactly is your point?”</w:t>
      </w:r>
    </w:p>
    <w:p w14:paraId="4912702A" w14:textId="75D1DF7E" w:rsidR="00A55CAC" w:rsidRPr="00FA271D" w:rsidRDefault="00A55CAC" w:rsidP="009C772F">
      <w:pPr>
        <w:pStyle w:val="BodyNormal"/>
        <w:rPr>
          <w:i/>
          <w:iCs/>
        </w:rPr>
      </w:pPr>
      <w:r w:rsidRPr="00FA271D">
        <w:lastRenderedPageBreak/>
        <w:t>“</w:t>
      </w:r>
      <w:r w:rsidR="00707F74">
        <w:t xml:space="preserve">I </w:t>
      </w:r>
      <w:del w:id="4752" w:author="Author">
        <w:r w:rsidRPr="00FA271D" w:rsidDel="007A436C">
          <w:delText>Look</w:delText>
        </w:r>
        <w:r w:rsidR="00707F74" w:rsidDel="007A436C">
          <w:delText>ed</w:delText>
        </w:r>
        <w:r w:rsidRPr="00FA271D" w:rsidDel="007A436C">
          <w:delText xml:space="preserve"> </w:delText>
        </w:r>
      </w:del>
      <w:ins w:id="4753" w:author="Author">
        <w:r w:rsidR="007A436C">
          <w:t>l</w:t>
        </w:r>
        <w:r w:rsidR="007A436C" w:rsidRPr="00FA271D">
          <w:t>ook</w:t>
        </w:r>
        <w:r w:rsidR="007A436C">
          <w:t>ed</w:t>
        </w:r>
        <w:r w:rsidR="007A436C" w:rsidRPr="00FA271D">
          <w:t xml:space="preserve"> </w:t>
        </w:r>
      </w:ins>
      <w:r w:rsidRPr="00FA271D">
        <w:t xml:space="preserve">at the client list provided by your </w:t>
      </w:r>
      <w:r w:rsidR="00FB3163">
        <w:t>marketing department, which includes</w:t>
      </w:r>
      <w:r w:rsidRPr="00FA271D">
        <w:t xml:space="preserve"> firms such as BSNF Railroad, EZ-Pass, San Francisco BART, Lyft Electric Vehicles, and Magnus Shipping</w:t>
      </w:r>
      <w:r w:rsidR="00707F74">
        <w:t>.</w:t>
      </w:r>
      <w:r w:rsidRPr="00FA271D">
        <w:t xml:space="preserve"> </w:t>
      </w:r>
      <w:del w:id="4754" w:author="Author">
        <w:r w:rsidR="00707F74" w:rsidDel="00A25E66">
          <w:delText>T</w:delText>
        </w:r>
        <w:r w:rsidRPr="00FA271D" w:rsidDel="00A25E66">
          <w:delText xml:space="preserve">his </w:delText>
        </w:r>
      </w:del>
      <w:ins w:id="4755" w:author="Author">
        <w:r w:rsidR="00A25E66">
          <w:t>These contracts</w:t>
        </w:r>
        <w:r w:rsidR="00A25E66" w:rsidRPr="00FA271D">
          <w:t xml:space="preserve"> </w:t>
        </w:r>
      </w:ins>
      <w:r w:rsidRPr="00FA271D">
        <w:t>put</w:t>
      </w:r>
      <w:del w:id="4756" w:author="Author">
        <w:r w:rsidRPr="00FA271D" w:rsidDel="00A25E66">
          <w:delText>s</w:delText>
        </w:r>
      </w:del>
      <w:r w:rsidRPr="00FA271D">
        <w:t xml:space="preserve"> you close to the mainframes of some huge corporations. </w:t>
      </w:r>
      <w:r w:rsidR="00D07DA2">
        <w:t>I</w:t>
      </w:r>
      <w:r w:rsidRPr="00FA271D">
        <w:t xml:space="preserve">t’s </w:t>
      </w:r>
      <w:r w:rsidR="00D07DA2">
        <w:t xml:space="preserve">not </w:t>
      </w:r>
      <w:r w:rsidRPr="00FA271D">
        <w:t xml:space="preserve">idle speculation to wonder if </w:t>
      </w:r>
      <w:r w:rsidR="002F4885">
        <w:t xml:space="preserve">you might use </w:t>
      </w:r>
      <w:r w:rsidRPr="00FA271D">
        <w:t xml:space="preserve">your cybersecurity talents to penetrate these firms’ computer systems for nefarious purposes if you were so inclined.” </w:t>
      </w:r>
    </w:p>
    <w:p w14:paraId="6365E2BB" w14:textId="075BBAE2" w:rsidR="00A55CAC" w:rsidRPr="00FA271D" w:rsidRDefault="00A55CAC" w:rsidP="009C772F">
      <w:pPr>
        <w:pStyle w:val="BodyNormal"/>
        <w:rPr>
          <w:i/>
          <w:iCs/>
        </w:rPr>
      </w:pPr>
      <w:r w:rsidRPr="00FA271D">
        <w:t xml:space="preserve">Natalie looked </w:t>
      </w:r>
      <w:del w:id="4757" w:author="Author">
        <w:r w:rsidRPr="00FA271D" w:rsidDel="008E456D">
          <w:delText xml:space="preserve">up, gazing </w:delText>
        </w:r>
      </w:del>
      <w:r w:rsidRPr="00FA271D">
        <w:t xml:space="preserve">directly </w:t>
      </w:r>
      <w:r w:rsidR="0039253D" w:rsidRPr="00FA271D">
        <w:t>into</w:t>
      </w:r>
      <w:r w:rsidRPr="00FA271D">
        <w:t xml:space="preserve"> his eyes</w:t>
      </w:r>
      <w:del w:id="4758" w:author="Author">
        <w:r w:rsidRPr="00FA271D" w:rsidDel="007A436C">
          <w:delText>, looking</w:delText>
        </w:r>
      </w:del>
      <w:r w:rsidRPr="00FA271D">
        <w:t xml:space="preserve"> for telltale signs of nervousness or anger. Morton’s expression wasn’t threatening but was intense – he stopped blinking.</w:t>
      </w:r>
    </w:p>
    <w:p w14:paraId="56B81A37" w14:textId="4B2A0E1E" w:rsidR="00A55CAC" w:rsidRPr="00FA271D" w:rsidRDefault="00A55CAC" w:rsidP="009C772F">
      <w:pPr>
        <w:pStyle w:val="BodyNormal"/>
        <w:rPr>
          <w:i/>
          <w:iCs/>
        </w:rPr>
      </w:pPr>
      <w:r w:rsidRPr="00FA271D">
        <w:t>“I am not so inclined. Any suggestion otherwise borders on libel. We haven’t had any complaints from our customers.”</w:t>
      </w:r>
    </w:p>
    <w:p w14:paraId="5AEBA21B" w14:textId="77777777" w:rsidR="008E456D" w:rsidRDefault="00A55CAC" w:rsidP="009C772F">
      <w:pPr>
        <w:pStyle w:val="BodyNormal"/>
        <w:rPr>
          <w:ins w:id="4759" w:author="Author"/>
        </w:rPr>
      </w:pPr>
      <w:r w:rsidRPr="00FA271D">
        <w:t>Natalie had one more nugget to try.</w:t>
      </w:r>
      <w:del w:id="4760" w:author="Author">
        <w:r w:rsidRPr="00FA271D" w:rsidDel="008E456D">
          <w:delText xml:space="preserve"> </w:delText>
        </w:r>
      </w:del>
    </w:p>
    <w:p w14:paraId="6FD29A9A" w14:textId="613C21DA" w:rsidR="00A55CAC" w:rsidRPr="00FA271D" w:rsidRDefault="00A55CAC" w:rsidP="009C772F">
      <w:pPr>
        <w:pStyle w:val="BodyNormal"/>
        <w:rPr>
          <w:i/>
          <w:iCs/>
        </w:rPr>
      </w:pPr>
      <w:r w:rsidRPr="00FA271D">
        <w:t>“Tell me about Boyd Creekmore?”</w:t>
      </w:r>
    </w:p>
    <w:p w14:paraId="7D81F1FD" w14:textId="77777777" w:rsidR="00A55CAC" w:rsidRPr="00FA271D" w:rsidRDefault="00A55CAC" w:rsidP="009C772F">
      <w:pPr>
        <w:pStyle w:val="BodyNormal"/>
        <w:rPr>
          <w:i/>
          <w:iCs/>
        </w:rPr>
      </w:pPr>
      <w:r w:rsidRPr="00FA271D">
        <w:t xml:space="preserve">“Boyd Creekmore? Who the hell is that?” </w:t>
      </w:r>
    </w:p>
    <w:p w14:paraId="7D2D7469" w14:textId="0F381CF7" w:rsidR="00A55CAC" w:rsidRPr="00FA271D" w:rsidRDefault="00A55CAC" w:rsidP="009C772F">
      <w:pPr>
        <w:pStyle w:val="BodyNormal"/>
        <w:rPr>
          <w:i/>
          <w:iCs/>
        </w:rPr>
      </w:pPr>
      <w:r w:rsidRPr="00FA271D">
        <w:t xml:space="preserve">“Turns out he was the Chicago Building Inspector for this building’s construction. </w:t>
      </w:r>
      <w:del w:id="4761" w:author="Author">
        <w:r w:rsidRPr="00FA271D" w:rsidDel="00A25E66">
          <w:delText xml:space="preserve">He </w:delText>
        </w:r>
      </w:del>
      <w:ins w:id="4762" w:author="Author">
        <w:r w:rsidR="00A25E66">
          <w:t>Creekmore</w:t>
        </w:r>
        <w:r w:rsidR="00A25E66" w:rsidRPr="00FA271D">
          <w:t xml:space="preserve"> </w:t>
        </w:r>
      </w:ins>
      <w:r w:rsidRPr="00FA271D">
        <w:t>died at age 38</w:t>
      </w:r>
      <w:ins w:id="4763" w:author="Author">
        <w:r w:rsidR="002F560F">
          <w:t>,</w:t>
        </w:r>
      </w:ins>
      <w:r w:rsidRPr="00FA271D">
        <w:t xml:space="preserve"> </w:t>
      </w:r>
      <w:del w:id="4764" w:author="Author">
        <w:r w:rsidRPr="00FA271D" w:rsidDel="00A25E66">
          <w:delText xml:space="preserve">just </w:delText>
        </w:r>
      </w:del>
      <w:r w:rsidRPr="00FA271D">
        <w:t>two weeks before</w:t>
      </w:r>
      <w:ins w:id="4765" w:author="Author">
        <w:r w:rsidR="00A25E66">
          <w:t xml:space="preserve"> completing</w:t>
        </w:r>
      </w:ins>
      <w:r w:rsidRPr="00FA271D">
        <w:t xml:space="preserve"> this project</w:t>
      </w:r>
      <w:del w:id="4766" w:author="Author">
        <w:r w:rsidRPr="00FA271D" w:rsidDel="00A25E66">
          <w:delText xml:space="preserve"> was finished</w:delText>
        </w:r>
      </w:del>
      <w:r w:rsidR="002F4885">
        <w:t>.</w:t>
      </w:r>
      <w:r w:rsidRPr="00FA271D">
        <w:t>”</w:t>
      </w:r>
    </w:p>
    <w:p w14:paraId="53D7E9F0" w14:textId="20809986" w:rsidR="00A55CAC" w:rsidRPr="00FA271D" w:rsidRDefault="00A55CAC" w:rsidP="009C772F">
      <w:pPr>
        <w:pStyle w:val="BodyNormal"/>
        <w:rPr>
          <w:i/>
          <w:iCs/>
        </w:rPr>
      </w:pPr>
      <w:r w:rsidRPr="00FA271D">
        <w:t xml:space="preserve">“So? Many people die young. </w:t>
      </w:r>
      <w:del w:id="4767" w:author="Author">
        <w:r w:rsidRPr="00FA271D" w:rsidDel="002F560F">
          <w:delText>It seems like e</w:delText>
        </w:r>
      </w:del>
      <w:ins w:id="4768" w:author="Author">
        <w:r w:rsidR="002F560F">
          <w:t>E</w:t>
        </w:r>
      </w:ins>
      <w:r w:rsidRPr="00FA271D">
        <w:t>very year, we have a college basketball player keel over and die on the court somewhere in America. Autopsies usually show a congenital heart defect that nobody knew about.”</w:t>
      </w:r>
    </w:p>
    <w:p w14:paraId="1D367787" w14:textId="48B4F102" w:rsidR="00A55CAC" w:rsidRPr="00FA271D" w:rsidRDefault="00A55CAC" w:rsidP="009C772F">
      <w:pPr>
        <w:pStyle w:val="BodyNormal"/>
        <w:rPr>
          <w:i/>
          <w:iCs/>
        </w:rPr>
      </w:pPr>
      <w:r w:rsidRPr="00FA271D">
        <w:t>“</w:t>
      </w:r>
      <w:r w:rsidR="002F4885">
        <w:t>The Chicago Police were investigating Creekmore</w:t>
      </w:r>
      <w:r w:rsidRPr="00FA271D">
        <w:t xml:space="preserve"> for money laundering. </w:t>
      </w:r>
      <w:del w:id="4769" w:author="Author">
        <w:r w:rsidRPr="00FA271D" w:rsidDel="001D1407">
          <w:delText>It seems that h</w:delText>
        </w:r>
      </w:del>
      <w:ins w:id="4770" w:author="Author">
        <w:r w:rsidR="001D1407">
          <w:t>H</w:t>
        </w:r>
      </w:ins>
      <w:r w:rsidRPr="00FA271D">
        <w:t xml:space="preserve">e made two large real estate purchases </w:t>
      </w:r>
      <w:r w:rsidRPr="00FA271D">
        <w:lastRenderedPageBreak/>
        <w:t>with cash he couldn’t have earned from his civil servant’s job. Next thing you know,</w:t>
      </w:r>
      <w:ins w:id="4771" w:author="Author">
        <w:r w:rsidR="00A25E66">
          <w:t xml:space="preserve"> </w:t>
        </w:r>
      </w:ins>
      <w:del w:id="4772" w:author="Author">
        <w:r w:rsidRPr="00FA271D" w:rsidDel="00A25E66">
          <w:delText xml:space="preserve"> he ends up</w:delText>
        </w:r>
      </w:del>
      <w:ins w:id="4773" w:author="Author">
        <w:r w:rsidR="00A25E66">
          <w:t>Creekmore is</w:t>
        </w:r>
      </w:ins>
      <w:r w:rsidRPr="00FA271D">
        <w:t xml:space="preserve"> dead and cremated</w:t>
      </w:r>
      <w:del w:id="4774" w:author="Author">
        <w:r w:rsidRPr="00FA271D" w:rsidDel="00A25E66">
          <w:delText xml:space="preserve"> before an autopsy could be done</w:delText>
        </w:r>
      </w:del>
      <w:ins w:id="4775" w:author="Author">
        <w:r w:rsidR="00A25E66">
          <w:t xml:space="preserve"> with no autopsy.</w:t>
        </w:r>
      </w:ins>
      <w:del w:id="4776" w:author="Author">
        <w:r w:rsidRPr="00FA271D" w:rsidDel="00A25E66">
          <w:delText>.</w:delText>
        </w:r>
      </w:del>
      <w:r w:rsidRPr="00FA271D">
        <w:t>”</w:t>
      </w:r>
    </w:p>
    <w:p w14:paraId="4D9439A1" w14:textId="6C6097AC" w:rsidR="00A55CAC" w:rsidRDefault="00A55CAC" w:rsidP="009C772F">
      <w:pPr>
        <w:pStyle w:val="BodyNormal"/>
      </w:pPr>
      <w:r w:rsidRPr="00FA271D">
        <w:t>Morton straightened up, put his elbows on the desk, and clasped his hands tightly</w:t>
      </w:r>
      <w:ins w:id="4777" w:author="Author">
        <w:r w:rsidR="001D1407">
          <w:t>,</w:t>
        </w:r>
      </w:ins>
      <w:r w:rsidRPr="00FA271D">
        <w:t xml:space="preserve"> </w:t>
      </w:r>
      <w:del w:id="4778" w:author="Author">
        <w:r w:rsidRPr="00FA271D" w:rsidDel="001D1407">
          <w:delText xml:space="preserve">like he was </w:delText>
        </w:r>
      </w:del>
      <w:r w:rsidRPr="00FA271D">
        <w:t>fighting to restrain his anger.</w:t>
      </w:r>
    </w:p>
    <w:p w14:paraId="4A73A92F" w14:textId="714A38B4" w:rsidR="00A55CAC" w:rsidRPr="00FA271D" w:rsidRDefault="00A55CAC" w:rsidP="009C772F">
      <w:pPr>
        <w:pStyle w:val="BodyNormal"/>
        <w:rPr>
          <w:i/>
          <w:iCs/>
        </w:rPr>
      </w:pPr>
      <w:r w:rsidRPr="00FA271D">
        <w:t>“You’re weaving a conspiracy theory. What’s your point?”</w:t>
      </w:r>
    </w:p>
    <w:p w14:paraId="522E45CB" w14:textId="2BBE89C1" w:rsidR="00A55CAC" w:rsidRPr="00FA271D" w:rsidRDefault="00A55CAC" w:rsidP="009C772F">
      <w:pPr>
        <w:pStyle w:val="BodyNormal"/>
        <w:rPr>
          <w:i/>
          <w:iCs/>
        </w:rPr>
      </w:pPr>
      <w:r w:rsidRPr="00FA271D">
        <w:t xml:space="preserve">“Well, if he knew some secrets about this building, </w:t>
      </w:r>
      <w:del w:id="4779" w:author="Author">
        <w:r w:rsidRPr="00FA271D" w:rsidDel="008E456D">
          <w:delText xml:space="preserve">then </w:delText>
        </w:r>
      </w:del>
      <w:r w:rsidRPr="00FA271D">
        <w:t>those secrets went with him into the ashes urn.</w:t>
      </w:r>
      <w:r>
        <w:t>”</w:t>
      </w:r>
      <w:r w:rsidRPr="00FA271D">
        <w:t xml:space="preserve">     </w:t>
      </w:r>
    </w:p>
    <w:p w14:paraId="568C2E0E" w14:textId="77777777" w:rsidR="008E456D" w:rsidRDefault="00A55CAC" w:rsidP="009C772F">
      <w:pPr>
        <w:pStyle w:val="BodyNormal"/>
        <w:rPr>
          <w:ins w:id="4780" w:author="Author"/>
        </w:rPr>
      </w:pPr>
      <w:r w:rsidRPr="00FA271D">
        <w:t>At that moment, Alice Brinlyn opened the door</w:t>
      </w:r>
      <w:ins w:id="4781" w:author="Author">
        <w:r w:rsidR="008E456D">
          <w:t>.</w:t>
        </w:r>
      </w:ins>
      <w:del w:id="4782" w:author="Author">
        <w:r w:rsidRPr="00FA271D" w:rsidDel="008E456D">
          <w:delText xml:space="preserve"> and announced: </w:delText>
        </w:r>
      </w:del>
    </w:p>
    <w:p w14:paraId="54384ECB" w14:textId="23462F2A" w:rsidR="00A55CAC" w:rsidRPr="00FA271D" w:rsidRDefault="00A55CAC" w:rsidP="009C772F">
      <w:pPr>
        <w:pStyle w:val="BodyNormal"/>
        <w:rPr>
          <w:i/>
          <w:iCs/>
        </w:rPr>
      </w:pPr>
      <w:r w:rsidRPr="00FA271D">
        <w:t>“Dr. Morton, the group is waiting for you in Conference Room C.”</w:t>
      </w:r>
    </w:p>
    <w:p w14:paraId="0F33979E" w14:textId="117F78F7" w:rsidR="00A55CAC" w:rsidRPr="00FA271D" w:rsidRDefault="00A55CAC" w:rsidP="009C772F">
      <w:pPr>
        <w:pStyle w:val="BodyNormal"/>
        <w:rPr>
          <w:i/>
          <w:iCs/>
        </w:rPr>
      </w:pPr>
      <w:r w:rsidRPr="00FA271D">
        <w:t xml:space="preserve">“On my way, Alice,” Morton </w:t>
      </w:r>
      <w:r w:rsidR="001D51FF">
        <w:t>said</w:t>
      </w:r>
      <w:r w:rsidRPr="00FA271D">
        <w:t xml:space="preserve"> as he stood up and headed for the door. “Please escort Ms. Rumsfort to the lobby and check her out of the building.”</w:t>
      </w:r>
    </w:p>
    <w:p w14:paraId="674867D4" w14:textId="585A779E" w:rsidR="008E456D" w:rsidRDefault="00A55CAC" w:rsidP="009C772F">
      <w:pPr>
        <w:pStyle w:val="BodyNormal"/>
        <w:rPr>
          <w:ins w:id="4783" w:author="Author"/>
        </w:rPr>
      </w:pPr>
      <w:r w:rsidRPr="00FA271D">
        <w:t>Morton didn’t even say goodbye to Natalie. He just</w:t>
      </w:r>
      <w:del w:id="4784" w:author="Author">
        <w:r w:rsidRPr="00FA271D" w:rsidDel="008E456D">
          <w:delText xml:space="preserve"> </w:delText>
        </w:r>
        <w:r w:rsidRPr="00FA271D" w:rsidDel="008E456D">
          <w:br/>
        </w:r>
      </w:del>
      <w:ins w:id="4785" w:author="Author">
        <w:r w:rsidR="008E456D">
          <w:t xml:space="preserve"> </w:t>
        </w:r>
      </w:ins>
      <w:r w:rsidRPr="00FA271D">
        <w:t>disappeared down the hallway.</w:t>
      </w:r>
      <w:del w:id="4786" w:author="Author">
        <w:r w:rsidRPr="00FA271D" w:rsidDel="008E456D">
          <w:delText xml:space="preserve"> </w:delText>
        </w:r>
      </w:del>
    </w:p>
    <w:p w14:paraId="494C4205" w14:textId="18E36939" w:rsidR="00A55CAC" w:rsidRPr="00FA271D" w:rsidRDefault="00A55CAC" w:rsidP="009C772F">
      <w:pPr>
        <w:pStyle w:val="BodyNormal"/>
        <w:rPr>
          <w:i/>
          <w:iCs/>
        </w:rPr>
      </w:pPr>
      <w:r w:rsidRPr="00FA271D">
        <w:t>“Follow me, Ms. Rumsfort,” Alice said as they headed for the lobby.</w:t>
      </w:r>
    </w:p>
    <w:p w14:paraId="69D798C5" w14:textId="77777777" w:rsidR="00305F89" w:rsidRDefault="00A55CAC" w:rsidP="009C772F">
      <w:pPr>
        <w:pStyle w:val="BodyNormal"/>
        <w:rPr>
          <w:ins w:id="4787" w:author="Author"/>
        </w:rPr>
      </w:pPr>
      <w:r w:rsidRPr="00FA271D">
        <w:t xml:space="preserve">Outside, as Natalie recalled the </w:t>
      </w:r>
      <w:del w:id="4788" w:author="Author">
        <w:r w:rsidRPr="00FA271D" w:rsidDel="000F298A">
          <w:delText>Sun-Times</w:delText>
        </w:r>
      </w:del>
      <w:ins w:id="4789" w:author="Author">
        <w:r w:rsidR="000F298A">
          <w:t xml:space="preserve">Sentinel </w:t>
        </w:r>
      </w:ins>
      <w:del w:id="4790" w:author="Author">
        <w:r w:rsidRPr="00FA271D" w:rsidDel="00C308A4">
          <w:delText xml:space="preserve"> </w:delText>
        </w:r>
      </w:del>
      <w:r w:rsidRPr="00FA271D">
        <w:t xml:space="preserve">pool car from the parking lot, she looked </w:t>
      </w:r>
      <w:del w:id="4791" w:author="Author">
        <w:r w:rsidRPr="00FA271D" w:rsidDel="00C63D4E">
          <w:delText>one last time at the seven-story building</w:delText>
        </w:r>
      </w:del>
      <w:ins w:id="4792" w:author="Author">
        <w:r w:rsidR="00C63D4E">
          <w:t>at the seven-story building one last time</w:t>
        </w:r>
        <w:r w:rsidR="00305F89">
          <w:t>.</w:t>
        </w:r>
      </w:ins>
      <w:del w:id="4793" w:author="Author">
        <w:r w:rsidRPr="00FA271D" w:rsidDel="00305F89">
          <w:delText xml:space="preserve">, thinking: </w:delText>
        </w:r>
      </w:del>
    </w:p>
    <w:p w14:paraId="3F9DB0AB" w14:textId="77777777" w:rsidR="00AE584A" w:rsidRDefault="00A55CAC" w:rsidP="009C772F">
      <w:pPr>
        <w:pStyle w:val="BodyNormal"/>
        <w:sectPr w:rsidR="00AE584A" w:rsidSect="003135B1">
          <w:type w:val="oddPage"/>
          <w:pgSz w:w="8640" w:h="12960" w:code="1"/>
          <w:pgMar w:top="720" w:right="720" w:bottom="720" w:left="720" w:header="720" w:footer="720" w:gutter="720"/>
          <w:cols w:space="720"/>
          <w:titlePg/>
          <w:docGrid w:linePitch="360"/>
        </w:sectPr>
      </w:pPr>
      <w:r w:rsidRPr="00FA271D">
        <w:t>“I wonder what really goes on</w:t>
      </w:r>
      <w:ins w:id="4794" w:author="Author">
        <w:r w:rsidR="003A0E5C">
          <w:t xml:space="preserve"> </w:t>
        </w:r>
      </w:ins>
      <w:del w:id="4795" w:author="Author">
        <w:r w:rsidRPr="00FA271D" w:rsidDel="003A0E5C">
          <w:delText xml:space="preserve"> in </w:delText>
        </w:r>
      </w:del>
      <w:r w:rsidRPr="00FA271D">
        <w:t>there?”</w:t>
      </w:r>
      <w:bookmarkStart w:id="4796" w:name="_Toc30055666"/>
    </w:p>
    <w:p w14:paraId="0991DAC9" w14:textId="0BF9FCC6" w:rsidR="00A55CAC" w:rsidRPr="00FA271D" w:rsidRDefault="00A55CAC" w:rsidP="00A55CAC">
      <w:pPr>
        <w:pStyle w:val="ASubheadLevel1"/>
      </w:pPr>
      <w:bookmarkStart w:id="4797" w:name="_Toc197338869"/>
      <w:r w:rsidRPr="003C6472">
        <w:lastRenderedPageBreak/>
        <w:t>Mob Planning Again</w:t>
      </w:r>
      <w:bookmarkEnd w:id="4796"/>
      <w:bookmarkEnd w:id="4797"/>
    </w:p>
    <w:p w14:paraId="3B83179A" w14:textId="5F874014" w:rsidR="00A55CAC" w:rsidRPr="00FA271D" w:rsidRDefault="00A55CAC" w:rsidP="009C772F">
      <w:pPr>
        <w:pStyle w:val="BodyNormal"/>
        <w:rPr>
          <w:i/>
          <w:iCs/>
        </w:rPr>
      </w:pPr>
      <w:r w:rsidRPr="00FA271D">
        <w:t>“OK, Lewis,” Imer said, “you asked for this meeting</w:t>
      </w:r>
      <w:r w:rsidR="00851F2A">
        <w:t>,</w:t>
      </w:r>
      <w:r w:rsidRPr="00FA271D">
        <w:t xml:space="preserve"> </w:t>
      </w:r>
      <w:r w:rsidR="00851F2A">
        <w:t>saying</w:t>
      </w:r>
      <w:r w:rsidRPr="00FA271D">
        <w:t xml:space="preserve"> </w:t>
      </w:r>
      <w:del w:id="4798" w:author="Author">
        <w:r w:rsidRPr="00FA271D" w:rsidDel="007A436C">
          <w:delText xml:space="preserve">you </w:delText>
        </w:r>
      </w:del>
      <w:ins w:id="4799" w:author="Author">
        <w:r w:rsidR="007A436C">
          <w:t>we</w:t>
        </w:r>
        <w:r w:rsidR="007A436C" w:rsidRPr="00FA271D">
          <w:t xml:space="preserve"> </w:t>
        </w:r>
      </w:ins>
      <w:r w:rsidRPr="00FA271D">
        <w:t xml:space="preserve">have a serious problem. What is it?” </w:t>
      </w:r>
    </w:p>
    <w:p w14:paraId="2F2D4CD5" w14:textId="280AAC09" w:rsidR="00A55CAC" w:rsidRPr="00FA271D" w:rsidRDefault="00A55CAC" w:rsidP="009C772F">
      <w:pPr>
        <w:pStyle w:val="BodyNormal"/>
        <w:rPr>
          <w:i/>
          <w:iCs/>
        </w:rPr>
      </w:pPr>
      <w:r w:rsidRPr="00FA271D">
        <w:t xml:space="preserve">It was 9 p.m. Imer Bisha, dressed in blue jeans and a black polo shirt, scraped his fingernails on his right eyebrow </w:t>
      </w:r>
      <w:del w:id="4800" w:author="Author">
        <w:r w:rsidRPr="00FA271D" w:rsidDel="009E0C8C">
          <w:delText>a couple of</w:delText>
        </w:r>
      </w:del>
      <w:ins w:id="4801" w:author="Author">
        <w:r w:rsidR="009E0C8C">
          <w:t>several</w:t>
        </w:r>
      </w:ins>
      <w:r w:rsidRPr="00FA271D">
        <w:t xml:space="preserve"> times. He leaned forward, gave Yilka a quizzical look, and fixed his suspicious gaze </w:t>
      </w:r>
      <w:r w:rsidR="0039253D" w:rsidRPr="00FA271D">
        <w:t>at</w:t>
      </w:r>
      <w:r w:rsidRPr="00FA271D">
        <w:t xml:space="preserve"> Dr. Morton.</w:t>
      </w:r>
    </w:p>
    <w:p w14:paraId="743360A4" w14:textId="20C8108C" w:rsidR="00397CC7" w:rsidRDefault="009E74F5" w:rsidP="009C772F">
      <w:pPr>
        <w:pStyle w:val="BodyNormal"/>
      </w:pPr>
      <w:r>
        <w:t>“</w:t>
      </w:r>
      <w:ins w:id="4802" w:author="Author">
        <w:r w:rsidR="00807028">
          <w:t>T</w:t>
        </w:r>
      </w:ins>
      <w:del w:id="4803" w:author="Author">
        <w:r w:rsidR="00A55CAC" w:rsidRPr="00FA271D" w:rsidDel="00807028">
          <w:delText>“</w:delText>
        </w:r>
      </w:del>
      <w:ins w:id="4804" w:author="Author">
        <w:r w:rsidR="00807028" w:rsidRPr="00FA271D">
          <w:t xml:space="preserve">hat red-haired </w:t>
        </w:r>
        <w:r w:rsidR="00807028">
          <w:t>Sentinel</w:t>
        </w:r>
        <w:r w:rsidR="00807028" w:rsidRPr="00FA271D">
          <w:t xml:space="preserve"> reporter, Natalie Rumsfort</w:t>
        </w:r>
        <w:r w:rsidR="00807028">
          <w:t>, visited me</w:t>
        </w:r>
      </w:ins>
      <w:del w:id="4805" w:author="Author">
        <w:r w:rsidR="00A55CAC" w:rsidRPr="00FA271D" w:rsidDel="00807028">
          <w:delText>I had a visit</w:delText>
        </w:r>
      </w:del>
      <w:r w:rsidR="00A55CAC" w:rsidRPr="00FA271D">
        <w:t xml:space="preserve"> this afternoon</w:t>
      </w:r>
      <w:del w:id="4806" w:author="Author">
        <w:r w:rsidR="00A55CAC" w:rsidRPr="00FA271D" w:rsidDel="00807028">
          <w:delText xml:space="preserve"> from that red-haired Sun-Times</w:delText>
        </w:r>
      </w:del>
      <w:ins w:id="4807" w:author="Author">
        <w:del w:id="4808" w:author="Author">
          <w:r w:rsidR="000F298A" w:rsidDel="00807028">
            <w:delText xml:space="preserve">Sentinel </w:delText>
          </w:r>
        </w:del>
      </w:ins>
      <w:del w:id="4809" w:author="Author">
        <w:r w:rsidR="00A55CAC" w:rsidRPr="00FA271D" w:rsidDel="00807028">
          <w:delText xml:space="preserve"> reporter, Natalie Rumsfort</w:delText>
        </w:r>
      </w:del>
      <w:r w:rsidR="0053605C">
        <w:t>.</w:t>
      </w:r>
      <w:r w:rsidR="0089436E">
        <w:t>”</w:t>
      </w:r>
    </w:p>
    <w:p w14:paraId="50EA099F" w14:textId="789EE006" w:rsidR="00397CC7" w:rsidRDefault="00397CC7" w:rsidP="009C772F">
      <w:pPr>
        <w:pStyle w:val="BodyNormal"/>
      </w:pPr>
      <w:r>
        <w:t>“So, what happened?”</w:t>
      </w:r>
    </w:p>
    <w:p w14:paraId="02053CB8" w14:textId="4D24371C" w:rsidR="005B5CFF" w:rsidRDefault="005B5CFF" w:rsidP="009C772F">
      <w:pPr>
        <w:pStyle w:val="BodyNormal"/>
      </w:pPr>
      <w:r>
        <w:t>“Rumsfort cast suspicion on my cyber-security expertise</w:t>
      </w:r>
      <w:r w:rsidR="008C799C">
        <w:t xml:space="preserve"> and our client list. She suggested that </w:t>
      </w:r>
      <w:r w:rsidR="00500489">
        <w:t>we may be doing more than just writing software</w:t>
      </w:r>
      <w:r w:rsidR="00137372">
        <w:t>.</w:t>
      </w:r>
      <w:r w:rsidR="00B14C49">
        <w:t xml:space="preserve"> </w:t>
      </w:r>
      <w:r w:rsidR="00857911">
        <w:t>Your father’s name came up, as well as your brother</w:t>
      </w:r>
      <w:r w:rsidR="00E81CCB">
        <w:t>'s</w:t>
      </w:r>
      <w:r w:rsidR="00857911">
        <w:t xml:space="preserve">. </w:t>
      </w:r>
      <w:r w:rsidR="00E81CCB">
        <w:t xml:space="preserve">She hinted that </w:t>
      </w:r>
      <w:r w:rsidR="0053605C">
        <w:t>we might be</w:t>
      </w:r>
      <w:r w:rsidR="00E81CCB">
        <w:t xml:space="preserve"> </w:t>
      </w:r>
      <w:del w:id="4810" w:author="Author">
        <w:r w:rsidR="00237F85" w:rsidDel="00151363">
          <w:delText xml:space="preserve">cyber </w:delText>
        </w:r>
      </w:del>
      <w:ins w:id="4811" w:author="Author">
        <w:r w:rsidR="00151363">
          <w:t>cyber-</w:t>
        </w:r>
      </w:ins>
      <w:r w:rsidR="00237F85">
        <w:t>skimming</w:t>
      </w:r>
      <w:r w:rsidR="00E81CCB">
        <w:t xml:space="preserve"> </w:t>
      </w:r>
      <w:r w:rsidR="0017590C">
        <w:t>these corporations.”</w:t>
      </w:r>
    </w:p>
    <w:p w14:paraId="4CF06DC9" w14:textId="36634EFF" w:rsidR="00A55CAC" w:rsidRPr="00FA271D" w:rsidRDefault="00A55CAC" w:rsidP="009C772F">
      <w:pPr>
        <w:pStyle w:val="BodyNormal"/>
        <w:rPr>
          <w:i/>
          <w:iCs/>
        </w:rPr>
      </w:pPr>
      <w:r w:rsidRPr="00FA271D">
        <w:t xml:space="preserve">“Speculation that she surely can’t prove,” Yilka </w:t>
      </w:r>
      <w:r w:rsidR="00D609B2">
        <w:t>said</w:t>
      </w:r>
      <w:r w:rsidRPr="00FA271D">
        <w:t xml:space="preserve">. </w:t>
      </w:r>
    </w:p>
    <w:p w14:paraId="3EB09A8D" w14:textId="2537960F" w:rsidR="00A55CAC" w:rsidRPr="00FA271D" w:rsidRDefault="00A55CAC" w:rsidP="009C772F">
      <w:pPr>
        <w:pStyle w:val="BodyNormal"/>
        <w:rPr>
          <w:i/>
          <w:iCs/>
        </w:rPr>
      </w:pPr>
      <w:r w:rsidRPr="00FA271D">
        <w:t xml:space="preserve">“I agree. She doesn’t have much </w:t>
      </w:r>
      <w:r w:rsidR="003E081A" w:rsidRPr="00FA271D">
        <w:t>knowledge</w:t>
      </w:r>
      <w:r w:rsidRPr="00FA271D">
        <w:t xml:space="preserve"> of computer-based systems. What surprised me was that she brought up Boyd Creekmore, the building inspector for this facility</w:t>
      </w:r>
      <w:r w:rsidR="00986218">
        <w:t>.</w:t>
      </w:r>
      <w:r w:rsidRPr="00FA271D">
        <w:t xml:space="preserve"> </w:t>
      </w:r>
      <w:del w:id="4812" w:author="Author">
        <w:r w:rsidR="0036227C" w:rsidDel="00151363">
          <w:delText>That’s the guy</w:delText>
        </w:r>
        <w:r w:rsidRPr="00FA271D" w:rsidDel="00151363">
          <w:delText xml:space="preserve"> we had to eliminate</w:delText>
        </w:r>
      </w:del>
      <w:ins w:id="4813" w:author="Author">
        <w:r w:rsidR="00151363">
          <w:t xml:space="preserve">We </w:t>
        </w:r>
        <w:del w:id="4814" w:author="Author">
          <w:r w:rsidR="00151363" w:rsidDel="009E0C8C">
            <w:delText>had to eliminate</w:delText>
          </w:r>
        </w:del>
        <w:r w:rsidR="009E0C8C">
          <w:t>eliminated</w:t>
        </w:r>
        <w:r w:rsidR="00151363">
          <w:t xml:space="preserve"> </w:t>
        </w:r>
        <w:del w:id="4815" w:author="Author">
          <w:r w:rsidR="00151363" w:rsidDel="00846EA1">
            <w:delText>the guy</w:delText>
          </w:r>
        </w:del>
        <w:r w:rsidR="00846EA1">
          <w:t>him</w:t>
        </w:r>
      </w:ins>
      <w:r w:rsidRPr="00FA271D">
        <w:t xml:space="preserve"> because his spending habits jeopardized our carefully designed cover.</w:t>
      </w:r>
      <w:r w:rsidR="00635AEE">
        <w:t xml:space="preserve"> Worse yet, she identified the investors for this installation.</w:t>
      </w:r>
      <w:r w:rsidRPr="00FA271D">
        <w:t>”</w:t>
      </w:r>
    </w:p>
    <w:p w14:paraId="1825E798" w14:textId="6B88C68E" w:rsidR="00A55CAC" w:rsidRPr="00FA271D" w:rsidRDefault="00A55CAC" w:rsidP="009C772F">
      <w:pPr>
        <w:pStyle w:val="BodyNormal"/>
        <w:rPr>
          <w:i/>
          <w:iCs/>
        </w:rPr>
      </w:pPr>
      <w:r w:rsidRPr="00FA271D">
        <w:t>“You mean</w:t>
      </w:r>
      <w:r w:rsidR="00635AEE">
        <w:t xml:space="preserve"> she found out who financed this building</w:t>
      </w:r>
      <w:r w:rsidRPr="00FA271D">
        <w:t>?” Yilka</w:t>
      </w:r>
      <w:r w:rsidR="0053605C">
        <w:t xml:space="preserve"> said</w:t>
      </w:r>
      <w:r w:rsidRPr="00FA271D">
        <w:t>, arching one eyebrow.</w:t>
      </w:r>
    </w:p>
    <w:p w14:paraId="013279EE" w14:textId="2621F2CF" w:rsidR="00A55CAC" w:rsidRPr="00FA271D" w:rsidRDefault="00A55CAC" w:rsidP="009C772F">
      <w:pPr>
        <w:pStyle w:val="BodyNormal"/>
        <w:rPr>
          <w:i/>
          <w:iCs/>
        </w:rPr>
      </w:pPr>
      <w:r w:rsidRPr="00FA271D">
        <w:t>“Exactly</w:t>
      </w:r>
      <w:r w:rsidR="00635AEE">
        <w:t>.</w:t>
      </w:r>
      <w:r w:rsidR="00D609B2">
        <w:t xml:space="preserve"> </w:t>
      </w:r>
      <w:r w:rsidR="00D75546">
        <w:t xml:space="preserve">Somehow, she </w:t>
      </w:r>
      <w:r w:rsidR="00635AEE">
        <w:t>unearthed who they are</w:t>
      </w:r>
      <w:r w:rsidR="00D75546">
        <w:t>.”</w:t>
      </w:r>
    </w:p>
    <w:p w14:paraId="087C4C6C" w14:textId="6453CCC4" w:rsidR="00A55CAC" w:rsidRPr="00FA271D" w:rsidRDefault="00A55CAC" w:rsidP="009C772F">
      <w:pPr>
        <w:pStyle w:val="BodyNormal"/>
        <w:rPr>
          <w:i/>
          <w:iCs/>
        </w:rPr>
      </w:pPr>
      <w:r w:rsidRPr="00FA271D">
        <w:t>Imer leaned back in his chair</w:t>
      </w:r>
      <w:del w:id="4816" w:author="Author">
        <w:r w:rsidRPr="00FA271D" w:rsidDel="00357CEC">
          <w:delText>,</w:delText>
        </w:r>
      </w:del>
      <w:r w:rsidRPr="00FA271D">
        <w:t xml:space="preserve"> </w:t>
      </w:r>
      <w:ins w:id="4817" w:author="Author">
        <w:r w:rsidR="00357CEC">
          <w:t xml:space="preserve">and </w:t>
        </w:r>
      </w:ins>
      <w:r w:rsidR="0066263F">
        <w:t>momentarily looked at the ceiling lights</w:t>
      </w:r>
      <w:r w:rsidRPr="00FA271D">
        <w:t xml:space="preserve">. Training his piercing gaze on Lewis, his </w:t>
      </w:r>
      <w:r w:rsidRPr="00FA271D">
        <w:lastRenderedPageBreak/>
        <w:t>voice turned serious, business-like.</w:t>
      </w:r>
    </w:p>
    <w:p w14:paraId="238C7E1D" w14:textId="108FE282" w:rsidR="00A55CAC" w:rsidRPr="00FA271D" w:rsidRDefault="00A55CAC" w:rsidP="009C772F">
      <w:pPr>
        <w:pStyle w:val="BodyNormal"/>
        <w:rPr>
          <w:i/>
          <w:iCs/>
        </w:rPr>
      </w:pPr>
      <w:r w:rsidRPr="00FA271D">
        <w:t xml:space="preserve">“Yes, I remember that project very well. We set up an overseas shell company whose true source of investors and capital was </w:t>
      </w:r>
      <w:r w:rsidR="00D609B2" w:rsidRPr="00FA271D">
        <w:t>impossible</w:t>
      </w:r>
      <w:r w:rsidRPr="00FA271D">
        <w:t xml:space="preserve"> to deduce. Fortunately, we found a city building inspector, Mr. Creekmore, who was amenable to bribery and blackmail. </w:t>
      </w:r>
      <w:del w:id="4818" w:author="Author">
        <w:r w:rsidRPr="00FA271D" w:rsidDel="009C088F">
          <w:delText>As I recall,</w:delText>
        </w:r>
      </w:del>
      <w:ins w:id="4819" w:author="Author">
        <w:r w:rsidR="009C088F">
          <w:t>I recall that</w:t>
        </w:r>
      </w:ins>
      <w:r w:rsidRPr="00FA271D">
        <w:t xml:space="preserve"> he had a sexual kink, which we exploited.”</w:t>
      </w:r>
    </w:p>
    <w:p w14:paraId="5FCEEA53" w14:textId="128B5500" w:rsidR="00A55CAC" w:rsidRPr="00FA271D" w:rsidRDefault="00A55CAC" w:rsidP="009C772F">
      <w:pPr>
        <w:pStyle w:val="BodyNormal"/>
        <w:rPr>
          <w:i/>
          <w:iCs/>
        </w:rPr>
      </w:pPr>
      <w:r w:rsidRPr="00FA271D">
        <w:t xml:space="preserve">“What was that?” Yilka </w:t>
      </w:r>
      <w:r w:rsidR="00D609B2">
        <w:t>said</w:t>
      </w:r>
      <w:r w:rsidRPr="00FA271D">
        <w:t>.</w:t>
      </w:r>
    </w:p>
    <w:p w14:paraId="6BD605BE" w14:textId="77777777" w:rsidR="009E0C8C" w:rsidRDefault="00A55CAC" w:rsidP="009C772F">
      <w:pPr>
        <w:pStyle w:val="BodyNormal"/>
        <w:rPr>
          <w:ins w:id="4820" w:author="Author"/>
        </w:rPr>
      </w:pPr>
      <w:r w:rsidRPr="00FA271D">
        <w:t>“He liked sex with two or more women, something we could provide from our escort pool. Of course, we filmed it, and you can guess the rest.”</w:t>
      </w:r>
    </w:p>
    <w:p w14:paraId="200054CC" w14:textId="7A3F5CBF" w:rsidR="00A55CAC" w:rsidRDefault="00A55CAC" w:rsidP="009C772F">
      <w:pPr>
        <w:pStyle w:val="BodyNormal"/>
      </w:pPr>
      <w:del w:id="4821" w:author="Author">
        <w:r w:rsidRPr="00FA271D" w:rsidDel="009E0C8C">
          <w:delText xml:space="preserve"> </w:delText>
        </w:r>
      </w:del>
      <w:r w:rsidRPr="00FA271D">
        <w:t>Imer cracked a rare smile but went on.</w:t>
      </w:r>
    </w:p>
    <w:p w14:paraId="6D35500C" w14:textId="0091059C" w:rsidR="00947CE7" w:rsidRPr="00FA271D" w:rsidRDefault="00947CE7" w:rsidP="009C772F">
      <w:pPr>
        <w:pStyle w:val="BodyNormal"/>
        <w:rPr>
          <w:i/>
          <w:iCs/>
        </w:rPr>
      </w:pPr>
      <w:r>
        <w:t xml:space="preserve">“My worry is that she might </w:t>
      </w:r>
      <w:r w:rsidR="00851F2A">
        <w:t>discover</w:t>
      </w:r>
      <w:r>
        <w:t xml:space="preserve"> our Michigami Storage warehouse where we have our separate cloud supercomputer</w:t>
      </w:r>
      <w:r w:rsidR="00851F2A">
        <w:t xml:space="preserve"> for skimming operations</w:t>
      </w:r>
      <w:r>
        <w:t xml:space="preserve">. </w:t>
      </w:r>
    </w:p>
    <w:p w14:paraId="47C1E1C9" w14:textId="265A6B8D" w:rsidR="00A55CAC" w:rsidRPr="00FA271D" w:rsidRDefault="00A55CAC" w:rsidP="009C772F">
      <w:pPr>
        <w:pStyle w:val="BodyNormal"/>
        <w:rPr>
          <w:i/>
          <w:iCs/>
        </w:rPr>
      </w:pPr>
      <w:r w:rsidRPr="00FA271D">
        <w:t xml:space="preserve">“The </w:t>
      </w:r>
      <w:r w:rsidR="00947CE7">
        <w:t xml:space="preserve">warehouse </w:t>
      </w:r>
      <w:r w:rsidRPr="00FA271D">
        <w:t>freight elevator looks like it ends on the first floor</w:t>
      </w:r>
      <w:del w:id="4822" w:author="Author">
        <w:r w:rsidRPr="00FA271D" w:rsidDel="00357CEC">
          <w:delText>,</w:delText>
        </w:r>
      </w:del>
      <w:ins w:id="4823" w:author="Author">
        <w:r w:rsidR="00357CEC">
          <w:t>.</w:t>
        </w:r>
      </w:ins>
      <w:r w:rsidRPr="00FA271D">
        <w:t xml:space="preserve"> </w:t>
      </w:r>
      <w:del w:id="4824" w:author="Author">
        <w:r w:rsidRPr="00FA271D" w:rsidDel="00357CEC">
          <w:delText xml:space="preserve">but Lewis designed a hydraulic piston system to lower the elevator slab to the secret basement. </w:delText>
        </w:r>
      </w:del>
      <w:r w:rsidRPr="00FA271D">
        <w:t>Just enter the special code into the elevator’s keypad, and it will go down one more floor. A very James Bond class of secret lair, I must say.”</w:t>
      </w:r>
    </w:p>
    <w:p w14:paraId="73FFC764" w14:textId="18D26C6F" w:rsidR="00A55CAC" w:rsidRPr="00FA271D" w:rsidRDefault="00A55CAC" w:rsidP="009C772F">
      <w:pPr>
        <w:pStyle w:val="BodyNormal"/>
        <w:rPr>
          <w:i/>
          <w:iCs/>
        </w:rPr>
      </w:pPr>
      <w:r w:rsidRPr="00FA271D">
        <w:t xml:space="preserve">“Another flair I liked,” Lewis </w:t>
      </w:r>
      <w:r w:rsidR="00D609B2">
        <w:t>said</w:t>
      </w:r>
      <w:r w:rsidRPr="00FA271D">
        <w:t>, “was sneaking in the European tunneling machine</w:t>
      </w:r>
      <w:r w:rsidR="00FB5D52">
        <w:t>.</w:t>
      </w:r>
      <w:r w:rsidRPr="00FA271D">
        <w:t xml:space="preserve"> </w:t>
      </w:r>
      <w:r w:rsidR="00792950">
        <w:t>We</w:t>
      </w:r>
      <w:r w:rsidRPr="00FA271D">
        <w:t xml:space="preserve"> cut a two-foot-wide underground shaft between the </w:t>
      </w:r>
      <w:del w:id="4825" w:author="Author">
        <w:r w:rsidRPr="00FA271D" w:rsidDel="00B46029">
          <w:delText>Chicago Digital Consultants</w:delText>
        </w:r>
      </w:del>
      <w:ins w:id="4826" w:author="Author">
        <w:r w:rsidR="00B46029">
          <w:t>Chicago Cyber Engineering</w:t>
        </w:r>
        <w:del w:id="4827" w:author="Author">
          <w:r w:rsidR="00B46029" w:rsidDel="00357CEC">
            <w:delText xml:space="preserve"> </w:delText>
          </w:r>
        </w:del>
      </w:ins>
      <w:r w:rsidRPr="00FA271D">
        <w:t xml:space="preserve"> </w:t>
      </w:r>
      <w:r w:rsidR="0066263F">
        <w:t>and Michigami Storage buildings</w:t>
      </w:r>
      <w:r w:rsidRPr="00FA271D">
        <w:t xml:space="preserve">. Once we pulled a water-tight conduit pipe between the buildings, the gigabit fiber-optics lines connected our staff to the </w:t>
      </w:r>
      <w:r>
        <w:t>remote</w:t>
      </w:r>
      <w:r w:rsidRPr="00FA271D">
        <w:t xml:space="preserve"> computer system. If the Feds execute a search warrant, we can disconnect from the Michigami Storage computer in </w:t>
      </w:r>
      <w:r w:rsidRPr="00FA271D">
        <w:lastRenderedPageBreak/>
        <w:t>microseconds, and the Feds would be none the wiser.”</w:t>
      </w:r>
    </w:p>
    <w:p w14:paraId="36912C55" w14:textId="77777777" w:rsidR="00A55CAC" w:rsidRPr="00FA271D" w:rsidRDefault="00A55CAC" w:rsidP="009C772F">
      <w:pPr>
        <w:pStyle w:val="BodyNormal"/>
        <w:rPr>
          <w:i/>
          <w:iCs/>
        </w:rPr>
      </w:pPr>
      <w:r w:rsidRPr="00FA271D">
        <w:t>Yilka Kartallozi drummed his fingers on the table, absorbed in thought. “OK, what exactly is our exposure here?”</w:t>
      </w:r>
    </w:p>
    <w:p w14:paraId="7A5E8D05" w14:textId="3F0C1DF4" w:rsidR="00A55CAC" w:rsidRPr="00FA271D" w:rsidRDefault="00A55CAC" w:rsidP="009C772F">
      <w:pPr>
        <w:pStyle w:val="BodyNormal"/>
        <w:rPr>
          <w:i/>
          <w:iCs/>
        </w:rPr>
      </w:pPr>
      <w:r w:rsidRPr="00FA271D">
        <w:t xml:space="preserve">“I’d say she’s likely to dig into city records and deduce how someone, that being us, managed to get Creekmore’s body cremated before the city could perform an autopsy. I looked up her </w:t>
      </w:r>
      <w:proofErr w:type="gramStart"/>
      <w:r w:rsidRPr="00FA271D">
        <w:rPr>
          <w:color w:val="222222"/>
        </w:rPr>
        <w:t>curriculum vitae</w:t>
      </w:r>
      <w:proofErr w:type="gramEnd"/>
      <w:del w:id="4828" w:author="Author">
        <w:r w:rsidRPr="00FA271D" w:rsidDel="009E0C8C">
          <w:rPr>
            <w:color w:val="222222"/>
          </w:rPr>
          <w:delText>,</w:delText>
        </w:r>
        <w:r w:rsidRPr="00FA271D" w:rsidDel="009E0C8C">
          <w:delText xml:space="preserve"> and</w:delText>
        </w:r>
      </w:del>
      <w:ins w:id="4829" w:author="Author">
        <w:r w:rsidR="009E0C8C">
          <w:rPr>
            <w:color w:val="222222"/>
          </w:rPr>
          <w:t>;</w:t>
        </w:r>
      </w:ins>
      <w:r w:rsidRPr="00FA271D">
        <w:t xml:space="preserve"> she was </w:t>
      </w:r>
      <w:del w:id="4830" w:author="Author">
        <w:r w:rsidRPr="00FA271D" w:rsidDel="00F70CC1">
          <w:delText xml:space="preserve">near the </w:delText>
        </w:r>
      </w:del>
      <w:r w:rsidRPr="00FA271D">
        <w:t xml:space="preserve">top of her class in the </w:t>
      </w:r>
      <w:r w:rsidR="00D609B2">
        <w:t>j</w:t>
      </w:r>
      <w:r w:rsidRPr="00FA271D">
        <w:t xml:space="preserve">ournalism </w:t>
      </w:r>
      <w:r w:rsidR="00D609B2">
        <w:t>s</w:t>
      </w:r>
      <w:r w:rsidRPr="00FA271D">
        <w:t xml:space="preserve">chool at Northwestern. Based on her interrogation of me this afternoon, I don’t think she’ll stop until she </w:t>
      </w:r>
      <w:proofErr w:type="gramStart"/>
      <w:r w:rsidRPr="00FA271D">
        <w:t>gets to the bottom of</w:t>
      </w:r>
      <w:proofErr w:type="gramEnd"/>
      <w:r w:rsidRPr="00FA271D">
        <w:t xml:space="preserve"> poor Mr. Creekmore’s demise. Yeah, Yilka. I think we’re exposed quite a bit,” Lewis </w:t>
      </w:r>
      <w:r w:rsidR="00D609B2">
        <w:t>said</w:t>
      </w:r>
      <w:r w:rsidRPr="00FA271D">
        <w:t>.</w:t>
      </w:r>
    </w:p>
    <w:p w14:paraId="1854F859" w14:textId="37FED645" w:rsidR="00A55CAC" w:rsidRPr="00FA271D" w:rsidRDefault="00A55CAC" w:rsidP="009C772F">
      <w:pPr>
        <w:pStyle w:val="BodyNormal"/>
        <w:rPr>
          <w:i/>
          <w:iCs/>
        </w:rPr>
      </w:pPr>
      <w:r w:rsidRPr="00FA271D">
        <w:t xml:space="preserve">Yilka leaned back in his chair, smoothing the hair </w:t>
      </w:r>
      <w:del w:id="4831" w:author="Author">
        <w:r w:rsidRPr="00FA271D" w:rsidDel="009E0C8C">
          <w:delText>at the back of</w:delText>
        </w:r>
      </w:del>
      <w:ins w:id="4832" w:author="Author">
        <w:r w:rsidR="009E0C8C">
          <w:t>behind</w:t>
        </w:r>
      </w:ins>
      <w:r w:rsidRPr="00FA271D">
        <w:t xml:space="preserve"> his head. “We could see if her parents are still alive, rough them up and threaten their lives, or do the same thing to her boyfriend if she has one?”</w:t>
      </w:r>
    </w:p>
    <w:p w14:paraId="0EC827CE" w14:textId="59E82C39" w:rsidR="00A55CAC" w:rsidRPr="00FA271D" w:rsidRDefault="00A55CAC" w:rsidP="009C772F">
      <w:pPr>
        <w:pStyle w:val="BodyNormal"/>
        <w:rPr>
          <w:i/>
          <w:iCs/>
        </w:rPr>
      </w:pPr>
      <w:r w:rsidRPr="00FA271D">
        <w:t xml:space="preserve">“Nah, we have to eliminate her permanently,” Imer said, “just like Creekmore. </w:t>
      </w:r>
      <w:del w:id="4833" w:author="Author">
        <w:r w:rsidRPr="00FA271D" w:rsidDel="00357CEC">
          <w:delText xml:space="preserve">There’s </w:delText>
        </w:r>
      </w:del>
      <w:ins w:id="4834" w:author="Author">
        <w:r w:rsidR="00357CEC">
          <w:t>We have</w:t>
        </w:r>
        <w:r w:rsidR="00357CEC" w:rsidRPr="00FA271D">
          <w:t xml:space="preserve"> </w:t>
        </w:r>
      </w:ins>
      <w:r w:rsidRPr="00FA271D">
        <w:t xml:space="preserve">a new guy </w:t>
      </w:r>
      <w:del w:id="4835" w:author="Author">
        <w:r w:rsidRPr="00FA271D" w:rsidDel="00357CEC">
          <w:delText xml:space="preserve">here </w:delText>
        </w:r>
      </w:del>
      <w:r w:rsidRPr="00FA271D">
        <w:t>from our New York City operation named Flavio Zogaj. He has no criminal record, and Lewis’s staff eras</w:t>
      </w:r>
      <w:r w:rsidR="00240D31">
        <w:t>ed</w:t>
      </w:r>
      <w:r w:rsidRPr="00FA271D">
        <w:t xml:space="preserve"> what digital records there were of him in Albania. Is there any way to lure Rumsfort somewhere for the liquidation?”</w:t>
      </w:r>
    </w:p>
    <w:p w14:paraId="2FABC987" w14:textId="09DE3963" w:rsidR="00A55CAC" w:rsidRPr="00FA271D" w:rsidRDefault="00A55CAC" w:rsidP="009C772F">
      <w:pPr>
        <w:pStyle w:val="BodyNormal"/>
        <w:rPr>
          <w:i/>
          <w:iCs/>
        </w:rPr>
      </w:pPr>
      <w:r w:rsidRPr="00FA271D">
        <w:t xml:space="preserve">“The </w:t>
      </w:r>
      <w:del w:id="4836" w:author="Author">
        <w:r w:rsidRPr="00FA271D" w:rsidDel="000F298A">
          <w:delText>Sun-Times</w:delText>
        </w:r>
      </w:del>
      <w:ins w:id="4837" w:author="Author">
        <w:r w:rsidR="000F298A">
          <w:t xml:space="preserve">Sentinel </w:t>
        </w:r>
      </w:ins>
      <w:del w:id="4838" w:author="Author">
        <w:r w:rsidRPr="00FA271D" w:rsidDel="00357CEC">
          <w:delText xml:space="preserve"> </w:delText>
        </w:r>
      </w:del>
      <w:r w:rsidRPr="00FA271D">
        <w:t xml:space="preserve">has a tip line for its reporters. We could send her an offer to meet to disclose information on corruption at a Chicago software house,” Lewis </w:t>
      </w:r>
      <w:r w:rsidR="00D609B2">
        <w:t>said</w:t>
      </w:r>
      <w:r w:rsidRPr="00FA271D">
        <w:t>.</w:t>
      </w:r>
    </w:p>
    <w:p w14:paraId="6C5F02A7" w14:textId="77777777" w:rsidR="00A55CAC" w:rsidRPr="00FA271D" w:rsidRDefault="00A55CAC" w:rsidP="009C772F">
      <w:pPr>
        <w:pStyle w:val="BodyNormal"/>
        <w:rPr>
          <w:i/>
          <w:iCs/>
        </w:rPr>
      </w:pPr>
      <w:r w:rsidRPr="00FA271D">
        <w:lastRenderedPageBreak/>
        <w:t>“She’ll never agree to meet anyone alone; she’ll demand a public place, like a restaurant or whatnot,” Yilka said.</w:t>
      </w:r>
    </w:p>
    <w:p w14:paraId="13F5ACDE" w14:textId="56FF30E2" w:rsidR="00A55CAC" w:rsidRPr="00FA271D" w:rsidRDefault="00A55CAC" w:rsidP="009C772F">
      <w:pPr>
        <w:pStyle w:val="BodyNormal"/>
        <w:rPr>
          <w:i/>
          <w:iCs/>
        </w:rPr>
      </w:pPr>
      <w:r w:rsidRPr="00FA271D">
        <w:t xml:space="preserve">“OK then,” Imer said, “I’ll arrange to have Zogaj wax her. Lewis, we’ll need your team to </w:t>
      </w:r>
      <w:r w:rsidR="0066263F">
        <w:t>arrange</w:t>
      </w:r>
      <w:r w:rsidRPr="00FA271D">
        <w:t xml:space="preserve"> our get-away vehicle.”</w:t>
      </w:r>
    </w:p>
    <w:p w14:paraId="0BD7EB92" w14:textId="26A98EDA" w:rsidR="00330395" w:rsidRDefault="00A55CAC" w:rsidP="009C772F">
      <w:pPr>
        <w:pStyle w:val="BodyNormal"/>
        <w:sectPr w:rsidR="00330395" w:rsidSect="003135B1">
          <w:type w:val="oddPage"/>
          <w:pgSz w:w="8640" w:h="12960" w:code="1"/>
          <w:pgMar w:top="720" w:right="720" w:bottom="720" w:left="720" w:header="720" w:footer="720" w:gutter="720"/>
          <w:cols w:space="720"/>
          <w:titlePg/>
          <w:docGrid w:linePitch="360"/>
        </w:sectPr>
      </w:pPr>
      <w:r w:rsidRPr="00FA271D">
        <w:t>“Sounds like a viable plan</w:t>
      </w:r>
      <w:r w:rsidR="00FA7BC5">
        <w:t>;</w:t>
      </w:r>
      <w:r w:rsidRPr="00FA271D">
        <w:t xml:space="preserve"> let’s get to work,” Lewis </w:t>
      </w:r>
      <w:r w:rsidR="00D609B2">
        <w:t>said</w:t>
      </w:r>
      <w:r w:rsidRPr="00FA271D">
        <w:t xml:space="preserve">. </w:t>
      </w:r>
    </w:p>
    <w:p w14:paraId="52F57F36" w14:textId="4B63A52A" w:rsidR="00A55CAC" w:rsidRPr="00FA271D" w:rsidDel="00357CEC" w:rsidRDefault="00A55CAC" w:rsidP="009C772F">
      <w:pPr>
        <w:pStyle w:val="BodyNormal"/>
        <w:rPr>
          <w:del w:id="4839" w:author="Author"/>
        </w:rPr>
      </w:pPr>
    </w:p>
    <w:p w14:paraId="35D70318" w14:textId="151287E4" w:rsidR="00320447" w:rsidRPr="004376FE" w:rsidRDefault="00320447" w:rsidP="00320447">
      <w:pPr>
        <w:pStyle w:val="ChapterNumber"/>
      </w:pPr>
      <w:bookmarkStart w:id="4840" w:name="_Toc30055667"/>
      <w:r w:rsidRPr="004376FE">
        <w:t>CHAPTER</w:t>
      </w:r>
      <w:r w:rsidR="006C3A7A">
        <w:t xml:space="preserve">    18</w:t>
      </w:r>
    </w:p>
    <w:p w14:paraId="33DD91D1" w14:textId="4B5E0C17" w:rsidR="00A55CAC" w:rsidRPr="00FA271D" w:rsidRDefault="00A55CAC" w:rsidP="00A55CAC">
      <w:pPr>
        <w:pStyle w:val="ChapterTitle"/>
      </w:pPr>
      <w:bookmarkStart w:id="4841" w:name="_Toc197338870"/>
      <w:r w:rsidRPr="00FA271D">
        <w:t>Perils of Natalie</w:t>
      </w:r>
      <w:bookmarkEnd w:id="4840"/>
      <w:bookmarkEnd w:id="4841"/>
    </w:p>
    <w:p w14:paraId="562FDE3C" w14:textId="77777777" w:rsidR="00A55CAC" w:rsidRPr="00FA271D" w:rsidRDefault="00A55CAC" w:rsidP="00A55CAC">
      <w:pPr>
        <w:pStyle w:val="ASubheadLevel1"/>
      </w:pPr>
      <w:bookmarkStart w:id="4842" w:name="_Toc30055668"/>
      <w:bookmarkStart w:id="4843" w:name="_Toc197338871"/>
      <w:r w:rsidRPr="00FA271D">
        <w:t>The Restaurant Attack</w:t>
      </w:r>
      <w:bookmarkEnd w:id="4842"/>
      <w:bookmarkEnd w:id="4843"/>
    </w:p>
    <w:p w14:paraId="056D7F70" w14:textId="11D481AD" w:rsidR="00A55CAC" w:rsidRPr="00FA271D" w:rsidRDefault="00A55CAC" w:rsidP="009C772F">
      <w:pPr>
        <w:pStyle w:val="BodyNormal"/>
        <w:rPr>
          <w:i/>
          <w:iCs/>
        </w:rPr>
      </w:pPr>
      <w:r w:rsidRPr="00FA271D">
        <w:t xml:space="preserve">Impatience was beginning to set in as Natalie Rumsfort </w:t>
      </w:r>
      <w:del w:id="4844" w:author="Author">
        <w:r w:rsidRPr="00FA271D" w:rsidDel="00A86857">
          <w:delText xml:space="preserve">stirred </w:delText>
        </w:r>
      </w:del>
      <w:ins w:id="4845" w:author="Author">
        <w:r w:rsidR="00A86857">
          <w:t>twirled</w:t>
        </w:r>
        <w:r w:rsidR="00A86857" w:rsidRPr="00FA271D">
          <w:t xml:space="preserve"> </w:t>
        </w:r>
        <w:r w:rsidR="00A86857">
          <w:t xml:space="preserve">the stem of </w:t>
        </w:r>
      </w:ins>
      <w:r w:rsidRPr="00FA271D">
        <w:t>her</w:t>
      </w:r>
      <w:ins w:id="4846" w:author="Author">
        <w:r w:rsidR="00A86857">
          <w:t xml:space="preserve"> glass of </w:t>
        </w:r>
      </w:ins>
      <w:del w:id="4847" w:author="Author">
        <w:r w:rsidRPr="00FA271D" w:rsidDel="00A86857">
          <w:delText xml:space="preserve"> Effen Black Cherry vodka</w:delText>
        </w:r>
      </w:del>
      <w:ins w:id="4848" w:author="Author">
        <w:r w:rsidR="00A86857">
          <w:t>Pinot Noir</w:t>
        </w:r>
      </w:ins>
      <w:r w:rsidR="00D30923">
        <w:t>.</w:t>
      </w:r>
      <w:r w:rsidRPr="00FA271D">
        <w:t xml:space="preserve"> </w:t>
      </w:r>
      <w:r w:rsidR="00D30923">
        <w:t xml:space="preserve">She </w:t>
      </w:r>
      <w:r w:rsidRPr="00FA271D">
        <w:t>furtively look</w:t>
      </w:r>
      <w:r w:rsidR="00D30923">
        <w:t>ed</w:t>
      </w:r>
      <w:r w:rsidRPr="00FA271D">
        <w:t xml:space="preserve"> around the </w:t>
      </w:r>
      <w:del w:id="4849" w:author="Author">
        <w:r w:rsidRPr="00FA271D" w:rsidDel="0020070B">
          <w:delText>Chicago Fire Oven</w:delText>
        </w:r>
      </w:del>
      <w:r w:rsidR="00767F31">
        <w:t>Clubhouse</w:t>
      </w:r>
      <w:r w:rsidRPr="00FA271D">
        <w:t xml:space="preserve"> Restaurant for her potential snitch. Whoever it was, </w:t>
      </w:r>
      <w:del w:id="4850" w:author="Author">
        <w:r w:rsidRPr="00FA271D" w:rsidDel="0020070B">
          <w:delText xml:space="preserve">they </w:delText>
        </w:r>
      </w:del>
      <w:ins w:id="4851" w:author="Author">
        <w:r w:rsidR="0020070B">
          <w:t>he</w:t>
        </w:r>
        <w:r w:rsidR="0020070B" w:rsidRPr="00FA271D">
          <w:t xml:space="preserve"> </w:t>
        </w:r>
      </w:ins>
      <w:del w:id="4852" w:author="Author">
        <w:r w:rsidRPr="00FA271D" w:rsidDel="0020070B">
          <w:delText xml:space="preserve">were </w:delText>
        </w:r>
      </w:del>
      <w:ins w:id="4853" w:author="Author">
        <w:r w:rsidR="0020070B">
          <w:t>was</w:t>
        </w:r>
        <w:r w:rsidR="0020070B" w:rsidRPr="00FA271D">
          <w:t xml:space="preserve"> </w:t>
        </w:r>
      </w:ins>
      <w:r w:rsidRPr="00FA271D">
        <w:t>an hour late</w:t>
      </w:r>
      <w:r w:rsidR="00A225DC">
        <w:t xml:space="preserve"> and</w:t>
      </w:r>
      <w:r w:rsidRPr="00FA271D">
        <w:t xml:space="preserve"> </w:t>
      </w:r>
      <w:r w:rsidR="00A225DC">
        <w:t>i</w:t>
      </w:r>
      <w:r w:rsidRPr="00FA271D">
        <w:t xml:space="preserve">t was </w:t>
      </w:r>
      <w:del w:id="4854" w:author="Author">
        <w:r w:rsidRPr="00FA271D" w:rsidDel="006E0597">
          <w:delText>Saturday, 8:30 p.m., and nearly dark outside</w:delText>
        </w:r>
      </w:del>
      <w:ins w:id="4855" w:author="Author">
        <w:r w:rsidR="006E0597">
          <w:t>nearly dark outside</w:t>
        </w:r>
      </w:ins>
      <w:r w:rsidR="00A225DC">
        <w:t>.</w:t>
      </w:r>
      <w:r w:rsidRPr="00FA271D">
        <w:t xml:space="preserve"> Natalie had already ordered a </w:t>
      </w:r>
      <w:del w:id="4856" w:author="Author">
        <w:r w:rsidRPr="00FA271D" w:rsidDel="0020070B">
          <w:delText xml:space="preserve">personal pepperoni pizza with double Italian sausage </w:delText>
        </w:r>
      </w:del>
      <w:ins w:id="4857" w:author="Author">
        <w:r w:rsidR="0020070B">
          <w:t xml:space="preserve">Classic Italian Beef sandwich </w:t>
        </w:r>
      </w:ins>
      <w:r w:rsidRPr="00FA271D">
        <w:t xml:space="preserve">and </w:t>
      </w:r>
      <w:ins w:id="4858" w:author="Author">
        <w:r w:rsidR="0020070B">
          <w:t xml:space="preserve">consumed </w:t>
        </w:r>
      </w:ins>
      <w:del w:id="4859" w:author="Author">
        <w:r w:rsidRPr="00FA271D" w:rsidDel="0020070B">
          <w:delText>consumed half</w:delText>
        </w:r>
      </w:del>
      <w:ins w:id="4860" w:author="Author">
        <w:r w:rsidR="0020070B">
          <w:t>most</w:t>
        </w:r>
      </w:ins>
      <w:r w:rsidRPr="00FA271D">
        <w:t xml:space="preserve"> of it. </w:t>
      </w:r>
    </w:p>
    <w:p w14:paraId="54BEA4C8" w14:textId="3EC76753" w:rsidR="00A55CAC" w:rsidRPr="00FA271D" w:rsidRDefault="00A225DC" w:rsidP="009C772F">
      <w:pPr>
        <w:pStyle w:val="BodyNormal"/>
        <w:rPr>
          <w:i/>
          <w:iCs/>
        </w:rPr>
      </w:pPr>
      <w:r>
        <w:t>Having</w:t>
      </w:r>
      <w:r w:rsidR="00A55CAC" w:rsidRPr="00FA271D">
        <w:t xml:space="preserve"> arranged this meeting through a series of text messages</w:t>
      </w:r>
      <w:r>
        <w:t>,</w:t>
      </w:r>
      <w:r w:rsidR="00A55CAC" w:rsidRPr="00FA271D">
        <w:t xml:space="preserve"> </w:t>
      </w:r>
      <w:r>
        <w:t>t</w:t>
      </w:r>
      <w:r w:rsidR="00A55CAC" w:rsidRPr="00FA271D">
        <w:t xml:space="preserve">he caller wanted a one-on-one with no other participants. </w:t>
      </w:r>
      <w:r w:rsidR="00A55CAC">
        <w:t xml:space="preserve">In turn, </w:t>
      </w:r>
      <w:r>
        <w:t>Natalie</w:t>
      </w:r>
      <w:r w:rsidR="00A55CAC" w:rsidRPr="00FA271D">
        <w:t xml:space="preserve"> demanded a </w:t>
      </w:r>
      <w:del w:id="4861" w:author="Author">
        <w:r w:rsidR="00A55CAC" w:rsidRPr="00FA271D" w:rsidDel="0020070B">
          <w:delText xml:space="preserve">very </w:delText>
        </w:r>
      </w:del>
      <w:r w:rsidR="00A55CAC" w:rsidRPr="00FA271D">
        <w:t xml:space="preserve">public meeting place, the </w:t>
      </w:r>
      <w:del w:id="4862" w:author="Author">
        <w:r w:rsidR="00A55CAC" w:rsidRPr="00FA271D" w:rsidDel="0020070B">
          <w:delText xml:space="preserve">Crowne Plaza Hotel’s </w:delText>
        </w:r>
      </w:del>
      <w:r w:rsidR="00767F31">
        <w:t>Clubhouse</w:t>
      </w:r>
      <w:ins w:id="4863" w:author="Author">
        <w:r w:rsidR="0020070B">
          <w:t xml:space="preserve"> </w:t>
        </w:r>
      </w:ins>
      <w:del w:id="4864" w:author="Author">
        <w:r w:rsidR="00A55CAC" w:rsidRPr="00FA271D" w:rsidDel="0020070B">
          <w:delText xml:space="preserve">Chicago Fire Oven </w:delText>
        </w:r>
      </w:del>
      <w:r w:rsidR="00A55CAC" w:rsidRPr="00FA271D">
        <w:t xml:space="preserve">Restaurant, </w:t>
      </w:r>
      <w:r w:rsidR="00767F31">
        <w:t xml:space="preserve">a </w:t>
      </w:r>
      <w:ins w:id="4865" w:author="Author">
        <w:r w:rsidR="00767F31">
          <w:t xml:space="preserve">golf-themed eatery </w:t>
        </w:r>
      </w:ins>
      <w:del w:id="4866" w:author="Author">
        <w:r w:rsidR="00A55CAC" w:rsidRPr="00FA271D" w:rsidDel="0020070B">
          <w:delText>on the ground floor of</w:delText>
        </w:r>
      </w:del>
      <w:ins w:id="4867" w:author="Author">
        <w:r w:rsidR="0020070B">
          <w:t>adjacent to</w:t>
        </w:r>
      </w:ins>
      <w:r w:rsidR="00A55CAC" w:rsidRPr="00FA271D">
        <w:t xml:space="preserve"> the famous </w:t>
      </w:r>
      <w:del w:id="4868" w:author="Author">
        <w:r w:rsidR="00A55CAC" w:rsidRPr="00FA271D" w:rsidDel="0020070B">
          <w:delText>hotel/resort</w:delText>
        </w:r>
      </w:del>
      <w:ins w:id="4869" w:author="Author">
        <w:r w:rsidR="0020070B">
          <w:t>Crowne Plaza Hotel</w:t>
        </w:r>
      </w:ins>
      <w:r w:rsidR="00A55CAC" w:rsidRPr="00FA271D">
        <w:t xml:space="preserve"> </w:t>
      </w:r>
      <w:del w:id="4870" w:author="Author">
        <w:r w:rsidR="00A55CAC" w:rsidRPr="00FA271D" w:rsidDel="0020070B">
          <w:delText xml:space="preserve">next to the Donald E. Stephens Convention Center </w:delText>
        </w:r>
      </w:del>
      <w:r w:rsidR="00A55CAC" w:rsidRPr="00FA271D">
        <w:t>in Rosemont.</w:t>
      </w:r>
      <w:ins w:id="4871" w:author="Author">
        <w:r w:rsidR="0020070B">
          <w:t xml:space="preserve"> </w:t>
        </w:r>
      </w:ins>
    </w:p>
    <w:p w14:paraId="7BF88CA6" w14:textId="6ED7A271" w:rsidR="00A55CAC" w:rsidRPr="00FA271D" w:rsidRDefault="00A55CAC" w:rsidP="009C772F">
      <w:pPr>
        <w:pStyle w:val="BodyNormal"/>
        <w:rPr>
          <w:i/>
          <w:iCs/>
        </w:rPr>
      </w:pPr>
      <w:r w:rsidRPr="00FA271D">
        <w:t xml:space="preserve"> She was seated at a small </w:t>
      </w:r>
      <w:del w:id="4872" w:author="Author">
        <w:r w:rsidRPr="00FA271D" w:rsidDel="0020070B">
          <w:delText>two-person table</w:delText>
        </w:r>
      </w:del>
      <w:ins w:id="4873" w:author="Author">
        <w:r w:rsidR="0020070B">
          <w:t>booth</w:t>
        </w:r>
      </w:ins>
      <w:r w:rsidRPr="00FA271D">
        <w:t xml:space="preserve"> against</w:t>
      </w:r>
      <w:ins w:id="4874" w:author="Author">
        <w:r w:rsidR="0020070B">
          <w:t xml:space="preserve"> </w:t>
        </w:r>
      </w:ins>
      <w:del w:id="4875" w:author="Author">
        <w:r w:rsidRPr="00FA271D" w:rsidDel="0020070B">
          <w:delText xml:space="preserve"> the half-wall separating the restaurant from the hotel proper</w:delText>
        </w:r>
      </w:del>
      <w:ins w:id="4876" w:author="Author">
        <w:r w:rsidR="0020070B">
          <w:t>one of the exterior windows</w:t>
        </w:r>
      </w:ins>
      <w:r w:rsidR="003E55BC">
        <w:t xml:space="preserve"> of the jam-packed </w:t>
      </w:r>
      <w:del w:id="4877" w:author="Author">
        <w:r w:rsidRPr="00FA271D" w:rsidDel="0020070B">
          <w:delText xml:space="preserve">Above the half-wall was a series of framed plastic panels printed with a pebble pattern, providing plenty of light </w:delText>
        </w:r>
        <w:r w:rsidDel="0020070B">
          <w:delText>and privacy</w:delText>
        </w:r>
        <w:r w:rsidRPr="00FA271D" w:rsidDel="0020070B">
          <w:delText xml:space="preserve">. </w:delText>
        </w:r>
      </w:del>
      <w:r w:rsidRPr="00FA271D">
        <w:t>restaurant</w:t>
      </w:r>
      <w:del w:id="4878" w:author="Author">
        <w:r w:rsidRPr="00FA271D" w:rsidDel="00244EAD">
          <w:delText xml:space="preserve">nearly </w:delText>
        </w:r>
      </w:del>
      <w:ins w:id="4879" w:author="Author">
        <w:del w:id="4880" w:author="Author">
          <w:r w:rsidR="00244EAD" w:rsidRPr="00FA271D" w:rsidDel="00114C37">
            <w:delText xml:space="preserve"> </w:delText>
          </w:r>
        </w:del>
      </w:ins>
      <w:del w:id="4881" w:author="Author">
        <w:r w:rsidRPr="00FA271D" w:rsidDel="00244EAD">
          <w:delText>full</w:delText>
        </w:r>
      </w:del>
      <w:r w:rsidR="003E55BC">
        <w:t xml:space="preserve">. </w:t>
      </w:r>
      <w:r w:rsidRPr="00FA271D">
        <w:t xml:space="preserve">Natalie looked toward the </w:t>
      </w:r>
      <w:del w:id="4882" w:author="Author">
        <w:r w:rsidRPr="00FA271D" w:rsidDel="0020070B">
          <w:delText>open kitchen</w:delText>
        </w:r>
      </w:del>
      <w:ins w:id="4883" w:author="Author">
        <w:r w:rsidR="0020070B">
          <w:t>sprawling bar</w:t>
        </w:r>
      </w:ins>
      <w:r w:rsidRPr="00FA271D">
        <w:t>.</w:t>
      </w:r>
      <w:del w:id="4884" w:author="Author">
        <w:r w:rsidRPr="00FA271D" w:rsidDel="0020070B">
          <w:delText xml:space="preserve"> There was a small bar with five stools, four of them occupied by </w:delText>
        </w:r>
        <w:r w:rsidDel="0020070B">
          <w:delText xml:space="preserve">two </w:delText>
        </w:r>
        <w:r w:rsidRPr="00FA271D" w:rsidDel="0020070B">
          <w:delText>couples.</w:delText>
        </w:r>
      </w:del>
      <w:r w:rsidRPr="00FA271D">
        <w:t xml:space="preserve"> A</w:t>
      </w:r>
      <w:del w:id="4885" w:author="Author">
        <w:r w:rsidRPr="00FA271D" w:rsidDel="00357CEC">
          <w:delText>t the far end was a woman in a black jumpsuit, stylish brunette pixie-cut hairstyle</w:delText>
        </w:r>
      </w:del>
      <w:ins w:id="4886" w:author="Author">
        <w:r w:rsidR="00357CEC">
          <w:t xml:space="preserve"> woman in a black jumpsuit and a stylish brunette pixie-cut hairstyle was </w:t>
        </w:r>
        <w:del w:id="4887" w:author="Author">
          <w:r w:rsidR="00357CEC" w:rsidDel="0020070B">
            <w:delText>at the far end</w:delText>
          </w:r>
        </w:del>
      </w:ins>
      <w:del w:id="4888" w:author="Author">
        <w:r w:rsidRPr="00FA271D" w:rsidDel="0020070B">
          <w:delText>, nursing a drink</w:delText>
        </w:r>
      </w:del>
      <w:ins w:id="4889" w:author="Author">
        <w:r w:rsidR="0020070B">
          <w:t>nursing a drink at one of the corners</w:t>
        </w:r>
      </w:ins>
      <w:r w:rsidRPr="00FA271D">
        <w:t>. She, like Natalie, was looking around the restaurant, searching for someone.</w:t>
      </w:r>
    </w:p>
    <w:p w14:paraId="677F9897" w14:textId="39D08D81" w:rsidR="000F4B15" w:rsidRDefault="00A55CAC" w:rsidP="009C772F">
      <w:pPr>
        <w:pStyle w:val="BodyNormal"/>
        <w:rPr>
          <w:ins w:id="4890" w:author="Author"/>
        </w:rPr>
      </w:pPr>
      <w:r w:rsidRPr="00FA271D">
        <w:t xml:space="preserve">Now thoroughly irritated, Natalie </w:t>
      </w:r>
      <w:del w:id="4891" w:author="Author">
        <w:r w:rsidRPr="00FA271D" w:rsidDel="007A5EDE">
          <w:delText xml:space="preserve">separated another slice of the pizza </w:delText>
        </w:r>
      </w:del>
      <w:ins w:id="4892" w:author="Author">
        <w:r w:rsidR="007A5EDE">
          <w:t xml:space="preserve">dipped the last bit of her Italian Beef sandwich into the au jus cup </w:t>
        </w:r>
      </w:ins>
      <w:del w:id="4893" w:author="Author">
        <w:r w:rsidRPr="00FA271D" w:rsidDel="007A5EDE">
          <w:delText xml:space="preserve">with her fingers </w:delText>
        </w:r>
      </w:del>
      <w:r w:rsidRPr="00FA271D">
        <w:t xml:space="preserve">and took a bite. </w:t>
      </w:r>
      <w:del w:id="4894" w:author="Author">
        <w:r w:rsidRPr="00FA271D" w:rsidDel="00CC1013">
          <w:delText>As she swallowed, she spotted a person approaching</w:delText>
        </w:r>
      </w:del>
      <w:ins w:id="4895" w:author="Author">
        <w:r w:rsidR="00CC1013">
          <w:t>She spotted a person approaching as she swallowed</w:t>
        </w:r>
      </w:ins>
      <w:r w:rsidRPr="00FA271D">
        <w:t xml:space="preserve">, looking at every table as he moved. He </w:t>
      </w:r>
      <w:r w:rsidR="002355CC">
        <w:t>wore</w:t>
      </w:r>
      <w:r w:rsidRPr="00FA271D">
        <w:t xml:space="preserve"> black slacks, a </w:t>
      </w:r>
      <w:r w:rsidRPr="00FA271D">
        <w:lastRenderedPageBreak/>
        <w:t>shirt printed with a Gypsy-like pattern, and an open black leather jacket.</w:t>
      </w:r>
      <w:r w:rsidR="002355CC">
        <w:t xml:space="preserve"> </w:t>
      </w:r>
      <w:r w:rsidR="00741904">
        <w:t>He stopped at her table and turned to face her</w:t>
      </w:r>
      <w:ins w:id="4896" w:author="Author">
        <w:r w:rsidR="000F4B15">
          <w:t xml:space="preserve">. </w:t>
        </w:r>
      </w:ins>
    </w:p>
    <w:p w14:paraId="5D5D3EBC" w14:textId="2ABD93DE" w:rsidR="00A55CAC" w:rsidRPr="00FA271D" w:rsidRDefault="00741904" w:rsidP="009C772F">
      <w:pPr>
        <w:pStyle w:val="BodyNormal"/>
        <w:rPr>
          <w:i/>
          <w:iCs/>
        </w:rPr>
      </w:pPr>
      <w:del w:id="4897" w:author="Author">
        <w:r w:rsidDel="000F4B15">
          <w:delText>, saying</w:delText>
        </w:r>
        <w:r w:rsidR="00A55CAC" w:rsidRPr="00FA271D" w:rsidDel="000F4B15">
          <w:delText xml:space="preserve">: </w:delText>
        </w:r>
      </w:del>
      <w:r w:rsidR="00A55CAC" w:rsidRPr="00FA271D">
        <w:t>“Natalie Rumsfort</w:t>
      </w:r>
      <w:del w:id="4898" w:author="Author">
        <w:r w:rsidR="00A55CAC" w:rsidRPr="00FA271D" w:rsidDel="000F4B15">
          <w:delText>,</w:delText>
        </w:r>
      </w:del>
      <w:r w:rsidR="00A55CAC" w:rsidRPr="00FA271D">
        <w:t xml:space="preserve"> of </w:t>
      </w:r>
      <w:del w:id="4899" w:author="Author">
        <w:r w:rsidR="00A55CAC" w:rsidRPr="00FA271D" w:rsidDel="000F298A">
          <w:delText>Sun-Times</w:delText>
        </w:r>
      </w:del>
      <w:ins w:id="4900" w:author="Author">
        <w:r w:rsidR="000F298A">
          <w:t>Sentinel</w:t>
        </w:r>
        <w:del w:id="4901" w:author="Author">
          <w:r w:rsidR="000F298A" w:rsidDel="00357CEC">
            <w:delText xml:space="preserve"> </w:delText>
          </w:r>
        </w:del>
      </w:ins>
      <w:r w:rsidR="00A55CAC" w:rsidRPr="00FA271D">
        <w:t>?”</w:t>
      </w:r>
    </w:p>
    <w:p w14:paraId="5D3CA0BD" w14:textId="77777777" w:rsidR="00A55CAC" w:rsidRPr="00FA271D" w:rsidRDefault="00A55CAC" w:rsidP="009C772F">
      <w:pPr>
        <w:pStyle w:val="BodyNormal"/>
        <w:rPr>
          <w:i/>
          <w:iCs/>
        </w:rPr>
      </w:pPr>
      <w:r w:rsidRPr="00FA271D">
        <w:t>“Yes, I’m Natalie.”</w:t>
      </w:r>
    </w:p>
    <w:p w14:paraId="27543A2A" w14:textId="024F1F93" w:rsidR="00E42F1D" w:rsidRDefault="00A55CAC" w:rsidP="009C772F">
      <w:pPr>
        <w:pStyle w:val="BodyNormal"/>
        <w:rPr>
          <w:ins w:id="4902" w:author="Author"/>
        </w:rPr>
      </w:pPr>
      <w:r w:rsidRPr="00FA271D">
        <w:t xml:space="preserve">His expression turned morose as he reached inside his jacket pocket </w:t>
      </w:r>
      <w:r w:rsidR="00A225DC">
        <w:t>for</w:t>
      </w:r>
      <w:r w:rsidRPr="00FA271D">
        <w:t xml:space="preserve"> a pistol. Pointing the laser sight at Natalie’s forehead, he growled in </w:t>
      </w:r>
      <w:del w:id="4903" w:author="Author">
        <w:r w:rsidRPr="00FA271D" w:rsidDel="00371251">
          <w:delText xml:space="preserve">nearly </w:delText>
        </w:r>
      </w:del>
      <w:r w:rsidRPr="00FA271D">
        <w:t>broken English</w:t>
      </w:r>
      <w:del w:id="4904" w:author="Author">
        <w:r w:rsidRPr="00FA271D" w:rsidDel="00E42F1D">
          <w:delText>:</w:delText>
        </w:r>
      </w:del>
      <w:ins w:id="4905" w:author="Author">
        <w:r w:rsidR="00E42F1D">
          <w:t>.</w:t>
        </w:r>
      </w:ins>
    </w:p>
    <w:p w14:paraId="79EF68D2" w14:textId="49DF4067" w:rsidR="00A55CAC" w:rsidRPr="00FA271D" w:rsidRDefault="00A55CAC" w:rsidP="009C772F">
      <w:pPr>
        <w:pStyle w:val="BodyNormal"/>
        <w:rPr>
          <w:i/>
          <w:iCs/>
        </w:rPr>
      </w:pPr>
      <w:r w:rsidRPr="00FA271D">
        <w:t>“Never fuck weeth Albanian b</w:t>
      </w:r>
      <w:r w:rsidR="00353513">
        <w:t>eezness</w:t>
      </w:r>
      <w:del w:id="4906" w:author="Author">
        <w:r w:rsidRPr="00FA271D" w:rsidDel="00E42F1D">
          <w:delText>,</w:delText>
        </w:r>
      </w:del>
      <w:ins w:id="4907" w:author="Author">
        <w:r w:rsidR="00E42F1D">
          <w:t>.</w:t>
        </w:r>
      </w:ins>
      <w:r w:rsidRPr="00FA271D">
        <w:t xml:space="preserve"> </w:t>
      </w:r>
      <w:del w:id="4908" w:author="Author">
        <w:r w:rsidRPr="00FA271D" w:rsidDel="00E42F1D">
          <w:delText>y</w:delText>
        </w:r>
      </w:del>
      <w:ins w:id="4909" w:author="Author">
        <w:r w:rsidR="00E42F1D">
          <w:t>Y</w:t>
        </w:r>
      </w:ins>
      <w:r w:rsidRPr="00FA271D">
        <w:t>ou pay weeth your life</w:t>
      </w:r>
      <w:r w:rsidR="00353513">
        <w:t>.</w:t>
      </w:r>
      <w:r w:rsidRPr="00FA271D">
        <w:t>”</w:t>
      </w:r>
    </w:p>
    <w:p w14:paraId="70952B49" w14:textId="03280DFA" w:rsidR="00A55CAC" w:rsidRPr="00FA271D" w:rsidRDefault="00A55CAC" w:rsidP="009C772F">
      <w:pPr>
        <w:pStyle w:val="BodyNormal"/>
        <w:rPr>
          <w:i/>
          <w:iCs/>
        </w:rPr>
      </w:pPr>
      <w:proofErr w:type="gramStart"/>
      <w:r w:rsidRPr="00FA271D">
        <w:t>Eons</w:t>
      </w:r>
      <w:proofErr w:type="gramEnd"/>
      <w:r w:rsidRPr="00FA271D">
        <w:t xml:space="preserve"> of evolution have altered the human body to respond to danger instantly. Most people experience this while driving when an obstacle unexpectedly appears, like a car pulling out of a driveway. The heart rate immediately accelerates as adrenalin courses through the body, </w:t>
      </w:r>
      <w:del w:id="4910" w:author="Author">
        <w:r w:rsidRPr="00FA271D" w:rsidDel="00221FD2">
          <w:delText xml:space="preserve">the </w:delText>
        </w:r>
      </w:del>
      <w:r w:rsidRPr="00FA271D">
        <w:t xml:space="preserve">respiration spikes, and the mind’s responsiveness amplifies. For most people, this increases the chance of proper corrective action, like pressing the brake. In Natalie’s case, the opposite happened </w:t>
      </w:r>
      <w:proofErr w:type="gramStart"/>
      <w:r w:rsidRPr="00FA271D">
        <w:t>as</w:t>
      </w:r>
      <w:proofErr w:type="gramEnd"/>
      <w:r w:rsidRPr="00FA271D">
        <w:t xml:space="preserve"> she froze, overcome with instant fright. </w:t>
      </w:r>
      <w:del w:id="4911" w:author="Author">
        <w:r w:rsidRPr="00FA271D" w:rsidDel="0067593B">
          <w:delText>She let out a scream as h</w:delText>
        </w:r>
      </w:del>
      <w:ins w:id="4912" w:author="Author">
        <w:r w:rsidR="0067593B">
          <w:t>H</w:t>
        </w:r>
      </w:ins>
      <w:r w:rsidRPr="00FA271D">
        <w:t>er bladder emptied into her jeans.</w:t>
      </w:r>
    </w:p>
    <w:p w14:paraId="25AA780C" w14:textId="450ECDC6" w:rsidR="00A55CAC" w:rsidRPr="00FA271D" w:rsidRDefault="00A55CAC" w:rsidP="009C772F">
      <w:pPr>
        <w:pStyle w:val="BodyNormal"/>
        <w:rPr>
          <w:i/>
          <w:iCs/>
        </w:rPr>
      </w:pPr>
      <w:r>
        <w:t>The woman</w:t>
      </w:r>
      <w:r w:rsidRPr="00FA271D">
        <w:t xml:space="preserve"> </w:t>
      </w:r>
      <w:r>
        <w:t xml:space="preserve">sitting at the </w:t>
      </w:r>
      <w:del w:id="4913" w:author="Author">
        <w:r w:rsidDel="0097737D">
          <w:delText xml:space="preserve">end </w:delText>
        </w:r>
      </w:del>
      <w:ins w:id="4914" w:author="Author">
        <w:r w:rsidR="0097737D">
          <w:t xml:space="preserve">corner </w:t>
        </w:r>
      </w:ins>
      <w:r>
        <w:t xml:space="preserve">of the bar </w:t>
      </w:r>
      <w:r w:rsidRPr="00FA271D">
        <w:t xml:space="preserve">was lightning fast as she maneuvered around the tables and dove for the gunman. </w:t>
      </w:r>
      <w:r>
        <w:t>Angel</w:t>
      </w:r>
      <w:r w:rsidRPr="00FA271D">
        <w:t xml:space="preserve"> reached him just as he pulled the trigger, using her right hand to deflect the gun upwards as it </w:t>
      </w:r>
      <w:r>
        <w:t>fired</w:t>
      </w:r>
      <w:r w:rsidRPr="00FA271D">
        <w:t xml:space="preserve">. This pistol </w:t>
      </w:r>
      <w:r w:rsidR="00F51885">
        <w:t>had no</w:t>
      </w:r>
      <w:r w:rsidRPr="00FA271D">
        <w:t xml:space="preserve"> silencer, so the </w:t>
      </w:r>
      <w:r w:rsidR="00A225DC">
        <w:t>blast</w:t>
      </w:r>
      <w:r w:rsidRPr="00FA271D">
        <w:t xml:space="preserve"> was intolerably loud</w:t>
      </w:r>
      <w:r w:rsidR="00BD2E7A">
        <w:t>.</w:t>
      </w:r>
      <w:r w:rsidRPr="00FA271D">
        <w:t xml:space="preserve"> </w:t>
      </w:r>
      <w:r w:rsidR="00BD2E7A">
        <w:t>T</w:t>
      </w:r>
      <w:r w:rsidRPr="00FA271D">
        <w:t xml:space="preserve">he errant shell hit the </w:t>
      </w:r>
      <w:ins w:id="4915" w:author="Author">
        <w:r w:rsidR="0097737D">
          <w:t>glass window</w:t>
        </w:r>
      </w:ins>
      <w:del w:id="4916" w:author="Author">
        <w:r w:rsidRPr="00FA271D" w:rsidDel="0097737D">
          <w:delText>plastic panel</w:delText>
        </w:r>
      </w:del>
      <w:r w:rsidRPr="00FA271D">
        <w:t xml:space="preserve"> and shattered it. There were shrieks from the startled customers as most of </w:t>
      </w:r>
      <w:r w:rsidRPr="00FA271D">
        <w:lastRenderedPageBreak/>
        <w:t>them began diving for cover.</w:t>
      </w:r>
    </w:p>
    <w:p w14:paraId="17CC26D3" w14:textId="4FFEFA8F" w:rsidR="00A55CAC" w:rsidRPr="00FA271D" w:rsidRDefault="00A55CAC" w:rsidP="009C772F">
      <w:pPr>
        <w:pStyle w:val="BodyNormal"/>
        <w:rPr>
          <w:i/>
          <w:iCs/>
        </w:rPr>
      </w:pPr>
      <w:r>
        <w:t>Angel</w:t>
      </w:r>
      <w:r w:rsidRPr="00FA271D">
        <w:t xml:space="preserve"> used her momentum to drive the gunman </w:t>
      </w:r>
      <w:del w:id="4917" w:author="Author">
        <w:r w:rsidRPr="00FA271D" w:rsidDel="004900FE">
          <w:delText>in</w:delText>
        </w:r>
      </w:del>
      <w:r w:rsidRPr="00FA271D">
        <w:t xml:space="preserve">to the </w:t>
      </w:r>
      <w:del w:id="4918" w:author="Author">
        <w:r w:rsidRPr="00FA271D" w:rsidDel="0097737D">
          <w:delText>half-wall</w:delText>
        </w:r>
      </w:del>
      <w:ins w:id="4919" w:author="Author">
        <w:r w:rsidR="0097737D">
          <w:t>edge of Natalie’s table</w:t>
        </w:r>
      </w:ins>
      <w:r w:rsidRPr="00FA271D">
        <w:t xml:space="preserve">. She got a hand on his gun and struggled as he tried to turn the gun towards her. It </w:t>
      </w:r>
      <w:r>
        <w:t>fired</w:t>
      </w:r>
      <w:r w:rsidRPr="00FA271D">
        <w:t xml:space="preserve"> again into the ceiling, the blast reverberating throughout the restaurant. Natalie remained frozen, shivering like a child after a day in the snow. People were screaming as panic </w:t>
      </w:r>
      <w:r w:rsidR="00240D31">
        <w:t>coursed</w:t>
      </w:r>
      <w:r w:rsidRPr="00FA271D">
        <w:t xml:space="preserve"> throughout the restaurant.</w:t>
      </w:r>
    </w:p>
    <w:p w14:paraId="0DFA248D" w14:textId="39CFC605" w:rsidR="00A55CAC" w:rsidRPr="00FA271D" w:rsidRDefault="00A55CAC" w:rsidP="009C772F">
      <w:pPr>
        <w:pStyle w:val="BodyNormal"/>
        <w:rPr>
          <w:i/>
          <w:iCs/>
        </w:rPr>
      </w:pPr>
      <w:r w:rsidRPr="00FA271D">
        <w:t xml:space="preserve">Head-butting the gunman, </w:t>
      </w:r>
      <w:r>
        <w:t>Angel</w:t>
      </w:r>
      <w:r w:rsidRPr="00FA271D">
        <w:t xml:space="preserve"> stunned him just long enough to get her mouth on the wrist holding the gun. She bit him hard, causing him to </w:t>
      </w:r>
      <w:ins w:id="4920" w:author="Author">
        <w:r w:rsidR="000C05C4">
          <w:t>squeal</w:t>
        </w:r>
        <w:r w:rsidR="000C05C4" w:rsidRPr="00FA271D" w:rsidDel="000C05C4">
          <w:t xml:space="preserve"> </w:t>
        </w:r>
      </w:ins>
      <w:del w:id="4921" w:author="Author">
        <w:r w:rsidRPr="00FA271D" w:rsidDel="000C05C4">
          <w:delText xml:space="preserve">yelp </w:delText>
        </w:r>
      </w:del>
      <w:r w:rsidRPr="00FA271D">
        <w:t>as he released the pistol</w:t>
      </w:r>
      <w:r>
        <w:t>,</w:t>
      </w:r>
      <w:r w:rsidRPr="00FA271D">
        <w:t xml:space="preserve"> </w:t>
      </w:r>
      <w:r>
        <w:t>which</w:t>
      </w:r>
      <w:r w:rsidRPr="00FA271D">
        <w:t xml:space="preserve"> fell on Natalie’s table</w:t>
      </w:r>
      <w:r>
        <w:t>.</w:t>
      </w:r>
      <w:r w:rsidRPr="00FA271D">
        <w:t xml:space="preserve"> </w:t>
      </w:r>
      <w:r>
        <w:t>Angel</w:t>
      </w:r>
      <w:r w:rsidRPr="00FA271D">
        <w:t xml:space="preserve"> quickly reached for it. Stepping away for an instant, she </w:t>
      </w:r>
      <w:r w:rsidR="007571B2">
        <w:t>ejected</w:t>
      </w:r>
      <w:r w:rsidRPr="00FA271D">
        <w:t xml:space="preserve"> the pistol’s magazine and threw it </w:t>
      </w:r>
      <w:del w:id="4922" w:author="Author">
        <w:r w:rsidRPr="00FA271D" w:rsidDel="0097737D">
          <w:delText>into the kitchen</w:delText>
        </w:r>
      </w:del>
      <w:ins w:id="4923" w:author="Author">
        <w:r w:rsidR="0097737D">
          <w:t>across the floor</w:t>
        </w:r>
      </w:ins>
      <w:r w:rsidRPr="00FA271D">
        <w:t xml:space="preserve">. Turning the gun upside down, </w:t>
      </w:r>
      <w:r>
        <w:t>Angel</w:t>
      </w:r>
      <w:r w:rsidRPr="00FA271D">
        <w:t xml:space="preserve"> pulled the slide backward, and the chambered bullet popped into her hand. She threw </w:t>
      </w:r>
      <w:r w:rsidR="00EF756F">
        <w:t>the bullet</w:t>
      </w:r>
      <w:r w:rsidRPr="00FA271D">
        <w:t xml:space="preserve"> towards the </w:t>
      </w:r>
      <w:del w:id="4924" w:author="Author">
        <w:r w:rsidRPr="00FA271D" w:rsidDel="0097737D">
          <w:delText>kitchen</w:delText>
        </w:r>
      </w:del>
      <w:ins w:id="4925" w:author="Author">
        <w:r w:rsidR="0097737D">
          <w:t>bar</w:t>
        </w:r>
      </w:ins>
      <w:r w:rsidRPr="00FA271D">
        <w:t>.</w:t>
      </w:r>
    </w:p>
    <w:p w14:paraId="5058FC07" w14:textId="44758D6C" w:rsidR="00A55CAC" w:rsidRPr="00FA271D" w:rsidRDefault="00A55CAC" w:rsidP="009C772F">
      <w:pPr>
        <w:pStyle w:val="BodyNormal"/>
        <w:rPr>
          <w:i/>
          <w:iCs/>
        </w:rPr>
      </w:pPr>
      <w:r w:rsidRPr="00FA271D">
        <w:t xml:space="preserve">The gunman, Zogaj, lurched towards </w:t>
      </w:r>
      <w:r>
        <w:t>her</w:t>
      </w:r>
      <w:r w:rsidRPr="00FA271D">
        <w:t xml:space="preserve">, but </w:t>
      </w:r>
      <w:r>
        <w:t>Angel</w:t>
      </w:r>
      <w:r w:rsidRPr="00FA271D">
        <w:t xml:space="preserve"> used her height to her advantage. Squatting and then jumping vertically, she </w:t>
      </w:r>
      <w:r>
        <w:t>struck</w:t>
      </w:r>
      <w:r w:rsidRPr="00FA271D">
        <w:t xml:space="preserve"> him</w:t>
      </w:r>
      <w:ins w:id="4926" w:author="Author">
        <w:r w:rsidR="00244E2D">
          <w:t xml:space="preserve"> in the chin</w:t>
        </w:r>
      </w:ins>
      <w:r w:rsidRPr="00FA271D">
        <w:t xml:space="preserve"> </w:t>
      </w:r>
      <w:del w:id="4927" w:author="Author">
        <w:r w:rsidRPr="00FA271D" w:rsidDel="00357CEC">
          <w:delText>in the chin with her right knee</w:delText>
        </w:r>
      </w:del>
      <w:ins w:id="4928" w:author="Author">
        <w:r w:rsidR="00357CEC">
          <w:t>with her right knee</w:t>
        </w:r>
        <w:del w:id="4929" w:author="Author">
          <w:r w:rsidR="00357CEC" w:rsidDel="00244E2D">
            <w:delText xml:space="preserve"> in the chin</w:delText>
          </w:r>
        </w:del>
      </w:ins>
      <w:del w:id="4930" w:author="Author">
        <w:r w:rsidRPr="00FA271D" w:rsidDel="001B351B">
          <w:delText xml:space="preserve">. It was </w:delText>
        </w:r>
      </w:del>
      <w:ins w:id="4931" w:author="Author">
        <w:del w:id="4932" w:author="Author">
          <w:r w:rsidR="002676E7" w:rsidDel="001B351B">
            <w:delText>analogous</w:delText>
          </w:r>
          <w:r w:rsidR="002676E7" w:rsidRPr="00FA271D" w:rsidDel="001B351B">
            <w:delText xml:space="preserve"> </w:delText>
          </w:r>
        </w:del>
      </w:ins>
      <w:del w:id="4933" w:author="Author">
        <w:r w:rsidRPr="00FA271D" w:rsidDel="001B351B">
          <w:delText>akin to being hit with</w:delText>
        </w:r>
      </w:del>
      <w:ins w:id="4934" w:author="Author">
        <w:r w:rsidR="001B351B">
          <w:t>, like</w:t>
        </w:r>
      </w:ins>
      <w:r w:rsidRPr="00FA271D">
        <w:t xml:space="preserve"> a boxer’s uppercut. Zogaj staggered, trying to reach for anything to steady himself. Now she had him. </w:t>
      </w:r>
      <w:del w:id="4935" w:author="Author">
        <w:r w:rsidRPr="00FA271D" w:rsidDel="003931F7">
          <w:delText>Stepping into him,</w:delText>
        </w:r>
        <w:r w:rsidRPr="00FA271D" w:rsidDel="006417A2">
          <w:delText xml:space="preserve"> </w:delText>
        </w:r>
      </w:del>
      <w:r>
        <w:t>Angel</w:t>
      </w:r>
      <w:r w:rsidRPr="00FA271D">
        <w:t xml:space="preserve"> whacked the </w:t>
      </w:r>
      <w:r>
        <w:t>thug</w:t>
      </w:r>
      <w:r w:rsidRPr="00FA271D">
        <w:t xml:space="preserve"> in the temple with his pistol</w:t>
      </w:r>
      <w:ins w:id="4936" w:author="Author">
        <w:r w:rsidR="006843EE">
          <w:t>,</w:t>
        </w:r>
        <w:r w:rsidR="00E54CC3">
          <w:t xml:space="preserve"> </w:t>
        </w:r>
        <w:del w:id="4937" w:author="Author">
          <w:r w:rsidR="006843EE" w:rsidDel="00E54CC3">
            <w:delText xml:space="preserve"> then </w:delText>
          </w:r>
        </w:del>
      </w:ins>
      <w:del w:id="4938" w:author="Author">
        <w:r w:rsidRPr="00FA271D" w:rsidDel="006843EE">
          <w:delText xml:space="preserve">. </w:delText>
        </w:r>
        <w:r w:rsidRPr="00FA271D" w:rsidDel="00357CEC">
          <w:delText xml:space="preserve">As he slumped, </w:delText>
        </w:r>
        <w:r w:rsidDel="006843EE">
          <w:delText>Angel</w:delText>
        </w:r>
        <w:r w:rsidRPr="00FA271D" w:rsidDel="006843EE">
          <w:delText xml:space="preserve"> </w:delText>
        </w:r>
      </w:del>
      <w:r w:rsidRPr="00FA271D">
        <w:t xml:space="preserve">grabbed him by the </w:t>
      </w:r>
      <w:r w:rsidR="00EF756F" w:rsidRPr="00FA271D">
        <w:t>neck</w:t>
      </w:r>
      <w:r w:rsidR="00EF756F">
        <w:t xml:space="preserve"> and</w:t>
      </w:r>
      <w:r w:rsidRPr="00FA271D">
        <w:t xml:space="preserve"> flung him toward</w:t>
      </w:r>
      <w:del w:id="4939" w:author="Author">
        <w:r w:rsidRPr="00FA271D" w:rsidDel="004900FE">
          <w:delText>s</w:delText>
        </w:r>
      </w:del>
      <w:r w:rsidRPr="00FA271D">
        <w:t xml:space="preserve"> the ground. Zogaj fell to the tile floor in a heap, </w:t>
      </w:r>
      <w:del w:id="4940" w:author="Author">
        <w:r w:rsidRPr="00FA271D" w:rsidDel="009C088F">
          <w:delText>out cold</w:delText>
        </w:r>
      </w:del>
      <w:ins w:id="4941" w:author="Author">
        <w:r w:rsidR="009C088F">
          <w:t>groggy</w:t>
        </w:r>
      </w:ins>
      <w:r w:rsidRPr="00FA271D">
        <w:t xml:space="preserve"> with his legs in an X-configuration, right calf draped over the left calf. </w:t>
      </w:r>
      <w:r>
        <w:lastRenderedPageBreak/>
        <w:t>Angel</w:t>
      </w:r>
      <w:r w:rsidRPr="00FA271D">
        <w:t xml:space="preserve"> jumped into the air, landing with her feet simultaneously on his right ankle and knee, breaking his right tibia bone in the middle. The snapping of the bone made a gruesome sound. The entire fight lasted only a few seconds.</w:t>
      </w:r>
    </w:p>
    <w:p w14:paraId="00C98B56" w14:textId="0BA3EF78" w:rsidR="00A55CAC" w:rsidRPr="00FA271D" w:rsidRDefault="00A55CAC" w:rsidP="009C772F">
      <w:pPr>
        <w:pStyle w:val="BodyNormal"/>
        <w:rPr>
          <w:i/>
          <w:iCs/>
        </w:rPr>
      </w:pPr>
      <w:r>
        <w:t>Angel</w:t>
      </w:r>
      <w:r w:rsidRPr="00FA271D">
        <w:t xml:space="preserve"> reached for Natalie’s hand, trying to pull her away from the table</w:t>
      </w:r>
      <w:r w:rsidR="00A225DC">
        <w:t xml:space="preserve"> but</w:t>
      </w:r>
      <w:r w:rsidRPr="00FA271D">
        <w:t xml:space="preserve"> Natalie was </w:t>
      </w:r>
      <w:del w:id="4942" w:author="Author">
        <w:r w:rsidRPr="00FA271D" w:rsidDel="00357CEC">
          <w:delText>crying</w:delText>
        </w:r>
      </w:del>
      <w:r w:rsidR="0096523C">
        <w:t>frozen</w:t>
      </w:r>
      <w:r w:rsidRPr="00FA271D">
        <w:t xml:space="preserve">, unable to move. Reaching under Natalie’s armpits, </w:t>
      </w:r>
      <w:r>
        <w:t>Angel</w:t>
      </w:r>
      <w:r w:rsidRPr="00FA271D">
        <w:t xml:space="preserve"> dragged her away from the </w:t>
      </w:r>
      <w:del w:id="4943" w:author="Author">
        <w:r w:rsidRPr="00FA271D" w:rsidDel="0097737D">
          <w:delText>table</w:delText>
        </w:r>
      </w:del>
      <w:ins w:id="4944" w:author="Author">
        <w:r w:rsidR="0097737D">
          <w:t>booth</w:t>
        </w:r>
      </w:ins>
      <w:r w:rsidRPr="00FA271D">
        <w:t>. Grabbing her hips and lifting her over her shoulder, she carried Natalie like a fireman, dashing through the restaurant</w:t>
      </w:r>
      <w:ins w:id="4945" w:author="Author">
        <w:r w:rsidR="0097737D">
          <w:t>, into the kitchen,</w:t>
        </w:r>
      </w:ins>
      <w:del w:id="4946" w:author="Author">
        <w:r w:rsidRPr="00FA271D" w:rsidDel="006843EE">
          <w:delText>, heading for the back entrance on North River Road</w:delText>
        </w:r>
      </w:del>
      <w:ins w:id="4947" w:author="Author">
        <w:r w:rsidR="006843EE">
          <w:t xml:space="preserve"> and heading for</w:t>
        </w:r>
        <w:r w:rsidR="00B36074">
          <w:t xml:space="preserve"> </w:t>
        </w:r>
        <w:del w:id="4948" w:author="Author">
          <w:r w:rsidR="00B36074" w:rsidDel="0097737D">
            <w:delText>the</w:delText>
          </w:r>
          <w:r w:rsidR="006843EE" w:rsidDel="0097737D">
            <w:delText xml:space="preserve"> North River Road's</w:delText>
          </w:r>
        </w:del>
        <w:r w:rsidR="0097737D">
          <w:t>the</w:t>
        </w:r>
        <w:r w:rsidR="006843EE">
          <w:t xml:space="preserve"> back entrance</w:t>
        </w:r>
      </w:ins>
      <w:r w:rsidRPr="00FA271D">
        <w:t xml:space="preserve">. </w:t>
      </w:r>
    </w:p>
    <w:p w14:paraId="4EF32035" w14:textId="61944EBC" w:rsidR="00A55CAC" w:rsidRPr="00FA271D" w:rsidRDefault="00A55CAC" w:rsidP="009C772F">
      <w:pPr>
        <w:pStyle w:val="BodyNormal"/>
        <w:rPr>
          <w:i/>
          <w:iCs/>
        </w:rPr>
      </w:pPr>
      <w:r w:rsidRPr="00FA271D">
        <w:t>The two mobsters</w:t>
      </w:r>
      <w:r w:rsidR="00554100">
        <w:t>,</w:t>
      </w:r>
      <w:r w:rsidRPr="00FA271D">
        <w:t xml:space="preserve"> waiting in the getaway vehicle near the restaurant’s main entrance on Balmoral Avenue</w:t>
      </w:r>
      <w:r w:rsidR="00554100">
        <w:t>,</w:t>
      </w:r>
      <w:r w:rsidRPr="00FA271D">
        <w:t xml:space="preserve"> heard the two gunshots and observed panicked people streaming out of the establishment. </w:t>
      </w:r>
      <w:ins w:id="4949" w:author="Author">
        <w:r w:rsidR="000C05C4">
          <w:t xml:space="preserve">Zogaj did not come out as planned, so </w:t>
        </w:r>
      </w:ins>
      <w:del w:id="4950" w:author="Author">
        <w:r w:rsidRPr="00FA271D" w:rsidDel="000C05C4">
          <w:delText>T</w:delText>
        </w:r>
      </w:del>
      <w:r w:rsidR="001D425E" w:rsidRPr="00FA271D">
        <w:t>they</w:t>
      </w:r>
      <w:r w:rsidRPr="00FA271D">
        <w:t xml:space="preserve"> decided to go in and investigate.</w:t>
      </w:r>
    </w:p>
    <w:p w14:paraId="60277369" w14:textId="33279C4C" w:rsidR="00A55CAC" w:rsidRPr="00FA271D" w:rsidRDefault="00A55CAC" w:rsidP="009C772F">
      <w:pPr>
        <w:pStyle w:val="BodyNormal"/>
        <w:rPr>
          <w:i/>
          <w:iCs/>
        </w:rPr>
      </w:pPr>
      <w:r w:rsidRPr="00FA271D">
        <w:t xml:space="preserve">Barreling through the </w:t>
      </w:r>
      <w:del w:id="4951" w:author="Author">
        <w:r w:rsidRPr="00FA271D" w:rsidDel="0097737D">
          <w:delText xml:space="preserve">four glass </w:delText>
        </w:r>
      </w:del>
      <w:r w:rsidR="00F51885">
        <w:t>kitchen’s rear entrance doors</w:t>
      </w:r>
      <w:r w:rsidRPr="00FA271D">
        <w:t xml:space="preserve">, </w:t>
      </w:r>
      <w:r>
        <w:t>Angel</w:t>
      </w:r>
      <w:r w:rsidRPr="00FA271D">
        <w:t xml:space="preserve"> rushed into the </w:t>
      </w:r>
      <w:del w:id="4952" w:author="Author">
        <w:r w:rsidRPr="00FA271D" w:rsidDel="00D20179">
          <w:delText xml:space="preserve">smaller </w:delText>
        </w:r>
      </w:del>
      <w:ins w:id="4953" w:author="Author">
        <w:r w:rsidR="00D20179">
          <w:t>expansive</w:t>
        </w:r>
        <w:r w:rsidR="00D20179" w:rsidRPr="00FA271D">
          <w:t xml:space="preserve"> </w:t>
        </w:r>
      </w:ins>
      <w:r w:rsidRPr="00FA271D">
        <w:t xml:space="preserve">parking lot and set Natalie down. Police sirens were wailing from </w:t>
      </w:r>
      <w:del w:id="4954" w:author="Author">
        <w:r w:rsidRPr="00FA271D" w:rsidDel="0097737D">
          <w:delText xml:space="preserve">every </w:delText>
        </w:r>
      </w:del>
      <w:ins w:id="4955" w:author="Author">
        <w:r w:rsidR="0097737D">
          <w:t xml:space="preserve">every </w:t>
        </w:r>
      </w:ins>
      <w:r w:rsidRPr="00FA271D">
        <w:t xml:space="preserve">direction as people poured into the parking lot. Pretty soon, the place was going to be crawling with cops. Fetching her cell phone, she </w:t>
      </w:r>
      <w:r w:rsidR="000056A8">
        <w:t>summoned</w:t>
      </w:r>
      <w:r w:rsidRPr="00FA271D">
        <w:t xml:space="preserve"> her </w:t>
      </w:r>
      <w:r w:rsidR="002E61A9">
        <w:t xml:space="preserve">Tesla </w:t>
      </w:r>
      <w:r w:rsidRPr="00FA271D">
        <w:t>RoboTaxi</w:t>
      </w:r>
      <w:r w:rsidR="002E61A9">
        <w:t>, which</w:t>
      </w:r>
      <w:r w:rsidRPr="00FA271D">
        <w:t xml:space="preserve"> </w:t>
      </w:r>
      <w:del w:id="4956" w:author="Author">
        <w:r w:rsidRPr="00FA271D" w:rsidDel="00037502">
          <w:delText xml:space="preserve">Natalie was still crying, quivering like a tuning fork. </w:delText>
        </w:r>
      </w:del>
      <w:r w:rsidRPr="00FA271D">
        <w:t xml:space="preserve"> appeared</w:t>
      </w:r>
      <w:ins w:id="4957" w:author="Author">
        <w:r w:rsidR="00037502">
          <w:t xml:space="preserve"> in seconds</w:t>
        </w:r>
      </w:ins>
      <w:del w:id="4958" w:author="Author">
        <w:r w:rsidRPr="00FA271D" w:rsidDel="00037502">
          <w:delText xml:space="preserve"> in seconds</w:delText>
        </w:r>
      </w:del>
      <w:r w:rsidRPr="00FA271D">
        <w:t xml:space="preserve"> and opened its gull-wing door</w:t>
      </w:r>
      <w:del w:id="4959" w:author="Author">
        <w:r w:rsidRPr="00FA271D" w:rsidDel="004900FE">
          <w:delText>s</w:delText>
        </w:r>
      </w:del>
      <w:r w:rsidRPr="00FA271D">
        <w:t xml:space="preserve">. </w:t>
      </w:r>
      <w:r>
        <w:t>Angel</w:t>
      </w:r>
      <w:r w:rsidRPr="00FA271D">
        <w:t xml:space="preserve"> scooped Natalie up and dumped her unceremoniously into the vehicle. Using her cell phone, </w:t>
      </w:r>
      <w:r>
        <w:t>Angel</w:t>
      </w:r>
      <w:r w:rsidRPr="00FA271D">
        <w:t xml:space="preserve"> commanded the RoboTaxi to head north toward</w:t>
      </w:r>
      <w:del w:id="4960" w:author="Author">
        <w:r w:rsidRPr="00FA271D" w:rsidDel="003B5506">
          <w:delText>s</w:delText>
        </w:r>
      </w:del>
      <w:r w:rsidRPr="00FA271D">
        <w:t xml:space="preserve"> Interstate 90. She pushed </w:t>
      </w:r>
      <w:del w:id="4961" w:author="Author">
        <w:r w:rsidRPr="00FA271D" w:rsidDel="007E3D61">
          <w:lastRenderedPageBreak/>
          <w:delText xml:space="preserve">both her and </w:delText>
        </w:r>
      </w:del>
      <w:r w:rsidRPr="00FA271D">
        <w:t xml:space="preserve">Natalie down on the seats, out of sight. </w:t>
      </w:r>
      <w:r w:rsidR="00F51885">
        <w:t>As t</w:t>
      </w:r>
      <w:r w:rsidRPr="00FA271D">
        <w:t>hey passed several police cars rushing to the restaurant</w:t>
      </w:r>
      <w:r w:rsidR="00F51885">
        <w:t>,</w:t>
      </w:r>
      <w:r w:rsidRPr="00FA271D">
        <w:t xml:space="preserve"> </w:t>
      </w:r>
      <w:r w:rsidR="00F51885">
        <w:t>t</w:t>
      </w:r>
      <w:del w:id="4962" w:author="Author">
        <w:r w:rsidRPr="00FA271D" w:rsidDel="00357CEC">
          <w:delText>o the officers, their Tesla looked like an empty vehicle on its way to a pick-up</w:delText>
        </w:r>
      </w:del>
      <w:ins w:id="4963" w:author="Author">
        <w:r w:rsidR="00357CEC">
          <w:t>heir Tesla looked like an empty vehicle on its way to a pick-up</w:t>
        </w:r>
      </w:ins>
      <w:r w:rsidRPr="00FA271D">
        <w:t xml:space="preserve">. </w:t>
      </w:r>
      <w:r>
        <w:t>Angel</w:t>
      </w:r>
      <w:r w:rsidRPr="00FA271D">
        <w:t>’s get</w:t>
      </w:r>
      <w:del w:id="4964" w:author="Author">
        <w:r w:rsidRPr="00FA271D" w:rsidDel="007B204A">
          <w:delText>-</w:delText>
        </w:r>
      </w:del>
      <w:r w:rsidRPr="00FA271D">
        <w:t>away was successful.</w:t>
      </w:r>
    </w:p>
    <w:p w14:paraId="6483667F" w14:textId="64F1F5CC" w:rsidR="00A55CAC" w:rsidRPr="00FA271D" w:rsidRDefault="00A55CAC" w:rsidP="009C772F">
      <w:pPr>
        <w:pStyle w:val="BodyNormal"/>
        <w:rPr>
          <w:i/>
          <w:iCs/>
        </w:rPr>
      </w:pPr>
      <w:r w:rsidRPr="00FA271D">
        <w:t xml:space="preserve">Natalie was in a fog during the journey. </w:t>
      </w:r>
      <w:del w:id="4965" w:author="Author">
        <w:r w:rsidRPr="00FA271D" w:rsidDel="00172E95">
          <w:delText xml:space="preserve">She vaguely remembered stopping in a parking lot and changing vehicles. </w:delText>
        </w:r>
      </w:del>
      <w:r>
        <w:t>Angel</w:t>
      </w:r>
      <w:r w:rsidRPr="00FA271D">
        <w:t xml:space="preserve"> said not a word but furiously typed things into her smartphone. Eventually, Natalie recovered enough to realize that they were in Chinatown. They passed a Catholic church before stopping. The </w:t>
      </w:r>
      <w:del w:id="4966" w:author="Author">
        <w:r w:rsidRPr="00FA271D" w:rsidDel="005502ED">
          <w:delText>Tesla</w:delText>
        </w:r>
      </w:del>
      <w:ins w:id="4967" w:author="Author">
        <w:r w:rsidR="005502ED">
          <w:t>car</w:t>
        </w:r>
      </w:ins>
      <w:r w:rsidRPr="00FA271D">
        <w:t xml:space="preserve">’s doors opened, and </w:t>
      </w:r>
      <w:r>
        <w:t>Angel</w:t>
      </w:r>
      <w:r w:rsidRPr="00FA271D">
        <w:t xml:space="preserve"> motioned for Natalie to exit the vehicle. They were on a deserted </w:t>
      </w:r>
      <w:r w:rsidR="00470D72">
        <w:t xml:space="preserve">residential </w:t>
      </w:r>
      <w:r w:rsidRPr="00FA271D">
        <w:t>street</w:t>
      </w:r>
      <w:del w:id="4968" w:author="Author">
        <w:r w:rsidRPr="00FA271D" w:rsidDel="007B204A">
          <w:delText>,</w:delText>
        </w:r>
      </w:del>
      <w:r w:rsidRPr="00FA271D">
        <w:t xml:space="preserve"> with no pedestrians in sight.</w:t>
      </w:r>
      <w:r w:rsidR="007A301F">
        <w:t xml:space="preserve"> The rental Tesla returned to </w:t>
      </w:r>
      <w:ins w:id="4969" w:author="Author">
        <w:r w:rsidR="00A0002D">
          <w:t xml:space="preserve">its </w:t>
        </w:r>
      </w:ins>
      <w:r w:rsidR="007A301F">
        <w:t>home base</w:t>
      </w:r>
      <w:r w:rsidR="00DB68C1">
        <w:t>.</w:t>
      </w:r>
      <w:r w:rsidRPr="00FA271D">
        <w:t xml:space="preserve"> </w:t>
      </w:r>
      <w:ins w:id="4970" w:author="Author">
        <w:r w:rsidR="00210C98">
          <w:t xml:space="preserve">Angel’s control of the maintenance app ensured </w:t>
        </w:r>
        <w:r w:rsidR="00AF6345">
          <w:t xml:space="preserve">there would be </w:t>
        </w:r>
        <w:r w:rsidR="00210C98">
          <w:t>no record of the journey.</w:t>
        </w:r>
      </w:ins>
    </w:p>
    <w:p w14:paraId="200010CC" w14:textId="631A334C" w:rsidR="00A55CAC" w:rsidRDefault="00A55CAC" w:rsidP="009C772F">
      <w:pPr>
        <w:pStyle w:val="BodyNormal"/>
      </w:pPr>
      <w:r w:rsidRPr="00FA271D">
        <w:t>Putting Natalie’s arm over her shoulder and supporting her with an arm around the waist, they went to the front door of a dingy, non</w:t>
      </w:r>
      <w:del w:id="4971" w:author="Author">
        <w:r w:rsidRPr="00FA271D" w:rsidDel="007B204A">
          <w:delText>-</w:delText>
        </w:r>
      </w:del>
      <w:r w:rsidRPr="00FA271D">
        <w:t xml:space="preserve">descript three-story apartment building. </w:t>
      </w:r>
      <w:r>
        <w:t>Angel</w:t>
      </w:r>
      <w:r w:rsidRPr="00FA271D">
        <w:t xml:space="preserve"> helped Natalie up the stairs to a second-floor apartment. Going inside, she placed Natalie on a dining chair. </w:t>
      </w:r>
      <w:r w:rsidR="002E61A9">
        <w:t>O</w:t>
      </w:r>
      <w:r w:rsidRPr="00FA271D">
        <w:t>pen</w:t>
      </w:r>
      <w:r w:rsidR="002E61A9">
        <w:t>ing</w:t>
      </w:r>
      <w:r w:rsidRPr="00FA271D">
        <w:t xml:space="preserve"> the refrigerator</w:t>
      </w:r>
      <w:r w:rsidR="002E61A9">
        <w:t>,</w:t>
      </w:r>
      <w:r w:rsidRPr="00FA271D">
        <w:t xml:space="preserve"> </w:t>
      </w:r>
      <w:r w:rsidR="002E61A9">
        <w:t>Angel</w:t>
      </w:r>
      <w:r w:rsidRPr="00FA271D">
        <w:t xml:space="preserve"> uncapped a bottle of water. Giving the bottle to Natalie, she started typing into her smartphone.</w:t>
      </w:r>
      <w:ins w:id="4972" w:author="Author">
        <w:r w:rsidR="00454DEA">
          <w:t xml:space="preserve"> The robotized female text-to-voice app spoke for her.</w:t>
        </w:r>
      </w:ins>
    </w:p>
    <w:p w14:paraId="3D9122D9" w14:textId="0690E626" w:rsidR="00A55CAC" w:rsidRPr="00A073A3" w:rsidRDefault="00A55CAC">
      <w:pPr>
        <w:pStyle w:val="BodyNormal"/>
        <w:ind w:left="1440" w:right="720" w:firstLine="0"/>
        <w:rPr>
          <w:rFonts w:ascii="Roboto Condensed Medium" w:hAnsi="Roboto Condensed Medium"/>
          <w:rPrChange w:id="4973" w:author="Author">
            <w:rPr/>
          </w:rPrChange>
        </w:rPr>
        <w:pPrChange w:id="4974" w:author="Author">
          <w:pPr>
            <w:pStyle w:val="BodyNormal"/>
          </w:pPr>
        </w:pPrChange>
      </w:pPr>
      <w:r w:rsidRPr="00A073A3">
        <w:rPr>
          <w:rFonts w:ascii="Roboto Condensed Medium" w:hAnsi="Roboto Condensed Medium"/>
          <w:rPrChange w:id="4975" w:author="Author">
            <w:rPr/>
          </w:rPrChange>
        </w:rPr>
        <w:t>“You’re in shock. Drink as much water as you can. I will draw a bath for you.”</w:t>
      </w:r>
    </w:p>
    <w:p w14:paraId="03F2B647" w14:textId="66FDC6D6" w:rsidR="00A55CAC" w:rsidRDefault="00A55CAC" w:rsidP="009C772F">
      <w:pPr>
        <w:pStyle w:val="BodyNormal"/>
      </w:pPr>
      <w:r w:rsidRPr="00FA271D">
        <w:t xml:space="preserve">“Why are you speaking through a computer? Are you </w:t>
      </w:r>
      <w:r w:rsidRPr="00FA271D">
        <w:lastRenderedPageBreak/>
        <w:t>mute?”</w:t>
      </w:r>
    </w:p>
    <w:p w14:paraId="1147744C" w14:textId="199C6598" w:rsidR="00A55CAC" w:rsidRPr="00A073A3" w:rsidRDefault="00A55CAC">
      <w:pPr>
        <w:pStyle w:val="BodyNormal"/>
        <w:ind w:left="1440" w:right="720" w:firstLine="0"/>
        <w:rPr>
          <w:rFonts w:ascii="Roboto Condensed Medium" w:hAnsi="Roboto Condensed Medium"/>
          <w:rPrChange w:id="4976" w:author="Author">
            <w:rPr/>
          </w:rPrChange>
        </w:rPr>
        <w:pPrChange w:id="4977" w:author="Author">
          <w:pPr>
            <w:pStyle w:val="BodyNormal"/>
          </w:pPr>
        </w:pPrChange>
      </w:pPr>
      <w:r w:rsidRPr="00A073A3">
        <w:rPr>
          <w:rFonts w:ascii="Roboto Condensed Medium" w:hAnsi="Roboto Condensed Medium"/>
          <w:rPrChange w:id="4978" w:author="Author">
            <w:rPr/>
          </w:rPrChange>
        </w:rPr>
        <w:t>“Yes, Ms. Rumsfort, I am unable to speak.”</w:t>
      </w:r>
    </w:p>
    <w:p w14:paraId="7D454B6B" w14:textId="07F0B69D" w:rsidR="00A55CAC" w:rsidRDefault="002E61A9" w:rsidP="009C772F">
      <w:pPr>
        <w:pStyle w:val="BodyNormal"/>
      </w:pPr>
      <w:r>
        <w:t>Natalie watched Angel</w:t>
      </w:r>
      <w:r w:rsidR="00524905">
        <w:t xml:space="preserve"> enter</w:t>
      </w:r>
      <w:r w:rsidR="00A55CAC" w:rsidRPr="00FA271D">
        <w:t xml:space="preserve"> the bathroom carrying a plastic laundry hamper</w:t>
      </w:r>
      <w:r w:rsidR="005B666F">
        <w:t>.</w:t>
      </w:r>
      <w:r w:rsidR="00A55CAC" w:rsidRPr="00FA271D">
        <w:t xml:space="preserve"> </w:t>
      </w:r>
      <w:r w:rsidR="00524905">
        <w:t>She</w:t>
      </w:r>
      <w:r w:rsidR="00A55CAC" w:rsidRPr="00FA271D">
        <w:t xml:space="preserve"> fill</w:t>
      </w:r>
      <w:r w:rsidR="00524905">
        <w:t>ed</w:t>
      </w:r>
      <w:r w:rsidR="00A55CAC" w:rsidRPr="00FA271D">
        <w:t xml:space="preserve"> the tub with hot water, </w:t>
      </w:r>
      <w:r w:rsidR="00560896">
        <w:t>pouring in some</w:t>
      </w:r>
      <w:r w:rsidR="00A55CAC" w:rsidRPr="00FA271D">
        <w:t xml:space="preserve"> bath salts. Turning off the </w:t>
      </w:r>
      <w:del w:id="4979" w:author="Author">
        <w:r w:rsidR="00A55CAC" w:rsidRPr="00FA271D" w:rsidDel="00CE61FD">
          <w:delText>water</w:delText>
        </w:r>
      </w:del>
      <w:ins w:id="4980" w:author="Author">
        <w:r w:rsidR="00CE61FD">
          <w:t>faucets</w:t>
        </w:r>
      </w:ins>
      <w:r w:rsidR="00A55CAC" w:rsidRPr="00FA271D">
        <w:t xml:space="preserve">, </w:t>
      </w:r>
      <w:r w:rsidR="00A55CAC">
        <w:t>Angel</w:t>
      </w:r>
      <w:r w:rsidR="00A55CAC" w:rsidRPr="00FA271D">
        <w:t xml:space="preserve"> returned</w:t>
      </w:r>
      <w:del w:id="4981" w:author="Author">
        <w:r w:rsidR="00A55CAC" w:rsidRPr="00FA271D" w:rsidDel="007E3D61">
          <w:delText xml:space="preserve"> to where Natalie was sitting and</w:delText>
        </w:r>
      </w:del>
      <w:ins w:id="4982" w:author="Author">
        <w:r w:rsidR="007E3D61">
          <w:t>,</w:t>
        </w:r>
      </w:ins>
      <w:r w:rsidR="00A55CAC" w:rsidRPr="00FA271D">
        <w:t xml:space="preserve"> extended her hand</w:t>
      </w:r>
      <w:ins w:id="4983" w:author="Author">
        <w:r w:rsidR="002079CE">
          <w:t>, and</w:t>
        </w:r>
      </w:ins>
      <w:del w:id="4984" w:author="Author">
        <w:r w:rsidR="00A55CAC" w:rsidRPr="00FA271D" w:rsidDel="002079CE">
          <w:delText>. She</w:delText>
        </w:r>
      </w:del>
      <w:r w:rsidR="00A55CAC" w:rsidRPr="00FA271D">
        <w:t xml:space="preserve"> led Natalie to the bathroom. Once again, she typed on her smartphone, and the female computer voice rang out.</w:t>
      </w:r>
    </w:p>
    <w:p w14:paraId="0078F394" w14:textId="30BAC46B" w:rsidR="00474606" w:rsidRPr="00A073A3" w:rsidRDefault="00A55CAC">
      <w:pPr>
        <w:pStyle w:val="BodyNormal"/>
        <w:ind w:left="1440" w:right="720" w:firstLine="0"/>
        <w:rPr>
          <w:rFonts w:ascii="Roboto Condensed Medium" w:hAnsi="Roboto Condensed Medium"/>
          <w:rPrChange w:id="4985" w:author="Author">
            <w:rPr/>
          </w:rPrChange>
        </w:rPr>
        <w:pPrChange w:id="4986" w:author="Author">
          <w:pPr>
            <w:pStyle w:val="BodyNormal"/>
          </w:pPr>
        </w:pPrChange>
      </w:pPr>
      <w:r w:rsidRPr="00A073A3">
        <w:rPr>
          <w:rFonts w:ascii="Roboto Condensed Medium" w:hAnsi="Roboto Condensed Medium"/>
          <w:rPrChange w:id="4987" w:author="Author">
            <w:rPr/>
          </w:rPrChange>
        </w:rPr>
        <w:t>“Ms. Rumsfort, you are safe with me. I will never hurt or abuse you</w:t>
      </w:r>
      <w:del w:id="4988" w:author="Author">
        <w:r w:rsidRPr="00A073A3" w:rsidDel="0013705B">
          <w:rPr>
            <w:rFonts w:ascii="Roboto Condensed Medium" w:hAnsi="Roboto Condensed Medium"/>
            <w:rPrChange w:id="4989" w:author="Author">
              <w:rPr/>
            </w:rPrChange>
          </w:rPr>
          <w:delText>,</w:delText>
        </w:r>
      </w:del>
      <w:r w:rsidRPr="00A073A3">
        <w:rPr>
          <w:rFonts w:ascii="Roboto Condensed Medium" w:hAnsi="Roboto Condensed Medium"/>
          <w:rPrChange w:id="4990" w:author="Author">
            <w:rPr/>
          </w:rPrChange>
        </w:rPr>
        <w:t xml:space="preserve"> nor make any unwanted sexual advances. I can help you survive what you experienced tonight. Do you trust me? Nod your head?”</w:t>
      </w:r>
    </w:p>
    <w:p w14:paraId="7C61DBC2" w14:textId="0560DA7A" w:rsidR="00E930A4" w:rsidRDefault="00A55CAC" w:rsidP="009C772F">
      <w:pPr>
        <w:pStyle w:val="BodyNormal"/>
        <w:rPr>
          <w:ins w:id="4991" w:author="Author"/>
        </w:rPr>
      </w:pPr>
      <w:r w:rsidRPr="00FA271D">
        <w:t xml:space="preserve"> Natalie nodded her head.</w:t>
      </w:r>
    </w:p>
    <w:p w14:paraId="392F5B50" w14:textId="341F509A" w:rsidR="00A55CAC" w:rsidRPr="00FA271D" w:rsidRDefault="00A55CAC" w:rsidP="009C772F">
      <w:pPr>
        <w:pStyle w:val="BodyNormal"/>
        <w:rPr>
          <w:i/>
          <w:iCs/>
        </w:rPr>
      </w:pPr>
      <w:del w:id="4992" w:author="Author">
        <w:r w:rsidRPr="00FA271D" w:rsidDel="00E930A4">
          <w:delText xml:space="preserve"> </w:delText>
        </w:r>
      </w:del>
      <w:r w:rsidRPr="00FA271D">
        <w:t xml:space="preserve">“Are you the </w:t>
      </w:r>
      <w:r w:rsidR="004712F3">
        <w:t xml:space="preserve">Chicago </w:t>
      </w:r>
      <w:r>
        <w:t>Angel</w:t>
      </w:r>
      <w:r w:rsidRPr="00FA271D">
        <w:t>?”</w:t>
      </w:r>
    </w:p>
    <w:p w14:paraId="1AB3CDA4" w14:textId="1DAC3C8C" w:rsidR="00474606" w:rsidRDefault="00A55CAC" w:rsidP="009C772F">
      <w:pPr>
        <w:pStyle w:val="BodyNormal"/>
      </w:pPr>
      <w:r w:rsidRPr="00FA271D">
        <w:t xml:space="preserve">Again, Natalie patiently waited as </w:t>
      </w:r>
      <w:r>
        <w:t>Angel</w:t>
      </w:r>
      <w:r w:rsidRPr="00FA271D">
        <w:t xml:space="preserve"> typed her response. </w:t>
      </w:r>
      <w:r w:rsidR="00273B2D">
        <w:t>Finally, t</w:t>
      </w:r>
      <w:r w:rsidRPr="00FA271D">
        <w:t>he slightly robotic female voice from the smartphone replied</w:t>
      </w:r>
      <w:ins w:id="4993" w:author="Author">
        <w:r w:rsidR="00244E2D">
          <w:t>.</w:t>
        </w:r>
      </w:ins>
      <w:del w:id="4994" w:author="Author">
        <w:r w:rsidRPr="00FA271D" w:rsidDel="00244E2D">
          <w:delText>:</w:delText>
        </w:r>
      </w:del>
    </w:p>
    <w:p w14:paraId="13E0C9FB" w14:textId="45CE432B" w:rsidR="00A55CAC" w:rsidRPr="00A073A3" w:rsidRDefault="00A55CAC">
      <w:pPr>
        <w:pStyle w:val="BodyNormal"/>
        <w:ind w:left="1440" w:right="720" w:firstLine="0"/>
        <w:rPr>
          <w:rFonts w:ascii="Roboto Condensed Medium" w:hAnsi="Roboto Condensed Medium"/>
          <w:rPrChange w:id="4995" w:author="Author">
            <w:rPr/>
          </w:rPrChange>
        </w:rPr>
        <w:pPrChange w:id="4996" w:author="Author">
          <w:pPr>
            <w:pStyle w:val="BodyNormal"/>
          </w:pPr>
        </w:pPrChange>
      </w:pPr>
      <w:r w:rsidRPr="00FA271D">
        <w:t xml:space="preserve"> </w:t>
      </w:r>
      <w:r w:rsidRPr="00A073A3">
        <w:rPr>
          <w:rFonts w:ascii="Roboto Condensed Medium" w:hAnsi="Roboto Condensed Medium"/>
          <w:rPrChange w:id="4997" w:author="Author">
            <w:rPr/>
          </w:rPrChange>
        </w:rPr>
        <w:t xml:space="preserve">“I am no </w:t>
      </w:r>
      <w:r w:rsidR="00EF756F" w:rsidRPr="00A073A3">
        <w:rPr>
          <w:rFonts w:ascii="Roboto Condensed Medium" w:hAnsi="Roboto Condensed Medium"/>
        </w:rPr>
        <w:t>a</w:t>
      </w:r>
      <w:r w:rsidRPr="00A073A3">
        <w:rPr>
          <w:rFonts w:ascii="Roboto Condensed Medium" w:hAnsi="Roboto Condensed Medium"/>
          <w:rPrChange w:id="4998" w:author="Author">
            <w:rPr/>
          </w:rPrChange>
        </w:rPr>
        <w:t>ngel, Ms. Rumsfort. I intentionally broke that killer’s right leg tonight</w:t>
      </w:r>
      <w:r w:rsidR="00560896" w:rsidRPr="00A073A3">
        <w:rPr>
          <w:rFonts w:ascii="Roboto Condensed Medium" w:hAnsi="Roboto Condensed Medium"/>
        </w:rPr>
        <w:t>,</w:t>
      </w:r>
      <w:del w:id="4999" w:author="Author">
        <w:r w:rsidRPr="00A073A3" w:rsidDel="00D26ACD">
          <w:rPr>
            <w:rFonts w:ascii="Roboto Condensed Medium" w:hAnsi="Roboto Condensed Medium"/>
            <w:rPrChange w:id="5000" w:author="Author">
              <w:rPr/>
            </w:rPrChange>
          </w:rPr>
          <w:delText>.</w:delText>
        </w:r>
      </w:del>
      <w:ins w:id="5001" w:author="Author">
        <w:r w:rsidR="00D26ACD" w:rsidRPr="00A073A3">
          <w:rPr>
            <w:rFonts w:ascii="Roboto Condensed Medium" w:hAnsi="Roboto Condensed Medium"/>
          </w:rPr>
          <w:t xml:space="preserve"> so</w:t>
        </w:r>
      </w:ins>
      <w:r w:rsidRPr="00A073A3">
        <w:rPr>
          <w:rFonts w:ascii="Roboto Condensed Medium" w:hAnsi="Roboto Condensed Medium"/>
          <w:rPrChange w:id="5002" w:author="Author">
            <w:rPr/>
          </w:rPrChange>
        </w:rPr>
        <w:t xml:space="preserve"> </w:t>
      </w:r>
      <w:del w:id="5003" w:author="Author">
        <w:r w:rsidRPr="00A073A3" w:rsidDel="00D26ACD">
          <w:rPr>
            <w:rFonts w:ascii="Roboto Condensed Medium" w:hAnsi="Roboto Condensed Medium"/>
            <w:rPrChange w:id="5004" w:author="Author">
              <w:rPr/>
            </w:rPrChange>
          </w:rPr>
          <w:delText xml:space="preserve">I wanted to be sure that </w:delText>
        </w:r>
      </w:del>
      <w:r w:rsidRPr="00A073A3">
        <w:rPr>
          <w:rFonts w:ascii="Roboto Condensed Medium" w:hAnsi="Roboto Condensed Medium"/>
          <w:rPrChange w:id="5005" w:author="Author">
            <w:rPr/>
          </w:rPrChange>
        </w:rPr>
        <w:t>he could not escape arrest.</w:t>
      </w:r>
      <w:r w:rsidR="00A073A3" w:rsidRPr="00A073A3">
        <w:rPr>
          <w:rFonts w:ascii="Roboto Condensed Medium" w:hAnsi="Roboto Condensed Medium"/>
        </w:rPr>
        <w:t xml:space="preserve"> </w:t>
      </w:r>
      <w:r w:rsidRPr="00A073A3">
        <w:rPr>
          <w:rFonts w:ascii="Roboto Condensed Medium" w:hAnsi="Roboto Condensed Medium"/>
          <w:rPrChange w:id="5006" w:author="Author">
            <w:rPr/>
          </w:rPrChange>
        </w:rPr>
        <w:t>You must understand that I will never harm you. Let’s get you into the bath, and I will launder your clothes.”</w:t>
      </w:r>
    </w:p>
    <w:p w14:paraId="31FB098D" w14:textId="184640F8" w:rsidR="00050976" w:rsidRDefault="00A55CAC" w:rsidP="009C772F">
      <w:pPr>
        <w:pStyle w:val="BodyNormal"/>
        <w:rPr>
          <w:ins w:id="5007" w:author="Author"/>
        </w:rPr>
      </w:pPr>
      <w:r w:rsidRPr="00FA271D">
        <w:t xml:space="preserve">Natalie lifted her arms as </w:t>
      </w:r>
      <w:r>
        <w:t>Angel</w:t>
      </w:r>
      <w:r w:rsidRPr="00FA271D">
        <w:t xml:space="preserve"> gripped both sides of her white T-shirt and lifted it over her head, tossing it into </w:t>
      </w:r>
      <w:r w:rsidRPr="00FA271D">
        <w:lastRenderedPageBreak/>
        <w:t xml:space="preserve">the hamper. </w:t>
      </w:r>
      <w:del w:id="5008" w:author="Author">
        <w:r w:rsidRPr="00FA271D" w:rsidDel="002079CE">
          <w:delText xml:space="preserve">Not wearing a bra, </w:delText>
        </w:r>
      </w:del>
      <w:r>
        <w:t>Angel</w:t>
      </w:r>
      <w:r w:rsidRPr="00FA271D">
        <w:t xml:space="preserve"> showed no reaction to Natalie’s breasts</w:t>
      </w:r>
      <w:del w:id="5009" w:author="Author">
        <w:r w:rsidRPr="00FA271D" w:rsidDel="00E930A4">
          <w:delText>,</w:delText>
        </w:r>
      </w:del>
      <w:ins w:id="5010" w:author="Author">
        <w:r w:rsidR="00E930A4">
          <w:t>.</w:t>
        </w:r>
      </w:ins>
      <w:r w:rsidRPr="00FA271D">
        <w:t xml:space="preserve"> </w:t>
      </w:r>
      <w:del w:id="5011" w:author="Author">
        <w:r w:rsidRPr="00FA271D" w:rsidDel="00E930A4">
          <w:delText>nor any response</w:delText>
        </w:r>
      </w:del>
      <w:ins w:id="5012" w:author="Author">
        <w:r w:rsidR="00E930A4">
          <w:t xml:space="preserve">Nor did she </w:t>
        </w:r>
        <w:del w:id="5013" w:author="Author">
          <w:r w:rsidR="00E930A4" w:rsidDel="00C53CC6">
            <w:delText>respond</w:delText>
          </w:r>
          <w:r w:rsidR="00C53CC6" w:rsidDel="00B970DB">
            <w:delText>acknowledge</w:delText>
          </w:r>
        </w:del>
        <w:r w:rsidR="00B970DB">
          <w:t>react</w:t>
        </w:r>
      </w:ins>
      <w:r w:rsidRPr="00FA271D">
        <w:t xml:space="preserve"> as she pulled </w:t>
      </w:r>
      <w:del w:id="5014" w:author="Author">
        <w:r w:rsidRPr="00FA271D" w:rsidDel="00E930A4">
          <w:delText xml:space="preserve">her </w:delText>
        </w:r>
      </w:del>
      <w:ins w:id="5015" w:author="Author">
        <w:r w:rsidR="00E930A4">
          <w:t>Natalie’s</w:t>
        </w:r>
        <w:r w:rsidR="00E930A4" w:rsidRPr="00FA271D">
          <w:t xml:space="preserve"> </w:t>
        </w:r>
      </w:ins>
      <w:r w:rsidRPr="00FA271D">
        <w:t>urine-soaked jeans and panties off.</w:t>
      </w:r>
      <w:r w:rsidR="0099695C">
        <w:t xml:space="preserve"> Finally,</w:t>
      </w:r>
      <w:r w:rsidRPr="00FA271D">
        <w:t xml:space="preserve"> Natalie’s deductive instincts started to return</w:t>
      </w:r>
      <w:ins w:id="5016" w:author="Author">
        <w:r w:rsidR="009C088F">
          <w:t>.</w:t>
        </w:r>
      </w:ins>
      <w:del w:id="5017" w:author="Author">
        <w:r w:rsidRPr="00FA271D" w:rsidDel="009C088F">
          <w:delText xml:space="preserve"> as she thought</w:delText>
        </w:r>
      </w:del>
      <w:ins w:id="5018" w:author="Author">
        <w:del w:id="5019" w:author="Author">
          <w:r w:rsidR="00C83980" w:rsidDel="009C088F">
            <w:delText>.</w:delText>
          </w:r>
        </w:del>
      </w:ins>
      <w:del w:id="5020" w:author="Author">
        <w:r w:rsidRPr="00FA271D" w:rsidDel="00C83980">
          <w:delText>:</w:delText>
        </w:r>
      </w:del>
    </w:p>
    <w:p w14:paraId="31B14F11" w14:textId="5A264BB0" w:rsidR="00A55CAC" w:rsidRPr="00B35195" w:rsidRDefault="00A55CAC" w:rsidP="009C772F">
      <w:pPr>
        <w:pStyle w:val="BodyNormal"/>
        <w:rPr>
          <w:i/>
          <w:iCs/>
        </w:rPr>
      </w:pPr>
      <w:del w:id="5021" w:author="Author">
        <w:r w:rsidRPr="00B35195" w:rsidDel="00050976">
          <w:rPr>
            <w:i/>
            <w:iCs/>
          </w:rPr>
          <w:delText xml:space="preserve"> </w:delText>
        </w:r>
      </w:del>
      <w:r w:rsidRPr="00B35195">
        <w:rPr>
          <w:i/>
          <w:iCs/>
        </w:rPr>
        <w:t>OK,</w:t>
      </w:r>
      <w:ins w:id="5022" w:author="Author">
        <w:r w:rsidR="009C088F">
          <w:t xml:space="preserve"> Natalie thought</w:t>
        </w:r>
        <w:r w:rsidR="009C088F" w:rsidRPr="00B35195">
          <w:rPr>
            <w:i/>
            <w:iCs/>
          </w:rPr>
          <w:t>.</w:t>
        </w:r>
      </w:ins>
      <w:r w:rsidRPr="00B35195">
        <w:rPr>
          <w:i/>
          <w:iCs/>
        </w:rPr>
        <w:t xml:space="preserve"> </w:t>
      </w:r>
      <w:ins w:id="5023" w:author="Author">
        <w:r w:rsidR="009C088F" w:rsidRPr="00B35195">
          <w:rPr>
            <w:i/>
            <w:iCs/>
          </w:rPr>
          <w:t>S</w:t>
        </w:r>
      </w:ins>
      <w:del w:id="5024" w:author="Author">
        <w:r w:rsidRPr="00B35195" w:rsidDel="009C088F">
          <w:rPr>
            <w:i/>
            <w:iCs/>
          </w:rPr>
          <w:delText>s</w:delText>
        </w:r>
      </w:del>
      <w:r w:rsidRPr="00B35195">
        <w:rPr>
          <w:i/>
          <w:iCs/>
        </w:rPr>
        <w:t>he’s probably not lesbian, or is it I smell like a community urinal at a professional football game? Hmm …</w:t>
      </w:r>
      <w:r w:rsidR="004712F3" w:rsidRPr="00B35195">
        <w:rPr>
          <w:i/>
          <w:iCs/>
        </w:rPr>
        <w:t>.</w:t>
      </w:r>
    </w:p>
    <w:p w14:paraId="7A331172" w14:textId="6D386052" w:rsidR="00A55CAC" w:rsidRDefault="00A55CAC" w:rsidP="009C772F">
      <w:pPr>
        <w:pStyle w:val="BodyNormal"/>
      </w:pPr>
      <w:r>
        <w:t>Angel</w:t>
      </w:r>
      <w:r w:rsidRPr="00FA271D">
        <w:t xml:space="preserve"> pointed to the tub, and Natalie stepped in and lowered herself into the warm, soothing water, murmuring a soft moan of pleasure. </w:t>
      </w:r>
      <w:r>
        <w:t>Angel</w:t>
      </w:r>
      <w:r w:rsidRPr="00FA271D">
        <w:t xml:space="preserve"> typed again into her smartphone.</w:t>
      </w:r>
    </w:p>
    <w:p w14:paraId="14312D31" w14:textId="303CA88E" w:rsidR="00A55CAC" w:rsidRPr="00A073A3" w:rsidRDefault="00A55CAC">
      <w:pPr>
        <w:pStyle w:val="BodyNormal"/>
        <w:ind w:left="1440" w:right="720" w:firstLine="0"/>
        <w:rPr>
          <w:rFonts w:ascii="Roboto Condensed Medium" w:hAnsi="Roboto Condensed Medium"/>
          <w:rPrChange w:id="5025" w:author="Author">
            <w:rPr/>
          </w:rPrChange>
        </w:rPr>
        <w:pPrChange w:id="5026" w:author="Author">
          <w:pPr>
            <w:pStyle w:val="BodyNormal"/>
          </w:pPr>
        </w:pPrChange>
      </w:pPr>
      <w:r w:rsidRPr="00A073A3">
        <w:rPr>
          <w:rFonts w:ascii="Roboto Condensed Medium" w:hAnsi="Roboto Condensed Medium"/>
          <w:rPrChange w:id="5027" w:author="Author">
            <w:rPr/>
          </w:rPrChange>
        </w:rPr>
        <w:t>“I have both white and red wine. What’s your pleasure?”</w:t>
      </w:r>
    </w:p>
    <w:p w14:paraId="3D9F5E22" w14:textId="2D1DD6D6" w:rsidR="00A55CAC" w:rsidRPr="00FA271D" w:rsidRDefault="00A55CAC" w:rsidP="009C772F">
      <w:pPr>
        <w:pStyle w:val="BodyNormal"/>
        <w:rPr>
          <w:i/>
          <w:iCs/>
        </w:rPr>
      </w:pPr>
      <w:r w:rsidRPr="00FA271D">
        <w:t>“White would be wonderful</w:t>
      </w:r>
      <w:r w:rsidR="00EF756F">
        <w:t>.</w:t>
      </w:r>
      <w:r w:rsidRPr="00FA271D">
        <w:t>”</w:t>
      </w:r>
    </w:p>
    <w:p w14:paraId="1EED5C29" w14:textId="3A8C56C3" w:rsidR="004712F3" w:rsidRDefault="00A55CAC" w:rsidP="009C772F">
      <w:pPr>
        <w:pStyle w:val="BodyNormal"/>
      </w:pPr>
      <w:r w:rsidRPr="00FA271D">
        <w:t>A</w:t>
      </w:r>
      <w:del w:id="5028" w:author="Author">
        <w:r w:rsidRPr="00FA271D" w:rsidDel="00357CEC">
          <w:delText xml:space="preserve"> minute later, </w:delText>
        </w:r>
        <w:r w:rsidDel="00357CEC">
          <w:delText>Angel</w:delText>
        </w:r>
        <w:r w:rsidRPr="00FA271D" w:rsidDel="00357CEC">
          <w:delText xml:space="preserve"> returned with a Libby goblet full of chilled white wine</w:delText>
        </w:r>
      </w:del>
      <w:ins w:id="5029" w:author="Author">
        <w:r w:rsidR="00357CEC">
          <w:t>ngel returned with a Libby goblet full of chilled white wine a minute later</w:t>
        </w:r>
      </w:ins>
      <w:r w:rsidRPr="00FA271D">
        <w:t xml:space="preserve">. </w:t>
      </w:r>
      <w:r>
        <w:t>Angel</w:t>
      </w:r>
      <w:r w:rsidRPr="00FA271D">
        <w:t xml:space="preserve">’s bathtub had a utilitarian metal rack draped over the end for soap and sponges, and </w:t>
      </w:r>
      <w:r>
        <w:t>Angel</w:t>
      </w:r>
      <w:r w:rsidRPr="00FA271D">
        <w:t xml:space="preserve"> set the cup down on it. </w:t>
      </w:r>
      <w:r w:rsidR="005B1E08">
        <w:t>Then</w:t>
      </w:r>
      <w:del w:id="5030" w:author="Author">
        <w:r w:rsidR="005B1E08" w:rsidDel="00E66C50">
          <w:delText>, s</w:delText>
        </w:r>
        <w:r w:rsidRPr="00FA271D" w:rsidDel="00E66C50">
          <w:delText>tepping back</w:delText>
        </w:r>
      </w:del>
      <w:r w:rsidRPr="00FA271D">
        <w:t>, she removed three bobby</w:t>
      </w:r>
      <w:r w:rsidR="00A30E71">
        <w:t xml:space="preserve"> </w:t>
      </w:r>
      <w:r w:rsidRPr="00FA271D">
        <w:t xml:space="preserve">pins from her wig and took it off. </w:t>
      </w:r>
      <w:r>
        <w:t>Angel</w:t>
      </w:r>
      <w:r w:rsidRPr="00FA271D">
        <w:t xml:space="preserve">’s long blond hair tumbled over her shoulders, and as Natalie’s first chance to see the </w:t>
      </w:r>
      <w:del w:id="5031" w:author="Author">
        <w:r w:rsidRPr="00FA271D" w:rsidDel="0084664B">
          <w:delText>real</w:delText>
        </w:r>
      </w:del>
      <w:ins w:id="5032" w:author="Author">
        <w:r w:rsidR="0084664B">
          <w:t xml:space="preserve">woman known as </w:t>
        </w:r>
      </w:ins>
      <w:r w:rsidR="00EF756F">
        <w:t xml:space="preserve">the </w:t>
      </w:r>
      <w:r w:rsidR="00826467">
        <w:t xml:space="preserve">Chicago </w:t>
      </w:r>
      <w:del w:id="5033" w:author="Author">
        <w:r w:rsidRPr="00FA271D" w:rsidDel="0084664B">
          <w:delText xml:space="preserve"> </w:delText>
        </w:r>
      </w:del>
      <w:r>
        <w:t>Angel</w:t>
      </w:r>
      <w:r w:rsidRPr="00FA271D">
        <w:t xml:space="preserve">, </w:t>
      </w:r>
      <w:del w:id="5034" w:author="Author">
        <w:r w:rsidRPr="00FA271D" w:rsidDel="00357CEC">
          <w:delText xml:space="preserve">and </w:delText>
        </w:r>
      </w:del>
      <w:r w:rsidRPr="00FA271D">
        <w:t>she did not disappoint. Scanning her body, Natalie noticed that she was tall</w:t>
      </w:r>
      <w:ins w:id="5035" w:author="Author">
        <w:r w:rsidR="00B970DB">
          <w:t xml:space="preserve"> and</w:t>
        </w:r>
      </w:ins>
      <w:del w:id="5036" w:author="Author">
        <w:r w:rsidRPr="00FA271D" w:rsidDel="00B970DB">
          <w:delText>,</w:delText>
        </w:r>
      </w:del>
      <w:r w:rsidRPr="00FA271D">
        <w:t xml:space="preserve"> athletically shape</w:t>
      </w:r>
      <w:r w:rsidR="001F1D53">
        <w:t>d</w:t>
      </w:r>
      <w:del w:id="5037" w:author="Author">
        <w:r w:rsidRPr="00FA271D" w:rsidDel="00B970DB">
          <w:delText>, with prominent breasts</w:delText>
        </w:r>
      </w:del>
      <w:r w:rsidRPr="00FA271D">
        <w:t>.</w:t>
      </w:r>
    </w:p>
    <w:p w14:paraId="25EB1412" w14:textId="3057D22A" w:rsidR="00A55CAC" w:rsidRPr="00FA271D" w:rsidRDefault="004759D5" w:rsidP="009C772F">
      <w:pPr>
        <w:pStyle w:val="BodyNormal"/>
        <w:rPr>
          <w:i/>
          <w:iCs/>
        </w:rPr>
      </w:pPr>
      <w:r w:rsidRPr="00B35195">
        <w:rPr>
          <w:i/>
          <w:iCs/>
        </w:rPr>
        <w:t>I</w:t>
      </w:r>
      <w:del w:id="5038" w:author="Author">
        <w:r w:rsidR="00A55CAC" w:rsidRPr="00B35195" w:rsidDel="0011444F">
          <w:rPr>
            <w:i/>
            <w:iCs/>
          </w:rPr>
          <w:delText>I</w:delText>
        </w:r>
      </w:del>
      <w:r w:rsidR="00A55CAC" w:rsidRPr="00B35195">
        <w:rPr>
          <w:i/>
          <w:iCs/>
        </w:rPr>
        <w:t xml:space="preserve">f I </w:t>
      </w:r>
      <w:r w:rsidR="00524905">
        <w:rPr>
          <w:i/>
          <w:iCs/>
        </w:rPr>
        <w:t>were</w:t>
      </w:r>
      <w:r w:rsidR="00A55CAC" w:rsidRPr="00B35195">
        <w:rPr>
          <w:i/>
          <w:iCs/>
        </w:rPr>
        <w:t xml:space="preserve"> a lesbian, I’d be all over this girl</w:t>
      </w:r>
      <w:r w:rsidR="004712F3">
        <w:t>, Natalie thought.</w:t>
      </w:r>
    </w:p>
    <w:p w14:paraId="466DC896" w14:textId="77777777" w:rsidR="00A55CAC" w:rsidRPr="00FA271D" w:rsidRDefault="00A55CAC" w:rsidP="009C772F">
      <w:pPr>
        <w:pStyle w:val="BodyNormal"/>
        <w:rPr>
          <w:i/>
          <w:iCs/>
        </w:rPr>
      </w:pPr>
      <w:r w:rsidRPr="00FA271D">
        <w:t xml:space="preserve">“Thank you, </w:t>
      </w:r>
      <w:r>
        <w:t>Angel</w:t>
      </w:r>
      <w:r w:rsidRPr="00FA271D">
        <w:t>. Please call me Natalie.”</w:t>
      </w:r>
    </w:p>
    <w:p w14:paraId="7CB4F85B" w14:textId="5B6DDB80" w:rsidR="00A55CAC" w:rsidRDefault="00A55CAC" w:rsidP="009C772F">
      <w:pPr>
        <w:pStyle w:val="BodyNormal"/>
      </w:pPr>
      <w:r w:rsidRPr="00FA271D">
        <w:lastRenderedPageBreak/>
        <w:t xml:space="preserve">Knowing the drill, Natalie waited patiently for </w:t>
      </w:r>
      <w:r>
        <w:t>Angel</w:t>
      </w:r>
      <w:r w:rsidRPr="00FA271D">
        <w:t>’s response.</w:t>
      </w:r>
    </w:p>
    <w:p w14:paraId="45A8C168" w14:textId="6DD85B17" w:rsidR="00A55CAC" w:rsidRPr="00A073A3" w:rsidRDefault="00A55CAC">
      <w:pPr>
        <w:pStyle w:val="BodyNormal"/>
        <w:ind w:left="1440" w:right="720" w:firstLine="0"/>
        <w:rPr>
          <w:rFonts w:ascii="Roboto Condensed Medium" w:hAnsi="Roboto Condensed Medium"/>
          <w:rPrChange w:id="5039" w:author="Author">
            <w:rPr/>
          </w:rPrChange>
        </w:rPr>
        <w:pPrChange w:id="5040" w:author="Author">
          <w:pPr>
            <w:pStyle w:val="BodyNormal"/>
          </w:pPr>
        </w:pPrChange>
      </w:pPr>
      <w:r w:rsidRPr="00A073A3">
        <w:rPr>
          <w:rFonts w:ascii="Roboto Condensed Medium" w:hAnsi="Roboto Condensed Medium"/>
          <w:rPrChange w:id="5041" w:author="Author">
            <w:rPr/>
          </w:rPrChange>
        </w:rPr>
        <w:t>“My name is</w:t>
      </w:r>
      <w:r w:rsidR="00807145">
        <w:rPr>
          <w:rFonts w:ascii="Roboto Condensed Medium" w:hAnsi="Roboto Condensed Medium"/>
        </w:rPr>
        <w:t>n’t Angel, but r</w:t>
      </w:r>
      <w:r w:rsidRPr="00A073A3">
        <w:rPr>
          <w:rFonts w:ascii="Roboto Condensed Medium" w:hAnsi="Roboto Condensed Medium"/>
          <w:rPrChange w:id="5042" w:author="Author">
            <w:rPr/>
          </w:rPrChange>
        </w:rPr>
        <w:t>evealing my name may get me killed</w:t>
      </w:r>
      <w:r w:rsidR="00807145">
        <w:rPr>
          <w:rFonts w:ascii="Roboto Condensed Medium" w:hAnsi="Roboto Condensed Medium"/>
        </w:rPr>
        <w:t>.</w:t>
      </w:r>
      <w:r w:rsidRPr="00A073A3">
        <w:rPr>
          <w:rFonts w:ascii="Roboto Condensed Medium" w:hAnsi="Roboto Condensed Medium"/>
          <w:rPrChange w:id="5043" w:author="Author">
            <w:rPr/>
          </w:rPrChange>
        </w:rPr>
        <w:t xml:space="preserve"> </w:t>
      </w:r>
      <w:r w:rsidR="00807145">
        <w:rPr>
          <w:rFonts w:ascii="Roboto Condensed Medium" w:hAnsi="Roboto Condensed Medium"/>
        </w:rPr>
        <w:t>W</w:t>
      </w:r>
      <w:r w:rsidRPr="00A073A3">
        <w:rPr>
          <w:rFonts w:ascii="Roboto Condensed Medium" w:hAnsi="Roboto Condensed Medium"/>
          <w:rPrChange w:id="5044" w:author="Author">
            <w:rPr/>
          </w:rPrChange>
        </w:rPr>
        <w:t>e’ll talk about that later. I’ll launder your clothes now. Just relax for a while. You’re going to be OK.”</w:t>
      </w:r>
    </w:p>
    <w:p w14:paraId="7610807B" w14:textId="6DF73746" w:rsidR="00A55CAC" w:rsidRPr="00FA271D" w:rsidRDefault="00A55CAC" w:rsidP="009C772F">
      <w:pPr>
        <w:pStyle w:val="BodyNormal"/>
        <w:rPr>
          <w:i/>
          <w:iCs/>
        </w:rPr>
      </w:pPr>
      <w:r w:rsidRPr="00FA271D">
        <w:t xml:space="preserve">“Thank you, </w:t>
      </w:r>
      <w:r w:rsidR="00807145">
        <w:t>Angel</w:t>
      </w:r>
      <w:r w:rsidRPr="00FA271D">
        <w:t>,” Natalie replied as she watched her</w:t>
      </w:r>
      <w:del w:id="5045" w:author="Author">
        <w:r w:rsidRPr="00FA271D" w:rsidDel="000701A6">
          <w:delText>, through the open bathroom door, load her clothes into the washer/drier combo in the kitchen</w:delText>
        </w:r>
      </w:del>
      <w:ins w:id="5046" w:author="Author">
        <w:r w:rsidR="000701A6">
          <w:t xml:space="preserve"> load the clothes into the washer/drier combo in the kitchen through the open bathroom door</w:t>
        </w:r>
      </w:ins>
      <w:r w:rsidRPr="00FA271D">
        <w:t>.</w:t>
      </w:r>
    </w:p>
    <w:p w14:paraId="721DD662" w14:textId="77777777" w:rsidR="00A55CAC" w:rsidRPr="00FA271D" w:rsidRDefault="00A55CAC" w:rsidP="009C772F">
      <w:pPr>
        <w:pStyle w:val="BodyNormal"/>
      </w:pPr>
    </w:p>
    <w:p w14:paraId="7DB6566C" w14:textId="77777777" w:rsidR="00A55CAC" w:rsidRPr="00FA271D" w:rsidRDefault="00A55CAC" w:rsidP="00A55CAC">
      <w:pPr>
        <w:pStyle w:val="ASubheadLevel1"/>
        <w:rPr>
          <w:shd w:val="clear" w:color="auto" w:fill="FFFFFF"/>
        </w:rPr>
      </w:pPr>
      <w:bookmarkStart w:id="5047" w:name="_Toc197338872"/>
      <w:r w:rsidRPr="00FA271D">
        <w:rPr>
          <w:shd w:val="clear" w:color="auto" w:fill="FFFFFF"/>
        </w:rPr>
        <w:t>Active Shooter</w:t>
      </w:r>
      <w:bookmarkEnd w:id="5047"/>
    </w:p>
    <w:p w14:paraId="571E71EE" w14:textId="0B4AAF40" w:rsidR="00A55CAC" w:rsidRPr="00FA271D" w:rsidRDefault="00A55CAC" w:rsidP="009C772F">
      <w:pPr>
        <w:pStyle w:val="BodyNormal"/>
        <w:rPr>
          <w:i/>
          <w:iCs/>
        </w:rPr>
      </w:pPr>
      <w:r w:rsidRPr="00FA271D">
        <w:t xml:space="preserve">Ryan DiMarco was in full battle dress as he, Mac Merrick, and the rest of the Chicago/FBI Organized Crime unit arrived at the </w:t>
      </w:r>
      <w:del w:id="5048" w:author="Author">
        <w:r w:rsidRPr="00FA271D" w:rsidDel="0011444F">
          <w:delText>Crowne Plaza Hotel</w:delText>
        </w:r>
      </w:del>
      <w:r w:rsidR="006607D6">
        <w:t>Club</w:t>
      </w:r>
      <w:r w:rsidR="00D36F7D">
        <w:t>h</w:t>
      </w:r>
      <w:r w:rsidR="006607D6">
        <w:t>ouse</w:t>
      </w:r>
      <w:ins w:id="5049" w:author="Author">
        <w:r w:rsidR="0011444F">
          <w:t xml:space="preserve"> Restaurant</w:t>
        </w:r>
      </w:ins>
      <w:r w:rsidRPr="00FA271D">
        <w:t xml:space="preserve">. The age of gun violence in the United States </w:t>
      </w:r>
      <w:r w:rsidR="00F46D14">
        <w:t xml:space="preserve">has </w:t>
      </w:r>
      <w:r w:rsidRPr="00FA271D">
        <w:t xml:space="preserve">made these scenes commonplace. Chicago SWAT </w:t>
      </w:r>
      <w:del w:id="5050" w:author="Author">
        <w:r w:rsidRPr="00FA271D" w:rsidDel="00357CEC">
          <w:delText>had the building surrounded</w:delText>
        </w:r>
      </w:del>
      <w:ins w:id="5051" w:author="Author">
        <w:r w:rsidR="00357CEC">
          <w:t>surrounded the building</w:t>
        </w:r>
        <w:r w:rsidR="0011444F">
          <w:t>, with</w:t>
        </w:r>
      </w:ins>
      <w:del w:id="5052" w:author="Author">
        <w:r w:rsidRPr="00FA271D" w:rsidDel="0011444F">
          <w:delText>;</w:delText>
        </w:r>
      </w:del>
      <w:r w:rsidRPr="00FA271D">
        <w:t xml:space="preserve"> the </w:t>
      </w:r>
      <w:del w:id="5053" w:author="Author">
        <w:r w:rsidRPr="00FA271D" w:rsidDel="0011444F">
          <w:delText xml:space="preserve">hotel </w:delText>
        </w:r>
      </w:del>
      <w:ins w:id="5054" w:author="Author">
        <w:r w:rsidR="0011444F">
          <w:t>employees and patrons</w:t>
        </w:r>
        <w:r w:rsidR="0011444F" w:rsidRPr="00FA271D">
          <w:t xml:space="preserve"> </w:t>
        </w:r>
      </w:ins>
      <w:r w:rsidRPr="00FA271D">
        <w:t xml:space="preserve">evacuated </w:t>
      </w:r>
      <w:del w:id="5055" w:author="Author">
        <w:r w:rsidRPr="00FA271D" w:rsidDel="0011444F">
          <w:delText xml:space="preserve">to </w:delText>
        </w:r>
      </w:del>
      <w:r w:rsidRPr="00FA271D">
        <w:t>a safe distance</w:t>
      </w:r>
      <w:ins w:id="5056" w:author="Author">
        <w:r w:rsidR="0011444F">
          <w:t xml:space="preserve"> away</w:t>
        </w:r>
      </w:ins>
      <w:r w:rsidRPr="00FA271D">
        <w:t xml:space="preserve">, floodlights illuminating the locale like the afternoon sun, </w:t>
      </w:r>
      <w:del w:id="5057" w:author="Author">
        <w:r w:rsidRPr="00FA271D" w:rsidDel="0011444F">
          <w:delText xml:space="preserve">with </w:delText>
        </w:r>
      </w:del>
      <w:ins w:id="5058" w:author="Author">
        <w:r w:rsidR="0011444F">
          <w:t>and</w:t>
        </w:r>
        <w:r w:rsidR="0011444F" w:rsidRPr="00FA271D">
          <w:t xml:space="preserve"> </w:t>
        </w:r>
      </w:ins>
      <w:r w:rsidRPr="00FA271D">
        <w:t>news crews kept at bay.</w:t>
      </w:r>
    </w:p>
    <w:p w14:paraId="4605ABAD" w14:textId="7D13E5E9" w:rsidR="00A55CAC" w:rsidRPr="00FA271D" w:rsidRDefault="00A55CAC" w:rsidP="009C772F">
      <w:pPr>
        <w:pStyle w:val="BodyNormal"/>
        <w:rPr>
          <w:i/>
          <w:iCs/>
        </w:rPr>
      </w:pPr>
      <w:r w:rsidRPr="00FA271D">
        <w:t xml:space="preserve">“Well, Nivani, what have you got?” Ryan asked </w:t>
      </w:r>
      <w:del w:id="5059" w:author="Author">
        <w:r w:rsidRPr="00FA271D" w:rsidDel="0034438B">
          <w:delText xml:space="preserve">of </w:delText>
        </w:r>
      </w:del>
      <w:r w:rsidRPr="00FA271D">
        <w:t>the SWAT Commander.</w:t>
      </w:r>
    </w:p>
    <w:p w14:paraId="6297DB1F" w14:textId="234E6317" w:rsidR="00A55CAC" w:rsidRPr="00FA271D" w:rsidRDefault="00A55CAC" w:rsidP="009C772F">
      <w:pPr>
        <w:pStyle w:val="BodyNormal"/>
        <w:rPr>
          <w:i/>
          <w:iCs/>
        </w:rPr>
      </w:pPr>
      <w:r w:rsidRPr="00FA271D">
        <w:t xml:space="preserve">“Hi, Ryan. The short answer is three </w:t>
      </w:r>
      <w:proofErr w:type="gramStart"/>
      <w:r w:rsidRPr="00FA271D">
        <w:t>perps</w:t>
      </w:r>
      <w:proofErr w:type="gramEnd"/>
      <w:r w:rsidRPr="00FA271D">
        <w:t xml:space="preserve"> holding six hostages in the </w:t>
      </w:r>
      <w:del w:id="5060" w:author="Author">
        <w:r w:rsidRPr="00FA271D" w:rsidDel="0011444F">
          <w:delText>Fire Oven</w:delText>
        </w:r>
      </w:del>
      <w:r w:rsidR="00D36F7D">
        <w:t>Clubhouse</w:t>
      </w:r>
      <w:r w:rsidRPr="00FA271D">
        <w:t xml:space="preserve"> restaurant on the first floor. We’ve got them boxed in, all entrances</w:t>
      </w:r>
      <w:ins w:id="5061" w:author="Author">
        <w:r w:rsidR="0011444F">
          <w:t xml:space="preserve"> and exits</w:t>
        </w:r>
      </w:ins>
      <w:r w:rsidRPr="00FA271D">
        <w:t xml:space="preserve"> covered, </w:t>
      </w:r>
      <w:r w:rsidRPr="00FA271D">
        <w:lastRenderedPageBreak/>
        <w:t xml:space="preserve">and if they break </w:t>
      </w:r>
      <w:del w:id="5062" w:author="Author">
        <w:r w:rsidRPr="00FA271D" w:rsidDel="0011444F">
          <w:delText>through the half-wall partition</w:delText>
        </w:r>
      </w:del>
      <w:ins w:id="5063" w:author="Author">
        <w:r w:rsidR="0011444F">
          <w:t>out</w:t>
        </w:r>
      </w:ins>
      <w:r w:rsidRPr="00FA271D">
        <w:t xml:space="preserve">, it’ll be like Custer meeting six thousand Sioux </w:t>
      </w:r>
      <w:r w:rsidR="00037B2C">
        <w:t>warriors</w:t>
      </w:r>
      <w:r w:rsidRPr="00FA271D">
        <w:t>.”</w:t>
      </w:r>
    </w:p>
    <w:p w14:paraId="7F20F89C" w14:textId="023B79DB" w:rsidR="000F4B15" w:rsidRDefault="007344B7" w:rsidP="009C772F">
      <w:pPr>
        <w:pStyle w:val="BodyNormal"/>
        <w:rPr>
          <w:ins w:id="5064" w:author="Author"/>
        </w:rPr>
      </w:pPr>
      <w:ins w:id="5065" w:author="Author">
        <w:r w:rsidRPr="00FA271D">
          <w:t>“Any idea what happened?”</w:t>
        </w:r>
        <w:r>
          <w:t xml:space="preserve"> </w:t>
        </w:r>
      </w:ins>
      <w:del w:id="5066" w:author="Author">
        <w:r w:rsidR="00A55CAC" w:rsidRPr="00FA271D" w:rsidDel="00357CEC">
          <w:delText>Mac, standing next to DiMarco,</w:delText>
        </w:r>
      </w:del>
      <w:ins w:id="5067" w:author="Author">
        <w:del w:id="5068" w:author="Author">
          <w:r w:rsidR="00357CEC" w:rsidDel="00B201A3">
            <w:delText>Standing next to DiMarco, Mac</w:delText>
          </w:r>
        </w:del>
      </w:ins>
      <w:del w:id="5069" w:author="Author">
        <w:r w:rsidR="00A55CAC" w:rsidRPr="00FA271D" w:rsidDel="00B201A3">
          <w:delText xml:space="preserve"> a</w:delText>
        </w:r>
      </w:del>
    </w:p>
    <w:p w14:paraId="76BE14D7" w14:textId="5351F865" w:rsidR="00A55CAC" w:rsidRPr="00FA271D" w:rsidDel="000F4B15" w:rsidRDefault="00B201A3" w:rsidP="009C772F">
      <w:pPr>
        <w:pStyle w:val="BodyNormal"/>
        <w:rPr>
          <w:del w:id="5070" w:author="Author"/>
          <w:i/>
          <w:iCs/>
        </w:rPr>
      </w:pPr>
      <w:ins w:id="5071" w:author="Author">
        <w:del w:id="5072" w:author="Author">
          <w:r w:rsidDel="000F4B15">
            <w:delText>s</w:delText>
          </w:r>
        </w:del>
        <w:r w:rsidR="000F4B15">
          <w:t>S</w:t>
        </w:r>
        <w:r>
          <w:t>tanding next to DiMarco,</w:t>
        </w:r>
      </w:ins>
      <w:r w:rsidR="00A55CAC" w:rsidRPr="00FA271D">
        <w:t xml:space="preserve"> </w:t>
      </w:r>
      <w:del w:id="5073" w:author="Author">
        <w:r w:rsidR="00A55CAC" w:rsidRPr="00FA271D" w:rsidDel="007344B7">
          <w:delText>“Any idea what happened?”</w:delText>
        </w:r>
      </w:del>
    </w:p>
    <w:p w14:paraId="357EBC53" w14:textId="490B4B4E" w:rsidR="004C34D5" w:rsidRDefault="00A55CAC" w:rsidP="009C772F">
      <w:pPr>
        <w:pStyle w:val="BodyNormal"/>
        <w:rPr>
          <w:ins w:id="5074" w:author="Author"/>
        </w:rPr>
      </w:pPr>
      <w:r w:rsidRPr="00FA271D">
        <w:t>Nivani Subramanian, the head of Chicago SWAT, chuckled before answering.</w:t>
      </w:r>
    </w:p>
    <w:p w14:paraId="7532817A" w14:textId="2E822AC6" w:rsidR="00A55CAC" w:rsidRPr="00FA271D" w:rsidRDefault="00A55CAC" w:rsidP="009C772F">
      <w:pPr>
        <w:pStyle w:val="BodyNormal"/>
        <w:rPr>
          <w:i/>
          <w:iCs/>
        </w:rPr>
      </w:pPr>
      <w:del w:id="5075" w:author="Author">
        <w:r w:rsidRPr="00FA271D" w:rsidDel="004C34D5">
          <w:delText xml:space="preserve"> </w:delText>
        </w:r>
      </w:del>
      <w:r w:rsidRPr="00FA271D">
        <w:t xml:space="preserve">“We spoke to one of the </w:t>
      </w:r>
      <w:del w:id="5076" w:author="Author">
        <w:r w:rsidRPr="00FA271D" w:rsidDel="0011444F">
          <w:delText>kitchen crew</w:delText>
        </w:r>
      </w:del>
      <w:ins w:id="5077" w:author="Author">
        <w:r w:rsidR="0011444F">
          <w:t>bartenders</w:t>
        </w:r>
      </w:ins>
      <w:r w:rsidRPr="00FA271D">
        <w:t xml:space="preserve"> who got out</w:t>
      </w:r>
      <w:r w:rsidR="006F5B77">
        <w:t>. H</w:t>
      </w:r>
      <w:r w:rsidRPr="00FA271D">
        <w:t xml:space="preserve">e said that some guy tried to shoot one of the patrons, but another customer intervened. </w:t>
      </w:r>
      <w:del w:id="5078" w:author="Author">
        <w:r w:rsidRPr="00FA271D" w:rsidDel="0028682A">
          <w:delText xml:space="preserve">Said </w:delText>
        </w:r>
      </w:del>
      <w:ins w:id="5079" w:author="Author">
        <w:r w:rsidR="0028682A">
          <w:t>He s</w:t>
        </w:r>
        <w:r w:rsidR="0028682A" w:rsidRPr="00FA271D">
          <w:t xml:space="preserve">aid </w:t>
        </w:r>
      </w:ins>
      <w:r w:rsidRPr="00FA271D">
        <w:t>the guy fired two shots but didn’t hit anybody. That turned the restaurant into an all-out panic.”</w:t>
      </w:r>
    </w:p>
    <w:p w14:paraId="2D9E0B73" w14:textId="11FFD583" w:rsidR="00A55CAC" w:rsidRPr="00FA271D" w:rsidRDefault="00A55CAC" w:rsidP="009C772F">
      <w:pPr>
        <w:pStyle w:val="BodyNormal"/>
        <w:rPr>
          <w:i/>
          <w:iCs/>
        </w:rPr>
      </w:pPr>
      <w:r w:rsidRPr="00FA271D">
        <w:t xml:space="preserve">“Did the </w:t>
      </w:r>
      <w:del w:id="5080" w:author="Author">
        <w:r w:rsidRPr="00FA271D" w:rsidDel="0011444F">
          <w:delText xml:space="preserve">cook </w:delText>
        </w:r>
      </w:del>
      <w:ins w:id="5081" w:author="Author">
        <w:r w:rsidR="0011444F">
          <w:t xml:space="preserve">barkeep </w:t>
        </w:r>
      </w:ins>
      <w:r w:rsidRPr="00FA271D">
        <w:t>describe the customer who intervened?”</w:t>
      </w:r>
    </w:p>
    <w:p w14:paraId="232A046F" w14:textId="0A56B775" w:rsidR="00A55CAC" w:rsidRPr="00FA271D" w:rsidRDefault="00A55CAC" w:rsidP="009C772F">
      <w:pPr>
        <w:pStyle w:val="BodyNormal"/>
        <w:rPr>
          <w:i/>
          <w:iCs/>
        </w:rPr>
      </w:pPr>
      <w:r w:rsidRPr="00FA271D">
        <w:t>“</w:t>
      </w:r>
      <w:ins w:id="5082" w:author="Author">
        <w:r w:rsidR="0032604F">
          <w:t>He s</w:t>
        </w:r>
      </w:ins>
      <w:del w:id="5083" w:author="Author">
        <w:r w:rsidRPr="00FA271D" w:rsidDel="0032604F">
          <w:delText>S</w:delText>
        </w:r>
      </w:del>
      <w:r w:rsidRPr="00FA271D">
        <w:t xml:space="preserve">aid it was a </w:t>
      </w:r>
      <w:del w:id="5084" w:author="Author">
        <w:r w:rsidRPr="00FA271D" w:rsidDel="0032604F">
          <w:delText xml:space="preserve">woman, tall, </w:delText>
        </w:r>
      </w:del>
      <w:ins w:id="5085" w:author="Author">
        <w:del w:id="5086" w:author="Author">
          <w:r w:rsidR="00EC1DD1" w:rsidDel="0032604F">
            <w:delText xml:space="preserve">with </w:delText>
          </w:r>
        </w:del>
      </w:ins>
      <w:del w:id="5087" w:author="Author">
        <w:r w:rsidRPr="00FA271D" w:rsidDel="0032604F">
          <w:delText>short brown hair,</w:delText>
        </w:r>
      </w:del>
      <w:ins w:id="5088" w:author="Author">
        <w:r w:rsidR="0032604F">
          <w:t xml:space="preserve">tall woman </w:t>
        </w:r>
      </w:ins>
      <w:r w:rsidR="006E18BF">
        <w:t>in a black jumpsuit with short brown hair</w:t>
      </w:r>
      <w:r w:rsidRPr="00FA271D">
        <w:t xml:space="preserve">. </w:t>
      </w:r>
      <w:r w:rsidR="001F1D53">
        <w:t>The g</w:t>
      </w:r>
      <w:r w:rsidRPr="00FA271D">
        <w:t>uy said it was like watching a Kung Foo movie. She carried the customer out of the restaurant.”</w:t>
      </w:r>
    </w:p>
    <w:p w14:paraId="7E0F8D01" w14:textId="5090409B" w:rsidR="002A196C" w:rsidRDefault="00A55CAC" w:rsidP="009C772F">
      <w:pPr>
        <w:pStyle w:val="BodyNormal"/>
        <w:rPr>
          <w:ins w:id="5089" w:author="Author"/>
        </w:rPr>
      </w:pPr>
      <w:r w:rsidRPr="00FA271D">
        <w:t xml:space="preserve">Ryan DiMarco looked at Mac. </w:t>
      </w:r>
    </w:p>
    <w:p w14:paraId="1DF8DF02" w14:textId="49E448A6" w:rsidR="00A55CAC" w:rsidRPr="00FA271D" w:rsidRDefault="00A55CAC" w:rsidP="009C772F">
      <w:pPr>
        <w:pStyle w:val="BodyNormal"/>
        <w:rPr>
          <w:i/>
          <w:iCs/>
        </w:rPr>
      </w:pPr>
      <w:del w:id="5090" w:author="Author">
        <w:r w:rsidRPr="00FA271D" w:rsidDel="002A196C">
          <w:delText xml:space="preserve">. </w:delText>
        </w:r>
      </w:del>
      <w:r w:rsidRPr="00FA271D">
        <w:t xml:space="preserve">“Somebody </w:t>
      </w:r>
      <w:r w:rsidR="000527EF">
        <w:t>we</w:t>
      </w:r>
      <w:r w:rsidRPr="00FA271D">
        <w:t xml:space="preserve"> know?”</w:t>
      </w:r>
    </w:p>
    <w:p w14:paraId="6F900A8B" w14:textId="29A6CFA1" w:rsidR="00A55CAC" w:rsidRPr="00FA271D" w:rsidRDefault="00A55CAC" w:rsidP="009C772F">
      <w:pPr>
        <w:pStyle w:val="BodyNormal"/>
        <w:rPr>
          <w:i/>
          <w:iCs/>
        </w:rPr>
      </w:pPr>
      <w:r w:rsidRPr="00FA271D">
        <w:t>“She gets around, doesn’t she</w:t>
      </w:r>
      <w:del w:id="5091" w:author="Author">
        <w:r w:rsidRPr="00FA271D" w:rsidDel="004C34D5">
          <w:delText>,</w:delText>
        </w:r>
      </w:del>
      <w:ins w:id="5092" w:author="Author">
        <w:r w:rsidR="004C34D5">
          <w:t>.</w:t>
        </w:r>
      </w:ins>
      <w:r w:rsidRPr="00FA271D">
        <w:t>”</w:t>
      </w:r>
      <w:del w:id="5093" w:author="Author">
        <w:r w:rsidRPr="00FA271D" w:rsidDel="004C34D5">
          <w:delText xml:space="preserve"> was Mac’s reply.</w:delText>
        </w:r>
      </w:del>
    </w:p>
    <w:p w14:paraId="03F166E4" w14:textId="77777777" w:rsidR="00A55CAC" w:rsidRPr="00FA271D" w:rsidRDefault="00A55CAC" w:rsidP="009C772F">
      <w:pPr>
        <w:pStyle w:val="BodyNormal"/>
        <w:rPr>
          <w:i/>
          <w:iCs/>
        </w:rPr>
      </w:pPr>
      <w:r w:rsidRPr="00FA271D">
        <w:t>“Nivani, have you talked to them?”</w:t>
      </w:r>
      <w:del w:id="5094" w:author="Author">
        <w:r w:rsidRPr="00FA271D" w:rsidDel="000C34DA">
          <w:delText xml:space="preserve"> Ryan said.</w:delText>
        </w:r>
      </w:del>
    </w:p>
    <w:p w14:paraId="5F04FDFC" w14:textId="4962617A" w:rsidR="00A55CAC" w:rsidRPr="00FA271D" w:rsidRDefault="00A55CAC" w:rsidP="009C772F">
      <w:pPr>
        <w:pStyle w:val="BodyNormal"/>
        <w:rPr>
          <w:i/>
          <w:iCs/>
        </w:rPr>
      </w:pPr>
      <w:r w:rsidRPr="00FA271D">
        <w:t>“Negative,</w:t>
      </w:r>
      <w:ins w:id="5095" w:author="Author">
        <w:r w:rsidR="000C34DA">
          <w:t xml:space="preserve"> Ryan,</w:t>
        </w:r>
      </w:ins>
      <w:r w:rsidRPr="00FA271D">
        <w:t xml:space="preserve"> that’s the strange part. We’ve shouted </w:t>
      </w:r>
      <w:r w:rsidR="00B959DC" w:rsidRPr="00FA271D">
        <w:t>at</w:t>
      </w:r>
      <w:r w:rsidRPr="00FA271D">
        <w:t xml:space="preserve"> the </w:t>
      </w:r>
      <w:r w:rsidR="00524905">
        <w:t>gang bangers</w:t>
      </w:r>
      <w:r w:rsidRPr="00FA271D">
        <w:t>, but they’re not responding to anything. No demands for a getaway vehicle, no nothing.”</w:t>
      </w:r>
    </w:p>
    <w:p w14:paraId="5D909F7C" w14:textId="77777777" w:rsidR="00A55CAC" w:rsidRPr="00FA271D" w:rsidRDefault="00A55CAC" w:rsidP="009C772F">
      <w:pPr>
        <w:pStyle w:val="BodyNormal"/>
        <w:rPr>
          <w:i/>
          <w:iCs/>
        </w:rPr>
      </w:pPr>
      <w:r w:rsidRPr="00FA271D">
        <w:t>“What does Superintendent Green want to do?”</w:t>
      </w:r>
      <w:del w:id="5096" w:author="Author">
        <w:r w:rsidRPr="00FA271D" w:rsidDel="000F4B15">
          <w:delText xml:space="preserve"> Ryan asked.</w:delText>
        </w:r>
      </w:del>
    </w:p>
    <w:p w14:paraId="10434A51" w14:textId="77777777" w:rsidR="00A55CAC" w:rsidRPr="00FA271D" w:rsidRDefault="00A55CAC" w:rsidP="009C772F">
      <w:pPr>
        <w:pStyle w:val="BodyNormal"/>
        <w:rPr>
          <w:i/>
          <w:iCs/>
        </w:rPr>
      </w:pPr>
      <w:r w:rsidRPr="00FA271D">
        <w:t xml:space="preserve">“He’s in St. Louis for a symposium. He wants us to wrap this up quickly. I’ve got one sniper zeroed in on one of the perps. Another is crawling to a position where he can </w:t>
      </w:r>
      <w:r w:rsidRPr="00FA271D">
        <w:lastRenderedPageBreak/>
        <w:t xml:space="preserve">tag the other guy. One of the three thugs </w:t>
      </w:r>
      <w:proofErr w:type="gramStart"/>
      <w:r w:rsidRPr="00FA271D">
        <w:t>is wounded</w:t>
      </w:r>
      <w:proofErr w:type="gramEnd"/>
      <w:r w:rsidRPr="00FA271D">
        <w:t xml:space="preserve"> and moaning like a whore with a teenager. Over here, Ryan, we’ve got video of each sniper’s headcam.”</w:t>
      </w:r>
    </w:p>
    <w:p w14:paraId="0086B8FB" w14:textId="16B42E57" w:rsidR="00A55CAC" w:rsidRPr="00FA271D" w:rsidRDefault="00A55CAC" w:rsidP="009C772F">
      <w:pPr>
        <w:pStyle w:val="BodyNormal"/>
        <w:rPr>
          <w:i/>
          <w:iCs/>
        </w:rPr>
      </w:pPr>
      <w:r w:rsidRPr="00FA271D">
        <w:t>The SWAT team had a command post set up with several tablet displays. Each display showed the sniper’s helmet cam and an inset display showing the view from his sniper rifle’s telescopic sight. One officer had his crosshairs centered on one of the perp’s pistol</w:t>
      </w:r>
      <w:r w:rsidR="00A236FF">
        <w:t>s</w:t>
      </w:r>
      <w:r w:rsidRPr="00FA271D">
        <w:t xml:space="preserve">. The other officer was wiggling into position. </w:t>
      </w:r>
    </w:p>
    <w:p w14:paraId="4B732776" w14:textId="5F837954" w:rsidR="00A55CAC" w:rsidRPr="00FA271D" w:rsidRDefault="00A55CAC" w:rsidP="009C772F">
      <w:pPr>
        <w:pStyle w:val="BodyNormal"/>
        <w:rPr>
          <w:i/>
          <w:iCs/>
        </w:rPr>
      </w:pPr>
      <w:r w:rsidRPr="00FA271D">
        <w:t>The first sharpshooter reported that the six hostages were out of the line</w:t>
      </w:r>
      <w:r w:rsidR="00E41635">
        <w:t xml:space="preserve"> of </w:t>
      </w:r>
      <w:r w:rsidRPr="00FA271D">
        <w:t>fire. The second sniper finally got into position, and his displays showed that he was shooting away from the hostages.</w:t>
      </w:r>
    </w:p>
    <w:p w14:paraId="1BBDAF24" w14:textId="63F97056" w:rsidR="00A55CAC" w:rsidRPr="00FA271D" w:rsidRDefault="00A55CAC" w:rsidP="009C772F">
      <w:pPr>
        <w:pStyle w:val="BodyNormal"/>
        <w:rPr>
          <w:i/>
          <w:iCs/>
        </w:rPr>
      </w:pPr>
      <w:r w:rsidRPr="00FA271D">
        <w:t xml:space="preserve">“Boss, I’ve got a bead on his gun. I’m good to go,” the second SWAT sniper </w:t>
      </w:r>
      <w:r w:rsidR="004F6132">
        <w:t>said</w:t>
      </w:r>
      <w:r w:rsidRPr="00FA271D">
        <w:t>.</w:t>
      </w:r>
    </w:p>
    <w:p w14:paraId="56F4ABC7" w14:textId="735772FF" w:rsidR="00A55CAC" w:rsidRPr="00FA271D" w:rsidRDefault="00A55CAC" w:rsidP="009C772F">
      <w:pPr>
        <w:pStyle w:val="BodyNormal"/>
        <w:rPr>
          <w:i/>
          <w:iCs/>
        </w:rPr>
      </w:pPr>
      <w:r w:rsidRPr="00FA271D">
        <w:t>Mac and Ryan remained quiet as Nivani Subramanian</w:t>
      </w:r>
      <w:r w:rsidR="00F51885">
        <w:t xml:space="preserve">, </w:t>
      </w:r>
      <w:r w:rsidR="00F51885" w:rsidRPr="00FA271D">
        <w:t xml:space="preserve">one of the most respected </w:t>
      </w:r>
      <w:r w:rsidR="00F51885">
        <w:t>police force members,</w:t>
      </w:r>
      <w:r w:rsidRPr="00FA271D">
        <w:t xml:space="preserve"> did his work. </w:t>
      </w:r>
      <w:r w:rsidR="00876FC7">
        <w:t>T</w:t>
      </w:r>
      <w:r w:rsidRPr="00FA271D">
        <w:t>he Superintendent or the city politicians have never questioned his tactics. Protection of the innocent is his driving force, and his operations have rarely resulted in a bloodbath.</w:t>
      </w:r>
    </w:p>
    <w:p w14:paraId="036ED7E0" w14:textId="1BCEBD27" w:rsidR="00A55CAC" w:rsidRPr="00FA271D" w:rsidRDefault="00A55CAC" w:rsidP="009C772F">
      <w:pPr>
        <w:pStyle w:val="BodyNormal"/>
        <w:rPr>
          <w:i/>
          <w:iCs/>
        </w:rPr>
      </w:pPr>
      <w:r w:rsidRPr="00FA271D">
        <w:t xml:space="preserve">“OK, Teams one and two, </w:t>
      </w:r>
      <w:r w:rsidR="003F389F">
        <w:t>after</w:t>
      </w:r>
      <w:r w:rsidRPr="00FA271D">
        <w:t xml:space="preserve"> I give the order to shoot, you folks barge in there like a cloud of locusts and get the hostages outta there,” Nivani </w:t>
      </w:r>
      <w:r w:rsidR="004F6132">
        <w:t>said</w:t>
      </w:r>
      <w:r w:rsidRPr="00FA271D">
        <w:t>.</w:t>
      </w:r>
    </w:p>
    <w:p w14:paraId="4E5C530A" w14:textId="6C069836" w:rsidR="00A55CAC" w:rsidRPr="00FA271D" w:rsidRDefault="00A55CAC" w:rsidP="009C772F">
      <w:pPr>
        <w:pStyle w:val="BodyNormal"/>
        <w:rPr>
          <w:i/>
          <w:iCs/>
        </w:rPr>
      </w:pPr>
      <w:r w:rsidRPr="00FA271D">
        <w:t>Nivani took a deep breath, then said</w:t>
      </w:r>
      <w:r w:rsidR="002434D9">
        <w:t>,</w:t>
      </w:r>
      <w:r w:rsidRPr="00FA271D">
        <w:t xml:space="preserve"> “Execute!”</w:t>
      </w:r>
    </w:p>
    <w:p w14:paraId="46EA75FB" w14:textId="5CB41D03" w:rsidR="00A55CAC" w:rsidRPr="00FA271D" w:rsidRDefault="004F6132" w:rsidP="009C772F">
      <w:pPr>
        <w:pStyle w:val="BodyNormal"/>
        <w:rPr>
          <w:i/>
          <w:iCs/>
        </w:rPr>
      </w:pPr>
      <w:r w:rsidRPr="004F6132">
        <w:t xml:space="preserve">Two loud and thundering rifle shots rang out, knocking the pistols from the perp's hands. The pistols skittered </w:t>
      </w:r>
      <w:r w:rsidRPr="004F6132">
        <w:lastRenderedPageBreak/>
        <w:t>along the floor, accompanied by yelps from the wounded men.</w:t>
      </w:r>
      <w:r>
        <w:t xml:space="preserve"> </w:t>
      </w:r>
      <w:r w:rsidR="00A55CAC" w:rsidRPr="00FA271D">
        <w:t xml:space="preserve">A flash grenade went off, loud as a fireworks detonation, </w:t>
      </w:r>
      <w:del w:id="5097" w:author="Author">
        <w:r w:rsidR="00A55CAC" w:rsidRPr="00FA271D" w:rsidDel="00357CEC">
          <w:delText>and this</w:delText>
        </w:r>
      </w:del>
      <w:ins w:id="5098" w:author="Author">
        <w:del w:id="5099" w:author="Author">
          <w:r w:rsidR="00357CEC" w:rsidDel="00050976">
            <w:delText>which</w:delText>
          </w:r>
        </w:del>
      </w:ins>
      <w:del w:id="5100" w:author="Author">
        <w:r w:rsidR="00A55CAC" w:rsidRPr="00FA271D" w:rsidDel="00050976">
          <w:delText xml:space="preserve"> added</w:delText>
        </w:r>
      </w:del>
      <w:ins w:id="5101" w:author="Author">
        <w:r w:rsidR="00050976">
          <w:t>adding</w:t>
        </w:r>
      </w:ins>
      <w:r w:rsidR="00A55CAC" w:rsidRPr="00FA271D">
        <w:t xml:space="preserve"> to the men’s stunned state. The screen showed heavily</w:t>
      </w:r>
      <w:r w:rsidR="001F1D53">
        <w:t xml:space="preserve"> </w:t>
      </w:r>
      <w:r w:rsidR="00A55CAC" w:rsidRPr="00FA271D">
        <w:t>armed police officers swarming the scene, taking each man to the floor</w:t>
      </w:r>
      <w:del w:id="5102" w:author="Author">
        <w:r w:rsidR="00A55CAC" w:rsidRPr="00FA271D" w:rsidDel="00407688">
          <w:delText>,</w:delText>
        </w:r>
      </w:del>
      <w:r w:rsidR="00A55CAC" w:rsidRPr="00FA271D">
        <w:t xml:space="preserve"> and directing the hostages away from the </w:t>
      </w:r>
      <w:r w:rsidR="00A55CAC">
        <w:t>chaos</w:t>
      </w:r>
      <w:r w:rsidR="00A55CAC" w:rsidRPr="00FA271D">
        <w:t>.</w:t>
      </w:r>
    </w:p>
    <w:p w14:paraId="2BBD05BC" w14:textId="55047594" w:rsidR="00A55CAC" w:rsidRPr="00FA271D" w:rsidRDefault="00A55CAC" w:rsidP="009C772F">
      <w:pPr>
        <w:pStyle w:val="BodyNormal"/>
        <w:rPr>
          <w:i/>
          <w:iCs/>
        </w:rPr>
      </w:pPr>
      <w:r w:rsidRPr="00FA271D">
        <w:t>“Boss,” one of the SWAT officers reported, we’ve got three perps down and subdued. We’ve got a broken leg, one with two fingers shot off and one with a sizeable hole in his palm. We’ll need Medics right away.”</w:t>
      </w:r>
    </w:p>
    <w:p w14:paraId="0D91D830" w14:textId="23E67E30" w:rsidR="00A55CAC" w:rsidRPr="00FA271D" w:rsidRDefault="00A55CAC" w:rsidP="009C772F">
      <w:pPr>
        <w:pStyle w:val="BodyNormal"/>
        <w:rPr>
          <w:i/>
          <w:iCs/>
        </w:rPr>
      </w:pPr>
      <w:r w:rsidRPr="00FA271D">
        <w:t>“OK, good work, guys</w:t>
      </w:r>
      <w:r w:rsidR="002434D9">
        <w:t>.</w:t>
      </w:r>
      <w:r w:rsidRPr="00FA271D">
        <w:t>”</w:t>
      </w:r>
    </w:p>
    <w:p w14:paraId="2F1F6994" w14:textId="55CA827E" w:rsidR="00A55CAC" w:rsidRPr="00FA271D" w:rsidRDefault="00A55CAC" w:rsidP="009C772F">
      <w:pPr>
        <w:pStyle w:val="BodyNormal"/>
        <w:rPr>
          <w:i/>
          <w:iCs/>
        </w:rPr>
      </w:pPr>
      <w:del w:id="5103" w:author="Author">
        <w:r w:rsidRPr="00FA271D" w:rsidDel="00690330">
          <w:delText xml:space="preserve">Fifteen </w:delText>
        </w:r>
      </w:del>
      <w:ins w:id="5104" w:author="Author">
        <w:del w:id="5105" w:author="Author">
          <w:r w:rsidR="00690330" w:rsidDel="00CF7A6D">
            <w:delText>Five</w:delText>
          </w:r>
          <w:r w:rsidR="00690330" w:rsidRPr="00FA271D" w:rsidDel="00CF7A6D">
            <w:delText xml:space="preserve"> </w:delText>
          </w:r>
        </w:del>
      </w:ins>
      <w:del w:id="5106" w:author="Author">
        <w:r w:rsidRPr="00FA271D" w:rsidDel="00CF7A6D">
          <w:delText>minutes later, Mac and Ryan were at the sc</w:delText>
        </w:r>
        <w:r w:rsidDel="00CF7A6D">
          <w:delText>uffle scen</w:delText>
        </w:r>
        <w:r w:rsidRPr="00FA271D" w:rsidDel="00CF7A6D">
          <w:delText>e</w:delText>
        </w:r>
      </w:del>
      <w:ins w:id="5107" w:author="Author">
        <w:del w:id="5108" w:author="Author">
          <w:r w:rsidR="00CF7A6D" w:rsidDel="00561C27">
            <w:delText>Mac and Ryan were at the scuffle scene five minutes later</w:delText>
          </w:r>
          <w:r w:rsidR="00561C27" w:rsidDel="00090B86">
            <w:delText>Five minutes later, Mac and Ryan were at the scuffle scene</w:delText>
          </w:r>
          <w:r w:rsidR="00090B86" w:rsidDel="000C34DA">
            <w:delText>Mac and Ryan were at the scuffle scene five minutes later</w:delText>
          </w:r>
          <w:r w:rsidR="000C34DA" w:rsidDel="00EC1DD1">
            <w:delText>Five minutes later, Mac and Ryan were at the scuffle scene</w:delText>
          </w:r>
        </w:del>
        <w:r w:rsidR="00EC1DD1">
          <w:t>Mac and Ryan were at the scuffle scene five minutes later</w:t>
        </w:r>
      </w:ins>
      <w:r w:rsidRPr="00FA271D">
        <w:t xml:space="preserve">, assisting with </w:t>
      </w:r>
      <w:r>
        <w:t xml:space="preserve">the </w:t>
      </w:r>
      <w:r w:rsidRPr="00FA271D">
        <w:t>crime scene investigation.</w:t>
      </w:r>
      <w:r w:rsidR="00932CF6">
        <w:t xml:space="preserve"> Finally,</w:t>
      </w:r>
      <w:r w:rsidRPr="00FA271D">
        <w:t xml:space="preserve"> SWAT </w:t>
      </w:r>
      <w:r w:rsidR="00F51885">
        <w:t>returned</w:t>
      </w:r>
      <w:r w:rsidRPr="00FA271D">
        <w:t xml:space="preserve"> the bartender, who had </w:t>
      </w:r>
      <w:r w:rsidR="006C1C6D" w:rsidRPr="00FA271D">
        <w:t>seen</w:t>
      </w:r>
      <w:r w:rsidRPr="00FA271D">
        <w:t xml:space="preserve"> the whole thing but got away.</w:t>
      </w:r>
    </w:p>
    <w:p w14:paraId="632218D2" w14:textId="3E956CCD" w:rsidR="00A55CAC" w:rsidRPr="00FA271D" w:rsidRDefault="00A55CAC" w:rsidP="009C772F">
      <w:pPr>
        <w:pStyle w:val="BodyNormal"/>
        <w:rPr>
          <w:i/>
          <w:iCs/>
        </w:rPr>
      </w:pPr>
      <w:r w:rsidRPr="00FA271D">
        <w:t xml:space="preserve">“What did you see?” Ryan </w:t>
      </w:r>
      <w:r w:rsidR="00F00EE4">
        <w:t>said</w:t>
      </w:r>
      <w:r w:rsidR="004F6132">
        <w:t>.</w:t>
      </w:r>
    </w:p>
    <w:p w14:paraId="2E1F2A20" w14:textId="54B24133" w:rsidR="00A55CAC" w:rsidRPr="00FA271D" w:rsidRDefault="00A55CAC" w:rsidP="009C772F">
      <w:pPr>
        <w:pStyle w:val="BodyNormal"/>
        <w:rPr>
          <w:i/>
          <w:iCs/>
        </w:rPr>
      </w:pPr>
      <w:r w:rsidRPr="00FA271D">
        <w:t xml:space="preserve">“OK, this is the </w:t>
      </w:r>
      <w:del w:id="5109" w:author="Author">
        <w:r w:rsidRPr="00FA271D" w:rsidDel="0011444F">
          <w:delText xml:space="preserve">table </w:delText>
        </w:r>
      </w:del>
      <w:ins w:id="5110" w:author="Author">
        <w:r w:rsidR="0011444F">
          <w:t>booth</w:t>
        </w:r>
        <w:r w:rsidR="0011444F" w:rsidRPr="00FA271D">
          <w:t xml:space="preserve"> </w:t>
        </w:r>
      </w:ins>
      <w:r w:rsidRPr="00FA271D">
        <w:t xml:space="preserve">with the </w:t>
      </w:r>
      <w:r w:rsidR="00F51885">
        <w:t>red</w:t>
      </w:r>
      <w:r w:rsidRPr="00FA271D">
        <w:t xml:space="preserve">-haired woman sitting alone. I only looked up when the first shot rang out. I saw this tall girl struggling with the gunman. She must have deflected the first shot; </w:t>
      </w:r>
      <w:del w:id="5111" w:author="Author">
        <w:r w:rsidRPr="00FA271D" w:rsidDel="009E3B17">
          <w:delText>there was a second shot tha</w:delText>
        </w:r>
      </w:del>
      <w:ins w:id="5112" w:author="Author">
        <w:r w:rsidR="009E3B17">
          <w:t>a second sho</w:t>
        </w:r>
      </w:ins>
      <w:r w:rsidRPr="00FA271D">
        <w:t>t went into the ceiling. She took the gunman down like a god</w:t>
      </w:r>
      <w:del w:id="5113" w:author="Author">
        <w:r w:rsidRPr="00FA271D" w:rsidDel="00A0002D">
          <w:delText xml:space="preserve"> </w:delText>
        </w:r>
      </w:del>
      <w:r w:rsidRPr="00FA271D">
        <w:t>damned Ninja. I’ve never seen anything like it. She jumped on his legs when he was on the floor. He started howling.</w:t>
      </w:r>
    </w:p>
    <w:p w14:paraId="7C9FCE6F" w14:textId="5F5A8C61" w:rsidR="00A55CAC" w:rsidRPr="00FA271D" w:rsidRDefault="00A55CAC" w:rsidP="009C772F">
      <w:pPr>
        <w:pStyle w:val="BodyNormal"/>
        <w:rPr>
          <w:i/>
          <w:iCs/>
        </w:rPr>
      </w:pPr>
      <w:r w:rsidRPr="00FA271D">
        <w:t xml:space="preserve">The Ninja girl grabbed the red-haired lady, put her over her shoulder, and carried her out of the restaurant. At that point, everybody started running, </w:t>
      </w:r>
      <w:r w:rsidR="004F6132" w:rsidRPr="00FA271D">
        <w:t>me</w:t>
      </w:r>
      <w:r w:rsidRPr="00FA271D">
        <w:t xml:space="preserve"> included.”</w:t>
      </w:r>
    </w:p>
    <w:p w14:paraId="19BF7D1A" w14:textId="77777777" w:rsidR="00A55CAC" w:rsidRPr="00FA271D" w:rsidRDefault="00A55CAC" w:rsidP="009C772F">
      <w:pPr>
        <w:pStyle w:val="BodyNormal"/>
        <w:rPr>
          <w:i/>
          <w:iCs/>
        </w:rPr>
      </w:pPr>
      <w:r w:rsidRPr="00FA271D">
        <w:lastRenderedPageBreak/>
        <w:t>“Did you serve the Ninja girl?”</w:t>
      </w:r>
    </w:p>
    <w:p w14:paraId="622EFCD3" w14:textId="02750CE2" w:rsidR="00A55CAC" w:rsidRPr="00FA271D" w:rsidRDefault="00A55CAC" w:rsidP="009C772F">
      <w:pPr>
        <w:pStyle w:val="BodyNormal"/>
        <w:rPr>
          <w:i/>
          <w:iCs/>
        </w:rPr>
      </w:pPr>
      <w:r w:rsidRPr="00FA271D">
        <w:t xml:space="preserve">“Yeah, she was gorgeous, with brunette hair in a short pixie cut, black jumpsuit, tall and slim. </w:t>
      </w:r>
      <w:del w:id="5114" w:author="Author">
        <w:r w:rsidRPr="00FA271D" w:rsidDel="00C83980">
          <w:delText xml:space="preserve"> </w:delText>
        </w:r>
      </w:del>
      <w:r w:rsidRPr="00FA271D">
        <w:t>I didn’t speak to her, though. She ordered her drinks using the position’s menu tablet</w:t>
      </w:r>
      <w:del w:id="5115" w:author="Author">
        <w:r w:rsidRPr="00FA271D" w:rsidDel="009E3B17">
          <w:delText>,</w:delText>
        </w:r>
      </w:del>
      <w:r w:rsidRPr="00FA271D">
        <w:t xml:space="preserve"> </w:t>
      </w:r>
      <w:ins w:id="5116" w:author="Author">
        <w:r w:rsidR="009E3B17">
          <w:t xml:space="preserve">and </w:t>
        </w:r>
      </w:ins>
      <w:r w:rsidRPr="00FA271D">
        <w:t xml:space="preserve">swiped a </w:t>
      </w:r>
      <w:r w:rsidR="009017F4">
        <w:t xml:space="preserve">burner </w:t>
      </w:r>
      <w:r w:rsidRPr="00FA271D">
        <w:t xml:space="preserve">credit card to pay. </w:t>
      </w:r>
      <w:r w:rsidR="00826467">
        <w:t>G</w:t>
      </w:r>
      <w:r w:rsidRPr="00FA271D">
        <w:t>ave a nice tip.”</w:t>
      </w:r>
    </w:p>
    <w:p w14:paraId="10396F89" w14:textId="77777777" w:rsidR="000F4B15" w:rsidRDefault="00A55CAC" w:rsidP="009C772F">
      <w:pPr>
        <w:pStyle w:val="BodyNormal"/>
        <w:rPr>
          <w:ins w:id="5117" w:author="Author"/>
        </w:rPr>
      </w:pPr>
      <w:r w:rsidRPr="00FA271D">
        <w:t xml:space="preserve">Ryan turned to Mac. </w:t>
      </w:r>
    </w:p>
    <w:p w14:paraId="3FA61533" w14:textId="630349F7" w:rsidR="00A55CAC" w:rsidRPr="00FA271D" w:rsidRDefault="00A55CAC" w:rsidP="009C772F">
      <w:pPr>
        <w:pStyle w:val="BodyNormal"/>
        <w:rPr>
          <w:i/>
          <w:iCs/>
        </w:rPr>
      </w:pPr>
      <w:r w:rsidRPr="00FA271D">
        <w:t>“What have you got?”</w:t>
      </w:r>
    </w:p>
    <w:p w14:paraId="06443A68" w14:textId="77777777" w:rsidR="000F4B15" w:rsidRDefault="00A55CAC" w:rsidP="009C772F">
      <w:pPr>
        <w:pStyle w:val="BodyNormal"/>
        <w:rPr>
          <w:ins w:id="5118" w:author="Author"/>
        </w:rPr>
      </w:pPr>
      <w:r w:rsidRPr="00FA271D">
        <w:t xml:space="preserve">Mac held up a woman’s handbag. </w:t>
      </w:r>
    </w:p>
    <w:p w14:paraId="51405C49" w14:textId="77777777" w:rsidR="000F4B15" w:rsidRDefault="00A55CAC" w:rsidP="009C772F">
      <w:pPr>
        <w:pStyle w:val="BodyNormal"/>
        <w:rPr>
          <w:ins w:id="5119" w:author="Author"/>
        </w:rPr>
      </w:pPr>
      <w:r w:rsidRPr="00FA271D">
        <w:t>“I think this is the target’s purse.</w:t>
      </w:r>
      <w:ins w:id="5120" w:author="Author">
        <w:r w:rsidR="000F4B15">
          <w:t>”</w:t>
        </w:r>
      </w:ins>
      <w:r w:rsidRPr="00FA271D">
        <w:t xml:space="preserve"> </w:t>
      </w:r>
    </w:p>
    <w:p w14:paraId="61882A9B" w14:textId="4FAA3F04" w:rsidR="00A55CAC" w:rsidRPr="00FA271D" w:rsidRDefault="00A55CAC" w:rsidP="009C772F">
      <w:pPr>
        <w:pStyle w:val="BodyNormal"/>
        <w:rPr>
          <w:i/>
          <w:iCs/>
        </w:rPr>
      </w:pPr>
      <w:r w:rsidRPr="00FA271D">
        <w:t>Mac opened it and found some ID</w:t>
      </w:r>
      <w:ins w:id="5121" w:author="Author">
        <w:r w:rsidR="00E24565">
          <w:t>s</w:t>
        </w:r>
      </w:ins>
      <w:r w:rsidRPr="00FA271D">
        <w:t>.</w:t>
      </w:r>
    </w:p>
    <w:p w14:paraId="3FD7576C" w14:textId="72424821" w:rsidR="00A55CAC" w:rsidRPr="00FA271D" w:rsidRDefault="00A55CAC" w:rsidP="009C772F">
      <w:pPr>
        <w:pStyle w:val="BodyNormal"/>
        <w:rPr>
          <w:i/>
          <w:iCs/>
        </w:rPr>
      </w:pPr>
      <w:r w:rsidRPr="00FA271D">
        <w:t xml:space="preserve">“Well, lookee here. The Illinois driver’s license is for Natalie Rumsfort, and this is her Chicago </w:t>
      </w:r>
      <w:del w:id="5122" w:author="Author">
        <w:r w:rsidRPr="00FA271D" w:rsidDel="000F298A">
          <w:delText>Sun-Times</w:delText>
        </w:r>
      </w:del>
      <w:ins w:id="5123" w:author="Author">
        <w:r w:rsidR="000F298A">
          <w:t xml:space="preserve">Sentinel </w:t>
        </w:r>
      </w:ins>
      <w:del w:id="5124" w:author="Author">
        <w:r w:rsidRPr="00FA271D" w:rsidDel="009E3B17">
          <w:delText xml:space="preserve"> </w:delText>
        </w:r>
      </w:del>
      <w:r w:rsidRPr="00FA271D">
        <w:t>press credential</w:t>
      </w:r>
      <w:r w:rsidR="004F6132">
        <w:t>.</w:t>
      </w:r>
      <w:r w:rsidRPr="00FA271D">
        <w:t>”</w:t>
      </w:r>
    </w:p>
    <w:p w14:paraId="43419F47" w14:textId="49F2C017" w:rsidR="00A55CAC" w:rsidRPr="00FA271D" w:rsidRDefault="00A55CAC" w:rsidP="009C772F">
      <w:pPr>
        <w:pStyle w:val="BodyNormal"/>
        <w:rPr>
          <w:i/>
          <w:iCs/>
        </w:rPr>
      </w:pPr>
      <w:r w:rsidRPr="00FA271D">
        <w:t xml:space="preserve">“Interesting,” Ryan said, “we need to contact the </w:t>
      </w:r>
      <w:del w:id="5125" w:author="Author">
        <w:r w:rsidRPr="00FA271D" w:rsidDel="000F298A">
          <w:delText>Sun-Times</w:delText>
        </w:r>
      </w:del>
      <w:ins w:id="5126" w:author="Author">
        <w:r w:rsidR="000F298A">
          <w:t>Sentinel</w:t>
        </w:r>
        <w:del w:id="5127" w:author="Author">
          <w:r w:rsidR="000F298A" w:rsidDel="009E3B17">
            <w:delText xml:space="preserve"> </w:delText>
          </w:r>
        </w:del>
      </w:ins>
      <w:r w:rsidRPr="00FA271D">
        <w:t xml:space="preserve"> right away and see if they’ve heard from her or know where she is.”</w:t>
      </w:r>
    </w:p>
    <w:p w14:paraId="78DFB834" w14:textId="77777777" w:rsidR="002A196C" w:rsidRDefault="00A55CAC" w:rsidP="009C772F">
      <w:pPr>
        <w:pStyle w:val="BodyNormal"/>
        <w:rPr>
          <w:ins w:id="5128" w:author="Author"/>
        </w:rPr>
      </w:pPr>
      <w:r w:rsidRPr="00FA271D">
        <w:t>Ryan’s FBI phone rang again; this time, it was Superintendent Green.</w:t>
      </w:r>
    </w:p>
    <w:p w14:paraId="478846DA" w14:textId="1C63AB03" w:rsidR="00A55CAC" w:rsidRPr="00FA271D" w:rsidRDefault="00A55CAC" w:rsidP="009C772F">
      <w:pPr>
        <w:pStyle w:val="BodyNormal"/>
        <w:rPr>
          <w:i/>
          <w:iCs/>
        </w:rPr>
      </w:pPr>
      <w:del w:id="5129" w:author="Author">
        <w:r w:rsidRPr="00FA271D" w:rsidDel="002A196C">
          <w:delText xml:space="preserve"> </w:delText>
        </w:r>
      </w:del>
      <w:r w:rsidRPr="00FA271D">
        <w:t>“Hi, Ryan. What have you got</w:t>
      </w:r>
      <w:r w:rsidR="00F51885">
        <w:t>?</w:t>
      </w:r>
      <w:r w:rsidRPr="00FA271D">
        <w:t>”</w:t>
      </w:r>
    </w:p>
    <w:p w14:paraId="5212EDCA" w14:textId="39392C37" w:rsidR="00A55CAC" w:rsidRPr="00FA271D" w:rsidRDefault="00A55CAC" w:rsidP="009C772F">
      <w:pPr>
        <w:pStyle w:val="BodyNormal"/>
        <w:rPr>
          <w:i/>
          <w:iCs/>
        </w:rPr>
      </w:pPr>
      <w:r w:rsidRPr="00FA271D">
        <w:t xml:space="preserve">“Sir, it looks like a mob hit on a </w:t>
      </w:r>
      <w:del w:id="5130" w:author="Author">
        <w:r w:rsidRPr="00FA271D" w:rsidDel="000F298A">
          <w:delText>Sun-Times</w:delText>
        </w:r>
      </w:del>
      <w:ins w:id="5131" w:author="Author">
        <w:r w:rsidR="000F298A">
          <w:t xml:space="preserve">Sentinel </w:t>
        </w:r>
      </w:ins>
      <w:del w:id="5132" w:author="Author">
        <w:r w:rsidRPr="00FA271D" w:rsidDel="009E3B17">
          <w:delText xml:space="preserve"> </w:delText>
        </w:r>
      </w:del>
      <w:r w:rsidRPr="00FA271D">
        <w:t>reporter, Natalie Rumsfort. A woman thwarted the assassination and carried Natalie out of the restaurant. This woman broke the killer’s right leg. We think th</w:t>
      </w:r>
      <w:del w:id="5133" w:author="Author">
        <w:r w:rsidRPr="00FA271D" w:rsidDel="002A196C">
          <w:delText>at the two getaway drivers came back to investigate but got</w:delText>
        </w:r>
      </w:del>
      <w:ins w:id="5134" w:author="Author">
        <w:r w:rsidR="002A196C">
          <w:t>e two getaway drivers returned to investigate</w:t>
        </w:r>
      </w:ins>
      <w:del w:id="5135" w:author="Author">
        <w:r w:rsidRPr="00FA271D" w:rsidDel="002A196C">
          <w:delText xml:space="preserve"> cornered by the initial police response</w:delText>
        </w:r>
      </w:del>
      <w:r w:rsidRPr="00FA271D">
        <w:t>. We arrested all three and sent them to the hospital.”</w:t>
      </w:r>
    </w:p>
    <w:p w14:paraId="3B393AFF" w14:textId="0796B8BD" w:rsidR="00A55CAC" w:rsidRPr="00FA271D" w:rsidRDefault="00A55CAC" w:rsidP="009C772F">
      <w:pPr>
        <w:pStyle w:val="BodyNormal"/>
        <w:rPr>
          <w:i/>
          <w:iCs/>
        </w:rPr>
      </w:pPr>
      <w:r w:rsidRPr="00FA271D">
        <w:t xml:space="preserve">“I know Rumsfort,” Green said, “we need a full-court </w:t>
      </w:r>
      <w:r w:rsidRPr="00FA271D">
        <w:lastRenderedPageBreak/>
        <w:t xml:space="preserve">press to find Natalie and </w:t>
      </w:r>
      <w:del w:id="5136" w:author="Author">
        <w:r w:rsidRPr="00FA271D" w:rsidDel="00880ED1">
          <w:delText xml:space="preserve">make </w:delText>
        </w:r>
      </w:del>
      <w:ins w:id="5137" w:author="Author">
        <w:r w:rsidR="00880ED1">
          <w:t>en</w:t>
        </w:r>
      </w:ins>
      <w:r w:rsidRPr="00FA271D">
        <w:t>sure she is safe. Keep me apprised of any new developments.”</w:t>
      </w:r>
    </w:p>
    <w:p w14:paraId="1D990F99" w14:textId="77777777" w:rsidR="00A55CAC" w:rsidRDefault="00A55CAC" w:rsidP="009C772F">
      <w:pPr>
        <w:pStyle w:val="BodyNormal"/>
      </w:pPr>
      <w:r w:rsidRPr="00FA271D">
        <w:t>Mac looked at Ryan, his face reflecting curiosity.</w:t>
      </w:r>
    </w:p>
    <w:p w14:paraId="13F81496" w14:textId="3CD39302" w:rsidR="00A55CAC" w:rsidRPr="00FA271D" w:rsidRDefault="00A55CAC" w:rsidP="009C772F">
      <w:pPr>
        <w:pStyle w:val="BodyNormal"/>
        <w:rPr>
          <w:i/>
          <w:iCs/>
        </w:rPr>
      </w:pPr>
      <w:r w:rsidRPr="00FA271D">
        <w:t>“</w:t>
      </w:r>
      <w:r>
        <w:t>W</w:t>
      </w:r>
      <w:r w:rsidRPr="00FA271D">
        <w:t>hat was Natalie Rumsfort investigating that the Albanian mob would want to risk such a public assassination attempt</w:t>
      </w:r>
      <w:del w:id="5138" w:author="Author">
        <w:r w:rsidRPr="00FA271D" w:rsidDel="000F4B15">
          <w:delText xml:space="preserve">. </w:delText>
        </w:r>
      </w:del>
      <w:ins w:id="5139" w:author="Author">
        <w:r w:rsidR="000F4B15">
          <w:t>?</w:t>
        </w:r>
        <w:r w:rsidR="000F4B15" w:rsidRPr="00FA271D">
          <w:t xml:space="preserve"> </w:t>
        </w:r>
      </w:ins>
      <w:r w:rsidRPr="00FA271D">
        <w:t xml:space="preserve">She must have </w:t>
      </w:r>
      <w:del w:id="5140" w:author="Author">
        <w:r w:rsidRPr="00FA271D" w:rsidDel="009E3B17">
          <w:delText xml:space="preserve">really </w:delText>
        </w:r>
      </w:del>
      <w:ins w:id="5141" w:author="Author">
        <w:r w:rsidR="009E3B17">
          <w:t>mucho</w:t>
        </w:r>
        <w:r w:rsidR="009E3B17" w:rsidRPr="00FA271D">
          <w:t xml:space="preserve"> </w:t>
        </w:r>
      </w:ins>
      <w:r w:rsidRPr="00FA271D">
        <w:t>pissed them off.”</w:t>
      </w:r>
    </w:p>
    <w:p w14:paraId="2F3A7438" w14:textId="6ABBE773" w:rsidR="00A55CAC" w:rsidRPr="00FA271D" w:rsidRDefault="00A55CAC" w:rsidP="009C772F">
      <w:pPr>
        <w:pStyle w:val="BodyNormal"/>
        <w:rPr>
          <w:i/>
          <w:iCs/>
        </w:rPr>
      </w:pPr>
      <w:r w:rsidRPr="00FA271D">
        <w:t>“No shit,” Ryan</w:t>
      </w:r>
      <w:r w:rsidR="007435EB">
        <w:t xml:space="preserve"> said.</w:t>
      </w:r>
    </w:p>
    <w:p w14:paraId="708944E2" w14:textId="77777777" w:rsidR="00A55CAC" w:rsidRPr="00FA271D" w:rsidRDefault="00A55CAC" w:rsidP="009C772F">
      <w:pPr>
        <w:pStyle w:val="BodyNormal"/>
      </w:pPr>
    </w:p>
    <w:p w14:paraId="5DB49B9A" w14:textId="77777777" w:rsidR="00A55CAC" w:rsidRPr="00FA271D" w:rsidRDefault="00A55CAC" w:rsidP="00A55CAC">
      <w:pPr>
        <w:pStyle w:val="ASubheadLevel1"/>
        <w:rPr>
          <w:shd w:val="clear" w:color="auto" w:fill="FFFFFF"/>
        </w:rPr>
      </w:pPr>
      <w:bookmarkStart w:id="5142" w:name="_Toc197338873"/>
      <w:r w:rsidRPr="00FA271D">
        <w:rPr>
          <w:shd w:val="clear" w:color="auto" w:fill="FFFFFF"/>
        </w:rPr>
        <w:t>Getting to Know You</w:t>
      </w:r>
      <w:bookmarkEnd w:id="5142"/>
    </w:p>
    <w:p w14:paraId="3A3D895C" w14:textId="7FE9689C" w:rsidR="00E67B8F" w:rsidRDefault="00E67B8F" w:rsidP="00E67B8F">
      <w:pPr>
        <w:pStyle w:val="BodyNormal"/>
        <w:rPr>
          <w:ins w:id="5143" w:author="Author"/>
        </w:rPr>
      </w:pPr>
      <w:ins w:id="5144" w:author="Author">
        <w:r>
          <w:t>Natalie Rumsfort paused at the full-length mirror in Angel’s living room. Her red hair looked clean and dry after her bath. Dressed in Angel’s borrowed sweat</w:t>
        </w:r>
        <w:del w:id="5145" w:author="Author">
          <w:r w:rsidDel="00A0002D">
            <w:delText xml:space="preserve"> </w:delText>
          </w:r>
        </w:del>
        <w:r>
          <w:t xml:space="preserve">pants and a baggy T-shirt, Rumsfort looked no worse for the wear after facing an assassin's gun in the </w:t>
        </w:r>
        <w:del w:id="5146" w:author="Author">
          <w:r w:rsidRPr="00FA271D" w:rsidDel="0011444F">
            <w:delText>Chicago Fire Oven</w:delText>
          </w:r>
        </w:del>
      </w:ins>
      <w:r w:rsidR="00055CC0">
        <w:t>Clubhouse</w:t>
      </w:r>
      <w:ins w:id="5147" w:author="Author">
        <w:r w:rsidRPr="00FA271D">
          <w:t xml:space="preserve"> Restaurant</w:t>
        </w:r>
        <w:r>
          <w:t xml:space="preserve"> just a couple of hours ago.</w:t>
        </w:r>
      </w:ins>
    </w:p>
    <w:p w14:paraId="2B65176F" w14:textId="412127D5" w:rsidR="006C5A9B" w:rsidDel="00217C60" w:rsidRDefault="006C5A9B" w:rsidP="006C5A9B">
      <w:pPr>
        <w:pStyle w:val="BodyNormal"/>
        <w:rPr>
          <w:ins w:id="5148" w:author="Author"/>
          <w:del w:id="5149" w:author="Author"/>
        </w:rPr>
      </w:pPr>
      <w:ins w:id="5150" w:author="Author">
        <w:del w:id="5151" w:author="Author">
          <w:r w:rsidDel="00217C60">
            <w:delText xml:space="preserve">Graduating four years ago with a perfect 4.00 GPA from </w:delText>
          </w:r>
          <w:r w:rsidRPr="00E94AC7" w:rsidDel="00217C60">
            <w:delText>Northwestern</w:delText>
          </w:r>
          <w:r w:rsidDel="00217C60">
            <w:delText>’s</w:delText>
          </w:r>
          <w:r w:rsidRPr="00E94AC7" w:rsidDel="00217C60">
            <w:delText xml:space="preserve"> Medill School of Journalism</w:delText>
          </w:r>
          <w:r w:rsidDel="00217C60">
            <w:delText>, the Chicago Sentinel hired her for city reporting. The Sentinel is one of the new newspapers that evolved from the national government’s requirement that all social media companies contribute to a Journalism Fund to reinvigorate the news businesses that lost advertising revenue to the Internet. The Sentinel, operating on subscriptions and the Journalism Fund, runs in the black and even publishes a print edition. Modern newspaper journalism works symbiotically with the local and national television media, and Natalie Rumsfort’s camera-friendly good looks make her a natural for on-air reporting.</w:delText>
          </w:r>
        </w:del>
      </w:ins>
    </w:p>
    <w:p w14:paraId="6040BF56" w14:textId="211C136A" w:rsidR="006C5A9B" w:rsidDel="00217C60" w:rsidRDefault="006C5A9B" w:rsidP="006C5A9B">
      <w:pPr>
        <w:pStyle w:val="BodyNormal"/>
        <w:rPr>
          <w:ins w:id="5152" w:author="Author"/>
          <w:del w:id="5153" w:author="Author"/>
        </w:rPr>
      </w:pPr>
      <w:ins w:id="5154" w:author="Author">
        <w:del w:id="5155" w:author="Author">
          <w:r w:rsidDel="00217C60">
            <w:delText>Natalie has a boyfriend,</w:delText>
          </w:r>
          <w:r w:rsidRPr="00E94AC7" w:rsidDel="00217C60">
            <w:delText xml:space="preserve"> Rene Fournier, </w:delText>
          </w:r>
          <w:r w:rsidDel="00217C60">
            <w:delText>who is still working on his Ph.D. in English Literature at Northwestern. Rene wants to be a writer, so if Natalie succeeds in her dream of making it to a national network as a journalist or anchor, Rene can set up shop in any city she resides.</w:delText>
          </w:r>
        </w:del>
      </w:ins>
    </w:p>
    <w:p w14:paraId="393B54A7" w14:textId="0EDDD1D5" w:rsidR="006C5A9B" w:rsidDel="006C5A9B" w:rsidRDefault="006C5A9B" w:rsidP="006C5A9B">
      <w:pPr>
        <w:pStyle w:val="BodyNormal"/>
        <w:rPr>
          <w:ins w:id="5156" w:author="Author"/>
          <w:del w:id="5157" w:author="Author"/>
        </w:rPr>
      </w:pPr>
    </w:p>
    <w:p w14:paraId="17555D61" w14:textId="38002DD3" w:rsidR="00E67B8F" w:rsidRDefault="00E67B8F" w:rsidP="00E67B8F">
      <w:pPr>
        <w:pStyle w:val="BodyNormal"/>
        <w:rPr>
          <w:ins w:id="5158" w:author="Author"/>
        </w:rPr>
      </w:pPr>
      <w:ins w:id="5159" w:author="Author">
        <w:r>
          <w:t xml:space="preserve">Rumsfort furtively glanced at the closed bathroom door and listened to the rushing white noise of Angel’s shower. Looking back at herself in the mirror again, Natalie felt ashamed that she </w:t>
        </w:r>
        <w:del w:id="5160" w:author="Author">
          <w:r w:rsidDel="00E24565">
            <w:delText>took</w:delText>
          </w:r>
        </w:del>
        <w:r w:rsidR="00E24565">
          <w:t xml:space="preserve">had </w:t>
        </w:r>
      </w:ins>
      <w:r w:rsidR="00B959DC">
        <w:t>taken up</w:t>
      </w:r>
      <w:ins w:id="5161" w:author="Author">
        <w:r>
          <w:t xml:space="preserve"> a meeting with an anonymous tipster without security, even in a public place. </w:t>
        </w:r>
      </w:ins>
      <w:r w:rsidR="002C6DB5" w:rsidRPr="002C6DB5">
        <w:t>Worst of all, she humiliated herself by responding to the hitman with a full-on panic attack, pissing her pants, and freezing in shock, unable to run away.</w:t>
      </w:r>
      <w:r w:rsidR="002C6DB5">
        <w:t xml:space="preserve"> </w:t>
      </w:r>
      <w:ins w:id="5162" w:author="Author">
        <w:r>
          <w:t>There</w:t>
        </w:r>
      </w:ins>
      <w:r w:rsidR="0013275C">
        <w:t>,</w:t>
      </w:r>
      <w:ins w:id="5163" w:author="Author">
        <w:r>
          <w:t xml:space="preserve"> but for the </w:t>
        </w:r>
        <w:r>
          <w:lastRenderedPageBreak/>
          <w:t>grace of God and this magnificent woman taking a shower in the bathroom, she would be dead.</w:t>
        </w:r>
      </w:ins>
    </w:p>
    <w:p w14:paraId="2F970FB5" w14:textId="67EE8769" w:rsidR="00E67B8F" w:rsidRPr="00B35195" w:rsidRDefault="00E67B8F" w:rsidP="00E67B8F">
      <w:pPr>
        <w:pStyle w:val="BodyNormal"/>
        <w:rPr>
          <w:ins w:id="5164" w:author="Author"/>
          <w:i/>
          <w:iCs/>
        </w:rPr>
      </w:pPr>
      <w:ins w:id="5165" w:author="Author">
        <w:r w:rsidRPr="00B35195">
          <w:rPr>
            <w:i/>
            <w:iCs/>
          </w:rPr>
          <w:t>I’m in Angel’s lair</w:t>
        </w:r>
        <w:r w:rsidR="00D31B88">
          <w:t>, Natalie thought.</w:t>
        </w:r>
        <w:del w:id="5166" w:author="Author">
          <w:r w:rsidDel="00D31B88">
            <w:delText>.</w:delText>
          </w:r>
        </w:del>
        <w:r>
          <w:t xml:space="preserve"> </w:t>
        </w:r>
        <w:r w:rsidRPr="00B35195">
          <w:rPr>
            <w:i/>
            <w:iCs/>
          </w:rPr>
          <w:t xml:space="preserve">Organized crime would torture and kill her if they knew she lived here. The Chicago Angel is the woman every local and national news outlet hopes to find and interview. A lady that most of the Chicago Police Department want to hug, but a sizeable portion want to arrest. Even the FBI is interested in her. Who is she? How does she know what the mob will do next? Where did she learn how to fight? God, there are so many questions. So far, all </w:t>
        </w:r>
      </w:ins>
      <w:r w:rsidR="00807145">
        <w:rPr>
          <w:i/>
          <w:iCs/>
        </w:rPr>
        <w:t xml:space="preserve">I know is that </w:t>
      </w:r>
      <w:ins w:id="5167" w:author="Author">
        <w:r w:rsidRPr="00B35195">
          <w:rPr>
            <w:i/>
            <w:iCs/>
          </w:rPr>
          <w:t>she’s mute. I’m sitting on the story of the year here!</w:t>
        </w:r>
      </w:ins>
    </w:p>
    <w:p w14:paraId="74C23F1B" w14:textId="3BE0CDA2" w:rsidR="00A55CAC" w:rsidRPr="00FA271D" w:rsidDel="00E67B8F" w:rsidRDefault="00A55CAC" w:rsidP="009C772F">
      <w:pPr>
        <w:pStyle w:val="BodyNormal"/>
        <w:rPr>
          <w:del w:id="5168" w:author="Author"/>
          <w:i/>
          <w:iCs/>
        </w:rPr>
      </w:pPr>
      <w:del w:id="5169" w:author="Author">
        <w:r w:rsidRPr="00FA271D" w:rsidDel="00E67B8F">
          <w:delText>Natalie came out of the bathroom dressed in sweatpants, T-shirt, and slippers, which Jane had offered. Jane, dressed in a bathrobe, walked silently past her into the bathroom with an armful of clean clothing, closed the door, and proceeded to take a shower.</w:delText>
        </w:r>
      </w:del>
    </w:p>
    <w:p w14:paraId="3D98E6EA" w14:textId="2EA2F1E7" w:rsidR="00E67B8F" w:rsidRDefault="00A55CAC" w:rsidP="009C772F">
      <w:pPr>
        <w:pStyle w:val="BodyNormal"/>
        <w:rPr>
          <w:ins w:id="5170" w:author="Author"/>
        </w:rPr>
      </w:pPr>
      <w:del w:id="5171" w:author="Author">
        <w:r w:rsidRPr="00FA271D" w:rsidDel="00E67B8F">
          <w:delText xml:space="preserve">Her reporter instincts </w:delText>
        </w:r>
        <w:r w:rsidDel="00E67B8F">
          <w:delText xml:space="preserve">being </w:delText>
        </w:r>
        <w:r w:rsidRPr="00FA271D" w:rsidDel="00E67B8F">
          <w:delText>fully restored</w:delText>
        </w:r>
        <w:r w:rsidR="00AD29CC" w:rsidDel="00E67B8F">
          <w:delText>,</w:delText>
        </w:r>
        <w:r w:rsidRPr="00FA271D" w:rsidDel="00E67B8F">
          <w:delText xml:space="preserve"> </w:delText>
        </w:r>
      </w:del>
      <w:r w:rsidRPr="00FA271D">
        <w:t xml:space="preserve">Natalie walked through the apartment, making mental notes. </w:t>
      </w:r>
      <w:del w:id="5172" w:author="Author">
        <w:r w:rsidRPr="00FA271D" w:rsidDel="00E67B8F">
          <w:delText>For an apartment in the nearly poverty-stricken Chinatown, the furnishings were top shelf</w:delText>
        </w:r>
      </w:del>
      <w:r w:rsidR="00807145">
        <w:t>Angel</w:t>
      </w:r>
      <w:r w:rsidR="002C6DB5">
        <w:t>’s</w:t>
      </w:r>
      <w:ins w:id="5173" w:author="Author">
        <w:r w:rsidR="00E67B8F">
          <w:t xml:space="preserve"> furnishings </w:t>
        </w:r>
      </w:ins>
      <w:r w:rsidR="002C6DB5">
        <w:t>are</w:t>
      </w:r>
      <w:ins w:id="5174" w:author="Author">
        <w:r w:rsidR="00E67B8F">
          <w:t xml:space="preserve"> top shelf for an apartment in the poverty-stricken Chinatown</w:t>
        </w:r>
      </w:ins>
      <w:r w:rsidRPr="00FA271D">
        <w:t xml:space="preserve">. </w:t>
      </w:r>
      <w:del w:id="5175" w:author="Author">
        <w:r w:rsidRPr="00FA271D" w:rsidDel="00E67B8F">
          <w:delText xml:space="preserve">The </w:delText>
        </w:r>
      </w:del>
      <w:r w:rsidR="00BC17A1">
        <w:t>Her</w:t>
      </w:r>
      <w:ins w:id="5176" w:author="Author">
        <w:r w:rsidR="00E67B8F" w:rsidRPr="00FA271D">
          <w:t xml:space="preserve"> </w:t>
        </w:r>
      </w:ins>
      <w:r w:rsidRPr="00FA271D">
        <w:t xml:space="preserve">bedroom </w:t>
      </w:r>
      <w:r w:rsidR="00BC17A1">
        <w:t>id furnished with</w:t>
      </w:r>
      <w:r w:rsidRPr="00FA271D">
        <w:t xml:space="preserve"> a matching oak bed frame, nightstand, and dresse</w:t>
      </w:r>
      <w:ins w:id="5177" w:author="Author">
        <w:r w:rsidR="00E67B8F">
          <w:t>r</w:t>
        </w:r>
      </w:ins>
      <w:del w:id="5178" w:author="Author">
        <w:r w:rsidRPr="00FA271D" w:rsidDel="00E67B8F">
          <w:delText>r</w:delText>
        </w:r>
      </w:del>
      <w:ins w:id="5179" w:author="Author">
        <w:r w:rsidR="00E67B8F">
          <w:t xml:space="preserve">, while </w:t>
        </w:r>
      </w:ins>
      <w:del w:id="5180" w:author="Author">
        <w:r w:rsidRPr="00FA271D" w:rsidDel="00E67B8F">
          <w:delText>. T</w:delText>
        </w:r>
      </w:del>
      <w:ins w:id="5181" w:author="Author">
        <w:r w:rsidR="00E67B8F">
          <w:t>t</w:t>
        </w:r>
      </w:ins>
      <w:r w:rsidRPr="00FA271D">
        <w:t xml:space="preserve">he second bedroom </w:t>
      </w:r>
      <w:r w:rsidR="00BC17A1">
        <w:t>included</w:t>
      </w:r>
      <w:r w:rsidRPr="00FA271D">
        <w:t xml:space="preserve"> an office</w:t>
      </w:r>
      <w:del w:id="5182" w:author="Author">
        <w:r w:rsidRPr="00FA271D" w:rsidDel="00E7273A">
          <w:delText>,</w:delText>
        </w:r>
      </w:del>
      <w:r w:rsidRPr="00FA271D">
        <w:t xml:space="preserve"> with a Dell supercomputer</w:t>
      </w:r>
      <w:r w:rsidR="00E92834">
        <w:t xml:space="preserve"> and</w:t>
      </w:r>
      <w:r w:rsidRPr="00FA271D">
        <w:t xml:space="preserve"> two large display screens</w:t>
      </w:r>
      <w:r w:rsidR="00E92834">
        <w:t>.</w:t>
      </w:r>
    </w:p>
    <w:p w14:paraId="110E290C" w14:textId="35601C22" w:rsidR="0041437C" w:rsidRDefault="00A55CAC" w:rsidP="00E67B8F">
      <w:pPr>
        <w:pStyle w:val="BodyNormal"/>
      </w:pPr>
      <w:del w:id="5183" w:author="Author">
        <w:r w:rsidRPr="00FA271D" w:rsidDel="00E67B8F">
          <w:delText xml:space="preserve"> </w:delText>
        </w:r>
        <w:r w:rsidR="00362690" w:rsidDel="00E67B8F">
          <w:delText>A</w:delText>
        </w:r>
        <w:r w:rsidRPr="00FA271D" w:rsidDel="00E67B8F">
          <w:delText xml:space="preserve"> rack with what looked like</w:delText>
        </w:r>
      </w:del>
      <w:ins w:id="5184" w:author="Author">
        <w:r w:rsidR="00E67B8F">
          <w:t xml:space="preserve">Angel’s office is a nerd’s paradise </w:t>
        </w:r>
      </w:ins>
      <w:del w:id="5185" w:author="Author">
        <w:r w:rsidRPr="00FA271D" w:rsidDel="00E67B8F">
          <w:delText xml:space="preserve"> </w:delText>
        </w:r>
      </w:del>
      <w:ins w:id="5186" w:author="Author">
        <w:r w:rsidR="00E67B8F">
          <w:t xml:space="preserve">with </w:t>
        </w:r>
      </w:ins>
      <w:r w:rsidRPr="00FA271D">
        <w:t>3D printers</w:t>
      </w:r>
      <w:del w:id="5187" w:author="Author">
        <w:r w:rsidRPr="00FA271D" w:rsidDel="00E67B8F">
          <w:delText xml:space="preserve"> </w:delText>
        </w:r>
        <w:r w:rsidR="00EA3F65" w:rsidDel="00E67B8F">
          <w:delText xml:space="preserve">was next </w:delText>
        </w:r>
      </w:del>
      <w:ins w:id="5188" w:author="Author">
        <w:r w:rsidR="00E67B8F">
          <w:t xml:space="preserve">, </w:t>
        </w:r>
      </w:ins>
      <w:del w:id="5189" w:author="Author">
        <w:r w:rsidR="00EA3F65" w:rsidDel="00E67B8F">
          <w:delText>to</w:delText>
        </w:r>
        <w:r w:rsidRPr="00FA271D" w:rsidDel="00E67B8F">
          <w:delText xml:space="preserve"> </w:delText>
        </w:r>
      </w:del>
      <w:r w:rsidRPr="00FA271D">
        <w:t>a workbench</w:t>
      </w:r>
      <w:ins w:id="5190" w:author="Author">
        <w:r w:rsidR="00E67B8F">
          <w:t xml:space="preserve">, </w:t>
        </w:r>
      </w:ins>
      <w:del w:id="5191" w:author="Author">
        <w:r w:rsidRPr="00FA271D" w:rsidDel="00E67B8F">
          <w:delText xml:space="preserve"> tricked out with </w:delText>
        </w:r>
      </w:del>
      <w:r w:rsidRPr="00FA271D">
        <w:t>tools</w:t>
      </w:r>
      <w:r w:rsidR="0032721C">
        <w:t>, voltmeters,</w:t>
      </w:r>
      <w:r w:rsidRPr="00FA271D">
        <w:t xml:space="preserve"> and oscilloscopes. The office closet ha</w:t>
      </w:r>
      <w:r w:rsidR="00BC17A1">
        <w:t>s</w:t>
      </w:r>
      <w:r w:rsidRPr="00FA271D">
        <w:t xml:space="preserve"> </w:t>
      </w:r>
      <w:del w:id="5192" w:author="Author">
        <w:r w:rsidRPr="00FA271D" w:rsidDel="00E67B8F">
          <w:delText>shelves of equipment</w:delText>
        </w:r>
      </w:del>
      <w:ins w:id="5193" w:author="Author">
        <w:r w:rsidR="00E67B8F">
          <w:t>equipment shelves</w:t>
        </w:r>
      </w:ins>
      <w:r>
        <w:t>,</w:t>
      </w:r>
      <w:r w:rsidRPr="00FA271D">
        <w:t xml:space="preserve"> while the bedroom closet ha</w:t>
      </w:r>
      <w:r w:rsidR="00BC17A1">
        <w:t>s</w:t>
      </w:r>
      <w:r w:rsidRPr="00FA271D">
        <w:t xml:space="preserve"> a</w:t>
      </w:r>
      <w:r>
        <w:t>n adequate</w:t>
      </w:r>
      <w:r w:rsidRPr="00FA271D">
        <w:t xml:space="preserve"> supply of stylish garments</w:t>
      </w:r>
      <w:r w:rsidR="00470D72">
        <w:t>,</w:t>
      </w:r>
      <w:r w:rsidRPr="00FA271D">
        <w:t xml:space="preserve"> sports clothing</w:t>
      </w:r>
      <w:r w:rsidR="00470D72">
        <w:t>, and wigs</w:t>
      </w:r>
      <w:r w:rsidRPr="00FA271D">
        <w:t>.</w:t>
      </w:r>
      <w:r w:rsidR="006E7BEF">
        <w:t xml:space="preserve"> </w:t>
      </w:r>
      <w:moveFromRangeStart w:id="5194" w:author="Author" w:name="move97472914"/>
      <w:moveFrom w:id="5195" w:author="Author">
        <w:r w:rsidR="00362690" w:rsidRPr="00FA271D" w:rsidDel="00E67B8F">
          <w:t>There were no pictures of family on the walls anywhere.</w:t>
        </w:r>
      </w:moveFrom>
      <w:moveFromRangeEnd w:id="5194"/>
    </w:p>
    <w:p w14:paraId="4AA7B694" w14:textId="3723BEC8" w:rsidR="00E42F1D" w:rsidRDefault="00A55CAC" w:rsidP="009C772F">
      <w:pPr>
        <w:pStyle w:val="BodyNormal"/>
        <w:rPr>
          <w:ins w:id="5196" w:author="Author"/>
        </w:rPr>
      </w:pPr>
      <w:r w:rsidRPr="00FA271D">
        <w:t xml:space="preserve">The living room </w:t>
      </w:r>
      <w:proofErr w:type="gramStart"/>
      <w:r w:rsidR="00BC17A1">
        <w:t>is furnished</w:t>
      </w:r>
      <w:proofErr w:type="gramEnd"/>
      <w:r w:rsidR="00BC17A1">
        <w:t xml:space="preserve"> with</w:t>
      </w:r>
      <w:r w:rsidRPr="00FA271D">
        <w:t xml:space="preserve"> a simple leather couch</w:t>
      </w:r>
      <w:r w:rsidR="00BC17A1">
        <w:t>,</w:t>
      </w:r>
      <w:r w:rsidRPr="00FA271D">
        <w:t xml:space="preserve"> end tables</w:t>
      </w:r>
      <w:r w:rsidR="00BC17A1">
        <w:t>,</w:t>
      </w:r>
      <w:r w:rsidRPr="00FA271D">
        <w:t xml:space="preserve"> and a driftwood coffee table. </w:t>
      </w:r>
      <w:r>
        <w:t>A small display screen on the wall near the door</w:t>
      </w:r>
      <w:r w:rsidRPr="00FA271D">
        <w:t xml:space="preserve"> </w:t>
      </w:r>
      <w:r w:rsidR="00BC17A1">
        <w:t>showed</w:t>
      </w:r>
      <w:r w:rsidRPr="00FA271D">
        <w:t xml:space="preserve"> multiple windows </w:t>
      </w:r>
      <w:r w:rsidR="00BC17A1">
        <w:t>giving</w:t>
      </w:r>
      <w:r w:rsidRPr="00FA271D">
        <w:t xml:space="preserve"> exterior views of the stairs</w:t>
      </w:r>
      <w:r w:rsidR="006E18BF">
        <w:t xml:space="preserve"> and front door </w:t>
      </w:r>
      <w:r w:rsidR="006E18BF">
        <w:lastRenderedPageBreak/>
        <w:t>and</w:t>
      </w:r>
      <w:r w:rsidRPr="00FA271D">
        <w:t xml:space="preserve"> coverage around the </w:t>
      </w:r>
      <w:r>
        <w:t>building's exterior</w:t>
      </w:r>
      <w:r w:rsidRPr="00FA271D">
        <w:t xml:space="preserve">. One </w:t>
      </w:r>
      <w:del w:id="5197" w:author="Author">
        <w:r w:rsidRPr="00FA271D" w:rsidDel="00880ED1">
          <w:delText>wall of the living room</w:delText>
        </w:r>
      </w:del>
      <w:ins w:id="5198" w:author="Author">
        <w:r w:rsidR="00880ED1">
          <w:t>living room wall</w:t>
        </w:r>
      </w:ins>
      <w:r w:rsidRPr="00FA271D">
        <w:t xml:space="preserve"> ha</w:t>
      </w:r>
      <w:r w:rsidR="00BC17A1">
        <w:t>s</w:t>
      </w:r>
      <w:r w:rsidRPr="00FA271D">
        <w:t xml:space="preserve"> solid oak shelves with books ranging from philosophy, science fiction, and computers. </w:t>
      </w:r>
      <w:moveToRangeStart w:id="5199" w:author="Author" w:name="move97472914"/>
      <w:moveTo w:id="5200" w:author="Author">
        <w:r w:rsidR="00E67B8F" w:rsidRPr="00FA271D">
          <w:t xml:space="preserve">There </w:t>
        </w:r>
      </w:moveTo>
      <w:r w:rsidR="00A72A02">
        <w:t>are</w:t>
      </w:r>
      <w:moveTo w:id="5201" w:author="Author">
        <w:r w:rsidR="00E67B8F" w:rsidRPr="00FA271D">
          <w:t xml:space="preserve"> no pictures of </w:t>
        </w:r>
        <w:proofErr w:type="gramStart"/>
        <w:r w:rsidR="00E67B8F" w:rsidRPr="00FA271D">
          <w:t>family</w:t>
        </w:r>
        <w:proofErr w:type="gramEnd"/>
        <w:r w:rsidR="00E67B8F" w:rsidRPr="00FA271D">
          <w:t xml:space="preserve"> on the walls</w:t>
        </w:r>
        <w:del w:id="5202" w:author="Author">
          <w:r w:rsidR="00E67B8F" w:rsidRPr="00FA271D" w:rsidDel="009B7113">
            <w:delText xml:space="preserve"> anywhere</w:delText>
          </w:r>
        </w:del>
        <w:r w:rsidR="00E67B8F" w:rsidRPr="00FA271D">
          <w:t>.</w:t>
        </w:r>
      </w:moveTo>
      <w:ins w:id="5203" w:author="Author">
        <w:r w:rsidR="00E67B8F">
          <w:t xml:space="preserve"> </w:t>
        </w:r>
      </w:ins>
    </w:p>
    <w:p w14:paraId="3A9CAABC" w14:textId="18F94700" w:rsidR="00E67B8F" w:rsidRPr="00B35195" w:rsidDel="00E67B8F" w:rsidRDefault="00E67B8F" w:rsidP="00E67B8F">
      <w:pPr>
        <w:pStyle w:val="BodyNormal"/>
        <w:rPr>
          <w:del w:id="5204" w:author="Author"/>
          <w:moveTo w:id="5205" w:author="Author"/>
          <w:i/>
          <w:iCs/>
        </w:rPr>
      </w:pPr>
    </w:p>
    <w:moveToRangeEnd w:id="5199"/>
    <w:p w14:paraId="0AB47E61" w14:textId="353E85DC" w:rsidR="00A55CAC" w:rsidRPr="00B35195" w:rsidDel="00E67B8F" w:rsidRDefault="00A55CAC" w:rsidP="009C772F">
      <w:pPr>
        <w:pStyle w:val="BodyNormal"/>
        <w:rPr>
          <w:del w:id="5206" w:author="Author"/>
          <w:i/>
          <w:iCs/>
        </w:rPr>
      </w:pPr>
    </w:p>
    <w:p w14:paraId="496109AF" w14:textId="2E258E10" w:rsidR="00A55CAC" w:rsidRPr="00FA271D" w:rsidRDefault="00A55CAC" w:rsidP="009C772F">
      <w:pPr>
        <w:pStyle w:val="BodyNormal"/>
        <w:rPr>
          <w:i/>
          <w:iCs/>
        </w:rPr>
      </w:pPr>
      <w:del w:id="5207" w:author="Author">
        <w:r w:rsidRPr="00B35195" w:rsidDel="00E67B8F">
          <w:rPr>
            <w:i/>
            <w:iCs/>
          </w:rPr>
          <w:delText>The Angel’s lair was definitely high-tech.</w:delText>
        </w:r>
        <w:r w:rsidRPr="00B35195" w:rsidDel="00E34895">
          <w:rPr>
            <w:i/>
            <w:iCs/>
          </w:rPr>
          <w:delText xml:space="preserve"> </w:delText>
        </w:r>
        <w:r w:rsidRPr="00B35195" w:rsidDel="00E67B8F">
          <w:rPr>
            <w:i/>
            <w:iCs/>
          </w:rPr>
          <w:delText>“</w:delText>
        </w:r>
      </w:del>
      <w:r w:rsidRPr="00B35195">
        <w:rPr>
          <w:i/>
          <w:iCs/>
        </w:rPr>
        <w:t>She lives alone</w:t>
      </w:r>
      <w:r w:rsidRPr="00FA271D">
        <w:t>, Natalie</w:t>
      </w:r>
      <w:r w:rsidR="00F00EE4">
        <w:t xml:space="preserve"> thought</w:t>
      </w:r>
      <w:r w:rsidRPr="00FA271D">
        <w:t>.</w:t>
      </w:r>
    </w:p>
    <w:p w14:paraId="2ABD4C20" w14:textId="64CD09AB" w:rsidR="00A55CAC" w:rsidRPr="00FA271D" w:rsidDel="000F4B15" w:rsidRDefault="00807145" w:rsidP="009C772F">
      <w:pPr>
        <w:pStyle w:val="BodyNormal"/>
        <w:rPr>
          <w:del w:id="5208" w:author="Author"/>
          <w:i/>
          <w:iCs/>
        </w:rPr>
      </w:pPr>
      <w:proofErr w:type="gramStart"/>
      <w:r>
        <w:t>Angel</w:t>
      </w:r>
      <w:proofErr w:type="gramEnd"/>
      <w:r w:rsidR="00A55CAC" w:rsidRPr="00FA271D">
        <w:t xml:space="preserve"> came out of the bathroom and grabbed a dining chair, dragging it into the office. Natalie followed suit.</w:t>
      </w:r>
      <w:ins w:id="5209" w:author="Author">
        <w:r w:rsidR="000F4B15">
          <w:t xml:space="preserve"> </w:t>
        </w:r>
      </w:ins>
    </w:p>
    <w:p w14:paraId="3B1E4164" w14:textId="210F361D" w:rsidR="00A55CAC" w:rsidRDefault="005425E2" w:rsidP="009C772F">
      <w:pPr>
        <w:pStyle w:val="BodyNormal"/>
      </w:pPr>
      <w:r>
        <w:t xml:space="preserve">Rumsfort, watching with fascination, didn’t comprehend anything </w:t>
      </w:r>
      <w:r w:rsidR="00807145">
        <w:t>Angel</w:t>
      </w:r>
      <w:r>
        <w:t xml:space="preserve"> was silently doing with her computer displays</w:t>
      </w:r>
      <w:r w:rsidR="00A55CAC" w:rsidRPr="00FA271D">
        <w:t xml:space="preserve">, but she worked fast. </w:t>
      </w:r>
      <w:del w:id="5210" w:author="Author">
        <w:r w:rsidR="00A55CAC" w:rsidRPr="00FA271D" w:rsidDel="009348D3">
          <w:delText xml:space="preserve">Reaching into a cardboard box near her workstation, </w:delText>
        </w:r>
        <w:r w:rsidR="00A55CAC" w:rsidRPr="00FA271D" w:rsidDel="00E73939">
          <w:delText xml:space="preserve">Handing the burner phone to Natalie, </w:delText>
        </w:r>
        <w:r w:rsidR="00A55CAC" w:rsidDel="00E73939">
          <w:delText>Jane</w:delText>
        </w:r>
      </w:del>
      <w:r w:rsidR="00807145">
        <w:t>Angel</w:t>
      </w:r>
      <w:ins w:id="5211" w:author="Author">
        <w:r w:rsidR="00E73939">
          <w:t xml:space="preserve"> handed the burner phone to Natalie and</w:t>
        </w:r>
      </w:ins>
      <w:r w:rsidR="00A55CAC" w:rsidRPr="00FA271D">
        <w:t xml:space="preserve"> explained what she wanted </w:t>
      </w:r>
      <w:r w:rsidR="00991FED">
        <w:t>her</w:t>
      </w:r>
      <w:r w:rsidR="00A55CAC" w:rsidRPr="00FA271D">
        <w:t xml:space="preserve"> to do.</w:t>
      </w:r>
    </w:p>
    <w:p w14:paraId="12BF6409" w14:textId="483C3477" w:rsidR="00A55CAC" w:rsidRPr="00F00EE4" w:rsidRDefault="00A55CAC">
      <w:pPr>
        <w:pStyle w:val="BodyNormal"/>
        <w:ind w:left="1440" w:right="720" w:firstLine="0"/>
        <w:rPr>
          <w:rFonts w:ascii="Roboto Condensed Medium" w:hAnsi="Roboto Condensed Medium"/>
          <w:rPrChange w:id="5212" w:author="Author">
            <w:rPr/>
          </w:rPrChange>
        </w:rPr>
        <w:pPrChange w:id="5213" w:author="Author">
          <w:pPr>
            <w:pStyle w:val="BodyNormal"/>
          </w:pPr>
        </w:pPrChange>
      </w:pPr>
      <w:r w:rsidRPr="00F00EE4">
        <w:rPr>
          <w:rFonts w:ascii="Roboto Condensed Medium" w:hAnsi="Roboto Condensed Medium"/>
          <w:rPrChange w:id="5214" w:author="Author">
            <w:rPr/>
          </w:rPrChange>
        </w:rPr>
        <w:t xml:space="preserve">“This is a burner phone, so </w:t>
      </w:r>
      <w:ins w:id="5215" w:author="Author">
        <w:r w:rsidR="009348D3" w:rsidRPr="00F00EE4">
          <w:rPr>
            <w:rFonts w:ascii="Roboto Condensed Medium" w:hAnsi="Roboto Condensed Medium"/>
          </w:rPr>
          <w:t>the mob</w:t>
        </w:r>
      </w:ins>
      <w:del w:id="5216" w:author="Author">
        <w:r w:rsidRPr="00F00EE4" w:rsidDel="009348D3">
          <w:rPr>
            <w:rFonts w:ascii="Roboto Condensed Medium" w:hAnsi="Roboto Condensed Medium"/>
            <w:rPrChange w:id="5217" w:author="Author">
              <w:rPr/>
            </w:rPrChange>
          </w:rPr>
          <w:delText>it</w:delText>
        </w:r>
      </w:del>
      <w:r w:rsidRPr="00F00EE4">
        <w:rPr>
          <w:rFonts w:ascii="Roboto Condensed Medium" w:hAnsi="Roboto Condensed Medium"/>
          <w:rPrChange w:id="5218" w:author="Author">
            <w:rPr/>
          </w:rPrChange>
        </w:rPr>
        <w:t xml:space="preserve"> cannot </w:t>
      </w:r>
      <w:del w:id="5219" w:author="Author">
        <w:r w:rsidRPr="00F00EE4" w:rsidDel="009348D3">
          <w:rPr>
            <w:rFonts w:ascii="Roboto Condensed Medium" w:hAnsi="Roboto Condensed Medium"/>
            <w:rPrChange w:id="5220" w:author="Author">
              <w:rPr/>
            </w:rPrChange>
          </w:rPr>
          <w:delText xml:space="preserve">be </w:delText>
        </w:r>
      </w:del>
      <w:r w:rsidRPr="00F00EE4">
        <w:rPr>
          <w:rFonts w:ascii="Roboto Condensed Medium" w:hAnsi="Roboto Condensed Medium"/>
          <w:rPrChange w:id="5221" w:author="Author">
            <w:rPr/>
          </w:rPrChange>
        </w:rPr>
        <w:t>trace</w:t>
      </w:r>
      <w:ins w:id="5222" w:author="Author">
        <w:r w:rsidR="009348D3" w:rsidRPr="00F00EE4">
          <w:rPr>
            <w:rFonts w:ascii="Roboto Condensed Medium" w:hAnsi="Roboto Condensed Medium"/>
          </w:rPr>
          <w:t xml:space="preserve"> it</w:t>
        </w:r>
      </w:ins>
      <w:del w:id="5223" w:author="Author">
        <w:r w:rsidRPr="00F00EE4" w:rsidDel="009348D3">
          <w:rPr>
            <w:rFonts w:ascii="Roboto Condensed Medium" w:hAnsi="Roboto Condensed Medium"/>
            <w:rPrChange w:id="5224" w:author="Author">
              <w:rPr/>
            </w:rPrChange>
          </w:rPr>
          <w:delText>d</w:delText>
        </w:r>
      </w:del>
      <w:r w:rsidRPr="00F00EE4">
        <w:rPr>
          <w:rFonts w:ascii="Roboto Condensed Medium" w:hAnsi="Roboto Condensed Medium"/>
          <w:rPrChange w:id="5225" w:author="Author">
            <w:rPr/>
          </w:rPrChange>
        </w:rPr>
        <w:t xml:space="preserve">. I have modified it to disconnect the GPS circuits. Also, I’ve broken into the University of New Mexico’s mainframe and inserted software to make your call appear as if it is coming from their computer’s WiFi. When the call </w:t>
      </w:r>
      <w:r w:rsidR="00F46D14" w:rsidRPr="00F00EE4">
        <w:rPr>
          <w:rFonts w:ascii="Roboto Condensed Medium" w:hAnsi="Roboto Condensed Medium"/>
        </w:rPr>
        <w:t>is complete</w:t>
      </w:r>
      <w:r w:rsidRPr="00F00EE4">
        <w:rPr>
          <w:rFonts w:ascii="Roboto Condensed Medium" w:hAnsi="Roboto Condensed Medium"/>
          <w:rPrChange w:id="5226" w:author="Author">
            <w:rPr/>
          </w:rPrChange>
        </w:rPr>
        <w:t xml:space="preserve">, my software will auto-erase from their system. Your phone call will not give away </w:t>
      </w:r>
      <w:del w:id="5227" w:author="Author">
        <w:r w:rsidRPr="00F00EE4" w:rsidDel="009348D3">
          <w:rPr>
            <w:rFonts w:ascii="Roboto Condensed Medium" w:hAnsi="Roboto Condensed Medium"/>
            <w:rPrChange w:id="5228" w:author="Author">
              <w:rPr/>
            </w:rPrChange>
          </w:rPr>
          <w:delText xml:space="preserve">my </w:delText>
        </w:r>
      </w:del>
      <w:ins w:id="5229" w:author="Author">
        <w:r w:rsidR="009348D3" w:rsidRPr="00F00EE4">
          <w:rPr>
            <w:rFonts w:ascii="Roboto Condensed Medium" w:hAnsi="Roboto Condensed Medium"/>
          </w:rPr>
          <w:t>this</w:t>
        </w:r>
        <w:r w:rsidR="009348D3" w:rsidRPr="00F00EE4">
          <w:rPr>
            <w:rFonts w:ascii="Roboto Condensed Medium" w:hAnsi="Roboto Condensed Medium"/>
            <w:rPrChange w:id="5230" w:author="Author">
              <w:rPr/>
            </w:rPrChange>
          </w:rPr>
          <w:t xml:space="preserve"> </w:t>
        </w:r>
      </w:ins>
      <w:r w:rsidRPr="00F00EE4">
        <w:rPr>
          <w:rFonts w:ascii="Roboto Condensed Medium" w:hAnsi="Roboto Condensed Medium"/>
          <w:rPrChange w:id="5231" w:author="Author">
            <w:rPr/>
          </w:rPrChange>
        </w:rPr>
        <w:t xml:space="preserve">location. You need to call your editor at the </w:t>
      </w:r>
      <w:del w:id="5232" w:author="Author">
        <w:r w:rsidRPr="00F00EE4" w:rsidDel="000F298A">
          <w:rPr>
            <w:rFonts w:ascii="Roboto Condensed Medium" w:hAnsi="Roboto Condensed Medium"/>
            <w:rPrChange w:id="5233" w:author="Author">
              <w:rPr/>
            </w:rPrChange>
          </w:rPr>
          <w:delText>Sun-Times</w:delText>
        </w:r>
      </w:del>
      <w:ins w:id="5234" w:author="Author">
        <w:r w:rsidR="000F298A" w:rsidRPr="00F00EE4">
          <w:rPr>
            <w:rFonts w:ascii="Roboto Condensed Medium" w:hAnsi="Roboto Condensed Medium"/>
            <w:rPrChange w:id="5235" w:author="Author">
              <w:rPr/>
            </w:rPrChange>
          </w:rPr>
          <w:t xml:space="preserve">Sentinel </w:t>
        </w:r>
      </w:ins>
      <w:del w:id="5236" w:author="Author">
        <w:r w:rsidRPr="00F00EE4" w:rsidDel="009348D3">
          <w:rPr>
            <w:rFonts w:ascii="Roboto Condensed Medium" w:hAnsi="Roboto Condensed Medium"/>
            <w:rPrChange w:id="5237" w:author="Author">
              <w:rPr/>
            </w:rPrChange>
          </w:rPr>
          <w:delText xml:space="preserve"> </w:delText>
        </w:r>
      </w:del>
      <w:r w:rsidRPr="00F00EE4">
        <w:rPr>
          <w:rFonts w:ascii="Roboto Condensed Medium" w:hAnsi="Roboto Condensed Medium"/>
          <w:rPrChange w:id="5238" w:author="Author">
            <w:rPr/>
          </w:rPrChange>
        </w:rPr>
        <w:t>and tell him you are OK.”</w:t>
      </w:r>
    </w:p>
    <w:p w14:paraId="536D646A" w14:textId="3AFAD576" w:rsidR="00A55CAC" w:rsidRPr="00FA271D" w:rsidRDefault="00A55CAC" w:rsidP="009C772F">
      <w:pPr>
        <w:pStyle w:val="BodyNormal"/>
        <w:rPr>
          <w:i/>
          <w:iCs/>
        </w:rPr>
      </w:pPr>
      <w:r w:rsidRPr="00FA271D">
        <w:t xml:space="preserve">“What do you want me to say, </w:t>
      </w:r>
      <w:r w:rsidR="00807145">
        <w:t>Angel</w:t>
      </w:r>
      <w:del w:id="5239" w:author="Author">
        <w:r w:rsidRPr="00FA271D" w:rsidDel="000F4B15">
          <w:delText xml:space="preserve">. </w:delText>
        </w:r>
      </w:del>
      <w:ins w:id="5240" w:author="Author">
        <w:r w:rsidR="000F4B15">
          <w:t>?</w:t>
        </w:r>
        <w:r w:rsidR="000F4B15" w:rsidRPr="00FA271D">
          <w:t xml:space="preserve"> </w:t>
        </w:r>
      </w:ins>
      <w:r w:rsidRPr="00FA271D">
        <w:t>I mean, am I your prisoner?”</w:t>
      </w:r>
    </w:p>
    <w:p w14:paraId="26B22AB9" w14:textId="652594B7" w:rsidR="00A55CAC" w:rsidRDefault="00807145" w:rsidP="009C772F">
      <w:pPr>
        <w:pStyle w:val="BodyNormal"/>
      </w:pPr>
      <w:r>
        <w:t>Angel</w:t>
      </w:r>
      <w:r w:rsidR="00A55CAC" w:rsidRPr="00FA271D">
        <w:t xml:space="preserve"> </w:t>
      </w:r>
      <w:r w:rsidR="002C6DB5">
        <w:t>smiled.</w:t>
      </w:r>
    </w:p>
    <w:p w14:paraId="1C1DCA7C" w14:textId="5447AFBA" w:rsidR="00A55CAC" w:rsidRPr="00F00EE4" w:rsidRDefault="00A55CAC">
      <w:pPr>
        <w:pStyle w:val="BodyNormal"/>
        <w:tabs>
          <w:tab w:val="left" w:pos="7290"/>
        </w:tabs>
        <w:ind w:left="1440" w:right="720" w:firstLine="0"/>
        <w:rPr>
          <w:rFonts w:ascii="Roboto Condensed Medium" w:hAnsi="Roboto Condensed Medium"/>
          <w:rPrChange w:id="5241" w:author="Author">
            <w:rPr/>
          </w:rPrChange>
        </w:rPr>
        <w:pPrChange w:id="5242" w:author="Author">
          <w:pPr>
            <w:pStyle w:val="BodyNormal"/>
          </w:pPr>
        </w:pPrChange>
      </w:pPr>
      <w:r w:rsidRPr="00F00EE4">
        <w:rPr>
          <w:rFonts w:ascii="Roboto Condensed Medium" w:hAnsi="Roboto Condensed Medium"/>
          <w:rPrChange w:id="5243" w:author="Author">
            <w:rPr/>
          </w:rPrChange>
        </w:rPr>
        <w:lastRenderedPageBreak/>
        <w:t xml:space="preserve">“Don’t be ridiculous, </w:t>
      </w:r>
      <w:r w:rsidR="00952F07" w:rsidRPr="00F00EE4">
        <w:rPr>
          <w:rFonts w:ascii="Roboto Condensed Medium" w:hAnsi="Roboto Condensed Medium"/>
          <w:rPrChange w:id="5244" w:author="Author">
            <w:rPr/>
          </w:rPrChange>
        </w:rPr>
        <w:t>Natalie</w:t>
      </w:r>
      <w:r w:rsidRPr="00F00EE4">
        <w:rPr>
          <w:rFonts w:ascii="Roboto Condensed Medium" w:hAnsi="Roboto Condensed Medium"/>
          <w:rPrChange w:id="5245" w:author="Author">
            <w:rPr/>
          </w:rPrChange>
        </w:rPr>
        <w:t xml:space="preserve">. You can walk out of my building right now if you wish. </w:t>
      </w:r>
      <w:r w:rsidR="00EC5276" w:rsidRPr="00F00EE4">
        <w:rPr>
          <w:rFonts w:ascii="Roboto Condensed Medium" w:hAnsi="Roboto Condensed Medium"/>
          <w:rPrChange w:id="5246" w:author="Author">
            <w:rPr/>
          </w:rPrChange>
        </w:rPr>
        <w:t>However, t</w:t>
      </w:r>
      <w:r w:rsidRPr="00F00EE4">
        <w:rPr>
          <w:rFonts w:ascii="Roboto Condensed Medium" w:hAnsi="Roboto Condensed Medium"/>
          <w:rPrChange w:id="5247" w:author="Author">
            <w:rPr/>
          </w:rPrChange>
        </w:rPr>
        <w:t>hat would be foolhardy as the Albanian mob will certainly try again.”</w:t>
      </w:r>
    </w:p>
    <w:p w14:paraId="3DEDB144" w14:textId="17293FDE" w:rsidR="00A55CAC" w:rsidRDefault="00A55CAC" w:rsidP="009C772F">
      <w:pPr>
        <w:pStyle w:val="BodyNormal"/>
      </w:pPr>
      <w:r w:rsidRPr="00FA271D">
        <w:t>“You’re right, but what can I do?”</w:t>
      </w:r>
    </w:p>
    <w:p w14:paraId="62B65CB6" w14:textId="61E45F79" w:rsidR="00A55CAC" w:rsidRPr="00F00EE4" w:rsidRDefault="00A55CAC">
      <w:pPr>
        <w:pStyle w:val="BodyNormal"/>
        <w:ind w:left="1440" w:right="720" w:firstLine="0"/>
        <w:rPr>
          <w:rFonts w:ascii="Roboto Condensed Medium" w:hAnsi="Roboto Condensed Medium"/>
          <w:rPrChange w:id="5248" w:author="Author">
            <w:rPr/>
          </w:rPrChange>
        </w:rPr>
        <w:pPrChange w:id="5249" w:author="Author">
          <w:pPr>
            <w:pStyle w:val="BodyNormal"/>
          </w:pPr>
        </w:pPrChange>
      </w:pPr>
      <w:r w:rsidRPr="00F00EE4">
        <w:rPr>
          <w:rFonts w:ascii="Roboto Condensed Medium" w:hAnsi="Roboto Condensed Medium"/>
          <w:rPrChange w:id="5250" w:author="Author">
            <w:rPr/>
          </w:rPrChange>
        </w:rPr>
        <w:t xml:space="preserve">“I own </w:t>
      </w:r>
      <w:del w:id="5251" w:author="Author">
        <w:r w:rsidRPr="00F00EE4" w:rsidDel="00D8325C">
          <w:rPr>
            <w:rFonts w:ascii="Roboto Condensed Medium" w:hAnsi="Roboto Condensed Medium"/>
            <w:rPrChange w:id="5252" w:author="Author">
              <w:rPr/>
            </w:rPrChange>
          </w:rPr>
          <w:delText xml:space="preserve">two </w:delText>
        </w:r>
      </w:del>
      <w:ins w:id="5253" w:author="Author">
        <w:r w:rsidR="00D8325C" w:rsidRPr="00F00EE4">
          <w:rPr>
            <w:rFonts w:ascii="Roboto Condensed Medium" w:hAnsi="Roboto Condensed Medium"/>
          </w:rPr>
          <w:t>a</w:t>
        </w:r>
        <w:r w:rsidR="00D8325C" w:rsidRPr="00F00EE4">
          <w:rPr>
            <w:rFonts w:ascii="Roboto Condensed Medium" w:hAnsi="Roboto Condensed Medium"/>
            <w:rPrChange w:id="5254" w:author="Author">
              <w:rPr/>
            </w:rPrChange>
          </w:rPr>
          <w:t xml:space="preserve"> </w:t>
        </w:r>
      </w:ins>
      <w:r w:rsidRPr="00F00EE4">
        <w:rPr>
          <w:rFonts w:ascii="Roboto Condensed Medium" w:hAnsi="Roboto Condensed Medium"/>
          <w:rPrChange w:id="5255" w:author="Author">
            <w:rPr/>
          </w:rPrChange>
        </w:rPr>
        <w:t>safe house</w:t>
      </w:r>
      <w:ins w:id="5256" w:author="Author">
        <w:r w:rsidR="00D8325C" w:rsidRPr="00F00EE4">
          <w:rPr>
            <w:rFonts w:ascii="Roboto Condensed Medium" w:hAnsi="Roboto Condensed Medium"/>
          </w:rPr>
          <w:t xml:space="preserve"> in Park Ridge,15 miles north of here</w:t>
        </w:r>
      </w:ins>
      <w:del w:id="5257" w:author="Author">
        <w:r w:rsidRPr="00F00EE4" w:rsidDel="00D8325C">
          <w:rPr>
            <w:rFonts w:ascii="Roboto Condensed Medium" w:hAnsi="Roboto Condensed Medium"/>
            <w:rPrChange w:id="5258" w:author="Author">
              <w:rPr/>
            </w:rPrChange>
          </w:rPr>
          <w:delText>s</w:delText>
        </w:r>
      </w:del>
      <w:r w:rsidRPr="00F00EE4">
        <w:rPr>
          <w:rFonts w:ascii="Roboto Condensed Medium" w:hAnsi="Roboto Condensed Medium"/>
          <w:rPrChange w:id="5259" w:author="Author">
            <w:rPr/>
          </w:rPrChange>
        </w:rPr>
        <w:t xml:space="preserve">. </w:t>
      </w:r>
      <w:ins w:id="5260" w:author="Author">
        <w:r w:rsidR="009348D3" w:rsidRPr="00F00EE4">
          <w:rPr>
            <w:rFonts w:ascii="Roboto Condensed Medium" w:hAnsi="Roboto Condensed Medium"/>
          </w:rPr>
          <w:t xml:space="preserve">I rented </w:t>
        </w:r>
      </w:ins>
      <w:del w:id="5261" w:author="Author">
        <w:r w:rsidRPr="00F00EE4" w:rsidDel="009348D3">
          <w:rPr>
            <w:rFonts w:ascii="Roboto Condensed Medium" w:hAnsi="Roboto Condensed Medium"/>
            <w:rPrChange w:id="5262" w:author="Author">
              <w:rPr/>
            </w:rPrChange>
          </w:rPr>
          <w:delText>O</w:delText>
        </w:r>
      </w:del>
      <w:ins w:id="5263" w:author="Author">
        <w:del w:id="5264" w:author="Author">
          <w:r w:rsidR="009348D3" w:rsidRPr="00F00EE4" w:rsidDel="00D8325C">
            <w:rPr>
              <w:rFonts w:ascii="Roboto Condensed Medium" w:hAnsi="Roboto Condensed Medium"/>
            </w:rPr>
            <w:delText>o</w:delText>
          </w:r>
        </w:del>
      </w:ins>
      <w:del w:id="5265" w:author="Author">
        <w:r w:rsidRPr="00F00EE4" w:rsidDel="00D8325C">
          <w:rPr>
            <w:rFonts w:ascii="Roboto Condensed Medium" w:hAnsi="Roboto Condensed Medium"/>
            <w:rPrChange w:id="5266" w:author="Author">
              <w:rPr/>
            </w:rPrChange>
          </w:rPr>
          <w:delText>ne</w:delText>
        </w:r>
      </w:del>
      <w:ins w:id="5267" w:author="Author">
        <w:r w:rsidR="00D8325C" w:rsidRPr="00F00EE4">
          <w:rPr>
            <w:rFonts w:ascii="Roboto Condensed Medium" w:hAnsi="Roboto Condensed Medium"/>
          </w:rPr>
          <w:t>it</w:t>
        </w:r>
      </w:ins>
      <w:r w:rsidRPr="00F00EE4">
        <w:rPr>
          <w:rFonts w:ascii="Roboto Condensed Medium" w:hAnsi="Roboto Condensed Medium"/>
          <w:rPrChange w:id="5268" w:author="Author">
            <w:rPr/>
          </w:rPrChange>
        </w:rPr>
        <w:t xml:space="preserve"> </w:t>
      </w:r>
      <w:del w:id="5269" w:author="Author">
        <w:r w:rsidRPr="00F00EE4" w:rsidDel="009348D3">
          <w:rPr>
            <w:rFonts w:ascii="Roboto Condensed Medium" w:hAnsi="Roboto Condensed Medium"/>
            <w:rPrChange w:id="5270" w:author="Author">
              <w:rPr/>
            </w:rPrChange>
          </w:rPr>
          <w:delText xml:space="preserve">is </w:delText>
        </w:r>
        <w:r w:rsidRPr="00F00EE4" w:rsidDel="00D8325C">
          <w:rPr>
            <w:rFonts w:ascii="Roboto Condensed Medium" w:hAnsi="Roboto Condensed Medium"/>
            <w:rPrChange w:id="5271" w:author="Author">
              <w:rPr/>
            </w:rPrChange>
          </w:rPr>
          <w:delText xml:space="preserve">in Park Ridge </w:delText>
        </w:r>
        <w:r w:rsidRPr="00F00EE4" w:rsidDel="009348D3">
          <w:rPr>
            <w:rFonts w:ascii="Roboto Condensed Medium" w:hAnsi="Roboto Condensed Medium"/>
            <w:rPrChange w:id="5272" w:author="Author">
              <w:rPr/>
            </w:rPrChange>
          </w:rPr>
          <w:delText xml:space="preserve">under the name </w:delText>
        </w:r>
      </w:del>
      <w:ins w:id="5273" w:author="Author">
        <w:r w:rsidR="009348D3" w:rsidRPr="00F00EE4">
          <w:rPr>
            <w:rFonts w:ascii="Roboto Condensed Medium" w:hAnsi="Roboto Condensed Medium"/>
          </w:rPr>
          <w:t xml:space="preserve">as </w:t>
        </w:r>
      </w:ins>
      <w:r w:rsidRPr="00F00EE4">
        <w:rPr>
          <w:rFonts w:ascii="Roboto Condensed Medium" w:hAnsi="Roboto Condensed Medium"/>
          <w:rPrChange w:id="5274" w:author="Author">
            <w:rPr/>
          </w:rPrChange>
        </w:rPr>
        <w:t>Sarah Scott</w:t>
      </w:r>
      <w:del w:id="5275" w:author="Author">
        <w:r w:rsidRPr="00F00EE4" w:rsidDel="00D8325C">
          <w:rPr>
            <w:rFonts w:ascii="Roboto Condensed Medium" w:hAnsi="Roboto Condensed Medium"/>
            <w:rPrChange w:id="5276" w:author="Author">
              <w:rPr/>
            </w:rPrChange>
          </w:rPr>
          <w:delText>, 15 miles north of here</w:delText>
        </w:r>
      </w:del>
      <w:r w:rsidRPr="00F00EE4">
        <w:rPr>
          <w:rFonts w:ascii="Roboto Condensed Medium" w:hAnsi="Roboto Condensed Medium"/>
          <w:rPrChange w:id="5277" w:author="Author">
            <w:rPr/>
          </w:rPrChange>
        </w:rPr>
        <w:t>. It’s a two-family home; I have one side of the building. There’s an old 20</w:t>
      </w:r>
      <w:r w:rsidR="003B35B6">
        <w:rPr>
          <w:rFonts w:ascii="Roboto Condensed Medium" w:hAnsi="Roboto Condensed Medium"/>
        </w:rPr>
        <w:t>3</w:t>
      </w:r>
      <w:r w:rsidR="00895E35" w:rsidRPr="00F00EE4">
        <w:rPr>
          <w:rFonts w:ascii="Roboto Condensed Medium" w:hAnsi="Roboto Condensed Medium"/>
        </w:rPr>
        <w:t>8</w:t>
      </w:r>
      <w:r w:rsidRPr="00F00EE4">
        <w:rPr>
          <w:rFonts w:ascii="Roboto Condensed Medium" w:hAnsi="Roboto Condensed Medium"/>
          <w:rPrChange w:id="5278" w:author="Author">
            <w:rPr/>
          </w:rPrChange>
        </w:rPr>
        <w:t xml:space="preserve"> Chevy Malibu in the garage. It’s an internal combustion engine car with no modern electronics. For now, that’s where you should live.”</w:t>
      </w:r>
    </w:p>
    <w:p w14:paraId="7D48BDC8" w14:textId="50EC6156" w:rsidR="000F4B15" w:rsidRDefault="00A55CAC" w:rsidP="009C772F">
      <w:pPr>
        <w:pStyle w:val="BodyNormal"/>
        <w:rPr>
          <w:ins w:id="5279" w:author="Author"/>
        </w:rPr>
      </w:pPr>
      <w:r w:rsidRPr="00FA271D">
        <w:t>Natalie rocked back in her chair</w:t>
      </w:r>
      <w:del w:id="5280" w:author="Author">
        <w:r w:rsidRPr="00FA271D" w:rsidDel="00D036A5">
          <w:delText>,</w:delText>
        </w:r>
      </w:del>
      <w:r w:rsidRPr="00FA271D">
        <w:t xml:space="preserve"> </w:t>
      </w:r>
      <w:ins w:id="5281" w:author="Author">
        <w:r w:rsidR="009348D3">
          <w:t xml:space="preserve">and </w:t>
        </w:r>
      </w:ins>
      <w:r w:rsidRPr="00FA271D">
        <w:t xml:space="preserve">looked at </w:t>
      </w:r>
      <w:r w:rsidR="00807145">
        <w:t>Angel</w:t>
      </w:r>
      <w:r w:rsidRPr="00FA271D">
        <w:t xml:space="preserve"> quizzically.</w:t>
      </w:r>
      <w:del w:id="5282" w:author="Author">
        <w:r w:rsidRPr="00FA271D" w:rsidDel="000F4B15">
          <w:delText xml:space="preserve"> </w:delText>
        </w:r>
      </w:del>
      <w:ins w:id="5283" w:author="Author">
        <w:r w:rsidR="000F4B15">
          <w:t xml:space="preserve"> </w:t>
        </w:r>
      </w:ins>
    </w:p>
    <w:p w14:paraId="090F9840" w14:textId="40401719" w:rsidR="00A55CAC" w:rsidRDefault="00A55CAC" w:rsidP="009C772F">
      <w:pPr>
        <w:pStyle w:val="BodyNormal"/>
      </w:pPr>
      <w:r w:rsidRPr="00FA271D">
        <w:t xml:space="preserve">“How can you afford all this, </w:t>
      </w:r>
      <w:r w:rsidR="00807145">
        <w:t>Angel</w:t>
      </w:r>
      <w:r w:rsidRPr="00FA271D">
        <w:t>?”</w:t>
      </w:r>
    </w:p>
    <w:p w14:paraId="36507278" w14:textId="13512BD0" w:rsidR="00A55CAC" w:rsidRPr="00F00EE4" w:rsidRDefault="00A55CAC">
      <w:pPr>
        <w:pStyle w:val="BodyNormal"/>
        <w:ind w:left="1440" w:right="720" w:firstLine="0"/>
        <w:rPr>
          <w:rFonts w:ascii="Roboto Condensed Medium" w:hAnsi="Roboto Condensed Medium"/>
          <w:rPrChange w:id="5284" w:author="Author">
            <w:rPr/>
          </w:rPrChange>
        </w:rPr>
        <w:pPrChange w:id="5285" w:author="Author">
          <w:pPr>
            <w:pStyle w:val="BodyNormal"/>
          </w:pPr>
        </w:pPrChange>
      </w:pPr>
      <w:r w:rsidRPr="00F00EE4">
        <w:rPr>
          <w:rFonts w:ascii="Roboto Condensed Medium" w:hAnsi="Roboto Condensed Medium"/>
          <w:rPrChange w:id="5286" w:author="Author">
            <w:rPr/>
          </w:rPrChange>
        </w:rPr>
        <w:t>“I have a job, Natalie. I write code for a local software development company; it pays $1</w:t>
      </w:r>
      <w:ins w:id="5287" w:author="Author">
        <w:r w:rsidR="00D036A5" w:rsidRPr="00F00EE4">
          <w:rPr>
            <w:rFonts w:ascii="Roboto Condensed Medium" w:hAnsi="Roboto Condensed Medium"/>
          </w:rPr>
          <w:t>4</w:t>
        </w:r>
      </w:ins>
      <w:del w:id="5288" w:author="Author">
        <w:r w:rsidRPr="00F00EE4" w:rsidDel="00D036A5">
          <w:rPr>
            <w:rFonts w:ascii="Roboto Condensed Medium" w:hAnsi="Roboto Condensed Medium"/>
            <w:rPrChange w:id="5289" w:author="Author">
              <w:rPr/>
            </w:rPrChange>
          </w:rPr>
          <w:delText>1</w:delText>
        </w:r>
      </w:del>
      <w:r w:rsidRPr="00F00EE4">
        <w:rPr>
          <w:rFonts w:ascii="Roboto Condensed Medium" w:hAnsi="Roboto Condensed Medium"/>
          <w:rPrChange w:id="5290" w:author="Author">
            <w:rPr/>
          </w:rPrChange>
        </w:rPr>
        <w:t>0,000 a year.”</w:t>
      </w:r>
    </w:p>
    <w:p w14:paraId="4744274E" w14:textId="61B2E3D7" w:rsidR="00A55CAC" w:rsidRPr="00D036A5" w:rsidRDefault="00A55CAC">
      <w:pPr>
        <w:pStyle w:val="BodyNormal"/>
        <w:ind w:firstLine="270"/>
        <w:rPr>
          <w:ins w:id="5291" w:author="Author"/>
        </w:rPr>
        <w:pPrChange w:id="5292" w:author="Author">
          <w:pPr>
            <w:pStyle w:val="BodyNormal"/>
          </w:pPr>
        </w:pPrChange>
      </w:pPr>
      <w:r w:rsidRPr="00D036A5">
        <w:t xml:space="preserve">“That’s not enough to afford </w:t>
      </w:r>
      <w:del w:id="5293" w:author="Author">
        <w:r w:rsidRPr="00D036A5" w:rsidDel="00D8325C">
          <w:delText xml:space="preserve">three </w:delText>
        </w:r>
      </w:del>
      <w:ins w:id="5294" w:author="Author">
        <w:r w:rsidR="00D8325C">
          <w:t>two</w:t>
        </w:r>
        <w:r w:rsidR="00D8325C" w:rsidRPr="00D036A5">
          <w:t xml:space="preserve"> </w:t>
        </w:r>
      </w:ins>
      <w:r w:rsidRPr="00D036A5">
        <w:t>domiciles in Chicago.”</w:t>
      </w:r>
    </w:p>
    <w:p w14:paraId="241FD3F6" w14:textId="2B313DFB" w:rsidR="009348D3" w:rsidRPr="00FA271D" w:rsidDel="00D036A5" w:rsidRDefault="009348D3" w:rsidP="009C772F">
      <w:pPr>
        <w:pStyle w:val="BodyNormal"/>
        <w:rPr>
          <w:del w:id="5295" w:author="Author"/>
          <w:i/>
          <w:iCs/>
        </w:rPr>
      </w:pPr>
    </w:p>
    <w:p w14:paraId="1CA4C0A4" w14:textId="14958975" w:rsidR="00A55CAC" w:rsidRDefault="00807145" w:rsidP="009C772F">
      <w:pPr>
        <w:pStyle w:val="BodyNormal"/>
      </w:pPr>
      <w:r>
        <w:t>Angel</w:t>
      </w:r>
      <w:r w:rsidR="00A55CAC" w:rsidRPr="00FA271D">
        <w:t xml:space="preserve"> started typing into her smartphone; this w</w:t>
      </w:r>
      <w:del w:id="5296" w:author="Author">
        <w:r w:rsidR="00A55CAC" w:rsidRPr="00FA271D" w:rsidDel="00D036A5">
          <w:delText>as going to</w:delText>
        </w:r>
      </w:del>
      <w:ins w:id="5297" w:author="Author">
        <w:r w:rsidR="00D036A5">
          <w:t>ould</w:t>
        </w:r>
      </w:ins>
      <w:r w:rsidR="00A55CAC" w:rsidRPr="00FA271D">
        <w:t xml:space="preserve"> be a long epistle.</w:t>
      </w:r>
    </w:p>
    <w:p w14:paraId="777F1D3B" w14:textId="66C1EEAD" w:rsidR="00A55CAC" w:rsidRPr="00F745D3" w:rsidRDefault="00A55CAC">
      <w:pPr>
        <w:pStyle w:val="BodyNormal"/>
        <w:ind w:left="1440" w:right="720" w:firstLine="0"/>
        <w:rPr>
          <w:rFonts w:ascii="Roboto Condensed Medium" w:hAnsi="Roboto Condensed Medium"/>
          <w:rPrChange w:id="5298" w:author="Author">
            <w:rPr/>
          </w:rPrChange>
        </w:rPr>
        <w:pPrChange w:id="5299" w:author="Author">
          <w:pPr>
            <w:pStyle w:val="BodyNormal"/>
          </w:pPr>
        </w:pPrChange>
      </w:pPr>
      <w:r w:rsidRPr="00F745D3">
        <w:rPr>
          <w:rFonts w:ascii="Roboto Condensed Medium" w:hAnsi="Roboto Condensed Medium"/>
          <w:rPrChange w:id="5300" w:author="Author">
            <w:rPr/>
          </w:rPrChange>
        </w:rPr>
        <w:t xml:space="preserve">“OK, I have stolen quite a bit of cash from the Albanian mob, </w:t>
      </w:r>
      <w:r w:rsidR="002C6DB5" w:rsidRPr="00F745D3">
        <w:rPr>
          <w:rFonts w:ascii="Roboto Condensed Medium" w:hAnsi="Roboto Condensed Medium"/>
        </w:rPr>
        <w:t>$5 million</w:t>
      </w:r>
      <w:r w:rsidRPr="00F745D3">
        <w:rPr>
          <w:rFonts w:ascii="Roboto Condensed Medium" w:hAnsi="Roboto Condensed Medium"/>
          <w:rPrChange w:id="5301" w:author="Author">
            <w:rPr/>
          </w:rPrChange>
        </w:rPr>
        <w:t xml:space="preserve"> two years ago and $20 million this year. In each case, I sent the money to the IRS via RoboTaxi. However, </w:t>
      </w:r>
      <w:r w:rsidR="00895E35" w:rsidRPr="00F745D3">
        <w:rPr>
          <w:rFonts w:ascii="Roboto Condensed Medium" w:hAnsi="Roboto Condensed Medium"/>
        </w:rPr>
        <w:t>I delayed returning the first $5 million</w:t>
      </w:r>
      <w:r w:rsidRPr="00F745D3">
        <w:rPr>
          <w:rFonts w:ascii="Roboto Condensed Medium" w:hAnsi="Roboto Condensed Medium"/>
          <w:rPrChange w:id="5302" w:author="Author">
            <w:rPr/>
          </w:rPrChange>
        </w:rPr>
        <w:t xml:space="preserve"> to the </w:t>
      </w:r>
      <w:r w:rsidRPr="00F745D3">
        <w:rPr>
          <w:rFonts w:ascii="Roboto Condensed Medium" w:hAnsi="Roboto Condensed Medium"/>
          <w:rPrChange w:id="5303" w:author="Author">
            <w:rPr/>
          </w:rPrChange>
        </w:rPr>
        <w:lastRenderedPageBreak/>
        <w:t xml:space="preserve">IRS for twelve months and developed a tech stock investment app. </w:t>
      </w:r>
      <w:r w:rsidR="00E77B74" w:rsidRPr="00F745D3">
        <w:rPr>
          <w:rFonts w:ascii="Roboto Condensed Medium" w:hAnsi="Roboto Condensed Medium"/>
          <w:rPrChange w:id="5304" w:author="Author">
            <w:rPr/>
          </w:rPrChange>
        </w:rPr>
        <w:t>As a result, m</w:t>
      </w:r>
      <w:r w:rsidRPr="00F745D3">
        <w:rPr>
          <w:rFonts w:ascii="Roboto Condensed Medium" w:hAnsi="Roboto Condensed Medium"/>
          <w:rPrChange w:id="5305" w:author="Author">
            <w:rPr/>
          </w:rPrChange>
        </w:rPr>
        <w:t>y stock portfolio is now $</w:t>
      </w:r>
      <w:ins w:id="5306" w:author="Author">
        <w:r w:rsidR="00463DBF" w:rsidRPr="00F745D3">
          <w:rPr>
            <w:rFonts w:ascii="Roboto Condensed Medium" w:hAnsi="Roboto Condensed Medium"/>
          </w:rPr>
          <w:t>1</w:t>
        </w:r>
      </w:ins>
      <w:del w:id="5307" w:author="Author">
        <w:r w:rsidRPr="00F745D3" w:rsidDel="00463DBF">
          <w:rPr>
            <w:rFonts w:ascii="Roboto Condensed Medium" w:hAnsi="Roboto Condensed Medium"/>
            <w:rPrChange w:id="5308" w:author="Author">
              <w:rPr/>
            </w:rPrChange>
          </w:rPr>
          <w:delText>4</w:delText>
        </w:r>
      </w:del>
      <w:r w:rsidRPr="00F745D3">
        <w:rPr>
          <w:rFonts w:ascii="Roboto Condensed Medium" w:hAnsi="Roboto Condensed Medium"/>
          <w:rPrChange w:id="5309" w:author="Author">
            <w:rPr/>
          </w:rPrChange>
        </w:rPr>
        <w:t>.3 million and growing.”</w:t>
      </w:r>
    </w:p>
    <w:p w14:paraId="43B850C7" w14:textId="076FF8D3" w:rsidR="004A0A72" w:rsidRDefault="00A55CAC" w:rsidP="009C772F">
      <w:pPr>
        <w:pStyle w:val="BodyNormal"/>
      </w:pPr>
      <w:r w:rsidRPr="00FA271D">
        <w:t>“You can’t invest $</w:t>
      </w:r>
      <w:r w:rsidR="004931C4">
        <w:t>1.</w:t>
      </w:r>
      <w:r w:rsidRPr="00FA271D">
        <w:t xml:space="preserve">5 million in cash in the market and not trigger banking and SEC thresholds designed to prevent organized crime money laundering. </w:t>
      </w:r>
      <w:r w:rsidR="00E77B74">
        <w:t>So h</w:t>
      </w:r>
      <w:r w:rsidRPr="00FA271D">
        <w:t xml:space="preserve">ow did you do it?” Natalie </w:t>
      </w:r>
      <w:r w:rsidR="00905A2F">
        <w:t>said</w:t>
      </w:r>
      <w:r w:rsidRPr="00FA271D">
        <w:t xml:space="preserve">. </w:t>
      </w:r>
      <w:r w:rsidR="00807145">
        <w:t>Angel</w:t>
      </w:r>
      <w:r w:rsidRPr="00FA271D">
        <w:t xml:space="preserve"> gave a Cheshire cat smile as she typed her response.</w:t>
      </w:r>
    </w:p>
    <w:p w14:paraId="7BA2DCA6" w14:textId="68879DC9" w:rsidR="00A55CAC" w:rsidRPr="00F745D3" w:rsidRDefault="00A55CAC">
      <w:pPr>
        <w:pStyle w:val="BodyNormal"/>
        <w:ind w:left="1440" w:right="720" w:firstLine="0"/>
        <w:rPr>
          <w:rFonts w:ascii="Roboto Condensed Medium" w:hAnsi="Roboto Condensed Medium"/>
          <w:rPrChange w:id="5310" w:author="Author">
            <w:rPr/>
          </w:rPrChange>
        </w:rPr>
        <w:pPrChange w:id="5311" w:author="Author">
          <w:pPr>
            <w:pStyle w:val="BodyNormal"/>
          </w:pPr>
        </w:pPrChange>
      </w:pPr>
      <w:r w:rsidRPr="00F745D3">
        <w:rPr>
          <w:rFonts w:ascii="Roboto Condensed Medium" w:hAnsi="Roboto Condensed Medium"/>
          <w:rPrChange w:id="5312" w:author="Author">
            <w:rPr/>
          </w:rPrChange>
        </w:rPr>
        <w:t xml:space="preserve">“Cryptocurrency, Natalie. There are </w:t>
      </w:r>
      <w:del w:id="5313" w:author="Author">
        <w:r w:rsidR="00E70E69" w:rsidRPr="00F745D3" w:rsidDel="00532BA3">
          <w:rPr>
            <w:rFonts w:ascii="Roboto Condensed Medium" w:hAnsi="Roboto Condensed Medium"/>
            <w:rPrChange w:id="5314" w:author="Author">
              <w:rPr/>
            </w:rPrChange>
          </w:rPr>
          <w:delText>Doge</w:delText>
        </w:r>
        <w:r w:rsidRPr="00F745D3" w:rsidDel="00532BA3">
          <w:rPr>
            <w:rFonts w:ascii="Roboto Condensed Medium" w:hAnsi="Roboto Condensed Medium"/>
            <w:rPrChange w:id="5315" w:author="Author">
              <w:rPr/>
            </w:rPrChange>
          </w:rPr>
          <w:delText xml:space="preserve">coin </w:delText>
        </w:r>
      </w:del>
      <w:ins w:id="5316" w:author="Author">
        <w:r w:rsidR="00532BA3" w:rsidRPr="00F745D3">
          <w:rPr>
            <w:rFonts w:ascii="Roboto Condensed Medium" w:hAnsi="Roboto Condensed Medium"/>
          </w:rPr>
          <w:t>Crypto</w:t>
        </w:r>
        <w:r w:rsidR="00532BA3" w:rsidRPr="00F745D3">
          <w:rPr>
            <w:rFonts w:ascii="Roboto Condensed Medium" w:hAnsi="Roboto Condensed Medium"/>
            <w:rPrChange w:id="5317" w:author="Author">
              <w:rPr/>
            </w:rPrChange>
          </w:rPr>
          <w:t xml:space="preserve"> </w:t>
        </w:r>
      </w:ins>
      <w:r w:rsidRPr="00F745D3">
        <w:rPr>
          <w:rFonts w:ascii="Roboto Condensed Medium" w:hAnsi="Roboto Condensed Medium"/>
          <w:rPrChange w:id="5318" w:author="Author">
            <w:rPr/>
          </w:rPrChange>
        </w:rPr>
        <w:t xml:space="preserve">ATMs all over Chicago. The daily limit for a wallet is $3000. </w:t>
      </w:r>
      <w:del w:id="5319" w:author="Author">
        <w:r w:rsidRPr="00F745D3" w:rsidDel="00D036A5">
          <w:rPr>
            <w:rFonts w:ascii="Roboto Condensed Medium" w:hAnsi="Roboto Condensed Medium"/>
            <w:rPrChange w:id="5320" w:author="Author">
              <w:rPr/>
            </w:rPrChange>
          </w:rPr>
          <w:delText>I kept the mob cash for one year</w:delText>
        </w:r>
      </w:del>
      <w:ins w:id="5321" w:author="Author">
        <w:del w:id="5322" w:author="Author">
          <w:r w:rsidR="00D036A5" w:rsidRPr="00F745D3" w:rsidDel="000717AF">
            <w:rPr>
              <w:rFonts w:ascii="Roboto Condensed Medium" w:hAnsi="Roboto Condensed Medium"/>
              <w:rPrChange w:id="5323" w:author="Author">
                <w:rPr/>
              </w:rPrChange>
            </w:rPr>
            <w:delText>For one year, I kept the mob cash</w:delText>
          </w:r>
        </w:del>
      </w:ins>
      <w:del w:id="5324" w:author="Author">
        <w:r w:rsidRPr="00F745D3" w:rsidDel="000717AF">
          <w:rPr>
            <w:rFonts w:ascii="Roboto Condensed Medium" w:hAnsi="Roboto Condensed Medium"/>
            <w:rPrChange w:id="5325" w:author="Author">
              <w:rPr/>
            </w:rPrChange>
          </w:rPr>
          <w:delText xml:space="preserve"> in several long-term storage units</w:delText>
        </w:r>
      </w:del>
      <w:ins w:id="5326" w:author="Author">
        <w:del w:id="5327" w:author="Author">
          <w:r w:rsidR="000717AF" w:rsidRPr="00F745D3" w:rsidDel="00950E78">
            <w:rPr>
              <w:rFonts w:ascii="Roboto Condensed Medium" w:hAnsi="Roboto Condensed Medium"/>
            </w:rPr>
            <w:delText>I kept the mob cash in several long-term storage units for one year</w:delText>
          </w:r>
        </w:del>
        <w:r w:rsidR="00950E78" w:rsidRPr="00F745D3">
          <w:rPr>
            <w:rFonts w:ascii="Roboto Condensed Medium" w:hAnsi="Roboto Condensed Medium"/>
          </w:rPr>
          <w:t>For one year, I kept the mob cash in several long-term storage units</w:t>
        </w:r>
      </w:ins>
      <w:r w:rsidRPr="00F745D3">
        <w:rPr>
          <w:rFonts w:ascii="Roboto Condensed Medium" w:hAnsi="Roboto Condensed Medium"/>
          <w:rPrChange w:id="5328" w:author="Author">
            <w:rPr/>
          </w:rPrChange>
        </w:rPr>
        <w:t xml:space="preserve">, extracting enough cash to </w:t>
      </w:r>
      <w:r w:rsidR="00B959DC" w:rsidRPr="00F745D3">
        <w:rPr>
          <w:rFonts w:ascii="Roboto Condensed Medium" w:hAnsi="Roboto Condensed Medium"/>
        </w:rPr>
        <w:t>make</w:t>
      </w:r>
      <w:r w:rsidRPr="00F745D3">
        <w:rPr>
          <w:rFonts w:ascii="Roboto Condensed Medium" w:hAnsi="Roboto Condensed Medium"/>
          <w:rPrChange w:id="5329" w:author="Author">
            <w:rPr/>
          </w:rPrChange>
        </w:rPr>
        <w:t xml:space="preserve"> a week's worth of </w:t>
      </w:r>
      <w:del w:id="5330" w:author="Author">
        <w:r w:rsidR="00DB7C56" w:rsidRPr="00F745D3" w:rsidDel="00532BA3">
          <w:rPr>
            <w:rFonts w:ascii="Roboto Condensed Medium" w:hAnsi="Roboto Condensed Medium"/>
            <w:rPrChange w:id="5331" w:author="Author">
              <w:rPr/>
            </w:rPrChange>
          </w:rPr>
          <w:delText>Doge</w:delText>
        </w:r>
        <w:r w:rsidRPr="00F745D3" w:rsidDel="00532BA3">
          <w:rPr>
            <w:rFonts w:ascii="Roboto Condensed Medium" w:hAnsi="Roboto Condensed Medium"/>
            <w:rPrChange w:id="5332" w:author="Author">
              <w:rPr/>
            </w:rPrChange>
          </w:rPr>
          <w:delText xml:space="preserve">coin </w:delText>
        </w:r>
      </w:del>
      <w:ins w:id="5333" w:author="Author">
        <w:r w:rsidR="00532BA3" w:rsidRPr="00F745D3">
          <w:rPr>
            <w:rFonts w:ascii="Roboto Condensed Medium" w:hAnsi="Roboto Condensed Medium"/>
          </w:rPr>
          <w:t>Crypto</w:t>
        </w:r>
        <w:r w:rsidR="00532BA3" w:rsidRPr="00F745D3">
          <w:rPr>
            <w:rFonts w:ascii="Roboto Condensed Medium" w:hAnsi="Roboto Condensed Medium"/>
            <w:rPrChange w:id="5334" w:author="Author">
              <w:rPr/>
            </w:rPrChange>
          </w:rPr>
          <w:t xml:space="preserve"> </w:t>
        </w:r>
      </w:ins>
      <w:r w:rsidRPr="00F745D3">
        <w:rPr>
          <w:rFonts w:ascii="Roboto Condensed Medium" w:hAnsi="Roboto Condensed Medium"/>
          <w:rPrChange w:id="5335" w:author="Author">
            <w:rPr/>
          </w:rPrChange>
        </w:rPr>
        <w:t>buys. I</w:t>
      </w:r>
      <w:del w:id="5336" w:author="Author">
        <w:r w:rsidRPr="00F745D3" w:rsidDel="00D036A5">
          <w:rPr>
            <w:rFonts w:ascii="Roboto Condensed Medium" w:hAnsi="Roboto Condensed Medium"/>
            <w:rPrChange w:id="5337" w:author="Author">
              <w:rPr/>
            </w:rPrChange>
          </w:rPr>
          <w:delText xml:space="preserve">n three months, I had nearly $300k in </w:delText>
        </w:r>
        <w:r w:rsidR="00DB7C56" w:rsidRPr="00F745D3" w:rsidDel="00D036A5">
          <w:rPr>
            <w:rFonts w:ascii="Roboto Condensed Medium" w:hAnsi="Roboto Condensed Medium"/>
            <w:rPrChange w:id="5338" w:author="Author">
              <w:rPr/>
            </w:rPrChange>
          </w:rPr>
          <w:delText>Doge</w:delText>
        </w:r>
        <w:r w:rsidRPr="00F745D3" w:rsidDel="00D036A5">
          <w:rPr>
            <w:rFonts w:ascii="Roboto Condensed Medium" w:hAnsi="Roboto Condensed Medium"/>
            <w:rPrChange w:id="5339" w:author="Author">
              <w:rPr/>
            </w:rPrChange>
          </w:rPr>
          <w:delText>coin</w:delText>
        </w:r>
      </w:del>
      <w:ins w:id="5340" w:author="Author">
        <w:del w:id="5341" w:author="Author">
          <w:r w:rsidR="00D036A5" w:rsidRPr="00F745D3" w:rsidDel="00532BA3">
            <w:rPr>
              <w:rFonts w:ascii="Roboto Condensed Medium" w:hAnsi="Roboto Condensed Medium"/>
              <w:rPrChange w:id="5342" w:author="Author">
                <w:rPr/>
              </w:rPrChange>
            </w:rPr>
            <w:delText xml:space="preserve"> had nearly $300k in Dogecoin in three months</w:delText>
          </w:r>
        </w:del>
      </w:ins>
      <w:r w:rsidR="00991FED" w:rsidRPr="00F745D3">
        <w:rPr>
          <w:rFonts w:ascii="Roboto Condensed Medium" w:hAnsi="Roboto Condensed Medium"/>
        </w:rPr>
        <w:t xml:space="preserve"> had nearly $300k in cryptocurrency in three months, totaling</w:t>
      </w:r>
      <w:r w:rsidRPr="00F745D3">
        <w:rPr>
          <w:rFonts w:ascii="Roboto Condensed Medium" w:hAnsi="Roboto Condensed Medium"/>
          <w:rPrChange w:id="5343" w:author="Author">
            <w:rPr/>
          </w:rPrChange>
        </w:rPr>
        <w:t xml:space="preserve"> a million in one year. This money I used to invest in the tech stock market lawfully.”</w:t>
      </w:r>
    </w:p>
    <w:p w14:paraId="31F7CAA3" w14:textId="27A95886" w:rsidR="00A55CAC" w:rsidRDefault="00A55CAC" w:rsidP="009C772F">
      <w:pPr>
        <w:pStyle w:val="BodyNormal"/>
      </w:pPr>
      <w:r w:rsidRPr="00FA271D">
        <w:t xml:space="preserve">“Still not buying it, </w:t>
      </w:r>
      <w:r w:rsidR="00807145">
        <w:t>Angel</w:t>
      </w:r>
      <w:r w:rsidRPr="00FA271D">
        <w:t xml:space="preserve">. </w:t>
      </w:r>
      <w:del w:id="5344" w:author="Author">
        <w:r w:rsidR="00DB7C56" w:rsidDel="00532BA3">
          <w:delText>Doge</w:delText>
        </w:r>
        <w:r w:rsidRPr="00FA271D" w:rsidDel="00532BA3">
          <w:delText xml:space="preserve">coin </w:delText>
        </w:r>
      </w:del>
      <w:ins w:id="5345" w:author="Author">
        <w:r w:rsidR="00532BA3">
          <w:t>Crypto</w:t>
        </w:r>
        <w:r w:rsidR="00532BA3" w:rsidRPr="00FA271D">
          <w:t xml:space="preserve"> </w:t>
        </w:r>
      </w:ins>
      <w:r w:rsidRPr="00FA271D">
        <w:t xml:space="preserve">ATMs have an ironclad </w:t>
      </w:r>
      <w:r w:rsidR="00A02080">
        <w:t>digital</w:t>
      </w:r>
      <w:r w:rsidRPr="00FA271D">
        <w:t xml:space="preserve"> trail of all transactions.”</w:t>
      </w:r>
    </w:p>
    <w:p w14:paraId="0A258C49" w14:textId="0E60BA6C" w:rsidR="00A55CAC" w:rsidRPr="00F745D3" w:rsidRDefault="00A55CAC">
      <w:pPr>
        <w:pStyle w:val="BodyNormal"/>
        <w:ind w:left="1440" w:right="720" w:firstLine="0"/>
        <w:rPr>
          <w:rFonts w:ascii="Roboto Condensed Medium" w:hAnsi="Roboto Condensed Medium"/>
          <w:rPrChange w:id="5346" w:author="Author">
            <w:rPr/>
          </w:rPrChange>
        </w:rPr>
        <w:pPrChange w:id="5347" w:author="Author">
          <w:pPr>
            <w:pStyle w:val="BodyNormal"/>
          </w:pPr>
        </w:pPrChange>
      </w:pPr>
      <w:r w:rsidRPr="00F745D3">
        <w:rPr>
          <w:rFonts w:ascii="Roboto Condensed Medium" w:hAnsi="Roboto Condensed Medium"/>
          <w:rPrChange w:id="5348" w:author="Author">
            <w:rPr/>
          </w:rPrChange>
        </w:rPr>
        <w:t xml:space="preserve">“Natalie, I can break into any computer-based system. That’s my thing, my skill. I installed </w:t>
      </w:r>
      <w:del w:id="5349" w:author="Author">
        <w:r w:rsidRPr="00F745D3" w:rsidDel="00D91F90">
          <w:rPr>
            <w:rFonts w:ascii="Roboto Condensed Medium" w:hAnsi="Roboto Condensed Medium"/>
            <w:rPrChange w:id="5350" w:author="Author">
              <w:rPr/>
            </w:rPrChange>
          </w:rPr>
          <w:delText xml:space="preserve">some </w:delText>
        </w:r>
      </w:del>
      <w:r w:rsidRPr="00F745D3">
        <w:rPr>
          <w:rFonts w:ascii="Roboto Condensed Medium" w:hAnsi="Roboto Condensed Medium"/>
          <w:rPrChange w:id="5351" w:author="Author">
            <w:rPr/>
          </w:rPrChange>
        </w:rPr>
        <w:t xml:space="preserve">special software patches in the </w:t>
      </w:r>
      <w:del w:id="5352" w:author="Author">
        <w:r w:rsidRPr="00F745D3" w:rsidDel="000E7A60">
          <w:rPr>
            <w:rFonts w:ascii="Roboto Condensed Medium" w:hAnsi="Roboto Condensed Medium"/>
            <w:rPrChange w:id="5353" w:author="Author">
              <w:rPr/>
            </w:rPrChange>
          </w:rPr>
          <w:delText>particular ATM I used to cover my tracks, to</w:delText>
        </w:r>
      </w:del>
      <w:ins w:id="5354" w:author="Author">
        <w:r w:rsidR="000E7A60" w:rsidRPr="00F745D3">
          <w:rPr>
            <w:rFonts w:ascii="Roboto Condensed Medium" w:hAnsi="Roboto Condensed Medium"/>
            <w:rPrChange w:id="5355" w:author="Author">
              <w:rPr/>
            </w:rPrChange>
          </w:rPr>
          <w:t xml:space="preserve">ATM </w:t>
        </w:r>
        <w:del w:id="5356" w:author="Author">
          <w:r w:rsidR="000E7A60" w:rsidRPr="00F745D3" w:rsidDel="00473F6C">
            <w:rPr>
              <w:rFonts w:ascii="Roboto Condensed Medium" w:hAnsi="Roboto Condensed Medium"/>
              <w:rPrChange w:id="5357" w:author="Author">
                <w:rPr/>
              </w:rPrChange>
            </w:rPr>
            <w:delText xml:space="preserve">I used </w:delText>
          </w:r>
        </w:del>
        <w:r w:rsidR="000E7A60" w:rsidRPr="00F745D3">
          <w:rPr>
            <w:rFonts w:ascii="Roboto Condensed Medium" w:hAnsi="Roboto Condensed Medium"/>
            <w:rPrChange w:id="5358" w:author="Author">
              <w:rPr/>
            </w:rPrChange>
          </w:rPr>
          <w:t>to cover my tracks and</w:t>
        </w:r>
      </w:ins>
      <w:r w:rsidRPr="00F745D3">
        <w:rPr>
          <w:rFonts w:ascii="Roboto Condensed Medium" w:hAnsi="Roboto Condensed Medium"/>
          <w:rPrChange w:id="5359" w:author="Author">
            <w:rPr/>
          </w:rPrChange>
        </w:rPr>
        <w:t xml:space="preserve"> attribute the transaction to a non-existent person. I only did this for a year, then removed all traces of </w:t>
      </w:r>
      <w:r w:rsidRPr="00F745D3">
        <w:rPr>
          <w:rFonts w:ascii="Roboto Condensed Medium" w:hAnsi="Roboto Condensed Medium"/>
          <w:rPrChange w:id="5360" w:author="Author">
            <w:rPr/>
          </w:rPrChange>
        </w:rPr>
        <w:lastRenderedPageBreak/>
        <w:t xml:space="preserve">my activities. As I said, </w:t>
      </w:r>
      <w:r w:rsidR="00895E35" w:rsidRPr="00F745D3">
        <w:rPr>
          <w:rFonts w:ascii="Roboto Condensed Medium" w:hAnsi="Roboto Condensed Medium"/>
        </w:rPr>
        <w:t>I returned all the mob cash to the IRS</w:t>
      </w:r>
      <w:r w:rsidRPr="00F745D3">
        <w:rPr>
          <w:rFonts w:ascii="Roboto Condensed Medium" w:hAnsi="Roboto Condensed Medium"/>
          <w:rPrChange w:id="5361" w:author="Author">
            <w:rPr/>
          </w:rPrChange>
        </w:rPr>
        <w:t>. You can verify that if you like.”</w:t>
      </w:r>
    </w:p>
    <w:p w14:paraId="5D83816B" w14:textId="6A8E904F" w:rsidR="00A55CAC" w:rsidRPr="00FA271D" w:rsidRDefault="00807145" w:rsidP="009C772F">
      <w:pPr>
        <w:pStyle w:val="BodyNormal"/>
        <w:rPr>
          <w:i/>
          <w:iCs/>
        </w:rPr>
      </w:pPr>
      <w:r>
        <w:t>Angel</w:t>
      </w:r>
      <w:r w:rsidR="00A55CAC" w:rsidRPr="00FA271D">
        <w:t xml:space="preserve"> handed the burner phone to Natalie, who dutifully dialed the number of the </w:t>
      </w:r>
      <w:del w:id="5362" w:author="Author">
        <w:r w:rsidR="00A55CAC" w:rsidRPr="00FA271D" w:rsidDel="000F298A">
          <w:delText>Sun-Times</w:delText>
        </w:r>
      </w:del>
      <w:ins w:id="5363" w:author="Author">
        <w:r w:rsidR="000F298A">
          <w:t xml:space="preserve">Sentinel </w:t>
        </w:r>
      </w:ins>
      <w:del w:id="5364" w:author="Author">
        <w:r w:rsidR="00A55CAC" w:rsidRPr="00FA271D" w:rsidDel="00A1713B">
          <w:delText xml:space="preserve"> </w:delText>
        </w:r>
      </w:del>
      <w:r w:rsidR="00A55CAC" w:rsidRPr="00FA271D">
        <w:t>operator.</w:t>
      </w:r>
    </w:p>
    <w:p w14:paraId="1908C8DB" w14:textId="0ABF3191" w:rsidR="00A55CAC" w:rsidRPr="00FA271D" w:rsidRDefault="00A55CAC" w:rsidP="00E61020">
      <w:pPr>
        <w:pStyle w:val="BodyNormal"/>
        <w:ind w:firstLine="270"/>
        <w:rPr>
          <w:i/>
          <w:iCs/>
        </w:rPr>
      </w:pPr>
      <w:r w:rsidRPr="00FA271D">
        <w:t xml:space="preserve"> “This is the </w:t>
      </w:r>
      <w:del w:id="5365" w:author="Author">
        <w:r w:rsidRPr="00FA271D" w:rsidDel="000F298A">
          <w:delText>Sun-Times</w:delText>
        </w:r>
      </w:del>
      <w:ins w:id="5366" w:author="Author">
        <w:r w:rsidR="000F298A">
          <w:t xml:space="preserve">Sentinel </w:t>
        </w:r>
      </w:ins>
      <w:del w:id="5367" w:author="Author">
        <w:r w:rsidRPr="00FA271D" w:rsidDel="00A1713B">
          <w:delText xml:space="preserve"> </w:delText>
        </w:r>
      </w:del>
      <w:r w:rsidRPr="00FA271D">
        <w:t>answering service. How may I direct your call?”</w:t>
      </w:r>
    </w:p>
    <w:p w14:paraId="010E2B04" w14:textId="2624F4AC" w:rsidR="00A55CAC" w:rsidRPr="00FA271D" w:rsidRDefault="00A55CAC" w:rsidP="009C772F">
      <w:pPr>
        <w:pStyle w:val="BodyNormal"/>
        <w:rPr>
          <w:i/>
          <w:iCs/>
        </w:rPr>
      </w:pPr>
      <w:r w:rsidRPr="00FA271D">
        <w:t xml:space="preserve"> “I’d like to speak to Charles Randolf, the City Editor.”</w:t>
      </w:r>
    </w:p>
    <w:p w14:paraId="1794E770" w14:textId="12AA2EA3" w:rsidR="00A55CAC" w:rsidRPr="00FA271D" w:rsidRDefault="00A55CAC" w:rsidP="009C772F">
      <w:pPr>
        <w:pStyle w:val="BodyNormal"/>
        <w:rPr>
          <w:i/>
          <w:iCs/>
        </w:rPr>
      </w:pPr>
      <w:r w:rsidRPr="00FA271D">
        <w:t xml:space="preserve"> “He’s out</w:t>
      </w:r>
      <w:del w:id="5368" w:author="Author">
        <w:r w:rsidRPr="00FA271D" w:rsidDel="00543BA6">
          <w:delText>-of-</w:delText>
        </w:r>
      </w:del>
      <w:ins w:id="5369" w:author="Author">
        <w:r w:rsidR="00543BA6">
          <w:t xml:space="preserve"> of </w:t>
        </w:r>
        <w:r w:rsidR="003C5B3A">
          <w:t xml:space="preserve">the </w:t>
        </w:r>
      </w:ins>
      <w:r w:rsidRPr="00FA271D">
        <w:t>office at the moment.”</w:t>
      </w:r>
    </w:p>
    <w:p w14:paraId="467F62E5" w14:textId="79038D1A" w:rsidR="00A55CAC" w:rsidRPr="00FA271D" w:rsidRDefault="00A55CAC" w:rsidP="009C772F">
      <w:pPr>
        <w:pStyle w:val="BodyNormal"/>
        <w:rPr>
          <w:i/>
          <w:iCs/>
        </w:rPr>
      </w:pPr>
      <w:r w:rsidRPr="00FA271D">
        <w:t xml:space="preserve"> “Connect me to his cell phone. You have his number.”</w:t>
      </w:r>
    </w:p>
    <w:p w14:paraId="2001BACE" w14:textId="184904E0" w:rsidR="00A55CAC" w:rsidRPr="00FA271D" w:rsidRDefault="00A55CAC" w:rsidP="009C772F">
      <w:pPr>
        <w:pStyle w:val="BodyNormal"/>
        <w:rPr>
          <w:i/>
          <w:iCs/>
        </w:rPr>
      </w:pPr>
      <w:r w:rsidRPr="00FA271D">
        <w:t xml:space="preserve"> “Very well. Hold, please.”</w:t>
      </w:r>
    </w:p>
    <w:p w14:paraId="7D683744" w14:textId="1D2DA691" w:rsidR="00A55CAC" w:rsidRDefault="00A55CAC" w:rsidP="009C772F">
      <w:pPr>
        <w:pStyle w:val="BodyNormal"/>
      </w:pPr>
      <w:r w:rsidRPr="00FA271D">
        <w:t xml:space="preserve">At least 30 seconds elapsed, but eventually, Natalie’s editor came on. Natalie </w:t>
      </w:r>
      <w:r w:rsidR="005A1E74">
        <w:t>switched the burner phone to speaker mode,</w:t>
      </w:r>
      <w:r w:rsidRPr="00FA271D">
        <w:t xml:space="preserve"> so </w:t>
      </w:r>
      <w:del w:id="5370" w:author="Author">
        <w:r w:rsidRPr="00FA271D" w:rsidDel="00B92E62">
          <w:delText xml:space="preserve">both </w:delText>
        </w:r>
      </w:del>
      <w:r w:rsidRPr="00FA271D">
        <w:t xml:space="preserve">she and </w:t>
      </w:r>
      <w:r w:rsidR="00807145">
        <w:t>Angel</w:t>
      </w:r>
      <w:r w:rsidRPr="00FA271D">
        <w:t xml:space="preserve"> could hear the conversation.</w:t>
      </w:r>
    </w:p>
    <w:p w14:paraId="221D2204" w14:textId="34DF62D4" w:rsidR="00A55CAC" w:rsidRPr="00FA271D" w:rsidRDefault="00A55CAC" w:rsidP="009C772F">
      <w:pPr>
        <w:pStyle w:val="BodyNormal"/>
        <w:rPr>
          <w:i/>
          <w:iCs/>
        </w:rPr>
      </w:pPr>
      <w:r w:rsidRPr="00FA271D">
        <w:t>“This is Randolf</w:t>
      </w:r>
      <w:r>
        <w:t>. T</w:t>
      </w:r>
      <w:r w:rsidRPr="00FA271D">
        <w:t>o whom am I speaking?”</w:t>
      </w:r>
    </w:p>
    <w:p w14:paraId="52AEC619" w14:textId="35BD291F" w:rsidR="00A55CAC" w:rsidRPr="00FA271D" w:rsidRDefault="00A55CAC" w:rsidP="009C772F">
      <w:pPr>
        <w:pStyle w:val="BodyNormal"/>
        <w:rPr>
          <w:i/>
          <w:iCs/>
        </w:rPr>
      </w:pPr>
      <w:r w:rsidRPr="00FA271D">
        <w:t>“Chuck, it’s Natalie Rumsfort. I’m OK.”</w:t>
      </w:r>
    </w:p>
    <w:p w14:paraId="15F29456" w14:textId="47ACC6E7" w:rsidR="00A55CAC" w:rsidRPr="00FA271D" w:rsidRDefault="00A55CAC" w:rsidP="00E61020">
      <w:pPr>
        <w:pStyle w:val="BodyNormal"/>
        <w:ind w:firstLine="270"/>
        <w:rPr>
          <w:i/>
          <w:iCs/>
        </w:rPr>
      </w:pPr>
      <w:r w:rsidRPr="00FA271D">
        <w:t>“Natalie, for God’s sake, I’m at the police station. We’ve been worried sick about you. Where are you?”</w:t>
      </w:r>
    </w:p>
    <w:p w14:paraId="16316642" w14:textId="746B2C71" w:rsidR="00A55CAC" w:rsidRPr="00FA271D" w:rsidRDefault="00A55CAC" w:rsidP="00E61020">
      <w:pPr>
        <w:pStyle w:val="BodyNormal"/>
        <w:ind w:firstLine="270"/>
        <w:rPr>
          <w:i/>
          <w:iCs/>
        </w:rPr>
      </w:pPr>
      <w:r w:rsidRPr="00FA271D">
        <w:t xml:space="preserve"> “Chuck, I’m in a secure place for tonight. Tomorrow</w:t>
      </w:r>
      <w:r w:rsidR="00512F2D">
        <w:t>,</w:t>
      </w:r>
      <w:r w:rsidRPr="00FA271D">
        <w:t xml:space="preserve"> I will be moving to a safe house and will return to work Monday morning around 8 a.m. Have the company lawyer available to accompany me to the police station.”</w:t>
      </w:r>
    </w:p>
    <w:p w14:paraId="002CC29B" w14:textId="439A2C3D" w:rsidR="00A55CAC" w:rsidRPr="00FA271D" w:rsidRDefault="00A55CAC" w:rsidP="009C772F">
      <w:pPr>
        <w:pStyle w:val="BodyNormal"/>
        <w:rPr>
          <w:i/>
          <w:iCs/>
        </w:rPr>
      </w:pPr>
      <w:r w:rsidRPr="00FA271D">
        <w:t xml:space="preserve"> “Natalie, are you with the </w:t>
      </w:r>
      <w:r>
        <w:t>Angel</w:t>
      </w:r>
      <w:r w:rsidRPr="00FA271D">
        <w:t>?”</w:t>
      </w:r>
    </w:p>
    <w:p w14:paraId="50325281" w14:textId="7FFFB2F0" w:rsidR="00A55CAC" w:rsidRPr="00FA271D" w:rsidRDefault="00A55CAC" w:rsidP="00E61020">
      <w:pPr>
        <w:pStyle w:val="BodyNormal"/>
        <w:ind w:firstLine="270"/>
        <w:rPr>
          <w:i/>
          <w:iCs/>
        </w:rPr>
      </w:pPr>
      <w:r w:rsidRPr="00FA271D">
        <w:t xml:space="preserve"> “I am on an investigation </w:t>
      </w:r>
      <w:proofErr w:type="gramStart"/>
      <w:r w:rsidRPr="00FA271D">
        <w:t>at the moment</w:t>
      </w:r>
      <w:proofErr w:type="gramEnd"/>
      <w:del w:id="5371" w:author="Author">
        <w:r w:rsidRPr="00FA271D" w:rsidDel="00A1713B">
          <w:delText>,</w:delText>
        </w:r>
      </w:del>
      <w:r w:rsidRPr="00FA271D">
        <w:t xml:space="preserve"> and</w:t>
      </w:r>
      <w:ins w:id="5372" w:author="Author">
        <w:r w:rsidR="003664EC">
          <w:t>,</w:t>
        </w:r>
      </w:ins>
      <w:r w:rsidRPr="00FA271D">
        <w:t xml:space="preserve"> as such, will not reveal my sources to anyone. I need you to back me up on this, Chuck.”</w:t>
      </w:r>
    </w:p>
    <w:p w14:paraId="3594006C" w14:textId="2A77D11F" w:rsidR="00A55CAC" w:rsidRPr="00FA271D" w:rsidRDefault="00A55CAC" w:rsidP="00E61020">
      <w:pPr>
        <w:pStyle w:val="BodyNormal"/>
        <w:ind w:firstLine="270"/>
        <w:rPr>
          <w:i/>
          <w:iCs/>
        </w:rPr>
      </w:pPr>
      <w:r w:rsidRPr="00FA271D">
        <w:lastRenderedPageBreak/>
        <w:t xml:space="preserve"> “Consider it done, Natalie. I look forward to having you back </w:t>
      </w:r>
      <w:r w:rsidR="002C6DB5" w:rsidRPr="00FA271D">
        <w:t>at</w:t>
      </w:r>
      <w:r w:rsidRPr="00FA271D">
        <w:t xml:space="preserve"> work on Monday. Bye for now.”</w:t>
      </w:r>
    </w:p>
    <w:p w14:paraId="09E10422" w14:textId="5C2BB7AE" w:rsidR="00A55CAC" w:rsidRDefault="00A55CAC" w:rsidP="009C772F">
      <w:pPr>
        <w:pStyle w:val="BodyNormal"/>
      </w:pPr>
      <w:r w:rsidRPr="00FA271D">
        <w:t xml:space="preserve"> “Thanks, Chuck. Bye.”</w:t>
      </w:r>
    </w:p>
    <w:p w14:paraId="1868381D" w14:textId="7596E752" w:rsidR="00A55CAC" w:rsidRDefault="00807145" w:rsidP="009C772F">
      <w:pPr>
        <w:pStyle w:val="BodyNormal"/>
      </w:pPr>
      <w:r>
        <w:t>Angel</w:t>
      </w:r>
      <w:r w:rsidR="00A55CAC" w:rsidRPr="00FA271D">
        <w:t xml:space="preserve"> gave Natalie a thumbs-up gesture, followed by a half-smile. </w:t>
      </w:r>
      <w:r w:rsidR="004569EA">
        <w:t>Then, r</w:t>
      </w:r>
      <w:r w:rsidR="00A55CAC" w:rsidRPr="00FA271D">
        <w:t>eturning to her smartphone, she typed:</w:t>
      </w:r>
    </w:p>
    <w:p w14:paraId="713D6701" w14:textId="4B551235" w:rsidR="00A55CAC" w:rsidRPr="00F745D3" w:rsidRDefault="00A55CAC">
      <w:pPr>
        <w:pStyle w:val="BodyNormal"/>
        <w:ind w:left="1440" w:right="720" w:firstLine="0"/>
        <w:rPr>
          <w:rFonts w:ascii="Roboto Condensed Medium" w:hAnsi="Roboto Condensed Medium"/>
          <w:rPrChange w:id="5373" w:author="Author">
            <w:rPr/>
          </w:rPrChange>
        </w:rPr>
        <w:pPrChange w:id="5374" w:author="Author">
          <w:pPr>
            <w:pStyle w:val="BodyNormal"/>
          </w:pPr>
        </w:pPrChange>
      </w:pPr>
      <w:r w:rsidRPr="00F745D3">
        <w:rPr>
          <w:rFonts w:ascii="Roboto Condensed Medium" w:hAnsi="Roboto Condensed Medium"/>
          <w:rPrChange w:id="5375" w:author="Author">
            <w:rPr/>
          </w:rPrChange>
        </w:rPr>
        <w:t xml:space="preserve">“I haven’t eaten since breakfast. I have </w:t>
      </w:r>
      <w:r w:rsidR="00A95F9C">
        <w:rPr>
          <w:rFonts w:ascii="Roboto Condensed Medium" w:hAnsi="Roboto Condensed Medium"/>
        </w:rPr>
        <w:t>French Vanilla</w:t>
      </w:r>
      <w:r w:rsidRPr="00F745D3">
        <w:rPr>
          <w:rFonts w:ascii="Roboto Condensed Medium" w:hAnsi="Roboto Condensed Medium"/>
          <w:rPrChange w:id="5376" w:author="Author">
            <w:rPr/>
          </w:rPrChange>
        </w:rPr>
        <w:t xml:space="preserve"> ice cream and some store-bought apple pie. You interested?”</w:t>
      </w:r>
    </w:p>
    <w:p w14:paraId="5BA59396" w14:textId="7DEBB46E" w:rsidR="00A55CAC" w:rsidRPr="00FA271D" w:rsidRDefault="00A55CAC" w:rsidP="009C772F">
      <w:pPr>
        <w:pStyle w:val="BodyNormal"/>
        <w:rPr>
          <w:i/>
          <w:iCs/>
        </w:rPr>
      </w:pPr>
      <w:r w:rsidRPr="00FA271D">
        <w:t>“</w:t>
      </w:r>
      <w:del w:id="5377" w:author="Author">
        <w:r w:rsidRPr="00FA271D" w:rsidDel="000F4B15">
          <w:delText>Damn straight</w:delText>
        </w:r>
      </w:del>
      <w:ins w:id="5378" w:author="Author">
        <w:r w:rsidR="000F4B15">
          <w:t>Anytime.</w:t>
        </w:r>
      </w:ins>
      <w:del w:id="5379" w:author="Author">
        <w:r w:rsidRPr="00FA271D" w:rsidDel="000F4B15">
          <w:delText>,</w:delText>
        </w:r>
      </w:del>
      <w:r w:rsidRPr="00FA271D">
        <w:t xml:space="preserve"> </w:t>
      </w:r>
      <w:del w:id="5380" w:author="Author">
        <w:r w:rsidRPr="00FA271D" w:rsidDel="000F4B15">
          <w:delText>l</w:delText>
        </w:r>
      </w:del>
      <w:ins w:id="5381" w:author="Author">
        <w:r w:rsidR="000F4B15">
          <w:t>L</w:t>
        </w:r>
      </w:ins>
      <w:r w:rsidRPr="00FA271D">
        <w:t>et’s dig in!”</w:t>
      </w:r>
    </w:p>
    <w:p w14:paraId="6F5B75F4" w14:textId="3BB5A68E" w:rsidR="00866553" w:rsidRPr="00FA271D" w:rsidRDefault="00866553" w:rsidP="00866553">
      <w:pPr>
        <w:pStyle w:val="BodyNormal"/>
        <w:rPr>
          <w:ins w:id="5382" w:author="Author"/>
          <w:i/>
          <w:iCs/>
        </w:rPr>
      </w:pPr>
      <w:ins w:id="5383" w:author="Author">
        <w:r w:rsidRPr="00FA271D">
          <w:t>Clean and refreshed after a bath and shower, the two women relaxed a bit with the late-ni</w:t>
        </w:r>
        <w:del w:id="5384" w:author="Author">
          <w:r w:rsidRPr="00FA271D" w:rsidDel="00A7465F">
            <w:delText>te</w:delText>
          </w:r>
        </w:del>
        <w:r w:rsidR="00A7465F">
          <w:t>ght</w:t>
        </w:r>
        <w:r w:rsidRPr="00FA271D">
          <w:t xml:space="preserve"> dessert. Determined to </w:t>
        </w:r>
        <w:r>
          <w:t>discover</w:t>
        </w:r>
        <w:r w:rsidRPr="00FA271D">
          <w:t xml:space="preserve"> more about this mysterious </w:t>
        </w:r>
      </w:ins>
      <w:r w:rsidR="00826467">
        <w:t xml:space="preserve">Chicago </w:t>
      </w:r>
      <w:ins w:id="5385" w:author="Author">
        <w:r>
          <w:t>Angel</w:t>
        </w:r>
        <w:r w:rsidRPr="00FA271D">
          <w:t>, Natalie morphed into full reporter mode.</w:t>
        </w:r>
      </w:ins>
    </w:p>
    <w:p w14:paraId="22C8FF1D" w14:textId="105A9137" w:rsidR="00866553" w:rsidRPr="00FA271D" w:rsidRDefault="00866553" w:rsidP="00866553">
      <w:pPr>
        <w:pStyle w:val="BodyNormal"/>
        <w:rPr>
          <w:ins w:id="5386" w:author="Author"/>
          <w:i/>
          <w:iCs/>
        </w:rPr>
      </w:pPr>
      <w:ins w:id="5387" w:author="Author">
        <w:r w:rsidRPr="00FA271D">
          <w:t>“</w:t>
        </w:r>
      </w:ins>
      <w:r w:rsidR="00807145">
        <w:t>Angel</w:t>
      </w:r>
      <w:ins w:id="5388" w:author="Author">
        <w:r w:rsidRPr="00FA271D">
          <w:t>,” Natalie said after languidly dissolving another spoonful of ice cream on her tongue, “you saved my life tonight</w:t>
        </w:r>
        <w:r>
          <w:t>.</w:t>
        </w:r>
        <w:r w:rsidRPr="00FA271D">
          <w:t xml:space="preserve"> </w:t>
        </w:r>
        <w:r>
          <w:t xml:space="preserve">That’s </w:t>
        </w:r>
        <w:r w:rsidRPr="00FA271D">
          <w:t xml:space="preserve">a kindness that I will never forget. I will never give you up to the police or even my editors. </w:t>
        </w:r>
      </w:ins>
      <w:r w:rsidR="00777C53">
        <w:t>I will never release whatever you tell me</w:t>
      </w:r>
      <w:ins w:id="5389" w:author="Author">
        <w:r w:rsidRPr="00FA271D">
          <w:t xml:space="preserve"> until you give permission</w:t>
        </w:r>
        <w:del w:id="5390" w:author="Author">
          <w:r w:rsidRPr="00FA271D" w:rsidDel="00A0002D">
            <w:delText>,</w:delText>
          </w:r>
        </w:del>
        <w:r w:rsidRPr="00FA271D">
          <w:t xml:space="preserve"> or, God forbid, </w:t>
        </w:r>
      </w:ins>
      <w:r w:rsidR="009334FE">
        <w:t>someone kills you</w:t>
      </w:r>
      <w:ins w:id="5391" w:author="Author">
        <w:r w:rsidRPr="00FA271D">
          <w:t>. Please tell me your story.”</w:t>
        </w:r>
      </w:ins>
    </w:p>
    <w:p w14:paraId="13EFBD8D" w14:textId="158E112E" w:rsidR="00866553" w:rsidRDefault="00807145" w:rsidP="00866553">
      <w:pPr>
        <w:pStyle w:val="BodyNormal"/>
        <w:rPr>
          <w:ins w:id="5392" w:author="Author"/>
        </w:rPr>
      </w:pPr>
      <w:proofErr w:type="gramStart"/>
      <w:r>
        <w:t>Angel</w:t>
      </w:r>
      <w:proofErr w:type="gramEnd"/>
      <w:ins w:id="5393" w:author="Author">
        <w:r w:rsidR="00866553" w:rsidRPr="00FA271D">
          <w:t xml:space="preserve"> rose and placed the dessert plates and spoons in the dishwasher. </w:t>
        </w:r>
        <w:r w:rsidR="00866553">
          <w:t xml:space="preserve">She brought </w:t>
        </w:r>
        <w:del w:id="5394" w:author="Author">
          <w:r w:rsidR="00866553" w:rsidDel="009433C2">
            <w:delText xml:space="preserve">out </w:delText>
          </w:r>
        </w:del>
        <w:r w:rsidR="00866553">
          <w:t xml:space="preserve">a large Apple tablet computer </w:t>
        </w:r>
        <w:del w:id="5395" w:author="Author">
          <w:r w:rsidR="00866553" w:rsidDel="002C3D05">
            <w:delText xml:space="preserve">and Natalie’s smartphone </w:delText>
          </w:r>
        </w:del>
        <w:r w:rsidR="00866553">
          <w:t>from her offic</w:t>
        </w:r>
        <w:r w:rsidR="00866553" w:rsidRPr="00FA271D">
          <w:t xml:space="preserve">e. </w:t>
        </w:r>
        <w:del w:id="5396" w:author="Author">
          <w:r w:rsidR="00866553" w:rsidDel="002C3D05">
            <w:delText xml:space="preserve">Then, </w:delText>
          </w:r>
        </w:del>
        <w:r w:rsidR="002C3D05">
          <w:t>S</w:t>
        </w:r>
        <w:del w:id="5397" w:author="Author">
          <w:r w:rsidR="00866553" w:rsidDel="002C3D05">
            <w:delText>s</w:delText>
          </w:r>
        </w:del>
        <w:r w:rsidR="00866553" w:rsidRPr="00FA271D">
          <w:t>tarting</w:t>
        </w:r>
        <w:del w:id="5398" w:author="Author">
          <w:r w:rsidR="00866553" w:rsidRPr="00FA271D" w:rsidDel="002C3D05">
            <w:delText xml:space="preserve"> some simultaneous applications on Natalie’s phone</w:delText>
          </w:r>
        </w:del>
        <w:r w:rsidR="002C3D05">
          <w:t xml:space="preserve"> </w:t>
        </w:r>
      </w:ins>
      <w:r w:rsidR="00F745D3">
        <w:t>the</w:t>
      </w:r>
      <w:ins w:id="5399" w:author="Author">
        <w:r w:rsidR="002C3D05">
          <w:t xml:space="preserve"> text-to-voice app</w:t>
        </w:r>
        <w:r w:rsidR="00866553" w:rsidRPr="00FA271D">
          <w:t xml:space="preserve">, she </w:t>
        </w:r>
        <w:r w:rsidR="00866553">
          <w:t>typed</w:t>
        </w:r>
        <w:del w:id="5400" w:author="Author">
          <w:r w:rsidR="00866553" w:rsidRPr="00FA271D" w:rsidDel="002C3D05">
            <w:delText>:</w:delText>
          </w:r>
        </w:del>
        <w:r w:rsidR="002C3D05">
          <w:t>.</w:t>
        </w:r>
      </w:ins>
    </w:p>
    <w:p w14:paraId="24D36C05" w14:textId="4BC87DEC" w:rsidR="00866553" w:rsidRPr="00F745D3" w:rsidRDefault="00866553" w:rsidP="00A95F9C">
      <w:pPr>
        <w:pStyle w:val="BodyNormal"/>
        <w:ind w:left="1440" w:right="720" w:firstLine="0"/>
        <w:rPr>
          <w:ins w:id="5401" w:author="Author"/>
          <w:rFonts w:ascii="Roboto Condensed Medium" w:hAnsi="Roboto Condensed Medium"/>
        </w:rPr>
      </w:pPr>
      <w:ins w:id="5402" w:author="Author">
        <w:r w:rsidRPr="00F745D3">
          <w:rPr>
            <w:rFonts w:ascii="Roboto Condensed Medium" w:hAnsi="Roboto Condensed Medium"/>
          </w:rPr>
          <w:t>“</w:t>
        </w:r>
        <w:del w:id="5403" w:author="Author">
          <w:r w:rsidRPr="00F745D3" w:rsidDel="002C3D05">
            <w:rPr>
              <w:rFonts w:ascii="Roboto Condensed Medium" w:hAnsi="Roboto Condensed Medium"/>
            </w:rPr>
            <w:delText xml:space="preserve">I have turned off your iPhone’s GPS, WiFi, and cellular communications. Your phone is compromised. Using it will reveal your location to the mob. Instead, I will communicate with your phone using short-range Bluetooth. What I say will go into your Word editor. At the same time, your Apple memo recorder will record my speech synthesizer. </w:delText>
          </w:r>
          <w:r w:rsidR="002C3D05" w:rsidRPr="00F745D3" w:rsidDel="0011444F">
            <w:rPr>
              <w:rFonts w:ascii="Roboto Condensed Medium" w:hAnsi="Roboto Condensed Medium"/>
            </w:rPr>
            <w:delText xml:space="preserve">that </w:delText>
          </w:r>
        </w:del>
        <w:r w:rsidR="002C3D05" w:rsidRPr="00F745D3">
          <w:rPr>
            <w:rFonts w:ascii="Roboto Condensed Medium" w:hAnsi="Roboto Condensed Medium"/>
          </w:rPr>
          <w:t xml:space="preserve">I’ve been writing </w:t>
        </w:r>
      </w:ins>
      <w:r w:rsidR="009334FE" w:rsidRPr="00F745D3">
        <w:rPr>
          <w:rFonts w:ascii="Roboto Condensed Medium" w:hAnsi="Roboto Condensed Medium"/>
        </w:rPr>
        <w:t>a diary</w:t>
      </w:r>
      <w:ins w:id="5404" w:author="Author">
        <w:r w:rsidR="002C3D05" w:rsidRPr="00F745D3">
          <w:rPr>
            <w:rFonts w:ascii="Roboto Condensed Medium" w:hAnsi="Roboto Condensed Medium"/>
          </w:rPr>
          <w:t xml:space="preserve"> in a </w:t>
        </w:r>
        <w:del w:id="5405" w:author="Author">
          <w:r w:rsidR="002C3D05" w:rsidRPr="00F745D3" w:rsidDel="0011444F">
            <w:rPr>
              <w:rFonts w:ascii="Roboto Condensed Medium" w:hAnsi="Roboto Condensed Medium"/>
            </w:rPr>
            <w:delText>novel</w:delText>
          </w:r>
        </w:del>
        <w:r w:rsidR="0011444F" w:rsidRPr="00F745D3">
          <w:rPr>
            <w:rFonts w:ascii="Roboto Condensed Medium" w:hAnsi="Roboto Condensed Medium"/>
          </w:rPr>
          <w:t>first-person</w:t>
        </w:r>
        <w:r w:rsidR="002C3D05" w:rsidRPr="00F745D3">
          <w:rPr>
            <w:rFonts w:ascii="Roboto Condensed Medium" w:hAnsi="Roboto Condensed Medium"/>
          </w:rPr>
          <w:t xml:space="preserve"> format. </w:t>
        </w:r>
        <w:r w:rsidRPr="00F745D3">
          <w:rPr>
            <w:rFonts w:ascii="Roboto Condensed Medium" w:hAnsi="Roboto Condensed Medium"/>
          </w:rPr>
          <w:t xml:space="preserve">I’m taking a </w:t>
        </w:r>
        <w:r w:rsidR="007D4A74" w:rsidRPr="00F745D3">
          <w:rPr>
            <w:rFonts w:ascii="Roboto Condensed Medium" w:hAnsi="Roboto Condensed Medium"/>
          </w:rPr>
          <w:t>chance</w:t>
        </w:r>
        <w:r w:rsidR="007D4A74" w:rsidRPr="00F745D3" w:rsidDel="007D4A74">
          <w:rPr>
            <w:rFonts w:ascii="Roboto Condensed Medium" w:hAnsi="Roboto Condensed Medium"/>
          </w:rPr>
          <w:t xml:space="preserve"> </w:t>
        </w:r>
        <w:del w:id="5406" w:author="Author">
          <w:r w:rsidRPr="00F745D3" w:rsidDel="007D4A74">
            <w:rPr>
              <w:rFonts w:ascii="Roboto Condensed Medium" w:hAnsi="Roboto Condensed Medium"/>
            </w:rPr>
            <w:delText xml:space="preserve">risk </w:delText>
          </w:r>
          <w:r w:rsidRPr="00F745D3" w:rsidDel="002C3D05">
            <w:rPr>
              <w:rFonts w:ascii="Roboto Condensed Medium" w:hAnsi="Roboto Condensed Medium"/>
            </w:rPr>
            <w:delText>t</w:delText>
          </w:r>
          <w:r w:rsidRPr="00F745D3" w:rsidDel="007D4A74">
            <w:rPr>
              <w:rFonts w:ascii="Roboto Condensed Medium" w:hAnsi="Roboto Condensed Medium"/>
            </w:rPr>
            <w:delText>elling</w:delText>
          </w:r>
          <w:r w:rsidR="007D4A74" w:rsidRPr="00F745D3" w:rsidDel="002C3D05">
            <w:rPr>
              <w:rFonts w:ascii="Roboto Condensed Medium" w:hAnsi="Roboto Condensed Medium"/>
            </w:rPr>
            <w:delText xml:space="preserve">o </w:delText>
          </w:r>
          <w:r w:rsidR="007D4A74" w:rsidRPr="00F745D3" w:rsidDel="002A291A">
            <w:rPr>
              <w:rFonts w:ascii="Roboto Condensed Medium" w:hAnsi="Roboto Condensed Medium"/>
            </w:rPr>
            <w:delText>ell</w:delText>
          </w:r>
          <w:r w:rsidR="002C3D05" w:rsidRPr="00F745D3" w:rsidDel="002A291A">
            <w:rPr>
              <w:rFonts w:ascii="Roboto Condensed Medium" w:hAnsi="Roboto Condensed Medium"/>
            </w:rPr>
            <w:delText>ing</w:delText>
          </w:r>
        </w:del>
        <w:r w:rsidR="002A291A" w:rsidRPr="00F745D3">
          <w:rPr>
            <w:rFonts w:ascii="Roboto Condensed Medium" w:hAnsi="Roboto Condensed Medium"/>
          </w:rPr>
          <w:t>tell</w:t>
        </w:r>
      </w:ins>
      <w:r w:rsidR="009334FE" w:rsidRPr="00F745D3">
        <w:rPr>
          <w:rFonts w:ascii="Roboto Condensed Medium" w:hAnsi="Roboto Condensed Medium"/>
        </w:rPr>
        <w:t>ing</w:t>
      </w:r>
      <w:ins w:id="5407" w:author="Author">
        <w:r w:rsidRPr="00F745D3">
          <w:rPr>
            <w:rFonts w:ascii="Roboto Condensed Medium" w:hAnsi="Roboto Condensed Medium"/>
          </w:rPr>
          <w:t xml:space="preserve"> you about me and what I’ve done, but I’ve already </w:t>
        </w:r>
        <w:r w:rsidRPr="00F745D3">
          <w:rPr>
            <w:rFonts w:ascii="Roboto Condensed Medium" w:hAnsi="Roboto Condensed Medium"/>
          </w:rPr>
          <w:lastRenderedPageBreak/>
          <w:t>risked my life for you, and my heart tells me that you may be</w:t>
        </w:r>
        <w:r w:rsidR="00205A9F" w:rsidRPr="00F745D3">
          <w:rPr>
            <w:rFonts w:ascii="Roboto Condensed Medium" w:hAnsi="Roboto Condensed Medium"/>
          </w:rPr>
          <w:t xml:space="preserve"> one of</w:t>
        </w:r>
        <w:r w:rsidRPr="00F745D3">
          <w:rPr>
            <w:rFonts w:ascii="Roboto Condensed Medium" w:hAnsi="Roboto Condensed Medium"/>
          </w:rPr>
          <w:t xml:space="preserve"> the most honest pe</w:t>
        </w:r>
        <w:del w:id="5408" w:author="Author">
          <w:r w:rsidRPr="00F745D3" w:rsidDel="00830238">
            <w:rPr>
              <w:rFonts w:ascii="Roboto Condensed Medium" w:hAnsi="Roboto Condensed Medium"/>
            </w:rPr>
            <w:delText>rson</w:delText>
          </w:r>
          <w:r w:rsidR="00205A9F" w:rsidRPr="00F745D3" w:rsidDel="00830238">
            <w:rPr>
              <w:rFonts w:ascii="Roboto Condensed Medium" w:hAnsi="Roboto Condensed Medium"/>
            </w:rPr>
            <w:delText>s</w:delText>
          </w:r>
        </w:del>
        <w:r w:rsidR="00830238" w:rsidRPr="00F745D3">
          <w:rPr>
            <w:rFonts w:ascii="Roboto Condensed Medium" w:hAnsi="Roboto Condensed Medium"/>
          </w:rPr>
          <w:t>ople</w:t>
        </w:r>
        <w:r w:rsidRPr="00F745D3">
          <w:rPr>
            <w:rFonts w:ascii="Roboto Condensed Medium" w:hAnsi="Roboto Condensed Medium"/>
          </w:rPr>
          <w:t xml:space="preserve"> I have encountered. So here</w:t>
        </w:r>
        <w:r w:rsidR="002C3D05" w:rsidRPr="00F745D3">
          <w:rPr>
            <w:rFonts w:ascii="Roboto Condensed Medium" w:hAnsi="Roboto Condensed Medium"/>
          </w:rPr>
          <w:t xml:space="preserve">, </w:t>
        </w:r>
        <w:del w:id="5409" w:author="Author">
          <w:r w:rsidRPr="00F745D3" w:rsidDel="002C3D05">
            <w:rPr>
              <w:rFonts w:ascii="Roboto Condensed Medium" w:hAnsi="Roboto Condensed Medium"/>
            </w:rPr>
            <w:delText xml:space="preserve"> goes</w:delText>
          </w:r>
        </w:del>
        <w:r w:rsidR="002C3D05" w:rsidRPr="00F745D3">
          <w:rPr>
            <w:rFonts w:ascii="Roboto Condensed Medium" w:hAnsi="Roboto Condensed Medium"/>
          </w:rPr>
          <w:t>I’ll let you read it.</w:t>
        </w:r>
        <w:del w:id="5410" w:author="Author">
          <w:r w:rsidRPr="00F745D3" w:rsidDel="002C3D05">
            <w:rPr>
              <w:rFonts w:ascii="Roboto Condensed Medium" w:hAnsi="Roboto Condensed Medium"/>
            </w:rPr>
            <w:delText>.</w:delText>
          </w:r>
        </w:del>
        <w:r w:rsidRPr="00F745D3">
          <w:rPr>
            <w:rFonts w:ascii="Roboto Condensed Medium" w:hAnsi="Roboto Condensed Medium"/>
          </w:rPr>
          <w:t>”</w:t>
        </w:r>
      </w:ins>
    </w:p>
    <w:p w14:paraId="1ADBEB22" w14:textId="538BE51D" w:rsidR="002C3D05" w:rsidRDefault="00866553" w:rsidP="00866553">
      <w:pPr>
        <w:pStyle w:val="BodyNormal"/>
        <w:rPr>
          <w:ins w:id="5411" w:author="Author"/>
        </w:rPr>
      </w:pPr>
      <w:ins w:id="5412" w:author="Author">
        <w:del w:id="5413" w:author="Author">
          <w:r w:rsidRPr="007B5618" w:rsidDel="000D0F9C">
            <w:delText>Angel</w:delText>
          </w:r>
          <w:r w:rsidR="000D0F9C" w:rsidDel="002C3D05">
            <w:delText>Jane</w:delText>
          </w:r>
        </w:del>
        <w:r w:rsidR="002C3D05">
          <w:t>Natalie</w:t>
        </w:r>
        <w:r w:rsidRPr="007B5618">
          <w:t xml:space="preserve"> sat cross-legged</w:t>
        </w:r>
        <w:r>
          <w:t xml:space="preserve"> at one end of the couch, </w:t>
        </w:r>
        <w:del w:id="5414" w:author="Author">
          <w:r w:rsidDel="002C3D05">
            <w:delText>facing Natalie. She</w:delText>
          </w:r>
        </w:del>
        <w:r w:rsidR="002C3D05">
          <w:t xml:space="preserve">so </w:t>
        </w:r>
      </w:ins>
      <w:r w:rsidR="00956B01">
        <w:t>A</w:t>
      </w:r>
      <w:r w:rsidR="00807145">
        <w:t>ngel</w:t>
      </w:r>
      <w:ins w:id="5415" w:author="Author">
        <w:r>
          <w:t xml:space="preserve"> placed a soft cushion in her lap and positioned the tablet computer on top.</w:t>
        </w:r>
      </w:ins>
    </w:p>
    <w:p w14:paraId="092A7B7A" w14:textId="31A98E1F" w:rsidR="002C3D05" w:rsidRPr="00F745D3" w:rsidRDefault="00866553">
      <w:pPr>
        <w:pStyle w:val="BodyNormal"/>
        <w:ind w:left="1440" w:right="720" w:firstLine="0"/>
        <w:rPr>
          <w:ins w:id="5416" w:author="Author"/>
          <w:rFonts w:ascii="Roboto Condensed Medium" w:hAnsi="Roboto Condensed Medium"/>
          <w:rPrChange w:id="5417" w:author="Author">
            <w:rPr>
              <w:ins w:id="5418" w:author="Author"/>
            </w:rPr>
          </w:rPrChange>
        </w:rPr>
        <w:pPrChange w:id="5419" w:author="Author">
          <w:pPr>
            <w:pStyle w:val="BodyNormal"/>
          </w:pPr>
        </w:pPrChange>
      </w:pPr>
      <w:ins w:id="5420" w:author="Author">
        <w:del w:id="5421" w:author="Author">
          <w:r w:rsidRPr="00F745D3" w:rsidDel="002C3D05">
            <w:rPr>
              <w:rFonts w:ascii="Roboto Condensed Medium" w:hAnsi="Roboto Condensed Medium"/>
            </w:rPr>
            <w:delText>Jane is a lightning-fast typist, and Rumsfort watched the sentences scroll by on her iPhone. The “Read Aloud” feature used a feminine speaker, and Natalie was mesmerized by Jane’s soliloquy.</w:delText>
          </w:r>
        </w:del>
        <w:r w:rsidR="002C3D05" w:rsidRPr="00F745D3">
          <w:rPr>
            <w:rFonts w:ascii="Roboto Condensed Medium" w:hAnsi="Roboto Condensed Medium"/>
            <w:rPrChange w:id="5422" w:author="Author">
              <w:rPr/>
            </w:rPrChange>
          </w:rPr>
          <w:t xml:space="preserve">“I wrote my </w:t>
        </w:r>
      </w:ins>
      <w:r w:rsidR="009334FE" w:rsidRPr="00F745D3">
        <w:rPr>
          <w:rFonts w:ascii="Roboto Condensed Medium" w:hAnsi="Roboto Condensed Medium"/>
        </w:rPr>
        <w:t>diary</w:t>
      </w:r>
      <w:ins w:id="5423" w:author="Author">
        <w:r w:rsidR="002C3D05" w:rsidRPr="00F745D3">
          <w:rPr>
            <w:rFonts w:ascii="Roboto Condensed Medium" w:hAnsi="Roboto Condensed Medium"/>
            <w:rPrChange w:id="5424" w:author="Author">
              <w:rPr/>
            </w:rPrChange>
          </w:rPr>
          <w:t xml:space="preserve"> in Open Office, but here is a </w:t>
        </w:r>
      </w:ins>
      <w:r w:rsidR="00512F2D" w:rsidRPr="00F745D3">
        <w:rPr>
          <w:rFonts w:ascii="Roboto Condensed Medium" w:hAnsi="Roboto Condensed Medium"/>
        </w:rPr>
        <w:t>PDF</w:t>
      </w:r>
      <w:ins w:id="5425" w:author="Author">
        <w:r w:rsidR="002C3D05" w:rsidRPr="00F745D3">
          <w:rPr>
            <w:rFonts w:ascii="Roboto Condensed Medium" w:hAnsi="Roboto Condensed Medium"/>
            <w:rPrChange w:id="5426" w:author="Author">
              <w:rPr/>
            </w:rPrChange>
          </w:rPr>
          <w:t xml:space="preserve"> file you can scroll through.”</w:t>
        </w:r>
      </w:ins>
    </w:p>
    <w:p w14:paraId="7A1BD601" w14:textId="02860113" w:rsidR="00A55CAC" w:rsidRDefault="00866553" w:rsidP="00866553">
      <w:pPr>
        <w:pStyle w:val="BodyNormal"/>
      </w:pPr>
      <w:ins w:id="5427" w:author="Author">
        <w:r w:rsidRPr="00FA271D">
          <w:t xml:space="preserve">Natalie </w:t>
        </w:r>
        <w:r>
          <w:t>knew</w:t>
        </w:r>
        <w:r w:rsidRPr="00FA271D">
          <w:t xml:space="preserve"> that</w:t>
        </w:r>
        <w:r w:rsidR="002C3D05">
          <w:t xml:space="preserve"> reading</w:t>
        </w:r>
        <w:r w:rsidRPr="00FA271D">
          <w:t xml:space="preserve"> this </w:t>
        </w:r>
        <w:del w:id="5428" w:author="Author">
          <w:r w:rsidRPr="00FA271D" w:rsidDel="002C3D05">
            <w:delText>w</w:delText>
          </w:r>
          <w:r w:rsidDel="002C3D05">
            <w:delText>ould</w:delText>
          </w:r>
        </w:del>
        <w:r w:rsidR="002C3D05">
          <w:t>might</w:t>
        </w:r>
        <w:r w:rsidRPr="00FA271D">
          <w:t xml:space="preserve"> take a long time. </w:t>
        </w:r>
        <w:r>
          <w:t>However, s</w:t>
        </w:r>
        <w:r w:rsidRPr="00FA271D">
          <w:t xml:space="preserve">he also realized this </w:t>
        </w:r>
        <w:r>
          <w:t>could</w:t>
        </w:r>
        <w:r w:rsidRPr="00FA271D">
          <w:t xml:space="preserve"> be the most </w:t>
        </w:r>
        <w:r w:rsidR="002C3D05">
          <w:t>important</w:t>
        </w:r>
        <w:r w:rsidR="002C3D05" w:rsidRPr="00FA271D" w:rsidDel="002C3D05">
          <w:t xml:space="preserve"> </w:t>
        </w:r>
        <w:del w:id="5429" w:author="Author">
          <w:r w:rsidRPr="00FA271D" w:rsidDel="002C3D05">
            <w:delText>important interview</w:delText>
          </w:r>
        </w:del>
        <w:r w:rsidR="002C3D05">
          <w:t>document</w:t>
        </w:r>
        <w:r w:rsidRPr="00FA271D">
          <w:t xml:space="preserve"> </w:t>
        </w:r>
        <w:del w:id="5430" w:author="Author">
          <w:r w:rsidRPr="00FA271D" w:rsidDel="002C3D05">
            <w:delText>of her life</w:delText>
          </w:r>
        </w:del>
        <w:r w:rsidR="002C3D05">
          <w:t>she would ever read</w:t>
        </w:r>
        <w:r w:rsidRPr="00FA271D">
          <w:t>.</w:t>
        </w:r>
      </w:ins>
      <w:r w:rsidR="005A1E74">
        <w:t xml:space="preserve"> After reading </w:t>
      </w:r>
      <w:r w:rsidR="00807145">
        <w:t>Angel</w:t>
      </w:r>
      <w:r w:rsidR="005A1E74">
        <w:t xml:space="preserve">’s </w:t>
      </w:r>
      <w:r w:rsidR="009334FE">
        <w:t>diary</w:t>
      </w:r>
      <w:r w:rsidR="005A1E74">
        <w:t>, Natalie looked up at the Angel.</w:t>
      </w:r>
      <w:del w:id="5431" w:author="Author">
        <w:r w:rsidR="00A55CAC" w:rsidRPr="00FA271D" w:rsidDel="00866553">
          <w:delText xml:space="preserve">Clean and refreshed after a bath and shower, the two women relaxed a bit with the late-nite dessert. Determined to </w:delText>
        </w:r>
        <w:r w:rsidR="00131F37" w:rsidDel="00866553">
          <w:delText>discover</w:delText>
        </w:r>
        <w:r w:rsidR="00A55CAC" w:rsidRPr="00FA271D" w:rsidDel="00866553">
          <w:delText xml:space="preserve"> more about this mysterious </w:delText>
        </w:r>
        <w:r w:rsidR="00A55CAC" w:rsidDel="00866553">
          <w:delText>Jane</w:delText>
        </w:r>
      </w:del>
      <w:ins w:id="5432" w:author="Author">
        <w:del w:id="5433" w:author="Author">
          <w:r w:rsidR="00A1713B" w:rsidDel="00866553">
            <w:delText xml:space="preserve">, </w:delText>
          </w:r>
        </w:del>
      </w:ins>
      <w:del w:id="5434" w:author="Author">
        <w:r w:rsidR="00A55CAC" w:rsidRPr="00FA271D" w:rsidDel="00866553">
          <w:delText>, also known as</w:delText>
        </w:r>
      </w:del>
      <w:ins w:id="5435" w:author="Author">
        <w:del w:id="5436" w:author="Author">
          <w:r w:rsidR="00A1713B" w:rsidDel="00866553">
            <w:delText>AKA</w:delText>
          </w:r>
        </w:del>
      </w:ins>
      <w:del w:id="5437" w:author="Author">
        <w:r w:rsidR="00A55CAC" w:rsidRPr="00FA271D" w:rsidDel="00866553">
          <w:delText xml:space="preserve"> the </w:delText>
        </w:r>
        <w:r w:rsidR="00A55CAC" w:rsidDel="00866553">
          <w:delText>Angel</w:delText>
        </w:r>
        <w:r w:rsidR="00A55CAC" w:rsidRPr="00FA271D" w:rsidDel="00866553">
          <w:delText>, Natalie morphed into full reporter mode.</w:delText>
        </w:r>
      </w:del>
    </w:p>
    <w:p w14:paraId="6A483C10" w14:textId="69D80881" w:rsidR="005A1E74" w:rsidRDefault="005A1E74" w:rsidP="00866553">
      <w:pPr>
        <w:pStyle w:val="BodyNormal"/>
      </w:pPr>
      <w:r>
        <w:t xml:space="preserve">“This is amazing, </w:t>
      </w:r>
      <w:r w:rsidR="00807145">
        <w:t>Angel</w:t>
      </w:r>
      <w:r>
        <w:t>.”</w:t>
      </w:r>
    </w:p>
    <w:p w14:paraId="5B656737" w14:textId="77777777" w:rsidR="00F745D3" w:rsidRPr="00F745D3" w:rsidRDefault="00F745D3">
      <w:pPr>
        <w:pStyle w:val="BodyNormal"/>
        <w:ind w:left="1440" w:right="720" w:firstLine="0"/>
        <w:rPr>
          <w:ins w:id="5438" w:author="Author"/>
          <w:rFonts w:ascii="Roboto Condensed Medium" w:hAnsi="Roboto Condensed Medium"/>
          <w:rPrChange w:id="5439" w:author="Author">
            <w:rPr>
              <w:ins w:id="5440" w:author="Author"/>
            </w:rPr>
          </w:rPrChange>
        </w:rPr>
        <w:pPrChange w:id="5441" w:author="Author">
          <w:pPr>
            <w:pStyle w:val="BodyNormal"/>
          </w:pPr>
        </w:pPrChange>
      </w:pPr>
      <w:ins w:id="5442" w:author="Author">
        <w:r w:rsidRPr="00F745D3">
          <w:rPr>
            <w:rFonts w:ascii="Roboto Condensed Medium" w:hAnsi="Roboto Condensed Medium"/>
            <w:rPrChange w:id="5443" w:author="Author">
              <w:rPr/>
            </w:rPrChange>
          </w:rPr>
          <w:t>“That’s all I’ve written so far. If you ever decide to use my story, you</w:t>
        </w:r>
      </w:ins>
      <w:r w:rsidRPr="00F745D3">
        <w:rPr>
          <w:rFonts w:ascii="Roboto Condensed Medium" w:hAnsi="Roboto Condensed Medium"/>
        </w:rPr>
        <w:t xml:space="preserve"> must</w:t>
      </w:r>
      <w:ins w:id="5444" w:author="Author">
        <w:r w:rsidRPr="00F745D3">
          <w:rPr>
            <w:rFonts w:ascii="Roboto Condensed Medium" w:hAnsi="Roboto Condensed Medium"/>
            <w:rPrChange w:id="5445" w:author="Author">
              <w:rPr/>
            </w:rPrChange>
          </w:rPr>
          <w:t xml:space="preserve"> protect the anonymity of anyone who helped me.</w:t>
        </w:r>
      </w:ins>
      <w:r w:rsidRPr="00F745D3">
        <w:rPr>
          <w:rFonts w:ascii="Roboto Condensed Medium" w:hAnsi="Roboto Condensed Medium"/>
        </w:rPr>
        <w:t>”</w:t>
      </w:r>
    </w:p>
    <w:p w14:paraId="14E97620" w14:textId="77777777" w:rsidR="00F745D3" w:rsidRPr="00FA271D" w:rsidDel="00866553" w:rsidRDefault="00F745D3" w:rsidP="00866553">
      <w:pPr>
        <w:pStyle w:val="BodyNormal"/>
        <w:rPr>
          <w:del w:id="5446" w:author="Author"/>
          <w:i/>
          <w:iCs/>
        </w:rPr>
      </w:pPr>
    </w:p>
    <w:p w14:paraId="1847E00F" w14:textId="7B1BAA26" w:rsidR="00866553" w:rsidRDefault="00866553" w:rsidP="00866553">
      <w:pPr>
        <w:pStyle w:val="BodyNormal"/>
        <w:rPr>
          <w:ins w:id="5447" w:author="Author"/>
        </w:rPr>
      </w:pPr>
      <w:ins w:id="5448" w:author="Author">
        <w:del w:id="5449" w:author="Author">
          <w:r w:rsidRPr="00FA271D" w:rsidDel="00050976">
            <w:delText>.</w:delText>
          </w:r>
        </w:del>
      </w:ins>
    </w:p>
    <w:p w14:paraId="18EDCF83" w14:textId="4230979A" w:rsidR="00A55CAC" w:rsidRPr="00FA271D" w:rsidDel="00866553" w:rsidRDefault="00A55CAC" w:rsidP="009C772F">
      <w:pPr>
        <w:pStyle w:val="BodyNormal"/>
        <w:rPr>
          <w:del w:id="5450" w:author="Author"/>
          <w:i/>
          <w:iCs/>
        </w:rPr>
      </w:pPr>
      <w:del w:id="5451" w:author="Author">
        <w:r w:rsidRPr="00FA271D" w:rsidDel="00866553">
          <w:delText>“</w:delText>
        </w:r>
        <w:r w:rsidDel="00866553">
          <w:delText>Jane</w:delText>
        </w:r>
        <w:r w:rsidRPr="00FA271D" w:rsidDel="00866553">
          <w:delText>,” Natalie said after languidly dissolving another spoonful of ice cream on her tongue, “you saved my life tonight</w:delText>
        </w:r>
        <w:r w:rsidR="00AE2655" w:rsidDel="00866553">
          <w:delText>.</w:delText>
        </w:r>
        <w:r w:rsidRPr="00FA271D" w:rsidDel="00866553">
          <w:delText xml:space="preserve"> </w:delText>
        </w:r>
        <w:r w:rsidR="00AE2655" w:rsidDel="00866553">
          <w:delText xml:space="preserve">That’s </w:delText>
        </w:r>
        <w:r w:rsidRPr="00FA271D" w:rsidDel="00866553">
          <w:delText>a kindness that I will never forget. I will never give you up to the police or even my editors. Whatever you tell me, I will never release it until you give permission, or, God forbid, you get killed. Please tell me your story.”</w:delText>
        </w:r>
      </w:del>
    </w:p>
    <w:p w14:paraId="763EA4D6" w14:textId="4352ABA0" w:rsidR="00A55CAC" w:rsidDel="00866553" w:rsidRDefault="00A55CAC" w:rsidP="009C772F">
      <w:pPr>
        <w:pStyle w:val="BodyNormal"/>
        <w:rPr>
          <w:del w:id="5452" w:author="Author"/>
        </w:rPr>
      </w:pPr>
      <w:del w:id="5453" w:author="Author">
        <w:r w:rsidRPr="00FA271D" w:rsidDel="00866553">
          <w:delText xml:space="preserve">Jane rose and placed the dessert plates and spoons in the dishwasher. From her office, she brought out a large Apple tablet computer and Natalie’s smartphone. </w:delText>
        </w:r>
        <w:r w:rsidR="009E3A0F" w:rsidDel="00866553">
          <w:delText>Then, s</w:delText>
        </w:r>
        <w:r w:rsidRPr="00FA271D" w:rsidDel="00866553">
          <w:delText>tarting some simultaneous applications on Natalie’s phone, she said:</w:delText>
        </w:r>
      </w:del>
    </w:p>
    <w:p w14:paraId="7B80D705" w14:textId="558EDF08" w:rsidR="00D44117" w:rsidRPr="00FA271D" w:rsidDel="00866553" w:rsidRDefault="00D44117" w:rsidP="009C772F">
      <w:pPr>
        <w:pStyle w:val="BodyNormal"/>
        <w:rPr>
          <w:del w:id="5454" w:author="Author"/>
        </w:rPr>
      </w:pPr>
    </w:p>
    <w:p w14:paraId="5C46942F" w14:textId="1D0A4333" w:rsidR="00A55CAC" w:rsidRPr="009127A7" w:rsidDel="00866553" w:rsidRDefault="00A55CAC" w:rsidP="009127A7">
      <w:pPr>
        <w:pStyle w:val="BodyNormal"/>
        <w:rPr>
          <w:del w:id="5455" w:author="Author"/>
        </w:rPr>
      </w:pPr>
      <w:del w:id="5456" w:author="Author">
        <w:r w:rsidRPr="009127A7" w:rsidDel="00866553">
          <w:delText>“I have turned off your phone’s GPS, WiFi, and cellular communications. Your phone is compromised. Using it will reveal your location to the mob. I will communicate with your phone using short-range Bluetooth. What I say will go into your Word editor. At the same time, your Apple memo recorder will record my speech synthesizer. I’m taking a risk telling you about me and what I’ve done, but I’ve already risked my life for you, and my heart tells me that you may be the most honest person I have encountered. So here goes.”</w:delText>
        </w:r>
      </w:del>
    </w:p>
    <w:p w14:paraId="38130A70" w14:textId="413B246B" w:rsidR="004F000F" w:rsidRDefault="00A55CAC" w:rsidP="009C772F">
      <w:pPr>
        <w:pStyle w:val="BodyNormal"/>
      </w:pPr>
      <w:del w:id="5457" w:author="Author">
        <w:r w:rsidRPr="00FA271D" w:rsidDel="00866553">
          <w:delText xml:space="preserve">Natalie </w:delText>
        </w:r>
        <w:r w:rsidDel="00866553">
          <w:delText xml:space="preserve">sat </w:delText>
        </w:r>
        <w:r w:rsidRPr="00EE4823" w:rsidDel="00866553">
          <w:delText>cross-legged</w:delText>
        </w:r>
        <w:r w:rsidRPr="00FA271D" w:rsidDel="00866553">
          <w:delText xml:space="preserve"> at the end of </w:delText>
        </w:r>
        <w:r w:rsidDel="00866553">
          <w:delText>Jane</w:delText>
        </w:r>
        <w:r w:rsidRPr="00FA271D" w:rsidDel="00866553">
          <w:delText>’s couch, knowing that this w</w:delText>
        </w:r>
        <w:r w:rsidR="00824121" w:rsidDel="00866553">
          <w:delText>ould</w:delText>
        </w:r>
        <w:r w:rsidRPr="00FA271D" w:rsidDel="00866553">
          <w:delText xml:space="preserve"> take a long time. She also realized that this was going to be the most important interview of her life.</w:delText>
        </w:r>
      </w:del>
    </w:p>
    <w:p w14:paraId="664E6053" w14:textId="77777777" w:rsidR="004F000F" w:rsidRDefault="004F000F" w:rsidP="009C772F">
      <w:pPr>
        <w:pStyle w:val="BodyNormal"/>
      </w:pPr>
    </w:p>
    <w:p w14:paraId="495B6809" w14:textId="4D8444C0" w:rsidR="004F000F" w:rsidRDefault="004F000F" w:rsidP="009C772F">
      <w:pPr>
        <w:pStyle w:val="BodyNormal"/>
        <w:sectPr w:rsidR="004F000F" w:rsidSect="003135B1">
          <w:type w:val="oddPage"/>
          <w:pgSz w:w="8640" w:h="12960" w:code="1"/>
          <w:pgMar w:top="720" w:right="720" w:bottom="720" w:left="720" w:header="720" w:footer="720" w:gutter="720"/>
          <w:cols w:space="720"/>
          <w:titlePg/>
          <w:docGrid w:linePitch="360"/>
        </w:sectPr>
      </w:pPr>
    </w:p>
    <w:p w14:paraId="0460E9BB" w14:textId="047F383C" w:rsidR="00866553" w:rsidRPr="000E72EA" w:rsidRDefault="00866553" w:rsidP="00866553">
      <w:pPr>
        <w:pStyle w:val="ChapterNumber"/>
        <w:rPr>
          <w:ins w:id="5458" w:author="Author"/>
          <w:rFonts w:eastAsia="MS Gothic" w:cs="Arial"/>
        </w:rPr>
      </w:pPr>
      <w:bookmarkStart w:id="5459" w:name="_Toc30055669"/>
      <w:bookmarkStart w:id="5460" w:name="_Hlk162863441"/>
      <w:ins w:id="5461" w:author="Author">
        <w:r w:rsidRPr="000E72EA">
          <w:rPr>
            <w:rFonts w:eastAsia="MS Gothic" w:cs="Arial"/>
          </w:rPr>
          <w:lastRenderedPageBreak/>
          <w:t>CHAPTE</w:t>
        </w:r>
      </w:ins>
      <w:r w:rsidR="006C3A7A">
        <w:rPr>
          <w:rFonts w:eastAsia="MS Gothic" w:cs="Arial"/>
        </w:rPr>
        <w:t>R    19</w:t>
      </w:r>
    </w:p>
    <w:p w14:paraId="14F3636F" w14:textId="4A57E4EF" w:rsidR="00866553" w:rsidRPr="00605E6D" w:rsidDel="00E2587A" w:rsidRDefault="00866553" w:rsidP="00866553">
      <w:pPr>
        <w:pStyle w:val="ChapterTitle"/>
        <w:rPr>
          <w:ins w:id="5462" w:author="Author"/>
          <w:del w:id="5463" w:author="Author"/>
        </w:rPr>
      </w:pPr>
      <w:ins w:id="5464" w:author="Author">
        <w:del w:id="5465" w:author="Author">
          <w:r w:rsidDel="00E2587A">
            <w:delText>The Angel’s Childhood</w:delText>
          </w:r>
        </w:del>
      </w:ins>
    </w:p>
    <w:p w14:paraId="583A4B26" w14:textId="158558FD" w:rsidR="00866553" w:rsidRPr="000E72EA" w:rsidDel="00E2587A" w:rsidRDefault="00866553" w:rsidP="00866553">
      <w:pPr>
        <w:pStyle w:val="ASubheadLevel1"/>
        <w:rPr>
          <w:ins w:id="5466" w:author="Author"/>
          <w:del w:id="5467" w:author="Author"/>
          <w:szCs w:val="28"/>
        </w:rPr>
      </w:pPr>
      <w:bookmarkStart w:id="5468" w:name="_Toc93149503"/>
      <w:ins w:id="5469" w:author="Author">
        <w:del w:id="5470" w:author="Author">
          <w:r w:rsidRPr="000E72EA" w:rsidDel="00E2587A">
            <w:rPr>
              <w:szCs w:val="28"/>
            </w:rPr>
            <w:delText>The Reporter</w:delText>
          </w:r>
        </w:del>
      </w:ins>
    </w:p>
    <w:p w14:paraId="4F61E8FD" w14:textId="1773640B" w:rsidR="00866553" w:rsidDel="00E2587A" w:rsidRDefault="00866553" w:rsidP="00866553">
      <w:pPr>
        <w:pStyle w:val="BodyNormal"/>
        <w:rPr>
          <w:ins w:id="5471" w:author="Author"/>
          <w:del w:id="5472" w:author="Author"/>
        </w:rPr>
      </w:pPr>
      <w:ins w:id="5473" w:author="Author">
        <w:del w:id="5474" w:author="Author">
          <w:r w:rsidDel="00E2587A">
            <w:delText xml:space="preserve">Natalie Rumsfort paused at the full-length mirror in Angel’s living room. Her fire-engine red hair looked clean and dry after her bath. Dressed in Angel’s borrowed sweat pants and a somewhat baggy T-shirt, Rumsfort looked no worse for the wear after facing an assassin's gun in the </w:delText>
          </w:r>
          <w:r w:rsidRPr="00FA271D" w:rsidDel="00E2587A">
            <w:delText>Chicago Fire Oven Restaurant</w:delText>
          </w:r>
          <w:r w:rsidDel="00E2587A">
            <w:delText xml:space="preserve"> just a couple of hours ago.</w:delText>
          </w:r>
        </w:del>
      </w:ins>
    </w:p>
    <w:p w14:paraId="7A34193C" w14:textId="63479299" w:rsidR="00866553" w:rsidDel="00E2587A" w:rsidRDefault="00866553" w:rsidP="00866553">
      <w:pPr>
        <w:pStyle w:val="BodyNormal"/>
        <w:rPr>
          <w:ins w:id="5475" w:author="Author"/>
          <w:del w:id="5476" w:author="Author"/>
        </w:rPr>
      </w:pPr>
      <w:ins w:id="5477" w:author="Author">
        <w:del w:id="5478" w:author="Author">
          <w:r w:rsidDel="00E2587A">
            <w:delText xml:space="preserve">Rumsfort furtively glanced at the closed bathroom door and listened to the rushing white noise of Angel’s shower. Looking back at herself in the mirror again, Natalie felt ashamed that she took a meeting with an anonymous tipster without security, even in a public place. Worst of all, she was humiliated that her response to the hitman was to have a full-on panic attack, pissing her pants and shocked into a frozen </w:delText>
          </w:r>
          <w:r w:rsidRPr="00E94AC7" w:rsidDel="00E2587A">
            <w:delText>stupor</w:delText>
          </w:r>
          <w:r w:rsidDel="00E2587A">
            <w:delText>, unable to run away. There but for the grace of God and this magnificent woman taking a shower in the bathroom, she would be dead.</w:delText>
          </w:r>
        </w:del>
      </w:ins>
    </w:p>
    <w:p w14:paraId="3BB8FF25" w14:textId="624A0AA2" w:rsidR="00866553" w:rsidDel="00E2587A" w:rsidRDefault="00866553" w:rsidP="00866553">
      <w:pPr>
        <w:pStyle w:val="BodyNormal"/>
        <w:rPr>
          <w:ins w:id="5479" w:author="Author"/>
          <w:del w:id="5480" w:author="Author"/>
        </w:rPr>
      </w:pPr>
      <w:ins w:id="5481" w:author="Author">
        <w:del w:id="5482" w:author="Author">
          <w:r w:rsidDel="00E2587A">
            <w:delText xml:space="preserve">Graduating four years ago with a perfect 4.00 GPA from </w:delText>
          </w:r>
          <w:r w:rsidRPr="00E94AC7" w:rsidDel="00E2587A">
            <w:delText>Northwestern</w:delText>
          </w:r>
          <w:r w:rsidDel="00E2587A">
            <w:delText>’s</w:delText>
          </w:r>
          <w:r w:rsidRPr="00E94AC7" w:rsidDel="00E2587A">
            <w:delText xml:space="preserve"> Medill School of Journalism</w:delText>
          </w:r>
          <w:r w:rsidDel="00E2587A">
            <w:delText>, the Chicago Sentinel hired her for city reporting. The Sentinel is one of the new newspapers that evolved from the national government’s requirement that all social media companies contribute to a Journalism Fund to reinvigorate the news businesses that lost advertising revenue to the Internet. The Sentinel, operating on subscriptions and the Journalism Fund, runs in the black and even publishes a print edition. Modern newspaper journalism works symbiotically with the local and national television media, and Natalie Rumsfort’s camera-friendly good looks make her a natural for on-air reporting.</w:delText>
          </w:r>
        </w:del>
      </w:ins>
    </w:p>
    <w:p w14:paraId="4320FB18" w14:textId="18D850CF" w:rsidR="00866553" w:rsidDel="00E2587A" w:rsidRDefault="00866553" w:rsidP="00866553">
      <w:pPr>
        <w:pStyle w:val="BodyNormal"/>
        <w:rPr>
          <w:ins w:id="5483" w:author="Author"/>
          <w:del w:id="5484" w:author="Author"/>
        </w:rPr>
      </w:pPr>
      <w:ins w:id="5485" w:author="Author">
        <w:del w:id="5486" w:author="Author">
          <w:r w:rsidDel="00E2587A">
            <w:delText>Natalie has a boyfriend,</w:delText>
          </w:r>
          <w:r w:rsidRPr="00E94AC7" w:rsidDel="00E2587A">
            <w:delText xml:space="preserve"> Rene Fournier, </w:delText>
          </w:r>
          <w:r w:rsidDel="00E2587A">
            <w:delText>who is still working on his Ph.D. in English Literature at Northwestern. Rene wants to be a writer, so if Natalie succeeds in her dream of making it to a national network as a journalist or anchor, Rene can set up shop in any city she resides.</w:delText>
          </w:r>
        </w:del>
      </w:ins>
    </w:p>
    <w:p w14:paraId="634D9A96" w14:textId="5BC0EC35" w:rsidR="00866553" w:rsidDel="00E2587A" w:rsidRDefault="00866553" w:rsidP="00866553">
      <w:pPr>
        <w:pStyle w:val="BodyNormal"/>
        <w:rPr>
          <w:ins w:id="5487" w:author="Author"/>
          <w:del w:id="5488" w:author="Author"/>
        </w:rPr>
      </w:pPr>
      <w:ins w:id="5489" w:author="Author">
        <w:del w:id="5490" w:author="Author">
          <w:r w:rsidDel="00E2587A">
            <w:delText>So, as the trauma subsided and Natalie’s reporter instincts rose to the fore, she thought to herself.</w:delText>
          </w:r>
        </w:del>
      </w:ins>
    </w:p>
    <w:p w14:paraId="333068A6" w14:textId="5F974948" w:rsidR="00866553" w:rsidDel="00E2587A" w:rsidRDefault="00866553" w:rsidP="00866553">
      <w:pPr>
        <w:pStyle w:val="BodyNormal"/>
        <w:rPr>
          <w:ins w:id="5491" w:author="Author"/>
          <w:del w:id="5492" w:author="Author"/>
        </w:rPr>
      </w:pPr>
      <w:ins w:id="5493" w:author="Author">
        <w:del w:id="5494" w:author="Author">
          <w:r w:rsidDel="00E2587A">
            <w:delText>“I’m in the Angel’s lair. Organized crime would torture and kill her if they knew she lived here. The Chicago Angel is the woman every local and national news outlet hopes to find and interview. A lady that most of the Chicago Police Department want to hug, but a sizeable portion want to arrest. Even the FBI is interested in her. Who is she? How does she know what the mob will do next? Where did she learn how to fight? God, there are so many questions. So far, all she’s told me is that her name is Jane, and she’s mute. I’m sitting on the story of the year here!”</w:delText>
          </w:r>
        </w:del>
      </w:ins>
    </w:p>
    <w:p w14:paraId="632B8151" w14:textId="392EE43B" w:rsidR="00866553" w:rsidDel="00E2587A" w:rsidRDefault="00866553" w:rsidP="00866553">
      <w:pPr>
        <w:pStyle w:val="BodyNormal"/>
        <w:rPr>
          <w:ins w:id="5495" w:author="Author"/>
          <w:del w:id="5496" w:author="Author"/>
        </w:rPr>
      </w:pPr>
      <w:ins w:id="5497" w:author="Author">
        <w:del w:id="5498" w:author="Author">
          <w:r w:rsidDel="00E2587A">
            <w:delText xml:space="preserve"> </w:delText>
          </w:r>
          <w:r w:rsidRPr="007B5618" w:rsidDel="00E2587A">
            <w:delText>Hearing the bathroom door open, Natalie spun around to face Jane, who flashed a kindhearted smile.</w:delText>
          </w:r>
        </w:del>
      </w:ins>
    </w:p>
    <w:p w14:paraId="170CF88A" w14:textId="4A46E165" w:rsidR="00866553" w:rsidDel="00E2587A" w:rsidRDefault="00866553" w:rsidP="00866553">
      <w:pPr>
        <w:pStyle w:val="BodyNormal"/>
        <w:rPr>
          <w:ins w:id="5499" w:author="Author"/>
          <w:del w:id="5500" w:author="Author"/>
        </w:rPr>
      </w:pPr>
      <w:ins w:id="5501" w:author="Author">
        <w:del w:id="5502" w:author="Author">
          <w:r w:rsidDel="00E2587A">
            <w:delText xml:space="preserve">“You clean up nice, Jane.”   </w:delText>
          </w:r>
        </w:del>
      </w:ins>
    </w:p>
    <w:p w14:paraId="67A78020" w14:textId="4FD16524" w:rsidR="00866553" w:rsidDel="00E2587A" w:rsidRDefault="00866553" w:rsidP="00866553">
      <w:pPr>
        <w:pStyle w:val="BodyNormal"/>
        <w:rPr>
          <w:ins w:id="5503" w:author="Author"/>
          <w:del w:id="5504" w:author="Author"/>
        </w:rPr>
      </w:pPr>
      <w:ins w:id="5505" w:author="Author">
        <w:del w:id="5506" w:author="Author">
          <w:r w:rsidDel="00E2587A">
            <w:delText>Jane</w:delText>
          </w:r>
          <w:r w:rsidRPr="00FA271D" w:rsidDel="00E2587A">
            <w:delText xml:space="preserve"> gave Natalie a thumbs-up gesture, </w:delText>
          </w:r>
          <w:r w:rsidDel="00E2587A">
            <w:delText>then, r</w:delText>
          </w:r>
          <w:r w:rsidRPr="00FA271D" w:rsidDel="00E2587A">
            <w:delText xml:space="preserve">eturning to her smartphone, </w:delText>
          </w:r>
          <w:r w:rsidDel="00E2587A">
            <w:delText>the text-to-voice app spoke in a female</w:delText>
          </w:r>
          <w:r w:rsidRPr="00F824CC" w:rsidDel="00E2587A">
            <w:delText xml:space="preserve"> </w:delText>
          </w:r>
          <w:r w:rsidDel="00E2587A">
            <w:delText>intonation:</w:delText>
          </w:r>
        </w:del>
      </w:ins>
    </w:p>
    <w:p w14:paraId="1FEB3C18" w14:textId="2F21FC82" w:rsidR="00866553" w:rsidDel="00E2587A" w:rsidRDefault="00866553" w:rsidP="00866553">
      <w:pPr>
        <w:pStyle w:val="BodyNormal"/>
        <w:rPr>
          <w:ins w:id="5507" w:author="Author"/>
          <w:del w:id="5508" w:author="Author"/>
        </w:rPr>
      </w:pPr>
    </w:p>
    <w:p w14:paraId="1E6D30D9" w14:textId="320C2542" w:rsidR="00866553" w:rsidDel="00E2587A" w:rsidRDefault="00866553" w:rsidP="00866553">
      <w:pPr>
        <w:pStyle w:val="BodyNormal"/>
        <w:ind w:left="270" w:firstLine="18"/>
        <w:rPr>
          <w:ins w:id="5509" w:author="Author"/>
          <w:del w:id="5510" w:author="Author"/>
          <w:i/>
          <w:iCs/>
        </w:rPr>
      </w:pPr>
      <w:ins w:id="5511" w:author="Author">
        <w:del w:id="5512" w:author="Author">
          <w:r w:rsidRPr="001A4289" w:rsidDel="00E2587A">
            <w:rPr>
              <w:i/>
              <w:iCs/>
            </w:rPr>
            <w:delText>“I haven’t eaten since breakfast. I have butter pecan ice cream and some store-bought apple pie. You interested?”</w:delText>
          </w:r>
        </w:del>
      </w:ins>
    </w:p>
    <w:p w14:paraId="5DF7BD49" w14:textId="16FE108C" w:rsidR="00866553" w:rsidRPr="001A4289" w:rsidDel="00E2587A" w:rsidRDefault="00866553" w:rsidP="00866553">
      <w:pPr>
        <w:pStyle w:val="BodyNormal"/>
        <w:ind w:left="270" w:firstLine="18"/>
        <w:rPr>
          <w:ins w:id="5513" w:author="Author"/>
          <w:del w:id="5514" w:author="Author"/>
          <w:i/>
          <w:iCs/>
        </w:rPr>
      </w:pPr>
    </w:p>
    <w:p w14:paraId="04258C2A" w14:textId="07C78026" w:rsidR="00866553" w:rsidRPr="00FA271D" w:rsidDel="00E2587A" w:rsidRDefault="00866553" w:rsidP="00866553">
      <w:pPr>
        <w:pStyle w:val="BodyNormal"/>
        <w:rPr>
          <w:ins w:id="5515" w:author="Author"/>
          <w:del w:id="5516" w:author="Author"/>
          <w:i/>
          <w:iCs/>
        </w:rPr>
      </w:pPr>
      <w:ins w:id="5517" w:author="Author">
        <w:del w:id="5518" w:author="Author">
          <w:r w:rsidRPr="00FA271D" w:rsidDel="00E2587A">
            <w:delText>“Damn straight, let’s dig in!”</w:delText>
          </w:r>
        </w:del>
      </w:ins>
    </w:p>
    <w:p w14:paraId="2F7ED74A" w14:textId="0A4F95F3" w:rsidR="00866553" w:rsidRPr="00FA271D" w:rsidDel="00E2587A" w:rsidRDefault="00866553" w:rsidP="00866553">
      <w:pPr>
        <w:pStyle w:val="BodyNormal"/>
        <w:rPr>
          <w:ins w:id="5519" w:author="Author"/>
          <w:del w:id="5520" w:author="Author"/>
          <w:i/>
          <w:iCs/>
        </w:rPr>
      </w:pPr>
      <w:ins w:id="5521" w:author="Author">
        <w:del w:id="5522" w:author="Author">
          <w:r w:rsidRPr="00FA271D" w:rsidDel="00E2587A">
            <w:delText xml:space="preserve">Clean and refreshed after a bath and shower, the two women relaxed a bit with the late-nite dessert. Determined to </w:delText>
          </w:r>
          <w:r w:rsidDel="00E2587A">
            <w:delText>discover</w:delText>
          </w:r>
          <w:r w:rsidRPr="00FA271D" w:rsidDel="00E2587A">
            <w:delText xml:space="preserve"> more about this mysterious </w:delText>
          </w:r>
          <w:r w:rsidDel="00E2587A">
            <w:delText>Jane</w:delText>
          </w:r>
          <w:r w:rsidRPr="00FA271D" w:rsidDel="00E2587A">
            <w:delText xml:space="preserve">, </w:delText>
          </w:r>
          <w:r w:rsidDel="00E2587A">
            <w:delText>AKA</w:delText>
          </w:r>
          <w:r w:rsidRPr="00FA271D" w:rsidDel="00E2587A">
            <w:delText xml:space="preserve"> the </w:delText>
          </w:r>
          <w:r w:rsidDel="00E2587A">
            <w:delText>Angel</w:delText>
          </w:r>
          <w:r w:rsidRPr="00FA271D" w:rsidDel="00E2587A">
            <w:delText>, Natalie morphed into full reporter mode.</w:delText>
          </w:r>
        </w:del>
      </w:ins>
    </w:p>
    <w:p w14:paraId="3015F5EB" w14:textId="53AB680A" w:rsidR="00866553" w:rsidRPr="00FA271D" w:rsidDel="00E2587A" w:rsidRDefault="00866553" w:rsidP="00866553">
      <w:pPr>
        <w:pStyle w:val="BodyNormal"/>
        <w:rPr>
          <w:ins w:id="5523" w:author="Author"/>
          <w:del w:id="5524" w:author="Author"/>
          <w:i/>
          <w:iCs/>
        </w:rPr>
      </w:pPr>
      <w:ins w:id="5525" w:author="Author">
        <w:del w:id="5526" w:author="Author">
          <w:r w:rsidRPr="00FA271D" w:rsidDel="00E2587A">
            <w:delText>“</w:delText>
          </w:r>
          <w:r w:rsidDel="00E2587A">
            <w:delText>Jane</w:delText>
          </w:r>
          <w:r w:rsidRPr="00FA271D" w:rsidDel="00E2587A">
            <w:delText>,” Natalie said after languidly dissolving another spoonful of ice cream on her tongue, “you saved my life tonight</w:delText>
          </w:r>
          <w:r w:rsidDel="00E2587A">
            <w:delText>.</w:delText>
          </w:r>
          <w:r w:rsidRPr="00FA271D" w:rsidDel="00E2587A">
            <w:delText xml:space="preserve"> </w:delText>
          </w:r>
          <w:r w:rsidDel="00E2587A">
            <w:delText xml:space="preserve">That’s </w:delText>
          </w:r>
          <w:r w:rsidRPr="00FA271D" w:rsidDel="00E2587A">
            <w:delText>a kindness that I will never forget. I will never give you up to the police or even my editors. Whatever you tell me, I will never release it until you give permission, or, God forbid, you get killed. Please tell me your story.”</w:delText>
          </w:r>
        </w:del>
      </w:ins>
    </w:p>
    <w:p w14:paraId="55880F83" w14:textId="2EA49CC5" w:rsidR="00866553" w:rsidDel="00E2587A" w:rsidRDefault="00866553" w:rsidP="00866553">
      <w:pPr>
        <w:pStyle w:val="BodyNormal"/>
        <w:rPr>
          <w:ins w:id="5527" w:author="Author"/>
          <w:del w:id="5528" w:author="Author"/>
        </w:rPr>
      </w:pPr>
      <w:ins w:id="5529" w:author="Author">
        <w:del w:id="5530" w:author="Author">
          <w:r w:rsidRPr="00FA271D" w:rsidDel="00E2587A">
            <w:delText xml:space="preserve">Jane rose and placed the dessert plates and spoons in the dishwasher. </w:delText>
          </w:r>
          <w:r w:rsidDel="00E2587A">
            <w:delText>She brought out a large Apple tablet computer and Natalie’s smartphone from her offic</w:delText>
          </w:r>
          <w:r w:rsidRPr="00FA271D" w:rsidDel="00E2587A">
            <w:delText xml:space="preserve">e. </w:delText>
          </w:r>
          <w:r w:rsidDel="00E2587A">
            <w:delText>Then, s</w:delText>
          </w:r>
          <w:r w:rsidRPr="00FA271D" w:rsidDel="00E2587A">
            <w:delText xml:space="preserve">tarting some simultaneous applications on Natalie’s phone, she </w:delText>
          </w:r>
          <w:r w:rsidDel="00E2587A">
            <w:delText>typed</w:delText>
          </w:r>
          <w:r w:rsidRPr="00FA271D" w:rsidDel="00E2587A">
            <w:delText>:</w:delText>
          </w:r>
        </w:del>
      </w:ins>
    </w:p>
    <w:p w14:paraId="5FC7F7F1" w14:textId="7C1F01BD" w:rsidR="00866553" w:rsidRPr="00FA271D" w:rsidDel="00E2587A" w:rsidRDefault="00866553" w:rsidP="00866553">
      <w:pPr>
        <w:pStyle w:val="BodyNormal"/>
        <w:rPr>
          <w:ins w:id="5531" w:author="Author"/>
          <w:del w:id="5532" w:author="Author"/>
        </w:rPr>
      </w:pPr>
    </w:p>
    <w:p w14:paraId="157FD336" w14:textId="3EF532AB" w:rsidR="00866553" w:rsidDel="00E2587A" w:rsidRDefault="00866553" w:rsidP="00866553">
      <w:pPr>
        <w:pStyle w:val="BodyNormal"/>
        <w:ind w:left="270" w:firstLine="18"/>
        <w:rPr>
          <w:ins w:id="5533" w:author="Author"/>
          <w:del w:id="5534" w:author="Author"/>
          <w:i/>
          <w:iCs/>
        </w:rPr>
      </w:pPr>
      <w:ins w:id="5535" w:author="Author">
        <w:del w:id="5536" w:author="Author">
          <w:r w:rsidRPr="001A4289" w:rsidDel="00E2587A">
            <w:rPr>
              <w:i/>
              <w:iCs/>
            </w:rPr>
            <w:delText xml:space="preserve">“I have turned off your </w:delText>
          </w:r>
          <w:r w:rsidDel="00E2587A">
            <w:rPr>
              <w:i/>
              <w:iCs/>
            </w:rPr>
            <w:delText>iP</w:delText>
          </w:r>
          <w:r w:rsidRPr="001A4289" w:rsidDel="00E2587A">
            <w:rPr>
              <w:i/>
              <w:iCs/>
            </w:rPr>
            <w:delText>hone’s GPS, WiFi, and cellular communications. Your phone is compromised. Using it will reveal your location to the mob. Instead, I will communicate with your phone using short-range Bluetooth. What I say will go into your Word editor. At the same time, your Apple memo recorder will record my speech synthesizer. I’m taking a risk telling you about me and what I’ve done, but I’ve already risked my life for you, and my heart tells me that you may be the most honest person I have encountered. So here goes.”</w:delText>
          </w:r>
        </w:del>
      </w:ins>
    </w:p>
    <w:p w14:paraId="63D67F5A" w14:textId="5FA5AE00" w:rsidR="00866553" w:rsidDel="00E2587A" w:rsidRDefault="00866553" w:rsidP="00866553">
      <w:pPr>
        <w:pStyle w:val="BodyNormal"/>
        <w:ind w:left="270" w:firstLine="18"/>
        <w:rPr>
          <w:ins w:id="5537" w:author="Author"/>
          <w:del w:id="5538" w:author="Author"/>
          <w:i/>
          <w:iCs/>
        </w:rPr>
      </w:pPr>
    </w:p>
    <w:p w14:paraId="36E09D80" w14:textId="491ED71A" w:rsidR="00866553" w:rsidRPr="007B5618" w:rsidDel="00E2587A" w:rsidRDefault="00866553" w:rsidP="00866553">
      <w:pPr>
        <w:pStyle w:val="BodyNormal"/>
        <w:rPr>
          <w:ins w:id="5539" w:author="Author"/>
          <w:del w:id="5540" w:author="Author"/>
        </w:rPr>
      </w:pPr>
      <w:ins w:id="5541" w:author="Author">
        <w:del w:id="5542" w:author="Author">
          <w:r w:rsidRPr="007B5618" w:rsidDel="00E2587A">
            <w:delText>Angel sat cross-legged</w:delText>
          </w:r>
          <w:r w:rsidDel="00E2587A">
            <w:delText xml:space="preserve"> at one end of the couch, facing Natalie. She placed a soft cushion in her lap and positioned the tablet computer on top. Jane is a lightning-fast typist, and Rumsfort watched the sentences scroll by on her iPhone. The “Read Aloud” feature used a feminine speaker, and Natalie was mesmerized by Jane’s soliloquy.</w:delText>
          </w:r>
        </w:del>
      </w:ins>
    </w:p>
    <w:p w14:paraId="6207105D" w14:textId="4A2AA417" w:rsidR="00866553" w:rsidDel="00E2587A" w:rsidRDefault="00866553" w:rsidP="00866553">
      <w:pPr>
        <w:pStyle w:val="BodyNormal"/>
        <w:rPr>
          <w:ins w:id="5543" w:author="Author"/>
          <w:del w:id="5544" w:author="Author"/>
        </w:rPr>
      </w:pPr>
      <w:ins w:id="5545" w:author="Author">
        <w:del w:id="5546" w:author="Author">
          <w:r w:rsidRPr="00FA271D" w:rsidDel="00E2587A">
            <w:delText xml:space="preserve">Natalie </w:delText>
          </w:r>
          <w:r w:rsidDel="00E2587A">
            <w:delText>knew</w:delText>
          </w:r>
          <w:r w:rsidRPr="00FA271D" w:rsidDel="00E2587A">
            <w:delText xml:space="preserve"> that this w</w:delText>
          </w:r>
          <w:r w:rsidDel="00E2587A">
            <w:delText>ould</w:delText>
          </w:r>
          <w:r w:rsidRPr="00FA271D" w:rsidDel="00E2587A">
            <w:delText xml:space="preserve"> take a long time. </w:delText>
          </w:r>
          <w:r w:rsidDel="00E2587A">
            <w:delText>However, s</w:delText>
          </w:r>
          <w:r w:rsidRPr="00FA271D" w:rsidDel="00E2587A">
            <w:delText xml:space="preserve">he also realized that this </w:delText>
          </w:r>
          <w:r w:rsidDel="00E2587A">
            <w:delText>could</w:delText>
          </w:r>
          <w:r w:rsidRPr="00FA271D" w:rsidDel="00E2587A">
            <w:delText xml:space="preserve"> be the most important interview of her life.</w:delText>
          </w:r>
        </w:del>
      </w:ins>
    </w:p>
    <w:p w14:paraId="440BA9F5" w14:textId="60E5EAD5" w:rsidR="00866553" w:rsidDel="00E2587A" w:rsidRDefault="00866553" w:rsidP="00866553">
      <w:pPr>
        <w:pStyle w:val="BodyNormal"/>
        <w:rPr>
          <w:ins w:id="5547" w:author="Author"/>
          <w:del w:id="5548" w:author="Author"/>
        </w:rPr>
      </w:pPr>
    </w:p>
    <w:p w14:paraId="0E84049B" w14:textId="014DC1F6" w:rsidR="00866553" w:rsidRPr="000E72EA" w:rsidDel="00E2587A" w:rsidRDefault="00866553" w:rsidP="00866553">
      <w:pPr>
        <w:pStyle w:val="ASubheadLevel1"/>
        <w:rPr>
          <w:ins w:id="5549" w:author="Author"/>
          <w:del w:id="5550" w:author="Author"/>
          <w:szCs w:val="28"/>
        </w:rPr>
      </w:pPr>
      <w:ins w:id="5551" w:author="Author">
        <w:del w:id="5552" w:author="Author">
          <w:r w:rsidRPr="000E72EA" w:rsidDel="00E2587A">
            <w:rPr>
              <w:szCs w:val="28"/>
            </w:rPr>
            <w:delText>Abandoned</w:delText>
          </w:r>
          <w:bookmarkEnd w:id="5468"/>
        </w:del>
      </w:ins>
    </w:p>
    <w:p w14:paraId="79B177A9" w14:textId="53A34BAD" w:rsidR="00866553" w:rsidRPr="007D1517" w:rsidDel="00E2587A" w:rsidRDefault="00866553" w:rsidP="00866553">
      <w:pPr>
        <w:pStyle w:val="BodyNormal"/>
        <w:rPr>
          <w:ins w:id="5553" w:author="Author"/>
          <w:del w:id="5554" w:author="Author"/>
          <w:rPrChange w:id="5555" w:author="Author">
            <w:rPr>
              <w:ins w:id="5556" w:author="Author"/>
              <w:del w:id="5557" w:author="Author"/>
              <w:i/>
              <w:iCs/>
            </w:rPr>
          </w:rPrChange>
        </w:rPr>
      </w:pPr>
      <w:ins w:id="5558" w:author="Author">
        <w:del w:id="5559" w:author="Author">
          <w:r w:rsidRPr="007D1517" w:rsidDel="00E2587A">
            <w:rPr>
              <w:rPrChange w:id="5560" w:author="Author">
                <w:rPr>
                  <w:i/>
                  <w:iCs/>
                </w:rPr>
              </w:rPrChange>
            </w:rPr>
            <w:delText>According to a DNA scan and a drug test, I was born to parents of Ukrainian descent, both meth addicts. It must have been a home birth in a drug den because they abandoned me on the Lake Michigan waterfront when I was just two days old. I lay there, wrapped in a dirty towel, for two</w:delText>
          </w:r>
          <w:r w:rsidR="009C088F" w:rsidDel="00E2587A">
            <w:delText>one</w:delText>
          </w:r>
          <w:r w:rsidRPr="007D1517" w:rsidDel="00E2587A">
            <w:rPr>
              <w:rPrChange w:id="5561" w:author="Author">
                <w:rPr>
                  <w:i/>
                  <w:iCs/>
                </w:rPr>
              </w:rPrChange>
            </w:rPr>
            <w:delText xml:space="preserve"> hours in 35-degree weather before a pedestrian called the police. An ambulance rushed me to the hospital at 1 a.m.</w:delText>
          </w:r>
        </w:del>
      </w:ins>
    </w:p>
    <w:p w14:paraId="284887EE" w14:textId="170ED86D" w:rsidR="00866553" w:rsidRPr="007D1517" w:rsidDel="00E2587A" w:rsidRDefault="00866553" w:rsidP="00866553">
      <w:pPr>
        <w:pStyle w:val="BodyNormal"/>
        <w:rPr>
          <w:ins w:id="5562" w:author="Author"/>
          <w:del w:id="5563" w:author="Author"/>
          <w:rPrChange w:id="5564" w:author="Author">
            <w:rPr>
              <w:ins w:id="5565" w:author="Author"/>
              <w:del w:id="5566" w:author="Author"/>
              <w:i/>
              <w:iCs/>
            </w:rPr>
          </w:rPrChange>
        </w:rPr>
      </w:pPr>
      <w:ins w:id="5567" w:author="Author">
        <w:del w:id="5568" w:author="Author">
          <w:r w:rsidRPr="007D1517" w:rsidDel="00E2587A">
            <w:rPr>
              <w:rPrChange w:id="5569" w:author="Author">
                <w:rPr>
                  <w:i/>
                  <w:iCs/>
                </w:rPr>
              </w:rPrChange>
            </w:rPr>
            <w:delText>Something that got into my mouth and throat during my birth</w:delText>
          </w:r>
          <w:r w:rsidR="003B6CCC" w:rsidRPr="007D1517" w:rsidDel="00E2587A">
            <w:rPr>
              <w:rPrChange w:id="5570" w:author="Author">
                <w:rPr>
                  <w:i/>
                  <w:iCs/>
                </w:rPr>
              </w:rPrChange>
            </w:rPr>
            <w:delText>During my birth, something that got into my mouth and throat</w:delText>
          </w:r>
          <w:r w:rsidR="007D1517" w:rsidDel="00E2587A">
            <w:delText>Something that got into my mouth and throat during my birth</w:delText>
          </w:r>
          <w:r w:rsidR="006670EB" w:rsidDel="00E2587A">
            <w:delText>During my birth, something that got into my mouth and throat</w:delText>
          </w:r>
          <w:r w:rsidRPr="007D1517" w:rsidDel="00E2587A">
            <w:rPr>
              <w:rPrChange w:id="5571" w:author="Author">
                <w:rPr>
                  <w:i/>
                  <w:iCs/>
                </w:rPr>
              </w:rPrChange>
            </w:rPr>
            <w:delText xml:space="preserve"> caused a severe allergic reaction. My tonsils, larynx, and windpipe swelled up, and my airway was closing</w:delText>
          </w:r>
          <w:r w:rsidR="007D1517" w:rsidDel="00E2587A">
            <w:delText>closing my airway</w:delText>
          </w:r>
          <w:r w:rsidRPr="007D1517" w:rsidDel="00E2587A">
            <w:rPr>
              <w:rPrChange w:id="5572" w:author="Author">
                <w:rPr>
                  <w:i/>
                  <w:iCs/>
                </w:rPr>
              </w:rPrChange>
            </w:rPr>
            <w:delText>. The ER staff woke up the pediatric resident to do a tracheotomy. Unfortunately, he had been drinking surreptitiously and was in no condition to perform such a procedure on a tiny patient. An emergency call was put out for a pediatric surgeon to come in. However, it took an hour before this specialist arrived.</w:delText>
          </w:r>
        </w:del>
      </w:ins>
    </w:p>
    <w:p w14:paraId="019380EB" w14:textId="22FDF44C" w:rsidR="00866553" w:rsidRPr="007D1517" w:rsidDel="00E2587A" w:rsidRDefault="00866553" w:rsidP="00866553">
      <w:pPr>
        <w:widowControl w:val="0"/>
        <w:spacing w:line="280" w:lineRule="atLeast"/>
        <w:ind w:firstLine="288"/>
        <w:contextualSpacing/>
        <w:rPr>
          <w:ins w:id="5573" w:author="Author"/>
          <w:del w:id="5574" w:author="Author"/>
          <w:rFonts w:eastAsia="Calibri" w:cs="Times New Roman"/>
          <w:color w:val="000000"/>
          <w:rPrChange w:id="5575" w:author="Author">
            <w:rPr>
              <w:ins w:id="5576" w:author="Author"/>
              <w:del w:id="5577" w:author="Author"/>
              <w:rFonts w:eastAsia="Calibri" w:cs="Times New Roman"/>
              <w:i/>
              <w:iCs/>
              <w:color w:val="000000"/>
            </w:rPr>
          </w:rPrChange>
        </w:rPr>
      </w:pPr>
      <w:ins w:id="5578" w:author="Author">
        <w:del w:id="5579" w:author="Author">
          <w:r w:rsidRPr="007D1517" w:rsidDel="00E2587A">
            <w:rPr>
              <w:rFonts w:eastAsia="Calibri" w:cs="Times New Roman"/>
              <w:color w:val="000000"/>
              <w:rPrChange w:id="5580" w:author="Author">
                <w:rPr>
                  <w:rFonts w:eastAsia="Calibri" w:cs="Times New Roman"/>
                  <w:i/>
                  <w:iCs/>
                  <w:color w:val="000000"/>
                </w:rPr>
              </w:rPrChange>
            </w:rPr>
            <w:delText xml:space="preserve">Sadly, my swollen airway caused oxygen deprivation, resulting in brain damage, severing the neural pathway from my brain to my vocal cords, </w:delText>
          </w:r>
          <w:r w:rsidR="002F0743" w:rsidDel="00E2587A">
            <w:rPr>
              <w:rFonts w:eastAsia="Calibri" w:cs="Times New Roman"/>
              <w:color w:val="000000"/>
            </w:rPr>
            <w:delText xml:space="preserve">and </w:delText>
          </w:r>
          <w:r w:rsidRPr="007D1517" w:rsidDel="00E2587A">
            <w:rPr>
              <w:rFonts w:eastAsia="Calibri" w:cs="Times New Roman"/>
              <w:color w:val="000000"/>
              <w:rPrChange w:id="5581" w:author="Author">
                <w:rPr>
                  <w:rFonts w:eastAsia="Calibri" w:cs="Times New Roman"/>
                  <w:i/>
                  <w:iCs/>
                  <w:color w:val="000000"/>
                </w:rPr>
              </w:rPrChange>
            </w:rPr>
            <w:delText>effectively destroying my cerebral cortex's ability to create speech or any other sound, for that matter. The pediatric surgeon successfully inserted a tube to restore airflow to my lungs, and my vital signs made a comeback. However, the ER staff noted that after the tracheotomy, I stopped crying and made no sound at all.</w:delText>
          </w:r>
        </w:del>
      </w:ins>
    </w:p>
    <w:p w14:paraId="12C5677A" w14:textId="45653F67" w:rsidR="00866553" w:rsidRPr="007D1517" w:rsidDel="00E2587A" w:rsidRDefault="00866553" w:rsidP="00866553">
      <w:pPr>
        <w:widowControl w:val="0"/>
        <w:spacing w:line="280" w:lineRule="atLeast"/>
        <w:ind w:firstLine="288"/>
        <w:contextualSpacing/>
        <w:rPr>
          <w:ins w:id="5582" w:author="Author"/>
          <w:del w:id="5583" w:author="Author"/>
          <w:rFonts w:eastAsia="Calibri" w:cs="Times New Roman"/>
          <w:color w:val="000000"/>
          <w:rPrChange w:id="5584" w:author="Author">
            <w:rPr>
              <w:ins w:id="5585" w:author="Author"/>
              <w:del w:id="5586" w:author="Author"/>
              <w:rFonts w:eastAsia="Calibri" w:cs="Times New Roman"/>
              <w:i/>
              <w:iCs/>
              <w:color w:val="000000"/>
            </w:rPr>
          </w:rPrChange>
        </w:rPr>
      </w:pPr>
      <w:ins w:id="5587" w:author="Author">
        <w:del w:id="5588" w:author="Author">
          <w:r w:rsidRPr="007D1517" w:rsidDel="00E2587A">
            <w:rPr>
              <w:rFonts w:eastAsia="Calibri" w:cs="Times New Roman"/>
              <w:color w:val="000000"/>
              <w:rPrChange w:id="5589" w:author="Author">
                <w:rPr>
                  <w:rFonts w:eastAsia="Calibri" w:cs="Times New Roman"/>
                  <w:i/>
                  <w:iCs/>
                  <w:color w:val="000000"/>
                </w:rPr>
              </w:rPrChange>
            </w:rPr>
            <w:delText>They saved my life, but I had no voice. The hospital created a birth record for me, naming me Jane Doe 413.</w:delText>
          </w:r>
        </w:del>
      </w:ins>
    </w:p>
    <w:p w14:paraId="3A1F7E53" w14:textId="4EA9DD37" w:rsidR="00866553" w:rsidRPr="007D1517" w:rsidDel="00E2587A" w:rsidRDefault="00866553" w:rsidP="00866553">
      <w:pPr>
        <w:widowControl w:val="0"/>
        <w:spacing w:line="280" w:lineRule="atLeast"/>
        <w:ind w:firstLine="288"/>
        <w:contextualSpacing/>
        <w:rPr>
          <w:ins w:id="5590" w:author="Author"/>
          <w:del w:id="5591" w:author="Author"/>
          <w:rFonts w:eastAsia="Calibri" w:cs="Times New Roman"/>
          <w:color w:val="000000"/>
          <w:rPrChange w:id="5592" w:author="Author">
            <w:rPr>
              <w:ins w:id="5593" w:author="Author"/>
              <w:del w:id="5594" w:author="Author"/>
              <w:rFonts w:eastAsia="Calibri" w:cs="Times New Roman"/>
              <w:i/>
              <w:iCs/>
              <w:color w:val="000000"/>
            </w:rPr>
          </w:rPrChange>
        </w:rPr>
      </w:pPr>
      <w:ins w:id="5595" w:author="Author">
        <w:del w:id="5596" w:author="Author">
          <w:r w:rsidRPr="007D1517" w:rsidDel="00E2587A">
            <w:rPr>
              <w:rFonts w:eastAsia="Calibri" w:cs="Times New Roman"/>
              <w:color w:val="000000"/>
              <w:rPrChange w:id="5597" w:author="Author">
                <w:rPr>
                  <w:rFonts w:eastAsia="Calibri" w:cs="Times New Roman"/>
                  <w:i/>
                  <w:iCs/>
                  <w:color w:val="000000"/>
                </w:rPr>
              </w:rPrChange>
            </w:rPr>
            <w:delText>I have little recollection of the foster families that cared for me until I was six years old. They weren't abusive to me</w:delText>
          </w:r>
          <w:r w:rsidR="00D50558" w:rsidDel="00E2587A">
            <w:rPr>
              <w:rFonts w:eastAsia="Calibri" w:cs="Times New Roman"/>
              <w:color w:val="000000"/>
            </w:rPr>
            <w:delText>,</w:delText>
          </w:r>
          <w:r w:rsidRPr="007D1517" w:rsidDel="00E2587A">
            <w:rPr>
              <w:rFonts w:eastAsia="Calibri" w:cs="Times New Roman"/>
              <w:color w:val="000000"/>
              <w:rPrChange w:id="5598" w:author="Author">
                <w:rPr>
                  <w:rFonts w:eastAsia="Calibri" w:cs="Times New Roman"/>
                  <w:i/>
                  <w:iCs/>
                  <w:color w:val="000000"/>
                </w:rPr>
              </w:rPrChange>
            </w:rPr>
            <w:delText xml:space="preserve"> but </w:delText>
          </w:r>
          <w:r w:rsidR="00D50558" w:rsidDel="00E2587A">
            <w:rPr>
              <w:rFonts w:eastAsia="Calibri" w:cs="Times New Roman"/>
              <w:color w:val="000000"/>
            </w:rPr>
            <w:delText xml:space="preserve">they were </w:delText>
          </w:r>
          <w:r w:rsidRPr="007D1517" w:rsidDel="00E2587A">
            <w:rPr>
              <w:rFonts w:eastAsia="Calibri" w:cs="Times New Roman"/>
              <w:color w:val="000000"/>
              <w:rPrChange w:id="5599" w:author="Author">
                <w:rPr>
                  <w:rFonts w:eastAsia="Calibri" w:cs="Times New Roman"/>
                  <w:i/>
                  <w:iCs/>
                  <w:color w:val="000000"/>
                </w:rPr>
              </w:rPrChange>
            </w:rPr>
            <w:delText>unable to do much since I couldn't cry out or speak.</w:delText>
          </w:r>
        </w:del>
      </w:ins>
    </w:p>
    <w:p w14:paraId="653E14AC" w14:textId="46BF14B4" w:rsidR="00866553" w:rsidRPr="007D1517" w:rsidDel="00E2587A" w:rsidRDefault="00866553" w:rsidP="00866553">
      <w:pPr>
        <w:widowControl w:val="0"/>
        <w:spacing w:line="280" w:lineRule="atLeast"/>
        <w:ind w:firstLine="288"/>
        <w:contextualSpacing/>
        <w:rPr>
          <w:ins w:id="5600" w:author="Author"/>
          <w:del w:id="5601" w:author="Author"/>
          <w:rFonts w:eastAsia="Calibri" w:cs="Times New Roman"/>
          <w:color w:val="000000"/>
          <w:rPrChange w:id="5602" w:author="Author">
            <w:rPr>
              <w:ins w:id="5603" w:author="Author"/>
              <w:del w:id="5604" w:author="Author"/>
              <w:rFonts w:eastAsia="Calibri" w:cs="Times New Roman"/>
              <w:i/>
              <w:iCs/>
              <w:color w:val="000000"/>
            </w:rPr>
          </w:rPrChange>
        </w:rPr>
      </w:pPr>
      <w:ins w:id="5605" w:author="Author">
        <w:del w:id="5606" w:author="Author">
          <w:r w:rsidRPr="007D1517" w:rsidDel="00E2587A">
            <w:rPr>
              <w:rFonts w:eastAsia="Calibri" w:cs="Times New Roman"/>
              <w:color w:val="000000"/>
              <w:rPrChange w:id="5607" w:author="Author">
                <w:rPr>
                  <w:rFonts w:eastAsia="Calibri" w:cs="Times New Roman"/>
                  <w:i/>
                  <w:iCs/>
                  <w:color w:val="000000"/>
                </w:rPr>
              </w:rPrChange>
            </w:rPr>
            <w:delText>Child Protective Services (CPS) transferred me to a boarding school, the Alden School for the Deaf, in Rockford. The CPS staff thought Alden could teach me to sign. I was a mute child in a classroom of deaf children, but I made the most of the opportunity. I was the top student in my class in reading, writing, and math. I lived there for two years.</w:delText>
          </w:r>
        </w:del>
      </w:ins>
    </w:p>
    <w:p w14:paraId="19ABFCD4" w14:textId="3534B35E" w:rsidR="00866553" w:rsidRPr="007D1517" w:rsidDel="00E2587A" w:rsidRDefault="00866553" w:rsidP="00866553">
      <w:pPr>
        <w:widowControl w:val="0"/>
        <w:spacing w:line="280" w:lineRule="atLeast"/>
        <w:ind w:firstLine="288"/>
        <w:contextualSpacing/>
        <w:rPr>
          <w:ins w:id="5608" w:author="Author"/>
          <w:del w:id="5609" w:author="Author"/>
          <w:rFonts w:eastAsia="Calibri" w:cs="Times New Roman"/>
          <w:color w:val="000000"/>
          <w:rPrChange w:id="5610" w:author="Author">
            <w:rPr>
              <w:ins w:id="5611" w:author="Author"/>
              <w:del w:id="5612" w:author="Author"/>
              <w:rFonts w:eastAsia="Calibri" w:cs="Times New Roman"/>
              <w:i/>
              <w:iCs/>
              <w:color w:val="000000"/>
            </w:rPr>
          </w:rPrChange>
        </w:rPr>
      </w:pPr>
      <w:ins w:id="5613" w:author="Author">
        <w:del w:id="5614" w:author="Author">
          <w:r w:rsidRPr="007D1517" w:rsidDel="00E2587A">
            <w:rPr>
              <w:rFonts w:eastAsia="Calibri" w:cs="Times New Roman"/>
              <w:color w:val="000000"/>
              <w:rPrChange w:id="5615" w:author="Author">
                <w:rPr>
                  <w:rFonts w:eastAsia="Calibri" w:cs="Times New Roman"/>
                  <w:i/>
                  <w:iCs/>
                  <w:color w:val="000000"/>
                </w:rPr>
              </w:rPrChange>
            </w:rPr>
            <w:delText>Unfortunately, state funding reductions reduced the number of children the school could educate. Not being deaf resulted in me, in an enormous mistake by CPS, being transferred to the State Institution for Intellectually Disabled Children outside of St. Charles, Illinois. This Institution housed a hundred students unable to function as average children. Simple tasks, such as doing puzzles or putting on their clothes, are monumental challenges. Sadly, I had fallen between the cracks. The senior staff disregarded my Alden School for the Deaf records, and they</w:delText>
          </w:r>
          <w:r w:rsidR="00140BDD" w:rsidDel="00E2587A">
            <w:rPr>
              <w:rFonts w:eastAsia="Calibri" w:cs="Times New Roman"/>
              <w:color w:val="000000"/>
            </w:rPr>
            <w:delText xml:space="preserve"> and</w:delText>
          </w:r>
          <w:r w:rsidRPr="007D1517" w:rsidDel="00E2587A">
            <w:rPr>
              <w:rFonts w:eastAsia="Calibri" w:cs="Times New Roman"/>
              <w:color w:val="000000"/>
              <w:rPrChange w:id="5616" w:author="Author">
                <w:rPr>
                  <w:rFonts w:eastAsia="Calibri" w:cs="Times New Roman"/>
                  <w:i/>
                  <w:iCs/>
                  <w:color w:val="000000"/>
                </w:rPr>
              </w:rPrChange>
            </w:rPr>
            <w:delText xml:space="preserve"> just assumed I was another imbecile who could not talk. Formerly a minor Christian college, the main building had classrooms, a library, and a dining hall, while the students lived in an attached dormitory.</w:delText>
          </w:r>
        </w:del>
      </w:ins>
    </w:p>
    <w:p w14:paraId="760F0B88" w14:textId="0E62F319" w:rsidR="00866553" w:rsidRPr="007D1517" w:rsidDel="00E2587A" w:rsidRDefault="00866553" w:rsidP="00866553">
      <w:pPr>
        <w:widowControl w:val="0"/>
        <w:spacing w:line="280" w:lineRule="atLeast"/>
        <w:ind w:firstLine="288"/>
        <w:contextualSpacing/>
        <w:rPr>
          <w:ins w:id="5617" w:author="Author"/>
          <w:del w:id="5618" w:author="Author"/>
          <w:rFonts w:eastAsia="Calibri" w:cs="Times New Roman"/>
          <w:color w:val="000000"/>
          <w:rPrChange w:id="5619" w:author="Author">
            <w:rPr>
              <w:ins w:id="5620" w:author="Author"/>
              <w:del w:id="5621" w:author="Author"/>
              <w:rFonts w:eastAsia="Calibri" w:cs="Times New Roman"/>
              <w:i/>
              <w:iCs/>
              <w:color w:val="000000"/>
            </w:rPr>
          </w:rPrChange>
        </w:rPr>
      </w:pPr>
      <w:ins w:id="5622" w:author="Author">
        <w:del w:id="5623" w:author="Author">
          <w:r w:rsidRPr="007D1517" w:rsidDel="00E2587A">
            <w:rPr>
              <w:rFonts w:eastAsia="Calibri" w:cs="Times New Roman"/>
              <w:color w:val="000000"/>
              <w:rPrChange w:id="5624" w:author="Author">
                <w:rPr>
                  <w:rFonts w:eastAsia="Calibri" w:cs="Times New Roman"/>
                  <w:i/>
                  <w:iCs/>
                  <w:color w:val="000000"/>
                </w:rPr>
              </w:rPrChange>
            </w:rPr>
            <w:delText>The teachers who proctored the children came to like me because I'd help them calm the kids who were having tantrums. I'd wipe noses and change the girls' diapers who had accidents. The younger children would respond better to someone their age, and my blond hair and pleasant face put them at ease.</w:delText>
          </w:r>
        </w:del>
      </w:ins>
    </w:p>
    <w:p w14:paraId="3A3A5B4A" w14:textId="6E6C7CB6" w:rsidR="00866553" w:rsidRPr="007D1517" w:rsidDel="00E2587A" w:rsidRDefault="00866553" w:rsidP="00866553">
      <w:pPr>
        <w:widowControl w:val="0"/>
        <w:spacing w:line="280" w:lineRule="atLeast"/>
        <w:ind w:firstLine="288"/>
        <w:contextualSpacing/>
        <w:rPr>
          <w:ins w:id="5625" w:author="Author"/>
          <w:del w:id="5626" w:author="Author"/>
          <w:rFonts w:eastAsia="Calibri" w:cs="Times New Roman"/>
          <w:color w:val="000000"/>
          <w:rPrChange w:id="5627" w:author="Author">
            <w:rPr>
              <w:ins w:id="5628" w:author="Author"/>
              <w:del w:id="5629" w:author="Author"/>
              <w:rFonts w:eastAsia="Calibri" w:cs="Times New Roman"/>
              <w:i/>
              <w:iCs/>
              <w:color w:val="000000"/>
            </w:rPr>
          </w:rPrChange>
        </w:rPr>
      </w:pPr>
      <w:ins w:id="5630" w:author="Author">
        <w:del w:id="5631" w:author="Author">
          <w:r w:rsidRPr="007D1517" w:rsidDel="00E2587A">
            <w:rPr>
              <w:rFonts w:eastAsia="Calibri" w:cs="Times New Roman"/>
              <w:color w:val="000000"/>
              <w:rPrChange w:id="5632" w:author="Author">
                <w:rPr>
                  <w:rFonts w:eastAsia="Calibri" w:cs="Times New Roman"/>
                  <w:i/>
                  <w:iCs/>
                  <w:color w:val="000000"/>
                </w:rPr>
              </w:rPrChange>
            </w:rPr>
            <w:delText>Fortunately, one kindly teacher, Ms. Adams, recognized that I was bright, even brilliant. So she started feeding me a succession of books to read, graduating from children's books to classics like Pride and Prejudice. Eventually, the Institution found it best to leave me alone to read whatever interested me in the library, which was empty and quiet. I was never a discipline problem, always on time for lunch and dinner, so they generally left me to my own devices.</w:delText>
          </w:r>
        </w:del>
      </w:ins>
    </w:p>
    <w:p w14:paraId="6BCCFB86" w14:textId="2AF7A428" w:rsidR="00866553" w:rsidRPr="007D1517" w:rsidDel="00E2587A" w:rsidRDefault="00866553" w:rsidP="00866553">
      <w:pPr>
        <w:widowControl w:val="0"/>
        <w:spacing w:line="280" w:lineRule="atLeast"/>
        <w:ind w:firstLine="288"/>
        <w:contextualSpacing/>
        <w:rPr>
          <w:ins w:id="5633" w:author="Author"/>
          <w:del w:id="5634" w:author="Author"/>
          <w:rFonts w:eastAsia="Calibri" w:cs="Times New Roman"/>
          <w:color w:val="000000"/>
          <w:rPrChange w:id="5635" w:author="Author">
            <w:rPr>
              <w:ins w:id="5636" w:author="Author"/>
              <w:del w:id="5637" w:author="Author"/>
              <w:rFonts w:eastAsia="Calibri" w:cs="Times New Roman"/>
              <w:i/>
              <w:iCs/>
              <w:color w:val="000000"/>
            </w:rPr>
          </w:rPrChange>
        </w:rPr>
      </w:pPr>
      <w:ins w:id="5638" w:author="Author">
        <w:del w:id="5639" w:author="Author">
          <w:r w:rsidRPr="007D1517" w:rsidDel="00E2587A">
            <w:rPr>
              <w:rFonts w:eastAsia="Calibri" w:cs="Times New Roman"/>
              <w:color w:val="000000"/>
              <w:rPrChange w:id="5640" w:author="Author">
                <w:rPr>
                  <w:rFonts w:eastAsia="Calibri" w:cs="Times New Roman"/>
                  <w:i/>
                  <w:iCs/>
                  <w:color w:val="000000"/>
                </w:rPr>
              </w:rPrChange>
            </w:rPr>
            <w:delText>I read every day for ten years, starting with an old copy of the Encyclopedia Britannica. I taught myself English literature, philosophy, history, and science. Occasionally, I would take a book to Ms. Adams, point to a word, and smile when she explained its meaning. In my last years at the Institution, I threw myself into mathematics, algebra, and everything I could find about computers.</w:delText>
          </w:r>
        </w:del>
      </w:ins>
    </w:p>
    <w:p w14:paraId="31DA351F" w14:textId="4F0F5969" w:rsidR="00866553" w:rsidRPr="007D1517" w:rsidDel="00E2587A" w:rsidRDefault="00866553" w:rsidP="00866553">
      <w:pPr>
        <w:widowControl w:val="0"/>
        <w:spacing w:line="280" w:lineRule="atLeast"/>
        <w:ind w:firstLine="288"/>
        <w:contextualSpacing/>
        <w:rPr>
          <w:ins w:id="5641" w:author="Author"/>
          <w:del w:id="5642" w:author="Author"/>
          <w:rFonts w:eastAsia="Calibri" w:cs="Times New Roman"/>
          <w:color w:val="000000"/>
          <w:rPrChange w:id="5643" w:author="Author">
            <w:rPr>
              <w:ins w:id="5644" w:author="Author"/>
              <w:del w:id="5645" w:author="Author"/>
              <w:rFonts w:eastAsia="Calibri" w:cs="Times New Roman"/>
              <w:i/>
              <w:iCs/>
              <w:color w:val="000000"/>
            </w:rPr>
          </w:rPrChange>
        </w:rPr>
      </w:pPr>
      <w:ins w:id="5646" w:author="Author">
        <w:del w:id="5647" w:author="Author">
          <w:r w:rsidRPr="007D1517" w:rsidDel="00E2587A">
            <w:rPr>
              <w:rFonts w:eastAsia="Calibri" w:cs="Times New Roman"/>
              <w:color w:val="000000"/>
              <w:rPrChange w:id="5648" w:author="Author">
                <w:rPr>
                  <w:rFonts w:eastAsia="Calibri" w:cs="Times New Roman"/>
                  <w:i/>
                  <w:iCs/>
                  <w:color w:val="000000"/>
                </w:rPr>
              </w:rPrChange>
            </w:rPr>
            <w:delText>Ms. Adams bought me a used laptop computer from eBay. Using it, I taught myself three computer languages, C, C++, and Python. The</w:delText>
          </w:r>
          <w:r w:rsidRPr="007D1517" w:rsidDel="00E2587A">
            <w:rPr>
              <w:rFonts w:eastAsia="Calibri" w:cs="Times New Roman"/>
              <w:color w:val="000000"/>
            </w:rPr>
            <w:delText xml:space="preserve"> </w:delText>
          </w:r>
          <w:r w:rsidRPr="007D1517" w:rsidDel="00E2587A">
            <w:rPr>
              <w:rFonts w:eastAsia="Calibri" w:cs="Times New Roman"/>
              <w:color w:val="000000"/>
              <w:rPrChange w:id="5649" w:author="Author">
                <w:rPr>
                  <w:rFonts w:eastAsia="Calibri" w:cs="Times New Roman"/>
                  <w:i/>
                  <w:iCs/>
                  <w:color w:val="000000"/>
                </w:rPr>
              </w:rPrChange>
            </w:rPr>
            <w:delText>Institution had WiFi, and Ms. Adams gave me the login details. Even though Ms. Adams realized that I was brilliant but couldn't speak, the school administration preferred to keep me around since the state paid for my residency.</w:delText>
          </w:r>
        </w:del>
      </w:ins>
    </w:p>
    <w:p w14:paraId="1B34C067" w14:textId="67DF405D" w:rsidR="00866553" w:rsidRPr="007D1517" w:rsidDel="00E2587A" w:rsidRDefault="00866553" w:rsidP="00866553">
      <w:pPr>
        <w:widowControl w:val="0"/>
        <w:spacing w:line="280" w:lineRule="atLeast"/>
        <w:ind w:firstLine="288"/>
        <w:contextualSpacing/>
        <w:rPr>
          <w:ins w:id="5650" w:author="Author"/>
          <w:del w:id="5651" w:author="Author"/>
          <w:rFonts w:eastAsia="Calibri" w:cs="Times New Roman"/>
          <w:color w:val="000000"/>
          <w:rPrChange w:id="5652" w:author="Author">
            <w:rPr>
              <w:ins w:id="5653" w:author="Author"/>
              <w:del w:id="5654" w:author="Author"/>
              <w:rFonts w:eastAsia="Calibri" w:cs="Times New Roman"/>
              <w:i/>
              <w:iCs/>
              <w:color w:val="000000"/>
            </w:rPr>
          </w:rPrChange>
        </w:rPr>
      </w:pPr>
      <w:ins w:id="5655" w:author="Author">
        <w:del w:id="5656" w:author="Author">
          <w:r w:rsidRPr="007D1517" w:rsidDel="00E2587A">
            <w:rPr>
              <w:rFonts w:eastAsia="Calibri" w:cs="Times New Roman"/>
              <w:color w:val="000000"/>
              <w:rPrChange w:id="5657" w:author="Author">
                <w:rPr>
                  <w:rFonts w:eastAsia="Calibri" w:cs="Times New Roman"/>
                  <w:i/>
                  <w:iCs/>
                  <w:color w:val="000000"/>
                </w:rPr>
              </w:rPrChange>
            </w:rPr>
            <w:delText xml:space="preserve">I never considered running away. Where would I go? I knew that my parents had abandoned me; I had no family anywhere. </w:delText>
          </w:r>
        </w:del>
      </w:ins>
    </w:p>
    <w:p w14:paraId="51C5F699" w14:textId="062D8E5A" w:rsidR="00866553" w:rsidRPr="007D1517" w:rsidDel="00E2587A" w:rsidRDefault="00866553" w:rsidP="00866553">
      <w:pPr>
        <w:widowControl w:val="0"/>
        <w:spacing w:line="280" w:lineRule="atLeast"/>
        <w:ind w:firstLine="288"/>
        <w:contextualSpacing/>
        <w:rPr>
          <w:ins w:id="5658" w:author="Author"/>
          <w:del w:id="5659" w:author="Author"/>
          <w:rFonts w:eastAsia="Calibri" w:cs="Times New Roman"/>
          <w:color w:val="000000"/>
          <w:rPrChange w:id="5660" w:author="Author">
            <w:rPr>
              <w:ins w:id="5661" w:author="Author"/>
              <w:del w:id="5662" w:author="Author"/>
              <w:rFonts w:eastAsia="Calibri" w:cs="Times New Roman"/>
              <w:i/>
              <w:iCs/>
              <w:color w:val="000000"/>
            </w:rPr>
          </w:rPrChange>
        </w:rPr>
      </w:pPr>
      <w:ins w:id="5663" w:author="Author">
        <w:del w:id="5664" w:author="Author">
          <w:r w:rsidRPr="007D1517" w:rsidDel="00E2587A">
            <w:rPr>
              <w:rFonts w:eastAsia="Calibri" w:cs="Times New Roman"/>
              <w:color w:val="000000"/>
              <w:rPrChange w:id="5665" w:author="Author">
                <w:rPr>
                  <w:rFonts w:eastAsia="Calibri" w:cs="Times New Roman"/>
                  <w:i/>
                  <w:iCs/>
                  <w:color w:val="000000"/>
                </w:rPr>
              </w:rPrChange>
            </w:rPr>
            <w:delText>There was another reason why they wanted to keep me out of sight. I was raped twice by the Institution’s employees. The first time was when I was 13 years old. I was beautiful and had developed early, but I had no idea what he was doing to me. They fired the first rapist, and the in-house doctor simply gave</w:delText>
          </w:r>
          <w:r w:rsidR="00B765B0" w:rsidDel="00E2587A">
            <w:rPr>
              <w:rFonts w:eastAsia="Calibri" w:cs="Times New Roman"/>
              <w:color w:val="000000"/>
            </w:rPr>
            <w:delText>gave me</w:delText>
          </w:r>
          <w:r w:rsidRPr="007D1517" w:rsidDel="00E2587A">
            <w:rPr>
              <w:rFonts w:eastAsia="Calibri" w:cs="Times New Roman"/>
              <w:color w:val="000000"/>
              <w:rPrChange w:id="5666" w:author="Author">
                <w:rPr>
                  <w:rFonts w:eastAsia="Calibri" w:cs="Times New Roman"/>
                  <w:i/>
                  <w:iCs/>
                  <w:color w:val="000000"/>
                </w:rPr>
              </w:rPrChange>
            </w:rPr>
            <w:delText xml:space="preserve"> me </w:delText>
          </w:r>
          <w:r w:rsidR="00B765B0" w:rsidDel="00E2587A">
            <w:rPr>
              <w:rFonts w:eastAsia="Calibri" w:cs="Times New Roman"/>
              <w:color w:val="000000"/>
            </w:rPr>
            <w:delText xml:space="preserve"> </w:delText>
          </w:r>
          <w:r w:rsidRPr="007D1517" w:rsidDel="00E2587A">
            <w:rPr>
              <w:rFonts w:eastAsia="Calibri" w:cs="Times New Roman"/>
              <w:color w:val="000000"/>
              <w:rPrChange w:id="5667" w:author="Author">
                <w:rPr>
                  <w:rFonts w:eastAsia="Calibri" w:cs="Times New Roman"/>
                  <w:i/>
                  <w:iCs/>
                  <w:color w:val="000000"/>
                </w:rPr>
              </w:rPrChange>
            </w:rPr>
            <w:delText xml:space="preserve">the Morning After pill. Then, when I didn't get pregnant and didn't test positive for sexually transmitted diseases, they told me that everything would be OK and </w:delText>
          </w:r>
          <w:r w:rsidR="002F0743" w:rsidDel="00E2587A">
            <w:rPr>
              <w:rFonts w:eastAsia="Calibri" w:cs="Times New Roman"/>
              <w:color w:val="000000"/>
            </w:rPr>
            <w:delText xml:space="preserve">to </w:delText>
          </w:r>
          <w:r w:rsidRPr="007D1517" w:rsidDel="00E2587A">
            <w:rPr>
              <w:rFonts w:eastAsia="Calibri" w:cs="Times New Roman"/>
              <w:color w:val="000000"/>
              <w:rPrChange w:id="5668" w:author="Author">
                <w:rPr>
                  <w:rFonts w:eastAsia="Calibri" w:cs="Times New Roman"/>
                  <w:i/>
                  <w:iCs/>
                  <w:color w:val="000000"/>
                </w:rPr>
              </w:rPrChange>
            </w:rPr>
            <w:delText xml:space="preserve">never mention it again. </w:delText>
          </w:r>
        </w:del>
      </w:ins>
    </w:p>
    <w:p w14:paraId="32923ADA" w14:textId="79A15C62" w:rsidR="00866553" w:rsidRPr="007D1517" w:rsidDel="00E2587A" w:rsidRDefault="00866553" w:rsidP="00866553">
      <w:pPr>
        <w:widowControl w:val="0"/>
        <w:spacing w:line="280" w:lineRule="atLeast"/>
        <w:ind w:firstLine="288"/>
        <w:contextualSpacing/>
        <w:rPr>
          <w:ins w:id="5669" w:author="Author"/>
          <w:del w:id="5670" w:author="Author"/>
          <w:rFonts w:eastAsia="Calibri" w:cs="Times New Roman"/>
          <w:color w:val="000000"/>
          <w:rPrChange w:id="5671" w:author="Author">
            <w:rPr>
              <w:ins w:id="5672" w:author="Author"/>
              <w:del w:id="5673" w:author="Author"/>
              <w:rFonts w:eastAsia="Calibri" w:cs="Times New Roman"/>
              <w:i/>
              <w:iCs/>
              <w:color w:val="000000"/>
            </w:rPr>
          </w:rPrChange>
        </w:rPr>
      </w:pPr>
      <w:ins w:id="5674" w:author="Author">
        <w:del w:id="5675" w:author="Author">
          <w:r w:rsidRPr="007D1517" w:rsidDel="00E2587A">
            <w:rPr>
              <w:rFonts w:eastAsia="Calibri" w:cs="Times New Roman"/>
              <w:color w:val="000000"/>
              <w:rPrChange w:id="5676" w:author="Author">
                <w:rPr>
                  <w:rFonts w:eastAsia="Calibri" w:cs="Times New Roman"/>
                  <w:i/>
                  <w:iCs/>
                  <w:color w:val="000000"/>
                </w:rPr>
              </w:rPrChange>
            </w:rPr>
            <w:delText xml:space="preserve">When I was 16 years old, a temporary employee raped me again. </w:delText>
          </w:r>
          <w:r w:rsidR="00A364E5" w:rsidRPr="007D1517" w:rsidDel="00E2587A">
            <w:rPr>
              <w:rFonts w:eastAsia="Calibri" w:cs="Times New Roman"/>
              <w:color w:val="000000"/>
              <w:rPrChange w:id="5677" w:author="Author">
                <w:rPr>
                  <w:rFonts w:eastAsia="Calibri" w:cs="Times New Roman"/>
                  <w:i/>
                  <w:iCs/>
                  <w:color w:val="000000"/>
                </w:rPr>
              </w:rPrChange>
            </w:rPr>
            <w:delText xml:space="preserve">This time, </w:delText>
          </w:r>
          <w:r w:rsidRPr="007D1517" w:rsidDel="00E2587A">
            <w:rPr>
              <w:rFonts w:eastAsia="Calibri" w:cs="Times New Roman"/>
              <w:color w:val="000000"/>
              <w:rPrChange w:id="5678" w:author="Author">
                <w:rPr>
                  <w:rFonts w:eastAsia="Calibri" w:cs="Times New Roman"/>
                  <w:i/>
                  <w:iCs/>
                  <w:color w:val="000000"/>
                </w:rPr>
              </w:rPrChange>
            </w:rPr>
            <w:delText>I fought back and received a black eye from the attack</w:delText>
          </w:r>
          <w:r w:rsidR="00352B9C" w:rsidDel="00E2587A">
            <w:rPr>
              <w:rFonts w:eastAsia="Calibri" w:cs="Times New Roman"/>
              <w:color w:val="000000"/>
            </w:rPr>
            <w:delText>I fought back this time and received a black eye from the attack</w:delText>
          </w:r>
          <w:r w:rsidRPr="007D1517" w:rsidDel="00E2587A">
            <w:rPr>
              <w:rFonts w:eastAsia="Calibri" w:cs="Times New Roman"/>
              <w:color w:val="000000"/>
              <w:rPrChange w:id="5679" w:author="Author">
                <w:rPr>
                  <w:rFonts w:eastAsia="Calibri" w:cs="Times New Roman"/>
                  <w:i/>
                  <w:iCs/>
                  <w:color w:val="000000"/>
                </w:rPr>
              </w:rPrChange>
            </w:rPr>
            <w:delText>. As before, they fired the temp, and the doctor asked me never to mention it again. Like some Christian churches, the facility thought their</w:delText>
          </w:r>
          <w:r w:rsidR="00352B9C" w:rsidDel="00E2587A">
            <w:rPr>
              <w:rFonts w:eastAsia="Calibri" w:cs="Times New Roman"/>
              <w:color w:val="000000"/>
            </w:rPr>
            <w:delText>its</w:delText>
          </w:r>
          <w:r w:rsidRPr="007D1517" w:rsidDel="00E2587A">
            <w:rPr>
              <w:rFonts w:eastAsia="Calibri" w:cs="Times New Roman"/>
              <w:color w:val="000000"/>
              <w:rPrChange w:id="5680" w:author="Author">
                <w:rPr>
                  <w:rFonts w:eastAsia="Calibri" w:cs="Times New Roman"/>
                  <w:i/>
                  <w:iCs/>
                  <w:color w:val="000000"/>
                </w:rPr>
              </w:rPrChange>
            </w:rPr>
            <w:delText xml:space="preserve"> reputation was more important than justice for one of their</w:delText>
          </w:r>
          <w:r w:rsidR="00352B9C" w:rsidDel="00E2587A">
            <w:rPr>
              <w:rFonts w:eastAsia="Calibri" w:cs="Times New Roman"/>
              <w:color w:val="000000"/>
            </w:rPr>
            <w:delText>its</w:delText>
          </w:r>
          <w:r w:rsidRPr="007D1517" w:rsidDel="00E2587A">
            <w:rPr>
              <w:rFonts w:eastAsia="Calibri" w:cs="Times New Roman"/>
              <w:color w:val="000000"/>
              <w:rPrChange w:id="5681" w:author="Author">
                <w:rPr>
                  <w:rFonts w:eastAsia="Calibri" w:cs="Times New Roman"/>
                  <w:i/>
                  <w:iCs/>
                  <w:color w:val="000000"/>
                </w:rPr>
              </w:rPrChange>
            </w:rPr>
            <w:delText xml:space="preserve"> charges.</w:delText>
          </w:r>
        </w:del>
      </w:ins>
    </w:p>
    <w:p w14:paraId="2EE88CEC" w14:textId="72A6DC2D" w:rsidR="00866553" w:rsidRPr="007D1517" w:rsidDel="00E2587A" w:rsidRDefault="00866553" w:rsidP="00866553">
      <w:pPr>
        <w:widowControl w:val="0"/>
        <w:spacing w:line="280" w:lineRule="atLeast"/>
        <w:ind w:firstLine="288"/>
        <w:contextualSpacing/>
        <w:rPr>
          <w:ins w:id="5682" w:author="Author"/>
          <w:del w:id="5683" w:author="Author"/>
          <w:rFonts w:eastAsia="Calibri" w:cs="Times New Roman"/>
          <w:color w:val="000000"/>
        </w:rPr>
      </w:pPr>
      <w:ins w:id="5684" w:author="Author">
        <w:del w:id="5685" w:author="Author">
          <w:r w:rsidRPr="007D1517" w:rsidDel="00E2587A">
            <w:rPr>
              <w:rFonts w:eastAsia="Calibri" w:cs="Times New Roman"/>
              <w:color w:val="000000"/>
              <w:rPrChange w:id="5686" w:author="Author">
                <w:rPr>
                  <w:rFonts w:eastAsia="Calibri" w:cs="Times New Roman"/>
                  <w:i/>
                  <w:iCs/>
                  <w:color w:val="000000"/>
                </w:rPr>
              </w:rPrChange>
            </w:rPr>
            <w:delText>When I turned 18, the school decided to release me. They gave me $200, a copy of my birth certificate, my school ID, a letter of recommendation, two sets of clothes, shoes, a jacket, and a small duffel bag to carry them. I was also allowed to take the used laptop with me. The Institution’s management gave me the address of a</w:delText>
          </w:r>
          <w:r w:rsidR="00E9344D" w:rsidDel="00E2587A">
            <w:rPr>
              <w:rFonts w:eastAsia="Calibri" w:cs="Times New Roman"/>
              <w:color w:val="000000"/>
            </w:rPr>
            <w:delText>the</w:delText>
          </w:r>
          <w:r w:rsidRPr="007D1517" w:rsidDel="00E2587A">
            <w:rPr>
              <w:rFonts w:eastAsia="Calibri" w:cs="Times New Roman"/>
              <w:color w:val="000000"/>
              <w:rPrChange w:id="5687" w:author="Author">
                <w:rPr>
                  <w:rFonts w:eastAsia="Calibri" w:cs="Times New Roman"/>
                  <w:i/>
                  <w:iCs/>
                  <w:color w:val="000000"/>
                </w:rPr>
              </w:rPrChange>
            </w:rPr>
            <w:delText xml:space="preserve"> </w:delText>
          </w:r>
          <w:r w:rsidR="00E9344D" w:rsidDel="00E2587A">
            <w:delText>Ship of Hope Halfway House for Runaway Teenagers and Battered Women</w:delText>
          </w:r>
          <w:r w:rsidR="00140BDD" w:rsidDel="00E2587A">
            <w:delText xml:space="preserve"> in Chicago</w:delText>
          </w:r>
          <w:r w:rsidR="00E9344D" w:rsidDel="00E2587A">
            <w:delText>,</w:delText>
          </w:r>
          <w:r w:rsidRPr="007D1517" w:rsidDel="00E2587A">
            <w:rPr>
              <w:rFonts w:eastAsia="Calibri" w:cs="Times New Roman"/>
              <w:color w:val="000000"/>
              <w:rPrChange w:id="5688" w:author="Author">
                <w:rPr>
                  <w:rFonts w:eastAsia="Calibri" w:cs="Times New Roman"/>
                  <w:i/>
                  <w:iCs/>
                  <w:color w:val="000000"/>
                </w:rPr>
              </w:rPrChange>
            </w:rPr>
            <w:delText>Chicago Halfway House for Women that</w:delText>
          </w:r>
          <w:r w:rsidR="00E9344D" w:rsidDel="00E2587A">
            <w:rPr>
              <w:rFonts w:eastAsia="Calibri" w:cs="Times New Roman"/>
              <w:color w:val="000000"/>
            </w:rPr>
            <w:delText>which</w:delText>
          </w:r>
          <w:r w:rsidRPr="007D1517" w:rsidDel="00E2587A">
            <w:rPr>
              <w:rFonts w:eastAsia="Calibri" w:cs="Times New Roman"/>
              <w:color w:val="000000"/>
              <w:rPrChange w:id="5689" w:author="Author">
                <w:rPr>
                  <w:rFonts w:eastAsia="Calibri" w:cs="Times New Roman"/>
                  <w:i/>
                  <w:iCs/>
                  <w:color w:val="000000"/>
                </w:rPr>
              </w:rPrChange>
            </w:rPr>
            <w:delText xml:space="preserve"> would house me and assist </w:delText>
          </w:r>
          <w:r w:rsidR="00B765B0" w:rsidDel="00E2587A">
            <w:rPr>
              <w:rFonts w:eastAsia="Calibri" w:cs="Times New Roman"/>
              <w:color w:val="000000"/>
            </w:rPr>
            <w:delText xml:space="preserve">me </w:delText>
          </w:r>
          <w:r w:rsidRPr="007D1517" w:rsidDel="00E2587A">
            <w:rPr>
              <w:rFonts w:eastAsia="Calibri" w:cs="Times New Roman"/>
              <w:color w:val="000000"/>
              <w:rPrChange w:id="5690" w:author="Author">
                <w:rPr>
                  <w:rFonts w:eastAsia="Calibri" w:cs="Times New Roman"/>
                  <w:i/>
                  <w:iCs/>
                  <w:color w:val="000000"/>
                </w:rPr>
              </w:rPrChange>
            </w:rPr>
            <w:delText>in getting a job. I didn’t tell them that I had no interest in going from one Institution to another. So</w:delText>
          </w:r>
          <w:r w:rsidR="00140BDD" w:rsidDel="00E2587A">
            <w:rPr>
              <w:rFonts w:eastAsia="Calibri" w:cs="Times New Roman"/>
              <w:color w:val="000000"/>
            </w:rPr>
            <w:delText xml:space="preserve"> after</w:delText>
          </w:r>
          <w:r w:rsidRPr="007D1517" w:rsidDel="00E2587A">
            <w:rPr>
              <w:rFonts w:eastAsia="Calibri" w:cs="Times New Roman"/>
              <w:color w:val="000000"/>
              <w:rPrChange w:id="5691" w:author="Author">
                <w:rPr>
                  <w:rFonts w:eastAsia="Calibri" w:cs="Times New Roman"/>
                  <w:i/>
                  <w:iCs/>
                  <w:color w:val="000000"/>
                </w:rPr>
              </w:rPrChange>
            </w:rPr>
            <w:delText xml:space="preserve"> they put me on a Greyhound bus, but I decided to go to Chicago and fend for myself.</w:delText>
          </w:r>
        </w:del>
      </w:ins>
    </w:p>
    <w:p w14:paraId="2A72F767" w14:textId="0659A156" w:rsidR="00866553" w:rsidDel="00E2587A" w:rsidRDefault="00866553" w:rsidP="00866553">
      <w:pPr>
        <w:widowControl w:val="0"/>
        <w:spacing w:line="280" w:lineRule="atLeast"/>
        <w:ind w:firstLine="288"/>
        <w:contextualSpacing/>
        <w:rPr>
          <w:ins w:id="5692" w:author="Author"/>
          <w:del w:id="5693" w:author="Author"/>
          <w:rFonts w:eastAsia="Calibri" w:cs="Times New Roman"/>
          <w:color w:val="000000"/>
        </w:rPr>
      </w:pPr>
    </w:p>
    <w:p w14:paraId="1789F0B4" w14:textId="378F24CD" w:rsidR="00866553" w:rsidDel="00E2587A" w:rsidRDefault="00866553" w:rsidP="00866553">
      <w:pPr>
        <w:widowControl w:val="0"/>
        <w:spacing w:line="280" w:lineRule="atLeast"/>
        <w:ind w:firstLine="288"/>
        <w:contextualSpacing/>
        <w:rPr>
          <w:ins w:id="5694" w:author="Author"/>
          <w:del w:id="5695" w:author="Author"/>
          <w:rFonts w:eastAsia="Calibri" w:cs="Times New Roman"/>
          <w:color w:val="000000"/>
        </w:rPr>
      </w:pPr>
    </w:p>
    <w:p w14:paraId="21E3EB68" w14:textId="1BB82F6B" w:rsidR="00866553" w:rsidDel="00E2587A" w:rsidRDefault="00866553" w:rsidP="00866553">
      <w:pPr>
        <w:widowControl w:val="0"/>
        <w:spacing w:line="280" w:lineRule="atLeast"/>
        <w:ind w:firstLine="288"/>
        <w:contextualSpacing/>
        <w:rPr>
          <w:ins w:id="5696" w:author="Author"/>
          <w:del w:id="5697" w:author="Author"/>
          <w:rFonts w:eastAsia="Calibri" w:cs="Times New Roman"/>
          <w:color w:val="000000"/>
        </w:rPr>
        <w:sectPr w:rsidR="00866553" w:rsidDel="00E2587A" w:rsidSect="003135B1">
          <w:type w:val="oddPage"/>
          <w:pgSz w:w="8640" w:h="12960" w:code="1"/>
          <w:pgMar w:top="720" w:right="720" w:bottom="720" w:left="720" w:header="720" w:footer="720" w:gutter="720"/>
          <w:cols w:space="720"/>
          <w:titlePg/>
          <w:docGrid w:linePitch="360"/>
        </w:sectPr>
      </w:pPr>
    </w:p>
    <w:p w14:paraId="3FCAA93B" w14:textId="3BA0BBCE" w:rsidR="00866553" w:rsidRPr="000E72EA" w:rsidDel="00E2587A" w:rsidRDefault="00866553" w:rsidP="00866553">
      <w:pPr>
        <w:pStyle w:val="ASubheadLevel1"/>
        <w:rPr>
          <w:ins w:id="5698" w:author="Author"/>
          <w:del w:id="5699" w:author="Author"/>
          <w:szCs w:val="28"/>
        </w:rPr>
      </w:pPr>
      <w:bookmarkStart w:id="5700" w:name="_Toc93149504"/>
      <w:ins w:id="5701" w:author="Author">
        <w:del w:id="5702" w:author="Author">
          <w:r w:rsidRPr="000E72EA" w:rsidDel="00E2587A">
            <w:rPr>
              <w:szCs w:val="28"/>
            </w:rPr>
            <w:delText>Getting a Job</w:delText>
          </w:r>
          <w:bookmarkEnd w:id="5700"/>
        </w:del>
      </w:ins>
    </w:p>
    <w:p w14:paraId="5CCB1BF7" w14:textId="60B61701" w:rsidR="00866553" w:rsidRPr="006A4E31" w:rsidDel="00E2587A" w:rsidRDefault="00866553" w:rsidP="00866553">
      <w:pPr>
        <w:widowControl w:val="0"/>
        <w:spacing w:line="280" w:lineRule="atLeast"/>
        <w:ind w:firstLine="288"/>
        <w:contextualSpacing/>
        <w:rPr>
          <w:ins w:id="5703" w:author="Author"/>
          <w:del w:id="5704" w:author="Author"/>
          <w:rFonts w:eastAsia="Calibri" w:cs="Times New Roman"/>
          <w:color w:val="000000"/>
          <w:rPrChange w:id="5705" w:author="Author">
            <w:rPr>
              <w:ins w:id="5706" w:author="Author"/>
              <w:del w:id="5707" w:author="Author"/>
              <w:rFonts w:eastAsia="Calibri" w:cs="Times New Roman"/>
              <w:i/>
              <w:iCs/>
              <w:color w:val="000000"/>
            </w:rPr>
          </w:rPrChange>
        </w:rPr>
      </w:pPr>
      <w:ins w:id="5708" w:author="Author">
        <w:del w:id="5709" w:author="Author">
          <w:r w:rsidRPr="006A4E31" w:rsidDel="00E2587A">
            <w:rPr>
              <w:rFonts w:eastAsia="Calibri" w:cs="Times New Roman"/>
              <w:color w:val="000000"/>
              <w:rPrChange w:id="5710" w:author="Author">
                <w:rPr>
                  <w:rFonts w:eastAsia="Calibri" w:cs="Times New Roman"/>
                  <w:i/>
                  <w:iCs/>
                  <w:color w:val="000000"/>
                </w:rPr>
              </w:rPrChange>
            </w:rPr>
            <w:delText>At the bus station in downtown Chicago, I found a McDonald's and bought my first fast food. I had purchased a notepad and Sharpie on the way and wrote my selection down. Next, I logged onto their WiFi and perused the daily help-wanted sites for Chicago. Finding an entry for a dishwasher at Bob's 24-hour Diner on South Canal Street, only six city blocks from the bus station, I wrote on my notepad:</w:delText>
          </w:r>
        </w:del>
      </w:ins>
    </w:p>
    <w:p w14:paraId="76FCC345" w14:textId="449D6BE9" w:rsidR="00866553" w:rsidRPr="00041972" w:rsidDel="00E2587A" w:rsidRDefault="00866553" w:rsidP="00866553">
      <w:pPr>
        <w:widowControl w:val="0"/>
        <w:spacing w:line="280" w:lineRule="atLeast"/>
        <w:ind w:firstLine="288"/>
        <w:contextualSpacing/>
        <w:rPr>
          <w:ins w:id="5711" w:author="Author"/>
          <w:del w:id="5712" w:author="Author"/>
          <w:rFonts w:eastAsia="Calibri" w:cs="Times New Roman"/>
          <w:color w:val="000000"/>
        </w:rPr>
      </w:pPr>
    </w:p>
    <w:p w14:paraId="59DC2786" w14:textId="00D8CA53" w:rsidR="00866553" w:rsidRPr="00041972" w:rsidDel="00E2587A" w:rsidRDefault="00866553">
      <w:pPr>
        <w:widowControl w:val="0"/>
        <w:spacing w:line="280" w:lineRule="atLeast"/>
        <w:ind w:left="720" w:right="576" w:firstLine="0"/>
        <w:contextualSpacing/>
        <w:rPr>
          <w:ins w:id="5713" w:author="Author"/>
          <w:del w:id="5714" w:author="Author"/>
          <w:rFonts w:eastAsia="Calibri" w:cs="Times New Roman"/>
          <w:i/>
          <w:iCs/>
          <w:color w:val="000000"/>
        </w:rPr>
        <w:pPrChange w:id="5715" w:author="Author">
          <w:pPr>
            <w:widowControl w:val="0"/>
            <w:spacing w:line="280" w:lineRule="atLeast"/>
            <w:ind w:firstLine="288"/>
            <w:contextualSpacing/>
          </w:pPr>
        </w:pPrChange>
      </w:pPr>
      <w:ins w:id="5716" w:author="Author">
        <w:del w:id="5717" w:author="Author">
          <w:r w:rsidRPr="00041972" w:rsidDel="00E2587A">
            <w:rPr>
              <w:rFonts w:eastAsia="Calibri" w:cs="Times New Roman"/>
              <w:i/>
              <w:iCs/>
              <w:color w:val="000000"/>
            </w:rPr>
            <w:delText>Hi, My name is Jane Doe.</w:delText>
          </w:r>
        </w:del>
      </w:ins>
    </w:p>
    <w:p w14:paraId="6DE52A73" w14:textId="1B194B71" w:rsidR="00866553" w:rsidRPr="00041972" w:rsidDel="00E2587A" w:rsidRDefault="00866553">
      <w:pPr>
        <w:widowControl w:val="0"/>
        <w:spacing w:line="280" w:lineRule="atLeast"/>
        <w:ind w:left="720" w:right="576" w:firstLine="0"/>
        <w:contextualSpacing/>
        <w:rPr>
          <w:ins w:id="5718" w:author="Author"/>
          <w:del w:id="5719" w:author="Author"/>
          <w:rFonts w:eastAsia="Calibri" w:cs="Times New Roman"/>
          <w:i/>
          <w:iCs/>
          <w:color w:val="000000"/>
        </w:rPr>
        <w:pPrChange w:id="5720" w:author="Author">
          <w:pPr>
            <w:widowControl w:val="0"/>
            <w:spacing w:line="280" w:lineRule="atLeast"/>
            <w:ind w:firstLine="288"/>
            <w:contextualSpacing/>
          </w:pPr>
        </w:pPrChange>
      </w:pPr>
      <w:ins w:id="5721" w:author="Author">
        <w:del w:id="5722" w:author="Author">
          <w:r w:rsidRPr="00041972" w:rsidDel="00E2587A">
            <w:rPr>
              <w:rFonts w:eastAsia="Calibri" w:cs="Times New Roman"/>
              <w:i/>
              <w:iCs/>
              <w:color w:val="000000"/>
            </w:rPr>
            <w:delText>I am unable to speak. I am not deaf.</w:delText>
          </w:r>
        </w:del>
      </w:ins>
    </w:p>
    <w:p w14:paraId="0B9A77C4" w14:textId="441BCEEB" w:rsidR="00866553" w:rsidRPr="00041972" w:rsidDel="00E2587A" w:rsidRDefault="00866553">
      <w:pPr>
        <w:widowControl w:val="0"/>
        <w:spacing w:line="280" w:lineRule="atLeast"/>
        <w:ind w:left="720" w:right="576" w:firstLine="0"/>
        <w:contextualSpacing/>
        <w:rPr>
          <w:ins w:id="5723" w:author="Author"/>
          <w:del w:id="5724" w:author="Author"/>
          <w:rFonts w:eastAsia="Calibri" w:cs="Times New Roman"/>
          <w:i/>
          <w:iCs/>
          <w:color w:val="000000"/>
        </w:rPr>
        <w:pPrChange w:id="5725" w:author="Author">
          <w:pPr>
            <w:widowControl w:val="0"/>
            <w:spacing w:line="280" w:lineRule="atLeast"/>
            <w:ind w:firstLine="288"/>
            <w:contextualSpacing/>
          </w:pPr>
        </w:pPrChange>
      </w:pPr>
      <w:ins w:id="5726" w:author="Author">
        <w:del w:id="5727" w:author="Author">
          <w:r w:rsidRPr="00041972" w:rsidDel="00E2587A">
            <w:rPr>
              <w:rFonts w:eastAsia="Calibri" w:cs="Times New Roman"/>
              <w:i/>
              <w:iCs/>
              <w:color w:val="000000"/>
            </w:rPr>
            <w:delText>I would like to apply for your dishwasher job.</w:delText>
          </w:r>
        </w:del>
      </w:ins>
    </w:p>
    <w:p w14:paraId="3FF14297" w14:textId="33652682" w:rsidR="00866553" w:rsidRPr="00041972" w:rsidDel="00E2587A" w:rsidRDefault="00866553">
      <w:pPr>
        <w:widowControl w:val="0"/>
        <w:spacing w:line="280" w:lineRule="atLeast"/>
        <w:ind w:left="720" w:right="576" w:firstLine="0"/>
        <w:contextualSpacing/>
        <w:rPr>
          <w:ins w:id="5728" w:author="Author"/>
          <w:del w:id="5729" w:author="Author"/>
          <w:rFonts w:eastAsia="Calibri" w:cs="Times New Roman"/>
          <w:i/>
          <w:iCs/>
          <w:color w:val="000000"/>
        </w:rPr>
        <w:pPrChange w:id="5730" w:author="Author">
          <w:pPr>
            <w:widowControl w:val="0"/>
            <w:spacing w:line="280" w:lineRule="atLeast"/>
            <w:ind w:firstLine="288"/>
            <w:contextualSpacing/>
          </w:pPr>
        </w:pPrChange>
      </w:pPr>
      <w:ins w:id="5731" w:author="Author">
        <w:del w:id="5732" w:author="Author">
          <w:r w:rsidRPr="00041972" w:rsidDel="00E2587A">
            <w:rPr>
              <w:rFonts w:eastAsia="Calibri" w:cs="Times New Roman"/>
              <w:i/>
              <w:iCs/>
              <w:color w:val="000000"/>
            </w:rPr>
            <w:delText xml:space="preserve">I am 18 years old, </w:delText>
          </w:r>
          <w:r w:rsidR="002F0743" w:rsidDel="00E2587A">
            <w:rPr>
              <w:rFonts w:eastAsia="Calibri" w:cs="Times New Roman"/>
              <w:i/>
              <w:iCs/>
              <w:color w:val="000000"/>
            </w:rPr>
            <w:delText xml:space="preserve">and </w:delText>
          </w:r>
          <w:r w:rsidRPr="00041972" w:rsidDel="00E2587A">
            <w:rPr>
              <w:rFonts w:eastAsia="Calibri" w:cs="Times New Roman"/>
              <w:i/>
              <w:iCs/>
              <w:color w:val="000000"/>
            </w:rPr>
            <w:delText>have a birth certificate and a school ID.</w:delText>
          </w:r>
        </w:del>
      </w:ins>
    </w:p>
    <w:p w14:paraId="25947106" w14:textId="22FF1F32" w:rsidR="00866553" w:rsidRPr="00041972" w:rsidDel="00E2587A" w:rsidRDefault="00866553">
      <w:pPr>
        <w:widowControl w:val="0"/>
        <w:spacing w:line="280" w:lineRule="atLeast"/>
        <w:ind w:left="720" w:right="576" w:firstLine="0"/>
        <w:contextualSpacing/>
        <w:rPr>
          <w:ins w:id="5733" w:author="Author"/>
          <w:del w:id="5734" w:author="Author"/>
          <w:rFonts w:eastAsia="Calibri" w:cs="Times New Roman"/>
          <w:i/>
          <w:iCs/>
          <w:color w:val="000000"/>
        </w:rPr>
        <w:pPrChange w:id="5735" w:author="Author">
          <w:pPr>
            <w:widowControl w:val="0"/>
            <w:spacing w:line="280" w:lineRule="atLeast"/>
            <w:ind w:firstLine="288"/>
            <w:contextualSpacing/>
          </w:pPr>
        </w:pPrChange>
      </w:pPr>
      <w:ins w:id="5736" w:author="Author">
        <w:del w:id="5737" w:author="Author">
          <w:r w:rsidRPr="00041972" w:rsidDel="00E2587A">
            <w:rPr>
              <w:rFonts w:eastAsia="Calibri" w:cs="Times New Roman"/>
              <w:i/>
              <w:iCs/>
              <w:color w:val="000000"/>
            </w:rPr>
            <w:delText>Give me a chance, and I'll work hard for you. I promise.</w:delText>
          </w:r>
        </w:del>
      </w:ins>
    </w:p>
    <w:p w14:paraId="4AC0C8AC" w14:textId="305C8AF8" w:rsidR="00866553" w:rsidRPr="00041972" w:rsidDel="00E2587A" w:rsidRDefault="00866553" w:rsidP="00866553">
      <w:pPr>
        <w:widowControl w:val="0"/>
        <w:spacing w:line="280" w:lineRule="atLeast"/>
        <w:ind w:firstLine="288"/>
        <w:contextualSpacing/>
        <w:rPr>
          <w:ins w:id="5738" w:author="Author"/>
          <w:del w:id="5739" w:author="Author"/>
          <w:rFonts w:eastAsia="Calibri" w:cs="Times New Roman"/>
          <w:color w:val="000000"/>
        </w:rPr>
      </w:pPr>
    </w:p>
    <w:p w14:paraId="26F9107B" w14:textId="1CE79320" w:rsidR="002F0743" w:rsidDel="00E2587A" w:rsidRDefault="00866553" w:rsidP="00866553">
      <w:pPr>
        <w:widowControl w:val="0"/>
        <w:spacing w:line="280" w:lineRule="atLeast"/>
        <w:ind w:firstLine="288"/>
        <w:contextualSpacing/>
        <w:rPr>
          <w:ins w:id="5740" w:author="Author"/>
          <w:del w:id="5741" w:author="Author"/>
          <w:rFonts w:eastAsia="Calibri" w:cs="Times New Roman"/>
          <w:color w:val="000000"/>
        </w:rPr>
      </w:pPr>
      <w:ins w:id="5742" w:author="Author">
        <w:del w:id="5743" w:author="Author">
          <w:r w:rsidRPr="006A4E31" w:rsidDel="00E2587A">
            <w:rPr>
              <w:rFonts w:eastAsia="Calibri" w:cs="Times New Roman"/>
              <w:color w:val="000000"/>
              <w:rPrChange w:id="5744" w:author="Author">
                <w:rPr>
                  <w:rFonts w:eastAsia="Calibri" w:cs="Times New Roman"/>
                  <w:i/>
                  <w:iCs/>
                  <w:color w:val="000000"/>
                </w:rPr>
              </w:rPrChange>
            </w:rPr>
            <w:delText>Walking to the Diner, I arrived at 4 p.m. Entering the restaurant;</w:delText>
          </w:r>
          <w:r w:rsidR="002F0743" w:rsidDel="00E2587A">
            <w:rPr>
              <w:rFonts w:eastAsia="Calibri" w:cs="Times New Roman"/>
              <w:color w:val="000000"/>
            </w:rPr>
            <w:delText>,</w:delText>
          </w:r>
          <w:r w:rsidRPr="006A4E31" w:rsidDel="00E2587A">
            <w:rPr>
              <w:rFonts w:eastAsia="Calibri" w:cs="Times New Roman"/>
              <w:color w:val="000000"/>
              <w:rPrChange w:id="5745" w:author="Author">
                <w:rPr>
                  <w:rFonts w:eastAsia="Calibri" w:cs="Times New Roman"/>
                  <w:i/>
                  <w:iCs/>
                  <w:color w:val="000000"/>
                </w:rPr>
              </w:rPrChange>
            </w:rPr>
            <w:delText xml:space="preserve"> I was surprised at how expansive it</w:delText>
          </w:r>
          <w:r w:rsidR="00260F1C" w:rsidDel="00E2587A">
            <w:rPr>
              <w:rFonts w:eastAsia="Calibri" w:cs="Times New Roman"/>
              <w:color w:val="000000"/>
            </w:rPr>
            <w:delText>the restaurant</w:delText>
          </w:r>
          <w:r w:rsidRPr="006A4E31" w:rsidDel="00E2587A">
            <w:rPr>
              <w:rFonts w:eastAsia="Calibri" w:cs="Times New Roman"/>
              <w:color w:val="000000"/>
              <w:rPrChange w:id="5746" w:author="Author">
                <w:rPr>
                  <w:rFonts w:eastAsia="Calibri" w:cs="Times New Roman"/>
                  <w:i/>
                  <w:iCs/>
                  <w:color w:val="000000"/>
                </w:rPr>
              </w:rPrChange>
            </w:rPr>
            <w:delText xml:space="preserve"> was. I handed my note to the lady at the cash register. She read the letter, smiled at me, and yelled:</w:delText>
          </w:r>
          <w:r w:rsidR="002F0743" w:rsidDel="00E2587A">
            <w:rPr>
              <w:rFonts w:eastAsia="Calibri" w:cs="Times New Roman"/>
              <w:color w:val="000000"/>
            </w:rPr>
            <w:delText>.</w:delText>
          </w:r>
        </w:del>
      </w:ins>
    </w:p>
    <w:p w14:paraId="09ED38B6" w14:textId="40ECA373" w:rsidR="002F0743" w:rsidDel="00E2587A" w:rsidRDefault="00866553" w:rsidP="00866553">
      <w:pPr>
        <w:widowControl w:val="0"/>
        <w:spacing w:line="280" w:lineRule="atLeast"/>
        <w:ind w:firstLine="288"/>
        <w:contextualSpacing/>
        <w:rPr>
          <w:ins w:id="5747" w:author="Author"/>
          <w:del w:id="5748" w:author="Author"/>
          <w:rFonts w:eastAsia="Calibri" w:cs="Times New Roman"/>
          <w:color w:val="000000"/>
        </w:rPr>
      </w:pPr>
      <w:ins w:id="5749" w:author="Author">
        <w:del w:id="5750" w:author="Author">
          <w:r w:rsidRPr="006A4E31" w:rsidDel="00E2587A">
            <w:rPr>
              <w:rFonts w:eastAsia="Calibri" w:cs="Times New Roman"/>
              <w:color w:val="000000"/>
              <w:rPrChange w:id="5751" w:author="Author">
                <w:rPr>
                  <w:rFonts w:eastAsia="Calibri" w:cs="Times New Roman"/>
                  <w:i/>
                  <w:iCs/>
                  <w:color w:val="000000"/>
                </w:rPr>
              </w:rPrChange>
            </w:rPr>
            <w:delText xml:space="preserve"> "Bob, can you come to the register?"</w:delText>
          </w:r>
        </w:del>
      </w:ins>
    </w:p>
    <w:p w14:paraId="40D7158F" w14:textId="4B573494" w:rsidR="002F0743" w:rsidDel="00E2587A" w:rsidRDefault="00866553" w:rsidP="00866553">
      <w:pPr>
        <w:widowControl w:val="0"/>
        <w:spacing w:line="280" w:lineRule="atLeast"/>
        <w:ind w:firstLine="288"/>
        <w:contextualSpacing/>
        <w:rPr>
          <w:ins w:id="5752" w:author="Author"/>
          <w:del w:id="5753" w:author="Author"/>
          <w:rFonts w:eastAsia="Calibri" w:cs="Times New Roman"/>
          <w:color w:val="000000"/>
        </w:rPr>
      </w:pPr>
      <w:ins w:id="5754" w:author="Author">
        <w:del w:id="5755" w:author="Author">
          <w:r w:rsidRPr="006A4E31" w:rsidDel="00E2587A">
            <w:rPr>
              <w:rFonts w:eastAsia="Calibri" w:cs="Times New Roman"/>
              <w:color w:val="000000"/>
              <w:rPrChange w:id="5756" w:author="Author">
                <w:rPr>
                  <w:rFonts w:eastAsia="Calibri" w:cs="Times New Roman"/>
                  <w:i/>
                  <w:iCs/>
                  <w:color w:val="000000"/>
                </w:rPr>
              </w:rPrChange>
            </w:rPr>
            <w:delText xml:space="preserve"> A man with salt and pepper curly hair and a friendly face walked up, and the woman gave him my note. After reading it, he looked at me attentively and said:</w:delText>
          </w:r>
          <w:r w:rsidR="002F0743" w:rsidDel="00E2587A">
            <w:rPr>
              <w:rFonts w:eastAsia="Calibri" w:cs="Times New Roman"/>
              <w:color w:val="000000"/>
            </w:rPr>
            <w:delText>.</w:delText>
          </w:r>
        </w:del>
      </w:ins>
    </w:p>
    <w:p w14:paraId="0E9671DD" w14:textId="1D795AD7" w:rsidR="002F0743" w:rsidDel="00E2587A" w:rsidRDefault="00866553" w:rsidP="00866553">
      <w:pPr>
        <w:widowControl w:val="0"/>
        <w:spacing w:line="280" w:lineRule="atLeast"/>
        <w:ind w:firstLine="288"/>
        <w:contextualSpacing/>
        <w:rPr>
          <w:ins w:id="5757" w:author="Author"/>
          <w:del w:id="5758" w:author="Author"/>
          <w:rFonts w:eastAsia="Calibri" w:cs="Times New Roman"/>
          <w:color w:val="000000"/>
        </w:rPr>
      </w:pPr>
      <w:ins w:id="5759" w:author="Author">
        <w:del w:id="5760" w:author="Author">
          <w:r w:rsidRPr="006A4E31" w:rsidDel="00E2587A">
            <w:rPr>
              <w:rFonts w:eastAsia="Calibri" w:cs="Times New Roman"/>
              <w:color w:val="000000"/>
              <w:rPrChange w:id="5761" w:author="Author">
                <w:rPr>
                  <w:rFonts w:eastAsia="Calibri" w:cs="Times New Roman"/>
                  <w:i/>
                  <w:iCs/>
                  <w:color w:val="000000"/>
                </w:rPr>
              </w:rPrChange>
            </w:rPr>
            <w:delText xml:space="preserve"> "</w:delText>
          </w:r>
          <w:r w:rsidR="002F0743" w:rsidDel="00E2587A">
            <w:rPr>
              <w:rFonts w:eastAsia="Calibri" w:cs="Times New Roman"/>
              <w:color w:val="000000"/>
            </w:rPr>
            <w:delText>L</w:delText>
          </w:r>
          <w:r w:rsidRPr="006A4E31" w:rsidDel="00E2587A">
            <w:rPr>
              <w:rFonts w:eastAsia="Calibri" w:cs="Times New Roman"/>
              <w:color w:val="000000"/>
              <w:rPrChange w:id="5762" w:author="Author">
                <w:rPr>
                  <w:rFonts w:eastAsia="Calibri" w:cs="Times New Roman"/>
                  <w:i/>
                  <w:iCs/>
                  <w:color w:val="000000"/>
                </w:rPr>
              </w:rPrChange>
            </w:rPr>
            <w:delText>let's talk about it in my office."</w:delText>
          </w:r>
        </w:del>
      </w:ins>
    </w:p>
    <w:p w14:paraId="60DF51FD" w14:textId="00B1237E" w:rsidR="00866553" w:rsidRPr="006A4E31" w:rsidDel="00E2587A" w:rsidRDefault="00866553" w:rsidP="00866553">
      <w:pPr>
        <w:widowControl w:val="0"/>
        <w:spacing w:line="280" w:lineRule="atLeast"/>
        <w:ind w:firstLine="288"/>
        <w:contextualSpacing/>
        <w:rPr>
          <w:ins w:id="5763" w:author="Author"/>
          <w:del w:id="5764" w:author="Author"/>
          <w:rFonts w:eastAsia="Calibri" w:cs="Times New Roman"/>
          <w:color w:val="000000"/>
          <w:rPrChange w:id="5765" w:author="Author">
            <w:rPr>
              <w:ins w:id="5766" w:author="Author"/>
              <w:del w:id="5767" w:author="Author"/>
              <w:rFonts w:eastAsia="Calibri" w:cs="Times New Roman"/>
              <w:i/>
              <w:iCs/>
              <w:color w:val="000000"/>
            </w:rPr>
          </w:rPrChange>
        </w:rPr>
      </w:pPr>
      <w:ins w:id="5768" w:author="Author">
        <w:del w:id="5769" w:author="Author">
          <w:r w:rsidRPr="006A4E31" w:rsidDel="00E2587A">
            <w:rPr>
              <w:rFonts w:eastAsia="Calibri" w:cs="Times New Roman"/>
              <w:color w:val="000000"/>
              <w:rPrChange w:id="5770" w:author="Author">
                <w:rPr>
                  <w:rFonts w:eastAsia="Calibri" w:cs="Times New Roman"/>
                  <w:i/>
                  <w:iCs/>
                  <w:color w:val="000000"/>
                </w:rPr>
              </w:rPrChange>
            </w:rPr>
            <w:delText xml:space="preserve"> We walked through the diner</w:delText>
          </w:r>
          <w:r w:rsidR="00260F1C" w:rsidDel="00E2587A">
            <w:rPr>
              <w:rFonts w:eastAsia="Calibri" w:cs="Times New Roman"/>
              <w:color w:val="000000"/>
            </w:rPr>
            <w:delText>.</w:delText>
          </w:r>
          <w:r w:rsidRPr="006A4E31" w:rsidDel="00E2587A">
            <w:rPr>
              <w:rFonts w:eastAsia="Calibri" w:cs="Times New Roman"/>
              <w:color w:val="000000"/>
              <w:rPrChange w:id="5771" w:author="Author">
                <w:rPr>
                  <w:rFonts w:eastAsia="Calibri" w:cs="Times New Roman"/>
                  <w:i/>
                  <w:iCs/>
                  <w:color w:val="000000"/>
                </w:rPr>
              </w:rPrChange>
            </w:rPr>
            <w:delText>, with Bob stopp</w:delText>
          </w:r>
          <w:r w:rsidR="00260F1C" w:rsidDel="00E2587A">
            <w:rPr>
              <w:rFonts w:eastAsia="Calibri" w:cs="Times New Roman"/>
              <w:color w:val="000000"/>
            </w:rPr>
            <w:delText>ed</w:delText>
          </w:r>
          <w:r w:rsidRPr="006A4E31" w:rsidDel="00E2587A">
            <w:rPr>
              <w:rFonts w:eastAsia="Calibri" w:cs="Times New Roman"/>
              <w:color w:val="000000"/>
              <w:rPrChange w:id="5772" w:author="Author">
                <w:rPr>
                  <w:rFonts w:eastAsia="Calibri" w:cs="Times New Roman"/>
                  <w:i/>
                  <w:iCs/>
                  <w:color w:val="000000"/>
                </w:rPr>
              </w:rPrChange>
            </w:rPr>
            <w:delText>ing several times to small talk</w:delText>
          </w:r>
          <w:r w:rsidR="00990664" w:rsidDel="00E2587A">
            <w:rPr>
              <w:rFonts w:eastAsia="Calibri" w:cs="Times New Roman"/>
              <w:color w:val="000000"/>
            </w:rPr>
            <w:delText>chat</w:delText>
          </w:r>
          <w:r w:rsidRPr="006A4E31" w:rsidDel="00E2587A">
            <w:rPr>
              <w:rFonts w:eastAsia="Calibri" w:cs="Times New Roman"/>
              <w:color w:val="000000"/>
              <w:rPrChange w:id="5773" w:author="Author">
                <w:rPr>
                  <w:rFonts w:eastAsia="Calibri" w:cs="Times New Roman"/>
                  <w:i/>
                  <w:iCs/>
                  <w:color w:val="000000"/>
                </w:rPr>
              </w:rPrChange>
            </w:rPr>
            <w:delText xml:space="preserve"> with the customers. Finally, passing through the kitchen, he sat down in his office and motioned for me to sit across the desk.</w:delText>
          </w:r>
        </w:del>
      </w:ins>
    </w:p>
    <w:p w14:paraId="72593923" w14:textId="15008045" w:rsidR="00866553" w:rsidRPr="006A4E31" w:rsidDel="00E2587A" w:rsidRDefault="00866553" w:rsidP="00866553">
      <w:pPr>
        <w:widowControl w:val="0"/>
        <w:spacing w:line="280" w:lineRule="atLeast"/>
        <w:ind w:firstLine="288"/>
        <w:contextualSpacing/>
        <w:rPr>
          <w:ins w:id="5774" w:author="Author"/>
          <w:del w:id="5775" w:author="Author"/>
          <w:rFonts w:eastAsia="Calibri" w:cs="Times New Roman"/>
          <w:color w:val="000000"/>
          <w:rPrChange w:id="5776" w:author="Author">
            <w:rPr>
              <w:ins w:id="5777" w:author="Author"/>
              <w:del w:id="5778" w:author="Author"/>
              <w:rFonts w:eastAsia="Calibri" w:cs="Times New Roman"/>
              <w:i/>
              <w:iCs/>
              <w:color w:val="000000"/>
            </w:rPr>
          </w:rPrChange>
        </w:rPr>
      </w:pPr>
      <w:ins w:id="5779" w:author="Author">
        <w:del w:id="5780" w:author="Author">
          <w:r w:rsidRPr="006A4E31" w:rsidDel="00E2587A">
            <w:rPr>
              <w:rFonts w:eastAsia="Calibri" w:cs="Times New Roman"/>
              <w:color w:val="000000"/>
              <w:rPrChange w:id="5781" w:author="Author">
                <w:rPr>
                  <w:rFonts w:eastAsia="Calibri" w:cs="Times New Roman"/>
                  <w:i/>
                  <w:iCs/>
                  <w:color w:val="000000"/>
                </w:rPr>
              </w:rPrChange>
            </w:rPr>
            <w:delText>"May I see your birth certificate and school ID?"</w:delText>
          </w:r>
        </w:del>
      </w:ins>
    </w:p>
    <w:p w14:paraId="63F1F8EF" w14:textId="3C4C3C4C" w:rsidR="00866553" w:rsidRPr="006A4E31" w:rsidDel="00E2587A" w:rsidRDefault="00866553" w:rsidP="00866553">
      <w:pPr>
        <w:widowControl w:val="0"/>
        <w:spacing w:line="280" w:lineRule="atLeast"/>
        <w:ind w:firstLine="288"/>
        <w:contextualSpacing/>
        <w:rPr>
          <w:ins w:id="5782" w:author="Author"/>
          <w:del w:id="5783" w:author="Author"/>
          <w:rFonts w:eastAsia="Calibri" w:cs="Times New Roman"/>
          <w:color w:val="000000"/>
          <w:rPrChange w:id="5784" w:author="Author">
            <w:rPr>
              <w:ins w:id="5785" w:author="Author"/>
              <w:del w:id="5786" w:author="Author"/>
              <w:rFonts w:eastAsia="Calibri" w:cs="Times New Roman"/>
              <w:i/>
              <w:iCs/>
              <w:color w:val="000000"/>
            </w:rPr>
          </w:rPrChange>
        </w:rPr>
      </w:pPr>
      <w:ins w:id="5787" w:author="Author">
        <w:del w:id="5788" w:author="Author">
          <w:r w:rsidRPr="006A4E31" w:rsidDel="00E2587A">
            <w:rPr>
              <w:rFonts w:eastAsia="Calibri" w:cs="Times New Roman"/>
              <w:color w:val="000000"/>
              <w:rPrChange w:id="5789" w:author="Author">
                <w:rPr>
                  <w:rFonts w:eastAsia="Calibri" w:cs="Times New Roman"/>
                  <w:i/>
                  <w:iCs/>
                  <w:color w:val="000000"/>
                </w:rPr>
              </w:rPrChange>
            </w:rPr>
            <w:delText>I handed them to him and got out my laptop, starting the text-to-voice app.</w:delText>
          </w:r>
        </w:del>
      </w:ins>
    </w:p>
    <w:p w14:paraId="54E7E787" w14:textId="4EFA6E40" w:rsidR="00866553" w:rsidRPr="006A4E31" w:rsidDel="00E2587A" w:rsidRDefault="00866553" w:rsidP="00866553">
      <w:pPr>
        <w:widowControl w:val="0"/>
        <w:spacing w:line="280" w:lineRule="atLeast"/>
        <w:ind w:firstLine="288"/>
        <w:contextualSpacing/>
        <w:rPr>
          <w:ins w:id="5790" w:author="Author"/>
          <w:del w:id="5791" w:author="Author"/>
          <w:rFonts w:eastAsia="Calibri" w:cs="Times New Roman"/>
          <w:color w:val="000000"/>
          <w:rPrChange w:id="5792" w:author="Author">
            <w:rPr>
              <w:ins w:id="5793" w:author="Author"/>
              <w:del w:id="5794" w:author="Author"/>
              <w:rFonts w:eastAsia="Calibri" w:cs="Times New Roman"/>
              <w:i/>
              <w:iCs/>
              <w:color w:val="000000"/>
            </w:rPr>
          </w:rPrChange>
        </w:rPr>
      </w:pPr>
      <w:ins w:id="5795" w:author="Author">
        <w:del w:id="5796" w:author="Author">
          <w:r w:rsidRPr="006A4E31" w:rsidDel="00E2587A">
            <w:rPr>
              <w:rFonts w:eastAsia="Calibri" w:cs="Times New Roman"/>
              <w:color w:val="000000"/>
              <w:rPrChange w:id="5797" w:author="Author">
                <w:rPr>
                  <w:rFonts w:eastAsia="Calibri" w:cs="Times New Roman"/>
                  <w:i/>
                  <w:iCs/>
                  <w:color w:val="000000"/>
                </w:rPr>
              </w:rPrChange>
            </w:rPr>
            <w:delText>"It says that you are from a school for intellectually disabled children. Are you disabled intellectually, in addition to being mute?"</w:delText>
          </w:r>
        </w:del>
      </w:ins>
    </w:p>
    <w:p w14:paraId="5FAA05CD" w14:textId="4112952A" w:rsidR="00866553" w:rsidRPr="006A4E31" w:rsidDel="00E2587A" w:rsidRDefault="00866553" w:rsidP="00866553">
      <w:pPr>
        <w:widowControl w:val="0"/>
        <w:spacing w:line="280" w:lineRule="atLeast"/>
        <w:ind w:firstLine="288"/>
        <w:contextualSpacing/>
        <w:rPr>
          <w:ins w:id="5798" w:author="Author"/>
          <w:del w:id="5799" w:author="Author"/>
          <w:rFonts w:eastAsia="Calibri" w:cs="Times New Roman"/>
          <w:color w:val="000000"/>
          <w:rPrChange w:id="5800" w:author="Author">
            <w:rPr>
              <w:ins w:id="5801" w:author="Author"/>
              <w:del w:id="5802" w:author="Author"/>
              <w:rFonts w:eastAsia="Calibri" w:cs="Times New Roman"/>
              <w:i/>
              <w:iCs/>
              <w:color w:val="000000"/>
            </w:rPr>
          </w:rPrChange>
        </w:rPr>
      </w:pPr>
      <w:ins w:id="5803" w:author="Author">
        <w:del w:id="5804" w:author="Author">
          <w:r w:rsidRPr="006A4E31" w:rsidDel="00E2587A">
            <w:rPr>
              <w:rFonts w:eastAsia="Calibri" w:cs="Times New Roman"/>
              <w:color w:val="000000"/>
              <w:rPrChange w:id="5805" w:author="Author">
                <w:rPr>
                  <w:rFonts w:eastAsia="Calibri" w:cs="Times New Roman"/>
                  <w:i/>
                  <w:iCs/>
                  <w:color w:val="000000"/>
                </w:rPr>
              </w:rPrChange>
            </w:rPr>
            <w:delText>I started typing.</w:delText>
          </w:r>
        </w:del>
      </w:ins>
    </w:p>
    <w:p w14:paraId="18AD688F" w14:textId="00F13338" w:rsidR="00866553" w:rsidRPr="00041972" w:rsidDel="00E2587A" w:rsidRDefault="00866553" w:rsidP="00866553">
      <w:pPr>
        <w:widowControl w:val="0"/>
        <w:spacing w:line="280" w:lineRule="atLeast"/>
        <w:ind w:firstLine="288"/>
        <w:contextualSpacing/>
        <w:rPr>
          <w:ins w:id="5806" w:author="Author"/>
          <w:del w:id="5807" w:author="Author"/>
          <w:rFonts w:eastAsia="Calibri" w:cs="Times New Roman"/>
          <w:color w:val="000000"/>
        </w:rPr>
      </w:pPr>
    </w:p>
    <w:p w14:paraId="4F90FCAE" w14:textId="0D233A75" w:rsidR="00866553" w:rsidRPr="006A4E31" w:rsidDel="00E2587A" w:rsidRDefault="00866553">
      <w:pPr>
        <w:widowControl w:val="0"/>
        <w:spacing w:line="280" w:lineRule="atLeast"/>
        <w:ind w:left="720" w:right="576" w:firstLine="0"/>
        <w:contextualSpacing/>
        <w:rPr>
          <w:ins w:id="5808" w:author="Author"/>
          <w:del w:id="5809" w:author="Author"/>
          <w:rFonts w:eastAsia="Calibri" w:cs="Times New Roman"/>
          <w:i/>
          <w:iCs/>
          <w:color w:val="000000"/>
          <w:rPrChange w:id="5810" w:author="Author">
            <w:rPr>
              <w:ins w:id="5811" w:author="Author"/>
              <w:del w:id="5812" w:author="Author"/>
              <w:rFonts w:eastAsia="Calibri" w:cs="Times New Roman"/>
              <w:b/>
              <w:bCs/>
              <w:i/>
              <w:iCs/>
              <w:color w:val="000000"/>
            </w:rPr>
          </w:rPrChange>
        </w:rPr>
        <w:pPrChange w:id="5813" w:author="Author">
          <w:pPr>
            <w:widowControl w:val="0"/>
            <w:spacing w:line="280" w:lineRule="atLeast"/>
            <w:ind w:left="270" w:firstLine="18"/>
            <w:contextualSpacing/>
          </w:pPr>
        </w:pPrChange>
      </w:pPr>
      <w:ins w:id="5814" w:author="Author">
        <w:del w:id="5815" w:author="Author">
          <w:r w:rsidRPr="006A4E31" w:rsidDel="00E2587A">
            <w:rPr>
              <w:rFonts w:eastAsia="Calibri" w:cs="Times New Roman"/>
              <w:i/>
              <w:iCs/>
              <w:color w:val="000000"/>
              <w:rPrChange w:id="5816" w:author="Author">
                <w:rPr>
                  <w:rFonts w:eastAsia="Calibri" w:cs="Times New Roman"/>
                  <w:b/>
                  <w:bCs/>
                  <w:i/>
                  <w:iCs/>
                  <w:color w:val="000000"/>
                </w:rPr>
              </w:rPrChange>
            </w:rPr>
            <w:delText>"I certainly don't think so. A person who could operate a laptop computer would hardly qualify as intellectually disabled."</w:delText>
          </w:r>
        </w:del>
      </w:ins>
    </w:p>
    <w:p w14:paraId="083A8B09" w14:textId="1B866369" w:rsidR="00866553" w:rsidRPr="00041972" w:rsidDel="00E2587A" w:rsidRDefault="00866553" w:rsidP="00866553">
      <w:pPr>
        <w:widowControl w:val="0"/>
        <w:spacing w:line="280" w:lineRule="atLeast"/>
        <w:ind w:firstLine="288"/>
        <w:contextualSpacing/>
        <w:rPr>
          <w:ins w:id="5817" w:author="Author"/>
          <w:del w:id="5818" w:author="Author"/>
          <w:rFonts w:eastAsia="Calibri" w:cs="Times New Roman"/>
          <w:color w:val="000000"/>
        </w:rPr>
      </w:pPr>
    </w:p>
    <w:p w14:paraId="48F49A5B" w14:textId="61C962AD" w:rsidR="00866553" w:rsidRPr="006A4E31" w:rsidDel="00E2587A" w:rsidRDefault="00866553" w:rsidP="00866553">
      <w:pPr>
        <w:widowControl w:val="0"/>
        <w:spacing w:line="280" w:lineRule="atLeast"/>
        <w:ind w:firstLine="288"/>
        <w:contextualSpacing/>
        <w:rPr>
          <w:ins w:id="5819" w:author="Author"/>
          <w:del w:id="5820" w:author="Author"/>
          <w:rFonts w:eastAsia="Calibri" w:cs="Times New Roman"/>
          <w:color w:val="000000"/>
          <w:rPrChange w:id="5821" w:author="Author">
            <w:rPr>
              <w:ins w:id="5822" w:author="Author"/>
              <w:del w:id="5823" w:author="Author"/>
              <w:rFonts w:eastAsia="Calibri" w:cs="Times New Roman"/>
              <w:i/>
              <w:iCs/>
              <w:color w:val="000000"/>
            </w:rPr>
          </w:rPrChange>
        </w:rPr>
      </w:pPr>
      <w:ins w:id="5824" w:author="Author">
        <w:del w:id="5825" w:author="Author">
          <w:r w:rsidRPr="006A4E31" w:rsidDel="00E2587A">
            <w:rPr>
              <w:rFonts w:eastAsia="Calibri" w:cs="Times New Roman"/>
              <w:color w:val="000000"/>
              <w:rPrChange w:id="5826" w:author="Author">
                <w:rPr>
                  <w:rFonts w:eastAsia="Calibri" w:cs="Times New Roman"/>
                  <w:i/>
                  <w:iCs/>
                  <w:color w:val="000000"/>
                </w:rPr>
              </w:rPrChange>
            </w:rPr>
            <w:delText>"Do you have any family?"</w:delText>
          </w:r>
        </w:del>
      </w:ins>
    </w:p>
    <w:p w14:paraId="6AD276D6" w14:textId="05DB737F" w:rsidR="00866553" w:rsidRPr="00041972" w:rsidDel="00E2587A" w:rsidRDefault="00866553" w:rsidP="00866553">
      <w:pPr>
        <w:widowControl w:val="0"/>
        <w:spacing w:line="280" w:lineRule="atLeast"/>
        <w:ind w:firstLine="288"/>
        <w:contextualSpacing/>
        <w:rPr>
          <w:ins w:id="5827" w:author="Author"/>
          <w:del w:id="5828" w:author="Author"/>
          <w:rFonts w:eastAsia="Calibri" w:cs="Times New Roman"/>
          <w:color w:val="000000"/>
        </w:rPr>
      </w:pPr>
    </w:p>
    <w:p w14:paraId="2725F185" w14:textId="17CF399F" w:rsidR="00866553" w:rsidRPr="006A4E31" w:rsidDel="00E2587A" w:rsidRDefault="00866553">
      <w:pPr>
        <w:widowControl w:val="0"/>
        <w:spacing w:line="280" w:lineRule="atLeast"/>
        <w:ind w:left="720" w:right="576" w:firstLine="0"/>
        <w:contextualSpacing/>
        <w:rPr>
          <w:ins w:id="5829" w:author="Author"/>
          <w:del w:id="5830" w:author="Author"/>
          <w:rFonts w:eastAsia="Calibri" w:cs="Times New Roman"/>
          <w:i/>
          <w:iCs/>
          <w:color w:val="000000"/>
          <w:rPrChange w:id="5831" w:author="Author">
            <w:rPr>
              <w:ins w:id="5832" w:author="Author"/>
              <w:del w:id="5833" w:author="Author"/>
              <w:rFonts w:eastAsia="Calibri" w:cs="Times New Roman"/>
              <w:b/>
              <w:bCs/>
              <w:i/>
              <w:iCs/>
              <w:color w:val="000000"/>
            </w:rPr>
          </w:rPrChange>
        </w:rPr>
        <w:pPrChange w:id="5834" w:author="Author">
          <w:pPr>
            <w:widowControl w:val="0"/>
            <w:spacing w:line="280" w:lineRule="atLeast"/>
            <w:ind w:left="270" w:firstLine="18"/>
            <w:contextualSpacing/>
          </w:pPr>
        </w:pPrChange>
      </w:pPr>
      <w:ins w:id="5835" w:author="Author">
        <w:del w:id="5836" w:author="Author">
          <w:r w:rsidRPr="006A4E31" w:rsidDel="00E2587A">
            <w:rPr>
              <w:rFonts w:eastAsia="Calibri" w:cs="Times New Roman"/>
              <w:i/>
              <w:iCs/>
              <w:color w:val="000000"/>
              <w:rPrChange w:id="5837" w:author="Author">
                <w:rPr>
                  <w:rFonts w:eastAsia="Calibri" w:cs="Times New Roman"/>
                  <w:b/>
                  <w:bCs/>
                  <w:i/>
                  <w:iCs/>
                  <w:color w:val="000000"/>
                </w:rPr>
              </w:rPrChange>
            </w:rPr>
            <w:delText>"My birth parents abandoned me one day after birth. A hospital accident caused me to lose my ability to speak. However, I hear very well and can easily obey spoken commands."</w:delText>
          </w:r>
        </w:del>
      </w:ins>
    </w:p>
    <w:p w14:paraId="75AF45DE" w14:textId="03E241F0" w:rsidR="00866553" w:rsidRPr="00041972" w:rsidDel="00E2587A" w:rsidRDefault="00866553" w:rsidP="00866553">
      <w:pPr>
        <w:widowControl w:val="0"/>
        <w:spacing w:line="280" w:lineRule="atLeast"/>
        <w:ind w:firstLine="288"/>
        <w:contextualSpacing/>
        <w:rPr>
          <w:ins w:id="5838" w:author="Author"/>
          <w:del w:id="5839" w:author="Author"/>
          <w:rFonts w:eastAsia="Calibri" w:cs="Times New Roman"/>
          <w:color w:val="000000"/>
        </w:rPr>
      </w:pPr>
    </w:p>
    <w:p w14:paraId="60184B95" w14:textId="48595175" w:rsidR="00866553" w:rsidRPr="006A4E31" w:rsidDel="00E2587A" w:rsidRDefault="00866553" w:rsidP="00866553">
      <w:pPr>
        <w:widowControl w:val="0"/>
        <w:spacing w:line="280" w:lineRule="atLeast"/>
        <w:ind w:firstLine="288"/>
        <w:contextualSpacing/>
        <w:rPr>
          <w:ins w:id="5840" w:author="Author"/>
          <w:del w:id="5841" w:author="Author"/>
          <w:rFonts w:eastAsia="Calibri" w:cs="Times New Roman"/>
          <w:color w:val="000000"/>
          <w:rPrChange w:id="5842" w:author="Author">
            <w:rPr>
              <w:ins w:id="5843" w:author="Author"/>
              <w:del w:id="5844" w:author="Author"/>
              <w:rFonts w:eastAsia="Calibri" w:cs="Times New Roman"/>
              <w:i/>
              <w:iCs/>
              <w:color w:val="000000"/>
            </w:rPr>
          </w:rPrChange>
        </w:rPr>
      </w:pPr>
      <w:ins w:id="5845" w:author="Author">
        <w:del w:id="5846" w:author="Author">
          <w:r w:rsidRPr="006A4E31" w:rsidDel="00E2587A">
            <w:rPr>
              <w:rFonts w:eastAsia="Calibri" w:cs="Times New Roman"/>
              <w:color w:val="000000"/>
              <w:rPrChange w:id="5847" w:author="Author">
                <w:rPr>
                  <w:rFonts w:eastAsia="Calibri" w:cs="Times New Roman"/>
                  <w:i/>
                  <w:iCs/>
                  <w:color w:val="000000"/>
                </w:rPr>
              </w:rPrChange>
            </w:rPr>
            <w:delText>"That school dumped you, didn't they?"</w:delText>
          </w:r>
        </w:del>
      </w:ins>
    </w:p>
    <w:p w14:paraId="1F188FBD" w14:textId="2596E034" w:rsidR="00866553" w:rsidRPr="00041972" w:rsidDel="00E2587A" w:rsidRDefault="00866553" w:rsidP="00866553">
      <w:pPr>
        <w:widowControl w:val="0"/>
        <w:spacing w:line="280" w:lineRule="atLeast"/>
        <w:ind w:firstLine="288"/>
        <w:contextualSpacing/>
        <w:rPr>
          <w:ins w:id="5848" w:author="Author"/>
          <w:del w:id="5849" w:author="Author"/>
          <w:rFonts w:eastAsia="Calibri" w:cs="Times New Roman"/>
          <w:color w:val="000000"/>
        </w:rPr>
      </w:pPr>
    </w:p>
    <w:p w14:paraId="0C4EFBC3" w14:textId="4FB685F1" w:rsidR="00866553" w:rsidRPr="006A4E31" w:rsidDel="00E2587A" w:rsidRDefault="00866553">
      <w:pPr>
        <w:widowControl w:val="0"/>
        <w:spacing w:line="280" w:lineRule="atLeast"/>
        <w:ind w:left="720" w:right="576" w:firstLine="0"/>
        <w:contextualSpacing/>
        <w:rPr>
          <w:ins w:id="5850" w:author="Author"/>
          <w:del w:id="5851" w:author="Author"/>
          <w:rFonts w:eastAsia="Calibri" w:cs="Times New Roman"/>
          <w:i/>
          <w:iCs/>
          <w:color w:val="000000"/>
          <w:rPrChange w:id="5852" w:author="Author">
            <w:rPr>
              <w:ins w:id="5853" w:author="Author"/>
              <w:del w:id="5854" w:author="Author"/>
              <w:rFonts w:eastAsia="Calibri" w:cs="Times New Roman"/>
              <w:b/>
              <w:bCs/>
              <w:i/>
              <w:iCs/>
              <w:color w:val="000000"/>
            </w:rPr>
          </w:rPrChange>
        </w:rPr>
        <w:pPrChange w:id="5855" w:author="Author">
          <w:pPr>
            <w:widowControl w:val="0"/>
            <w:spacing w:line="280" w:lineRule="atLeast"/>
            <w:ind w:firstLine="288"/>
            <w:contextualSpacing/>
          </w:pPr>
        </w:pPrChange>
      </w:pPr>
      <w:ins w:id="5856" w:author="Author">
        <w:del w:id="5857" w:author="Author">
          <w:r w:rsidRPr="006A4E31" w:rsidDel="00E2587A">
            <w:rPr>
              <w:rFonts w:eastAsia="Calibri" w:cs="Times New Roman"/>
              <w:i/>
              <w:iCs/>
              <w:color w:val="000000"/>
              <w:rPrChange w:id="5858" w:author="Author">
                <w:rPr>
                  <w:rFonts w:eastAsia="Calibri" w:cs="Times New Roman"/>
                  <w:b/>
                  <w:bCs/>
                  <w:i/>
                  <w:iCs/>
                  <w:color w:val="000000"/>
                </w:rPr>
              </w:rPrChange>
            </w:rPr>
            <w:delText>"Sir, I need a job. I'll work hard for you. Please give me a chance."</w:delText>
          </w:r>
        </w:del>
      </w:ins>
    </w:p>
    <w:p w14:paraId="4D1D20DC" w14:textId="283D4791" w:rsidR="00866553" w:rsidRPr="00041972" w:rsidDel="00E2587A" w:rsidRDefault="00866553" w:rsidP="00866553">
      <w:pPr>
        <w:widowControl w:val="0"/>
        <w:spacing w:line="280" w:lineRule="atLeast"/>
        <w:ind w:firstLine="288"/>
        <w:contextualSpacing/>
        <w:rPr>
          <w:ins w:id="5859" w:author="Author"/>
          <w:del w:id="5860" w:author="Author"/>
          <w:rFonts w:eastAsia="Calibri" w:cs="Times New Roman"/>
          <w:color w:val="000000"/>
        </w:rPr>
      </w:pPr>
    </w:p>
    <w:p w14:paraId="71827A86" w14:textId="66B01863" w:rsidR="00866553" w:rsidRPr="006A4E31" w:rsidDel="00E2587A" w:rsidRDefault="00866553" w:rsidP="00866553">
      <w:pPr>
        <w:widowControl w:val="0"/>
        <w:spacing w:line="280" w:lineRule="atLeast"/>
        <w:ind w:firstLine="288"/>
        <w:contextualSpacing/>
        <w:rPr>
          <w:ins w:id="5861" w:author="Author"/>
          <w:del w:id="5862" w:author="Author"/>
          <w:rFonts w:eastAsia="Calibri" w:cs="Times New Roman"/>
          <w:color w:val="000000"/>
        </w:rPr>
      </w:pPr>
      <w:ins w:id="5863" w:author="Author">
        <w:del w:id="5864" w:author="Author">
          <w:r w:rsidRPr="006A4E31" w:rsidDel="00E2587A">
            <w:rPr>
              <w:rFonts w:eastAsia="Calibri" w:cs="Times New Roman"/>
              <w:color w:val="000000"/>
              <w:rPrChange w:id="5865" w:author="Author">
                <w:rPr>
                  <w:rFonts w:eastAsia="Calibri" w:cs="Times New Roman"/>
                  <w:i/>
                  <w:iCs/>
                  <w:color w:val="000000"/>
                </w:rPr>
              </w:rPrChange>
            </w:rPr>
            <w:delText>"Jane, my name is Bob Vicelli. From here on, you may call me Bob. Let's go into the kitchen, and we'll show you the ropes of our dishwashing operation. The job is the late shift, from 10 p.m. to 6 a.m.</w:delText>
          </w:r>
          <w:r w:rsidRPr="006A4E31" w:rsidDel="00E2587A">
            <w:rPr>
              <w:rFonts w:eastAsia="Calibri" w:cs="Times New Roman"/>
              <w:color w:val="000000"/>
            </w:rPr>
            <w:delText xml:space="preserve"> </w:delText>
          </w:r>
          <w:r w:rsidRPr="006A4E31" w:rsidDel="00E2587A">
            <w:rPr>
              <w:rFonts w:eastAsia="Calibri" w:cs="Times New Roman"/>
              <w:color w:val="000000"/>
              <w:rPrChange w:id="5866" w:author="Author">
                <w:rPr>
                  <w:rFonts w:eastAsia="Calibri" w:cs="Times New Roman"/>
                  <w:i/>
                  <w:iCs/>
                  <w:color w:val="000000"/>
                </w:rPr>
              </w:rPrChange>
            </w:rPr>
            <w:delText>You can work with the evening crew to get acclimated, then do the whole night shift tonight. I'll call the night shift manager before he leaves, and if he gives you a thumbs-up, you've got the job. We pay Chicago minimum wage here, $22 an hour. That's $44,000 a year, enough to live on in Chicago, albeit modestly. That's for everybody, but the servers do get tips. Wait in my office until I get back at 7 a.m."</w:delText>
          </w:r>
        </w:del>
      </w:ins>
    </w:p>
    <w:p w14:paraId="35A36862" w14:textId="0CA46B54" w:rsidR="00866553" w:rsidRPr="00041972" w:rsidDel="00E2587A" w:rsidRDefault="00866553" w:rsidP="00866553">
      <w:pPr>
        <w:widowControl w:val="0"/>
        <w:spacing w:line="280" w:lineRule="atLeast"/>
        <w:ind w:firstLine="288"/>
        <w:contextualSpacing/>
        <w:rPr>
          <w:ins w:id="5867" w:author="Author"/>
          <w:del w:id="5868" w:author="Author"/>
          <w:rFonts w:eastAsia="Calibri" w:cs="Times New Roman"/>
          <w:color w:val="000000"/>
        </w:rPr>
      </w:pPr>
    </w:p>
    <w:p w14:paraId="58E83B43" w14:textId="5B2C947A" w:rsidR="00866553" w:rsidRPr="006A4E31" w:rsidDel="00E2587A" w:rsidRDefault="00866553">
      <w:pPr>
        <w:widowControl w:val="0"/>
        <w:spacing w:line="280" w:lineRule="atLeast"/>
        <w:ind w:left="720" w:right="576" w:firstLine="0"/>
        <w:contextualSpacing/>
        <w:rPr>
          <w:ins w:id="5869" w:author="Author"/>
          <w:del w:id="5870" w:author="Author"/>
          <w:rFonts w:eastAsia="Calibri" w:cs="Times New Roman"/>
          <w:i/>
          <w:iCs/>
          <w:color w:val="000000"/>
          <w:rPrChange w:id="5871" w:author="Author">
            <w:rPr>
              <w:ins w:id="5872" w:author="Author"/>
              <w:del w:id="5873" w:author="Author"/>
              <w:rFonts w:eastAsia="Calibri" w:cs="Times New Roman"/>
              <w:b/>
              <w:bCs/>
              <w:i/>
              <w:iCs/>
              <w:color w:val="000000"/>
            </w:rPr>
          </w:rPrChange>
        </w:rPr>
        <w:pPrChange w:id="5874" w:author="Author">
          <w:pPr>
            <w:widowControl w:val="0"/>
            <w:spacing w:line="280" w:lineRule="atLeast"/>
            <w:ind w:firstLine="288"/>
            <w:contextualSpacing/>
          </w:pPr>
        </w:pPrChange>
      </w:pPr>
      <w:ins w:id="5875" w:author="Author">
        <w:del w:id="5876" w:author="Author">
          <w:r w:rsidRPr="006A4E31" w:rsidDel="00E2587A">
            <w:rPr>
              <w:rFonts w:eastAsia="Calibri" w:cs="Times New Roman"/>
              <w:i/>
              <w:iCs/>
              <w:color w:val="000000"/>
              <w:rPrChange w:id="5877" w:author="Author">
                <w:rPr>
                  <w:rFonts w:eastAsia="Calibri" w:cs="Times New Roman"/>
                  <w:b/>
                  <w:bCs/>
                  <w:i/>
                  <w:iCs/>
                  <w:color w:val="000000"/>
                </w:rPr>
              </w:rPrChange>
            </w:rPr>
            <w:delText>"Thank you so much, Bob. I won't let you down."</w:delText>
          </w:r>
        </w:del>
      </w:ins>
    </w:p>
    <w:p w14:paraId="60365400" w14:textId="5848EC27" w:rsidR="00866553" w:rsidRPr="00041972" w:rsidDel="00E2587A" w:rsidRDefault="00866553" w:rsidP="00866553">
      <w:pPr>
        <w:widowControl w:val="0"/>
        <w:spacing w:line="280" w:lineRule="atLeast"/>
        <w:ind w:firstLine="288"/>
        <w:contextualSpacing/>
        <w:rPr>
          <w:ins w:id="5878" w:author="Author"/>
          <w:del w:id="5879" w:author="Author"/>
          <w:rFonts w:eastAsia="Calibri" w:cs="Times New Roman"/>
          <w:color w:val="000000"/>
        </w:rPr>
      </w:pPr>
    </w:p>
    <w:p w14:paraId="1F417BF6" w14:textId="2B0DD2A0" w:rsidR="00866553" w:rsidRPr="006A4E31" w:rsidDel="00E2587A" w:rsidRDefault="00866553" w:rsidP="00866553">
      <w:pPr>
        <w:widowControl w:val="0"/>
        <w:spacing w:line="280" w:lineRule="atLeast"/>
        <w:ind w:firstLine="288"/>
        <w:contextualSpacing/>
        <w:rPr>
          <w:ins w:id="5880" w:author="Author"/>
          <w:del w:id="5881" w:author="Author"/>
          <w:rFonts w:eastAsia="Calibri" w:cs="Times New Roman"/>
          <w:color w:val="000000"/>
          <w:rPrChange w:id="5882" w:author="Author">
            <w:rPr>
              <w:ins w:id="5883" w:author="Author"/>
              <w:del w:id="5884" w:author="Author"/>
              <w:rFonts w:eastAsia="Calibri" w:cs="Times New Roman"/>
              <w:i/>
              <w:iCs/>
              <w:color w:val="000000"/>
            </w:rPr>
          </w:rPrChange>
        </w:rPr>
      </w:pPr>
      <w:ins w:id="5885" w:author="Author">
        <w:del w:id="5886" w:author="Author">
          <w:r w:rsidRPr="006A4E31" w:rsidDel="00E2587A">
            <w:rPr>
              <w:rFonts w:eastAsia="Calibri" w:cs="Times New Roman"/>
              <w:color w:val="000000"/>
              <w:rPrChange w:id="5887" w:author="Author">
                <w:rPr>
                  <w:rFonts w:eastAsia="Calibri" w:cs="Times New Roman"/>
                  <w:i/>
                  <w:iCs/>
                  <w:color w:val="000000"/>
                </w:rPr>
              </w:rPrChange>
            </w:rPr>
            <w:delText>We walked into the kitchen area; the cooks and dishwashers were males. Collectively, they broke into smiles when they first saw me.</w:delText>
          </w:r>
        </w:del>
      </w:ins>
    </w:p>
    <w:p w14:paraId="2E3D5ECA" w14:textId="71296317" w:rsidR="00866553" w:rsidRPr="006A4E31" w:rsidDel="00E2587A" w:rsidRDefault="00866553" w:rsidP="00866553">
      <w:pPr>
        <w:widowControl w:val="0"/>
        <w:spacing w:line="280" w:lineRule="atLeast"/>
        <w:ind w:firstLine="288"/>
        <w:contextualSpacing/>
        <w:rPr>
          <w:ins w:id="5888" w:author="Author"/>
          <w:del w:id="5889" w:author="Author"/>
          <w:rFonts w:eastAsia="Calibri" w:cs="Times New Roman"/>
          <w:color w:val="000000"/>
          <w:rPrChange w:id="5890" w:author="Author">
            <w:rPr>
              <w:ins w:id="5891" w:author="Author"/>
              <w:del w:id="5892" w:author="Author"/>
              <w:rFonts w:eastAsia="Calibri" w:cs="Times New Roman"/>
              <w:i/>
              <w:iCs/>
              <w:color w:val="000000"/>
            </w:rPr>
          </w:rPrChange>
        </w:rPr>
      </w:pPr>
      <w:ins w:id="5893" w:author="Author">
        <w:del w:id="5894" w:author="Author">
          <w:r w:rsidRPr="006A4E31" w:rsidDel="00E2587A">
            <w:rPr>
              <w:rFonts w:eastAsia="Calibri" w:cs="Times New Roman"/>
              <w:color w:val="000000"/>
              <w:rPrChange w:id="5895" w:author="Author">
                <w:rPr>
                  <w:rFonts w:eastAsia="Calibri" w:cs="Times New Roman"/>
                  <w:i/>
                  <w:iCs/>
                  <w:color w:val="000000"/>
                </w:rPr>
              </w:rPrChange>
            </w:rPr>
            <w:delText>"OK, everybody. Jane is trying out for the night shift dishwasher job. Now I know that look, you guys. If any of you harasses her in any way, I will terminate you. I'll also enter your name and misdeeds into the Chicago Employee Review website. Jane is unable to speak; she's mute. If you need to have her answer a question, she has a laptop with a text-to-speech app</w:delText>
          </w:r>
          <w:r w:rsidR="00260F1C" w:rsidDel="00E2587A">
            <w:rPr>
              <w:rFonts w:eastAsia="Calibri" w:cs="Times New Roman"/>
              <w:color w:val="000000"/>
            </w:rPr>
            <w:delText>She has a laptop with a text-to-speech app if you need to have her answer a question</w:delText>
          </w:r>
          <w:r w:rsidRPr="006A4E31" w:rsidDel="00E2587A">
            <w:rPr>
              <w:rFonts w:eastAsia="Calibri" w:cs="Times New Roman"/>
              <w:color w:val="000000"/>
              <w:rPrChange w:id="5896" w:author="Author">
                <w:rPr>
                  <w:rFonts w:eastAsia="Calibri" w:cs="Times New Roman"/>
                  <w:i/>
                  <w:iCs/>
                  <w:color w:val="000000"/>
                </w:rPr>
              </w:rPrChange>
            </w:rPr>
            <w:delText>. Shaquille, I was hoping you could give her a quick tour of the restaurant and then teach her how we do the dishes here. I'll be back at 7 a.m."</w:delText>
          </w:r>
        </w:del>
      </w:ins>
    </w:p>
    <w:p w14:paraId="087E2E98" w14:textId="213C5723" w:rsidR="002F0743" w:rsidDel="00E2587A" w:rsidRDefault="00866553" w:rsidP="00866553">
      <w:pPr>
        <w:widowControl w:val="0"/>
        <w:spacing w:line="280" w:lineRule="atLeast"/>
        <w:ind w:firstLine="288"/>
        <w:contextualSpacing/>
        <w:rPr>
          <w:ins w:id="5897" w:author="Author"/>
          <w:del w:id="5898" w:author="Author"/>
          <w:rFonts w:eastAsia="Calibri" w:cs="Times New Roman"/>
          <w:color w:val="000000"/>
        </w:rPr>
      </w:pPr>
      <w:ins w:id="5899" w:author="Author">
        <w:del w:id="5900" w:author="Author">
          <w:r w:rsidRPr="006A4E31" w:rsidDel="00E2587A">
            <w:rPr>
              <w:rFonts w:eastAsia="Calibri" w:cs="Times New Roman"/>
              <w:color w:val="000000"/>
              <w:rPrChange w:id="5901" w:author="Author">
                <w:rPr>
                  <w:rFonts w:eastAsia="Calibri" w:cs="Times New Roman"/>
                  <w:i/>
                  <w:iCs/>
                  <w:color w:val="000000"/>
                </w:rPr>
              </w:rPrChange>
            </w:rPr>
            <w:delText>Bob left, and Shaquille walked up to me.</w:delText>
          </w:r>
        </w:del>
      </w:ins>
    </w:p>
    <w:p w14:paraId="62A19224" w14:textId="033A9C41" w:rsidR="002F0743" w:rsidDel="00E2587A" w:rsidRDefault="00866553" w:rsidP="00866553">
      <w:pPr>
        <w:widowControl w:val="0"/>
        <w:spacing w:line="280" w:lineRule="atLeast"/>
        <w:ind w:firstLine="288"/>
        <w:contextualSpacing/>
        <w:rPr>
          <w:ins w:id="5902" w:author="Author"/>
          <w:del w:id="5903" w:author="Author"/>
          <w:rFonts w:eastAsia="Calibri" w:cs="Times New Roman"/>
          <w:color w:val="000000"/>
        </w:rPr>
      </w:pPr>
      <w:ins w:id="5904" w:author="Author">
        <w:del w:id="5905" w:author="Author">
          <w:r w:rsidRPr="006A4E31" w:rsidDel="00E2587A">
            <w:rPr>
              <w:rFonts w:eastAsia="Calibri" w:cs="Times New Roman"/>
              <w:color w:val="000000"/>
              <w:rPrChange w:id="5906" w:author="Author">
                <w:rPr>
                  <w:rFonts w:eastAsia="Calibri" w:cs="Times New Roman"/>
                  <w:i/>
                  <w:iCs/>
                  <w:color w:val="000000"/>
                </w:rPr>
              </w:rPrChange>
            </w:rPr>
            <w:delText xml:space="preserve"> "Hi, I'm Shaquille, the afternoon shift dishwasher. Let's get started. Here's a hairnet; we all wear them here."</w:delText>
          </w:r>
        </w:del>
      </w:ins>
    </w:p>
    <w:p w14:paraId="036A3DBC" w14:textId="7B497E21" w:rsidR="00866553" w:rsidRPr="006A4E31" w:rsidDel="00E2587A" w:rsidRDefault="00866553" w:rsidP="00866553">
      <w:pPr>
        <w:widowControl w:val="0"/>
        <w:spacing w:line="280" w:lineRule="atLeast"/>
        <w:ind w:firstLine="288"/>
        <w:contextualSpacing/>
        <w:rPr>
          <w:ins w:id="5907" w:author="Author"/>
          <w:del w:id="5908" w:author="Author"/>
          <w:rFonts w:eastAsia="Calibri" w:cs="Times New Roman"/>
          <w:color w:val="000000"/>
          <w:rPrChange w:id="5909" w:author="Author">
            <w:rPr>
              <w:ins w:id="5910" w:author="Author"/>
              <w:del w:id="5911" w:author="Author"/>
              <w:rFonts w:eastAsia="Calibri" w:cs="Times New Roman"/>
              <w:i/>
              <w:iCs/>
              <w:color w:val="000000"/>
            </w:rPr>
          </w:rPrChange>
        </w:rPr>
      </w:pPr>
      <w:ins w:id="5912" w:author="Author">
        <w:del w:id="5913" w:author="Author">
          <w:r w:rsidRPr="006A4E31" w:rsidDel="00E2587A">
            <w:rPr>
              <w:rFonts w:eastAsia="Calibri" w:cs="Times New Roman"/>
              <w:color w:val="000000"/>
              <w:rPrChange w:id="5914" w:author="Author">
                <w:rPr>
                  <w:rFonts w:eastAsia="Calibri" w:cs="Times New Roman"/>
                  <w:i/>
                  <w:iCs/>
                  <w:color w:val="000000"/>
                </w:rPr>
              </w:rPrChange>
            </w:rPr>
            <w:delText xml:space="preserve"> He extended his hand, and I shook it and smiled at him. I worked all night, doing everything Shaquille taught me.</w:delText>
          </w:r>
        </w:del>
      </w:ins>
    </w:p>
    <w:p w14:paraId="1DCEFA50" w14:textId="48CAEDC0" w:rsidR="00866553" w:rsidRPr="006A4E31" w:rsidDel="00E2587A" w:rsidRDefault="00866553" w:rsidP="00866553">
      <w:pPr>
        <w:widowControl w:val="0"/>
        <w:spacing w:line="280" w:lineRule="atLeast"/>
        <w:ind w:firstLine="288"/>
        <w:contextualSpacing/>
        <w:rPr>
          <w:ins w:id="5915" w:author="Author"/>
          <w:del w:id="5916" w:author="Author"/>
          <w:rFonts w:eastAsia="Calibri" w:cs="Times New Roman"/>
          <w:color w:val="000000"/>
          <w:rPrChange w:id="5917" w:author="Author">
            <w:rPr>
              <w:ins w:id="5918" w:author="Author"/>
              <w:del w:id="5919" w:author="Author"/>
              <w:rFonts w:eastAsia="Calibri" w:cs="Times New Roman"/>
              <w:i/>
              <w:iCs/>
              <w:color w:val="000000"/>
            </w:rPr>
          </w:rPrChange>
        </w:rPr>
      </w:pPr>
      <w:ins w:id="5920" w:author="Author">
        <w:del w:id="5921" w:author="Author">
          <w:r w:rsidRPr="006A4E31" w:rsidDel="00E2587A">
            <w:rPr>
              <w:rFonts w:eastAsia="Calibri" w:cs="Times New Roman"/>
              <w:color w:val="000000"/>
              <w:rPrChange w:id="5922" w:author="Author">
                <w:rPr>
                  <w:rFonts w:eastAsia="Calibri" w:cs="Times New Roman"/>
                  <w:i/>
                  <w:iCs/>
                  <w:color w:val="000000"/>
                </w:rPr>
              </w:rPrChange>
            </w:rPr>
            <w:delText>Bob returned as promised at 7 a.m. and eventually made it into the office. I was sitting in the chair, hoping that I had landed the job.</w:delText>
          </w:r>
        </w:del>
      </w:ins>
    </w:p>
    <w:p w14:paraId="28659E90" w14:textId="74906ED9" w:rsidR="00866553" w:rsidRPr="006A4E31" w:rsidDel="00E2587A" w:rsidRDefault="00866553" w:rsidP="00866553">
      <w:pPr>
        <w:widowControl w:val="0"/>
        <w:spacing w:line="280" w:lineRule="atLeast"/>
        <w:ind w:firstLine="288"/>
        <w:contextualSpacing/>
        <w:rPr>
          <w:ins w:id="5923" w:author="Author"/>
          <w:del w:id="5924" w:author="Author"/>
          <w:rFonts w:eastAsia="Calibri" w:cs="Times New Roman"/>
          <w:color w:val="000000"/>
          <w:rPrChange w:id="5925" w:author="Author">
            <w:rPr>
              <w:ins w:id="5926" w:author="Author"/>
              <w:del w:id="5927" w:author="Author"/>
              <w:rFonts w:eastAsia="Calibri" w:cs="Times New Roman"/>
              <w:i/>
              <w:iCs/>
              <w:color w:val="000000"/>
            </w:rPr>
          </w:rPrChange>
        </w:rPr>
      </w:pPr>
      <w:ins w:id="5928" w:author="Author">
        <w:del w:id="5929" w:author="Author">
          <w:r w:rsidRPr="006A4E31" w:rsidDel="00E2587A">
            <w:rPr>
              <w:rFonts w:eastAsia="Calibri" w:cs="Times New Roman"/>
              <w:color w:val="000000"/>
              <w:rPrChange w:id="5930" w:author="Author">
                <w:rPr>
                  <w:rFonts w:eastAsia="Calibri" w:cs="Times New Roman"/>
                  <w:i/>
                  <w:iCs/>
                  <w:color w:val="000000"/>
                </w:rPr>
              </w:rPrChange>
            </w:rPr>
            <w:delText>"Good morning, Jane. Both Shaquille and Ben, the night manager, gave glowing reviews. The job is yours if you still want it."</w:delText>
          </w:r>
        </w:del>
      </w:ins>
    </w:p>
    <w:p w14:paraId="5D80C96F" w14:textId="63F97B08" w:rsidR="00866553" w:rsidRPr="00041972" w:rsidDel="00E2587A" w:rsidRDefault="00866553" w:rsidP="00866553">
      <w:pPr>
        <w:widowControl w:val="0"/>
        <w:spacing w:line="280" w:lineRule="atLeast"/>
        <w:ind w:firstLine="288"/>
        <w:contextualSpacing/>
        <w:rPr>
          <w:ins w:id="5931" w:author="Author"/>
          <w:del w:id="5932" w:author="Author"/>
          <w:rFonts w:eastAsia="Calibri" w:cs="Times New Roman"/>
          <w:color w:val="000000"/>
        </w:rPr>
      </w:pPr>
    </w:p>
    <w:p w14:paraId="30BCA056" w14:textId="74DD14D0" w:rsidR="00866553" w:rsidRPr="006A4E31" w:rsidDel="00E2587A" w:rsidRDefault="00866553">
      <w:pPr>
        <w:widowControl w:val="0"/>
        <w:spacing w:line="280" w:lineRule="atLeast"/>
        <w:ind w:left="720" w:right="576" w:firstLine="0"/>
        <w:contextualSpacing/>
        <w:rPr>
          <w:ins w:id="5933" w:author="Author"/>
          <w:del w:id="5934" w:author="Author"/>
          <w:rFonts w:eastAsia="Calibri" w:cs="Times New Roman"/>
          <w:i/>
          <w:iCs/>
          <w:color w:val="000000"/>
          <w:rPrChange w:id="5935" w:author="Author">
            <w:rPr>
              <w:ins w:id="5936" w:author="Author"/>
              <w:del w:id="5937" w:author="Author"/>
              <w:rFonts w:eastAsia="Calibri" w:cs="Times New Roman"/>
              <w:b/>
              <w:bCs/>
              <w:i/>
              <w:iCs/>
              <w:color w:val="000000"/>
            </w:rPr>
          </w:rPrChange>
        </w:rPr>
        <w:pPrChange w:id="5938" w:author="Author">
          <w:pPr>
            <w:widowControl w:val="0"/>
            <w:spacing w:line="280" w:lineRule="atLeast"/>
            <w:ind w:left="270" w:firstLine="18"/>
            <w:contextualSpacing/>
          </w:pPr>
        </w:pPrChange>
      </w:pPr>
      <w:ins w:id="5939" w:author="Author">
        <w:del w:id="5940" w:author="Author">
          <w:r w:rsidRPr="006A4E31" w:rsidDel="00E2587A">
            <w:rPr>
              <w:rFonts w:eastAsia="Calibri" w:cs="Times New Roman"/>
              <w:i/>
              <w:iCs/>
              <w:color w:val="000000"/>
              <w:rPrChange w:id="5941" w:author="Author">
                <w:rPr>
                  <w:rFonts w:eastAsia="Calibri" w:cs="Times New Roman"/>
                  <w:b/>
                  <w:bCs/>
                  <w:i/>
                  <w:iCs/>
                  <w:color w:val="000000"/>
                </w:rPr>
              </w:rPrChange>
            </w:rPr>
            <w:delText>"Yes, I do. Thank you, Bob. Now I have a little glimmer of hope in my life."</w:delText>
          </w:r>
        </w:del>
      </w:ins>
    </w:p>
    <w:p w14:paraId="4F5FC421" w14:textId="60747010" w:rsidR="00866553" w:rsidRPr="00041972" w:rsidDel="00E2587A" w:rsidRDefault="00866553" w:rsidP="00866553">
      <w:pPr>
        <w:widowControl w:val="0"/>
        <w:spacing w:line="280" w:lineRule="atLeast"/>
        <w:ind w:firstLine="288"/>
        <w:contextualSpacing/>
        <w:rPr>
          <w:ins w:id="5942" w:author="Author"/>
          <w:del w:id="5943" w:author="Author"/>
          <w:rFonts w:eastAsia="Calibri" w:cs="Times New Roman"/>
          <w:color w:val="000000"/>
        </w:rPr>
      </w:pPr>
    </w:p>
    <w:p w14:paraId="27F40B5E" w14:textId="781C8932" w:rsidR="00866553" w:rsidRPr="006A4E31" w:rsidDel="00E2587A" w:rsidRDefault="00866553" w:rsidP="00866553">
      <w:pPr>
        <w:widowControl w:val="0"/>
        <w:spacing w:line="280" w:lineRule="atLeast"/>
        <w:ind w:firstLine="288"/>
        <w:contextualSpacing/>
        <w:rPr>
          <w:ins w:id="5944" w:author="Author"/>
          <w:del w:id="5945" w:author="Author"/>
          <w:rFonts w:eastAsia="Calibri" w:cs="Times New Roman"/>
          <w:color w:val="000000"/>
          <w:rPrChange w:id="5946" w:author="Author">
            <w:rPr>
              <w:ins w:id="5947" w:author="Author"/>
              <w:del w:id="5948" w:author="Author"/>
              <w:rFonts w:eastAsia="Calibri" w:cs="Times New Roman"/>
              <w:i/>
              <w:iCs/>
              <w:color w:val="000000"/>
            </w:rPr>
          </w:rPrChange>
        </w:rPr>
      </w:pPr>
      <w:ins w:id="5949" w:author="Author">
        <w:del w:id="5950" w:author="Author">
          <w:r w:rsidRPr="006A4E31" w:rsidDel="00E2587A">
            <w:rPr>
              <w:rFonts w:eastAsia="Calibri" w:cs="Times New Roman"/>
              <w:color w:val="000000"/>
              <w:rPrChange w:id="5951" w:author="Author">
                <w:rPr>
                  <w:rFonts w:eastAsia="Calibri" w:cs="Times New Roman"/>
                  <w:i/>
                  <w:iCs/>
                  <w:color w:val="000000"/>
                </w:rPr>
              </w:rPrChange>
            </w:rPr>
            <w:delText>"Jane, do you have anywhere to stay?"</w:delText>
          </w:r>
        </w:del>
      </w:ins>
    </w:p>
    <w:p w14:paraId="5864E5C5" w14:textId="79C83547" w:rsidR="00866553" w:rsidRPr="00041972" w:rsidDel="00E2587A" w:rsidRDefault="00866553" w:rsidP="00866553">
      <w:pPr>
        <w:widowControl w:val="0"/>
        <w:spacing w:line="280" w:lineRule="atLeast"/>
        <w:ind w:firstLine="288"/>
        <w:contextualSpacing/>
        <w:rPr>
          <w:ins w:id="5952" w:author="Author"/>
          <w:del w:id="5953" w:author="Author"/>
          <w:rFonts w:eastAsia="Calibri" w:cs="Times New Roman"/>
          <w:color w:val="000000"/>
        </w:rPr>
      </w:pPr>
    </w:p>
    <w:p w14:paraId="31CFA17E" w14:textId="6B3CF42D" w:rsidR="00866553" w:rsidRPr="006A4E31" w:rsidDel="00E2587A" w:rsidRDefault="00866553">
      <w:pPr>
        <w:widowControl w:val="0"/>
        <w:spacing w:line="280" w:lineRule="atLeast"/>
        <w:ind w:left="720" w:right="576" w:firstLine="0"/>
        <w:contextualSpacing/>
        <w:rPr>
          <w:ins w:id="5954" w:author="Author"/>
          <w:del w:id="5955" w:author="Author"/>
          <w:rFonts w:eastAsia="Calibri" w:cs="Times New Roman"/>
          <w:i/>
          <w:iCs/>
          <w:color w:val="000000"/>
          <w:rPrChange w:id="5956" w:author="Author">
            <w:rPr>
              <w:ins w:id="5957" w:author="Author"/>
              <w:del w:id="5958" w:author="Author"/>
              <w:rFonts w:eastAsia="Calibri" w:cs="Times New Roman"/>
              <w:b/>
              <w:bCs/>
              <w:i/>
              <w:iCs/>
              <w:color w:val="000000"/>
            </w:rPr>
          </w:rPrChange>
        </w:rPr>
        <w:pPrChange w:id="5959" w:author="Author">
          <w:pPr>
            <w:widowControl w:val="0"/>
            <w:spacing w:line="280" w:lineRule="atLeast"/>
            <w:ind w:firstLine="288"/>
            <w:contextualSpacing/>
          </w:pPr>
        </w:pPrChange>
      </w:pPr>
      <w:ins w:id="5960" w:author="Author">
        <w:del w:id="5961" w:author="Author">
          <w:r w:rsidRPr="006A4E31" w:rsidDel="00E2587A">
            <w:rPr>
              <w:rFonts w:eastAsia="Calibri" w:cs="Times New Roman"/>
              <w:i/>
              <w:iCs/>
              <w:color w:val="000000"/>
              <w:rPrChange w:id="5962" w:author="Author">
                <w:rPr>
                  <w:rFonts w:eastAsia="Calibri" w:cs="Times New Roman"/>
                  <w:b/>
                  <w:bCs/>
                  <w:i/>
                  <w:iCs/>
                  <w:color w:val="000000"/>
                </w:rPr>
              </w:rPrChange>
            </w:rPr>
            <w:delText>"No, I don't. I guess it will be park benches for a while."</w:delText>
          </w:r>
        </w:del>
      </w:ins>
    </w:p>
    <w:p w14:paraId="057319F8" w14:textId="1C706014" w:rsidR="00866553" w:rsidRPr="00041972" w:rsidDel="00E2587A" w:rsidRDefault="00866553" w:rsidP="00866553">
      <w:pPr>
        <w:widowControl w:val="0"/>
        <w:spacing w:line="280" w:lineRule="atLeast"/>
        <w:ind w:firstLine="288"/>
        <w:contextualSpacing/>
        <w:rPr>
          <w:ins w:id="5963" w:author="Author"/>
          <w:del w:id="5964" w:author="Author"/>
          <w:rFonts w:eastAsia="Calibri" w:cs="Times New Roman"/>
          <w:color w:val="000000"/>
        </w:rPr>
      </w:pPr>
    </w:p>
    <w:p w14:paraId="7C37627C" w14:textId="6C0A719E" w:rsidR="002F0743" w:rsidDel="00E2587A" w:rsidRDefault="00866553" w:rsidP="00866553">
      <w:pPr>
        <w:widowControl w:val="0"/>
        <w:spacing w:line="280" w:lineRule="atLeast"/>
        <w:ind w:firstLine="288"/>
        <w:contextualSpacing/>
        <w:rPr>
          <w:ins w:id="5965" w:author="Author"/>
          <w:del w:id="5966" w:author="Author"/>
          <w:rFonts w:eastAsia="Calibri" w:cs="Times New Roman"/>
          <w:color w:val="000000"/>
        </w:rPr>
      </w:pPr>
      <w:ins w:id="5967" w:author="Author">
        <w:del w:id="5968" w:author="Author">
          <w:r w:rsidRPr="006A4E31" w:rsidDel="00E2587A">
            <w:rPr>
              <w:rFonts w:eastAsia="Calibri" w:cs="Times New Roman"/>
              <w:color w:val="000000"/>
              <w:rPrChange w:id="5969" w:author="Author">
                <w:rPr>
                  <w:rFonts w:eastAsia="Calibri" w:cs="Times New Roman"/>
                  <w:i/>
                  <w:iCs/>
                  <w:color w:val="000000"/>
                </w:rPr>
              </w:rPrChange>
            </w:rPr>
            <w:delText xml:space="preserve">Bob slumped back in his chair, </w:delText>
          </w:r>
          <w:r w:rsidR="002F0743" w:rsidDel="00E2587A">
            <w:rPr>
              <w:rFonts w:eastAsia="Calibri" w:cs="Times New Roman"/>
              <w:color w:val="000000"/>
            </w:rPr>
            <w:delText xml:space="preserve">and </w:delText>
          </w:r>
          <w:r w:rsidRPr="006A4E31" w:rsidDel="00E2587A">
            <w:rPr>
              <w:rFonts w:eastAsia="Calibri" w:cs="Times New Roman"/>
              <w:color w:val="000000"/>
              <w:rPrChange w:id="5970" w:author="Author">
                <w:rPr>
                  <w:rFonts w:eastAsia="Calibri" w:cs="Times New Roman"/>
                  <w:i/>
                  <w:iCs/>
                  <w:color w:val="000000"/>
                </w:rPr>
              </w:rPrChange>
            </w:rPr>
            <w:delText>looked at me studiously</w:delText>
          </w:r>
          <w:r w:rsidR="002F0743" w:rsidDel="00E2587A">
            <w:rPr>
              <w:rFonts w:eastAsia="Calibri" w:cs="Times New Roman"/>
              <w:color w:val="000000"/>
            </w:rPr>
            <w:delText>.</w:delText>
          </w:r>
          <w:r w:rsidRPr="006A4E31" w:rsidDel="00E2587A">
            <w:rPr>
              <w:rFonts w:eastAsia="Calibri" w:cs="Times New Roman"/>
              <w:color w:val="000000"/>
              <w:rPrChange w:id="5971" w:author="Author">
                <w:rPr>
                  <w:rFonts w:eastAsia="Calibri" w:cs="Times New Roman"/>
                  <w:i/>
                  <w:iCs/>
                  <w:color w:val="000000"/>
                </w:rPr>
              </w:rPrChange>
            </w:rPr>
            <w:delText xml:space="preserve">, and said: </w:delText>
          </w:r>
        </w:del>
      </w:ins>
    </w:p>
    <w:p w14:paraId="4491E4AA" w14:textId="3D18C46C" w:rsidR="002F0743" w:rsidDel="00E2587A" w:rsidRDefault="00866553" w:rsidP="00866553">
      <w:pPr>
        <w:widowControl w:val="0"/>
        <w:spacing w:line="280" w:lineRule="atLeast"/>
        <w:ind w:firstLine="288"/>
        <w:contextualSpacing/>
        <w:rPr>
          <w:ins w:id="5972" w:author="Author"/>
          <w:del w:id="5973" w:author="Author"/>
          <w:rFonts w:eastAsia="Calibri" w:cs="Times New Roman"/>
          <w:color w:val="000000"/>
        </w:rPr>
      </w:pPr>
      <w:ins w:id="5974" w:author="Author">
        <w:del w:id="5975" w:author="Author">
          <w:r w:rsidRPr="006A4E31" w:rsidDel="00E2587A">
            <w:rPr>
              <w:rFonts w:eastAsia="Calibri" w:cs="Times New Roman"/>
              <w:color w:val="000000"/>
              <w:rPrChange w:id="5976" w:author="Author">
                <w:rPr>
                  <w:rFonts w:eastAsia="Calibri" w:cs="Times New Roman"/>
                  <w:i/>
                  <w:iCs/>
                  <w:color w:val="000000"/>
                </w:rPr>
              </w:rPrChange>
            </w:rPr>
            <w:delText>"Hold that thought."</w:delText>
          </w:r>
        </w:del>
      </w:ins>
    </w:p>
    <w:p w14:paraId="2BB8059A" w14:textId="11073AA7" w:rsidR="00866553" w:rsidRPr="006A4E31" w:rsidDel="00E2587A" w:rsidRDefault="00866553" w:rsidP="00866553">
      <w:pPr>
        <w:widowControl w:val="0"/>
        <w:spacing w:line="280" w:lineRule="atLeast"/>
        <w:ind w:firstLine="288"/>
        <w:contextualSpacing/>
        <w:rPr>
          <w:ins w:id="5977" w:author="Author"/>
          <w:del w:id="5978" w:author="Author"/>
          <w:rFonts w:eastAsia="Calibri" w:cs="Times New Roman"/>
          <w:color w:val="000000"/>
          <w:rPrChange w:id="5979" w:author="Author">
            <w:rPr>
              <w:ins w:id="5980" w:author="Author"/>
              <w:del w:id="5981" w:author="Author"/>
              <w:rFonts w:eastAsia="Calibri" w:cs="Times New Roman"/>
              <w:i/>
              <w:iCs/>
              <w:color w:val="000000"/>
            </w:rPr>
          </w:rPrChange>
        </w:rPr>
      </w:pPr>
      <w:ins w:id="5982" w:author="Author">
        <w:del w:id="5983" w:author="Author">
          <w:r w:rsidRPr="006A4E31" w:rsidDel="00E2587A">
            <w:rPr>
              <w:rFonts w:eastAsia="Calibri" w:cs="Times New Roman"/>
              <w:color w:val="000000"/>
              <w:rPrChange w:id="5984" w:author="Author">
                <w:rPr>
                  <w:rFonts w:eastAsia="Calibri" w:cs="Times New Roman"/>
                  <w:i/>
                  <w:iCs/>
                  <w:color w:val="000000"/>
                </w:rPr>
              </w:rPrChange>
            </w:rPr>
            <w:delText xml:space="preserve"> He picked up his iPhone and dialed a number.</w:delText>
          </w:r>
        </w:del>
      </w:ins>
    </w:p>
    <w:p w14:paraId="4DBBBBDD" w14:textId="5D61C732" w:rsidR="00866553" w:rsidRPr="00041972" w:rsidDel="00E2587A" w:rsidRDefault="00866553" w:rsidP="00866553">
      <w:pPr>
        <w:widowControl w:val="0"/>
        <w:spacing w:line="280" w:lineRule="atLeast"/>
        <w:ind w:firstLine="288"/>
        <w:contextualSpacing/>
        <w:rPr>
          <w:ins w:id="5985" w:author="Author"/>
          <w:del w:id="5986" w:author="Author"/>
          <w:rFonts w:eastAsia="Calibri" w:cs="Times New Roman"/>
          <w:i/>
          <w:iCs/>
          <w:color w:val="000000"/>
        </w:rPr>
      </w:pPr>
    </w:p>
    <w:p w14:paraId="3622DBBC" w14:textId="65F6CFC6" w:rsidR="00866553" w:rsidRPr="006A4E31" w:rsidDel="00E2587A" w:rsidRDefault="00866553" w:rsidP="00866553">
      <w:pPr>
        <w:widowControl w:val="0"/>
        <w:spacing w:line="280" w:lineRule="atLeast"/>
        <w:ind w:firstLine="288"/>
        <w:contextualSpacing/>
        <w:rPr>
          <w:ins w:id="5987" w:author="Author"/>
          <w:del w:id="5988" w:author="Author"/>
          <w:rFonts w:eastAsia="Calibri" w:cs="Times New Roman"/>
          <w:color w:val="000000"/>
          <w:rPrChange w:id="5989" w:author="Author">
            <w:rPr>
              <w:ins w:id="5990" w:author="Author"/>
              <w:del w:id="5991" w:author="Author"/>
              <w:rFonts w:eastAsia="Calibri" w:cs="Times New Roman"/>
              <w:i/>
              <w:iCs/>
              <w:color w:val="000000"/>
            </w:rPr>
          </w:rPrChange>
        </w:rPr>
      </w:pPr>
      <w:ins w:id="5992" w:author="Author">
        <w:del w:id="5993" w:author="Author">
          <w:r w:rsidRPr="006A4E31" w:rsidDel="00E2587A">
            <w:rPr>
              <w:rFonts w:eastAsia="Calibri" w:cs="Times New Roman"/>
              <w:color w:val="000000"/>
              <w:rPrChange w:id="5994" w:author="Author">
                <w:rPr>
                  <w:rFonts w:eastAsia="Calibri" w:cs="Times New Roman"/>
                  <w:i/>
                  <w:iCs/>
                  <w:color w:val="000000"/>
                </w:rPr>
              </w:rPrChange>
            </w:rPr>
            <w:delText xml:space="preserve">"Well, hello, Aunt Eleanor. I didn't wake you, did I? Oh, that's good. Tell me, do you still have that empty guest room in your home? You do. Why? I've got a young woman here just out of school, hoping to get started. Her name is Jane, and she needs a place to stay. She's charming. Will you? Oh, great. One other thing, Aunt Eleanor, Jane is mute, </w:delText>
          </w:r>
          <w:r w:rsidR="00312DA3" w:rsidDel="00E2587A">
            <w:rPr>
              <w:rFonts w:eastAsia="Calibri" w:cs="Times New Roman"/>
              <w:color w:val="000000"/>
            </w:rPr>
            <w:delText xml:space="preserve">and </w:delText>
          </w:r>
          <w:r w:rsidRPr="006A4E31" w:rsidDel="00E2587A">
            <w:rPr>
              <w:rFonts w:eastAsia="Calibri" w:cs="Times New Roman"/>
              <w:color w:val="000000"/>
              <w:rPrChange w:id="5995" w:author="Author">
                <w:rPr>
                  <w:rFonts w:eastAsia="Calibri" w:cs="Times New Roman"/>
                  <w:i/>
                  <w:iCs/>
                  <w:color w:val="000000"/>
                </w:rPr>
              </w:rPrChange>
            </w:rPr>
            <w:delText>can't speak. No, she hears fine. She has an old laptop that she can type into, converting her typing to speech. Great! Is it OK if I send her over right now? Good. She will be working the night shift tonight. Thanks, Aunt Eleanor."</w:delText>
          </w:r>
        </w:del>
      </w:ins>
    </w:p>
    <w:p w14:paraId="72549BF4" w14:textId="026BB2EC" w:rsidR="00866553" w:rsidRPr="00E55954" w:rsidDel="00E2587A" w:rsidRDefault="00866553" w:rsidP="00866553">
      <w:pPr>
        <w:widowControl w:val="0"/>
        <w:spacing w:line="280" w:lineRule="atLeast"/>
        <w:ind w:firstLine="288"/>
        <w:contextualSpacing/>
        <w:rPr>
          <w:ins w:id="5996" w:author="Author"/>
          <w:del w:id="5997" w:author="Author"/>
          <w:rFonts w:eastAsia="Calibri" w:cs="Times New Roman"/>
          <w:i/>
          <w:iCs/>
          <w:color w:val="000000"/>
        </w:rPr>
      </w:pPr>
      <w:ins w:id="5998" w:author="Author">
        <w:del w:id="5999" w:author="Author">
          <w:r w:rsidRPr="00E55954" w:rsidDel="00E2587A">
            <w:rPr>
              <w:rFonts w:eastAsia="Calibri" w:cs="Times New Roman"/>
              <w:i/>
              <w:iCs/>
              <w:color w:val="000000"/>
            </w:rPr>
            <w:delText xml:space="preserve"> </w:delText>
          </w:r>
        </w:del>
      </w:ins>
    </w:p>
    <w:p w14:paraId="32EFC59F" w14:textId="0017BF59" w:rsidR="00866553" w:rsidRPr="006A4E31" w:rsidDel="00E2587A" w:rsidRDefault="00866553" w:rsidP="005758F1">
      <w:pPr>
        <w:widowControl w:val="0"/>
        <w:spacing w:line="280" w:lineRule="atLeast"/>
        <w:ind w:firstLine="288"/>
        <w:contextualSpacing/>
        <w:rPr>
          <w:ins w:id="6000" w:author="Author"/>
          <w:del w:id="6001" w:author="Author"/>
          <w:rFonts w:eastAsia="Calibri" w:cs="Times New Roman"/>
          <w:color w:val="000000"/>
          <w:rPrChange w:id="6002" w:author="Author">
            <w:rPr>
              <w:ins w:id="6003" w:author="Author"/>
              <w:del w:id="6004" w:author="Author"/>
              <w:rFonts w:eastAsia="Calibri" w:cs="Times New Roman"/>
              <w:i/>
              <w:iCs/>
              <w:color w:val="000000"/>
            </w:rPr>
          </w:rPrChange>
        </w:rPr>
      </w:pPr>
      <w:ins w:id="6005" w:author="Author">
        <w:del w:id="6006" w:author="Author">
          <w:r w:rsidRPr="006A4E31" w:rsidDel="00E2587A">
            <w:rPr>
              <w:rFonts w:eastAsia="Calibri" w:cs="Times New Roman"/>
              <w:color w:val="000000"/>
              <w:rPrChange w:id="6007" w:author="Author">
                <w:rPr>
                  <w:rFonts w:eastAsia="Calibri" w:cs="Times New Roman"/>
                  <w:i/>
                  <w:iCs/>
                  <w:color w:val="000000"/>
                </w:rPr>
              </w:rPrChange>
            </w:rPr>
            <w:delText xml:space="preserve">I was pleasantly surprised. Bob used his iPhone to recall his BMW I5 electric car. </w:delText>
          </w:r>
        </w:del>
      </w:ins>
    </w:p>
    <w:p w14:paraId="337D207B" w14:textId="282FAB4E" w:rsidR="00866553" w:rsidRPr="006A4E31" w:rsidDel="00E2587A" w:rsidRDefault="00866553" w:rsidP="00866553">
      <w:pPr>
        <w:widowControl w:val="0"/>
        <w:spacing w:line="280" w:lineRule="atLeast"/>
        <w:ind w:firstLine="288"/>
        <w:contextualSpacing/>
        <w:rPr>
          <w:ins w:id="6008" w:author="Author"/>
          <w:del w:id="6009" w:author="Author"/>
          <w:rFonts w:eastAsia="Calibri" w:cs="Times New Roman"/>
          <w:color w:val="000000"/>
          <w:rPrChange w:id="6010" w:author="Author">
            <w:rPr>
              <w:ins w:id="6011" w:author="Author"/>
              <w:del w:id="6012" w:author="Author"/>
              <w:rFonts w:eastAsia="Calibri" w:cs="Times New Roman"/>
              <w:i/>
              <w:iCs/>
              <w:color w:val="000000"/>
            </w:rPr>
          </w:rPrChange>
        </w:rPr>
      </w:pPr>
      <w:ins w:id="6013" w:author="Author">
        <w:del w:id="6014" w:author="Author">
          <w:r w:rsidRPr="006A4E31" w:rsidDel="00E2587A">
            <w:rPr>
              <w:rFonts w:eastAsia="Calibri" w:cs="Times New Roman"/>
              <w:color w:val="000000"/>
              <w:rPrChange w:id="6015" w:author="Author">
                <w:rPr>
                  <w:rFonts w:eastAsia="Calibri" w:cs="Times New Roman"/>
                  <w:i/>
                  <w:iCs/>
                  <w:color w:val="000000"/>
                </w:rPr>
              </w:rPrChange>
            </w:rPr>
            <w:delText>"Jane, my aunt is 75 years old and has a guest room that you can rent. You can pay at the end of the month. She lives in a brick, two-story house at 1236 South Tripp Avenue. Her home is about four and a half miles from here, just off West Roosevelt Drive outside. You can easily take a city bus to get to work. She's an adorable person; I'm sure you'll like her. You can stay there until you save enough to get an apartment of your own. Grab your stuff, the car's pulling up."</w:delText>
          </w:r>
        </w:del>
      </w:ins>
    </w:p>
    <w:p w14:paraId="6253DF9B" w14:textId="47CBA3DB" w:rsidR="00866553" w:rsidDel="00E2587A" w:rsidRDefault="00866553" w:rsidP="00866553">
      <w:pPr>
        <w:widowControl w:val="0"/>
        <w:spacing w:line="280" w:lineRule="atLeast"/>
        <w:ind w:firstLine="288"/>
        <w:contextualSpacing/>
        <w:rPr>
          <w:ins w:id="6016" w:author="Author"/>
          <w:del w:id="6017" w:author="Author"/>
          <w:rFonts w:eastAsia="Calibri" w:cs="Times New Roman"/>
          <w:color w:val="000000"/>
        </w:rPr>
      </w:pPr>
    </w:p>
    <w:p w14:paraId="46B61DBE" w14:textId="6A59DE33" w:rsidR="00866553" w:rsidDel="00E2587A" w:rsidRDefault="00866553" w:rsidP="00866553">
      <w:pPr>
        <w:widowControl w:val="0"/>
        <w:spacing w:line="280" w:lineRule="atLeast"/>
        <w:ind w:firstLine="288"/>
        <w:contextualSpacing/>
        <w:rPr>
          <w:ins w:id="6018" w:author="Author"/>
          <w:del w:id="6019" w:author="Author"/>
          <w:rFonts w:eastAsia="Calibri" w:cs="Times New Roman"/>
          <w:color w:val="000000"/>
        </w:rPr>
      </w:pPr>
    </w:p>
    <w:p w14:paraId="539FD318" w14:textId="6DBF6614" w:rsidR="00866553" w:rsidRPr="000E72EA" w:rsidDel="00E2587A" w:rsidRDefault="00866553" w:rsidP="00866553">
      <w:pPr>
        <w:pStyle w:val="ASubheadLevel1"/>
        <w:rPr>
          <w:ins w:id="6020" w:author="Author"/>
          <w:del w:id="6021" w:author="Author"/>
          <w:szCs w:val="28"/>
        </w:rPr>
      </w:pPr>
      <w:bookmarkStart w:id="6022" w:name="_Toc93149505"/>
      <w:ins w:id="6023" w:author="Author">
        <w:del w:id="6024" w:author="Author">
          <w:r w:rsidRPr="000E72EA" w:rsidDel="00E2587A">
            <w:rPr>
              <w:szCs w:val="28"/>
            </w:rPr>
            <w:delText>A Room Upstairs</w:delText>
          </w:r>
          <w:bookmarkEnd w:id="6022"/>
        </w:del>
      </w:ins>
    </w:p>
    <w:p w14:paraId="35722E17" w14:textId="18DA5E38" w:rsidR="00866553" w:rsidRPr="00A1060D" w:rsidDel="00E2587A" w:rsidRDefault="00866553" w:rsidP="00866553">
      <w:pPr>
        <w:pStyle w:val="BodyNormal"/>
        <w:rPr>
          <w:ins w:id="6025" w:author="Author"/>
          <w:del w:id="6026" w:author="Author"/>
          <w:rPrChange w:id="6027" w:author="Author">
            <w:rPr>
              <w:ins w:id="6028" w:author="Author"/>
              <w:del w:id="6029" w:author="Author"/>
              <w:i/>
              <w:iCs/>
            </w:rPr>
          </w:rPrChange>
        </w:rPr>
      </w:pPr>
      <w:ins w:id="6030" w:author="Author">
        <w:del w:id="6031" w:author="Author">
          <w:r w:rsidRPr="00A1060D" w:rsidDel="00E2587A">
            <w:rPr>
              <w:rPrChange w:id="6032" w:author="Author">
                <w:rPr>
                  <w:i/>
                  <w:iCs/>
                </w:rPr>
              </w:rPrChange>
            </w:rPr>
            <w:delText>Eleanor Corridini's home, clad in light tan bricks, redwood stairs, and railings leading to the front door, was over four miles west of the restaurant. I rang the doorbell, and an older woman with long white hair tied into a ponytail opened the door.</w:delText>
          </w:r>
        </w:del>
      </w:ins>
    </w:p>
    <w:p w14:paraId="785EF12F" w14:textId="150BE309" w:rsidR="00866553" w:rsidRPr="00A1060D" w:rsidDel="00E2587A" w:rsidRDefault="00866553" w:rsidP="00866553">
      <w:pPr>
        <w:widowControl w:val="0"/>
        <w:spacing w:line="280" w:lineRule="atLeast"/>
        <w:ind w:firstLine="288"/>
        <w:contextualSpacing/>
        <w:rPr>
          <w:ins w:id="6033" w:author="Author"/>
          <w:del w:id="6034" w:author="Author"/>
          <w:rFonts w:eastAsia="Calibri" w:cs="Times New Roman"/>
          <w:color w:val="000000"/>
          <w:rPrChange w:id="6035" w:author="Author">
            <w:rPr>
              <w:ins w:id="6036" w:author="Author"/>
              <w:del w:id="6037" w:author="Author"/>
              <w:rFonts w:eastAsia="Calibri" w:cs="Times New Roman"/>
              <w:i/>
              <w:iCs/>
              <w:color w:val="000000"/>
            </w:rPr>
          </w:rPrChange>
        </w:rPr>
      </w:pPr>
      <w:ins w:id="6038" w:author="Author">
        <w:del w:id="6039" w:author="Author">
          <w:r w:rsidRPr="00A1060D" w:rsidDel="00E2587A">
            <w:rPr>
              <w:rFonts w:eastAsia="Calibri" w:cs="Times New Roman"/>
              <w:color w:val="000000"/>
              <w:rPrChange w:id="6040" w:author="Author">
                <w:rPr>
                  <w:rFonts w:eastAsia="Calibri" w:cs="Times New Roman"/>
                  <w:i/>
                  <w:iCs/>
                  <w:color w:val="000000"/>
                </w:rPr>
              </w:rPrChange>
            </w:rPr>
            <w:delText xml:space="preserve">"Oh, you must be Jane. Please come in." </w:delText>
          </w:r>
        </w:del>
      </w:ins>
    </w:p>
    <w:p w14:paraId="6D578731" w14:textId="747233AC" w:rsidR="00866553" w:rsidRPr="00A1060D" w:rsidDel="00E2587A" w:rsidRDefault="00866553" w:rsidP="00866553">
      <w:pPr>
        <w:widowControl w:val="0"/>
        <w:spacing w:line="280" w:lineRule="atLeast"/>
        <w:ind w:firstLine="288"/>
        <w:contextualSpacing/>
        <w:rPr>
          <w:ins w:id="6041" w:author="Author"/>
          <w:del w:id="6042" w:author="Author"/>
          <w:rFonts w:eastAsia="Calibri" w:cs="Times New Roman"/>
          <w:color w:val="000000"/>
          <w:rPrChange w:id="6043" w:author="Author">
            <w:rPr>
              <w:ins w:id="6044" w:author="Author"/>
              <w:del w:id="6045" w:author="Author"/>
              <w:rFonts w:eastAsia="Calibri" w:cs="Times New Roman"/>
              <w:i/>
              <w:iCs/>
              <w:color w:val="000000"/>
            </w:rPr>
          </w:rPrChange>
        </w:rPr>
      </w:pPr>
      <w:ins w:id="6046" w:author="Author">
        <w:del w:id="6047" w:author="Author">
          <w:r w:rsidRPr="00A1060D" w:rsidDel="00E2587A">
            <w:rPr>
              <w:rFonts w:eastAsia="Calibri" w:cs="Times New Roman"/>
              <w:color w:val="000000"/>
              <w:rPrChange w:id="6048" w:author="Author">
                <w:rPr>
                  <w:rFonts w:eastAsia="Calibri" w:cs="Times New Roman"/>
                  <w:i/>
                  <w:iCs/>
                  <w:color w:val="000000"/>
                </w:rPr>
              </w:rPrChange>
            </w:rPr>
            <w:delText>Her home was tidy; there were pictures on the wall everywhere. A grandfather clock stood at the oak staircase leading to the second floor with a noticeable tick-tock sound. She gave me a tour of her home; the guest bedroom upstairs was her daughter's old bedroom, decorated in a feminine style, pink and pastel blue. She showed me where everything was in the kitchen, and we went down into the basement, where the laundry machines were. Finally, we returned to the living room to talk. I opened my laptop.</w:delText>
          </w:r>
        </w:del>
      </w:ins>
    </w:p>
    <w:p w14:paraId="51EA4B06" w14:textId="04652584" w:rsidR="00866553" w:rsidRPr="00A1060D" w:rsidDel="00E2587A" w:rsidRDefault="00866553" w:rsidP="00866553">
      <w:pPr>
        <w:widowControl w:val="0"/>
        <w:spacing w:line="280" w:lineRule="atLeast"/>
        <w:ind w:firstLine="288"/>
        <w:contextualSpacing/>
        <w:rPr>
          <w:ins w:id="6049" w:author="Author"/>
          <w:del w:id="6050" w:author="Author"/>
          <w:rFonts w:eastAsia="Calibri" w:cs="Times New Roman"/>
          <w:color w:val="000000"/>
          <w:rPrChange w:id="6051" w:author="Author">
            <w:rPr>
              <w:ins w:id="6052" w:author="Author"/>
              <w:del w:id="6053" w:author="Author"/>
              <w:rFonts w:eastAsia="Calibri" w:cs="Times New Roman"/>
              <w:i/>
              <w:iCs/>
              <w:color w:val="000000"/>
            </w:rPr>
          </w:rPrChange>
        </w:rPr>
      </w:pPr>
      <w:ins w:id="6054" w:author="Author">
        <w:del w:id="6055" w:author="Author">
          <w:r w:rsidRPr="00A1060D" w:rsidDel="00E2587A">
            <w:rPr>
              <w:rFonts w:eastAsia="Calibri" w:cs="Times New Roman"/>
              <w:color w:val="000000"/>
              <w:rPrChange w:id="6056" w:author="Author">
                <w:rPr>
                  <w:rFonts w:eastAsia="Calibri" w:cs="Times New Roman"/>
                  <w:i/>
                  <w:iCs/>
                  <w:color w:val="000000"/>
                </w:rPr>
              </w:rPrChange>
            </w:rPr>
            <w:delText>"Tell me, Jane, about your background."</w:delText>
          </w:r>
        </w:del>
      </w:ins>
    </w:p>
    <w:p w14:paraId="244D187F" w14:textId="022C320B" w:rsidR="00866553" w:rsidRPr="00A1060D" w:rsidDel="00E2587A" w:rsidRDefault="00866553" w:rsidP="00866553">
      <w:pPr>
        <w:widowControl w:val="0"/>
        <w:spacing w:line="280" w:lineRule="atLeast"/>
        <w:ind w:firstLine="288"/>
        <w:contextualSpacing/>
        <w:rPr>
          <w:ins w:id="6057" w:author="Author"/>
          <w:del w:id="6058" w:author="Author"/>
          <w:rFonts w:eastAsia="Calibri" w:cs="Times New Roman"/>
          <w:color w:val="000000"/>
          <w:rPrChange w:id="6059" w:author="Author">
            <w:rPr>
              <w:ins w:id="6060" w:author="Author"/>
              <w:del w:id="6061" w:author="Author"/>
              <w:rFonts w:eastAsia="Calibri" w:cs="Times New Roman"/>
              <w:i/>
              <w:iCs/>
              <w:color w:val="000000"/>
            </w:rPr>
          </w:rPrChange>
        </w:rPr>
      </w:pPr>
      <w:ins w:id="6062" w:author="Author">
        <w:del w:id="6063" w:author="Author">
          <w:r w:rsidRPr="00A1060D" w:rsidDel="00E2587A">
            <w:rPr>
              <w:rFonts w:eastAsia="Calibri" w:cs="Times New Roman"/>
              <w:color w:val="000000"/>
              <w:rPrChange w:id="6064" w:author="Author">
                <w:rPr>
                  <w:rFonts w:eastAsia="Calibri" w:cs="Times New Roman"/>
                  <w:i/>
                  <w:iCs/>
                  <w:color w:val="000000"/>
                </w:rPr>
              </w:rPrChange>
            </w:rPr>
            <w:delText>I used the text-to-voice app to explain briefly.</w:delText>
          </w:r>
        </w:del>
      </w:ins>
    </w:p>
    <w:p w14:paraId="3CB18885" w14:textId="74888258" w:rsidR="00866553" w:rsidRPr="00041972" w:rsidDel="00E2587A" w:rsidRDefault="00866553" w:rsidP="00866553">
      <w:pPr>
        <w:widowControl w:val="0"/>
        <w:spacing w:line="280" w:lineRule="atLeast"/>
        <w:ind w:firstLine="288"/>
        <w:contextualSpacing/>
        <w:rPr>
          <w:ins w:id="6065" w:author="Author"/>
          <w:del w:id="6066" w:author="Author"/>
          <w:rFonts w:eastAsia="Calibri" w:cs="Times New Roman"/>
          <w:color w:val="000000"/>
        </w:rPr>
      </w:pPr>
    </w:p>
    <w:p w14:paraId="01CF1BA1" w14:textId="37AA6F75" w:rsidR="00866553" w:rsidRPr="00A1060D" w:rsidDel="00E2587A" w:rsidRDefault="00866553">
      <w:pPr>
        <w:widowControl w:val="0"/>
        <w:spacing w:line="280" w:lineRule="atLeast"/>
        <w:ind w:left="720" w:right="576" w:firstLine="0"/>
        <w:contextualSpacing/>
        <w:rPr>
          <w:ins w:id="6067" w:author="Author"/>
          <w:del w:id="6068" w:author="Author"/>
          <w:rFonts w:eastAsia="Calibri" w:cs="Times New Roman"/>
          <w:i/>
          <w:iCs/>
          <w:color w:val="000000"/>
          <w:rPrChange w:id="6069" w:author="Author">
            <w:rPr>
              <w:ins w:id="6070" w:author="Author"/>
              <w:del w:id="6071" w:author="Author"/>
              <w:rFonts w:eastAsia="Calibri" w:cs="Times New Roman"/>
              <w:b/>
              <w:bCs/>
              <w:color w:val="000000"/>
            </w:rPr>
          </w:rPrChange>
        </w:rPr>
        <w:pPrChange w:id="6072" w:author="Author">
          <w:pPr>
            <w:widowControl w:val="0"/>
            <w:spacing w:line="280" w:lineRule="atLeast"/>
            <w:ind w:left="270" w:firstLine="18"/>
            <w:contextualSpacing/>
          </w:pPr>
        </w:pPrChange>
      </w:pPr>
      <w:ins w:id="6073" w:author="Author">
        <w:del w:id="6074" w:author="Author">
          <w:r w:rsidRPr="00A1060D" w:rsidDel="00E2587A">
            <w:rPr>
              <w:rFonts w:eastAsia="Calibri" w:cs="Times New Roman"/>
              <w:i/>
              <w:iCs/>
              <w:color w:val="000000"/>
              <w:rPrChange w:id="6075" w:author="Author">
                <w:rPr>
                  <w:rFonts w:eastAsia="Calibri" w:cs="Times New Roman"/>
                  <w:b/>
                  <w:bCs/>
                  <w:i/>
                  <w:iCs/>
                  <w:color w:val="000000"/>
                </w:rPr>
              </w:rPrChange>
            </w:rPr>
            <w:delText>"I was born in Chicago 18 years ago. My parents, both meth addicts, abandoned me the day after my birth. An allergic reaction caused oxygen deprivation, which resulted in brain damage. That's why I cannot speak. I lived in a foster home until age</w:delText>
          </w:r>
          <w:r w:rsidR="00A1060D" w:rsidDel="00E2587A">
            <w:rPr>
              <w:rFonts w:eastAsia="Calibri" w:cs="Times New Roman"/>
              <w:i/>
              <w:iCs/>
              <w:color w:val="000000"/>
            </w:rPr>
            <w:delText>I was</w:delText>
          </w:r>
          <w:r w:rsidRPr="00A1060D" w:rsidDel="00E2587A">
            <w:rPr>
              <w:rFonts w:eastAsia="Calibri" w:cs="Times New Roman"/>
              <w:i/>
              <w:iCs/>
              <w:color w:val="000000"/>
              <w:rPrChange w:id="6076" w:author="Author">
                <w:rPr>
                  <w:rFonts w:eastAsia="Calibri" w:cs="Times New Roman"/>
                  <w:b/>
                  <w:bCs/>
                  <w:i/>
                  <w:iCs/>
                  <w:color w:val="000000"/>
                </w:rPr>
              </w:rPrChange>
            </w:rPr>
            <w:delText xml:space="preserve"> six. Then I was placed in a school for the deaf for two years. After that, I was reassigned to an Institution for Intellectually Disabled Children until I was 18 years old. They put me on a bus to Chicago this morning</w:delText>
          </w:r>
          <w:r w:rsidRPr="00A1060D" w:rsidDel="00E2587A">
            <w:rPr>
              <w:rFonts w:eastAsia="Calibri" w:cs="Times New Roman"/>
              <w:i/>
              <w:iCs/>
              <w:color w:val="000000"/>
              <w:rPrChange w:id="6077" w:author="Author">
                <w:rPr>
                  <w:rFonts w:eastAsia="Calibri" w:cs="Times New Roman"/>
                  <w:b/>
                  <w:bCs/>
                  <w:color w:val="000000"/>
                </w:rPr>
              </w:rPrChange>
            </w:rPr>
            <w:delText>."</w:delText>
          </w:r>
        </w:del>
      </w:ins>
    </w:p>
    <w:p w14:paraId="0163A3A4" w14:textId="2082B0C6" w:rsidR="00866553" w:rsidRPr="00041972" w:rsidDel="00E2587A" w:rsidRDefault="00866553" w:rsidP="00866553">
      <w:pPr>
        <w:widowControl w:val="0"/>
        <w:spacing w:line="280" w:lineRule="atLeast"/>
        <w:ind w:firstLine="288"/>
        <w:contextualSpacing/>
        <w:rPr>
          <w:ins w:id="6078" w:author="Author"/>
          <w:del w:id="6079" w:author="Author"/>
          <w:rFonts w:eastAsia="Calibri" w:cs="Times New Roman"/>
          <w:color w:val="000000"/>
        </w:rPr>
      </w:pPr>
    </w:p>
    <w:p w14:paraId="66898E3D" w14:textId="1A37ABA4" w:rsidR="00866553" w:rsidRPr="00A43C9A" w:rsidDel="00E2587A" w:rsidRDefault="00866553" w:rsidP="00866553">
      <w:pPr>
        <w:widowControl w:val="0"/>
        <w:spacing w:line="280" w:lineRule="atLeast"/>
        <w:ind w:firstLine="288"/>
        <w:contextualSpacing/>
        <w:rPr>
          <w:ins w:id="6080" w:author="Author"/>
          <w:del w:id="6081" w:author="Author"/>
          <w:rFonts w:eastAsia="Calibri" w:cs="Times New Roman"/>
          <w:color w:val="000000"/>
          <w:rPrChange w:id="6082" w:author="Author">
            <w:rPr>
              <w:ins w:id="6083" w:author="Author"/>
              <w:del w:id="6084" w:author="Author"/>
              <w:rFonts w:eastAsia="Calibri" w:cs="Times New Roman"/>
              <w:i/>
              <w:iCs/>
              <w:color w:val="000000"/>
            </w:rPr>
          </w:rPrChange>
        </w:rPr>
      </w:pPr>
      <w:ins w:id="6085" w:author="Author">
        <w:del w:id="6086" w:author="Author">
          <w:r w:rsidRPr="00A43C9A" w:rsidDel="00E2587A">
            <w:rPr>
              <w:rFonts w:eastAsia="Calibri" w:cs="Times New Roman"/>
              <w:color w:val="000000"/>
              <w:rPrChange w:id="6087" w:author="Author">
                <w:rPr>
                  <w:rFonts w:eastAsia="Calibri" w:cs="Times New Roman"/>
                  <w:i/>
                  <w:iCs/>
                  <w:color w:val="000000"/>
                </w:rPr>
              </w:rPrChange>
            </w:rPr>
            <w:delText>"Jane, you don't sound intellectually disabled."</w:delText>
          </w:r>
        </w:del>
      </w:ins>
    </w:p>
    <w:p w14:paraId="4622ABD2" w14:textId="44AD7208" w:rsidR="00866553" w:rsidRPr="00041972" w:rsidDel="00E2587A" w:rsidRDefault="00866553" w:rsidP="00866553">
      <w:pPr>
        <w:widowControl w:val="0"/>
        <w:spacing w:line="280" w:lineRule="atLeast"/>
        <w:ind w:firstLine="288"/>
        <w:contextualSpacing/>
        <w:rPr>
          <w:ins w:id="6088" w:author="Author"/>
          <w:del w:id="6089" w:author="Author"/>
          <w:rFonts w:eastAsia="Calibri" w:cs="Times New Roman"/>
          <w:color w:val="000000"/>
        </w:rPr>
      </w:pPr>
      <w:ins w:id="6090" w:author="Author">
        <w:del w:id="6091" w:author="Author">
          <w:r w:rsidRPr="00041972" w:rsidDel="00E2587A">
            <w:rPr>
              <w:rFonts w:eastAsia="Calibri" w:cs="Times New Roman"/>
              <w:color w:val="000000"/>
            </w:rPr>
            <w:delText xml:space="preserve"> </w:delText>
          </w:r>
        </w:del>
      </w:ins>
    </w:p>
    <w:p w14:paraId="3B267314" w14:textId="0EB4746C" w:rsidR="00866553" w:rsidRPr="00A43C9A" w:rsidDel="00E2587A" w:rsidRDefault="00866553">
      <w:pPr>
        <w:widowControl w:val="0"/>
        <w:spacing w:line="280" w:lineRule="atLeast"/>
        <w:ind w:left="720" w:right="576" w:firstLine="0"/>
        <w:contextualSpacing/>
        <w:rPr>
          <w:ins w:id="6092" w:author="Author"/>
          <w:del w:id="6093" w:author="Author"/>
          <w:rFonts w:eastAsia="Calibri" w:cs="Times New Roman"/>
          <w:i/>
          <w:iCs/>
          <w:color w:val="000000"/>
          <w:rPrChange w:id="6094" w:author="Author">
            <w:rPr>
              <w:ins w:id="6095" w:author="Author"/>
              <w:del w:id="6096" w:author="Author"/>
              <w:rFonts w:eastAsia="Calibri" w:cs="Times New Roman"/>
              <w:b/>
              <w:bCs/>
              <w:i/>
              <w:iCs/>
              <w:color w:val="000000"/>
            </w:rPr>
          </w:rPrChange>
        </w:rPr>
        <w:pPrChange w:id="6097" w:author="Author">
          <w:pPr>
            <w:widowControl w:val="0"/>
            <w:spacing w:line="280" w:lineRule="atLeast"/>
            <w:ind w:left="270" w:firstLine="18"/>
            <w:contextualSpacing/>
          </w:pPr>
        </w:pPrChange>
      </w:pPr>
      <w:ins w:id="6098" w:author="Author">
        <w:del w:id="6099" w:author="Author">
          <w:r w:rsidRPr="00A43C9A" w:rsidDel="00E2587A">
            <w:rPr>
              <w:rFonts w:eastAsia="Calibri" w:cs="Times New Roman"/>
              <w:i/>
              <w:iCs/>
              <w:color w:val="000000"/>
              <w:rPrChange w:id="6100" w:author="Author">
                <w:rPr>
                  <w:rFonts w:eastAsia="Calibri" w:cs="Times New Roman"/>
                  <w:b/>
                  <w:bCs/>
                  <w:i/>
                  <w:iCs/>
                  <w:color w:val="000000"/>
                </w:rPr>
              </w:rPrChange>
            </w:rPr>
            <w:delText>"That's my opinion also. I guess I just got lost in some bureaucratic shuffle, so to speak."</w:delText>
          </w:r>
        </w:del>
      </w:ins>
    </w:p>
    <w:p w14:paraId="4D198D4C" w14:textId="3BE30151" w:rsidR="00866553" w:rsidRPr="00041972" w:rsidDel="00E2587A" w:rsidRDefault="00866553" w:rsidP="00866553">
      <w:pPr>
        <w:widowControl w:val="0"/>
        <w:spacing w:line="280" w:lineRule="atLeast"/>
        <w:ind w:firstLine="288"/>
        <w:contextualSpacing/>
        <w:rPr>
          <w:ins w:id="6101" w:author="Author"/>
          <w:del w:id="6102" w:author="Author"/>
          <w:rFonts w:eastAsia="Calibri" w:cs="Times New Roman"/>
          <w:color w:val="000000"/>
        </w:rPr>
      </w:pPr>
    </w:p>
    <w:p w14:paraId="684E7DF0" w14:textId="0165FE8F" w:rsidR="00866553" w:rsidRPr="00A43C9A" w:rsidDel="00E2587A" w:rsidRDefault="00866553" w:rsidP="00866553">
      <w:pPr>
        <w:widowControl w:val="0"/>
        <w:spacing w:line="280" w:lineRule="atLeast"/>
        <w:ind w:firstLine="288"/>
        <w:contextualSpacing/>
        <w:rPr>
          <w:ins w:id="6103" w:author="Author"/>
          <w:del w:id="6104" w:author="Author"/>
          <w:rFonts w:eastAsia="Calibri" w:cs="Times New Roman"/>
          <w:color w:val="000000"/>
          <w:rPrChange w:id="6105" w:author="Author">
            <w:rPr>
              <w:ins w:id="6106" w:author="Author"/>
              <w:del w:id="6107" w:author="Author"/>
              <w:rFonts w:eastAsia="Calibri" w:cs="Times New Roman"/>
              <w:i/>
              <w:iCs/>
              <w:color w:val="000000"/>
            </w:rPr>
          </w:rPrChange>
        </w:rPr>
      </w:pPr>
      <w:ins w:id="6108" w:author="Author">
        <w:del w:id="6109" w:author="Author">
          <w:r w:rsidRPr="00A43C9A" w:rsidDel="00E2587A">
            <w:rPr>
              <w:rFonts w:eastAsia="Calibri" w:cs="Times New Roman"/>
              <w:color w:val="000000"/>
              <w:rPrChange w:id="6110" w:author="Author">
                <w:rPr>
                  <w:rFonts w:eastAsia="Calibri" w:cs="Times New Roman"/>
                  <w:i/>
                  <w:iCs/>
                  <w:color w:val="000000"/>
                </w:rPr>
              </w:rPrChange>
            </w:rPr>
            <w:delText>"Don't answer if this sounds impertinent, dear, but were you abused at that Institution?"</w:delText>
          </w:r>
        </w:del>
      </w:ins>
    </w:p>
    <w:p w14:paraId="26425E85" w14:textId="7068193A" w:rsidR="00866553" w:rsidRPr="00A43C9A" w:rsidDel="00E2587A" w:rsidRDefault="00866553" w:rsidP="00866553">
      <w:pPr>
        <w:widowControl w:val="0"/>
        <w:spacing w:line="280" w:lineRule="atLeast"/>
        <w:ind w:firstLine="288"/>
        <w:contextualSpacing/>
        <w:rPr>
          <w:ins w:id="6111" w:author="Author"/>
          <w:del w:id="6112" w:author="Author"/>
          <w:rFonts w:eastAsia="Calibri" w:cs="Times New Roman"/>
          <w:color w:val="000000"/>
          <w:rPrChange w:id="6113" w:author="Author">
            <w:rPr>
              <w:ins w:id="6114" w:author="Author"/>
              <w:del w:id="6115" w:author="Author"/>
              <w:rFonts w:eastAsia="Calibri" w:cs="Times New Roman"/>
              <w:i/>
              <w:iCs/>
              <w:color w:val="000000"/>
            </w:rPr>
          </w:rPrChange>
        </w:rPr>
      </w:pPr>
      <w:ins w:id="6116" w:author="Author">
        <w:del w:id="6117" w:author="Author">
          <w:r w:rsidRPr="00A43C9A" w:rsidDel="00E2587A">
            <w:rPr>
              <w:rFonts w:eastAsia="Calibri" w:cs="Times New Roman"/>
              <w:color w:val="000000"/>
              <w:rPrChange w:id="6118" w:author="Author">
                <w:rPr>
                  <w:rFonts w:eastAsia="Calibri" w:cs="Times New Roman"/>
                  <w:i/>
                  <w:iCs/>
                  <w:color w:val="000000"/>
                </w:rPr>
              </w:rPrChange>
            </w:rPr>
            <w:delText>I didn't want to relive those situations, but Eleanor deserved an honest answer.</w:delText>
          </w:r>
        </w:del>
      </w:ins>
    </w:p>
    <w:p w14:paraId="5B30D13B" w14:textId="649CC3B9" w:rsidR="00866553" w:rsidRPr="00041972" w:rsidDel="00E2587A" w:rsidRDefault="00866553" w:rsidP="00866553">
      <w:pPr>
        <w:widowControl w:val="0"/>
        <w:spacing w:line="280" w:lineRule="atLeast"/>
        <w:ind w:firstLine="288"/>
        <w:contextualSpacing/>
        <w:rPr>
          <w:ins w:id="6119" w:author="Author"/>
          <w:del w:id="6120" w:author="Author"/>
          <w:rFonts w:eastAsia="Calibri" w:cs="Times New Roman"/>
          <w:color w:val="000000"/>
        </w:rPr>
      </w:pPr>
    </w:p>
    <w:p w14:paraId="7AD7B81F" w14:textId="3A30B76C" w:rsidR="00866553" w:rsidRPr="00A43C9A" w:rsidDel="00E2587A" w:rsidRDefault="00866553">
      <w:pPr>
        <w:widowControl w:val="0"/>
        <w:spacing w:line="280" w:lineRule="atLeast"/>
        <w:ind w:left="720" w:right="576" w:firstLine="0"/>
        <w:contextualSpacing/>
        <w:rPr>
          <w:ins w:id="6121" w:author="Author"/>
          <w:del w:id="6122" w:author="Author"/>
          <w:rFonts w:eastAsia="Calibri" w:cs="Times New Roman"/>
          <w:i/>
          <w:iCs/>
          <w:color w:val="000000"/>
          <w:rPrChange w:id="6123" w:author="Author">
            <w:rPr>
              <w:ins w:id="6124" w:author="Author"/>
              <w:del w:id="6125" w:author="Author"/>
              <w:rFonts w:eastAsia="Calibri" w:cs="Times New Roman"/>
              <w:b/>
              <w:bCs/>
              <w:i/>
              <w:iCs/>
              <w:color w:val="000000"/>
            </w:rPr>
          </w:rPrChange>
        </w:rPr>
        <w:pPrChange w:id="6126" w:author="Author">
          <w:pPr>
            <w:widowControl w:val="0"/>
            <w:spacing w:line="280" w:lineRule="atLeast"/>
            <w:ind w:left="270" w:firstLine="18"/>
            <w:contextualSpacing/>
          </w:pPr>
        </w:pPrChange>
      </w:pPr>
      <w:ins w:id="6127" w:author="Author">
        <w:del w:id="6128" w:author="Author">
          <w:r w:rsidRPr="00A43C9A" w:rsidDel="00E2587A">
            <w:rPr>
              <w:rFonts w:eastAsia="Calibri" w:cs="Times New Roman"/>
              <w:i/>
              <w:iCs/>
              <w:color w:val="000000"/>
              <w:rPrChange w:id="6129" w:author="Author">
                <w:rPr>
                  <w:rFonts w:eastAsia="Calibri" w:cs="Times New Roman"/>
                  <w:b/>
                  <w:bCs/>
                  <w:i/>
                  <w:iCs/>
                  <w:color w:val="000000"/>
                </w:rPr>
              </w:rPrChange>
            </w:rPr>
            <w:delText>"Yes, Eleanor, I was abused. It's an unhappy memory, but I don't want people to feel pity for me."</w:delText>
          </w:r>
        </w:del>
      </w:ins>
    </w:p>
    <w:p w14:paraId="40BF687C" w14:textId="79F98DF6" w:rsidR="00866553" w:rsidRPr="00041972" w:rsidDel="00E2587A" w:rsidRDefault="00866553" w:rsidP="00866553">
      <w:pPr>
        <w:widowControl w:val="0"/>
        <w:spacing w:line="280" w:lineRule="atLeast"/>
        <w:ind w:firstLine="288"/>
        <w:contextualSpacing/>
        <w:rPr>
          <w:ins w:id="6130" w:author="Author"/>
          <w:del w:id="6131" w:author="Author"/>
          <w:rFonts w:eastAsia="Calibri" w:cs="Times New Roman"/>
          <w:color w:val="000000"/>
        </w:rPr>
      </w:pPr>
    </w:p>
    <w:p w14:paraId="0A183431" w14:textId="1A43C28E" w:rsidR="00866553" w:rsidRPr="00A43C9A" w:rsidDel="00E2587A" w:rsidRDefault="00866553" w:rsidP="00866553">
      <w:pPr>
        <w:widowControl w:val="0"/>
        <w:spacing w:line="280" w:lineRule="atLeast"/>
        <w:ind w:firstLine="288"/>
        <w:contextualSpacing/>
        <w:rPr>
          <w:ins w:id="6132" w:author="Author"/>
          <w:del w:id="6133" w:author="Author"/>
          <w:rFonts w:eastAsia="Calibri" w:cs="Times New Roman"/>
          <w:color w:val="000000"/>
          <w:rPrChange w:id="6134" w:author="Author">
            <w:rPr>
              <w:ins w:id="6135" w:author="Author"/>
              <w:del w:id="6136" w:author="Author"/>
              <w:rFonts w:eastAsia="Calibri" w:cs="Times New Roman"/>
              <w:i/>
              <w:iCs/>
              <w:color w:val="000000"/>
            </w:rPr>
          </w:rPrChange>
        </w:rPr>
      </w:pPr>
      <w:ins w:id="6137" w:author="Author">
        <w:del w:id="6138" w:author="Author">
          <w:r w:rsidRPr="00A43C9A" w:rsidDel="00E2587A">
            <w:rPr>
              <w:rFonts w:eastAsia="Calibri" w:cs="Times New Roman"/>
              <w:color w:val="000000"/>
              <w:rPrChange w:id="6139" w:author="Author">
                <w:rPr>
                  <w:rFonts w:eastAsia="Calibri" w:cs="Times New Roman"/>
                  <w:i/>
                  <w:iCs/>
                  <w:color w:val="000000"/>
                </w:rPr>
              </w:rPrChange>
            </w:rPr>
            <w:delText>Eleanor leaned forward and looked at me intently.</w:delText>
          </w:r>
        </w:del>
      </w:ins>
    </w:p>
    <w:p w14:paraId="5D96F8CA" w14:textId="207D26CA" w:rsidR="00866553" w:rsidRPr="00A43C9A" w:rsidDel="00E2587A" w:rsidRDefault="00866553" w:rsidP="00866553">
      <w:pPr>
        <w:widowControl w:val="0"/>
        <w:spacing w:line="280" w:lineRule="atLeast"/>
        <w:ind w:firstLine="288"/>
        <w:contextualSpacing/>
        <w:rPr>
          <w:ins w:id="6140" w:author="Author"/>
          <w:del w:id="6141" w:author="Author"/>
          <w:rFonts w:eastAsia="Calibri" w:cs="Times New Roman"/>
          <w:color w:val="000000"/>
          <w:rPrChange w:id="6142" w:author="Author">
            <w:rPr>
              <w:ins w:id="6143" w:author="Author"/>
              <w:del w:id="6144" w:author="Author"/>
              <w:rFonts w:eastAsia="Calibri" w:cs="Times New Roman"/>
              <w:i/>
              <w:iCs/>
              <w:color w:val="000000"/>
            </w:rPr>
          </w:rPrChange>
        </w:rPr>
      </w:pPr>
      <w:ins w:id="6145" w:author="Author">
        <w:del w:id="6146" w:author="Author">
          <w:r w:rsidRPr="00A43C9A" w:rsidDel="00E2587A">
            <w:rPr>
              <w:rFonts w:eastAsia="Calibri" w:cs="Times New Roman"/>
              <w:color w:val="000000"/>
              <w:rPrChange w:id="6147" w:author="Author">
                <w:rPr>
                  <w:rFonts w:eastAsia="Calibri" w:cs="Times New Roman"/>
                  <w:i/>
                  <w:iCs/>
                  <w:color w:val="000000"/>
                </w:rPr>
              </w:rPrChange>
            </w:rPr>
            <w:delText>"There's no pity in this house, Jane. Here you will be treated like family, with love and kindness. I offer my daughter's room to you as a boarder. The rent will be $100 a month</w:delText>
          </w:r>
          <w:r w:rsidR="00027DF2" w:rsidDel="00E2587A">
            <w:rPr>
              <w:rFonts w:eastAsia="Calibri" w:cs="Times New Roman"/>
              <w:color w:val="000000"/>
            </w:rPr>
            <w:delText>monthly</w:delText>
          </w:r>
          <w:r w:rsidRPr="00A43C9A" w:rsidDel="00E2587A">
            <w:rPr>
              <w:rFonts w:eastAsia="Calibri" w:cs="Times New Roman"/>
              <w:color w:val="000000"/>
              <w:rPrChange w:id="6148" w:author="Author">
                <w:rPr>
                  <w:rFonts w:eastAsia="Calibri" w:cs="Times New Roman"/>
                  <w:i/>
                  <w:iCs/>
                  <w:color w:val="000000"/>
                </w:rPr>
              </w:rPrChange>
            </w:rPr>
            <w:delText xml:space="preserve">, payable on the last day of the month. You're welcome to share meals with me; anything in the kitchen is yours to use or consume. You're a pretty young thing, but I ask that you not </w:delText>
          </w:r>
          <w:r w:rsidR="00A43C9A" w:rsidDel="00E2587A">
            <w:rPr>
              <w:rFonts w:eastAsia="Calibri" w:cs="Times New Roman"/>
              <w:color w:val="000000"/>
            </w:rPr>
            <w:delText xml:space="preserve">to </w:delText>
          </w:r>
          <w:r w:rsidRPr="00A43C9A" w:rsidDel="00E2587A">
            <w:rPr>
              <w:rFonts w:eastAsia="Calibri" w:cs="Times New Roman"/>
              <w:color w:val="000000"/>
              <w:rPrChange w:id="6149" w:author="Author">
                <w:rPr>
                  <w:rFonts w:eastAsia="Calibri" w:cs="Times New Roman"/>
                  <w:i/>
                  <w:iCs/>
                  <w:color w:val="000000"/>
                </w:rPr>
              </w:rPrChange>
            </w:rPr>
            <w:delText>bring anyone else to the house for overnight visits. Is that satisfactory?"</w:delText>
          </w:r>
        </w:del>
      </w:ins>
    </w:p>
    <w:p w14:paraId="03D3580B" w14:textId="7C45C8CE" w:rsidR="00866553" w:rsidRPr="00041972" w:rsidDel="00E2587A" w:rsidRDefault="00866553" w:rsidP="00866553">
      <w:pPr>
        <w:widowControl w:val="0"/>
        <w:spacing w:line="280" w:lineRule="atLeast"/>
        <w:ind w:firstLine="288"/>
        <w:contextualSpacing/>
        <w:rPr>
          <w:ins w:id="6150" w:author="Author"/>
          <w:del w:id="6151" w:author="Author"/>
          <w:rFonts w:eastAsia="Calibri" w:cs="Times New Roman"/>
          <w:color w:val="000000"/>
        </w:rPr>
      </w:pPr>
    </w:p>
    <w:p w14:paraId="5DE55EBC" w14:textId="07E96A3F" w:rsidR="00866553" w:rsidRPr="00A43C9A" w:rsidDel="00E2587A" w:rsidRDefault="00866553">
      <w:pPr>
        <w:widowControl w:val="0"/>
        <w:spacing w:line="280" w:lineRule="atLeast"/>
        <w:ind w:left="720" w:right="576" w:firstLine="0"/>
        <w:contextualSpacing/>
        <w:rPr>
          <w:ins w:id="6152" w:author="Author"/>
          <w:del w:id="6153" w:author="Author"/>
          <w:rFonts w:eastAsia="Calibri" w:cs="Times New Roman"/>
          <w:i/>
          <w:iCs/>
          <w:color w:val="000000"/>
          <w:rPrChange w:id="6154" w:author="Author">
            <w:rPr>
              <w:ins w:id="6155" w:author="Author"/>
              <w:del w:id="6156" w:author="Author"/>
              <w:rFonts w:eastAsia="Calibri" w:cs="Times New Roman"/>
              <w:b/>
              <w:bCs/>
              <w:i/>
              <w:iCs/>
              <w:color w:val="000000"/>
            </w:rPr>
          </w:rPrChange>
        </w:rPr>
        <w:pPrChange w:id="6157" w:author="Author">
          <w:pPr>
            <w:widowControl w:val="0"/>
            <w:spacing w:line="280" w:lineRule="atLeast"/>
            <w:ind w:left="270" w:firstLine="18"/>
            <w:contextualSpacing/>
          </w:pPr>
        </w:pPrChange>
      </w:pPr>
      <w:ins w:id="6158" w:author="Author">
        <w:del w:id="6159" w:author="Author">
          <w:r w:rsidRPr="00A43C9A" w:rsidDel="00E2587A">
            <w:rPr>
              <w:rFonts w:eastAsia="Calibri" w:cs="Times New Roman"/>
              <w:i/>
              <w:iCs/>
              <w:color w:val="000000"/>
              <w:rPrChange w:id="6160" w:author="Author">
                <w:rPr>
                  <w:rFonts w:eastAsia="Calibri" w:cs="Times New Roman"/>
                  <w:b/>
                  <w:bCs/>
                  <w:i/>
                  <w:iCs/>
                  <w:color w:val="000000"/>
                </w:rPr>
              </w:rPrChange>
            </w:rPr>
            <w:delText xml:space="preserve">"Not just satisfactory, but unbelievably generous, Eleanor. I want you to know that I will vacuum the carpets, mop the floors, do the windows, </w:delText>
          </w:r>
          <w:r w:rsidR="005758F1" w:rsidDel="00E2587A">
            <w:rPr>
              <w:rFonts w:eastAsia="Calibri" w:cs="Times New Roman"/>
              <w:i/>
              <w:iCs/>
              <w:color w:val="000000"/>
            </w:rPr>
            <w:delText xml:space="preserve">and do </w:delText>
          </w:r>
          <w:r w:rsidRPr="00A43C9A" w:rsidDel="00E2587A">
            <w:rPr>
              <w:rFonts w:eastAsia="Calibri" w:cs="Times New Roman"/>
              <w:i/>
              <w:iCs/>
              <w:color w:val="000000"/>
              <w:rPrChange w:id="6161" w:author="Author">
                <w:rPr>
                  <w:rFonts w:eastAsia="Calibri" w:cs="Times New Roman"/>
                  <w:b/>
                  <w:bCs/>
                  <w:i/>
                  <w:iCs/>
                  <w:color w:val="000000"/>
                </w:rPr>
              </w:rPrChange>
            </w:rPr>
            <w:delText>anything you need while I'm here."</w:delText>
          </w:r>
        </w:del>
      </w:ins>
    </w:p>
    <w:p w14:paraId="437029BD" w14:textId="209DB7C0" w:rsidR="00866553" w:rsidRPr="00041972" w:rsidDel="00E2587A" w:rsidRDefault="00866553" w:rsidP="00866553">
      <w:pPr>
        <w:widowControl w:val="0"/>
        <w:spacing w:line="280" w:lineRule="atLeast"/>
        <w:ind w:firstLine="288"/>
        <w:contextualSpacing/>
        <w:rPr>
          <w:ins w:id="6162" w:author="Author"/>
          <w:del w:id="6163" w:author="Author"/>
          <w:rFonts w:eastAsia="Calibri" w:cs="Times New Roman"/>
          <w:color w:val="000000"/>
        </w:rPr>
      </w:pPr>
    </w:p>
    <w:p w14:paraId="40FE1086" w14:textId="35A1CB87" w:rsidR="00866553" w:rsidRPr="00A43C9A" w:rsidDel="00E2587A" w:rsidRDefault="00866553" w:rsidP="00866553">
      <w:pPr>
        <w:widowControl w:val="0"/>
        <w:spacing w:line="280" w:lineRule="atLeast"/>
        <w:ind w:firstLine="288"/>
        <w:contextualSpacing/>
        <w:rPr>
          <w:ins w:id="6164" w:author="Author"/>
          <w:del w:id="6165" w:author="Author"/>
          <w:rFonts w:eastAsia="Calibri" w:cs="Times New Roman"/>
          <w:color w:val="000000"/>
          <w:rPrChange w:id="6166" w:author="Author">
            <w:rPr>
              <w:ins w:id="6167" w:author="Author"/>
              <w:del w:id="6168" w:author="Author"/>
              <w:rFonts w:eastAsia="Calibri" w:cs="Times New Roman"/>
              <w:i/>
              <w:iCs/>
              <w:color w:val="000000"/>
            </w:rPr>
          </w:rPrChange>
        </w:rPr>
      </w:pPr>
      <w:ins w:id="6169" w:author="Author">
        <w:del w:id="6170" w:author="Author">
          <w:r w:rsidRPr="00A43C9A" w:rsidDel="00E2587A">
            <w:rPr>
              <w:rFonts w:eastAsia="Calibri" w:cs="Times New Roman"/>
              <w:color w:val="000000"/>
              <w:rPrChange w:id="6171" w:author="Author">
                <w:rPr>
                  <w:rFonts w:eastAsia="Calibri" w:cs="Times New Roman"/>
                  <w:i/>
                  <w:iCs/>
                  <w:color w:val="000000"/>
                </w:rPr>
              </w:rPrChange>
            </w:rPr>
            <w:delText>"That's very gracious, Jane. Let's get you some breakfast before you go to bed."</w:delText>
          </w:r>
        </w:del>
      </w:ins>
    </w:p>
    <w:p w14:paraId="6DCCCEDA" w14:textId="1B09D276" w:rsidR="00866553" w:rsidDel="00E2587A" w:rsidRDefault="00866553" w:rsidP="00866553">
      <w:pPr>
        <w:widowControl w:val="0"/>
        <w:spacing w:line="280" w:lineRule="atLeast"/>
        <w:ind w:firstLine="288"/>
        <w:contextualSpacing/>
        <w:rPr>
          <w:ins w:id="6172" w:author="Author"/>
          <w:del w:id="6173" w:author="Author"/>
          <w:rFonts w:eastAsia="Calibri" w:cs="Times New Roman"/>
          <w:color w:val="000000"/>
        </w:rPr>
      </w:pPr>
    </w:p>
    <w:p w14:paraId="652869CB" w14:textId="62DBB93B" w:rsidR="00866553" w:rsidDel="00E2587A" w:rsidRDefault="00866553" w:rsidP="00866553">
      <w:pPr>
        <w:widowControl w:val="0"/>
        <w:spacing w:line="280" w:lineRule="atLeast"/>
        <w:ind w:firstLine="288"/>
        <w:contextualSpacing/>
        <w:rPr>
          <w:ins w:id="6174" w:author="Author"/>
          <w:del w:id="6175" w:author="Author"/>
          <w:rFonts w:eastAsia="Calibri" w:cs="Times New Roman"/>
          <w:color w:val="000000"/>
        </w:rPr>
        <w:sectPr w:rsidR="00866553" w:rsidDel="00E2587A" w:rsidSect="003135B1">
          <w:type w:val="continuous"/>
          <w:pgSz w:w="8640" w:h="12960" w:code="1"/>
          <w:pgMar w:top="720" w:right="720" w:bottom="720" w:left="720" w:header="720" w:footer="720" w:gutter="720"/>
          <w:cols w:space="720"/>
          <w:titlePg/>
          <w:docGrid w:linePitch="360"/>
        </w:sectPr>
      </w:pPr>
    </w:p>
    <w:p w14:paraId="5A6F8076" w14:textId="72ACA765" w:rsidR="00866553" w:rsidRPr="000E72EA" w:rsidDel="00E2587A" w:rsidRDefault="00866553" w:rsidP="00866553">
      <w:pPr>
        <w:pStyle w:val="ASubheadLevel1"/>
        <w:rPr>
          <w:ins w:id="6176" w:author="Author"/>
          <w:del w:id="6177" w:author="Author"/>
          <w:szCs w:val="28"/>
        </w:rPr>
      </w:pPr>
      <w:bookmarkStart w:id="6178" w:name="_Toc93149506"/>
      <w:ins w:id="6179" w:author="Author">
        <w:del w:id="6180" w:author="Author">
          <w:r w:rsidRPr="000E72EA" w:rsidDel="00E2587A">
            <w:rPr>
              <w:szCs w:val="28"/>
            </w:rPr>
            <w:delText>Settling In</w:delText>
          </w:r>
          <w:bookmarkEnd w:id="6178"/>
        </w:del>
      </w:ins>
    </w:p>
    <w:p w14:paraId="02A02868" w14:textId="21FEEBC0" w:rsidR="00866553" w:rsidRPr="00A43C9A" w:rsidDel="00E2587A" w:rsidRDefault="00866553" w:rsidP="00866553">
      <w:pPr>
        <w:widowControl w:val="0"/>
        <w:spacing w:line="280" w:lineRule="atLeast"/>
        <w:ind w:firstLine="288"/>
        <w:contextualSpacing/>
        <w:rPr>
          <w:ins w:id="6181" w:author="Author"/>
          <w:del w:id="6182" w:author="Author"/>
          <w:rFonts w:eastAsia="Calibri" w:cs="Times New Roman"/>
          <w:color w:val="000000"/>
          <w:rPrChange w:id="6183" w:author="Author">
            <w:rPr>
              <w:ins w:id="6184" w:author="Author"/>
              <w:del w:id="6185" w:author="Author"/>
              <w:rFonts w:eastAsia="Calibri" w:cs="Times New Roman"/>
              <w:i/>
              <w:iCs/>
              <w:color w:val="000000"/>
            </w:rPr>
          </w:rPrChange>
        </w:rPr>
      </w:pPr>
      <w:ins w:id="6186" w:author="Author">
        <w:del w:id="6187" w:author="Author">
          <w:r w:rsidRPr="00A43C9A" w:rsidDel="00E2587A">
            <w:rPr>
              <w:rFonts w:eastAsia="Calibri" w:cs="Times New Roman"/>
              <w:color w:val="000000"/>
              <w:rPrChange w:id="6188" w:author="Author">
                <w:rPr>
                  <w:rFonts w:eastAsia="Calibri" w:cs="Times New Roman"/>
                  <w:i/>
                  <w:iCs/>
                  <w:color w:val="000000"/>
                </w:rPr>
              </w:rPrChange>
            </w:rPr>
            <w:delText xml:space="preserve">Later that night, when I arrived by bus at Bob's 24-hour Diner for the night shift, he was still there. He gave me a four-year-old Apple iPad. He said that he and his wife had purchased new ones a year ago, that this one had been gathering dust in a drawer, and </w:delText>
          </w:r>
          <w:r w:rsidR="00312DA3" w:rsidDel="00E2587A">
            <w:rPr>
              <w:rFonts w:eastAsia="Calibri" w:cs="Times New Roman"/>
              <w:color w:val="000000"/>
            </w:rPr>
            <w:delText xml:space="preserve">that </w:delText>
          </w:r>
          <w:r w:rsidRPr="00A43C9A" w:rsidDel="00E2587A">
            <w:rPr>
              <w:rFonts w:eastAsia="Calibri" w:cs="Times New Roman"/>
              <w:color w:val="000000"/>
              <w:rPrChange w:id="6189" w:author="Author">
                <w:rPr>
                  <w:rFonts w:eastAsia="Calibri" w:cs="Times New Roman"/>
                  <w:i/>
                  <w:iCs/>
                  <w:color w:val="000000"/>
                </w:rPr>
              </w:rPrChange>
            </w:rPr>
            <w:delText>it was mine to keep. He gave me the diner's WiFi network name and password and told me</w:delText>
          </w:r>
          <w:r w:rsidR="00183B8D" w:rsidDel="00E2587A">
            <w:rPr>
              <w:rFonts w:eastAsia="Calibri" w:cs="Times New Roman"/>
              <w:color w:val="000000"/>
            </w:rPr>
            <w:delText>said</w:delText>
          </w:r>
          <w:r w:rsidRPr="00A43C9A" w:rsidDel="00E2587A">
            <w:rPr>
              <w:rFonts w:eastAsia="Calibri" w:cs="Times New Roman"/>
              <w:color w:val="000000"/>
              <w:rPrChange w:id="6190" w:author="Author">
                <w:rPr>
                  <w:rFonts w:eastAsia="Calibri" w:cs="Times New Roman"/>
                  <w:i/>
                  <w:iCs/>
                  <w:color w:val="000000"/>
                </w:rPr>
              </w:rPrChange>
            </w:rPr>
            <w:delText xml:space="preserve"> that Eleanor had WiFi. I was so excited that I hugged him.</w:delText>
          </w:r>
        </w:del>
      </w:ins>
    </w:p>
    <w:p w14:paraId="553AC2B8" w14:textId="3FC7DDEF" w:rsidR="00866553" w:rsidRPr="00A43C9A" w:rsidDel="00E2587A" w:rsidRDefault="00866553" w:rsidP="00866553">
      <w:pPr>
        <w:widowControl w:val="0"/>
        <w:spacing w:line="280" w:lineRule="atLeast"/>
        <w:ind w:firstLine="288"/>
        <w:contextualSpacing/>
        <w:rPr>
          <w:ins w:id="6191" w:author="Author"/>
          <w:del w:id="6192" w:author="Author"/>
          <w:rFonts w:eastAsia="Calibri" w:cs="Times New Roman"/>
          <w:color w:val="000000"/>
          <w:rPrChange w:id="6193" w:author="Author">
            <w:rPr>
              <w:ins w:id="6194" w:author="Author"/>
              <w:del w:id="6195" w:author="Author"/>
              <w:rFonts w:eastAsia="Calibri" w:cs="Times New Roman"/>
              <w:i/>
              <w:iCs/>
              <w:color w:val="000000"/>
            </w:rPr>
          </w:rPrChange>
        </w:rPr>
      </w:pPr>
      <w:ins w:id="6196" w:author="Author">
        <w:del w:id="6197" w:author="Author">
          <w:r w:rsidRPr="00A43C9A" w:rsidDel="00E2587A">
            <w:rPr>
              <w:rFonts w:eastAsia="Calibri" w:cs="Times New Roman"/>
              <w:color w:val="000000"/>
              <w:rPrChange w:id="6198" w:author="Author">
                <w:rPr>
                  <w:rFonts w:eastAsia="Calibri" w:cs="Times New Roman"/>
                  <w:i/>
                  <w:iCs/>
                  <w:color w:val="000000"/>
                </w:rPr>
              </w:rPrChange>
            </w:rPr>
            <w:delText>My first year in Chicago was indeed a happy one. Bob steered me through the process of getting a social security number and an Illinois ID card, which is not a driver's license but has the same information. After my first paycheck, Bob took me to the bank behind the diner and introduced me to the manager, who set me up with a bank account and a debit card. After that, I began to feel like an adult.</w:delText>
          </w:r>
        </w:del>
      </w:ins>
    </w:p>
    <w:p w14:paraId="4A4CFBBD" w14:textId="144CF02D" w:rsidR="00866553" w:rsidRPr="00A43C9A" w:rsidDel="00E2587A" w:rsidRDefault="00866553" w:rsidP="00866553">
      <w:pPr>
        <w:widowControl w:val="0"/>
        <w:spacing w:line="280" w:lineRule="atLeast"/>
        <w:ind w:firstLine="288"/>
        <w:contextualSpacing/>
        <w:rPr>
          <w:ins w:id="6199" w:author="Author"/>
          <w:del w:id="6200" w:author="Author"/>
          <w:rFonts w:eastAsia="Calibri" w:cs="Times New Roman"/>
          <w:color w:val="000000"/>
          <w:rPrChange w:id="6201" w:author="Author">
            <w:rPr>
              <w:ins w:id="6202" w:author="Author"/>
              <w:del w:id="6203" w:author="Author"/>
              <w:rFonts w:eastAsia="Calibri" w:cs="Times New Roman"/>
              <w:i/>
              <w:iCs/>
              <w:color w:val="000000"/>
            </w:rPr>
          </w:rPrChange>
        </w:rPr>
      </w:pPr>
      <w:ins w:id="6204" w:author="Author">
        <w:del w:id="6205" w:author="Author">
          <w:r w:rsidRPr="00A43C9A" w:rsidDel="00E2587A">
            <w:rPr>
              <w:rFonts w:eastAsia="Calibri" w:cs="Times New Roman"/>
              <w:color w:val="000000"/>
              <w:rPrChange w:id="6206" w:author="Author">
                <w:rPr>
                  <w:rFonts w:eastAsia="Calibri" w:cs="Times New Roman"/>
                  <w:i/>
                  <w:iCs/>
                  <w:color w:val="000000"/>
                </w:rPr>
              </w:rPrChange>
            </w:rPr>
            <w:delText>Of course, at work, I had to deal with men. While I daydreamed</w:delText>
          </w:r>
          <w:r w:rsidR="00183B8D" w:rsidDel="00E2587A">
            <w:rPr>
              <w:rFonts w:eastAsia="Calibri" w:cs="Times New Roman"/>
              <w:color w:val="000000"/>
            </w:rPr>
            <w:delText>daydreaming</w:delText>
          </w:r>
          <w:r w:rsidRPr="00A43C9A" w:rsidDel="00E2587A">
            <w:rPr>
              <w:rFonts w:eastAsia="Calibri" w:cs="Times New Roman"/>
              <w:color w:val="000000"/>
              <w:rPrChange w:id="6207" w:author="Author">
                <w:rPr>
                  <w:rFonts w:eastAsia="Calibri" w:cs="Times New Roman"/>
                  <w:i/>
                  <w:iCs/>
                  <w:color w:val="000000"/>
                </w:rPr>
              </w:rPrChange>
            </w:rPr>
            <w:delText xml:space="preserve"> of love, I had a sixth sense concerning men's intentions. I made it clear that I wouldn't fraternize with anyone who worked at the restaurant. That seemed sensible to me; a relationship gone wrong would create drama at the diner. Anyway, an apron and </w:delText>
          </w:r>
          <w:r w:rsidR="00312DA3" w:rsidDel="00E2587A">
            <w:rPr>
              <w:rFonts w:eastAsia="Calibri" w:cs="Times New Roman"/>
              <w:color w:val="000000"/>
            </w:rPr>
            <w:delText xml:space="preserve">a </w:delText>
          </w:r>
          <w:r w:rsidRPr="00A43C9A" w:rsidDel="00E2587A">
            <w:rPr>
              <w:rFonts w:eastAsia="Calibri" w:cs="Times New Roman"/>
              <w:color w:val="000000"/>
              <w:rPrChange w:id="6208" w:author="Author">
                <w:rPr>
                  <w:rFonts w:eastAsia="Calibri" w:cs="Times New Roman"/>
                  <w:i/>
                  <w:iCs/>
                  <w:color w:val="000000"/>
                </w:rPr>
              </w:rPrChange>
            </w:rPr>
            <w:delText xml:space="preserve">hairnet are not conducive to making men want to look. </w:delText>
          </w:r>
        </w:del>
      </w:ins>
    </w:p>
    <w:p w14:paraId="06626BEA" w14:textId="5F99232E" w:rsidR="00866553" w:rsidRPr="00A43C9A" w:rsidDel="00E2587A" w:rsidRDefault="00866553" w:rsidP="00866553">
      <w:pPr>
        <w:widowControl w:val="0"/>
        <w:spacing w:line="280" w:lineRule="atLeast"/>
        <w:ind w:firstLine="288"/>
        <w:contextualSpacing/>
        <w:rPr>
          <w:ins w:id="6209" w:author="Author"/>
          <w:del w:id="6210" w:author="Author"/>
          <w:rFonts w:eastAsia="Calibri" w:cs="Times New Roman"/>
          <w:color w:val="000000"/>
          <w:rPrChange w:id="6211" w:author="Author">
            <w:rPr>
              <w:ins w:id="6212" w:author="Author"/>
              <w:del w:id="6213" w:author="Author"/>
              <w:rFonts w:eastAsia="Calibri" w:cs="Times New Roman"/>
              <w:i/>
              <w:iCs/>
              <w:color w:val="000000"/>
            </w:rPr>
          </w:rPrChange>
        </w:rPr>
      </w:pPr>
      <w:ins w:id="6214" w:author="Author">
        <w:del w:id="6215" w:author="Author">
          <w:r w:rsidRPr="00A43C9A" w:rsidDel="00E2587A">
            <w:rPr>
              <w:rFonts w:eastAsia="Calibri" w:cs="Times New Roman"/>
              <w:color w:val="000000"/>
              <w:rPrChange w:id="6216" w:author="Author">
                <w:rPr>
                  <w:rFonts w:eastAsia="Calibri" w:cs="Times New Roman"/>
                  <w:i/>
                  <w:iCs/>
                  <w:color w:val="000000"/>
                </w:rPr>
              </w:rPrChange>
            </w:rPr>
            <w:delText>I had often dreamed about the possibilities of love for myself. Hell, I had read plenty of romance novels, even some trashy ones. But what kind of man, at least like the ones I read about, would want a long-term relationship with a woman who can't talk to them.</w:delText>
          </w:r>
          <w:r w:rsidR="0013173D" w:rsidDel="00E2587A">
            <w:rPr>
              <w:rFonts w:eastAsia="Calibri" w:cs="Times New Roman"/>
              <w:color w:val="000000"/>
            </w:rPr>
            <w:delText>?</w:delText>
          </w:r>
          <w:r w:rsidRPr="00A43C9A" w:rsidDel="00E2587A">
            <w:rPr>
              <w:rFonts w:eastAsia="Calibri" w:cs="Times New Roman"/>
              <w:color w:val="000000"/>
              <w:rPrChange w:id="6217" w:author="Author">
                <w:rPr>
                  <w:rFonts w:eastAsia="Calibri" w:cs="Times New Roman"/>
                  <w:i/>
                  <w:iCs/>
                  <w:color w:val="000000"/>
                </w:rPr>
              </w:rPrChange>
            </w:rPr>
            <w:delText xml:space="preserve"> Of course, I have what most men want, a pretty face and a sexy body. Sadly, I reasoned that anyone who reached out to me was probably interested in only one thing: a quick pump and dump.</w:delText>
          </w:r>
        </w:del>
      </w:ins>
    </w:p>
    <w:p w14:paraId="08D292DA" w14:textId="1BF240E6" w:rsidR="00866553" w:rsidRPr="00A43C9A" w:rsidDel="00E2587A" w:rsidRDefault="00866553" w:rsidP="00866553">
      <w:pPr>
        <w:widowControl w:val="0"/>
        <w:spacing w:line="280" w:lineRule="atLeast"/>
        <w:ind w:firstLine="288"/>
        <w:contextualSpacing/>
        <w:rPr>
          <w:ins w:id="6218" w:author="Author"/>
          <w:del w:id="6219" w:author="Author"/>
          <w:rFonts w:eastAsia="Calibri" w:cs="Times New Roman"/>
          <w:color w:val="000000"/>
          <w:rPrChange w:id="6220" w:author="Author">
            <w:rPr>
              <w:ins w:id="6221" w:author="Author"/>
              <w:del w:id="6222" w:author="Author"/>
              <w:rFonts w:eastAsia="Calibri" w:cs="Times New Roman"/>
              <w:i/>
              <w:iCs/>
              <w:color w:val="000000"/>
            </w:rPr>
          </w:rPrChange>
        </w:rPr>
      </w:pPr>
      <w:ins w:id="6223" w:author="Author">
        <w:del w:id="6224" w:author="Author">
          <w:r w:rsidRPr="00A43C9A" w:rsidDel="00E2587A">
            <w:rPr>
              <w:rFonts w:eastAsia="Calibri" w:cs="Times New Roman"/>
              <w:color w:val="000000"/>
              <w:rPrChange w:id="6225" w:author="Author">
                <w:rPr>
                  <w:rFonts w:eastAsia="Calibri" w:cs="Times New Roman"/>
                  <w:i/>
                  <w:iCs/>
                  <w:color w:val="000000"/>
                </w:rPr>
              </w:rPrChange>
            </w:rPr>
            <w:delText>After one year</w:delText>
          </w:r>
          <w:r w:rsidR="00183B8D" w:rsidDel="00E2587A">
            <w:rPr>
              <w:rFonts w:eastAsia="Calibri" w:cs="Times New Roman"/>
              <w:color w:val="000000"/>
            </w:rPr>
            <w:delText xml:space="preserve"> of living frugally</w:delText>
          </w:r>
          <w:r w:rsidRPr="00A43C9A" w:rsidDel="00E2587A">
            <w:rPr>
              <w:rFonts w:eastAsia="Calibri" w:cs="Times New Roman"/>
              <w:color w:val="000000"/>
              <w:rPrChange w:id="6226" w:author="Author">
                <w:rPr>
                  <w:rFonts w:eastAsia="Calibri" w:cs="Times New Roman"/>
                  <w:i/>
                  <w:iCs/>
                  <w:color w:val="000000"/>
                </w:rPr>
              </w:rPrChange>
            </w:rPr>
            <w:delText>, I had saved up about $21 thousand in my savings account.</w:delText>
          </w:r>
          <w:r w:rsidR="00183B8D" w:rsidDel="00E2587A">
            <w:rPr>
              <w:rFonts w:eastAsia="Calibri" w:cs="Times New Roman"/>
              <w:color w:val="000000"/>
            </w:rPr>
            <w:delText>, allowing me to</w:delText>
          </w:r>
          <w:r w:rsidRPr="00A43C9A" w:rsidDel="00E2587A">
            <w:rPr>
              <w:rFonts w:eastAsia="Calibri" w:cs="Times New Roman"/>
              <w:color w:val="000000"/>
              <w:rPrChange w:id="6227" w:author="Author">
                <w:rPr>
                  <w:rFonts w:eastAsia="Calibri" w:cs="Times New Roman"/>
                  <w:i/>
                  <w:iCs/>
                  <w:color w:val="000000"/>
                </w:rPr>
              </w:rPrChange>
            </w:rPr>
            <w:delText xml:space="preserve"> Happy that I lived so frugally, I purchased a Dell Galaxy Plus supercomputer system for myself. This unit was a supercomputer in a box, and my knowledge of computers and software grew exponentially.</w:delText>
          </w:r>
        </w:del>
      </w:ins>
    </w:p>
    <w:p w14:paraId="11587A6F" w14:textId="6A92120F" w:rsidR="00866553" w:rsidRPr="00A43C9A" w:rsidDel="00E2587A" w:rsidRDefault="00866553" w:rsidP="00866553">
      <w:pPr>
        <w:widowControl w:val="0"/>
        <w:spacing w:line="280" w:lineRule="atLeast"/>
        <w:ind w:firstLine="288"/>
        <w:contextualSpacing/>
        <w:rPr>
          <w:ins w:id="6228" w:author="Author"/>
          <w:del w:id="6229" w:author="Author"/>
          <w:rFonts w:eastAsia="Calibri" w:cs="Times New Roman"/>
          <w:color w:val="000000"/>
        </w:rPr>
        <w:sectPr w:rsidR="00866553" w:rsidRPr="00A43C9A" w:rsidDel="00E2587A" w:rsidSect="003135B1">
          <w:type w:val="continuous"/>
          <w:pgSz w:w="8640" w:h="12960" w:code="1"/>
          <w:pgMar w:top="720" w:right="720" w:bottom="720" w:left="720" w:header="720" w:footer="720" w:gutter="720"/>
          <w:cols w:space="720"/>
          <w:titlePg/>
          <w:docGrid w:linePitch="360"/>
        </w:sectPr>
      </w:pPr>
      <w:ins w:id="6230" w:author="Author">
        <w:del w:id="6231" w:author="Author">
          <w:r w:rsidRPr="00A43C9A" w:rsidDel="00E2587A">
            <w:rPr>
              <w:rFonts w:eastAsia="Calibri" w:cs="Times New Roman"/>
              <w:color w:val="000000"/>
              <w:rPrChange w:id="6232" w:author="Author">
                <w:rPr>
                  <w:rFonts w:eastAsia="Calibri" w:cs="Times New Roman"/>
                  <w:i/>
                  <w:iCs/>
                  <w:color w:val="000000"/>
                </w:rPr>
              </w:rPrChange>
            </w:rPr>
            <w:delText xml:space="preserve">I told Eleanor that it was time to look for permanent lodgings. I figured that $1100 a month was my high bar, so I searched for an apartment. The ones were meeting those criteria were all in Chinatown. Luckily, I found a 2nd-floor apartment on </w:delText>
          </w:r>
          <w:r w:rsidR="00901A69" w:rsidDel="00E2587A">
            <w:rPr>
              <w:rFonts w:eastAsia="Calibri" w:cs="Times New Roman"/>
              <w:color w:val="000000"/>
            </w:rPr>
            <w:delText xml:space="preserve">234 </w:delText>
          </w:r>
          <w:r w:rsidRPr="00A43C9A" w:rsidDel="00E2587A">
            <w:rPr>
              <w:rFonts w:eastAsia="Calibri" w:cs="Times New Roman"/>
              <w:color w:val="000000"/>
              <w:rPrChange w:id="6233" w:author="Author">
                <w:rPr>
                  <w:rFonts w:eastAsia="Calibri" w:cs="Times New Roman"/>
                  <w:i/>
                  <w:iCs/>
                  <w:color w:val="000000"/>
                </w:rPr>
              </w:rPrChange>
            </w:rPr>
            <w:delText>West Alexander Street for $1050 a month. It had two bedrooms, about 1000 square feet, with a bathroom framed near the door. I furnished it initially with a frugal bed, a work table for my supercomputer, and a small chest of drawers. This location was only a mile and a quarter away from the diner, but there</w:delText>
          </w:r>
          <w:r w:rsidRPr="00A43C9A" w:rsidDel="00E2587A">
            <w:rPr>
              <w:rFonts w:eastAsia="Calibri" w:cs="Times New Roman"/>
              <w:color w:val="000000"/>
            </w:rPr>
            <w:delText xml:space="preserve"> </w:delText>
          </w:r>
          <w:r w:rsidRPr="00A43C9A" w:rsidDel="00E2587A">
            <w:rPr>
              <w:rFonts w:eastAsia="Calibri" w:cs="Times New Roman"/>
              <w:color w:val="000000"/>
              <w:rPrChange w:id="6234" w:author="Author">
                <w:rPr>
                  <w:rFonts w:eastAsia="Calibri" w:cs="Times New Roman"/>
                  <w:i/>
                  <w:iCs/>
                  <w:color w:val="000000"/>
                </w:rPr>
              </w:rPrChange>
            </w:rPr>
            <w:delText>wasn't a convenient bus route. Fortunately, there is so much competition among RoboTaxi companies that the price is now about a dollar a mile. The only drawback is standing by the curb, waiting for them to arrive in the middle of Chicago's freezing winds during winter. I never told Bob, Eleanor, or workers at the diner my new address. I just said that I had moved and was still settling in.</w:delText>
          </w:r>
        </w:del>
      </w:ins>
    </w:p>
    <w:p w14:paraId="0A5DA182" w14:textId="21D941D0" w:rsidR="00866553" w:rsidRPr="000E72EA" w:rsidDel="00E2587A" w:rsidRDefault="00866553" w:rsidP="00866553">
      <w:pPr>
        <w:pStyle w:val="ChapterNumber"/>
        <w:rPr>
          <w:ins w:id="6235" w:author="Author"/>
          <w:del w:id="6236" w:author="Author"/>
          <w:rFonts w:cs="Arial"/>
        </w:rPr>
      </w:pPr>
      <w:ins w:id="6237" w:author="Author">
        <w:del w:id="6238" w:author="Author">
          <w:r w:rsidRPr="000E72EA" w:rsidDel="00E2587A">
            <w:rPr>
              <w:rFonts w:cs="Arial"/>
            </w:rPr>
            <w:delText>CHAPTER XXX</w:delText>
          </w:r>
        </w:del>
      </w:ins>
    </w:p>
    <w:p w14:paraId="4509C002" w14:textId="340FF823" w:rsidR="00866553" w:rsidRPr="00D85C0F" w:rsidDel="00E2587A" w:rsidRDefault="00866553" w:rsidP="00866553">
      <w:pPr>
        <w:pStyle w:val="ChapterTitle"/>
        <w:rPr>
          <w:ins w:id="6239" w:author="Author"/>
          <w:del w:id="6240" w:author="Author"/>
        </w:rPr>
      </w:pPr>
      <w:bookmarkStart w:id="6241" w:name="_Toc93149507"/>
      <w:ins w:id="6242" w:author="Author">
        <w:del w:id="6243" w:author="Author">
          <w:r w:rsidRPr="00D85C0F" w:rsidDel="00E2587A">
            <w:delText>Jane's Travail</w:delText>
          </w:r>
          <w:bookmarkEnd w:id="6241"/>
        </w:del>
      </w:ins>
    </w:p>
    <w:p w14:paraId="2217E704" w14:textId="50640AB9" w:rsidR="00866553" w:rsidRPr="000E72EA" w:rsidDel="00E2587A" w:rsidRDefault="00866553" w:rsidP="00866553">
      <w:pPr>
        <w:pStyle w:val="ASubheadLevel1"/>
        <w:rPr>
          <w:ins w:id="6244" w:author="Author"/>
          <w:del w:id="6245" w:author="Author"/>
          <w:szCs w:val="28"/>
        </w:rPr>
      </w:pPr>
      <w:bookmarkStart w:id="6246" w:name="_Toc93149508"/>
      <w:ins w:id="6247" w:author="Author">
        <w:del w:id="6248" w:author="Author">
          <w:r w:rsidRPr="000E72EA" w:rsidDel="00E2587A">
            <w:rPr>
              <w:szCs w:val="28"/>
            </w:rPr>
            <w:delText>Kidnapped</w:delText>
          </w:r>
          <w:bookmarkEnd w:id="6246"/>
        </w:del>
      </w:ins>
    </w:p>
    <w:p w14:paraId="0A065993" w14:textId="2A6FCCC1" w:rsidR="00866553" w:rsidRPr="00E5480E" w:rsidDel="00E2587A" w:rsidRDefault="00866553" w:rsidP="00866553">
      <w:pPr>
        <w:widowControl w:val="0"/>
        <w:spacing w:line="280" w:lineRule="atLeast"/>
        <w:ind w:firstLine="288"/>
        <w:contextualSpacing/>
        <w:rPr>
          <w:ins w:id="6249" w:author="Author"/>
          <w:del w:id="6250" w:author="Author"/>
          <w:rFonts w:eastAsia="Calibri" w:cs="Times New Roman"/>
          <w:color w:val="000000"/>
          <w:rPrChange w:id="6251" w:author="Author">
            <w:rPr>
              <w:ins w:id="6252" w:author="Author"/>
              <w:del w:id="6253" w:author="Author"/>
              <w:rFonts w:eastAsia="Calibri" w:cs="Times New Roman"/>
              <w:i/>
              <w:iCs/>
              <w:color w:val="000000"/>
            </w:rPr>
          </w:rPrChange>
        </w:rPr>
      </w:pPr>
      <w:ins w:id="6254" w:author="Author">
        <w:del w:id="6255" w:author="Author">
          <w:r w:rsidRPr="00E5480E" w:rsidDel="00E2587A">
            <w:rPr>
              <w:rFonts w:eastAsia="Calibri" w:cs="Times New Roman"/>
              <w:color w:val="000000"/>
              <w:rPrChange w:id="6256" w:author="Author">
                <w:rPr>
                  <w:rFonts w:eastAsia="Calibri" w:cs="Times New Roman"/>
                  <w:i/>
                  <w:iCs/>
                  <w:color w:val="000000"/>
                </w:rPr>
              </w:rPrChange>
            </w:rPr>
            <w:delText>On a snowy night in January, I was just over 19 years old</w:delText>
          </w:r>
          <w:r w:rsidR="00D72FC7" w:rsidRPr="00E5480E" w:rsidDel="00E2587A">
            <w:rPr>
              <w:rFonts w:eastAsia="Calibri" w:cs="Times New Roman"/>
              <w:color w:val="000000"/>
              <w:rPrChange w:id="6257" w:author="Author">
                <w:rPr>
                  <w:rFonts w:eastAsia="Calibri" w:cs="Times New Roman"/>
                  <w:i/>
                  <w:iCs/>
                  <w:color w:val="000000"/>
                </w:rPr>
              </w:rPrChange>
            </w:rPr>
            <w:delText>I was just over 19 years old on a snowy night in January</w:delText>
          </w:r>
          <w:r w:rsidRPr="00E5480E" w:rsidDel="00E2587A">
            <w:rPr>
              <w:rFonts w:eastAsia="Calibri" w:cs="Times New Roman"/>
              <w:color w:val="000000"/>
              <w:rPrChange w:id="6258" w:author="Author">
                <w:rPr>
                  <w:rFonts w:eastAsia="Calibri" w:cs="Times New Roman"/>
                  <w:i/>
                  <w:iCs/>
                  <w:color w:val="000000"/>
                </w:rPr>
              </w:rPrChange>
            </w:rPr>
            <w:delText>. I noticed at 5 a.m. that two men sitting at one of the booths were staring at me while I was placing containers of clean glasses and plates behind the counter. They both had black hair</w:delText>
          </w:r>
          <w:r w:rsidR="0095460B" w:rsidRPr="00E5480E" w:rsidDel="00E2587A">
            <w:rPr>
              <w:rFonts w:eastAsia="Calibri" w:cs="Times New Roman"/>
              <w:color w:val="000000"/>
              <w:rPrChange w:id="6259" w:author="Author">
                <w:rPr>
                  <w:rFonts w:eastAsia="Calibri" w:cs="Times New Roman"/>
                  <w:i/>
                  <w:iCs/>
                  <w:color w:val="000000"/>
                </w:rPr>
              </w:rPrChange>
            </w:rPr>
            <w:delText>,</w:delText>
          </w:r>
          <w:r w:rsidRPr="00E5480E" w:rsidDel="00E2587A">
            <w:rPr>
              <w:rFonts w:eastAsia="Calibri" w:cs="Times New Roman"/>
              <w:color w:val="000000"/>
              <w:rPrChange w:id="6260" w:author="Author">
                <w:rPr>
                  <w:rFonts w:eastAsia="Calibri" w:cs="Times New Roman"/>
                  <w:i/>
                  <w:iCs/>
                  <w:color w:val="000000"/>
                </w:rPr>
              </w:rPrChange>
            </w:rPr>
            <w:delText xml:space="preserve">, </w:delText>
          </w:r>
          <w:r w:rsidR="00F53A8D" w:rsidRPr="00E5480E" w:rsidDel="00E2587A">
            <w:rPr>
              <w:rFonts w:eastAsia="Calibri" w:cs="Times New Roman"/>
              <w:color w:val="000000"/>
              <w:rPrChange w:id="6261" w:author="Author">
                <w:rPr>
                  <w:rFonts w:eastAsia="Calibri" w:cs="Times New Roman"/>
                  <w:i/>
                  <w:iCs/>
                  <w:color w:val="000000"/>
                </w:rPr>
              </w:rPrChange>
            </w:rPr>
            <w:delText xml:space="preserve">and </w:delText>
          </w:r>
          <w:r w:rsidRPr="00E5480E" w:rsidDel="00E2587A">
            <w:rPr>
              <w:rFonts w:eastAsia="Calibri" w:cs="Times New Roman"/>
              <w:color w:val="000000"/>
              <w:rPrChange w:id="6262" w:author="Author">
                <w:rPr>
                  <w:rFonts w:eastAsia="Calibri" w:cs="Times New Roman"/>
                  <w:i/>
                  <w:iCs/>
                  <w:color w:val="000000"/>
                </w:rPr>
              </w:rPrChange>
            </w:rPr>
            <w:delText>black leather jackets, and one had a noticeable scar on his face. The taller one, whose hair was greasy, had a five o'clock shadow mustache and goatee and a sullen expression</w:delText>
          </w:r>
          <w:r w:rsidR="00F53A8D" w:rsidRPr="00E5480E" w:rsidDel="00E2587A">
            <w:rPr>
              <w:rFonts w:eastAsia="Calibri" w:cs="Times New Roman"/>
              <w:color w:val="000000"/>
              <w:rPrChange w:id="6263" w:author="Author">
                <w:rPr>
                  <w:rFonts w:eastAsia="Calibri" w:cs="Times New Roman"/>
                  <w:i/>
                  <w:iCs/>
                  <w:color w:val="000000"/>
                </w:rPr>
              </w:rPrChange>
            </w:rPr>
            <w:delText>sullen expression, a five o'clock shadow mustache and goatee</w:delText>
          </w:r>
          <w:r w:rsidRPr="00E5480E" w:rsidDel="00E2587A">
            <w:rPr>
              <w:rFonts w:eastAsia="Calibri" w:cs="Times New Roman"/>
              <w:color w:val="000000"/>
              <w:rPrChange w:id="6264" w:author="Author">
                <w:rPr>
                  <w:rFonts w:eastAsia="Calibri" w:cs="Times New Roman"/>
                  <w:i/>
                  <w:iCs/>
                  <w:color w:val="000000"/>
                </w:rPr>
              </w:rPrChange>
            </w:rPr>
            <w:delText xml:space="preserve"> on his face. The next time I came out with two more containers of clean dishes and coffee cups, he raised his iPhone to his head and started talking to someone, all while giving me a lascivious stare.</w:delText>
          </w:r>
        </w:del>
      </w:ins>
    </w:p>
    <w:p w14:paraId="421C30A1" w14:textId="7DE974DB" w:rsidR="00E5480E" w:rsidDel="00E2587A" w:rsidRDefault="00866553" w:rsidP="00866553">
      <w:pPr>
        <w:widowControl w:val="0"/>
        <w:spacing w:line="280" w:lineRule="atLeast"/>
        <w:ind w:firstLine="288"/>
        <w:contextualSpacing/>
        <w:rPr>
          <w:ins w:id="6265" w:author="Author"/>
          <w:del w:id="6266" w:author="Author"/>
          <w:rFonts w:eastAsia="Calibri" w:cs="Times New Roman"/>
          <w:color w:val="000000"/>
        </w:rPr>
      </w:pPr>
      <w:ins w:id="6267" w:author="Author">
        <w:del w:id="6268" w:author="Author">
          <w:r w:rsidRPr="00E5480E" w:rsidDel="00E2587A">
            <w:rPr>
              <w:rFonts w:eastAsia="Calibri" w:cs="Times New Roman"/>
              <w:color w:val="000000"/>
              <w:rPrChange w:id="6269" w:author="Author">
                <w:rPr>
                  <w:rFonts w:eastAsia="Calibri" w:cs="Times New Roman"/>
                  <w:i/>
                  <w:iCs/>
                  <w:color w:val="000000"/>
                </w:rPr>
              </w:rPrChange>
            </w:rPr>
            <w:delText xml:space="preserve">When I put on my jacket to leave at 6 a.m., I waved goodbye to everybody and went out. Crossing the street, it was still dark, and nobody was on the sidewalks. I used my Samsung phone and called for a RoboTaxi. It responded that a vehicle would arrive in ten minutes. </w:delText>
          </w:r>
          <w:r w:rsidRPr="00E5480E" w:rsidDel="00E2587A">
            <w:rPr>
              <w:rFonts w:eastAsia="Calibri" w:cs="Times New Roman"/>
              <w:i/>
              <w:iCs/>
              <w:color w:val="000000"/>
            </w:rPr>
            <w:delText>"Oh, that's just great,"</w:delText>
          </w:r>
          <w:r w:rsidRPr="00E5480E" w:rsidDel="00E2587A">
            <w:rPr>
              <w:rFonts w:eastAsia="Calibri" w:cs="Times New Roman"/>
              <w:color w:val="000000"/>
              <w:rPrChange w:id="6270" w:author="Author">
                <w:rPr>
                  <w:rFonts w:eastAsia="Calibri" w:cs="Times New Roman"/>
                  <w:i/>
                  <w:iCs/>
                  <w:color w:val="000000"/>
                </w:rPr>
              </w:rPrChange>
            </w:rPr>
            <w:delText xml:space="preserve"> </w:delText>
          </w:r>
        </w:del>
      </w:ins>
    </w:p>
    <w:p w14:paraId="30A71D11" w14:textId="44E12EC9" w:rsidR="00866553" w:rsidRPr="00E5480E" w:rsidDel="00E2587A" w:rsidRDefault="00866553" w:rsidP="00866553">
      <w:pPr>
        <w:widowControl w:val="0"/>
        <w:spacing w:line="280" w:lineRule="atLeast"/>
        <w:ind w:firstLine="288"/>
        <w:contextualSpacing/>
        <w:rPr>
          <w:ins w:id="6271" w:author="Author"/>
          <w:del w:id="6272" w:author="Author"/>
          <w:rFonts w:eastAsia="Calibri" w:cs="Times New Roman"/>
          <w:color w:val="000000"/>
          <w:rPrChange w:id="6273" w:author="Author">
            <w:rPr>
              <w:ins w:id="6274" w:author="Author"/>
              <w:del w:id="6275" w:author="Author"/>
              <w:rFonts w:eastAsia="Calibri" w:cs="Times New Roman"/>
              <w:i/>
              <w:iCs/>
              <w:color w:val="000000"/>
            </w:rPr>
          </w:rPrChange>
        </w:rPr>
      </w:pPr>
      <w:ins w:id="6276" w:author="Author">
        <w:del w:id="6277" w:author="Author">
          <w:r w:rsidRPr="00E5480E" w:rsidDel="00E2587A">
            <w:rPr>
              <w:rFonts w:eastAsia="Calibri" w:cs="Times New Roman"/>
              <w:color w:val="000000"/>
              <w:rPrChange w:id="6278" w:author="Author">
                <w:rPr>
                  <w:rFonts w:eastAsia="Calibri" w:cs="Times New Roman"/>
                  <w:i/>
                  <w:iCs/>
                  <w:color w:val="000000"/>
                </w:rPr>
              </w:rPrChange>
            </w:rPr>
            <w:delText>I thought to myself as t</w:delText>
          </w:r>
          <w:r w:rsidR="00E5480E" w:rsidDel="00E2587A">
            <w:rPr>
              <w:rFonts w:eastAsia="Calibri" w:cs="Times New Roman"/>
              <w:color w:val="000000"/>
            </w:rPr>
            <w:delText>T</w:delText>
          </w:r>
          <w:r w:rsidRPr="00E5480E" w:rsidDel="00E2587A">
            <w:rPr>
              <w:rFonts w:eastAsia="Calibri" w:cs="Times New Roman"/>
              <w:color w:val="000000"/>
              <w:rPrChange w:id="6279" w:author="Author">
                <w:rPr>
                  <w:rFonts w:eastAsia="Calibri" w:cs="Times New Roman"/>
                  <w:i/>
                  <w:iCs/>
                  <w:color w:val="000000"/>
                </w:rPr>
              </w:rPrChange>
            </w:rPr>
            <w:delText>he Chicago winds buffeted me, and I started to shiver. Six minutes later, a van pulled up to where I was and stopped. Then I sensed someone behind me. Turning around, I was startled to see the tall man with the five o'clock shadow goatee and mustache glaring at me, just a couple of feet away. He stepped forward and grabbed me by my jacket collar. At the same time, I heard a van door slide open, and someone put a black cloth hood over my head. I tried kicking, but I stopped when one of them punched me in the stomach. They forced me into the van and sped off. One of them handcuffed my wrists and ankles. They drove for over an hour, finally stopping somewhere.</w:delText>
          </w:r>
        </w:del>
      </w:ins>
    </w:p>
    <w:p w14:paraId="1612E5A7" w14:textId="4E76EF4A" w:rsidR="00866553" w:rsidRPr="00E5480E" w:rsidDel="00E2587A" w:rsidRDefault="00866553" w:rsidP="00866553">
      <w:pPr>
        <w:widowControl w:val="0"/>
        <w:spacing w:line="280" w:lineRule="atLeast"/>
        <w:ind w:firstLine="288"/>
        <w:contextualSpacing/>
        <w:rPr>
          <w:ins w:id="6280" w:author="Author"/>
          <w:del w:id="6281" w:author="Author"/>
          <w:rFonts w:eastAsia="Calibri" w:cs="Times New Roman"/>
          <w:color w:val="000000"/>
          <w:rPrChange w:id="6282" w:author="Author">
            <w:rPr>
              <w:ins w:id="6283" w:author="Author"/>
              <w:del w:id="6284" w:author="Author"/>
              <w:rFonts w:eastAsia="Calibri" w:cs="Times New Roman"/>
              <w:i/>
              <w:iCs/>
              <w:color w:val="000000"/>
            </w:rPr>
          </w:rPrChange>
        </w:rPr>
      </w:pPr>
      <w:ins w:id="6285" w:author="Author">
        <w:del w:id="6286" w:author="Author">
          <w:r w:rsidRPr="00E5480E" w:rsidDel="00E2587A">
            <w:rPr>
              <w:rFonts w:eastAsia="Calibri" w:cs="Times New Roman"/>
              <w:color w:val="000000"/>
              <w:rPrChange w:id="6287" w:author="Author">
                <w:rPr>
                  <w:rFonts w:eastAsia="Calibri" w:cs="Times New Roman"/>
                  <w:i/>
                  <w:iCs/>
                  <w:color w:val="000000"/>
                </w:rPr>
              </w:rPrChange>
            </w:rPr>
            <w:delText>There wasn't much ambient noise, so I thought this must be an industrial area. The kidnappers</w:delText>
          </w:r>
          <w:r w:rsidR="00E5480E" w:rsidDel="00E2587A">
            <w:rPr>
              <w:rFonts w:eastAsia="Calibri" w:cs="Times New Roman"/>
              <w:color w:val="000000"/>
            </w:rPr>
            <w:delText>abductors</w:delText>
          </w:r>
          <w:r w:rsidRPr="00E5480E" w:rsidDel="00E2587A">
            <w:rPr>
              <w:rFonts w:eastAsia="Calibri" w:cs="Times New Roman"/>
              <w:color w:val="000000"/>
              <w:rPrChange w:id="6288" w:author="Author">
                <w:rPr>
                  <w:rFonts w:eastAsia="Calibri" w:cs="Times New Roman"/>
                  <w:i/>
                  <w:iCs/>
                  <w:color w:val="000000"/>
                </w:rPr>
              </w:rPrChange>
            </w:rPr>
            <w:delText xml:space="preserve"> dragged me into</w:delText>
          </w:r>
          <w:r w:rsidR="0013173D" w:rsidDel="00E2587A">
            <w:rPr>
              <w:rFonts w:eastAsia="Calibri" w:cs="Times New Roman"/>
              <w:color w:val="000000"/>
            </w:rPr>
            <w:delText xml:space="preserve"> what I thought was</w:delText>
          </w:r>
          <w:r w:rsidRPr="00E5480E" w:rsidDel="00E2587A">
            <w:rPr>
              <w:rFonts w:eastAsia="Calibri" w:cs="Times New Roman"/>
              <w:color w:val="000000"/>
              <w:rPrChange w:id="6289" w:author="Author">
                <w:rPr>
                  <w:rFonts w:eastAsia="Calibri" w:cs="Times New Roman"/>
                  <w:i/>
                  <w:iCs/>
                  <w:color w:val="000000"/>
                </w:rPr>
              </w:rPrChange>
            </w:rPr>
            <w:delText xml:space="preserve"> a warehouse since it was church quiet. After going up a factory elevator, they pulled me into a room. They handcuffed me to a vertical steel drainpipe, leaving the hood over my head. I heard one of them tell another to take me to the bathroom at 10 a.m. and 3 p.m.</w:delText>
          </w:r>
        </w:del>
      </w:ins>
    </w:p>
    <w:p w14:paraId="6E00EE4A" w14:textId="57A9702A" w:rsidR="00866553" w:rsidRPr="00E5480E" w:rsidDel="00E2587A" w:rsidRDefault="00866553" w:rsidP="00866553">
      <w:pPr>
        <w:widowControl w:val="0"/>
        <w:spacing w:line="280" w:lineRule="atLeast"/>
        <w:ind w:firstLine="288"/>
        <w:contextualSpacing/>
        <w:rPr>
          <w:ins w:id="6290" w:author="Author"/>
          <w:del w:id="6291" w:author="Author"/>
          <w:rFonts w:eastAsia="Calibri" w:cs="Times New Roman"/>
          <w:color w:val="000000"/>
          <w:rPrChange w:id="6292" w:author="Author">
            <w:rPr>
              <w:ins w:id="6293" w:author="Author"/>
              <w:del w:id="6294" w:author="Author"/>
              <w:rFonts w:eastAsia="Calibri" w:cs="Times New Roman"/>
              <w:i/>
              <w:iCs/>
              <w:color w:val="000000"/>
            </w:rPr>
          </w:rPrChange>
        </w:rPr>
      </w:pPr>
      <w:ins w:id="6295" w:author="Author">
        <w:del w:id="6296" w:author="Author">
          <w:r w:rsidRPr="00E5480E" w:rsidDel="00E2587A">
            <w:rPr>
              <w:rFonts w:eastAsia="Calibri" w:cs="Times New Roman"/>
              <w:color w:val="000000"/>
              <w:rPrChange w:id="6297" w:author="Author">
                <w:rPr>
                  <w:rFonts w:eastAsia="Calibri" w:cs="Times New Roman"/>
                  <w:i/>
                  <w:iCs/>
                  <w:color w:val="000000"/>
                </w:rPr>
              </w:rPrChange>
            </w:rPr>
            <w:delText>I spent the rest of the morning and afternoon quivering in fear</w:delText>
          </w:r>
          <w:r w:rsidRPr="00E55954" w:rsidDel="00E2587A">
            <w:rPr>
              <w:rFonts w:eastAsia="Calibri" w:cs="Times New Roman"/>
              <w:i/>
              <w:iCs/>
              <w:color w:val="000000"/>
            </w:rPr>
            <w:delText xml:space="preserve"> </w:delText>
          </w:r>
          <w:r w:rsidRPr="00E5480E" w:rsidDel="00E2587A">
            <w:rPr>
              <w:rFonts w:eastAsia="Calibri" w:cs="Times New Roman"/>
              <w:color w:val="000000"/>
              <w:rPrChange w:id="6298" w:author="Author">
                <w:rPr>
                  <w:rFonts w:eastAsia="Calibri" w:cs="Times New Roman"/>
                  <w:i/>
                  <w:iCs/>
                  <w:color w:val="000000"/>
                </w:rPr>
              </w:rPrChange>
            </w:rPr>
            <w:delText xml:space="preserve">because I knew what was coming. Eventually, a group of them arrived, laughing and talking about the good time they would have with me. The room was very bright, almost like there was movie lighting. I was weeping, but I counted eleven of them disrobing. There was an additional one with a video camera filming it. </w:delText>
          </w:r>
        </w:del>
      </w:ins>
    </w:p>
    <w:p w14:paraId="34C276AF" w14:textId="5AAD4D83" w:rsidR="00866553" w:rsidRPr="00E5480E" w:rsidDel="00E2587A" w:rsidRDefault="00866553" w:rsidP="00866553">
      <w:pPr>
        <w:widowControl w:val="0"/>
        <w:spacing w:line="280" w:lineRule="atLeast"/>
        <w:ind w:firstLine="288"/>
        <w:contextualSpacing/>
        <w:rPr>
          <w:ins w:id="6299" w:author="Author"/>
          <w:del w:id="6300" w:author="Author"/>
          <w:rFonts w:eastAsia="Calibri" w:cs="Times New Roman"/>
          <w:color w:val="000000"/>
          <w:rPrChange w:id="6301" w:author="Author">
            <w:rPr>
              <w:ins w:id="6302" w:author="Author"/>
              <w:del w:id="6303" w:author="Author"/>
              <w:rFonts w:eastAsia="Calibri" w:cs="Times New Roman"/>
              <w:i/>
              <w:iCs/>
              <w:color w:val="000000"/>
            </w:rPr>
          </w:rPrChange>
        </w:rPr>
      </w:pPr>
      <w:ins w:id="6304" w:author="Author">
        <w:del w:id="6305" w:author="Author">
          <w:r w:rsidRPr="00E5480E" w:rsidDel="00E2587A">
            <w:rPr>
              <w:rFonts w:eastAsia="Calibri" w:cs="Times New Roman"/>
              <w:color w:val="000000"/>
              <w:rPrChange w:id="6306" w:author="Author">
                <w:rPr>
                  <w:rFonts w:eastAsia="Calibri" w:cs="Times New Roman"/>
                  <w:i/>
                  <w:iCs/>
                  <w:color w:val="000000"/>
                </w:rPr>
              </w:rPrChange>
            </w:rPr>
            <w:delText>The one who appeared to be the gang leader walked up to me. He was slightly shorter than me, with closely-cropped black hair and a pronounced widow’s peak. His eyebrows slanted upwards from his nose, giving him a threatening countenance. All the men referred to him as the “boss.” Brandished a folding knife, he said menacingly, "Blondie, if you bite any of our peckers, I'll cut you and bleed you out. Understand?"</w:delText>
          </w:r>
        </w:del>
      </w:ins>
    </w:p>
    <w:p w14:paraId="234FDD56" w14:textId="2CFB9E74" w:rsidR="00866553" w:rsidRPr="00E5480E" w:rsidDel="00E2587A" w:rsidRDefault="00866553" w:rsidP="00866553">
      <w:pPr>
        <w:widowControl w:val="0"/>
        <w:spacing w:line="280" w:lineRule="atLeast"/>
        <w:ind w:firstLine="288"/>
        <w:contextualSpacing/>
        <w:rPr>
          <w:ins w:id="6307" w:author="Author"/>
          <w:del w:id="6308" w:author="Author"/>
          <w:rFonts w:eastAsia="Calibri" w:cs="Times New Roman"/>
          <w:color w:val="000000"/>
          <w:rPrChange w:id="6309" w:author="Author">
            <w:rPr>
              <w:ins w:id="6310" w:author="Author"/>
              <w:del w:id="6311" w:author="Author"/>
              <w:rFonts w:eastAsia="Calibri" w:cs="Times New Roman"/>
              <w:i/>
              <w:iCs/>
              <w:color w:val="000000"/>
            </w:rPr>
          </w:rPrChange>
        </w:rPr>
      </w:pPr>
      <w:ins w:id="6312" w:author="Author">
        <w:del w:id="6313" w:author="Author">
          <w:r w:rsidRPr="00E5480E" w:rsidDel="00E2587A">
            <w:rPr>
              <w:rFonts w:eastAsia="Calibri" w:cs="Times New Roman"/>
              <w:color w:val="000000"/>
              <w:rPrChange w:id="6314" w:author="Author">
                <w:rPr>
                  <w:rFonts w:eastAsia="Calibri" w:cs="Times New Roman"/>
                  <w:i/>
                  <w:iCs/>
                  <w:color w:val="000000"/>
                </w:rPr>
              </w:rPrChange>
            </w:rPr>
            <w:delText>I could not answer; all I did was weep.</w:delText>
          </w:r>
          <w:r w:rsidR="00C83980" w:rsidDel="00E2587A">
            <w:rPr>
              <w:rFonts w:eastAsia="Calibri" w:cs="Times New Roman"/>
              <w:color w:val="000000"/>
            </w:rPr>
            <w:delText xml:space="preserve"> When I resisted, a man struck me in the face. I fell to the floor, seeing stars. After lifting me to my feet,</w:delText>
          </w:r>
          <w:r w:rsidRPr="00E5480E" w:rsidDel="00E2587A">
            <w:rPr>
              <w:rFonts w:eastAsia="Calibri" w:cs="Times New Roman"/>
              <w:color w:val="000000"/>
              <w:rPrChange w:id="6315" w:author="Author">
                <w:rPr>
                  <w:rFonts w:eastAsia="Calibri" w:cs="Times New Roman"/>
                  <w:i/>
                  <w:iCs/>
                  <w:color w:val="000000"/>
                </w:rPr>
              </w:rPrChange>
            </w:rPr>
            <w:delText xml:space="preserve"> T</w:delText>
          </w:r>
          <w:r w:rsidR="00C83980" w:rsidDel="00E2587A">
            <w:rPr>
              <w:rFonts w:eastAsia="Calibri" w:cs="Times New Roman"/>
              <w:color w:val="000000"/>
            </w:rPr>
            <w:delText>t</w:delText>
          </w:r>
          <w:r w:rsidRPr="00E5480E" w:rsidDel="00E2587A">
            <w:rPr>
              <w:rFonts w:eastAsia="Calibri" w:cs="Times New Roman"/>
              <w:color w:val="000000"/>
              <w:rPrChange w:id="6316" w:author="Author">
                <w:rPr>
                  <w:rFonts w:eastAsia="Calibri" w:cs="Times New Roman"/>
                  <w:i/>
                  <w:iCs/>
                  <w:color w:val="000000"/>
                </w:rPr>
              </w:rPrChange>
            </w:rPr>
            <w:delText>he men disrobed me with lewd catcalls. What followed was five</w:delText>
          </w:r>
          <w:r w:rsidR="00F85210" w:rsidRPr="00E5480E" w:rsidDel="00E2587A">
            <w:rPr>
              <w:rFonts w:eastAsia="Calibri" w:cs="Times New Roman"/>
              <w:color w:val="000000"/>
              <w:rPrChange w:id="6317" w:author="Author">
                <w:rPr>
                  <w:rFonts w:eastAsia="Calibri" w:cs="Times New Roman"/>
                  <w:i/>
                  <w:iCs/>
                  <w:color w:val="000000"/>
                </w:rPr>
              </w:rPrChange>
            </w:rPr>
            <w:delText>four</w:delText>
          </w:r>
          <w:r w:rsidRPr="00E5480E" w:rsidDel="00E2587A">
            <w:rPr>
              <w:rFonts w:eastAsia="Calibri" w:cs="Times New Roman"/>
              <w:color w:val="000000"/>
              <w:rPrChange w:id="6318" w:author="Author">
                <w:rPr>
                  <w:rFonts w:eastAsia="Calibri" w:cs="Times New Roman"/>
                  <w:i/>
                  <w:iCs/>
                  <w:color w:val="000000"/>
                </w:rPr>
              </w:rPrChange>
            </w:rPr>
            <w:delText xml:space="preserve"> hours of gang rape</w:delText>
          </w:r>
          <w:r w:rsidR="001C3E71" w:rsidDel="00E2587A">
            <w:rPr>
              <w:rFonts w:eastAsia="Calibri" w:cs="Times New Roman"/>
              <w:color w:val="000000"/>
            </w:rPr>
            <w:delText>Four hours of gang rape followed</w:delText>
          </w:r>
          <w:r w:rsidRPr="00E5480E" w:rsidDel="00E2587A">
            <w:rPr>
              <w:rFonts w:eastAsia="Calibri" w:cs="Times New Roman"/>
              <w:color w:val="000000"/>
              <w:rPrChange w:id="6319" w:author="Author">
                <w:rPr>
                  <w:rFonts w:eastAsia="Calibri" w:cs="Times New Roman"/>
                  <w:i/>
                  <w:iCs/>
                  <w:color w:val="000000"/>
                </w:rPr>
              </w:rPrChange>
            </w:rPr>
            <w:delText xml:space="preserve">, incredibly violent, </w:delText>
          </w:r>
          <w:r w:rsidR="00F53A8D" w:rsidRPr="00E5480E" w:rsidDel="00E2587A">
            <w:rPr>
              <w:rFonts w:eastAsia="Calibri" w:cs="Times New Roman"/>
              <w:color w:val="000000"/>
              <w:rPrChange w:id="6320" w:author="Author">
                <w:rPr>
                  <w:rFonts w:eastAsia="Calibri" w:cs="Times New Roman"/>
                  <w:i/>
                  <w:iCs/>
                  <w:color w:val="000000"/>
                </w:rPr>
              </w:rPrChange>
            </w:rPr>
            <w:delText xml:space="preserve">and </w:delText>
          </w:r>
          <w:r w:rsidRPr="00E5480E" w:rsidDel="00E2587A">
            <w:rPr>
              <w:rFonts w:eastAsia="Calibri" w:cs="Times New Roman"/>
              <w:color w:val="000000"/>
              <w:rPrChange w:id="6321" w:author="Author">
                <w:rPr>
                  <w:rFonts w:eastAsia="Calibri" w:cs="Times New Roman"/>
                  <w:i/>
                  <w:iCs/>
                  <w:color w:val="000000"/>
                </w:rPr>
              </w:rPrChange>
            </w:rPr>
            <w:delText>devoid of any humanity whatsoever. I can't even describe it to myself anymore. I did have the presence of mind to notice things during my torment. The one who kidnapped me off the street was called Yilka by the others. I got his last name when the camera guy referred to him as Mr. Kartallozi.</w:delText>
          </w:r>
        </w:del>
      </w:ins>
    </w:p>
    <w:p w14:paraId="49EAE3D7" w14:textId="30050B33" w:rsidR="00866553" w:rsidRPr="00E5480E" w:rsidDel="00E2587A" w:rsidRDefault="00866553" w:rsidP="00866553">
      <w:pPr>
        <w:widowControl w:val="0"/>
        <w:spacing w:line="280" w:lineRule="atLeast"/>
        <w:ind w:firstLine="288"/>
        <w:contextualSpacing/>
        <w:rPr>
          <w:ins w:id="6322" w:author="Author"/>
          <w:del w:id="6323" w:author="Author"/>
          <w:rFonts w:eastAsia="Calibri" w:cs="Times New Roman"/>
          <w:color w:val="000000"/>
          <w:rPrChange w:id="6324" w:author="Author">
            <w:rPr>
              <w:ins w:id="6325" w:author="Author"/>
              <w:del w:id="6326" w:author="Author"/>
              <w:rFonts w:eastAsia="Calibri" w:cs="Times New Roman"/>
              <w:i/>
              <w:iCs/>
              <w:color w:val="000000"/>
            </w:rPr>
          </w:rPrChange>
        </w:rPr>
      </w:pPr>
      <w:ins w:id="6327" w:author="Author">
        <w:del w:id="6328" w:author="Author">
          <w:r w:rsidRPr="00E5480E" w:rsidDel="00E2587A">
            <w:rPr>
              <w:rFonts w:eastAsia="Calibri" w:cs="Times New Roman"/>
              <w:color w:val="000000"/>
              <w:rPrChange w:id="6329" w:author="Author">
                <w:rPr>
                  <w:rFonts w:eastAsia="Calibri" w:cs="Times New Roman"/>
                  <w:i/>
                  <w:iCs/>
                  <w:color w:val="000000"/>
                </w:rPr>
              </w:rPrChange>
            </w:rPr>
            <w:delText>When they finished putting on their clothes, the gang boss had four of them restrain me tightly over an ottoman. He used his folding knife to mutilate me, carving an 'X' over my entire left breast, purposefully cutting slowly through all three layers of skin. It started bleeding immediately. I screamed, but it came out as just staccato exhales.</w:delText>
          </w:r>
        </w:del>
      </w:ins>
    </w:p>
    <w:p w14:paraId="53338067" w14:textId="0C4B12E1" w:rsidR="00866553" w:rsidRPr="00E5480E" w:rsidDel="00E2587A" w:rsidRDefault="00F53A8D" w:rsidP="00866553">
      <w:pPr>
        <w:widowControl w:val="0"/>
        <w:spacing w:line="280" w:lineRule="atLeast"/>
        <w:ind w:firstLine="288"/>
        <w:contextualSpacing/>
        <w:rPr>
          <w:ins w:id="6330" w:author="Author"/>
          <w:del w:id="6331" w:author="Author"/>
          <w:rFonts w:eastAsia="Calibri" w:cs="Times New Roman"/>
          <w:color w:val="000000"/>
          <w:rPrChange w:id="6332" w:author="Author">
            <w:rPr>
              <w:ins w:id="6333" w:author="Author"/>
              <w:del w:id="6334" w:author="Author"/>
              <w:rFonts w:eastAsia="Calibri" w:cs="Times New Roman"/>
              <w:i/>
              <w:iCs/>
              <w:color w:val="000000"/>
            </w:rPr>
          </w:rPrChange>
        </w:rPr>
      </w:pPr>
      <w:ins w:id="6335" w:author="Author">
        <w:del w:id="6336" w:author="Author">
          <w:r w:rsidRPr="00E5480E" w:rsidDel="00E2587A">
            <w:rPr>
              <w:rFonts w:eastAsia="Calibri" w:cs="Times New Roman"/>
              <w:color w:val="000000"/>
              <w:rPrChange w:id="6337" w:author="Author">
                <w:rPr>
                  <w:rFonts w:eastAsia="Calibri" w:cs="Times New Roman"/>
                  <w:i/>
                  <w:iCs/>
                  <w:color w:val="000000"/>
                </w:rPr>
              </w:rPrChange>
            </w:rPr>
            <w:delText>The rapists covered m</w:delText>
          </w:r>
          <w:r w:rsidR="00E5480E" w:rsidDel="00E2587A">
            <w:rPr>
              <w:rFonts w:eastAsia="Calibri" w:cs="Times New Roman"/>
              <w:color w:val="000000"/>
            </w:rPr>
            <w:delText>M</w:delText>
          </w:r>
          <w:r w:rsidRPr="00E5480E" w:rsidDel="00E2587A">
            <w:rPr>
              <w:rFonts w:eastAsia="Calibri" w:cs="Times New Roman"/>
              <w:color w:val="000000"/>
              <w:rPrChange w:id="6338" w:author="Author">
                <w:rPr>
                  <w:rFonts w:eastAsia="Calibri" w:cs="Times New Roman"/>
                  <w:i/>
                  <w:iCs/>
                  <w:color w:val="000000"/>
                </w:rPr>
              </w:rPrChange>
            </w:rPr>
            <w:delText>y</w:delText>
          </w:r>
          <w:r w:rsidR="00866553" w:rsidRPr="00E5480E" w:rsidDel="00E2587A">
            <w:rPr>
              <w:rFonts w:eastAsia="Calibri" w:cs="Times New Roman"/>
              <w:color w:val="000000"/>
              <w:rPrChange w:id="6339" w:author="Author">
                <w:rPr>
                  <w:rFonts w:eastAsia="Calibri" w:cs="Times New Roman"/>
                  <w:i/>
                  <w:iCs/>
                  <w:color w:val="000000"/>
                </w:rPr>
              </w:rPrChange>
            </w:rPr>
            <w:delText>My</w:delText>
          </w:r>
          <w:r w:rsidR="0095460B" w:rsidRPr="00E5480E" w:rsidDel="00E2587A">
            <w:rPr>
              <w:rFonts w:eastAsia="Calibri" w:cs="Times New Roman"/>
              <w:color w:val="000000"/>
              <w:rPrChange w:id="6340" w:author="Author">
                <w:rPr>
                  <w:rFonts w:eastAsia="Calibri" w:cs="Times New Roman"/>
                  <w:i/>
                  <w:iCs/>
                  <w:color w:val="000000"/>
                </w:rPr>
              </w:rPrChange>
            </w:rPr>
            <w:delText>They covered m</w:delText>
          </w:r>
          <w:r w:rsidR="00BA4F9F" w:rsidRPr="00E5480E" w:rsidDel="00E2587A">
            <w:rPr>
              <w:rFonts w:eastAsia="Calibri" w:cs="Times New Roman"/>
              <w:color w:val="000000"/>
              <w:rPrChange w:id="6341" w:author="Author">
                <w:rPr>
                  <w:rFonts w:eastAsia="Calibri" w:cs="Times New Roman"/>
                  <w:i/>
                  <w:iCs/>
                  <w:color w:val="000000"/>
                </w:rPr>
              </w:rPrChange>
            </w:rPr>
            <w:delText>M</w:delText>
          </w:r>
          <w:r w:rsidR="0095460B" w:rsidRPr="00E5480E" w:rsidDel="00E2587A">
            <w:rPr>
              <w:rFonts w:eastAsia="Calibri" w:cs="Times New Roman"/>
              <w:color w:val="000000"/>
              <w:rPrChange w:id="6342" w:author="Author">
                <w:rPr>
                  <w:rFonts w:eastAsia="Calibri" w:cs="Times New Roman"/>
                  <w:i/>
                  <w:iCs/>
                  <w:color w:val="000000"/>
                </w:rPr>
              </w:rPrChange>
            </w:rPr>
            <w:delText>y</w:delText>
          </w:r>
          <w:r w:rsidR="00866553" w:rsidRPr="00E5480E" w:rsidDel="00E2587A">
            <w:rPr>
              <w:rFonts w:eastAsia="Calibri" w:cs="Times New Roman"/>
              <w:color w:val="000000"/>
              <w:rPrChange w:id="6343" w:author="Author">
                <w:rPr>
                  <w:rFonts w:eastAsia="Calibri" w:cs="Times New Roman"/>
                  <w:i/>
                  <w:iCs/>
                  <w:color w:val="000000"/>
                </w:rPr>
              </w:rPrChange>
            </w:rPr>
            <w:delText xml:space="preserve"> </w:delText>
          </w:r>
          <w:r w:rsidRPr="00E5480E" w:rsidDel="00E2587A">
            <w:rPr>
              <w:rFonts w:eastAsia="Calibri" w:cs="Times New Roman"/>
              <w:color w:val="000000"/>
              <w:rPrChange w:id="6344" w:author="Author">
                <w:rPr>
                  <w:rFonts w:eastAsia="Calibri" w:cs="Times New Roman"/>
                  <w:i/>
                  <w:iCs/>
                  <w:color w:val="000000"/>
                </w:rPr>
              </w:rPrChange>
            </w:rPr>
            <w:delText xml:space="preserve"> </w:delText>
          </w:r>
          <w:r w:rsidR="00866553" w:rsidRPr="00E5480E" w:rsidDel="00E2587A">
            <w:rPr>
              <w:rFonts w:eastAsia="Calibri" w:cs="Times New Roman"/>
              <w:color w:val="000000"/>
              <w:rPrChange w:id="6345" w:author="Author">
                <w:rPr>
                  <w:rFonts w:eastAsia="Calibri" w:cs="Times New Roman"/>
                  <w:i/>
                  <w:iCs/>
                  <w:color w:val="000000"/>
                </w:rPr>
              </w:rPrChange>
            </w:rPr>
            <w:delText>face and bod</w:delText>
          </w:r>
          <w:r w:rsidR="0095460B" w:rsidRPr="00E5480E" w:rsidDel="00E2587A">
            <w:rPr>
              <w:rFonts w:eastAsia="Calibri" w:cs="Times New Roman"/>
              <w:color w:val="000000"/>
              <w:rPrChange w:id="6346" w:author="Author">
                <w:rPr>
                  <w:rFonts w:eastAsia="Calibri" w:cs="Times New Roman"/>
                  <w:i/>
                  <w:iCs/>
                  <w:color w:val="000000"/>
                </w:rPr>
              </w:rPrChange>
            </w:rPr>
            <w:delText>y</w:delText>
          </w:r>
          <w:r w:rsidR="00E5480E" w:rsidDel="00E2587A">
            <w:rPr>
              <w:rFonts w:eastAsia="Calibri" w:cs="Times New Roman"/>
              <w:color w:val="000000"/>
            </w:rPr>
            <w:delText xml:space="preserve"> were covered</w:delText>
          </w:r>
          <w:r w:rsidR="00BA4F9F" w:rsidRPr="00E5480E" w:rsidDel="00E2587A">
            <w:rPr>
              <w:rFonts w:eastAsia="Calibri" w:cs="Times New Roman"/>
              <w:color w:val="000000"/>
              <w:rPrChange w:id="6347" w:author="Author">
                <w:rPr>
                  <w:rFonts w:eastAsia="Calibri" w:cs="Times New Roman"/>
                  <w:i/>
                  <w:iCs/>
                  <w:color w:val="000000"/>
                </w:rPr>
              </w:rPrChange>
            </w:rPr>
            <w:delText xml:space="preserve"> were covered </w:delText>
          </w:r>
          <w:r w:rsidR="0095460B" w:rsidRPr="00E5480E" w:rsidDel="00E2587A">
            <w:rPr>
              <w:rFonts w:eastAsia="Calibri" w:cs="Times New Roman"/>
              <w:color w:val="000000"/>
              <w:rPrChange w:id="6348" w:author="Author">
                <w:rPr>
                  <w:rFonts w:eastAsia="Calibri" w:cs="Times New Roman"/>
                  <w:i/>
                  <w:iCs/>
                  <w:color w:val="000000"/>
                </w:rPr>
              </w:rPrChange>
            </w:rPr>
            <w:delText xml:space="preserve"> </w:delText>
          </w:r>
          <w:r w:rsidR="00866553" w:rsidRPr="00E5480E" w:rsidDel="00E2587A">
            <w:rPr>
              <w:rFonts w:eastAsia="Calibri" w:cs="Times New Roman"/>
              <w:color w:val="000000"/>
              <w:rPrChange w:id="6349" w:author="Author">
                <w:rPr>
                  <w:rFonts w:eastAsia="Calibri" w:cs="Times New Roman"/>
                  <w:i/>
                  <w:iCs/>
                  <w:color w:val="000000"/>
                </w:rPr>
              </w:rPrChange>
            </w:rPr>
            <w:delText>y were covered with bruises and their seminal discharges,</w:delText>
          </w:r>
          <w:r w:rsidR="0095460B" w:rsidRPr="00E5480E" w:rsidDel="00E2587A">
            <w:rPr>
              <w:rFonts w:eastAsia="Calibri" w:cs="Times New Roman"/>
              <w:color w:val="000000"/>
              <w:rPrChange w:id="6350" w:author="Author">
                <w:rPr>
                  <w:rFonts w:eastAsia="Calibri" w:cs="Times New Roman"/>
                  <w:i/>
                  <w:iCs/>
                  <w:color w:val="000000"/>
                </w:rPr>
              </w:rPrChange>
            </w:rPr>
            <w:delText>.</w:delText>
          </w:r>
          <w:r w:rsidR="00BA4F9F" w:rsidRPr="00E5480E" w:rsidDel="00E2587A">
            <w:rPr>
              <w:rFonts w:eastAsia="Calibri" w:cs="Times New Roman"/>
              <w:color w:val="000000"/>
              <w:rPrChange w:id="6351" w:author="Author">
                <w:rPr>
                  <w:rFonts w:eastAsia="Calibri" w:cs="Times New Roman"/>
                  <w:i/>
                  <w:iCs/>
                  <w:color w:val="000000"/>
                </w:rPr>
              </w:rPrChange>
            </w:rPr>
            <w:delText>.</w:delText>
          </w:r>
          <w:r w:rsidR="00866553" w:rsidRPr="00E5480E" w:rsidDel="00E2587A">
            <w:rPr>
              <w:rFonts w:eastAsia="Calibri" w:cs="Times New Roman"/>
              <w:color w:val="000000"/>
              <w:rPrChange w:id="6352" w:author="Author">
                <w:rPr>
                  <w:rFonts w:eastAsia="Calibri" w:cs="Times New Roman"/>
                  <w:i/>
                  <w:iCs/>
                  <w:color w:val="000000"/>
                </w:rPr>
              </w:rPrChange>
            </w:rPr>
            <w:delText xml:space="preserve"> I looked down at my legs, and red blood dripped down my thighs.</w:delText>
          </w:r>
        </w:del>
      </w:ins>
    </w:p>
    <w:p w14:paraId="51948F60" w14:textId="0B1C5D46" w:rsidR="001C3E71" w:rsidDel="00E2587A" w:rsidRDefault="00866553" w:rsidP="00866553">
      <w:pPr>
        <w:widowControl w:val="0"/>
        <w:spacing w:line="280" w:lineRule="atLeast"/>
        <w:ind w:firstLine="288"/>
        <w:contextualSpacing/>
        <w:rPr>
          <w:ins w:id="6353" w:author="Author"/>
          <w:del w:id="6354" w:author="Author"/>
          <w:rFonts w:eastAsia="Calibri" w:cs="Times New Roman"/>
          <w:color w:val="000000"/>
        </w:rPr>
      </w:pPr>
      <w:ins w:id="6355" w:author="Author">
        <w:del w:id="6356" w:author="Author">
          <w:r w:rsidRPr="00E5480E" w:rsidDel="00E2587A">
            <w:rPr>
              <w:rFonts w:eastAsia="Calibri" w:cs="Times New Roman"/>
              <w:color w:val="000000"/>
              <w:rPrChange w:id="6357" w:author="Author">
                <w:rPr>
                  <w:rFonts w:eastAsia="Calibri" w:cs="Times New Roman"/>
                  <w:i/>
                  <w:iCs/>
                  <w:color w:val="000000"/>
                </w:rPr>
              </w:rPrChange>
            </w:rPr>
            <w:delText>The boss grasped my neck and squeezed</w:delText>
          </w:r>
          <w:r w:rsidR="001C3E71" w:rsidDel="00E2587A">
            <w:rPr>
              <w:rFonts w:eastAsia="Calibri" w:cs="Times New Roman"/>
              <w:color w:val="000000"/>
            </w:rPr>
            <w:delText>.</w:delText>
          </w:r>
          <w:r w:rsidRPr="00E5480E" w:rsidDel="00E2587A">
            <w:rPr>
              <w:rFonts w:eastAsia="Calibri" w:cs="Times New Roman"/>
              <w:color w:val="000000"/>
              <w:rPrChange w:id="6358" w:author="Author">
                <w:rPr>
                  <w:rFonts w:eastAsia="Calibri" w:cs="Times New Roman"/>
                  <w:i/>
                  <w:iCs/>
                  <w:color w:val="000000"/>
                </w:rPr>
              </w:rPrChange>
            </w:rPr>
            <w:delText xml:space="preserve">, saying: </w:delText>
          </w:r>
        </w:del>
      </w:ins>
    </w:p>
    <w:p w14:paraId="6F45A9EA" w14:textId="6F9BD71B" w:rsidR="001C3E71" w:rsidDel="00E2587A" w:rsidRDefault="00866553" w:rsidP="00866553">
      <w:pPr>
        <w:widowControl w:val="0"/>
        <w:spacing w:line="280" w:lineRule="atLeast"/>
        <w:ind w:firstLine="288"/>
        <w:contextualSpacing/>
        <w:rPr>
          <w:ins w:id="6359" w:author="Author"/>
          <w:del w:id="6360" w:author="Author"/>
          <w:rFonts w:eastAsia="Calibri" w:cs="Times New Roman"/>
          <w:color w:val="000000"/>
        </w:rPr>
      </w:pPr>
      <w:ins w:id="6361" w:author="Author">
        <w:del w:id="6362" w:author="Author">
          <w:r w:rsidRPr="00E5480E" w:rsidDel="00E2587A">
            <w:rPr>
              <w:rFonts w:eastAsia="Calibri" w:cs="Times New Roman"/>
              <w:color w:val="000000"/>
              <w:rPrChange w:id="6363" w:author="Author">
                <w:rPr>
                  <w:rFonts w:eastAsia="Calibri" w:cs="Times New Roman"/>
                  <w:i/>
                  <w:iCs/>
                  <w:color w:val="000000"/>
                </w:rPr>
              </w:rPrChange>
            </w:rPr>
            <w:delText>"You report this, and we'll kill you as easily as we snatched and fucked you! Do you understand?"</w:delText>
          </w:r>
        </w:del>
      </w:ins>
    </w:p>
    <w:p w14:paraId="79D1CC53" w14:textId="4872784A" w:rsidR="00866553" w:rsidRPr="00E5480E" w:rsidDel="00E2587A" w:rsidRDefault="00866553" w:rsidP="00866553">
      <w:pPr>
        <w:widowControl w:val="0"/>
        <w:spacing w:line="280" w:lineRule="atLeast"/>
        <w:ind w:firstLine="288"/>
        <w:contextualSpacing/>
        <w:rPr>
          <w:ins w:id="6364" w:author="Author"/>
          <w:del w:id="6365" w:author="Author"/>
          <w:rFonts w:eastAsia="Calibri" w:cs="Times New Roman"/>
          <w:color w:val="000000"/>
          <w:rPrChange w:id="6366" w:author="Author">
            <w:rPr>
              <w:ins w:id="6367" w:author="Author"/>
              <w:del w:id="6368" w:author="Author"/>
              <w:rFonts w:eastAsia="Calibri" w:cs="Times New Roman"/>
              <w:i/>
              <w:iCs/>
              <w:color w:val="000000"/>
            </w:rPr>
          </w:rPrChange>
        </w:rPr>
      </w:pPr>
      <w:ins w:id="6369" w:author="Author">
        <w:del w:id="6370" w:author="Author">
          <w:r w:rsidRPr="00E5480E" w:rsidDel="00E2587A">
            <w:rPr>
              <w:rFonts w:eastAsia="Calibri" w:cs="Times New Roman"/>
              <w:color w:val="000000"/>
              <w:rPrChange w:id="6371" w:author="Author">
                <w:rPr>
                  <w:rFonts w:eastAsia="Calibri" w:cs="Times New Roman"/>
                  <w:i/>
                  <w:iCs/>
                  <w:color w:val="000000"/>
                </w:rPr>
              </w:rPrChange>
            </w:rPr>
            <w:delText xml:space="preserve"> I just glared at him.</w:delText>
          </w:r>
        </w:del>
      </w:ins>
    </w:p>
    <w:p w14:paraId="0098955A" w14:textId="41375AA8" w:rsidR="00866553" w:rsidRPr="00E5480E" w:rsidDel="00E2587A" w:rsidRDefault="00866553" w:rsidP="00866553">
      <w:pPr>
        <w:widowControl w:val="0"/>
        <w:spacing w:line="280" w:lineRule="atLeast"/>
        <w:ind w:firstLine="288"/>
        <w:contextualSpacing/>
        <w:rPr>
          <w:ins w:id="6372" w:author="Author"/>
          <w:del w:id="6373" w:author="Author"/>
          <w:rFonts w:eastAsia="Calibri" w:cs="Times New Roman"/>
          <w:color w:val="000000"/>
          <w:rPrChange w:id="6374" w:author="Author">
            <w:rPr>
              <w:ins w:id="6375" w:author="Author"/>
              <w:del w:id="6376" w:author="Author"/>
              <w:rFonts w:eastAsia="Calibri" w:cs="Times New Roman"/>
              <w:i/>
              <w:iCs/>
              <w:color w:val="000000"/>
            </w:rPr>
          </w:rPrChange>
        </w:rPr>
      </w:pPr>
      <w:ins w:id="6377" w:author="Author">
        <w:del w:id="6378" w:author="Author">
          <w:r w:rsidRPr="00E5480E" w:rsidDel="00E2587A">
            <w:rPr>
              <w:rFonts w:eastAsia="Calibri" w:cs="Times New Roman"/>
              <w:color w:val="000000"/>
              <w:rPrChange w:id="6379" w:author="Author">
                <w:rPr>
                  <w:rFonts w:eastAsia="Calibri" w:cs="Times New Roman"/>
                  <w:i/>
                  <w:iCs/>
                  <w:color w:val="000000"/>
                </w:rPr>
              </w:rPrChange>
            </w:rPr>
            <w:delText>"I've gotta admit," the boss said, "of all the girls we've gang banged, you're the only one who didn't cry out. I admire your dogged determination. OK, guys. Get her dressed and hooded</w:delText>
          </w:r>
          <w:r w:rsidR="001C3E71" w:rsidDel="00E2587A">
            <w:rPr>
              <w:rFonts w:eastAsia="Calibri" w:cs="Times New Roman"/>
              <w:color w:val="000000"/>
            </w:rPr>
            <w:delText xml:space="preserve">, </w:delText>
          </w:r>
          <w:r w:rsidR="000A7C5F" w:rsidDel="00E2587A">
            <w:rPr>
              <w:rFonts w:eastAsia="Calibri" w:cs="Times New Roman"/>
              <w:color w:val="000000"/>
            </w:rPr>
            <w:delText xml:space="preserve">and </w:delText>
          </w:r>
          <w:r w:rsidR="001C3E71" w:rsidDel="00E2587A">
            <w:rPr>
              <w:rFonts w:eastAsia="Calibri" w:cs="Times New Roman"/>
              <w:color w:val="000000"/>
            </w:rPr>
            <w:delText>hooded,</w:delText>
          </w:r>
          <w:r w:rsidRPr="00E5480E" w:rsidDel="00E2587A">
            <w:rPr>
              <w:rFonts w:eastAsia="Calibri" w:cs="Times New Roman"/>
              <w:color w:val="000000"/>
              <w:rPrChange w:id="6380" w:author="Author">
                <w:rPr>
                  <w:rFonts w:eastAsia="Calibri" w:cs="Times New Roman"/>
                  <w:i/>
                  <w:iCs/>
                  <w:color w:val="000000"/>
                </w:rPr>
              </w:rPrChange>
            </w:rPr>
            <w:delText xml:space="preserve"> and dump her a few blocks from the restaurant. I've got a wife to go home to." </w:delText>
          </w:r>
        </w:del>
      </w:ins>
    </w:p>
    <w:p w14:paraId="78A64148" w14:textId="5E24FFC0" w:rsidR="00866553" w:rsidRPr="00E5480E" w:rsidDel="00E2587A" w:rsidRDefault="00866553" w:rsidP="00866553">
      <w:pPr>
        <w:widowControl w:val="0"/>
        <w:spacing w:line="280" w:lineRule="atLeast"/>
        <w:ind w:firstLine="288"/>
        <w:contextualSpacing/>
        <w:rPr>
          <w:ins w:id="6381" w:author="Author"/>
          <w:del w:id="6382" w:author="Author"/>
          <w:rFonts w:eastAsia="Calibri" w:cs="Times New Roman"/>
          <w:color w:val="000000"/>
        </w:rPr>
        <w:sectPr w:rsidR="00866553" w:rsidRPr="00E5480E" w:rsidDel="00E2587A" w:rsidSect="003135B1">
          <w:type w:val="oddPage"/>
          <w:pgSz w:w="8640" w:h="12960" w:code="1"/>
          <w:pgMar w:top="720" w:right="720" w:bottom="720" w:left="720" w:header="720" w:footer="720" w:gutter="720"/>
          <w:cols w:space="720"/>
          <w:titlePg/>
          <w:docGrid w:linePitch="360"/>
        </w:sectPr>
      </w:pPr>
      <w:ins w:id="6383" w:author="Author">
        <w:del w:id="6384" w:author="Author">
          <w:r w:rsidRPr="00E5480E" w:rsidDel="00E2587A">
            <w:rPr>
              <w:rFonts w:eastAsia="Calibri" w:cs="Times New Roman"/>
              <w:color w:val="000000"/>
              <w:rPrChange w:id="6385" w:author="Author">
                <w:rPr>
                  <w:rFonts w:eastAsia="Calibri" w:cs="Times New Roman"/>
                  <w:i/>
                  <w:iCs/>
                  <w:color w:val="000000"/>
                </w:rPr>
              </w:rPrChange>
            </w:rPr>
            <w:delText>The gang leader left, and the others let me dress; I was handcuffed, hooded, and dragged to the van. After an hour of driving, they removed my handcuffs, pushed me out of the vehicle, and drove off</w:delText>
          </w:r>
          <w:r w:rsidRPr="00E5480E" w:rsidDel="00E2587A">
            <w:rPr>
              <w:rFonts w:eastAsia="Calibri" w:cs="Times New Roman"/>
              <w:color w:val="000000"/>
            </w:rPr>
            <w:delText>.</w:delText>
          </w:r>
        </w:del>
      </w:ins>
    </w:p>
    <w:p w14:paraId="1D237214" w14:textId="24EBD85B" w:rsidR="00866553" w:rsidRPr="000E72EA" w:rsidDel="00E2587A" w:rsidRDefault="00866553" w:rsidP="00866553">
      <w:pPr>
        <w:pStyle w:val="ChapterNumber"/>
        <w:rPr>
          <w:ins w:id="6386" w:author="Author"/>
          <w:del w:id="6387" w:author="Author"/>
          <w:rFonts w:cs="Arial"/>
        </w:rPr>
      </w:pPr>
      <w:ins w:id="6388" w:author="Author">
        <w:del w:id="6389" w:author="Author">
          <w:r w:rsidRPr="000E72EA" w:rsidDel="00E2587A">
            <w:rPr>
              <w:rFonts w:cs="Arial"/>
            </w:rPr>
            <w:delText>CHAPTER XXX</w:delText>
          </w:r>
        </w:del>
      </w:ins>
    </w:p>
    <w:p w14:paraId="73DC1F23" w14:textId="3F7D3DD7" w:rsidR="00866553" w:rsidRPr="00605E6D" w:rsidDel="00E2587A" w:rsidRDefault="00866553" w:rsidP="00866553">
      <w:pPr>
        <w:pStyle w:val="ChapterTitle"/>
        <w:rPr>
          <w:ins w:id="6390" w:author="Author"/>
          <w:del w:id="6391" w:author="Author"/>
        </w:rPr>
      </w:pPr>
      <w:bookmarkStart w:id="6392" w:name="_Toc93149509"/>
      <w:ins w:id="6393" w:author="Author">
        <w:del w:id="6394" w:author="Author">
          <w:r w:rsidDel="00E2587A">
            <w:delText>Jane’s</w:delText>
          </w:r>
          <w:r w:rsidRPr="00605E6D" w:rsidDel="00E2587A">
            <w:delText xml:space="preserve"> Recovery</w:delText>
          </w:r>
          <w:bookmarkEnd w:id="6392"/>
        </w:del>
      </w:ins>
    </w:p>
    <w:p w14:paraId="5EA3728E" w14:textId="2810EF9E" w:rsidR="00866553" w:rsidRPr="000E72EA" w:rsidDel="00E2587A" w:rsidRDefault="00866553" w:rsidP="00866553">
      <w:pPr>
        <w:pStyle w:val="ASubheadLevel1"/>
        <w:rPr>
          <w:ins w:id="6395" w:author="Author"/>
          <w:del w:id="6396" w:author="Author"/>
        </w:rPr>
      </w:pPr>
      <w:bookmarkStart w:id="6397" w:name="_Toc93149510"/>
      <w:ins w:id="6398" w:author="Author">
        <w:del w:id="6399" w:author="Author">
          <w:r w:rsidRPr="000E72EA" w:rsidDel="00E2587A">
            <w:delText>Recovery</w:delText>
          </w:r>
          <w:bookmarkEnd w:id="6397"/>
        </w:del>
      </w:ins>
    </w:p>
    <w:p w14:paraId="3F6EA0B4" w14:textId="28C74896" w:rsidR="00866553" w:rsidRPr="00E5480E" w:rsidDel="00E2587A" w:rsidRDefault="00866553" w:rsidP="00866553">
      <w:pPr>
        <w:widowControl w:val="0"/>
        <w:spacing w:line="280" w:lineRule="atLeast"/>
        <w:ind w:firstLine="288"/>
        <w:contextualSpacing/>
        <w:rPr>
          <w:ins w:id="6400" w:author="Author"/>
          <w:del w:id="6401" w:author="Author"/>
          <w:rFonts w:eastAsia="Calibri" w:cs="Times New Roman"/>
          <w:color w:val="000000"/>
          <w:rPrChange w:id="6402" w:author="Author">
            <w:rPr>
              <w:ins w:id="6403" w:author="Author"/>
              <w:del w:id="6404" w:author="Author"/>
              <w:rFonts w:eastAsia="Calibri" w:cs="Times New Roman"/>
              <w:i/>
              <w:iCs/>
              <w:color w:val="000000"/>
            </w:rPr>
          </w:rPrChange>
        </w:rPr>
      </w:pPr>
      <w:ins w:id="6405" w:author="Author">
        <w:del w:id="6406" w:author="Author">
          <w:r w:rsidRPr="00E5480E" w:rsidDel="00E2587A">
            <w:rPr>
              <w:rFonts w:eastAsia="Calibri" w:cs="Times New Roman"/>
              <w:color w:val="000000"/>
              <w:rPrChange w:id="6407" w:author="Author">
                <w:rPr>
                  <w:rFonts w:eastAsia="Calibri" w:cs="Times New Roman"/>
                  <w:i/>
                  <w:iCs/>
                  <w:color w:val="000000"/>
                </w:rPr>
              </w:rPrChange>
            </w:rPr>
            <w:delText xml:space="preserve">They dumped me four blocks from the restaurant, in the center of South Canal Street. I pulled off the hood and looked around, no cars were bearing down on me, so I stumbled to the sidewalk. It was around 1 a.m., so I </w:delText>
          </w:r>
          <w:r w:rsidR="004B6F46" w:rsidRPr="00E5480E" w:rsidDel="00E2587A">
            <w:rPr>
              <w:rFonts w:eastAsia="Calibri" w:cs="Times New Roman"/>
              <w:color w:val="000000"/>
              <w:rPrChange w:id="6408" w:author="Author">
                <w:rPr>
                  <w:rFonts w:eastAsia="Calibri" w:cs="Times New Roman"/>
                  <w:i/>
                  <w:iCs/>
                  <w:color w:val="000000"/>
                </w:rPr>
              </w:rPrChange>
            </w:rPr>
            <w:delText>stumbled</w:delText>
          </w:r>
          <w:r w:rsidRPr="00E5480E" w:rsidDel="00E2587A">
            <w:rPr>
              <w:rFonts w:eastAsia="Calibri" w:cs="Times New Roman"/>
              <w:color w:val="000000"/>
              <w:rPrChange w:id="6409" w:author="Author">
                <w:rPr>
                  <w:rFonts w:eastAsia="Calibri" w:cs="Times New Roman"/>
                  <w:i/>
                  <w:iCs/>
                  <w:color w:val="000000"/>
                </w:rPr>
              </w:rPrChange>
            </w:rPr>
            <w:delText>made my way</w:delText>
          </w:r>
          <w:r w:rsidR="00E5480E" w:rsidDel="00E2587A">
            <w:rPr>
              <w:rFonts w:eastAsia="Calibri" w:cs="Times New Roman"/>
              <w:color w:val="000000"/>
            </w:rPr>
            <w:delText>walked</w:delText>
          </w:r>
          <w:r w:rsidRPr="00E5480E" w:rsidDel="00E2587A">
            <w:rPr>
              <w:rFonts w:eastAsia="Calibri" w:cs="Times New Roman"/>
              <w:color w:val="000000"/>
              <w:rPrChange w:id="6410" w:author="Author">
                <w:rPr>
                  <w:rFonts w:eastAsia="Calibri" w:cs="Times New Roman"/>
                  <w:i/>
                  <w:iCs/>
                  <w:color w:val="000000"/>
                </w:rPr>
              </w:rPrChange>
            </w:rPr>
            <w:delText xml:space="preserve"> through the deserted industrial district, less than a mile from home. Climbing the stairs to my apartment, I was in pain from seemingly everywhere. I removed my clothes and turned on my shower to wash away what they had done to me. After bleeding through one of my towels, I found my first aid kit and tried to affix an 'X' of gauze over my left breast; even then, it was still oozing blood. </w:delText>
          </w:r>
        </w:del>
      </w:ins>
    </w:p>
    <w:p w14:paraId="1218018B" w14:textId="3BB4E760" w:rsidR="00866553" w:rsidRPr="00E5480E" w:rsidDel="00E2587A" w:rsidRDefault="00866553" w:rsidP="00866553">
      <w:pPr>
        <w:widowControl w:val="0"/>
        <w:spacing w:line="280" w:lineRule="atLeast"/>
        <w:ind w:firstLine="288"/>
        <w:contextualSpacing/>
        <w:rPr>
          <w:ins w:id="6411" w:author="Author"/>
          <w:del w:id="6412" w:author="Author"/>
          <w:rFonts w:eastAsia="Calibri" w:cs="Times New Roman"/>
          <w:color w:val="000000"/>
          <w:rPrChange w:id="6413" w:author="Author">
            <w:rPr>
              <w:ins w:id="6414" w:author="Author"/>
              <w:del w:id="6415" w:author="Author"/>
              <w:rFonts w:eastAsia="Calibri" w:cs="Times New Roman"/>
              <w:i/>
              <w:iCs/>
              <w:color w:val="000000"/>
            </w:rPr>
          </w:rPrChange>
        </w:rPr>
      </w:pPr>
      <w:ins w:id="6416" w:author="Author">
        <w:del w:id="6417" w:author="Author">
          <w:r w:rsidRPr="00E5480E" w:rsidDel="00E2587A">
            <w:rPr>
              <w:rFonts w:eastAsia="Calibri" w:cs="Times New Roman"/>
              <w:color w:val="000000"/>
              <w:rPrChange w:id="6418" w:author="Author">
                <w:rPr>
                  <w:rFonts w:eastAsia="Calibri" w:cs="Times New Roman"/>
                  <w:i/>
                  <w:iCs/>
                  <w:color w:val="000000"/>
                </w:rPr>
              </w:rPrChange>
            </w:rPr>
            <w:delText>Finding one of my notebooks, I found the tear-off for that underground doctor that I saw on a Chinatown bulletin board. I put on an old T-shirt, dressed warmly, pocketed $400 from my emergency box, and set out for the location. The tear-off note said: George Spelvin, 24-hour Emergency Treatment, cash-only." Reaching the run-down building, I buzzed his apartment</w:delText>
          </w:r>
          <w:r w:rsidR="001B4980" w:rsidDel="00E2587A">
            <w:rPr>
              <w:rFonts w:eastAsia="Calibri" w:cs="Times New Roman"/>
              <w:color w:val="000000"/>
            </w:rPr>
            <w:delText>, and after</w:delText>
          </w:r>
          <w:r w:rsidRPr="00E5480E" w:rsidDel="00E2587A">
            <w:rPr>
              <w:rFonts w:eastAsia="Calibri" w:cs="Times New Roman"/>
              <w:color w:val="000000"/>
              <w:rPrChange w:id="6419" w:author="Author">
                <w:rPr>
                  <w:rFonts w:eastAsia="Calibri" w:cs="Times New Roman"/>
                  <w:i/>
                  <w:iCs/>
                  <w:color w:val="000000"/>
                </w:rPr>
              </w:rPrChange>
            </w:rPr>
            <w:delText>. It took several buzzes</w:delText>
          </w:r>
          <w:r w:rsidR="001B4980" w:rsidDel="00E2587A">
            <w:rPr>
              <w:rFonts w:eastAsia="Calibri" w:cs="Times New Roman"/>
              <w:color w:val="000000"/>
            </w:rPr>
            <w:delText>rings,</w:delText>
          </w:r>
          <w:r w:rsidRPr="00E5480E" w:rsidDel="00E2587A">
            <w:rPr>
              <w:rFonts w:eastAsia="Calibri" w:cs="Times New Roman"/>
              <w:color w:val="000000"/>
              <w:rPrChange w:id="6420" w:author="Author">
                <w:rPr>
                  <w:rFonts w:eastAsia="Calibri" w:cs="Times New Roman"/>
                  <w:i/>
                  <w:iCs/>
                  <w:color w:val="000000"/>
                </w:rPr>
              </w:rPrChange>
            </w:rPr>
            <w:delText xml:space="preserve"> to get someone to answer</w:delText>
          </w:r>
          <w:r w:rsidR="001B4980" w:rsidDel="00E2587A">
            <w:rPr>
              <w:rFonts w:eastAsia="Calibri" w:cs="Times New Roman"/>
              <w:color w:val="000000"/>
            </w:rPr>
            <w:delText>ed</w:delText>
          </w:r>
          <w:r w:rsidRPr="00E5480E" w:rsidDel="00E2587A">
            <w:rPr>
              <w:rFonts w:eastAsia="Calibri" w:cs="Times New Roman"/>
              <w:color w:val="000000"/>
              <w:rPrChange w:id="6421" w:author="Author">
                <w:rPr>
                  <w:rFonts w:eastAsia="Calibri" w:cs="Times New Roman"/>
                  <w:i/>
                  <w:iCs/>
                  <w:color w:val="000000"/>
                </w:rPr>
              </w:rPrChange>
            </w:rPr>
            <w:delText>.</w:delText>
          </w:r>
        </w:del>
      </w:ins>
    </w:p>
    <w:p w14:paraId="3DFFF768" w14:textId="4863DF53" w:rsidR="00866553" w:rsidRPr="00E5480E" w:rsidDel="00E2587A" w:rsidRDefault="00866553" w:rsidP="00866553">
      <w:pPr>
        <w:widowControl w:val="0"/>
        <w:spacing w:line="280" w:lineRule="atLeast"/>
        <w:ind w:firstLine="288"/>
        <w:contextualSpacing/>
        <w:rPr>
          <w:ins w:id="6422" w:author="Author"/>
          <w:del w:id="6423" w:author="Author"/>
          <w:rFonts w:eastAsia="Calibri" w:cs="Times New Roman"/>
          <w:color w:val="000000"/>
          <w:rPrChange w:id="6424" w:author="Author">
            <w:rPr>
              <w:ins w:id="6425" w:author="Author"/>
              <w:del w:id="6426" w:author="Author"/>
              <w:rFonts w:eastAsia="Calibri" w:cs="Times New Roman"/>
              <w:i/>
              <w:iCs/>
              <w:color w:val="000000"/>
            </w:rPr>
          </w:rPrChange>
        </w:rPr>
      </w:pPr>
      <w:ins w:id="6427" w:author="Author">
        <w:del w:id="6428" w:author="Author">
          <w:r w:rsidRPr="00E5480E" w:rsidDel="00E2587A">
            <w:rPr>
              <w:rFonts w:eastAsia="Calibri" w:cs="Times New Roman"/>
              <w:color w:val="000000"/>
              <w:rPrChange w:id="6429" w:author="Author">
                <w:rPr>
                  <w:rFonts w:eastAsia="Calibri" w:cs="Times New Roman"/>
                  <w:i/>
                  <w:iCs/>
                  <w:color w:val="000000"/>
                </w:rPr>
              </w:rPrChange>
            </w:rPr>
            <w:delText>"Hello, who is this?"</w:delText>
          </w:r>
        </w:del>
      </w:ins>
    </w:p>
    <w:p w14:paraId="1FC31651" w14:textId="0FA349F0" w:rsidR="00866553" w:rsidRPr="00E5480E" w:rsidDel="00E2587A" w:rsidRDefault="00866553" w:rsidP="00866553">
      <w:pPr>
        <w:widowControl w:val="0"/>
        <w:spacing w:line="280" w:lineRule="atLeast"/>
        <w:ind w:firstLine="288"/>
        <w:contextualSpacing/>
        <w:rPr>
          <w:ins w:id="6430" w:author="Author"/>
          <w:del w:id="6431" w:author="Author"/>
          <w:rFonts w:eastAsia="Calibri" w:cs="Times New Roman"/>
          <w:color w:val="000000"/>
          <w:rPrChange w:id="6432" w:author="Author">
            <w:rPr>
              <w:ins w:id="6433" w:author="Author"/>
              <w:del w:id="6434" w:author="Author"/>
              <w:rFonts w:eastAsia="Calibri" w:cs="Times New Roman"/>
              <w:i/>
              <w:iCs/>
              <w:color w:val="000000"/>
            </w:rPr>
          </w:rPrChange>
        </w:rPr>
      </w:pPr>
      <w:ins w:id="6435" w:author="Author">
        <w:del w:id="6436" w:author="Author">
          <w:r w:rsidRPr="00E5480E" w:rsidDel="00E2587A">
            <w:rPr>
              <w:rFonts w:eastAsia="Calibri" w:cs="Times New Roman"/>
              <w:color w:val="000000"/>
              <w:rPrChange w:id="6437" w:author="Author">
                <w:rPr>
                  <w:rFonts w:eastAsia="Calibri" w:cs="Times New Roman"/>
                  <w:i/>
                  <w:iCs/>
                  <w:color w:val="000000"/>
                </w:rPr>
              </w:rPrChange>
            </w:rPr>
            <w:delText>I typed my response using my iPad and pointed my smartphone display to</w:delText>
          </w:r>
          <w:r w:rsidR="00015C9E" w:rsidRPr="00E5480E" w:rsidDel="00E2587A">
            <w:rPr>
              <w:rFonts w:eastAsia="Calibri" w:cs="Times New Roman"/>
              <w:color w:val="000000"/>
              <w:rPrChange w:id="6438" w:author="Author">
                <w:rPr>
                  <w:rFonts w:eastAsia="Calibri" w:cs="Times New Roman"/>
                  <w:i/>
                  <w:iCs/>
                  <w:color w:val="000000"/>
                </w:rPr>
              </w:rPrChange>
            </w:rPr>
            <w:delText>at</w:delText>
          </w:r>
          <w:r w:rsidRPr="00E5480E" w:rsidDel="00E2587A">
            <w:rPr>
              <w:rFonts w:eastAsia="Calibri" w:cs="Times New Roman"/>
              <w:color w:val="000000"/>
              <w:rPrChange w:id="6439" w:author="Author">
                <w:rPr>
                  <w:rFonts w:eastAsia="Calibri" w:cs="Times New Roman"/>
                  <w:i/>
                  <w:iCs/>
                  <w:color w:val="000000"/>
                </w:rPr>
              </w:rPrChange>
            </w:rPr>
            <w:delText xml:space="preserve"> the door camera.</w:delText>
          </w:r>
          <w:r w:rsidR="00E5480E" w:rsidDel="00E2587A">
            <w:rPr>
              <w:rFonts w:eastAsia="Calibri" w:cs="Times New Roman"/>
              <w:color w:val="000000"/>
            </w:rPr>
            <w:delText xml:space="preserve"> The text-to-voice app did the talking for me.</w:delText>
          </w:r>
        </w:del>
      </w:ins>
    </w:p>
    <w:p w14:paraId="1A3BEA7C" w14:textId="06582DDE" w:rsidR="00866553" w:rsidRPr="00605E6D" w:rsidDel="00E2587A" w:rsidRDefault="00866553" w:rsidP="00866553">
      <w:pPr>
        <w:widowControl w:val="0"/>
        <w:spacing w:line="280" w:lineRule="atLeast"/>
        <w:ind w:firstLine="288"/>
        <w:contextualSpacing/>
        <w:rPr>
          <w:ins w:id="6440" w:author="Author"/>
          <w:del w:id="6441" w:author="Author"/>
          <w:rFonts w:eastAsia="Calibri" w:cs="Times New Roman"/>
          <w:color w:val="000000"/>
        </w:rPr>
      </w:pPr>
    </w:p>
    <w:p w14:paraId="079F4E59" w14:textId="777E8DF9" w:rsidR="00866553" w:rsidRPr="00E5480E" w:rsidDel="00E2587A" w:rsidRDefault="00866553">
      <w:pPr>
        <w:widowControl w:val="0"/>
        <w:spacing w:line="280" w:lineRule="atLeast"/>
        <w:ind w:left="720" w:right="576" w:firstLine="0"/>
        <w:contextualSpacing/>
        <w:rPr>
          <w:ins w:id="6442" w:author="Author"/>
          <w:del w:id="6443" w:author="Author"/>
          <w:rFonts w:eastAsia="Calibri" w:cs="Times New Roman"/>
          <w:i/>
          <w:iCs/>
          <w:color w:val="000000"/>
          <w:rPrChange w:id="6444" w:author="Author">
            <w:rPr>
              <w:ins w:id="6445" w:author="Author"/>
              <w:del w:id="6446" w:author="Author"/>
              <w:rFonts w:eastAsia="Calibri" w:cs="Times New Roman"/>
              <w:b/>
              <w:bCs/>
              <w:i/>
              <w:iCs/>
              <w:color w:val="000000"/>
            </w:rPr>
          </w:rPrChange>
        </w:rPr>
        <w:pPrChange w:id="6447" w:author="Author">
          <w:pPr>
            <w:widowControl w:val="0"/>
            <w:spacing w:line="280" w:lineRule="atLeast"/>
            <w:ind w:left="270" w:firstLine="18"/>
            <w:contextualSpacing/>
          </w:pPr>
        </w:pPrChange>
      </w:pPr>
      <w:ins w:id="6448" w:author="Author">
        <w:del w:id="6449" w:author="Author">
          <w:r w:rsidRPr="00E5480E" w:rsidDel="00E2587A">
            <w:rPr>
              <w:rFonts w:eastAsia="Calibri" w:cs="Times New Roman"/>
              <w:i/>
              <w:iCs/>
              <w:color w:val="000000"/>
              <w:rPrChange w:id="6450" w:author="Author">
                <w:rPr>
                  <w:rFonts w:eastAsia="Calibri" w:cs="Times New Roman"/>
                  <w:b/>
                  <w:bCs/>
                  <w:i/>
                  <w:iCs/>
                  <w:color w:val="000000"/>
                </w:rPr>
              </w:rPrChange>
            </w:rPr>
            <w:delText>"My name is Jane; I have been raped and hurt. I cannot speak. I have $400 with me. Can you help?"</w:delText>
          </w:r>
        </w:del>
      </w:ins>
    </w:p>
    <w:p w14:paraId="058D61C3" w14:textId="4D197521" w:rsidR="00866553" w:rsidRPr="00605E6D" w:rsidDel="00E2587A" w:rsidRDefault="00866553" w:rsidP="00866553">
      <w:pPr>
        <w:widowControl w:val="0"/>
        <w:spacing w:line="280" w:lineRule="atLeast"/>
        <w:ind w:firstLine="288"/>
        <w:contextualSpacing/>
        <w:rPr>
          <w:ins w:id="6451" w:author="Author"/>
          <w:del w:id="6452" w:author="Author"/>
          <w:rFonts w:eastAsia="Calibri" w:cs="Times New Roman"/>
          <w:color w:val="000000"/>
        </w:rPr>
      </w:pPr>
    </w:p>
    <w:p w14:paraId="1BEC1683" w14:textId="18514A80" w:rsidR="00866553" w:rsidRPr="002A212E" w:rsidDel="00E2587A" w:rsidRDefault="00866553" w:rsidP="00866553">
      <w:pPr>
        <w:widowControl w:val="0"/>
        <w:spacing w:line="280" w:lineRule="atLeast"/>
        <w:ind w:firstLine="288"/>
        <w:contextualSpacing/>
        <w:rPr>
          <w:ins w:id="6453" w:author="Author"/>
          <w:del w:id="6454" w:author="Author"/>
          <w:rFonts w:eastAsia="Calibri" w:cs="Times New Roman"/>
          <w:color w:val="000000"/>
          <w:rPrChange w:id="6455" w:author="Author">
            <w:rPr>
              <w:ins w:id="6456" w:author="Author"/>
              <w:del w:id="6457" w:author="Author"/>
              <w:rFonts w:eastAsia="Calibri" w:cs="Times New Roman"/>
              <w:i/>
              <w:iCs/>
              <w:color w:val="000000"/>
            </w:rPr>
          </w:rPrChange>
        </w:rPr>
      </w:pPr>
      <w:ins w:id="6458" w:author="Author">
        <w:del w:id="6459" w:author="Author">
          <w:r w:rsidRPr="002A212E" w:rsidDel="00E2587A">
            <w:rPr>
              <w:rFonts w:eastAsia="Calibri" w:cs="Times New Roman"/>
              <w:color w:val="000000"/>
              <w:rPrChange w:id="6460" w:author="Author">
                <w:rPr>
                  <w:rFonts w:eastAsia="Calibri" w:cs="Times New Roman"/>
                  <w:i/>
                  <w:iCs/>
                  <w:color w:val="000000"/>
                </w:rPr>
              </w:rPrChange>
            </w:rPr>
            <w:delText>"Come on up</w:delText>
          </w:r>
          <w:r w:rsidR="00015C9E" w:rsidRPr="002A212E" w:rsidDel="00E2587A">
            <w:rPr>
              <w:rFonts w:eastAsia="Calibri" w:cs="Times New Roman"/>
              <w:color w:val="000000"/>
              <w:rPrChange w:id="6461" w:author="Author">
                <w:rPr>
                  <w:rFonts w:eastAsia="Calibri" w:cs="Times New Roman"/>
                  <w:i/>
                  <w:iCs/>
                  <w:color w:val="000000"/>
                </w:rPr>
              </w:rPrChange>
            </w:rPr>
            <w:delText>,</w:delText>
          </w:r>
          <w:r w:rsidRPr="002A212E" w:rsidDel="00E2587A">
            <w:rPr>
              <w:rFonts w:eastAsia="Calibri" w:cs="Times New Roman"/>
              <w:color w:val="000000"/>
              <w:rPrChange w:id="6462" w:author="Author">
                <w:rPr>
                  <w:rFonts w:eastAsia="Calibri" w:cs="Times New Roman"/>
                  <w:i/>
                  <w:iCs/>
                  <w:color w:val="000000"/>
                </w:rPr>
              </w:rPrChange>
            </w:rPr>
            <w:delText>; it's Apartment 306 on the third floor."</w:delText>
          </w:r>
        </w:del>
      </w:ins>
    </w:p>
    <w:p w14:paraId="77B57D27" w14:textId="43BE2A9F" w:rsidR="001B4980" w:rsidDel="00E2587A" w:rsidRDefault="00866553" w:rsidP="00866553">
      <w:pPr>
        <w:widowControl w:val="0"/>
        <w:spacing w:line="280" w:lineRule="atLeast"/>
        <w:ind w:firstLine="288"/>
        <w:contextualSpacing/>
        <w:rPr>
          <w:ins w:id="6463" w:author="Author"/>
          <w:del w:id="6464" w:author="Author"/>
          <w:rFonts w:eastAsia="Calibri" w:cs="Times New Roman"/>
          <w:color w:val="000000"/>
        </w:rPr>
      </w:pPr>
      <w:ins w:id="6465" w:author="Author">
        <w:del w:id="6466" w:author="Author">
          <w:r w:rsidRPr="002A212E" w:rsidDel="00E2587A">
            <w:rPr>
              <w:rFonts w:eastAsia="Calibri" w:cs="Times New Roman"/>
              <w:color w:val="000000"/>
              <w:rPrChange w:id="6467" w:author="Author">
                <w:rPr>
                  <w:rFonts w:eastAsia="Calibri" w:cs="Times New Roman"/>
                  <w:i/>
                  <w:iCs/>
                  <w:color w:val="000000"/>
                </w:rPr>
              </w:rPrChange>
            </w:rPr>
            <w:delText xml:space="preserve">Climbing the stairs, I knocked on his door. He opened it, </w:delText>
          </w:r>
          <w:r w:rsidR="001B4980" w:rsidDel="00E2587A">
            <w:rPr>
              <w:rFonts w:eastAsia="Calibri" w:cs="Times New Roman"/>
              <w:color w:val="000000"/>
            </w:rPr>
            <w:delText xml:space="preserve">and </w:delText>
          </w:r>
          <w:r w:rsidRPr="002A212E" w:rsidDel="00E2587A">
            <w:rPr>
              <w:rFonts w:eastAsia="Calibri" w:cs="Times New Roman"/>
              <w:color w:val="000000"/>
              <w:rPrChange w:id="6468" w:author="Author">
                <w:rPr>
                  <w:rFonts w:eastAsia="Calibri" w:cs="Times New Roman"/>
                  <w:i/>
                  <w:iCs/>
                  <w:color w:val="000000"/>
                </w:rPr>
              </w:rPrChange>
            </w:rPr>
            <w:delText>looked at me</w:delText>
          </w:r>
          <w:r w:rsidR="001B4980" w:rsidDel="00E2587A">
            <w:rPr>
              <w:rFonts w:eastAsia="Calibri" w:cs="Times New Roman"/>
              <w:color w:val="000000"/>
            </w:rPr>
            <w:delText>,</w:delText>
          </w:r>
          <w:r w:rsidRPr="002A212E" w:rsidDel="00E2587A">
            <w:rPr>
              <w:rFonts w:eastAsia="Calibri" w:cs="Times New Roman"/>
              <w:color w:val="000000"/>
              <w:rPrChange w:id="6469" w:author="Author">
                <w:rPr>
                  <w:rFonts w:eastAsia="Calibri" w:cs="Times New Roman"/>
                  <w:i/>
                  <w:iCs/>
                  <w:color w:val="000000"/>
                </w:rPr>
              </w:rPrChange>
            </w:rPr>
            <w:delText xml:space="preserve"> with </w:delText>
          </w:r>
          <w:r w:rsidR="00015C9E" w:rsidRPr="002A212E" w:rsidDel="00E2587A">
            <w:rPr>
              <w:rFonts w:eastAsia="Calibri" w:cs="Times New Roman"/>
              <w:color w:val="000000"/>
              <w:rPrChange w:id="6470" w:author="Author">
                <w:rPr>
                  <w:rFonts w:eastAsia="Calibri" w:cs="Times New Roman"/>
                  <w:i/>
                  <w:iCs/>
                  <w:color w:val="000000"/>
                </w:rPr>
              </w:rPrChange>
            </w:rPr>
            <w:delText xml:space="preserve">a </w:delText>
          </w:r>
          <w:r w:rsidRPr="002A212E" w:rsidDel="00E2587A">
            <w:rPr>
              <w:rFonts w:eastAsia="Calibri" w:cs="Times New Roman"/>
              <w:color w:val="000000"/>
              <w:rPrChange w:id="6471" w:author="Author">
                <w:rPr>
                  <w:rFonts w:eastAsia="Calibri" w:cs="Times New Roman"/>
                  <w:i/>
                  <w:iCs/>
                  <w:color w:val="000000"/>
                </w:rPr>
              </w:rPrChange>
            </w:rPr>
            <w:delText>somewhat of a shocked expression</w:delText>
          </w:r>
          <w:r w:rsidR="001B4980" w:rsidDel="00E2587A">
            <w:rPr>
              <w:rFonts w:eastAsia="Calibri" w:cs="Times New Roman"/>
              <w:color w:val="000000"/>
            </w:rPr>
            <w:delText>somewhat shocked.</w:delText>
          </w:r>
          <w:r w:rsidRPr="002A212E" w:rsidDel="00E2587A">
            <w:rPr>
              <w:rFonts w:eastAsia="Calibri" w:cs="Times New Roman"/>
              <w:color w:val="000000"/>
              <w:rPrChange w:id="6472" w:author="Author">
                <w:rPr>
                  <w:rFonts w:eastAsia="Calibri" w:cs="Times New Roman"/>
                  <w:i/>
                  <w:iCs/>
                  <w:color w:val="000000"/>
                </w:rPr>
              </w:rPrChange>
            </w:rPr>
            <w:delText xml:space="preserve">, and said, </w:delText>
          </w:r>
        </w:del>
      </w:ins>
    </w:p>
    <w:p w14:paraId="4B285A8F" w14:textId="5F0FFAC0" w:rsidR="00866553" w:rsidRPr="002A212E" w:rsidDel="00E2587A" w:rsidRDefault="00866553" w:rsidP="00866553">
      <w:pPr>
        <w:widowControl w:val="0"/>
        <w:spacing w:line="280" w:lineRule="atLeast"/>
        <w:ind w:firstLine="288"/>
        <w:contextualSpacing/>
        <w:rPr>
          <w:ins w:id="6473" w:author="Author"/>
          <w:del w:id="6474" w:author="Author"/>
          <w:rFonts w:eastAsia="Calibri" w:cs="Times New Roman"/>
          <w:color w:val="000000"/>
          <w:rPrChange w:id="6475" w:author="Author">
            <w:rPr>
              <w:ins w:id="6476" w:author="Author"/>
              <w:del w:id="6477" w:author="Author"/>
              <w:rFonts w:eastAsia="Calibri" w:cs="Times New Roman"/>
              <w:i/>
              <w:iCs/>
              <w:color w:val="000000"/>
            </w:rPr>
          </w:rPrChange>
        </w:rPr>
      </w:pPr>
      <w:ins w:id="6478" w:author="Author">
        <w:del w:id="6479" w:author="Author">
          <w:r w:rsidRPr="002A212E" w:rsidDel="00E2587A">
            <w:rPr>
              <w:rFonts w:eastAsia="Calibri" w:cs="Times New Roman"/>
              <w:color w:val="000000"/>
              <w:rPrChange w:id="6480" w:author="Author">
                <w:rPr>
                  <w:rFonts w:eastAsia="Calibri" w:cs="Times New Roman"/>
                  <w:i/>
                  <w:iCs/>
                  <w:color w:val="000000"/>
                </w:rPr>
              </w:rPrChange>
            </w:rPr>
            <w:delText>"Please come in. I'm a defrocked ER doctor who got busted for showing up to work stoned, resulting in an injury. Not to worry, that was ten years ago. I'm still an addict, but at the moment, I'm stone-cold sober."</w:delText>
          </w:r>
        </w:del>
      </w:ins>
    </w:p>
    <w:p w14:paraId="143F3FAA" w14:textId="1BC38067" w:rsidR="00015C9E" w:rsidDel="00E2587A" w:rsidRDefault="00866553" w:rsidP="00866553">
      <w:pPr>
        <w:widowControl w:val="0"/>
        <w:spacing w:line="280" w:lineRule="atLeast"/>
        <w:ind w:firstLine="288"/>
        <w:contextualSpacing/>
        <w:rPr>
          <w:ins w:id="6481" w:author="Author"/>
          <w:del w:id="6482" w:author="Author"/>
          <w:rFonts w:eastAsia="Calibri" w:cs="Times New Roman"/>
          <w:i/>
          <w:iCs/>
          <w:color w:val="000000"/>
        </w:rPr>
      </w:pPr>
      <w:ins w:id="6483" w:author="Author">
        <w:del w:id="6484" w:author="Author">
          <w:r w:rsidRPr="002A212E" w:rsidDel="00E2587A">
            <w:rPr>
              <w:rFonts w:eastAsia="Calibri" w:cs="Times New Roman"/>
              <w:color w:val="000000"/>
              <w:rPrChange w:id="6485" w:author="Author">
                <w:rPr>
                  <w:rFonts w:eastAsia="Calibri" w:cs="Times New Roman"/>
                  <w:i/>
                  <w:iCs/>
                  <w:color w:val="000000"/>
                </w:rPr>
              </w:rPrChange>
            </w:rPr>
            <w:delText xml:space="preserve"> He led me through his apartment, which was surprisingly kempt for</w:delText>
          </w:r>
          <w:r w:rsidRPr="00605E6D" w:rsidDel="00E2587A">
            <w:rPr>
              <w:rFonts w:eastAsia="Calibri" w:cs="Times New Roman"/>
              <w:color w:val="000000"/>
            </w:rPr>
            <w:delText xml:space="preserve"> </w:delText>
          </w:r>
          <w:r w:rsidRPr="002A212E" w:rsidDel="00E2587A">
            <w:rPr>
              <w:rFonts w:eastAsia="Calibri" w:cs="Times New Roman"/>
              <w:color w:val="000000"/>
              <w:rPrChange w:id="6486" w:author="Author">
                <w:rPr>
                  <w:rFonts w:eastAsia="Calibri" w:cs="Times New Roman"/>
                  <w:i/>
                  <w:iCs/>
                  <w:color w:val="000000"/>
                </w:rPr>
              </w:rPrChange>
            </w:rPr>
            <w:delText>this part of town. One of the bedrooms was a mini-clinic, with an old eBay heart monitor, blood pressure monitor</w:delText>
          </w:r>
          <w:r w:rsidR="002A212E" w:rsidDel="00E2587A">
            <w:rPr>
              <w:rFonts w:eastAsia="Calibri" w:cs="Times New Roman"/>
              <w:color w:val="000000"/>
            </w:rPr>
            <w:delText>unit</w:delText>
          </w:r>
          <w:r w:rsidRPr="002A212E" w:rsidDel="00E2587A">
            <w:rPr>
              <w:rFonts w:eastAsia="Calibri" w:cs="Times New Roman"/>
              <w:color w:val="000000"/>
              <w:rPrChange w:id="6487" w:author="Author">
                <w:rPr>
                  <w:rFonts w:eastAsia="Calibri" w:cs="Times New Roman"/>
                  <w:i/>
                  <w:iCs/>
                  <w:color w:val="000000"/>
                </w:rPr>
              </w:rPrChange>
            </w:rPr>
            <w:delText>, oxygen tanks, and so on</w:delText>
          </w:r>
          <w:r w:rsidR="00015C9E" w:rsidRPr="002A212E" w:rsidDel="00E2587A">
            <w:rPr>
              <w:rFonts w:eastAsia="Calibri" w:cs="Times New Roman"/>
              <w:color w:val="000000"/>
              <w:rPrChange w:id="6488" w:author="Author">
                <w:rPr>
                  <w:rFonts w:eastAsia="Calibri" w:cs="Times New Roman"/>
                  <w:i/>
                  <w:iCs/>
                  <w:color w:val="000000"/>
                </w:rPr>
              </w:rPrChange>
            </w:rPr>
            <w:delText>etc</w:delText>
          </w:r>
          <w:r w:rsidRPr="002A212E" w:rsidDel="00E2587A">
            <w:rPr>
              <w:rFonts w:eastAsia="Calibri" w:cs="Times New Roman"/>
              <w:color w:val="000000"/>
              <w:rPrChange w:id="6489" w:author="Author">
                <w:rPr>
                  <w:rFonts w:eastAsia="Calibri" w:cs="Times New Roman"/>
                  <w:i/>
                  <w:iCs/>
                  <w:color w:val="000000"/>
                </w:rPr>
              </w:rPrChange>
            </w:rPr>
            <w:delText>. He turned on the lights over a metal table and suggested:</w:delText>
          </w:r>
        </w:del>
      </w:ins>
    </w:p>
    <w:p w14:paraId="1C9487A6" w14:textId="06ABEFB7" w:rsidR="00015C9E" w:rsidRPr="002A212E" w:rsidDel="00E2587A" w:rsidRDefault="00866553" w:rsidP="00866553">
      <w:pPr>
        <w:widowControl w:val="0"/>
        <w:spacing w:line="280" w:lineRule="atLeast"/>
        <w:ind w:firstLine="288"/>
        <w:contextualSpacing/>
        <w:rPr>
          <w:ins w:id="6490" w:author="Author"/>
          <w:del w:id="6491" w:author="Author"/>
          <w:rFonts w:eastAsia="Calibri" w:cs="Times New Roman"/>
          <w:color w:val="000000"/>
          <w:rPrChange w:id="6492" w:author="Author">
            <w:rPr>
              <w:ins w:id="6493" w:author="Author"/>
              <w:del w:id="6494" w:author="Author"/>
              <w:rFonts w:eastAsia="Calibri" w:cs="Times New Roman"/>
              <w:i/>
              <w:iCs/>
              <w:color w:val="000000"/>
            </w:rPr>
          </w:rPrChange>
        </w:rPr>
      </w:pPr>
      <w:ins w:id="6495" w:author="Author">
        <w:del w:id="6496" w:author="Author">
          <w:r w:rsidRPr="002A212E" w:rsidDel="00E2587A">
            <w:rPr>
              <w:rFonts w:eastAsia="Calibri" w:cs="Times New Roman"/>
              <w:color w:val="000000"/>
              <w:rPrChange w:id="6497" w:author="Author">
                <w:rPr>
                  <w:rFonts w:eastAsia="Calibri" w:cs="Times New Roman"/>
                  <w:i/>
                  <w:iCs/>
                  <w:color w:val="000000"/>
                </w:rPr>
              </w:rPrChange>
            </w:rPr>
            <w:delText xml:space="preserve"> "Jane, let's get right to it. </w:delText>
          </w:r>
          <w:r w:rsidR="000A7C5F" w:rsidDel="00E2587A">
            <w:rPr>
              <w:rFonts w:eastAsia="Calibri" w:cs="Times New Roman"/>
              <w:color w:val="000000"/>
            </w:rPr>
            <w:delText>Remove</w:delText>
          </w:r>
          <w:r w:rsidRPr="002A212E" w:rsidDel="00E2587A">
            <w:rPr>
              <w:rFonts w:eastAsia="Calibri" w:cs="Times New Roman"/>
              <w:color w:val="000000"/>
              <w:rPrChange w:id="6498" w:author="Author">
                <w:rPr>
                  <w:rFonts w:eastAsia="Calibri" w:cs="Times New Roman"/>
                  <w:i/>
                  <w:iCs/>
                  <w:color w:val="000000"/>
                </w:rPr>
              </w:rPrChange>
            </w:rPr>
            <w:delText xml:space="preserve">Take off your clothes and get up on the table while I scrub up and get my gloves and mask on. Call me George, by the way." </w:delText>
          </w:r>
        </w:del>
      </w:ins>
    </w:p>
    <w:p w14:paraId="6626F7EA" w14:textId="264817C3" w:rsidR="00866553" w:rsidRPr="002A212E" w:rsidDel="00E2587A" w:rsidRDefault="00866553" w:rsidP="00866553">
      <w:pPr>
        <w:widowControl w:val="0"/>
        <w:spacing w:line="280" w:lineRule="atLeast"/>
        <w:ind w:firstLine="288"/>
        <w:contextualSpacing/>
        <w:rPr>
          <w:ins w:id="6499" w:author="Author"/>
          <w:del w:id="6500" w:author="Author"/>
          <w:rFonts w:eastAsia="Calibri" w:cs="Times New Roman"/>
          <w:color w:val="000000"/>
          <w:rPrChange w:id="6501" w:author="Author">
            <w:rPr>
              <w:ins w:id="6502" w:author="Author"/>
              <w:del w:id="6503" w:author="Author"/>
              <w:rFonts w:eastAsia="Calibri" w:cs="Times New Roman"/>
              <w:i/>
              <w:iCs/>
              <w:color w:val="000000"/>
            </w:rPr>
          </w:rPrChange>
        </w:rPr>
      </w:pPr>
      <w:ins w:id="6504" w:author="Author">
        <w:del w:id="6505" w:author="Author">
          <w:r w:rsidRPr="002A212E" w:rsidDel="00E2587A">
            <w:rPr>
              <w:rFonts w:eastAsia="Calibri" w:cs="Times New Roman"/>
              <w:color w:val="000000"/>
              <w:rPrChange w:id="6506" w:author="Author">
                <w:rPr>
                  <w:rFonts w:eastAsia="Calibri" w:cs="Times New Roman"/>
                  <w:i/>
                  <w:iCs/>
                  <w:color w:val="000000"/>
                </w:rPr>
              </w:rPrChange>
            </w:rPr>
            <w:delText>I complied and sat on the table; the cold metal was uncomfortable. I clutched my iPad so that I could respond to him.</w:delText>
          </w:r>
        </w:del>
      </w:ins>
    </w:p>
    <w:p w14:paraId="0001AF4B" w14:textId="24F628D2" w:rsidR="00866553" w:rsidRPr="002A212E" w:rsidDel="00E2587A" w:rsidRDefault="00866553" w:rsidP="00866553">
      <w:pPr>
        <w:widowControl w:val="0"/>
        <w:spacing w:line="280" w:lineRule="atLeast"/>
        <w:ind w:firstLine="288"/>
        <w:contextualSpacing/>
        <w:rPr>
          <w:ins w:id="6507" w:author="Author"/>
          <w:del w:id="6508" w:author="Author"/>
          <w:rFonts w:eastAsia="Calibri" w:cs="Times New Roman"/>
          <w:color w:val="000000"/>
          <w:rPrChange w:id="6509" w:author="Author">
            <w:rPr>
              <w:ins w:id="6510" w:author="Author"/>
              <w:del w:id="6511" w:author="Author"/>
              <w:rFonts w:eastAsia="Calibri" w:cs="Times New Roman"/>
              <w:i/>
              <w:iCs/>
              <w:color w:val="000000"/>
            </w:rPr>
          </w:rPrChange>
        </w:rPr>
      </w:pPr>
      <w:ins w:id="6512" w:author="Author">
        <w:del w:id="6513" w:author="Author">
          <w:r w:rsidRPr="002A212E" w:rsidDel="00E2587A">
            <w:rPr>
              <w:rFonts w:eastAsia="Calibri" w:cs="Times New Roman"/>
              <w:color w:val="000000"/>
              <w:rPrChange w:id="6514" w:author="Author">
                <w:rPr>
                  <w:rFonts w:eastAsia="Calibri" w:cs="Times New Roman"/>
                  <w:i/>
                  <w:iCs/>
                  <w:color w:val="000000"/>
                </w:rPr>
              </w:rPrChange>
            </w:rPr>
            <w:delText>"Oh, Jesus Christ! Who did this to you?"</w:delText>
          </w:r>
        </w:del>
      </w:ins>
    </w:p>
    <w:p w14:paraId="5BAE7735" w14:textId="1288CCCB" w:rsidR="00866553" w:rsidRPr="00605E6D" w:rsidDel="00E2587A" w:rsidRDefault="00866553" w:rsidP="00866553">
      <w:pPr>
        <w:widowControl w:val="0"/>
        <w:spacing w:line="280" w:lineRule="atLeast"/>
        <w:ind w:firstLine="288"/>
        <w:contextualSpacing/>
        <w:rPr>
          <w:ins w:id="6515" w:author="Author"/>
          <w:del w:id="6516" w:author="Author"/>
          <w:rFonts w:eastAsia="Calibri" w:cs="Times New Roman"/>
          <w:color w:val="000000"/>
        </w:rPr>
      </w:pPr>
    </w:p>
    <w:p w14:paraId="4F20177A" w14:textId="36B63248" w:rsidR="00866553" w:rsidRPr="002A212E" w:rsidDel="00E2587A" w:rsidRDefault="00866553">
      <w:pPr>
        <w:widowControl w:val="0"/>
        <w:spacing w:line="280" w:lineRule="atLeast"/>
        <w:ind w:left="720" w:right="576" w:firstLine="0"/>
        <w:contextualSpacing/>
        <w:rPr>
          <w:ins w:id="6517" w:author="Author"/>
          <w:del w:id="6518" w:author="Author"/>
          <w:rFonts w:eastAsia="Calibri" w:cs="Times New Roman"/>
          <w:i/>
          <w:iCs/>
          <w:color w:val="000000"/>
          <w:rPrChange w:id="6519" w:author="Author">
            <w:rPr>
              <w:ins w:id="6520" w:author="Author"/>
              <w:del w:id="6521" w:author="Author"/>
              <w:rFonts w:eastAsia="Calibri" w:cs="Times New Roman"/>
              <w:b/>
              <w:bCs/>
              <w:i/>
              <w:iCs/>
              <w:color w:val="000000"/>
            </w:rPr>
          </w:rPrChange>
        </w:rPr>
        <w:pPrChange w:id="6522" w:author="Author">
          <w:pPr>
            <w:widowControl w:val="0"/>
            <w:spacing w:line="280" w:lineRule="atLeast"/>
            <w:ind w:left="270" w:firstLine="18"/>
            <w:contextualSpacing/>
          </w:pPr>
        </w:pPrChange>
      </w:pPr>
      <w:ins w:id="6523" w:author="Author">
        <w:del w:id="6524" w:author="Author">
          <w:r w:rsidRPr="002A212E" w:rsidDel="00E2587A">
            <w:rPr>
              <w:rFonts w:eastAsia="Calibri" w:cs="Times New Roman"/>
              <w:i/>
              <w:iCs/>
              <w:color w:val="000000"/>
              <w:rPrChange w:id="6525" w:author="Author">
                <w:rPr>
                  <w:rFonts w:eastAsia="Calibri" w:cs="Times New Roman"/>
                  <w:b/>
                  <w:bCs/>
                  <w:i/>
                  <w:iCs/>
                  <w:color w:val="000000"/>
                </w:rPr>
              </w:rPrChange>
            </w:rPr>
            <w:delText>"</w:delText>
          </w:r>
          <w:r w:rsidR="00991F07" w:rsidRPr="002A212E" w:rsidDel="00E2587A">
            <w:rPr>
              <w:rFonts w:eastAsia="Calibri" w:cs="Times New Roman"/>
              <w:i/>
              <w:iCs/>
              <w:color w:val="000000"/>
              <w:rPrChange w:id="6526" w:author="Author">
                <w:rPr>
                  <w:rFonts w:eastAsia="Calibri" w:cs="Times New Roman"/>
                  <w:b/>
                  <w:bCs/>
                  <w:i/>
                  <w:iCs/>
                  <w:color w:val="000000"/>
                </w:rPr>
              </w:rPrChange>
            </w:rPr>
            <w:delText xml:space="preserve">Several men </w:delText>
          </w:r>
          <w:r w:rsidRPr="002A212E" w:rsidDel="00E2587A">
            <w:rPr>
              <w:rFonts w:eastAsia="Calibri" w:cs="Times New Roman"/>
              <w:i/>
              <w:iCs/>
              <w:color w:val="000000"/>
              <w:rPrChange w:id="6527" w:author="Author">
                <w:rPr>
                  <w:rFonts w:eastAsia="Calibri" w:cs="Times New Roman"/>
                  <w:b/>
                  <w:bCs/>
                  <w:i/>
                  <w:iCs/>
                  <w:color w:val="000000"/>
                </w:rPr>
              </w:rPrChange>
            </w:rPr>
            <w:delText xml:space="preserve">I was snatched </w:delText>
          </w:r>
          <w:r w:rsidR="00991F07" w:rsidRPr="002A212E" w:rsidDel="00E2587A">
            <w:rPr>
              <w:rFonts w:eastAsia="Calibri" w:cs="Times New Roman"/>
              <w:i/>
              <w:iCs/>
              <w:color w:val="000000"/>
              <w:rPrChange w:id="6528" w:author="Author">
                <w:rPr>
                  <w:rFonts w:eastAsia="Calibri" w:cs="Times New Roman"/>
                  <w:b/>
                  <w:bCs/>
                  <w:i/>
                  <w:iCs/>
                  <w:color w:val="000000"/>
                </w:rPr>
              </w:rPrChange>
            </w:rPr>
            <w:delText xml:space="preserve">me </w:delText>
          </w:r>
          <w:r w:rsidRPr="002A212E" w:rsidDel="00E2587A">
            <w:rPr>
              <w:rFonts w:eastAsia="Calibri" w:cs="Times New Roman"/>
              <w:i/>
              <w:iCs/>
              <w:color w:val="000000"/>
              <w:rPrChange w:id="6529" w:author="Author">
                <w:rPr>
                  <w:rFonts w:eastAsia="Calibri" w:cs="Times New Roman"/>
                  <w:b/>
                  <w:bCs/>
                  <w:i/>
                  <w:iCs/>
                  <w:color w:val="000000"/>
                </w:rPr>
              </w:rPrChange>
            </w:rPr>
            <w:delText>off the street after my late-night shift at the restaurant where I worked. They took me to a warehouse where eleven men gang-raped me, with another filming it. The</w:delText>
          </w:r>
          <w:r w:rsidR="00312DA3" w:rsidDel="00E2587A">
            <w:rPr>
              <w:rFonts w:eastAsia="Calibri" w:cs="Times New Roman"/>
              <w:i/>
              <w:iCs/>
              <w:color w:val="000000"/>
            </w:rPr>
            <w:delText>y</w:delText>
          </w:r>
          <w:r w:rsidRPr="002A212E" w:rsidDel="00E2587A">
            <w:rPr>
              <w:rFonts w:eastAsia="Calibri" w:cs="Times New Roman"/>
              <w:i/>
              <w:iCs/>
              <w:color w:val="000000"/>
              <w:rPrChange w:id="6530" w:author="Author">
                <w:rPr>
                  <w:rFonts w:eastAsia="Calibri" w:cs="Times New Roman"/>
                  <w:b/>
                  <w:bCs/>
                  <w:i/>
                  <w:iCs/>
                  <w:color w:val="000000"/>
                </w:rPr>
              </w:rPrChange>
            </w:rPr>
            <w:delText xml:space="preserve"> lacerated me as a warning, I assume."</w:delText>
          </w:r>
        </w:del>
      </w:ins>
    </w:p>
    <w:p w14:paraId="1D318840" w14:textId="06B3B2A6" w:rsidR="00866553" w:rsidRPr="00605E6D" w:rsidDel="00E2587A" w:rsidRDefault="00866553" w:rsidP="00866553">
      <w:pPr>
        <w:widowControl w:val="0"/>
        <w:spacing w:line="280" w:lineRule="atLeast"/>
        <w:ind w:firstLine="288"/>
        <w:contextualSpacing/>
        <w:rPr>
          <w:ins w:id="6531" w:author="Author"/>
          <w:del w:id="6532" w:author="Author"/>
          <w:rFonts w:eastAsia="Calibri" w:cs="Times New Roman"/>
          <w:color w:val="000000"/>
        </w:rPr>
      </w:pPr>
    </w:p>
    <w:p w14:paraId="1044CC6E" w14:textId="49F292FF" w:rsidR="00866553" w:rsidRPr="002A212E" w:rsidDel="00E2587A" w:rsidRDefault="00866553" w:rsidP="00866553">
      <w:pPr>
        <w:widowControl w:val="0"/>
        <w:spacing w:line="280" w:lineRule="atLeast"/>
        <w:ind w:firstLine="288"/>
        <w:contextualSpacing/>
        <w:rPr>
          <w:ins w:id="6533" w:author="Author"/>
          <w:del w:id="6534" w:author="Author"/>
          <w:rFonts w:eastAsia="Calibri" w:cs="Times New Roman"/>
          <w:color w:val="000000"/>
          <w:rPrChange w:id="6535" w:author="Author">
            <w:rPr>
              <w:ins w:id="6536" w:author="Author"/>
              <w:del w:id="6537" w:author="Author"/>
              <w:rFonts w:eastAsia="Calibri" w:cs="Times New Roman"/>
              <w:i/>
              <w:iCs/>
              <w:color w:val="000000"/>
            </w:rPr>
          </w:rPrChange>
        </w:rPr>
      </w:pPr>
      <w:ins w:id="6538" w:author="Author">
        <w:del w:id="6539" w:author="Author">
          <w:r w:rsidRPr="002A212E" w:rsidDel="00E2587A">
            <w:rPr>
              <w:rFonts w:eastAsia="Calibri" w:cs="Times New Roman"/>
              <w:color w:val="000000"/>
              <w:rPrChange w:id="6540" w:author="Author">
                <w:rPr>
                  <w:rFonts w:eastAsia="Calibri" w:cs="Times New Roman"/>
                  <w:i/>
                  <w:iCs/>
                  <w:color w:val="000000"/>
                </w:rPr>
              </w:rPrChange>
            </w:rPr>
            <w:delText>"Do you have any idea who they were?"</w:delText>
          </w:r>
        </w:del>
      </w:ins>
    </w:p>
    <w:p w14:paraId="3A634EE2" w14:textId="79FE1F91" w:rsidR="00866553" w:rsidRPr="00605E6D" w:rsidDel="00E2587A" w:rsidRDefault="00866553" w:rsidP="00866553">
      <w:pPr>
        <w:widowControl w:val="0"/>
        <w:spacing w:line="280" w:lineRule="atLeast"/>
        <w:ind w:firstLine="288"/>
        <w:contextualSpacing/>
        <w:rPr>
          <w:ins w:id="6541" w:author="Author"/>
          <w:del w:id="6542" w:author="Author"/>
          <w:rFonts w:eastAsia="Calibri" w:cs="Times New Roman"/>
          <w:color w:val="000000"/>
        </w:rPr>
      </w:pPr>
    </w:p>
    <w:p w14:paraId="0ED6136A" w14:textId="259D8961" w:rsidR="00866553" w:rsidRPr="002A212E" w:rsidDel="00E2587A" w:rsidRDefault="00866553">
      <w:pPr>
        <w:widowControl w:val="0"/>
        <w:spacing w:line="280" w:lineRule="atLeast"/>
        <w:ind w:left="720" w:right="576" w:firstLine="0"/>
        <w:contextualSpacing/>
        <w:rPr>
          <w:ins w:id="6543" w:author="Author"/>
          <w:del w:id="6544" w:author="Author"/>
          <w:rFonts w:eastAsia="Calibri" w:cs="Times New Roman"/>
          <w:i/>
          <w:iCs/>
          <w:color w:val="000000"/>
          <w:rPrChange w:id="6545" w:author="Author">
            <w:rPr>
              <w:ins w:id="6546" w:author="Author"/>
              <w:del w:id="6547" w:author="Author"/>
              <w:rFonts w:eastAsia="Calibri" w:cs="Times New Roman"/>
              <w:b/>
              <w:bCs/>
              <w:i/>
              <w:iCs/>
              <w:color w:val="000000"/>
            </w:rPr>
          </w:rPrChange>
        </w:rPr>
        <w:pPrChange w:id="6548" w:author="Author">
          <w:pPr>
            <w:widowControl w:val="0"/>
            <w:spacing w:line="280" w:lineRule="atLeast"/>
            <w:ind w:firstLine="288"/>
            <w:contextualSpacing/>
          </w:pPr>
        </w:pPrChange>
      </w:pPr>
      <w:ins w:id="6549" w:author="Author">
        <w:del w:id="6550" w:author="Author">
          <w:r w:rsidRPr="002A212E" w:rsidDel="00E2587A">
            <w:rPr>
              <w:rFonts w:eastAsia="Calibri" w:cs="Times New Roman"/>
              <w:i/>
              <w:iCs/>
              <w:color w:val="000000"/>
              <w:rPrChange w:id="6551" w:author="Author">
                <w:rPr>
                  <w:rFonts w:eastAsia="Calibri" w:cs="Times New Roman"/>
                  <w:b/>
                  <w:bCs/>
                  <w:i/>
                  <w:iCs/>
                  <w:color w:val="000000"/>
                </w:rPr>
              </w:rPrChange>
            </w:rPr>
            <w:delText>"No, except they all had black hair."</w:delText>
          </w:r>
        </w:del>
      </w:ins>
    </w:p>
    <w:p w14:paraId="45B37EC8" w14:textId="27AC1D84" w:rsidR="00866553" w:rsidRPr="00605E6D" w:rsidDel="00E2587A" w:rsidRDefault="00866553" w:rsidP="00866553">
      <w:pPr>
        <w:widowControl w:val="0"/>
        <w:spacing w:line="280" w:lineRule="atLeast"/>
        <w:ind w:firstLine="288"/>
        <w:contextualSpacing/>
        <w:rPr>
          <w:ins w:id="6552" w:author="Author"/>
          <w:del w:id="6553" w:author="Author"/>
          <w:rFonts w:eastAsia="Calibri" w:cs="Times New Roman"/>
          <w:color w:val="000000"/>
        </w:rPr>
      </w:pPr>
    </w:p>
    <w:p w14:paraId="12139E1E" w14:textId="0DEA7400" w:rsidR="00866553" w:rsidRPr="002A212E" w:rsidDel="00E2587A" w:rsidRDefault="00866553" w:rsidP="00866553">
      <w:pPr>
        <w:widowControl w:val="0"/>
        <w:spacing w:line="280" w:lineRule="atLeast"/>
        <w:ind w:firstLine="288"/>
        <w:contextualSpacing/>
        <w:rPr>
          <w:ins w:id="6554" w:author="Author"/>
          <w:del w:id="6555" w:author="Author"/>
          <w:rFonts w:eastAsia="Calibri" w:cs="Times New Roman"/>
          <w:color w:val="000000"/>
          <w:rPrChange w:id="6556" w:author="Author">
            <w:rPr>
              <w:ins w:id="6557" w:author="Author"/>
              <w:del w:id="6558" w:author="Author"/>
              <w:rFonts w:eastAsia="Calibri" w:cs="Times New Roman"/>
              <w:i/>
              <w:iCs/>
              <w:color w:val="000000"/>
            </w:rPr>
          </w:rPrChange>
        </w:rPr>
      </w:pPr>
      <w:ins w:id="6559" w:author="Author">
        <w:del w:id="6560" w:author="Author">
          <w:r w:rsidRPr="002A212E" w:rsidDel="00E2587A">
            <w:rPr>
              <w:rFonts w:eastAsia="Calibri" w:cs="Times New Roman"/>
              <w:color w:val="000000"/>
              <w:rPrChange w:id="6561" w:author="Author">
                <w:rPr>
                  <w:rFonts w:eastAsia="Calibri" w:cs="Times New Roman"/>
                  <w:i/>
                  <w:iCs/>
                  <w:color w:val="000000"/>
                </w:rPr>
              </w:rPrChange>
            </w:rPr>
            <w:delText xml:space="preserve">"Hmm, that sounds like the Albanians. </w:delText>
          </w:r>
          <w:r w:rsidR="00015C9E" w:rsidRPr="002A212E" w:rsidDel="00E2587A">
            <w:rPr>
              <w:rFonts w:eastAsia="Calibri" w:cs="Times New Roman"/>
              <w:color w:val="000000"/>
              <w:rPrChange w:id="6562" w:author="Author">
                <w:rPr>
                  <w:rFonts w:eastAsia="Calibri" w:cs="Times New Roman"/>
                  <w:i/>
                  <w:iCs/>
                  <w:color w:val="000000"/>
                </w:rPr>
              </w:rPrChange>
            </w:rPr>
            <w:delText xml:space="preserve">I get a lot of overdose business from them. </w:delText>
          </w:r>
          <w:r w:rsidRPr="002A212E" w:rsidDel="00E2587A">
            <w:rPr>
              <w:rFonts w:eastAsia="Calibri" w:cs="Times New Roman"/>
              <w:color w:val="000000"/>
              <w:rPrChange w:id="6563" w:author="Author">
                <w:rPr>
                  <w:rFonts w:eastAsia="Calibri" w:cs="Times New Roman"/>
                  <w:i/>
                  <w:iCs/>
                  <w:color w:val="000000"/>
                </w:rPr>
              </w:rPrChange>
            </w:rPr>
            <w:delText>You know, Jane, you should go to the ER and have the police get involved."</w:delText>
          </w:r>
        </w:del>
      </w:ins>
    </w:p>
    <w:p w14:paraId="15A5A81D" w14:textId="7670E5B6" w:rsidR="00866553" w:rsidRPr="00605E6D" w:rsidDel="00E2587A" w:rsidRDefault="00866553" w:rsidP="00866553">
      <w:pPr>
        <w:widowControl w:val="0"/>
        <w:spacing w:line="280" w:lineRule="atLeast"/>
        <w:ind w:firstLine="288"/>
        <w:contextualSpacing/>
        <w:rPr>
          <w:ins w:id="6564" w:author="Author"/>
          <w:del w:id="6565" w:author="Author"/>
          <w:rFonts w:eastAsia="Calibri" w:cs="Times New Roman"/>
          <w:color w:val="000000"/>
        </w:rPr>
      </w:pPr>
    </w:p>
    <w:p w14:paraId="0F2F1164" w14:textId="12EA4783" w:rsidR="00866553" w:rsidRPr="002A212E" w:rsidDel="00E2587A" w:rsidRDefault="00866553">
      <w:pPr>
        <w:widowControl w:val="0"/>
        <w:spacing w:line="280" w:lineRule="atLeast"/>
        <w:ind w:left="720" w:right="576" w:firstLine="0"/>
        <w:contextualSpacing/>
        <w:rPr>
          <w:ins w:id="6566" w:author="Author"/>
          <w:del w:id="6567" w:author="Author"/>
          <w:rFonts w:eastAsia="Calibri" w:cs="Times New Roman"/>
          <w:i/>
          <w:iCs/>
          <w:color w:val="000000"/>
          <w:rPrChange w:id="6568" w:author="Author">
            <w:rPr>
              <w:ins w:id="6569" w:author="Author"/>
              <w:del w:id="6570" w:author="Author"/>
              <w:rFonts w:eastAsia="Calibri" w:cs="Times New Roman"/>
              <w:b/>
              <w:bCs/>
              <w:i/>
              <w:iCs/>
              <w:color w:val="000000"/>
            </w:rPr>
          </w:rPrChange>
        </w:rPr>
        <w:pPrChange w:id="6571" w:author="Author">
          <w:pPr>
            <w:widowControl w:val="0"/>
            <w:spacing w:line="280" w:lineRule="atLeast"/>
            <w:ind w:left="270" w:firstLine="18"/>
            <w:contextualSpacing/>
          </w:pPr>
        </w:pPrChange>
      </w:pPr>
      <w:ins w:id="6572" w:author="Author">
        <w:del w:id="6573" w:author="Author">
          <w:r w:rsidRPr="002A212E" w:rsidDel="00E2587A">
            <w:rPr>
              <w:rFonts w:eastAsia="Calibri" w:cs="Times New Roman"/>
              <w:i/>
              <w:iCs/>
              <w:color w:val="000000"/>
              <w:rPrChange w:id="6574" w:author="Author">
                <w:rPr>
                  <w:rFonts w:eastAsia="Calibri" w:cs="Times New Roman"/>
                  <w:b/>
                  <w:bCs/>
                  <w:i/>
                  <w:iCs/>
                  <w:color w:val="000000"/>
                </w:rPr>
              </w:rPrChange>
            </w:rPr>
            <w:delText>"Absolutely not, a woman who cannot speak? I'd be humiliated and swept under the rug, just like everybody else has treated me in my life."</w:delText>
          </w:r>
        </w:del>
      </w:ins>
    </w:p>
    <w:p w14:paraId="1BBAED4A" w14:textId="40C62769" w:rsidR="00866553" w:rsidRPr="00605E6D" w:rsidDel="00E2587A" w:rsidRDefault="00866553" w:rsidP="00866553">
      <w:pPr>
        <w:widowControl w:val="0"/>
        <w:spacing w:line="280" w:lineRule="atLeast"/>
        <w:ind w:firstLine="288"/>
        <w:contextualSpacing/>
        <w:rPr>
          <w:ins w:id="6575" w:author="Author"/>
          <w:del w:id="6576" w:author="Author"/>
          <w:rFonts w:eastAsia="Calibri" w:cs="Times New Roman"/>
          <w:color w:val="000000"/>
        </w:rPr>
      </w:pPr>
    </w:p>
    <w:p w14:paraId="6D2E000E" w14:textId="6FB3D081" w:rsidR="00866553" w:rsidRPr="002A212E" w:rsidDel="00E2587A" w:rsidRDefault="00866553" w:rsidP="00866553">
      <w:pPr>
        <w:widowControl w:val="0"/>
        <w:spacing w:line="280" w:lineRule="atLeast"/>
        <w:ind w:firstLine="288"/>
        <w:contextualSpacing/>
        <w:rPr>
          <w:ins w:id="6577" w:author="Author"/>
          <w:del w:id="6578" w:author="Author"/>
          <w:rFonts w:eastAsia="Calibri" w:cs="Times New Roman"/>
          <w:color w:val="000000"/>
          <w:rPrChange w:id="6579" w:author="Author">
            <w:rPr>
              <w:ins w:id="6580" w:author="Author"/>
              <w:del w:id="6581" w:author="Author"/>
              <w:rFonts w:eastAsia="Calibri" w:cs="Times New Roman"/>
              <w:i/>
              <w:iCs/>
              <w:color w:val="000000"/>
            </w:rPr>
          </w:rPrChange>
        </w:rPr>
      </w:pPr>
      <w:ins w:id="6582" w:author="Author">
        <w:del w:id="6583" w:author="Author">
          <w:r w:rsidRPr="002A212E" w:rsidDel="00E2587A">
            <w:rPr>
              <w:rFonts w:eastAsia="Calibri" w:cs="Times New Roman"/>
              <w:color w:val="000000"/>
              <w:rPrChange w:id="6584" w:author="Author">
                <w:rPr>
                  <w:rFonts w:eastAsia="Calibri" w:cs="Times New Roman"/>
                  <w:i/>
                  <w:iCs/>
                  <w:color w:val="000000"/>
                </w:rPr>
              </w:rPrChange>
            </w:rPr>
            <w:delText>"Fair enough, let's get started,"</w:delText>
          </w:r>
        </w:del>
      </w:ins>
    </w:p>
    <w:p w14:paraId="18C50091" w14:textId="6E35CDC8" w:rsidR="00866553" w:rsidRPr="002A212E" w:rsidDel="00E2587A" w:rsidRDefault="00866553" w:rsidP="00866553">
      <w:pPr>
        <w:widowControl w:val="0"/>
        <w:spacing w:line="280" w:lineRule="atLeast"/>
        <w:ind w:firstLine="288"/>
        <w:contextualSpacing/>
        <w:rPr>
          <w:ins w:id="6585" w:author="Author"/>
          <w:del w:id="6586" w:author="Author"/>
          <w:rFonts w:eastAsia="Calibri" w:cs="Times New Roman"/>
          <w:color w:val="000000"/>
          <w:rPrChange w:id="6587" w:author="Author">
            <w:rPr>
              <w:ins w:id="6588" w:author="Author"/>
              <w:del w:id="6589" w:author="Author"/>
              <w:rFonts w:eastAsia="Calibri" w:cs="Times New Roman"/>
              <w:i/>
              <w:iCs/>
              <w:color w:val="000000"/>
            </w:rPr>
          </w:rPrChange>
        </w:rPr>
      </w:pPr>
      <w:ins w:id="6590" w:author="Author">
        <w:del w:id="6591" w:author="Author">
          <w:r w:rsidRPr="002A212E" w:rsidDel="00E2587A">
            <w:rPr>
              <w:rFonts w:eastAsia="Calibri" w:cs="Times New Roman"/>
              <w:color w:val="000000"/>
              <w:rPrChange w:id="6592" w:author="Author">
                <w:rPr>
                  <w:rFonts w:eastAsia="Calibri" w:cs="Times New Roman"/>
                  <w:i/>
                  <w:iCs/>
                  <w:color w:val="000000"/>
                </w:rPr>
              </w:rPrChange>
            </w:rPr>
            <w:delText>Dr. Spelvin was knowledgeable and efficient. I refused his offer of morphine for the suturing of my mutilated breast. I bawled my eyes out, but all he heard was</w:delText>
          </w:r>
          <w:r w:rsidR="00312DA3" w:rsidDel="00E2587A">
            <w:rPr>
              <w:rFonts w:eastAsia="Calibri" w:cs="Times New Roman"/>
              <w:color w:val="000000"/>
            </w:rPr>
            <w:delText>ere</w:delText>
          </w:r>
          <w:r w:rsidRPr="002A212E" w:rsidDel="00E2587A">
            <w:rPr>
              <w:rFonts w:eastAsia="Calibri" w:cs="Times New Roman"/>
              <w:color w:val="000000"/>
              <w:rPrChange w:id="6593" w:author="Author">
                <w:rPr>
                  <w:rFonts w:eastAsia="Calibri" w:cs="Times New Roman"/>
                  <w:i/>
                  <w:iCs/>
                  <w:color w:val="000000"/>
                </w:rPr>
              </w:rPrChange>
            </w:rPr>
            <w:delText xml:space="preserve"> labored exhales. Watching him work, I took scant comfort that Imer</w:delText>
          </w:r>
          <w:r w:rsidR="00802F50" w:rsidRPr="002A212E" w:rsidDel="00E2587A">
            <w:rPr>
              <w:rFonts w:eastAsia="Calibri" w:cs="Times New Roman"/>
              <w:color w:val="000000"/>
              <w:rPrChange w:id="6594" w:author="Author">
                <w:rPr>
                  <w:rFonts w:eastAsia="Calibri" w:cs="Times New Roman"/>
                  <w:i/>
                  <w:iCs/>
                  <w:color w:val="000000"/>
                </w:rPr>
              </w:rPrChange>
            </w:rPr>
            <w:delText>the mob boss</w:delText>
          </w:r>
          <w:r w:rsidRPr="002A212E" w:rsidDel="00E2587A">
            <w:rPr>
              <w:rFonts w:eastAsia="Calibri" w:cs="Times New Roman"/>
              <w:color w:val="000000"/>
              <w:rPrChange w:id="6595" w:author="Author">
                <w:rPr>
                  <w:rFonts w:eastAsia="Calibri" w:cs="Times New Roman"/>
                  <w:i/>
                  <w:iCs/>
                  <w:color w:val="000000"/>
                </w:rPr>
              </w:rPrChange>
            </w:rPr>
            <w:delText xml:space="preserve"> at least kept the center of the 'X' above my nipple, not damaging it. Dr. Spelvin used a speculum and a microscope camera to inspect my vagina and rectum. I felt both outraged and humiliated to endure this, but there was no choice. What lacerations he found were minor, and he just douched me and rubbed a gel into those areas, advising me to fit a tampon when I got home. He gave me the Morning After pill pack and instructed me to come back</w:delText>
          </w:r>
          <w:r w:rsidR="007E056E" w:rsidDel="00E2587A">
            <w:rPr>
              <w:rFonts w:eastAsia="Calibri" w:cs="Times New Roman"/>
              <w:color w:val="000000"/>
            </w:rPr>
            <w:delText>return</w:delText>
          </w:r>
          <w:r w:rsidRPr="002A212E" w:rsidDel="00E2587A">
            <w:rPr>
              <w:rFonts w:eastAsia="Calibri" w:cs="Times New Roman"/>
              <w:color w:val="000000"/>
              <w:rPrChange w:id="6596" w:author="Author">
                <w:rPr>
                  <w:rFonts w:eastAsia="Calibri" w:cs="Times New Roman"/>
                  <w:i/>
                  <w:iCs/>
                  <w:color w:val="000000"/>
                </w:rPr>
              </w:rPrChange>
            </w:rPr>
            <w:delText xml:space="preserve"> to remove the stitches in one week. I paid him $400 cash, and he said that the return</w:delText>
          </w:r>
          <w:r w:rsidRPr="00E55954" w:rsidDel="00E2587A">
            <w:rPr>
              <w:rFonts w:eastAsia="Calibri" w:cs="Times New Roman"/>
              <w:i/>
              <w:iCs/>
              <w:color w:val="000000"/>
            </w:rPr>
            <w:delText xml:space="preserve"> </w:delText>
          </w:r>
          <w:r w:rsidRPr="002A212E" w:rsidDel="00E2587A">
            <w:rPr>
              <w:rFonts w:eastAsia="Calibri" w:cs="Times New Roman"/>
              <w:color w:val="000000"/>
              <w:rPrChange w:id="6597" w:author="Author">
                <w:rPr>
                  <w:rFonts w:eastAsia="Calibri" w:cs="Times New Roman"/>
                  <w:i/>
                  <w:iCs/>
                  <w:color w:val="000000"/>
                </w:rPr>
              </w:rPrChange>
            </w:rPr>
            <w:delText>visit was part of the price. He recommended a rape counseling center, but I told</w:delText>
          </w:r>
          <w:r w:rsidRPr="002A212E" w:rsidDel="00E2587A">
            <w:rPr>
              <w:rFonts w:eastAsia="Calibri" w:cs="Times New Roman"/>
              <w:color w:val="000000"/>
            </w:rPr>
            <w:delText xml:space="preserve"> </w:delText>
          </w:r>
          <w:r w:rsidRPr="002A212E" w:rsidDel="00E2587A">
            <w:rPr>
              <w:rFonts w:eastAsia="Calibri" w:cs="Times New Roman"/>
              <w:color w:val="000000"/>
              <w:rPrChange w:id="6598" w:author="Author">
                <w:rPr>
                  <w:rFonts w:eastAsia="Calibri" w:cs="Times New Roman"/>
                  <w:i/>
                  <w:iCs/>
                  <w:color w:val="000000"/>
                </w:rPr>
              </w:rPrChange>
            </w:rPr>
            <w:delText>him it would be of little use for</w:delText>
          </w:r>
          <w:r w:rsidR="00015C9E" w:rsidRPr="002A212E" w:rsidDel="00E2587A">
            <w:rPr>
              <w:rFonts w:eastAsia="Calibri" w:cs="Times New Roman"/>
              <w:color w:val="000000"/>
              <w:rPrChange w:id="6599" w:author="Author">
                <w:rPr>
                  <w:rFonts w:eastAsia="Calibri" w:cs="Times New Roman"/>
                  <w:i/>
                  <w:iCs/>
                  <w:color w:val="000000"/>
                </w:rPr>
              </w:rPrChange>
            </w:rPr>
            <w:delText>to</w:delText>
          </w:r>
          <w:r w:rsidRPr="002A212E" w:rsidDel="00E2587A">
            <w:rPr>
              <w:rFonts w:eastAsia="Calibri" w:cs="Times New Roman"/>
              <w:color w:val="000000"/>
              <w:rPrChange w:id="6600" w:author="Author">
                <w:rPr>
                  <w:rFonts w:eastAsia="Calibri" w:cs="Times New Roman"/>
                  <w:i/>
                  <w:iCs/>
                  <w:color w:val="000000"/>
                </w:rPr>
              </w:rPrChange>
            </w:rPr>
            <w:delText xml:space="preserve"> me. </w:delText>
          </w:r>
        </w:del>
      </w:ins>
    </w:p>
    <w:p w14:paraId="58B3684E" w14:textId="18E75928" w:rsidR="00866553" w:rsidRPr="002A212E" w:rsidDel="00E2587A" w:rsidRDefault="00866553" w:rsidP="00866553">
      <w:pPr>
        <w:widowControl w:val="0"/>
        <w:spacing w:line="280" w:lineRule="atLeast"/>
        <w:ind w:firstLine="288"/>
        <w:contextualSpacing/>
        <w:rPr>
          <w:ins w:id="6601" w:author="Author"/>
          <w:del w:id="6602" w:author="Author"/>
          <w:rFonts w:eastAsia="Calibri" w:cs="Times New Roman"/>
          <w:color w:val="000000"/>
          <w:rPrChange w:id="6603" w:author="Author">
            <w:rPr>
              <w:ins w:id="6604" w:author="Author"/>
              <w:del w:id="6605" w:author="Author"/>
              <w:rFonts w:eastAsia="Calibri" w:cs="Times New Roman"/>
              <w:i/>
              <w:iCs/>
              <w:color w:val="000000"/>
            </w:rPr>
          </w:rPrChange>
        </w:rPr>
      </w:pPr>
      <w:ins w:id="6606" w:author="Author">
        <w:del w:id="6607" w:author="Author">
          <w:r w:rsidRPr="002A212E" w:rsidDel="00E2587A">
            <w:rPr>
              <w:rFonts w:eastAsia="Calibri" w:cs="Times New Roman"/>
              <w:color w:val="000000"/>
              <w:rPrChange w:id="6608" w:author="Author">
                <w:rPr>
                  <w:rFonts w:eastAsia="Calibri" w:cs="Times New Roman"/>
                  <w:i/>
                  <w:iCs/>
                  <w:color w:val="000000"/>
                </w:rPr>
              </w:rPrChange>
            </w:rPr>
            <w:delText>It was still dark when I returned home. Looking at myself i</w:delText>
          </w:r>
          <w:r w:rsidR="00D8156A" w:rsidRPr="002A212E" w:rsidDel="00E2587A">
            <w:rPr>
              <w:rFonts w:eastAsia="Calibri" w:cs="Times New Roman"/>
              <w:color w:val="000000"/>
              <w:rPrChange w:id="6609" w:author="Author">
                <w:rPr>
                  <w:rFonts w:eastAsia="Calibri" w:cs="Times New Roman"/>
                  <w:i/>
                  <w:iCs/>
                  <w:color w:val="000000"/>
                </w:rPr>
              </w:rPrChange>
            </w:rPr>
            <w:delText>I</w:delText>
          </w:r>
          <w:r w:rsidRPr="002A212E" w:rsidDel="00E2587A">
            <w:rPr>
              <w:rFonts w:eastAsia="Calibri" w:cs="Times New Roman"/>
              <w:color w:val="000000"/>
              <w:rPrChange w:id="6610" w:author="Author">
                <w:rPr>
                  <w:rFonts w:eastAsia="Calibri" w:cs="Times New Roman"/>
                  <w:i/>
                  <w:iCs/>
                  <w:color w:val="000000"/>
                </w:rPr>
              </w:rPrChange>
            </w:rPr>
            <w:delText>n the mirror, I had black and red bruises on each cheek and a black right eye, which was not a pretty sight. I fretted with myself for an hour and decided that I could never return to the diner. It was now 6 a.m., and I set up my cell phone camera to take a selfie. After a few tries, I got a decent image. I sent Bob at the diner the selfie and the following message:</w:delText>
          </w:r>
        </w:del>
      </w:ins>
    </w:p>
    <w:p w14:paraId="75B569ED" w14:textId="7E5414B8" w:rsidR="00866553" w:rsidRPr="00605E6D" w:rsidDel="00E2587A" w:rsidRDefault="00866553" w:rsidP="00866553">
      <w:pPr>
        <w:widowControl w:val="0"/>
        <w:spacing w:line="280" w:lineRule="atLeast"/>
        <w:ind w:firstLine="288"/>
        <w:contextualSpacing/>
        <w:rPr>
          <w:ins w:id="6611" w:author="Author"/>
          <w:del w:id="6612" w:author="Author"/>
          <w:rFonts w:eastAsia="Calibri" w:cs="Times New Roman"/>
          <w:color w:val="000000"/>
        </w:rPr>
      </w:pPr>
    </w:p>
    <w:p w14:paraId="4BAD9106" w14:textId="2B40B1BC" w:rsidR="00866553" w:rsidRPr="00605E6D" w:rsidDel="00E2587A" w:rsidRDefault="00866553">
      <w:pPr>
        <w:widowControl w:val="0"/>
        <w:spacing w:line="280" w:lineRule="atLeast"/>
        <w:ind w:left="720" w:right="576" w:firstLine="0"/>
        <w:contextualSpacing/>
        <w:rPr>
          <w:ins w:id="6613" w:author="Author"/>
          <w:del w:id="6614" w:author="Author"/>
          <w:rFonts w:eastAsia="Calibri" w:cs="Times New Roman"/>
          <w:i/>
          <w:iCs/>
          <w:color w:val="000000"/>
        </w:rPr>
        <w:pPrChange w:id="6615" w:author="Author">
          <w:pPr>
            <w:widowControl w:val="0"/>
            <w:spacing w:line="280" w:lineRule="atLeast"/>
            <w:ind w:firstLine="288"/>
            <w:contextualSpacing/>
          </w:pPr>
        </w:pPrChange>
      </w:pPr>
      <w:ins w:id="6616" w:author="Author">
        <w:del w:id="6617" w:author="Author">
          <w:r w:rsidRPr="00605E6D" w:rsidDel="00E2587A">
            <w:rPr>
              <w:rFonts w:eastAsia="Calibri" w:cs="Times New Roman"/>
              <w:i/>
              <w:iCs/>
              <w:color w:val="000000"/>
            </w:rPr>
            <w:delText>Dear Bob.</w:delText>
          </w:r>
        </w:del>
      </w:ins>
    </w:p>
    <w:p w14:paraId="5CA16A9F" w14:textId="5480D7FA" w:rsidR="00866553" w:rsidRPr="00605E6D" w:rsidDel="00E2587A" w:rsidRDefault="00866553">
      <w:pPr>
        <w:widowControl w:val="0"/>
        <w:spacing w:line="280" w:lineRule="atLeast"/>
        <w:ind w:left="720" w:right="576" w:firstLine="0"/>
        <w:contextualSpacing/>
        <w:rPr>
          <w:ins w:id="6618" w:author="Author"/>
          <w:del w:id="6619" w:author="Author"/>
          <w:rFonts w:eastAsia="Calibri" w:cs="Times New Roman"/>
          <w:i/>
          <w:iCs/>
          <w:color w:val="000000"/>
        </w:rPr>
        <w:pPrChange w:id="6620" w:author="Author">
          <w:pPr>
            <w:widowControl w:val="0"/>
            <w:spacing w:line="280" w:lineRule="atLeast"/>
            <w:ind w:firstLine="288"/>
            <w:contextualSpacing/>
          </w:pPr>
        </w:pPrChange>
      </w:pPr>
      <w:ins w:id="6621" w:author="Author">
        <w:del w:id="6622" w:author="Author">
          <w:r w:rsidRPr="00605E6D" w:rsidDel="00E2587A">
            <w:rPr>
              <w:rFonts w:eastAsia="Calibri" w:cs="Times New Roman"/>
              <w:i/>
              <w:iCs/>
              <w:color w:val="000000"/>
            </w:rPr>
            <w:delText>I am sorry for missing last night's shift.</w:delText>
          </w:r>
        </w:del>
      </w:ins>
    </w:p>
    <w:p w14:paraId="37842EA1" w14:textId="1D431638" w:rsidR="00866553" w:rsidRPr="00605E6D" w:rsidDel="00E2587A" w:rsidRDefault="00866553">
      <w:pPr>
        <w:widowControl w:val="0"/>
        <w:spacing w:line="280" w:lineRule="atLeast"/>
        <w:ind w:left="720" w:right="576" w:firstLine="0"/>
        <w:contextualSpacing/>
        <w:rPr>
          <w:ins w:id="6623" w:author="Author"/>
          <w:del w:id="6624" w:author="Author"/>
          <w:rFonts w:eastAsia="Calibri" w:cs="Times New Roman"/>
          <w:i/>
          <w:iCs/>
          <w:color w:val="000000"/>
        </w:rPr>
        <w:pPrChange w:id="6625" w:author="Author">
          <w:pPr>
            <w:widowControl w:val="0"/>
            <w:spacing w:line="280" w:lineRule="atLeast"/>
            <w:ind w:left="270" w:firstLine="18"/>
            <w:contextualSpacing/>
          </w:pPr>
        </w:pPrChange>
      </w:pPr>
      <w:ins w:id="6626" w:author="Author">
        <w:del w:id="6627" w:author="Author">
          <w:r w:rsidRPr="00605E6D" w:rsidDel="00E2587A">
            <w:rPr>
              <w:rFonts w:eastAsia="Calibri" w:cs="Times New Roman"/>
              <w:i/>
              <w:iCs/>
              <w:color w:val="000000"/>
            </w:rPr>
            <w:delText>Yesterday morning, three men abducted me right in front of the diner.</w:delText>
          </w:r>
        </w:del>
      </w:ins>
    </w:p>
    <w:p w14:paraId="64FD9A4C" w14:textId="004EF244" w:rsidR="00866553" w:rsidRPr="00605E6D" w:rsidDel="00E2587A" w:rsidRDefault="00866553">
      <w:pPr>
        <w:widowControl w:val="0"/>
        <w:spacing w:line="280" w:lineRule="atLeast"/>
        <w:ind w:left="720" w:right="576" w:firstLine="0"/>
        <w:contextualSpacing/>
        <w:rPr>
          <w:ins w:id="6628" w:author="Author"/>
          <w:del w:id="6629" w:author="Author"/>
          <w:rFonts w:eastAsia="Calibri" w:cs="Times New Roman"/>
          <w:i/>
          <w:iCs/>
          <w:color w:val="000000"/>
        </w:rPr>
        <w:pPrChange w:id="6630" w:author="Author">
          <w:pPr>
            <w:widowControl w:val="0"/>
            <w:spacing w:line="280" w:lineRule="atLeast"/>
            <w:ind w:left="270" w:firstLine="18"/>
            <w:contextualSpacing/>
          </w:pPr>
        </w:pPrChange>
      </w:pPr>
      <w:ins w:id="6631" w:author="Author">
        <w:del w:id="6632" w:author="Author">
          <w:r w:rsidRPr="00605E6D" w:rsidDel="00E2587A">
            <w:rPr>
              <w:rFonts w:eastAsia="Calibri" w:cs="Times New Roman"/>
              <w:i/>
              <w:iCs/>
              <w:color w:val="000000"/>
            </w:rPr>
            <w:delText>They drove me to a warehouse somewhere and chained me to a pipe all day.</w:delText>
          </w:r>
        </w:del>
      </w:ins>
    </w:p>
    <w:p w14:paraId="70153E35" w14:textId="3E32FC27" w:rsidR="00866553" w:rsidRPr="00605E6D" w:rsidDel="00E2587A" w:rsidRDefault="00866553">
      <w:pPr>
        <w:widowControl w:val="0"/>
        <w:spacing w:line="280" w:lineRule="atLeast"/>
        <w:ind w:left="720" w:right="576" w:firstLine="0"/>
        <w:contextualSpacing/>
        <w:rPr>
          <w:ins w:id="6633" w:author="Author"/>
          <w:del w:id="6634" w:author="Author"/>
          <w:rFonts w:eastAsia="Calibri" w:cs="Times New Roman"/>
          <w:i/>
          <w:iCs/>
          <w:color w:val="000000"/>
        </w:rPr>
        <w:pPrChange w:id="6635" w:author="Author">
          <w:pPr>
            <w:widowControl w:val="0"/>
            <w:spacing w:line="280" w:lineRule="atLeast"/>
            <w:ind w:left="270" w:firstLine="18"/>
            <w:contextualSpacing/>
          </w:pPr>
        </w:pPrChange>
      </w:pPr>
      <w:ins w:id="6636" w:author="Author">
        <w:del w:id="6637" w:author="Author">
          <w:r w:rsidRPr="00605E6D" w:rsidDel="00E2587A">
            <w:rPr>
              <w:rFonts w:eastAsia="Calibri" w:cs="Times New Roman"/>
              <w:i/>
              <w:iCs/>
              <w:color w:val="000000"/>
            </w:rPr>
            <w:delText>In the evening, eleven men arrived and gang-raped me for five</w:delText>
          </w:r>
          <w:r w:rsidR="002A212E" w:rsidDel="00E2587A">
            <w:rPr>
              <w:rFonts w:eastAsia="Calibri" w:cs="Times New Roman"/>
              <w:i/>
              <w:iCs/>
              <w:color w:val="000000"/>
            </w:rPr>
            <w:delText>four</w:delText>
          </w:r>
          <w:r w:rsidRPr="00605E6D" w:rsidDel="00E2587A">
            <w:rPr>
              <w:rFonts w:eastAsia="Calibri" w:cs="Times New Roman"/>
              <w:i/>
              <w:iCs/>
              <w:color w:val="000000"/>
            </w:rPr>
            <w:delText xml:space="preserve"> hours.</w:delText>
          </w:r>
        </w:del>
      </w:ins>
    </w:p>
    <w:p w14:paraId="7A0066F8" w14:textId="3B164165" w:rsidR="00866553" w:rsidRPr="00605E6D" w:rsidDel="00E2587A" w:rsidRDefault="00866553">
      <w:pPr>
        <w:widowControl w:val="0"/>
        <w:spacing w:line="280" w:lineRule="atLeast"/>
        <w:ind w:left="720" w:right="576" w:firstLine="0"/>
        <w:contextualSpacing/>
        <w:rPr>
          <w:ins w:id="6638" w:author="Author"/>
          <w:del w:id="6639" w:author="Author"/>
          <w:rFonts w:eastAsia="Calibri" w:cs="Times New Roman"/>
          <w:i/>
          <w:iCs/>
          <w:color w:val="000000"/>
        </w:rPr>
        <w:pPrChange w:id="6640" w:author="Author">
          <w:pPr>
            <w:widowControl w:val="0"/>
            <w:spacing w:line="280" w:lineRule="atLeast"/>
            <w:ind w:left="270" w:firstLine="18"/>
            <w:contextualSpacing/>
          </w:pPr>
        </w:pPrChange>
      </w:pPr>
      <w:ins w:id="6641" w:author="Author">
        <w:del w:id="6642" w:author="Author">
          <w:r w:rsidRPr="00605E6D" w:rsidDel="00E2587A">
            <w:rPr>
              <w:rFonts w:eastAsia="Calibri" w:cs="Times New Roman"/>
              <w:i/>
              <w:iCs/>
              <w:color w:val="000000"/>
            </w:rPr>
            <w:delText>As a warning, they mutilated my breast</w:delText>
          </w:r>
          <w:r w:rsidDel="00E2587A">
            <w:rPr>
              <w:rFonts w:eastAsia="Calibri" w:cs="Times New Roman"/>
              <w:i/>
              <w:iCs/>
              <w:color w:val="000000"/>
            </w:rPr>
            <w:delText>, then</w:delText>
          </w:r>
          <w:r w:rsidRPr="00605E6D" w:rsidDel="00E2587A">
            <w:rPr>
              <w:rFonts w:eastAsia="Calibri" w:cs="Times New Roman"/>
              <w:i/>
              <w:iCs/>
              <w:color w:val="000000"/>
            </w:rPr>
            <w:delText xml:space="preserve"> dumped me four blocks from the diner</w:delText>
          </w:r>
          <w:r w:rsidR="00D8156A" w:rsidDel="00E2587A">
            <w:rPr>
              <w:rFonts w:eastAsia="Calibri" w:cs="Times New Roman"/>
              <w:i/>
              <w:iCs/>
              <w:color w:val="000000"/>
            </w:rPr>
            <w:delText xml:space="preserve">They mutilated my breast </w:delText>
          </w:r>
          <w:r w:rsidR="00015C9E" w:rsidDel="00E2587A">
            <w:rPr>
              <w:rFonts w:eastAsia="Calibri" w:cs="Times New Roman"/>
              <w:i/>
              <w:iCs/>
              <w:color w:val="000000"/>
            </w:rPr>
            <w:delText xml:space="preserve">and </w:delText>
          </w:r>
          <w:r w:rsidR="00D8156A" w:rsidDel="00E2587A">
            <w:rPr>
              <w:rFonts w:eastAsia="Calibri" w:cs="Times New Roman"/>
              <w:i/>
              <w:iCs/>
              <w:color w:val="000000"/>
            </w:rPr>
            <w:delText>then dumped me four blocks from the diner</w:delText>
          </w:r>
          <w:r w:rsidRPr="00605E6D" w:rsidDel="00E2587A">
            <w:rPr>
              <w:rFonts w:eastAsia="Calibri" w:cs="Times New Roman"/>
              <w:i/>
              <w:iCs/>
              <w:color w:val="000000"/>
            </w:rPr>
            <w:delText>.</w:delText>
          </w:r>
        </w:del>
      </w:ins>
    </w:p>
    <w:p w14:paraId="7C7B31B3" w14:textId="6B01E0E8" w:rsidR="00866553" w:rsidRPr="00605E6D" w:rsidDel="00E2587A" w:rsidRDefault="00866553">
      <w:pPr>
        <w:widowControl w:val="0"/>
        <w:spacing w:line="280" w:lineRule="atLeast"/>
        <w:ind w:left="720" w:right="576" w:firstLine="0"/>
        <w:contextualSpacing/>
        <w:rPr>
          <w:ins w:id="6643" w:author="Author"/>
          <w:del w:id="6644" w:author="Author"/>
          <w:rFonts w:eastAsia="Calibri" w:cs="Times New Roman"/>
          <w:i/>
          <w:iCs/>
          <w:color w:val="000000"/>
        </w:rPr>
        <w:pPrChange w:id="6645" w:author="Author">
          <w:pPr>
            <w:widowControl w:val="0"/>
            <w:spacing w:line="280" w:lineRule="atLeast"/>
            <w:ind w:firstLine="288"/>
            <w:contextualSpacing/>
          </w:pPr>
        </w:pPrChange>
      </w:pPr>
      <w:ins w:id="6646" w:author="Author">
        <w:del w:id="6647" w:author="Author">
          <w:r w:rsidRPr="00605E6D" w:rsidDel="00E2587A">
            <w:rPr>
              <w:rFonts w:eastAsia="Calibri" w:cs="Times New Roman"/>
              <w:i/>
              <w:iCs/>
              <w:color w:val="000000"/>
            </w:rPr>
            <w:delText>I sought help from an underground physician.</w:delText>
          </w:r>
        </w:del>
      </w:ins>
    </w:p>
    <w:p w14:paraId="1D2E98BD" w14:textId="17315467" w:rsidR="00866553" w:rsidRPr="00605E6D" w:rsidDel="00E2587A" w:rsidRDefault="00866553">
      <w:pPr>
        <w:widowControl w:val="0"/>
        <w:spacing w:line="280" w:lineRule="atLeast"/>
        <w:ind w:left="720" w:right="576" w:firstLine="0"/>
        <w:contextualSpacing/>
        <w:rPr>
          <w:ins w:id="6648" w:author="Author"/>
          <w:del w:id="6649" w:author="Author"/>
          <w:rFonts w:eastAsia="Calibri" w:cs="Times New Roman"/>
          <w:i/>
          <w:iCs/>
          <w:color w:val="000000"/>
        </w:rPr>
        <w:pPrChange w:id="6650" w:author="Author">
          <w:pPr>
            <w:widowControl w:val="0"/>
            <w:spacing w:line="280" w:lineRule="atLeast"/>
            <w:ind w:left="270" w:firstLine="18"/>
            <w:contextualSpacing/>
          </w:pPr>
        </w:pPrChange>
      </w:pPr>
      <w:ins w:id="6651" w:author="Author">
        <w:del w:id="6652" w:author="Author">
          <w:r w:rsidRPr="00605E6D" w:rsidDel="00E2587A">
            <w:rPr>
              <w:rFonts w:eastAsia="Calibri" w:cs="Times New Roman"/>
              <w:i/>
              <w:iCs/>
              <w:color w:val="000000"/>
            </w:rPr>
            <w:delText>I cannot return to the diner ever again. You don't know my address; let's keep it that way.</w:delText>
          </w:r>
        </w:del>
      </w:ins>
    </w:p>
    <w:p w14:paraId="1FA6561E" w14:textId="0C03B914" w:rsidR="00866553" w:rsidRPr="00605E6D" w:rsidDel="00E2587A" w:rsidRDefault="00866553">
      <w:pPr>
        <w:widowControl w:val="0"/>
        <w:spacing w:line="280" w:lineRule="atLeast"/>
        <w:ind w:left="720" w:right="576" w:firstLine="0"/>
        <w:contextualSpacing/>
        <w:rPr>
          <w:ins w:id="6653" w:author="Author"/>
          <w:del w:id="6654" w:author="Author"/>
          <w:rFonts w:eastAsia="Calibri" w:cs="Times New Roman"/>
          <w:i/>
          <w:iCs/>
          <w:color w:val="000000"/>
        </w:rPr>
        <w:pPrChange w:id="6655" w:author="Author">
          <w:pPr>
            <w:widowControl w:val="0"/>
            <w:spacing w:line="280" w:lineRule="atLeast"/>
            <w:ind w:left="270" w:firstLine="18"/>
            <w:contextualSpacing/>
          </w:pPr>
        </w:pPrChange>
      </w:pPr>
      <w:ins w:id="6656" w:author="Author">
        <w:del w:id="6657" w:author="Author">
          <w:r w:rsidRPr="00605E6D" w:rsidDel="00E2587A">
            <w:rPr>
              <w:rFonts w:eastAsia="Calibri" w:cs="Times New Roman"/>
              <w:i/>
              <w:iCs/>
              <w:color w:val="000000"/>
            </w:rPr>
            <w:delText>You and your Aunt Eleanor have treated me kindlier than anyone has. To lose this just kills me.</w:delText>
          </w:r>
        </w:del>
      </w:ins>
    </w:p>
    <w:p w14:paraId="4B426D01" w14:textId="7934BC6B" w:rsidR="00866553" w:rsidRPr="00605E6D" w:rsidDel="00E2587A" w:rsidRDefault="00866553">
      <w:pPr>
        <w:widowControl w:val="0"/>
        <w:spacing w:line="280" w:lineRule="atLeast"/>
        <w:ind w:left="720" w:right="576" w:firstLine="0"/>
        <w:contextualSpacing/>
        <w:rPr>
          <w:ins w:id="6658" w:author="Author"/>
          <w:del w:id="6659" w:author="Author"/>
          <w:rFonts w:eastAsia="Calibri" w:cs="Times New Roman"/>
          <w:i/>
          <w:iCs/>
          <w:color w:val="000000"/>
        </w:rPr>
        <w:pPrChange w:id="6660" w:author="Author">
          <w:pPr>
            <w:widowControl w:val="0"/>
            <w:spacing w:line="280" w:lineRule="atLeast"/>
            <w:ind w:firstLine="288"/>
            <w:contextualSpacing/>
          </w:pPr>
        </w:pPrChange>
      </w:pPr>
      <w:ins w:id="6661" w:author="Author">
        <w:del w:id="6662" w:author="Author">
          <w:r w:rsidRPr="00605E6D" w:rsidDel="00E2587A">
            <w:rPr>
              <w:rFonts w:eastAsia="Calibri" w:cs="Times New Roman"/>
              <w:i/>
              <w:iCs/>
              <w:color w:val="000000"/>
            </w:rPr>
            <w:delText>Please don't try to find me, and please delete this message.</w:delText>
          </w:r>
        </w:del>
      </w:ins>
    </w:p>
    <w:p w14:paraId="4E5C8A5E" w14:textId="1EB2E7D8" w:rsidR="00866553" w:rsidRPr="00605E6D" w:rsidDel="00E2587A" w:rsidRDefault="00866553">
      <w:pPr>
        <w:widowControl w:val="0"/>
        <w:spacing w:line="280" w:lineRule="atLeast"/>
        <w:ind w:left="720" w:right="576" w:firstLine="0"/>
        <w:contextualSpacing/>
        <w:rPr>
          <w:ins w:id="6663" w:author="Author"/>
          <w:del w:id="6664" w:author="Author"/>
          <w:rFonts w:eastAsia="Calibri" w:cs="Times New Roman"/>
          <w:color w:val="000000"/>
        </w:rPr>
        <w:pPrChange w:id="6665" w:author="Author">
          <w:pPr>
            <w:widowControl w:val="0"/>
            <w:spacing w:line="280" w:lineRule="atLeast"/>
            <w:ind w:firstLine="288"/>
            <w:contextualSpacing/>
          </w:pPr>
        </w:pPrChange>
      </w:pPr>
      <w:ins w:id="6666" w:author="Author">
        <w:del w:id="6667" w:author="Author">
          <w:r w:rsidRPr="00605E6D" w:rsidDel="00E2587A">
            <w:rPr>
              <w:rFonts w:eastAsia="Calibri" w:cs="Times New Roman"/>
              <w:i/>
              <w:iCs/>
              <w:color w:val="000000"/>
            </w:rPr>
            <w:delText>Love, Jane</w:delText>
          </w:r>
        </w:del>
      </w:ins>
    </w:p>
    <w:p w14:paraId="4F350B2B" w14:textId="50751392" w:rsidR="00866553" w:rsidRPr="00605E6D" w:rsidDel="00E2587A" w:rsidRDefault="00866553" w:rsidP="00866553">
      <w:pPr>
        <w:widowControl w:val="0"/>
        <w:spacing w:line="280" w:lineRule="atLeast"/>
        <w:ind w:firstLine="288"/>
        <w:contextualSpacing/>
        <w:rPr>
          <w:ins w:id="6668" w:author="Author"/>
          <w:del w:id="6669" w:author="Author"/>
          <w:rFonts w:eastAsia="Calibri" w:cs="Times New Roman"/>
          <w:color w:val="000000"/>
        </w:rPr>
      </w:pPr>
    </w:p>
    <w:p w14:paraId="40FA545A" w14:textId="058FD991" w:rsidR="00866553" w:rsidRPr="002A212E" w:rsidDel="00E2587A" w:rsidRDefault="00866553" w:rsidP="00866553">
      <w:pPr>
        <w:widowControl w:val="0"/>
        <w:spacing w:line="280" w:lineRule="atLeast"/>
        <w:ind w:firstLine="288"/>
        <w:contextualSpacing/>
        <w:rPr>
          <w:ins w:id="6670" w:author="Author"/>
          <w:del w:id="6671" w:author="Author"/>
          <w:rFonts w:eastAsia="Calibri" w:cs="Times New Roman"/>
          <w:color w:val="000000"/>
          <w:rPrChange w:id="6672" w:author="Author">
            <w:rPr>
              <w:ins w:id="6673" w:author="Author"/>
              <w:del w:id="6674" w:author="Author"/>
              <w:rFonts w:eastAsia="Calibri" w:cs="Times New Roman"/>
              <w:i/>
              <w:iCs/>
              <w:color w:val="000000"/>
            </w:rPr>
          </w:rPrChange>
        </w:rPr>
      </w:pPr>
      <w:ins w:id="6675" w:author="Author">
        <w:del w:id="6676" w:author="Author">
          <w:r w:rsidRPr="002A212E" w:rsidDel="00E2587A">
            <w:rPr>
              <w:rFonts w:eastAsia="Calibri" w:cs="Times New Roman"/>
              <w:color w:val="000000"/>
              <w:rPrChange w:id="6677" w:author="Author">
                <w:rPr>
                  <w:rFonts w:eastAsia="Calibri" w:cs="Times New Roman"/>
                  <w:i/>
                  <w:iCs/>
                  <w:color w:val="000000"/>
                </w:rPr>
              </w:rPrChange>
            </w:rPr>
            <w:delText>Once again, I had to start over. Nonetheless, I was determined to get a new job and find some way to get justice.</w:delText>
          </w:r>
        </w:del>
      </w:ins>
    </w:p>
    <w:p w14:paraId="5E82D177" w14:textId="7A9A3FB4" w:rsidR="00866553" w:rsidRPr="00605E6D" w:rsidDel="00E2587A" w:rsidRDefault="00866553" w:rsidP="00866553">
      <w:pPr>
        <w:widowControl w:val="0"/>
        <w:spacing w:line="280" w:lineRule="atLeast"/>
        <w:ind w:firstLine="288"/>
        <w:contextualSpacing/>
        <w:rPr>
          <w:ins w:id="6678" w:author="Author"/>
          <w:del w:id="6679" w:author="Author"/>
          <w:rFonts w:eastAsia="Calibri" w:cs="Times New Roman"/>
          <w:color w:val="000000"/>
        </w:rPr>
      </w:pPr>
    </w:p>
    <w:p w14:paraId="5BAABB17" w14:textId="54FBBFF3" w:rsidR="00866553" w:rsidRPr="000E72EA" w:rsidDel="00E2587A" w:rsidRDefault="00866553" w:rsidP="00866553">
      <w:pPr>
        <w:pStyle w:val="ASubheadLevel1"/>
        <w:rPr>
          <w:ins w:id="6680" w:author="Author"/>
          <w:del w:id="6681" w:author="Author"/>
          <w:szCs w:val="28"/>
        </w:rPr>
      </w:pPr>
      <w:bookmarkStart w:id="6682" w:name="_Toc93149511"/>
      <w:ins w:id="6683" w:author="Author">
        <w:del w:id="6684" w:author="Author">
          <w:r w:rsidRPr="000E72EA" w:rsidDel="00E2587A">
            <w:rPr>
              <w:szCs w:val="28"/>
            </w:rPr>
            <w:delText>Self Defense</w:delText>
          </w:r>
          <w:bookmarkEnd w:id="6682"/>
        </w:del>
      </w:ins>
    </w:p>
    <w:p w14:paraId="3FD83AAC" w14:textId="4AFEF390" w:rsidR="00866553" w:rsidRPr="00172E88" w:rsidDel="00E2587A" w:rsidRDefault="00866553" w:rsidP="00866553">
      <w:pPr>
        <w:widowControl w:val="0"/>
        <w:spacing w:line="280" w:lineRule="atLeast"/>
        <w:ind w:firstLine="288"/>
        <w:contextualSpacing/>
        <w:rPr>
          <w:ins w:id="6685" w:author="Author"/>
          <w:del w:id="6686" w:author="Author"/>
          <w:rFonts w:eastAsia="Calibri" w:cs="Times New Roman"/>
          <w:color w:val="000000"/>
          <w:rPrChange w:id="6687" w:author="Author">
            <w:rPr>
              <w:ins w:id="6688" w:author="Author"/>
              <w:del w:id="6689" w:author="Author"/>
              <w:rFonts w:eastAsia="Calibri" w:cs="Times New Roman"/>
              <w:i/>
              <w:iCs/>
              <w:color w:val="000000"/>
            </w:rPr>
          </w:rPrChange>
        </w:rPr>
      </w:pPr>
      <w:ins w:id="6690" w:author="Author">
        <w:del w:id="6691" w:author="Author">
          <w:r w:rsidRPr="00172E88" w:rsidDel="00E2587A">
            <w:rPr>
              <w:rFonts w:eastAsia="Calibri" w:cs="Times New Roman"/>
              <w:color w:val="000000"/>
              <w:rPrChange w:id="6692" w:author="Author">
                <w:rPr>
                  <w:rFonts w:eastAsia="Calibri" w:cs="Times New Roman"/>
                  <w:i/>
                  <w:iCs/>
                  <w:color w:val="000000"/>
                </w:rPr>
              </w:rPrChange>
            </w:rPr>
            <w:delText xml:space="preserve">A month after my abduction at Bob's 24-hour Diner and subsequent rape, Doctor Spelvin removed the stitches, and I tested negative for pregnancy and STDs. I checked myself for the next three weeks to be sure. The scars remained ugly red with Frankenstein-like </w:delText>
          </w:r>
          <w:r w:rsidR="00015C9E" w:rsidRPr="00172E88" w:rsidDel="00E2587A">
            <w:rPr>
              <w:rFonts w:eastAsia="Calibri" w:cs="Times New Roman"/>
              <w:color w:val="000000"/>
              <w:rPrChange w:id="6693" w:author="Author">
                <w:rPr>
                  <w:rFonts w:eastAsia="Calibri" w:cs="Times New Roman"/>
                  <w:i/>
                  <w:iCs/>
                  <w:color w:val="000000"/>
                </w:rPr>
              </w:rPrChange>
            </w:rPr>
            <w:delText xml:space="preserve">raised </w:delText>
          </w:r>
          <w:r w:rsidRPr="00172E88" w:rsidDel="00E2587A">
            <w:rPr>
              <w:rFonts w:eastAsia="Calibri" w:cs="Times New Roman"/>
              <w:color w:val="000000"/>
              <w:rPrChange w:id="6694" w:author="Author">
                <w:rPr>
                  <w:rFonts w:eastAsia="Calibri" w:cs="Times New Roman"/>
                  <w:i/>
                  <w:iCs/>
                  <w:color w:val="000000"/>
                </w:rPr>
              </w:rPrChange>
            </w:rPr>
            <w:delText>cross</w:delText>
          </w:r>
          <w:r w:rsidRPr="00E55954" w:rsidDel="00E2587A">
            <w:rPr>
              <w:rFonts w:eastAsia="Calibri" w:cs="Times New Roman"/>
              <w:i/>
              <w:iCs/>
              <w:color w:val="000000"/>
            </w:rPr>
            <w:delText xml:space="preserve"> </w:delText>
          </w:r>
          <w:r w:rsidRPr="00172E88" w:rsidDel="00E2587A">
            <w:rPr>
              <w:rFonts w:eastAsia="Calibri" w:cs="Times New Roman"/>
              <w:color w:val="000000"/>
              <w:rPrChange w:id="6695" w:author="Author">
                <w:rPr>
                  <w:rFonts w:eastAsia="Calibri" w:cs="Times New Roman"/>
                  <w:i/>
                  <w:iCs/>
                  <w:color w:val="000000"/>
                </w:rPr>
              </w:rPrChange>
            </w:rPr>
            <w:delText>marks. George insisted that, in time, the wounds would lose their redness and just be</w:delText>
          </w:r>
          <w:r w:rsidR="00E26758" w:rsidRPr="00172E88" w:rsidDel="00E2587A">
            <w:rPr>
              <w:rFonts w:eastAsia="Calibri" w:cs="Times New Roman"/>
              <w:color w:val="000000"/>
              <w:rPrChange w:id="6696" w:author="Author">
                <w:rPr>
                  <w:rFonts w:eastAsia="Calibri" w:cs="Times New Roman"/>
                  <w:i/>
                  <w:iCs/>
                  <w:color w:val="000000"/>
                </w:rPr>
              </w:rPrChange>
            </w:rPr>
            <w:delText>appear as</w:delText>
          </w:r>
          <w:r w:rsidRPr="00172E88" w:rsidDel="00E2587A">
            <w:rPr>
              <w:rFonts w:eastAsia="Calibri" w:cs="Times New Roman"/>
              <w:color w:val="000000"/>
              <w:rPrChange w:id="6697" w:author="Author">
                <w:rPr>
                  <w:rFonts w:eastAsia="Calibri" w:cs="Times New Roman"/>
                  <w:i/>
                  <w:iCs/>
                  <w:color w:val="000000"/>
                </w:rPr>
              </w:rPrChange>
            </w:rPr>
            <w:delText xml:space="preserve"> white marks across my breast, </w:delText>
          </w:r>
          <w:r w:rsidR="000A7C5F" w:rsidDel="00E2587A">
            <w:rPr>
              <w:rFonts w:eastAsia="Calibri" w:cs="Times New Roman"/>
              <w:color w:val="000000"/>
            </w:rPr>
            <w:delText xml:space="preserve">which was </w:delText>
          </w:r>
          <w:r w:rsidRPr="00172E88" w:rsidDel="00E2587A">
            <w:rPr>
              <w:rFonts w:eastAsia="Calibri" w:cs="Times New Roman"/>
              <w:color w:val="000000"/>
              <w:rPrChange w:id="6698" w:author="Author">
                <w:rPr>
                  <w:rFonts w:eastAsia="Calibri" w:cs="Times New Roman"/>
                  <w:i/>
                  <w:iCs/>
                  <w:color w:val="000000"/>
                </w:rPr>
              </w:rPrChange>
            </w:rPr>
            <w:delText>not exactly a comforting observation.</w:delText>
          </w:r>
        </w:del>
      </w:ins>
    </w:p>
    <w:p w14:paraId="654F9FBD" w14:textId="2FD3AB75" w:rsidR="00866553" w:rsidRPr="00172E88" w:rsidDel="00E2587A" w:rsidRDefault="00866553" w:rsidP="00866553">
      <w:pPr>
        <w:widowControl w:val="0"/>
        <w:spacing w:line="280" w:lineRule="atLeast"/>
        <w:ind w:firstLine="288"/>
        <w:contextualSpacing/>
        <w:rPr>
          <w:ins w:id="6699" w:author="Author"/>
          <w:del w:id="6700" w:author="Author"/>
          <w:rFonts w:eastAsia="Calibri" w:cs="Times New Roman"/>
          <w:color w:val="000000"/>
          <w:rPrChange w:id="6701" w:author="Author">
            <w:rPr>
              <w:ins w:id="6702" w:author="Author"/>
              <w:del w:id="6703" w:author="Author"/>
              <w:rFonts w:eastAsia="Calibri" w:cs="Times New Roman"/>
              <w:i/>
              <w:iCs/>
              <w:color w:val="000000"/>
            </w:rPr>
          </w:rPrChange>
        </w:rPr>
      </w:pPr>
      <w:ins w:id="6704" w:author="Author">
        <w:del w:id="6705" w:author="Author">
          <w:r w:rsidRPr="00172E88" w:rsidDel="00E2587A">
            <w:rPr>
              <w:rFonts w:eastAsia="Calibri" w:cs="Times New Roman"/>
              <w:color w:val="000000"/>
              <w:rPrChange w:id="6706" w:author="Author">
                <w:rPr>
                  <w:rFonts w:eastAsia="Calibri" w:cs="Times New Roman"/>
                  <w:i/>
                  <w:iCs/>
                  <w:color w:val="000000"/>
                </w:rPr>
              </w:rPrChange>
            </w:rPr>
            <w:delText>Resolving never to be a feminine pin cushion again, I searched Chinatown websites and bulletin boards for a self-defense class. There were scores of schools with more fighting disciplines than one could imagine. One evening, I picked out one school, stood outside its front windows, and watched the Master train about twenty students. He was an older man with white hair and bushy eyebrows, right out of a Chinese Kungfu movie. Joining a class wasn't one of my options, but I thought he might give me a lead on private instructions. After the last student filed out, I entered the school and approached the Master. He turned and cast his gaze on me and bowed his head slightly.</w:delText>
          </w:r>
        </w:del>
      </w:ins>
    </w:p>
    <w:p w14:paraId="3AB00BE6" w14:textId="5EE6613A" w:rsidR="00866553" w:rsidRPr="00172E88" w:rsidDel="00E2587A" w:rsidRDefault="00866553" w:rsidP="00866553">
      <w:pPr>
        <w:widowControl w:val="0"/>
        <w:spacing w:line="280" w:lineRule="atLeast"/>
        <w:ind w:firstLine="288"/>
        <w:contextualSpacing/>
        <w:rPr>
          <w:ins w:id="6707" w:author="Author"/>
          <w:del w:id="6708" w:author="Author"/>
          <w:rFonts w:eastAsia="Calibri" w:cs="Times New Roman"/>
          <w:color w:val="000000"/>
          <w:rPrChange w:id="6709" w:author="Author">
            <w:rPr>
              <w:ins w:id="6710" w:author="Author"/>
              <w:del w:id="6711" w:author="Author"/>
              <w:rFonts w:eastAsia="Calibri" w:cs="Times New Roman"/>
              <w:i/>
              <w:iCs/>
              <w:color w:val="000000"/>
            </w:rPr>
          </w:rPrChange>
        </w:rPr>
      </w:pPr>
      <w:ins w:id="6712" w:author="Author">
        <w:del w:id="6713" w:author="Author">
          <w:r w:rsidRPr="00172E88" w:rsidDel="00E2587A">
            <w:rPr>
              <w:rFonts w:eastAsia="Calibri" w:cs="Times New Roman"/>
              <w:color w:val="000000"/>
              <w:rPrChange w:id="6714" w:author="Author">
                <w:rPr>
                  <w:rFonts w:eastAsia="Calibri" w:cs="Times New Roman"/>
                  <w:i/>
                  <w:iCs/>
                  <w:color w:val="000000"/>
                </w:rPr>
              </w:rPrChange>
            </w:rPr>
            <w:delText>"What can I do for you, young lady?"</w:delText>
          </w:r>
        </w:del>
      </w:ins>
    </w:p>
    <w:p w14:paraId="0EC54229" w14:textId="1CC73E44" w:rsidR="00866553" w:rsidRPr="00172E88" w:rsidDel="00E2587A" w:rsidRDefault="00866553" w:rsidP="00866553">
      <w:pPr>
        <w:widowControl w:val="0"/>
        <w:spacing w:line="280" w:lineRule="atLeast"/>
        <w:ind w:firstLine="288"/>
        <w:contextualSpacing/>
        <w:rPr>
          <w:ins w:id="6715" w:author="Author"/>
          <w:del w:id="6716" w:author="Author"/>
          <w:rFonts w:eastAsia="Calibri" w:cs="Times New Roman"/>
          <w:color w:val="000000"/>
          <w:rPrChange w:id="6717" w:author="Author">
            <w:rPr>
              <w:ins w:id="6718" w:author="Author"/>
              <w:del w:id="6719" w:author="Author"/>
              <w:rFonts w:eastAsia="Calibri" w:cs="Times New Roman"/>
              <w:i/>
              <w:iCs/>
              <w:color w:val="000000"/>
            </w:rPr>
          </w:rPrChange>
        </w:rPr>
      </w:pPr>
      <w:ins w:id="6720" w:author="Author">
        <w:del w:id="6721" w:author="Author">
          <w:r w:rsidRPr="00172E88" w:rsidDel="00E2587A">
            <w:rPr>
              <w:rFonts w:eastAsia="Calibri" w:cs="Times New Roman"/>
              <w:color w:val="000000"/>
              <w:rPrChange w:id="6722" w:author="Author">
                <w:rPr>
                  <w:rFonts w:eastAsia="Calibri" w:cs="Times New Roman"/>
                  <w:i/>
                  <w:iCs/>
                  <w:color w:val="000000"/>
                </w:rPr>
              </w:rPrChange>
            </w:rPr>
            <w:delText>I got out my iPad and started typing. He looked bemused.</w:delText>
          </w:r>
        </w:del>
      </w:ins>
    </w:p>
    <w:p w14:paraId="4087DCEF" w14:textId="22AC7C2A" w:rsidR="00866553" w:rsidRPr="00605E6D" w:rsidDel="00E2587A" w:rsidRDefault="00866553" w:rsidP="00866553">
      <w:pPr>
        <w:widowControl w:val="0"/>
        <w:spacing w:line="280" w:lineRule="atLeast"/>
        <w:ind w:firstLine="288"/>
        <w:contextualSpacing/>
        <w:rPr>
          <w:ins w:id="6723" w:author="Author"/>
          <w:del w:id="6724" w:author="Author"/>
          <w:rFonts w:eastAsia="Calibri" w:cs="Times New Roman"/>
          <w:color w:val="000000"/>
        </w:rPr>
      </w:pPr>
    </w:p>
    <w:p w14:paraId="3733A5F3" w14:textId="79F46F29" w:rsidR="00866553" w:rsidRPr="00172E88" w:rsidDel="00E2587A" w:rsidRDefault="00866553">
      <w:pPr>
        <w:widowControl w:val="0"/>
        <w:spacing w:line="280" w:lineRule="atLeast"/>
        <w:ind w:left="720" w:right="576" w:firstLine="0"/>
        <w:contextualSpacing/>
        <w:rPr>
          <w:ins w:id="6725" w:author="Author"/>
          <w:del w:id="6726" w:author="Author"/>
          <w:rFonts w:eastAsia="Calibri" w:cs="Times New Roman"/>
          <w:i/>
          <w:iCs/>
          <w:color w:val="000000"/>
          <w:rPrChange w:id="6727" w:author="Author">
            <w:rPr>
              <w:ins w:id="6728" w:author="Author"/>
              <w:del w:id="6729" w:author="Author"/>
              <w:rFonts w:eastAsia="Calibri" w:cs="Times New Roman"/>
              <w:b/>
              <w:bCs/>
              <w:i/>
              <w:iCs/>
              <w:color w:val="000000"/>
            </w:rPr>
          </w:rPrChange>
        </w:rPr>
        <w:pPrChange w:id="6730" w:author="Author">
          <w:pPr>
            <w:widowControl w:val="0"/>
            <w:spacing w:line="280" w:lineRule="atLeast"/>
            <w:ind w:left="270" w:firstLine="18"/>
            <w:contextualSpacing/>
          </w:pPr>
        </w:pPrChange>
      </w:pPr>
      <w:ins w:id="6731" w:author="Author">
        <w:del w:id="6732" w:author="Author">
          <w:r w:rsidRPr="00172E88" w:rsidDel="00E2587A">
            <w:rPr>
              <w:rFonts w:eastAsia="Calibri" w:cs="Times New Roman"/>
              <w:i/>
              <w:iCs/>
              <w:color w:val="000000"/>
              <w:rPrChange w:id="6733" w:author="Author">
                <w:rPr>
                  <w:rFonts w:eastAsia="Calibri" w:cs="Times New Roman"/>
                  <w:b/>
                  <w:bCs/>
                  <w:i/>
                  <w:iCs/>
                  <w:color w:val="000000"/>
                </w:rPr>
              </w:rPrChange>
            </w:rPr>
            <w:delText>"My name is Jane Doe. I am unable to talk. May I ask you about private self-defense lessons?"</w:delText>
          </w:r>
        </w:del>
      </w:ins>
    </w:p>
    <w:p w14:paraId="53722F0C" w14:textId="315968D0" w:rsidR="00866553" w:rsidRPr="00605E6D" w:rsidDel="00E2587A" w:rsidRDefault="00866553" w:rsidP="00866553">
      <w:pPr>
        <w:widowControl w:val="0"/>
        <w:spacing w:line="280" w:lineRule="atLeast"/>
        <w:ind w:firstLine="288"/>
        <w:contextualSpacing/>
        <w:rPr>
          <w:ins w:id="6734" w:author="Author"/>
          <w:del w:id="6735" w:author="Author"/>
          <w:rFonts w:eastAsia="Calibri" w:cs="Times New Roman"/>
          <w:color w:val="000000"/>
        </w:rPr>
      </w:pPr>
    </w:p>
    <w:p w14:paraId="5E83BC0B" w14:textId="28D19C9E" w:rsidR="00866553" w:rsidRPr="00172E88" w:rsidDel="00E2587A" w:rsidRDefault="00866553" w:rsidP="00866553">
      <w:pPr>
        <w:widowControl w:val="0"/>
        <w:spacing w:line="280" w:lineRule="atLeast"/>
        <w:ind w:firstLine="288"/>
        <w:contextualSpacing/>
        <w:rPr>
          <w:ins w:id="6736" w:author="Author"/>
          <w:del w:id="6737" w:author="Author"/>
          <w:rFonts w:eastAsia="Calibri" w:cs="Times New Roman"/>
          <w:color w:val="000000"/>
          <w:rPrChange w:id="6738" w:author="Author">
            <w:rPr>
              <w:ins w:id="6739" w:author="Author"/>
              <w:del w:id="6740" w:author="Author"/>
              <w:rFonts w:eastAsia="Calibri" w:cs="Times New Roman"/>
              <w:i/>
              <w:iCs/>
              <w:color w:val="000000"/>
            </w:rPr>
          </w:rPrChange>
        </w:rPr>
      </w:pPr>
      <w:ins w:id="6741" w:author="Author">
        <w:del w:id="6742" w:author="Author">
          <w:r w:rsidRPr="00172E88" w:rsidDel="00E2587A">
            <w:rPr>
              <w:rFonts w:eastAsia="Calibri" w:cs="Times New Roman"/>
              <w:color w:val="000000"/>
              <w:rPrChange w:id="6743" w:author="Author">
                <w:rPr>
                  <w:rFonts w:eastAsia="Calibri" w:cs="Times New Roman"/>
                  <w:i/>
                  <w:iCs/>
                  <w:color w:val="000000"/>
                </w:rPr>
              </w:rPrChange>
            </w:rPr>
            <w:delText>"Tranquility and enlightenment to you, Jane Doe. I am Master Yang. We do not offer private lessons at this dojo. I am 76 years old, and teaching one evening class is all I can handle. Why do you want such lessons, Miss Doe?"</w:delText>
          </w:r>
        </w:del>
      </w:ins>
    </w:p>
    <w:p w14:paraId="7ED1E648" w14:textId="0C721B0A" w:rsidR="00866553" w:rsidRPr="00605E6D" w:rsidDel="00E2587A" w:rsidRDefault="00866553" w:rsidP="00866553">
      <w:pPr>
        <w:widowControl w:val="0"/>
        <w:spacing w:line="280" w:lineRule="atLeast"/>
        <w:ind w:firstLine="288"/>
        <w:contextualSpacing/>
        <w:rPr>
          <w:ins w:id="6744" w:author="Author"/>
          <w:del w:id="6745" w:author="Author"/>
          <w:rFonts w:eastAsia="Calibri" w:cs="Times New Roman"/>
          <w:color w:val="000000"/>
        </w:rPr>
      </w:pPr>
    </w:p>
    <w:p w14:paraId="557C54C3" w14:textId="33FE3616" w:rsidR="00866553" w:rsidRPr="00172E88" w:rsidDel="00E2587A" w:rsidRDefault="00866553">
      <w:pPr>
        <w:widowControl w:val="0"/>
        <w:spacing w:line="280" w:lineRule="atLeast"/>
        <w:ind w:left="720" w:right="576" w:firstLine="0"/>
        <w:contextualSpacing/>
        <w:rPr>
          <w:ins w:id="6746" w:author="Author"/>
          <w:del w:id="6747" w:author="Author"/>
          <w:rFonts w:eastAsia="Calibri" w:cs="Times New Roman"/>
          <w:i/>
          <w:iCs/>
          <w:color w:val="000000"/>
          <w:rPrChange w:id="6748" w:author="Author">
            <w:rPr>
              <w:ins w:id="6749" w:author="Author"/>
              <w:del w:id="6750" w:author="Author"/>
              <w:rFonts w:eastAsia="Calibri" w:cs="Times New Roman"/>
              <w:b/>
              <w:bCs/>
              <w:i/>
              <w:iCs/>
              <w:color w:val="000000"/>
            </w:rPr>
          </w:rPrChange>
        </w:rPr>
        <w:pPrChange w:id="6751" w:author="Author">
          <w:pPr>
            <w:widowControl w:val="0"/>
            <w:spacing w:line="280" w:lineRule="atLeast"/>
            <w:ind w:firstLine="288"/>
            <w:contextualSpacing/>
          </w:pPr>
        </w:pPrChange>
      </w:pPr>
      <w:ins w:id="6752" w:author="Author">
        <w:del w:id="6753" w:author="Author">
          <w:r w:rsidRPr="00172E88" w:rsidDel="00E2587A">
            <w:rPr>
              <w:rFonts w:eastAsia="Calibri" w:cs="Times New Roman"/>
              <w:i/>
              <w:iCs/>
              <w:color w:val="000000"/>
              <w:rPrChange w:id="6754" w:author="Author">
                <w:rPr>
                  <w:rFonts w:eastAsia="Calibri" w:cs="Times New Roman"/>
                  <w:b/>
                  <w:bCs/>
                  <w:i/>
                  <w:iCs/>
                  <w:color w:val="000000"/>
                </w:rPr>
              </w:rPrChange>
            </w:rPr>
            <w:delText>"I was attacked, raped, and beaten, Master Yang."</w:delText>
          </w:r>
        </w:del>
      </w:ins>
    </w:p>
    <w:p w14:paraId="1DCC9961" w14:textId="3A6DB24C" w:rsidR="00866553" w:rsidRPr="00605E6D" w:rsidDel="00E2587A" w:rsidRDefault="00866553" w:rsidP="00866553">
      <w:pPr>
        <w:widowControl w:val="0"/>
        <w:spacing w:line="280" w:lineRule="atLeast"/>
        <w:ind w:firstLine="288"/>
        <w:contextualSpacing/>
        <w:rPr>
          <w:ins w:id="6755" w:author="Author"/>
          <w:del w:id="6756" w:author="Author"/>
          <w:rFonts w:eastAsia="Calibri" w:cs="Times New Roman"/>
          <w:color w:val="000000"/>
        </w:rPr>
      </w:pPr>
    </w:p>
    <w:p w14:paraId="1A108D6E" w14:textId="4BD7063F" w:rsidR="00D8156A" w:rsidRPr="00172E88" w:rsidDel="00E2587A" w:rsidRDefault="00866553" w:rsidP="00866553">
      <w:pPr>
        <w:widowControl w:val="0"/>
        <w:spacing w:line="280" w:lineRule="atLeast"/>
        <w:ind w:firstLine="288"/>
        <w:contextualSpacing/>
        <w:rPr>
          <w:ins w:id="6757" w:author="Author"/>
          <w:del w:id="6758" w:author="Author"/>
          <w:rFonts w:eastAsia="Calibri" w:cs="Times New Roman"/>
          <w:color w:val="000000"/>
          <w:rPrChange w:id="6759" w:author="Author">
            <w:rPr>
              <w:ins w:id="6760" w:author="Author"/>
              <w:del w:id="6761" w:author="Author"/>
              <w:rFonts w:eastAsia="Calibri" w:cs="Times New Roman"/>
              <w:i/>
              <w:iCs/>
              <w:color w:val="000000"/>
            </w:rPr>
          </w:rPrChange>
        </w:rPr>
      </w:pPr>
      <w:ins w:id="6762" w:author="Author">
        <w:del w:id="6763" w:author="Author">
          <w:r w:rsidRPr="00172E88" w:rsidDel="00E2587A">
            <w:rPr>
              <w:rFonts w:eastAsia="Calibri" w:cs="Times New Roman"/>
              <w:color w:val="000000"/>
              <w:rPrChange w:id="6764" w:author="Author">
                <w:rPr>
                  <w:rFonts w:eastAsia="Calibri" w:cs="Times New Roman"/>
                  <w:i/>
                  <w:iCs/>
                  <w:color w:val="000000"/>
                </w:rPr>
              </w:rPrChange>
            </w:rPr>
            <w:delText>"I see," Master Yang replied. He looked at the floor for a short time, concentrating. Looking up, he said</w:delText>
          </w:r>
          <w:r w:rsidR="000A7C5F" w:rsidDel="00E2587A">
            <w:rPr>
              <w:rFonts w:eastAsia="Calibri" w:cs="Times New Roman"/>
              <w:color w:val="000000"/>
            </w:rPr>
            <w:delText>.</w:delText>
          </w:r>
          <w:r w:rsidRPr="00172E88" w:rsidDel="00E2587A">
            <w:rPr>
              <w:rFonts w:eastAsia="Calibri" w:cs="Times New Roman"/>
              <w:color w:val="000000"/>
              <w:rPrChange w:id="6765" w:author="Author">
                <w:rPr>
                  <w:rFonts w:eastAsia="Calibri" w:cs="Times New Roman"/>
                  <w:i/>
                  <w:iCs/>
                  <w:color w:val="000000"/>
                </w:rPr>
              </w:rPrChange>
            </w:rPr>
            <w:delText>:</w:delText>
          </w:r>
        </w:del>
      </w:ins>
    </w:p>
    <w:p w14:paraId="4D24DE3A" w14:textId="7AD1C4D8" w:rsidR="00866553" w:rsidRPr="00172E88" w:rsidDel="00E2587A" w:rsidRDefault="00866553" w:rsidP="00866553">
      <w:pPr>
        <w:widowControl w:val="0"/>
        <w:spacing w:line="280" w:lineRule="atLeast"/>
        <w:ind w:firstLine="288"/>
        <w:contextualSpacing/>
        <w:rPr>
          <w:ins w:id="6766" w:author="Author"/>
          <w:del w:id="6767" w:author="Author"/>
          <w:rFonts w:eastAsia="Calibri" w:cs="Times New Roman"/>
          <w:color w:val="000000"/>
          <w:rPrChange w:id="6768" w:author="Author">
            <w:rPr>
              <w:ins w:id="6769" w:author="Author"/>
              <w:del w:id="6770" w:author="Author"/>
              <w:rFonts w:eastAsia="Calibri" w:cs="Times New Roman"/>
              <w:i/>
              <w:iCs/>
              <w:color w:val="000000"/>
            </w:rPr>
          </w:rPrChange>
        </w:rPr>
      </w:pPr>
      <w:ins w:id="6771" w:author="Author">
        <w:del w:id="6772" w:author="Author">
          <w:r w:rsidRPr="00172E88" w:rsidDel="00E2587A">
            <w:rPr>
              <w:rFonts w:eastAsia="Calibri" w:cs="Times New Roman"/>
              <w:color w:val="000000"/>
              <w:rPrChange w:id="6773" w:author="Author">
                <w:rPr>
                  <w:rFonts w:eastAsia="Calibri" w:cs="Times New Roman"/>
                  <w:i/>
                  <w:iCs/>
                  <w:color w:val="000000"/>
                </w:rPr>
              </w:rPrChange>
            </w:rPr>
            <w:delText xml:space="preserve"> "Go to the Gold Dragon Wushu school. There seek out Master Yong Wu, the owner of the dojo. Wu is the very best in the city; he has</w:delText>
          </w:r>
          <w:r w:rsidR="00216A55" w:rsidDel="00E2587A">
            <w:rPr>
              <w:rFonts w:eastAsia="Calibri" w:cs="Times New Roman"/>
              <w:color w:val="000000"/>
            </w:rPr>
            <w:delText>best in the city; he</w:delText>
          </w:r>
          <w:r w:rsidRPr="00172E88" w:rsidDel="00E2587A">
            <w:rPr>
              <w:rFonts w:eastAsia="Calibri" w:cs="Times New Roman"/>
              <w:color w:val="000000"/>
              <w:rPrChange w:id="6774" w:author="Author">
                <w:rPr>
                  <w:rFonts w:eastAsia="Calibri" w:cs="Times New Roman"/>
                  <w:i/>
                  <w:iCs/>
                  <w:color w:val="000000"/>
                </w:rPr>
              </w:rPrChange>
            </w:rPr>
            <w:delText xml:space="preserve"> attained the international rank of 9th Dan, the red belt. Tell him that Master Yang sent you and remind him of past courtesies from Master Yang. Be truthful with him, Miss Doe</w:delText>
          </w:r>
          <w:r w:rsidR="00124FB2" w:rsidRPr="00172E88" w:rsidDel="00E2587A">
            <w:rPr>
              <w:rFonts w:eastAsia="Calibri" w:cs="Times New Roman"/>
              <w:color w:val="000000"/>
              <w:rPrChange w:id="6775" w:author="Author">
                <w:rPr>
                  <w:rFonts w:eastAsia="Calibri" w:cs="Times New Roman"/>
                  <w:i/>
                  <w:iCs/>
                  <w:color w:val="000000"/>
                </w:rPr>
              </w:rPrChange>
            </w:rPr>
            <w:delText>Miss Doe, be truthful with him</w:delText>
          </w:r>
          <w:r w:rsidRPr="00172E88" w:rsidDel="00E2587A">
            <w:rPr>
              <w:rFonts w:eastAsia="Calibri" w:cs="Times New Roman"/>
              <w:color w:val="000000"/>
              <w:rPrChange w:id="6776" w:author="Author">
                <w:rPr>
                  <w:rFonts w:eastAsia="Calibri" w:cs="Times New Roman"/>
                  <w:i/>
                  <w:iCs/>
                  <w:color w:val="000000"/>
                </w:rPr>
              </w:rPrChange>
            </w:rPr>
            <w:delText>, for he has little patience with subterfuge."</w:delText>
          </w:r>
        </w:del>
      </w:ins>
    </w:p>
    <w:p w14:paraId="1A6E358F" w14:textId="5C797B4B" w:rsidR="00866553" w:rsidRPr="00605E6D" w:rsidDel="00E2587A" w:rsidRDefault="00866553" w:rsidP="00866553">
      <w:pPr>
        <w:widowControl w:val="0"/>
        <w:spacing w:line="280" w:lineRule="atLeast"/>
        <w:ind w:firstLine="288"/>
        <w:contextualSpacing/>
        <w:rPr>
          <w:ins w:id="6777" w:author="Author"/>
          <w:del w:id="6778" w:author="Author"/>
          <w:rFonts w:eastAsia="Calibri" w:cs="Times New Roman"/>
          <w:color w:val="000000"/>
        </w:rPr>
      </w:pPr>
    </w:p>
    <w:p w14:paraId="1109644D" w14:textId="171783E8" w:rsidR="00866553" w:rsidRPr="00172E88" w:rsidDel="00E2587A" w:rsidRDefault="00866553">
      <w:pPr>
        <w:widowControl w:val="0"/>
        <w:spacing w:line="280" w:lineRule="atLeast"/>
        <w:ind w:left="720" w:right="576" w:firstLine="0"/>
        <w:contextualSpacing/>
        <w:rPr>
          <w:ins w:id="6779" w:author="Author"/>
          <w:del w:id="6780" w:author="Author"/>
          <w:rFonts w:eastAsia="Calibri" w:cs="Times New Roman"/>
          <w:i/>
          <w:iCs/>
          <w:color w:val="000000"/>
          <w:rPrChange w:id="6781" w:author="Author">
            <w:rPr>
              <w:ins w:id="6782" w:author="Author"/>
              <w:del w:id="6783" w:author="Author"/>
              <w:rFonts w:eastAsia="Calibri" w:cs="Times New Roman"/>
              <w:b/>
              <w:bCs/>
              <w:i/>
              <w:iCs/>
              <w:color w:val="000000"/>
            </w:rPr>
          </w:rPrChange>
        </w:rPr>
        <w:pPrChange w:id="6784" w:author="Author">
          <w:pPr>
            <w:widowControl w:val="0"/>
            <w:spacing w:line="280" w:lineRule="atLeast"/>
            <w:ind w:firstLine="288"/>
            <w:contextualSpacing/>
          </w:pPr>
        </w:pPrChange>
      </w:pPr>
      <w:ins w:id="6785" w:author="Author">
        <w:del w:id="6786" w:author="Author">
          <w:r w:rsidRPr="00172E88" w:rsidDel="00E2587A">
            <w:rPr>
              <w:rFonts w:eastAsia="Calibri" w:cs="Times New Roman"/>
              <w:i/>
              <w:iCs/>
              <w:color w:val="000000"/>
              <w:rPrChange w:id="6787" w:author="Author">
                <w:rPr>
                  <w:rFonts w:eastAsia="Calibri" w:cs="Times New Roman"/>
                  <w:b/>
                  <w:bCs/>
                  <w:i/>
                  <w:iCs/>
                  <w:color w:val="000000"/>
                </w:rPr>
              </w:rPrChange>
            </w:rPr>
            <w:delText xml:space="preserve">"Thank you, Master Yang. You have been most kind." </w:delText>
          </w:r>
        </w:del>
      </w:ins>
    </w:p>
    <w:p w14:paraId="30599E0A" w14:textId="7C2C2395" w:rsidR="00866553" w:rsidRPr="00605E6D" w:rsidDel="00E2587A" w:rsidRDefault="00866553" w:rsidP="00866553">
      <w:pPr>
        <w:widowControl w:val="0"/>
        <w:spacing w:line="280" w:lineRule="atLeast"/>
        <w:ind w:firstLine="288"/>
        <w:contextualSpacing/>
        <w:rPr>
          <w:ins w:id="6788" w:author="Author"/>
          <w:del w:id="6789" w:author="Author"/>
          <w:rFonts w:eastAsia="Calibri" w:cs="Times New Roman"/>
          <w:color w:val="000000"/>
        </w:rPr>
      </w:pPr>
    </w:p>
    <w:p w14:paraId="7910A4B8" w14:textId="68865ACC" w:rsidR="00866553" w:rsidRPr="00172E88" w:rsidDel="00E2587A" w:rsidRDefault="00866553" w:rsidP="00866553">
      <w:pPr>
        <w:widowControl w:val="0"/>
        <w:spacing w:line="280" w:lineRule="atLeast"/>
        <w:ind w:firstLine="288"/>
        <w:contextualSpacing/>
        <w:rPr>
          <w:ins w:id="6790" w:author="Author"/>
          <w:del w:id="6791" w:author="Author"/>
          <w:rFonts w:eastAsia="Calibri" w:cs="Times New Roman"/>
          <w:color w:val="000000"/>
          <w:rPrChange w:id="6792" w:author="Author">
            <w:rPr>
              <w:ins w:id="6793" w:author="Author"/>
              <w:del w:id="6794" w:author="Author"/>
              <w:rFonts w:eastAsia="Calibri" w:cs="Times New Roman"/>
              <w:i/>
              <w:iCs/>
              <w:color w:val="000000"/>
            </w:rPr>
          </w:rPrChange>
        </w:rPr>
      </w:pPr>
      <w:ins w:id="6795" w:author="Author">
        <w:del w:id="6796" w:author="Author">
          <w:r w:rsidRPr="00172E88" w:rsidDel="00E2587A">
            <w:rPr>
              <w:rFonts w:eastAsia="Calibri" w:cs="Times New Roman"/>
              <w:color w:val="000000"/>
              <w:rPrChange w:id="6797" w:author="Author">
                <w:rPr>
                  <w:rFonts w:eastAsia="Calibri" w:cs="Times New Roman"/>
                  <w:i/>
                  <w:iCs/>
                  <w:color w:val="000000"/>
                </w:rPr>
              </w:rPrChange>
            </w:rPr>
            <w:delText>I smiled at him and put my iPad back in the bag.</w:delText>
          </w:r>
        </w:del>
      </w:ins>
    </w:p>
    <w:p w14:paraId="0E8C24CD" w14:textId="05562DC3" w:rsidR="00866553" w:rsidRPr="00172E88" w:rsidDel="00E2587A" w:rsidRDefault="00866553" w:rsidP="00866553">
      <w:pPr>
        <w:widowControl w:val="0"/>
        <w:spacing w:line="280" w:lineRule="atLeast"/>
        <w:ind w:firstLine="288"/>
        <w:contextualSpacing/>
        <w:rPr>
          <w:ins w:id="6798" w:author="Author"/>
          <w:del w:id="6799" w:author="Author"/>
          <w:rFonts w:eastAsia="Calibri" w:cs="Times New Roman"/>
          <w:color w:val="000000"/>
        </w:rPr>
      </w:pPr>
    </w:p>
    <w:p w14:paraId="1CBEAFDF" w14:textId="182109F2" w:rsidR="00216A55" w:rsidDel="00E2587A" w:rsidRDefault="00866553" w:rsidP="00866553">
      <w:pPr>
        <w:widowControl w:val="0"/>
        <w:spacing w:line="280" w:lineRule="atLeast"/>
        <w:ind w:firstLine="288"/>
        <w:contextualSpacing/>
        <w:rPr>
          <w:ins w:id="6800" w:author="Author"/>
          <w:del w:id="6801" w:author="Author"/>
          <w:rFonts w:eastAsia="Calibri" w:cs="Times New Roman"/>
          <w:color w:val="000000"/>
        </w:rPr>
      </w:pPr>
      <w:ins w:id="6802" w:author="Author">
        <w:del w:id="6803" w:author="Author">
          <w:r w:rsidRPr="00172E88" w:rsidDel="00E2587A">
            <w:rPr>
              <w:rFonts w:eastAsia="Calibri" w:cs="Times New Roman"/>
              <w:color w:val="000000"/>
              <w:rPrChange w:id="6804" w:author="Author">
                <w:rPr>
                  <w:rFonts w:eastAsia="Calibri" w:cs="Times New Roman"/>
                  <w:i/>
                  <w:iCs/>
                  <w:color w:val="000000"/>
                </w:rPr>
              </w:rPrChange>
            </w:rPr>
            <w:delText>"In martial arts schools, Miss Doe, it is customary to slightly bow to each other when parting, as a sign of honor and respect."</w:delText>
          </w:r>
        </w:del>
      </w:ins>
    </w:p>
    <w:p w14:paraId="316C8CFD" w14:textId="1FAA261E" w:rsidR="00866553" w:rsidRPr="00172E88" w:rsidDel="00E2587A" w:rsidRDefault="00866553" w:rsidP="00866553">
      <w:pPr>
        <w:widowControl w:val="0"/>
        <w:spacing w:line="280" w:lineRule="atLeast"/>
        <w:ind w:firstLine="288"/>
        <w:contextualSpacing/>
        <w:rPr>
          <w:ins w:id="6805" w:author="Author"/>
          <w:del w:id="6806" w:author="Author"/>
          <w:rFonts w:eastAsia="Calibri" w:cs="Times New Roman"/>
          <w:color w:val="000000"/>
          <w:rPrChange w:id="6807" w:author="Author">
            <w:rPr>
              <w:ins w:id="6808" w:author="Author"/>
              <w:del w:id="6809" w:author="Author"/>
              <w:rFonts w:eastAsia="Calibri" w:cs="Times New Roman"/>
              <w:i/>
              <w:iCs/>
              <w:color w:val="000000"/>
            </w:rPr>
          </w:rPrChange>
        </w:rPr>
      </w:pPr>
      <w:ins w:id="6810" w:author="Author">
        <w:del w:id="6811" w:author="Author">
          <w:r w:rsidRPr="00172E88" w:rsidDel="00E2587A">
            <w:rPr>
              <w:rFonts w:eastAsia="Calibri" w:cs="Times New Roman"/>
              <w:color w:val="000000"/>
              <w:rPrChange w:id="6812" w:author="Author">
                <w:rPr>
                  <w:rFonts w:eastAsia="Calibri" w:cs="Times New Roman"/>
                  <w:i/>
                  <w:iCs/>
                  <w:color w:val="000000"/>
                </w:rPr>
              </w:rPrChange>
            </w:rPr>
            <w:delText xml:space="preserve"> He bowed his head slightly, and I responded in kind.</w:delText>
          </w:r>
        </w:del>
      </w:ins>
    </w:p>
    <w:p w14:paraId="2C698873" w14:textId="444570C4" w:rsidR="00866553" w:rsidRPr="00172E88" w:rsidDel="00E2587A" w:rsidRDefault="00866553" w:rsidP="00866553">
      <w:pPr>
        <w:widowControl w:val="0"/>
        <w:spacing w:line="280" w:lineRule="atLeast"/>
        <w:ind w:firstLine="288"/>
        <w:contextualSpacing/>
        <w:rPr>
          <w:ins w:id="6813" w:author="Author"/>
          <w:del w:id="6814" w:author="Author"/>
          <w:rFonts w:eastAsia="Calibri" w:cs="Times New Roman"/>
          <w:color w:val="000000"/>
          <w:rPrChange w:id="6815" w:author="Author">
            <w:rPr>
              <w:ins w:id="6816" w:author="Author"/>
              <w:del w:id="6817" w:author="Author"/>
              <w:rFonts w:eastAsia="Calibri" w:cs="Times New Roman"/>
              <w:i/>
              <w:iCs/>
              <w:color w:val="000000"/>
            </w:rPr>
          </w:rPrChange>
        </w:rPr>
      </w:pPr>
      <w:ins w:id="6818" w:author="Author">
        <w:del w:id="6819" w:author="Author">
          <w:r w:rsidRPr="00172E88" w:rsidDel="00E2587A">
            <w:rPr>
              <w:rFonts w:eastAsia="Calibri" w:cs="Times New Roman"/>
              <w:color w:val="000000"/>
              <w:rPrChange w:id="6820" w:author="Author">
                <w:rPr>
                  <w:rFonts w:eastAsia="Calibri" w:cs="Times New Roman"/>
                  <w:i/>
                  <w:iCs/>
                  <w:color w:val="000000"/>
                </w:rPr>
              </w:rPrChange>
            </w:rPr>
            <w:delText>The next day, I studied the Gold Dragon Wushu School website; there was a 7 p.m. to 9 p.m. class that night. Arriving before nine, I waited outside in the shadows until all the students had filed out and then</w:delText>
          </w:r>
          <w:r w:rsidR="00216A55" w:rsidDel="00E2587A">
            <w:rPr>
              <w:rFonts w:eastAsia="Calibri" w:cs="Times New Roman"/>
              <w:color w:val="000000"/>
            </w:rPr>
            <w:delText>filed out and</w:delText>
          </w:r>
          <w:r w:rsidRPr="00172E88" w:rsidDel="00E2587A">
            <w:rPr>
              <w:rFonts w:eastAsia="Calibri" w:cs="Times New Roman"/>
              <w:color w:val="000000"/>
              <w:rPrChange w:id="6821" w:author="Author">
                <w:rPr>
                  <w:rFonts w:eastAsia="Calibri" w:cs="Times New Roman"/>
                  <w:i/>
                  <w:iCs/>
                  <w:color w:val="000000"/>
                </w:rPr>
              </w:rPrChange>
            </w:rPr>
            <w:delText xml:space="preserve"> went inside. There was a hallway leading</w:delText>
          </w:r>
          <w:r w:rsidR="00216A55" w:rsidDel="00E2587A">
            <w:rPr>
              <w:rFonts w:eastAsia="Calibri" w:cs="Times New Roman"/>
              <w:color w:val="000000"/>
            </w:rPr>
            <w:delText>A hallway led</w:delText>
          </w:r>
          <w:r w:rsidRPr="00172E88" w:rsidDel="00E2587A">
            <w:rPr>
              <w:rFonts w:eastAsia="Calibri" w:cs="Times New Roman"/>
              <w:color w:val="000000"/>
              <w:rPrChange w:id="6822" w:author="Author">
                <w:rPr>
                  <w:rFonts w:eastAsia="Calibri" w:cs="Times New Roman"/>
                  <w:i/>
                  <w:iCs/>
                  <w:color w:val="000000"/>
                </w:rPr>
              </w:rPrChange>
            </w:rPr>
            <w:delText xml:space="preserve"> to the school, and the door was open. I walked speedily up to Master Wu. He was young, maybe in his forties. Dressed in a black crew shirt and a Puma training jacket, Wu was big, over six feet tall. He turned towards me, observing me warily, and bowed as I approached.</w:delText>
          </w:r>
        </w:del>
      </w:ins>
    </w:p>
    <w:p w14:paraId="67A462A4" w14:textId="30BFD8C1" w:rsidR="00866553" w:rsidRPr="00172E88" w:rsidDel="00E2587A" w:rsidRDefault="00866553" w:rsidP="00866553">
      <w:pPr>
        <w:widowControl w:val="0"/>
        <w:spacing w:line="280" w:lineRule="atLeast"/>
        <w:ind w:firstLine="288"/>
        <w:contextualSpacing/>
        <w:rPr>
          <w:ins w:id="6823" w:author="Author"/>
          <w:del w:id="6824" w:author="Author"/>
          <w:rFonts w:eastAsia="Calibri" w:cs="Times New Roman"/>
          <w:color w:val="000000"/>
          <w:rPrChange w:id="6825" w:author="Author">
            <w:rPr>
              <w:ins w:id="6826" w:author="Author"/>
              <w:del w:id="6827" w:author="Author"/>
              <w:rFonts w:eastAsia="Calibri" w:cs="Times New Roman"/>
              <w:i/>
              <w:iCs/>
              <w:color w:val="000000"/>
            </w:rPr>
          </w:rPrChange>
        </w:rPr>
      </w:pPr>
      <w:ins w:id="6828" w:author="Author">
        <w:del w:id="6829" w:author="Author">
          <w:r w:rsidRPr="00172E88" w:rsidDel="00E2587A">
            <w:rPr>
              <w:rFonts w:eastAsia="Calibri" w:cs="Times New Roman"/>
              <w:color w:val="000000"/>
              <w:rPrChange w:id="6830" w:author="Author">
                <w:rPr>
                  <w:rFonts w:eastAsia="Calibri" w:cs="Times New Roman"/>
                  <w:i/>
                  <w:iCs/>
                  <w:color w:val="000000"/>
                </w:rPr>
              </w:rPrChange>
            </w:rPr>
            <w:delText>"How may I help you, woman with golden hair?"</w:delText>
          </w:r>
        </w:del>
      </w:ins>
    </w:p>
    <w:p w14:paraId="286916A1" w14:textId="3D94ECBC" w:rsidR="00866553" w:rsidRPr="00172E88" w:rsidDel="00E2587A" w:rsidRDefault="00866553" w:rsidP="00866553">
      <w:pPr>
        <w:widowControl w:val="0"/>
        <w:spacing w:line="280" w:lineRule="atLeast"/>
        <w:ind w:firstLine="288"/>
        <w:contextualSpacing/>
        <w:rPr>
          <w:ins w:id="6831" w:author="Author"/>
          <w:del w:id="6832" w:author="Author"/>
          <w:rFonts w:eastAsia="Calibri" w:cs="Times New Roman"/>
          <w:color w:val="000000"/>
          <w:rPrChange w:id="6833" w:author="Author">
            <w:rPr>
              <w:ins w:id="6834" w:author="Author"/>
              <w:del w:id="6835" w:author="Author"/>
              <w:rFonts w:eastAsia="Calibri" w:cs="Times New Roman"/>
              <w:i/>
              <w:iCs/>
              <w:color w:val="000000"/>
            </w:rPr>
          </w:rPrChange>
        </w:rPr>
      </w:pPr>
      <w:ins w:id="6836" w:author="Author">
        <w:del w:id="6837" w:author="Author">
          <w:r w:rsidRPr="00172E88" w:rsidDel="00E2587A">
            <w:rPr>
              <w:rFonts w:eastAsia="Calibri" w:cs="Times New Roman"/>
              <w:color w:val="000000"/>
              <w:rPrChange w:id="6838" w:author="Author">
                <w:rPr>
                  <w:rFonts w:eastAsia="Calibri" w:cs="Times New Roman"/>
                  <w:i/>
                  <w:iCs/>
                  <w:color w:val="000000"/>
                </w:rPr>
              </w:rPrChange>
            </w:rPr>
            <w:delText>I retrieved my iPad from my canvas bag. He raised one eyebrow and looked fascinated as I aligned it to type.</w:delText>
          </w:r>
        </w:del>
      </w:ins>
    </w:p>
    <w:p w14:paraId="6295EB4A" w14:textId="154AC8A8" w:rsidR="00866553" w:rsidRPr="00605E6D" w:rsidDel="00E2587A" w:rsidRDefault="00866553" w:rsidP="00866553">
      <w:pPr>
        <w:widowControl w:val="0"/>
        <w:spacing w:line="280" w:lineRule="atLeast"/>
        <w:ind w:firstLine="288"/>
        <w:contextualSpacing/>
        <w:rPr>
          <w:ins w:id="6839" w:author="Author"/>
          <w:del w:id="6840" w:author="Author"/>
          <w:rFonts w:eastAsia="Calibri" w:cs="Times New Roman"/>
          <w:color w:val="000000"/>
        </w:rPr>
      </w:pPr>
    </w:p>
    <w:p w14:paraId="2C7056B1" w14:textId="3FE5CDD8" w:rsidR="00866553" w:rsidRPr="00172E88" w:rsidDel="00E2587A" w:rsidRDefault="00866553">
      <w:pPr>
        <w:widowControl w:val="0"/>
        <w:spacing w:line="280" w:lineRule="atLeast"/>
        <w:ind w:left="720" w:right="576" w:firstLine="0"/>
        <w:contextualSpacing/>
        <w:rPr>
          <w:ins w:id="6841" w:author="Author"/>
          <w:del w:id="6842" w:author="Author"/>
          <w:rFonts w:eastAsia="Calibri" w:cs="Times New Roman"/>
          <w:i/>
          <w:iCs/>
          <w:color w:val="000000"/>
          <w:rPrChange w:id="6843" w:author="Author">
            <w:rPr>
              <w:ins w:id="6844" w:author="Author"/>
              <w:del w:id="6845" w:author="Author"/>
              <w:rFonts w:eastAsia="Calibri" w:cs="Times New Roman"/>
              <w:b/>
              <w:bCs/>
              <w:i/>
              <w:iCs/>
              <w:color w:val="000000"/>
            </w:rPr>
          </w:rPrChange>
        </w:rPr>
        <w:pPrChange w:id="6846" w:author="Author">
          <w:pPr>
            <w:widowControl w:val="0"/>
            <w:spacing w:line="280" w:lineRule="atLeast"/>
            <w:ind w:left="270" w:firstLine="18"/>
            <w:contextualSpacing/>
          </w:pPr>
        </w:pPrChange>
      </w:pPr>
      <w:ins w:id="6847" w:author="Author">
        <w:del w:id="6848" w:author="Author">
          <w:r w:rsidRPr="00172E88" w:rsidDel="00E2587A">
            <w:rPr>
              <w:rFonts w:eastAsia="Calibri" w:cs="Times New Roman"/>
              <w:i/>
              <w:iCs/>
              <w:color w:val="000000"/>
              <w:rPrChange w:id="6849" w:author="Author">
                <w:rPr>
                  <w:rFonts w:eastAsia="Calibri" w:cs="Times New Roman"/>
                  <w:b/>
                  <w:bCs/>
                  <w:i/>
                  <w:iCs/>
                  <w:color w:val="000000"/>
                </w:rPr>
              </w:rPrChange>
            </w:rPr>
            <w:delText>"Master Wu, my name is Jane Doe 413. Unfortunately, I am unable to speak. May I communicate with you using my iPad?"</w:delText>
          </w:r>
        </w:del>
      </w:ins>
    </w:p>
    <w:p w14:paraId="6CBA91D9" w14:textId="6E169FEC" w:rsidR="00866553" w:rsidRPr="00605E6D" w:rsidDel="00E2587A" w:rsidRDefault="00866553" w:rsidP="00866553">
      <w:pPr>
        <w:widowControl w:val="0"/>
        <w:spacing w:line="280" w:lineRule="atLeast"/>
        <w:ind w:firstLine="288"/>
        <w:contextualSpacing/>
        <w:rPr>
          <w:ins w:id="6850" w:author="Author"/>
          <w:del w:id="6851" w:author="Author"/>
          <w:rFonts w:eastAsia="Calibri" w:cs="Times New Roman"/>
          <w:color w:val="000000"/>
        </w:rPr>
      </w:pPr>
    </w:p>
    <w:p w14:paraId="4C7A31F6" w14:textId="121E7AEC" w:rsidR="00866553" w:rsidRPr="00172E88" w:rsidDel="00E2587A" w:rsidRDefault="00866553" w:rsidP="00866553">
      <w:pPr>
        <w:widowControl w:val="0"/>
        <w:spacing w:line="280" w:lineRule="atLeast"/>
        <w:ind w:firstLine="288"/>
        <w:contextualSpacing/>
        <w:rPr>
          <w:ins w:id="6852" w:author="Author"/>
          <w:del w:id="6853" w:author="Author"/>
          <w:rFonts w:eastAsia="Calibri" w:cs="Times New Roman"/>
          <w:color w:val="000000"/>
          <w:rPrChange w:id="6854" w:author="Author">
            <w:rPr>
              <w:ins w:id="6855" w:author="Author"/>
              <w:del w:id="6856" w:author="Author"/>
              <w:rFonts w:eastAsia="Calibri" w:cs="Times New Roman"/>
              <w:i/>
              <w:iCs/>
              <w:color w:val="000000"/>
            </w:rPr>
          </w:rPrChange>
        </w:rPr>
      </w:pPr>
      <w:ins w:id="6857" w:author="Author">
        <w:del w:id="6858" w:author="Author">
          <w:r w:rsidRPr="00172E88" w:rsidDel="00E2587A">
            <w:rPr>
              <w:rFonts w:eastAsia="Calibri" w:cs="Times New Roman"/>
              <w:color w:val="000000"/>
              <w:rPrChange w:id="6859" w:author="Author">
                <w:rPr>
                  <w:rFonts w:eastAsia="Calibri" w:cs="Times New Roman"/>
                  <w:i/>
                  <w:iCs/>
                  <w:color w:val="000000"/>
                </w:rPr>
              </w:rPrChange>
            </w:rPr>
            <w:delText>"Jane Doe 413 usually refers to a corpse in the city morgue."</w:delText>
          </w:r>
        </w:del>
      </w:ins>
    </w:p>
    <w:p w14:paraId="06DB7539" w14:textId="365E5F51" w:rsidR="00866553" w:rsidRPr="00605E6D" w:rsidDel="00E2587A" w:rsidRDefault="00866553" w:rsidP="00866553">
      <w:pPr>
        <w:widowControl w:val="0"/>
        <w:spacing w:line="280" w:lineRule="atLeast"/>
        <w:ind w:firstLine="288"/>
        <w:contextualSpacing/>
        <w:rPr>
          <w:ins w:id="6860" w:author="Author"/>
          <w:del w:id="6861" w:author="Author"/>
          <w:rFonts w:eastAsia="Calibri" w:cs="Times New Roman"/>
          <w:color w:val="000000"/>
        </w:rPr>
      </w:pPr>
    </w:p>
    <w:p w14:paraId="2C2CD0CB" w14:textId="622BCDF5" w:rsidR="00866553" w:rsidRPr="00172E88" w:rsidDel="00E2587A" w:rsidRDefault="00866553">
      <w:pPr>
        <w:widowControl w:val="0"/>
        <w:spacing w:line="280" w:lineRule="atLeast"/>
        <w:ind w:left="720" w:right="576" w:firstLine="0"/>
        <w:contextualSpacing/>
        <w:rPr>
          <w:ins w:id="6862" w:author="Author"/>
          <w:del w:id="6863" w:author="Author"/>
          <w:rFonts w:eastAsia="Calibri" w:cs="Times New Roman"/>
          <w:i/>
          <w:iCs/>
          <w:color w:val="000000"/>
          <w:rPrChange w:id="6864" w:author="Author">
            <w:rPr>
              <w:ins w:id="6865" w:author="Author"/>
              <w:del w:id="6866" w:author="Author"/>
              <w:rFonts w:eastAsia="Calibri" w:cs="Times New Roman"/>
              <w:b/>
              <w:bCs/>
              <w:i/>
              <w:iCs/>
              <w:color w:val="000000"/>
            </w:rPr>
          </w:rPrChange>
        </w:rPr>
        <w:pPrChange w:id="6867" w:author="Author">
          <w:pPr>
            <w:widowControl w:val="0"/>
            <w:spacing w:line="280" w:lineRule="atLeast"/>
            <w:ind w:left="270" w:firstLine="18"/>
            <w:contextualSpacing/>
          </w:pPr>
        </w:pPrChange>
      </w:pPr>
      <w:ins w:id="6868" w:author="Author">
        <w:del w:id="6869" w:author="Author">
          <w:r w:rsidRPr="00172E88" w:rsidDel="00E2587A">
            <w:rPr>
              <w:rFonts w:eastAsia="Calibri" w:cs="Times New Roman"/>
              <w:i/>
              <w:iCs/>
              <w:color w:val="000000"/>
              <w:rPrChange w:id="6870" w:author="Author">
                <w:rPr>
                  <w:rFonts w:eastAsia="Calibri" w:cs="Times New Roman"/>
                  <w:b/>
                  <w:bCs/>
                  <w:i/>
                  <w:iCs/>
                  <w:color w:val="000000"/>
                </w:rPr>
              </w:rPrChange>
            </w:rPr>
            <w:delText>"It also might refer to a baby abandoned at birth on the edge of Lake Michigan, Master Wu."</w:delText>
          </w:r>
        </w:del>
      </w:ins>
    </w:p>
    <w:p w14:paraId="4E52C15B" w14:textId="4589111C" w:rsidR="00866553" w:rsidRPr="00605E6D" w:rsidDel="00E2587A" w:rsidRDefault="00866553" w:rsidP="00866553">
      <w:pPr>
        <w:widowControl w:val="0"/>
        <w:spacing w:line="280" w:lineRule="atLeast"/>
        <w:ind w:firstLine="288"/>
        <w:contextualSpacing/>
        <w:rPr>
          <w:ins w:id="6871" w:author="Author"/>
          <w:del w:id="6872" w:author="Author"/>
          <w:rFonts w:eastAsia="Calibri" w:cs="Times New Roman"/>
          <w:color w:val="000000"/>
        </w:rPr>
      </w:pPr>
    </w:p>
    <w:p w14:paraId="57D09015" w14:textId="7387DEDC" w:rsidR="00866553" w:rsidRPr="00172E88" w:rsidDel="00E2587A" w:rsidRDefault="00866553" w:rsidP="00866553">
      <w:pPr>
        <w:widowControl w:val="0"/>
        <w:spacing w:line="280" w:lineRule="atLeast"/>
        <w:ind w:firstLine="288"/>
        <w:contextualSpacing/>
        <w:rPr>
          <w:ins w:id="6873" w:author="Author"/>
          <w:del w:id="6874" w:author="Author"/>
          <w:rFonts w:eastAsia="Calibri" w:cs="Times New Roman"/>
          <w:color w:val="000000"/>
          <w:rPrChange w:id="6875" w:author="Author">
            <w:rPr>
              <w:ins w:id="6876" w:author="Author"/>
              <w:del w:id="6877" w:author="Author"/>
              <w:rFonts w:eastAsia="Calibri" w:cs="Times New Roman"/>
              <w:i/>
              <w:iCs/>
              <w:color w:val="000000"/>
            </w:rPr>
          </w:rPrChange>
        </w:rPr>
      </w:pPr>
      <w:ins w:id="6878" w:author="Author">
        <w:del w:id="6879" w:author="Author">
          <w:r w:rsidRPr="00172E88" w:rsidDel="00E2587A">
            <w:rPr>
              <w:rFonts w:eastAsia="Calibri" w:cs="Times New Roman"/>
              <w:color w:val="000000"/>
              <w:rPrChange w:id="6880" w:author="Author">
                <w:rPr>
                  <w:rFonts w:eastAsia="Calibri" w:cs="Times New Roman"/>
                  <w:i/>
                  <w:iCs/>
                  <w:color w:val="000000"/>
                </w:rPr>
              </w:rPrChange>
            </w:rPr>
            <w:delText>"How do you know my name, Miss Doe?"</w:delText>
          </w:r>
        </w:del>
      </w:ins>
    </w:p>
    <w:p w14:paraId="77344F2A" w14:textId="3E7D907D" w:rsidR="00866553" w:rsidRPr="00605E6D" w:rsidDel="00E2587A" w:rsidRDefault="00866553" w:rsidP="00866553">
      <w:pPr>
        <w:widowControl w:val="0"/>
        <w:spacing w:line="280" w:lineRule="atLeast"/>
        <w:ind w:firstLine="288"/>
        <w:contextualSpacing/>
        <w:rPr>
          <w:ins w:id="6881" w:author="Author"/>
          <w:del w:id="6882" w:author="Author"/>
          <w:rFonts w:eastAsia="Calibri" w:cs="Times New Roman"/>
          <w:color w:val="000000"/>
        </w:rPr>
      </w:pPr>
    </w:p>
    <w:p w14:paraId="2CCE00C9" w14:textId="1C8FB737" w:rsidR="00866553" w:rsidRPr="00172E88" w:rsidDel="00E2587A" w:rsidRDefault="00866553">
      <w:pPr>
        <w:widowControl w:val="0"/>
        <w:spacing w:line="280" w:lineRule="atLeast"/>
        <w:ind w:left="720" w:right="576" w:firstLine="0"/>
        <w:contextualSpacing/>
        <w:rPr>
          <w:ins w:id="6883" w:author="Author"/>
          <w:del w:id="6884" w:author="Author"/>
          <w:rFonts w:eastAsia="Calibri" w:cs="Times New Roman"/>
          <w:i/>
          <w:iCs/>
          <w:color w:val="000000"/>
          <w:rPrChange w:id="6885" w:author="Author">
            <w:rPr>
              <w:ins w:id="6886" w:author="Author"/>
              <w:del w:id="6887" w:author="Author"/>
              <w:rFonts w:eastAsia="Calibri" w:cs="Times New Roman"/>
              <w:b/>
              <w:bCs/>
              <w:i/>
              <w:iCs/>
              <w:color w:val="000000"/>
            </w:rPr>
          </w:rPrChange>
        </w:rPr>
        <w:pPrChange w:id="6888" w:author="Author">
          <w:pPr>
            <w:widowControl w:val="0"/>
            <w:spacing w:line="280" w:lineRule="atLeast"/>
            <w:ind w:left="270" w:firstLine="18"/>
            <w:contextualSpacing/>
          </w:pPr>
        </w:pPrChange>
      </w:pPr>
      <w:ins w:id="6889" w:author="Author">
        <w:del w:id="6890" w:author="Author">
          <w:r w:rsidRPr="00172E88" w:rsidDel="00E2587A">
            <w:rPr>
              <w:rFonts w:eastAsia="Calibri" w:cs="Times New Roman"/>
              <w:i/>
              <w:iCs/>
              <w:color w:val="000000"/>
              <w:rPrChange w:id="6891" w:author="Author">
                <w:rPr>
                  <w:rFonts w:eastAsia="Calibri" w:cs="Times New Roman"/>
                  <w:b/>
                  <w:bCs/>
                  <w:i/>
                  <w:iCs/>
                  <w:color w:val="000000"/>
                </w:rPr>
              </w:rPrChange>
            </w:rPr>
            <w:delText>"I was referred to you by Master Yang. He said that you are the best instructor in martial arts in Chicago and asked me to remind you of past courtesies."</w:delText>
          </w:r>
        </w:del>
      </w:ins>
    </w:p>
    <w:p w14:paraId="7600E2AD" w14:textId="507479DE" w:rsidR="00866553" w:rsidRPr="00605E6D" w:rsidDel="00E2587A" w:rsidRDefault="00866553" w:rsidP="00866553">
      <w:pPr>
        <w:widowControl w:val="0"/>
        <w:spacing w:line="280" w:lineRule="atLeast"/>
        <w:ind w:firstLine="288"/>
        <w:contextualSpacing/>
        <w:rPr>
          <w:ins w:id="6892" w:author="Author"/>
          <w:del w:id="6893" w:author="Author"/>
          <w:rFonts w:eastAsia="Calibri" w:cs="Times New Roman"/>
          <w:color w:val="000000"/>
        </w:rPr>
      </w:pPr>
    </w:p>
    <w:p w14:paraId="0DF7E54A" w14:textId="0A9A8445" w:rsidR="00216A55" w:rsidDel="00E2587A" w:rsidRDefault="00866553" w:rsidP="00866553">
      <w:pPr>
        <w:widowControl w:val="0"/>
        <w:spacing w:line="280" w:lineRule="atLeast"/>
        <w:ind w:firstLine="288"/>
        <w:contextualSpacing/>
        <w:rPr>
          <w:ins w:id="6894" w:author="Author"/>
          <w:del w:id="6895" w:author="Author"/>
          <w:rFonts w:eastAsia="Calibri" w:cs="Times New Roman"/>
          <w:color w:val="000000"/>
        </w:rPr>
      </w:pPr>
      <w:ins w:id="6896" w:author="Author">
        <w:del w:id="6897" w:author="Author">
          <w:r w:rsidRPr="00172E88" w:rsidDel="00E2587A">
            <w:rPr>
              <w:rFonts w:eastAsia="Calibri" w:cs="Times New Roman"/>
              <w:color w:val="000000"/>
              <w:rPrChange w:id="6898" w:author="Author">
                <w:rPr>
                  <w:rFonts w:eastAsia="Calibri" w:cs="Times New Roman"/>
                  <w:i/>
                  <w:iCs/>
                  <w:color w:val="000000"/>
                </w:rPr>
              </w:rPrChange>
            </w:rPr>
            <w:delText>Yong Wu laughed</w:delText>
          </w:r>
          <w:r w:rsidR="00216A55" w:rsidDel="00E2587A">
            <w:rPr>
              <w:rFonts w:eastAsia="Calibri" w:cs="Times New Roman"/>
              <w:color w:val="000000"/>
            </w:rPr>
            <w:delText>.</w:delText>
          </w:r>
          <w:r w:rsidRPr="00172E88" w:rsidDel="00E2587A">
            <w:rPr>
              <w:rFonts w:eastAsia="Calibri" w:cs="Times New Roman"/>
              <w:color w:val="000000"/>
              <w:rPrChange w:id="6899" w:author="Author">
                <w:rPr>
                  <w:rFonts w:eastAsia="Calibri" w:cs="Times New Roman"/>
                  <w:i/>
                  <w:iCs/>
                  <w:color w:val="000000"/>
                </w:rPr>
              </w:rPrChange>
            </w:rPr>
            <w:delText xml:space="preserve"> and replied: </w:delText>
          </w:r>
        </w:del>
      </w:ins>
    </w:p>
    <w:p w14:paraId="1B0507E0" w14:textId="2B675FD2" w:rsidR="00866553" w:rsidRPr="00172E88" w:rsidDel="00E2587A" w:rsidRDefault="00866553" w:rsidP="00866553">
      <w:pPr>
        <w:widowControl w:val="0"/>
        <w:spacing w:line="280" w:lineRule="atLeast"/>
        <w:ind w:firstLine="288"/>
        <w:contextualSpacing/>
        <w:rPr>
          <w:ins w:id="6900" w:author="Author"/>
          <w:del w:id="6901" w:author="Author"/>
          <w:rFonts w:eastAsia="Calibri" w:cs="Times New Roman"/>
          <w:color w:val="000000"/>
          <w:rPrChange w:id="6902" w:author="Author">
            <w:rPr>
              <w:ins w:id="6903" w:author="Author"/>
              <w:del w:id="6904" w:author="Author"/>
              <w:rFonts w:eastAsia="Calibri" w:cs="Times New Roman"/>
              <w:i/>
              <w:iCs/>
              <w:color w:val="000000"/>
            </w:rPr>
          </w:rPrChange>
        </w:rPr>
      </w:pPr>
      <w:ins w:id="6905" w:author="Author">
        <w:del w:id="6906" w:author="Author">
          <w:r w:rsidRPr="00172E88" w:rsidDel="00E2587A">
            <w:rPr>
              <w:rFonts w:eastAsia="Calibri" w:cs="Times New Roman"/>
              <w:color w:val="000000"/>
              <w:rPrChange w:id="6907" w:author="Author">
                <w:rPr>
                  <w:rFonts w:eastAsia="Calibri" w:cs="Times New Roman"/>
                  <w:i/>
                  <w:iCs/>
                  <w:color w:val="000000"/>
                </w:rPr>
              </w:rPrChange>
            </w:rPr>
            <w:delText>"Master Yang has trained many, including me as a teenager. I have suggested that he retire, but my wishes go unheeded</w:delText>
          </w:r>
          <w:r w:rsidR="00124FB2" w:rsidRPr="00172E88" w:rsidDel="00E2587A">
            <w:rPr>
              <w:rFonts w:eastAsia="Calibri" w:cs="Times New Roman"/>
              <w:color w:val="000000"/>
              <w:rPrChange w:id="6908" w:author="Author">
                <w:rPr>
                  <w:rFonts w:eastAsia="Calibri" w:cs="Times New Roman"/>
                  <w:i/>
                  <w:iCs/>
                  <w:color w:val="000000"/>
                </w:rPr>
              </w:rPrChange>
            </w:rPr>
            <w:delText>,</w:delText>
          </w:r>
          <w:r w:rsidRPr="00172E88" w:rsidDel="00E2587A">
            <w:rPr>
              <w:rFonts w:eastAsia="Calibri" w:cs="Times New Roman"/>
              <w:color w:val="000000"/>
              <w:rPrChange w:id="6909" w:author="Author">
                <w:rPr>
                  <w:rFonts w:eastAsia="Calibri" w:cs="Times New Roman"/>
                  <w:i/>
                  <w:iCs/>
                  <w:color w:val="000000"/>
                </w:rPr>
              </w:rPrChange>
            </w:rPr>
            <w:delText xml:space="preserve"> for Karate is his life, his passion. Why are you here, Miss Jane Doe 413?"</w:delText>
          </w:r>
        </w:del>
      </w:ins>
    </w:p>
    <w:p w14:paraId="2B0BEE20" w14:textId="37D3BAE7" w:rsidR="00866553" w:rsidRPr="00605E6D" w:rsidDel="00E2587A" w:rsidRDefault="00866553" w:rsidP="00866553">
      <w:pPr>
        <w:widowControl w:val="0"/>
        <w:spacing w:line="280" w:lineRule="atLeast"/>
        <w:ind w:firstLine="288"/>
        <w:contextualSpacing/>
        <w:rPr>
          <w:ins w:id="6910" w:author="Author"/>
          <w:del w:id="6911" w:author="Author"/>
          <w:rFonts w:eastAsia="Calibri" w:cs="Times New Roman"/>
          <w:color w:val="000000"/>
        </w:rPr>
      </w:pPr>
    </w:p>
    <w:p w14:paraId="03BAFBA0" w14:textId="73DA7B0D" w:rsidR="00866553" w:rsidRPr="00172E88" w:rsidDel="00E2587A" w:rsidRDefault="00866553">
      <w:pPr>
        <w:widowControl w:val="0"/>
        <w:spacing w:line="280" w:lineRule="atLeast"/>
        <w:ind w:left="720" w:right="576" w:firstLine="0"/>
        <w:contextualSpacing/>
        <w:rPr>
          <w:ins w:id="6912" w:author="Author"/>
          <w:del w:id="6913" w:author="Author"/>
          <w:rFonts w:eastAsia="Calibri" w:cs="Times New Roman"/>
          <w:i/>
          <w:iCs/>
          <w:color w:val="000000"/>
          <w:rPrChange w:id="6914" w:author="Author">
            <w:rPr>
              <w:ins w:id="6915" w:author="Author"/>
              <w:del w:id="6916" w:author="Author"/>
              <w:rFonts w:eastAsia="Calibri" w:cs="Times New Roman"/>
              <w:b/>
              <w:bCs/>
              <w:i/>
              <w:iCs/>
              <w:color w:val="000000"/>
            </w:rPr>
          </w:rPrChange>
        </w:rPr>
        <w:pPrChange w:id="6917" w:author="Author">
          <w:pPr>
            <w:widowControl w:val="0"/>
            <w:spacing w:line="280" w:lineRule="atLeast"/>
            <w:ind w:firstLine="288"/>
            <w:contextualSpacing/>
          </w:pPr>
        </w:pPrChange>
      </w:pPr>
      <w:ins w:id="6918" w:author="Author">
        <w:del w:id="6919" w:author="Author">
          <w:r w:rsidRPr="00172E88" w:rsidDel="00E2587A">
            <w:rPr>
              <w:rFonts w:eastAsia="Calibri" w:cs="Times New Roman"/>
              <w:i/>
              <w:iCs/>
              <w:color w:val="000000"/>
              <w:rPrChange w:id="6920" w:author="Author">
                <w:rPr>
                  <w:rFonts w:eastAsia="Calibri" w:cs="Times New Roman"/>
                  <w:b/>
                  <w:bCs/>
                  <w:i/>
                  <w:iCs/>
                  <w:color w:val="000000"/>
                </w:rPr>
              </w:rPrChange>
            </w:rPr>
            <w:delText>"I request private training in self-defense."</w:delText>
          </w:r>
        </w:del>
      </w:ins>
    </w:p>
    <w:p w14:paraId="3753CCDE" w14:textId="1FAF8647" w:rsidR="00866553" w:rsidRPr="00605E6D" w:rsidDel="00E2587A" w:rsidRDefault="00866553" w:rsidP="00866553">
      <w:pPr>
        <w:widowControl w:val="0"/>
        <w:spacing w:line="280" w:lineRule="atLeast"/>
        <w:ind w:firstLine="288"/>
        <w:contextualSpacing/>
        <w:rPr>
          <w:ins w:id="6921" w:author="Author"/>
          <w:del w:id="6922" w:author="Author"/>
          <w:rFonts w:eastAsia="Calibri" w:cs="Times New Roman"/>
          <w:color w:val="000000"/>
        </w:rPr>
      </w:pPr>
    </w:p>
    <w:p w14:paraId="24E72CC7" w14:textId="5EA0C70A" w:rsidR="00866553" w:rsidRPr="00172E88" w:rsidDel="00E2587A" w:rsidRDefault="00866553" w:rsidP="00866553">
      <w:pPr>
        <w:widowControl w:val="0"/>
        <w:spacing w:line="280" w:lineRule="atLeast"/>
        <w:ind w:firstLine="288"/>
        <w:contextualSpacing/>
        <w:rPr>
          <w:ins w:id="6923" w:author="Author"/>
          <w:del w:id="6924" w:author="Author"/>
          <w:rFonts w:eastAsia="Calibri" w:cs="Times New Roman"/>
          <w:color w:val="000000"/>
          <w:rPrChange w:id="6925" w:author="Author">
            <w:rPr>
              <w:ins w:id="6926" w:author="Author"/>
              <w:del w:id="6927" w:author="Author"/>
              <w:rFonts w:eastAsia="Calibri" w:cs="Times New Roman"/>
              <w:i/>
              <w:iCs/>
              <w:color w:val="000000"/>
            </w:rPr>
          </w:rPrChange>
        </w:rPr>
      </w:pPr>
      <w:ins w:id="6928" w:author="Author">
        <w:del w:id="6929" w:author="Author">
          <w:r w:rsidRPr="00172E88" w:rsidDel="00E2587A">
            <w:rPr>
              <w:rFonts w:eastAsia="Calibri" w:cs="Times New Roman"/>
              <w:color w:val="000000"/>
              <w:rPrChange w:id="6930" w:author="Author">
                <w:rPr>
                  <w:rFonts w:eastAsia="Calibri" w:cs="Times New Roman"/>
                  <w:i/>
                  <w:iCs/>
                  <w:color w:val="000000"/>
                </w:rPr>
              </w:rPrChange>
            </w:rPr>
            <w:delText>"There is usually a reason for self-defense lessons. What is your justification, Miss Jane Doe 413?"</w:delText>
          </w:r>
        </w:del>
      </w:ins>
    </w:p>
    <w:p w14:paraId="53AD96BF" w14:textId="5900C630" w:rsidR="00866553" w:rsidRPr="00605E6D" w:rsidDel="00E2587A" w:rsidRDefault="00866553" w:rsidP="00866553">
      <w:pPr>
        <w:widowControl w:val="0"/>
        <w:spacing w:line="280" w:lineRule="atLeast"/>
        <w:ind w:firstLine="288"/>
        <w:contextualSpacing/>
        <w:rPr>
          <w:ins w:id="6931" w:author="Author"/>
          <w:del w:id="6932" w:author="Author"/>
          <w:rFonts w:eastAsia="Calibri" w:cs="Times New Roman"/>
          <w:color w:val="000000"/>
        </w:rPr>
      </w:pPr>
    </w:p>
    <w:p w14:paraId="457D1007" w14:textId="1B8EF536" w:rsidR="00866553" w:rsidRPr="00172E88" w:rsidDel="00E2587A" w:rsidRDefault="00866553">
      <w:pPr>
        <w:widowControl w:val="0"/>
        <w:spacing w:line="280" w:lineRule="atLeast"/>
        <w:ind w:left="720" w:right="576" w:firstLine="0"/>
        <w:contextualSpacing/>
        <w:rPr>
          <w:ins w:id="6933" w:author="Author"/>
          <w:del w:id="6934" w:author="Author"/>
          <w:rFonts w:eastAsia="Calibri" w:cs="Times New Roman"/>
          <w:i/>
          <w:iCs/>
          <w:color w:val="000000"/>
          <w:rPrChange w:id="6935" w:author="Author">
            <w:rPr>
              <w:ins w:id="6936" w:author="Author"/>
              <w:del w:id="6937" w:author="Author"/>
              <w:rFonts w:eastAsia="Calibri" w:cs="Times New Roman"/>
              <w:b/>
              <w:bCs/>
              <w:i/>
              <w:iCs/>
              <w:color w:val="000000"/>
            </w:rPr>
          </w:rPrChange>
        </w:rPr>
        <w:pPrChange w:id="6938" w:author="Author">
          <w:pPr>
            <w:widowControl w:val="0"/>
            <w:spacing w:line="280" w:lineRule="atLeast"/>
            <w:ind w:firstLine="288"/>
            <w:contextualSpacing/>
          </w:pPr>
        </w:pPrChange>
      </w:pPr>
      <w:ins w:id="6939" w:author="Author">
        <w:del w:id="6940" w:author="Author">
          <w:r w:rsidRPr="00172E88" w:rsidDel="00E2587A">
            <w:rPr>
              <w:rFonts w:eastAsia="Calibri" w:cs="Times New Roman"/>
              <w:i/>
              <w:iCs/>
              <w:color w:val="000000"/>
              <w:rPrChange w:id="6941" w:author="Author">
                <w:rPr>
                  <w:rFonts w:eastAsia="Calibri" w:cs="Times New Roman"/>
                  <w:b/>
                  <w:bCs/>
                  <w:i/>
                  <w:iCs/>
                  <w:color w:val="000000"/>
                </w:rPr>
              </w:rPrChange>
            </w:rPr>
            <w:delText>"I was gang-raped three weeks ago."</w:delText>
          </w:r>
        </w:del>
      </w:ins>
    </w:p>
    <w:p w14:paraId="69DCB2EF" w14:textId="5661D888" w:rsidR="00866553" w:rsidRPr="00605E6D" w:rsidDel="00E2587A" w:rsidRDefault="00866553" w:rsidP="00866553">
      <w:pPr>
        <w:widowControl w:val="0"/>
        <w:spacing w:line="280" w:lineRule="atLeast"/>
        <w:ind w:firstLine="288"/>
        <w:contextualSpacing/>
        <w:rPr>
          <w:ins w:id="6942" w:author="Author"/>
          <w:del w:id="6943" w:author="Author"/>
          <w:rFonts w:eastAsia="Calibri" w:cs="Times New Roman"/>
          <w:color w:val="000000"/>
        </w:rPr>
      </w:pPr>
    </w:p>
    <w:p w14:paraId="52C96539" w14:textId="1BDC2D92" w:rsidR="00866553" w:rsidRPr="00172E88" w:rsidDel="00E2587A" w:rsidRDefault="00866553" w:rsidP="00866553">
      <w:pPr>
        <w:widowControl w:val="0"/>
        <w:spacing w:line="280" w:lineRule="atLeast"/>
        <w:ind w:firstLine="288"/>
        <w:contextualSpacing/>
        <w:rPr>
          <w:ins w:id="6944" w:author="Author"/>
          <w:del w:id="6945" w:author="Author"/>
          <w:rFonts w:eastAsia="Calibri" w:cs="Times New Roman"/>
          <w:color w:val="000000"/>
          <w:rPrChange w:id="6946" w:author="Author">
            <w:rPr>
              <w:ins w:id="6947" w:author="Author"/>
              <w:del w:id="6948" w:author="Author"/>
              <w:rFonts w:eastAsia="Calibri" w:cs="Times New Roman"/>
              <w:i/>
              <w:iCs/>
              <w:color w:val="000000"/>
            </w:rPr>
          </w:rPrChange>
        </w:rPr>
      </w:pPr>
      <w:ins w:id="6949" w:author="Author">
        <w:del w:id="6950" w:author="Author">
          <w:r w:rsidRPr="00172E88" w:rsidDel="00E2587A">
            <w:rPr>
              <w:rFonts w:eastAsia="Calibri" w:cs="Times New Roman"/>
              <w:color w:val="000000"/>
              <w:rPrChange w:id="6951" w:author="Author">
                <w:rPr>
                  <w:rFonts w:eastAsia="Calibri" w:cs="Times New Roman"/>
                  <w:i/>
                  <w:iCs/>
                  <w:color w:val="000000"/>
                </w:rPr>
              </w:rPrChange>
            </w:rPr>
            <w:delText>"Did you go to the police, ask them for a rape kit, and identify your attackers?"</w:delText>
          </w:r>
        </w:del>
      </w:ins>
    </w:p>
    <w:p w14:paraId="133D12DA" w14:textId="68CCF9BA" w:rsidR="00866553" w:rsidRPr="00605E6D" w:rsidDel="00E2587A" w:rsidRDefault="00866553" w:rsidP="00866553">
      <w:pPr>
        <w:widowControl w:val="0"/>
        <w:spacing w:line="280" w:lineRule="atLeast"/>
        <w:ind w:firstLine="288"/>
        <w:contextualSpacing/>
        <w:rPr>
          <w:ins w:id="6952" w:author="Author"/>
          <w:del w:id="6953" w:author="Author"/>
          <w:rFonts w:eastAsia="Calibri" w:cs="Times New Roman"/>
          <w:color w:val="000000"/>
        </w:rPr>
      </w:pPr>
    </w:p>
    <w:p w14:paraId="2908F230" w14:textId="01818F87" w:rsidR="00866553" w:rsidRPr="00172E88" w:rsidDel="00E2587A" w:rsidRDefault="00866553">
      <w:pPr>
        <w:widowControl w:val="0"/>
        <w:spacing w:line="280" w:lineRule="atLeast"/>
        <w:ind w:left="720" w:right="576" w:firstLine="0"/>
        <w:contextualSpacing/>
        <w:rPr>
          <w:ins w:id="6954" w:author="Author"/>
          <w:del w:id="6955" w:author="Author"/>
          <w:rFonts w:eastAsia="Calibri" w:cs="Times New Roman"/>
          <w:i/>
          <w:iCs/>
          <w:color w:val="000000"/>
          <w:rPrChange w:id="6956" w:author="Author">
            <w:rPr>
              <w:ins w:id="6957" w:author="Author"/>
              <w:del w:id="6958" w:author="Author"/>
              <w:rFonts w:eastAsia="Calibri" w:cs="Times New Roman"/>
              <w:b/>
              <w:bCs/>
              <w:i/>
              <w:iCs/>
              <w:color w:val="000000"/>
            </w:rPr>
          </w:rPrChange>
        </w:rPr>
        <w:pPrChange w:id="6959" w:author="Author">
          <w:pPr>
            <w:widowControl w:val="0"/>
            <w:spacing w:line="280" w:lineRule="atLeast"/>
            <w:ind w:left="270" w:firstLine="18"/>
            <w:contextualSpacing/>
          </w:pPr>
        </w:pPrChange>
      </w:pPr>
      <w:ins w:id="6960" w:author="Author">
        <w:del w:id="6961" w:author="Author">
          <w:r w:rsidRPr="00172E88" w:rsidDel="00E2587A">
            <w:rPr>
              <w:rFonts w:eastAsia="Calibri" w:cs="Times New Roman"/>
              <w:i/>
              <w:iCs/>
              <w:color w:val="000000"/>
              <w:rPrChange w:id="6962" w:author="Author">
                <w:rPr>
                  <w:rFonts w:eastAsia="Calibri" w:cs="Times New Roman"/>
                  <w:b/>
                  <w:bCs/>
                  <w:i/>
                  <w:iCs/>
                  <w:color w:val="000000"/>
                </w:rPr>
              </w:rPrChange>
            </w:rPr>
            <w:delText>"I did not. There are two reasons, Master Wu. The first is</w:delText>
          </w:r>
          <w:r w:rsidR="000A7C5F" w:rsidDel="00E2587A">
            <w:rPr>
              <w:rFonts w:eastAsia="Calibri" w:cs="Times New Roman"/>
              <w:i/>
              <w:iCs/>
              <w:color w:val="000000"/>
            </w:rPr>
            <w:delText>,</w:delText>
          </w:r>
          <w:r w:rsidRPr="00172E88" w:rsidDel="00E2587A">
            <w:rPr>
              <w:rFonts w:eastAsia="Calibri" w:cs="Times New Roman"/>
              <w:i/>
              <w:iCs/>
              <w:color w:val="000000"/>
              <w:rPrChange w:id="6963" w:author="Author">
                <w:rPr>
                  <w:rFonts w:eastAsia="Calibri" w:cs="Times New Roman"/>
                  <w:b/>
                  <w:bCs/>
                  <w:i/>
                  <w:iCs/>
                  <w:color w:val="000000"/>
                </w:rPr>
              </w:rPrChange>
            </w:rPr>
            <w:delText xml:space="preserve"> who is going to believe a voiceless outcast like myself.</w:delText>
          </w:r>
          <w:r w:rsidR="000A7C5F" w:rsidDel="00E2587A">
            <w:rPr>
              <w:rFonts w:eastAsia="Calibri" w:cs="Times New Roman"/>
              <w:i/>
              <w:iCs/>
              <w:color w:val="000000"/>
            </w:rPr>
            <w:delText>?</w:delText>
          </w:r>
          <w:r w:rsidRPr="00172E88" w:rsidDel="00E2587A">
            <w:rPr>
              <w:rFonts w:eastAsia="Calibri" w:cs="Times New Roman"/>
              <w:i/>
              <w:iCs/>
              <w:color w:val="000000"/>
              <w:rPrChange w:id="6964" w:author="Author">
                <w:rPr>
                  <w:rFonts w:eastAsia="Calibri" w:cs="Times New Roman"/>
                  <w:b/>
                  <w:bCs/>
                  <w:i/>
                  <w:iCs/>
                  <w:color w:val="000000"/>
                </w:rPr>
              </w:rPrChange>
            </w:rPr>
            <w:delText xml:space="preserve"> The second reason is that these men are Albanians, a ruthless criminal gang."</w:delText>
          </w:r>
        </w:del>
      </w:ins>
    </w:p>
    <w:p w14:paraId="573FEFBB" w14:textId="626BE39D" w:rsidR="00866553" w:rsidRPr="00605E6D" w:rsidDel="00E2587A" w:rsidRDefault="00866553" w:rsidP="00866553">
      <w:pPr>
        <w:widowControl w:val="0"/>
        <w:spacing w:line="280" w:lineRule="atLeast"/>
        <w:ind w:firstLine="288"/>
        <w:contextualSpacing/>
        <w:rPr>
          <w:ins w:id="6965" w:author="Author"/>
          <w:del w:id="6966" w:author="Author"/>
          <w:rFonts w:eastAsia="Calibri" w:cs="Times New Roman"/>
          <w:color w:val="000000"/>
        </w:rPr>
      </w:pPr>
    </w:p>
    <w:p w14:paraId="4ADCC009" w14:textId="2CF66FB4" w:rsidR="00866553" w:rsidRPr="00172E88" w:rsidDel="00E2587A" w:rsidRDefault="00866553" w:rsidP="00866553">
      <w:pPr>
        <w:widowControl w:val="0"/>
        <w:spacing w:line="280" w:lineRule="atLeast"/>
        <w:ind w:firstLine="288"/>
        <w:contextualSpacing/>
        <w:rPr>
          <w:ins w:id="6967" w:author="Author"/>
          <w:del w:id="6968" w:author="Author"/>
          <w:rFonts w:eastAsia="Calibri" w:cs="Times New Roman"/>
          <w:color w:val="000000"/>
          <w:rPrChange w:id="6969" w:author="Author">
            <w:rPr>
              <w:ins w:id="6970" w:author="Author"/>
              <w:del w:id="6971" w:author="Author"/>
              <w:rFonts w:eastAsia="Calibri" w:cs="Times New Roman"/>
              <w:i/>
              <w:iCs/>
              <w:color w:val="000000"/>
            </w:rPr>
          </w:rPrChange>
        </w:rPr>
      </w:pPr>
      <w:ins w:id="6972" w:author="Author">
        <w:del w:id="6973" w:author="Author">
          <w:r w:rsidRPr="00172E88" w:rsidDel="00E2587A">
            <w:rPr>
              <w:rFonts w:eastAsia="Calibri" w:cs="Times New Roman"/>
              <w:color w:val="000000"/>
              <w:rPrChange w:id="6974" w:author="Author">
                <w:rPr>
                  <w:rFonts w:eastAsia="Calibri" w:cs="Times New Roman"/>
                  <w:i/>
                  <w:iCs/>
                  <w:color w:val="000000"/>
                </w:rPr>
              </w:rPrChange>
            </w:rPr>
            <w:delText>"How do you know they were Albanians?"</w:delText>
          </w:r>
        </w:del>
      </w:ins>
    </w:p>
    <w:p w14:paraId="11BFF0B7" w14:textId="05281D18" w:rsidR="00866553" w:rsidRPr="00605E6D" w:rsidDel="00E2587A" w:rsidRDefault="00866553" w:rsidP="00866553">
      <w:pPr>
        <w:widowControl w:val="0"/>
        <w:spacing w:line="280" w:lineRule="atLeast"/>
        <w:ind w:firstLine="288"/>
        <w:contextualSpacing/>
        <w:rPr>
          <w:ins w:id="6975" w:author="Author"/>
          <w:del w:id="6976" w:author="Author"/>
          <w:rFonts w:eastAsia="Calibri" w:cs="Times New Roman"/>
          <w:color w:val="000000"/>
        </w:rPr>
      </w:pPr>
    </w:p>
    <w:p w14:paraId="0B824EFC" w14:textId="0216DA18" w:rsidR="00866553" w:rsidRPr="00172E88" w:rsidDel="00E2587A" w:rsidRDefault="00866553">
      <w:pPr>
        <w:widowControl w:val="0"/>
        <w:spacing w:line="280" w:lineRule="atLeast"/>
        <w:ind w:left="720" w:right="576" w:firstLine="0"/>
        <w:contextualSpacing/>
        <w:rPr>
          <w:ins w:id="6977" w:author="Author"/>
          <w:del w:id="6978" w:author="Author"/>
          <w:rFonts w:eastAsia="Calibri" w:cs="Times New Roman"/>
          <w:i/>
          <w:iCs/>
          <w:color w:val="000000"/>
          <w:rPrChange w:id="6979" w:author="Author">
            <w:rPr>
              <w:ins w:id="6980" w:author="Author"/>
              <w:del w:id="6981" w:author="Author"/>
              <w:rFonts w:eastAsia="Calibri" w:cs="Times New Roman"/>
              <w:b/>
              <w:bCs/>
              <w:i/>
              <w:iCs/>
              <w:color w:val="000000"/>
            </w:rPr>
          </w:rPrChange>
        </w:rPr>
        <w:pPrChange w:id="6982" w:author="Author">
          <w:pPr>
            <w:widowControl w:val="0"/>
            <w:spacing w:line="280" w:lineRule="atLeast"/>
            <w:ind w:left="270" w:firstLine="18"/>
            <w:contextualSpacing/>
          </w:pPr>
        </w:pPrChange>
      </w:pPr>
      <w:ins w:id="6983" w:author="Author">
        <w:del w:id="6984" w:author="Author">
          <w:r w:rsidRPr="00172E88" w:rsidDel="00E2587A">
            <w:rPr>
              <w:rFonts w:eastAsia="Calibri" w:cs="Times New Roman"/>
              <w:i/>
              <w:iCs/>
              <w:color w:val="000000"/>
              <w:rPrChange w:id="6985" w:author="Author">
                <w:rPr>
                  <w:rFonts w:eastAsia="Calibri" w:cs="Times New Roman"/>
                  <w:b/>
                  <w:bCs/>
                  <w:i/>
                  <w:iCs/>
                  <w:color w:val="000000"/>
                </w:rPr>
              </w:rPrChange>
            </w:rPr>
            <w:delText>"I got the name of one of them, Yilka Kartallozi. That is an Albanian surname. During my rape, they spoke his name."</w:delText>
          </w:r>
        </w:del>
      </w:ins>
    </w:p>
    <w:p w14:paraId="211CDD5C" w14:textId="41B97EB8" w:rsidR="00866553" w:rsidRPr="00605E6D" w:rsidDel="00E2587A" w:rsidRDefault="00866553" w:rsidP="00866553">
      <w:pPr>
        <w:widowControl w:val="0"/>
        <w:spacing w:line="280" w:lineRule="atLeast"/>
        <w:ind w:firstLine="288"/>
        <w:contextualSpacing/>
        <w:rPr>
          <w:ins w:id="6986" w:author="Author"/>
          <w:del w:id="6987" w:author="Author"/>
          <w:rFonts w:eastAsia="Calibri" w:cs="Times New Roman"/>
          <w:color w:val="000000"/>
        </w:rPr>
      </w:pPr>
    </w:p>
    <w:p w14:paraId="6B64D4A8" w14:textId="07DE885F" w:rsidR="00866553" w:rsidRPr="00172E88" w:rsidDel="00E2587A" w:rsidRDefault="00866553" w:rsidP="00866553">
      <w:pPr>
        <w:widowControl w:val="0"/>
        <w:spacing w:line="280" w:lineRule="atLeast"/>
        <w:ind w:firstLine="288"/>
        <w:contextualSpacing/>
        <w:rPr>
          <w:ins w:id="6988" w:author="Author"/>
          <w:del w:id="6989" w:author="Author"/>
          <w:rFonts w:eastAsia="Calibri" w:cs="Times New Roman"/>
          <w:color w:val="000000"/>
          <w:rPrChange w:id="6990" w:author="Author">
            <w:rPr>
              <w:ins w:id="6991" w:author="Author"/>
              <w:del w:id="6992" w:author="Author"/>
              <w:rFonts w:eastAsia="Calibri" w:cs="Times New Roman"/>
              <w:i/>
              <w:iCs/>
              <w:color w:val="000000"/>
            </w:rPr>
          </w:rPrChange>
        </w:rPr>
      </w:pPr>
      <w:ins w:id="6993" w:author="Author">
        <w:del w:id="6994" w:author="Author">
          <w:r w:rsidRPr="00172E88" w:rsidDel="00E2587A">
            <w:rPr>
              <w:rFonts w:eastAsia="Calibri" w:cs="Times New Roman"/>
              <w:color w:val="000000"/>
              <w:rPrChange w:id="6995" w:author="Author">
                <w:rPr>
                  <w:rFonts w:eastAsia="Calibri" w:cs="Times New Roman"/>
                  <w:i/>
                  <w:iCs/>
                  <w:color w:val="000000"/>
                </w:rPr>
              </w:rPrChange>
            </w:rPr>
            <w:delText>"Do you desire vengeance on these Albanians, Jane Doe 413?"</w:delText>
          </w:r>
        </w:del>
      </w:ins>
    </w:p>
    <w:p w14:paraId="163F20C1" w14:textId="7F226C4A" w:rsidR="00866553" w:rsidRPr="00605E6D" w:rsidDel="00E2587A" w:rsidRDefault="00866553" w:rsidP="00866553">
      <w:pPr>
        <w:widowControl w:val="0"/>
        <w:spacing w:line="280" w:lineRule="atLeast"/>
        <w:ind w:firstLine="288"/>
        <w:contextualSpacing/>
        <w:rPr>
          <w:ins w:id="6996" w:author="Author"/>
          <w:del w:id="6997" w:author="Author"/>
          <w:rFonts w:eastAsia="Calibri" w:cs="Times New Roman"/>
          <w:color w:val="000000"/>
        </w:rPr>
      </w:pPr>
    </w:p>
    <w:p w14:paraId="0ED83900" w14:textId="2266C94E" w:rsidR="00866553" w:rsidRPr="00172E88" w:rsidDel="00E2587A" w:rsidRDefault="00866553">
      <w:pPr>
        <w:widowControl w:val="0"/>
        <w:spacing w:line="280" w:lineRule="atLeast"/>
        <w:ind w:left="720" w:right="576" w:firstLine="0"/>
        <w:contextualSpacing/>
        <w:rPr>
          <w:ins w:id="6998" w:author="Author"/>
          <w:del w:id="6999" w:author="Author"/>
          <w:rFonts w:eastAsia="Calibri" w:cs="Times New Roman"/>
          <w:i/>
          <w:iCs/>
          <w:color w:val="000000"/>
          <w:rPrChange w:id="7000" w:author="Author">
            <w:rPr>
              <w:ins w:id="7001" w:author="Author"/>
              <w:del w:id="7002" w:author="Author"/>
              <w:rFonts w:eastAsia="Calibri" w:cs="Times New Roman"/>
              <w:b/>
              <w:bCs/>
              <w:i/>
              <w:iCs/>
              <w:color w:val="000000"/>
            </w:rPr>
          </w:rPrChange>
        </w:rPr>
        <w:pPrChange w:id="7003" w:author="Author">
          <w:pPr>
            <w:widowControl w:val="0"/>
            <w:spacing w:line="280" w:lineRule="atLeast"/>
            <w:ind w:left="270" w:firstLine="18"/>
            <w:contextualSpacing/>
          </w:pPr>
        </w:pPrChange>
      </w:pPr>
      <w:ins w:id="7004" w:author="Author">
        <w:del w:id="7005" w:author="Author">
          <w:r w:rsidRPr="00172E88" w:rsidDel="00E2587A">
            <w:rPr>
              <w:rFonts w:eastAsia="Calibri" w:cs="Times New Roman"/>
              <w:i/>
              <w:iCs/>
              <w:color w:val="000000"/>
              <w:rPrChange w:id="7006" w:author="Author">
                <w:rPr>
                  <w:rFonts w:eastAsia="Calibri" w:cs="Times New Roman"/>
                  <w:b/>
                  <w:bCs/>
                  <w:i/>
                  <w:iCs/>
                  <w:color w:val="000000"/>
                </w:rPr>
              </w:rPrChange>
            </w:rPr>
            <w:delText xml:space="preserve">"With respect, Master Wu, the correct word is justice. I want to bankrupt these people, ruin their organization, </w:delText>
          </w:r>
          <w:r w:rsidR="00124FB2" w:rsidRPr="00172E88" w:rsidDel="00E2587A">
            <w:rPr>
              <w:rFonts w:eastAsia="Calibri" w:cs="Times New Roman"/>
              <w:i/>
              <w:iCs/>
              <w:color w:val="000000"/>
              <w:rPrChange w:id="7007" w:author="Author">
                <w:rPr>
                  <w:rFonts w:eastAsia="Calibri" w:cs="Times New Roman"/>
                  <w:b/>
                  <w:bCs/>
                  <w:i/>
                  <w:iCs/>
                  <w:color w:val="000000"/>
                </w:rPr>
              </w:rPrChange>
            </w:rPr>
            <w:delText xml:space="preserve">and </w:delText>
          </w:r>
          <w:r w:rsidRPr="00172E88" w:rsidDel="00E2587A">
            <w:rPr>
              <w:rFonts w:eastAsia="Calibri" w:cs="Times New Roman"/>
              <w:i/>
              <w:iCs/>
              <w:color w:val="000000"/>
              <w:rPrChange w:id="7008" w:author="Author">
                <w:rPr>
                  <w:rFonts w:eastAsia="Calibri" w:cs="Times New Roman"/>
                  <w:b/>
                  <w:bCs/>
                  <w:i/>
                  <w:iCs/>
                  <w:color w:val="000000"/>
                </w:rPr>
              </w:rPrChange>
            </w:rPr>
            <w:delText>make them easy targets for the police. Such an endeavor will take years, and your training may just keep me alive long enough to do this."</w:delText>
          </w:r>
        </w:del>
      </w:ins>
    </w:p>
    <w:p w14:paraId="180F60E9" w14:textId="5C4575C6" w:rsidR="00866553" w:rsidRPr="00605E6D" w:rsidDel="00E2587A" w:rsidRDefault="00866553" w:rsidP="00866553">
      <w:pPr>
        <w:widowControl w:val="0"/>
        <w:spacing w:line="280" w:lineRule="atLeast"/>
        <w:ind w:firstLine="288"/>
        <w:contextualSpacing/>
        <w:rPr>
          <w:ins w:id="7009" w:author="Author"/>
          <w:del w:id="7010" w:author="Author"/>
          <w:rFonts w:eastAsia="Calibri" w:cs="Times New Roman"/>
          <w:color w:val="000000"/>
        </w:rPr>
      </w:pPr>
    </w:p>
    <w:p w14:paraId="757F9CD5" w14:textId="4F7AF745" w:rsidR="000B635C" w:rsidDel="00E2587A" w:rsidRDefault="00866553" w:rsidP="00866553">
      <w:pPr>
        <w:widowControl w:val="0"/>
        <w:spacing w:line="280" w:lineRule="atLeast"/>
        <w:ind w:firstLine="288"/>
        <w:contextualSpacing/>
        <w:rPr>
          <w:ins w:id="7011" w:author="Author"/>
          <w:del w:id="7012" w:author="Author"/>
          <w:rFonts w:eastAsia="Calibri" w:cs="Times New Roman"/>
          <w:color w:val="000000"/>
        </w:rPr>
      </w:pPr>
      <w:ins w:id="7013" w:author="Author">
        <w:del w:id="7014" w:author="Author">
          <w:r w:rsidRPr="00172E88" w:rsidDel="00E2587A">
            <w:rPr>
              <w:rFonts w:eastAsia="Calibri" w:cs="Times New Roman"/>
              <w:color w:val="000000"/>
              <w:rPrChange w:id="7015" w:author="Author">
                <w:rPr>
                  <w:rFonts w:eastAsia="Calibri" w:cs="Times New Roman"/>
                  <w:i/>
                  <w:iCs/>
                  <w:color w:val="000000"/>
                </w:rPr>
              </w:rPrChange>
            </w:rPr>
            <w:delText>Master Wu looked at me intently as if pondering what he would say.</w:delText>
          </w:r>
        </w:del>
      </w:ins>
    </w:p>
    <w:p w14:paraId="21058F0E" w14:textId="2E050026" w:rsidR="00866553" w:rsidRPr="00172E88" w:rsidDel="00E2587A" w:rsidRDefault="00866553" w:rsidP="00866553">
      <w:pPr>
        <w:widowControl w:val="0"/>
        <w:spacing w:line="280" w:lineRule="atLeast"/>
        <w:ind w:firstLine="288"/>
        <w:contextualSpacing/>
        <w:rPr>
          <w:ins w:id="7016" w:author="Author"/>
          <w:del w:id="7017" w:author="Author"/>
          <w:rFonts w:eastAsia="Calibri" w:cs="Times New Roman"/>
          <w:color w:val="000000"/>
          <w:rPrChange w:id="7018" w:author="Author">
            <w:rPr>
              <w:ins w:id="7019" w:author="Author"/>
              <w:del w:id="7020" w:author="Author"/>
              <w:rFonts w:eastAsia="Calibri" w:cs="Times New Roman"/>
              <w:i/>
              <w:iCs/>
              <w:color w:val="000000"/>
            </w:rPr>
          </w:rPrChange>
        </w:rPr>
      </w:pPr>
      <w:ins w:id="7021" w:author="Author">
        <w:del w:id="7022" w:author="Author">
          <w:r w:rsidRPr="00172E88" w:rsidDel="00E2587A">
            <w:rPr>
              <w:rFonts w:eastAsia="Calibri" w:cs="Times New Roman"/>
              <w:color w:val="000000"/>
              <w:rPrChange w:id="7023" w:author="Author">
                <w:rPr>
                  <w:rFonts w:eastAsia="Calibri" w:cs="Times New Roman"/>
                  <w:i/>
                  <w:iCs/>
                  <w:color w:val="000000"/>
                </w:rPr>
              </w:rPrChange>
            </w:rPr>
            <w:delText xml:space="preserve"> </w:delText>
          </w:r>
          <w:r w:rsidRPr="000B635C" w:rsidDel="00E2587A">
            <w:rPr>
              <w:rStyle w:val="BodyNormalChar"/>
              <w:rPrChange w:id="7024" w:author="Author">
                <w:rPr>
                  <w:rFonts w:eastAsia="Calibri" w:cs="Times New Roman"/>
                  <w:i/>
                  <w:iCs/>
                  <w:color w:val="000000"/>
                </w:rPr>
              </w:rPrChange>
            </w:rPr>
            <w:delText>"Jane, there is something still hurting you. Something you are ashamed to reveal. I'm a good judge of character, Angel with golden hair. What you say to me will never be revealed to anyone. What still hurts</w:delText>
          </w:r>
          <w:r w:rsidR="000B635C" w:rsidDel="00E2587A">
            <w:rPr>
              <w:rStyle w:val="BodyNormalChar"/>
            </w:rPr>
            <w:delText>troubles</w:delText>
          </w:r>
          <w:r w:rsidRPr="000B635C" w:rsidDel="00E2587A">
            <w:rPr>
              <w:rStyle w:val="BodyNormalChar"/>
              <w:rPrChange w:id="7025" w:author="Author">
                <w:rPr>
                  <w:rFonts w:eastAsia="Calibri" w:cs="Times New Roman"/>
                  <w:i/>
                  <w:iCs/>
                  <w:color w:val="000000"/>
                </w:rPr>
              </w:rPrChange>
            </w:rPr>
            <w:delText xml:space="preserve"> you?"</w:delText>
          </w:r>
        </w:del>
      </w:ins>
    </w:p>
    <w:p w14:paraId="6D4DDFB4" w14:textId="5C7AEB7D" w:rsidR="00866553" w:rsidRPr="00172E88" w:rsidDel="00E2587A" w:rsidRDefault="00866553" w:rsidP="00866553">
      <w:pPr>
        <w:widowControl w:val="0"/>
        <w:spacing w:line="280" w:lineRule="atLeast"/>
        <w:ind w:firstLine="288"/>
        <w:contextualSpacing/>
        <w:rPr>
          <w:ins w:id="7026" w:author="Author"/>
          <w:del w:id="7027" w:author="Author"/>
          <w:rFonts w:eastAsia="Calibri" w:cs="Times New Roman"/>
          <w:color w:val="000000"/>
          <w:rPrChange w:id="7028" w:author="Author">
            <w:rPr>
              <w:ins w:id="7029" w:author="Author"/>
              <w:del w:id="7030" w:author="Author"/>
              <w:rFonts w:eastAsia="Calibri" w:cs="Times New Roman"/>
              <w:i/>
              <w:iCs/>
              <w:color w:val="000000"/>
            </w:rPr>
          </w:rPrChange>
        </w:rPr>
      </w:pPr>
      <w:ins w:id="7031" w:author="Author">
        <w:del w:id="7032" w:author="Author">
          <w:r w:rsidRPr="00172E88" w:rsidDel="00E2587A">
            <w:rPr>
              <w:rFonts w:eastAsia="Calibri" w:cs="Times New Roman"/>
              <w:color w:val="000000"/>
              <w:rPrChange w:id="7033" w:author="Author">
                <w:rPr>
                  <w:rFonts w:eastAsia="Calibri" w:cs="Times New Roman"/>
                  <w:i/>
                  <w:iCs/>
                  <w:color w:val="000000"/>
                </w:rPr>
              </w:rPrChange>
            </w:rPr>
            <w:delText>I trembled as I lowered my iPad to the floor. Rising, I couldn't help it; my eyes watered. I pulled the T-shirt's collar down enough to reveal the scar on my left breast; I wasn't wearing a bra. I stared at him, measuring his response. Master Wu looked at the mutilation for just a moment and returned his penetrating gaze to my eyes.</w:delText>
          </w:r>
        </w:del>
      </w:ins>
    </w:p>
    <w:p w14:paraId="5F8BF180" w14:textId="594FAEA9" w:rsidR="00866553" w:rsidRPr="00172E88" w:rsidDel="00E2587A" w:rsidRDefault="00866553" w:rsidP="00866553">
      <w:pPr>
        <w:widowControl w:val="0"/>
        <w:spacing w:line="280" w:lineRule="atLeast"/>
        <w:ind w:firstLine="288"/>
        <w:contextualSpacing/>
        <w:rPr>
          <w:ins w:id="7034" w:author="Author"/>
          <w:del w:id="7035" w:author="Author"/>
          <w:rFonts w:eastAsia="Calibri" w:cs="Times New Roman"/>
          <w:color w:val="000000"/>
          <w:rPrChange w:id="7036" w:author="Author">
            <w:rPr>
              <w:ins w:id="7037" w:author="Author"/>
              <w:del w:id="7038" w:author="Author"/>
              <w:rFonts w:eastAsia="Calibri" w:cs="Times New Roman"/>
              <w:i/>
              <w:iCs/>
              <w:color w:val="000000"/>
            </w:rPr>
          </w:rPrChange>
        </w:rPr>
      </w:pPr>
      <w:ins w:id="7039" w:author="Author">
        <w:del w:id="7040" w:author="Author">
          <w:r w:rsidRPr="00172E88" w:rsidDel="00E2587A">
            <w:rPr>
              <w:rFonts w:eastAsia="Calibri" w:cs="Times New Roman"/>
              <w:color w:val="000000"/>
              <w:rPrChange w:id="7041" w:author="Author">
                <w:rPr>
                  <w:rFonts w:eastAsia="Calibri" w:cs="Times New Roman"/>
                  <w:i/>
                  <w:iCs/>
                  <w:color w:val="000000"/>
                </w:rPr>
              </w:rPrChange>
            </w:rPr>
            <w:delText>I hastily smoothed my T-shirt, grabbed my iPad, and faced him. He stepped close to me, staring into my eyes intensely.</w:delText>
          </w:r>
        </w:del>
      </w:ins>
    </w:p>
    <w:p w14:paraId="16BCB81C" w14:textId="618006A9" w:rsidR="00866553" w:rsidRPr="00172E88" w:rsidDel="00E2587A" w:rsidRDefault="00866553" w:rsidP="00866553">
      <w:pPr>
        <w:widowControl w:val="0"/>
        <w:spacing w:line="280" w:lineRule="atLeast"/>
        <w:ind w:firstLine="288"/>
        <w:contextualSpacing/>
        <w:rPr>
          <w:ins w:id="7042" w:author="Author"/>
          <w:del w:id="7043" w:author="Author"/>
          <w:rFonts w:eastAsia="Calibri" w:cs="Times New Roman"/>
          <w:color w:val="000000"/>
          <w:rPrChange w:id="7044" w:author="Author">
            <w:rPr>
              <w:ins w:id="7045" w:author="Author"/>
              <w:del w:id="7046" w:author="Author"/>
              <w:rFonts w:eastAsia="Calibri" w:cs="Times New Roman"/>
              <w:i/>
              <w:iCs/>
              <w:color w:val="000000"/>
            </w:rPr>
          </w:rPrChange>
        </w:rPr>
      </w:pPr>
      <w:ins w:id="7047" w:author="Author">
        <w:del w:id="7048" w:author="Author">
          <w:r w:rsidRPr="00172E88" w:rsidDel="00E2587A">
            <w:rPr>
              <w:rFonts w:eastAsia="Calibri" w:cs="Times New Roman"/>
              <w:color w:val="000000"/>
              <w:rPrChange w:id="7049" w:author="Author">
                <w:rPr>
                  <w:rFonts w:eastAsia="Calibri" w:cs="Times New Roman"/>
                  <w:i/>
                  <w:iCs/>
                  <w:color w:val="000000"/>
                </w:rPr>
              </w:rPrChange>
            </w:rPr>
            <w:delText xml:space="preserve">"Angel with golden hair, the first lesson in Wushu is eye contact. Always look at your instructor or opponent right in their eyes. The eyes reveal much, like deception, fear, </w:delText>
          </w:r>
          <w:r w:rsidR="00216A55" w:rsidDel="00E2587A">
            <w:rPr>
              <w:rFonts w:eastAsia="Calibri" w:cs="Times New Roman"/>
              <w:color w:val="000000"/>
            </w:rPr>
            <w:delText xml:space="preserve">and </w:delText>
          </w:r>
          <w:r w:rsidRPr="00172E88" w:rsidDel="00E2587A">
            <w:rPr>
              <w:rFonts w:eastAsia="Calibri" w:cs="Times New Roman"/>
              <w:color w:val="000000"/>
              <w:rPrChange w:id="7050" w:author="Author">
                <w:rPr>
                  <w:rFonts w:eastAsia="Calibri" w:cs="Times New Roman"/>
                  <w:i/>
                  <w:iCs/>
                  <w:color w:val="000000"/>
                </w:rPr>
              </w:rPrChange>
            </w:rPr>
            <w:delText>contemplation of a move against you. You will learn that Wushu is not just about physical fighting but the mental and spiritual strength that gives you an advantage over others in the direst of situations.</w:delText>
          </w:r>
        </w:del>
      </w:ins>
    </w:p>
    <w:p w14:paraId="60EFC045" w14:textId="0272567D" w:rsidR="00866553" w:rsidRPr="006B1A26" w:rsidDel="00E2587A" w:rsidRDefault="00866553" w:rsidP="00866553">
      <w:pPr>
        <w:widowControl w:val="0"/>
        <w:spacing w:line="280" w:lineRule="atLeast"/>
        <w:ind w:firstLine="288"/>
        <w:contextualSpacing/>
        <w:rPr>
          <w:ins w:id="7051" w:author="Author"/>
          <w:del w:id="7052" w:author="Author"/>
          <w:rFonts w:eastAsia="Calibri" w:cs="Times New Roman"/>
          <w:color w:val="000000"/>
          <w:rPrChange w:id="7053" w:author="Author">
            <w:rPr>
              <w:ins w:id="7054" w:author="Author"/>
              <w:del w:id="7055" w:author="Author"/>
              <w:rFonts w:eastAsia="Calibri" w:cs="Times New Roman"/>
              <w:i/>
              <w:iCs/>
              <w:color w:val="000000"/>
            </w:rPr>
          </w:rPrChange>
        </w:rPr>
      </w:pPr>
      <w:ins w:id="7056" w:author="Author">
        <w:del w:id="7057" w:author="Author">
          <w:r w:rsidRPr="006B1A26" w:rsidDel="00E2587A">
            <w:rPr>
              <w:rFonts w:eastAsia="Calibri" w:cs="Times New Roman"/>
              <w:color w:val="000000"/>
              <w:rPrChange w:id="7058" w:author="Author">
                <w:rPr>
                  <w:rFonts w:eastAsia="Calibri" w:cs="Times New Roman"/>
                  <w:i/>
                  <w:iCs/>
                  <w:color w:val="000000"/>
                </w:rPr>
              </w:rPrChange>
            </w:rPr>
            <w:delText>The mark over your heart will fade in time, but you should not consider it to be a personal failure. No, it shall signify a marker to the</w:delText>
          </w:r>
          <w:r w:rsidRPr="006B1A26" w:rsidDel="00E2587A">
            <w:rPr>
              <w:rFonts w:eastAsia="Calibri" w:cs="Times New Roman"/>
              <w:color w:val="000000"/>
            </w:rPr>
            <w:delText xml:space="preserve"> </w:delText>
          </w:r>
          <w:r w:rsidRPr="006B1A26" w:rsidDel="00E2587A">
            <w:rPr>
              <w:rFonts w:eastAsia="Calibri" w:cs="Times New Roman"/>
              <w:color w:val="000000"/>
              <w:rPrChange w:id="7059" w:author="Author">
                <w:rPr>
                  <w:rFonts w:eastAsia="Calibri" w:cs="Times New Roman"/>
                  <w:i/>
                  <w:iCs/>
                  <w:color w:val="000000"/>
                </w:rPr>
              </w:rPrChange>
            </w:rPr>
            <w:delText>moment when you decided to be a voiceless outcast no longer. To no longer be a victim, no longer hide in the shadows.</w:delText>
          </w:r>
        </w:del>
      </w:ins>
    </w:p>
    <w:p w14:paraId="68AFF673" w14:textId="4E2DE306" w:rsidR="00866553" w:rsidRPr="006B1A26" w:rsidDel="00E2587A" w:rsidRDefault="00866553" w:rsidP="00866553">
      <w:pPr>
        <w:widowControl w:val="0"/>
        <w:spacing w:line="280" w:lineRule="atLeast"/>
        <w:ind w:firstLine="288"/>
        <w:contextualSpacing/>
        <w:rPr>
          <w:ins w:id="7060" w:author="Author"/>
          <w:del w:id="7061" w:author="Author"/>
          <w:rFonts w:eastAsia="Calibri" w:cs="Times New Roman"/>
          <w:color w:val="000000"/>
          <w:rPrChange w:id="7062" w:author="Author">
            <w:rPr>
              <w:ins w:id="7063" w:author="Author"/>
              <w:del w:id="7064" w:author="Author"/>
              <w:rFonts w:eastAsia="Calibri" w:cs="Times New Roman"/>
              <w:i/>
              <w:iCs/>
              <w:color w:val="000000"/>
            </w:rPr>
          </w:rPrChange>
        </w:rPr>
      </w:pPr>
      <w:ins w:id="7065" w:author="Author">
        <w:del w:id="7066" w:author="Author">
          <w:r w:rsidRPr="006B1A26" w:rsidDel="00E2587A">
            <w:rPr>
              <w:rFonts w:eastAsia="Calibri" w:cs="Times New Roman"/>
              <w:color w:val="000000"/>
              <w:rPrChange w:id="7067" w:author="Author">
                <w:rPr>
                  <w:rFonts w:eastAsia="Calibri" w:cs="Times New Roman"/>
                  <w:i/>
                  <w:iCs/>
                  <w:color w:val="000000"/>
                </w:rPr>
              </w:rPrChange>
            </w:rPr>
            <w:delText xml:space="preserve">There is physical beauty, Angel with golden hair, of which you are epically gifted. But there is also inner beauty underneath the skin that you possess. I will train that part of you as part of our work together. </w:delText>
          </w:r>
        </w:del>
      </w:ins>
    </w:p>
    <w:p w14:paraId="418E7C62" w14:textId="384794E8" w:rsidR="00866553" w:rsidRPr="006B1A26" w:rsidDel="00E2587A" w:rsidRDefault="00866553" w:rsidP="00866553">
      <w:pPr>
        <w:widowControl w:val="0"/>
        <w:spacing w:line="280" w:lineRule="atLeast"/>
        <w:ind w:firstLine="288"/>
        <w:contextualSpacing/>
        <w:rPr>
          <w:ins w:id="7068" w:author="Author"/>
          <w:del w:id="7069" w:author="Author"/>
          <w:rFonts w:eastAsia="Calibri" w:cs="Times New Roman"/>
          <w:color w:val="000000"/>
          <w:rPrChange w:id="7070" w:author="Author">
            <w:rPr>
              <w:ins w:id="7071" w:author="Author"/>
              <w:del w:id="7072" w:author="Author"/>
              <w:rFonts w:eastAsia="Calibri" w:cs="Times New Roman"/>
              <w:i/>
              <w:iCs/>
              <w:color w:val="000000"/>
            </w:rPr>
          </w:rPrChange>
        </w:rPr>
      </w:pPr>
      <w:ins w:id="7073" w:author="Author">
        <w:del w:id="7074" w:author="Author">
          <w:r w:rsidRPr="006B1A26" w:rsidDel="00E2587A">
            <w:rPr>
              <w:rFonts w:eastAsia="Calibri" w:cs="Times New Roman"/>
              <w:color w:val="000000"/>
              <w:rPrChange w:id="7075" w:author="Author">
                <w:rPr>
                  <w:rFonts w:eastAsia="Calibri" w:cs="Times New Roman"/>
                  <w:i/>
                  <w:iCs/>
                  <w:color w:val="000000"/>
                </w:rPr>
              </w:rPrChange>
            </w:rPr>
            <w:delText>One other thing, I am married with three children. You must never fear me, for I will never abuse you as others have. Sometimes, in our training, your hands or my hands might find themselves placed in what are called private areas</w:delText>
          </w:r>
          <w:r w:rsidR="006B1A26" w:rsidDel="00E2587A">
            <w:rPr>
              <w:rFonts w:eastAsia="Calibri" w:cs="Times New Roman"/>
              <w:color w:val="000000"/>
            </w:rPr>
            <w:delText>your hands or my hands might find themselves placed in private areas in</w:delText>
          </w:r>
          <w:r w:rsidR="00216A55" w:rsidDel="00E2587A">
            <w:rPr>
              <w:rFonts w:eastAsia="Calibri" w:cs="Times New Roman"/>
              <w:color w:val="000000"/>
            </w:rPr>
            <w:delText>hands might be placed in private areas during</w:delText>
          </w:r>
          <w:r w:rsidR="006B1A26" w:rsidDel="00E2587A">
            <w:rPr>
              <w:rFonts w:eastAsia="Calibri" w:cs="Times New Roman"/>
              <w:color w:val="000000"/>
            </w:rPr>
            <w:delText xml:space="preserve"> our training</w:delText>
          </w:r>
          <w:r w:rsidRPr="006B1A26" w:rsidDel="00E2587A">
            <w:rPr>
              <w:rFonts w:eastAsia="Calibri" w:cs="Times New Roman"/>
              <w:color w:val="000000"/>
              <w:rPrChange w:id="7076" w:author="Author">
                <w:rPr>
                  <w:rFonts w:eastAsia="Calibri" w:cs="Times New Roman"/>
                  <w:i/>
                  <w:iCs/>
                  <w:color w:val="000000"/>
                </w:rPr>
              </w:rPrChange>
            </w:rPr>
            <w:delText>. Such actions are inadvertent, and I ask your forgiveness if it happens. Let's get started."</w:delText>
          </w:r>
        </w:del>
      </w:ins>
    </w:p>
    <w:p w14:paraId="124696F1" w14:textId="5536C4A8" w:rsidR="00866553" w:rsidRPr="006B1A26" w:rsidDel="00E2587A" w:rsidRDefault="00866553" w:rsidP="00866553">
      <w:pPr>
        <w:widowControl w:val="0"/>
        <w:spacing w:line="280" w:lineRule="atLeast"/>
        <w:ind w:firstLine="288"/>
        <w:contextualSpacing/>
        <w:rPr>
          <w:ins w:id="7077" w:author="Author"/>
          <w:del w:id="7078" w:author="Author"/>
          <w:rFonts w:eastAsia="Calibri" w:cs="Times New Roman"/>
          <w:color w:val="000000"/>
          <w:rPrChange w:id="7079" w:author="Author">
            <w:rPr>
              <w:ins w:id="7080" w:author="Author"/>
              <w:del w:id="7081" w:author="Author"/>
              <w:rFonts w:eastAsia="Calibri" w:cs="Times New Roman"/>
              <w:i/>
              <w:iCs/>
              <w:color w:val="000000"/>
            </w:rPr>
          </w:rPrChange>
        </w:rPr>
      </w:pPr>
      <w:ins w:id="7082" w:author="Author">
        <w:del w:id="7083" w:author="Author">
          <w:r w:rsidRPr="006B1A26" w:rsidDel="00E2587A">
            <w:rPr>
              <w:rFonts w:eastAsia="Calibri" w:cs="Times New Roman"/>
              <w:color w:val="000000"/>
              <w:rPrChange w:id="7084" w:author="Author">
                <w:rPr>
                  <w:rFonts w:eastAsia="Calibri" w:cs="Times New Roman"/>
                  <w:i/>
                  <w:iCs/>
                  <w:color w:val="000000"/>
                </w:rPr>
              </w:rPrChange>
            </w:rPr>
            <w:delText>I became visually excited, though I could not vocally express it.</w:delText>
          </w:r>
        </w:del>
      </w:ins>
    </w:p>
    <w:p w14:paraId="39195F23" w14:textId="3123375A" w:rsidR="00866553" w:rsidRPr="00605E6D" w:rsidDel="00E2587A" w:rsidRDefault="00866553" w:rsidP="00866553">
      <w:pPr>
        <w:widowControl w:val="0"/>
        <w:spacing w:line="280" w:lineRule="atLeast"/>
        <w:ind w:firstLine="288"/>
        <w:contextualSpacing/>
        <w:rPr>
          <w:ins w:id="7085" w:author="Author"/>
          <w:del w:id="7086" w:author="Author"/>
          <w:rFonts w:eastAsia="Calibri" w:cs="Times New Roman"/>
          <w:color w:val="000000"/>
        </w:rPr>
      </w:pPr>
    </w:p>
    <w:p w14:paraId="1D63956A" w14:textId="78DA7065" w:rsidR="00866553" w:rsidRPr="006B1A26" w:rsidDel="00E2587A" w:rsidRDefault="00866553">
      <w:pPr>
        <w:widowControl w:val="0"/>
        <w:spacing w:line="280" w:lineRule="atLeast"/>
        <w:ind w:left="720" w:right="576" w:firstLine="0"/>
        <w:contextualSpacing/>
        <w:rPr>
          <w:ins w:id="7087" w:author="Author"/>
          <w:del w:id="7088" w:author="Author"/>
          <w:rFonts w:eastAsia="Calibri" w:cs="Times New Roman"/>
          <w:i/>
          <w:iCs/>
          <w:color w:val="000000"/>
          <w:rPrChange w:id="7089" w:author="Author">
            <w:rPr>
              <w:ins w:id="7090" w:author="Author"/>
              <w:del w:id="7091" w:author="Author"/>
              <w:rFonts w:eastAsia="Calibri" w:cs="Times New Roman"/>
              <w:b/>
              <w:bCs/>
              <w:i/>
              <w:iCs/>
              <w:color w:val="000000"/>
            </w:rPr>
          </w:rPrChange>
        </w:rPr>
        <w:pPrChange w:id="7092" w:author="Author">
          <w:pPr>
            <w:widowControl w:val="0"/>
            <w:spacing w:line="280" w:lineRule="atLeast"/>
            <w:ind w:firstLine="288"/>
            <w:contextualSpacing/>
          </w:pPr>
        </w:pPrChange>
      </w:pPr>
      <w:ins w:id="7093" w:author="Author">
        <w:del w:id="7094" w:author="Author">
          <w:r w:rsidRPr="006B1A26" w:rsidDel="00E2587A">
            <w:rPr>
              <w:rFonts w:eastAsia="Calibri" w:cs="Times New Roman"/>
              <w:i/>
              <w:iCs/>
              <w:color w:val="000000"/>
              <w:rPrChange w:id="7095" w:author="Author">
                <w:rPr>
                  <w:rFonts w:eastAsia="Calibri" w:cs="Times New Roman"/>
                  <w:b/>
                  <w:bCs/>
                  <w:i/>
                  <w:iCs/>
                  <w:color w:val="000000"/>
                </w:rPr>
              </w:rPrChange>
            </w:rPr>
            <w:delText>"Does this mean that you will train me?"</w:delText>
          </w:r>
        </w:del>
      </w:ins>
    </w:p>
    <w:p w14:paraId="1067B2DE" w14:textId="6F16DCDB" w:rsidR="00866553" w:rsidRPr="00605E6D" w:rsidDel="00E2587A" w:rsidRDefault="00866553" w:rsidP="00866553">
      <w:pPr>
        <w:widowControl w:val="0"/>
        <w:spacing w:line="280" w:lineRule="atLeast"/>
        <w:ind w:firstLine="288"/>
        <w:contextualSpacing/>
        <w:rPr>
          <w:ins w:id="7096" w:author="Author"/>
          <w:del w:id="7097" w:author="Author"/>
          <w:rFonts w:eastAsia="Calibri" w:cs="Times New Roman"/>
          <w:color w:val="000000"/>
        </w:rPr>
      </w:pPr>
    </w:p>
    <w:p w14:paraId="75459A54" w14:textId="04E33736" w:rsidR="00866553" w:rsidRPr="006B1A26" w:rsidDel="00E2587A" w:rsidRDefault="00866553" w:rsidP="00866553">
      <w:pPr>
        <w:widowControl w:val="0"/>
        <w:spacing w:line="280" w:lineRule="atLeast"/>
        <w:ind w:firstLine="288"/>
        <w:contextualSpacing/>
        <w:rPr>
          <w:ins w:id="7098" w:author="Author"/>
          <w:del w:id="7099" w:author="Author"/>
          <w:rFonts w:eastAsia="Calibri" w:cs="Times New Roman"/>
          <w:color w:val="000000"/>
          <w:rPrChange w:id="7100" w:author="Author">
            <w:rPr>
              <w:ins w:id="7101" w:author="Author"/>
              <w:del w:id="7102" w:author="Author"/>
              <w:rFonts w:eastAsia="Calibri" w:cs="Times New Roman"/>
              <w:i/>
              <w:iCs/>
              <w:color w:val="000000"/>
            </w:rPr>
          </w:rPrChange>
        </w:rPr>
      </w:pPr>
      <w:ins w:id="7103" w:author="Author">
        <w:del w:id="7104" w:author="Author">
          <w:r w:rsidRPr="006B1A26" w:rsidDel="00E2587A">
            <w:rPr>
              <w:rFonts w:eastAsia="Calibri" w:cs="Times New Roman"/>
              <w:color w:val="000000"/>
              <w:rPrChange w:id="7105" w:author="Author">
                <w:rPr>
                  <w:rFonts w:eastAsia="Calibri" w:cs="Times New Roman"/>
                  <w:i/>
                  <w:iCs/>
                  <w:color w:val="000000"/>
                </w:rPr>
              </w:rPrChange>
            </w:rPr>
            <w:delText>"Yes, Jane Doe 413, I will train you. Do you have a job?"</w:delText>
          </w:r>
        </w:del>
      </w:ins>
    </w:p>
    <w:p w14:paraId="0A3E84C0" w14:textId="1BC9CCEA" w:rsidR="00866553" w:rsidRPr="00605E6D" w:rsidDel="00E2587A" w:rsidRDefault="00866553" w:rsidP="00866553">
      <w:pPr>
        <w:widowControl w:val="0"/>
        <w:spacing w:line="280" w:lineRule="atLeast"/>
        <w:ind w:firstLine="288"/>
        <w:contextualSpacing/>
        <w:rPr>
          <w:ins w:id="7106" w:author="Author"/>
          <w:del w:id="7107" w:author="Author"/>
          <w:rFonts w:eastAsia="Calibri" w:cs="Times New Roman"/>
          <w:color w:val="000000"/>
        </w:rPr>
      </w:pPr>
    </w:p>
    <w:p w14:paraId="1B777386" w14:textId="7EF4B5FA" w:rsidR="00866553" w:rsidRPr="006B1A26" w:rsidDel="00E2587A" w:rsidRDefault="00866553">
      <w:pPr>
        <w:widowControl w:val="0"/>
        <w:spacing w:line="280" w:lineRule="atLeast"/>
        <w:ind w:left="720" w:right="576" w:firstLine="0"/>
        <w:contextualSpacing/>
        <w:rPr>
          <w:ins w:id="7108" w:author="Author"/>
          <w:del w:id="7109" w:author="Author"/>
          <w:rFonts w:eastAsia="Calibri" w:cs="Times New Roman"/>
          <w:i/>
          <w:iCs/>
          <w:color w:val="000000"/>
          <w:rPrChange w:id="7110" w:author="Author">
            <w:rPr>
              <w:ins w:id="7111" w:author="Author"/>
              <w:del w:id="7112" w:author="Author"/>
              <w:rFonts w:eastAsia="Calibri" w:cs="Times New Roman"/>
              <w:b/>
              <w:bCs/>
              <w:i/>
              <w:iCs/>
              <w:color w:val="000000"/>
            </w:rPr>
          </w:rPrChange>
        </w:rPr>
        <w:pPrChange w:id="7113" w:author="Author">
          <w:pPr>
            <w:widowControl w:val="0"/>
            <w:spacing w:line="280" w:lineRule="atLeast"/>
            <w:ind w:left="270" w:firstLine="18"/>
            <w:contextualSpacing/>
          </w:pPr>
        </w:pPrChange>
      </w:pPr>
      <w:ins w:id="7114" w:author="Author">
        <w:del w:id="7115" w:author="Author">
          <w:r w:rsidRPr="006B1A26" w:rsidDel="00E2587A">
            <w:rPr>
              <w:rFonts w:eastAsia="Calibri" w:cs="Times New Roman"/>
              <w:i/>
              <w:iCs/>
              <w:color w:val="000000"/>
              <w:rPrChange w:id="7116" w:author="Author">
                <w:rPr>
                  <w:rFonts w:eastAsia="Calibri" w:cs="Times New Roman"/>
                  <w:b/>
                  <w:bCs/>
                  <w:i/>
                  <w:iCs/>
                  <w:color w:val="000000"/>
                </w:rPr>
              </w:rPrChange>
            </w:rPr>
            <w:delText>"I can't go back</w:delText>
          </w:r>
          <w:r w:rsidR="00216A55" w:rsidDel="00E2587A">
            <w:rPr>
              <w:rFonts w:eastAsia="Calibri" w:cs="Times New Roman"/>
              <w:i/>
              <w:iCs/>
              <w:color w:val="000000"/>
            </w:rPr>
            <w:delText>return</w:delText>
          </w:r>
          <w:r w:rsidRPr="006B1A26" w:rsidDel="00E2587A">
            <w:rPr>
              <w:rFonts w:eastAsia="Calibri" w:cs="Times New Roman"/>
              <w:i/>
              <w:iCs/>
              <w:color w:val="000000"/>
              <w:rPrChange w:id="7117" w:author="Author">
                <w:rPr>
                  <w:rFonts w:eastAsia="Calibri" w:cs="Times New Roman"/>
                  <w:b/>
                  <w:bCs/>
                  <w:i/>
                  <w:iCs/>
                  <w:color w:val="000000"/>
                </w:rPr>
              </w:rPrChange>
            </w:rPr>
            <w:delText xml:space="preserve"> to my old dishwashing job at the Diner. They</w:delText>
          </w:r>
          <w:r w:rsidR="006B1A26" w:rsidDel="00E2587A">
            <w:rPr>
              <w:rFonts w:eastAsia="Calibri" w:cs="Times New Roman"/>
              <w:i/>
              <w:iCs/>
              <w:color w:val="000000"/>
            </w:rPr>
            <w:delText xml:space="preserve"> mob</w:delText>
          </w:r>
          <w:r w:rsidRPr="006B1A26" w:rsidDel="00E2587A">
            <w:rPr>
              <w:rFonts w:eastAsia="Calibri" w:cs="Times New Roman"/>
              <w:i/>
              <w:iCs/>
              <w:color w:val="000000"/>
              <w:rPrChange w:id="7118" w:author="Author">
                <w:rPr>
                  <w:rFonts w:eastAsia="Calibri" w:cs="Times New Roman"/>
                  <w:b/>
                  <w:bCs/>
                  <w:i/>
                  <w:iCs/>
                  <w:color w:val="000000"/>
                </w:rPr>
              </w:rPrChange>
            </w:rPr>
            <w:delText xml:space="preserve"> know</w:delText>
          </w:r>
          <w:r w:rsidR="006B1A26" w:rsidDel="00E2587A">
            <w:rPr>
              <w:rFonts w:eastAsia="Calibri" w:cs="Times New Roman"/>
              <w:i/>
              <w:iCs/>
              <w:color w:val="000000"/>
            </w:rPr>
            <w:delText>s</w:delText>
          </w:r>
          <w:r w:rsidRPr="006B1A26" w:rsidDel="00E2587A">
            <w:rPr>
              <w:rFonts w:eastAsia="Calibri" w:cs="Times New Roman"/>
              <w:i/>
              <w:iCs/>
              <w:color w:val="000000"/>
              <w:rPrChange w:id="7119" w:author="Author">
                <w:rPr>
                  <w:rFonts w:eastAsia="Calibri" w:cs="Times New Roman"/>
                  <w:b/>
                  <w:bCs/>
                  <w:i/>
                  <w:iCs/>
                  <w:color w:val="000000"/>
                </w:rPr>
              </w:rPrChange>
            </w:rPr>
            <w:delText xml:space="preserve"> I work there. No, I'm going to look for a job in computer software development. I'm quite good at it, albeit self-taught."</w:delText>
          </w:r>
        </w:del>
      </w:ins>
    </w:p>
    <w:p w14:paraId="509790E1" w14:textId="0CF6387A" w:rsidR="00866553" w:rsidRPr="00605E6D" w:rsidDel="00E2587A" w:rsidRDefault="00866553" w:rsidP="00866553">
      <w:pPr>
        <w:widowControl w:val="0"/>
        <w:spacing w:line="280" w:lineRule="atLeast"/>
        <w:ind w:firstLine="288"/>
        <w:contextualSpacing/>
        <w:rPr>
          <w:ins w:id="7120" w:author="Author"/>
          <w:del w:id="7121" w:author="Author"/>
          <w:rFonts w:eastAsia="Calibri" w:cs="Times New Roman"/>
          <w:color w:val="000000"/>
        </w:rPr>
      </w:pPr>
    </w:p>
    <w:p w14:paraId="619DE03A" w14:textId="69C34ED3" w:rsidR="00866553" w:rsidRPr="006B1A26" w:rsidDel="00E2587A" w:rsidRDefault="00866553" w:rsidP="00866553">
      <w:pPr>
        <w:widowControl w:val="0"/>
        <w:spacing w:line="280" w:lineRule="atLeast"/>
        <w:ind w:firstLine="288"/>
        <w:contextualSpacing/>
        <w:rPr>
          <w:ins w:id="7122" w:author="Author"/>
          <w:del w:id="7123" w:author="Author"/>
          <w:rFonts w:eastAsia="Calibri" w:cs="Times New Roman"/>
          <w:color w:val="000000"/>
          <w:rPrChange w:id="7124" w:author="Author">
            <w:rPr>
              <w:ins w:id="7125" w:author="Author"/>
              <w:del w:id="7126" w:author="Author"/>
              <w:rFonts w:eastAsia="Calibri" w:cs="Times New Roman"/>
              <w:i/>
              <w:iCs/>
              <w:color w:val="000000"/>
            </w:rPr>
          </w:rPrChange>
        </w:rPr>
      </w:pPr>
      <w:ins w:id="7127" w:author="Author">
        <w:del w:id="7128" w:author="Author">
          <w:r w:rsidRPr="006B1A26" w:rsidDel="00E2587A">
            <w:rPr>
              <w:rFonts w:eastAsia="Calibri" w:cs="Times New Roman"/>
              <w:color w:val="000000"/>
              <w:rPrChange w:id="7129" w:author="Author">
                <w:rPr>
                  <w:rFonts w:eastAsia="Calibri" w:cs="Times New Roman"/>
                  <w:i/>
                  <w:iCs/>
                  <w:color w:val="000000"/>
                </w:rPr>
              </w:rPrChange>
            </w:rPr>
            <w:delText>"I'm sure you will be successful. Lessons will be $40 for two hours. We will meet every Thursday, like today, at 9 p.m. You will only start paying me when you have employment and can pay."</w:delText>
          </w:r>
        </w:del>
      </w:ins>
    </w:p>
    <w:p w14:paraId="00AFFEC5" w14:textId="04B3D204" w:rsidR="00866553" w:rsidRPr="00605E6D" w:rsidDel="00E2587A" w:rsidRDefault="00866553" w:rsidP="00866553">
      <w:pPr>
        <w:widowControl w:val="0"/>
        <w:spacing w:line="280" w:lineRule="atLeast"/>
        <w:ind w:firstLine="288"/>
        <w:contextualSpacing/>
        <w:rPr>
          <w:ins w:id="7130" w:author="Author"/>
          <w:del w:id="7131" w:author="Author"/>
          <w:rFonts w:eastAsia="Calibri" w:cs="Times New Roman"/>
          <w:color w:val="000000"/>
        </w:rPr>
      </w:pPr>
    </w:p>
    <w:p w14:paraId="7ACD7C0B" w14:textId="0B6424AB" w:rsidR="00866553" w:rsidRPr="006B1A26" w:rsidDel="00E2587A" w:rsidRDefault="00866553">
      <w:pPr>
        <w:widowControl w:val="0"/>
        <w:spacing w:line="280" w:lineRule="atLeast"/>
        <w:ind w:left="720" w:right="576" w:firstLine="0"/>
        <w:contextualSpacing/>
        <w:rPr>
          <w:ins w:id="7132" w:author="Author"/>
          <w:del w:id="7133" w:author="Author"/>
          <w:rFonts w:eastAsia="Calibri" w:cs="Times New Roman"/>
          <w:i/>
          <w:iCs/>
          <w:color w:val="000000"/>
          <w:rPrChange w:id="7134" w:author="Author">
            <w:rPr>
              <w:ins w:id="7135" w:author="Author"/>
              <w:del w:id="7136" w:author="Author"/>
              <w:rFonts w:eastAsia="Calibri" w:cs="Times New Roman"/>
              <w:b/>
              <w:bCs/>
              <w:i/>
              <w:iCs/>
              <w:color w:val="000000"/>
            </w:rPr>
          </w:rPrChange>
        </w:rPr>
        <w:pPrChange w:id="7137" w:author="Author">
          <w:pPr>
            <w:widowControl w:val="0"/>
            <w:spacing w:line="280" w:lineRule="atLeast"/>
            <w:ind w:left="270" w:firstLine="18"/>
            <w:contextualSpacing/>
          </w:pPr>
        </w:pPrChange>
      </w:pPr>
      <w:ins w:id="7138" w:author="Author">
        <w:del w:id="7139" w:author="Author">
          <w:r w:rsidRPr="006B1A26" w:rsidDel="00E2587A">
            <w:rPr>
              <w:rFonts w:eastAsia="Calibri" w:cs="Times New Roman"/>
              <w:i/>
              <w:iCs/>
              <w:color w:val="000000"/>
              <w:rPrChange w:id="7140" w:author="Author">
                <w:rPr>
                  <w:rFonts w:eastAsia="Calibri" w:cs="Times New Roman"/>
                  <w:b/>
                  <w:bCs/>
                  <w:i/>
                  <w:iCs/>
                  <w:color w:val="000000"/>
                </w:rPr>
              </w:rPrChange>
            </w:rPr>
            <w:delText>"With respect, Master Wu, that seems like a meager price for two hours of your time."</w:delText>
          </w:r>
        </w:del>
      </w:ins>
    </w:p>
    <w:p w14:paraId="381C9FD8" w14:textId="1BDF6D98" w:rsidR="00866553" w:rsidRPr="00605E6D" w:rsidDel="00E2587A" w:rsidRDefault="00866553" w:rsidP="00866553">
      <w:pPr>
        <w:widowControl w:val="0"/>
        <w:spacing w:line="280" w:lineRule="atLeast"/>
        <w:ind w:firstLine="288"/>
        <w:contextualSpacing/>
        <w:rPr>
          <w:ins w:id="7141" w:author="Author"/>
          <w:del w:id="7142" w:author="Author"/>
          <w:rFonts w:eastAsia="Calibri" w:cs="Times New Roman"/>
          <w:color w:val="000000"/>
        </w:rPr>
      </w:pPr>
    </w:p>
    <w:p w14:paraId="3D2CEB6C" w14:textId="34F7D276" w:rsidR="00866553" w:rsidRPr="006B1A26" w:rsidDel="00E2587A" w:rsidRDefault="00866553" w:rsidP="00866553">
      <w:pPr>
        <w:widowControl w:val="0"/>
        <w:spacing w:line="280" w:lineRule="atLeast"/>
        <w:ind w:firstLine="288"/>
        <w:contextualSpacing/>
        <w:rPr>
          <w:ins w:id="7143" w:author="Author"/>
          <w:del w:id="7144" w:author="Author"/>
          <w:rFonts w:eastAsia="Calibri" w:cs="Times New Roman"/>
          <w:color w:val="000000"/>
          <w:rPrChange w:id="7145" w:author="Author">
            <w:rPr>
              <w:ins w:id="7146" w:author="Author"/>
              <w:del w:id="7147" w:author="Author"/>
              <w:rFonts w:eastAsia="Calibri" w:cs="Times New Roman"/>
              <w:i/>
              <w:iCs/>
              <w:color w:val="000000"/>
            </w:rPr>
          </w:rPrChange>
        </w:rPr>
      </w:pPr>
      <w:ins w:id="7148" w:author="Author">
        <w:del w:id="7149" w:author="Author">
          <w:r w:rsidRPr="006B1A26" w:rsidDel="00E2587A">
            <w:rPr>
              <w:rFonts w:eastAsia="Calibri" w:cs="Times New Roman"/>
              <w:color w:val="000000"/>
              <w:rPrChange w:id="7150" w:author="Author">
                <w:rPr>
                  <w:rFonts w:eastAsia="Calibri" w:cs="Times New Roman"/>
                  <w:i/>
                  <w:iCs/>
                  <w:color w:val="000000"/>
                </w:rPr>
              </w:rPrChange>
            </w:rPr>
            <w:delText>"Listen carefully, Angel with golden hair. In my dojo, you do not question my instruction or financial arrangements. I planned to</w:delText>
          </w:r>
          <w:r w:rsidR="00227825" w:rsidRPr="006B1A26" w:rsidDel="00E2587A">
            <w:rPr>
              <w:rFonts w:eastAsia="Calibri" w:cs="Times New Roman"/>
              <w:color w:val="000000"/>
              <w:rPrChange w:id="7151" w:author="Author">
                <w:rPr>
                  <w:rFonts w:eastAsia="Calibri" w:cs="Times New Roman"/>
                  <w:i/>
                  <w:iCs/>
                  <w:color w:val="000000"/>
                </w:rPr>
              </w:rPrChange>
            </w:rPr>
            <w:delText xml:space="preserve">contemplated </w:delText>
          </w:r>
          <w:r w:rsidRPr="006B1A26" w:rsidDel="00E2587A">
            <w:rPr>
              <w:rFonts w:eastAsia="Calibri" w:cs="Times New Roman"/>
              <w:color w:val="000000"/>
              <w:rPrChange w:id="7152" w:author="Author">
                <w:rPr>
                  <w:rFonts w:eastAsia="Calibri" w:cs="Times New Roman"/>
                  <w:i/>
                  <w:iCs/>
                  <w:color w:val="000000"/>
                </w:rPr>
              </w:rPrChange>
            </w:rPr>
            <w:delText xml:space="preserve"> train</w:delText>
          </w:r>
          <w:r w:rsidR="00227825" w:rsidRPr="006B1A26" w:rsidDel="00E2587A">
            <w:rPr>
              <w:rFonts w:eastAsia="Calibri" w:cs="Times New Roman"/>
              <w:color w:val="000000"/>
              <w:rPrChange w:id="7153" w:author="Author">
                <w:rPr>
                  <w:rFonts w:eastAsia="Calibri" w:cs="Times New Roman"/>
                  <w:i/>
                  <w:iCs/>
                  <w:color w:val="000000"/>
                </w:rPr>
              </w:rPrChange>
            </w:rPr>
            <w:delText>ing</w:delText>
          </w:r>
          <w:r w:rsidRPr="006B1A26" w:rsidDel="00E2587A">
            <w:rPr>
              <w:rFonts w:eastAsia="Calibri" w:cs="Times New Roman"/>
              <w:color w:val="000000"/>
              <w:rPrChange w:id="7154" w:author="Author">
                <w:rPr>
                  <w:rFonts w:eastAsia="Calibri" w:cs="Times New Roman"/>
                  <w:i/>
                  <w:iCs/>
                  <w:color w:val="000000"/>
                </w:rPr>
              </w:rPrChange>
            </w:rPr>
            <w:delText xml:space="preserve"> you for free, but you might consider that an insult. Training will consist of physical exercise, followed by fighting techniques. Please follow me to the treadmill."</w:delText>
          </w:r>
        </w:del>
      </w:ins>
    </w:p>
    <w:p w14:paraId="1CF7FA4E" w14:textId="77FFAF50" w:rsidR="006D2E08" w:rsidDel="00E2587A" w:rsidRDefault="00866553" w:rsidP="00866553">
      <w:pPr>
        <w:widowControl w:val="0"/>
        <w:spacing w:line="280" w:lineRule="atLeast"/>
        <w:ind w:firstLine="288"/>
        <w:contextualSpacing/>
        <w:rPr>
          <w:ins w:id="7155" w:author="Author"/>
          <w:del w:id="7156" w:author="Author"/>
          <w:rFonts w:eastAsia="Calibri" w:cs="Times New Roman"/>
          <w:color w:val="000000"/>
        </w:rPr>
      </w:pPr>
      <w:ins w:id="7157" w:author="Author">
        <w:del w:id="7158" w:author="Author">
          <w:r w:rsidRPr="006B1A26" w:rsidDel="00E2587A">
            <w:rPr>
              <w:rFonts w:eastAsia="Calibri" w:cs="Times New Roman"/>
              <w:color w:val="000000"/>
              <w:rPrChange w:id="7159" w:author="Author">
                <w:rPr>
                  <w:rFonts w:eastAsia="Calibri" w:cs="Times New Roman"/>
                  <w:i/>
                  <w:iCs/>
                  <w:color w:val="000000"/>
                </w:rPr>
              </w:rPrChange>
            </w:rPr>
            <w:delText>Wu's facility was large and had an assortment of weight machines, exercise bikes, and a couple of treadmills. He closed the Venetian blinds on the front windows by the street so no one could see us. He</w:delText>
          </w:r>
          <w:r w:rsidRPr="00E55954" w:rsidDel="00E2587A">
            <w:rPr>
              <w:rFonts w:eastAsia="Calibri" w:cs="Times New Roman"/>
              <w:i/>
              <w:iCs/>
              <w:color w:val="000000"/>
            </w:rPr>
            <w:delText xml:space="preserve"> </w:delText>
          </w:r>
          <w:r w:rsidRPr="006B1A26" w:rsidDel="00E2587A">
            <w:rPr>
              <w:rFonts w:eastAsia="Calibri" w:cs="Times New Roman"/>
              <w:color w:val="000000"/>
              <w:rPrChange w:id="7160" w:author="Author">
                <w:rPr>
                  <w:rFonts w:eastAsia="Calibri" w:cs="Times New Roman"/>
                  <w:i/>
                  <w:iCs/>
                  <w:color w:val="000000"/>
                </w:rPr>
              </w:rPrChange>
            </w:rPr>
            <w:delText>motioned me to step on the treadmill and programmed it for a 30-minute session. As t</w:delText>
          </w:r>
          <w:r w:rsidR="006D2E08" w:rsidDel="00E2587A">
            <w:rPr>
              <w:rFonts w:eastAsia="Calibri" w:cs="Times New Roman"/>
              <w:color w:val="000000"/>
            </w:rPr>
            <w:delText>T</w:delText>
          </w:r>
          <w:r w:rsidRPr="006B1A26" w:rsidDel="00E2587A">
            <w:rPr>
              <w:rFonts w:eastAsia="Calibri" w:cs="Times New Roman"/>
              <w:color w:val="000000"/>
              <w:rPrChange w:id="7161" w:author="Author">
                <w:rPr>
                  <w:rFonts w:eastAsia="Calibri" w:cs="Times New Roman"/>
                  <w:i/>
                  <w:iCs/>
                  <w:color w:val="000000"/>
                </w:rPr>
              </w:rPrChange>
            </w:rPr>
            <w:delText>he belt started to move</w:delText>
          </w:r>
          <w:r w:rsidR="006D2E08" w:rsidDel="00E2587A">
            <w:rPr>
              <w:rFonts w:eastAsia="Calibri" w:cs="Times New Roman"/>
              <w:color w:val="000000"/>
            </w:rPr>
            <w:delText>.</w:delText>
          </w:r>
          <w:r w:rsidRPr="006B1A26" w:rsidDel="00E2587A">
            <w:rPr>
              <w:rFonts w:eastAsia="Calibri" w:cs="Times New Roman"/>
              <w:color w:val="000000"/>
              <w:rPrChange w:id="7162" w:author="Author">
                <w:rPr>
                  <w:rFonts w:eastAsia="Calibri" w:cs="Times New Roman"/>
                  <w:i/>
                  <w:iCs/>
                  <w:color w:val="000000"/>
                </w:rPr>
              </w:rPrChange>
            </w:rPr>
            <w:delText xml:space="preserve">, he said: </w:delText>
          </w:r>
        </w:del>
      </w:ins>
    </w:p>
    <w:p w14:paraId="7F5072C9" w14:textId="79ABDE95" w:rsidR="00866553" w:rsidRPr="006B1A26" w:rsidDel="00E2587A" w:rsidRDefault="00866553" w:rsidP="00866553">
      <w:pPr>
        <w:widowControl w:val="0"/>
        <w:spacing w:line="280" w:lineRule="atLeast"/>
        <w:ind w:firstLine="288"/>
        <w:contextualSpacing/>
        <w:rPr>
          <w:ins w:id="7163" w:author="Author"/>
          <w:del w:id="7164" w:author="Author"/>
          <w:rFonts w:eastAsia="Calibri" w:cs="Times New Roman"/>
          <w:color w:val="000000"/>
          <w:rPrChange w:id="7165" w:author="Author">
            <w:rPr>
              <w:ins w:id="7166" w:author="Author"/>
              <w:del w:id="7167" w:author="Author"/>
              <w:rFonts w:eastAsia="Calibri" w:cs="Times New Roman"/>
              <w:i/>
              <w:iCs/>
              <w:color w:val="000000"/>
            </w:rPr>
          </w:rPrChange>
        </w:rPr>
      </w:pPr>
      <w:ins w:id="7168" w:author="Author">
        <w:del w:id="7169" w:author="Author">
          <w:r w:rsidRPr="006B1A26" w:rsidDel="00E2587A">
            <w:rPr>
              <w:rFonts w:eastAsia="Calibri" w:cs="Times New Roman"/>
              <w:color w:val="000000"/>
              <w:rPrChange w:id="7170" w:author="Author">
                <w:rPr>
                  <w:rFonts w:eastAsia="Calibri" w:cs="Times New Roman"/>
                  <w:i/>
                  <w:iCs/>
                  <w:color w:val="000000"/>
                </w:rPr>
              </w:rPrChange>
            </w:rPr>
            <w:delText>"I will order some food for myself, as the family has already eaten. When you finish your</w:delText>
          </w:r>
          <w:r w:rsidRPr="006B1A26" w:rsidDel="00E2587A">
            <w:rPr>
              <w:rFonts w:eastAsia="Calibri" w:cs="Times New Roman"/>
              <w:color w:val="000000"/>
            </w:rPr>
            <w:delText xml:space="preserve"> </w:delText>
          </w:r>
          <w:r w:rsidRPr="006B1A26" w:rsidDel="00E2587A">
            <w:rPr>
              <w:rFonts w:eastAsia="Calibri" w:cs="Times New Roman"/>
              <w:color w:val="000000"/>
              <w:rPrChange w:id="7171" w:author="Author">
                <w:rPr>
                  <w:rFonts w:eastAsia="Calibri" w:cs="Times New Roman"/>
                  <w:i/>
                  <w:iCs/>
                  <w:color w:val="000000"/>
                </w:rPr>
              </w:rPrChange>
            </w:rPr>
            <w:delText>treadmill run, I will teach you in self-defense."</w:delText>
          </w:r>
        </w:del>
      </w:ins>
    </w:p>
    <w:p w14:paraId="4C508015" w14:textId="261E5025" w:rsidR="00866553" w:rsidRPr="006B1A26" w:rsidDel="00E2587A" w:rsidRDefault="00866553" w:rsidP="00866553">
      <w:pPr>
        <w:widowControl w:val="0"/>
        <w:spacing w:line="280" w:lineRule="atLeast"/>
        <w:ind w:firstLine="288"/>
        <w:contextualSpacing/>
        <w:rPr>
          <w:ins w:id="7172" w:author="Author"/>
          <w:del w:id="7173" w:author="Author"/>
          <w:rFonts w:eastAsia="Calibri" w:cs="Times New Roman"/>
          <w:color w:val="000000"/>
          <w:rPrChange w:id="7174" w:author="Author">
            <w:rPr>
              <w:ins w:id="7175" w:author="Author"/>
              <w:del w:id="7176" w:author="Author"/>
              <w:rFonts w:eastAsia="Calibri" w:cs="Times New Roman"/>
              <w:i/>
              <w:iCs/>
              <w:color w:val="000000"/>
            </w:rPr>
          </w:rPrChange>
        </w:rPr>
      </w:pPr>
      <w:ins w:id="7177" w:author="Author">
        <w:del w:id="7178" w:author="Author">
          <w:r w:rsidRPr="006B1A26" w:rsidDel="00E2587A">
            <w:rPr>
              <w:rFonts w:eastAsia="Calibri" w:cs="Times New Roman"/>
              <w:color w:val="000000"/>
              <w:rPrChange w:id="7179" w:author="Author">
                <w:rPr>
                  <w:rFonts w:eastAsia="Calibri" w:cs="Times New Roman"/>
                  <w:i/>
                  <w:iCs/>
                  <w:color w:val="000000"/>
                </w:rPr>
              </w:rPrChange>
            </w:rPr>
            <w:delText>I watched him eat his dinner; it looked like Ramen noodles. My 30-minute run ended, the treadmill belt stopped, and I gripped the rails to get my wind back. I was dripping with sweat but assumed that he was used to such a thing.</w:delText>
          </w:r>
          <w:r w:rsidR="006D2E08" w:rsidDel="00E2587A">
            <w:rPr>
              <w:rFonts w:eastAsia="Calibri" w:cs="Times New Roman"/>
              <w:color w:val="000000"/>
            </w:rPr>
            <w:delText xml:space="preserve"> </w:delText>
          </w:r>
        </w:del>
      </w:ins>
    </w:p>
    <w:p w14:paraId="792821D6" w14:textId="5DF2D17B" w:rsidR="006D2E08" w:rsidDel="00E2587A" w:rsidRDefault="00866553" w:rsidP="00866553">
      <w:pPr>
        <w:widowControl w:val="0"/>
        <w:spacing w:line="280" w:lineRule="atLeast"/>
        <w:ind w:firstLine="288"/>
        <w:contextualSpacing/>
        <w:rPr>
          <w:ins w:id="7180" w:author="Author"/>
          <w:del w:id="7181" w:author="Author"/>
          <w:rFonts w:eastAsia="Calibri" w:cs="Times New Roman"/>
          <w:color w:val="000000"/>
        </w:rPr>
      </w:pPr>
      <w:ins w:id="7182" w:author="Author">
        <w:del w:id="7183" w:author="Author">
          <w:r w:rsidRPr="006B1A26" w:rsidDel="00E2587A">
            <w:rPr>
              <w:rFonts w:eastAsia="Calibri" w:cs="Times New Roman"/>
              <w:color w:val="000000"/>
              <w:rPrChange w:id="7184" w:author="Author">
                <w:rPr>
                  <w:rFonts w:eastAsia="Calibri" w:cs="Times New Roman"/>
                  <w:i/>
                  <w:iCs/>
                  <w:color w:val="000000"/>
                </w:rPr>
              </w:rPrChange>
            </w:rPr>
            <w:delText>W</w:delText>
          </w:r>
          <w:r w:rsidR="006D2E08" w:rsidDel="00E2587A">
            <w:rPr>
              <w:rFonts w:eastAsia="Calibri" w:cs="Times New Roman"/>
              <w:color w:val="000000"/>
            </w:rPr>
            <w:delText xml:space="preserve">u walked </w:delText>
          </w:r>
          <w:r w:rsidRPr="006B1A26" w:rsidDel="00E2587A">
            <w:rPr>
              <w:rFonts w:eastAsia="Calibri" w:cs="Times New Roman"/>
              <w:color w:val="000000"/>
              <w:rPrChange w:id="7185" w:author="Author">
                <w:rPr>
                  <w:rFonts w:eastAsia="Calibri" w:cs="Times New Roman"/>
                  <w:i/>
                  <w:iCs/>
                  <w:color w:val="000000"/>
                </w:rPr>
              </w:rPrChange>
            </w:rPr>
            <w:delText>alking to</w:delText>
          </w:r>
          <w:r w:rsidR="00DA1FF6" w:rsidRPr="006B1A26" w:rsidDel="00E2587A">
            <w:rPr>
              <w:rFonts w:eastAsia="Calibri" w:cs="Times New Roman"/>
              <w:color w:val="000000"/>
              <w:rPrChange w:id="7186" w:author="Author">
                <w:rPr>
                  <w:rFonts w:eastAsia="Calibri" w:cs="Times New Roman"/>
                  <w:i/>
                  <w:iCs/>
                  <w:color w:val="000000"/>
                </w:rPr>
              </w:rPrChange>
            </w:rPr>
            <w:delText>ward</w:delText>
          </w:r>
          <w:r w:rsidRPr="006B1A26" w:rsidDel="00E2587A">
            <w:rPr>
              <w:rFonts w:eastAsia="Calibri" w:cs="Times New Roman"/>
              <w:color w:val="000000"/>
              <w:rPrChange w:id="7187" w:author="Author">
                <w:rPr>
                  <w:rFonts w:eastAsia="Calibri" w:cs="Times New Roman"/>
                  <w:i/>
                  <w:iCs/>
                  <w:color w:val="000000"/>
                </w:rPr>
              </w:rPrChange>
            </w:rPr>
            <w:delText xml:space="preserve"> me</w:delText>
          </w:r>
          <w:r w:rsidR="006D2E08" w:rsidDel="00E2587A">
            <w:rPr>
              <w:rFonts w:eastAsia="Calibri" w:cs="Times New Roman"/>
              <w:color w:val="000000"/>
            </w:rPr>
            <w:delText>.</w:delText>
          </w:r>
          <w:r w:rsidRPr="006B1A26" w:rsidDel="00E2587A">
            <w:rPr>
              <w:rFonts w:eastAsia="Calibri" w:cs="Times New Roman"/>
              <w:color w:val="000000"/>
              <w:rPrChange w:id="7188" w:author="Author">
                <w:rPr>
                  <w:rFonts w:eastAsia="Calibri" w:cs="Times New Roman"/>
                  <w:i/>
                  <w:iCs/>
                  <w:color w:val="000000"/>
                </w:rPr>
              </w:rPrChange>
            </w:rPr>
            <w:delText xml:space="preserve">, Master Wu said, </w:delText>
          </w:r>
        </w:del>
      </w:ins>
    </w:p>
    <w:p w14:paraId="16A08A09" w14:textId="14BEBDB6" w:rsidR="006D2E08" w:rsidDel="00E2587A" w:rsidRDefault="00866553" w:rsidP="00866553">
      <w:pPr>
        <w:widowControl w:val="0"/>
        <w:spacing w:line="280" w:lineRule="atLeast"/>
        <w:ind w:firstLine="288"/>
        <w:contextualSpacing/>
        <w:rPr>
          <w:ins w:id="7189" w:author="Author"/>
          <w:del w:id="7190" w:author="Author"/>
          <w:rFonts w:eastAsia="Calibri" w:cs="Times New Roman"/>
          <w:color w:val="000000"/>
        </w:rPr>
      </w:pPr>
      <w:ins w:id="7191" w:author="Author">
        <w:del w:id="7192" w:author="Author">
          <w:r w:rsidRPr="006B1A26" w:rsidDel="00E2587A">
            <w:rPr>
              <w:rFonts w:eastAsia="Calibri" w:cs="Times New Roman"/>
              <w:color w:val="000000"/>
              <w:rPrChange w:id="7193" w:author="Author">
                <w:rPr>
                  <w:rFonts w:eastAsia="Calibri" w:cs="Times New Roman"/>
                  <w:i/>
                  <w:iCs/>
                  <w:color w:val="000000"/>
                </w:rPr>
              </w:rPrChange>
            </w:rPr>
            <w:delText xml:space="preserve">"In the future, use thumbs-up for yes, and horizontal hand sweep for no." </w:delText>
          </w:r>
        </w:del>
      </w:ins>
    </w:p>
    <w:p w14:paraId="68A8FA14" w14:textId="0834D883" w:rsidR="006D2E08" w:rsidDel="00E2587A" w:rsidRDefault="00866553" w:rsidP="00866553">
      <w:pPr>
        <w:widowControl w:val="0"/>
        <w:spacing w:line="280" w:lineRule="atLeast"/>
        <w:ind w:firstLine="288"/>
        <w:contextualSpacing/>
        <w:rPr>
          <w:ins w:id="7194" w:author="Author"/>
          <w:del w:id="7195" w:author="Author"/>
          <w:rFonts w:eastAsia="Calibri" w:cs="Times New Roman"/>
          <w:color w:val="000000"/>
        </w:rPr>
      </w:pPr>
      <w:ins w:id="7196" w:author="Author">
        <w:del w:id="7197" w:author="Author">
          <w:r w:rsidRPr="006B1A26" w:rsidDel="00E2587A">
            <w:rPr>
              <w:rFonts w:eastAsia="Calibri" w:cs="Times New Roman"/>
              <w:color w:val="000000"/>
              <w:rPrChange w:id="7198" w:author="Author">
                <w:rPr>
                  <w:rFonts w:eastAsia="Calibri" w:cs="Times New Roman"/>
                  <w:i/>
                  <w:iCs/>
                  <w:color w:val="000000"/>
                </w:rPr>
              </w:rPrChange>
            </w:rPr>
            <w:delText>He demonstrated each signal as he spoke them.</w:delText>
          </w:r>
        </w:del>
      </w:ins>
    </w:p>
    <w:p w14:paraId="474E713B" w14:textId="027CA800" w:rsidR="00866553" w:rsidRPr="006B1A26" w:rsidDel="00E2587A" w:rsidRDefault="00866553" w:rsidP="00866553">
      <w:pPr>
        <w:widowControl w:val="0"/>
        <w:spacing w:line="280" w:lineRule="atLeast"/>
        <w:ind w:firstLine="288"/>
        <w:contextualSpacing/>
        <w:rPr>
          <w:ins w:id="7199" w:author="Author"/>
          <w:del w:id="7200" w:author="Author"/>
          <w:rFonts w:eastAsia="Calibri" w:cs="Times New Roman"/>
          <w:color w:val="000000"/>
          <w:rPrChange w:id="7201" w:author="Author">
            <w:rPr>
              <w:ins w:id="7202" w:author="Author"/>
              <w:del w:id="7203" w:author="Author"/>
              <w:rFonts w:eastAsia="Calibri" w:cs="Times New Roman"/>
              <w:i/>
              <w:iCs/>
              <w:color w:val="000000"/>
            </w:rPr>
          </w:rPrChange>
        </w:rPr>
      </w:pPr>
      <w:ins w:id="7204" w:author="Author">
        <w:del w:id="7205" w:author="Author">
          <w:r w:rsidRPr="006B1A26" w:rsidDel="00E2587A">
            <w:rPr>
              <w:rFonts w:eastAsia="Calibri" w:cs="Times New Roman"/>
              <w:color w:val="000000"/>
              <w:rPrChange w:id="7206" w:author="Author">
                <w:rPr>
                  <w:rFonts w:eastAsia="Calibri" w:cs="Times New Roman"/>
                  <w:i/>
                  <w:iCs/>
                  <w:color w:val="000000"/>
                </w:rPr>
              </w:rPrChange>
            </w:rPr>
            <w:delText xml:space="preserve"> "Come with me, Jane, and I will give you your first lesson in self-defense."</w:delText>
          </w:r>
        </w:del>
      </w:ins>
    </w:p>
    <w:p w14:paraId="275AC8D7" w14:textId="268D7568" w:rsidR="00866553" w:rsidRPr="006B1A26" w:rsidDel="00E2587A" w:rsidRDefault="00866553" w:rsidP="00866553">
      <w:pPr>
        <w:widowControl w:val="0"/>
        <w:spacing w:line="280" w:lineRule="atLeast"/>
        <w:ind w:firstLine="288"/>
        <w:contextualSpacing/>
        <w:rPr>
          <w:ins w:id="7207" w:author="Author"/>
          <w:del w:id="7208" w:author="Author"/>
          <w:rFonts w:eastAsia="Calibri" w:cs="Times New Roman"/>
          <w:color w:val="000000"/>
          <w:rPrChange w:id="7209" w:author="Author">
            <w:rPr>
              <w:ins w:id="7210" w:author="Author"/>
              <w:del w:id="7211" w:author="Author"/>
              <w:rFonts w:eastAsia="Calibri" w:cs="Times New Roman"/>
              <w:i/>
              <w:iCs/>
              <w:color w:val="000000"/>
            </w:rPr>
          </w:rPrChange>
        </w:rPr>
      </w:pPr>
      <w:ins w:id="7212" w:author="Author">
        <w:del w:id="7213" w:author="Author">
          <w:r w:rsidRPr="006B1A26" w:rsidDel="00E2587A">
            <w:rPr>
              <w:rFonts w:eastAsia="Calibri" w:cs="Times New Roman"/>
              <w:color w:val="000000"/>
              <w:rPrChange w:id="7214" w:author="Author">
                <w:rPr>
                  <w:rFonts w:eastAsia="Calibri" w:cs="Times New Roman"/>
                  <w:i/>
                  <w:iCs/>
                  <w:color w:val="000000"/>
                </w:rPr>
              </w:rPrChange>
            </w:rPr>
            <w:delText>We walked to a rather expensive mannequin bolted to the floor; it had a computer terminal next to it.</w:delText>
          </w:r>
        </w:del>
      </w:ins>
    </w:p>
    <w:p w14:paraId="60D7A2DD" w14:textId="4D6CB1B8" w:rsidR="00866553" w:rsidRPr="006B1A26" w:rsidDel="00E2587A" w:rsidRDefault="00866553" w:rsidP="00866553">
      <w:pPr>
        <w:widowControl w:val="0"/>
        <w:spacing w:line="280" w:lineRule="atLeast"/>
        <w:ind w:firstLine="288"/>
        <w:contextualSpacing/>
        <w:rPr>
          <w:ins w:id="7215" w:author="Author"/>
          <w:del w:id="7216" w:author="Author"/>
          <w:rFonts w:eastAsia="Calibri" w:cs="Times New Roman"/>
          <w:color w:val="000000"/>
          <w:rPrChange w:id="7217" w:author="Author">
            <w:rPr>
              <w:ins w:id="7218" w:author="Author"/>
              <w:del w:id="7219" w:author="Author"/>
              <w:rFonts w:eastAsia="Calibri" w:cs="Times New Roman"/>
              <w:i/>
              <w:iCs/>
              <w:color w:val="000000"/>
            </w:rPr>
          </w:rPrChange>
        </w:rPr>
      </w:pPr>
      <w:ins w:id="7220" w:author="Author">
        <w:del w:id="7221" w:author="Author">
          <w:r w:rsidRPr="006B1A26" w:rsidDel="00E2587A">
            <w:rPr>
              <w:rFonts w:eastAsia="Calibri" w:cs="Times New Roman"/>
              <w:color w:val="000000"/>
              <w:rPrChange w:id="7222" w:author="Author">
                <w:rPr>
                  <w:rFonts w:eastAsia="Calibri" w:cs="Times New Roman"/>
                  <w:i/>
                  <w:iCs/>
                  <w:color w:val="000000"/>
                </w:rPr>
              </w:rPrChange>
            </w:rPr>
            <w:delText>"This is Li Kang, our target droid. There are pressure sensors everywhere, for example, seven on the head, four on the neck, and so on. Anywhere you strike, it will register the kilograms of pressure you applied. It's an expensive Chinese product that is worth every penny.</w:delText>
          </w:r>
        </w:del>
      </w:ins>
    </w:p>
    <w:p w14:paraId="4B8FF26B" w14:textId="1E4A885C" w:rsidR="00866553" w:rsidRPr="006B1A26" w:rsidDel="00E2587A" w:rsidRDefault="00866553" w:rsidP="00866553">
      <w:pPr>
        <w:widowControl w:val="0"/>
        <w:spacing w:line="280" w:lineRule="atLeast"/>
        <w:ind w:firstLine="288"/>
        <w:contextualSpacing/>
        <w:rPr>
          <w:ins w:id="7223" w:author="Author"/>
          <w:del w:id="7224" w:author="Author"/>
          <w:rFonts w:eastAsia="Calibri" w:cs="Times New Roman"/>
          <w:color w:val="000000"/>
          <w:rPrChange w:id="7225" w:author="Author">
            <w:rPr>
              <w:ins w:id="7226" w:author="Author"/>
              <w:del w:id="7227" w:author="Author"/>
              <w:rFonts w:eastAsia="Calibri" w:cs="Times New Roman"/>
              <w:i/>
              <w:iCs/>
              <w:color w:val="000000"/>
            </w:rPr>
          </w:rPrChange>
        </w:rPr>
      </w:pPr>
      <w:ins w:id="7228" w:author="Author">
        <w:del w:id="7229" w:author="Author">
          <w:r w:rsidRPr="006B1A26" w:rsidDel="00E2587A">
            <w:rPr>
              <w:rFonts w:eastAsia="Calibri" w:cs="Times New Roman"/>
              <w:color w:val="000000"/>
              <w:rPrChange w:id="7230" w:author="Author">
                <w:rPr>
                  <w:rFonts w:eastAsia="Calibri" w:cs="Times New Roman"/>
                  <w:i/>
                  <w:iCs/>
                  <w:color w:val="000000"/>
                </w:rPr>
              </w:rPrChange>
            </w:rPr>
            <w:delText>I will instruct you on a striking tactic in close combat. First, Jane, never clench your fist and strike anyone bare-knuckled. When mixed martial arts first started in the nineties, the fights were bare-knuckle. They quickly learned that all competitors broke their hands in those contests. That's why they introduced padded gloves. They distribute the force better and save the hands. If you strike someone bare-knuckled in a fight, you might break your hand and subsequently lose the battle.</w:delText>
          </w:r>
        </w:del>
      </w:ins>
    </w:p>
    <w:p w14:paraId="6C53CF8E" w14:textId="02142029" w:rsidR="00866553" w:rsidRPr="006B1A26" w:rsidDel="00E2587A" w:rsidRDefault="00866553" w:rsidP="00866553">
      <w:pPr>
        <w:widowControl w:val="0"/>
        <w:spacing w:line="280" w:lineRule="atLeast"/>
        <w:ind w:firstLine="288"/>
        <w:contextualSpacing/>
        <w:rPr>
          <w:ins w:id="7231" w:author="Author"/>
          <w:del w:id="7232" w:author="Author"/>
          <w:rFonts w:eastAsia="Calibri" w:cs="Times New Roman"/>
          <w:color w:val="000000"/>
          <w:rPrChange w:id="7233" w:author="Author">
            <w:rPr>
              <w:ins w:id="7234" w:author="Author"/>
              <w:del w:id="7235" w:author="Author"/>
              <w:rFonts w:eastAsia="Calibri" w:cs="Times New Roman"/>
              <w:i/>
              <w:iCs/>
              <w:color w:val="000000"/>
            </w:rPr>
          </w:rPrChange>
        </w:rPr>
      </w:pPr>
      <w:ins w:id="7236" w:author="Author">
        <w:del w:id="7237" w:author="Author">
          <w:r w:rsidRPr="006B1A26" w:rsidDel="00E2587A">
            <w:rPr>
              <w:rFonts w:eastAsia="Calibri" w:cs="Times New Roman"/>
              <w:color w:val="000000"/>
              <w:rPrChange w:id="7238" w:author="Author">
                <w:rPr>
                  <w:rFonts w:eastAsia="Calibri" w:cs="Times New Roman"/>
                  <w:i/>
                  <w:iCs/>
                  <w:color w:val="000000"/>
                </w:rPr>
              </w:rPrChange>
            </w:rPr>
            <w:delText>You will learn the many ways</w:delText>
          </w:r>
          <w:r w:rsidR="00C21952" w:rsidRPr="006B1A26" w:rsidDel="00E2587A">
            <w:rPr>
              <w:rFonts w:eastAsia="Calibri" w:cs="Times New Roman"/>
              <w:color w:val="000000"/>
              <w:rPrChange w:id="7239" w:author="Author">
                <w:rPr>
                  <w:rFonts w:eastAsia="Calibri" w:cs="Times New Roman"/>
                  <w:i/>
                  <w:iCs/>
                  <w:color w:val="000000"/>
                </w:rPr>
              </w:rPrChange>
            </w:rPr>
            <w:delText>how</w:delText>
          </w:r>
          <w:r w:rsidRPr="006B1A26" w:rsidDel="00E2587A">
            <w:rPr>
              <w:rFonts w:eastAsia="Calibri" w:cs="Times New Roman"/>
              <w:color w:val="000000"/>
              <w:rPrChange w:id="7240" w:author="Author">
                <w:rPr>
                  <w:rFonts w:eastAsia="Calibri" w:cs="Times New Roman"/>
                  <w:i/>
                  <w:iCs/>
                  <w:color w:val="000000"/>
                </w:rPr>
              </w:rPrChange>
            </w:rPr>
            <w:delText xml:space="preserve"> to strike your opponent with parts of your body that are effective and</w:delText>
          </w:r>
          <w:r w:rsidR="006D2E08" w:rsidDel="00E2587A">
            <w:rPr>
              <w:rFonts w:eastAsia="Calibri" w:cs="Times New Roman"/>
              <w:color w:val="000000"/>
            </w:rPr>
            <w:delText xml:space="preserve">body parts </w:delText>
          </w:r>
          <w:r w:rsidRPr="006B1A26" w:rsidDel="00E2587A">
            <w:rPr>
              <w:rFonts w:eastAsia="Calibri" w:cs="Times New Roman"/>
              <w:color w:val="000000"/>
              <w:rPrChange w:id="7241" w:author="Author">
                <w:rPr>
                  <w:rFonts w:eastAsia="Calibri" w:cs="Times New Roman"/>
                  <w:i/>
                  <w:iCs/>
                  <w:color w:val="000000"/>
                </w:rPr>
              </w:rPrChange>
            </w:rPr>
            <w:delText xml:space="preserve"> less likely to break on you. Listen carefully, Angel with golden hair. The heel of your hand can deliver quite a lot of force if appropriately trained. A strike to the side of your opponent's neck will momentarily stun him. That gives you a split-second advantage to do other damage to him.</w:delText>
          </w:r>
        </w:del>
      </w:ins>
    </w:p>
    <w:p w14:paraId="664E6EDF" w14:textId="18CA1933" w:rsidR="00866553" w:rsidRPr="006B1A26" w:rsidDel="00E2587A" w:rsidRDefault="00866553" w:rsidP="00866553">
      <w:pPr>
        <w:widowControl w:val="0"/>
        <w:spacing w:line="280" w:lineRule="atLeast"/>
        <w:ind w:firstLine="288"/>
        <w:contextualSpacing/>
        <w:rPr>
          <w:ins w:id="7242" w:author="Author"/>
          <w:del w:id="7243" w:author="Author"/>
          <w:rFonts w:eastAsia="Calibri" w:cs="Times New Roman"/>
          <w:color w:val="000000"/>
          <w:rPrChange w:id="7244" w:author="Author">
            <w:rPr>
              <w:ins w:id="7245" w:author="Author"/>
              <w:del w:id="7246" w:author="Author"/>
              <w:rFonts w:eastAsia="Calibri" w:cs="Times New Roman"/>
              <w:i/>
              <w:iCs/>
              <w:color w:val="000000"/>
            </w:rPr>
          </w:rPrChange>
        </w:rPr>
      </w:pPr>
      <w:ins w:id="7247" w:author="Author">
        <w:del w:id="7248" w:author="Author">
          <w:r w:rsidRPr="006B1A26" w:rsidDel="00E2587A">
            <w:rPr>
              <w:rFonts w:eastAsia="Calibri" w:cs="Times New Roman"/>
              <w:color w:val="000000"/>
              <w:rPrChange w:id="7249" w:author="Author">
                <w:rPr>
                  <w:rFonts w:eastAsia="Calibri" w:cs="Times New Roman"/>
                  <w:i/>
                  <w:iCs/>
                  <w:color w:val="000000"/>
                </w:rPr>
              </w:rPrChange>
            </w:rPr>
            <w:delText>I will hit Li Kang on the neck with the heel of my hand."</w:delText>
          </w:r>
        </w:del>
      </w:ins>
    </w:p>
    <w:p w14:paraId="6A005D9D" w14:textId="575C1E72" w:rsidR="00866553" w:rsidRPr="006B1A26" w:rsidDel="00E2587A" w:rsidRDefault="00866553" w:rsidP="00866553">
      <w:pPr>
        <w:widowControl w:val="0"/>
        <w:spacing w:line="280" w:lineRule="atLeast"/>
        <w:ind w:firstLine="288"/>
        <w:contextualSpacing/>
        <w:rPr>
          <w:ins w:id="7250" w:author="Author"/>
          <w:del w:id="7251" w:author="Author"/>
          <w:rFonts w:eastAsia="Calibri" w:cs="Times New Roman"/>
          <w:color w:val="000000"/>
          <w:rPrChange w:id="7252" w:author="Author">
            <w:rPr>
              <w:ins w:id="7253" w:author="Author"/>
              <w:del w:id="7254" w:author="Author"/>
              <w:rFonts w:eastAsia="Calibri" w:cs="Times New Roman"/>
              <w:i/>
              <w:iCs/>
              <w:color w:val="000000"/>
            </w:rPr>
          </w:rPrChange>
        </w:rPr>
      </w:pPr>
      <w:ins w:id="7255" w:author="Author">
        <w:del w:id="7256" w:author="Author">
          <w:r w:rsidRPr="006B1A26" w:rsidDel="00E2587A">
            <w:rPr>
              <w:rFonts w:eastAsia="Calibri" w:cs="Times New Roman"/>
              <w:color w:val="000000"/>
              <w:rPrChange w:id="7257" w:author="Author">
                <w:rPr>
                  <w:rFonts w:eastAsia="Calibri" w:cs="Times New Roman"/>
                  <w:i/>
                  <w:iCs/>
                  <w:color w:val="000000"/>
                </w:rPr>
              </w:rPrChange>
            </w:rPr>
            <w:delText>It was quick, sudden, a flash to my eyes. The heel of his hand made a loud thump. He took me to the computer screen; it showed an impact force of 350 kilograms.</w:delText>
          </w:r>
        </w:del>
      </w:ins>
    </w:p>
    <w:p w14:paraId="2B1452DD" w14:textId="6C0B4EC7" w:rsidR="00866553" w:rsidRPr="006B1A26" w:rsidDel="00E2587A" w:rsidRDefault="00866553" w:rsidP="00866553">
      <w:pPr>
        <w:widowControl w:val="0"/>
        <w:spacing w:line="280" w:lineRule="atLeast"/>
        <w:ind w:firstLine="288"/>
        <w:contextualSpacing/>
        <w:rPr>
          <w:ins w:id="7258" w:author="Author"/>
          <w:del w:id="7259" w:author="Author"/>
          <w:rFonts w:eastAsia="Calibri" w:cs="Times New Roman"/>
          <w:color w:val="000000"/>
          <w:rPrChange w:id="7260" w:author="Author">
            <w:rPr>
              <w:ins w:id="7261" w:author="Author"/>
              <w:del w:id="7262" w:author="Author"/>
              <w:rFonts w:eastAsia="Calibri" w:cs="Times New Roman"/>
              <w:i/>
              <w:iCs/>
              <w:color w:val="000000"/>
            </w:rPr>
          </w:rPrChange>
        </w:rPr>
      </w:pPr>
      <w:ins w:id="7263" w:author="Author">
        <w:del w:id="7264" w:author="Author">
          <w:r w:rsidRPr="006B1A26" w:rsidDel="00E2587A">
            <w:rPr>
              <w:rFonts w:eastAsia="Calibri" w:cs="Times New Roman"/>
              <w:color w:val="000000"/>
              <w:rPrChange w:id="7265" w:author="Author">
                <w:rPr>
                  <w:rFonts w:eastAsia="Calibri" w:cs="Times New Roman"/>
                  <w:i/>
                  <w:iCs/>
                  <w:color w:val="000000"/>
                </w:rPr>
              </w:rPrChange>
            </w:rPr>
            <w:delText>"Jane, this is similar to the force that an elite boxer could get. It's a combination of strength and speed. You give it a try."</w:delText>
          </w:r>
        </w:del>
      </w:ins>
    </w:p>
    <w:p w14:paraId="45BBA14E" w14:textId="17850F53" w:rsidR="00866553" w:rsidRPr="006B1A26" w:rsidDel="00E2587A" w:rsidRDefault="00866553" w:rsidP="00866553">
      <w:pPr>
        <w:widowControl w:val="0"/>
        <w:spacing w:line="280" w:lineRule="atLeast"/>
        <w:ind w:firstLine="288"/>
        <w:contextualSpacing/>
        <w:rPr>
          <w:ins w:id="7266" w:author="Author"/>
          <w:del w:id="7267" w:author="Author"/>
          <w:rFonts w:eastAsia="Calibri" w:cs="Times New Roman"/>
          <w:color w:val="000000"/>
          <w:rPrChange w:id="7268" w:author="Author">
            <w:rPr>
              <w:ins w:id="7269" w:author="Author"/>
              <w:del w:id="7270" w:author="Author"/>
              <w:rFonts w:eastAsia="Calibri" w:cs="Times New Roman"/>
              <w:i/>
              <w:iCs/>
              <w:color w:val="000000"/>
            </w:rPr>
          </w:rPrChange>
        </w:rPr>
      </w:pPr>
      <w:ins w:id="7271" w:author="Author">
        <w:del w:id="7272" w:author="Author">
          <w:r w:rsidRPr="006B1A26" w:rsidDel="00E2587A">
            <w:rPr>
              <w:rFonts w:eastAsia="Calibri" w:cs="Times New Roman"/>
              <w:color w:val="000000"/>
              <w:rPrChange w:id="7273" w:author="Author">
                <w:rPr>
                  <w:rFonts w:eastAsia="Calibri" w:cs="Times New Roman"/>
                  <w:i/>
                  <w:iCs/>
                  <w:color w:val="000000"/>
                </w:rPr>
              </w:rPrChange>
            </w:rPr>
            <w:delText>I approached Li Kang and punched him in the neck with my open</w:delText>
          </w:r>
          <w:r w:rsidRPr="00E55954" w:rsidDel="00E2587A">
            <w:rPr>
              <w:rFonts w:eastAsia="Calibri" w:cs="Times New Roman"/>
              <w:i/>
              <w:iCs/>
              <w:color w:val="000000"/>
            </w:rPr>
            <w:delText xml:space="preserve"> </w:delText>
          </w:r>
          <w:r w:rsidR="000A7C5F" w:rsidDel="00E2587A">
            <w:rPr>
              <w:rFonts w:eastAsia="Calibri" w:cs="Times New Roman"/>
              <w:i/>
              <w:iCs/>
              <w:color w:val="000000"/>
            </w:rPr>
            <w:delText>-</w:delText>
          </w:r>
          <w:r w:rsidRPr="006B1A26" w:rsidDel="00E2587A">
            <w:rPr>
              <w:rFonts w:eastAsia="Calibri" w:cs="Times New Roman"/>
              <w:color w:val="000000"/>
              <w:rPrChange w:id="7274" w:author="Author">
                <w:rPr>
                  <w:rFonts w:eastAsia="Calibri" w:cs="Times New Roman"/>
                  <w:i/>
                  <w:iCs/>
                  <w:color w:val="000000"/>
                </w:rPr>
              </w:rPrChange>
            </w:rPr>
            <w:delText>hand's heel; it didn't hurt very much. I looked at the computer screen, showing a paltry 65 kilograms. I gave Master Wu a disappointed</w:delText>
          </w:r>
          <w:r w:rsidRPr="006B1A26" w:rsidDel="00E2587A">
            <w:rPr>
              <w:rFonts w:eastAsia="Calibri" w:cs="Times New Roman"/>
              <w:color w:val="000000"/>
            </w:rPr>
            <w:delText xml:space="preserve"> </w:delText>
          </w:r>
          <w:r w:rsidRPr="006B1A26" w:rsidDel="00E2587A">
            <w:rPr>
              <w:rFonts w:eastAsia="Calibri" w:cs="Times New Roman"/>
              <w:color w:val="000000"/>
              <w:rPrChange w:id="7275" w:author="Author">
                <w:rPr>
                  <w:rFonts w:eastAsia="Calibri" w:cs="Times New Roman"/>
                  <w:i/>
                  <w:iCs/>
                  <w:color w:val="000000"/>
                </w:rPr>
              </w:rPrChange>
            </w:rPr>
            <w:delText>expression.</w:delText>
          </w:r>
        </w:del>
      </w:ins>
    </w:p>
    <w:p w14:paraId="17A741FC" w14:textId="6EBBE2F0" w:rsidR="006D2E08" w:rsidDel="00E2587A" w:rsidRDefault="00866553" w:rsidP="00866553">
      <w:pPr>
        <w:widowControl w:val="0"/>
        <w:spacing w:line="280" w:lineRule="atLeast"/>
        <w:ind w:firstLine="288"/>
        <w:contextualSpacing/>
        <w:rPr>
          <w:ins w:id="7276" w:author="Author"/>
          <w:del w:id="7277" w:author="Author"/>
          <w:rFonts w:eastAsia="Calibri" w:cs="Times New Roman"/>
          <w:color w:val="000000"/>
        </w:rPr>
      </w:pPr>
      <w:ins w:id="7278" w:author="Author">
        <w:del w:id="7279" w:author="Author">
          <w:r w:rsidRPr="006B1A26" w:rsidDel="00E2587A">
            <w:rPr>
              <w:rFonts w:eastAsia="Calibri" w:cs="Times New Roman"/>
              <w:color w:val="000000"/>
              <w:rPrChange w:id="7280" w:author="Author">
                <w:rPr>
                  <w:rFonts w:eastAsia="Calibri" w:cs="Times New Roman"/>
                  <w:i/>
                  <w:iCs/>
                  <w:color w:val="000000"/>
                </w:rPr>
              </w:rPrChange>
            </w:rPr>
            <w:delText xml:space="preserve">"Again, Jane." </w:delText>
          </w:r>
        </w:del>
      </w:ins>
    </w:p>
    <w:p w14:paraId="5C107663" w14:textId="015EEF96" w:rsidR="006D2E08" w:rsidDel="00E2587A" w:rsidRDefault="00866553" w:rsidP="00866553">
      <w:pPr>
        <w:widowControl w:val="0"/>
        <w:spacing w:line="280" w:lineRule="atLeast"/>
        <w:ind w:firstLine="288"/>
        <w:contextualSpacing/>
        <w:rPr>
          <w:ins w:id="7281" w:author="Author"/>
          <w:del w:id="7282" w:author="Author"/>
          <w:rFonts w:eastAsia="Calibri" w:cs="Times New Roman"/>
          <w:color w:val="000000"/>
        </w:rPr>
      </w:pPr>
      <w:ins w:id="7283" w:author="Author">
        <w:del w:id="7284" w:author="Author">
          <w:r w:rsidRPr="006B1A26" w:rsidDel="00E2587A">
            <w:rPr>
              <w:rFonts w:eastAsia="Calibri" w:cs="Times New Roman"/>
              <w:color w:val="000000"/>
              <w:rPrChange w:id="7285" w:author="Author">
                <w:rPr>
                  <w:rFonts w:eastAsia="Calibri" w:cs="Times New Roman"/>
                  <w:i/>
                  <w:iCs/>
                  <w:color w:val="000000"/>
                </w:rPr>
              </w:rPrChange>
            </w:rPr>
            <w:delText>I punched again.</w:delText>
          </w:r>
        </w:del>
      </w:ins>
    </w:p>
    <w:p w14:paraId="4A280FF1" w14:textId="1F76893C" w:rsidR="00866553" w:rsidRPr="006B1A26" w:rsidDel="00E2587A" w:rsidRDefault="00866553" w:rsidP="00866553">
      <w:pPr>
        <w:widowControl w:val="0"/>
        <w:spacing w:line="280" w:lineRule="atLeast"/>
        <w:ind w:firstLine="288"/>
        <w:contextualSpacing/>
        <w:rPr>
          <w:ins w:id="7286" w:author="Author"/>
          <w:del w:id="7287" w:author="Author"/>
          <w:rFonts w:eastAsia="Calibri" w:cs="Times New Roman"/>
          <w:color w:val="000000"/>
          <w:rPrChange w:id="7288" w:author="Author">
            <w:rPr>
              <w:ins w:id="7289" w:author="Author"/>
              <w:del w:id="7290" w:author="Author"/>
              <w:rFonts w:eastAsia="Calibri" w:cs="Times New Roman"/>
              <w:i/>
              <w:iCs/>
              <w:color w:val="000000"/>
            </w:rPr>
          </w:rPrChange>
        </w:rPr>
      </w:pPr>
      <w:ins w:id="7291" w:author="Author">
        <w:del w:id="7292" w:author="Author">
          <w:r w:rsidRPr="006B1A26" w:rsidDel="00E2587A">
            <w:rPr>
              <w:rFonts w:eastAsia="Calibri" w:cs="Times New Roman"/>
              <w:color w:val="000000"/>
              <w:rPrChange w:id="7293" w:author="Author">
                <w:rPr>
                  <w:rFonts w:eastAsia="Calibri" w:cs="Times New Roman"/>
                  <w:i/>
                  <w:iCs/>
                  <w:color w:val="000000"/>
                </w:rPr>
              </w:rPrChange>
            </w:rPr>
            <w:delText xml:space="preserve"> "Sixty-six. Again, Jane."</w:delText>
          </w:r>
        </w:del>
      </w:ins>
    </w:p>
    <w:p w14:paraId="7DF86BE3" w14:textId="186DFD6D" w:rsidR="00866553" w:rsidRPr="006B1A26" w:rsidDel="00E2587A" w:rsidRDefault="00866553" w:rsidP="00866553">
      <w:pPr>
        <w:widowControl w:val="0"/>
        <w:spacing w:line="280" w:lineRule="atLeast"/>
        <w:ind w:firstLine="288"/>
        <w:contextualSpacing/>
        <w:rPr>
          <w:ins w:id="7294" w:author="Author"/>
          <w:del w:id="7295" w:author="Author"/>
          <w:rFonts w:eastAsia="Calibri" w:cs="Times New Roman"/>
          <w:color w:val="000000"/>
          <w:rPrChange w:id="7296" w:author="Author">
            <w:rPr>
              <w:ins w:id="7297" w:author="Author"/>
              <w:del w:id="7298" w:author="Author"/>
              <w:rFonts w:eastAsia="Calibri" w:cs="Times New Roman"/>
              <w:i/>
              <w:iCs/>
              <w:color w:val="000000"/>
            </w:rPr>
          </w:rPrChange>
        </w:rPr>
      </w:pPr>
      <w:ins w:id="7299" w:author="Author">
        <w:del w:id="7300" w:author="Author">
          <w:r w:rsidRPr="006B1A26" w:rsidDel="00E2587A">
            <w:rPr>
              <w:rFonts w:eastAsia="Calibri" w:cs="Times New Roman"/>
              <w:color w:val="000000"/>
              <w:rPrChange w:id="7301" w:author="Author">
                <w:rPr>
                  <w:rFonts w:eastAsia="Calibri" w:cs="Times New Roman"/>
                  <w:i/>
                  <w:iCs/>
                  <w:color w:val="000000"/>
                </w:rPr>
              </w:rPrChange>
            </w:rPr>
            <w:delText>We did that twenty times. I was determined and got it to 73 kilograms.</w:delText>
          </w:r>
        </w:del>
      </w:ins>
    </w:p>
    <w:p w14:paraId="3E4FCD6A" w14:textId="6D707275" w:rsidR="00866553" w:rsidRPr="006B1A26" w:rsidDel="00E2587A" w:rsidRDefault="00866553" w:rsidP="00866553">
      <w:pPr>
        <w:widowControl w:val="0"/>
        <w:spacing w:line="280" w:lineRule="atLeast"/>
        <w:ind w:firstLine="288"/>
        <w:contextualSpacing/>
        <w:rPr>
          <w:ins w:id="7302" w:author="Author"/>
          <w:del w:id="7303" w:author="Author"/>
          <w:rFonts w:eastAsia="Calibri" w:cs="Times New Roman"/>
          <w:color w:val="000000"/>
          <w:rPrChange w:id="7304" w:author="Author">
            <w:rPr>
              <w:ins w:id="7305" w:author="Author"/>
              <w:del w:id="7306" w:author="Author"/>
              <w:rFonts w:eastAsia="Calibri" w:cs="Times New Roman"/>
              <w:i/>
              <w:iCs/>
              <w:color w:val="000000"/>
            </w:rPr>
          </w:rPrChange>
        </w:rPr>
      </w:pPr>
      <w:ins w:id="7307" w:author="Author">
        <w:del w:id="7308" w:author="Author">
          <w:r w:rsidRPr="006B1A26" w:rsidDel="00E2587A">
            <w:rPr>
              <w:rFonts w:eastAsia="Calibri" w:cs="Times New Roman"/>
              <w:color w:val="000000"/>
              <w:rPrChange w:id="7309" w:author="Author">
                <w:rPr>
                  <w:rFonts w:eastAsia="Calibri" w:cs="Times New Roman"/>
                  <w:i/>
                  <w:iCs/>
                  <w:color w:val="000000"/>
                </w:rPr>
              </w:rPrChange>
            </w:rPr>
            <w:delText>"Strength and speed. We will train both. Follow me to the rowing machine."</w:delText>
          </w:r>
        </w:del>
      </w:ins>
    </w:p>
    <w:p w14:paraId="16882F5B" w14:textId="009E4C04" w:rsidR="00866553" w:rsidRPr="006B1A26" w:rsidDel="00E2587A" w:rsidRDefault="00866553" w:rsidP="00866553">
      <w:pPr>
        <w:widowControl w:val="0"/>
        <w:spacing w:line="280" w:lineRule="atLeast"/>
        <w:ind w:firstLine="288"/>
        <w:contextualSpacing/>
        <w:rPr>
          <w:ins w:id="7310" w:author="Author"/>
          <w:del w:id="7311" w:author="Author"/>
          <w:rFonts w:eastAsia="Calibri" w:cs="Times New Roman"/>
          <w:color w:val="000000"/>
          <w:rPrChange w:id="7312" w:author="Author">
            <w:rPr>
              <w:ins w:id="7313" w:author="Author"/>
              <w:del w:id="7314" w:author="Author"/>
              <w:rFonts w:eastAsia="Calibri" w:cs="Times New Roman"/>
              <w:i/>
              <w:iCs/>
              <w:color w:val="000000"/>
            </w:rPr>
          </w:rPrChange>
        </w:rPr>
      </w:pPr>
      <w:ins w:id="7315" w:author="Author">
        <w:del w:id="7316" w:author="Author">
          <w:r w:rsidRPr="006B1A26" w:rsidDel="00E2587A">
            <w:rPr>
              <w:rFonts w:eastAsia="Calibri" w:cs="Times New Roman"/>
              <w:color w:val="000000"/>
              <w:rPrChange w:id="7317" w:author="Author">
                <w:rPr>
                  <w:rFonts w:eastAsia="Calibri" w:cs="Times New Roman"/>
                  <w:i/>
                  <w:iCs/>
                  <w:color w:val="000000"/>
                </w:rPr>
              </w:rPrChange>
            </w:rPr>
            <w:delText xml:space="preserve"> I situated myself into it, and he programmed it for 30 minutes. I started rowing, and he went to his desk and went through some paperwork. At the end of the rowing exercise, he led me back to the target mannequin, and I resumed striking it with the heel of my hand. I got my score up to 75 kilograms consistently.</w:delText>
          </w:r>
        </w:del>
      </w:ins>
    </w:p>
    <w:p w14:paraId="018D735B" w14:textId="7429215C" w:rsidR="00866553" w:rsidRPr="006B1A26" w:rsidDel="00E2587A" w:rsidRDefault="00866553" w:rsidP="00866553">
      <w:pPr>
        <w:widowControl w:val="0"/>
        <w:spacing w:line="280" w:lineRule="atLeast"/>
        <w:ind w:firstLine="288"/>
        <w:contextualSpacing/>
        <w:rPr>
          <w:ins w:id="7318" w:author="Author"/>
          <w:del w:id="7319" w:author="Author"/>
          <w:rFonts w:eastAsia="Calibri" w:cs="Times New Roman"/>
          <w:color w:val="000000"/>
          <w:rPrChange w:id="7320" w:author="Author">
            <w:rPr>
              <w:ins w:id="7321" w:author="Author"/>
              <w:del w:id="7322" w:author="Author"/>
              <w:rFonts w:eastAsia="Calibri" w:cs="Times New Roman"/>
              <w:i/>
              <w:iCs/>
              <w:color w:val="000000"/>
            </w:rPr>
          </w:rPrChange>
        </w:rPr>
      </w:pPr>
      <w:ins w:id="7323" w:author="Author">
        <w:del w:id="7324" w:author="Author">
          <w:r w:rsidRPr="006B1A26" w:rsidDel="00E2587A">
            <w:rPr>
              <w:rFonts w:eastAsia="Calibri" w:cs="Times New Roman"/>
              <w:color w:val="000000"/>
              <w:rPrChange w:id="7325" w:author="Author">
                <w:rPr>
                  <w:rFonts w:eastAsia="Calibri" w:cs="Times New Roman"/>
                  <w:i/>
                  <w:iCs/>
                  <w:color w:val="000000"/>
                </w:rPr>
              </w:rPrChange>
            </w:rPr>
            <w:delText>"This is enough for today, Jane. Let's close the school and return to our homes.</w:delText>
          </w:r>
        </w:del>
      </w:ins>
    </w:p>
    <w:p w14:paraId="2A8F0D80" w14:textId="22BCEEDE" w:rsidR="00866553" w:rsidRPr="006B1A26" w:rsidDel="00E2587A" w:rsidRDefault="00866553" w:rsidP="00866553">
      <w:pPr>
        <w:widowControl w:val="0"/>
        <w:spacing w:line="280" w:lineRule="atLeast"/>
        <w:ind w:firstLine="288"/>
        <w:contextualSpacing/>
        <w:rPr>
          <w:ins w:id="7326" w:author="Author"/>
          <w:del w:id="7327" w:author="Author"/>
          <w:rFonts w:eastAsia="Calibri" w:cs="Times New Roman"/>
          <w:color w:val="000000"/>
          <w:rPrChange w:id="7328" w:author="Author">
            <w:rPr>
              <w:ins w:id="7329" w:author="Author"/>
              <w:del w:id="7330" w:author="Author"/>
              <w:rFonts w:eastAsia="Calibri" w:cs="Times New Roman"/>
              <w:i/>
              <w:iCs/>
              <w:color w:val="000000"/>
            </w:rPr>
          </w:rPrChange>
        </w:rPr>
      </w:pPr>
      <w:ins w:id="7331" w:author="Author">
        <w:del w:id="7332" w:author="Author">
          <w:r w:rsidRPr="006B1A26" w:rsidDel="00E2587A">
            <w:rPr>
              <w:rFonts w:eastAsia="Calibri" w:cs="Times New Roman"/>
              <w:color w:val="000000"/>
              <w:rPrChange w:id="7333" w:author="Author">
                <w:rPr>
                  <w:rFonts w:eastAsia="Calibri" w:cs="Times New Roman"/>
                  <w:i/>
                  <w:iCs/>
                  <w:color w:val="000000"/>
                </w:rPr>
              </w:rPrChange>
            </w:rPr>
            <w:delText>Angel with golden hair, I will always leave you with one bit of wisdom that I have acquired through years of study and interaction with people I respect. You, Jane Doe, will never be a voiceless outcast here. You will be part of a family of martial arts devotees trained to avoid violence where possible and protect themselves and others when violence is unavoidable. It is an honor to be your teacher, Jane Doe."</w:delText>
          </w:r>
        </w:del>
      </w:ins>
    </w:p>
    <w:p w14:paraId="4D05BE1E" w14:textId="0BB1DA40" w:rsidR="00866553" w:rsidRPr="006B1A26" w:rsidDel="00E2587A" w:rsidRDefault="00866553" w:rsidP="00866553">
      <w:pPr>
        <w:widowControl w:val="0"/>
        <w:spacing w:line="280" w:lineRule="atLeast"/>
        <w:ind w:firstLine="288"/>
        <w:contextualSpacing/>
        <w:rPr>
          <w:ins w:id="7334" w:author="Author"/>
          <w:del w:id="7335" w:author="Author"/>
          <w:rFonts w:eastAsia="Calibri" w:cs="Times New Roman"/>
          <w:color w:val="000000"/>
          <w:rPrChange w:id="7336" w:author="Author">
            <w:rPr>
              <w:ins w:id="7337" w:author="Author"/>
              <w:del w:id="7338" w:author="Author"/>
              <w:rFonts w:eastAsia="Calibri" w:cs="Times New Roman"/>
              <w:i/>
              <w:iCs/>
              <w:color w:val="000000"/>
            </w:rPr>
          </w:rPrChange>
        </w:rPr>
      </w:pPr>
      <w:ins w:id="7339" w:author="Author">
        <w:del w:id="7340" w:author="Author">
          <w:r w:rsidRPr="006B1A26" w:rsidDel="00E2587A">
            <w:rPr>
              <w:rFonts w:eastAsia="Calibri" w:cs="Times New Roman"/>
              <w:color w:val="000000"/>
              <w:rPrChange w:id="7341" w:author="Author">
                <w:rPr>
                  <w:rFonts w:eastAsia="Calibri" w:cs="Times New Roman"/>
                  <w:i/>
                  <w:iCs/>
                  <w:color w:val="000000"/>
                </w:rPr>
              </w:rPrChange>
            </w:rPr>
            <w:delText>I responded to his bow of respect with a bow</w:delText>
          </w:r>
          <w:r w:rsidR="00DA1FF6" w:rsidRPr="006B1A26" w:rsidDel="00E2587A">
            <w:rPr>
              <w:rFonts w:eastAsia="Calibri" w:cs="Times New Roman"/>
              <w:color w:val="000000"/>
              <w:rPrChange w:id="7342" w:author="Author">
                <w:rPr>
                  <w:rFonts w:eastAsia="Calibri" w:cs="Times New Roman"/>
                  <w:i/>
                  <w:iCs/>
                  <w:color w:val="000000"/>
                </w:rPr>
              </w:rPrChange>
            </w:rPr>
            <w:delText>one</w:delText>
          </w:r>
          <w:r w:rsidRPr="006B1A26" w:rsidDel="00E2587A">
            <w:rPr>
              <w:rFonts w:eastAsia="Calibri" w:cs="Times New Roman"/>
              <w:color w:val="000000"/>
              <w:rPrChange w:id="7343" w:author="Author">
                <w:rPr>
                  <w:rFonts w:eastAsia="Calibri" w:cs="Times New Roman"/>
                  <w:i/>
                  <w:iCs/>
                  <w:color w:val="000000"/>
                </w:rPr>
              </w:rPrChange>
            </w:rPr>
            <w:delText xml:space="preserve"> of my own.</w:delText>
          </w:r>
        </w:del>
      </w:ins>
    </w:p>
    <w:p w14:paraId="705B6956" w14:textId="6443D832" w:rsidR="00866553" w:rsidRPr="006B1A26" w:rsidDel="00E2587A" w:rsidRDefault="00866553" w:rsidP="00866553">
      <w:pPr>
        <w:widowControl w:val="0"/>
        <w:spacing w:line="280" w:lineRule="atLeast"/>
        <w:ind w:firstLine="288"/>
        <w:contextualSpacing/>
        <w:rPr>
          <w:ins w:id="7344" w:author="Author"/>
          <w:del w:id="7345" w:author="Author"/>
          <w:rFonts w:eastAsia="Calibri" w:cs="Times New Roman"/>
          <w:color w:val="000000"/>
          <w:rPrChange w:id="7346" w:author="Author">
            <w:rPr>
              <w:ins w:id="7347" w:author="Author"/>
              <w:del w:id="7348" w:author="Author"/>
              <w:rFonts w:eastAsia="Calibri" w:cs="Times New Roman"/>
              <w:i/>
              <w:iCs/>
              <w:color w:val="000000"/>
            </w:rPr>
          </w:rPrChange>
        </w:rPr>
      </w:pPr>
      <w:ins w:id="7349" w:author="Author">
        <w:del w:id="7350" w:author="Author">
          <w:r w:rsidRPr="006B1A26" w:rsidDel="00E2587A">
            <w:rPr>
              <w:rFonts w:eastAsia="Calibri" w:cs="Times New Roman"/>
              <w:color w:val="000000"/>
              <w:rPrChange w:id="7351" w:author="Author">
                <w:rPr>
                  <w:rFonts w:eastAsia="Calibri" w:cs="Times New Roman"/>
                  <w:i/>
                  <w:iCs/>
                  <w:color w:val="000000"/>
                </w:rPr>
              </w:rPrChange>
            </w:rPr>
            <w:delText>"Do you live close by?"</w:delText>
          </w:r>
        </w:del>
      </w:ins>
    </w:p>
    <w:p w14:paraId="7DE50811" w14:textId="19C9EEA7" w:rsidR="00866553" w:rsidRPr="00605E6D" w:rsidDel="00E2587A" w:rsidRDefault="00866553" w:rsidP="00866553">
      <w:pPr>
        <w:widowControl w:val="0"/>
        <w:spacing w:line="280" w:lineRule="atLeast"/>
        <w:ind w:firstLine="288"/>
        <w:contextualSpacing/>
        <w:rPr>
          <w:ins w:id="7352" w:author="Author"/>
          <w:del w:id="7353" w:author="Author"/>
          <w:rFonts w:eastAsia="Calibri" w:cs="Times New Roman"/>
          <w:color w:val="000000"/>
        </w:rPr>
      </w:pPr>
    </w:p>
    <w:p w14:paraId="56736FE2" w14:textId="7817C7F0" w:rsidR="00866553" w:rsidRPr="006B1A26" w:rsidDel="00E2587A" w:rsidRDefault="00866553">
      <w:pPr>
        <w:widowControl w:val="0"/>
        <w:spacing w:line="280" w:lineRule="atLeast"/>
        <w:ind w:left="720" w:right="576" w:firstLine="0"/>
        <w:contextualSpacing/>
        <w:rPr>
          <w:ins w:id="7354" w:author="Author"/>
          <w:del w:id="7355" w:author="Author"/>
          <w:rFonts w:eastAsia="Calibri" w:cs="Times New Roman"/>
          <w:i/>
          <w:iCs/>
          <w:color w:val="000000"/>
          <w:rPrChange w:id="7356" w:author="Author">
            <w:rPr>
              <w:ins w:id="7357" w:author="Author"/>
              <w:del w:id="7358" w:author="Author"/>
              <w:rFonts w:eastAsia="Calibri" w:cs="Times New Roman"/>
              <w:b/>
              <w:bCs/>
              <w:i/>
              <w:iCs/>
              <w:color w:val="000000"/>
            </w:rPr>
          </w:rPrChange>
        </w:rPr>
        <w:pPrChange w:id="7359" w:author="Author">
          <w:pPr>
            <w:widowControl w:val="0"/>
            <w:spacing w:line="280" w:lineRule="atLeast"/>
            <w:ind w:firstLine="288"/>
            <w:contextualSpacing/>
          </w:pPr>
        </w:pPrChange>
      </w:pPr>
      <w:ins w:id="7360" w:author="Author">
        <w:del w:id="7361" w:author="Author">
          <w:r w:rsidRPr="006B1A26" w:rsidDel="00E2587A">
            <w:rPr>
              <w:rFonts w:eastAsia="Calibri" w:cs="Times New Roman"/>
              <w:i/>
              <w:iCs/>
              <w:color w:val="000000"/>
              <w:rPrChange w:id="7362" w:author="Author">
                <w:rPr>
                  <w:rFonts w:eastAsia="Calibri" w:cs="Times New Roman"/>
                  <w:b/>
                  <w:bCs/>
                  <w:i/>
                  <w:iCs/>
                  <w:color w:val="000000"/>
                </w:rPr>
              </w:rPrChange>
            </w:rPr>
            <w:delText>"Alexander Street."</w:delText>
          </w:r>
        </w:del>
      </w:ins>
    </w:p>
    <w:p w14:paraId="259806BF" w14:textId="435E36B3" w:rsidR="00866553" w:rsidRPr="00605E6D" w:rsidDel="00E2587A" w:rsidRDefault="00866553" w:rsidP="00866553">
      <w:pPr>
        <w:widowControl w:val="0"/>
        <w:spacing w:line="280" w:lineRule="atLeast"/>
        <w:ind w:firstLine="288"/>
        <w:contextualSpacing/>
        <w:rPr>
          <w:ins w:id="7363" w:author="Author"/>
          <w:del w:id="7364" w:author="Author"/>
          <w:rFonts w:eastAsia="Calibri" w:cs="Times New Roman"/>
          <w:color w:val="000000"/>
        </w:rPr>
      </w:pPr>
    </w:p>
    <w:p w14:paraId="54479877" w14:textId="1F1431D1" w:rsidR="00866553" w:rsidRPr="006B1A26" w:rsidDel="00E2587A" w:rsidRDefault="00866553" w:rsidP="00866553">
      <w:pPr>
        <w:widowControl w:val="0"/>
        <w:spacing w:line="280" w:lineRule="atLeast"/>
        <w:ind w:firstLine="288"/>
        <w:contextualSpacing/>
        <w:rPr>
          <w:ins w:id="7365" w:author="Author"/>
          <w:del w:id="7366" w:author="Author"/>
          <w:rFonts w:eastAsia="Calibri" w:cs="Times New Roman"/>
          <w:color w:val="000000"/>
          <w:rPrChange w:id="7367" w:author="Author">
            <w:rPr>
              <w:ins w:id="7368" w:author="Author"/>
              <w:del w:id="7369" w:author="Author"/>
              <w:rFonts w:eastAsia="Calibri" w:cs="Times New Roman"/>
              <w:i/>
              <w:iCs/>
              <w:color w:val="000000"/>
            </w:rPr>
          </w:rPrChange>
        </w:rPr>
      </w:pPr>
      <w:ins w:id="7370" w:author="Author">
        <w:del w:id="7371" w:author="Author">
          <w:r w:rsidRPr="006B1A26" w:rsidDel="00E2587A">
            <w:rPr>
              <w:rFonts w:eastAsia="Calibri" w:cs="Times New Roman"/>
              <w:color w:val="000000"/>
              <w:rPrChange w:id="7372" w:author="Author">
                <w:rPr>
                  <w:rFonts w:eastAsia="Calibri" w:cs="Times New Roman"/>
                  <w:i/>
                  <w:iCs/>
                  <w:color w:val="000000"/>
                </w:rPr>
              </w:rPrChange>
            </w:rPr>
            <w:delText>"Good, that is not far away. I recommend a daily run of a couple of miles. Grant Park is accessible via public transit."</w:delText>
          </w:r>
        </w:del>
      </w:ins>
    </w:p>
    <w:p w14:paraId="59B0E738" w14:textId="32486B24" w:rsidR="00866553" w:rsidRPr="006B1A26" w:rsidDel="00E2587A" w:rsidRDefault="00866553" w:rsidP="00866553">
      <w:pPr>
        <w:widowControl w:val="0"/>
        <w:spacing w:line="280" w:lineRule="atLeast"/>
        <w:ind w:firstLine="288"/>
        <w:contextualSpacing/>
        <w:rPr>
          <w:ins w:id="7373" w:author="Author"/>
          <w:del w:id="7374" w:author="Author"/>
          <w:rFonts w:eastAsia="Calibri" w:cs="Times New Roman"/>
          <w:color w:val="000000"/>
          <w:rPrChange w:id="7375" w:author="Author">
            <w:rPr>
              <w:ins w:id="7376" w:author="Author"/>
              <w:del w:id="7377" w:author="Author"/>
              <w:rFonts w:eastAsia="Calibri" w:cs="Times New Roman"/>
              <w:i/>
              <w:iCs/>
              <w:color w:val="000000"/>
            </w:rPr>
          </w:rPrChange>
        </w:rPr>
      </w:pPr>
      <w:ins w:id="7378" w:author="Author">
        <w:del w:id="7379" w:author="Author">
          <w:r w:rsidRPr="006B1A26" w:rsidDel="00E2587A">
            <w:rPr>
              <w:rFonts w:eastAsia="Calibri" w:cs="Times New Roman"/>
              <w:color w:val="000000"/>
              <w:rPrChange w:id="7380" w:author="Author">
                <w:rPr>
                  <w:rFonts w:eastAsia="Calibri" w:cs="Times New Roman"/>
                  <w:i/>
                  <w:iCs/>
                  <w:color w:val="000000"/>
                </w:rPr>
              </w:rPrChange>
            </w:rPr>
            <w:delText>I helped him turn out the lights and straighten some chairs, then we locked up and went to the street. He said goodbye to me, and I turned to go home, exhilarated with</w:delText>
          </w:r>
          <w:r w:rsidR="00FC4049" w:rsidDel="00E2587A">
            <w:rPr>
              <w:rFonts w:eastAsia="Calibri" w:cs="Times New Roman"/>
              <w:color w:val="000000"/>
            </w:rPr>
            <w:delText>by</w:delText>
          </w:r>
          <w:r w:rsidRPr="006B1A26" w:rsidDel="00E2587A">
            <w:rPr>
              <w:rFonts w:eastAsia="Calibri" w:cs="Times New Roman"/>
              <w:color w:val="000000"/>
              <w:rPrChange w:id="7381" w:author="Author">
                <w:rPr>
                  <w:rFonts w:eastAsia="Calibri" w:cs="Times New Roman"/>
                  <w:i/>
                  <w:iCs/>
                  <w:color w:val="000000"/>
                </w:rPr>
              </w:rPrChange>
            </w:rPr>
            <w:delText xml:space="preserve"> the feeling that I had rounded one corner in my life. Now I had to get a job.</w:delText>
          </w:r>
        </w:del>
      </w:ins>
    </w:p>
    <w:p w14:paraId="72A32EF3" w14:textId="1F430172" w:rsidR="00866553" w:rsidRPr="00605E6D" w:rsidDel="00E2587A" w:rsidRDefault="00866553" w:rsidP="00866553">
      <w:pPr>
        <w:widowControl w:val="0"/>
        <w:spacing w:line="280" w:lineRule="atLeast"/>
        <w:ind w:firstLine="288"/>
        <w:contextualSpacing/>
        <w:rPr>
          <w:ins w:id="7382" w:author="Author"/>
          <w:del w:id="7383" w:author="Author"/>
          <w:rFonts w:eastAsia="Calibri" w:cs="Times New Roman"/>
          <w:color w:val="000000"/>
        </w:rPr>
      </w:pPr>
    </w:p>
    <w:p w14:paraId="794D17C9" w14:textId="5DF9A980" w:rsidR="00866553" w:rsidRPr="00605E6D" w:rsidDel="00E2587A" w:rsidRDefault="00866553" w:rsidP="00866553">
      <w:pPr>
        <w:pStyle w:val="ASubheadLevel1"/>
        <w:rPr>
          <w:ins w:id="7384" w:author="Author"/>
          <w:del w:id="7385" w:author="Author"/>
        </w:rPr>
      </w:pPr>
      <w:bookmarkStart w:id="7386" w:name="_Toc93149512"/>
      <w:ins w:id="7387" w:author="Author">
        <w:del w:id="7388" w:author="Author">
          <w:r w:rsidRPr="00605E6D" w:rsidDel="00E2587A">
            <w:delText>A New Job</w:delText>
          </w:r>
          <w:bookmarkEnd w:id="7386"/>
        </w:del>
      </w:ins>
    </w:p>
    <w:p w14:paraId="1D966F6F" w14:textId="2B4A5ECB" w:rsidR="00866553" w:rsidRPr="006B1A26" w:rsidDel="00E2587A" w:rsidRDefault="00866553" w:rsidP="00866553">
      <w:pPr>
        <w:widowControl w:val="0"/>
        <w:spacing w:line="280" w:lineRule="atLeast"/>
        <w:ind w:firstLine="288"/>
        <w:contextualSpacing/>
        <w:rPr>
          <w:ins w:id="7389" w:author="Author"/>
          <w:del w:id="7390" w:author="Author"/>
          <w:rFonts w:eastAsia="Calibri" w:cs="Times New Roman"/>
          <w:color w:val="000000"/>
          <w:rPrChange w:id="7391" w:author="Author">
            <w:rPr>
              <w:ins w:id="7392" w:author="Author"/>
              <w:del w:id="7393" w:author="Author"/>
              <w:rFonts w:eastAsia="Calibri" w:cs="Times New Roman"/>
              <w:i/>
              <w:iCs/>
              <w:color w:val="000000"/>
            </w:rPr>
          </w:rPrChange>
        </w:rPr>
      </w:pPr>
      <w:ins w:id="7394" w:author="Author">
        <w:del w:id="7395" w:author="Author">
          <w:r w:rsidRPr="006B1A26" w:rsidDel="00E2587A">
            <w:rPr>
              <w:rFonts w:eastAsia="Calibri" w:cs="Times New Roman"/>
              <w:color w:val="000000"/>
              <w:rPrChange w:id="7396" w:author="Author">
                <w:rPr>
                  <w:rFonts w:eastAsia="Calibri" w:cs="Times New Roman"/>
                  <w:i/>
                  <w:iCs/>
                  <w:color w:val="000000"/>
                </w:rPr>
              </w:rPrChange>
            </w:rPr>
            <w:delText>I needed a job. I enrolled in many free online courses in computer</w:delText>
          </w:r>
          <w:r w:rsidRPr="00E55954" w:rsidDel="00E2587A">
            <w:rPr>
              <w:rFonts w:eastAsia="Calibri" w:cs="Times New Roman"/>
              <w:i/>
              <w:iCs/>
              <w:color w:val="000000"/>
            </w:rPr>
            <w:delText xml:space="preserve"> </w:delText>
          </w:r>
          <w:r w:rsidRPr="006B1A26" w:rsidDel="00E2587A">
            <w:rPr>
              <w:rFonts w:eastAsia="Calibri" w:cs="Times New Roman"/>
              <w:color w:val="000000"/>
              <w:rPrChange w:id="7397" w:author="Author">
                <w:rPr>
                  <w:rFonts w:eastAsia="Calibri" w:cs="Times New Roman"/>
                  <w:i/>
                  <w:iCs/>
                  <w:color w:val="000000"/>
                </w:rPr>
              </w:rPrChange>
            </w:rPr>
            <w:delText>science, including courses from MIT and Johns Hopkins. I took some Microsoft courses and had received several certification documents. I had also built some hardware using parts from Adafruit and Digikey. I felt it was time to look for a journeyman software job, maybe as a private contractor.</w:delText>
          </w:r>
        </w:del>
      </w:ins>
    </w:p>
    <w:p w14:paraId="2F3DC114" w14:textId="057C67AE" w:rsidR="00866553" w:rsidRPr="006B1A26" w:rsidDel="00E2587A" w:rsidRDefault="00866553" w:rsidP="00866553">
      <w:pPr>
        <w:widowControl w:val="0"/>
        <w:spacing w:line="280" w:lineRule="atLeast"/>
        <w:ind w:firstLine="288"/>
        <w:contextualSpacing/>
        <w:rPr>
          <w:ins w:id="7398" w:author="Author"/>
          <w:del w:id="7399" w:author="Author"/>
          <w:rFonts w:eastAsia="Calibri" w:cs="Times New Roman"/>
          <w:color w:val="000000"/>
          <w:rPrChange w:id="7400" w:author="Author">
            <w:rPr>
              <w:ins w:id="7401" w:author="Author"/>
              <w:del w:id="7402" w:author="Author"/>
              <w:rFonts w:eastAsia="Calibri" w:cs="Times New Roman"/>
              <w:i/>
              <w:iCs/>
              <w:color w:val="000000"/>
            </w:rPr>
          </w:rPrChange>
        </w:rPr>
      </w:pPr>
      <w:ins w:id="7403" w:author="Author">
        <w:del w:id="7404" w:author="Author">
          <w:r w:rsidRPr="006B1A26" w:rsidDel="00E2587A">
            <w:rPr>
              <w:rFonts w:eastAsia="Calibri" w:cs="Times New Roman"/>
              <w:color w:val="000000"/>
              <w:rPrChange w:id="7405" w:author="Author">
                <w:rPr>
                  <w:rFonts w:eastAsia="Calibri" w:cs="Times New Roman"/>
                  <w:i/>
                  <w:iCs/>
                  <w:color w:val="000000"/>
                </w:rPr>
              </w:rPrChange>
            </w:rPr>
            <w:delText>I opened a new bank account in Chinatown, acquired a new debit card, and set up a Post Office Box as my official address in Chicago. I started looking at online ads for software positions. A big Chicago software house, Chicago Cyber Engineering, advertised for software programmers but required a computer science degree. Finally, I found an ad for a smaller company, Chicago Advanced Software Engineering, looking for Python and C++ programmers. They didn't list any required credentials; the advertisement just said: "If you can code, we want to talk to you."</w:delText>
          </w:r>
        </w:del>
      </w:ins>
    </w:p>
    <w:p w14:paraId="6F24E83E" w14:textId="3B5BE8F5" w:rsidR="00866553" w:rsidRPr="006B1A26" w:rsidDel="00E2587A" w:rsidRDefault="00866553" w:rsidP="00866553">
      <w:pPr>
        <w:widowControl w:val="0"/>
        <w:spacing w:line="280" w:lineRule="atLeast"/>
        <w:ind w:firstLine="288"/>
        <w:contextualSpacing/>
        <w:rPr>
          <w:ins w:id="7406" w:author="Author"/>
          <w:del w:id="7407" w:author="Author"/>
          <w:rFonts w:eastAsia="Calibri" w:cs="Times New Roman"/>
          <w:color w:val="000000"/>
          <w:rPrChange w:id="7408" w:author="Author">
            <w:rPr>
              <w:ins w:id="7409" w:author="Author"/>
              <w:del w:id="7410" w:author="Author"/>
              <w:rFonts w:eastAsia="Calibri" w:cs="Times New Roman"/>
              <w:i/>
              <w:iCs/>
              <w:color w:val="000000"/>
            </w:rPr>
          </w:rPrChange>
        </w:rPr>
      </w:pPr>
      <w:ins w:id="7411" w:author="Author">
        <w:del w:id="7412" w:author="Author">
          <w:r w:rsidRPr="006B1A26" w:rsidDel="00E2587A">
            <w:rPr>
              <w:rFonts w:eastAsia="Calibri" w:cs="Times New Roman"/>
              <w:color w:val="000000"/>
              <w:rPrChange w:id="7413" w:author="Author">
                <w:rPr>
                  <w:rFonts w:eastAsia="Calibri" w:cs="Times New Roman"/>
                  <w:i/>
                  <w:iCs/>
                  <w:color w:val="000000"/>
                </w:rPr>
              </w:rPrChange>
            </w:rPr>
            <w:delText>Their office building was at 454 West Division Street, west of the Gold Coast. I could get there via the Red Line subway, the station being just a short walk away. The only problem is that the trip required ten stops, taking over an hour. Determined to give it a try, I put on my best dress. I packed my canvas bag with my documents, iPad, old laptop computer, and an Internet protocol analyzer, a hardware device I had designed. I put on my coat and set out in the late morning for Chicago Advanced Software Engineering.</w:delText>
          </w:r>
        </w:del>
      </w:ins>
    </w:p>
    <w:p w14:paraId="75EE7367" w14:textId="71417421" w:rsidR="00866553" w:rsidRPr="006B1A26" w:rsidDel="00E2587A" w:rsidRDefault="00866553" w:rsidP="00866553">
      <w:pPr>
        <w:widowControl w:val="0"/>
        <w:spacing w:line="280" w:lineRule="atLeast"/>
        <w:ind w:firstLine="288"/>
        <w:contextualSpacing/>
        <w:rPr>
          <w:ins w:id="7414" w:author="Author"/>
          <w:del w:id="7415" w:author="Author"/>
          <w:rFonts w:eastAsia="Calibri" w:cs="Times New Roman"/>
          <w:color w:val="000000"/>
          <w:rPrChange w:id="7416" w:author="Author">
            <w:rPr>
              <w:ins w:id="7417" w:author="Author"/>
              <w:del w:id="7418" w:author="Author"/>
              <w:rFonts w:eastAsia="Calibri" w:cs="Times New Roman"/>
              <w:i/>
              <w:iCs/>
              <w:color w:val="000000"/>
            </w:rPr>
          </w:rPrChange>
        </w:rPr>
      </w:pPr>
      <w:ins w:id="7419" w:author="Author">
        <w:del w:id="7420" w:author="Author">
          <w:r w:rsidRPr="006B1A26" w:rsidDel="00E2587A">
            <w:rPr>
              <w:rFonts w:eastAsia="Calibri" w:cs="Times New Roman"/>
              <w:color w:val="000000"/>
              <w:rPrChange w:id="7421" w:author="Author">
                <w:rPr>
                  <w:rFonts w:eastAsia="Calibri" w:cs="Times New Roman"/>
                  <w:i/>
                  <w:iCs/>
                  <w:color w:val="000000"/>
                </w:rPr>
              </w:rPrChange>
            </w:rPr>
            <w:delText>Their office was less than a half-mile from the Clark/Division subway station, but I lucked out and boarded a city bus which dropped me off right at their building. It was a six-story structure with a bank and other businesses on the first floor and what seemed to be apartments above. I found the building map and took the elevator to the fifth floor.</w:delText>
          </w:r>
        </w:del>
      </w:ins>
    </w:p>
    <w:p w14:paraId="57CE3160" w14:textId="6636BFFE" w:rsidR="00866553" w:rsidRPr="006B1A26" w:rsidDel="00E2587A" w:rsidRDefault="00866553" w:rsidP="00866553">
      <w:pPr>
        <w:widowControl w:val="0"/>
        <w:spacing w:line="280" w:lineRule="atLeast"/>
        <w:ind w:firstLine="288"/>
        <w:contextualSpacing/>
        <w:rPr>
          <w:ins w:id="7422" w:author="Author"/>
          <w:del w:id="7423" w:author="Author"/>
          <w:rFonts w:eastAsia="Calibri" w:cs="Times New Roman"/>
          <w:color w:val="000000"/>
          <w:rPrChange w:id="7424" w:author="Author">
            <w:rPr>
              <w:ins w:id="7425" w:author="Author"/>
              <w:del w:id="7426" w:author="Author"/>
              <w:rFonts w:eastAsia="Calibri" w:cs="Times New Roman"/>
              <w:i/>
              <w:iCs/>
              <w:color w:val="000000"/>
            </w:rPr>
          </w:rPrChange>
        </w:rPr>
      </w:pPr>
      <w:ins w:id="7427" w:author="Author">
        <w:del w:id="7428" w:author="Author">
          <w:r w:rsidRPr="006B1A26" w:rsidDel="00E2587A">
            <w:rPr>
              <w:rFonts w:eastAsia="Calibri" w:cs="Times New Roman"/>
              <w:color w:val="000000"/>
              <w:rPrChange w:id="7429" w:author="Author">
                <w:rPr>
                  <w:rFonts w:eastAsia="Calibri" w:cs="Times New Roman"/>
                  <w:i/>
                  <w:iCs/>
                  <w:color w:val="000000"/>
                </w:rPr>
              </w:rPrChange>
            </w:rPr>
            <w:delText>I approached the reception desk and handed the attractive African American lady a prepared note.</w:delText>
          </w:r>
        </w:del>
      </w:ins>
    </w:p>
    <w:p w14:paraId="1C490C90" w14:textId="5D704DB6" w:rsidR="00866553" w:rsidRPr="00605E6D" w:rsidDel="00E2587A" w:rsidRDefault="00866553" w:rsidP="00866553">
      <w:pPr>
        <w:widowControl w:val="0"/>
        <w:spacing w:line="280" w:lineRule="atLeast"/>
        <w:ind w:firstLine="288"/>
        <w:contextualSpacing/>
        <w:rPr>
          <w:ins w:id="7430" w:author="Author"/>
          <w:del w:id="7431" w:author="Author"/>
          <w:rFonts w:eastAsia="Calibri" w:cs="Times New Roman"/>
          <w:color w:val="000000"/>
        </w:rPr>
      </w:pPr>
    </w:p>
    <w:p w14:paraId="3973BE3D" w14:textId="6AE6E6C9" w:rsidR="00866553" w:rsidRPr="006B1A26" w:rsidDel="00E2587A" w:rsidRDefault="00866553">
      <w:pPr>
        <w:widowControl w:val="0"/>
        <w:spacing w:line="280" w:lineRule="atLeast"/>
        <w:ind w:left="720" w:right="576" w:firstLine="0"/>
        <w:contextualSpacing/>
        <w:rPr>
          <w:ins w:id="7432" w:author="Author"/>
          <w:del w:id="7433" w:author="Author"/>
          <w:rFonts w:eastAsia="Calibri" w:cs="Times New Roman"/>
          <w:i/>
          <w:iCs/>
          <w:color w:val="000000"/>
        </w:rPr>
        <w:pPrChange w:id="7434" w:author="Author">
          <w:pPr>
            <w:widowControl w:val="0"/>
            <w:spacing w:line="280" w:lineRule="atLeast"/>
            <w:ind w:firstLine="288"/>
            <w:contextualSpacing/>
          </w:pPr>
        </w:pPrChange>
      </w:pPr>
      <w:ins w:id="7435" w:author="Author">
        <w:del w:id="7436" w:author="Author">
          <w:r w:rsidRPr="006B1A26" w:rsidDel="00E2587A">
            <w:rPr>
              <w:rFonts w:eastAsia="Calibri" w:cs="Times New Roman"/>
              <w:i/>
              <w:iCs/>
              <w:color w:val="000000"/>
            </w:rPr>
            <w:delText>Hi, I am Jane Doe.</w:delText>
          </w:r>
        </w:del>
      </w:ins>
    </w:p>
    <w:p w14:paraId="28560068" w14:textId="60DCBC2D" w:rsidR="00866553" w:rsidRPr="006B1A26" w:rsidDel="00E2587A" w:rsidRDefault="00866553">
      <w:pPr>
        <w:widowControl w:val="0"/>
        <w:spacing w:line="280" w:lineRule="atLeast"/>
        <w:ind w:left="720" w:right="576" w:firstLine="0"/>
        <w:contextualSpacing/>
        <w:rPr>
          <w:ins w:id="7437" w:author="Author"/>
          <w:del w:id="7438" w:author="Author"/>
          <w:rFonts w:eastAsia="Calibri" w:cs="Times New Roman"/>
          <w:i/>
          <w:iCs/>
          <w:color w:val="000000"/>
        </w:rPr>
        <w:pPrChange w:id="7439" w:author="Author">
          <w:pPr>
            <w:widowControl w:val="0"/>
            <w:spacing w:line="280" w:lineRule="atLeast"/>
            <w:ind w:left="270" w:firstLine="18"/>
            <w:contextualSpacing/>
          </w:pPr>
        </w:pPrChange>
      </w:pPr>
      <w:ins w:id="7440" w:author="Author">
        <w:del w:id="7441" w:author="Author">
          <w:r w:rsidRPr="006B1A26" w:rsidDel="00E2587A">
            <w:rPr>
              <w:rFonts w:eastAsia="Calibri" w:cs="Times New Roman"/>
              <w:i/>
              <w:iCs/>
              <w:color w:val="000000"/>
            </w:rPr>
            <w:delText>I am responding to your employment advertisement for software coders.</w:delText>
          </w:r>
        </w:del>
      </w:ins>
    </w:p>
    <w:p w14:paraId="065A4BE2" w14:textId="26364510" w:rsidR="00866553" w:rsidRPr="006B1A26" w:rsidDel="00E2587A" w:rsidRDefault="00866553">
      <w:pPr>
        <w:widowControl w:val="0"/>
        <w:spacing w:line="280" w:lineRule="atLeast"/>
        <w:ind w:left="720" w:right="576" w:firstLine="0"/>
        <w:contextualSpacing/>
        <w:rPr>
          <w:ins w:id="7442" w:author="Author"/>
          <w:del w:id="7443" w:author="Author"/>
          <w:rFonts w:eastAsia="Calibri" w:cs="Times New Roman"/>
          <w:color w:val="000000"/>
        </w:rPr>
        <w:pPrChange w:id="7444" w:author="Author">
          <w:pPr>
            <w:widowControl w:val="0"/>
            <w:spacing w:line="280" w:lineRule="atLeast"/>
            <w:ind w:firstLine="288"/>
            <w:contextualSpacing/>
          </w:pPr>
        </w:pPrChange>
      </w:pPr>
      <w:ins w:id="7445" w:author="Author">
        <w:del w:id="7446" w:author="Author">
          <w:r w:rsidRPr="006B1A26" w:rsidDel="00E2587A">
            <w:rPr>
              <w:rFonts w:eastAsia="Calibri" w:cs="Times New Roman"/>
              <w:i/>
              <w:iCs/>
              <w:color w:val="000000"/>
            </w:rPr>
            <w:delText>I am mute but can communicate using my iPad.</w:delText>
          </w:r>
        </w:del>
      </w:ins>
    </w:p>
    <w:p w14:paraId="511DD61F" w14:textId="0B043A40" w:rsidR="00866553" w:rsidRPr="00605E6D" w:rsidDel="00E2587A" w:rsidRDefault="00866553" w:rsidP="00866553">
      <w:pPr>
        <w:widowControl w:val="0"/>
        <w:spacing w:line="280" w:lineRule="atLeast"/>
        <w:ind w:firstLine="288"/>
        <w:contextualSpacing/>
        <w:rPr>
          <w:ins w:id="7447" w:author="Author"/>
          <w:del w:id="7448" w:author="Author"/>
          <w:rFonts w:eastAsia="Calibri" w:cs="Times New Roman"/>
          <w:color w:val="000000"/>
        </w:rPr>
      </w:pPr>
    </w:p>
    <w:p w14:paraId="00AC45DF" w14:textId="5FC89A3C" w:rsidR="00866553" w:rsidRPr="006B1A26" w:rsidDel="00E2587A" w:rsidRDefault="00866553" w:rsidP="00866553">
      <w:pPr>
        <w:widowControl w:val="0"/>
        <w:spacing w:line="280" w:lineRule="atLeast"/>
        <w:ind w:firstLine="288"/>
        <w:contextualSpacing/>
        <w:rPr>
          <w:ins w:id="7449" w:author="Author"/>
          <w:del w:id="7450" w:author="Author"/>
          <w:rFonts w:eastAsia="Calibri" w:cs="Times New Roman"/>
          <w:color w:val="000000"/>
          <w:rPrChange w:id="7451" w:author="Author">
            <w:rPr>
              <w:ins w:id="7452" w:author="Author"/>
              <w:del w:id="7453" w:author="Author"/>
              <w:rFonts w:eastAsia="Calibri" w:cs="Times New Roman"/>
              <w:i/>
              <w:iCs/>
              <w:color w:val="000000"/>
            </w:rPr>
          </w:rPrChange>
        </w:rPr>
      </w:pPr>
      <w:ins w:id="7454" w:author="Author">
        <w:del w:id="7455" w:author="Author">
          <w:r w:rsidRPr="006B1A26" w:rsidDel="00E2587A">
            <w:rPr>
              <w:rFonts w:eastAsia="Calibri" w:cs="Times New Roman"/>
              <w:color w:val="000000"/>
              <w:rPrChange w:id="7456" w:author="Author">
                <w:rPr>
                  <w:rFonts w:eastAsia="Calibri" w:cs="Times New Roman"/>
                  <w:i/>
                  <w:iCs/>
                  <w:color w:val="000000"/>
                </w:rPr>
              </w:rPrChange>
            </w:rPr>
            <w:delText>She smiled sweetly and said: "just a minute." She picked up her phone and punched a button. I could only hear one side of the conversation.</w:delText>
          </w:r>
        </w:del>
      </w:ins>
    </w:p>
    <w:p w14:paraId="6C0130FC" w14:textId="3CF470B8" w:rsidR="00866553" w:rsidRPr="006B1A26" w:rsidDel="00E2587A" w:rsidRDefault="00866553" w:rsidP="00866553">
      <w:pPr>
        <w:widowControl w:val="0"/>
        <w:spacing w:line="280" w:lineRule="atLeast"/>
        <w:ind w:firstLine="288"/>
        <w:contextualSpacing/>
        <w:rPr>
          <w:ins w:id="7457" w:author="Author"/>
          <w:del w:id="7458" w:author="Author"/>
          <w:rFonts w:eastAsia="Calibri" w:cs="Times New Roman"/>
          <w:color w:val="000000"/>
          <w:rPrChange w:id="7459" w:author="Author">
            <w:rPr>
              <w:ins w:id="7460" w:author="Author"/>
              <w:del w:id="7461" w:author="Author"/>
              <w:rFonts w:eastAsia="Calibri" w:cs="Times New Roman"/>
              <w:i/>
              <w:iCs/>
              <w:color w:val="000000"/>
            </w:rPr>
          </w:rPrChange>
        </w:rPr>
      </w:pPr>
      <w:ins w:id="7462" w:author="Author">
        <w:del w:id="7463" w:author="Author">
          <w:r w:rsidRPr="006B1A26" w:rsidDel="00E2587A">
            <w:rPr>
              <w:rFonts w:eastAsia="Calibri" w:cs="Times New Roman"/>
              <w:color w:val="000000"/>
              <w:rPrChange w:id="7464" w:author="Author">
                <w:rPr>
                  <w:rFonts w:eastAsia="Calibri" w:cs="Times New Roman"/>
                  <w:i/>
                  <w:iCs/>
                  <w:color w:val="000000"/>
                </w:rPr>
              </w:rPrChange>
            </w:rPr>
            <w:delText>"Dr. Cottrel, this is Alicia</w:delText>
          </w:r>
          <w:r w:rsidR="001A795A" w:rsidDel="00E2587A">
            <w:rPr>
              <w:rFonts w:eastAsia="Calibri" w:cs="Times New Roman"/>
              <w:color w:val="000000"/>
            </w:rPr>
            <w:delText>Lysha</w:delText>
          </w:r>
          <w:r w:rsidRPr="006B1A26" w:rsidDel="00E2587A">
            <w:rPr>
              <w:rFonts w:eastAsia="Calibri" w:cs="Times New Roman"/>
              <w:color w:val="000000"/>
              <w:rPrChange w:id="7465" w:author="Author">
                <w:rPr>
                  <w:rFonts w:eastAsia="Calibri" w:cs="Times New Roman"/>
                  <w:i/>
                  <w:iCs/>
                  <w:color w:val="000000"/>
                </w:rPr>
              </w:rPrChange>
            </w:rPr>
            <w:delText xml:space="preserve"> in the lobby. There's a Jane Doe here who wants to apply for a job. No, Mr. Tulson is at an HR conference in San</w:delText>
          </w:r>
          <w:r w:rsidRPr="00E55954" w:rsidDel="00E2587A">
            <w:rPr>
              <w:rFonts w:eastAsia="Calibri" w:cs="Times New Roman"/>
              <w:i/>
              <w:iCs/>
              <w:color w:val="000000"/>
            </w:rPr>
            <w:delText xml:space="preserve"> </w:delText>
          </w:r>
          <w:r w:rsidRPr="006B1A26" w:rsidDel="00E2587A">
            <w:rPr>
              <w:rFonts w:eastAsia="Calibri" w:cs="Times New Roman"/>
              <w:color w:val="000000"/>
              <w:rPrChange w:id="7466" w:author="Author">
                <w:rPr>
                  <w:rFonts w:eastAsia="Calibri" w:cs="Times New Roman"/>
                  <w:i/>
                  <w:iCs/>
                  <w:color w:val="000000"/>
                </w:rPr>
              </w:rPrChange>
            </w:rPr>
            <w:delText>Francisco and won't return until next week. You'll interview her. OK, I'll send her in. One other thing, Dr. Cottrel, Jane is mute. She communicates via an iPad. OK, here she comes."</w:delText>
          </w:r>
        </w:del>
      </w:ins>
    </w:p>
    <w:p w14:paraId="46AC964B" w14:textId="5F2093FE" w:rsidR="00121FC0" w:rsidDel="00E2587A" w:rsidRDefault="00866553" w:rsidP="00866553">
      <w:pPr>
        <w:widowControl w:val="0"/>
        <w:spacing w:line="280" w:lineRule="atLeast"/>
        <w:ind w:firstLine="288"/>
        <w:contextualSpacing/>
        <w:rPr>
          <w:ins w:id="7467" w:author="Author"/>
          <w:del w:id="7468" w:author="Author"/>
          <w:rFonts w:eastAsia="Calibri" w:cs="Times New Roman"/>
          <w:color w:val="000000"/>
        </w:rPr>
      </w:pPr>
      <w:ins w:id="7469" w:author="Author">
        <w:del w:id="7470" w:author="Author">
          <w:r w:rsidRPr="006B1A26" w:rsidDel="00E2587A">
            <w:rPr>
              <w:rFonts w:eastAsia="Calibri" w:cs="Times New Roman"/>
              <w:color w:val="000000"/>
              <w:rPrChange w:id="7471" w:author="Author">
                <w:rPr>
                  <w:rFonts w:eastAsia="Calibri" w:cs="Times New Roman"/>
                  <w:i/>
                  <w:iCs/>
                  <w:color w:val="000000"/>
                </w:rPr>
              </w:rPrChange>
            </w:rPr>
            <w:delText>Alicia looked at me and said: "Miss Doe, Doctor Cottrel is this company's president and CEO. He will speak to you. Go down that hallway to the end. His office is on the right."</w:delText>
          </w:r>
        </w:del>
      </w:ins>
    </w:p>
    <w:p w14:paraId="04C11D80" w14:textId="2CA06941" w:rsidR="00866553" w:rsidRPr="006B1A26" w:rsidDel="00E2587A" w:rsidRDefault="00866553" w:rsidP="00866553">
      <w:pPr>
        <w:widowControl w:val="0"/>
        <w:spacing w:line="280" w:lineRule="atLeast"/>
        <w:ind w:firstLine="288"/>
        <w:contextualSpacing/>
        <w:rPr>
          <w:ins w:id="7472" w:author="Author"/>
          <w:del w:id="7473" w:author="Author"/>
          <w:rFonts w:eastAsia="Calibri" w:cs="Times New Roman"/>
          <w:color w:val="000000"/>
          <w:rPrChange w:id="7474" w:author="Author">
            <w:rPr>
              <w:ins w:id="7475" w:author="Author"/>
              <w:del w:id="7476" w:author="Author"/>
              <w:rFonts w:eastAsia="Calibri" w:cs="Times New Roman"/>
              <w:i/>
              <w:iCs/>
              <w:color w:val="000000"/>
            </w:rPr>
          </w:rPrChange>
        </w:rPr>
      </w:pPr>
      <w:ins w:id="7477" w:author="Author">
        <w:del w:id="7478" w:author="Author">
          <w:r w:rsidRPr="006B1A26" w:rsidDel="00E2587A">
            <w:rPr>
              <w:rFonts w:eastAsia="Calibri" w:cs="Times New Roman"/>
              <w:color w:val="000000"/>
              <w:rPrChange w:id="7479" w:author="Author">
                <w:rPr>
                  <w:rFonts w:eastAsia="Calibri" w:cs="Times New Roman"/>
                  <w:i/>
                  <w:iCs/>
                  <w:color w:val="000000"/>
                </w:rPr>
              </w:rPrChange>
            </w:rPr>
            <w:delText xml:space="preserve"> I walked swiftly down the long hallway, which was all glass from waist-high to the ceiling. With dozens of programmers, I could see them huddled around workstations. </w:delText>
          </w:r>
        </w:del>
      </w:ins>
    </w:p>
    <w:p w14:paraId="7F95705E" w14:textId="6D82EE9B" w:rsidR="00866553" w:rsidRPr="006B1A26" w:rsidDel="00E2587A" w:rsidRDefault="00866553" w:rsidP="00866553">
      <w:pPr>
        <w:widowControl w:val="0"/>
        <w:spacing w:line="280" w:lineRule="atLeast"/>
        <w:ind w:firstLine="288"/>
        <w:contextualSpacing/>
        <w:rPr>
          <w:ins w:id="7480" w:author="Author"/>
          <w:del w:id="7481" w:author="Author"/>
          <w:rFonts w:eastAsia="Calibri" w:cs="Times New Roman"/>
          <w:color w:val="000000"/>
          <w:rPrChange w:id="7482" w:author="Author">
            <w:rPr>
              <w:ins w:id="7483" w:author="Author"/>
              <w:del w:id="7484" w:author="Author"/>
              <w:rFonts w:eastAsia="Calibri" w:cs="Times New Roman"/>
              <w:i/>
              <w:iCs/>
              <w:color w:val="000000"/>
            </w:rPr>
          </w:rPrChange>
        </w:rPr>
      </w:pPr>
      <w:ins w:id="7485" w:author="Author">
        <w:del w:id="7486" w:author="Author">
          <w:r w:rsidRPr="006B1A26" w:rsidDel="00E2587A">
            <w:rPr>
              <w:rFonts w:eastAsia="Calibri" w:cs="Times New Roman"/>
              <w:color w:val="000000"/>
              <w:rPrChange w:id="7487" w:author="Author">
                <w:rPr>
                  <w:rFonts w:eastAsia="Calibri" w:cs="Times New Roman"/>
                  <w:i/>
                  <w:iCs/>
                  <w:color w:val="000000"/>
                </w:rPr>
              </w:rPrChange>
            </w:rPr>
            <w:delText>I opened the glass door and walked in. Cottrel was behind his desk, and there was a woman</w:delText>
          </w:r>
          <w:r w:rsidR="00121FC0" w:rsidDel="00E2587A">
            <w:rPr>
              <w:rFonts w:eastAsia="Calibri" w:cs="Times New Roman"/>
              <w:color w:val="000000"/>
            </w:rPr>
            <w:delText>a woman was</w:delText>
          </w:r>
          <w:r w:rsidRPr="006B1A26" w:rsidDel="00E2587A">
            <w:rPr>
              <w:rFonts w:eastAsia="Calibri" w:cs="Times New Roman"/>
              <w:color w:val="000000"/>
              <w:rPrChange w:id="7488" w:author="Author">
                <w:rPr>
                  <w:rFonts w:eastAsia="Calibri" w:cs="Times New Roman"/>
                  <w:i/>
                  <w:iCs/>
                  <w:color w:val="000000"/>
                </w:rPr>
              </w:rPrChange>
            </w:rPr>
            <w:delText xml:space="preserve"> seated with him, an assistant, maybe? He stood up and smiled. </w:delText>
          </w:r>
        </w:del>
      </w:ins>
    </w:p>
    <w:p w14:paraId="2304C12F" w14:textId="0DCA75F7" w:rsidR="00866553" w:rsidRPr="006B1A26" w:rsidDel="00E2587A" w:rsidRDefault="00866553" w:rsidP="00866553">
      <w:pPr>
        <w:widowControl w:val="0"/>
        <w:spacing w:line="280" w:lineRule="atLeast"/>
        <w:ind w:firstLine="288"/>
        <w:contextualSpacing/>
        <w:rPr>
          <w:ins w:id="7489" w:author="Author"/>
          <w:del w:id="7490" w:author="Author"/>
          <w:rFonts w:eastAsia="Calibri" w:cs="Times New Roman"/>
          <w:color w:val="000000"/>
          <w:rPrChange w:id="7491" w:author="Author">
            <w:rPr>
              <w:ins w:id="7492" w:author="Author"/>
              <w:del w:id="7493" w:author="Author"/>
              <w:rFonts w:eastAsia="Calibri" w:cs="Times New Roman"/>
              <w:i/>
              <w:iCs/>
              <w:color w:val="000000"/>
            </w:rPr>
          </w:rPrChange>
        </w:rPr>
      </w:pPr>
      <w:ins w:id="7494" w:author="Author">
        <w:del w:id="7495" w:author="Author">
          <w:r w:rsidRPr="006B1A26" w:rsidDel="00E2587A">
            <w:rPr>
              <w:rFonts w:eastAsia="Calibri" w:cs="Times New Roman"/>
              <w:color w:val="000000"/>
              <w:rPrChange w:id="7496" w:author="Author">
                <w:rPr>
                  <w:rFonts w:eastAsia="Calibri" w:cs="Times New Roman"/>
                  <w:i/>
                  <w:iCs/>
                  <w:color w:val="000000"/>
                </w:rPr>
              </w:rPrChange>
            </w:rPr>
            <w:delText xml:space="preserve">"Hello, Jane. I'm Colby Cottrel. Pull up that chair from the conference table, and let's talk." </w:delText>
          </w:r>
        </w:del>
      </w:ins>
    </w:p>
    <w:p w14:paraId="0873E572" w14:textId="22C82F0D" w:rsidR="00866553" w:rsidRPr="006B1A26" w:rsidDel="00E2587A" w:rsidRDefault="00866553" w:rsidP="00866553">
      <w:pPr>
        <w:widowControl w:val="0"/>
        <w:spacing w:line="280" w:lineRule="atLeast"/>
        <w:ind w:firstLine="288"/>
        <w:contextualSpacing/>
        <w:rPr>
          <w:ins w:id="7497" w:author="Author"/>
          <w:del w:id="7498" w:author="Author"/>
          <w:rFonts w:eastAsia="Calibri" w:cs="Times New Roman"/>
          <w:color w:val="000000"/>
          <w:rPrChange w:id="7499" w:author="Author">
            <w:rPr>
              <w:ins w:id="7500" w:author="Author"/>
              <w:del w:id="7501" w:author="Author"/>
              <w:rFonts w:eastAsia="Calibri" w:cs="Times New Roman"/>
              <w:i/>
              <w:iCs/>
              <w:color w:val="000000"/>
            </w:rPr>
          </w:rPrChange>
        </w:rPr>
      </w:pPr>
      <w:ins w:id="7502" w:author="Author">
        <w:del w:id="7503" w:author="Author">
          <w:r w:rsidRPr="006B1A26" w:rsidDel="00E2587A">
            <w:rPr>
              <w:rFonts w:eastAsia="Calibri" w:cs="Times New Roman"/>
              <w:color w:val="000000"/>
              <w:rPrChange w:id="7504" w:author="Author">
                <w:rPr>
                  <w:rFonts w:eastAsia="Calibri" w:cs="Times New Roman"/>
                  <w:i/>
                  <w:iCs/>
                  <w:color w:val="000000"/>
                </w:rPr>
              </w:rPrChange>
            </w:rPr>
            <w:delText>I smiled and grabbed the chair. Sitting down, I lowered my canvas bag and clutched my iPad, starting the voice app. Colby Cottrel was young, maybe 30, with long, unkempt brown hair parted in the middle. He had a suit jacket on</w:delText>
          </w:r>
          <w:r w:rsidR="00121FC0" w:rsidDel="00E2587A">
            <w:rPr>
              <w:rFonts w:eastAsia="Calibri" w:cs="Times New Roman"/>
              <w:color w:val="000000"/>
            </w:rPr>
            <w:delText>wore a suit jacket</w:delText>
          </w:r>
          <w:r w:rsidRPr="006B1A26" w:rsidDel="00E2587A">
            <w:rPr>
              <w:rFonts w:eastAsia="Calibri" w:cs="Times New Roman"/>
              <w:color w:val="000000"/>
              <w:rPrChange w:id="7505" w:author="Author">
                <w:rPr>
                  <w:rFonts w:eastAsia="Calibri" w:cs="Times New Roman"/>
                  <w:i/>
                  <w:iCs/>
                  <w:color w:val="000000"/>
                </w:rPr>
              </w:rPrChange>
            </w:rPr>
            <w:delText>, but his light blue dress shirt had no tie.</w:delText>
          </w:r>
          <w:r w:rsidR="00121FC0" w:rsidDel="00E2587A">
            <w:rPr>
              <w:rFonts w:eastAsia="Calibri" w:cs="Times New Roman"/>
              <w:color w:val="000000"/>
            </w:rPr>
            <w:delText xml:space="preserve"> He </w:delText>
          </w:r>
        </w:del>
      </w:ins>
    </w:p>
    <w:p w14:paraId="51873DBD" w14:textId="11DCE4A0" w:rsidR="00121FC0" w:rsidDel="00E2587A" w:rsidRDefault="00866553" w:rsidP="00866553">
      <w:pPr>
        <w:widowControl w:val="0"/>
        <w:spacing w:line="280" w:lineRule="atLeast"/>
        <w:ind w:firstLine="288"/>
        <w:contextualSpacing/>
        <w:rPr>
          <w:ins w:id="7506" w:author="Author"/>
          <w:del w:id="7507" w:author="Author"/>
          <w:rFonts w:eastAsia="Calibri" w:cs="Times New Roman"/>
          <w:color w:val="000000"/>
        </w:rPr>
      </w:pPr>
      <w:ins w:id="7508" w:author="Author">
        <w:del w:id="7509" w:author="Author">
          <w:r w:rsidRPr="006B1A26" w:rsidDel="00E2587A">
            <w:rPr>
              <w:rFonts w:eastAsia="Calibri" w:cs="Times New Roman"/>
              <w:color w:val="000000"/>
              <w:rPrChange w:id="7510" w:author="Author">
                <w:rPr>
                  <w:rFonts w:eastAsia="Calibri" w:cs="Times New Roman"/>
                  <w:i/>
                  <w:iCs/>
                  <w:color w:val="000000"/>
                </w:rPr>
              </w:rPrChange>
            </w:rPr>
            <w:delText>P</w:delText>
          </w:r>
          <w:r w:rsidR="00121FC0" w:rsidDel="00E2587A">
            <w:rPr>
              <w:rFonts w:eastAsia="Calibri" w:cs="Times New Roman"/>
              <w:color w:val="000000"/>
            </w:rPr>
            <w:delText>p</w:delText>
          </w:r>
          <w:r w:rsidRPr="006B1A26" w:rsidDel="00E2587A">
            <w:rPr>
              <w:rFonts w:eastAsia="Calibri" w:cs="Times New Roman"/>
              <w:color w:val="000000"/>
              <w:rPrChange w:id="7511" w:author="Author">
                <w:rPr>
                  <w:rFonts w:eastAsia="Calibri" w:cs="Times New Roman"/>
                  <w:i/>
                  <w:iCs/>
                  <w:color w:val="000000"/>
                </w:rPr>
              </w:rPrChange>
            </w:rPr>
            <w:delText>oint</w:delText>
          </w:r>
          <w:r w:rsidR="00121FC0" w:rsidDel="00E2587A">
            <w:rPr>
              <w:rFonts w:eastAsia="Calibri" w:cs="Times New Roman"/>
              <w:color w:val="000000"/>
            </w:rPr>
            <w:delText>ed</w:delText>
          </w:r>
          <w:r w:rsidRPr="006B1A26" w:rsidDel="00E2587A">
            <w:rPr>
              <w:rFonts w:eastAsia="Calibri" w:cs="Times New Roman"/>
              <w:color w:val="000000"/>
              <w:rPrChange w:id="7512" w:author="Author">
                <w:rPr>
                  <w:rFonts w:eastAsia="Calibri" w:cs="Times New Roman"/>
                  <w:i/>
                  <w:iCs/>
                  <w:color w:val="000000"/>
                </w:rPr>
              </w:rPrChange>
            </w:rPr>
            <w:delText>ing to the woman on my left</w:delText>
          </w:r>
          <w:r w:rsidR="00121FC0" w:rsidDel="00E2587A">
            <w:rPr>
              <w:rFonts w:eastAsia="Calibri" w:cs="Times New Roman"/>
              <w:color w:val="000000"/>
            </w:rPr>
            <w:delText>.</w:delText>
          </w:r>
          <w:r w:rsidRPr="006B1A26" w:rsidDel="00E2587A">
            <w:rPr>
              <w:rFonts w:eastAsia="Calibri" w:cs="Times New Roman"/>
              <w:color w:val="000000"/>
              <w:rPrChange w:id="7513" w:author="Author">
                <w:rPr>
                  <w:rFonts w:eastAsia="Calibri" w:cs="Times New Roman"/>
                  <w:i/>
                  <w:iCs/>
                  <w:color w:val="000000"/>
                </w:rPr>
              </w:rPrChange>
            </w:rPr>
            <w:delText xml:space="preserve">, he said: </w:delText>
          </w:r>
        </w:del>
      </w:ins>
    </w:p>
    <w:p w14:paraId="6135F0D2" w14:textId="2015C08D" w:rsidR="00866553" w:rsidRPr="006B1A26" w:rsidDel="00E2587A" w:rsidRDefault="00866553" w:rsidP="00866553">
      <w:pPr>
        <w:widowControl w:val="0"/>
        <w:spacing w:line="280" w:lineRule="atLeast"/>
        <w:ind w:firstLine="288"/>
        <w:contextualSpacing/>
        <w:rPr>
          <w:ins w:id="7514" w:author="Author"/>
          <w:del w:id="7515" w:author="Author"/>
          <w:rFonts w:eastAsia="Calibri" w:cs="Times New Roman"/>
          <w:color w:val="000000"/>
          <w:rPrChange w:id="7516" w:author="Author">
            <w:rPr>
              <w:ins w:id="7517" w:author="Author"/>
              <w:del w:id="7518" w:author="Author"/>
              <w:rFonts w:eastAsia="Calibri" w:cs="Times New Roman"/>
              <w:i/>
              <w:iCs/>
              <w:color w:val="000000"/>
            </w:rPr>
          </w:rPrChange>
        </w:rPr>
      </w:pPr>
      <w:ins w:id="7519" w:author="Author">
        <w:del w:id="7520" w:author="Author">
          <w:r w:rsidRPr="006B1A26" w:rsidDel="00E2587A">
            <w:rPr>
              <w:rFonts w:eastAsia="Calibri" w:cs="Times New Roman"/>
              <w:color w:val="000000"/>
              <w:rPrChange w:id="7521" w:author="Author">
                <w:rPr>
                  <w:rFonts w:eastAsia="Calibri" w:cs="Times New Roman"/>
                  <w:i/>
                  <w:iCs/>
                  <w:color w:val="000000"/>
                </w:rPr>
              </w:rPrChange>
            </w:rPr>
            <w:delText xml:space="preserve">"This is Doctor Tillie Cottrel, my wife and co-founder of the company." </w:delText>
          </w:r>
        </w:del>
      </w:ins>
    </w:p>
    <w:p w14:paraId="6D64A125" w14:textId="38B03727" w:rsidR="00866553" w:rsidRPr="006B1A26" w:rsidDel="00E2587A" w:rsidRDefault="00866553" w:rsidP="00866553">
      <w:pPr>
        <w:widowControl w:val="0"/>
        <w:spacing w:line="280" w:lineRule="atLeast"/>
        <w:ind w:firstLine="288"/>
        <w:contextualSpacing/>
        <w:rPr>
          <w:ins w:id="7522" w:author="Author"/>
          <w:del w:id="7523" w:author="Author"/>
          <w:rFonts w:eastAsia="Calibri" w:cs="Times New Roman"/>
          <w:color w:val="000000"/>
          <w:rPrChange w:id="7524" w:author="Author">
            <w:rPr>
              <w:ins w:id="7525" w:author="Author"/>
              <w:del w:id="7526" w:author="Author"/>
              <w:rFonts w:eastAsia="Calibri" w:cs="Times New Roman"/>
              <w:i/>
              <w:iCs/>
              <w:color w:val="000000"/>
            </w:rPr>
          </w:rPrChange>
        </w:rPr>
      </w:pPr>
      <w:ins w:id="7527" w:author="Author">
        <w:del w:id="7528" w:author="Author">
          <w:r w:rsidRPr="006B1A26" w:rsidDel="00E2587A">
            <w:rPr>
              <w:rFonts w:eastAsia="Calibri" w:cs="Times New Roman"/>
              <w:color w:val="000000"/>
              <w:rPrChange w:id="7529" w:author="Author">
                <w:rPr>
                  <w:rFonts w:eastAsia="Calibri" w:cs="Times New Roman"/>
                  <w:i/>
                  <w:iCs/>
                  <w:color w:val="000000"/>
                </w:rPr>
              </w:rPrChange>
            </w:rPr>
            <w:delText>She was his age, stunning, with chin-length highlighted brown hair wispy on the sides and cut higher in the back. She smiled and simply nodded.</w:delText>
          </w:r>
        </w:del>
      </w:ins>
    </w:p>
    <w:p w14:paraId="4887081E" w14:textId="2875E33F" w:rsidR="00866553" w:rsidRPr="006B1A26" w:rsidDel="00E2587A" w:rsidRDefault="00866553" w:rsidP="00866553">
      <w:pPr>
        <w:widowControl w:val="0"/>
        <w:spacing w:line="280" w:lineRule="atLeast"/>
        <w:ind w:firstLine="288"/>
        <w:contextualSpacing/>
        <w:rPr>
          <w:ins w:id="7530" w:author="Author"/>
          <w:del w:id="7531" w:author="Author"/>
          <w:rFonts w:eastAsia="Calibri" w:cs="Times New Roman"/>
          <w:color w:val="000000"/>
          <w:rPrChange w:id="7532" w:author="Author">
            <w:rPr>
              <w:ins w:id="7533" w:author="Author"/>
              <w:del w:id="7534" w:author="Author"/>
              <w:rFonts w:eastAsia="Calibri" w:cs="Times New Roman"/>
              <w:i/>
              <w:iCs/>
              <w:color w:val="000000"/>
            </w:rPr>
          </w:rPrChange>
        </w:rPr>
      </w:pPr>
      <w:ins w:id="7535" w:author="Author">
        <w:del w:id="7536" w:author="Author">
          <w:r w:rsidRPr="006B1A26" w:rsidDel="00E2587A">
            <w:rPr>
              <w:rFonts w:eastAsia="Calibri" w:cs="Times New Roman"/>
              <w:color w:val="000000"/>
              <w:rPrChange w:id="7537" w:author="Author">
                <w:rPr>
                  <w:rFonts w:eastAsia="Calibri" w:cs="Times New Roman"/>
                  <w:i/>
                  <w:iCs/>
                  <w:color w:val="000000"/>
                </w:rPr>
              </w:rPrChange>
            </w:rPr>
            <w:delText>I started typing into my iPad; they looked on with curiosity.</w:delText>
          </w:r>
        </w:del>
      </w:ins>
    </w:p>
    <w:p w14:paraId="7F4F5484" w14:textId="4D9BABD9" w:rsidR="00866553" w:rsidRPr="00605E6D" w:rsidDel="00E2587A" w:rsidRDefault="00866553" w:rsidP="00866553">
      <w:pPr>
        <w:widowControl w:val="0"/>
        <w:spacing w:line="280" w:lineRule="atLeast"/>
        <w:ind w:firstLine="288"/>
        <w:contextualSpacing/>
        <w:rPr>
          <w:ins w:id="7538" w:author="Author"/>
          <w:del w:id="7539" w:author="Author"/>
          <w:rFonts w:eastAsia="Calibri" w:cs="Times New Roman"/>
          <w:color w:val="000000"/>
        </w:rPr>
      </w:pPr>
    </w:p>
    <w:p w14:paraId="216A4231" w14:textId="4766E64F" w:rsidR="00866553" w:rsidRPr="006B1A26" w:rsidDel="00E2587A" w:rsidRDefault="00866553">
      <w:pPr>
        <w:widowControl w:val="0"/>
        <w:spacing w:line="280" w:lineRule="atLeast"/>
        <w:ind w:left="720" w:right="576" w:firstLine="0"/>
        <w:contextualSpacing/>
        <w:rPr>
          <w:ins w:id="7540" w:author="Author"/>
          <w:del w:id="7541" w:author="Author"/>
          <w:rFonts w:eastAsia="Calibri" w:cs="Times New Roman"/>
          <w:i/>
          <w:iCs/>
          <w:color w:val="000000"/>
          <w:rPrChange w:id="7542" w:author="Author">
            <w:rPr>
              <w:ins w:id="7543" w:author="Author"/>
              <w:del w:id="7544" w:author="Author"/>
              <w:rFonts w:eastAsia="Calibri" w:cs="Times New Roman"/>
              <w:b/>
              <w:bCs/>
              <w:i/>
              <w:iCs/>
              <w:color w:val="000000"/>
            </w:rPr>
          </w:rPrChange>
        </w:rPr>
        <w:pPrChange w:id="7545" w:author="Author">
          <w:pPr>
            <w:widowControl w:val="0"/>
            <w:spacing w:line="280" w:lineRule="atLeast"/>
            <w:ind w:left="270" w:firstLine="18"/>
            <w:contextualSpacing/>
          </w:pPr>
        </w:pPrChange>
      </w:pPr>
      <w:ins w:id="7546" w:author="Author">
        <w:del w:id="7547" w:author="Author">
          <w:r w:rsidRPr="006B1A26" w:rsidDel="00E2587A">
            <w:rPr>
              <w:rFonts w:eastAsia="Calibri" w:cs="Times New Roman"/>
              <w:i/>
              <w:iCs/>
              <w:color w:val="000000"/>
              <w:rPrChange w:id="7548" w:author="Author">
                <w:rPr>
                  <w:rFonts w:eastAsia="Calibri" w:cs="Times New Roman"/>
                  <w:b/>
                  <w:bCs/>
                  <w:i/>
                  <w:iCs/>
                  <w:color w:val="000000"/>
                </w:rPr>
              </w:rPrChange>
            </w:rPr>
            <w:delText>"Thank you for seeing me, Doctor and Mrs. Cottrel. Abandoned on my second day of life, an allergic reaction and a hospital accident resulted in the loss of</w:delText>
          </w:r>
          <w:r w:rsidR="00121FC0" w:rsidDel="00E2587A">
            <w:rPr>
              <w:rFonts w:eastAsia="Calibri" w:cs="Times New Roman"/>
              <w:i/>
              <w:iCs/>
              <w:color w:val="000000"/>
            </w:rPr>
            <w:delText>losing</w:delText>
          </w:r>
          <w:r w:rsidRPr="006B1A26" w:rsidDel="00E2587A">
            <w:rPr>
              <w:rFonts w:eastAsia="Calibri" w:cs="Times New Roman"/>
              <w:i/>
              <w:iCs/>
              <w:color w:val="000000"/>
              <w:rPrChange w:id="7549" w:author="Author">
                <w:rPr>
                  <w:rFonts w:eastAsia="Calibri" w:cs="Times New Roman"/>
                  <w:b/>
                  <w:bCs/>
                  <w:i/>
                  <w:iCs/>
                  <w:color w:val="000000"/>
                </w:rPr>
              </w:rPrChange>
            </w:rPr>
            <w:delText xml:space="preserve"> my ability to speak. It indeed takes me longer to communicate. But most of the people I observed walking to your office were using a keyboard themselves, so am I really that different?"</w:delText>
          </w:r>
        </w:del>
      </w:ins>
    </w:p>
    <w:p w14:paraId="047A1D8F" w14:textId="519E3A1E" w:rsidR="00866553" w:rsidRPr="00605E6D" w:rsidDel="00E2587A" w:rsidRDefault="00866553" w:rsidP="00866553">
      <w:pPr>
        <w:widowControl w:val="0"/>
        <w:spacing w:line="280" w:lineRule="atLeast"/>
        <w:ind w:firstLine="288"/>
        <w:contextualSpacing/>
        <w:rPr>
          <w:ins w:id="7550" w:author="Author"/>
          <w:del w:id="7551" w:author="Author"/>
          <w:rFonts w:eastAsia="Calibri" w:cs="Times New Roman"/>
          <w:color w:val="000000"/>
        </w:rPr>
      </w:pPr>
    </w:p>
    <w:p w14:paraId="5BCC9C90" w14:textId="2FFB21AD" w:rsidR="00866553" w:rsidRPr="006B1A26" w:rsidDel="00E2587A" w:rsidRDefault="00866553" w:rsidP="00866553">
      <w:pPr>
        <w:widowControl w:val="0"/>
        <w:spacing w:line="280" w:lineRule="atLeast"/>
        <w:ind w:firstLine="288"/>
        <w:contextualSpacing/>
        <w:rPr>
          <w:ins w:id="7552" w:author="Author"/>
          <w:del w:id="7553" w:author="Author"/>
          <w:rFonts w:eastAsia="Calibri" w:cs="Times New Roman"/>
          <w:color w:val="000000"/>
          <w:rPrChange w:id="7554" w:author="Author">
            <w:rPr>
              <w:ins w:id="7555" w:author="Author"/>
              <w:del w:id="7556" w:author="Author"/>
              <w:rFonts w:eastAsia="Calibri" w:cs="Times New Roman"/>
              <w:i/>
              <w:iCs/>
              <w:color w:val="000000"/>
            </w:rPr>
          </w:rPrChange>
        </w:rPr>
      </w:pPr>
      <w:ins w:id="7557" w:author="Author">
        <w:del w:id="7558" w:author="Author">
          <w:r w:rsidRPr="006B1A26" w:rsidDel="00E2587A">
            <w:rPr>
              <w:rFonts w:eastAsia="Calibri" w:cs="Times New Roman"/>
              <w:color w:val="000000"/>
              <w:rPrChange w:id="7559" w:author="Author">
                <w:rPr>
                  <w:rFonts w:eastAsia="Calibri" w:cs="Times New Roman"/>
                  <w:i/>
                  <w:iCs/>
                  <w:color w:val="000000"/>
                </w:rPr>
              </w:rPrChange>
            </w:rPr>
            <w:delText>"No, of course not," Dr. Cottrel said, "do you have credentials and any previous experience?"</w:delText>
          </w:r>
        </w:del>
      </w:ins>
    </w:p>
    <w:p w14:paraId="539F2132" w14:textId="5047C855" w:rsidR="00866553" w:rsidRPr="00605E6D" w:rsidDel="00E2587A" w:rsidRDefault="00866553" w:rsidP="00866553">
      <w:pPr>
        <w:widowControl w:val="0"/>
        <w:spacing w:line="280" w:lineRule="atLeast"/>
        <w:ind w:firstLine="288"/>
        <w:contextualSpacing/>
        <w:rPr>
          <w:ins w:id="7560" w:author="Author"/>
          <w:del w:id="7561" w:author="Author"/>
          <w:rFonts w:eastAsia="Calibri" w:cs="Times New Roman"/>
          <w:color w:val="000000"/>
        </w:rPr>
      </w:pPr>
    </w:p>
    <w:p w14:paraId="1AC94FB0" w14:textId="4F00FAAF" w:rsidR="00866553" w:rsidRPr="006B1A26" w:rsidDel="00E2587A" w:rsidRDefault="00866553">
      <w:pPr>
        <w:widowControl w:val="0"/>
        <w:spacing w:line="280" w:lineRule="atLeast"/>
        <w:ind w:left="720" w:right="576" w:firstLine="0"/>
        <w:contextualSpacing/>
        <w:rPr>
          <w:ins w:id="7562" w:author="Author"/>
          <w:del w:id="7563" w:author="Author"/>
          <w:rFonts w:eastAsia="Calibri" w:cs="Times New Roman"/>
          <w:i/>
          <w:iCs/>
          <w:color w:val="000000"/>
          <w:rPrChange w:id="7564" w:author="Author">
            <w:rPr>
              <w:ins w:id="7565" w:author="Author"/>
              <w:del w:id="7566" w:author="Author"/>
              <w:rFonts w:eastAsia="Calibri" w:cs="Times New Roman"/>
              <w:b/>
              <w:bCs/>
              <w:i/>
              <w:iCs/>
              <w:color w:val="000000"/>
            </w:rPr>
          </w:rPrChange>
        </w:rPr>
        <w:pPrChange w:id="7567" w:author="Author">
          <w:pPr>
            <w:widowControl w:val="0"/>
            <w:spacing w:line="280" w:lineRule="atLeast"/>
            <w:ind w:left="270" w:firstLine="18"/>
            <w:contextualSpacing/>
          </w:pPr>
        </w:pPrChange>
      </w:pPr>
      <w:ins w:id="7568" w:author="Author">
        <w:del w:id="7569" w:author="Author">
          <w:r w:rsidRPr="006B1A26" w:rsidDel="00E2587A">
            <w:rPr>
              <w:rFonts w:eastAsia="Calibri" w:cs="Times New Roman"/>
              <w:i/>
              <w:iCs/>
              <w:color w:val="000000"/>
              <w:rPrChange w:id="7570" w:author="Author">
                <w:rPr>
                  <w:rFonts w:eastAsia="Calibri" w:cs="Times New Roman"/>
                  <w:b/>
                  <w:bCs/>
                  <w:i/>
                  <w:iCs/>
                  <w:color w:val="000000"/>
                </w:rPr>
              </w:rPrChange>
            </w:rPr>
            <w:delText>"I'm an orphan. The state bounced me from institution to institution until I turned 18. My last job was as a dishwasher in a diner. My knowledge of computer science is self-taught."</w:delText>
          </w:r>
        </w:del>
      </w:ins>
    </w:p>
    <w:p w14:paraId="3802C238" w14:textId="739DEA35" w:rsidR="00866553" w:rsidRPr="00605E6D" w:rsidDel="00E2587A" w:rsidRDefault="00866553" w:rsidP="00866553">
      <w:pPr>
        <w:widowControl w:val="0"/>
        <w:spacing w:line="280" w:lineRule="atLeast"/>
        <w:ind w:firstLine="288"/>
        <w:contextualSpacing/>
        <w:rPr>
          <w:ins w:id="7571" w:author="Author"/>
          <w:del w:id="7572" w:author="Author"/>
          <w:rFonts w:eastAsia="Calibri" w:cs="Times New Roman"/>
          <w:color w:val="000000"/>
        </w:rPr>
      </w:pPr>
    </w:p>
    <w:p w14:paraId="5CE1A96C" w14:textId="7CDD6840" w:rsidR="00866553" w:rsidRPr="006B1A26" w:rsidDel="00E2587A" w:rsidRDefault="00866553" w:rsidP="00866553">
      <w:pPr>
        <w:widowControl w:val="0"/>
        <w:spacing w:line="280" w:lineRule="atLeast"/>
        <w:ind w:firstLine="288"/>
        <w:contextualSpacing/>
        <w:rPr>
          <w:ins w:id="7573" w:author="Author"/>
          <w:del w:id="7574" w:author="Author"/>
          <w:rFonts w:eastAsia="Calibri" w:cs="Times New Roman"/>
          <w:color w:val="000000"/>
          <w:rPrChange w:id="7575" w:author="Author">
            <w:rPr>
              <w:ins w:id="7576" w:author="Author"/>
              <w:del w:id="7577" w:author="Author"/>
              <w:rFonts w:eastAsia="Calibri" w:cs="Times New Roman"/>
              <w:i/>
              <w:iCs/>
              <w:color w:val="000000"/>
            </w:rPr>
          </w:rPrChange>
        </w:rPr>
      </w:pPr>
      <w:ins w:id="7578" w:author="Author">
        <w:del w:id="7579" w:author="Author">
          <w:r w:rsidRPr="006B1A26" w:rsidDel="00E2587A">
            <w:rPr>
              <w:rFonts w:eastAsia="Calibri" w:cs="Times New Roman"/>
              <w:color w:val="000000"/>
              <w:rPrChange w:id="7580" w:author="Author">
                <w:rPr>
                  <w:rFonts w:eastAsia="Calibri" w:cs="Times New Roman"/>
                  <w:i/>
                  <w:iCs/>
                  <w:color w:val="000000"/>
                </w:rPr>
              </w:rPrChange>
            </w:rPr>
            <w:delText>"May I see your credentials?"</w:delText>
          </w:r>
        </w:del>
      </w:ins>
    </w:p>
    <w:p w14:paraId="582D6E39" w14:textId="1A001667" w:rsidR="00866553" w:rsidRPr="006B1A26" w:rsidDel="00E2587A" w:rsidRDefault="00866553" w:rsidP="00866553">
      <w:pPr>
        <w:widowControl w:val="0"/>
        <w:spacing w:line="280" w:lineRule="atLeast"/>
        <w:ind w:firstLine="288"/>
        <w:contextualSpacing/>
        <w:rPr>
          <w:ins w:id="7581" w:author="Author"/>
          <w:del w:id="7582" w:author="Author"/>
          <w:rFonts w:eastAsia="Calibri" w:cs="Times New Roman"/>
          <w:color w:val="000000"/>
          <w:rPrChange w:id="7583" w:author="Author">
            <w:rPr>
              <w:ins w:id="7584" w:author="Author"/>
              <w:del w:id="7585" w:author="Author"/>
              <w:rFonts w:eastAsia="Calibri" w:cs="Times New Roman"/>
              <w:i/>
              <w:iCs/>
              <w:color w:val="000000"/>
            </w:rPr>
          </w:rPrChange>
        </w:rPr>
      </w:pPr>
      <w:ins w:id="7586" w:author="Author">
        <w:del w:id="7587" w:author="Author">
          <w:r w:rsidRPr="006B1A26" w:rsidDel="00E2587A">
            <w:rPr>
              <w:rFonts w:eastAsia="Calibri" w:cs="Times New Roman"/>
              <w:color w:val="000000"/>
              <w:rPrChange w:id="7588" w:author="Author">
                <w:rPr>
                  <w:rFonts w:eastAsia="Calibri" w:cs="Times New Roman"/>
                  <w:i/>
                  <w:iCs/>
                  <w:color w:val="000000"/>
                </w:rPr>
              </w:rPrChange>
            </w:rPr>
            <w:delText>I handed him my birth certificate and the letter of recommendation.</w:delText>
          </w:r>
          <w:r w:rsidRPr="006B1A26" w:rsidDel="00E2587A">
            <w:rPr>
              <w:rFonts w:eastAsia="Calibri" w:cs="Times New Roman"/>
              <w:color w:val="000000"/>
            </w:rPr>
            <w:delText xml:space="preserve"> </w:delText>
          </w:r>
          <w:r w:rsidRPr="006B1A26" w:rsidDel="00E2587A">
            <w:rPr>
              <w:rFonts w:eastAsia="Calibri" w:cs="Times New Roman"/>
              <w:color w:val="000000"/>
              <w:rPrChange w:id="7589" w:author="Author">
                <w:rPr>
                  <w:rFonts w:eastAsia="Calibri" w:cs="Times New Roman"/>
                  <w:i/>
                  <w:iCs/>
                  <w:color w:val="000000"/>
                </w:rPr>
              </w:rPrChange>
            </w:rPr>
            <w:delText>He scanned the birth record but spent some time on the reference."</w:delText>
          </w:r>
        </w:del>
      </w:ins>
    </w:p>
    <w:p w14:paraId="61EA6050" w14:textId="582F2C60" w:rsidR="00866553" w:rsidRPr="006B1A26" w:rsidDel="00E2587A" w:rsidRDefault="00866553" w:rsidP="00866553">
      <w:pPr>
        <w:widowControl w:val="0"/>
        <w:spacing w:line="280" w:lineRule="atLeast"/>
        <w:ind w:firstLine="288"/>
        <w:contextualSpacing/>
        <w:rPr>
          <w:ins w:id="7590" w:author="Author"/>
          <w:del w:id="7591" w:author="Author"/>
          <w:rFonts w:eastAsia="Calibri" w:cs="Times New Roman"/>
          <w:color w:val="000000"/>
          <w:rPrChange w:id="7592" w:author="Author">
            <w:rPr>
              <w:ins w:id="7593" w:author="Author"/>
              <w:del w:id="7594" w:author="Author"/>
              <w:rFonts w:eastAsia="Calibri" w:cs="Times New Roman"/>
              <w:i/>
              <w:iCs/>
              <w:color w:val="000000"/>
            </w:rPr>
          </w:rPrChange>
        </w:rPr>
      </w:pPr>
      <w:ins w:id="7595" w:author="Author">
        <w:del w:id="7596" w:author="Author">
          <w:r w:rsidRPr="006B1A26" w:rsidDel="00E2587A">
            <w:rPr>
              <w:rFonts w:eastAsia="Calibri" w:cs="Times New Roman"/>
              <w:color w:val="000000"/>
              <w:rPrChange w:id="7597" w:author="Author">
                <w:rPr>
                  <w:rFonts w:eastAsia="Calibri" w:cs="Times New Roman"/>
                  <w:i/>
                  <w:iCs/>
                  <w:color w:val="000000"/>
                </w:rPr>
              </w:rPrChange>
            </w:rPr>
            <w:delText>"You're from a State Institution for Intellectually Disabled Children?" he asked, with a quizzical look on his face.</w:delText>
          </w:r>
        </w:del>
      </w:ins>
    </w:p>
    <w:p w14:paraId="777DD492" w14:textId="24C6490D" w:rsidR="00866553" w:rsidRPr="00605E6D" w:rsidDel="00E2587A" w:rsidRDefault="00866553" w:rsidP="00866553">
      <w:pPr>
        <w:widowControl w:val="0"/>
        <w:spacing w:line="280" w:lineRule="atLeast"/>
        <w:ind w:firstLine="288"/>
        <w:contextualSpacing/>
        <w:rPr>
          <w:ins w:id="7598" w:author="Author"/>
          <w:del w:id="7599" w:author="Author"/>
          <w:rFonts w:eastAsia="Calibri" w:cs="Times New Roman"/>
          <w:color w:val="000000"/>
        </w:rPr>
      </w:pPr>
    </w:p>
    <w:p w14:paraId="3150DA61" w14:textId="79BE4442" w:rsidR="00866553" w:rsidRPr="006B1A26" w:rsidDel="00E2587A" w:rsidRDefault="00866553">
      <w:pPr>
        <w:widowControl w:val="0"/>
        <w:spacing w:line="280" w:lineRule="atLeast"/>
        <w:ind w:left="720" w:right="576" w:firstLine="0"/>
        <w:contextualSpacing/>
        <w:rPr>
          <w:ins w:id="7600" w:author="Author"/>
          <w:del w:id="7601" w:author="Author"/>
          <w:rFonts w:eastAsia="Calibri" w:cs="Times New Roman"/>
          <w:i/>
          <w:iCs/>
          <w:color w:val="000000"/>
          <w:rPrChange w:id="7602" w:author="Author">
            <w:rPr>
              <w:ins w:id="7603" w:author="Author"/>
              <w:del w:id="7604" w:author="Author"/>
              <w:rFonts w:eastAsia="Calibri" w:cs="Times New Roman"/>
              <w:b/>
              <w:bCs/>
              <w:i/>
              <w:iCs/>
              <w:color w:val="000000"/>
            </w:rPr>
          </w:rPrChange>
        </w:rPr>
        <w:pPrChange w:id="7605" w:author="Author">
          <w:pPr>
            <w:widowControl w:val="0"/>
            <w:spacing w:line="280" w:lineRule="atLeast"/>
            <w:ind w:left="270" w:firstLine="18"/>
            <w:contextualSpacing/>
          </w:pPr>
        </w:pPrChange>
      </w:pPr>
      <w:ins w:id="7606" w:author="Author">
        <w:del w:id="7607" w:author="Author">
          <w:r w:rsidRPr="006B1A26" w:rsidDel="00E2587A">
            <w:rPr>
              <w:rFonts w:eastAsia="Calibri" w:cs="Times New Roman"/>
              <w:i/>
              <w:iCs/>
              <w:color w:val="000000"/>
              <w:rPrChange w:id="7608" w:author="Author">
                <w:rPr>
                  <w:rFonts w:eastAsia="Calibri" w:cs="Times New Roman"/>
                  <w:b/>
                  <w:bCs/>
                  <w:i/>
                  <w:iCs/>
                  <w:color w:val="000000"/>
                </w:rPr>
              </w:rPrChange>
            </w:rPr>
            <w:delText xml:space="preserve">"I had no choice in the matter. I was misdiagnosed, in my opinion. I used my time there to educate myself. A kind teacher procured an old </w:delText>
          </w:r>
          <w:r w:rsidR="00BE6B87" w:rsidDel="00E2587A">
            <w:rPr>
              <w:rFonts w:eastAsia="Calibri" w:cs="Times New Roman"/>
              <w:i/>
              <w:iCs/>
              <w:color w:val="000000"/>
            </w:rPr>
            <w:delText xml:space="preserve">refurbished </w:delText>
          </w:r>
          <w:r w:rsidRPr="006B1A26" w:rsidDel="00E2587A">
            <w:rPr>
              <w:rFonts w:eastAsia="Calibri" w:cs="Times New Roman"/>
              <w:i/>
              <w:iCs/>
              <w:color w:val="000000"/>
              <w:rPrChange w:id="7609" w:author="Author">
                <w:rPr>
                  <w:rFonts w:eastAsia="Calibri" w:cs="Times New Roman"/>
                  <w:b/>
                  <w:bCs/>
                  <w:i/>
                  <w:iCs/>
                  <w:color w:val="000000"/>
                </w:rPr>
              </w:rPrChange>
            </w:rPr>
            <w:delText>laptop for me to use, and that's how I taught myself computer science."</w:delText>
          </w:r>
        </w:del>
      </w:ins>
    </w:p>
    <w:p w14:paraId="05D6801A" w14:textId="20362CAB" w:rsidR="00866553" w:rsidRPr="00605E6D" w:rsidDel="00E2587A" w:rsidRDefault="00866553" w:rsidP="00866553">
      <w:pPr>
        <w:widowControl w:val="0"/>
        <w:spacing w:line="280" w:lineRule="atLeast"/>
        <w:ind w:firstLine="288"/>
        <w:contextualSpacing/>
        <w:rPr>
          <w:ins w:id="7610" w:author="Author"/>
          <w:del w:id="7611" w:author="Author"/>
          <w:rFonts w:eastAsia="Calibri" w:cs="Times New Roman"/>
          <w:color w:val="000000"/>
        </w:rPr>
      </w:pPr>
      <w:ins w:id="7612" w:author="Author">
        <w:del w:id="7613" w:author="Author">
          <w:r w:rsidRPr="00605E6D" w:rsidDel="00E2587A">
            <w:rPr>
              <w:rFonts w:eastAsia="Calibri" w:cs="Times New Roman"/>
              <w:color w:val="000000"/>
            </w:rPr>
            <w:delText xml:space="preserve"> </w:delText>
          </w:r>
        </w:del>
      </w:ins>
    </w:p>
    <w:p w14:paraId="10FD1627" w14:textId="54BEC055" w:rsidR="00866553" w:rsidRPr="006B1A26" w:rsidDel="00E2587A" w:rsidRDefault="00866553" w:rsidP="00866553">
      <w:pPr>
        <w:widowControl w:val="0"/>
        <w:spacing w:line="280" w:lineRule="atLeast"/>
        <w:ind w:firstLine="288"/>
        <w:contextualSpacing/>
        <w:rPr>
          <w:ins w:id="7614" w:author="Author"/>
          <w:del w:id="7615" w:author="Author"/>
          <w:rFonts w:eastAsia="Calibri" w:cs="Times New Roman"/>
          <w:color w:val="000000"/>
          <w:rPrChange w:id="7616" w:author="Author">
            <w:rPr>
              <w:ins w:id="7617" w:author="Author"/>
              <w:del w:id="7618" w:author="Author"/>
              <w:rFonts w:eastAsia="Calibri" w:cs="Times New Roman"/>
              <w:i/>
              <w:iCs/>
              <w:color w:val="000000"/>
            </w:rPr>
          </w:rPrChange>
        </w:rPr>
      </w:pPr>
      <w:ins w:id="7619" w:author="Author">
        <w:del w:id="7620" w:author="Author">
          <w:r w:rsidRPr="006B1A26" w:rsidDel="00E2587A">
            <w:rPr>
              <w:rFonts w:eastAsia="Calibri" w:cs="Times New Roman"/>
              <w:color w:val="000000"/>
              <w:rPrChange w:id="7621" w:author="Author">
                <w:rPr>
                  <w:rFonts w:eastAsia="Calibri" w:cs="Times New Roman"/>
                  <w:i/>
                  <w:iCs/>
                  <w:color w:val="000000"/>
                </w:rPr>
              </w:rPrChange>
            </w:rPr>
            <w:delText>I remembered Master Wu's advice</w:delText>
          </w:r>
          <w:r w:rsidR="00BE6B87" w:rsidDel="00E2587A">
            <w:rPr>
              <w:rFonts w:eastAsia="Calibri" w:cs="Times New Roman"/>
              <w:color w:val="000000"/>
            </w:rPr>
            <w:delText>,</w:delText>
          </w:r>
          <w:r w:rsidRPr="006B1A26" w:rsidDel="00E2587A">
            <w:rPr>
              <w:rFonts w:eastAsia="Calibri" w:cs="Times New Roman"/>
              <w:color w:val="000000"/>
              <w:rPrChange w:id="7622" w:author="Author">
                <w:rPr>
                  <w:rFonts w:eastAsia="Calibri" w:cs="Times New Roman"/>
                  <w:i/>
                  <w:iCs/>
                  <w:color w:val="000000"/>
                </w:rPr>
              </w:rPrChange>
            </w:rPr>
            <w:delText>, always make</w:delText>
          </w:r>
          <w:r w:rsidR="00C41F96" w:rsidRPr="006B1A26" w:rsidDel="00E2587A">
            <w:rPr>
              <w:rFonts w:eastAsia="Calibri" w:cs="Times New Roman"/>
              <w:color w:val="000000"/>
              <w:rPrChange w:id="7623" w:author="Author">
                <w:rPr>
                  <w:rFonts w:eastAsia="Calibri" w:cs="Times New Roman"/>
                  <w:i/>
                  <w:iCs/>
                  <w:color w:val="000000"/>
                </w:rPr>
              </w:rPrChange>
            </w:rPr>
            <w:delText>ing</w:delText>
          </w:r>
          <w:r w:rsidR="00845EFD" w:rsidRPr="006B1A26" w:rsidDel="00E2587A">
            <w:rPr>
              <w:rFonts w:eastAsia="Calibri" w:cs="Times New Roman"/>
              <w:color w:val="000000"/>
              <w:rPrChange w:id="7624" w:author="Author">
                <w:rPr>
                  <w:rFonts w:eastAsia="Calibri" w:cs="Times New Roman"/>
                  <w:i/>
                  <w:iCs/>
                  <w:color w:val="000000"/>
                </w:rPr>
              </w:rPrChange>
            </w:rPr>
            <w:delText>e</w:delText>
          </w:r>
          <w:r w:rsidR="00121FC0" w:rsidDel="00E2587A">
            <w:rPr>
              <w:rFonts w:eastAsia="Calibri" w:cs="Times New Roman"/>
              <w:color w:val="000000"/>
            </w:rPr>
            <w:delText>ing</w:delText>
          </w:r>
          <w:r w:rsidR="0013173D" w:rsidDel="00E2587A">
            <w:rPr>
              <w:rFonts w:eastAsia="Calibri" w:cs="Times New Roman"/>
              <w:color w:val="000000"/>
            </w:rPr>
            <w:delText>e</w:delText>
          </w:r>
          <w:r w:rsidR="00E92A94" w:rsidDel="00E2587A">
            <w:rPr>
              <w:rFonts w:eastAsia="Calibri" w:cs="Times New Roman"/>
              <w:color w:val="000000"/>
            </w:rPr>
            <w:delText>ing</w:delText>
          </w:r>
          <w:r w:rsidR="00BE6B87" w:rsidDel="00E2587A">
            <w:rPr>
              <w:rFonts w:eastAsia="Calibri" w:cs="Times New Roman"/>
              <w:color w:val="000000"/>
            </w:rPr>
            <w:delText>ing</w:delText>
          </w:r>
          <w:r w:rsidRPr="006B1A26" w:rsidDel="00E2587A">
            <w:rPr>
              <w:rFonts w:eastAsia="Calibri" w:cs="Times New Roman"/>
              <w:color w:val="000000"/>
              <w:rPrChange w:id="7625" w:author="Author">
                <w:rPr>
                  <w:rFonts w:eastAsia="Calibri" w:cs="Times New Roman"/>
                  <w:i/>
                  <w:iCs/>
                  <w:color w:val="000000"/>
                </w:rPr>
              </w:rPrChange>
            </w:rPr>
            <w:delText xml:space="preserve"> eye contact, and that's what</w:delText>
          </w:r>
          <w:r w:rsidR="00BE6B87" w:rsidDel="00E2587A">
            <w:rPr>
              <w:rFonts w:eastAsia="Calibri" w:cs="Times New Roman"/>
              <w:color w:val="000000"/>
            </w:rPr>
            <w:delText>which</w:delText>
          </w:r>
          <w:r w:rsidRPr="006B1A26" w:rsidDel="00E2587A">
            <w:rPr>
              <w:rFonts w:eastAsia="Calibri" w:cs="Times New Roman"/>
              <w:color w:val="000000"/>
              <w:rPrChange w:id="7626" w:author="Author">
                <w:rPr>
                  <w:rFonts w:eastAsia="Calibri" w:cs="Times New Roman"/>
                  <w:i/>
                  <w:iCs/>
                  <w:color w:val="000000"/>
                </w:rPr>
              </w:rPrChange>
            </w:rPr>
            <w:delText xml:space="preserve"> I did.</w:delText>
          </w:r>
        </w:del>
      </w:ins>
    </w:p>
    <w:p w14:paraId="39D65244" w14:textId="5FF72316" w:rsidR="00121FC0" w:rsidDel="00E2587A" w:rsidRDefault="00866553" w:rsidP="00866553">
      <w:pPr>
        <w:widowControl w:val="0"/>
        <w:spacing w:line="280" w:lineRule="atLeast"/>
        <w:ind w:firstLine="288"/>
        <w:contextualSpacing/>
        <w:rPr>
          <w:ins w:id="7627" w:author="Author"/>
          <w:del w:id="7628" w:author="Author"/>
          <w:rFonts w:eastAsia="Calibri" w:cs="Times New Roman"/>
          <w:color w:val="000000"/>
        </w:rPr>
      </w:pPr>
      <w:ins w:id="7629" w:author="Author">
        <w:del w:id="7630" w:author="Author">
          <w:r w:rsidRPr="006B1A26" w:rsidDel="00E2587A">
            <w:rPr>
              <w:rFonts w:eastAsia="Calibri" w:cs="Times New Roman"/>
              <w:color w:val="000000"/>
              <w:rPrChange w:id="7631" w:author="Author">
                <w:rPr>
                  <w:rFonts w:eastAsia="Calibri" w:cs="Times New Roman"/>
                  <w:i/>
                  <w:iCs/>
                  <w:color w:val="000000"/>
                </w:rPr>
              </w:rPrChange>
            </w:rPr>
            <w:delText>"All right, Jane, may I ask you a computer science question?</w:delText>
          </w:r>
        </w:del>
      </w:ins>
    </w:p>
    <w:p w14:paraId="72401A9D" w14:textId="53209195" w:rsidR="00121FC0" w:rsidDel="00E2587A" w:rsidRDefault="00866553" w:rsidP="00866553">
      <w:pPr>
        <w:widowControl w:val="0"/>
        <w:spacing w:line="280" w:lineRule="atLeast"/>
        <w:ind w:firstLine="288"/>
        <w:contextualSpacing/>
        <w:rPr>
          <w:ins w:id="7632" w:author="Author"/>
          <w:del w:id="7633" w:author="Author"/>
          <w:rFonts w:eastAsia="Calibri" w:cs="Times New Roman"/>
          <w:color w:val="000000"/>
        </w:rPr>
      </w:pPr>
      <w:ins w:id="7634" w:author="Author">
        <w:del w:id="7635" w:author="Author">
          <w:r w:rsidRPr="006B1A26" w:rsidDel="00E2587A">
            <w:rPr>
              <w:rFonts w:eastAsia="Calibri" w:cs="Times New Roman"/>
              <w:color w:val="000000"/>
              <w:rPrChange w:id="7636" w:author="Author">
                <w:rPr>
                  <w:rFonts w:eastAsia="Calibri" w:cs="Times New Roman"/>
                  <w:i/>
                  <w:iCs/>
                  <w:color w:val="000000"/>
                </w:rPr>
              </w:rPrChange>
            </w:rPr>
            <w:delText xml:space="preserve"> I nodded my head. </w:delText>
          </w:r>
        </w:del>
      </w:ins>
    </w:p>
    <w:p w14:paraId="58478C31" w14:textId="2EF865C0" w:rsidR="00866553" w:rsidRPr="006B1A26" w:rsidDel="00E2587A" w:rsidRDefault="00866553" w:rsidP="00866553">
      <w:pPr>
        <w:widowControl w:val="0"/>
        <w:spacing w:line="280" w:lineRule="atLeast"/>
        <w:ind w:firstLine="288"/>
        <w:contextualSpacing/>
        <w:rPr>
          <w:ins w:id="7637" w:author="Author"/>
          <w:del w:id="7638" w:author="Author"/>
          <w:rFonts w:eastAsia="Calibri" w:cs="Times New Roman"/>
          <w:color w:val="000000"/>
          <w:rPrChange w:id="7639" w:author="Author">
            <w:rPr>
              <w:ins w:id="7640" w:author="Author"/>
              <w:del w:id="7641" w:author="Author"/>
              <w:rFonts w:eastAsia="Calibri" w:cs="Times New Roman"/>
              <w:i/>
              <w:iCs/>
              <w:color w:val="000000"/>
            </w:rPr>
          </w:rPrChange>
        </w:rPr>
      </w:pPr>
      <w:ins w:id="7642" w:author="Author">
        <w:del w:id="7643" w:author="Author">
          <w:r w:rsidRPr="006B1A26" w:rsidDel="00E2587A">
            <w:rPr>
              <w:rFonts w:eastAsia="Calibri" w:cs="Times New Roman"/>
              <w:color w:val="000000"/>
              <w:rPrChange w:id="7644" w:author="Author">
                <w:rPr>
                  <w:rFonts w:eastAsia="Calibri" w:cs="Times New Roman"/>
                  <w:i/>
                  <w:iCs/>
                  <w:color w:val="000000"/>
                </w:rPr>
              </w:rPrChange>
            </w:rPr>
            <w:delText>"What is a pointer in the Python language?"</w:delText>
          </w:r>
        </w:del>
      </w:ins>
    </w:p>
    <w:p w14:paraId="4BDA0C37" w14:textId="4197AF04" w:rsidR="00866553" w:rsidRPr="006B1A26" w:rsidDel="00E2587A" w:rsidRDefault="00866553" w:rsidP="00866553">
      <w:pPr>
        <w:widowControl w:val="0"/>
        <w:spacing w:line="280" w:lineRule="atLeast"/>
        <w:ind w:firstLine="288"/>
        <w:contextualSpacing/>
        <w:rPr>
          <w:ins w:id="7645" w:author="Author"/>
          <w:del w:id="7646" w:author="Author"/>
          <w:rFonts w:eastAsia="Calibri" w:cs="Times New Roman"/>
          <w:color w:val="000000"/>
          <w:rPrChange w:id="7647" w:author="Author">
            <w:rPr>
              <w:ins w:id="7648" w:author="Author"/>
              <w:del w:id="7649" w:author="Author"/>
              <w:rFonts w:eastAsia="Calibri" w:cs="Times New Roman"/>
              <w:i/>
              <w:iCs/>
              <w:color w:val="000000"/>
            </w:rPr>
          </w:rPrChange>
        </w:rPr>
      </w:pPr>
      <w:ins w:id="7650" w:author="Author">
        <w:del w:id="7651" w:author="Author">
          <w:r w:rsidRPr="006B1A26" w:rsidDel="00E2587A">
            <w:rPr>
              <w:rFonts w:eastAsia="Calibri" w:cs="Times New Roman"/>
              <w:color w:val="000000"/>
              <w:rPrChange w:id="7652" w:author="Author">
                <w:rPr>
                  <w:rFonts w:eastAsia="Calibri" w:cs="Times New Roman"/>
                  <w:i/>
                  <w:iCs/>
                  <w:color w:val="000000"/>
                </w:rPr>
              </w:rPrChange>
            </w:rPr>
            <w:delText>I gave him a Cheshire cat smile and started typing.</w:delText>
          </w:r>
        </w:del>
      </w:ins>
    </w:p>
    <w:p w14:paraId="071380B6" w14:textId="7B0200CB" w:rsidR="00866553" w:rsidRPr="00605E6D" w:rsidDel="00E2587A" w:rsidRDefault="00866553" w:rsidP="00866553">
      <w:pPr>
        <w:widowControl w:val="0"/>
        <w:spacing w:line="280" w:lineRule="atLeast"/>
        <w:ind w:firstLine="288"/>
        <w:contextualSpacing/>
        <w:rPr>
          <w:ins w:id="7653" w:author="Author"/>
          <w:del w:id="7654" w:author="Author"/>
          <w:rFonts w:eastAsia="Calibri" w:cs="Times New Roman"/>
          <w:color w:val="000000"/>
        </w:rPr>
      </w:pPr>
      <w:ins w:id="7655" w:author="Author">
        <w:del w:id="7656" w:author="Author">
          <w:r w:rsidRPr="00605E6D" w:rsidDel="00E2587A">
            <w:rPr>
              <w:rFonts w:eastAsia="Calibri" w:cs="Times New Roman"/>
              <w:color w:val="000000"/>
            </w:rPr>
            <w:delText xml:space="preserve"> </w:delText>
          </w:r>
        </w:del>
      </w:ins>
    </w:p>
    <w:p w14:paraId="123D7AB8" w14:textId="7FAD41BA" w:rsidR="00866553" w:rsidRPr="006B1A26" w:rsidDel="00E2587A" w:rsidRDefault="00866553">
      <w:pPr>
        <w:widowControl w:val="0"/>
        <w:spacing w:line="280" w:lineRule="atLeast"/>
        <w:ind w:left="720" w:right="576" w:firstLine="0"/>
        <w:contextualSpacing/>
        <w:rPr>
          <w:ins w:id="7657" w:author="Author"/>
          <w:del w:id="7658" w:author="Author"/>
          <w:rFonts w:eastAsia="Calibri" w:cs="Times New Roman"/>
          <w:i/>
          <w:iCs/>
          <w:color w:val="000000"/>
          <w:rPrChange w:id="7659" w:author="Author">
            <w:rPr>
              <w:ins w:id="7660" w:author="Author"/>
              <w:del w:id="7661" w:author="Author"/>
              <w:rFonts w:eastAsia="Calibri" w:cs="Times New Roman"/>
              <w:b/>
              <w:bCs/>
              <w:i/>
              <w:iCs/>
              <w:color w:val="000000"/>
            </w:rPr>
          </w:rPrChange>
        </w:rPr>
        <w:pPrChange w:id="7662" w:author="Author">
          <w:pPr>
            <w:widowControl w:val="0"/>
            <w:spacing w:line="280" w:lineRule="atLeast"/>
            <w:ind w:left="270" w:firstLine="18"/>
            <w:contextualSpacing/>
          </w:pPr>
        </w:pPrChange>
      </w:pPr>
      <w:ins w:id="7663" w:author="Author">
        <w:del w:id="7664" w:author="Author">
          <w:r w:rsidRPr="006B1A26" w:rsidDel="00E2587A">
            <w:rPr>
              <w:rFonts w:eastAsia="Calibri" w:cs="Times New Roman"/>
              <w:i/>
              <w:iCs/>
              <w:color w:val="000000"/>
              <w:rPrChange w:id="7665" w:author="Author">
                <w:rPr>
                  <w:rFonts w:eastAsia="Calibri" w:cs="Times New Roman"/>
                  <w:b/>
                  <w:bCs/>
                  <w:i/>
                  <w:iCs/>
                  <w:color w:val="000000"/>
                </w:rPr>
              </w:rPrChange>
            </w:rPr>
            <w:delText>"Pointers are not supported in the Python language. That was a trick question."</w:delText>
          </w:r>
        </w:del>
      </w:ins>
    </w:p>
    <w:p w14:paraId="5B99ABF3" w14:textId="2F1D20F5" w:rsidR="00866553" w:rsidRPr="00605E6D" w:rsidDel="00E2587A" w:rsidRDefault="00866553" w:rsidP="00866553">
      <w:pPr>
        <w:widowControl w:val="0"/>
        <w:spacing w:line="280" w:lineRule="atLeast"/>
        <w:ind w:firstLine="288"/>
        <w:contextualSpacing/>
        <w:rPr>
          <w:ins w:id="7666" w:author="Author"/>
          <w:del w:id="7667" w:author="Author"/>
          <w:rFonts w:eastAsia="Calibri" w:cs="Times New Roman"/>
          <w:color w:val="000000"/>
        </w:rPr>
      </w:pPr>
      <w:ins w:id="7668" w:author="Author">
        <w:del w:id="7669" w:author="Author">
          <w:r w:rsidRPr="00605E6D" w:rsidDel="00E2587A">
            <w:rPr>
              <w:rFonts w:eastAsia="Calibri" w:cs="Times New Roman"/>
              <w:color w:val="000000"/>
            </w:rPr>
            <w:delText xml:space="preserve"> </w:delText>
          </w:r>
        </w:del>
      </w:ins>
    </w:p>
    <w:p w14:paraId="75F97524" w14:textId="40943EB0" w:rsidR="00121FC0" w:rsidDel="00E2587A" w:rsidRDefault="00866553" w:rsidP="00866553">
      <w:pPr>
        <w:widowControl w:val="0"/>
        <w:spacing w:line="280" w:lineRule="atLeast"/>
        <w:ind w:firstLine="288"/>
        <w:contextualSpacing/>
        <w:rPr>
          <w:ins w:id="7670" w:author="Author"/>
          <w:del w:id="7671" w:author="Author"/>
          <w:rFonts w:eastAsia="Calibri" w:cs="Times New Roman"/>
          <w:color w:val="000000"/>
        </w:rPr>
      </w:pPr>
      <w:ins w:id="7672" w:author="Author">
        <w:del w:id="7673" w:author="Author">
          <w:r w:rsidRPr="006B1A26" w:rsidDel="00E2587A">
            <w:rPr>
              <w:rFonts w:eastAsia="Calibri" w:cs="Times New Roman"/>
              <w:color w:val="000000"/>
              <w:rPrChange w:id="7674" w:author="Author">
                <w:rPr>
                  <w:rFonts w:eastAsia="Calibri" w:cs="Times New Roman"/>
                  <w:i/>
                  <w:iCs/>
                  <w:color w:val="000000"/>
                </w:rPr>
              </w:rPrChange>
            </w:rPr>
            <w:delText>His wife, Tillie, giggled at Jane</w:delText>
          </w:r>
          <w:r w:rsidR="00C41F96" w:rsidRPr="006B1A26" w:rsidDel="00E2587A">
            <w:rPr>
              <w:rFonts w:eastAsia="Calibri" w:cs="Times New Roman"/>
              <w:color w:val="000000"/>
              <w:rPrChange w:id="7675" w:author="Author">
                <w:rPr>
                  <w:rFonts w:eastAsia="Calibri" w:cs="Times New Roman"/>
                  <w:i/>
                  <w:iCs/>
                  <w:color w:val="000000"/>
                </w:rPr>
              </w:rPrChange>
            </w:rPr>
            <w:delText>my</w:delText>
          </w:r>
          <w:r w:rsidRPr="006B1A26" w:rsidDel="00E2587A">
            <w:rPr>
              <w:rFonts w:eastAsia="Calibri" w:cs="Times New Roman"/>
              <w:color w:val="000000"/>
              <w:rPrChange w:id="7676" w:author="Author">
                <w:rPr>
                  <w:rFonts w:eastAsia="Calibri" w:cs="Times New Roman"/>
                  <w:i/>
                  <w:iCs/>
                  <w:color w:val="000000"/>
                </w:rPr>
              </w:rPrChange>
            </w:rPr>
            <w:delText xml:space="preserve"> outwitting her husband</w:delText>
          </w:r>
        </w:del>
      </w:ins>
    </w:p>
    <w:p w14:paraId="31667194" w14:textId="218B64F4" w:rsidR="00866553" w:rsidRPr="006B1A26" w:rsidDel="00E2587A" w:rsidRDefault="00866553" w:rsidP="00866553">
      <w:pPr>
        <w:widowControl w:val="0"/>
        <w:spacing w:line="280" w:lineRule="atLeast"/>
        <w:ind w:firstLine="288"/>
        <w:contextualSpacing/>
        <w:rPr>
          <w:ins w:id="7677" w:author="Author"/>
          <w:del w:id="7678" w:author="Author"/>
          <w:rFonts w:eastAsia="Calibri" w:cs="Times New Roman"/>
          <w:color w:val="000000"/>
          <w:rPrChange w:id="7679" w:author="Author">
            <w:rPr>
              <w:ins w:id="7680" w:author="Author"/>
              <w:del w:id="7681" w:author="Author"/>
              <w:rFonts w:eastAsia="Calibri" w:cs="Times New Roman"/>
              <w:i/>
              <w:iCs/>
              <w:color w:val="000000"/>
            </w:rPr>
          </w:rPrChange>
        </w:rPr>
      </w:pPr>
      <w:ins w:id="7682" w:author="Author">
        <w:del w:id="7683" w:author="Author">
          <w:r w:rsidRPr="006B1A26" w:rsidDel="00E2587A">
            <w:rPr>
              <w:rFonts w:eastAsia="Calibri" w:cs="Times New Roman"/>
              <w:color w:val="000000"/>
              <w:rPrChange w:id="7684" w:author="Author">
                <w:rPr>
                  <w:rFonts w:eastAsia="Calibri" w:cs="Times New Roman"/>
                  <w:i/>
                  <w:iCs/>
                  <w:color w:val="000000"/>
                </w:rPr>
              </w:rPrChange>
            </w:rPr>
            <w:delText>. "OK, score one for Jane, the brain. Fair enough, w</w:delText>
          </w:r>
          <w:r w:rsidR="00845EFD" w:rsidRPr="006B1A26" w:rsidDel="00E2587A">
            <w:rPr>
              <w:rFonts w:eastAsia="Calibri" w:cs="Times New Roman"/>
              <w:color w:val="000000"/>
              <w:rPrChange w:id="7685" w:author="Author">
                <w:rPr>
                  <w:rFonts w:eastAsia="Calibri" w:cs="Times New Roman"/>
                  <w:i/>
                  <w:iCs/>
                  <w:color w:val="000000"/>
                </w:rPr>
              </w:rPrChange>
            </w:rPr>
            <w:delText>. W</w:delText>
          </w:r>
          <w:r w:rsidRPr="006B1A26" w:rsidDel="00E2587A">
            <w:rPr>
              <w:rFonts w:eastAsia="Calibri" w:cs="Times New Roman"/>
              <w:color w:val="000000"/>
              <w:rPrChange w:id="7686" w:author="Author">
                <w:rPr>
                  <w:rFonts w:eastAsia="Calibri" w:cs="Times New Roman"/>
                  <w:i/>
                  <w:iCs/>
                  <w:color w:val="000000"/>
                </w:rPr>
              </w:rPrChange>
            </w:rPr>
            <w:delText>hat are pointers in the C and C++ languages?"</w:delText>
          </w:r>
        </w:del>
      </w:ins>
    </w:p>
    <w:p w14:paraId="42200E9C" w14:textId="7BACAD2B" w:rsidR="00866553" w:rsidRPr="00605E6D" w:rsidDel="00E2587A" w:rsidRDefault="00866553" w:rsidP="00866553">
      <w:pPr>
        <w:widowControl w:val="0"/>
        <w:spacing w:line="280" w:lineRule="atLeast"/>
        <w:ind w:firstLine="288"/>
        <w:contextualSpacing/>
        <w:rPr>
          <w:ins w:id="7687" w:author="Author"/>
          <w:del w:id="7688" w:author="Author"/>
          <w:rFonts w:eastAsia="Calibri" w:cs="Times New Roman"/>
          <w:color w:val="000000"/>
        </w:rPr>
      </w:pPr>
    </w:p>
    <w:p w14:paraId="62DD5A53" w14:textId="40840676" w:rsidR="00866553" w:rsidRPr="006B1A26" w:rsidDel="00E2587A" w:rsidRDefault="00866553">
      <w:pPr>
        <w:widowControl w:val="0"/>
        <w:spacing w:line="280" w:lineRule="atLeast"/>
        <w:ind w:left="720" w:right="576" w:firstLine="0"/>
        <w:contextualSpacing/>
        <w:rPr>
          <w:ins w:id="7689" w:author="Author"/>
          <w:del w:id="7690" w:author="Author"/>
          <w:rFonts w:eastAsia="Calibri" w:cs="Times New Roman"/>
          <w:i/>
          <w:iCs/>
          <w:color w:val="000000"/>
          <w:rPrChange w:id="7691" w:author="Author">
            <w:rPr>
              <w:ins w:id="7692" w:author="Author"/>
              <w:del w:id="7693" w:author="Author"/>
              <w:rFonts w:eastAsia="Calibri" w:cs="Times New Roman"/>
              <w:b/>
              <w:bCs/>
              <w:i/>
              <w:iCs/>
              <w:color w:val="000000"/>
            </w:rPr>
          </w:rPrChange>
        </w:rPr>
        <w:pPrChange w:id="7694" w:author="Author">
          <w:pPr>
            <w:widowControl w:val="0"/>
            <w:spacing w:line="280" w:lineRule="atLeast"/>
            <w:ind w:left="270" w:firstLine="18"/>
            <w:contextualSpacing/>
          </w:pPr>
        </w:pPrChange>
      </w:pPr>
      <w:ins w:id="7695" w:author="Author">
        <w:del w:id="7696" w:author="Author">
          <w:r w:rsidRPr="006B1A26" w:rsidDel="00E2587A">
            <w:rPr>
              <w:rFonts w:eastAsia="Calibri" w:cs="Times New Roman"/>
              <w:i/>
              <w:iCs/>
              <w:color w:val="000000"/>
              <w:rPrChange w:id="7697" w:author="Author">
                <w:rPr>
                  <w:rFonts w:eastAsia="Calibri" w:cs="Times New Roman"/>
                  <w:b/>
                  <w:bCs/>
                  <w:i/>
                  <w:iCs/>
                  <w:color w:val="000000"/>
                </w:rPr>
              </w:rPrChange>
            </w:rPr>
            <w:delText>"A pointer in C language is a variable that contains an address of another variable rather than just</w:delText>
          </w:r>
          <w:r w:rsidR="00BE6B87" w:rsidDel="00E2587A">
            <w:rPr>
              <w:rFonts w:eastAsia="Calibri" w:cs="Times New Roman"/>
              <w:i/>
              <w:iCs/>
              <w:color w:val="000000"/>
            </w:rPr>
            <w:delText>containing an address of another variable rather than</w:delText>
          </w:r>
          <w:r w:rsidRPr="006B1A26" w:rsidDel="00E2587A">
            <w:rPr>
              <w:rFonts w:eastAsia="Calibri" w:cs="Times New Roman"/>
              <w:i/>
              <w:iCs/>
              <w:color w:val="000000"/>
              <w:rPrChange w:id="7698" w:author="Author">
                <w:rPr>
                  <w:rFonts w:eastAsia="Calibri" w:cs="Times New Roman"/>
                  <w:b/>
                  <w:bCs/>
                  <w:i/>
                  <w:iCs/>
                  <w:color w:val="000000"/>
                </w:rPr>
              </w:rPrChange>
            </w:rPr>
            <w:delText xml:space="preserve"> its value. The specific CPU instruction set supports this with specialized addressing modes that facilitate indirect addressing, including auto-incrementing the pointer based on the accessed data's size. Pointers access dynamic data structures at runtime, pass parameters to functions, and efficiently process information in arrays. The problem with pointers is that an errant pointer can access and damage critical areas of a program or the operating system. Therefore, modern languages have dispensed with pointers altogether."</w:delText>
          </w:r>
        </w:del>
      </w:ins>
    </w:p>
    <w:p w14:paraId="60DF1251" w14:textId="23F8BB94" w:rsidR="00866553" w:rsidRPr="00605E6D" w:rsidDel="00E2587A" w:rsidRDefault="00866553" w:rsidP="00866553">
      <w:pPr>
        <w:widowControl w:val="0"/>
        <w:spacing w:line="280" w:lineRule="atLeast"/>
        <w:ind w:firstLine="288"/>
        <w:contextualSpacing/>
        <w:rPr>
          <w:ins w:id="7699" w:author="Author"/>
          <w:del w:id="7700" w:author="Author"/>
          <w:rFonts w:eastAsia="Calibri" w:cs="Times New Roman"/>
          <w:color w:val="000000"/>
        </w:rPr>
      </w:pPr>
    </w:p>
    <w:p w14:paraId="68CEAA67" w14:textId="42559251" w:rsidR="00866553" w:rsidRPr="006B1A26" w:rsidDel="00E2587A" w:rsidRDefault="00866553" w:rsidP="00866553">
      <w:pPr>
        <w:widowControl w:val="0"/>
        <w:spacing w:line="280" w:lineRule="atLeast"/>
        <w:ind w:firstLine="288"/>
        <w:contextualSpacing/>
        <w:rPr>
          <w:ins w:id="7701" w:author="Author"/>
          <w:del w:id="7702" w:author="Author"/>
          <w:rFonts w:eastAsia="Calibri" w:cs="Times New Roman"/>
          <w:color w:val="000000"/>
          <w:rPrChange w:id="7703" w:author="Author">
            <w:rPr>
              <w:ins w:id="7704" w:author="Author"/>
              <w:del w:id="7705" w:author="Author"/>
              <w:rFonts w:eastAsia="Calibri" w:cs="Times New Roman"/>
              <w:i/>
              <w:iCs/>
              <w:color w:val="000000"/>
            </w:rPr>
          </w:rPrChange>
        </w:rPr>
      </w:pPr>
      <w:ins w:id="7706" w:author="Author">
        <w:del w:id="7707" w:author="Author">
          <w:r w:rsidRPr="00605E6D" w:rsidDel="00E2587A">
            <w:rPr>
              <w:rFonts w:eastAsia="Calibri" w:cs="Times New Roman"/>
              <w:color w:val="000000"/>
            </w:rPr>
            <w:delText xml:space="preserve"> </w:delText>
          </w:r>
          <w:r w:rsidRPr="006B1A26" w:rsidDel="00E2587A">
            <w:rPr>
              <w:rFonts w:eastAsia="Calibri" w:cs="Times New Roman"/>
              <w:color w:val="000000"/>
              <w:rPrChange w:id="7708" w:author="Author">
                <w:rPr>
                  <w:rFonts w:eastAsia="Calibri" w:cs="Times New Roman"/>
                  <w:i/>
                  <w:iCs/>
                  <w:color w:val="000000"/>
                </w:rPr>
              </w:rPrChange>
            </w:rPr>
            <w:delText>"Outstanding, Jane. You're doing well. Next question: what is a mutex?"</w:delText>
          </w:r>
        </w:del>
      </w:ins>
    </w:p>
    <w:p w14:paraId="5B6C30B8" w14:textId="56C7037D" w:rsidR="00866553" w:rsidRPr="006B1A26" w:rsidDel="00E2587A" w:rsidRDefault="00866553" w:rsidP="00866553">
      <w:pPr>
        <w:widowControl w:val="0"/>
        <w:spacing w:line="280" w:lineRule="atLeast"/>
        <w:ind w:firstLine="288"/>
        <w:contextualSpacing/>
        <w:rPr>
          <w:ins w:id="7709" w:author="Author"/>
          <w:del w:id="7710" w:author="Author"/>
          <w:rFonts w:eastAsia="Calibri" w:cs="Times New Roman"/>
          <w:color w:val="000000"/>
          <w:rPrChange w:id="7711" w:author="Author">
            <w:rPr>
              <w:ins w:id="7712" w:author="Author"/>
              <w:del w:id="7713" w:author="Author"/>
              <w:rFonts w:eastAsia="Calibri" w:cs="Times New Roman"/>
              <w:i/>
              <w:iCs/>
              <w:color w:val="000000"/>
            </w:rPr>
          </w:rPrChange>
        </w:rPr>
      </w:pPr>
      <w:ins w:id="7714" w:author="Author">
        <w:del w:id="7715" w:author="Author">
          <w:r w:rsidRPr="006B1A26" w:rsidDel="00E2587A">
            <w:rPr>
              <w:rFonts w:eastAsia="Calibri" w:cs="Times New Roman"/>
              <w:color w:val="000000"/>
              <w:rPrChange w:id="7716" w:author="Author">
                <w:rPr>
                  <w:rFonts w:eastAsia="Calibri" w:cs="Times New Roman"/>
                  <w:i/>
                  <w:iCs/>
                  <w:color w:val="000000"/>
                </w:rPr>
              </w:rPrChange>
            </w:rPr>
            <w:delText>Again, they patiently waited as I typed.</w:delText>
          </w:r>
        </w:del>
      </w:ins>
    </w:p>
    <w:p w14:paraId="6095F3FC" w14:textId="7433ED41" w:rsidR="00866553" w:rsidRPr="00605E6D" w:rsidDel="00E2587A" w:rsidRDefault="00866553" w:rsidP="00866553">
      <w:pPr>
        <w:widowControl w:val="0"/>
        <w:spacing w:line="280" w:lineRule="atLeast"/>
        <w:ind w:firstLine="288"/>
        <w:contextualSpacing/>
        <w:rPr>
          <w:ins w:id="7717" w:author="Author"/>
          <w:del w:id="7718" w:author="Author"/>
          <w:rFonts w:eastAsia="Calibri" w:cs="Times New Roman"/>
          <w:color w:val="000000"/>
        </w:rPr>
      </w:pPr>
      <w:ins w:id="7719" w:author="Author">
        <w:del w:id="7720" w:author="Author">
          <w:r w:rsidRPr="00605E6D" w:rsidDel="00E2587A">
            <w:rPr>
              <w:rFonts w:eastAsia="Calibri" w:cs="Times New Roman"/>
              <w:color w:val="000000"/>
            </w:rPr>
            <w:delText xml:space="preserve"> </w:delText>
          </w:r>
        </w:del>
      </w:ins>
    </w:p>
    <w:p w14:paraId="73BDEF06" w14:textId="58AD4022" w:rsidR="00866553" w:rsidRPr="006B1A26" w:rsidDel="00E2587A" w:rsidRDefault="00866553">
      <w:pPr>
        <w:widowControl w:val="0"/>
        <w:spacing w:line="280" w:lineRule="atLeast"/>
        <w:ind w:left="720" w:right="576" w:firstLine="0"/>
        <w:contextualSpacing/>
        <w:rPr>
          <w:ins w:id="7721" w:author="Author"/>
          <w:del w:id="7722" w:author="Author"/>
          <w:rFonts w:eastAsia="Calibri" w:cs="Times New Roman"/>
          <w:i/>
          <w:iCs/>
          <w:color w:val="000000"/>
          <w:rPrChange w:id="7723" w:author="Author">
            <w:rPr>
              <w:ins w:id="7724" w:author="Author"/>
              <w:del w:id="7725" w:author="Author"/>
              <w:rFonts w:eastAsia="Calibri" w:cs="Times New Roman"/>
              <w:b/>
              <w:bCs/>
              <w:i/>
              <w:iCs/>
              <w:color w:val="000000"/>
            </w:rPr>
          </w:rPrChange>
        </w:rPr>
        <w:pPrChange w:id="7726" w:author="Author">
          <w:pPr>
            <w:widowControl w:val="0"/>
            <w:spacing w:line="280" w:lineRule="atLeast"/>
            <w:ind w:left="270" w:firstLine="18"/>
            <w:contextualSpacing/>
          </w:pPr>
        </w:pPrChange>
      </w:pPr>
      <w:ins w:id="7727" w:author="Author">
        <w:del w:id="7728" w:author="Author">
          <w:r w:rsidRPr="006B1A26" w:rsidDel="00E2587A">
            <w:rPr>
              <w:rFonts w:eastAsia="Calibri" w:cs="Times New Roman"/>
              <w:i/>
              <w:iCs/>
              <w:color w:val="000000"/>
              <w:rPrChange w:id="7729" w:author="Author">
                <w:rPr>
                  <w:rFonts w:eastAsia="Calibri" w:cs="Times New Roman"/>
                  <w:b/>
                  <w:bCs/>
                  <w:i/>
                  <w:iCs/>
                  <w:color w:val="000000"/>
                </w:rPr>
              </w:rPrChange>
            </w:rPr>
            <w:delText>"A mutex, standing for mutual exclusion, is a locking system built into a real-time operating system to synchronize access to a resource, such as a buffer. In a multi-tasking system, simultaneously allowing access to a buffer from multiple tasks could be disastrous. Thus the OS includes a mutex lock that only one task or thread can possess at a time, preventing corruption from other tasks that may want to access the same information. My only experience with them is the FreeRTOS operating system for microcontrollers."</w:delText>
          </w:r>
        </w:del>
      </w:ins>
    </w:p>
    <w:p w14:paraId="5887A945" w14:textId="098236C4" w:rsidR="00866553" w:rsidRPr="00605E6D" w:rsidDel="00E2587A" w:rsidRDefault="00866553" w:rsidP="00866553">
      <w:pPr>
        <w:widowControl w:val="0"/>
        <w:spacing w:line="280" w:lineRule="atLeast"/>
        <w:ind w:firstLine="288"/>
        <w:contextualSpacing/>
        <w:rPr>
          <w:ins w:id="7730" w:author="Author"/>
          <w:del w:id="7731" w:author="Author"/>
          <w:rFonts w:eastAsia="Calibri" w:cs="Times New Roman"/>
          <w:color w:val="000000"/>
        </w:rPr>
      </w:pPr>
    </w:p>
    <w:p w14:paraId="6775B214" w14:textId="1A725DAE" w:rsidR="00866553" w:rsidRPr="006B1A26" w:rsidDel="00E2587A" w:rsidRDefault="00866553" w:rsidP="00866553">
      <w:pPr>
        <w:widowControl w:val="0"/>
        <w:spacing w:line="280" w:lineRule="atLeast"/>
        <w:ind w:firstLine="288"/>
        <w:contextualSpacing/>
        <w:rPr>
          <w:ins w:id="7732" w:author="Author"/>
          <w:del w:id="7733" w:author="Author"/>
          <w:rFonts w:eastAsia="Calibri" w:cs="Times New Roman"/>
          <w:color w:val="000000"/>
          <w:rPrChange w:id="7734" w:author="Author">
            <w:rPr>
              <w:ins w:id="7735" w:author="Author"/>
              <w:del w:id="7736" w:author="Author"/>
              <w:rFonts w:eastAsia="Calibri" w:cs="Times New Roman"/>
              <w:i/>
              <w:iCs/>
              <w:color w:val="000000"/>
            </w:rPr>
          </w:rPrChange>
        </w:rPr>
      </w:pPr>
      <w:ins w:id="7737" w:author="Author">
        <w:del w:id="7738" w:author="Author">
          <w:r w:rsidRPr="006B1A26" w:rsidDel="00E2587A">
            <w:rPr>
              <w:rFonts w:eastAsia="Calibri" w:cs="Times New Roman"/>
              <w:color w:val="000000"/>
              <w:rPrChange w:id="7739" w:author="Author">
                <w:rPr>
                  <w:rFonts w:eastAsia="Calibri" w:cs="Times New Roman"/>
                  <w:i/>
                  <w:iCs/>
                  <w:color w:val="000000"/>
                </w:rPr>
              </w:rPrChange>
            </w:rPr>
            <w:delText>"You have experience with real-time systems?"</w:delText>
          </w:r>
        </w:del>
      </w:ins>
    </w:p>
    <w:p w14:paraId="293D8654" w14:textId="30809AED" w:rsidR="00866553" w:rsidRPr="00605E6D" w:rsidDel="00E2587A" w:rsidRDefault="00866553" w:rsidP="00866553">
      <w:pPr>
        <w:widowControl w:val="0"/>
        <w:spacing w:line="280" w:lineRule="atLeast"/>
        <w:ind w:firstLine="288"/>
        <w:contextualSpacing/>
        <w:rPr>
          <w:ins w:id="7740" w:author="Author"/>
          <w:del w:id="7741" w:author="Author"/>
          <w:rFonts w:eastAsia="Calibri" w:cs="Times New Roman"/>
          <w:color w:val="000000"/>
        </w:rPr>
      </w:pPr>
    </w:p>
    <w:p w14:paraId="38570EEC" w14:textId="166C59AA" w:rsidR="00866553" w:rsidRPr="006B1A26" w:rsidDel="00E2587A" w:rsidRDefault="00866553">
      <w:pPr>
        <w:widowControl w:val="0"/>
        <w:spacing w:line="280" w:lineRule="atLeast"/>
        <w:ind w:left="720" w:right="576" w:firstLine="0"/>
        <w:contextualSpacing/>
        <w:rPr>
          <w:ins w:id="7742" w:author="Author"/>
          <w:del w:id="7743" w:author="Author"/>
          <w:rFonts w:eastAsia="Calibri" w:cs="Times New Roman"/>
          <w:i/>
          <w:iCs/>
          <w:color w:val="000000"/>
          <w:rPrChange w:id="7744" w:author="Author">
            <w:rPr>
              <w:ins w:id="7745" w:author="Author"/>
              <w:del w:id="7746" w:author="Author"/>
              <w:rFonts w:eastAsia="Calibri" w:cs="Times New Roman"/>
              <w:b/>
              <w:bCs/>
              <w:i/>
              <w:iCs/>
              <w:color w:val="000000"/>
            </w:rPr>
          </w:rPrChange>
        </w:rPr>
        <w:pPrChange w:id="7747" w:author="Author">
          <w:pPr>
            <w:widowControl w:val="0"/>
            <w:spacing w:line="280" w:lineRule="atLeast"/>
            <w:ind w:firstLine="288"/>
            <w:contextualSpacing/>
          </w:pPr>
        </w:pPrChange>
      </w:pPr>
      <w:ins w:id="7748" w:author="Author">
        <w:del w:id="7749" w:author="Author">
          <w:r w:rsidRPr="006B1A26" w:rsidDel="00E2587A">
            <w:rPr>
              <w:rFonts w:eastAsia="Calibri" w:cs="Times New Roman"/>
              <w:i/>
              <w:iCs/>
              <w:color w:val="000000"/>
              <w:rPrChange w:id="7750" w:author="Author">
                <w:rPr>
                  <w:rFonts w:eastAsia="Calibri" w:cs="Times New Roman"/>
                  <w:b/>
                  <w:bCs/>
                  <w:i/>
                  <w:iCs/>
                  <w:color w:val="000000"/>
                </w:rPr>
              </w:rPrChange>
            </w:rPr>
            <w:delText xml:space="preserve">"I've built some things." </w:delText>
          </w:r>
        </w:del>
      </w:ins>
    </w:p>
    <w:p w14:paraId="7EE4355E" w14:textId="55B88874" w:rsidR="00866553" w:rsidRPr="00605E6D" w:rsidDel="00E2587A" w:rsidRDefault="00866553" w:rsidP="00866553">
      <w:pPr>
        <w:widowControl w:val="0"/>
        <w:spacing w:line="280" w:lineRule="atLeast"/>
        <w:ind w:firstLine="288"/>
        <w:contextualSpacing/>
        <w:rPr>
          <w:ins w:id="7751" w:author="Author"/>
          <w:del w:id="7752" w:author="Author"/>
          <w:rFonts w:eastAsia="Calibri" w:cs="Times New Roman"/>
          <w:color w:val="000000"/>
        </w:rPr>
      </w:pPr>
    </w:p>
    <w:p w14:paraId="13E05BD9" w14:textId="73716EE8" w:rsidR="00866553" w:rsidRPr="006B1A26" w:rsidDel="00E2587A" w:rsidRDefault="00866553" w:rsidP="00866553">
      <w:pPr>
        <w:widowControl w:val="0"/>
        <w:spacing w:line="280" w:lineRule="atLeast"/>
        <w:ind w:firstLine="288"/>
        <w:contextualSpacing/>
        <w:rPr>
          <w:ins w:id="7753" w:author="Author"/>
          <w:del w:id="7754" w:author="Author"/>
          <w:rFonts w:eastAsia="Calibri" w:cs="Times New Roman"/>
          <w:color w:val="000000"/>
          <w:rPrChange w:id="7755" w:author="Author">
            <w:rPr>
              <w:ins w:id="7756" w:author="Author"/>
              <w:del w:id="7757" w:author="Author"/>
              <w:rFonts w:eastAsia="Calibri" w:cs="Times New Roman"/>
              <w:i/>
              <w:iCs/>
              <w:color w:val="000000"/>
            </w:rPr>
          </w:rPrChange>
        </w:rPr>
      </w:pPr>
      <w:ins w:id="7758" w:author="Author">
        <w:del w:id="7759" w:author="Author">
          <w:r w:rsidRPr="006B1A26" w:rsidDel="00E2587A">
            <w:rPr>
              <w:rFonts w:eastAsia="Calibri" w:cs="Times New Roman"/>
              <w:color w:val="000000"/>
              <w:rPrChange w:id="7760" w:author="Author">
                <w:rPr>
                  <w:rFonts w:eastAsia="Calibri" w:cs="Times New Roman"/>
                  <w:i/>
                  <w:iCs/>
                  <w:color w:val="000000"/>
                </w:rPr>
              </w:rPrChange>
            </w:rPr>
            <w:delText>"Really? What things?"</w:delText>
          </w:r>
        </w:del>
      </w:ins>
    </w:p>
    <w:p w14:paraId="213061AF" w14:textId="61B8A79A" w:rsidR="00866553" w:rsidRPr="00605E6D" w:rsidDel="00E2587A" w:rsidRDefault="00866553" w:rsidP="00866553">
      <w:pPr>
        <w:widowControl w:val="0"/>
        <w:spacing w:line="280" w:lineRule="atLeast"/>
        <w:ind w:firstLine="288"/>
        <w:contextualSpacing/>
        <w:rPr>
          <w:ins w:id="7761" w:author="Author"/>
          <w:del w:id="7762" w:author="Author"/>
          <w:rFonts w:eastAsia="Calibri" w:cs="Times New Roman"/>
          <w:color w:val="000000"/>
        </w:rPr>
      </w:pPr>
    </w:p>
    <w:p w14:paraId="582045D9" w14:textId="72C327A7" w:rsidR="00866553" w:rsidRPr="006B1A26" w:rsidDel="00E2587A" w:rsidRDefault="00866553">
      <w:pPr>
        <w:widowControl w:val="0"/>
        <w:spacing w:line="280" w:lineRule="atLeast"/>
        <w:ind w:left="720" w:right="576" w:firstLine="0"/>
        <w:contextualSpacing/>
        <w:rPr>
          <w:ins w:id="7763" w:author="Author"/>
          <w:del w:id="7764" w:author="Author"/>
          <w:rFonts w:eastAsia="Calibri" w:cs="Times New Roman"/>
          <w:i/>
          <w:iCs/>
          <w:color w:val="000000"/>
          <w:rPrChange w:id="7765" w:author="Author">
            <w:rPr>
              <w:ins w:id="7766" w:author="Author"/>
              <w:del w:id="7767" w:author="Author"/>
              <w:rFonts w:eastAsia="Calibri" w:cs="Times New Roman"/>
              <w:b/>
              <w:bCs/>
              <w:i/>
              <w:iCs/>
              <w:color w:val="000000"/>
            </w:rPr>
          </w:rPrChange>
        </w:rPr>
        <w:pPrChange w:id="7768" w:author="Author">
          <w:pPr>
            <w:widowControl w:val="0"/>
            <w:spacing w:line="280" w:lineRule="atLeast"/>
            <w:ind w:firstLine="288"/>
            <w:contextualSpacing/>
          </w:pPr>
        </w:pPrChange>
      </w:pPr>
      <w:ins w:id="7769" w:author="Author">
        <w:del w:id="7770" w:author="Author">
          <w:r w:rsidRPr="006B1A26" w:rsidDel="00E2587A">
            <w:rPr>
              <w:rFonts w:eastAsia="Calibri" w:cs="Times New Roman"/>
              <w:i/>
              <w:iCs/>
              <w:color w:val="000000"/>
              <w:rPrChange w:id="7771" w:author="Author">
                <w:rPr>
                  <w:rFonts w:eastAsia="Calibri" w:cs="Times New Roman"/>
                  <w:b/>
                  <w:bCs/>
                  <w:i/>
                  <w:iCs/>
                  <w:color w:val="000000"/>
                </w:rPr>
              </w:rPrChange>
            </w:rPr>
            <w:delText>"I designed an Internet protocol analyzer that I can show you."</w:delText>
          </w:r>
        </w:del>
      </w:ins>
    </w:p>
    <w:p w14:paraId="6924766A" w14:textId="65A4C139" w:rsidR="00866553" w:rsidRPr="00605E6D" w:rsidDel="00E2587A" w:rsidRDefault="00866553" w:rsidP="00866553">
      <w:pPr>
        <w:widowControl w:val="0"/>
        <w:spacing w:line="280" w:lineRule="atLeast"/>
        <w:ind w:firstLine="288"/>
        <w:contextualSpacing/>
        <w:rPr>
          <w:ins w:id="7772" w:author="Author"/>
          <w:del w:id="7773" w:author="Author"/>
          <w:rFonts w:eastAsia="Calibri" w:cs="Times New Roman"/>
          <w:color w:val="000000"/>
        </w:rPr>
      </w:pPr>
      <w:ins w:id="7774" w:author="Author">
        <w:del w:id="7775" w:author="Author">
          <w:r w:rsidRPr="00605E6D" w:rsidDel="00E2587A">
            <w:rPr>
              <w:rFonts w:eastAsia="Calibri" w:cs="Times New Roman"/>
              <w:color w:val="000000"/>
            </w:rPr>
            <w:delText xml:space="preserve"> </w:delText>
          </w:r>
        </w:del>
      </w:ins>
    </w:p>
    <w:p w14:paraId="36DF9F85" w14:textId="14969564" w:rsidR="00866553" w:rsidRPr="006B1A26" w:rsidDel="00E2587A" w:rsidRDefault="00866553" w:rsidP="00866553">
      <w:pPr>
        <w:widowControl w:val="0"/>
        <w:spacing w:line="280" w:lineRule="atLeast"/>
        <w:ind w:firstLine="288"/>
        <w:contextualSpacing/>
        <w:rPr>
          <w:ins w:id="7776" w:author="Author"/>
          <w:del w:id="7777" w:author="Author"/>
          <w:rFonts w:eastAsia="Calibri" w:cs="Times New Roman"/>
          <w:color w:val="000000"/>
          <w:rPrChange w:id="7778" w:author="Author">
            <w:rPr>
              <w:ins w:id="7779" w:author="Author"/>
              <w:del w:id="7780" w:author="Author"/>
              <w:rFonts w:eastAsia="Calibri" w:cs="Times New Roman"/>
              <w:i/>
              <w:iCs/>
              <w:color w:val="000000"/>
            </w:rPr>
          </w:rPrChange>
        </w:rPr>
      </w:pPr>
      <w:ins w:id="7781" w:author="Author">
        <w:del w:id="7782" w:author="Author">
          <w:r w:rsidRPr="006B1A26" w:rsidDel="00E2587A">
            <w:rPr>
              <w:rFonts w:eastAsia="Calibri" w:cs="Times New Roman"/>
              <w:color w:val="000000"/>
              <w:rPrChange w:id="7783" w:author="Author">
                <w:rPr>
                  <w:rFonts w:eastAsia="Calibri" w:cs="Times New Roman"/>
                  <w:i/>
                  <w:iCs/>
                  <w:color w:val="000000"/>
                </w:rPr>
              </w:rPrChange>
            </w:rPr>
            <w:delText>I reached into my bag, retrieved my device, and handed it to him. I designed a plastic case and paid a company to 3-D print it for me.</w:delText>
          </w:r>
        </w:del>
      </w:ins>
    </w:p>
    <w:p w14:paraId="3BF77115" w14:textId="130B4E04" w:rsidR="00866553" w:rsidRPr="00605E6D" w:rsidDel="00E2587A" w:rsidRDefault="00866553" w:rsidP="00866553">
      <w:pPr>
        <w:widowControl w:val="0"/>
        <w:spacing w:line="280" w:lineRule="atLeast"/>
        <w:ind w:firstLine="288"/>
        <w:contextualSpacing/>
        <w:rPr>
          <w:ins w:id="7784" w:author="Author"/>
          <w:del w:id="7785" w:author="Author"/>
          <w:rFonts w:eastAsia="Calibri" w:cs="Times New Roman"/>
          <w:color w:val="000000"/>
        </w:rPr>
      </w:pPr>
      <w:ins w:id="7786" w:author="Author">
        <w:del w:id="7787" w:author="Author">
          <w:r w:rsidRPr="00605E6D" w:rsidDel="00E2587A">
            <w:rPr>
              <w:rFonts w:eastAsia="Calibri" w:cs="Times New Roman"/>
              <w:color w:val="000000"/>
            </w:rPr>
            <w:delText xml:space="preserve"> </w:delText>
          </w:r>
        </w:del>
      </w:ins>
    </w:p>
    <w:p w14:paraId="1EB9FC36" w14:textId="6A60EC7D" w:rsidR="00866553" w:rsidRPr="006B1A26" w:rsidDel="00E2587A" w:rsidRDefault="00866553">
      <w:pPr>
        <w:widowControl w:val="0"/>
        <w:spacing w:line="280" w:lineRule="atLeast"/>
        <w:ind w:left="720" w:right="576" w:firstLine="0"/>
        <w:contextualSpacing/>
        <w:rPr>
          <w:ins w:id="7788" w:author="Author"/>
          <w:del w:id="7789" w:author="Author"/>
          <w:rFonts w:eastAsia="Calibri" w:cs="Times New Roman"/>
          <w:i/>
          <w:iCs/>
          <w:color w:val="000000"/>
          <w:rPrChange w:id="7790" w:author="Author">
            <w:rPr>
              <w:ins w:id="7791" w:author="Author"/>
              <w:del w:id="7792" w:author="Author"/>
              <w:rFonts w:eastAsia="Calibri" w:cs="Times New Roman"/>
              <w:b/>
              <w:bCs/>
              <w:i/>
              <w:iCs/>
              <w:color w:val="000000"/>
            </w:rPr>
          </w:rPrChange>
        </w:rPr>
        <w:pPrChange w:id="7793" w:author="Author">
          <w:pPr>
            <w:widowControl w:val="0"/>
            <w:spacing w:line="280" w:lineRule="atLeast"/>
            <w:ind w:left="270" w:firstLine="18"/>
            <w:contextualSpacing/>
          </w:pPr>
        </w:pPrChange>
      </w:pPr>
      <w:ins w:id="7794" w:author="Author">
        <w:del w:id="7795" w:author="Author">
          <w:r w:rsidRPr="006B1A26" w:rsidDel="00E2587A">
            <w:rPr>
              <w:rFonts w:eastAsia="Calibri" w:cs="Times New Roman"/>
              <w:i/>
              <w:iCs/>
              <w:color w:val="000000"/>
              <w:rPrChange w:id="7796" w:author="Author">
                <w:rPr>
                  <w:rFonts w:eastAsia="Calibri" w:cs="Times New Roman"/>
                  <w:b/>
                  <w:bCs/>
                  <w:i/>
                  <w:iCs/>
                  <w:color w:val="000000"/>
                </w:rPr>
              </w:rPrChange>
            </w:rPr>
            <w:delText>"Plug it into your Cat-10 cable and hit the single black button. Everything else is capacitive touchscreen buttons."</w:delText>
          </w:r>
        </w:del>
      </w:ins>
    </w:p>
    <w:p w14:paraId="600D6554" w14:textId="235D6089" w:rsidR="00866553" w:rsidRPr="00605E6D" w:rsidDel="00E2587A" w:rsidRDefault="00866553" w:rsidP="00866553">
      <w:pPr>
        <w:widowControl w:val="0"/>
        <w:spacing w:line="280" w:lineRule="atLeast"/>
        <w:ind w:firstLine="288"/>
        <w:contextualSpacing/>
        <w:rPr>
          <w:ins w:id="7797" w:author="Author"/>
          <w:del w:id="7798" w:author="Author"/>
          <w:rFonts w:eastAsia="Calibri" w:cs="Times New Roman"/>
          <w:color w:val="000000"/>
        </w:rPr>
      </w:pPr>
    </w:p>
    <w:p w14:paraId="7CF52CD1" w14:textId="0709BB38" w:rsidR="00866553" w:rsidRPr="006B1A26" w:rsidDel="00E2587A" w:rsidRDefault="00866553" w:rsidP="00866553">
      <w:pPr>
        <w:widowControl w:val="0"/>
        <w:spacing w:line="280" w:lineRule="atLeast"/>
        <w:ind w:firstLine="288"/>
        <w:contextualSpacing/>
        <w:rPr>
          <w:ins w:id="7799" w:author="Author"/>
          <w:del w:id="7800" w:author="Author"/>
          <w:rFonts w:eastAsia="Calibri" w:cs="Times New Roman"/>
          <w:color w:val="000000"/>
          <w:rPrChange w:id="7801" w:author="Author">
            <w:rPr>
              <w:ins w:id="7802" w:author="Author"/>
              <w:del w:id="7803" w:author="Author"/>
              <w:rFonts w:eastAsia="Calibri" w:cs="Times New Roman"/>
              <w:i/>
              <w:iCs/>
              <w:color w:val="000000"/>
            </w:rPr>
          </w:rPrChange>
        </w:rPr>
      </w:pPr>
      <w:ins w:id="7804" w:author="Author">
        <w:del w:id="7805" w:author="Author">
          <w:r w:rsidRPr="006B1A26" w:rsidDel="00E2587A">
            <w:rPr>
              <w:rFonts w:eastAsia="Calibri" w:cs="Times New Roman"/>
              <w:color w:val="000000"/>
              <w:rPrChange w:id="7806" w:author="Author">
                <w:rPr>
                  <w:rFonts w:eastAsia="Calibri" w:cs="Times New Roman"/>
                  <w:i/>
                  <w:iCs/>
                  <w:color w:val="000000"/>
                </w:rPr>
              </w:rPrChange>
            </w:rPr>
            <w:delText>He did as I asked, and the little device quickly blossomed into life.</w:delText>
          </w:r>
        </w:del>
      </w:ins>
    </w:p>
    <w:p w14:paraId="64C53DF1" w14:textId="4D687E2B" w:rsidR="00866553" w:rsidRPr="00605E6D" w:rsidDel="00E2587A" w:rsidRDefault="00866553" w:rsidP="00866553">
      <w:pPr>
        <w:widowControl w:val="0"/>
        <w:spacing w:line="280" w:lineRule="atLeast"/>
        <w:ind w:firstLine="288"/>
        <w:contextualSpacing/>
        <w:rPr>
          <w:ins w:id="7807" w:author="Author"/>
          <w:del w:id="7808" w:author="Author"/>
          <w:rFonts w:eastAsia="Calibri" w:cs="Times New Roman"/>
          <w:color w:val="000000"/>
        </w:rPr>
      </w:pPr>
      <w:ins w:id="7809" w:author="Author">
        <w:del w:id="7810" w:author="Author">
          <w:r w:rsidRPr="00605E6D" w:rsidDel="00E2587A">
            <w:rPr>
              <w:rFonts w:eastAsia="Calibri" w:cs="Times New Roman"/>
              <w:color w:val="000000"/>
            </w:rPr>
            <w:delText xml:space="preserve"> </w:delText>
          </w:r>
        </w:del>
      </w:ins>
    </w:p>
    <w:p w14:paraId="7DE635AA" w14:textId="3D2863F8" w:rsidR="00866553" w:rsidRPr="006B1A26" w:rsidDel="00E2587A" w:rsidRDefault="00866553">
      <w:pPr>
        <w:widowControl w:val="0"/>
        <w:spacing w:line="280" w:lineRule="atLeast"/>
        <w:ind w:left="720" w:right="576" w:firstLine="0"/>
        <w:contextualSpacing/>
        <w:rPr>
          <w:ins w:id="7811" w:author="Author"/>
          <w:del w:id="7812" w:author="Author"/>
          <w:rFonts w:eastAsia="Calibri" w:cs="Times New Roman"/>
          <w:i/>
          <w:iCs/>
          <w:color w:val="000000"/>
          <w:rPrChange w:id="7813" w:author="Author">
            <w:rPr>
              <w:ins w:id="7814" w:author="Author"/>
              <w:del w:id="7815" w:author="Author"/>
              <w:rFonts w:eastAsia="Calibri" w:cs="Times New Roman"/>
              <w:b/>
              <w:bCs/>
              <w:i/>
              <w:iCs/>
              <w:color w:val="000000"/>
            </w:rPr>
          </w:rPrChange>
        </w:rPr>
        <w:pPrChange w:id="7816" w:author="Author">
          <w:pPr>
            <w:widowControl w:val="0"/>
            <w:spacing w:line="280" w:lineRule="atLeast"/>
            <w:ind w:left="270" w:firstLine="18"/>
            <w:contextualSpacing/>
          </w:pPr>
        </w:pPrChange>
      </w:pPr>
      <w:ins w:id="7817" w:author="Author">
        <w:del w:id="7818" w:author="Author">
          <w:r w:rsidRPr="006B1A26" w:rsidDel="00E2587A">
            <w:rPr>
              <w:rFonts w:eastAsia="Calibri" w:cs="Times New Roman"/>
              <w:i/>
              <w:iCs/>
              <w:color w:val="000000"/>
              <w:rPrChange w:id="7819" w:author="Author">
                <w:rPr>
                  <w:rFonts w:eastAsia="Calibri" w:cs="Times New Roman"/>
                  <w:b/>
                  <w:bCs/>
                  <w:i/>
                  <w:iCs/>
                  <w:color w:val="000000"/>
                </w:rPr>
              </w:rPrChange>
            </w:rPr>
            <w:delText>"Send Mrs. Cottrel an email with a word we can search for," I suggested.</w:delText>
          </w:r>
        </w:del>
      </w:ins>
    </w:p>
    <w:p w14:paraId="03A5C947" w14:textId="518FFC6E" w:rsidR="00866553" w:rsidRPr="00605E6D" w:rsidDel="00E2587A" w:rsidRDefault="00866553" w:rsidP="00866553">
      <w:pPr>
        <w:widowControl w:val="0"/>
        <w:spacing w:line="280" w:lineRule="atLeast"/>
        <w:ind w:firstLine="288"/>
        <w:contextualSpacing/>
        <w:rPr>
          <w:ins w:id="7820" w:author="Author"/>
          <w:del w:id="7821" w:author="Author"/>
          <w:rFonts w:eastAsia="Calibri" w:cs="Times New Roman"/>
          <w:color w:val="000000"/>
        </w:rPr>
      </w:pPr>
    </w:p>
    <w:p w14:paraId="0A27487E" w14:textId="2CF44B57" w:rsidR="00866553" w:rsidRPr="006B1A26" w:rsidDel="00E2587A" w:rsidRDefault="00866553" w:rsidP="00866553">
      <w:pPr>
        <w:widowControl w:val="0"/>
        <w:spacing w:line="280" w:lineRule="atLeast"/>
        <w:ind w:firstLine="288"/>
        <w:contextualSpacing/>
        <w:rPr>
          <w:ins w:id="7822" w:author="Author"/>
          <w:del w:id="7823" w:author="Author"/>
          <w:rFonts w:eastAsia="Calibri" w:cs="Times New Roman"/>
          <w:color w:val="000000"/>
          <w:rPrChange w:id="7824" w:author="Author">
            <w:rPr>
              <w:ins w:id="7825" w:author="Author"/>
              <w:del w:id="7826" w:author="Author"/>
              <w:rFonts w:eastAsia="Calibri" w:cs="Times New Roman"/>
              <w:i/>
              <w:iCs/>
              <w:color w:val="000000"/>
            </w:rPr>
          </w:rPrChange>
        </w:rPr>
      </w:pPr>
      <w:ins w:id="7827" w:author="Author">
        <w:del w:id="7828" w:author="Author">
          <w:r w:rsidRPr="006B1A26" w:rsidDel="00E2587A">
            <w:rPr>
              <w:rFonts w:eastAsia="Calibri" w:cs="Times New Roman"/>
              <w:color w:val="000000"/>
              <w:rPrChange w:id="7829" w:author="Author">
                <w:rPr>
                  <w:rFonts w:eastAsia="Calibri" w:cs="Times New Roman"/>
                  <w:i/>
                  <w:iCs/>
                  <w:color w:val="000000"/>
                </w:rPr>
              </w:rPrChange>
            </w:rPr>
            <w:delText>He typed some stuff and then looked at me.</w:delText>
          </w:r>
        </w:del>
      </w:ins>
    </w:p>
    <w:p w14:paraId="2014B6E2" w14:textId="32FB1E53" w:rsidR="00866553" w:rsidRPr="00605E6D" w:rsidDel="00E2587A" w:rsidRDefault="00866553" w:rsidP="00866553">
      <w:pPr>
        <w:widowControl w:val="0"/>
        <w:spacing w:line="280" w:lineRule="atLeast"/>
        <w:ind w:firstLine="288"/>
        <w:contextualSpacing/>
        <w:rPr>
          <w:ins w:id="7830" w:author="Author"/>
          <w:del w:id="7831" w:author="Author"/>
          <w:rFonts w:eastAsia="Calibri" w:cs="Times New Roman"/>
          <w:color w:val="000000"/>
        </w:rPr>
      </w:pPr>
    </w:p>
    <w:p w14:paraId="55B8BCEA" w14:textId="015E0266" w:rsidR="00866553" w:rsidRPr="006B1A26" w:rsidDel="00E2587A" w:rsidRDefault="00866553">
      <w:pPr>
        <w:widowControl w:val="0"/>
        <w:spacing w:line="280" w:lineRule="atLeast"/>
        <w:ind w:left="720" w:right="576" w:firstLine="0"/>
        <w:contextualSpacing/>
        <w:rPr>
          <w:ins w:id="7832" w:author="Author"/>
          <w:del w:id="7833" w:author="Author"/>
          <w:rFonts w:eastAsia="Calibri" w:cs="Times New Roman"/>
          <w:i/>
          <w:iCs/>
          <w:color w:val="000000"/>
          <w:rPrChange w:id="7834" w:author="Author">
            <w:rPr>
              <w:ins w:id="7835" w:author="Author"/>
              <w:del w:id="7836" w:author="Author"/>
              <w:rFonts w:eastAsia="Calibri" w:cs="Times New Roman"/>
              <w:b/>
              <w:bCs/>
              <w:i/>
              <w:iCs/>
              <w:color w:val="000000"/>
            </w:rPr>
          </w:rPrChange>
        </w:rPr>
        <w:pPrChange w:id="7837" w:author="Author">
          <w:pPr>
            <w:widowControl w:val="0"/>
            <w:spacing w:line="280" w:lineRule="atLeast"/>
            <w:ind w:left="270" w:firstLine="18"/>
            <w:contextualSpacing/>
          </w:pPr>
        </w:pPrChange>
      </w:pPr>
      <w:ins w:id="7838" w:author="Author">
        <w:del w:id="7839" w:author="Author">
          <w:r w:rsidRPr="006B1A26" w:rsidDel="00E2587A">
            <w:rPr>
              <w:rFonts w:eastAsia="Calibri" w:cs="Times New Roman"/>
              <w:i/>
              <w:iCs/>
              <w:color w:val="000000"/>
              <w:rPrChange w:id="7840" w:author="Author">
                <w:rPr>
                  <w:rFonts w:eastAsia="Calibri" w:cs="Times New Roman"/>
                  <w:b/>
                  <w:bCs/>
                  <w:i/>
                  <w:iCs/>
                  <w:color w:val="000000"/>
                </w:rPr>
              </w:rPrChange>
            </w:rPr>
            <w:delText>"Hit the search button, and enter the term you used in the email's text."</w:delText>
          </w:r>
        </w:del>
      </w:ins>
    </w:p>
    <w:p w14:paraId="2B343B6B" w14:textId="0E8EBCAE" w:rsidR="00866553" w:rsidRPr="00605E6D" w:rsidDel="00E2587A" w:rsidRDefault="00866553" w:rsidP="00866553">
      <w:pPr>
        <w:widowControl w:val="0"/>
        <w:spacing w:line="280" w:lineRule="atLeast"/>
        <w:ind w:firstLine="288"/>
        <w:contextualSpacing/>
        <w:rPr>
          <w:ins w:id="7841" w:author="Author"/>
          <w:del w:id="7842" w:author="Author"/>
          <w:rFonts w:eastAsia="Calibri" w:cs="Times New Roman"/>
          <w:color w:val="000000"/>
        </w:rPr>
      </w:pPr>
    </w:p>
    <w:p w14:paraId="07171BA6" w14:textId="0205862C" w:rsidR="00121FC0" w:rsidDel="00E2587A" w:rsidRDefault="00866553" w:rsidP="00866553">
      <w:pPr>
        <w:widowControl w:val="0"/>
        <w:spacing w:line="280" w:lineRule="atLeast"/>
        <w:ind w:firstLine="288"/>
        <w:contextualSpacing/>
        <w:rPr>
          <w:ins w:id="7843" w:author="Author"/>
          <w:del w:id="7844" w:author="Author"/>
          <w:rFonts w:eastAsia="Calibri" w:cs="Times New Roman"/>
          <w:color w:val="000000"/>
        </w:rPr>
      </w:pPr>
      <w:ins w:id="7845" w:author="Author">
        <w:del w:id="7846" w:author="Author">
          <w:r w:rsidRPr="006B1A26" w:rsidDel="00E2587A">
            <w:rPr>
              <w:rFonts w:eastAsia="Calibri" w:cs="Times New Roman"/>
              <w:color w:val="000000"/>
              <w:rPrChange w:id="7847" w:author="Author">
                <w:rPr>
                  <w:rFonts w:eastAsia="Calibri" w:cs="Times New Roman"/>
                  <w:i/>
                  <w:iCs/>
                  <w:color w:val="000000"/>
                </w:rPr>
              </w:rPrChange>
            </w:rPr>
            <w:delText xml:space="preserve">Colby Cottrel broke into a wide smile. </w:delText>
          </w:r>
        </w:del>
      </w:ins>
    </w:p>
    <w:p w14:paraId="0DD84C9E" w14:textId="6FB29621" w:rsidR="00866553" w:rsidRPr="006B1A26" w:rsidDel="00E2587A" w:rsidRDefault="00866553" w:rsidP="00866553">
      <w:pPr>
        <w:widowControl w:val="0"/>
        <w:spacing w:line="280" w:lineRule="atLeast"/>
        <w:ind w:firstLine="288"/>
        <w:contextualSpacing/>
        <w:rPr>
          <w:ins w:id="7848" w:author="Author"/>
          <w:del w:id="7849" w:author="Author"/>
          <w:rFonts w:eastAsia="Calibri" w:cs="Times New Roman"/>
          <w:color w:val="000000"/>
          <w:rPrChange w:id="7850" w:author="Author">
            <w:rPr>
              <w:ins w:id="7851" w:author="Author"/>
              <w:del w:id="7852" w:author="Author"/>
              <w:rFonts w:eastAsia="Calibri" w:cs="Times New Roman"/>
              <w:i/>
              <w:iCs/>
              <w:color w:val="000000"/>
            </w:rPr>
          </w:rPrChange>
        </w:rPr>
      </w:pPr>
      <w:ins w:id="7853" w:author="Author">
        <w:del w:id="7854" w:author="Author">
          <w:r w:rsidRPr="006B1A26" w:rsidDel="00E2587A">
            <w:rPr>
              <w:rFonts w:eastAsia="Calibri" w:cs="Times New Roman"/>
              <w:color w:val="000000"/>
              <w:rPrChange w:id="7855" w:author="Author">
                <w:rPr>
                  <w:rFonts w:eastAsia="Calibri" w:cs="Times New Roman"/>
                  <w:i/>
                  <w:iCs/>
                  <w:color w:val="000000"/>
                </w:rPr>
              </w:rPrChange>
            </w:rPr>
            <w:delText>"Would you look at that? There it is!"</w:delText>
          </w:r>
        </w:del>
      </w:ins>
    </w:p>
    <w:p w14:paraId="3E000D95" w14:textId="31366314" w:rsidR="00866553" w:rsidRPr="00605E6D" w:rsidDel="00E2587A" w:rsidRDefault="00866553" w:rsidP="00866553">
      <w:pPr>
        <w:widowControl w:val="0"/>
        <w:spacing w:line="280" w:lineRule="atLeast"/>
        <w:ind w:firstLine="288"/>
        <w:contextualSpacing/>
        <w:rPr>
          <w:ins w:id="7856" w:author="Author"/>
          <w:del w:id="7857" w:author="Author"/>
          <w:rFonts w:eastAsia="Calibri" w:cs="Times New Roman"/>
          <w:color w:val="000000"/>
        </w:rPr>
      </w:pPr>
    </w:p>
    <w:p w14:paraId="2315F236" w14:textId="71D36D7A" w:rsidR="00866553" w:rsidRPr="006B1A26" w:rsidDel="00E2587A" w:rsidRDefault="00866553">
      <w:pPr>
        <w:widowControl w:val="0"/>
        <w:spacing w:line="280" w:lineRule="atLeast"/>
        <w:ind w:left="720" w:right="576" w:firstLine="0"/>
        <w:contextualSpacing/>
        <w:rPr>
          <w:ins w:id="7858" w:author="Author"/>
          <w:del w:id="7859" w:author="Author"/>
          <w:rFonts w:eastAsia="Calibri" w:cs="Times New Roman"/>
          <w:i/>
          <w:iCs/>
          <w:color w:val="000000"/>
          <w:rPrChange w:id="7860" w:author="Author">
            <w:rPr>
              <w:ins w:id="7861" w:author="Author"/>
              <w:del w:id="7862" w:author="Author"/>
              <w:rFonts w:eastAsia="Calibri" w:cs="Times New Roman"/>
              <w:b/>
              <w:bCs/>
              <w:i/>
              <w:iCs/>
              <w:color w:val="000000"/>
            </w:rPr>
          </w:rPrChange>
        </w:rPr>
        <w:pPrChange w:id="7863" w:author="Author">
          <w:pPr>
            <w:widowControl w:val="0"/>
            <w:spacing w:line="280" w:lineRule="atLeast"/>
            <w:ind w:left="270" w:firstLine="18"/>
            <w:contextualSpacing/>
          </w:pPr>
        </w:pPrChange>
      </w:pPr>
      <w:ins w:id="7864" w:author="Author">
        <w:del w:id="7865" w:author="Author">
          <w:r w:rsidRPr="006B1A26" w:rsidDel="00E2587A">
            <w:rPr>
              <w:rFonts w:eastAsia="Calibri" w:cs="Times New Roman"/>
              <w:i/>
              <w:iCs/>
              <w:color w:val="000000"/>
              <w:rPrChange w:id="7866" w:author="Author">
                <w:rPr>
                  <w:rFonts w:eastAsia="Calibri" w:cs="Times New Roman"/>
                  <w:b/>
                  <w:bCs/>
                  <w:i/>
                  <w:iCs/>
                  <w:color w:val="000000"/>
                </w:rPr>
              </w:rPrChange>
            </w:rPr>
            <w:delText>"You can swipe up and down to view the entire packet. Double-tap any part, and it will provide more detail."</w:delText>
          </w:r>
        </w:del>
      </w:ins>
    </w:p>
    <w:p w14:paraId="1BF9B65F" w14:textId="571BE112" w:rsidR="00866553" w:rsidRPr="00605E6D" w:rsidDel="00E2587A" w:rsidRDefault="00866553" w:rsidP="00866553">
      <w:pPr>
        <w:widowControl w:val="0"/>
        <w:spacing w:line="280" w:lineRule="atLeast"/>
        <w:ind w:firstLine="288"/>
        <w:contextualSpacing/>
        <w:rPr>
          <w:ins w:id="7867" w:author="Author"/>
          <w:del w:id="7868" w:author="Author"/>
          <w:rFonts w:eastAsia="Calibri" w:cs="Times New Roman"/>
          <w:color w:val="000000"/>
        </w:rPr>
      </w:pPr>
    </w:p>
    <w:p w14:paraId="55D60931" w14:textId="1B8EF19D" w:rsidR="00866553" w:rsidRPr="006B1A26" w:rsidDel="00E2587A" w:rsidRDefault="00866553" w:rsidP="00866553">
      <w:pPr>
        <w:widowControl w:val="0"/>
        <w:spacing w:line="280" w:lineRule="atLeast"/>
        <w:ind w:firstLine="288"/>
        <w:contextualSpacing/>
        <w:rPr>
          <w:ins w:id="7869" w:author="Author"/>
          <w:del w:id="7870" w:author="Author"/>
          <w:rFonts w:eastAsia="Calibri" w:cs="Times New Roman"/>
          <w:color w:val="000000"/>
          <w:rPrChange w:id="7871" w:author="Author">
            <w:rPr>
              <w:ins w:id="7872" w:author="Author"/>
              <w:del w:id="7873" w:author="Author"/>
              <w:rFonts w:eastAsia="Calibri" w:cs="Times New Roman"/>
              <w:i/>
              <w:iCs/>
              <w:color w:val="000000"/>
            </w:rPr>
          </w:rPrChange>
        </w:rPr>
      </w:pPr>
      <w:ins w:id="7874" w:author="Author">
        <w:del w:id="7875" w:author="Author">
          <w:r w:rsidRPr="006B1A26" w:rsidDel="00E2587A">
            <w:rPr>
              <w:rFonts w:eastAsia="Calibri" w:cs="Times New Roman"/>
              <w:color w:val="000000"/>
              <w:rPrChange w:id="7876" w:author="Author">
                <w:rPr>
                  <w:rFonts w:eastAsia="Calibri" w:cs="Times New Roman"/>
                  <w:i/>
                  <w:iCs/>
                  <w:color w:val="000000"/>
                </w:rPr>
              </w:rPrChange>
            </w:rPr>
            <w:delText>"You wrote this, Jane. Can you show me your code?"</w:delText>
          </w:r>
        </w:del>
      </w:ins>
    </w:p>
    <w:p w14:paraId="0F2B7CDD" w14:textId="1F196BFE" w:rsidR="00866553" w:rsidRPr="006B1A26" w:rsidDel="00E2587A" w:rsidRDefault="00866553" w:rsidP="00866553">
      <w:pPr>
        <w:widowControl w:val="0"/>
        <w:spacing w:line="280" w:lineRule="atLeast"/>
        <w:ind w:firstLine="288"/>
        <w:contextualSpacing/>
        <w:rPr>
          <w:ins w:id="7877" w:author="Author"/>
          <w:del w:id="7878" w:author="Author"/>
          <w:rFonts w:eastAsia="Calibri" w:cs="Times New Roman"/>
          <w:color w:val="000000"/>
          <w:rPrChange w:id="7879" w:author="Author">
            <w:rPr>
              <w:ins w:id="7880" w:author="Author"/>
              <w:del w:id="7881" w:author="Author"/>
              <w:rFonts w:eastAsia="Calibri" w:cs="Times New Roman"/>
              <w:i/>
              <w:iCs/>
              <w:color w:val="000000"/>
            </w:rPr>
          </w:rPrChange>
        </w:rPr>
      </w:pPr>
      <w:ins w:id="7882" w:author="Author">
        <w:del w:id="7883" w:author="Author">
          <w:r w:rsidRPr="006B1A26" w:rsidDel="00E2587A">
            <w:rPr>
              <w:rFonts w:eastAsia="Calibri" w:cs="Times New Roman"/>
              <w:color w:val="000000"/>
              <w:rPrChange w:id="7884" w:author="Author">
                <w:rPr>
                  <w:rFonts w:eastAsia="Calibri" w:cs="Times New Roman"/>
                  <w:i/>
                  <w:iCs/>
                  <w:color w:val="000000"/>
                </w:rPr>
              </w:rPrChange>
            </w:rPr>
            <w:delText>I retrieved my laptop, walked around his desk, and booted it up.</w:delText>
          </w:r>
        </w:del>
      </w:ins>
    </w:p>
    <w:p w14:paraId="1261D885" w14:textId="0B88BA04" w:rsidR="00866553" w:rsidRPr="006B1A26" w:rsidDel="00E2587A" w:rsidRDefault="00866553" w:rsidP="00866553">
      <w:pPr>
        <w:widowControl w:val="0"/>
        <w:spacing w:line="280" w:lineRule="atLeast"/>
        <w:ind w:firstLine="288"/>
        <w:contextualSpacing/>
        <w:rPr>
          <w:ins w:id="7885" w:author="Author"/>
          <w:del w:id="7886" w:author="Author"/>
          <w:rFonts w:eastAsia="Calibri" w:cs="Times New Roman"/>
          <w:color w:val="000000"/>
          <w:rPrChange w:id="7887" w:author="Author">
            <w:rPr>
              <w:ins w:id="7888" w:author="Author"/>
              <w:del w:id="7889" w:author="Author"/>
              <w:rFonts w:eastAsia="Calibri" w:cs="Times New Roman"/>
              <w:i/>
              <w:iCs/>
              <w:color w:val="000000"/>
            </w:rPr>
          </w:rPrChange>
        </w:rPr>
      </w:pPr>
      <w:ins w:id="7890" w:author="Author">
        <w:del w:id="7891" w:author="Author">
          <w:r w:rsidRPr="006B1A26" w:rsidDel="00E2587A">
            <w:rPr>
              <w:rFonts w:eastAsia="Calibri" w:cs="Times New Roman"/>
              <w:color w:val="000000"/>
              <w:rPrChange w:id="7892" w:author="Author">
                <w:rPr>
                  <w:rFonts w:eastAsia="Calibri" w:cs="Times New Roman"/>
                  <w:i/>
                  <w:iCs/>
                  <w:color w:val="000000"/>
                </w:rPr>
              </w:rPrChange>
            </w:rPr>
            <w:delText>"My God, Jane, that's not a laptop. It's a museum piece!"</w:delText>
          </w:r>
        </w:del>
      </w:ins>
    </w:p>
    <w:p w14:paraId="4EBC1C90" w14:textId="5B13AEAD" w:rsidR="00866553" w:rsidRPr="006B1A26" w:rsidDel="00E2587A" w:rsidRDefault="00866553" w:rsidP="00866553">
      <w:pPr>
        <w:widowControl w:val="0"/>
        <w:spacing w:line="280" w:lineRule="atLeast"/>
        <w:ind w:firstLine="288"/>
        <w:contextualSpacing/>
        <w:rPr>
          <w:ins w:id="7893" w:author="Author"/>
          <w:del w:id="7894" w:author="Author"/>
          <w:rFonts w:eastAsia="Calibri" w:cs="Times New Roman"/>
          <w:color w:val="000000"/>
          <w:rPrChange w:id="7895" w:author="Author">
            <w:rPr>
              <w:ins w:id="7896" w:author="Author"/>
              <w:del w:id="7897" w:author="Author"/>
              <w:rFonts w:eastAsia="Calibri" w:cs="Times New Roman"/>
              <w:i/>
              <w:iCs/>
              <w:color w:val="000000"/>
            </w:rPr>
          </w:rPrChange>
        </w:rPr>
      </w:pPr>
      <w:ins w:id="7898" w:author="Author">
        <w:del w:id="7899" w:author="Author">
          <w:r w:rsidRPr="006B1A26" w:rsidDel="00E2587A">
            <w:rPr>
              <w:rFonts w:eastAsia="Calibri" w:cs="Times New Roman"/>
              <w:color w:val="000000"/>
              <w:rPrChange w:id="7900" w:author="Author">
                <w:rPr>
                  <w:rFonts w:eastAsia="Calibri" w:cs="Times New Roman"/>
                  <w:i/>
                  <w:iCs/>
                  <w:color w:val="000000"/>
                </w:rPr>
              </w:rPrChange>
            </w:rPr>
            <w:delText>Smiling at him, I leaned over and brought up the Microsoft Design Studio project</w:delText>
          </w:r>
          <w:r w:rsidR="00121FC0" w:rsidDel="00E2587A">
            <w:rPr>
              <w:rFonts w:eastAsia="Calibri" w:cs="Times New Roman"/>
              <w:color w:val="000000"/>
            </w:rPr>
            <w:delText xml:space="preserve"> with my</w:delText>
          </w:r>
          <w:r w:rsidRPr="006B1A26" w:rsidDel="00E2587A">
            <w:rPr>
              <w:rFonts w:eastAsia="Calibri" w:cs="Times New Roman"/>
              <w:color w:val="000000"/>
              <w:rPrChange w:id="7901" w:author="Author">
                <w:rPr>
                  <w:rFonts w:eastAsia="Calibri" w:cs="Times New Roman"/>
                  <w:i/>
                  <w:iCs/>
                  <w:color w:val="000000"/>
                </w:rPr>
              </w:rPrChange>
            </w:rPr>
            <w:delText>. It was in Python</w:delText>
          </w:r>
          <w:r w:rsidR="00121FC0" w:rsidDel="00E2587A">
            <w:rPr>
              <w:rFonts w:eastAsia="Calibri" w:cs="Times New Roman"/>
              <w:color w:val="000000"/>
            </w:rPr>
            <w:delText xml:space="preserve"> code</w:delText>
          </w:r>
          <w:r w:rsidRPr="006B1A26" w:rsidDel="00E2587A">
            <w:rPr>
              <w:rFonts w:eastAsia="Calibri" w:cs="Times New Roman"/>
              <w:color w:val="000000"/>
              <w:rPrChange w:id="7902" w:author="Author">
                <w:rPr>
                  <w:rFonts w:eastAsia="Calibri" w:cs="Times New Roman"/>
                  <w:i/>
                  <w:iCs/>
                  <w:color w:val="000000"/>
                </w:rPr>
              </w:rPrChange>
            </w:rPr>
            <w:delText>. I pointed to the page-up and page-down keys and nodded my head. He started perusing my code and took his time with it. I returned to my seat.</w:delText>
          </w:r>
        </w:del>
      </w:ins>
    </w:p>
    <w:p w14:paraId="21A0ADA3" w14:textId="18989A6F" w:rsidR="00866553" w:rsidRPr="006B1A26" w:rsidDel="00E2587A" w:rsidRDefault="00866553" w:rsidP="00866553">
      <w:pPr>
        <w:widowControl w:val="0"/>
        <w:spacing w:line="280" w:lineRule="atLeast"/>
        <w:ind w:firstLine="288"/>
        <w:contextualSpacing/>
        <w:rPr>
          <w:ins w:id="7903" w:author="Author"/>
          <w:del w:id="7904" w:author="Author"/>
          <w:rFonts w:eastAsia="Calibri" w:cs="Times New Roman"/>
          <w:color w:val="000000"/>
          <w:rPrChange w:id="7905" w:author="Author">
            <w:rPr>
              <w:ins w:id="7906" w:author="Author"/>
              <w:del w:id="7907" w:author="Author"/>
              <w:rFonts w:eastAsia="Calibri" w:cs="Times New Roman"/>
              <w:i/>
              <w:iCs/>
              <w:color w:val="000000"/>
            </w:rPr>
          </w:rPrChange>
        </w:rPr>
      </w:pPr>
      <w:ins w:id="7908" w:author="Author">
        <w:del w:id="7909" w:author="Author">
          <w:r w:rsidRPr="006B1A26" w:rsidDel="00E2587A">
            <w:rPr>
              <w:rFonts w:eastAsia="Calibri" w:cs="Times New Roman"/>
              <w:color w:val="000000"/>
              <w:rPrChange w:id="7910" w:author="Author">
                <w:rPr>
                  <w:rFonts w:eastAsia="Calibri" w:cs="Times New Roman"/>
                  <w:i/>
                  <w:iCs/>
                  <w:color w:val="000000"/>
                </w:rPr>
              </w:rPrChange>
            </w:rPr>
            <w:delText>"This is very nice, Jane. You built all this on this old laptop?"</w:delText>
          </w:r>
        </w:del>
      </w:ins>
    </w:p>
    <w:p w14:paraId="2C31FA37" w14:textId="31696553" w:rsidR="00866553" w:rsidRPr="00605E6D" w:rsidDel="00E2587A" w:rsidRDefault="00866553" w:rsidP="00866553">
      <w:pPr>
        <w:widowControl w:val="0"/>
        <w:spacing w:line="280" w:lineRule="atLeast"/>
        <w:ind w:firstLine="288"/>
        <w:contextualSpacing/>
        <w:rPr>
          <w:ins w:id="7911" w:author="Author"/>
          <w:del w:id="7912" w:author="Author"/>
          <w:rFonts w:eastAsia="Calibri" w:cs="Times New Roman"/>
          <w:color w:val="000000"/>
        </w:rPr>
      </w:pPr>
    </w:p>
    <w:p w14:paraId="1458EC12" w14:textId="6ABE3A7E" w:rsidR="00866553" w:rsidRPr="006B1A26" w:rsidDel="00E2587A" w:rsidRDefault="00866553">
      <w:pPr>
        <w:widowControl w:val="0"/>
        <w:spacing w:line="280" w:lineRule="atLeast"/>
        <w:ind w:left="720" w:right="576" w:firstLine="0"/>
        <w:contextualSpacing/>
        <w:rPr>
          <w:ins w:id="7913" w:author="Author"/>
          <w:del w:id="7914" w:author="Author"/>
          <w:rFonts w:eastAsia="Calibri" w:cs="Times New Roman"/>
          <w:i/>
          <w:iCs/>
          <w:color w:val="000000"/>
          <w:rPrChange w:id="7915" w:author="Author">
            <w:rPr>
              <w:ins w:id="7916" w:author="Author"/>
              <w:del w:id="7917" w:author="Author"/>
              <w:rFonts w:eastAsia="Calibri" w:cs="Times New Roman"/>
              <w:b/>
              <w:bCs/>
              <w:i/>
              <w:iCs/>
              <w:color w:val="000000"/>
            </w:rPr>
          </w:rPrChange>
        </w:rPr>
        <w:pPrChange w:id="7918" w:author="Author">
          <w:pPr>
            <w:widowControl w:val="0"/>
            <w:spacing w:line="280" w:lineRule="atLeast"/>
            <w:ind w:left="270" w:firstLine="18"/>
            <w:contextualSpacing/>
          </w:pPr>
        </w:pPrChange>
      </w:pPr>
      <w:ins w:id="7919" w:author="Author">
        <w:del w:id="7920" w:author="Author">
          <w:r w:rsidRPr="006B1A26" w:rsidDel="00E2587A">
            <w:rPr>
              <w:rFonts w:eastAsia="Calibri" w:cs="Times New Roman"/>
              <w:i/>
              <w:iCs/>
              <w:color w:val="000000"/>
              <w:rPrChange w:id="7921" w:author="Author">
                <w:rPr>
                  <w:rFonts w:eastAsia="Calibri" w:cs="Times New Roman"/>
                  <w:b/>
                  <w:bCs/>
                  <w:i/>
                  <w:iCs/>
                  <w:color w:val="000000"/>
                </w:rPr>
              </w:rPrChange>
            </w:rPr>
            <w:delText>"Not exactly, Dr. Cottrel. As soon as I had saved some money from my dishwasher job, I bought a Dell Galaxy Plus computer system. Here's a photograph."</w:delText>
          </w:r>
        </w:del>
      </w:ins>
    </w:p>
    <w:p w14:paraId="32652B15" w14:textId="3446F2EE" w:rsidR="00866553" w:rsidRPr="00605E6D" w:rsidDel="00E2587A" w:rsidRDefault="00866553" w:rsidP="00866553">
      <w:pPr>
        <w:widowControl w:val="0"/>
        <w:spacing w:line="280" w:lineRule="atLeast"/>
        <w:ind w:firstLine="288"/>
        <w:contextualSpacing/>
        <w:rPr>
          <w:ins w:id="7922" w:author="Author"/>
          <w:del w:id="7923" w:author="Author"/>
          <w:rFonts w:eastAsia="Calibri" w:cs="Times New Roman"/>
          <w:color w:val="000000"/>
        </w:rPr>
      </w:pPr>
      <w:ins w:id="7924" w:author="Author">
        <w:del w:id="7925" w:author="Author">
          <w:r w:rsidRPr="00605E6D" w:rsidDel="00E2587A">
            <w:rPr>
              <w:rFonts w:eastAsia="Calibri" w:cs="Times New Roman"/>
              <w:color w:val="000000"/>
            </w:rPr>
            <w:delText xml:space="preserve"> </w:delText>
          </w:r>
        </w:del>
      </w:ins>
    </w:p>
    <w:p w14:paraId="6E329579" w14:textId="265B77ED" w:rsidR="00866553" w:rsidRPr="006B1A26" w:rsidDel="00E2587A" w:rsidRDefault="00866553" w:rsidP="00866553">
      <w:pPr>
        <w:widowControl w:val="0"/>
        <w:spacing w:line="280" w:lineRule="atLeast"/>
        <w:ind w:firstLine="288"/>
        <w:contextualSpacing/>
        <w:rPr>
          <w:ins w:id="7926" w:author="Author"/>
          <w:del w:id="7927" w:author="Author"/>
          <w:rFonts w:eastAsia="Calibri" w:cs="Times New Roman"/>
          <w:color w:val="000000"/>
          <w:rPrChange w:id="7928" w:author="Author">
            <w:rPr>
              <w:ins w:id="7929" w:author="Author"/>
              <w:del w:id="7930" w:author="Author"/>
              <w:rFonts w:eastAsia="Calibri" w:cs="Times New Roman"/>
              <w:i/>
              <w:iCs/>
              <w:color w:val="000000"/>
            </w:rPr>
          </w:rPrChange>
        </w:rPr>
      </w:pPr>
      <w:ins w:id="7931" w:author="Author">
        <w:del w:id="7932" w:author="Author">
          <w:r w:rsidRPr="006B1A26" w:rsidDel="00E2587A">
            <w:rPr>
              <w:rFonts w:eastAsia="Calibri" w:cs="Times New Roman"/>
              <w:color w:val="000000"/>
              <w:rPrChange w:id="7933" w:author="Author">
                <w:rPr>
                  <w:rFonts w:eastAsia="Calibri" w:cs="Times New Roman"/>
                  <w:i/>
                  <w:iCs/>
                  <w:color w:val="000000"/>
                </w:rPr>
              </w:rPrChange>
            </w:rPr>
            <w:delText>I showed him my home computer.</w:delText>
          </w:r>
        </w:del>
      </w:ins>
    </w:p>
    <w:p w14:paraId="259D42C9" w14:textId="3591300C" w:rsidR="00866553" w:rsidRPr="006B1A26" w:rsidDel="00E2587A" w:rsidRDefault="00866553" w:rsidP="00866553">
      <w:pPr>
        <w:widowControl w:val="0"/>
        <w:spacing w:line="280" w:lineRule="atLeast"/>
        <w:ind w:firstLine="288"/>
        <w:contextualSpacing/>
        <w:rPr>
          <w:ins w:id="7934" w:author="Author"/>
          <w:del w:id="7935" w:author="Author"/>
          <w:rFonts w:eastAsia="Calibri" w:cs="Times New Roman"/>
          <w:color w:val="000000"/>
          <w:rPrChange w:id="7936" w:author="Author">
            <w:rPr>
              <w:ins w:id="7937" w:author="Author"/>
              <w:del w:id="7938" w:author="Author"/>
              <w:rFonts w:eastAsia="Calibri" w:cs="Times New Roman"/>
              <w:i/>
              <w:iCs/>
              <w:color w:val="000000"/>
            </w:rPr>
          </w:rPrChange>
        </w:rPr>
      </w:pPr>
      <w:ins w:id="7939" w:author="Author">
        <w:del w:id="7940" w:author="Author">
          <w:r w:rsidRPr="006B1A26" w:rsidDel="00E2587A">
            <w:rPr>
              <w:rFonts w:eastAsia="Calibri" w:cs="Times New Roman"/>
              <w:color w:val="000000"/>
              <w:rPrChange w:id="7941" w:author="Author">
                <w:rPr>
                  <w:rFonts w:eastAsia="Calibri" w:cs="Times New Roman"/>
                  <w:i/>
                  <w:iCs/>
                  <w:color w:val="000000"/>
                </w:rPr>
              </w:rPrChange>
            </w:rPr>
            <w:delText>"That's as powerful as the rigs we use here, v</w:delText>
          </w:r>
          <w:r w:rsidR="00845EFD" w:rsidRPr="006B1A26" w:rsidDel="00E2587A">
            <w:rPr>
              <w:rFonts w:eastAsia="Calibri" w:cs="Times New Roman"/>
              <w:color w:val="000000"/>
              <w:rPrChange w:id="7942" w:author="Author">
                <w:rPr>
                  <w:rFonts w:eastAsia="Calibri" w:cs="Times New Roman"/>
                  <w:i/>
                  <w:iCs/>
                  <w:color w:val="000000"/>
                </w:rPr>
              </w:rPrChange>
            </w:rPr>
            <w:delText>. V</w:delText>
          </w:r>
          <w:r w:rsidRPr="006B1A26" w:rsidDel="00E2587A">
            <w:rPr>
              <w:rFonts w:eastAsia="Calibri" w:cs="Times New Roman"/>
              <w:color w:val="000000"/>
              <w:rPrChange w:id="7943" w:author="Author">
                <w:rPr>
                  <w:rFonts w:eastAsia="Calibri" w:cs="Times New Roman"/>
                  <w:i/>
                  <w:iCs/>
                  <w:color w:val="000000"/>
                </w:rPr>
              </w:rPrChange>
            </w:rPr>
            <w:delText>ery nice, Jane. May I run a quick background check on you? It's standard procedure."</w:delText>
          </w:r>
        </w:del>
      </w:ins>
    </w:p>
    <w:p w14:paraId="1D17EE5E" w14:textId="1DED0B7C" w:rsidR="00866553" w:rsidRPr="00605E6D" w:rsidDel="00E2587A" w:rsidRDefault="00866553" w:rsidP="00866553">
      <w:pPr>
        <w:widowControl w:val="0"/>
        <w:spacing w:line="280" w:lineRule="atLeast"/>
        <w:ind w:firstLine="288"/>
        <w:contextualSpacing/>
        <w:rPr>
          <w:ins w:id="7944" w:author="Author"/>
          <w:del w:id="7945" w:author="Author"/>
          <w:rFonts w:eastAsia="Calibri" w:cs="Times New Roman"/>
          <w:color w:val="000000"/>
        </w:rPr>
      </w:pPr>
    </w:p>
    <w:p w14:paraId="3A203B5B" w14:textId="7D8EB599" w:rsidR="00866553" w:rsidRPr="006B1A26" w:rsidDel="00E2587A" w:rsidRDefault="00866553">
      <w:pPr>
        <w:widowControl w:val="0"/>
        <w:spacing w:line="280" w:lineRule="atLeast"/>
        <w:ind w:left="720" w:right="576" w:firstLine="0"/>
        <w:contextualSpacing/>
        <w:rPr>
          <w:ins w:id="7946" w:author="Author"/>
          <w:del w:id="7947" w:author="Author"/>
          <w:rFonts w:eastAsia="Calibri" w:cs="Times New Roman"/>
          <w:i/>
          <w:iCs/>
          <w:color w:val="000000"/>
          <w:rPrChange w:id="7948" w:author="Author">
            <w:rPr>
              <w:ins w:id="7949" w:author="Author"/>
              <w:del w:id="7950" w:author="Author"/>
              <w:rFonts w:eastAsia="Calibri" w:cs="Times New Roman"/>
              <w:b/>
              <w:bCs/>
              <w:i/>
              <w:iCs/>
              <w:color w:val="000000"/>
            </w:rPr>
          </w:rPrChange>
        </w:rPr>
        <w:pPrChange w:id="7951" w:author="Author">
          <w:pPr>
            <w:widowControl w:val="0"/>
            <w:spacing w:line="280" w:lineRule="atLeast"/>
            <w:ind w:firstLine="288"/>
            <w:contextualSpacing/>
          </w:pPr>
        </w:pPrChange>
      </w:pPr>
      <w:ins w:id="7952" w:author="Author">
        <w:del w:id="7953" w:author="Author">
          <w:r w:rsidRPr="006B1A26" w:rsidDel="00E2587A">
            <w:rPr>
              <w:rFonts w:eastAsia="Calibri" w:cs="Times New Roman"/>
              <w:i/>
              <w:iCs/>
              <w:color w:val="000000"/>
              <w:rPrChange w:id="7954" w:author="Author">
                <w:rPr>
                  <w:rFonts w:eastAsia="Calibri" w:cs="Times New Roman"/>
                  <w:b/>
                  <w:bCs/>
                  <w:i/>
                  <w:iCs/>
                  <w:color w:val="000000"/>
                </w:rPr>
              </w:rPrChange>
            </w:rPr>
            <w:delText>"You have my birth certificate. Enter the name Jane Doe 413."</w:delText>
          </w:r>
        </w:del>
      </w:ins>
    </w:p>
    <w:p w14:paraId="0191D62C" w14:textId="66D9A591" w:rsidR="00866553" w:rsidRPr="00605E6D" w:rsidDel="00E2587A" w:rsidRDefault="00866553" w:rsidP="00866553">
      <w:pPr>
        <w:widowControl w:val="0"/>
        <w:spacing w:line="280" w:lineRule="atLeast"/>
        <w:ind w:firstLine="288"/>
        <w:contextualSpacing/>
        <w:rPr>
          <w:ins w:id="7955" w:author="Author"/>
          <w:del w:id="7956" w:author="Author"/>
          <w:rFonts w:eastAsia="Calibri" w:cs="Times New Roman"/>
          <w:color w:val="000000"/>
        </w:rPr>
      </w:pPr>
    </w:p>
    <w:p w14:paraId="52D20DBB" w14:textId="25EB4D24" w:rsidR="00866553" w:rsidRPr="006B1A26" w:rsidDel="00E2587A" w:rsidRDefault="00866553" w:rsidP="00866553">
      <w:pPr>
        <w:widowControl w:val="0"/>
        <w:spacing w:line="280" w:lineRule="atLeast"/>
        <w:ind w:firstLine="288"/>
        <w:contextualSpacing/>
        <w:rPr>
          <w:ins w:id="7957" w:author="Author"/>
          <w:del w:id="7958" w:author="Author"/>
          <w:rFonts w:eastAsia="Calibri" w:cs="Times New Roman"/>
          <w:color w:val="000000"/>
          <w:rPrChange w:id="7959" w:author="Author">
            <w:rPr>
              <w:ins w:id="7960" w:author="Author"/>
              <w:del w:id="7961" w:author="Author"/>
              <w:rFonts w:eastAsia="Calibri" w:cs="Times New Roman"/>
              <w:i/>
              <w:iCs/>
              <w:color w:val="000000"/>
            </w:rPr>
          </w:rPrChange>
        </w:rPr>
      </w:pPr>
      <w:ins w:id="7962" w:author="Author">
        <w:del w:id="7963" w:author="Author">
          <w:r w:rsidRPr="006B1A26" w:rsidDel="00E2587A">
            <w:rPr>
              <w:rFonts w:eastAsia="Calibri" w:cs="Times New Roman"/>
              <w:color w:val="000000"/>
              <w:rPrChange w:id="7964" w:author="Author">
                <w:rPr>
                  <w:rFonts w:eastAsia="Calibri" w:cs="Times New Roman"/>
                  <w:i/>
                  <w:iCs/>
                  <w:color w:val="000000"/>
                </w:rPr>
              </w:rPrChange>
            </w:rPr>
            <w:delText xml:space="preserve">I waited with some trepidation as he gathered the background report. </w:delText>
          </w:r>
        </w:del>
      </w:ins>
    </w:p>
    <w:p w14:paraId="5F659E2B" w14:textId="7BB37580" w:rsidR="00866553" w:rsidRPr="006B1A26" w:rsidDel="00E2587A" w:rsidRDefault="00866553" w:rsidP="00866553">
      <w:pPr>
        <w:widowControl w:val="0"/>
        <w:spacing w:line="280" w:lineRule="atLeast"/>
        <w:ind w:firstLine="288"/>
        <w:contextualSpacing/>
        <w:rPr>
          <w:ins w:id="7965" w:author="Author"/>
          <w:del w:id="7966" w:author="Author"/>
          <w:rFonts w:eastAsia="Calibri" w:cs="Times New Roman"/>
          <w:color w:val="000000"/>
          <w:rPrChange w:id="7967" w:author="Author">
            <w:rPr>
              <w:ins w:id="7968" w:author="Author"/>
              <w:del w:id="7969" w:author="Author"/>
              <w:rFonts w:eastAsia="Calibri" w:cs="Times New Roman"/>
              <w:i/>
              <w:iCs/>
              <w:color w:val="000000"/>
            </w:rPr>
          </w:rPrChange>
        </w:rPr>
      </w:pPr>
      <w:ins w:id="7970" w:author="Author">
        <w:del w:id="7971" w:author="Author">
          <w:r w:rsidRPr="006B1A26" w:rsidDel="00E2587A">
            <w:rPr>
              <w:rFonts w:eastAsia="Calibri" w:cs="Times New Roman"/>
              <w:color w:val="000000"/>
              <w:rPrChange w:id="7972" w:author="Author">
                <w:rPr>
                  <w:rFonts w:eastAsia="Calibri" w:cs="Times New Roman"/>
                  <w:i/>
                  <w:iCs/>
                  <w:color w:val="000000"/>
                </w:rPr>
              </w:rPrChange>
            </w:rPr>
            <w:delText>"This report is all in order. It shows you living with the aunt of the diner's owner for a few months. That shows that the owner trusted you enough to help get you a room. Your current address is just a Chinatown post office box. May I ask why?"</w:delText>
          </w:r>
        </w:del>
      </w:ins>
    </w:p>
    <w:p w14:paraId="5871B7C1" w14:textId="22877A13" w:rsidR="00866553" w:rsidRPr="006B1A26" w:rsidDel="00E2587A" w:rsidRDefault="00866553" w:rsidP="00866553">
      <w:pPr>
        <w:widowControl w:val="0"/>
        <w:spacing w:line="280" w:lineRule="atLeast"/>
        <w:ind w:firstLine="288"/>
        <w:contextualSpacing/>
        <w:rPr>
          <w:ins w:id="7973" w:author="Author"/>
          <w:del w:id="7974" w:author="Author"/>
          <w:rFonts w:eastAsia="Calibri" w:cs="Times New Roman"/>
          <w:color w:val="000000"/>
          <w:rPrChange w:id="7975" w:author="Author">
            <w:rPr>
              <w:ins w:id="7976" w:author="Author"/>
              <w:del w:id="7977" w:author="Author"/>
              <w:rFonts w:eastAsia="Calibri" w:cs="Times New Roman"/>
              <w:i/>
              <w:iCs/>
              <w:color w:val="000000"/>
            </w:rPr>
          </w:rPrChange>
        </w:rPr>
      </w:pPr>
      <w:ins w:id="7978" w:author="Author">
        <w:del w:id="7979" w:author="Author">
          <w:r w:rsidRPr="006B1A26" w:rsidDel="00E2587A">
            <w:rPr>
              <w:rFonts w:eastAsia="Calibri" w:cs="Times New Roman"/>
              <w:color w:val="000000"/>
              <w:rPrChange w:id="7980" w:author="Author">
                <w:rPr>
                  <w:rFonts w:eastAsia="Calibri" w:cs="Times New Roman"/>
                  <w:i/>
                  <w:iCs/>
                  <w:color w:val="000000"/>
                </w:rPr>
              </w:rPrChange>
            </w:rPr>
            <w:delText>Now I was nervous. My answer could be a deal-breaker.</w:delText>
          </w:r>
        </w:del>
      </w:ins>
    </w:p>
    <w:p w14:paraId="1DA342AE" w14:textId="4262ECB1" w:rsidR="00866553" w:rsidRPr="00605E6D" w:rsidDel="00E2587A" w:rsidRDefault="00866553" w:rsidP="00866553">
      <w:pPr>
        <w:widowControl w:val="0"/>
        <w:spacing w:line="280" w:lineRule="atLeast"/>
        <w:ind w:firstLine="288"/>
        <w:contextualSpacing/>
        <w:rPr>
          <w:ins w:id="7981" w:author="Author"/>
          <w:del w:id="7982" w:author="Author"/>
          <w:rFonts w:eastAsia="Calibri" w:cs="Times New Roman"/>
          <w:color w:val="000000"/>
        </w:rPr>
      </w:pPr>
    </w:p>
    <w:p w14:paraId="1B41BF57" w14:textId="098AC527" w:rsidR="00866553" w:rsidRPr="006B1A26" w:rsidDel="00E2587A" w:rsidRDefault="00866553">
      <w:pPr>
        <w:widowControl w:val="0"/>
        <w:spacing w:line="280" w:lineRule="atLeast"/>
        <w:ind w:left="720" w:right="576" w:firstLine="0"/>
        <w:contextualSpacing/>
        <w:rPr>
          <w:ins w:id="7983" w:author="Author"/>
          <w:del w:id="7984" w:author="Author"/>
          <w:rFonts w:eastAsia="Calibri" w:cs="Times New Roman"/>
          <w:i/>
          <w:iCs/>
          <w:color w:val="000000"/>
          <w:rPrChange w:id="7985" w:author="Author">
            <w:rPr>
              <w:ins w:id="7986" w:author="Author"/>
              <w:del w:id="7987" w:author="Author"/>
              <w:rFonts w:eastAsia="Calibri" w:cs="Times New Roman"/>
              <w:b/>
              <w:bCs/>
              <w:i/>
              <w:iCs/>
              <w:color w:val="000000"/>
            </w:rPr>
          </w:rPrChange>
        </w:rPr>
        <w:pPrChange w:id="7988" w:author="Author">
          <w:pPr>
            <w:widowControl w:val="0"/>
            <w:spacing w:line="280" w:lineRule="atLeast"/>
            <w:ind w:firstLine="288"/>
            <w:contextualSpacing/>
          </w:pPr>
        </w:pPrChange>
      </w:pPr>
      <w:ins w:id="7989" w:author="Author">
        <w:del w:id="7990" w:author="Author">
          <w:r w:rsidRPr="006B1A26" w:rsidDel="00E2587A">
            <w:rPr>
              <w:rFonts w:eastAsia="Calibri" w:cs="Times New Roman"/>
              <w:i/>
              <w:iCs/>
              <w:color w:val="000000"/>
              <w:rPrChange w:id="7991" w:author="Author">
                <w:rPr>
                  <w:rFonts w:eastAsia="Calibri" w:cs="Times New Roman"/>
                  <w:b/>
                  <w:bCs/>
                  <w:i/>
                  <w:iCs/>
                  <w:color w:val="000000"/>
                </w:rPr>
              </w:rPrChange>
            </w:rPr>
            <w:delText>"My safety requires that I keep my actual address secret."</w:delText>
          </w:r>
        </w:del>
      </w:ins>
    </w:p>
    <w:p w14:paraId="445633F0" w14:textId="2BBA323A" w:rsidR="00866553" w:rsidRPr="00605E6D" w:rsidDel="00E2587A" w:rsidRDefault="00866553" w:rsidP="00866553">
      <w:pPr>
        <w:widowControl w:val="0"/>
        <w:spacing w:line="280" w:lineRule="atLeast"/>
        <w:ind w:firstLine="288"/>
        <w:contextualSpacing/>
        <w:rPr>
          <w:ins w:id="7992" w:author="Author"/>
          <w:del w:id="7993" w:author="Author"/>
          <w:rFonts w:eastAsia="Calibri" w:cs="Times New Roman"/>
          <w:color w:val="000000"/>
        </w:rPr>
      </w:pPr>
    </w:p>
    <w:p w14:paraId="3A135508" w14:textId="396CFBF0" w:rsidR="00866553" w:rsidRPr="006B1A26" w:rsidDel="00E2587A" w:rsidRDefault="00866553" w:rsidP="00866553">
      <w:pPr>
        <w:widowControl w:val="0"/>
        <w:spacing w:line="280" w:lineRule="atLeast"/>
        <w:ind w:firstLine="288"/>
        <w:contextualSpacing/>
        <w:rPr>
          <w:ins w:id="7994" w:author="Author"/>
          <w:del w:id="7995" w:author="Author"/>
          <w:rFonts w:eastAsia="Calibri" w:cs="Times New Roman"/>
          <w:color w:val="000000"/>
          <w:rPrChange w:id="7996" w:author="Author">
            <w:rPr>
              <w:ins w:id="7997" w:author="Author"/>
              <w:del w:id="7998" w:author="Author"/>
              <w:rFonts w:eastAsia="Calibri" w:cs="Times New Roman"/>
              <w:i/>
              <w:iCs/>
              <w:color w:val="000000"/>
            </w:rPr>
          </w:rPrChange>
        </w:rPr>
      </w:pPr>
      <w:ins w:id="7999" w:author="Author">
        <w:del w:id="8000" w:author="Author">
          <w:r w:rsidRPr="006B1A26" w:rsidDel="00E2587A">
            <w:rPr>
              <w:rFonts w:eastAsia="Calibri" w:cs="Times New Roman"/>
              <w:color w:val="000000"/>
              <w:rPrChange w:id="8001" w:author="Author">
                <w:rPr>
                  <w:rFonts w:eastAsia="Calibri" w:cs="Times New Roman"/>
                  <w:i/>
                  <w:iCs/>
                  <w:color w:val="000000"/>
                </w:rPr>
              </w:rPrChange>
            </w:rPr>
            <w:delText>"I don't understand, Jane," Colby said.</w:delText>
          </w:r>
        </w:del>
      </w:ins>
    </w:p>
    <w:p w14:paraId="12B1DB64" w14:textId="55E2EAD0" w:rsidR="00866553" w:rsidRPr="006B1A26" w:rsidDel="00E2587A" w:rsidRDefault="00866553" w:rsidP="00866553">
      <w:pPr>
        <w:widowControl w:val="0"/>
        <w:spacing w:line="280" w:lineRule="atLeast"/>
        <w:ind w:firstLine="288"/>
        <w:contextualSpacing/>
        <w:rPr>
          <w:ins w:id="8002" w:author="Author"/>
          <w:del w:id="8003" w:author="Author"/>
          <w:rFonts w:eastAsia="Calibri" w:cs="Times New Roman"/>
          <w:color w:val="000000"/>
          <w:rPrChange w:id="8004" w:author="Author">
            <w:rPr>
              <w:ins w:id="8005" w:author="Author"/>
              <w:del w:id="8006" w:author="Author"/>
              <w:rFonts w:eastAsia="Calibri" w:cs="Times New Roman"/>
              <w:i/>
              <w:iCs/>
              <w:color w:val="000000"/>
            </w:rPr>
          </w:rPrChange>
        </w:rPr>
      </w:pPr>
      <w:ins w:id="8007" w:author="Author">
        <w:del w:id="8008" w:author="Author">
          <w:r w:rsidRPr="006B1A26" w:rsidDel="00E2587A">
            <w:rPr>
              <w:rFonts w:eastAsia="Calibri" w:cs="Times New Roman"/>
              <w:color w:val="000000"/>
              <w:rPrChange w:id="8009" w:author="Author">
                <w:rPr>
                  <w:rFonts w:eastAsia="Calibri" w:cs="Times New Roman"/>
                  <w:i/>
                  <w:iCs/>
                  <w:color w:val="000000"/>
                </w:rPr>
              </w:rPrChange>
            </w:rPr>
            <w:delText>Tillie Cottrel leaned towards her husband, touched his forearm, and looked at me.</w:delText>
          </w:r>
        </w:del>
      </w:ins>
    </w:p>
    <w:p w14:paraId="4C3A49BE" w14:textId="102DFBCC" w:rsidR="00866553" w:rsidRPr="006B1A26" w:rsidDel="00E2587A" w:rsidRDefault="00866553" w:rsidP="00866553">
      <w:pPr>
        <w:widowControl w:val="0"/>
        <w:spacing w:line="280" w:lineRule="atLeast"/>
        <w:ind w:firstLine="288"/>
        <w:contextualSpacing/>
        <w:rPr>
          <w:ins w:id="8010" w:author="Author"/>
          <w:del w:id="8011" w:author="Author"/>
          <w:rFonts w:eastAsia="Calibri" w:cs="Times New Roman"/>
          <w:color w:val="000000"/>
          <w:rPrChange w:id="8012" w:author="Author">
            <w:rPr>
              <w:ins w:id="8013" w:author="Author"/>
              <w:del w:id="8014" w:author="Author"/>
              <w:rFonts w:eastAsia="Calibri" w:cs="Times New Roman"/>
              <w:i/>
              <w:iCs/>
              <w:color w:val="000000"/>
            </w:rPr>
          </w:rPrChange>
        </w:rPr>
      </w:pPr>
      <w:ins w:id="8015" w:author="Author">
        <w:del w:id="8016" w:author="Author">
          <w:r w:rsidRPr="006B1A26" w:rsidDel="00E2587A">
            <w:rPr>
              <w:rFonts w:eastAsia="Calibri" w:cs="Times New Roman"/>
              <w:color w:val="000000"/>
              <w:rPrChange w:id="8017" w:author="Author">
                <w:rPr>
                  <w:rFonts w:eastAsia="Calibri" w:cs="Times New Roman"/>
                  <w:i/>
                  <w:iCs/>
                  <w:color w:val="000000"/>
                </w:rPr>
              </w:rPrChange>
            </w:rPr>
            <w:delText>"Who hurt you, Jane?"</w:delText>
          </w:r>
        </w:del>
      </w:ins>
    </w:p>
    <w:p w14:paraId="732BE3A0" w14:textId="541D5229" w:rsidR="00866553" w:rsidRPr="00E55954" w:rsidDel="00E2587A" w:rsidRDefault="00866553" w:rsidP="00866553">
      <w:pPr>
        <w:widowControl w:val="0"/>
        <w:spacing w:line="280" w:lineRule="atLeast"/>
        <w:ind w:firstLine="288"/>
        <w:contextualSpacing/>
        <w:rPr>
          <w:ins w:id="8018" w:author="Author"/>
          <w:del w:id="8019" w:author="Author"/>
          <w:rFonts w:eastAsia="Calibri" w:cs="Times New Roman"/>
          <w:i/>
          <w:iCs/>
          <w:color w:val="000000"/>
        </w:rPr>
      </w:pPr>
      <w:ins w:id="8020" w:author="Author">
        <w:del w:id="8021" w:author="Author">
          <w:r w:rsidRPr="006B1A26" w:rsidDel="00E2587A">
            <w:rPr>
              <w:rFonts w:eastAsia="Calibri" w:cs="Times New Roman"/>
              <w:color w:val="000000"/>
              <w:rPrChange w:id="8022" w:author="Author">
                <w:rPr>
                  <w:rFonts w:eastAsia="Calibri" w:cs="Times New Roman"/>
                  <w:i/>
                  <w:iCs/>
                  <w:color w:val="000000"/>
                </w:rPr>
              </w:rPrChange>
            </w:rPr>
            <w:delText>My mouth went dry, a nervous reaction to stress. I guessed that it was time for the truth.</w:delText>
          </w:r>
        </w:del>
      </w:ins>
    </w:p>
    <w:p w14:paraId="75C856A6" w14:textId="03E5CB49" w:rsidR="00866553" w:rsidRPr="00605E6D" w:rsidDel="00E2587A" w:rsidRDefault="00866553" w:rsidP="00866553">
      <w:pPr>
        <w:widowControl w:val="0"/>
        <w:spacing w:line="280" w:lineRule="atLeast"/>
        <w:ind w:firstLine="288"/>
        <w:contextualSpacing/>
        <w:rPr>
          <w:ins w:id="8023" w:author="Author"/>
          <w:del w:id="8024" w:author="Author"/>
          <w:rFonts w:eastAsia="Calibri" w:cs="Times New Roman"/>
          <w:color w:val="000000"/>
        </w:rPr>
      </w:pPr>
    </w:p>
    <w:p w14:paraId="21B1234E" w14:textId="32C9E7DC" w:rsidR="00866553" w:rsidRPr="006B1A26" w:rsidDel="00E2587A" w:rsidRDefault="00866553">
      <w:pPr>
        <w:widowControl w:val="0"/>
        <w:spacing w:line="280" w:lineRule="atLeast"/>
        <w:ind w:left="720" w:right="576" w:firstLine="0"/>
        <w:contextualSpacing/>
        <w:rPr>
          <w:ins w:id="8025" w:author="Author"/>
          <w:del w:id="8026" w:author="Author"/>
          <w:rFonts w:eastAsia="Calibri" w:cs="Times New Roman"/>
          <w:i/>
          <w:iCs/>
          <w:color w:val="000000"/>
          <w:rPrChange w:id="8027" w:author="Author">
            <w:rPr>
              <w:ins w:id="8028" w:author="Author"/>
              <w:del w:id="8029" w:author="Author"/>
              <w:rFonts w:eastAsia="Calibri" w:cs="Times New Roman"/>
              <w:b/>
              <w:bCs/>
              <w:i/>
              <w:iCs/>
              <w:color w:val="000000"/>
            </w:rPr>
          </w:rPrChange>
        </w:rPr>
        <w:pPrChange w:id="8030" w:author="Author">
          <w:pPr>
            <w:widowControl w:val="0"/>
            <w:spacing w:line="280" w:lineRule="atLeast"/>
            <w:ind w:left="270" w:firstLine="18"/>
            <w:contextualSpacing/>
          </w:pPr>
        </w:pPrChange>
      </w:pPr>
      <w:ins w:id="8031" w:author="Author">
        <w:del w:id="8032" w:author="Author">
          <w:r w:rsidRPr="006B1A26" w:rsidDel="00E2587A">
            <w:rPr>
              <w:rFonts w:eastAsia="Calibri" w:cs="Times New Roman"/>
              <w:i/>
              <w:iCs/>
              <w:color w:val="000000"/>
              <w:rPrChange w:id="8033" w:author="Author">
                <w:rPr>
                  <w:rFonts w:eastAsia="Calibri" w:cs="Times New Roman"/>
                  <w:b/>
                  <w:bCs/>
                  <w:i/>
                  <w:iCs/>
                  <w:color w:val="000000"/>
                </w:rPr>
              </w:rPrChange>
            </w:rPr>
            <w:delText>"I was abducted outside the diner by three men who drove me to a warehouse somewhere. That night, eleven men gang-raped and mutilated me</w:delText>
          </w:r>
          <w:r w:rsidR="00845EFD" w:rsidRPr="006B1A26" w:rsidDel="00E2587A">
            <w:rPr>
              <w:rFonts w:eastAsia="Calibri" w:cs="Times New Roman"/>
              <w:i/>
              <w:iCs/>
              <w:color w:val="000000"/>
              <w:rPrChange w:id="8034" w:author="Author">
                <w:rPr>
                  <w:rFonts w:eastAsia="Calibri" w:cs="Times New Roman"/>
                  <w:b/>
                  <w:bCs/>
                  <w:i/>
                  <w:iCs/>
                  <w:color w:val="000000"/>
                </w:rPr>
              </w:rPrChange>
            </w:rPr>
            <w:delText>Eleven men gang-raped and mutilated me that night</w:delText>
          </w:r>
          <w:r w:rsidRPr="006B1A26" w:rsidDel="00E2587A">
            <w:rPr>
              <w:rFonts w:eastAsia="Calibri" w:cs="Times New Roman"/>
              <w:i/>
              <w:iCs/>
              <w:color w:val="000000"/>
              <w:rPrChange w:id="8035" w:author="Author">
                <w:rPr>
                  <w:rFonts w:eastAsia="Calibri" w:cs="Times New Roman"/>
                  <w:b/>
                  <w:bCs/>
                  <w:i/>
                  <w:iCs/>
                  <w:color w:val="000000"/>
                </w:rPr>
              </w:rPrChange>
            </w:rPr>
            <w:delText>, then dumped me on a Chicago street like yesterday's garbage."</w:delText>
          </w:r>
        </w:del>
      </w:ins>
    </w:p>
    <w:p w14:paraId="23A42AB3" w14:textId="06D0A038" w:rsidR="00866553" w:rsidRPr="00605E6D" w:rsidDel="00E2587A" w:rsidRDefault="00866553" w:rsidP="00866553">
      <w:pPr>
        <w:widowControl w:val="0"/>
        <w:spacing w:line="280" w:lineRule="atLeast"/>
        <w:ind w:firstLine="288"/>
        <w:contextualSpacing/>
        <w:rPr>
          <w:ins w:id="8036" w:author="Author"/>
          <w:del w:id="8037" w:author="Author"/>
          <w:rFonts w:eastAsia="Calibri" w:cs="Times New Roman"/>
          <w:color w:val="000000"/>
        </w:rPr>
      </w:pPr>
    </w:p>
    <w:p w14:paraId="6C06D3D1" w14:textId="543898EF" w:rsidR="00866553" w:rsidRPr="006B1A26" w:rsidDel="00E2587A" w:rsidRDefault="00866553" w:rsidP="00866553">
      <w:pPr>
        <w:widowControl w:val="0"/>
        <w:spacing w:line="280" w:lineRule="atLeast"/>
        <w:ind w:firstLine="288"/>
        <w:contextualSpacing/>
        <w:rPr>
          <w:ins w:id="8038" w:author="Author"/>
          <w:del w:id="8039" w:author="Author"/>
          <w:rFonts w:eastAsia="Calibri" w:cs="Times New Roman"/>
          <w:color w:val="000000"/>
          <w:rPrChange w:id="8040" w:author="Author">
            <w:rPr>
              <w:ins w:id="8041" w:author="Author"/>
              <w:del w:id="8042" w:author="Author"/>
              <w:rFonts w:eastAsia="Calibri" w:cs="Times New Roman"/>
              <w:i/>
              <w:iCs/>
              <w:color w:val="000000"/>
            </w:rPr>
          </w:rPrChange>
        </w:rPr>
      </w:pPr>
      <w:ins w:id="8043" w:author="Author">
        <w:del w:id="8044" w:author="Author">
          <w:r w:rsidRPr="006B1A26" w:rsidDel="00E2587A">
            <w:rPr>
              <w:rFonts w:eastAsia="Calibri" w:cs="Times New Roman"/>
              <w:color w:val="000000"/>
              <w:rPrChange w:id="8045" w:author="Author">
                <w:rPr>
                  <w:rFonts w:eastAsia="Calibri" w:cs="Times New Roman"/>
                  <w:i/>
                  <w:iCs/>
                  <w:color w:val="000000"/>
                </w:rPr>
              </w:rPrChange>
            </w:rPr>
            <w:delText>"Did you go to the police?" she asked.</w:delText>
          </w:r>
        </w:del>
      </w:ins>
    </w:p>
    <w:p w14:paraId="5CF8DB01" w14:textId="1A4FE297" w:rsidR="00866553" w:rsidRPr="00605E6D" w:rsidDel="00E2587A" w:rsidRDefault="00866553" w:rsidP="00866553">
      <w:pPr>
        <w:widowControl w:val="0"/>
        <w:spacing w:line="280" w:lineRule="atLeast"/>
        <w:ind w:firstLine="288"/>
        <w:contextualSpacing/>
        <w:rPr>
          <w:ins w:id="8046" w:author="Author"/>
          <w:del w:id="8047" w:author="Author"/>
          <w:rFonts w:eastAsia="Calibri" w:cs="Times New Roman"/>
          <w:color w:val="000000"/>
        </w:rPr>
      </w:pPr>
    </w:p>
    <w:p w14:paraId="51F6ACB9" w14:textId="09A328B9" w:rsidR="00866553" w:rsidRPr="006B1A26" w:rsidDel="00E2587A" w:rsidRDefault="00866553">
      <w:pPr>
        <w:widowControl w:val="0"/>
        <w:spacing w:line="280" w:lineRule="atLeast"/>
        <w:ind w:left="720" w:right="576" w:firstLine="0"/>
        <w:contextualSpacing/>
        <w:rPr>
          <w:ins w:id="8048" w:author="Author"/>
          <w:del w:id="8049" w:author="Author"/>
          <w:rFonts w:eastAsia="Calibri" w:cs="Times New Roman"/>
          <w:i/>
          <w:iCs/>
          <w:color w:val="000000"/>
          <w:rPrChange w:id="8050" w:author="Author">
            <w:rPr>
              <w:ins w:id="8051" w:author="Author"/>
              <w:del w:id="8052" w:author="Author"/>
              <w:rFonts w:eastAsia="Calibri" w:cs="Times New Roman"/>
              <w:b/>
              <w:bCs/>
              <w:i/>
              <w:iCs/>
              <w:color w:val="000000"/>
            </w:rPr>
          </w:rPrChange>
        </w:rPr>
        <w:pPrChange w:id="8053" w:author="Author">
          <w:pPr>
            <w:widowControl w:val="0"/>
            <w:spacing w:line="280" w:lineRule="atLeast"/>
            <w:ind w:left="270" w:firstLine="18"/>
            <w:contextualSpacing/>
          </w:pPr>
        </w:pPrChange>
      </w:pPr>
      <w:ins w:id="8054" w:author="Author">
        <w:del w:id="8055" w:author="Author">
          <w:r w:rsidRPr="006B1A26" w:rsidDel="00E2587A">
            <w:rPr>
              <w:rFonts w:eastAsia="Calibri" w:cs="Times New Roman"/>
              <w:i/>
              <w:iCs/>
              <w:color w:val="000000"/>
              <w:rPrChange w:id="8056" w:author="Author">
                <w:rPr>
                  <w:rFonts w:eastAsia="Calibri" w:cs="Times New Roman"/>
                  <w:b/>
                  <w:bCs/>
                  <w:i/>
                  <w:iCs/>
                  <w:color w:val="000000"/>
                </w:rPr>
              </w:rPrChange>
            </w:rPr>
            <w:delText>"Why should I? How much effort will they make for a voiceless outcast, a refugee from an institution for half-wits? My rapists were Albanian mobsters. What if they have the Chicago Police Force paid off? I'm not an idiot!"</w:delText>
          </w:r>
        </w:del>
      </w:ins>
    </w:p>
    <w:p w14:paraId="7F4D1C9B" w14:textId="535DEA31" w:rsidR="00866553" w:rsidRPr="00605E6D" w:rsidDel="00E2587A" w:rsidRDefault="00866553" w:rsidP="00866553">
      <w:pPr>
        <w:widowControl w:val="0"/>
        <w:spacing w:line="280" w:lineRule="atLeast"/>
        <w:ind w:firstLine="288"/>
        <w:contextualSpacing/>
        <w:rPr>
          <w:ins w:id="8057" w:author="Author"/>
          <w:del w:id="8058" w:author="Author"/>
          <w:rFonts w:eastAsia="Calibri" w:cs="Times New Roman"/>
          <w:color w:val="000000"/>
        </w:rPr>
      </w:pPr>
    </w:p>
    <w:p w14:paraId="4C4F599F" w14:textId="70ACDEA1" w:rsidR="00866553" w:rsidRPr="006B1A26" w:rsidDel="00E2587A" w:rsidRDefault="00866553" w:rsidP="00866553">
      <w:pPr>
        <w:widowControl w:val="0"/>
        <w:spacing w:line="280" w:lineRule="atLeast"/>
        <w:ind w:firstLine="288"/>
        <w:contextualSpacing/>
        <w:rPr>
          <w:ins w:id="8059" w:author="Author"/>
          <w:del w:id="8060" w:author="Author"/>
          <w:rFonts w:eastAsia="Calibri" w:cs="Times New Roman"/>
          <w:color w:val="000000"/>
          <w:rPrChange w:id="8061" w:author="Author">
            <w:rPr>
              <w:ins w:id="8062" w:author="Author"/>
              <w:del w:id="8063" w:author="Author"/>
              <w:rFonts w:eastAsia="Calibri" w:cs="Times New Roman"/>
              <w:i/>
              <w:iCs/>
              <w:color w:val="000000"/>
            </w:rPr>
          </w:rPrChange>
        </w:rPr>
      </w:pPr>
      <w:ins w:id="8064" w:author="Author">
        <w:del w:id="8065" w:author="Author">
          <w:r w:rsidRPr="006B1A26" w:rsidDel="00E2587A">
            <w:rPr>
              <w:rFonts w:eastAsia="Calibri" w:cs="Times New Roman"/>
              <w:color w:val="000000"/>
              <w:rPrChange w:id="8066" w:author="Author">
                <w:rPr>
                  <w:rFonts w:eastAsia="Calibri" w:cs="Times New Roman"/>
                  <w:i/>
                  <w:iCs/>
                  <w:color w:val="000000"/>
                </w:rPr>
              </w:rPrChange>
            </w:rPr>
            <w:delText>"No one is saying that you're an idiot, Jane. To the contrary, you appear to be intellectually brilliant," Tillie said.</w:delText>
          </w:r>
        </w:del>
      </w:ins>
    </w:p>
    <w:p w14:paraId="1B2E1795" w14:textId="310D6831" w:rsidR="00866553" w:rsidRPr="006B1A26" w:rsidDel="00E2587A" w:rsidRDefault="00866553" w:rsidP="00866553">
      <w:pPr>
        <w:widowControl w:val="0"/>
        <w:spacing w:line="280" w:lineRule="atLeast"/>
        <w:ind w:firstLine="288"/>
        <w:contextualSpacing/>
        <w:rPr>
          <w:ins w:id="8067" w:author="Author"/>
          <w:del w:id="8068" w:author="Author"/>
          <w:rFonts w:eastAsia="Calibri" w:cs="Times New Roman"/>
          <w:color w:val="000000"/>
          <w:rPrChange w:id="8069" w:author="Author">
            <w:rPr>
              <w:ins w:id="8070" w:author="Author"/>
              <w:del w:id="8071" w:author="Author"/>
              <w:rFonts w:eastAsia="Calibri" w:cs="Times New Roman"/>
              <w:i/>
              <w:iCs/>
              <w:color w:val="000000"/>
            </w:rPr>
          </w:rPrChange>
        </w:rPr>
      </w:pPr>
      <w:ins w:id="8072" w:author="Author">
        <w:del w:id="8073" w:author="Author">
          <w:r w:rsidRPr="006B1A26" w:rsidDel="00E2587A">
            <w:rPr>
              <w:rFonts w:eastAsia="Calibri" w:cs="Times New Roman"/>
              <w:color w:val="000000"/>
              <w:rPrChange w:id="8074" w:author="Author">
                <w:rPr>
                  <w:rFonts w:eastAsia="Calibri" w:cs="Times New Roman"/>
                  <w:i/>
                  <w:iCs/>
                  <w:color w:val="000000"/>
                </w:rPr>
              </w:rPrChange>
            </w:rPr>
            <w:delText>I stood up, leaned over his desk, and unhooked my Internet analyzer. Stuffing it into my canvas bag, I typed one last time.</w:delText>
          </w:r>
        </w:del>
      </w:ins>
    </w:p>
    <w:p w14:paraId="524B7B68" w14:textId="6A62E794" w:rsidR="00866553" w:rsidRPr="00605E6D" w:rsidDel="00E2587A" w:rsidRDefault="00866553" w:rsidP="00866553">
      <w:pPr>
        <w:widowControl w:val="0"/>
        <w:spacing w:line="280" w:lineRule="atLeast"/>
        <w:ind w:firstLine="288"/>
        <w:contextualSpacing/>
        <w:rPr>
          <w:ins w:id="8075" w:author="Author"/>
          <w:del w:id="8076" w:author="Author"/>
          <w:rFonts w:eastAsia="Calibri" w:cs="Times New Roman"/>
          <w:color w:val="000000"/>
        </w:rPr>
      </w:pPr>
    </w:p>
    <w:p w14:paraId="34CA1B2D" w14:textId="7DFDC41C" w:rsidR="00866553" w:rsidRPr="006B1A26" w:rsidDel="00E2587A" w:rsidRDefault="00866553">
      <w:pPr>
        <w:widowControl w:val="0"/>
        <w:spacing w:line="280" w:lineRule="atLeast"/>
        <w:ind w:left="720" w:right="576" w:firstLine="0"/>
        <w:contextualSpacing/>
        <w:rPr>
          <w:ins w:id="8077" w:author="Author"/>
          <w:del w:id="8078" w:author="Author"/>
          <w:rFonts w:eastAsia="Calibri" w:cs="Times New Roman"/>
          <w:i/>
          <w:iCs/>
          <w:color w:val="000000"/>
          <w:rPrChange w:id="8079" w:author="Author">
            <w:rPr>
              <w:ins w:id="8080" w:author="Author"/>
              <w:del w:id="8081" w:author="Author"/>
              <w:rFonts w:eastAsia="Calibri" w:cs="Times New Roman"/>
              <w:b/>
              <w:bCs/>
              <w:i/>
              <w:iCs/>
              <w:color w:val="000000"/>
            </w:rPr>
          </w:rPrChange>
        </w:rPr>
        <w:pPrChange w:id="8082" w:author="Author">
          <w:pPr>
            <w:widowControl w:val="0"/>
            <w:spacing w:line="280" w:lineRule="atLeast"/>
            <w:ind w:left="270" w:firstLine="18"/>
            <w:contextualSpacing/>
          </w:pPr>
        </w:pPrChange>
      </w:pPr>
      <w:ins w:id="8083" w:author="Author">
        <w:del w:id="8084" w:author="Author">
          <w:r w:rsidRPr="006B1A26" w:rsidDel="00E2587A">
            <w:rPr>
              <w:rFonts w:eastAsia="Calibri" w:cs="Times New Roman"/>
              <w:i/>
              <w:iCs/>
              <w:color w:val="000000"/>
              <w:rPrChange w:id="8085" w:author="Author">
                <w:rPr>
                  <w:rFonts w:eastAsia="Calibri" w:cs="Times New Roman"/>
                  <w:b/>
                  <w:bCs/>
                  <w:i/>
                  <w:iCs/>
                  <w:color w:val="000000"/>
                </w:rPr>
              </w:rPrChange>
            </w:rPr>
            <w:delText>"I have wasted your time, and mine too. I have too much baggage for nice people like you. I'll try to sell my services to one of those Internet coding farms. Maybe I can make enough eventually to start my own business. I don't see how It could work here. You have been kind to me, and I appreciate it. I'll show myself out."</w:delText>
          </w:r>
        </w:del>
      </w:ins>
    </w:p>
    <w:p w14:paraId="48815162" w14:textId="0B595944" w:rsidR="00866553" w:rsidRPr="00605E6D" w:rsidDel="00E2587A" w:rsidRDefault="00866553" w:rsidP="00866553">
      <w:pPr>
        <w:widowControl w:val="0"/>
        <w:spacing w:line="280" w:lineRule="atLeast"/>
        <w:ind w:firstLine="288"/>
        <w:contextualSpacing/>
        <w:rPr>
          <w:ins w:id="8086" w:author="Author"/>
          <w:del w:id="8087" w:author="Author"/>
          <w:rFonts w:eastAsia="Calibri" w:cs="Times New Roman"/>
          <w:color w:val="000000"/>
        </w:rPr>
      </w:pPr>
    </w:p>
    <w:p w14:paraId="241BF3BF" w14:textId="1F186B63" w:rsidR="00866553" w:rsidRPr="006B1A26" w:rsidDel="00E2587A" w:rsidRDefault="00866553" w:rsidP="00866553">
      <w:pPr>
        <w:widowControl w:val="0"/>
        <w:spacing w:line="280" w:lineRule="atLeast"/>
        <w:ind w:firstLine="288"/>
        <w:contextualSpacing/>
        <w:rPr>
          <w:ins w:id="8088" w:author="Author"/>
          <w:del w:id="8089" w:author="Author"/>
          <w:rFonts w:eastAsia="Calibri" w:cs="Times New Roman"/>
          <w:color w:val="000000"/>
          <w:rPrChange w:id="8090" w:author="Author">
            <w:rPr>
              <w:ins w:id="8091" w:author="Author"/>
              <w:del w:id="8092" w:author="Author"/>
              <w:rFonts w:eastAsia="Calibri" w:cs="Times New Roman"/>
              <w:i/>
              <w:iCs/>
              <w:color w:val="000000"/>
            </w:rPr>
          </w:rPrChange>
        </w:rPr>
      </w:pPr>
      <w:ins w:id="8093" w:author="Author">
        <w:del w:id="8094" w:author="Author">
          <w:r w:rsidRPr="006B1A26" w:rsidDel="00E2587A">
            <w:rPr>
              <w:rFonts w:eastAsia="Calibri" w:cs="Times New Roman"/>
              <w:color w:val="000000"/>
              <w:rPrChange w:id="8095" w:author="Author">
                <w:rPr>
                  <w:rFonts w:eastAsia="Calibri" w:cs="Times New Roman"/>
                  <w:i/>
                  <w:iCs/>
                  <w:color w:val="000000"/>
                </w:rPr>
              </w:rPrChange>
            </w:rPr>
            <w:delText>I stood up and headed for the door. Colby Cottrel rushed from his desk and met me by the door.</w:delText>
          </w:r>
        </w:del>
      </w:ins>
    </w:p>
    <w:p w14:paraId="5F62A360" w14:textId="2C67AC7A" w:rsidR="00866553" w:rsidRPr="006B1A26" w:rsidDel="00E2587A" w:rsidRDefault="00866553" w:rsidP="00866553">
      <w:pPr>
        <w:widowControl w:val="0"/>
        <w:spacing w:line="280" w:lineRule="atLeast"/>
        <w:ind w:firstLine="288"/>
        <w:contextualSpacing/>
        <w:rPr>
          <w:ins w:id="8096" w:author="Author"/>
          <w:del w:id="8097" w:author="Author"/>
          <w:rFonts w:eastAsia="Calibri" w:cs="Times New Roman"/>
          <w:color w:val="000000"/>
          <w:rPrChange w:id="8098" w:author="Author">
            <w:rPr>
              <w:ins w:id="8099" w:author="Author"/>
              <w:del w:id="8100" w:author="Author"/>
              <w:rFonts w:eastAsia="Calibri" w:cs="Times New Roman"/>
              <w:i/>
              <w:iCs/>
              <w:color w:val="000000"/>
            </w:rPr>
          </w:rPrChange>
        </w:rPr>
      </w:pPr>
      <w:ins w:id="8101" w:author="Author">
        <w:del w:id="8102" w:author="Author">
          <w:r w:rsidRPr="006B1A26" w:rsidDel="00E2587A">
            <w:rPr>
              <w:rFonts w:eastAsia="Calibri" w:cs="Times New Roman"/>
              <w:color w:val="000000"/>
              <w:rPrChange w:id="8103" w:author="Author">
                <w:rPr>
                  <w:rFonts w:eastAsia="Calibri" w:cs="Times New Roman"/>
                  <w:i/>
                  <w:iCs/>
                  <w:color w:val="000000"/>
                </w:rPr>
              </w:rPrChange>
            </w:rPr>
            <w:delText>"Jane, please return to your seat. I gave you a chance. Now give Tillie and I</w:delText>
          </w:r>
          <w:r w:rsidR="00BE6B87" w:rsidDel="00E2587A">
            <w:rPr>
              <w:rFonts w:eastAsia="Calibri" w:cs="Times New Roman"/>
              <w:color w:val="000000"/>
            </w:rPr>
            <w:delText>me</w:delText>
          </w:r>
          <w:r w:rsidRPr="006B1A26" w:rsidDel="00E2587A">
            <w:rPr>
              <w:rFonts w:eastAsia="Calibri" w:cs="Times New Roman"/>
              <w:color w:val="000000"/>
              <w:rPrChange w:id="8104" w:author="Author">
                <w:rPr>
                  <w:rFonts w:eastAsia="Calibri" w:cs="Times New Roman"/>
                  <w:i/>
                  <w:iCs/>
                  <w:color w:val="000000"/>
                </w:rPr>
              </w:rPrChange>
            </w:rPr>
            <w:delText xml:space="preserve"> a chance."</w:delText>
          </w:r>
        </w:del>
      </w:ins>
    </w:p>
    <w:p w14:paraId="66229488" w14:textId="01C753E1" w:rsidR="00866553" w:rsidRPr="006B1A26" w:rsidDel="00E2587A" w:rsidRDefault="00866553" w:rsidP="00866553">
      <w:pPr>
        <w:widowControl w:val="0"/>
        <w:spacing w:line="280" w:lineRule="atLeast"/>
        <w:ind w:firstLine="288"/>
        <w:contextualSpacing/>
        <w:rPr>
          <w:ins w:id="8105" w:author="Author"/>
          <w:del w:id="8106" w:author="Author"/>
          <w:rFonts w:eastAsia="Calibri" w:cs="Times New Roman"/>
          <w:color w:val="000000"/>
          <w:rPrChange w:id="8107" w:author="Author">
            <w:rPr>
              <w:ins w:id="8108" w:author="Author"/>
              <w:del w:id="8109" w:author="Author"/>
              <w:rFonts w:eastAsia="Calibri" w:cs="Times New Roman"/>
              <w:i/>
              <w:iCs/>
              <w:color w:val="000000"/>
            </w:rPr>
          </w:rPrChange>
        </w:rPr>
      </w:pPr>
      <w:ins w:id="8110" w:author="Author">
        <w:del w:id="8111" w:author="Author">
          <w:r w:rsidRPr="006B1A26" w:rsidDel="00E2587A">
            <w:rPr>
              <w:rFonts w:eastAsia="Calibri" w:cs="Times New Roman"/>
              <w:color w:val="000000"/>
              <w:rPrChange w:id="8112" w:author="Author">
                <w:rPr>
                  <w:rFonts w:eastAsia="Calibri" w:cs="Times New Roman"/>
                  <w:i/>
                  <w:iCs/>
                  <w:color w:val="000000"/>
                </w:rPr>
              </w:rPrChange>
            </w:rPr>
            <w:delText>I wasn't smiling. I guess I looked suspicious. Nonetheless, I returned to my seat and fetched my iPad.</w:delText>
          </w:r>
        </w:del>
      </w:ins>
    </w:p>
    <w:p w14:paraId="57A90C82" w14:textId="1AAFD683" w:rsidR="00866553" w:rsidRPr="006B1A26" w:rsidDel="00E2587A" w:rsidRDefault="00866553" w:rsidP="00866553">
      <w:pPr>
        <w:widowControl w:val="0"/>
        <w:spacing w:line="280" w:lineRule="atLeast"/>
        <w:ind w:firstLine="288"/>
        <w:contextualSpacing/>
        <w:rPr>
          <w:ins w:id="8113" w:author="Author"/>
          <w:del w:id="8114" w:author="Author"/>
          <w:rFonts w:eastAsia="Calibri" w:cs="Times New Roman"/>
          <w:color w:val="000000"/>
          <w:rPrChange w:id="8115" w:author="Author">
            <w:rPr>
              <w:ins w:id="8116" w:author="Author"/>
              <w:del w:id="8117" w:author="Author"/>
              <w:rFonts w:eastAsia="Calibri" w:cs="Times New Roman"/>
              <w:i/>
              <w:iCs/>
              <w:color w:val="000000"/>
            </w:rPr>
          </w:rPrChange>
        </w:rPr>
      </w:pPr>
      <w:ins w:id="8118" w:author="Author">
        <w:del w:id="8119" w:author="Author">
          <w:r w:rsidRPr="006B1A26" w:rsidDel="00E2587A">
            <w:rPr>
              <w:rFonts w:eastAsia="Calibri" w:cs="Times New Roman"/>
              <w:color w:val="000000"/>
              <w:rPrChange w:id="8120" w:author="Author">
                <w:rPr>
                  <w:rFonts w:eastAsia="Calibri" w:cs="Times New Roman"/>
                  <w:i/>
                  <w:iCs/>
                  <w:color w:val="000000"/>
                </w:rPr>
              </w:rPrChange>
            </w:rPr>
            <w:delText>"Tillie," Colby said, "</w:delText>
          </w:r>
          <w:r w:rsidR="00121FC0" w:rsidDel="00E2587A">
            <w:rPr>
              <w:rFonts w:eastAsia="Calibri" w:cs="Times New Roman"/>
              <w:color w:val="000000"/>
            </w:rPr>
            <w:delText>t</w:delText>
          </w:r>
          <w:r w:rsidRPr="006B1A26" w:rsidDel="00E2587A">
            <w:rPr>
              <w:rFonts w:eastAsia="Calibri" w:cs="Times New Roman"/>
              <w:color w:val="000000"/>
              <w:rPrChange w:id="8121" w:author="Author">
                <w:rPr>
                  <w:rFonts w:eastAsia="Calibri" w:cs="Times New Roman"/>
                  <w:i/>
                  <w:iCs/>
                  <w:color w:val="000000"/>
                </w:rPr>
              </w:rPrChange>
            </w:rPr>
            <w:delText>Tell her."</w:delText>
          </w:r>
        </w:del>
      </w:ins>
    </w:p>
    <w:p w14:paraId="7EEE5127" w14:textId="310EE9A2" w:rsidR="00121FC0" w:rsidDel="00E2587A" w:rsidRDefault="00866553" w:rsidP="00866553">
      <w:pPr>
        <w:widowControl w:val="0"/>
        <w:spacing w:line="280" w:lineRule="atLeast"/>
        <w:ind w:firstLine="288"/>
        <w:contextualSpacing/>
        <w:rPr>
          <w:ins w:id="8122" w:author="Author"/>
          <w:del w:id="8123" w:author="Author"/>
          <w:rFonts w:eastAsia="Calibri" w:cs="Times New Roman"/>
          <w:color w:val="000000"/>
        </w:rPr>
      </w:pPr>
      <w:ins w:id="8124" w:author="Author">
        <w:del w:id="8125" w:author="Author">
          <w:r w:rsidRPr="006B1A26" w:rsidDel="00E2587A">
            <w:rPr>
              <w:rFonts w:eastAsia="Calibri" w:cs="Times New Roman"/>
              <w:color w:val="000000"/>
              <w:rPrChange w:id="8126" w:author="Author">
                <w:rPr>
                  <w:rFonts w:eastAsia="Calibri" w:cs="Times New Roman"/>
                  <w:i/>
                  <w:iCs/>
                  <w:color w:val="000000"/>
                </w:rPr>
              </w:rPrChange>
            </w:rPr>
            <w:delText>She turned to me, eyes glistening</w:delText>
          </w:r>
        </w:del>
      </w:ins>
    </w:p>
    <w:p w14:paraId="0B51AEAC" w14:textId="70BB7240" w:rsidR="00866553" w:rsidRPr="006B1A26" w:rsidDel="00E2587A" w:rsidRDefault="00866553" w:rsidP="00866553">
      <w:pPr>
        <w:widowControl w:val="0"/>
        <w:spacing w:line="280" w:lineRule="atLeast"/>
        <w:ind w:firstLine="288"/>
        <w:contextualSpacing/>
        <w:rPr>
          <w:ins w:id="8127" w:author="Author"/>
          <w:del w:id="8128" w:author="Author"/>
          <w:rFonts w:eastAsia="Calibri" w:cs="Times New Roman"/>
          <w:color w:val="000000"/>
          <w:rPrChange w:id="8129" w:author="Author">
            <w:rPr>
              <w:ins w:id="8130" w:author="Author"/>
              <w:del w:id="8131" w:author="Author"/>
              <w:rFonts w:eastAsia="Calibri" w:cs="Times New Roman"/>
              <w:i/>
              <w:iCs/>
              <w:color w:val="000000"/>
            </w:rPr>
          </w:rPrChange>
        </w:rPr>
      </w:pPr>
      <w:ins w:id="8132" w:author="Author">
        <w:del w:id="8133" w:author="Author">
          <w:r w:rsidRPr="006B1A26" w:rsidDel="00E2587A">
            <w:rPr>
              <w:rFonts w:eastAsia="Calibri" w:cs="Times New Roman"/>
              <w:color w:val="000000"/>
              <w:rPrChange w:id="8134" w:author="Author">
                <w:rPr>
                  <w:rFonts w:eastAsia="Calibri" w:cs="Times New Roman"/>
                  <w:i/>
                  <w:iCs/>
                  <w:color w:val="000000"/>
                </w:rPr>
              </w:rPrChange>
            </w:rPr>
            <w:delText xml:space="preserve">. "Jane, when I was a sophomore at Ohio State, my roommates talked me into </w:delText>
          </w:r>
          <w:r w:rsidR="00BE6B87" w:rsidDel="00E2587A">
            <w:rPr>
              <w:rFonts w:eastAsia="Calibri" w:cs="Times New Roman"/>
              <w:color w:val="000000"/>
            </w:rPr>
            <w:delText>attending</w:delText>
          </w:r>
          <w:r w:rsidRPr="006B1A26" w:rsidDel="00E2587A">
            <w:rPr>
              <w:rFonts w:eastAsia="Calibri" w:cs="Times New Roman"/>
              <w:color w:val="000000"/>
              <w:rPrChange w:id="8135" w:author="Author">
                <w:rPr>
                  <w:rFonts w:eastAsia="Calibri" w:cs="Times New Roman"/>
                  <w:i/>
                  <w:iCs/>
                  <w:color w:val="000000"/>
                </w:rPr>
              </w:rPrChange>
            </w:rPr>
            <w:delText>going to a fraternity party. I was reluctant, but it was a Saturday night, and I didn't want to be a spoilsport. I didn't get drunk, but I was a little tipsy. One of the frat boys struck up a conversation with me about contemporary music. He said that he had a fabulous vinyl record collection in his room. I stupidly followed him up the stairs. Once in the bedroom, another boy came in, and they started pawing me, trying to kiss me. I resisted as best as I could, but there</w:delText>
          </w:r>
          <w:r w:rsidR="00121FC0" w:rsidDel="00E2587A">
            <w:rPr>
              <w:rFonts w:eastAsia="Calibri" w:cs="Times New Roman"/>
              <w:color w:val="000000"/>
            </w:rPr>
            <w:delText>y</w:delText>
          </w:r>
          <w:r w:rsidRPr="006B1A26" w:rsidDel="00E2587A">
            <w:rPr>
              <w:rFonts w:eastAsia="Calibri" w:cs="Times New Roman"/>
              <w:color w:val="000000"/>
              <w:rPrChange w:id="8136" w:author="Author">
                <w:rPr>
                  <w:rFonts w:eastAsia="Calibri" w:cs="Times New Roman"/>
                  <w:i/>
                  <w:iCs/>
                  <w:color w:val="000000"/>
                </w:rPr>
              </w:rPrChange>
            </w:rPr>
            <w:delText xml:space="preserve"> were tw</w:delText>
          </w:r>
          <w:r w:rsidR="00121FC0" w:rsidDel="00E2587A">
            <w:rPr>
              <w:rFonts w:eastAsia="Calibri" w:cs="Times New Roman"/>
              <w:color w:val="000000"/>
            </w:rPr>
            <w:delText>o</w:delText>
          </w:r>
          <w:r w:rsidRPr="006B1A26" w:rsidDel="00E2587A">
            <w:rPr>
              <w:rFonts w:eastAsia="Calibri" w:cs="Times New Roman"/>
              <w:color w:val="000000"/>
              <w:rPrChange w:id="8137" w:author="Author">
                <w:rPr>
                  <w:rFonts w:eastAsia="Calibri" w:cs="Times New Roman"/>
                  <w:i/>
                  <w:iCs/>
                  <w:color w:val="000000"/>
                </w:rPr>
              </w:rPrChange>
            </w:rPr>
            <w:delText>o of them</w:delText>
          </w:r>
          <w:r w:rsidR="00121FC0" w:rsidDel="00E2587A">
            <w:rPr>
              <w:rFonts w:eastAsia="Calibri" w:cs="Times New Roman"/>
              <w:color w:val="000000"/>
            </w:rPr>
            <w:delText xml:space="preserve"> strong for me</w:delText>
          </w:r>
          <w:r w:rsidRPr="006B1A26" w:rsidDel="00E2587A">
            <w:rPr>
              <w:rFonts w:eastAsia="Calibri" w:cs="Times New Roman"/>
              <w:color w:val="000000"/>
              <w:rPrChange w:id="8138" w:author="Author">
                <w:rPr>
                  <w:rFonts w:eastAsia="Calibri" w:cs="Times New Roman"/>
                  <w:i/>
                  <w:iCs/>
                  <w:color w:val="000000"/>
                </w:rPr>
              </w:rPrChange>
            </w:rPr>
            <w:delText>. Removing my clothes, they did the Devil's Triangle thing on</w:delText>
          </w:r>
          <w:r w:rsidR="00121FC0" w:rsidDel="00E2587A">
            <w:rPr>
              <w:rFonts w:eastAsia="Calibri" w:cs="Times New Roman"/>
              <w:color w:val="000000"/>
            </w:rPr>
            <w:delText>raped</w:delText>
          </w:r>
          <w:r w:rsidRPr="006B1A26" w:rsidDel="00E2587A">
            <w:rPr>
              <w:rFonts w:eastAsia="Calibri" w:cs="Times New Roman"/>
              <w:color w:val="000000"/>
              <w:rPrChange w:id="8139" w:author="Author">
                <w:rPr>
                  <w:rFonts w:eastAsia="Calibri" w:cs="Times New Roman"/>
                  <w:i/>
                  <w:iCs/>
                  <w:color w:val="000000"/>
                </w:rPr>
              </w:rPrChange>
            </w:rPr>
            <w:delText xml:space="preserve"> me. After they left, I dressed and fled the</w:delText>
          </w:r>
          <w:r w:rsidRPr="00605E6D" w:rsidDel="00E2587A">
            <w:rPr>
              <w:rFonts w:eastAsia="Calibri" w:cs="Times New Roman"/>
              <w:color w:val="000000"/>
            </w:rPr>
            <w:delText xml:space="preserve"> </w:delText>
          </w:r>
          <w:r w:rsidRPr="006B1A26" w:rsidDel="00E2587A">
            <w:rPr>
              <w:rFonts w:eastAsia="Calibri" w:cs="Times New Roman"/>
              <w:color w:val="000000"/>
              <w:rPrChange w:id="8140" w:author="Author">
                <w:rPr>
                  <w:rFonts w:eastAsia="Calibri" w:cs="Times New Roman"/>
                  <w:i/>
                  <w:iCs/>
                  <w:color w:val="000000"/>
                </w:rPr>
              </w:rPrChange>
            </w:rPr>
            <w:delText xml:space="preserve">house. I went to the campus police and told them what had happened. The Columbus police got involved and took me to a clinic that had a rape kit. I picked out the two boys from a set of photographs of that fraternity's residents. The DNA matched, and the police arrested both boys. It went to a preliminary hearing where the boys claimed that it was consensual, </w:delText>
          </w:r>
          <w:r w:rsidR="00C41F96" w:rsidRPr="006B1A26" w:rsidDel="00E2587A">
            <w:rPr>
              <w:rFonts w:eastAsia="Calibri" w:cs="Times New Roman"/>
              <w:color w:val="000000"/>
              <w:rPrChange w:id="8141" w:author="Author">
                <w:rPr>
                  <w:rFonts w:eastAsia="Calibri" w:cs="Times New Roman"/>
                  <w:i/>
                  <w:iCs/>
                  <w:color w:val="000000"/>
                </w:rPr>
              </w:rPrChange>
            </w:rPr>
            <w:delText xml:space="preserve">and </w:delText>
          </w:r>
          <w:r w:rsidRPr="006B1A26" w:rsidDel="00E2587A">
            <w:rPr>
              <w:rFonts w:eastAsia="Calibri" w:cs="Times New Roman"/>
              <w:color w:val="000000"/>
              <w:rPrChange w:id="8142" w:author="Author">
                <w:rPr>
                  <w:rFonts w:eastAsia="Calibri" w:cs="Times New Roman"/>
                  <w:i/>
                  <w:iCs/>
                  <w:color w:val="000000"/>
                </w:rPr>
              </w:rPrChange>
            </w:rPr>
            <w:delText>produced a couple of witnesses who stated that I was acting like a slut at the party. Then the expensive lawyers moved in, promising that if a jury trial went against me, I would lose my scholarship and be in their debt for the rest of my life. At that point, I gave up. I wanted to be a computer scientist, just like you. I am still ashamed of myself for not standing up and saying 'Hell, No' to those boys and their lawyers."</w:delText>
          </w:r>
        </w:del>
      </w:ins>
    </w:p>
    <w:p w14:paraId="57A6AEFC" w14:textId="568D3DBF" w:rsidR="00866553" w:rsidRPr="006B1A26" w:rsidDel="00E2587A" w:rsidRDefault="00866553" w:rsidP="00866553">
      <w:pPr>
        <w:widowControl w:val="0"/>
        <w:spacing w:line="280" w:lineRule="atLeast"/>
        <w:ind w:firstLine="288"/>
        <w:contextualSpacing/>
        <w:rPr>
          <w:ins w:id="8143" w:author="Author"/>
          <w:del w:id="8144" w:author="Author"/>
          <w:rFonts w:eastAsia="Calibri" w:cs="Times New Roman"/>
          <w:color w:val="000000"/>
        </w:rPr>
      </w:pPr>
      <w:ins w:id="8145" w:author="Author">
        <w:del w:id="8146" w:author="Author">
          <w:r w:rsidRPr="006B1A26" w:rsidDel="00E2587A">
            <w:rPr>
              <w:rFonts w:eastAsia="Calibri" w:cs="Times New Roman"/>
              <w:color w:val="000000"/>
              <w:rPrChange w:id="8147" w:author="Author">
                <w:rPr>
                  <w:rFonts w:eastAsia="Calibri" w:cs="Times New Roman"/>
                  <w:i/>
                  <w:iCs/>
                  <w:color w:val="000000"/>
                </w:rPr>
              </w:rPrChange>
            </w:rPr>
            <w:delText>"What happened to Tillie, Jane," Colby said, "can never happen here at CASE. All employees get yearly training on sexual harassment protocols. What might be acceptable at a singles bar has no place in this building. You will be safe here, and if you're uncomfortable working here, we can set up a work-at-home situation for you with high-speed Internet service."</w:delText>
          </w:r>
        </w:del>
      </w:ins>
    </w:p>
    <w:p w14:paraId="3093E3B9" w14:textId="0386A0A8" w:rsidR="00866553" w:rsidRPr="00605E6D" w:rsidDel="00E2587A" w:rsidRDefault="00866553" w:rsidP="00866553">
      <w:pPr>
        <w:widowControl w:val="0"/>
        <w:spacing w:line="280" w:lineRule="atLeast"/>
        <w:ind w:firstLine="288"/>
        <w:contextualSpacing/>
        <w:rPr>
          <w:ins w:id="8148" w:author="Author"/>
          <w:del w:id="8149" w:author="Author"/>
          <w:rFonts w:eastAsia="Calibri" w:cs="Times New Roman"/>
          <w:color w:val="000000"/>
        </w:rPr>
      </w:pPr>
    </w:p>
    <w:p w14:paraId="3493F272" w14:textId="1FCE0EB6" w:rsidR="00866553" w:rsidRPr="006B1A26" w:rsidDel="00E2587A" w:rsidRDefault="00866553">
      <w:pPr>
        <w:widowControl w:val="0"/>
        <w:spacing w:line="280" w:lineRule="atLeast"/>
        <w:ind w:left="720" w:right="576" w:firstLine="0"/>
        <w:contextualSpacing/>
        <w:rPr>
          <w:ins w:id="8150" w:author="Author"/>
          <w:del w:id="8151" w:author="Author"/>
          <w:rFonts w:eastAsia="Calibri" w:cs="Times New Roman"/>
          <w:i/>
          <w:iCs/>
          <w:color w:val="000000"/>
          <w:rPrChange w:id="8152" w:author="Author">
            <w:rPr>
              <w:ins w:id="8153" w:author="Author"/>
              <w:del w:id="8154" w:author="Author"/>
              <w:rFonts w:eastAsia="Calibri" w:cs="Times New Roman"/>
              <w:b/>
              <w:bCs/>
              <w:i/>
              <w:iCs/>
              <w:color w:val="000000"/>
            </w:rPr>
          </w:rPrChange>
        </w:rPr>
        <w:pPrChange w:id="8155" w:author="Author">
          <w:pPr>
            <w:widowControl w:val="0"/>
            <w:spacing w:line="280" w:lineRule="atLeast"/>
            <w:ind w:firstLine="288"/>
            <w:contextualSpacing/>
          </w:pPr>
        </w:pPrChange>
      </w:pPr>
      <w:ins w:id="8156" w:author="Author">
        <w:del w:id="8157" w:author="Author">
          <w:r w:rsidRPr="006B1A26" w:rsidDel="00E2587A">
            <w:rPr>
              <w:rFonts w:eastAsia="Calibri" w:cs="Times New Roman"/>
              <w:i/>
              <w:iCs/>
              <w:color w:val="000000"/>
              <w:rPrChange w:id="8158" w:author="Author">
                <w:rPr>
                  <w:rFonts w:eastAsia="Calibri" w:cs="Times New Roman"/>
                  <w:b/>
                  <w:bCs/>
                  <w:i/>
                  <w:iCs/>
                  <w:color w:val="000000"/>
                </w:rPr>
              </w:rPrChange>
            </w:rPr>
            <w:delText>"Are you offering me a job, Doctor Cottrel?"</w:delText>
          </w:r>
        </w:del>
      </w:ins>
    </w:p>
    <w:p w14:paraId="2AC8C8C5" w14:textId="3F17227A" w:rsidR="00866553" w:rsidRPr="00605E6D" w:rsidDel="00E2587A" w:rsidRDefault="00866553" w:rsidP="00866553">
      <w:pPr>
        <w:widowControl w:val="0"/>
        <w:spacing w:line="280" w:lineRule="atLeast"/>
        <w:ind w:firstLine="288"/>
        <w:contextualSpacing/>
        <w:rPr>
          <w:ins w:id="8159" w:author="Author"/>
          <w:del w:id="8160" w:author="Author"/>
          <w:rFonts w:eastAsia="Calibri" w:cs="Times New Roman"/>
          <w:color w:val="000000"/>
        </w:rPr>
      </w:pPr>
    </w:p>
    <w:p w14:paraId="73CB00BC" w14:textId="0D2B3FAB" w:rsidR="00866553" w:rsidRPr="006B1A26" w:rsidDel="00E2587A" w:rsidRDefault="00866553" w:rsidP="00866553">
      <w:pPr>
        <w:widowControl w:val="0"/>
        <w:spacing w:line="280" w:lineRule="atLeast"/>
        <w:ind w:firstLine="288"/>
        <w:contextualSpacing/>
        <w:rPr>
          <w:ins w:id="8161" w:author="Author"/>
          <w:del w:id="8162" w:author="Author"/>
          <w:rFonts w:eastAsia="Calibri" w:cs="Times New Roman"/>
          <w:color w:val="000000"/>
          <w:rPrChange w:id="8163" w:author="Author">
            <w:rPr>
              <w:ins w:id="8164" w:author="Author"/>
              <w:del w:id="8165" w:author="Author"/>
              <w:rFonts w:eastAsia="Calibri" w:cs="Times New Roman"/>
              <w:i/>
              <w:iCs/>
              <w:color w:val="000000"/>
            </w:rPr>
          </w:rPrChange>
        </w:rPr>
      </w:pPr>
      <w:ins w:id="8166" w:author="Author">
        <w:del w:id="8167" w:author="Author">
          <w:r w:rsidRPr="006B1A26" w:rsidDel="00E2587A">
            <w:rPr>
              <w:rFonts w:eastAsia="Calibri" w:cs="Times New Roman"/>
              <w:color w:val="000000"/>
            </w:rPr>
            <w:delText>"Yes, we are," Tilly interjected, "you're the brightest and most resourceful person we've seen coming through these doors."</w:delText>
          </w:r>
        </w:del>
      </w:ins>
    </w:p>
    <w:p w14:paraId="4DE81DF6" w14:textId="19694B0A" w:rsidR="00866553" w:rsidRPr="006B1A26" w:rsidDel="00E2587A" w:rsidRDefault="00866553" w:rsidP="00866553">
      <w:pPr>
        <w:widowControl w:val="0"/>
        <w:spacing w:line="280" w:lineRule="atLeast"/>
        <w:ind w:firstLine="288"/>
        <w:contextualSpacing/>
        <w:rPr>
          <w:ins w:id="8168" w:author="Author"/>
          <w:del w:id="8169" w:author="Author"/>
          <w:rFonts w:eastAsia="Calibri" w:cs="Times New Roman"/>
          <w:color w:val="000000"/>
        </w:rPr>
      </w:pPr>
      <w:ins w:id="8170" w:author="Author">
        <w:del w:id="8171" w:author="Author">
          <w:r w:rsidRPr="006B1A26" w:rsidDel="00E2587A">
            <w:rPr>
              <w:rFonts w:eastAsia="Calibri" w:cs="Times New Roman"/>
              <w:color w:val="000000"/>
            </w:rPr>
            <w:delText>"Jane, I'd like you to be a part of the CASE family on your terms. Tell us how you'd like this relationship to be?" Colby asked.</w:delText>
          </w:r>
        </w:del>
      </w:ins>
    </w:p>
    <w:p w14:paraId="5CD25556" w14:textId="7770854A" w:rsidR="00866553" w:rsidRPr="00605E6D" w:rsidDel="00E2587A" w:rsidRDefault="00866553" w:rsidP="00866553">
      <w:pPr>
        <w:widowControl w:val="0"/>
        <w:spacing w:line="280" w:lineRule="atLeast"/>
        <w:ind w:firstLine="288"/>
        <w:contextualSpacing/>
        <w:rPr>
          <w:ins w:id="8172" w:author="Author"/>
          <w:del w:id="8173" w:author="Author"/>
          <w:rFonts w:eastAsia="Calibri" w:cs="Times New Roman"/>
          <w:color w:val="000000"/>
        </w:rPr>
      </w:pPr>
    </w:p>
    <w:p w14:paraId="0C209E76" w14:textId="1C25B162" w:rsidR="00866553" w:rsidRPr="006B1A26" w:rsidDel="00E2587A" w:rsidRDefault="00866553">
      <w:pPr>
        <w:widowControl w:val="0"/>
        <w:spacing w:line="280" w:lineRule="atLeast"/>
        <w:ind w:left="720" w:right="576" w:firstLine="0"/>
        <w:contextualSpacing/>
        <w:rPr>
          <w:ins w:id="8174" w:author="Author"/>
          <w:del w:id="8175" w:author="Author"/>
          <w:rFonts w:eastAsia="Calibri" w:cs="Times New Roman"/>
          <w:i/>
          <w:iCs/>
          <w:color w:val="000000"/>
          <w:rPrChange w:id="8176" w:author="Author">
            <w:rPr>
              <w:ins w:id="8177" w:author="Author"/>
              <w:del w:id="8178" w:author="Author"/>
              <w:rFonts w:eastAsia="Calibri" w:cs="Times New Roman"/>
              <w:b/>
              <w:bCs/>
              <w:i/>
              <w:iCs/>
              <w:color w:val="000000"/>
            </w:rPr>
          </w:rPrChange>
        </w:rPr>
        <w:pPrChange w:id="8179" w:author="Author">
          <w:pPr>
            <w:widowControl w:val="0"/>
            <w:spacing w:line="280" w:lineRule="atLeast"/>
            <w:ind w:left="270" w:firstLine="18"/>
            <w:contextualSpacing/>
          </w:pPr>
        </w:pPrChange>
      </w:pPr>
      <w:ins w:id="8180" w:author="Author">
        <w:del w:id="8181" w:author="Author">
          <w:r w:rsidRPr="006B1A26" w:rsidDel="00E2587A">
            <w:rPr>
              <w:rFonts w:eastAsia="Calibri" w:cs="Times New Roman"/>
              <w:i/>
              <w:iCs/>
              <w:color w:val="000000"/>
              <w:rPrChange w:id="8182" w:author="Author">
                <w:rPr>
                  <w:rFonts w:eastAsia="Calibri" w:cs="Times New Roman"/>
                  <w:b/>
                  <w:bCs/>
                  <w:i/>
                  <w:iCs/>
                  <w:color w:val="000000"/>
                </w:rPr>
              </w:rPrChange>
            </w:rPr>
            <w:delText xml:space="preserve">"May I work completely at home? I wish to stay in the shadows for a few years, learn my craft, </w:delText>
          </w:r>
          <w:r w:rsidR="00845EFD" w:rsidRPr="006B1A26" w:rsidDel="00E2587A">
            <w:rPr>
              <w:rFonts w:eastAsia="Calibri" w:cs="Times New Roman"/>
              <w:i/>
              <w:iCs/>
              <w:color w:val="000000"/>
              <w:rPrChange w:id="8183" w:author="Author">
                <w:rPr>
                  <w:rFonts w:eastAsia="Calibri" w:cs="Times New Roman"/>
                  <w:b/>
                  <w:bCs/>
                  <w:i/>
                  <w:iCs/>
                  <w:color w:val="000000"/>
                </w:rPr>
              </w:rPrChange>
            </w:rPr>
            <w:delText xml:space="preserve">and </w:delText>
          </w:r>
          <w:r w:rsidRPr="006B1A26" w:rsidDel="00E2587A">
            <w:rPr>
              <w:rFonts w:eastAsia="Calibri" w:cs="Times New Roman"/>
              <w:i/>
              <w:iCs/>
              <w:color w:val="000000"/>
              <w:rPrChange w:id="8184" w:author="Author">
                <w:rPr>
                  <w:rFonts w:eastAsia="Calibri" w:cs="Times New Roman"/>
                  <w:b/>
                  <w:bCs/>
                  <w:i/>
                  <w:iCs/>
                  <w:color w:val="000000"/>
                </w:rPr>
              </w:rPrChange>
            </w:rPr>
            <w:delText>expand my horizons. I could work with the staff using GabBot or something similar; I'd rather not use Skype or Zoom. I could attend meetings as an invisible avatar, so to speak."</w:delText>
          </w:r>
        </w:del>
      </w:ins>
    </w:p>
    <w:p w14:paraId="5A6BBCA7" w14:textId="6D12C342" w:rsidR="00866553" w:rsidRPr="00605E6D" w:rsidDel="00E2587A" w:rsidRDefault="00866553" w:rsidP="00866553">
      <w:pPr>
        <w:widowControl w:val="0"/>
        <w:spacing w:line="280" w:lineRule="atLeast"/>
        <w:ind w:firstLine="288"/>
        <w:contextualSpacing/>
        <w:rPr>
          <w:ins w:id="8185" w:author="Author"/>
          <w:del w:id="8186" w:author="Author"/>
          <w:rFonts w:eastAsia="Calibri" w:cs="Times New Roman"/>
          <w:color w:val="000000"/>
        </w:rPr>
      </w:pPr>
    </w:p>
    <w:p w14:paraId="72313DD0" w14:textId="44ABFDC2" w:rsidR="00866553" w:rsidRPr="006B1A26" w:rsidDel="00E2587A" w:rsidRDefault="00866553" w:rsidP="00866553">
      <w:pPr>
        <w:widowControl w:val="0"/>
        <w:spacing w:line="280" w:lineRule="atLeast"/>
        <w:ind w:firstLine="288"/>
        <w:contextualSpacing/>
        <w:rPr>
          <w:ins w:id="8187" w:author="Author"/>
          <w:del w:id="8188" w:author="Author"/>
          <w:rFonts w:eastAsia="Calibri" w:cs="Times New Roman"/>
          <w:color w:val="000000"/>
          <w:rPrChange w:id="8189" w:author="Author">
            <w:rPr>
              <w:ins w:id="8190" w:author="Author"/>
              <w:del w:id="8191" w:author="Author"/>
              <w:rFonts w:eastAsia="Calibri" w:cs="Times New Roman"/>
              <w:i/>
              <w:iCs/>
              <w:color w:val="000000"/>
            </w:rPr>
          </w:rPrChange>
        </w:rPr>
      </w:pPr>
      <w:ins w:id="8192" w:author="Author">
        <w:del w:id="8193" w:author="Author">
          <w:r w:rsidRPr="006B1A26" w:rsidDel="00E2587A">
            <w:rPr>
              <w:rFonts w:eastAsia="Calibri" w:cs="Times New Roman"/>
              <w:color w:val="000000"/>
              <w:rPrChange w:id="8194" w:author="Author">
                <w:rPr>
                  <w:rFonts w:eastAsia="Calibri" w:cs="Times New Roman"/>
                  <w:i/>
                  <w:iCs/>
                  <w:color w:val="000000"/>
                </w:rPr>
              </w:rPrChange>
            </w:rPr>
            <w:delText>"Jane, we will have to meet face-to-face sometimes. How about meeting Tillie and me at our home, any time</w:delText>
          </w:r>
          <w:r w:rsidR="00121FC0" w:rsidDel="00E2587A">
            <w:rPr>
              <w:rFonts w:eastAsia="Calibri" w:cs="Times New Roman"/>
              <w:color w:val="000000"/>
            </w:rPr>
            <w:delText>whenever</w:delText>
          </w:r>
          <w:r w:rsidRPr="006B1A26" w:rsidDel="00E2587A">
            <w:rPr>
              <w:rFonts w:eastAsia="Calibri" w:cs="Times New Roman"/>
              <w:color w:val="000000"/>
              <w:rPrChange w:id="8195" w:author="Author">
                <w:rPr>
                  <w:rFonts w:eastAsia="Calibri" w:cs="Times New Roman"/>
                  <w:i/>
                  <w:iCs/>
                  <w:color w:val="000000"/>
                </w:rPr>
              </w:rPrChange>
            </w:rPr>
            <w:delText xml:space="preserve"> you like.</w:delText>
          </w:r>
          <w:r w:rsidR="00DF6E66" w:rsidDel="00E2587A">
            <w:rPr>
              <w:rFonts w:eastAsia="Calibri" w:cs="Times New Roman"/>
              <w:color w:val="000000"/>
            </w:rPr>
            <w:delText>?</w:delText>
          </w:r>
          <w:r w:rsidRPr="006B1A26" w:rsidDel="00E2587A">
            <w:rPr>
              <w:rFonts w:eastAsia="Calibri" w:cs="Times New Roman"/>
              <w:color w:val="000000"/>
              <w:rPrChange w:id="8196" w:author="Author">
                <w:rPr>
                  <w:rFonts w:eastAsia="Calibri" w:cs="Times New Roman"/>
                  <w:i/>
                  <w:iCs/>
                  <w:color w:val="000000"/>
                </w:rPr>
              </w:rPrChange>
            </w:rPr>
            <w:delText xml:space="preserve"> It's on North Orchard, just a short walk from the North/Clybourne subway station."</w:delText>
          </w:r>
        </w:del>
      </w:ins>
    </w:p>
    <w:p w14:paraId="661D4B06" w14:textId="1532D95D" w:rsidR="00866553" w:rsidRPr="00605E6D" w:rsidDel="00E2587A" w:rsidRDefault="00866553" w:rsidP="00866553">
      <w:pPr>
        <w:widowControl w:val="0"/>
        <w:spacing w:line="280" w:lineRule="atLeast"/>
        <w:ind w:firstLine="288"/>
        <w:contextualSpacing/>
        <w:rPr>
          <w:ins w:id="8197" w:author="Author"/>
          <w:del w:id="8198" w:author="Author"/>
          <w:rFonts w:eastAsia="Calibri" w:cs="Times New Roman"/>
          <w:color w:val="000000"/>
        </w:rPr>
      </w:pPr>
    </w:p>
    <w:p w14:paraId="0CD405C4" w14:textId="01842C92" w:rsidR="00866553" w:rsidRPr="006B1A26" w:rsidDel="00E2587A" w:rsidRDefault="00866553">
      <w:pPr>
        <w:widowControl w:val="0"/>
        <w:spacing w:line="280" w:lineRule="atLeast"/>
        <w:ind w:left="720" w:right="576" w:firstLine="0"/>
        <w:contextualSpacing/>
        <w:rPr>
          <w:ins w:id="8199" w:author="Author"/>
          <w:del w:id="8200" w:author="Author"/>
          <w:rFonts w:eastAsia="Calibri" w:cs="Times New Roman"/>
          <w:i/>
          <w:iCs/>
          <w:color w:val="000000"/>
          <w:rPrChange w:id="8201" w:author="Author">
            <w:rPr>
              <w:ins w:id="8202" w:author="Author"/>
              <w:del w:id="8203" w:author="Author"/>
              <w:rFonts w:eastAsia="Calibri" w:cs="Times New Roman"/>
              <w:b/>
              <w:bCs/>
              <w:i/>
              <w:iCs/>
              <w:color w:val="000000"/>
            </w:rPr>
          </w:rPrChange>
        </w:rPr>
        <w:pPrChange w:id="8204" w:author="Author">
          <w:pPr>
            <w:widowControl w:val="0"/>
            <w:spacing w:line="280" w:lineRule="atLeast"/>
            <w:ind w:firstLine="288"/>
            <w:contextualSpacing/>
          </w:pPr>
        </w:pPrChange>
      </w:pPr>
      <w:ins w:id="8205" w:author="Author">
        <w:del w:id="8206" w:author="Author">
          <w:r w:rsidRPr="006B1A26" w:rsidDel="00E2587A">
            <w:rPr>
              <w:rFonts w:eastAsia="Calibri" w:cs="Times New Roman"/>
              <w:i/>
              <w:iCs/>
              <w:color w:val="000000"/>
              <w:rPrChange w:id="8207" w:author="Author">
                <w:rPr>
                  <w:rFonts w:eastAsia="Calibri" w:cs="Times New Roman"/>
                  <w:b/>
                  <w:bCs/>
                  <w:i/>
                  <w:iCs/>
                  <w:color w:val="000000"/>
                </w:rPr>
              </w:rPrChange>
            </w:rPr>
            <w:delText>"That would be fine."</w:delText>
          </w:r>
        </w:del>
      </w:ins>
    </w:p>
    <w:p w14:paraId="3CEDE8D9" w14:textId="46AE9922" w:rsidR="00866553" w:rsidRPr="00605E6D" w:rsidDel="00E2587A" w:rsidRDefault="00866553" w:rsidP="00866553">
      <w:pPr>
        <w:widowControl w:val="0"/>
        <w:spacing w:line="280" w:lineRule="atLeast"/>
        <w:ind w:firstLine="288"/>
        <w:contextualSpacing/>
        <w:rPr>
          <w:ins w:id="8208" w:author="Author"/>
          <w:del w:id="8209" w:author="Author"/>
          <w:rFonts w:eastAsia="Calibri" w:cs="Times New Roman"/>
          <w:color w:val="000000"/>
        </w:rPr>
      </w:pPr>
    </w:p>
    <w:p w14:paraId="0E0AB2F6" w14:textId="15DFD8E8" w:rsidR="00866553" w:rsidRPr="006B1A26" w:rsidDel="00E2587A" w:rsidRDefault="00866553" w:rsidP="00866553">
      <w:pPr>
        <w:widowControl w:val="0"/>
        <w:spacing w:line="280" w:lineRule="atLeast"/>
        <w:ind w:firstLine="288"/>
        <w:contextualSpacing/>
        <w:rPr>
          <w:ins w:id="8210" w:author="Author"/>
          <w:del w:id="8211" w:author="Author"/>
          <w:rFonts w:eastAsia="Calibri" w:cs="Times New Roman"/>
          <w:color w:val="000000"/>
          <w:rPrChange w:id="8212" w:author="Author">
            <w:rPr>
              <w:ins w:id="8213" w:author="Author"/>
              <w:del w:id="8214" w:author="Author"/>
              <w:rFonts w:eastAsia="Calibri" w:cs="Times New Roman"/>
              <w:i/>
              <w:iCs/>
              <w:color w:val="000000"/>
            </w:rPr>
          </w:rPrChange>
        </w:rPr>
      </w:pPr>
      <w:ins w:id="8215" w:author="Author">
        <w:del w:id="8216" w:author="Author">
          <w:r w:rsidRPr="006B1A26" w:rsidDel="00E2587A">
            <w:rPr>
              <w:rFonts w:eastAsia="Calibri" w:cs="Times New Roman"/>
              <w:color w:val="000000"/>
              <w:rPrChange w:id="8217" w:author="Author">
                <w:rPr>
                  <w:rFonts w:eastAsia="Calibri" w:cs="Times New Roman"/>
                  <w:i/>
                  <w:iCs/>
                  <w:color w:val="000000"/>
                </w:rPr>
              </w:rPrChange>
            </w:rPr>
            <w:delText>"Great, Jane. Our HR guy is away. Tillie will take you to the Human</w:delText>
          </w:r>
          <w:r w:rsidRPr="006B1A26" w:rsidDel="00E2587A">
            <w:rPr>
              <w:rFonts w:eastAsia="Calibri" w:cs="Times New Roman"/>
              <w:color w:val="000000"/>
            </w:rPr>
            <w:delText xml:space="preserve"> </w:delText>
          </w:r>
          <w:r w:rsidRPr="006B1A26" w:rsidDel="00E2587A">
            <w:rPr>
              <w:rFonts w:eastAsia="Calibri" w:cs="Times New Roman"/>
              <w:color w:val="000000"/>
              <w:rPrChange w:id="8218" w:author="Author">
                <w:rPr>
                  <w:rFonts w:eastAsia="Calibri" w:cs="Times New Roman"/>
                  <w:i/>
                  <w:iCs/>
                  <w:color w:val="000000"/>
                </w:rPr>
              </w:rPrChange>
            </w:rPr>
            <w:delText>Resources office and give you a quick drug test; we all take them, including Tillie and me. She'll get you all the brochures and other sign-up materials, pension, and medical insurance stuff</w:delText>
          </w:r>
          <w:r w:rsidR="00121FC0" w:rsidDel="00E2587A">
            <w:rPr>
              <w:rFonts w:eastAsia="Calibri" w:cs="Times New Roman"/>
              <w:color w:val="000000"/>
            </w:rPr>
            <w:delText>, other sign-up materials, pension, and medical insurance</w:delText>
          </w:r>
          <w:r w:rsidRPr="006B1A26" w:rsidDel="00E2587A">
            <w:rPr>
              <w:rFonts w:eastAsia="Calibri" w:cs="Times New Roman"/>
              <w:color w:val="000000"/>
              <w:rPrChange w:id="8219" w:author="Author">
                <w:rPr>
                  <w:rFonts w:eastAsia="Calibri" w:cs="Times New Roman"/>
                  <w:i/>
                  <w:iCs/>
                  <w:color w:val="000000"/>
                </w:rPr>
              </w:rPrChange>
            </w:rPr>
            <w:delText>. I'll be making up an exabyte</w:delText>
          </w:r>
          <w:r w:rsidR="00881BC1" w:rsidDel="00E2587A">
            <w:rPr>
              <w:rFonts w:eastAsia="Calibri" w:cs="Times New Roman"/>
              <w:color w:val="000000"/>
            </w:rPr>
            <w:delText>petabyte</w:delText>
          </w:r>
          <w:r w:rsidRPr="006B1A26" w:rsidDel="00E2587A">
            <w:rPr>
              <w:rFonts w:eastAsia="Calibri" w:cs="Times New Roman"/>
              <w:color w:val="000000"/>
              <w:rPrChange w:id="8220" w:author="Author">
                <w:rPr>
                  <w:rFonts w:eastAsia="Calibri" w:cs="Times New Roman"/>
                  <w:i/>
                  <w:iCs/>
                  <w:color w:val="000000"/>
                </w:rPr>
              </w:rPrChange>
            </w:rPr>
            <w:delText xml:space="preserve"> thumb drive with a copy of our development system and a piece of a software development project that we are doing for you to dive into."</w:delText>
          </w:r>
        </w:del>
      </w:ins>
    </w:p>
    <w:p w14:paraId="4B8050F2" w14:textId="47910111" w:rsidR="00866553" w:rsidRPr="00605E6D" w:rsidDel="00E2587A" w:rsidRDefault="00866553" w:rsidP="00866553">
      <w:pPr>
        <w:widowControl w:val="0"/>
        <w:spacing w:line="280" w:lineRule="atLeast"/>
        <w:ind w:firstLine="288"/>
        <w:contextualSpacing/>
        <w:rPr>
          <w:ins w:id="8221" w:author="Author"/>
          <w:del w:id="8222" w:author="Author"/>
          <w:rFonts w:eastAsia="Calibri" w:cs="Times New Roman"/>
          <w:color w:val="000000"/>
        </w:rPr>
      </w:pPr>
    </w:p>
    <w:p w14:paraId="14AE3BFE" w14:textId="34EA92F0" w:rsidR="00866553" w:rsidRPr="006B1A26" w:rsidDel="00E2587A" w:rsidRDefault="00866553">
      <w:pPr>
        <w:widowControl w:val="0"/>
        <w:spacing w:line="280" w:lineRule="atLeast"/>
        <w:ind w:left="720" w:right="576" w:firstLine="0"/>
        <w:contextualSpacing/>
        <w:rPr>
          <w:ins w:id="8223" w:author="Author"/>
          <w:del w:id="8224" w:author="Author"/>
          <w:rFonts w:eastAsia="Calibri" w:cs="Times New Roman"/>
          <w:i/>
          <w:iCs/>
          <w:color w:val="000000"/>
          <w:rPrChange w:id="8225" w:author="Author">
            <w:rPr>
              <w:ins w:id="8226" w:author="Author"/>
              <w:del w:id="8227" w:author="Author"/>
              <w:rFonts w:eastAsia="Calibri" w:cs="Times New Roman"/>
              <w:b/>
              <w:bCs/>
              <w:i/>
              <w:iCs/>
              <w:color w:val="000000"/>
            </w:rPr>
          </w:rPrChange>
        </w:rPr>
        <w:pPrChange w:id="8228" w:author="Author">
          <w:pPr>
            <w:widowControl w:val="0"/>
            <w:spacing w:line="280" w:lineRule="atLeast"/>
            <w:ind w:firstLine="288"/>
            <w:contextualSpacing/>
          </w:pPr>
        </w:pPrChange>
      </w:pPr>
      <w:ins w:id="8229" w:author="Author">
        <w:del w:id="8230" w:author="Author">
          <w:r w:rsidRPr="006B1A26" w:rsidDel="00E2587A">
            <w:rPr>
              <w:rFonts w:eastAsia="Calibri" w:cs="Times New Roman"/>
              <w:i/>
              <w:iCs/>
              <w:color w:val="000000"/>
              <w:rPrChange w:id="8231" w:author="Author">
                <w:rPr>
                  <w:rFonts w:eastAsia="Calibri" w:cs="Times New Roman"/>
                  <w:b/>
                  <w:bCs/>
                  <w:i/>
                  <w:iCs/>
                  <w:color w:val="000000"/>
                </w:rPr>
              </w:rPrChange>
            </w:rPr>
            <w:delText>"May I ask about the salary you are contemplating?"</w:delText>
          </w:r>
        </w:del>
      </w:ins>
    </w:p>
    <w:p w14:paraId="7B403E36" w14:textId="2613D93B" w:rsidR="00866553" w:rsidRPr="00605E6D" w:rsidDel="00E2587A" w:rsidRDefault="00866553" w:rsidP="00866553">
      <w:pPr>
        <w:widowControl w:val="0"/>
        <w:spacing w:line="280" w:lineRule="atLeast"/>
        <w:ind w:firstLine="288"/>
        <w:contextualSpacing/>
        <w:rPr>
          <w:ins w:id="8232" w:author="Author"/>
          <w:del w:id="8233" w:author="Author"/>
          <w:rFonts w:eastAsia="Calibri" w:cs="Times New Roman"/>
          <w:color w:val="000000"/>
        </w:rPr>
      </w:pPr>
    </w:p>
    <w:p w14:paraId="6A9F8DA2" w14:textId="5A6A1839" w:rsidR="00866553" w:rsidRPr="006B1A26" w:rsidDel="00E2587A" w:rsidRDefault="00866553" w:rsidP="00866553">
      <w:pPr>
        <w:widowControl w:val="0"/>
        <w:spacing w:line="280" w:lineRule="atLeast"/>
        <w:ind w:firstLine="288"/>
        <w:contextualSpacing/>
        <w:rPr>
          <w:ins w:id="8234" w:author="Author"/>
          <w:del w:id="8235" w:author="Author"/>
          <w:rFonts w:eastAsia="Calibri" w:cs="Times New Roman"/>
          <w:color w:val="000000"/>
          <w:rPrChange w:id="8236" w:author="Author">
            <w:rPr>
              <w:ins w:id="8237" w:author="Author"/>
              <w:del w:id="8238" w:author="Author"/>
              <w:rFonts w:eastAsia="Calibri" w:cs="Times New Roman"/>
              <w:i/>
              <w:iCs/>
              <w:color w:val="000000"/>
            </w:rPr>
          </w:rPrChange>
        </w:rPr>
      </w:pPr>
      <w:ins w:id="8239" w:author="Author">
        <w:del w:id="8240" w:author="Author">
          <w:r w:rsidRPr="006B1A26" w:rsidDel="00E2587A">
            <w:rPr>
              <w:rFonts w:eastAsia="Calibri" w:cs="Times New Roman"/>
              <w:color w:val="000000"/>
              <w:rPrChange w:id="8241" w:author="Author">
                <w:rPr>
                  <w:rFonts w:eastAsia="Calibri" w:cs="Times New Roman"/>
                  <w:i/>
                  <w:iCs/>
                  <w:color w:val="000000"/>
                </w:rPr>
              </w:rPrChange>
            </w:rPr>
            <w:delText>"Sure," Tillie said, "normally, we start people with CS degrees at $105,000. Colby, I suggest a 6-month probation period at $70,000. After that, if you do as well as we both think you will do, then</w:delText>
          </w:r>
          <w:r w:rsidR="00845EFD" w:rsidRPr="006B1A26" w:rsidDel="00E2587A">
            <w:rPr>
              <w:rFonts w:eastAsia="Calibri" w:cs="Times New Roman"/>
              <w:color w:val="000000"/>
              <w:rPrChange w:id="8242" w:author="Author">
                <w:rPr>
                  <w:rFonts w:eastAsia="Calibri" w:cs="Times New Roman"/>
                  <w:i/>
                  <w:iCs/>
                  <w:color w:val="000000"/>
                </w:rPr>
              </w:rPrChange>
            </w:rPr>
            <w:delText>,</w:delText>
          </w:r>
          <w:r w:rsidRPr="006B1A26" w:rsidDel="00E2587A">
            <w:rPr>
              <w:rFonts w:eastAsia="Calibri" w:cs="Times New Roman"/>
              <w:color w:val="000000"/>
              <w:rPrChange w:id="8243" w:author="Author">
                <w:rPr>
                  <w:rFonts w:eastAsia="Calibri" w:cs="Times New Roman"/>
                  <w:i/>
                  <w:iCs/>
                  <w:color w:val="000000"/>
                </w:rPr>
              </w:rPrChange>
            </w:rPr>
            <w:delText xml:space="preserve"> we boost the salary to $105,000."</w:delText>
          </w:r>
        </w:del>
      </w:ins>
    </w:p>
    <w:p w14:paraId="06096EF9" w14:textId="570EE0AD" w:rsidR="00866553" w:rsidRPr="006B1A26" w:rsidDel="00E2587A" w:rsidRDefault="00866553" w:rsidP="00866553">
      <w:pPr>
        <w:widowControl w:val="0"/>
        <w:spacing w:line="280" w:lineRule="atLeast"/>
        <w:ind w:firstLine="288"/>
        <w:contextualSpacing/>
        <w:rPr>
          <w:ins w:id="8244" w:author="Author"/>
          <w:del w:id="8245" w:author="Author"/>
          <w:rFonts w:eastAsia="Calibri" w:cs="Times New Roman"/>
          <w:color w:val="000000"/>
          <w:rPrChange w:id="8246" w:author="Author">
            <w:rPr>
              <w:ins w:id="8247" w:author="Author"/>
              <w:del w:id="8248" w:author="Author"/>
              <w:rFonts w:eastAsia="Calibri" w:cs="Times New Roman"/>
              <w:i/>
              <w:iCs/>
              <w:color w:val="000000"/>
            </w:rPr>
          </w:rPrChange>
        </w:rPr>
      </w:pPr>
      <w:ins w:id="8249" w:author="Author">
        <w:del w:id="8250" w:author="Author">
          <w:r w:rsidRPr="006B1A26" w:rsidDel="00E2587A">
            <w:rPr>
              <w:rFonts w:eastAsia="Calibri" w:cs="Times New Roman"/>
              <w:color w:val="000000"/>
              <w:rPrChange w:id="8251" w:author="Author">
                <w:rPr>
                  <w:rFonts w:eastAsia="Calibri" w:cs="Times New Roman"/>
                  <w:i/>
                  <w:iCs/>
                  <w:color w:val="000000"/>
                </w:rPr>
              </w:rPrChange>
            </w:rPr>
            <w:delText>"I'm OK with that. Jane, how about you?" Colby said.</w:delText>
          </w:r>
        </w:del>
      </w:ins>
    </w:p>
    <w:p w14:paraId="32F3083F" w14:textId="70CE43AE" w:rsidR="00866553" w:rsidRPr="00E55954" w:rsidDel="00E2587A" w:rsidRDefault="00866553" w:rsidP="00866553">
      <w:pPr>
        <w:widowControl w:val="0"/>
        <w:spacing w:line="280" w:lineRule="atLeast"/>
        <w:ind w:firstLine="288"/>
        <w:contextualSpacing/>
        <w:rPr>
          <w:ins w:id="8252" w:author="Author"/>
          <w:del w:id="8253" w:author="Author"/>
          <w:rFonts w:eastAsia="Calibri" w:cs="Times New Roman"/>
          <w:i/>
          <w:iCs/>
          <w:color w:val="000000"/>
        </w:rPr>
      </w:pPr>
    </w:p>
    <w:p w14:paraId="30901ECC" w14:textId="37DD9B61" w:rsidR="00866553" w:rsidRPr="006B1A26" w:rsidDel="00E2587A" w:rsidRDefault="00866553">
      <w:pPr>
        <w:widowControl w:val="0"/>
        <w:spacing w:line="280" w:lineRule="atLeast"/>
        <w:ind w:left="720" w:right="576" w:firstLine="0"/>
        <w:contextualSpacing/>
        <w:rPr>
          <w:ins w:id="8254" w:author="Author"/>
          <w:del w:id="8255" w:author="Author"/>
          <w:rFonts w:eastAsia="Calibri" w:cs="Times New Roman"/>
          <w:i/>
          <w:iCs/>
          <w:color w:val="000000"/>
          <w:rPrChange w:id="8256" w:author="Author">
            <w:rPr>
              <w:ins w:id="8257" w:author="Author"/>
              <w:del w:id="8258" w:author="Author"/>
              <w:rFonts w:eastAsia="Calibri" w:cs="Times New Roman"/>
              <w:b/>
              <w:bCs/>
              <w:i/>
              <w:iCs/>
              <w:color w:val="000000"/>
            </w:rPr>
          </w:rPrChange>
        </w:rPr>
        <w:pPrChange w:id="8259" w:author="Author">
          <w:pPr>
            <w:widowControl w:val="0"/>
            <w:spacing w:line="280" w:lineRule="atLeast"/>
            <w:ind w:left="270" w:firstLine="18"/>
            <w:contextualSpacing/>
          </w:pPr>
        </w:pPrChange>
      </w:pPr>
      <w:ins w:id="8260" w:author="Author">
        <w:del w:id="8261" w:author="Author">
          <w:r w:rsidRPr="006B1A26" w:rsidDel="00E2587A">
            <w:rPr>
              <w:rFonts w:eastAsia="Calibri" w:cs="Times New Roman"/>
              <w:i/>
              <w:iCs/>
              <w:color w:val="000000"/>
              <w:rPrChange w:id="8262" w:author="Author">
                <w:rPr>
                  <w:rFonts w:eastAsia="Calibri" w:cs="Times New Roman"/>
                  <w:b/>
                  <w:bCs/>
                  <w:i/>
                  <w:iCs/>
                  <w:color w:val="000000"/>
                </w:rPr>
              </w:rPrChange>
            </w:rPr>
            <w:delText>"I am more than pleased by your generous offer. I won't let you down, Doctors Colby and Tillie Cottrel."</w:delText>
          </w:r>
        </w:del>
      </w:ins>
    </w:p>
    <w:p w14:paraId="23FA3DA5" w14:textId="4B9EB214" w:rsidR="00866553" w:rsidRPr="00605E6D" w:rsidDel="00E2587A" w:rsidRDefault="00866553" w:rsidP="00866553">
      <w:pPr>
        <w:widowControl w:val="0"/>
        <w:spacing w:line="280" w:lineRule="atLeast"/>
        <w:ind w:firstLine="288"/>
        <w:contextualSpacing/>
        <w:rPr>
          <w:ins w:id="8263" w:author="Author"/>
          <w:del w:id="8264" w:author="Author"/>
          <w:rFonts w:eastAsia="Calibri" w:cs="Times New Roman"/>
          <w:color w:val="000000"/>
        </w:rPr>
      </w:pPr>
    </w:p>
    <w:p w14:paraId="521BABFF" w14:textId="7366C333" w:rsidR="00866553" w:rsidRPr="006B1A26" w:rsidDel="00E2587A" w:rsidRDefault="00866553" w:rsidP="00866553">
      <w:pPr>
        <w:widowControl w:val="0"/>
        <w:spacing w:line="280" w:lineRule="atLeast"/>
        <w:ind w:firstLine="288"/>
        <w:contextualSpacing/>
        <w:rPr>
          <w:ins w:id="8265" w:author="Author"/>
          <w:del w:id="8266" w:author="Author"/>
          <w:rFonts w:eastAsia="Calibri" w:cs="Times New Roman"/>
          <w:color w:val="000000"/>
          <w:rPrChange w:id="8267" w:author="Author">
            <w:rPr>
              <w:ins w:id="8268" w:author="Author"/>
              <w:del w:id="8269" w:author="Author"/>
              <w:rFonts w:eastAsia="Calibri" w:cs="Times New Roman"/>
              <w:i/>
              <w:iCs/>
              <w:color w:val="000000"/>
            </w:rPr>
          </w:rPrChange>
        </w:rPr>
      </w:pPr>
      <w:ins w:id="8270" w:author="Author">
        <w:del w:id="8271" w:author="Author">
          <w:r w:rsidRPr="006B1A26" w:rsidDel="00E2587A">
            <w:rPr>
              <w:rFonts w:eastAsia="Calibri" w:cs="Times New Roman"/>
              <w:color w:val="000000"/>
              <w:rPrChange w:id="8272" w:author="Author">
                <w:rPr>
                  <w:rFonts w:eastAsia="Calibri" w:cs="Times New Roman"/>
                  <w:i/>
                  <w:iCs/>
                  <w:color w:val="000000"/>
                </w:rPr>
              </w:rPrChange>
            </w:rPr>
            <w:delText>The rest of the afternoon, I filled out forms, giving my bank details for auto-deposit. Colby spent a couple of hours with me going over</w:delText>
          </w:r>
          <w:r w:rsidR="00121FC0" w:rsidDel="00E2587A">
            <w:rPr>
              <w:rFonts w:eastAsia="Calibri" w:cs="Times New Roman"/>
              <w:color w:val="000000"/>
            </w:rPr>
            <w:delText>reviewing</w:delText>
          </w:r>
          <w:r w:rsidRPr="006B1A26" w:rsidDel="00E2587A">
            <w:rPr>
              <w:rFonts w:eastAsia="Calibri" w:cs="Times New Roman"/>
              <w:color w:val="000000"/>
              <w:rPrChange w:id="8273" w:author="Author">
                <w:rPr>
                  <w:rFonts w:eastAsia="Calibri" w:cs="Times New Roman"/>
                  <w:i/>
                  <w:iCs/>
                  <w:color w:val="000000"/>
                </w:rPr>
              </w:rPrChange>
            </w:rPr>
            <w:delText xml:space="preserve"> their software development system and the project he wanted me to join. I went home with my canvas bag full of stuff and my head full of hope. It was one of the best days of my life.</w:delText>
          </w:r>
        </w:del>
      </w:ins>
    </w:p>
    <w:p w14:paraId="0AA2334D" w14:textId="485B6D58" w:rsidR="00866553" w:rsidDel="00E2587A" w:rsidRDefault="00866553" w:rsidP="00866553">
      <w:pPr>
        <w:widowControl w:val="0"/>
        <w:spacing w:line="280" w:lineRule="atLeast"/>
        <w:ind w:firstLine="288"/>
        <w:contextualSpacing/>
        <w:rPr>
          <w:ins w:id="8274" w:author="Author"/>
          <w:del w:id="8275" w:author="Author"/>
          <w:rFonts w:eastAsia="Calibri" w:cs="Times New Roman"/>
          <w:color w:val="000000"/>
        </w:rPr>
      </w:pPr>
    </w:p>
    <w:p w14:paraId="0B96C666" w14:textId="767E9F82" w:rsidR="00866553" w:rsidDel="00E2587A" w:rsidRDefault="00866553" w:rsidP="00866553">
      <w:pPr>
        <w:widowControl w:val="0"/>
        <w:spacing w:line="280" w:lineRule="atLeast"/>
        <w:ind w:firstLine="288"/>
        <w:contextualSpacing/>
        <w:rPr>
          <w:ins w:id="8276" w:author="Author"/>
          <w:del w:id="8277" w:author="Author"/>
          <w:rFonts w:eastAsia="Calibri" w:cs="Times New Roman"/>
          <w:color w:val="000000"/>
        </w:rPr>
        <w:sectPr w:rsidR="00866553" w:rsidDel="00E2587A" w:rsidSect="003135B1">
          <w:type w:val="oddPage"/>
          <w:pgSz w:w="8640" w:h="12960" w:code="1"/>
          <w:pgMar w:top="720" w:right="720" w:bottom="720" w:left="720" w:header="720" w:footer="720" w:gutter="720"/>
          <w:cols w:space="720"/>
          <w:titlePg/>
          <w:docGrid w:linePitch="360"/>
        </w:sectPr>
      </w:pPr>
    </w:p>
    <w:p w14:paraId="3245FE16" w14:textId="6CCC015C" w:rsidR="00866553" w:rsidRPr="000E72EA" w:rsidDel="00E2587A" w:rsidRDefault="00866553" w:rsidP="00866553">
      <w:pPr>
        <w:pStyle w:val="ChapterNumber"/>
        <w:rPr>
          <w:ins w:id="8278" w:author="Author"/>
          <w:del w:id="8279" w:author="Author"/>
          <w:rFonts w:eastAsia="MS Gothic" w:cs="Arial"/>
        </w:rPr>
      </w:pPr>
      <w:ins w:id="8280" w:author="Author">
        <w:del w:id="8281" w:author="Author">
          <w:r w:rsidRPr="000E72EA" w:rsidDel="00E2587A">
            <w:rPr>
              <w:rFonts w:eastAsia="MS Gothic" w:cs="Arial"/>
            </w:rPr>
            <w:delText>CHAPTER XXX</w:delText>
          </w:r>
        </w:del>
      </w:ins>
    </w:p>
    <w:p w14:paraId="42317353" w14:textId="0740498C" w:rsidR="00866553" w:rsidRPr="00605E6D" w:rsidDel="00E2587A" w:rsidRDefault="00866553" w:rsidP="00866553">
      <w:pPr>
        <w:pStyle w:val="ChapterTitle"/>
        <w:rPr>
          <w:ins w:id="8282" w:author="Author"/>
          <w:del w:id="8283" w:author="Author"/>
        </w:rPr>
      </w:pPr>
      <w:bookmarkStart w:id="8284" w:name="_Toc93149513"/>
      <w:ins w:id="8285" w:author="Author">
        <w:del w:id="8286" w:author="Author">
          <w:r w:rsidDel="00E2587A">
            <w:delText>Jane’s Software Career</w:delText>
          </w:r>
          <w:bookmarkEnd w:id="8284"/>
        </w:del>
      </w:ins>
    </w:p>
    <w:p w14:paraId="7E220F1D" w14:textId="6A8AA3E3" w:rsidR="00866553" w:rsidRPr="00605E6D" w:rsidDel="00E2587A" w:rsidRDefault="00866553" w:rsidP="00866553">
      <w:pPr>
        <w:pStyle w:val="ASubheadLevel1"/>
        <w:rPr>
          <w:ins w:id="8287" w:author="Author"/>
          <w:del w:id="8288" w:author="Author"/>
        </w:rPr>
      </w:pPr>
      <w:bookmarkStart w:id="8289" w:name="_Toc93149514"/>
      <w:ins w:id="8290" w:author="Author">
        <w:del w:id="8291" w:author="Author">
          <w:r w:rsidDel="00E2587A">
            <w:delText>Working Life</w:delText>
          </w:r>
          <w:bookmarkEnd w:id="8289"/>
        </w:del>
      </w:ins>
    </w:p>
    <w:p w14:paraId="7BAAD52D" w14:textId="79729F6B" w:rsidR="00866553" w:rsidRPr="00CF6310" w:rsidDel="00E2587A" w:rsidRDefault="00866553" w:rsidP="00866553">
      <w:pPr>
        <w:widowControl w:val="0"/>
        <w:spacing w:line="280" w:lineRule="atLeast"/>
        <w:ind w:firstLine="288"/>
        <w:contextualSpacing/>
        <w:rPr>
          <w:ins w:id="8292" w:author="Author"/>
          <w:del w:id="8293" w:author="Author"/>
          <w:rFonts w:eastAsia="Calibri" w:cs="Times New Roman"/>
          <w:color w:val="000000"/>
          <w:rPrChange w:id="8294" w:author="Author">
            <w:rPr>
              <w:ins w:id="8295" w:author="Author"/>
              <w:del w:id="8296" w:author="Author"/>
              <w:rFonts w:eastAsia="Calibri" w:cs="Times New Roman"/>
              <w:i/>
              <w:iCs/>
              <w:color w:val="000000"/>
            </w:rPr>
          </w:rPrChange>
        </w:rPr>
      </w:pPr>
      <w:ins w:id="8297" w:author="Author">
        <w:del w:id="8298" w:author="Author">
          <w:r w:rsidRPr="00CF6310" w:rsidDel="00E2587A">
            <w:rPr>
              <w:rFonts w:eastAsia="Calibri" w:cs="Times New Roman"/>
              <w:color w:val="000000"/>
              <w:rPrChange w:id="8299" w:author="Author">
                <w:rPr>
                  <w:rFonts w:eastAsia="Calibri" w:cs="Times New Roman"/>
                  <w:i/>
                  <w:iCs/>
                  <w:color w:val="000000"/>
                </w:rPr>
              </w:rPrChange>
            </w:rPr>
            <w:delText>I plunged myself into my work</w:delText>
          </w:r>
          <w:r w:rsidR="00FE596C" w:rsidDel="00E2587A">
            <w:rPr>
              <w:rFonts w:eastAsia="Calibri" w:cs="Times New Roman"/>
              <w:color w:val="000000"/>
            </w:rPr>
            <w:delText xml:space="preserve"> and </w:delText>
          </w:r>
          <w:r w:rsidRPr="00CF6310" w:rsidDel="00E2587A">
            <w:rPr>
              <w:rFonts w:eastAsia="Calibri" w:cs="Times New Roman"/>
              <w:color w:val="000000"/>
              <w:rPrChange w:id="8300" w:author="Author">
                <w:rPr>
                  <w:rFonts w:eastAsia="Calibri" w:cs="Times New Roman"/>
                  <w:i/>
                  <w:iCs/>
                  <w:color w:val="000000"/>
                </w:rPr>
              </w:rPrChange>
            </w:rPr>
            <w:delText>. I quickly became the most productive employee in Chicago Advanced Software Engineering's history. After finishing Colby and Tillie's assignments in record time, they started getting</w:delText>
          </w:r>
          <w:r w:rsidR="009131E3" w:rsidRPr="00CF6310" w:rsidDel="00E2587A">
            <w:rPr>
              <w:rFonts w:eastAsia="Calibri" w:cs="Times New Roman"/>
              <w:color w:val="000000"/>
              <w:rPrChange w:id="8301" w:author="Author">
                <w:rPr>
                  <w:rFonts w:eastAsia="Calibri" w:cs="Times New Roman"/>
                  <w:i/>
                  <w:iCs/>
                  <w:color w:val="000000"/>
                </w:rPr>
              </w:rPrChange>
            </w:rPr>
            <w:delText>got</w:delText>
          </w:r>
          <w:r w:rsidRPr="00CF6310" w:rsidDel="00E2587A">
            <w:rPr>
              <w:rFonts w:eastAsia="Calibri" w:cs="Times New Roman"/>
              <w:color w:val="000000"/>
              <w:rPrChange w:id="8302" w:author="Author">
                <w:rPr>
                  <w:rFonts w:eastAsia="Calibri" w:cs="Times New Roman"/>
                  <w:i/>
                  <w:iCs/>
                  <w:color w:val="000000"/>
                </w:rPr>
              </w:rPrChange>
            </w:rPr>
            <w:delText xml:space="preserve"> me involved in troubleshooting other employees' work. Using only a chat application to communicate, I had a natural knack for bug hunting, especially in real-time microprocessor applications.</w:delText>
          </w:r>
        </w:del>
      </w:ins>
    </w:p>
    <w:p w14:paraId="63C1131C" w14:textId="52A03180" w:rsidR="00866553" w:rsidRPr="00CF6310" w:rsidDel="00E2587A" w:rsidRDefault="00866553" w:rsidP="00866553">
      <w:pPr>
        <w:widowControl w:val="0"/>
        <w:spacing w:line="280" w:lineRule="atLeast"/>
        <w:ind w:firstLine="288"/>
        <w:contextualSpacing/>
        <w:rPr>
          <w:ins w:id="8303" w:author="Author"/>
          <w:del w:id="8304" w:author="Author"/>
          <w:rFonts w:eastAsia="Calibri" w:cs="Times New Roman"/>
          <w:color w:val="000000"/>
          <w:rPrChange w:id="8305" w:author="Author">
            <w:rPr>
              <w:ins w:id="8306" w:author="Author"/>
              <w:del w:id="8307" w:author="Author"/>
              <w:rFonts w:eastAsia="Calibri" w:cs="Times New Roman"/>
              <w:i/>
              <w:iCs/>
              <w:color w:val="000000"/>
            </w:rPr>
          </w:rPrChange>
        </w:rPr>
      </w:pPr>
      <w:ins w:id="8308" w:author="Author">
        <w:del w:id="8309" w:author="Author">
          <w:r w:rsidRPr="00CF6310" w:rsidDel="00E2587A">
            <w:rPr>
              <w:rFonts w:eastAsia="Calibri" w:cs="Times New Roman"/>
              <w:color w:val="000000"/>
              <w:rPrChange w:id="8310" w:author="Author">
                <w:rPr>
                  <w:rFonts w:eastAsia="Calibri" w:cs="Times New Roman"/>
                  <w:i/>
                  <w:iCs/>
                  <w:color w:val="000000"/>
                </w:rPr>
              </w:rPrChange>
            </w:rPr>
            <w:delText>CASE employees would contact me at all hours, asking for help with a bit of</w:delText>
          </w:r>
          <w:r w:rsidR="00BE6B87" w:rsidDel="00E2587A">
            <w:rPr>
              <w:rFonts w:eastAsia="Calibri" w:cs="Times New Roman"/>
              <w:color w:val="000000"/>
            </w:rPr>
            <w:delText>some</w:delText>
          </w:r>
          <w:r w:rsidRPr="00CF6310" w:rsidDel="00E2587A">
            <w:rPr>
              <w:rFonts w:eastAsia="Calibri" w:cs="Times New Roman"/>
              <w:color w:val="000000"/>
              <w:rPrChange w:id="8311" w:author="Author">
                <w:rPr>
                  <w:rFonts w:eastAsia="Calibri" w:cs="Times New Roman"/>
                  <w:i/>
                  <w:iCs/>
                  <w:color w:val="000000"/>
                </w:rPr>
              </w:rPrChange>
            </w:rPr>
            <w:delText xml:space="preserve"> code that would "fail when I do this."  I quickly became Colby and Tilly Cottrel's most valued employee, and they paid me for it. Most of the other</w:delText>
          </w:r>
          <w:r w:rsidR="00300C8E" w:rsidDel="00E2587A">
            <w:rPr>
              <w:rFonts w:eastAsia="Calibri" w:cs="Times New Roman"/>
              <w:color w:val="000000"/>
            </w:rPr>
            <w:delText>The</w:delText>
          </w:r>
          <w:r w:rsidRPr="00CF6310" w:rsidDel="00E2587A">
            <w:rPr>
              <w:rFonts w:eastAsia="Calibri" w:cs="Times New Roman"/>
              <w:color w:val="000000"/>
              <w:rPrChange w:id="8312" w:author="Author">
                <w:rPr>
                  <w:rFonts w:eastAsia="Calibri" w:cs="Times New Roman"/>
                  <w:i/>
                  <w:iCs/>
                  <w:color w:val="000000"/>
                </w:rPr>
              </w:rPrChange>
            </w:rPr>
            <w:delText xml:space="preserve"> employees knew me</w:delText>
          </w:r>
          <w:r w:rsidR="00300C8E" w:rsidDel="00E2587A">
            <w:rPr>
              <w:rFonts w:eastAsia="Calibri" w:cs="Times New Roman"/>
              <w:color w:val="000000"/>
            </w:rPr>
            <w:delText xml:space="preserve"> only</w:delText>
          </w:r>
          <w:r w:rsidRPr="00CF6310" w:rsidDel="00E2587A">
            <w:rPr>
              <w:rFonts w:eastAsia="Calibri" w:cs="Times New Roman"/>
              <w:color w:val="000000"/>
              <w:rPrChange w:id="8313" w:author="Author">
                <w:rPr>
                  <w:rFonts w:eastAsia="Calibri" w:cs="Times New Roman"/>
                  <w:i/>
                  <w:iCs/>
                  <w:color w:val="000000"/>
                </w:rPr>
              </w:rPrChange>
            </w:rPr>
            <w:delText xml:space="preserve"> as the mysterious Jane working from home and willingly used my expertise in their coding efforts. I eventually got to know all of them, not personally, mind you.</w:delText>
          </w:r>
          <w:r w:rsidR="00CF6310" w:rsidDel="00E2587A">
            <w:rPr>
              <w:rFonts w:eastAsia="Calibri" w:cs="Times New Roman"/>
              <w:color w:val="000000"/>
            </w:rPr>
            <w:delText>,</w:delText>
          </w:r>
          <w:r w:rsidRPr="00CF6310" w:rsidDel="00E2587A">
            <w:rPr>
              <w:rFonts w:eastAsia="Calibri" w:cs="Times New Roman"/>
              <w:color w:val="000000"/>
              <w:rPrChange w:id="8314" w:author="Author">
                <w:rPr>
                  <w:rFonts w:eastAsia="Calibri" w:cs="Times New Roman"/>
                  <w:i/>
                  <w:iCs/>
                  <w:color w:val="000000"/>
                </w:rPr>
              </w:rPrChange>
            </w:rPr>
            <w:delText xml:space="preserve"> B</w:delText>
          </w:r>
          <w:r w:rsidR="00CF6310" w:rsidDel="00E2587A">
            <w:rPr>
              <w:rFonts w:eastAsia="Calibri" w:cs="Times New Roman"/>
              <w:color w:val="000000"/>
            </w:rPr>
            <w:delText>b</w:delText>
          </w:r>
          <w:r w:rsidRPr="00CF6310" w:rsidDel="00E2587A">
            <w:rPr>
              <w:rFonts w:eastAsia="Calibri" w:cs="Times New Roman"/>
              <w:color w:val="000000"/>
              <w:rPrChange w:id="8315" w:author="Author">
                <w:rPr>
                  <w:rFonts w:eastAsia="Calibri" w:cs="Times New Roman"/>
                  <w:i/>
                  <w:iCs/>
                  <w:color w:val="000000"/>
                </w:rPr>
              </w:rPrChange>
            </w:rPr>
            <w:delText>ut I had their employee photographs on my home rig even though there was no photograph of me on the CASE system.</w:delText>
          </w:r>
        </w:del>
      </w:ins>
    </w:p>
    <w:p w14:paraId="01070B71" w14:textId="32B8D3DD" w:rsidR="00866553" w:rsidRPr="00CF6310" w:rsidDel="00E2587A" w:rsidRDefault="00866553" w:rsidP="00866553">
      <w:pPr>
        <w:widowControl w:val="0"/>
        <w:spacing w:line="280" w:lineRule="atLeast"/>
        <w:ind w:firstLine="288"/>
        <w:contextualSpacing/>
        <w:rPr>
          <w:ins w:id="8316" w:author="Author"/>
          <w:del w:id="8317" w:author="Author"/>
          <w:rFonts w:eastAsia="Calibri" w:cs="Times New Roman"/>
          <w:color w:val="000000"/>
          <w:rPrChange w:id="8318" w:author="Author">
            <w:rPr>
              <w:ins w:id="8319" w:author="Author"/>
              <w:del w:id="8320" w:author="Author"/>
              <w:rFonts w:eastAsia="Calibri" w:cs="Times New Roman"/>
              <w:i/>
              <w:iCs/>
              <w:color w:val="000000"/>
            </w:rPr>
          </w:rPrChange>
        </w:rPr>
      </w:pPr>
      <w:ins w:id="8321" w:author="Author">
        <w:del w:id="8322" w:author="Author">
          <w:r w:rsidRPr="00CF6310" w:rsidDel="00E2587A">
            <w:rPr>
              <w:rFonts w:eastAsia="Calibri" w:cs="Times New Roman"/>
              <w:color w:val="000000"/>
              <w:rPrChange w:id="8323" w:author="Author">
                <w:rPr>
                  <w:rFonts w:eastAsia="Calibri" w:cs="Times New Roman"/>
                  <w:i/>
                  <w:iCs/>
                  <w:color w:val="000000"/>
                </w:rPr>
              </w:rPrChange>
            </w:rPr>
            <w:delText>I was curious why this computer science field came so effortlessly for me, so I paid for and took an online IQ test. The result was an IQ of 16</w:delText>
          </w:r>
          <w:r w:rsidR="001D2BCA" w:rsidDel="00E2587A">
            <w:rPr>
              <w:rFonts w:eastAsia="Calibri" w:cs="Times New Roman"/>
              <w:color w:val="000000"/>
            </w:rPr>
            <w:delText>8</w:delText>
          </w:r>
          <w:r w:rsidRPr="00CF6310" w:rsidDel="00E2587A">
            <w:rPr>
              <w:rFonts w:eastAsia="Calibri" w:cs="Times New Roman"/>
              <w:color w:val="000000"/>
              <w:rPrChange w:id="8324" w:author="Author">
                <w:rPr>
                  <w:rFonts w:eastAsia="Calibri" w:cs="Times New Roman"/>
                  <w:i/>
                  <w:iCs/>
                  <w:color w:val="000000"/>
                </w:rPr>
              </w:rPrChange>
            </w:rPr>
            <w:delText>5</w:delText>
          </w:r>
          <w:r w:rsidR="006D52AE" w:rsidDel="00E2587A">
            <w:rPr>
              <w:rFonts w:eastAsia="Calibri" w:cs="Times New Roman"/>
              <w:color w:val="000000"/>
            </w:rPr>
            <w:delText>90</w:delText>
          </w:r>
          <w:r w:rsidR="00EF2A19" w:rsidDel="00E2587A">
            <w:rPr>
              <w:rFonts w:eastAsia="Calibri" w:cs="Times New Roman"/>
              <w:color w:val="000000"/>
            </w:rPr>
            <w:delText>5</w:delText>
          </w:r>
          <w:r w:rsidRPr="00CF6310" w:rsidDel="00E2587A">
            <w:rPr>
              <w:rFonts w:eastAsia="Calibri" w:cs="Times New Roman"/>
              <w:color w:val="000000"/>
              <w:rPrChange w:id="8325" w:author="Author">
                <w:rPr>
                  <w:rFonts w:eastAsia="Calibri" w:cs="Times New Roman"/>
                  <w:i/>
                  <w:iCs/>
                  <w:color w:val="000000"/>
                </w:rPr>
              </w:rPrChange>
            </w:rPr>
            <w:delText xml:space="preserve">, traditionally regarded as a </w:delText>
          </w:r>
          <w:r w:rsidR="001D2BCA" w:rsidDel="00E2587A">
            <w:rPr>
              <w:rFonts w:eastAsia="Calibri" w:cs="Times New Roman"/>
              <w:color w:val="000000"/>
            </w:rPr>
            <w:delText xml:space="preserve">profoundly gifted </w:delText>
          </w:r>
          <w:r w:rsidRPr="00CF6310" w:rsidDel="00E2587A">
            <w:rPr>
              <w:rFonts w:eastAsia="Calibri" w:cs="Times New Roman"/>
              <w:color w:val="000000"/>
              <w:rPrChange w:id="8326" w:author="Author">
                <w:rPr>
                  <w:rFonts w:eastAsia="Calibri" w:cs="Times New Roman"/>
                  <w:i/>
                  <w:iCs/>
                  <w:color w:val="000000"/>
                </w:rPr>
              </w:rPrChange>
            </w:rPr>
            <w:delText>genius score. The testing company invited me to join MENSA, but I declined since I didn’t want to draw any attention to myself.</w:delText>
          </w:r>
        </w:del>
      </w:ins>
    </w:p>
    <w:p w14:paraId="064EA19B" w14:textId="0DB9C6F4" w:rsidR="00866553" w:rsidRPr="00CF6310" w:rsidDel="00E2587A" w:rsidRDefault="00866553" w:rsidP="00866553">
      <w:pPr>
        <w:widowControl w:val="0"/>
        <w:spacing w:line="280" w:lineRule="atLeast"/>
        <w:ind w:firstLine="288"/>
        <w:contextualSpacing/>
        <w:rPr>
          <w:ins w:id="8327" w:author="Author"/>
          <w:del w:id="8328" w:author="Author"/>
          <w:rFonts w:eastAsia="Calibri" w:cs="Times New Roman"/>
          <w:color w:val="000000"/>
          <w:rPrChange w:id="8329" w:author="Author">
            <w:rPr>
              <w:ins w:id="8330" w:author="Author"/>
              <w:del w:id="8331" w:author="Author"/>
              <w:rFonts w:eastAsia="Calibri" w:cs="Times New Roman"/>
              <w:i/>
              <w:iCs/>
              <w:color w:val="000000"/>
            </w:rPr>
          </w:rPrChange>
        </w:rPr>
      </w:pPr>
      <w:ins w:id="8332" w:author="Author">
        <w:del w:id="8333" w:author="Author">
          <w:r w:rsidRPr="00CF6310" w:rsidDel="00E2587A">
            <w:rPr>
              <w:rFonts w:eastAsia="Calibri" w:cs="Times New Roman"/>
              <w:color w:val="000000"/>
              <w:rPrChange w:id="8334" w:author="Author">
                <w:rPr>
                  <w:rFonts w:eastAsia="Calibri" w:cs="Times New Roman"/>
                  <w:i/>
                  <w:iCs/>
                  <w:color w:val="000000"/>
                </w:rPr>
              </w:rPrChange>
            </w:rPr>
            <w:delText xml:space="preserve">I typically get by on just 4 hours of sleep, so I researched that also. A gene mutation, ADRB1, allows people to live with just 4 </w:delText>
          </w:r>
          <w:r w:rsidRPr="00CF6310" w:rsidDel="00E2587A">
            <w:rPr>
              <w:rFonts w:eastAsia="Calibri" w:cs="Arial"/>
              <w:color w:val="000000"/>
              <w:rPrChange w:id="8335" w:author="Author">
                <w:rPr>
                  <w:rFonts w:eastAsia="Calibri" w:cs="Arial"/>
                  <w:i/>
                  <w:iCs/>
                  <w:color w:val="000000"/>
                </w:rPr>
              </w:rPrChange>
            </w:rPr>
            <w:delText>½</w:delText>
          </w:r>
          <w:r w:rsidRPr="00CF6310" w:rsidDel="00E2587A">
            <w:rPr>
              <w:rFonts w:eastAsia="Calibri" w:cs="Times New Roman"/>
              <w:color w:val="000000"/>
              <w:rPrChange w:id="8336" w:author="Author">
                <w:rPr>
                  <w:rFonts w:eastAsia="Calibri" w:cs="Times New Roman"/>
                  <w:i/>
                  <w:iCs/>
                  <w:color w:val="000000"/>
                </w:rPr>
              </w:rPrChange>
            </w:rPr>
            <w:delText xml:space="preserve"> hours of sleep. British Prime Minister Margaret Thatcher thrived on only four hours of rest, so she, like myself, must have been born with the ADRB1</w:delText>
          </w:r>
          <w:r w:rsidR="00826DA3" w:rsidDel="00E2587A">
            <w:rPr>
              <w:rFonts w:eastAsia="Calibri" w:cs="Times New Roman"/>
              <w:color w:val="000000"/>
            </w:rPr>
            <w:delText>this</w:delText>
          </w:r>
          <w:r w:rsidRPr="00CF6310" w:rsidDel="00E2587A">
            <w:rPr>
              <w:rFonts w:eastAsia="Calibri" w:cs="Times New Roman"/>
              <w:color w:val="000000"/>
              <w:rPrChange w:id="8337" w:author="Author">
                <w:rPr>
                  <w:rFonts w:eastAsia="Calibri" w:cs="Times New Roman"/>
                  <w:i/>
                  <w:iCs/>
                  <w:color w:val="000000"/>
                </w:rPr>
              </w:rPrChange>
            </w:rPr>
            <w:delText xml:space="preserve"> mutation.</w:delText>
          </w:r>
        </w:del>
      </w:ins>
    </w:p>
    <w:p w14:paraId="119A6997" w14:textId="26572F6D" w:rsidR="00866553" w:rsidRPr="00CF6310" w:rsidDel="00E2587A" w:rsidRDefault="00866553" w:rsidP="00866553">
      <w:pPr>
        <w:widowControl w:val="0"/>
        <w:spacing w:line="280" w:lineRule="atLeast"/>
        <w:ind w:firstLine="288"/>
        <w:contextualSpacing/>
        <w:rPr>
          <w:ins w:id="8338" w:author="Author"/>
          <w:del w:id="8339" w:author="Author"/>
          <w:rFonts w:eastAsia="Calibri" w:cs="Times New Roman"/>
          <w:color w:val="000000"/>
          <w:rPrChange w:id="8340" w:author="Author">
            <w:rPr>
              <w:ins w:id="8341" w:author="Author"/>
              <w:del w:id="8342" w:author="Author"/>
              <w:rFonts w:eastAsia="Calibri" w:cs="Times New Roman"/>
              <w:i/>
              <w:iCs/>
              <w:color w:val="000000"/>
            </w:rPr>
          </w:rPrChange>
        </w:rPr>
      </w:pPr>
      <w:ins w:id="8343" w:author="Author">
        <w:del w:id="8344" w:author="Author">
          <w:r w:rsidRPr="00CF6310" w:rsidDel="00E2587A">
            <w:rPr>
              <w:rFonts w:eastAsia="Calibri" w:cs="Times New Roman"/>
              <w:color w:val="000000"/>
              <w:rPrChange w:id="8345" w:author="Author">
                <w:rPr>
                  <w:rFonts w:eastAsia="Calibri" w:cs="Times New Roman"/>
                  <w:i/>
                  <w:iCs/>
                  <w:color w:val="000000"/>
                </w:rPr>
              </w:rPrChange>
            </w:rPr>
            <w:delText>The Cottrels became my only</w:delText>
          </w:r>
          <w:r w:rsidR="00FE596C" w:rsidDel="00E2587A">
            <w:rPr>
              <w:rFonts w:eastAsia="Calibri" w:cs="Times New Roman"/>
              <w:color w:val="000000"/>
            </w:rPr>
            <w:delText>closest</w:delText>
          </w:r>
          <w:r w:rsidRPr="00CF6310" w:rsidDel="00E2587A">
            <w:rPr>
              <w:rFonts w:eastAsia="Calibri" w:cs="Times New Roman"/>
              <w:color w:val="000000"/>
              <w:rPrChange w:id="8346" w:author="Author">
                <w:rPr>
                  <w:rFonts w:eastAsia="Calibri" w:cs="Times New Roman"/>
                  <w:i/>
                  <w:iCs/>
                  <w:color w:val="000000"/>
                </w:rPr>
              </w:rPrChange>
            </w:rPr>
            <w:delText xml:space="preserve"> friends; they often invited me to their modest home to go over problems with big software jobs or potential businesses they were seeking</w:delText>
          </w:r>
          <w:r w:rsidR="00300C8E" w:rsidDel="00E2587A">
            <w:rPr>
              <w:rFonts w:eastAsia="Calibri" w:cs="Times New Roman"/>
              <w:color w:val="000000"/>
            </w:rPr>
            <w:delText>discuss problems with big software jobs or potential businesses they sought</w:delText>
          </w:r>
          <w:r w:rsidRPr="00CF6310" w:rsidDel="00E2587A">
            <w:rPr>
              <w:rFonts w:eastAsia="Calibri" w:cs="Times New Roman"/>
              <w:color w:val="000000"/>
              <w:rPrChange w:id="8347" w:author="Author">
                <w:rPr>
                  <w:rFonts w:eastAsia="Calibri" w:cs="Times New Roman"/>
                  <w:i/>
                  <w:iCs/>
                  <w:color w:val="000000"/>
                </w:rPr>
              </w:rPrChange>
            </w:rPr>
            <w:delText>. These visits always included dinner, and Tilly was an enthusiastic cook, specializing in Italian and French cuisine. They were patient with me, waiting with anticipation as I typed a response to a question. I worked hard to make sure my answers</w:delText>
          </w:r>
          <w:r w:rsidRPr="00CF6310" w:rsidDel="00E2587A">
            <w:rPr>
              <w:rFonts w:eastAsia="Calibri" w:cs="Times New Roman"/>
              <w:color w:val="000000"/>
            </w:rPr>
            <w:delText xml:space="preserve"> </w:delText>
          </w:r>
          <w:r w:rsidRPr="00CF6310" w:rsidDel="00E2587A">
            <w:rPr>
              <w:rFonts w:eastAsia="Calibri" w:cs="Times New Roman"/>
              <w:color w:val="000000"/>
              <w:rPrChange w:id="8348" w:author="Author">
                <w:rPr>
                  <w:rFonts w:eastAsia="Calibri" w:cs="Times New Roman"/>
                  <w:i/>
                  <w:iCs/>
                  <w:color w:val="000000"/>
                </w:rPr>
              </w:rPrChange>
            </w:rPr>
            <w:delText>were persuasive and memorable.</w:delText>
          </w:r>
        </w:del>
      </w:ins>
    </w:p>
    <w:p w14:paraId="6BD18041" w14:textId="01E74E6F" w:rsidR="00866553" w:rsidRPr="00F062C3" w:rsidDel="00E2587A" w:rsidRDefault="00866553" w:rsidP="00866553">
      <w:pPr>
        <w:widowControl w:val="0"/>
        <w:spacing w:line="280" w:lineRule="atLeast"/>
        <w:ind w:firstLine="288"/>
        <w:contextualSpacing/>
        <w:rPr>
          <w:ins w:id="8349" w:author="Author"/>
          <w:del w:id="8350" w:author="Author"/>
          <w:rFonts w:eastAsia="Calibri" w:cs="Times New Roman"/>
          <w:color w:val="000000"/>
          <w:rPrChange w:id="8351" w:author="Author">
            <w:rPr>
              <w:ins w:id="8352" w:author="Author"/>
              <w:del w:id="8353" w:author="Author"/>
              <w:rFonts w:eastAsia="Calibri" w:cs="Times New Roman"/>
              <w:i/>
              <w:iCs/>
              <w:color w:val="000000"/>
            </w:rPr>
          </w:rPrChange>
        </w:rPr>
      </w:pPr>
      <w:ins w:id="8354" w:author="Author">
        <w:del w:id="8355" w:author="Author">
          <w:r w:rsidRPr="00F062C3" w:rsidDel="00E2587A">
            <w:rPr>
              <w:rFonts w:eastAsia="Calibri" w:cs="Times New Roman"/>
              <w:color w:val="000000"/>
              <w:rPrChange w:id="8356" w:author="Author">
                <w:rPr>
                  <w:rFonts w:eastAsia="Calibri" w:cs="Times New Roman"/>
                  <w:i/>
                  <w:iCs/>
                  <w:color w:val="000000"/>
                </w:rPr>
              </w:rPrChange>
            </w:rPr>
            <w:delText>They started taking me on client visits, usually to evaluate a proposed software development job. I had saved enough money to buy a couple of business suits and accessories. Customers were fascinated by Tilly and me. Tilly was a beautiful executive with a countenance that commanded respect. But I was a mystery to the customers, an enigmatic silent partner continually typing on a large tablet computer, sharing my observations with the Cottrels, and saying not a word. The Cottrels would simply say, "Jane is our best programmer but is mute. She is here to advise us." Occasionally, I'd use the text-to-speech app to ask a question or make an observation. When one of the male clients would inquire about my marital status, Tilly would deftly change the subject and get me out of the building unscathed.</w:delText>
          </w:r>
        </w:del>
      </w:ins>
    </w:p>
    <w:p w14:paraId="5F323999" w14:textId="1E092708" w:rsidR="00866553" w:rsidRPr="00F062C3" w:rsidDel="00E2587A" w:rsidRDefault="00866553" w:rsidP="00866553">
      <w:pPr>
        <w:widowControl w:val="0"/>
        <w:spacing w:line="280" w:lineRule="atLeast"/>
        <w:ind w:firstLine="288"/>
        <w:contextualSpacing/>
        <w:rPr>
          <w:ins w:id="8357" w:author="Author"/>
          <w:del w:id="8358" w:author="Author"/>
          <w:rFonts w:eastAsia="Calibri" w:cs="Times New Roman"/>
          <w:color w:val="000000"/>
          <w:rPrChange w:id="8359" w:author="Author">
            <w:rPr>
              <w:ins w:id="8360" w:author="Author"/>
              <w:del w:id="8361" w:author="Author"/>
              <w:rFonts w:eastAsia="Calibri" w:cs="Times New Roman"/>
              <w:i/>
              <w:iCs/>
              <w:color w:val="000000"/>
            </w:rPr>
          </w:rPrChange>
        </w:rPr>
      </w:pPr>
      <w:ins w:id="8362" w:author="Author">
        <w:del w:id="8363" w:author="Author">
          <w:r w:rsidRPr="00F062C3" w:rsidDel="00E2587A">
            <w:rPr>
              <w:rFonts w:eastAsia="Calibri" w:cs="Times New Roman"/>
              <w:color w:val="000000"/>
              <w:rPrChange w:id="8364" w:author="Author">
                <w:rPr>
                  <w:rFonts w:eastAsia="Calibri" w:cs="Times New Roman"/>
                  <w:i/>
                  <w:iCs/>
                  <w:color w:val="000000"/>
                </w:rPr>
              </w:rPrChange>
            </w:rPr>
            <w:delText>Still, my quest to learn about the Albanian mob and how I might interfere with their operation remained a driving force in my life. I continued my weekly training with Master Wu, who</w:delText>
          </w:r>
          <w:r w:rsidR="009131E3" w:rsidRPr="00F062C3" w:rsidDel="00E2587A">
            <w:rPr>
              <w:rFonts w:eastAsia="Calibri" w:cs="Times New Roman"/>
              <w:color w:val="000000"/>
              <w:rPrChange w:id="8365" w:author="Author">
                <w:rPr>
                  <w:rFonts w:eastAsia="Calibri" w:cs="Times New Roman"/>
                  <w:i/>
                  <w:iCs/>
                  <w:color w:val="000000"/>
                </w:rPr>
              </w:rPrChange>
            </w:rPr>
            <w:delText xml:space="preserve"> occasionally</w:delText>
          </w:r>
          <w:r w:rsidRPr="00F062C3" w:rsidDel="00E2587A">
            <w:rPr>
              <w:rFonts w:eastAsia="Calibri" w:cs="Times New Roman"/>
              <w:color w:val="000000"/>
              <w:rPrChange w:id="8366" w:author="Author">
                <w:rPr>
                  <w:rFonts w:eastAsia="Calibri" w:cs="Times New Roman"/>
                  <w:i/>
                  <w:iCs/>
                  <w:color w:val="000000"/>
                </w:rPr>
              </w:rPrChange>
            </w:rPr>
            <w:delText xml:space="preserve"> invited his best students to participate in my lessons, and I became increasingly proficient in the Wushu discipline. Many students commented that I was nearly as good as the Sensei. Chinatown is dangerous at night, so occasionally</w:delText>
          </w:r>
          <w:r w:rsidR="001967D1" w:rsidRPr="00F062C3" w:rsidDel="00E2587A">
            <w:rPr>
              <w:rFonts w:eastAsia="Calibri" w:cs="Times New Roman"/>
              <w:color w:val="000000"/>
              <w:rPrChange w:id="8367" w:author="Author">
                <w:rPr>
                  <w:rFonts w:eastAsia="Calibri" w:cs="Times New Roman"/>
                  <w:i/>
                  <w:iCs/>
                  <w:color w:val="000000"/>
                </w:rPr>
              </w:rPrChange>
            </w:rPr>
            <w:delText>sometimes,</w:delText>
          </w:r>
          <w:r w:rsidR="00C41F96" w:rsidRPr="00F062C3" w:rsidDel="00E2587A">
            <w:rPr>
              <w:rFonts w:eastAsia="Calibri" w:cs="Times New Roman"/>
              <w:color w:val="000000"/>
              <w:rPrChange w:id="8368" w:author="Author">
                <w:rPr>
                  <w:rFonts w:eastAsia="Calibri" w:cs="Times New Roman"/>
                  <w:i/>
                  <w:iCs/>
                  <w:color w:val="000000"/>
                </w:rPr>
              </w:rPrChange>
            </w:rPr>
            <w:delText>,</w:delText>
          </w:r>
          <w:r w:rsidRPr="00F062C3" w:rsidDel="00E2587A">
            <w:rPr>
              <w:rFonts w:eastAsia="Calibri" w:cs="Times New Roman"/>
              <w:color w:val="000000"/>
              <w:rPrChange w:id="8369" w:author="Author">
                <w:rPr>
                  <w:rFonts w:eastAsia="Calibri" w:cs="Times New Roman"/>
                  <w:i/>
                  <w:iCs/>
                  <w:color w:val="000000"/>
                </w:rPr>
              </w:rPrChange>
            </w:rPr>
            <w:delText xml:space="preserve"> students volunteered to escort me home.</w:delText>
          </w:r>
        </w:del>
      </w:ins>
    </w:p>
    <w:p w14:paraId="14531460" w14:textId="518D1558" w:rsidR="00300C8E" w:rsidDel="00E2587A" w:rsidRDefault="00866553" w:rsidP="00866553">
      <w:pPr>
        <w:widowControl w:val="0"/>
        <w:spacing w:line="280" w:lineRule="atLeast"/>
        <w:ind w:firstLine="288"/>
        <w:contextualSpacing/>
        <w:rPr>
          <w:ins w:id="8370" w:author="Author"/>
          <w:del w:id="8371" w:author="Author"/>
          <w:rFonts w:eastAsia="Calibri" w:cs="Times New Roman"/>
          <w:color w:val="000000"/>
        </w:rPr>
      </w:pPr>
      <w:ins w:id="8372" w:author="Author">
        <w:del w:id="8373" w:author="Author">
          <w:r w:rsidRPr="00F062C3" w:rsidDel="00E2587A">
            <w:rPr>
              <w:rFonts w:eastAsia="Calibri" w:cs="Times New Roman"/>
              <w:color w:val="000000"/>
              <w:rPrChange w:id="8374" w:author="Author">
                <w:rPr>
                  <w:rFonts w:eastAsia="Calibri" w:cs="Times New Roman"/>
                  <w:i/>
                  <w:iCs/>
                  <w:color w:val="000000"/>
                </w:rPr>
              </w:rPrChange>
            </w:rPr>
            <w:delText>To avoid males hitting on me when I ran through Grant Park or shopped in stores, I wore a fake zirconium wedding ring on my left hand. To the random male attempting to chat me up, I’d point to my fake wedding ring</w:delText>
          </w:r>
          <w:r w:rsidR="00F062C3" w:rsidRPr="00F062C3" w:rsidDel="00E2587A">
            <w:rPr>
              <w:rFonts w:eastAsia="Calibri" w:cs="Times New Roman"/>
              <w:color w:val="000000"/>
              <w:rPrChange w:id="8375" w:author="Author">
                <w:rPr>
                  <w:rFonts w:eastAsia="Calibri" w:cs="Times New Roman"/>
                  <w:i/>
                  <w:iCs/>
                  <w:color w:val="000000"/>
                </w:rPr>
              </w:rPrChange>
            </w:rPr>
            <w:delText xml:space="preserve">I'd </w:delText>
          </w:r>
          <w:r w:rsidR="00BE6B87" w:rsidDel="00E2587A">
            <w:rPr>
              <w:rFonts w:eastAsia="Calibri" w:cs="Times New Roman"/>
              <w:color w:val="000000"/>
            </w:rPr>
            <w:delText>show</w:delText>
          </w:r>
          <w:r w:rsidR="00F062C3" w:rsidRPr="00F062C3" w:rsidDel="00E2587A">
            <w:rPr>
              <w:rFonts w:eastAsia="Calibri" w:cs="Times New Roman"/>
              <w:color w:val="000000"/>
              <w:rPrChange w:id="8376" w:author="Author">
                <w:rPr>
                  <w:rFonts w:eastAsia="Calibri" w:cs="Times New Roman"/>
                  <w:i/>
                  <w:iCs/>
                  <w:color w:val="000000"/>
                </w:rPr>
              </w:rPrChange>
            </w:rPr>
            <w:delText>point to my fake wedding ring to the random male attempting to chat me up</w:delText>
          </w:r>
          <w:r w:rsidRPr="00F062C3" w:rsidDel="00E2587A">
            <w:rPr>
              <w:rFonts w:eastAsia="Calibri" w:cs="Times New Roman"/>
              <w:color w:val="000000"/>
              <w:rPrChange w:id="8377" w:author="Author">
                <w:rPr>
                  <w:rFonts w:eastAsia="Calibri" w:cs="Times New Roman"/>
                  <w:i/>
                  <w:iCs/>
                  <w:color w:val="000000"/>
                </w:rPr>
              </w:rPrChange>
            </w:rPr>
            <w:delText>, shake my head “no,” and sprint away</w:delText>
          </w:r>
          <w:r w:rsidR="00FE596C" w:rsidDel="00E2587A">
            <w:rPr>
              <w:rFonts w:eastAsia="Calibri" w:cs="Times New Roman"/>
              <w:color w:val="000000"/>
            </w:rPr>
            <w:delText>make a quick</w:delText>
          </w:r>
          <w:r w:rsidR="00BE6B87" w:rsidDel="00E2587A">
            <w:rPr>
              <w:rFonts w:eastAsia="Calibri" w:cs="Times New Roman"/>
              <w:color w:val="000000"/>
            </w:rPr>
            <w:delText>quickly</w:delText>
          </w:r>
          <w:r w:rsidR="00FE596C" w:rsidDel="00E2587A">
            <w:rPr>
              <w:rFonts w:eastAsia="Calibri" w:cs="Times New Roman"/>
              <w:color w:val="000000"/>
            </w:rPr>
            <w:delText xml:space="preserve"> exit</w:delText>
          </w:r>
          <w:r w:rsidRPr="00F062C3" w:rsidDel="00E2587A">
            <w:rPr>
              <w:rFonts w:eastAsia="Calibri" w:cs="Times New Roman"/>
              <w:color w:val="000000"/>
              <w:rPrChange w:id="8378" w:author="Author">
                <w:rPr>
                  <w:rFonts w:eastAsia="Calibri" w:cs="Times New Roman"/>
                  <w:i/>
                  <w:iCs/>
                  <w:color w:val="000000"/>
                </w:rPr>
              </w:rPrChange>
            </w:rPr>
            <w:delText>.</w:delText>
          </w:r>
        </w:del>
      </w:ins>
    </w:p>
    <w:p w14:paraId="24D89BE5" w14:textId="030396C4" w:rsidR="00866553" w:rsidRPr="00F062C3" w:rsidDel="00E2587A" w:rsidRDefault="00866553" w:rsidP="00866553">
      <w:pPr>
        <w:widowControl w:val="0"/>
        <w:spacing w:line="280" w:lineRule="atLeast"/>
        <w:ind w:firstLine="288"/>
        <w:contextualSpacing/>
        <w:rPr>
          <w:ins w:id="8379" w:author="Author"/>
          <w:del w:id="8380" w:author="Author"/>
          <w:rFonts w:eastAsia="Calibri" w:cs="Times New Roman"/>
          <w:color w:val="000000"/>
          <w:rPrChange w:id="8381" w:author="Author">
            <w:rPr>
              <w:ins w:id="8382" w:author="Author"/>
              <w:del w:id="8383" w:author="Author"/>
              <w:rFonts w:eastAsia="Calibri" w:cs="Times New Roman"/>
              <w:i/>
              <w:iCs/>
              <w:color w:val="000000"/>
            </w:rPr>
          </w:rPrChange>
        </w:rPr>
      </w:pPr>
      <w:ins w:id="8384" w:author="Author">
        <w:del w:id="8385" w:author="Author">
          <w:r w:rsidRPr="00F062C3" w:rsidDel="00E2587A">
            <w:rPr>
              <w:rFonts w:eastAsia="Calibri" w:cs="Times New Roman"/>
              <w:color w:val="000000"/>
              <w:rPrChange w:id="8386" w:author="Author">
                <w:rPr>
                  <w:rFonts w:eastAsia="Calibri" w:cs="Times New Roman"/>
                  <w:i/>
                  <w:iCs/>
                  <w:color w:val="000000"/>
                </w:rPr>
              </w:rPrChange>
            </w:rPr>
            <w:delText xml:space="preserve"> Online, I’d never use my real nam</w:delText>
          </w:r>
          <w:r w:rsidR="00300C8E" w:rsidDel="00E2587A">
            <w:rPr>
              <w:rFonts w:eastAsia="Calibri" w:cs="Times New Roman"/>
              <w:color w:val="000000"/>
            </w:rPr>
            <w:delText>I’d never use my real name onlin</w:delText>
          </w:r>
          <w:r w:rsidRPr="00F062C3" w:rsidDel="00E2587A">
            <w:rPr>
              <w:rFonts w:eastAsia="Calibri" w:cs="Times New Roman"/>
              <w:color w:val="000000"/>
              <w:rPrChange w:id="8387" w:author="Author">
                <w:rPr>
                  <w:rFonts w:eastAsia="Calibri" w:cs="Times New Roman"/>
                  <w:i/>
                  <w:iCs/>
                  <w:color w:val="000000"/>
                </w:rPr>
              </w:rPrChange>
            </w:rPr>
            <w:delText>e i</w:delText>
          </w:r>
          <w:r w:rsidR="00F062C3" w:rsidRPr="00F062C3" w:rsidDel="00E2587A">
            <w:rPr>
              <w:rFonts w:eastAsia="Calibri" w:cs="Times New Roman"/>
              <w:color w:val="000000"/>
              <w:rPrChange w:id="8388" w:author="Author">
                <w:rPr>
                  <w:rFonts w:eastAsia="Calibri" w:cs="Times New Roman"/>
                  <w:i/>
                  <w:iCs/>
                  <w:color w:val="000000"/>
                </w:rPr>
              </w:rPrChange>
            </w:rPr>
            <w:delText>o</w:delText>
          </w:r>
          <w:r w:rsidRPr="00F062C3" w:rsidDel="00E2587A">
            <w:rPr>
              <w:rFonts w:eastAsia="Calibri" w:cs="Times New Roman"/>
              <w:color w:val="000000"/>
              <w:rPrChange w:id="8389" w:author="Author">
                <w:rPr>
                  <w:rFonts w:eastAsia="Calibri" w:cs="Times New Roman"/>
                  <w:i/>
                  <w:iCs/>
                  <w:color w:val="000000"/>
                </w:rPr>
              </w:rPrChange>
            </w:rPr>
            <w:delText>n message boards, preferring colorful monikers like “BitchBucket413 and CyberWench413. For my screen avatar on message boards, I’d put up a photo of a decidedly dowdy woman with a face only a mother could love</w:delText>
          </w:r>
          <w:r w:rsidR="001967D1" w:rsidRPr="00F062C3" w:rsidDel="00E2587A">
            <w:rPr>
              <w:rFonts w:eastAsia="Calibri" w:cs="Times New Roman"/>
              <w:color w:val="000000"/>
              <w:rPrChange w:id="8390" w:author="Author">
                <w:rPr>
                  <w:rFonts w:eastAsia="Calibri" w:cs="Times New Roman"/>
                  <w:i/>
                  <w:iCs/>
                  <w:color w:val="000000"/>
                </w:rPr>
              </w:rPrChange>
            </w:rPr>
            <w:delText>I’d put up a photo of a decidedly dowdy woman with a face only a mother could love for my screen avatar on message boards</w:delText>
          </w:r>
          <w:r w:rsidRPr="00F062C3" w:rsidDel="00E2587A">
            <w:rPr>
              <w:rFonts w:eastAsia="Calibri" w:cs="Times New Roman"/>
              <w:color w:val="000000"/>
              <w:rPrChange w:id="8391" w:author="Author">
                <w:rPr>
                  <w:rFonts w:eastAsia="Calibri" w:cs="Times New Roman"/>
                  <w:i/>
                  <w:iCs/>
                  <w:color w:val="000000"/>
                </w:rPr>
              </w:rPrChange>
            </w:rPr>
            <w:delText>.</w:delText>
          </w:r>
        </w:del>
      </w:ins>
    </w:p>
    <w:p w14:paraId="16E7BB1E" w14:textId="3E6B1346" w:rsidR="00DE4C67" w:rsidDel="00E2587A" w:rsidRDefault="00866553" w:rsidP="00866553">
      <w:pPr>
        <w:pStyle w:val="BodyNormal"/>
        <w:rPr>
          <w:ins w:id="8392" w:author="Author"/>
          <w:del w:id="8393" w:author="Author"/>
        </w:rPr>
      </w:pPr>
      <w:ins w:id="8394" w:author="Author">
        <w:del w:id="8395" w:author="Author">
          <w:r w:rsidRPr="00F062C3" w:rsidDel="00E2587A">
            <w:rPr>
              <w:rPrChange w:id="8396" w:author="Author">
                <w:rPr>
                  <w:i/>
                  <w:iCs/>
                </w:rPr>
              </w:rPrChange>
            </w:rPr>
            <w:delText>In 2040, almost all Western computer devices used</w:delText>
          </w:r>
          <w:r w:rsidR="00DE4C67" w:rsidDel="00E2587A">
            <w:delText>employed chips from</w:delText>
          </w:r>
          <w:r w:rsidRPr="00F062C3" w:rsidDel="00E2587A">
            <w:rPr>
              <w:rPrChange w:id="8397" w:author="Author">
                <w:rPr>
                  <w:i/>
                  <w:iCs/>
                </w:rPr>
              </w:rPrChange>
            </w:rPr>
            <w:delText xml:space="preserve"> a</w:delText>
          </w:r>
          <w:r w:rsidR="00DE4C67" w:rsidDel="00E2587A">
            <w:delText>two</w:delText>
          </w:r>
          <w:r w:rsidRPr="00F062C3" w:rsidDel="00E2587A">
            <w:rPr>
              <w:rPrChange w:id="8398" w:author="Author">
                <w:rPr>
                  <w:i/>
                  <w:iCs/>
                </w:rPr>
              </w:rPrChange>
            </w:rPr>
            <w:delText xml:space="preserve"> design</w:delText>
          </w:r>
          <w:r w:rsidR="00DE4C67" w:rsidDel="00E2587A">
            <w:delText>microprocessor vendors. One popular chip was developed and licensed</w:delText>
          </w:r>
          <w:r w:rsidRPr="00F062C3" w:rsidDel="00E2587A">
            <w:rPr>
              <w:rPrChange w:id="8399" w:author="Author">
                <w:rPr>
                  <w:i/>
                  <w:iCs/>
                </w:rPr>
              </w:rPrChange>
            </w:rPr>
            <w:delText xml:space="preserve"> by the UK firm ARM. Arm licenses their</w:delText>
          </w:r>
          <w:r w:rsidR="00F062C3" w:rsidRPr="00F062C3" w:rsidDel="00E2587A">
            <w:rPr>
              <w:rPrChange w:id="8400" w:author="Author">
                <w:rPr>
                  <w:i/>
                  <w:iCs/>
                </w:rPr>
              </w:rPrChange>
            </w:rPr>
            <w:delText>its</w:delText>
          </w:r>
          <w:r w:rsidRPr="00F062C3" w:rsidDel="00E2587A">
            <w:rPr>
              <w:rPrChange w:id="8401" w:author="Author">
                <w:rPr>
                  <w:i/>
                  <w:iCs/>
                </w:rPr>
              </w:rPrChange>
            </w:rPr>
            <w:delText xml:space="preserve"> processor designs to the dwindling number of chip manufacturers.</w:delText>
          </w:r>
          <w:r w:rsidR="00DE4C67" w:rsidDel="00E2587A">
            <w:delText xml:space="preserve"> The second chip family is RISC-V</w:delText>
          </w:r>
          <w:r w:rsidRPr="00F062C3" w:rsidDel="00E2587A">
            <w:rPr>
              <w:rPrChange w:id="8402" w:author="Author">
                <w:rPr>
                  <w:i/>
                  <w:iCs/>
                </w:rPr>
              </w:rPrChange>
            </w:rPr>
            <w:delText xml:space="preserve"> </w:delText>
          </w:r>
          <w:r w:rsidR="00DE4C67" w:rsidDel="00E2587A">
            <w:delText xml:space="preserve">from The University of California Berkley. This family of chips is open source, meaning that licenses to use it are free. Even </w:delText>
          </w:r>
          <w:r w:rsidR="00DE4C67" w:rsidRPr="006A5162" w:rsidDel="00E2587A">
            <w:delText>Intel</w:delText>
          </w:r>
          <w:r w:rsidR="00DE4C67" w:rsidDel="00E2587A">
            <w:delText>, in the 2030s,</w:delText>
          </w:r>
          <w:r w:rsidR="00DE4C67" w:rsidRPr="006A5162" w:rsidDel="00E2587A">
            <w:delText xml:space="preserve"> </w:delText>
          </w:r>
          <w:r w:rsidR="00DE4C67" w:rsidDel="00E2587A">
            <w:delText>stopped</w:delText>
          </w:r>
          <w:r w:rsidR="00DE4C67" w:rsidRPr="006A5162" w:rsidDel="00E2587A">
            <w:delText xml:space="preserve"> push</w:delText>
          </w:r>
          <w:r w:rsidR="00DE4C67" w:rsidDel="00E2587A">
            <w:delText>ing</w:delText>
          </w:r>
          <w:r w:rsidR="00DE4C67" w:rsidRPr="006A5162" w:rsidDel="00E2587A">
            <w:delText xml:space="preserve"> their computer architecture evolved from 1990s technology</w:delText>
          </w:r>
          <w:r w:rsidR="00DE4C67" w:rsidDel="00E2587A">
            <w:delText xml:space="preserve"> in favor of the ARM and RISC-V designs</w:delText>
          </w:r>
          <w:r w:rsidR="00DE4C67" w:rsidRPr="006A5162" w:rsidDel="00E2587A">
            <w:delText>.</w:delText>
          </w:r>
        </w:del>
      </w:ins>
    </w:p>
    <w:p w14:paraId="24E15697" w14:textId="2B754F66" w:rsidR="00866553" w:rsidRPr="00F062C3" w:rsidDel="00E2587A" w:rsidRDefault="00866553" w:rsidP="00866553">
      <w:pPr>
        <w:pStyle w:val="BodyNormal"/>
        <w:rPr>
          <w:ins w:id="8403" w:author="Author"/>
          <w:del w:id="8404" w:author="Author"/>
          <w:rPrChange w:id="8405" w:author="Author">
            <w:rPr>
              <w:ins w:id="8406" w:author="Author"/>
              <w:del w:id="8407" w:author="Author"/>
              <w:i/>
              <w:iCs/>
            </w:rPr>
          </w:rPrChange>
        </w:rPr>
      </w:pPr>
      <w:ins w:id="8408" w:author="Author">
        <w:del w:id="8409" w:author="Author">
          <w:r w:rsidRPr="00F062C3" w:rsidDel="00E2587A">
            <w:rPr>
              <w:rPrChange w:id="8410" w:author="Author">
                <w:rPr>
                  <w:i/>
                  <w:iCs/>
                </w:rPr>
              </w:rPrChange>
            </w:rPr>
            <w:delText>A similar Chinese processor, the Great Leap chipset, never caught on in the w</w:delText>
          </w:r>
          <w:r w:rsidR="00FE596C" w:rsidDel="00E2587A">
            <w:delText>W</w:delText>
          </w:r>
          <w:r w:rsidRPr="00F062C3" w:rsidDel="00E2587A">
            <w:rPr>
              <w:rPrChange w:id="8411" w:author="Author">
                <w:rPr>
                  <w:i/>
                  <w:iCs/>
                </w:rPr>
              </w:rPrChange>
            </w:rPr>
            <w:delText>est due to China’s penchant for secrecy.</w:delText>
          </w:r>
          <w:r w:rsidR="00826DA3" w:rsidDel="00E2587A">
            <w:delText>, so they have gravitated towards the RISC-V processors.</w:delText>
          </w:r>
          <w:r w:rsidRPr="00F062C3" w:rsidDel="00E2587A">
            <w:rPr>
              <w:rPrChange w:id="8412" w:author="Author">
                <w:rPr>
                  <w:i/>
                  <w:iCs/>
                </w:rPr>
              </w:rPrChange>
            </w:rPr>
            <w:delText xml:space="preserve"> Oh sure,</w:delText>
          </w:r>
          <w:r w:rsidR="000D567D" w:rsidDel="00E2587A">
            <w:delText xml:space="preserve">Even </w:delText>
          </w:r>
          <w:r w:rsidRPr="00F062C3" w:rsidDel="00E2587A">
            <w:rPr>
              <w:rPrChange w:id="8413" w:author="Author">
                <w:rPr>
                  <w:i/>
                  <w:iCs/>
                </w:rPr>
              </w:rPrChange>
            </w:rPr>
            <w:delText xml:space="preserve"> Intel</w:delText>
          </w:r>
          <w:r w:rsidR="000D567D" w:rsidDel="00E2587A">
            <w:delText>, in the 2030s,</w:delText>
          </w:r>
          <w:r w:rsidRPr="00F062C3" w:rsidDel="00E2587A">
            <w:rPr>
              <w:rPrChange w:id="8414" w:author="Author">
                <w:rPr>
                  <w:i/>
                  <w:iCs/>
                </w:rPr>
              </w:rPrChange>
            </w:rPr>
            <w:delText xml:space="preserve"> continued to</w:delText>
          </w:r>
          <w:r w:rsidR="000D567D" w:rsidDel="00E2587A">
            <w:delText>stopped</w:delText>
          </w:r>
          <w:r w:rsidRPr="00F062C3" w:rsidDel="00E2587A">
            <w:rPr>
              <w:rPrChange w:id="8415" w:author="Author">
                <w:rPr>
                  <w:i/>
                  <w:iCs/>
                </w:rPr>
              </w:rPrChange>
            </w:rPr>
            <w:delText xml:space="preserve"> push</w:delText>
          </w:r>
          <w:r w:rsidR="000D567D" w:rsidDel="00E2587A">
            <w:delText>ing</w:delText>
          </w:r>
          <w:r w:rsidRPr="00F062C3" w:rsidDel="00E2587A">
            <w:rPr>
              <w:rPrChange w:id="8416" w:author="Author">
                <w:rPr>
                  <w:i/>
                  <w:iCs/>
                </w:rPr>
              </w:rPrChange>
            </w:rPr>
            <w:delText xml:space="preserve"> their computer architecture evolved from 1990s technology</w:delText>
          </w:r>
          <w:r w:rsidR="000D567D" w:rsidDel="00E2587A">
            <w:delText xml:space="preserve"> in favor of the ARM designs</w:delText>
          </w:r>
          <w:r w:rsidRPr="00F062C3" w:rsidDel="00E2587A">
            <w:rPr>
              <w:rPrChange w:id="8417" w:author="Author">
                <w:rPr>
                  <w:i/>
                  <w:iCs/>
                </w:rPr>
              </w:rPrChange>
            </w:rPr>
            <w:delText>. Still</w:delText>
          </w:r>
          <w:r w:rsidR="000D567D" w:rsidDel="00E2587A">
            <w:delText>A</w:delText>
          </w:r>
          <w:r w:rsidRPr="00F062C3" w:rsidDel="00E2587A">
            <w:rPr>
              <w:rPrChange w:id="8418" w:author="Author">
                <w:rPr>
                  <w:i/>
                  <w:iCs/>
                </w:rPr>
              </w:rPrChange>
            </w:rPr>
            <w:delText>, almost all Internet routers, servers, smartphones, and supercomputers use</w:delText>
          </w:r>
          <w:r w:rsidR="000D567D" w:rsidDel="00E2587A">
            <w:delText>use</w:delText>
          </w:r>
          <w:r w:rsidRPr="00F062C3" w:rsidDel="00E2587A">
            <w:rPr>
              <w:rPrChange w:id="8419" w:author="Author">
                <w:rPr>
                  <w:i/>
                  <w:iCs/>
                </w:rPr>
              </w:rPrChange>
            </w:rPr>
            <w:delText xml:space="preserve"> ARM </w:delText>
          </w:r>
          <w:r w:rsidR="00FE596C" w:rsidDel="00E2587A">
            <w:delText xml:space="preserve">and RISC-V </w:delText>
          </w:r>
          <w:r w:rsidRPr="00F062C3" w:rsidDel="00E2587A">
            <w:rPr>
              <w:rPrChange w:id="8420" w:author="Author">
                <w:rPr>
                  <w:i/>
                  <w:iCs/>
                </w:rPr>
              </w:rPrChange>
            </w:rPr>
            <w:delText>systems as their foundation. I knew the ARM</w:delText>
          </w:r>
          <w:r w:rsidR="00DE4C67" w:rsidDel="00E2587A">
            <w:delText xml:space="preserve"> and RISC-V</w:delText>
          </w:r>
          <w:r w:rsidR="00FE596C" w:rsidDel="00E2587A">
            <w:delText>their</w:delText>
          </w:r>
          <w:r w:rsidRPr="00F062C3" w:rsidDel="00E2587A">
            <w:rPr>
              <w:rPrChange w:id="8421" w:author="Author">
                <w:rPr>
                  <w:i/>
                  <w:iCs/>
                </w:rPr>
              </w:rPrChange>
            </w:rPr>
            <w:delText xml:space="preserve"> instruction set</w:delText>
          </w:r>
          <w:r w:rsidR="00DE4C67" w:rsidDel="00E2587A">
            <w:delText>s</w:delText>
          </w:r>
          <w:r w:rsidRPr="00F062C3" w:rsidDel="00E2587A">
            <w:rPr>
              <w:rPrChange w:id="8422" w:author="Author">
                <w:rPr>
                  <w:i/>
                  <w:iCs/>
                </w:rPr>
              </w:rPrChange>
            </w:rPr>
            <w:delText xml:space="preserve"> by heart and all the pitfalls that it offer</w:delText>
          </w:r>
          <w:r w:rsidR="00F37F9A" w:rsidRPr="00F062C3" w:rsidDel="00E2587A">
            <w:rPr>
              <w:rPrChange w:id="8423" w:author="Author">
                <w:rPr>
                  <w:i/>
                  <w:iCs/>
                </w:rPr>
              </w:rPrChange>
            </w:rPr>
            <w:delText>its</w:delText>
          </w:r>
          <w:r w:rsidR="00DE4C67" w:rsidDel="00E2587A">
            <w:delText>their</w:delText>
          </w:r>
          <w:r w:rsidR="00F37F9A" w:rsidRPr="00F062C3" w:rsidDel="00E2587A">
            <w:rPr>
              <w:rPrChange w:id="8424" w:author="Author">
                <w:rPr>
                  <w:i/>
                  <w:iCs/>
                </w:rPr>
              </w:rPrChange>
            </w:rPr>
            <w:delText xml:space="preserve"> pitfall</w:delText>
          </w:r>
          <w:r w:rsidRPr="00F062C3" w:rsidDel="00E2587A">
            <w:rPr>
              <w:rPrChange w:id="8425" w:author="Author">
                <w:rPr>
                  <w:i/>
                  <w:iCs/>
                </w:rPr>
              </w:rPrChange>
            </w:rPr>
            <w:delText>s in terms of</w:delText>
          </w:r>
          <w:r w:rsidR="00300C8E" w:rsidDel="00E2587A">
            <w:delText>regarding</w:delText>
          </w:r>
          <w:r w:rsidRPr="00F062C3" w:rsidDel="00E2587A">
            <w:rPr>
              <w:rPrChange w:id="8426" w:author="Author">
                <w:rPr>
                  <w:i/>
                  <w:iCs/>
                </w:rPr>
              </w:rPrChange>
            </w:rPr>
            <w:delText xml:space="preserve"> reliability and security. </w:delText>
          </w:r>
        </w:del>
      </w:ins>
    </w:p>
    <w:p w14:paraId="73C3B3BF" w14:textId="1EC8DE36" w:rsidR="00866553" w:rsidRPr="001E4E62" w:rsidDel="00E2587A" w:rsidRDefault="00866553" w:rsidP="00866553">
      <w:pPr>
        <w:pStyle w:val="BodyNormal"/>
        <w:rPr>
          <w:ins w:id="8427" w:author="Author"/>
          <w:del w:id="8428" w:author="Author"/>
          <w:rPrChange w:id="8429" w:author="Author">
            <w:rPr>
              <w:ins w:id="8430" w:author="Author"/>
              <w:del w:id="8431" w:author="Author"/>
              <w:i/>
              <w:iCs/>
            </w:rPr>
          </w:rPrChange>
        </w:rPr>
      </w:pPr>
      <w:ins w:id="8432" w:author="Author">
        <w:del w:id="8433" w:author="Author">
          <w:r w:rsidRPr="00F062C3" w:rsidDel="00E2587A">
            <w:rPr>
              <w:rPrChange w:id="8434" w:author="Author">
                <w:rPr>
                  <w:i/>
                  <w:iCs/>
                </w:rPr>
              </w:rPrChange>
            </w:rPr>
            <w:delText xml:space="preserve">Of course, my interest in ARM </w:delText>
          </w:r>
          <w:r w:rsidR="00DE4C67" w:rsidDel="00E2587A">
            <w:delText xml:space="preserve">and RISC-V </w:delText>
          </w:r>
          <w:r w:rsidRPr="00F062C3" w:rsidDel="00E2587A">
            <w:rPr>
              <w:rPrChange w:id="8435" w:author="Author">
                <w:rPr>
                  <w:i/>
                  <w:iCs/>
                </w:rPr>
              </w:rPrChange>
            </w:rPr>
            <w:delText>computer architectures gravitated</w:delText>
          </w:r>
          <w:r w:rsidRPr="00F062C3" w:rsidDel="00E2587A">
            <w:delText xml:space="preserve"> </w:delText>
          </w:r>
          <w:r w:rsidRPr="00F062C3" w:rsidDel="00E2587A">
            <w:rPr>
              <w:rPrChange w:id="8436" w:author="Author">
                <w:rPr>
                  <w:i/>
                  <w:iCs/>
                </w:rPr>
              </w:rPrChange>
            </w:rPr>
            <w:delText>towards exploiting weaknesses in the design to allow me to penetrate</w:delText>
          </w:r>
          <w:r w:rsidRPr="00E55954" w:rsidDel="00E2587A">
            <w:rPr>
              <w:i/>
              <w:iCs/>
            </w:rPr>
            <w:delText xml:space="preserve"> </w:delText>
          </w:r>
          <w:r w:rsidRPr="001E4E62" w:rsidDel="00E2587A">
            <w:rPr>
              <w:rPrChange w:id="8437" w:author="Author">
                <w:rPr>
                  <w:i/>
                  <w:iCs/>
                </w:rPr>
              </w:rPrChange>
            </w:rPr>
            <w:delText>the innards of an operating system, like Linux or Windows, or any application using popular languages like C++ and Python.</w:delText>
          </w:r>
        </w:del>
      </w:ins>
    </w:p>
    <w:p w14:paraId="35D39EDF" w14:textId="7A770A79" w:rsidR="00866553" w:rsidRPr="001E4E62" w:rsidDel="00E2587A" w:rsidRDefault="00866553" w:rsidP="00866553">
      <w:pPr>
        <w:pStyle w:val="BodyNormal"/>
        <w:rPr>
          <w:ins w:id="8438" w:author="Author"/>
          <w:del w:id="8439" w:author="Author"/>
          <w:rPrChange w:id="8440" w:author="Author">
            <w:rPr>
              <w:ins w:id="8441" w:author="Author"/>
              <w:del w:id="8442" w:author="Author"/>
              <w:i/>
              <w:iCs/>
            </w:rPr>
          </w:rPrChange>
        </w:rPr>
      </w:pPr>
      <w:ins w:id="8443" w:author="Author">
        <w:del w:id="8444" w:author="Author">
          <w:r w:rsidRPr="001E4E62" w:rsidDel="00E2587A">
            <w:rPr>
              <w:rPrChange w:id="8445" w:author="Author">
                <w:rPr>
                  <w:i/>
                  <w:iCs/>
                </w:rPr>
              </w:rPrChange>
            </w:rPr>
            <w:delText xml:space="preserve">When I think of the most important invention in the last one hundred years, I dismiss </w:delText>
          </w:r>
          <w:r w:rsidR="005F6E66" w:rsidDel="00E2587A">
            <w:delText xml:space="preserve">rank the Internet over </w:delText>
          </w:r>
          <w:r w:rsidRPr="001E4E62" w:rsidDel="00E2587A">
            <w:rPr>
              <w:rPrChange w:id="8446" w:author="Author">
                <w:rPr>
                  <w:i/>
                  <w:iCs/>
                </w:rPr>
              </w:rPrChange>
            </w:rPr>
            <w:delText>atomic power, genetic engineering, and space trave</w:delText>
          </w:r>
          <w:r w:rsidR="005F6E66" w:rsidDel="00E2587A">
            <w:delText>l</w:delText>
          </w:r>
          <w:r w:rsidRPr="001E4E62" w:rsidDel="00E2587A">
            <w:rPr>
              <w:rPrChange w:id="8447" w:author="Author">
                <w:rPr>
                  <w:i/>
                  <w:iCs/>
                </w:rPr>
              </w:rPrChange>
            </w:rPr>
            <w:delText>l in favor of the Internet. We all interact with powerful computers on our smartphones, self-driving cars, tablet computers, and toasters. The Internet connects these devices, so the computer at the grocery store can connect to my refrigerator and determine that I need to order more eggs and milk.</w:delText>
          </w:r>
        </w:del>
      </w:ins>
    </w:p>
    <w:p w14:paraId="1282ADDA" w14:textId="44DB08FE" w:rsidR="00866553" w:rsidRPr="001E4E62" w:rsidDel="00E2587A" w:rsidRDefault="00866553" w:rsidP="00866553">
      <w:pPr>
        <w:pStyle w:val="BodyNormal"/>
        <w:rPr>
          <w:ins w:id="8448" w:author="Author"/>
          <w:del w:id="8449" w:author="Author"/>
          <w:rPrChange w:id="8450" w:author="Author">
            <w:rPr>
              <w:ins w:id="8451" w:author="Author"/>
              <w:del w:id="8452" w:author="Author"/>
              <w:i/>
              <w:iCs/>
            </w:rPr>
          </w:rPrChange>
        </w:rPr>
      </w:pPr>
      <w:ins w:id="8453" w:author="Author">
        <w:del w:id="8454" w:author="Author">
          <w:r w:rsidRPr="001E4E62" w:rsidDel="00E2587A">
            <w:rPr>
              <w:rPrChange w:id="8455" w:author="Author">
                <w:rPr>
                  <w:i/>
                  <w:iCs/>
                </w:rPr>
              </w:rPrChange>
            </w:rPr>
            <w:delText>The US Military developed the transmission part of the Internet, essentially a packet-switched network. If, for example, one wishes to send a packet of information from Boston to Chicago, and the fiber optic cable connecting the two cities has malfunctioned, a hardware device called a router would find an alternate route to make the connection. It might send the message to Ottawa, then to Toronto, on to Detroit, and finally to Chicago. A sophisticated ARM computer in the router solves this re-routing problem.</w:delText>
          </w:r>
        </w:del>
      </w:ins>
    </w:p>
    <w:p w14:paraId="3A5439B2" w14:textId="02AA2308" w:rsidR="00866553" w:rsidRPr="001E4E62" w:rsidDel="00E2587A" w:rsidRDefault="00866553" w:rsidP="00866553">
      <w:pPr>
        <w:pStyle w:val="BodyNormal"/>
        <w:rPr>
          <w:ins w:id="8456" w:author="Author"/>
          <w:del w:id="8457" w:author="Author"/>
          <w:rPrChange w:id="8458" w:author="Author">
            <w:rPr>
              <w:ins w:id="8459" w:author="Author"/>
              <w:del w:id="8460" w:author="Author"/>
              <w:i/>
              <w:iCs/>
            </w:rPr>
          </w:rPrChange>
        </w:rPr>
      </w:pPr>
      <w:ins w:id="8461" w:author="Author">
        <w:del w:id="8462" w:author="Author">
          <w:r w:rsidRPr="001E4E62" w:rsidDel="00E2587A">
            <w:rPr>
              <w:rPrChange w:id="8463" w:author="Author">
                <w:rPr>
                  <w:i/>
                  <w:iCs/>
                </w:rPr>
              </w:rPrChange>
            </w:rPr>
            <w:delText>The European nuclear research agency, CERN, turned the US packet-switched network into today's global powerhouse. Two prominent computer scientists, Tim Berners-Lee and Robert Cailliau</w:delText>
          </w:r>
          <w:r w:rsidR="00DF57DB" w:rsidDel="00E2587A">
            <w:delText>,</w:delText>
          </w:r>
          <w:r w:rsidR="0002705E" w:rsidDel="00E2587A">
            <w:delText>,</w:delText>
          </w:r>
          <w:r w:rsidR="00F95EFE" w:rsidDel="00E2587A">
            <w:delText>,</w:delText>
          </w:r>
          <w:r w:rsidRPr="001E4E62" w:rsidDel="00E2587A">
            <w:rPr>
              <w:rPrChange w:id="8464" w:author="Author">
                <w:rPr>
                  <w:i/>
                  <w:iCs/>
                </w:rPr>
              </w:rPrChange>
            </w:rPr>
            <w:delText>, developed the World Wide Web (WWW) in 1991. Among its achievements, two innovations stand out. First, the WWW changed the numerical addresses of the connected computers to more understandable text, such as “Dell Technical Support.” Second, the web allows the source computer to transmit a software program for the destination computer to execute. For example, the program may request the destination computer to stream a popular movie back to the source computer.</w:delText>
          </w:r>
        </w:del>
      </w:ins>
    </w:p>
    <w:p w14:paraId="4C362FAA" w14:textId="0D86A323" w:rsidR="00866553" w:rsidRPr="001E4E62" w:rsidDel="00E2587A" w:rsidRDefault="00866553" w:rsidP="00866553">
      <w:pPr>
        <w:pStyle w:val="BodyNormal"/>
        <w:rPr>
          <w:ins w:id="8465" w:author="Author"/>
          <w:del w:id="8466" w:author="Author"/>
          <w:rPrChange w:id="8467" w:author="Author">
            <w:rPr>
              <w:ins w:id="8468" w:author="Author"/>
              <w:del w:id="8469" w:author="Author"/>
              <w:i/>
              <w:iCs/>
            </w:rPr>
          </w:rPrChange>
        </w:rPr>
      </w:pPr>
      <w:ins w:id="8470" w:author="Author">
        <w:del w:id="8471" w:author="Author">
          <w:r w:rsidRPr="001E4E62" w:rsidDel="00E2587A">
            <w:rPr>
              <w:rPrChange w:id="8472" w:author="Author">
                <w:rPr>
                  <w:i/>
                  <w:iCs/>
                </w:rPr>
              </w:rPrChange>
            </w:rPr>
            <w:delText>That ability to send</w:delText>
          </w:r>
          <w:r w:rsidR="00D73ECC" w:rsidRPr="001E4E62" w:rsidDel="00E2587A">
            <w:rPr>
              <w:rPrChange w:id="8473" w:author="Author">
                <w:rPr>
                  <w:i/>
                  <w:iCs/>
                </w:rPr>
              </w:rPrChange>
            </w:rPr>
            <w:delText xml:space="preserve"> to</w:delText>
          </w:r>
          <w:r w:rsidRPr="001E4E62" w:rsidDel="00E2587A">
            <w:rPr>
              <w:rPrChange w:id="8474" w:author="Author">
                <w:rPr>
                  <w:i/>
                  <w:iCs/>
                </w:rPr>
              </w:rPrChange>
            </w:rPr>
            <w:delText xml:space="preserve"> a destination computer a program to run would ostensibly permit a malicious party to steal valuable information or trigger a system crash. Fortunately, the designers of the ARM</w:delText>
          </w:r>
          <w:r w:rsidR="00300C8E" w:rsidDel="00E2587A">
            <w:delText>ARM</w:delText>
          </w:r>
          <w:r w:rsidR="00DE4C67" w:rsidDel="00E2587A">
            <w:delText>chip</w:delText>
          </w:r>
          <w:r w:rsidR="00300C8E" w:rsidDel="00E2587A">
            <w:delText xml:space="preserve"> designers</w:delText>
          </w:r>
          <w:r w:rsidRPr="001E4E62" w:rsidDel="00E2587A">
            <w:rPr>
              <w:rPrChange w:id="8475" w:author="Author">
                <w:rPr>
                  <w:i/>
                  <w:iCs/>
                </w:rPr>
              </w:rPrChange>
            </w:rPr>
            <w:delText xml:space="preserve"> and other computers created operational modes to address this. In User mode, the program does not have access to</w:delText>
          </w:r>
          <w:r w:rsidR="00300C8E" w:rsidDel="00E2587A">
            <w:delText>cannot access</w:delText>
          </w:r>
          <w:r w:rsidRPr="001E4E62" w:rsidDel="00E2587A">
            <w:rPr>
              <w:rPrChange w:id="8476" w:author="Author">
                <w:rPr>
                  <w:i/>
                  <w:iCs/>
                </w:rPr>
              </w:rPrChange>
            </w:rPr>
            <w:delText xml:space="preserve"> the operating system code (Linux, IOS, etc.). Only in Supervisor, System, and Interrupt modes can one access secret files and Linux code.</w:delText>
          </w:r>
        </w:del>
      </w:ins>
    </w:p>
    <w:p w14:paraId="55CF69F8" w14:textId="1C1AF132" w:rsidR="00866553" w:rsidRPr="00694B34" w:rsidDel="00E2587A" w:rsidRDefault="00866553" w:rsidP="00866553">
      <w:pPr>
        <w:pStyle w:val="BodyNormal"/>
        <w:rPr>
          <w:ins w:id="8477" w:author="Author"/>
          <w:del w:id="8478" w:author="Author"/>
          <w:rPrChange w:id="8479" w:author="Author">
            <w:rPr>
              <w:ins w:id="8480" w:author="Author"/>
              <w:del w:id="8481" w:author="Author"/>
              <w:i/>
              <w:iCs/>
            </w:rPr>
          </w:rPrChange>
        </w:rPr>
      </w:pPr>
      <w:ins w:id="8482" w:author="Author">
        <w:del w:id="8483" w:author="Author">
          <w:r w:rsidRPr="001E4E62" w:rsidDel="00E2587A">
            <w:rPr>
              <w:rPrChange w:id="8484" w:author="Author">
                <w:rPr>
                  <w:i/>
                  <w:iCs/>
                </w:rPr>
              </w:rPrChange>
            </w:rPr>
            <w:delText>Of course, tricking a computer into switching to Supervisor, System, or Interrupt modes and executing code you have planted is the heart and soul of hacking. I had to get involved in the Dark Web to learn the</w:delText>
          </w:r>
          <w:r w:rsidR="00826DA3" w:rsidDel="00E2587A">
            <w:delText>is</w:delText>
          </w:r>
          <w:r w:rsidR="00C2487F" w:rsidDel="00E2587A">
            <w:delText>e</w:delText>
          </w:r>
          <w:r w:rsidDel="00E2587A">
            <w:rPr>
              <w:i/>
              <w:iCs/>
            </w:rPr>
            <w:delText xml:space="preserve"> </w:delText>
          </w:r>
          <w:r w:rsidRPr="00694B34" w:rsidDel="00E2587A">
            <w:rPr>
              <w:rPrChange w:id="8485" w:author="Author">
                <w:rPr>
                  <w:i/>
                  <w:iCs/>
                </w:rPr>
              </w:rPrChange>
            </w:rPr>
            <w:delText>art of hacking.</w:delText>
          </w:r>
        </w:del>
      </w:ins>
    </w:p>
    <w:p w14:paraId="11212770" w14:textId="7DBBEAD8" w:rsidR="00866553" w:rsidRPr="00694B34" w:rsidDel="00E2587A" w:rsidRDefault="00866553" w:rsidP="00866553">
      <w:pPr>
        <w:pStyle w:val="BodyNormal"/>
        <w:rPr>
          <w:ins w:id="8486" w:author="Author"/>
          <w:del w:id="8487" w:author="Author"/>
          <w:rPrChange w:id="8488" w:author="Author">
            <w:rPr>
              <w:ins w:id="8489" w:author="Author"/>
              <w:del w:id="8490" w:author="Author"/>
              <w:i/>
              <w:iCs/>
            </w:rPr>
          </w:rPrChange>
        </w:rPr>
      </w:pPr>
      <w:ins w:id="8491" w:author="Author">
        <w:del w:id="8492" w:author="Author">
          <w:r w:rsidRPr="00694B34" w:rsidDel="00E2587A">
            <w:rPr>
              <w:rPrChange w:id="8493" w:author="Author">
                <w:rPr>
                  <w:i/>
                  <w:iCs/>
                </w:rPr>
              </w:rPrChange>
            </w:rPr>
            <w:delText xml:space="preserve">The Dark Web is a vast group of Internet addresses that are not indexed and cataloged by the popular search engines Google or Bing. The US Military developed the dark web as a means of communicating anonymously. It is nearly impossible to detect who sent a packet over the Dark Web. The military needed a method for spies and informants to send secret information and not reveal their source address and location. The Dark Web has its own set of specialized browsers, again developed by the US Military. </w:delText>
          </w:r>
        </w:del>
      </w:ins>
    </w:p>
    <w:p w14:paraId="3FF2AD15" w14:textId="3FD43C4E" w:rsidR="00866553" w:rsidRPr="00694B34" w:rsidDel="00E2587A" w:rsidRDefault="00866553" w:rsidP="00866553">
      <w:pPr>
        <w:pStyle w:val="BodyNormal"/>
        <w:rPr>
          <w:ins w:id="8494" w:author="Author"/>
          <w:del w:id="8495" w:author="Author"/>
          <w:rFonts w:eastAsia="Calibri" w:cs="Times New Roman"/>
          <w:color w:val="000000"/>
          <w:rPrChange w:id="8496" w:author="Author">
            <w:rPr>
              <w:ins w:id="8497" w:author="Author"/>
              <w:del w:id="8498" w:author="Author"/>
              <w:rFonts w:eastAsia="Calibri" w:cs="Times New Roman"/>
              <w:i/>
              <w:iCs/>
              <w:color w:val="000000"/>
            </w:rPr>
          </w:rPrChange>
        </w:rPr>
      </w:pPr>
      <w:ins w:id="8499" w:author="Author">
        <w:del w:id="8500" w:author="Author">
          <w:r w:rsidRPr="00694B34" w:rsidDel="00E2587A">
            <w:rPr>
              <w:rPrChange w:id="8501" w:author="Author">
                <w:rPr>
                  <w:i/>
                  <w:iCs/>
                </w:rPr>
              </w:rPrChange>
            </w:rPr>
            <w:delText>While some of the Dark Web contains repulsive information such as child pornography and other deviant fetishes, how to buy illegal drugs, stolen credit card data, and firearms, I was interested in the 5% of the Dark Web that dealt in</w:delText>
          </w:r>
          <w:r w:rsidR="000D567D" w:rsidDel="00E2587A">
            <w:delText>with</w:delText>
          </w:r>
          <w:r w:rsidRPr="00694B34" w:rsidDel="00E2587A">
            <w:rPr>
              <w:rPrChange w:id="8502" w:author="Author">
                <w:rPr>
                  <w:i/>
                  <w:iCs/>
                </w:rPr>
              </w:rPrChange>
            </w:rPr>
            <w:delText xml:space="preserve"> hacking.</w:delText>
          </w:r>
        </w:del>
      </w:ins>
    </w:p>
    <w:p w14:paraId="5BE6DDB6" w14:textId="1E2B770A" w:rsidR="00866553" w:rsidRPr="00694B34" w:rsidDel="00E2587A" w:rsidRDefault="00866553" w:rsidP="00866553">
      <w:pPr>
        <w:pStyle w:val="BodyNormal"/>
        <w:rPr>
          <w:ins w:id="8503" w:author="Author"/>
          <w:del w:id="8504" w:author="Author"/>
          <w:rFonts w:eastAsia="Calibri" w:cs="Times New Roman"/>
          <w:color w:val="000000"/>
          <w:rPrChange w:id="8505" w:author="Author">
            <w:rPr>
              <w:ins w:id="8506" w:author="Author"/>
              <w:del w:id="8507" w:author="Author"/>
              <w:rFonts w:eastAsia="Calibri" w:cs="Times New Roman"/>
              <w:i/>
              <w:iCs/>
              <w:color w:val="000000"/>
            </w:rPr>
          </w:rPrChange>
        </w:rPr>
      </w:pPr>
      <w:ins w:id="8508" w:author="Author">
        <w:del w:id="8509" w:author="Author">
          <w:r w:rsidRPr="00694B34" w:rsidDel="00E2587A">
            <w:rPr>
              <w:rPrChange w:id="8510" w:author="Author">
                <w:rPr>
                  <w:i/>
                  <w:iCs/>
                </w:rPr>
              </w:rPrChange>
            </w:rPr>
            <w:delText xml:space="preserve">Fascinated by this, I became an active member of the hacking community existing on the </w:delText>
          </w:r>
          <w:r w:rsidR="00B45999" w:rsidDel="00E2587A">
            <w:delText>D</w:delText>
          </w:r>
          <w:r w:rsidRPr="00694B34" w:rsidDel="00E2587A">
            <w:rPr>
              <w:rPrChange w:id="8511" w:author="Author">
                <w:rPr>
                  <w:i/>
                  <w:iCs/>
                </w:rPr>
              </w:rPrChange>
            </w:rPr>
            <w:delText>dark w</w:delText>
          </w:r>
          <w:r w:rsidR="00B45999" w:rsidDel="00E2587A">
            <w:delText>W</w:delText>
          </w:r>
          <w:r w:rsidRPr="00694B34" w:rsidDel="00E2587A">
            <w:rPr>
              <w:rPrChange w:id="8512" w:author="Author">
                <w:rPr>
                  <w:i/>
                  <w:iCs/>
                </w:rPr>
              </w:rPrChange>
            </w:rPr>
            <w:delText>eb. My handle was “bitchbucket413,” and I made many friends worldwide through the chat rooms and message boards. They, of course, had no idea who I was and</w:delText>
          </w:r>
          <w:r w:rsidR="00D10567" w:rsidDel="00E2587A">
            <w:delText>or</w:delText>
          </w:r>
          <w:r w:rsidRPr="00694B34" w:rsidDel="00E2587A">
            <w:rPr>
              <w:rPrChange w:id="8513" w:author="Author">
                <w:rPr>
                  <w:i/>
                  <w:iCs/>
                </w:rPr>
              </w:rPrChange>
            </w:rPr>
            <w:delText xml:space="preserve"> where I lived and worked. </w:delText>
          </w:r>
          <w:r w:rsidRPr="00694B34" w:rsidDel="00E2587A">
            <w:rPr>
              <w:rFonts w:eastAsia="Calibri" w:cs="Times New Roman"/>
              <w:color w:val="000000"/>
              <w:rPrChange w:id="8514" w:author="Author">
                <w:rPr>
                  <w:rFonts w:eastAsia="Calibri" w:cs="Times New Roman"/>
                  <w:i/>
                  <w:iCs/>
                  <w:color w:val="000000"/>
                </w:rPr>
              </w:rPrChange>
            </w:rPr>
            <w:delText>The dark web had technical documentation and source code of every</w:delText>
          </w:r>
          <w:r w:rsidR="00D73ECC" w:rsidRPr="00694B34" w:rsidDel="00E2587A">
            <w:rPr>
              <w:rFonts w:eastAsia="Calibri" w:cs="Times New Roman"/>
              <w:color w:val="000000"/>
              <w:rPrChange w:id="8515" w:author="Author">
                <w:rPr>
                  <w:rFonts w:eastAsia="Calibri" w:cs="Times New Roman"/>
                  <w:i/>
                  <w:iCs/>
                  <w:color w:val="000000"/>
                </w:rPr>
              </w:rPrChange>
            </w:rPr>
            <w:delText xml:space="preserve"> commercial</w:delText>
          </w:r>
          <w:r w:rsidRPr="00694B34" w:rsidDel="00E2587A">
            <w:rPr>
              <w:rFonts w:eastAsia="Calibri" w:cs="Times New Roman"/>
              <w:color w:val="000000"/>
              <w:rPrChange w:id="8516" w:author="Author">
                <w:rPr>
                  <w:rFonts w:eastAsia="Calibri" w:cs="Times New Roman"/>
                  <w:i/>
                  <w:iCs/>
                  <w:color w:val="000000"/>
                </w:rPr>
              </w:rPrChange>
            </w:rPr>
            <w:delText xml:space="preserve"> Internet router and cable modem ever produced.</w:delText>
          </w:r>
        </w:del>
      </w:ins>
    </w:p>
    <w:p w14:paraId="42D47C37" w14:textId="21C66642" w:rsidR="00866553" w:rsidDel="00E2587A" w:rsidRDefault="00866553" w:rsidP="00866553">
      <w:pPr>
        <w:widowControl w:val="0"/>
        <w:spacing w:line="280" w:lineRule="atLeast"/>
        <w:ind w:firstLine="288"/>
        <w:contextualSpacing/>
        <w:rPr>
          <w:ins w:id="8517" w:author="Author"/>
          <w:del w:id="8518" w:author="Author"/>
          <w:rFonts w:eastAsia="Calibri" w:cs="Times New Roman"/>
          <w:color w:val="000000"/>
        </w:rPr>
      </w:pPr>
      <w:ins w:id="8519" w:author="Author">
        <w:del w:id="8520" w:author="Author">
          <w:r w:rsidRPr="00694B34" w:rsidDel="00E2587A">
            <w:rPr>
              <w:rFonts w:eastAsia="Calibri" w:cs="Times New Roman"/>
              <w:color w:val="000000"/>
              <w:rPrChange w:id="8521" w:author="Author">
                <w:rPr>
                  <w:rFonts w:eastAsia="Calibri" w:cs="Times New Roman"/>
                  <w:i/>
                  <w:iCs/>
                  <w:color w:val="000000"/>
                </w:rPr>
              </w:rPrChange>
            </w:rPr>
            <w:delText>I taught myself how to implement software exploits that trick the computer into allowing me to execut</w:delText>
          </w:r>
          <w:r w:rsidR="009D08B2" w:rsidDel="00E2587A">
            <w:rPr>
              <w:rFonts w:eastAsia="Calibri" w:cs="Times New Roman"/>
              <w:color w:val="000000"/>
            </w:rPr>
            <w:delText>ing</w:delText>
          </w:r>
          <w:r w:rsidRPr="00694B34" w:rsidDel="00E2587A">
            <w:rPr>
              <w:rFonts w:eastAsia="Calibri" w:cs="Times New Roman"/>
              <w:color w:val="000000"/>
              <w:rPrChange w:id="8522" w:author="Author">
                <w:rPr>
                  <w:rFonts w:eastAsia="Calibri" w:cs="Times New Roman"/>
                  <w:i/>
                  <w:iCs/>
                  <w:color w:val="000000"/>
                </w:rPr>
              </w:rPrChange>
            </w:rPr>
            <w:delText>e bits of my code in "executive mode.</w:delText>
          </w:r>
          <w:r w:rsidR="009D08B2" w:rsidDel="00E2587A">
            <w:rPr>
              <w:rFonts w:eastAsia="Calibri" w:cs="Times New Roman"/>
              <w:color w:val="000000"/>
            </w:rPr>
            <w:delText>,</w:delText>
          </w:r>
          <w:r w:rsidRPr="00694B34" w:rsidDel="00E2587A">
            <w:rPr>
              <w:rFonts w:eastAsia="Calibri" w:cs="Times New Roman"/>
              <w:color w:val="000000"/>
              <w:rPrChange w:id="8523" w:author="Author">
                <w:rPr>
                  <w:rFonts w:eastAsia="Calibri" w:cs="Times New Roman"/>
                  <w:i/>
                  <w:iCs/>
                  <w:color w:val="000000"/>
                </w:rPr>
              </w:rPrChange>
            </w:rPr>
            <w:delText xml:space="preserve">" </w:delText>
          </w:r>
          <w:r w:rsidR="00C41F96" w:rsidRPr="00694B34" w:rsidDel="00E2587A">
            <w:rPr>
              <w:rFonts w:eastAsia="Calibri" w:cs="Times New Roman"/>
              <w:color w:val="000000"/>
              <w:rPrChange w:id="8524" w:author="Author">
                <w:rPr>
                  <w:rFonts w:eastAsia="Calibri" w:cs="Times New Roman"/>
                  <w:i/>
                  <w:iCs/>
                  <w:color w:val="000000"/>
                </w:rPr>
              </w:rPrChange>
            </w:rPr>
            <w:delText xml:space="preserve">Then </w:delText>
          </w:r>
          <w:r w:rsidRPr="00694B34" w:rsidDel="00E2587A">
            <w:rPr>
              <w:rFonts w:eastAsia="Calibri" w:cs="Times New Roman"/>
              <w:color w:val="000000"/>
              <w:rPrChange w:id="8525" w:author="Author">
                <w:rPr>
                  <w:rFonts w:eastAsia="Calibri" w:cs="Times New Roman"/>
                  <w:i/>
                  <w:iCs/>
                  <w:color w:val="000000"/>
                </w:rPr>
              </w:rPrChange>
            </w:rPr>
            <w:delText>I could</w:delText>
          </w:r>
          <w:r w:rsidR="009D08B2" w:rsidDel="00E2587A">
            <w:rPr>
              <w:rFonts w:eastAsia="Calibri" w:cs="Times New Roman"/>
              <w:color w:val="000000"/>
            </w:rPr>
            <w:delText xml:space="preserve"> allowing me to</w:delText>
          </w:r>
          <w:r w:rsidRPr="00694B34" w:rsidDel="00E2587A">
            <w:rPr>
              <w:rFonts w:eastAsia="Calibri" w:cs="Times New Roman"/>
              <w:color w:val="000000"/>
              <w:rPrChange w:id="8526" w:author="Author">
                <w:rPr>
                  <w:rFonts w:eastAsia="Calibri" w:cs="Times New Roman"/>
                  <w:i/>
                  <w:iCs/>
                  <w:color w:val="000000"/>
                </w:rPr>
              </w:rPrChange>
            </w:rPr>
            <w:delText xml:space="preserve"> force the computer to do anything I wanted in executive mode.</w:delText>
          </w:r>
        </w:del>
      </w:ins>
    </w:p>
    <w:p w14:paraId="6E7F5461" w14:textId="36750D07" w:rsidR="005D4DAC" w:rsidDel="00E2587A" w:rsidRDefault="009D08B2" w:rsidP="00866553">
      <w:pPr>
        <w:widowControl w:val="0"/>
        <w:spacing w:line="280" w:lineRule="atLeast"/>
        <w:ind w:firstLine="288"/>
        <w:contextualSpacing/>
        <w:rPr>
          <w:ins w:id="8527" w:author="Author"/>
          <w:del w:id="8528" w:author="Author"/>
          <w:rFonts w:eastAsia="Calibri" w:cs="Times New Roman"/>
          <w:color w:val="000000"/>
        </w:rPr>
      </w:pPr>
      <w:ins w:id="8529" w:author="Author">
        <w:del w:id="8530" w:author="Author">
          <w:r w:rsidDel="00E2587A">
            <w:rPr>
              <w:rFonts w:eastAsia="Calibri" w:cs="Times New Roman"/>
              <w:color w:val="000000"/>
            </w:rPr>
            <w:delText xml:space="preserve">I developed some unique exploits, unbeknownst to the Dark Web hacking community. One hack that I was incredibly proud of was discovering an undocumented feature of the ARM </w:delText>
          </w:r>
          <w:r w:rsidR="00181900" w:rsidDel="00E2587A">
            <w:rPr>
              <w:rFonts w:eastAsia="Calibri" w:cs="Times New Roman"/>
              <w:color w:val="000000"/>
            </w:rPr>
            <w:delText xml:space="preserve">and RISC-V </w:delText>
          </w:r>
          <w:r w:rsidDel="00E2587A">
            <w:rPr>
              <w:rFonts w:eastAsia="Calibri" w:cs="Times New Roman"/>
              <w:color w:val="000000"/>
            </w:rPr>
            <w:delText xml:space="preserve">design, </w:delText>
          </w:r>
          <w:r w:rsidR="00181900" w:rsidDel="00E2587A">
            <w:rPr>
              <w:rFonts w:eastAsia="Calibri" w:cs="Times New Roman"/>
              <w:color w:val="000000"/>
            </w:rPr>
            <w:delText xml:space="preserve">secret instruction codes </w:delText>
          </w:r>
          <w:r w:rsidDel="00E2587A">
            <w:rPr>
              <w:rFonts w:eastAsia="Calibri" w:cs="Times New Roman"/>
              <w:color w:val="000000"/>
            </w:rPr>
            <w:delText>allowing me to manipulate the memory management circuits.</w:delText>
          </w:r>
        </w:del>
      </w:ins>
    </w:p>
    <w:p w14:paraId="0EF9A60E" w14:textId="0CC168DF" w:rsidR="005D4DAC" w:rsidDel="00E2587A" w:rsidRDefault="009D08B2" w:rsidP="00866553">
      <w:pPr>
        <w:widowControl w:val="0"/>
        <w:spacing w:line="280" w:lineRule="atLeast"/>
        <w:ind w:firstLine="288"/>
        <w:contextualSpacing/>
        <w:rPr>
          <w:ins w:id="8531" w:author="Author"/>
          <w:del w:id="8532" w:author="Author"/>
          <w:rFonts w:eastAsia="Calibri" w:cs="Times New Roman"/>
          <w:color w:val="000000"/>
        </w:rPr>
      </w:pPr>
      <w:ins w:id="8533" w:author="Author">
        <w:del w:id="8534" w:author="Author">
          <w:r w:rsidDel="00E2587A">
            <w:rPr>
              <w:rFonts w:eastAsia="Calibri" w:cs="Times New Roman"/>
              <w:color w:val="000000"/>
            </w:rPr>
            <w:delText xml:space="preserve"> When users validate</w:delText>
          </w:r>
          <w:r w:rsidR="00300C8E" w:rsidDel="00E2587A">
            <w:rPr>
              <w:rFonts w:eastAsia="Calibri" w:cs="Times New Roman"/>
              <w:color w:val="000000"/>
            </w:rPr>
            <w:delText>The best way to detect</w:delText>
          </w:r>
          <w:r w:rsidDel="00E2587A">
            <w:rPr>
              <w:rFonts w:eastAsia="Calibri" w:cs="Times New Roman"/>
              <w:color w:val="000000"/>
            </w:rPr>
            <w:delText xml:space="preserve"> the Linux operating system for unauthorized modifications</w:delText>
          </w:r>
          <w:r w:rsidR="00300C8E" w:rsidDel="00E2587A">
            <w:rPr>
              <w:rFonts w:eastAsia="Calibri" w:cs="Times New Roman"/>
              <w:color w:val="000000"/>
            </w:rPr>
            <w:delText xml:space="preserve"> to a computer’s operating system</w:delText>
          </w:r>
          <w:r w:rsidDel="00E2587A">
            <w:rPr>
              <w:rFonts w:eastAsia="Calibri" w:cs="Times New Roman"/>
              <w:color w:val="000000"/>
            </w:rPr>
            <w:delText>, the</w:delText>
          </w:r>
          <w:r w:rsidR="00300C8E" w:rsidDel="00E2587A">
            <w:rPr>
              <w:rFonts w:eastAsia="Calibri" w:cs="Times New Roman"/>
              <w:color w:val="000000"/>
            </w:rPr>
            <w:delText xml:space="preserve"> is to</w:delText>
          </w:r>
          <w:r w:rsidDel="00E2587A">
            <w:rPr>
              <w:rFonts w:eastAsia="Calibri" w:cs="Times New Roman"/>
              <w:color w:val="000000"/>
            </w:rPr>
            <w:delText xml:space="preserve">y usually compare the Linux code with a reference copy. </w:delText>
          </w:r>
          <w:r w:rsidR="005D4DAC" w:rsidDel="00E2587A">
            <w:rPr>
              <w:rFonts w:eastAsia="Calibri" w:cs="Times New Roman"/>
              <w:color w:val="000000"/>
            </w:rPr>
            <w:delText>Most modern computer designs include a “Trusted Computing Module,” which receives via an encrypted transmission a pristine reference copy of the operating system (OS)</w:delText>
          </w:r>
          <w:r w:rsidR="00300C8E" w:rsidDel="00E2587A">
            <w:rPr>
              <w:rFonts w:eastAsia="Calibri" w:cs="Times New Roman"/>
              <w:color w:val="000000"/>
            </w:rPr>
            <w:delText>a pristine reference copy of the operating system (OS) via an encrypted transmission</w:delText>
          </w:r>
          <w:r w:rsidR="005D4DAC" w:rsidDel="00E2587A">
            <w:rPr>
              <w:rFonts w:eastAsia="Calibri" w:cs="Times New Roman"/>
              <w:color w:val="000000"/>
            </w:rPr>
            <w:delText xml:space="preserve"> to compare against the user’s version to identify unauthorized modifications.</w:delText>
          </w:r>
        </w:del>
      </w:ins>
    </w:p>
    <w:p w14:paraId="20B35606" w14:textId="5502896D" w:rsidR="009D08B2" w:rsidDel="00E2587A" w:rsidRDefault="009D08B2" w:rsidP="00866553">
      <w:pPr>
        <w:widowControl w:val="0"/>
        <w:spacing w:line="280" w:lineRule="atLeast"/>
        <w:ind w:firstLine="288"/>
        <w:contextualSpacing/>
        <w:rPr>
          <w:ins w:id="8535" w:author="Author"/>
          <w:del w:id="8536" w:author="Author"/>
          <w:rFonts w:eastAsia="Calibri" w:cs="Times New Roman"/>
          <w:color w:val="000000"/>
        </w:rPr>
      </w:pPr>
      <w:ins w:id="8537" w:author="Author">
        <w:del w:id="8538" w:author="Author">
          <w:r w:rsidDel="00E2587A">
            <w:rPr>
              <w:rFonts w:eastAsia="Calibri" w:cs="Times New Roman"/>
              <w:color w:val="000000"/>
            </w:rPr>
            <w:delText>By tricking the memory management circuits, I would have them</w:delText>
          </w:r>
          <w:r w:rsidR="005D4DAC" w:rsidDel="00E2587A">
            <w:rPr>
              <w:rFonts w:eastAsia="Calibri" w:cs="Times New Roman"/>
              <w:color w:val="000000"/>
            </w:rPr>
            <w:delText>My memory management tricks allow me to fool the software that compares the operating system code with the pristine reference copy</w:delText>
          </w:r>
          <w:r w:rsidDel="00E2587A">
            <w:rPr>
              <w:rFonts w:eastAsia="Calibri" w:cs="Times New Roman"/>
              <w:color w:val="000000"/>
            </w:rPr>
            <w:delText xml:space="preserve"> equate the operating system code with a pristine </w:delText>
          </w:r>
          <w:r w:rsidR="00DF18D2" w:rsidDel="00E2587A">
            <w:rPr>
              <w:rFonts w:eastAsia="Calibri" w:cs="Times New Roman"/>
              <w:color w:val="000000"/>
            </w:rPr>
            <w:delText xml:space="preserve">reference </w:delText>
          </w:r>
          <w:r w:rsidDel="00E2587A">
            <w:rPr>
              <w:rFonts w:eastAsia="Calibri" w:cs="Times New Roman"/>
              <w:color w:val="000000"/>
            </w:rPr>
            <w:delText>copy I had stashed elsewhere in memory, not my modified Linux code.</w:delText>
          </w:r>
          <w:r w:rsidR="005D4DAC" w:rsidDel="00E2587A">
            <w:rPr>
              <w:rFonts w:eastAsia="Calibri" w:cs="Times New Roman"/>
              <w:color w:val="000000"/>
            </w:rPr>
            <w:delText xml:space="preserve"> They think they are comparing my modified Linux code with their reference copy. But they’re not. I copied their reference copy to an unused area of memory and mapped them there rather than the Linux code I modified.</w:delText>
          </w:r>
          <w:r w:rsidDel="00E2587A">
            <w:rPr>
              <w:rFonts w:eastAsia="Calibri" w:cs="Times New Roman"/>
              <w:color w:val="000000"/>
            </w:rPr>
            <w:delText xml:space="preserve"> Thus no one could detect my tampering.</w:delText>
          </w:r>
        </w:del>
      </w:ins>
    </w:p>
    <w:p w14:paraId="69FBEF00" w14:textId="252DD21E" w:rsidR="005D4DAC" w:rsidRPr="00694B34" w:rsidDel="00E2587A" w:rsidRDefault="005D4DAC" w:rsidP="00866553">
      <w:pPr>
        <w:widowControl w:val="0"/>
        <w:spacing w:line="280" w:lineRule="atLeast"/>
        <w:ind w:firstLine="288"/>
        <w:contextualSpacing/>
        <w:rPr>
          <w:ins w:id="8539" w:author="Author"/>
          <w:del w:id="8540" w:author="Author"/>
          <w:rFonts w:eastAsia="Calibri" w:cs="Times New Roman"/>
          <w:color w:val="000000"/>
          <w:rPrChange w:id="8541" w:author="Author">
            <w:rPr>
              <w:ins w:id="8542" w:author="Author"/>
              <w:del w:id="8543" w:author="Author"/>
              <w:rFonts w:eastAsia="Calibri" w:cs="Times New Roman"/>
              <w:i/>
              <w:iCs/>
              <w:color w:val="000000"/>
            </w:rPr>
          </w:rPrChange>
        </w:rPr>
      </w:pPr>
      <w:ins w:id="8544" w:author="Author">
        <w:del w:id="8545" w:author="Author">
          <w:r w:rsidDel="00E2587A">
            <w:rPr>
              <w:rFonts w:eastAsia="Calibri" w:cs="Times New Roman"/>
              <w:color w:val="000000"/>
            </w:rPr>
            <w:delText>I even broke into the Open Software Foundation’s computers and modified their C and C++ compilers to install my modifications whenever an auto-patch i</w:delText>
          </w:r>
          <w:r w:rsidR="00181900" w:rsidDel="00E2587A">
            <w:rPr>
              <w:rFonts w:eastAsia="Calibri" w:cs="Times New Roman"/>
              <w:color w:val="000000"/>
            </w:rPr>
            <w:delText>wa</w:delText>
          </w:r>
          <w:r w:rsidDel="00E2587A">
            <w:rPr>
              <w:rFonts w:eastAsia="Calibri" w:cs="Times New Roman"/>
              <w:color w:val="000000"/>
            </w:rPr>
            <w:delText>s attempted. As far as I could tell, no one in the hacking community is doing anything like this.</w:delText>
          </w:r>
        </w:del>
      </w:ins>
    </w:p>
    <w:p w14:paraId="6CAE0F70" w14:textId="327A850A" w:rsidR="00866553" w:rsidRPr="00694B34" w:rsidDel="00E2587A" w:rsidRDefault="00866553" w:rsidP="00866553">
      <w:pPr>
        <w:widowControl w:val="0"/>
        <w:spacing w:line="280" w:lineRule="atLeast"/>
        <w:ind w:firstLine="288"/>
        <w:contextualSpacing/>
        <w:rPr>
          <w:ins w:id="8546" w:author="Author"/>
          <w:del w:id="8547" w:author="Author"/>
          <w:rFonts w:eastAsia="Calibri" w:cs="Times New Roman"/>
          <w:color w:val="000000"/>
          <w:rPrChange w:id="8548" w:author="Author">
            <w:rPr>
              <w:ins w:id="8549" w:author="Author"/>
              <w:del w:id="8550" w:author="Author"/>
              <w:rFonts w:eastAsia="Calibri" w:cs="Times New Roman"/>
              <w:i/>
              <w:iCs/>
              <w:color w:val="000000"/>
            </w:rPr>
          </w:rPrChange>
        </w:rPr>
      </w:pPr>
      <w:ins w:id="8551" w:author="Author">
        <w:del w:id="8552" w:author="Author">
          <w:r w:rsidRPr="00694B34" w:rsidDel="00E2587A">
            <w:rPr>
              <w:rFonts w:eastAsia="Calibri" w:cs="Times New Roman"/>
              <w:color w:val="000000"/>
              <w:rPrChange w:id="8553" w:author="Author">
                <w:rPr>
                  <w:rFonts w:eastAsia="Calibri" w:cs="Times New Roman"/>
                  <w:i/>
                  <w:iCs/>
                  <w:color w:val="000000"/>
                </w:rPr>
              </w:rPrChange>
            </w:rPr>
            <w:delText xml:space="preserve">I hacked Colby and Tilly's company computer, never using it </w:delText>
          </w:r>
          <w:r w:rsidR="000D567D" w:rsidDel="00E2587A">
            <w:rPr>
              <w:rFonts w:eastAsia="Calibri" w:cs="Times New Roman"/>
              <w:color w:val="000000"/>
            </w:rPr>
            <w:delText>for</w:delText>
          </w:r>
          <w:r w:rsidRPr="00694B34" w:rsidDel="00E2587A">
            <w:rPr>
              <w:rFonts w:eastAsia="Calibri" w:cs="Times New Roman"/>
              <w:color w:val="000000"/>
              <w:rPrChange w:id="8554" w:author="Author">
                <w:rPr>
                  <w:rFonts w:eastAsia="Calibri" w:cs="Times New Roman"/>
                  <w:i/>
                  <w:iCs/>
                  <w:color w:val="000000"/>
                </w:rPr>
              </w:rPrChange>
            </w:rPr>
            <w:delText xml:space="preserve">to do any harm. It was just practice. Then I graduated to Internet routers, servers, and cable modems. All these devices used the ARM </w:delText>
          </w:r>
          <w:r w:rsidR="00DE4C67" w:rsidDel="00E2587A">
            <w:rPr>
              <w:rFonts w:eastAsia="Calibri" w:cs="Times New Roman"/>
              <w:color w:val="000000"/>
            </w:rPr>
            <w:delText xml:space="preserve">or RISC-V </w:delText>
          </w:r>
          <w:r w:rsidRPr="00694B34" w:rsidDel="00E2587A">
            <w:rPr>
              <w:rFonts w:eastAsia="Calibri" w:cs="Times New Roman"/>
              <w:color w:val="000000"/>
              <w:rPrChange w:id="8555" w:author="Author">
                <w:rPr>
                  <w:rFonts w:eastAsia="Calibri" w:cs="Times New Roman"/>
                  <w:i/>
                  <w:iCs/>
                  <w:color w:val="000000"/>
                </w:rPr>
              </w:rPrChange>
            </w:rPr>
            <w:delText>computer architecture</w:delText>
          </w:r>
          <w:r w:rsidR="00DE4C67" w:rsidDel="00E2587A">
            <w:rPr>
              <w:rFonts w:eastAsia="Calibri" w:cs="Times New Roman"/>
              <w:color w:val="000000"/>
            </w:rPr>
            <w:delText>s</w:delText>
          </w:r>
          <w:r w:rsidRPr="00694B34" w:rsidDel="00E2587A">
            <w:rPr>
              <w:rFonts w:eastAsia="Calibri" w:cs="Times New Roman"/>
              <w:color w:val="000000"/>
              <w:rPrChange w:id="8556" w:author="Author">
                <w:rPr>
                  <w:rFonts w:eastAsia="Calibri" w:cs="Times New Roman"/>
                  <w:i/>
                  <w:iCs/>
                  <w:color w:val="000000"/>
                </w:rPr>
              </w:rPrChange>
            </w:rPr>
            <w:delText>. I could get into these devices, plant myself secretly in their operating code, and monitor any Internet message running through these systems.</w:delText>
          </w:r>
        </w:del>
      </w:ins>
    </w:p>
    <w:p w14:paraId="6C932423" w14:textId="116F2414" w:rsidR="00866553" w:rsidRPr="00694B34" w:rsidDel="00E2587A" w:rsidRDefault="00866553" w:rsidP="00866553">
      <w:pPr>
        <w:widowControl w:val="0"/>
        <w:spacing w:line="280" w:lineRule="atLeast"/>
        <w:ind w:firstLine="288"/>
        <w:contextualSpacing/>
        <w:rPr>
          <w:ins w:id="8557" w:author="Author"/>
          <w:del w:id="8558" w:author="Author"/>
          <w:rFonts w:eastAsia="Calibri" w:cs="Times New Roman"/>
          <w:color w:val="000000"/>
          <w:rPrChange w:id="8559" w:author="Author">
            <w:rPr>
              <w:ins w:id="8560" w:author="Author"/>
              <w:del w:id="8561" w:author="Author"/>
              <w:rFonts w:eastAsia="Calibri" w:cs="Times New Roman"/>
              <w:i/>
              <w:iCs/>
              <w:color w:val="000000"/>
            </w:rPr>
          </w:rPrChange>
        </w:rPr>
      </w:pPr>
      <w:ins w:id="8562" w:author="Author">
        <w:del w:id="8563" w:author="Author">
          <w:r w:rsidRPr="00694B34" w:rsidDel="00E2587A">
            <w:rPr>
              <w:rFonts w:eastAsia="Calibri" w:cs="Times New Roman"/>
              <w:color w:val="000000"/>
              <w:rPrChange w:id="8564" w:author="Author">
                <w:rPr>
                  <w:rFonts w:eastAsia="Calibri" w:cs="Times New Roman"/>
                  <w:i/>
                  <w:iCs/>
                  <w:color w:val="000000"/>
                </w:rPr>
              </w:rPrChange>
            </w:rPr>
            <w:delText>When I was 21 years old, Dr. Lewis Morton of Chicago Cyber Engineering (CCE) approached the Cottrels about contracting some overflow work. We had competed against them on several jobs, underbidding them on some smaller projects. However, they always won the bigger jobs since CCE had a reputation, and we were the upstarts. Tilly was reluctant to get involved with them, but Colby insisted that we at least take the 11 a.m. meeting and maybe look at their operation.</w:delText>
          </w:r>
        </w:del>
      </w:ins>
    </w:p>
    <w:p w14:paraId="63DE34A5" w14:textId="2D67D9FD" w:rsidR="00866553" w:rsidRPr="00452518" w:rsidDel="00E2587A" w:rsidRDefault="00866553" w:rsidP="00866553">
      <w:pPr>
        <w:widowControl w:val="0"/>
        <w:spacing w:line="280" w:lineRule="atLeast"/>
        <w:ind w:firstLine="288"/>
        <w:contextualSpacing/>
        <w:rPr>
          <w:ins w:id="8565" w:author="Author"/>
          <w:del w:id="8566" w:author="Author"/>
          <w:rFonts w:eastAsia="Calibri" w:cs="Times New Roman"/>
          <w:color w:val="000000"/>
          <w:rPrChange w:id="8567" w:author="Author">
            <w:rPr>
              <w:ins w:id="8568" w:author="Author"/>
              <w:del w:id="8569" w:author="Author"/>
              <w:rFonts w:eastAsia="Calibri" w:cs="Times New Roman"/>
              <w:i/>
              <w:iCs/>
              <w:color w:val="000000"/>
            </w:rPr>
          </w:rPrChange>
        </w:rPr>
      </w:pPr>
      <w:ins w:id="8570" w:author="Author">
        <w:del w:id="8571" w:author="Author">
          <w:r w:rsidRPr="00694B34" w:rsidDel="00E2587A">
            <w:rPr>
              <w:rFonts w:eastAsia="Calibri" w:cs="Times New Roman"/>
              <w:color w:val="000000"/>
              <w:rPrChange w:id="8572" w:author="Author">
                <w:rPr>
                  <w:rFonts w:eastAsia="Calibri" w:cs="Times New Roman"/>
                  <w:i/>
                  <w:iCs/>
                  <w:color w:val="000000"/>
                </w:rPr>
              </w:rPrChange>
            </w:rPr>
            <w:delText xml:space="preserve">Chicago Cyber Engineering was eleven miles away from the Cottrel's home in Hines. That morning I brought my A-game: a gray </w:delText>
          </w:r>
          <w:r w:rsidRPr="00452518" w:rsidDel="00E2587A">
            <w:rPr>
              <w:rFonts w:eastAsia="Calibri" w:cs="Times New Roman"/>
              <w:color w:val="000000"/>
              <w:rPrChange w:id="8573" w:author="Author">
                <w:rPr>
                  <w:rFonts w:eastAsia="Calibri" w:cs="Times New Roman"/>
                  <w:i/>
                  <w:iCs/>
                  <w:color w:val="000000"/>
                </w:rPr>
              </w:rPrChange>
            </w:rPr>
            <w:delText xml:space="preserve">business suit, </w:delText>
          </w:r>
          <w:r w:rsidR="000D567D" w:rsidDel="00E2587A">
            <w:rPr>
              <w:rFonts w:eastAsia="Calibri" w:cs="Times New Roman"/>
              <w:color w:val="000000"/>
            </w:rPr>
            <w:delText xml:space="preserve">a </w:delText>
          </w:r>
          <w:r w:rsidRPr="00452518" w:rsidDel="00E2587A">
            <w:rPr>
              <w:rFonts w:eastAsia="Calibri" w:cs="Times New Roman"/>
              <w:color w:val="000000"/>
              <w:rPrChange w:id="8574" w:author="Author">
                <w:rPr>
                  <w:rFonts w:eastAsia="Calibri" w:cs="Times New Roman"/>
                  <w:i/>
                  <w:iCs/>
                  <w:color w:val="000000"/>
                </w:rPr>
              </w:rPrChange>
            </w:rPr>
            <w:delText>white embroidered blouse, and stylish flats for shoes. I</w:delText>
          </w:r>
          <w:r w:rsidRPr="00973DFE" w:rsidDel="00E2587A">
            <w:rPr>
              <w:rFonts w:eastAsia="Calibri" w:cs="Times New Roman"/>
              <w:i/>
              <w:iCs/>
              <w:color w:val="000000"/>
            </w:rPr>
            <w:delText xml:space="preserve"> </w:delText>
          </w:r>
          <w:r w:rsidRPr="00452518" w:rsidDel="00E2587A">
            <w:rPr>
              <w:rFonts w:eastAsia="Calibri" w:cs="Times New Roman"/>
              <w:color w:val="000000"/>
              <w:rPrChange w:id="8575" w:author="Author">
                <w:rPr>
                  <w:rFonts w:eastAsia="Calibri" w:cs="Times New Roman"/>
                  <w:i/>
                  <w:iCs/>
                  <w:color w:val="000000"/>
                </w:rPr>
              </w:rPrChange>
            </w:rPr>
            <w:delText xml:space="preserve">had taught myself how to apply makeup, but I was careful not to upstage Tilly, my boss. Taking the Red line to their home, we set out at 10 a.m. towards the CCE complex at South 17th Avenue and West 19th Street in Hines. </w:delText>
          </w:r>
        </w:del>
      </w:ins>
    </w:p>
    <w:p w14:paraId="5E96875D" w14:textId="3FE1811B" w:rsidR="00866553" w:rsidRPr="00452518" w:rsidDel="00E2587A" w:rsidRDefault="00866553" w:rsidP="00866553">
      <w:pPr>
        <w:widowControl w:val="0"/>
        <w:spacing w:line="280" w:lineRule="atLeast"/>
        <w:ind w:firstLine="288"/>
        <w:contextualSpacing/>
        <w:rPr>
          <w:ins w:id="8576" w:author="Author"/>
          <w:del w:id="8577" w:author="Author"/>
          <w:rFonts w:eastAsia="Calibri" w:cs="Times New Roman"/>
          <w:color w:val="000000"/>
          <w:rPrChange w:id="8578" w:author="Author">
            <w:rPr>
              <w:ins w:id="8579" w:author="Author"/>
              <w:del w:id="8580" w:author="Author"/>
              <w:rFonts w:eastAsia="Calibri" w:cs="Times New Roman"/>
              <w:i/>
              <w:iCs/>
              <w:color w:val="000000"/>
            </w:rPr>
          </w:rPrChange>
        </w:rPr>
      </w:pPr>
      <w:ins w:id="8581" w:author="Author">
        <w:del w:id="8582" w:author="Author">
          <w:r w:rsidRPr="00452518" w:rsidDel="00E2587A">
            <w:rPr>
              <w:rFonts w:eastAsia="Calibri" w:cs="Times New Roman"/>
              <w:color w:val="000000"/>
              <w:rPrChange w:id="8583" w:author="Author">
                <w:rPr>
                  <w:rFonts w:eastAsia="Calibri" w:cs="Times New Roman"/>
                  <w:i/>
                  <w:iCs/>
                  <w:color w:val="000000"/>
                </w:rPr>
              </w:rPrChange>
            </w:rPr>
            <w:delText>The complex was a modern, seven-story office building, sides clad in glass, using the latest liquid crystal shading systems. The north side was a fenced-in garden, beautifully landscaped with picnic tables for the lunch or coffee break crowds. The south side was a spacious parking lot, with quite a few spots labeled 'visitors.' The Cottrel's Tesla pulled up at the entrance, and we got out, with Colby commanding it to find a parking place. I watched their Tesla find a visitor's spot in just seconds and slip right in.</w:delText>
          </w:r>
        </w:del>
      </w:ins>
    </w:p>
    <w:p w14:paraId="4FD3EA6D" w14:textId="41361CE0" w:rsidR="00866553" w:rsidRPr="00452518" w:rsidDel="00E2587A" w:rsidRDefault="00866553" w:rsidP="00866553">
      <w:pPr>
        <w:widowControl w:val="0"/>
        <w:spacing w:line="280" w:lineRule="atLeast"/>
        <w:ind w:firstLine="288"/>
        <w:contextualSpacing/>
        <w:rPr>
          <w:ins w:id="8584" w:author="Author"/>
          <w:del w:id="8585" w:author="Author"/>
          <w:rFonts w:eastAsia="Calibri" w:cs="Times New Roman"/>
          <w:color w:val="000000"/>
          <w:rPrChange w:id="8586" w:author="Author">
            <w:rPr>
              <w:ins w:id="8587" w:author="Author"/>
              <w:del w:id="8588" w:author="Author"/>
              <w:rFonts w:eastAsia="Calibri" w:cs="Times New Roman"/>
              <w:i/>
              <w:iCs/>
              <w:color w:val="000000"/>
            </w:rPr>
          </w:rPrChange>
        </w:rPr>
      </w:pPr>
      <w:ins w:id="8589" w:author="Author">
        <w:del w:id="8590" w:author="Author">
          <w:r w:rsidRPr="00452518" w:rsidDel="00E2587A">
            <w:rPr>
              <w:rFonts w:eastAsia="Calibri" w:cs="Times New Roman"/>
              <w:color w:val="000000"/>
              <w:rPrChange w:id="8591" w:author="Author">
                <w:rPr>
                  <w:rFonts w:eastAsia="Calibri" w:cs="Times New Roman"/>
                  <w:i/>
                  <w:iCs/>
                  <w:color w:val="000000"/>
                </w:rPr>
              </w:rPrChange>
            </w:rPr>
            <w:delText>After entering the double glass doors, two security guards directed us through a walk-through metal detector. They forced us to empty our pockets and run our bags through an X-ray machine. The guards gave each of us a visitor's badge and informed us that these badges require</w:delText>
          </w:r>
          <w:r w:rsidR="000D567D" w:rsidDel="00E2587A">
            <w:rPr>
              <w:rFonts w:eastAsia="Calibri" w:cs="Times New Roman"/>
              <w:color w:val="000000"/>
            </w:rPr>
            <w:delText>d</w:delText>
          </w:r>
          <w:r w:rsidRPr="00452518" w:rsidDel="00E2587A">
            <w:rPr>
              <w:rFonts w:eastAsia="Calibri" w:cs="Times New Roman"/>
              <w:color w:val="000000"/>
              <w:rPrChange w:id="8592" w:author="Author">
                <w:rPr>
                  <w:rFonts w:eastAsia="Calibri" w:cs="Times New Roman"/>
                  <w:i/>
                  <w:iCs/>
                  <w:color w:val="000000"/>
                </w:rPr>
              </w:rPrChange>
            </w:rPr>
            <w:delText xml:space="preserve"> an escort to be in the facility. This level of scrutiny seemed excessive to me. Colby </w:delText>
          </w:r>
          <w:r w:rsidR="00DF2E82" w:rsidRPr="00452518" w:rsidDel="00E2587A">
            <w:rPr>
              <w:rFonts w:eastAsia="Calibri" w:cs="Times New Roman"/>
              <w:color w:val="000000"/>
              <w:rPrChange w:id="8593" w:author="Author">
                <w:rPr>
                  <w:rFonts w:eastAsia="Calibri" w:cs="Times New Roman"/>
                  <w:i/>
                  <w:iCs/>
                  <w:color w:val="000000"/>
                </w:rPr>
              </w:rPrChange>
            </w:rPr>
            <w:delText>walked</w:delText>
          </w:r>
          <w:r w:rsidRPr="00452518" w:rsidDel="00E2587A">
            <w:rPr>
              <w:rFonts w:eastAsia="Calibri" w:cs="Times New Roman"/>
              <w:color w:val="000000"/>
              <w:rPrChange w:id="8594" w:author="Author">
                <w:rPr>
                  <w:rFonts w:eastAsia="Calibri" w:cs="Times New Roman"/>
                  <w:i/>
                  <w:iCs/>
                  <w:color w:val="000000"/>
                </w:rPr>
              </w:rPrChange>
            </w:rPr>
            <w:delText>went up to the reception desk and identified us. Coming back, h</w:delText>
          </w:r>
          <w:r w:rsidR="00D73ECC" w:rsidRPr="00452518" w:rsidDel="00E2587A">
            <w:rPr>
              <w:rFonts w:eastAsia="Calibri" w:cs="Times New Roman"/>
              <w:color w:val="000000"/>
              <w:rPrChange w:id="8595" w:author="Author">
                <w:rPr>
                  <w:rFonts w:eastAsia="Calibri" w:cs="Times New Roman"/>
                  <w:i/>
                  <w:iCs/>
                  <w:color w:val="000000"/>
                </w:rPr>
              </w:rPrChange>
            </w:rPr>
            <w:delText>The receptionist</w:delText>
          </w:r>
          <w:r w:rsidRPr="00452518" w:rsidDel="00E2587A">
            <w:rPr>
              <w:rFonts w:eastAsia="Calibri" w:cs="Times New Roman"/>
              <w:color w:val="000000"/>
              <w:rPrChange w:id="8596" w:author="Author">
                <w:rPr>
                  <w:rFonts w:eastAsia="Calibri" w:cs="Times New Roman"/>
                  <w:i/>
                  <w:iCs/>
                  <w:color w:val="000000"/>
                </w:rPr>
              </w:rPrChange>
            </w:rPr>
            <w:delText>e told us that Dr. Morton was running thirty minutes late, and we were to stay put until somebody came for us.</w:delText>
          </w:r>
        </w:del>
      </w:ins>
    </w:p>
    <w:p w14:paraId="0FD54A2B" w14:textId="6B7FE842" w:rsidR="00866553" w:rsidRPr="00452518" w:rsidDel="00E2587A" w:rsidRDefault="00866553" w:rsidP="00866553">
      <w:pPr>
        <w:widowControl w:val="0"/>
        <w:spacing w:line="280" w:lineRule="atLeast"/>
        <w:ind w:firstLine="288"/>
        <w:contextualSpacing/>
        <w:rPr>
          <w:ins w:id="8597" w:author="Author"/>
          <w:del w:id="8598" w:author="Author"/>
          <w:rFonts w:eastAsia="Calibri" w:cs="Times New Roman"/>
          <w:color w:val="000000"/>
          <w:rPrChange w:id="8599" w:author="Author">
            <w:rPr>
              <w:ins w:id="8600" w:author="Author"/>
              <w:del w:id="8601" w:author="Author"/>
              <w:rFonts w:eastAsia="Calibri" w:cs="Times New Roman"/>
              <w:i/>
              <w:iCs/>
              <w:color w:val="000000"/>
            </w:rPr>
          </w:rPrChange>
        </w:rPr>
      </w:pPr>
      <w:ins w:id="8602" w:author="Author">
        <w:del w:id="8603" w:author="Author">
          <w:r w:rsidRPr="00452518" w:rsidDel="00E2587A">
            <w:rPr>
              <w:rFonts w:eastAsia="Calibri" w:cs="Times New Roman"/>
              <w:color w:val="000000"/>
              <w:rPrChange w:id="8604" w:author="Author">
                <w:rPr>
                  <w:rFonts w:eastAsia="Calibri" w:cs="Times New Roman"/>
                  <w:i/>
                  <w:iCs/>
                  <w:color w:val="000000"/>
                </w:rPr>
              </w:rPrChange>
            </w:rPr>
            <w:delText>I looked around the reception area and was amazed at the money spent decorating it; there was modern art everywhere and a dazzling water fountain in the center with surrounding benches for visitors to sit and chat. The reception area was busy, with people entering and leaving all the time. Colby and Tilly had suspected that this operation was a first-class software house.</w:delText>
          </w:r>
        </w:del>
      </w:ins>
    </w:p>
    <w:p w14:paraId="5881DBF7" w14:textId="58B08043" w:rsidR="00300C8E" w:rsidDel="00E2587A" w:rsidRDefault="00866553" w:rsidP="00866553">
      <w:pPr>
        <w:widowControl w:val="0"/>
        <w:spacing w:line="280" w:lineRule="atLeast"/>
        <w:ind w:firstLine="288"/>
        <w:contextualSpacing/>
        <w:rPr>
          <w:ins w:id="8605" w:author="Author"/>
          <w:del w:id="8606" w:author="Author"/>
          <w:rFonts w:eastAsia="Calibri" w:cs="Times New Roman"/>
          <w:color w:val="000000"/>
        </w:rPr>
      </w:pPr>
      <w:ins w:id="8607" w:author="Author">
        <w:del w:id="8608" w:author="Author">
          <w:r w:rsidRPr="00452518" w:rsidDel="00E2587A">
            <w:rPr>
              <w:rFonts w:eastAsia="Calibri" w:cs="Times New Roman"/>
              <w:color w:val="000000"/>
              <w:rPrChange w:id="8609" w:author="Author">
                <w:rPr>
                  <w:rFonts w:eastAsia="Calibri" w:cs="Times New Roman"/>
                  <w:i/>
                  <w:iCs/>
                  <w:color w:val="000000"/>
                </w:rPr>
              </w:rPrChange>
            </w:rPr>
            <w:delText>Then it happened. A man got out of a Mercedes electric at the entrance and came through the doors. The guards didn't even bother to check his briefcase or business suit.</w:delText>
          </w:r>
        </w:del>
      </w:ins>
    </w:p>
    <w:p w14:paraId="048AFCB0" w14:textId="2EA70102" w:rsidR="00866553" w:rsidRPr="00452518" w:rsidDel="00E2587A" w:rsidRDefault="00866553" w:rsidP="00866553">
      <w:pPr>
        <w:widowControl w:val="0"/>
        <w:spacing w:line="280" w:lineRule="atLeast"/>
        <w:ind w:firstLine="288"/>
        <w:contextualSpacing/>
        <w:rPr>
          <w:ins w:id="8610" w:author="Author"/>
          <w:del w:id="8611" w:author="Author"/>
          <w:rFonts w:eastAsia="Calibri" w:cs="Times New Roman"/>
          <w:color w:val="000000"/>
          <w:rPrChange w:id="8612" w:author="Author">
            <w:rPr>
              <w:ins w:id="8613" w:author="Author"/>
              <w:del w:id="8614" w:author="Author"/>
              <w:rFonts w:eastAsia="Calibri" w:cs="Times New Roman"/>
              <w:i/>
              <w:iCs/>
              <w:color w:val="000000"/>
            </w:rPr>
          </w:rPrChange>
        </w:rPr>
      </w:pPr>
      <w:ins w:id="8615" w:author="Author">
        <w:del w:id="8616" w:author="Author">
          <w:r w:rsidRPr="00452518" w:rsidDel="00E2587A">
            <w:rPr>
              <w:rFonts w:eastAsia="Calibri" w:cs="Times New Roman"/>
              <w:color w:val="000000"/>
              <w:rPrChange w:id="8617" w:author="Author">
                <w:rPr>
                  <w:rFonts w:eastAsia="Calibri" w:cs="Times New Roman"/>
                  <w:i/>
                  <w:iCs/>
                  <w:color w:val="000000"/>
                </w:rPr>
              </w:rPrChange>
            </w:rPr>
            <w:delText xml:space="preserve"> They just said: "Good morning, Mr. Kartallozi. Go right on through."</w:delText>
          </w:r>
        </w:del>
      </w:ins>
    </w:p>
    <w:p w14:paraId="630C8DBA" w14:textId="6610E585" w:rsidR="00866553" w:rsidRPr="00452518" w:rsidDel="00E2587A" w:rsidRDefault="00866553" w:rsidP="00866553">
      <w:pPr>
        <w:widowControl w:val="0"/>
        <w:spacing w:line="280" w:lineRule="atLeast"/>
        <w:ind w:firstLine="288"/>
        <w:contextualSpacing/>
        <w:rPr>
          <w:ins w:id="8618" w:author="Author"/>
          <w:del w:id="8619" w:author="Author"/>
          <w:rFonts w:eastAsia="Calibri" w:cs="Times New Roman"/>
          <w:color w:val="000000"/>
          <w:rPrChange w:id="8620" w:author="Author">
            <w:rPr>
              <w:ins w:id="8621" w:author="Author"/>
              <w:del w:id="8622" w:author="Author"/>
              <w:rFonts w:eastAsia="Calibri" w:cs="Times New Roman"/>
              <w:i/>
              <w:iCs/>
              <w:color w:val="000000"/>
            </w:rPr>
          </w:rPrChange>
        </w:rPr>
      </w:pPr>
      <w:ins w:id="8623" w:author="Author">
        <w:del w:id="8624" w:author="Author">
          <w:r w:rsidRPr="00452518" w:rsidDel="00E2587A">
            <w:rPr>
              <w:rFonts w:eastAsia="Calibri" w:cs="Times New Roman"/>
              <w:color w:val="000000"/>
              <w:rPrChange w:id="8625" w:author="Author">
                <w:rPr>
                  <w:rFonts w:eastAsia="Calibri" w:cs="Times New Roman"/>
                  <w:i/>
                  <w:iCs/>
                  <w:color w:val="000000"/>
                </w:rPr>
              </w:rPrChange>
            </w:rPr>
            <w:delText>It was him</w:delText>
          </w:r>
          <w:r w:rsidR="00DF2E82" w:rsidRPr="00452518" w:rsidDel="00E2587A">
            <w:rPr>
              <w:rFonts w:eastAsia="Calibri" w:cs="Times New Roman"/>
              <w:color w:val="000000"/>
              <w:rPrChange w:id="8626" w:author="Author">
                <w:rPr>
                  <w:rFonts w:eastAsia="Calibri" w:cs="Times New Roman"/>
                  <w:i/>
                  <w:iCs/>
                  <w:color w:val="000000"/>
                </w:rPr>
              </w:rPrChange>
            </w:rPr>
            <w:delText>Yilka</w:delText>
          </w:r>
          <w:r w:rsidRPr="00452518" w:rsidDel="00E2587A">
            <w:rPr>
              <w:rFonts w:eastAsia="Calibri" w:cs="Times New Roman"/>
              <w:color w:val="000000"/>
              <w:rPrChange w:id="8627" w:author="Author">
                <w:rPr>
                  <w:rFonts w:eastAsia="Calibri" w:cs="Times New Roman"/>
                  <w:i/>
                  <w:iCs/>
                  <w:color w:val="000000"/>
                </w:rPr>
              </w:rPrChange>
            </w:rPr>
            <w:delText xml:space="preserve">, the man who abducted me, raped me, </w:delText>
          </w:r>
          <w:r w:rsidR="00CF2060" w:rsidDel="00E2587A">
            <w:rPr>
              <w:rFonts w:eastAsia="Calibri" w:cs="Times New Roman"/>
              <w:color w:val="000000"/>
            </w:rPr>
            <w:delText xml:space="preserve">and </w:delText>
          </w:r>
          <w:r w:rsidRPr="00452518" w:rsidDel="00E2587A">
            <w:rPr>
              <w:rFonts w:eastAsia="Calibri" w:cs="Times New Roman"/>
              <w:color w:val="000000"/>
              <w:rPrChange w:id="8628" w:author="Author">
                <w:rPr>
                  <w:rFonts w:eastAsia="Calibri" w:cs="Times New Roman"/>
                  <w:i/>
                  <w:iCs/>
                  <w:color w:val="000000"/>
                </w:rPr>
              </w:rPrChange>
            </w:rPr>
            <w:delText xml:space="preserve">held me down while the mob boss mutilated me. A gripping feeling of fear hit me like a flash flood. I gasped and turned my face away from him as he passed by on his way to the elevator. I started shivering, </w:delText>
          </w:r>
          <w:r w:rsidR="000D567D" w:rsidDel="00E2587A">
            <w:rPr>
              <w:rFonts w:eastAsia="Calibri" w:cs="Times New Roman"/>
              <w:color w:val="000000"/>
            </w:rPr>
            <w:delText xml:space="preserve">and </w:delText>
          </w:r>
          <w:r w:rsidRPr="00452518" w:rsidDel="00E2587A">
            <w:rPr>
              <w:rFonts w:eastAsia="Calibri" w:cs="Times New Roman"/>
              <w:color w:val="000000"/>
              <w:rPrChange w:id="8629" w:author="Author">
                <w:rPr>
                  <w:rFonts w:eastAsia="Calibri" w:cs="Times New Roman"/>
                  <w:i/>
                  <w:iCs/>
                  <w:color w:val="000000"/>
                </w:rPr>
              </w:rPrChange>
            </w:rPr>
            <w:delText>my eyes watered.</w:delText>
          </w:r>
        </w:del>
      </w:ins>
    </w:p>
    <w:p w14:paraId="2AA14C8E" w14:textId="2614CA07" w:rsidR="00300C8E" w:rsidDel="00E2587A" w:rsidRDefault="00866553" w:rsidP="00866553">
      <w:pPr>
        <w:widowControl w:val="0"/>
        <w:spacing w:line="280" w:lineRule="atLeast"/>
        <w:ind w:firstLine="288"/>
        <w:contextualSpacing/>
        <w:rPr>
          <w:ins w:id="8630" w:author="Author"/>
          <w:del w:id="8631" w:author="Author"/>
          <w:rFonts w:eastAsia="Calibri" w:cs="Times New Roman"/>
          <w:color w:val="000000"/>
        </w:rPr>
      </w:pPr>
      <w:ins w:id="8632" w:author="Author">
        <w:del w:id="8633" w:author="Author">
          <w:r w:rsidRPr="00452518" w:rsidDel="00E2587A">
            <w:rPr>
              <w:rFonts w:eastAsia="Calibri" w:cs="Times New Roman"/>
              <w:color w:val="000000"/>
              <w:rPrChange w:id="8634" w:author="Author">
                <w:rPr>
                  <w:rFonts w:eastAsia="Calibri" w:cs="Times New Roman"/>
                  <w:i/>
                  <w:iCs/>
                  <w:color w:val="000000"/>
                </w:rPr>
              </w:rPrChange>
            </w:rPr>
            <w:delText>Tilly noticed it first. Touching my arm, she asked:</w:delText>
          </w:r>
          <w:r w:rsidR="00300C8E" w:rsidDel="00E2587A">
            <w:rPr>
              <w:rFonts w:eastAsia="Calibri" w:cs="Times New Roman"/>
              <w:color w:val="000000"/>
            </w:rPr>
            <w:delText>.</w:delText>
          </w:r>
        </w:del>
      </w:ins>
    </w:p>
    <w:p w14:paraId="73A615B3" w14:textId="73E912F8" w:rsidR="00866553" w:rsidRPr="00452518" w:rsidDel="00E2587A" w:rsidRDefault="00866553" w:rsidP="00866553">
      <w:pPr>
        <w:widowControl w:val="0"/>
        <w:spacing w:line="280" w:lineRule="atLeast"/>
        <w:ind w:firstLine="288"/>
        <w:contextualSpacing/>
        <w:rPr>
          <w:ins w:id="8635" w:author="Author"/>
          <w:del w:id="8636" w:author="Author"/>
          <w:rFonts w:eastAsia="Calibri" w:cs="Times New Roman"/>
          <w:color w:val="000000"/>
          <w:rPrChange w:id="8637" w:author="Author">
            <w:rPr>
              <w:ins w:id="8638" w:author="Author"/>
              <w:del w:id="8639" w:author="Author"/>
              <w:rFonts w:eastAsia="Calibri" w:cs="Times New Roman"/>
              <w:i/>
              <w:iCs/>
              <w:color w:val="000000"/>
            </w:rPr>
          </w:rPrChange>
        </w:rPr>
      </w:pPr>
      <w:ins w:id="8640" w:author="Author">
        <w:del w:id="8641" w:author="Author">
          <w:r w:rsidRPr="00452518" w:rsidDel="00E2587A">
            <w:rPr>
              <w:rFonts w:eastAsia="Calibri" w:cs="Times New Roman"/>
              <w:color w:val="000000"/>
              <w:rPrChange w:id="8642" w:author="Author">
                <w:rPr>
                  <w:rFonts w:eastAsia="Calibri" w:cs="Times New Roman"/>
                  <w:i/>
                  <w:iCs/>
                  <w:color w:val="000000"/>
                </w:rPr>
              </w:rPrChange>
            </w:rPr>
            <w:delText xml:space="preserve"> "Jane, do you know that man?"</w:delText>
          </w:r>
        </w:del>
      </w:ins>
    </w:p>
    <w:p w14:paraId="7387F58B" w14:textId="62E634BB" w:rsidR="00300C8E" w:rsidDel="00E2587A" w:rsidRDefault="00866553" w:rsidP="00866553">
      <w:pPr>
        <w:widowControl w:val="0"/>
        <w:spacing w:line="280" w:lineRule="atLeast"/>
        <w:ind w:firstLine="288"/>
        <w:contextualSpacing/>
        <w:rPr>
          <w:ins w:id="8643" w:author="Author"/>
          <w:del w:id="8644" w:author="Author"/>
          <w:rFonts w:eastAsia="Calibri" w:cs="Times New Roman"/>
          <w:color w:val="000000"/>
        </w:rPr>
      </w:pPr>
      <w:ins w:id="8645" w:author="Author">
        <w:del w:id="8646" w:author="Author">
          <w:r w:rsidRPr="00452518" w:rsidDel="00E2587A">
            <w:rPr>
              <w:rFonts w:eastAsia="Calibri" w:cs="Times New Roman"/>
              <w:color w:val="000000"/>
              <w:rPrChange w:id="8647" w:author="Author">
                <w:rPr>
                  <w:rFonts w:eastAsia="Calibri" w:cs="Times New Roman"/>
                  <w:i/>
                  <w:iCs/>
                  <w:color w:val="000000"/>
                </w:rPr>
              </w:rPrChange>
            </w:rPr>
            <w:delText xml:space="preserve">I could not respond. As the man waited for the elevator, I turned my back to him, hoping he wouldn't recognize me. Instead, Colby turned to </w:delText>
          </w:r>
          <w:r w:rsidRPr="00CF2060" w:rsidDel="00E2587A">
            <w:rPr>
              <w:rFonts w:eastAsia="Calibri" w:cs="Times New Roman"/>
              <w:color w:val="000000"/>
              <w:rPrChange w:id="8648" w:author="Author">
                <w:rPr>
                  <w:rFonts w:eastAsia="Calibri" w:cs="Times New Roman"/>
                  <w:i/>
                  <w:iCs/>
                  <w:color w:val="000000"/>
                </w:rPr>
              </w:rPrChange>
            </w:rPr>
            <w:delText>Tilly and me</w:delText>
          </w:r>
          <w:r w:rsidR="00300C8E" w:rsidDel="00E2587A">
            <w:rPr>
              <w:rFonts w:eastAsia="Calibri" w:cs="Times New Roman"/>
              <w:color w:val="000000"/>
            </w:rPr>
            <w:delText>.</w:delText>
          </w:r>
          <w:r w:rsidRPr="00CF2060" w:rsidDel="00E2587A">
            <w:rPr>
              <w:rFonts w:eastAsia="Calibri" w:cs="Times New Roman"/>
              <w:color w:val="000000"/>
              <w:rPrChange w:id="8649" w:author="Author">
                <w:rPr>
                  <w:rFonts w:eastAsia="Calibri" w:cs="Times New Roman"/>
                  <w:i/>
                  <w:iCs/>
                  <w:color w:val="000000"/>
                </w:rPr>
              </w:rPrChange>
            </w:rPr>
            <w:delText xml:space="preserve">, asking: </w:delText>
          </w:r>
        </w:del>
      </w:ins>
    </w:p>
    <w:p w14:paraId="459B5AE7" w14:textId="72B323EA" w:rsidR="00866553" w:rsidRPr="00CF2060" w:rsidDel="00E2587A" w:rsidRDefault="00866553" w:rsidP="00866553">
      <w:pPr>
        <w:widowControl w:val="0"/>
        <w:spacing w:line="280" w:lineRule="atLeast"/>
        <w:ind w:firstLine="288"/>
        <w:contextualSpacing/>
        <w:rPr>
          <w:ins w:id="8650" w:author="Author"/>
          <w:del w:id="8651" w:author="Author"/>
          <w:rFonts w:eastAsia="Calibri" w:cs="Times New Roman"/>
          <w:color w:val="000000"/>
          <w:rPrChange w:id="8652" w:author="Author">
            <w:rPr>
              <w:ins w:id="8653" w:author="Author"/>
              <w:del w:id="8654" w:author="Author"/>
              <w:rFonts w:eastAsia="Calibri" w:cs="Times New Roman"/>
              <w:i/>
              <w:iCs/>
              <w:color w:val="000000"/>
            </w:rPr>
          </w:rPrChange>
        </w:rPr>
      </w:pPr>
      <w:ins w:id="8655" w:author="Author">
        <w:del w:id="8656" w:author="Author">
          <w:r w:rsidRPr="00CF2060" w:rsidDel="00E2587A">
            <w:rPr>
              <w:rFonts w:eastAsia="Calibri" w:cs="Times New Roman"/>
              <w:color w:val="000000"/>
              <w:rPrChange w:id="8657" w:author="Author">
                <w:rPr>
                  <w:rFonts w:eastAsia="Calibri" w:cs="Times New Roman"/>
                  <w:i/>
                  <w:iCs/>
                  <w:color w:val="000000"/>
                </w:rPr>
              </w:rPrChange>
            </w:rPr>
            <w:delText>"Tilly, what's wrong?"</w:delText>
          </w:r>
        </w:del>
      </w:ins>
    </w:p>
    <w:p w14:paraId="4CB5C0C4" w14:textId="3B2DE442" w:rsidR="00331F0D" w:rsidDel="00E2587A" w:rsidRDefault="00866553" w:rsidP="00866553">
      <w:pPr>
        <w:widowControl w:val="0"/>
        <w:spacing w:line="280" w:lineRule="atLeast"/>
        <w:ind w:firstLine="288"/>
        <w:contextualSpacing/>
        <w:rPr>
          <w:ins w:id="8658" w:author="Author"/>
          <w:del w:id="8659" w:author="Author"/>
          <w:rFonts w:eastAsia="Calibri" w:cs="Times New Roman"/>
          <w:color w:val="000000"/>
        </w:rPr>
      </w:pPr>
      <w:ins w:id="8660" w:author="Author">
        <w:del w:id="8661" w:author="Author">
          <w:r w:rsidRPr="00CF2060" w:rsidDel="00E2587A">
            <w:rPr>
              <w:rFonts w:eastAsia="Calibri" w:cs="Times New Roman"/>
              <w:color w:val="000000"/>
              <w:rPrChange w:id="8662" w:author="Author">
                <w:rPr>
                  <w:rFonts w:eastAsia="Calibri" w:cs="Times New Roman"/>
                  <w:i/>
                  <w:iCs/>
                  <w:color w:val="000000"/>
                </w:rPr>
              </w:rPrChange>
            </w:rPr>
            <w:delText xml:space="preserve">Again, Tilly asked me, very softly, almost </w:delText>
          </w:r>
          <w:r w:rsidR="00331F0D" w:rsidDel="00E2587A">
            <w:rPr>
              <w:rFonts w:eastAsia="Calibri" w:cs="Times New Roman"/>
              <w:color w:val="000000"/>
            </w:rPr>
            <w:delText xml:space="preserve">in </w:delText>
          </w:r>
          <w:r w:rsidRPr="00CF2060" w:rsidDel="00E2587A">
            <w:rPr>
              <w:rFonts w:eastAsia="Calibri" w:cs="Times New Roman"/>
              <w:color w:val="000000"/>
              <w:rPrChange w:id="8663" w:author="Author">
                <w:rPr>
                  <w:rFonts w:eastAsia="Calibri" w:cs="Times New Roman"/>
                  <w:i/>
                  <w:iCs/>
                  <w:color w:val="000000"/>
                </w:rPr>
              </w:rPrChange>
            </w:rPr>
            <w:delText>a whisper, so no one in the reception area could hear:</w:delText>
          </w:r>
          <w:r w:rsidR="00331F0D" w:rsidDel="00E2587A">
            <w:rPr>
              <w:rFonts w:eastAsia="Calibri" w:cs="Times New Roman"/>
              <w:color w:val="000000"/>
            </w:rPr>
            <w:delText>.</w:delText>
          </w:r>
          <w:r w:rsidRPr="00CF2060" w:rsidDel="00E2587A">
            <w:rPr>
              <w:rFonts w:eastAsia="Calibri" w:cs="Times New Roman"/>
              <w:color w:val="000000"/>
              <w:rPrChange w:id="8664" w:author="Author">
                <w:rPr>
                  <w:rFonts w:eastAsia="Calibri" w:cs="Times New Roman"/>
                  <w:i/>
                  <w:iCs/>
                  <w:color w:val="000000"/>
                </w:rPr>
              </w:rPrChange>
            </w:rPr>
            <w:delText xml:space="preserve"> </w:delText>
          </w:r>
        </w:del>
      </w:ins>
    </w:p>
    <w:p w14:paraId="73FB38E4" w14:textId="46B09268" w:rsidR="00866553" w:rsidRPr="00CF2060" w:rsidDel="00E2587A" w:rsidRDefault="00866553" w:rsidP="00866553">
      <w:pPr>
        <w:widowControl w:val="0"/>
        <w:spacing w:line="280" w:lineRule="atLeast"/>
        <w:ind w:firstLine="288"/>
        <w:contextualSpacing/>
        <w:rPr>
          <w:ins w:id="8665" w:author="Author"/>
          <w:del w:id="8666" w:author="Author"/>
          <w:rFonts w:eastAsia="Calibri" w:cs="Times New Roman"/>
          <w:color w:val="000000"/>
          <w:rPrChange w:id="8667" w:author="Author">
            <w:rPr>
              <w:ins w:id="8668" w:author="Author"/>
              <w:del w:id="8669" w:author="Author"/>
              <w:rFonts w:eastAsia="Calibri" w:cs="Times New Roman"/>
              <w:i/>
              <w:iCs/>
              <w:color w:val="000000"/>
            </w:rPr>
          </w:rPrChange>
        </w:rPr>
      </w:pPr>
      <w:ins w:id="8670" w:author="Author">
        <w:del w:id="8671" w:author="Author">
          <w:r w:rsidRPr="00CF2060" w:rsidDel="00E2587A">
            <w:rPr>
              <w:rFonts w:eastAsia="Calibri" w:cs="Times New Roman"/>
              <w:color w:val="000000"/>
              <w:rPrChange w:id="8672" w:author="Author">
                <w:rPr>
                  <w:rFonts w:eastAsia="Calibri" w:cs="Times New Roman"/>
                  <w:i/>
                  <w:iCs/>
                  <w:color w:val="000000"/>
                </w:rPr>
              </w:rPrChange>
            </w:rPr>
            <w:delText>"Jane, is he one of the people who raped you?"</w:delText>
          </w:r>
        </w:del>
      </w:ins>
    </w:p>
    <w:p w14:paraId="07C26F07" w14:textId="7A33F9D7" w:rsidR="00866553" w:rsidRPr="00CF2060" w:rsidDel="00E2587A" w:rsidRDefault="00866553" w:rsidP="00866553">
      <w:pPr>
        <w:widowControl w:val="0"/>
        <w:spacing w:line="280" w:lineRule="atLeast"/>
        <w:ind w:firstLine="288"/>
        <w:contextualSpacing/>
        <w:rPr>
          <w:ins w:id="8673" w:author="Author"/>
          <w:del w:id="8674" w:author="Author"/>
          <w:rFonts w:eastAsia="Calibri" w:cs="Times New Roman"/>
          <w:color w:val="000000"/>
          <w:rPrChange w:id="8675" w:author="Author">
            <w:rPr>
              <w:ins w:id="8676" w:author="Author"/>
              <w:del w:id="8677" w:author="Author"/>
              <w:rFonts w:eastAsia="Calibri" w:cs="Times New Roman"/>
              <w:i/>
              <w:iCs/>
              <w:color w:val="000000"/>
            </w:rPr>
          </w:rPrChange>
        </w:rPr>
      </w:pPr>
      <w:ins w:id="8678" w:author="Author">
        <w:del w:id="8679" w:author="Author">
          <w:r w:rsidRPr="00CF2060" w:rsidDel="00E2587A">
            <w:rPr>
              <w:rFonts w:eastAsia="Calibri" w:cs="Times New Roman"/>
              <w:color w:val="000000"/>
              <w:rPrChange w:id="8680" w:author="Author">
                <w:rPr>
                  <w:rFonts w:eastAsia="Calibri" w:cs="Times New Roman"/>
                  <w:i/>
                  <w:iCs/>
                  <w:color w:val="000000"/>
                </w:rPr>
              </w:rPrChange>
            </w:rPr>
            <w:delText xml:space="preserve">I must have looked like a frightened rabbit; all I could do was nod my head to Tilly. Tilly looked at her husband, her eyes wide with surprise. Colby decided to act. </w:delText>
          </w:r>
        </w:del>
      </w:ins>
    </w:p>
    <w:p w14:paraId="492A1E1C" w14:textId="4839301E" w:rsidR="00866553" w:rsidRPr="00CF2060" w:rsidDel="00E2587A" w:rsidRDefault="00866553" w:rsidP="00866553">
      <w:pPr>
        <w:widowControl w:val="0"/>
        <w:spacing w:line="280" w:lineRule="atLeast"/>
        <w:ind w:firstLine="288"/>
        <w:contextualSpacing/>
        <w:rPr>
          <w:ins w:id="8681" w:author="Author"/>
          <w:del w:id="8682" w:author="Author"/>
          <w:rFonts w:eastAsia="Calibri" w:cs="Times New Roman"/>
          <w:color w:val="000000"/>
          <w:rPrChange w:id="8683" w:author="Author">
            <w:rPr>
              <w:ins w:id="8684" w:author="Author"/>
              <w:del w:id="8685" w:author="Author"/>
              <w:rFonts w:eastAsia="Calibri" w:cs="Times New Roman"/>
              <w:i/>
              <w:iCs/>
              <w:color w:val="000000"/>
            </w:rPr>
          </w:rPrChange>
        </w:rPr>
      </w:pPr>
      <w:ins w:id="8686" w:author="Author">
        <w:del w:id="8687" w:author="Author">
          <w:r w:rsidRPr="00CF2060" w:rsidDel="00E2587A">
            <w:rPr>
              <w:rFonts w:eastAsia="Calibri" w:cs="Times New Roman"/>
              <w:color w:val="000000"/>
              <w:rPrChange w:id="8688" w:author="Author">
                <w:rPr>
                  <w:rFonts w:eastAsia="Calibri" w:cs="Times New Roman"/>
                  <w:i/>
                  <w:iCs/>
                  <w:color w:val="000000"/>
                </w:rPr>
              </w:rPrChange>
            </w:rPr>
            <w:delText>"Tilly, recall our Tesla. Get Jane out of here right now. I'll go up to</w:delText>
          </w:r>
          <w:r w:rsidR="00300C8E" w:rsidDel="00E2587A">
            <w:rPr>
              <w:rFonts w:eastAsia="Calibri" w:cs="Times New Roman"/>
              <w:color w:val="000000"/>
            </w:rPr>
            <w:delText>tell</w:delText>
          </w:r>
          <w:r w:rsidRPr="00CF2060" w:rsidDel="00E2587A">
            <w:rPr>
              <w:rFonts w:eastAsia="Calibri" w:cs="Times New Roman"/>
              <w:color w:val="000000"/>
              <w:rPrChange w:id="8689" w:author="Author">
                <w:rPr>
                  <w:rFonts w:eastAsia="Calibri" w:cs="Times New Roman"/>
                  <w:i/>
                  <w:iCs/>
                  <w:color w:val="000000"/>
                </w:rPr>
              </w:rPrChange>
            </w:rPr>
            <w:delText xml:space="preserve"> the receptionist and tell her we are booked up and unable to bid</w:delText>
          </w:r>
          <w:r w:rsidR="00300C8E" w:rsidDel="00E2587A">
            <w:rPr>
              <w:rFonts w:eastAsia="Calibri" w:cs="Times New Roman"/>
              <w:color w:val="000000"/>
            </w:rPr>
            <w:delText>we have to leave</w:delText>
          </w:r>
          <w:r w:rsidRPr="00CF2060" w:rsidDel="00E2587A">
            <w:rPr>
              <w:rFonts w:eastAsia="Calibri" w:cs="Times New Roman"/>
              <w:color w:val="000000"/>
              <w:rPrChange w:id="8690" w:author="Author">
                <w:rPr>
                  <w:rFonts w:eastAsia="Calibri" w:cs="Times New Roman"/>
                  <w:i/>
                  <w:iCs/>
                  <w:color w:val="000000"/>
                </w:rPr>
              </w:rPrChange>
            </w:rPr>
            <w:delText>. Let's go."</w:delText>
          </w:r>
        </w:del>
      </w:ins>
    </w:p>
    <w:p w14:paraId="6FD1E558" w14:textId="0A1B2340" w:rsidR="00866553" w:rsidRPr="00CF2060" w:rsidDel="00E2587A" w:rsidRDefault="00866553" w:rsidP="00866553">
      <w:pPr>
        <w:widowControl w:val="0"/>
        <w:spacing w:line="280" w:lineRule="atLeast"/>
        <w:ind w:firstLine="288"/>
        <w:contextualSpacing/>
        <w:rPr>
          <w:ins w:id="8691" w:author="Author"/>
          <w:del w:id="8692" w:author="Author"/>
          <w:rFonts w:eastAsia="Calibri" w:cs="Times New Roman"/>
          <w:color w:val="000000"/>
          <w:rPrChange w:id="8693" w:author="Author">
            <w:rPr>
              <w:ins w:id="8694" w:author="Author"/>
              <w:del w:id="8695" w:author="Author"/>
              <w:rFonts w:eastAsia="Calibri" w:cs="Times New Roman"/>
              <w:i/>
              <w:iCs/>
              <w:color w:val="000000"/>
            </w:rPr>
          </w:rPrChange>
        </w:rPr>
      </w:pPr>
      <w:ins w:id="8696" w:author="Author">
        <w:del w:id="8697" w:author="Author">
          <w:r w:rsidRPr="00CF2060" w:rsidDel="00E2587A">
            <w:rPr>
              <w:rFonts w:eastAsia="Calibri" w:cs="Times New Roman"/>
              <w:color w:val="000000"/>
              <w:rPrChange w:id="8698" w:author="Author">
                <w:rPr>
                  <w:rFonts w:eastAsia="Calibri" w:cs="Times New Roman"/>
                  <w:i/>
                  <w:iCs/>
                  <w:color w:val="000000"/>
                </w:rPr>
              </w:rPrChange>
            </w:rPr>
            <w:delText>Colby handed me a handkerchief to dab my eyes, and he headed towards the receptionist. Tilly watched Yilka enter the elevator, and we stood up when the doors closed. I don't think he noticed me. We gave our badges to the guards</w:delText>
          </w:r>
          <w:r w:rsidR="00DF18D2" w:rsidDel="00E2587A">
            <w:rPr>
              <w:rFonts w:eastAsia="Calibri" w:cs="Times New Roman"/>
              <w:color w:val="000000"/>
            </w:rPr>
            <w:delText>, collected our belongings,</w:delText>
          </w:r>
          <w:r w:rsidRPr="00CF2060" w:rsidDel="00E2587A">
            <w:rPr>
              <w:rFonts w:eastAsia="Calibri" w:cs="Times New Roman"/>
              <w:color w:val="000000"/>
              <w:rPrChange w:id="8699" w:author="Author">
                <w:rPr>
                  <w:rFonts w:eastAsia="Calibri" w:cs="Times New Roman"/>
                  <w:i/>
                  <w:iCs/>
                  <w:color w:val="000000"/>
                </w:rPr>
              </w:rPrChange>
            </w:rPr>
            <w:delText xml:space="preserve"> and scurried outside just as Colby's Tesla pulled up. Tilly and I scrambled into the back seats, and I kept my face pointed away from the building. Colby came out quickly, jumping into the driver's seat. He programmed 'home' on autopilot, and the Tesla moved out of the parking lot back towards the highway</w:delText>
          </w:r>
          <w:r w:rsidR="00C744F6" w:rsidDel="00E2587A">
            <w:rPr>
              <w:rFonts w:eastAsia="Calibri" w:cs="Times New Roman"/>
              <w:color w:val="000000"/>
            </w:rPr>
            <w:delText>from the parking lot towards the highway</w:delText>
          </w:r>
          <w:r w:rsidRPr="00CF2060" w:rsidDel="00E2587A">
            <w:rPr>
              <w:rFonts w:eastAsia="Calibri" w:cs="Times New Roman"/>
              <w:color w:val="000000"/>
              <w:rPrChange w:id="8700" w:author="Author">
                <w:rPr>
                  <w:rFonts w:eastAsia="Calibri" w:cs="Times New Roman"/>
                  <w:i/>
                  <w:iCs/>
                  <w:color w:val="000000"/>
                </w:rPr>
              </w:rPrChange>
            </w:rPr>
            <w:delText>. As Colby's Tesla moved north on 17th avenue towards the 290 expressway, my respiration rate returned to normal, and I retrieved my tablet computer.</w:delText>
          </w:r>
        </w:del>
      </w:ins>
    </w:p>
    <w:p w14:paraId="6258649E" w14:textId="4E241176" w:rsidR="00866553" w:rsidRPr="00CF2060" w:rsidDel="00E2587A" w:rsidRDefault="00866553" w:rsidP="00866553">
      <w:pPr>
        <w:widowControl w:val="0"/>
        <w:spacing w:line="280" w:lineRule="atLeast"/>
        <w:ind w:firstLine="288"/>
        <w:contextualSpacing/>
        <w:rPr>
          <w:ins w:id="8701" w:author="Author"/>
          <w:del w:id="8702" w:author="Author"/>
          <w:rFonts w:eastAsia="Calibri" w:cs="Times New Roman"/>
          <w:color w:val="000000"/>
          <w:rPrChange w:id="8703" w:author="Author">
            <w:rPr>
              <w:ins w:id="8704" w:author="Author"/>
              <w:del w:id="8705" w:author="Author"/>
              <w:rFonts w:eastAsia="Calibri" w:cs="Times New Roman"/>
              <w:i/>
              <w:iCs/>
              <w:color w:val="000000"/>
            </w:rPr>
          </w:rPrChange>
        </w:rPr>
      </w:pPr>
    </w:p>
    <w:p w14:paraId="7418E0C8" w14:textId="26E916F4" w:rsidR="00866553" w:rsidRPr="00331F0D" w:rsidDel="00E2587A" w:rsidRDefault="00866553">
      <w:pPr>
        <w:widowControl w:val="0"/>
        <w:spacing w:line="280" w:lineRule="atLeast"/>
        <w:ind w:left="720" w:right="576" w:firstLine="0"/>
        <w:contextualSpacing/>
        <w:rPr>
          <w:ins w:id="8706" w:author="Author"/>
          <w:del w:id="8707" w:author="Author"/>
          <w:rFonts w:eastAsia="Calibri" w:cs="Times New Roman"/>
          <w:i/>
          <w:iCs/>
          <w:color w:val="000000"/>
          <w:rPrChange w:id="8708" w:author="Author">
            <w:rPr>
              <w:ins w:id="8709" w:author="Author"/>
              <w:del w:id="8710" w:author="Author"/>
              <w:rFonts w:eastAsia="Calibri" w:cs="Times New Roman"/>
              <w:b/>
              <w:bCs/>
              <w:i/>
              <w:iCs/>
              <w:color w:val="000000"/>
            </w:rPr>
          </w:rPrChange>
        </w:rPr>
        <w:pPrChange w:id="8711" w:author="Author">
          <w:pPr>
            <w:widowControl w:val="0"/>
            <w:spacing w:line="280" w:lineRule="atLeast"/>
            <w:ind w:firstLine="288"/>
            <w:contextualSpacing/>
          </w:pPr>
        </w:pPrChange>
      </w:pPr>
      <w:ins w:id="8712" w:author="Author">
        <w:del w:id="8713" w:author="Author">
          <w:r w:rsidRPr="00331F0D" w:rsidDel="00E2587A">
            <w:rPr>
              <w:rFonts w:eastAsia="Calibri" w:cs="Times New Roman"/>
              <w:i/>
              <w:iCs/>
              <w:color w:val="000000"/>
              <w:rPrChange w:id="8714" w:author="Author">
                <w:rPr>
                  <w:rFonts w:eastAsia="Calibri" w:cs="Times New Roman"/>
                  <w:b/>
                  <w:bCs/>
                  <w:i/>
                  <w:iCs/>
                  <w:color w:val="000000"/>
                </w:rPr>
              </w:rPrChange>
            </w:rPr>
            <w:delText>"Colby, I cannot work for that company."</w:delText>
          </w:r>
        </w:del>
      </w:ins>
    </w:p>
    <w:p w14:paraId="79743B42" w14:textId="57225ED0" w:rsidR="00866553" w:rsidRPr="00CF2060" w:rsidDel="00E2587A" w:rsidRDefault="00866553" w:rsidP="00866553">
      <w:pPr>
        <w:widowControl w:val="0"/>
        <w:spacing w:line="280" w:lineRule="atLeast"/>
        <w:ind w:firstLine="288"/>
        <w:contextualSpacing/>
        <w:rPr>
          <w:ins w:id="8715" w:author="Author"/>
          <w:del w:id="8716" w:author="Author"/>
          <w:rFonts w:eastAsia="Calibri" w:cs="Times New Roman"/>
          <w:color w:val="000000"/>
          <w:rPrChange w:id="8717" w:author="Author">
            <w:rPr>
              <w:ins w:id="8718" w:author="Author"/>
              <w:del w:id="8719" w:author="Author"/>
              <w:rFonts w:eastAsia="Calibri" w:cs="Times New Roman"/>
              <w:i/>
              <w:iCs/>
              <w:color w:val="000000"/>
            </w:rPr>
          </w:rPrChange>
        </w:rPr>
      </w:pPr>
    </w:p>
    <w:p w14:paraId="7B1254AD" w14:textId="7329CCA5" w:rsidR="00866553" w:rsidRPr="00CF2060" w:rsidDel="00E2587A" w:rsidRDefault="00866553" w:rsidP="00866553">
      <w:pPr>
        <w:widowControl w:val="0"/>
        <w:spacing w:line="280" w:lineRule="atLeast"/>
        <w:ind w:firstLine="288"/>
        <w:contextualSpacing/>
        <w:rPr>
          <w:ins w:id="8720" w:author="Author"/>
          <w:del w:id="8721" w:author="Author"/>
          <w:rFonts w:eastAsia="Calibri" w:cs="Times New Roman"/>
          <w:color w:val="000000"/>
          <w:rPrChange w:id="8722" w:author="Author">
            <w:rPr>
              <w:ins w:id="8723" w:author="Author"/>
              <w:del w:id="8724" w:author="Author"/>
              <w:rFonts w:eastAsia="Calibri" w:cs="Times New Roman"/>
              <w:i/>
              <w:iCs/>
              <w:color w:val="000000"/>
            </w:rPr>
          </w:rPrChange>
        </w:rPr>
      </w:pPr>
      <w:ins w:id="8725" w:author="Author">
        <w:del w:id="8726" w:author="Author">
          <w:r w:rsidRPr="00CF2060" w:rsidDel="00E2587A">
            <w:rPr>
              <w:rFonts w:eastAsia="Calibri" w:cs="Times New Roman"/>
              <w:color w:val="000000"/>
              <w:rPrChange w:id="8727" w:author="Author">
                <w:rPr>
                  <w:rFonts w:eastAsia="Calibri" w:cs="Times New Roman"/>
                  <w:i/>
                  <w:iCs/>
                  <w:color w:val="000000"/>
                </w:rPr>
              </w:rPrChange>
            </w:rPr>
            <w:delText>"Tilly and I will never enter into a contract with them, Jane. Not after this. We don't do business with mobsters,</w:delText>
          </w:r>
          <w:r w:rsidR="006A79BC" w:rsidDel="00E2587A">
            <w:rPr>
              <w:rFonts w:eastAsia="Calibri" w:cs="Times New Roman"/>
              <w:color w:val="000000"/>
            </w:rPr>
            <w:delText xml:space="preserve">. </w:delText>
          </w:r>
          <w:r w:rsidRPr="00CF2060" w:rsidDel="00E2587A">
            <w:rPr>
              <w:rFonts w:eastAsia="Calibri" w:cs="Times New Roman"/>
              <w:color w:val="000000"/>
              <w:rPrChange w:id="8728" w:author="Author">
                <w:rPr>
                  <w:rFonts w:eastAsia="Calibri" w:cs="Times New Roman"/>
                  <w:i/>
                  <w:iCs/>
                  <w:color w:val="000000"/>
                </w:rPr>
              </w:rPrChange>
            </w:rPr>
            <w:delText>" Colby said. "W</w:delText>
          </w:r>
          <w:r w:rsidR="006A79BC" w:rsidDel="00E2587A">
            <w:rPr>
              <w:rFonts w:eastAsia="Calibri" w:cs="Times New Roman"/>
              <w:color w:val="000000"/>
            </w:rPr>
            <w:delText>W</w:delText>
          </w:r>
          <w:r w:rsidRPr="00CF2060" w:rsidDel="00E2587A">
            <w:rPr>
              <w:rFonts w:eastAsia="Calibri" w:cs="Times New Roman"/>
              <w:color w:val="000000"/>
              <w:rPrChange w:id="8729" w:author="Author">
                <w:rPr>
                  <w:rFonts w:eastAsia="Calibri" w:cs="Times New Roman"/>
                  <w:i/>
                  <w:iCs/>
                  <w:color w:val="000000"/>
                </w:rPr>
              </w:rPrChange>
            </w:rPr>
            <w:delText>e have a law firm, Farkas and Lloyd, on retainer, Jane. If you want to go to the police, Tilly and I will provide you with any legal representation you need."</w:delText>
          </w:r>
        </w:del>
      </w:ins>
    </w:p>
    <w:p w14:paraId="09475AE0" w14:textId="259CD120" w:rsidR="00866553" w:rsidRPr="00CF2060" w:rsidDel="00E2587A" w:rsidRDefault="00866553" w:rsidP="00866553">
      <w:pPr>
        <w:widowControl w:val="0"/>
        <w:spacing w:line="280" w:lineRule="atLeast"/>
        <w:ind w:firstLine="288"/>
        <w:contextualSpacing/>
        <w:rPr>
          <w:ins w:id="8730" w:author="Author"/>
          <w:del w:id="8731" w:author="Author"/>
          <w:rFonts w:eastAsia="Calibri" w:cs="Times New Roman"/>
          <w:color w:val="000000"/>
          <w:rPrChange w:id="8732" w:author="Author">
            <w:rPr>
              <w:ins w:id="8733" w:author="Author"/>
              <w:del w:id="8734" w:author="Author"/>
              <w:rFonts w:eastAsia="Calibri" w:cs="Times New Roman"/>
              <w:i/>
              <w:iCs/>
              <w:color w:val="000000"/>
            </w:rPr>
          </w:rPrChange>
        </w:rPr>
      </w:pPr>
    </w:p>
    <w:p w14:paraId="1175F7C1" w14:textId="0E4D3378" w:rsidR="00866553" w:rsidRPr="00331F0D" w:rsidDel="00E2587A" w:rsidRDefault="00866553">
      <w:pPr>
        <w:widowControl w:val="0"/>
        <w:spacing w:line="280" w:lineRule="atLeast"/>
        <w:ind w:left="720" w:right="576" w:firstLine="0"/>
        <w:contextualSpacing/>
        <w:rPr>
          <w:ins w:id="8735" w:author="Author"/>
          <w:del w:id="8736" w:author="Author"/>
          <w:rFonts w:eastAsia="Calibri" w:cs="Times New Roman"/>
          <w:i/>
          <w:iCs/>
          <w:color w:val="000000"/>
          <w:rPrChange w:id="8737" w:author="Author">
            <w:rPr>
              <w:ins w:id="8738" w:author="Author"/>
              <w:del w:id="8739" w:author="Author"/>
              <w:rFonts w:eastAsia="Calibri" w:cs="Times New Roman"/>
              <w:b/>
              <w:bCs/>
              <w:i/>
              <w:iCs/>
              <w:color w:val="000000"/>
            </w:rPr>
          </w:rPrChange>
        </w:rPr>
        <w:pPrChange w:id="8740" w:author="Author">
          <w:pPr>
            <w:widowControl w:val="0"/>
            <w:spacing w:line="280" w:lineRule="atLeast"/>
            <w:ind w:left="270" w:firstLine="18"/>
            <w:contextualSpacing/>
          </w:pPr>
        </w:pPrChange>
      </w:pPr>
      <w:ins w:id="8741" w:author="Author">
        <w:del w:id="8742" w:author="Author">
          <w:r w:rsidRPr="00331F0D" w:rsidDel="00E2587A">
            <w:rPr>
              <w:rFonts w:eastAsia="Calibri" w:cs="Times New Roman"/>
              <w:i/>
              <w:iCs/>
              <w:color w:val="000000"/>
              <w:rPrChange w:id="8743" w:author="Author">
                <w:rPr>
                  <w:rFonts w:eastAsia="Calibri" w:cs="Times New Roman"/>
                  <w:b/>
                  <w:bCs/>
                  <w:i/>
                  <w:iCs/>
                  <w:color w:val="000000"/>
                </w:rPr>
              </w:rPrChange>
            </w:rPr>
            <w:delText>"That would be fruitless, Colby. After my rape, I sought the help of an underground doctor in Chinatown. He treated me, stitched up the lacerations they made on my left breast</w:delText>
          </w:r>
          <w:r w:rsidR="00B45999" w:rsidDel="00E2587A">
            <w:rPr>
              <w:rFonts w:eastAsia="Calibri" w:cs="Times New Roman"/>
              <w:i/>
              <w:iCs/>
              <w:color w:val="000000"/>
            </w:rPr>
            <w:delText>,</w:delText>
          </w:r>
          <w:r w:rsidR="00DF18D2" w:rsidDel="00E2587A">
            <w:rPr>
              <w:rFonts w:eastAsia="Calibri" w:cs="Times New Roman"/>
              <w:i/>
              <w:iCs/>
              <w:color w:val="000000"/>
            </w:rPr>
            <w:delText>,</w:delText>
          </w:r>
          <w:r w:rsidR="00331F0D" w:rsidDel="00E2587A">
            <w:rPr>
              <w:rFonts w:eastAsia="Calibri" w:cs="Times New Roman"/>
              <w:i/>
              <w:iCs/>
              <w:color w:val="000000"/>
            </w:rPr>
            <w:delText>,</w:delText>
          </w:r>
          <w:r w:rsidRPr="00331F0D" w:rsidDel="00E2587A">
            <w:rPr>
              <w:rFonts w:eastAsia="Calibri" w:cs="Times New Roman"/>
              <w:i/>
              <w:iCs/>
              <w:color w:val="000000"/>
              <w:rPrChange w:id="8744" w:author="Author">
                <w:rPr>
                  <w:rFonts w:eastAsia="Calibri" w:cs="Times New Roman"/>
                  <w:b/>
                  <w:bCs/>
                  <w:i/>
                  <w:iCs/>
                  <w:color w:val="000000"/>
                </w:rPr>
              </w:rPrChange>
            </w:rPr>
            <w:delText>, and gave me the Morning After pill. As the weeks passed, I did not test positive for an STD or get pregnant. While this was just two years ago, there is no physical evidence of the crime but my mutilation. Taking this to the police will just expose me to the mob and guarantee their retribution."</w:delText>
          </w:r>
        </w:del>
      </w:ins>
    </w:p>
    <w:p w14:paraId="75AE5950" w14:textId="42BC3193" w:rsidR="00866553" w:rsidRPr="00CF2060" w:rsidDel="00E2587A" w:rsidRDefault="00866553" w:rsidP="00866553">
      <w:pPr>
        <w:widowControl w:val="0"/>
        <w:spacing w:line="280" w:lineRule="atLeast"/>
        <w:ind w:firstLine="288"/>
        <w:contextualSpacing/>
        <w:rPr>
          <w:ins w:id="8745" w:author="Author"/>
          <w:del w:id="8746" w:author="Author"/>
          <w:rFonts w:eastAsia="Calibri" w:cs="Times New Roman"/>
          <w:color w:val="000000"/>
          <w:rPrChange w:id="8747" w:author="Author">
            <w:rPr>
              <w:ins w:id="8748" w:author="Author"/>
              <w:del w:id="8749" w:author="Author"/>
              <w:rFonts w:eastAsia="Calibri" w:cs="Times New Roman"/>
              <w:i/>
              <w:iCs/>
              <w:color w:val="000000"/>
            </w:rPr>
          </w:rPrChange>
        </w:rPr>
      </w:pPr>
    </w:p>
    <w:p w14:paraId="3CA546BA" w14:textId="434B3741" w:rsidR="00866553" w:rsidRPr="00973DFE" w:rsidDel="00E2587A" w:rsidRDefault="00866553" w:rsidP="00866553">
      <w:pPr>
        <w:widowControl w:val="0"/>
        <w:spacing w:line="280" w:lineRule="atLeast"/>
        <w:ind w:firstLine="288"/>
        <w:contextualSpacing/>
        <w:rPr>
          <w:ins w:id="8750" w:author="Author"/>
          <w:del w:id="8751" w:author="Author"/>
          <w:rFonts w:eastAsia="Calibri" w:cs="Times New Roman"/>
          <w:i/>
          <w:iCs/>
          <w:color w:val="000000"/>
        </w:rPr>
      </w:pPr>
      <w:ins w:id="8752" w:author="Author">
        <w:del w:id="8753" w:author="Author">
          <w:r w:rsidRPr="00CF2060" w:rsidDel="00E2587A">
            <w:rPr>
              <w:rFonts w:eastAsia="Calibri" w:cs="Times New Roman"/>
              <w:color w:val="000000"/>
              <w:rPrChange w:id="8754" w:author="Author">
                <w:rPr>
                  <w:rFonts w:eastAsia="Calibri" w:cs="Times New Roman"/>
                  <w:i/>
                  <w:iCs/>
                  <w:color w:val="000000"/>
                </w:rPr>
              </w:rPrChange>
            </w:rPr>
            <w:delText>Colby turned to face me, something possible thanks to the self-driving technology that Tesla, Google, and others pioneered. It was</w:delText>
          </w:r>
          <w:r w:rsidRPr="00973DFE" w:rsidDel="00E2587A">
            <w:rPr>
              <w:rFonts w:eastAsia="Calibri" w:cs="Times New Roman"/>
              <w:i/>
              <w:iCs/>
              <w:color w:val="000000"/>
            </w:rPr>
            <w:delText xml:space="preserve"> </w:delText>
          </w:r>
          <w:r w:rsidRPr="00331F0D" w:rsidDel="00E2587A">
            <w:rPr>
              <w:rFonts w:eastAsia="Calibri" w:cs="Times New Roman"/>
              <w:color w:val="000000"/>
              <w:rPrChange w:id="8755" w:author="Author">
                <w:rPr>
                  <w:rFonts w:eastAsia="Calibri" w:cs="Times New Roman"/>
                  <w:i/>
                  <w:iCs/>
                  <w:color w:val="000000"/>
                </w:rPr>
              </w:rPrChange>
            </w:rPr>
            <w:delText>safer to let the car do the driving.</w:delText>
          </w:r>
        </w:del>
      </w:ins>
    </w:p>
    <w:p w14:paraId="2B97205E" w14:textId="79539F9C" w:rsidR="00866553" w:rsidRPr="00331F0D" w:rsidDel="00E2587A" w:rsidRDefault="00866553" w:rsidP="00866553">
      <w:pPr>
        <w:widowControl w:val="0"/>
        <w:spacing w:line="280" w:lineRule="atLeast"/>
        <w:ind w:firstLine="288"/>
        <w:contextualSpacing/>
        <w:rPr>
          <w:ins w:id="8756" w:author="Author"/>
          <w:del w:id="8757" w:author="Author"/>
          <w:rFonts w:eastAsia="Calibri" w:cs="Times New Roman"/>
          <w:color w:val="000000"/>
          <w:rPrChange w:id="8758" w:author="Author">
            <w:rPr>
              <w:ins w:id="8759" w:author="Author"/>
              <w:del w:id="8760" w:author="Author"/>
              <w:rFonts w:eastAsia="Calibri" w:cs="Times New Roman"/>
              <w:i/>
              <w:iCs/>
              <w:color w:val="000000"/>
            </w:rPr>
          </w:rPrChange>
        </w:rPr>
      </w:pPr>
      <w:ins w:id="8761" w:author="Author">
        <w:del w:id="8762" w:author="Author">
          <w:r w:rsidRPr="00331F0D" w:rsidDel="00E2587A">
            <w:rPr>
              <w:rFonts w:eastAsia="Calibri" w:cs="Times New Roman"/>
              <w:color w:val="000000"/>
              <w:rPrChange w:id="8763" w:author="Author">
                <w:rPr>
                  <w:rFonts w:eastAsia="Calibri" w:cs="Times New Roman"/>
                  <w:i/>
                  <w:iCs/>
                  <w:color w:val="000000"/>
                </w:rPr>
              </w:rPrChange>
            </w:rPr>
            <w:delText>"Jane, they can't be allowed to get away with this. You deserve justice. That's not all; we now have evidence that a mob runs a top-flight software company. Sure, they may be doing some legit software projects,</w:delText>
          </w:r>
          <w:r w:rsidR="00331F0D" w:rsidDel="00E2587A">
            <w:rPr>
              <w:rFonts w:eastAsia="Calibri" w:cs="Times New Roman"/>
              <w:color w:val="000000"/>
            </w:rPr>
            <w:delText>.</w:delText>
          </w:r>
          <w:r w:rsidRPr="00331F0D" w:rsidDel="00E2587A">
            <w:rPr>
              <w:rFonts w:eastAsia="Calibri" w:cs="Times New Roman"/>
              <w:color w:val="000000"/>
              <w:rPrChange w:id="8764" w:author="Author">
                <w:rPr>
                  <w:rFonts w:eastAsia="Calibri" w:cs="Times New Roman"/>
                  <w:i/>
                  <w:iCs/>
                  <w:color w:val="000000"/>
                </w:rPr>
              </w:rPrChange>
            </w:rPr>
            <w:delText xml:space="preserve"> but i</w:delText>
          </w:r>
          <w:r w:rsidR="00331F0D" w:rsidDel="00E2587A">
            <w:rPr>
              <w:rFonts w:eastAsia="Calibri" w:cs="Times New Roman"/>
              <w:color w:val="000000"/>
            </w:rPr>
            <w:delText xml:space="preserve">What if </w:delText>
          </w:r>
          <w:r w:rsidR="00331F0D" w:rsidRPr="001D2D6B" w:rsidDel="00E2587A">
            <w:rPr>
              <w:rFonts w:eastAsia="Calibri" w:cs="Times New Roman"/>
              <w:color w:val="000000"/>
            </w:rPr>
            <w:delText>Chicago Cyber Engineering (CCE)</w:delText>
          </w:r>
          <w:r w:rsidRPr="00331F0D" w:rsidDel="00E2587A">
            <w:rPr>
              <w:rFonts w:eastAsia="Calibri" w:cs="Times New Roman"/>
              <w:color w:val="000000"/>
              <w:rPrChange w:id="8765" w:author="Author">
                <w:rPr>
                  <w:rFonts w:eastAsia="Calibri" w:cs="Times New Roman"/>
                  <w:i/>
                  <w:iCs/>
                  <w:color w:val="000000"/>
                </w:rPr>
              </w:rPrChange>
            </w:rPr>
            <w:delText xml:space="preserve">magine </w:delText>
          </w:r>
          <w:r w:rsidR="00331F0D" w:rsidDel="00E2587A">
            <w:rPr>
              <w:rFonts w:eastAsia="Calibri" w:cs="Times New Roman"/>
              <w:color w:val="000000"/>
            </w:rPr>
            <w:delText xml:space="preserve">used </w:delText>
          </w:r>
          <w:r w:rsidRPr="00331F0D" w:rsidDel="00E2587A">
            <w:rPr>
              <w:rFonts w:eastAsia="Calibri" w:cs="Times New Roman"/>
              <w:color w:val="000000"/>
              <w:rPrChange w:id="8766" w:author="Author">
                <w:rPr>
                  <w:rFonts w:eastAsia="Calibri" w:cs="Times New Roman"/>
                  <w:i/>
                  <w:iCs/>
                  <w:color w:val="000000"/>
                </w:rPr>
              </w:rPrChange>
            </w:rPr>
            <w:delText>all that high-powered talent being used for nefarious purposes?"</w:delText>
          </w:r>
        </w:del>
      </w:ins>
    </w:p>
    <w:p w14:paraId="5FC184F9" w14:textId="181F26E0" w:rsidR="00866553" w:rsidRPr="00973DFE" w:rsidDel="00E2587A" w:rsidRDefault="00866553" w:rsidP="00866553">
      <w:pPr>
        <w:widowControl w:val="0"/>
        <w:spacing w:line="280" w:lineRule="atLeast"/>
        <w:ind w:firstLine="288"/>
        <w:contextualSpacing/>
        <w:rPr>
          <w:ins w:id="8767" w:author="Author"/>
          <w:del w:id="8768" w:author="Author"/>
          <w:rFonts w:eastAsia="Calibri" w:cs="Times New Roman"/>
          <w:i/>
          <w:iCs/>
          <w:color w:val="000000"/>
        </w:rPr>
      </w:pPr>
    </w:p>
    <w:p w14:paraId="1E172198" w14:textId="0359B29A" w:rsidR="00866553" w:rsidRPr="00331F0D" w:rsidDel="00E2587A" w:rsidRDefault="00866553">
      <w:pPr>
        <w:widowControl w:val="0"/>
        <w:spacing w:line="280" w:lineRule="atLeast"/>
        <w:ind w:left="720" w:right="576" w:firstLine="0"/>
        <w:contextualSpacing/>
        <w:rPr>
          <w:ins w:id="8769" w:author="Author"/>
          <w:del w:id="8770" w:author="Author"/>
          <w:rFonts w:eastAsia="Calibri" w:cs="Times New Roman"/>
          <w:i/>
          <w:iCs/>
          <w:color w:val="000000"/>
          <w:rPrChange w:id="8771" w:author="Author">
            <w:rPr>
              <w:ins w:id="8772" w:author="Author"/>
              <w:del w:id="8773" w:author="Author"/>
              <w:rFonts w:eastAsia="Calibri" w:cs="Times New Roman"/>
              <w:b/>
              <w:bCs/>
              <w:i/>
              <w:iCs/>
              <w:color w:val="000000"/>
            </w:rPr>
          </w:rPrChange>
        </w:rPr>
        <w:pPrChange w:id="8774" w:author="Author">
          <w:pPr>
            <w:widowControl w:val="0"/>
            <w:spacing w:line="280" w:lineRule="atLeast"/>
            <w:ind w:left="270" w:firstLine="18"/>
            <w:contextualSpacing/>
          </w:pPr>
        </w:pPrChange>
      </w:pPr>
      <w:ins w:id="8775" w:author="Author">
        <w:del w:id="8776" w:author="Author">
          <w:r w:rsidRPr="00331F0D" w:rsidDel="00E2587A">
            <w:rPr>
              <w:rFonts w:eastAsia="Calibri" w:cs="Times New Roman"/>
              <w:i/>
              <w:iCs/>
              <w:color w:val="000000"/>
              <w:rPrChange w:id="8777" w:author="Author">
                <w:rPr>
                  <w:rFonts w:eastAsia="Calibri" w:cs="Times New Roman"/>
                  <w:b/>
                  <w:bCs/>
                  <w:i/>
                  <w:iCs/>
                  <w:color w:val="000000"/>
                </w:rPr>
              </w:rPrChange>
            </w:rPr>
            <w:delText>"Colby, I will have to devise some way of getting justice. When I do, I'll sever my relationship with CASE</w:delText>
          </w:r>
          <w:r w:rsidR="00BC572B" w:rsidRPr="00331F0D" w:rsidDel="00E2587A">
            <w:rPr>
              <w:rFonts w:eastAsia="Calibri" w:cs="Times New Roman"/>
              <w:i/>
              <w:iCs/>
              <w:color w:val="000000"/>
              <w:rPrChange w:id="8778" w:author="Author">
                <w:rPr>
                  <w:rFonts w:eastAsia="Calibri" w:cs="Times New Roman"/>
                  <w:b/>
                  <w:bCs/>
                  <w:i/>
                  <w:iCs/>
                  <w:color w:val="000000"/>
                </w:rPr>
              </w:rPrChange>
            </w:rPr>
            <w:delText>.</w:delText>
          </w:r>
          <w:r w:rsidRPr="00331F0D" w:rsidDel="00E2587A">
            <w:rPr>
              <w:rFonts w:eastAsia="Calibri" w:cs="Times New Roman"/>
              <w:i/>
              <w:iCs/>
              <w:color w:val="000000"/>
              <w:rPrChange w:id="8779" w:author="Author">
                <w:rPr>
                  <w:rFonts w:eastAsia="Calibri" w:cs="Times New Roman"/>
                  <w:b/>
                  <w:bCs/>
                  <w:i/>
                  <w:iCs/>
                  <w:color w:val="000000"/>
                </w:rPr>
              </w:rPrChange>
            </w:rPr>
            <w:delText xml:space="preserve"> so as not to</w:delText>
          </w:r>
          <w:r w:rsidR="00BC572B" w:rsidRPr="00331F0D" w:rsidDel="00E2587A">
            <w:rPr>
              <w:rFonts w:eastAsia="Calibri" w:cs="Times New Roman"/>
              <w:i/>
              <w:iCs/>
              <w:color w:val="000000"/>
              <w:rPrChange w:id="8780" w:author="Author">
                <w:rPr>
                  <w:rFonts w:eastAsia="Calibri" w:cs="Times New Roman"/>
                  <w:b/>
                  <w:bCs/>
                  <w:i/>
                  <w:iCs/>
                  <w:color w:val="000000"/>
                </w:rPr>
              </w:rPrChange>
            </w:rPr>
            <w:delText>I will not</w:delText>
          </w:r>
          <w:r w:rsidRPr="00331F0D" w:rsidDel="00E2587A">
            <w:rPr>
              <w:rFonts w:eastAsia="Calibri" w:cs="Times New Roman"/>
              <w:i/>
              <w:iCs/>
              <w:color w:val="000000"/>
              <w:rPrChange w:id="8781" w:author="Author">
                <w:rPr>
                  <w:rFonts w:eastAsia="Calibri" w:cs="Times New Roman"/>
                  <w:b/>
                  <w:bCs/>
                  <w:i/>
                  <w:iCs/>
                  <w:color w:val="000000"/>
                </w:rPr>
              </w:rPrChange>
            </w:rPr>
            <w:delText xml:space="preserve"> expose you to any danger, legal or otherwise."</w:delText>
          </w:r>
        </w:del>
      </w:ins>
    </w:p>
    <w:p w14:paraId="78709596" w14:textId="23256EF4" w:rsidR="00866553" w:rsidRPr="00973DFE" w:rsidDel="00E2587A" w:rsidRDefault="00866553" w:rsidP="00866553">
      <w:pPr>
        <w:widowControl w:val="0"/>
        <w:spacing w:line="280" w:lineRule="atLeast"/>
        <w:ind w:firstLine="288"/>
        <w:contextualSpacing/>
        <w:rPr>
          <w:ins w:id="8782" w:author="Author"/>
          <w:del w:id="8783" w:author="Author"/>
          <w:rFonts w:eastAsia="Calibri" w:cs="Times New Roman"/>
          <w:i/>
          <w:iCs/>
          <w:color w:val="000000"/>
        </w:rPr>
      </w:pPr>
    </w:p>
    <w:p w14:paraId="1227A5BD" w14:textId="4EF77497" w:rsidR="00866553" w:rsidRPr="00331F0D" w:rsidDel="00E2587A" w:rsidRDefault="00866553" w:rsidP="00866553">
      <w:pPr>
        <w:widowControl w:val="0"/>
        <w:spacing w:line="280" w:lineRule="atLeast"/>
        <w:ind w:firstLine="288"/>
        <w:contextualSpacing/>
        <w:rPr>
          <w:ins w:id="8784" w:author="Author"/>
          <w:del w:id="8785" w:author="Author"/>
          <w:rFonts w:eastAsia="Calibri" w:cs="Times New Roman"/>
          <w:color w:val="000000"/>
          <w:rPrChange w:id="8786" w:author="Author">
            <w:rPr>
              <w:ins w:id="8787" w:author="Author"/>
              <w:del w:id="8788" w:author="Author"/>
              <w:rFonts w:eastAsia="Calibri" w:cs="Times New Roman"/>
              <w:i/>
              <w:iCs/>
              <w:color w:val="000000"/>
            </w:rPr>
          </w:rPrChange>
        </w:rPr>
      </w:pPr>
      <w:ins w:id="8789" w:author="Author">
        <w:del w:id="8790" w:author="Author">
          <w:r w:rsidRPr="00331F0D" w:rsidDel="00E2587A">
            <w:rPr>
              <w:rFonts w:eastAsia="Calibri" w:cs="Times New Roman"/>
              <w:color w:val="000000"/>
              <w:rPrChange w:id="8791" w:author="Author">
                <w:rPr>
                  <w:rFonts w:eastAsia="Calibri" w:cs="Times New Roman"/>
                  <w:i/>
                  <w:iCs/>
                  <w:color w:val="000000"/>
                </w:rPr>
              </w:rPrChange>
            </w:rPr>
            <w:delText>Tilly looked at me intently, an expression that reflected her determination to stand up for something finally</w:delText>
          </w:r>
          <w:r w:rsidR="0073783E" w:rsidRPr="00331F0D" w:rsidDel="00E2587A">
            <w:rPr>
              <w:rFonts w:eastAsia="Calibri" w:cs="Times New Roman"/>
              <w:color w:val="000000"/>
              <w:rPrChange w:id="8792" w:author="Author">
                <w:rPr>
                  <w:rFonts w:eastAsia="Calibri" w:cs="Times New Roman"/>
                  <w:i/>
                  <w:iCs/>
                  <w:color w:val="000000"/>
                </w:rPr>
              </w:rPrChange>
            </w:rPr>
            <w:delText>reflected</w:delText>
          </w:r>
          <w:r w:rsidR="00BC44B7" w:rsidRPr="00331F0D" w:rsidDel="00E2587A">
            <w:rPr>
              <w:rFonts w:eastAsia="Calibri" w:cs="Times New Roman"/>
              <w:color w:val="000000"/>
              <w:rPrChange w:id="8793" w:author="Author">
                <w:rPr>
                  <w:rFonts w:eastAsia="Calibri" w:cs="Times New Roman"/>
                  <w:i/>
                  <w:iCs/>
                  <w:color w:val="000000"/>
                </w:rPr>
              </w:rPrChange>
            </w:rPr>
            <w:delText>reflecting</w:delText>
          </w:r>
          <w:r w:rsidR="0073783E" w:rsidRPr="00331F0D" w:rsidDel="00E2587A">
            <w:rPr>
              <w:rFonts w:eastAsia="Calibri" w:cs="Times New Roman"/>
              <w:color w:val="000000"/>
              <w:rPrChange w:id="8794" w:author="Author">
                <w:rPr>
                  <w:rFonts w:eastAsia="Calibri" w:cs="Times New Roman"/>
                  <w:i/>
                  <w:iCs/>
                  <w:color w:val="000000"/>
                </w:rPr>
              </w:rPrChange>
            </w:rPr>
            <w:delText xml:space="preserve"> </w:delText>
          </w:r>
          <w:r w:rsidR="00181900" w:rsidDel="00E2587A">
            <w:rPr>
              <w:rFonts w:eastAsia="Calibri" w:cs="Times New Roman"/>
              <w:color w:val="000000"/>
            </w:rPr>
            <w:delText xml:space="preserve">on </w:delText>
          </w:r>
          <w:r w:rsidR="0073783E" w:rsidRPr="00331F0D" w:rsidDel="00E2587A">
            <w:rPr>
              <w:rFonts w:eastAsia="Calibri" w:cs="Times New Roman"/>
              <w:color w:val="000000"/>
              <w:rPrChange w:id="8795" w:author="Author">
                <w:rPr>
                  <w:rFonts w:eastAsia="Calibri" w:cs="Times New Roman"/>
                  <w:i/>
                  <w:iCs/>
                  <w:color w:val="000000"/>
                </w:rPr>
              </w:rPrChange>
            </w:rPr>
            <w:delText>her determination to stand up for something</w:delText>
          </w:r>
          <w:r w:rsidRPr="00331F0D" w:rsidDel="00E2587A">
            <w:rPr>
              <w:rFonts w:eastAsia="Calibri" w:cs="Times New Roman"/>
              <w:color w:val="000000"/>
              <w:rPrChange w:id="8796" w:author="Author">
                <w:rPr>
                  <w:rFonts w:eastAsia="Calibri" w:cs="Times New Roman"/>
                  <w:i/>
                  <w:iCs/>
                  <w:color w:val="000000"/>
                </w:rPr>
              </w:rPrChange>
            </w:rPr>
            <w:delText xml:space="preserve">. </w:delText>
          </w:r>
        </w:del>
      </w:ins>
    </w:p>
    <w:p w14:paraId="160DFC16" w14:textId="0606A7F1" w:rsidR="00866553" w:rsidRPr="00331F0D" w:rsidDel="00E2587A" w:rsidRDefault="00866553" w:rsidP="00866553">
      <w:pPr>
        <w:widowControl w:val="0"/>
        <w:spacing w:line="280" w:lineRule="atLeast"/>
        <w:ind w:firstLine="288"/>
        <w:contextualSpacing/>
        <w:rPr>
          <w:ins w:id="8797" w:author="Author"/>
          <w:del w:id="8798" w:author="Author"/>
          <w:rFonts w:eastAsia="Calibri" w:cs="Times New Roman"/>
          <w:color w:val="000000"/>
          <w:rPrChange w:id="8799" w:author="Author">
            <w:rPr>
              <w:ins w:id="8800" w:author="Author"/>
              <w:del w:id="8801" w:author="Author"/>
              <w:rFonts w:eastAsia="Calibri" w:cs="Times New Roman"/>
              <w:i/>
              <w:iCs/>
              <w:color w:val="000000"/>
            </w:rPr>
          </w:rPrChange>
        </w:rPr>
      </w:pPr>
      <w:ins w:id="8802" w:author="Author">
        <w:del w:id="8803" w:author="Author">
          <w:r w:rsidRPr="00331F0D" w:rsidDel="00E2587A">
            <w:rPr>
              <w:rFonts w:eastAsia="Calibri" w:cs="Times New Roman"/>
              <w:color w:val="000000"/>
              <w:rPrChange w:id="8804" w:author="Author">
                <w:rPr>
                  <w:rFonts w:eastAsia="Calibri" w:cs="Times New Roman"/>
                  <w:i/>
                  <w:iCs/>
                  <w:color w:val="000000"/>
                </w:rPr>
              </w:rPrChange>
            </w:rPr>
            <w:delText>"No way, Jane. You stay with us through clear skies and stormy seas. We will protect you in whatever way we can. Maybe it's just legal representation; maybe researching those bastards. Rely on us, Jane. We will help you get back at those criminals."</w:delText>
          </w:r>
        </w:del>
      </w:ins>
    </w:p>
    <w:p w14:paraId="60584013" w14:textId="0055CEF0" w:rsidR="00331F0D" w:rsidDel="00E2587A" w:rsidRDefault="00866553" w:rsidP="00866553">
      <w:pPr>
        <w:widowControl w:val="0"/>
        <w:spacing w:line="280" w:lineRule="atLeast"/>
        <w:ind w:firstLine="288"/>
        <w:contextualSpacing/>
        <w:rPr>
          <w:ins w:id="8805" w:author="Author"/>
          <w:del w:id="8806" w:author="Author"/>
          <w:rFonts w:eastAsia="Calibri" w:cs="Times New Roman"/>
          <w:color w:val="000000"/>
        </w:rPr>
      </w:pPr>
      <w:ins w:id="8807" w:author="Author">
        <w:del w:id="8808" w:author="Author">
          <w:r w:rsidRPr="00331F0D" w:rsidDel="00E2587A">
            <w:rPr>
              <w:rFonts w:eastAsia="Calibri" w:cs="Times New Roman"/>
              <w:color w:val="000000"/>
              <w:rPrChange w:id="8809" w:author="Author">
                <w:rPr>
                  <w:rFonts w:eastAsia="Calibri" w:cs="Times New Roman"/>
                  <w:i/>
                  <w:iCs/>
                  <w:color w:val="000000"/>
                </w:rPr>
              </w:rPrChange>
            </w:rPr>
            <w:delText>I leaned back into my seat as the Tesla moved east on the Eisenhower Expressway. I stared at the industrial areas passing by, thinking:</w:delText>
          </w:r>
          <w:r w:rsidR="00C66CC4" w:rsidDel="00E2587A">
            <w:rPr>
              <w:rFonts w:eastAsia="Calibri" w:cs="Times New Roman"/>
              <w:color w:val="000000"/>
            </w:rPr>
            <w:delText>…</w:delText>
          </w:r>
        </w:del>
      </w:ins>
    </w:p>
    <w:p w14:paraId="53121AD4" w14:textId="76F08B9A" w:rsidR="00331F0D" w:rsidDel="00E2587A" w:rsidRDefault="00331F0D" w:rsidP="00866553">
      <w:pPr>
        <w:widowControl w:val="0"/>
        <w:spacing w:line="280" w:lineRule="atLeast"/>
        <w:ind w:firstLine="288"/>
        <w:contextualSpacing/>
        <w:rPr>
          <w:ins w:id="8810" w:author="Author"/>
          <w:del w:id="8811" w:author="Author"/>
          <w:rFonts w:eastAsia="Calibri" w:cs="Times New Roman"/>
          <w:i/>
          <w:iCs/>
          <w:color w:val="000000"/>
        </w:rPr>
      </w:pPr>
    </w:p>
    <w:p w14:paraId="318C82DA" w14:textId="553BFE84" w:rsidR="00866553" w:rsidRPr="00331F0D" w:rsidDel="00E2587A" w:rsidRDefault="00866553">
      <w:pPr>
        <w:widowControl w:val="0"/>
        <w:spacing w:line="280" w:lineRule="atLeast"/>
        <w:ind w:left="720" w:right="576" w:firstLine="0"/>
        <w:contextualSpacing/>
        <w:rPr>
          <w:ins w:id="8812" w:author="Author"/>
          <w:del w:id="8813" w:author="Author"/>
          <w:rFonts w:eastAsia="Calibri" w:cs="Times New Roman"/>
          <w:i/>
          <w:iCs/>
          <w:color w:val="000000"/>
        </w:rPr>
        <w:pPrChange w:id="8814" w:author="Author">
          <w:pPr>
            <w:widowControl w:val="0"/>
            <w:spacing w:line="280" w:lineRule="atLeast"/>
            <w:ind w:firstLine="288"/>
            <w:contextualSpacing/>
          </w:pPr>
        </w:pPrChange>
      </w:pPr>
      <w:ins w:id="8815" w:author="Author">
        <w:del w:id="8816" w:author="Author">
          <w:r w:rsidRPr="00331F0D" w:rsidDel="00E2587A">
            <w:rPr>
              <w:rFonts w:eastAsia="Calibri" w:cs="Times New Roman"/>
              <w:i/>
              <w:iCs/>
              <w:color w:val="000000"/>
            </w:rPr>
            <w:delText xml:space="preserve"> </w:delText>
          </w:r>
          <w:r w:rsidRPr="00331F0D" w:rsidDel="00E2587A">
            <w:rPr>
              <w:rFonts w:eastAsia="Calibri" w:cs="Times New Roman"/>
              <w:i/>
              <w:iCs/>
              <w:color w:val="000000"/>
              <w:rPrChange w:id="8817" w:author="Author">
                <w:rPr>
                  <w:rFonts w:eastAsia="Calibri" w:cs="Times New Roman"/>
                  <w:b/>
                  <w:bCs/>
                  <w:i/>
                  <w:iCs/>
                  <w:color w:val="000000"/>
                </w:rPr>
              </w:rPrChange>
            </w:rPr>
            <w:delText>"It's time to start fighting back</w:delText>
          </w:r>
          <w:r w:rsidRPr="00331F0D" w:rsidDel="00E2587A">
            <w:rPr>
              <w:rFonts w:eastAsia="Calibri" w:cs="Times New Roman"/>
              <w:i/>
              <w:iCs/>
              <w:color w:val="000000"/>
            </w:rPr>
            <w:delText>."</w:delText>
          </w:r>
        </w:del>
      </w:ins>
    </w:p>
    <w:p w14:paraId="7684BB23" w14:textId="799FF979" w:rsidR="00866553" w:rsidDel="00E2587A" w:rsidRDefault="00866553" w:rsidP="00866553">
      <w:pPr>
        <w:widowControl w:val="0"/>
        <w:spacing w:line="280" w:lineRule="atLeast"/>
        <w:ind w:firstLine="288"/>
        <w:contextualSpacing/>
        <w:rPr>
          <w:ins w:id="8818" w:author="Author"/>
          <w:del w:id="8819" w:author="Author"/>
          <w:rFonts w:eastAsia="Calibri" w:cs="Times New Roman"/>
          <w:i/>
          <w:iCs/>
          <w:color w:val="000000"/>
        </w:rPr>
      </w:pPr>
    </w:p>
    <w:p w14:paraId="5D0C14AA" w14:textId="093289E7" w:rsidR="00866553" w:rsidDel="00E2587A" w:rsidRDefault="00866553" w:rsidP="00866553">
      <w:pPr>
        <w:widowControl w:val="0"/>
        <w:spacing w:line="280" w:lineRule="atLeast"/>
        <w:ind w:firstLine="288"/>
        <w:contextualSpacing/>
        <w:rPr>
          <w:ins w:id="8820" w:author="Author"/>
          <w:del w:id="8821" w:author="Author"/>
          <w:rFonts w:eastAsia="Calibri" w:cs="Times New Roman"/>
          <w:i/>
          <w:iCs/>
          <w:color w:val="000000"/>
        </w:rPr>
      </w:pPr>
    </w:p>
    <w:p w14:paraId="27DF86CB" w14:textId="72E1089B" w:rsidR="002C58CE" w:rsidDel="00E2587A" w:rsidRDefault="002C58CE" w:rsidP="00866553">
      <w:pPr>
        <w:pStyle w:val="ASubheadLevel1"/>
        <w:rPr>
          <w:ins w:id="8822" w:author="Author"/>
          <w:del w:id="8823" w:author="Author"/>
        </w:rPr>
        <w:sectPr w:rsidR="002C58CE" w:rsidDel="00E2587A" w:rsidSect="003135B1">
          <w:type w:val="oddPage"/>
          <w:pgSz w:w="8640" w:h="12960" w:code="1"/>
          <w:pgMar w:top="720" w:right="720" w:bottom="720" w:left="720" w:header="720" w:footer="720" w:gutter="720"/>
          <w:cols w:space="720"/>
          <w:titlePg/>
          <w:docGrid w:linePitch="360"/>
        </w:sectPr>
      </w:pPr>
    </w:p>
    <w:p w14:paraId="3381ADC7" w14:textId="21D69772" w:rsidR="00866553" w:rsidDel="00E2587A" w:rsidRDefault="00866553" w:rsidP="00866553">
      <w:pPr>
        <w:pStyle w:val="ASubheadLevel1"/>
        <w:rPr>
          <w:ins w:id="8824" w:author="Author"/>
          <w:del w:id="8825" w:author="Author"/>
        </w:rPr>
      </w:pPr>
      <w:ins w:id="8826" w:author="Author">
        <w:del w:id="8827" w:author="Author">
          <w:r w:rsidRPr="00D84364" w:rsidDel="00E2587A">
            <w:delText>Fighting Back</w:delText>
          </w:r>
        </w:del>
      </w:ins>
    </w:p>
    <w:p w14:paraId="3D750FD4" w14:textId="2BAE7CCC" w:rsidR="00866553" w:rsidDel="00E2587A" w:rsidRDefault="00866553" w:rsidP="00AB3647">
      <w:pPr>
        <w:pStyle w:val="BodyNormal"/>
        <w:ind w:firstLine="0"/>
        <w:rPr>
          <w:del w:id="8828" w:author="Author"/>
        </w:rPr>
      </w:pPr>
      <w:ins w:id="8829" w:author="Author">
        <w:del w:id="8830" w:author="Author">
          <w:r w:rsidRPr="00331F0D" w:rsidDel="00E2587A">
            <w:rPr>
              <w:rPrChange w:id="8831" w:author="Author">
                <w:rPr>
                  <w:i/>
                  <w:iCs/>
                </w:rPr>
              </w:rPrChange>
            </w:rPr>
            <w:delText>I accessed the Chicago Cyber Engineering (CCE) website when I got home. Perusing the Management section, I was shocked that the co-owner with Dr. Lewis Morton was a man named Imer Bisha. My heart sank to the pit of my stomach as I stared at his photograph. Smiling in a tailored business suit</w:delText>
          </w:r>
          <w:r w:rsidR="006D52AE" w:rsidDel="00E2587A">
            <w:delText xml:space="preserve"> </w:delText>
          </w:r>
          <w:r w:rsidRPr="00331F0D" w:rsidDel="00E2587A">
            <w:rPr>
              <w:rPrChange w:id="8832" w:author="Author">
                <w:rPr>
                  <w:i/>
                  <w:iCs/>
                </w:rPr>
              </w:rPrChange>
            </w:rPr>
            <w:delText>, this was the man who raped and mutilated me. How could this be? Looking at the other managers, all with advanced degrees, Yilka Kartallozi was nowhere to be found</w:delText>
          </w:r>
          <w:r w:rsidR="00331F0D" w:rsidDel="00E2587A">
            <w:delText>not listed as an employee</w:delText>
          </w:r>
          <w:r w:rsidRPr="00331F0D" w:rsidDel="00E2587A">
            <w:rPr>
              <w:rPrChange w:id="8833" w:author="Author">
                <w:rPr>
                  <w:i/>
                  <w:iCs/>
                </w:rPr>
              </w:rPrChange>
            </w:rPr>
            <w:delText>. Yet I saw him enter the building, bypass security, and go into</w:delText>
          </w:r>
          <w:r w:rsidR="0030125F" w:rsidDel="00E2587A">
            <w:delText>enter</w:delText>
          </w:r>
          <w:r w:rsidRPr="00331F0D" w:rsidDel="00E2587A">
            <w:rPr>
              <w:rPrChange w:id="8834" w:author="Author">
                <w:rPr>
                  <w:i/>
                  <w:iCs/>
                </w:rPr>
              </w:rPrChange>
            </w:rPr>
            <w:delText xml:space="preserve"> the elevator. Then it dawned on me this was </w:delText>
          </w:r>
          <w:r w:rsidR="00732EB7" w:rsidRPr="00331F0D" w:rsidDel="00E2587A">
            <w:rPr>
              <w:rPrChange w:id="8835" w:author="Author">
                <w:rPr>
                  <w:i/>
                  <w:iCs/>
                </w:rPr>
              </w:rPrChange>
            </w:rPr>
            <w:delText xml:space="preserve">indeed </w:delText>
          </w:r>
          <w:r w:rsidRPr="00331F0D" w:rsidDel="00E2587A">
            <w:rPr>
              <w:rPrChange w:id="8836" w:author="Author">
                <w:rPr>
                  <w:i/>
                  <w:iCs/>
                </w:rPr>
              </w:rPrChange>
            </w:rPr>
            <w:delText>an organized crime front company, an Albanian mafia den of iniquit</w:delText>
          </w:r>
          <w:r w:rsidR="00AB3647" w:rsidDel="00E2587A">
            <w:delText>y.</w:delText>
          </w:r>
          <w:r w:rsidR="00F02159" w:rsidDel="00E2587A">
            <w:delText xml:space="preserve"> </w:delText>
          </w:r>
          <w:r w:rsidRPr="00331F0D" w:rsidDel="00E2587A">
            <w:rPr>
              <w:rPrChange w:id="8837" w:author="Author">
                <w:rPr>
                  <w:i/>
                  <w:iCs/>
                </w:rPr>
              </w:rPrChange>
            </w:rPr>
            <w:delText>y.</w:delText>
          </w:r>
        </w:del>
      </w:ins>
    </w:p>
    <w:p w14:paraId="4FCF81CE" w14:textId="5FF66BF5" w:rsidR="00F02159" w:rsidDel="00E2587A" w:rsidRDefault="00F02159" w:rsidP="00866553">
      <w:pPr>
        <w:pStyle w:val="BodyNormal"/>
        <w:rPr>
          <w:ins w:id="8838" w:author="Author"/>
          <w:del w:id="8839" w:author="Author"/>
        </w:rPr>
      </w:pPr>
    </w:p>
    <w:p w14:paraId="10F473FA" w14:textId="0B988BA5" w:rsidR="00676067" w:rsidRPr="00676067" w:rsidDel="00E2587A" w:rsidRDefault="00676067">
      <w:pPr>
        <w:pStyle w:val="BodyNormal"/>
        <w:rPr>
          <w:ins w:id="8840" w:author="Author"/>
          <w:del w:id="8841" w:author="Author"/>
          <w:rPrChange w:id="8842" w:author="Author">
            <w:rPr>
              <w:ins w:id="8843" w:author="Author"/>
              <w:del w:id="8844" w:author="Author"/>
              <w:i/>
              <w:iCs/>
            </w:rPr>
          </w:rPrChange>
        </w:rPr>
        <w:sectPr w:rsidR="00676067" w:rsidRPr="00676067" w:rsidDel="00E2587A" w:rsidSect="003135B1">
          <w:pgSz w:w="8640" w:h="12960" w:code="1"/>
          <w:pgMar w:top="720" w:right="720" w:bottom="720" w:left="720" w:header="720" w:footer="720" w:gutter="720"/>
          <w:cols w:space="720"/>
          <w:titlePg/>
          <w:docGrid w:linePitch="360"/>
        </w:sectPr>
      </w:pPr>
    </w:p>
    <w:p w14:paraId="159A1F7B" w14:textId="31265789" w:rsidR="00D02339" w:rsidRPr="003F22F2" w:rsidDel="00E2587A" w:rsidRDefault="00866553" w:rsidP="003F22F2">
      <w:pPr>
        <w:pStyle w:val="BodyNormal"/>
        <w:rPr>
          <w:ins w:id="8845" w:author="Author"/>
          <w:del w:id="8846" w:author="Author"/>
        </w:rPr>
      </w:pPr>
      <w:ins w:id="8847" w:author="Author">
        <w:del w:id="8848" w:author="Author">
          <w:r w:rsidRPr="00F02159" w:rsidDel="00E2587A">
            <w:rPr>
              <w:rPrChange w:id="8849" w:author="Author">
                <w:rPr>
                  <w:i/>
                  <w:iCs/>
                </w:rPr>
              </w:rPrChange>
            </w:rPr>
            <w:delText xml:space="preserve">Searching the Chicago news sources for articles about Bisha, I found that Bisha and his wife, Lendina, were portrayed as model citizens. They founded the Ship of Hope Home for Battered Women and Teenaged Runaways and received some city funding to operate it. </w:delText>
          </w:r>
          <w:r w:rsidR="00D02339" w:rsidRPr="003F22F2" w:rsidDel="00E2587A">
            <w:delText xml:space="preserve">I remembered that the </w:delText>
          </w:r>
          <w:r w:rsidR="00D02339" w:rsidRPr="00F02159" w:rsidDel="00E2587A">
            <w:rPr>
              <w:rPrChange w:id="8850" w:author="Author">
                <w:rPr>
                  <w:rFonts w:eastAsia="Calibri" w:cs="Times New Roman"/>
                  <w:color w:val="000000"/>
                </w:rPr>
              </w:rPrChange>
            </w:rPr>
            <w:delText>State Institution for Intellectually Disabled Children had arranged for me to go to the Ship of Hope upon my release. My decision to ignore that recommendation was, in hindsight, prescient.</w:delText>
          </w:r>
        </w:del>
      </w:ins>
    </w:p>
    <w:p w14:paraId="0D11F8A4" w14:textId="2A2BCB33" w:rsidR="00866553" w:rsidDel="00E2587A" w:rsidRDefault="00866553" w:rsidP="00866553">
      <w:pPr>
        <w:pStyle w:val="BodyNormal"/>
        <w:rPr>
          <w:ins w:id="8851" w:author="Author"/>
          <w:del w:id="8852" w:author="Author"/>
        </w:rPr>
      </w:pPr>
      <w:ins w:id="8853" w:author="Author">
        <w:del w:id="8854" w:author="Author">
          <w:r w:rsidRPr="00331F0D" w:rsidDel="00E2587A">
            <w:rPr>
              <w:rPrChange w:id="8855" w:author="Author">
                <w:rPr>
                  <w:i/>
                  <w:iCs/>
                </w:rPr>
              </w:rPrChange>
            </w:rPr>
            <w:delText xml:space="preserve">One reporter inquired about Bisha’s father, </w:delText>
          </w:r>
          <w:r w:rsidR="00181900" w:rsidDel="00E2587A">
            <w:delText xml:space="preserve">who was </w:delText>
          </w:r>
          <w:r w:rsidRPr="00331F0D" w:rsidDel="00E2587A">
            <w:rPr>
              <w:rPrChange w:id="8856" w:author="Author">
                <w:rPr>
                  <w:i/>
                  <w:iCs/>
                </w:rPr>
              </w:rPrChange>
            </w:rPr>
            <w:delText>serving a life sentence on a RICO charge. Bisha said an aunt raised him after his mother died, and he had no contact with his father. Suspiciously, Lendina claimed that her father left when she was a toddler. I wasn’t buying any of that.</w:delText>
          </w:r>
        </w:del>
      </w:ins>
    </w:p>
    <w:p w14:paraId="6B1DDB92" w14:textId="4329E0BF" w:rsidR="00BC2D69" w:rsidDel="00E2587A" w:rsidRDefault="00BC2D69" w:rsidP="00866553">
      <w:pPr>
        <w:pStyle w:val="BodyNormal"/>
        <w:rPr>
          <w:ins w:id="8857" w:author="Author"/>
          <w:del w:id="8858" w:author="Author"/>
        </w:rPr>
      </w:pPr>
      <w:ins w:id="8859" w:author="Author">
        <w:del w:id="8860" w:author="Author">
          <w:r w:rsidDel="00E2587A">
            <w:delText>To fight back, I had to be a ghost. If someone snapped a photograph of me, I wanted no images of me on state, federal, and Interpol databases.</w:delText>
          </w:r>
          <w:r w:rsidR="00881BC1" w:rsidDel="00E2587A">
            <w:delText xml:space="preserve"> The same goes for any fingerprint data.</w:delText>
          </w:r>
          <w:r w:rsidDel="00E2587A">
            <w:delText xml:space="preserve"> To do this, I broke into FBI and CIA mainframes in Washington and Langley and used their facial database tools to look for my name and photograph. Fortunately, there weren’t many images listed under Jane Doe 413. I deleted all pictures</w:delText>
          </w:r>
          <w:r w:rsidR="00E71166" w:rsidDel="00E2587A">
            <w:delText>data</w:delText>
          </w:r>
          <w:r w:rsidDel="00E2587A">
            <w:delText xml:space="preserve"> and backups from every facial </w:delText>
          </w:r>
          <w:r w:rsidR="00E71166" w:rsidDel="00E2587A">
            <w:delText xml:space="preserve">and fingerprint </w:delText>
          </w:r>
          <w:r w:rsidDel="00E2587A">
            <w:delText>database the FBI used</w:delText>
          </w:r>
          <w:r w:rsidR="0002705E" w:rsidDel="00E2587A">
            <w:delText>could access</w:delText>
          </w:r>
          <w:r w:rsidDel="00E2587A">
            <w:delText>. I couldn’t access</w:delText>
          </w:r>
          <w:r w:rsidR="0002705E" w:rsidDel="00E2587A">
            <w:delText>delete</w:delText>
          </w:r>
          <w:r w:rsidDel="00E2587A">
            <w:delText xml:space="preserve"> photos saved to thumb drives and </w:delText>
          </w:r>
          <w:r w:rsidR="000E3577" w:rsidDel="00E2587A">
            <w:delText>obse</w:delText>
          </w:r>
          <w:r w:rsidR="00E22C81" w:rsidDel="00E2587A">
            <w:delText>o</w:delText>
          </w:r>
          <w:r w:rsidR="000E3577" w:rsidDel="00E2587A">
            <w:delText xml:space="preserve">lete </w:delText>
          </w:r>
          <w:r w:rsidDel="00E2587A">
            <w:delText>CDROMs, but chances were small</w:delText>
          </w:r>
          <w:r w:rsidR="007673E4" w:rsidDel="00E2587A">
            <w:delText>slight</w:delText>
          </w:r>
          <w:r w:rsidDel="00E2587A">
            <w:delText xml:space="preserve"> that someone would look there. I followed up with similar scrubbing of the Chicago Police and Illinois State Police files</w:delText>
          </w:r>
          <w:r w:rsidR="000759BE" w:rsidDel="00E2587A">
            <w:delText>databases</w:delText>
          </w:r>
          <w:r w:rsidDel="00E2587A">
            <w:delText>.</w:delText>
          </w:r>
        </w:del>
      </w:ins>
    </w:p>
    <w:p w14:paraId="1CF84DDE" w14:textId="7C88853B" w:rsidR="000759BE" w:rsidDel="00E2587A" w:rsidRDefault="000759BE" w:rsidP="00866553">
      <w:pPr>
        <w:pStyle w:val="BodyNormal"/>
        <w:rPr>
          <w:ins w:id="8861" w:author="Author"/>
          <w:del w:id="8862" w:author="Author"/>
          <w:rFonts w:eastAsia="Calibri" w:cs="Times New Roman"/>
          <w:color w:val="000000"/>
        </w:rPr>
      </w:pPr>
      <w:ins w:id="8863" w:author="Author">
        <w:del w:id="8864" w:author="Author">
          <w:r w:rsidDel="00E2587A">
            <w:delText xml:space="preserve">I hacked into the computer systems of the Chicago Child Protective Services, the </w:delText>
          </w:r>
          <w:r w:rsidRPr="003B27E9" w:rsidDel="00E2587A">
            <w:rPr>
              <w:rFonts w:eastAsia="Calibri" w:cs="Times New Roman"/>
              <w:color w:val="000000"/>
            </w:rPr>
            <w:delText>Alden School for the Deaf</w:delText>
          </w:r>
          <w:r w:rsidDel="00E2587A">
            <w:delText xml:space="preserve">, and the </w:delText>
          </w:r>
          <w:r w:rsidRPr="003B27E9" w:rsidDel="00E2587A">
            <w:rPr>
              <w:rFonts w:eastAsia="Calibri" w:cs="Times New Roman"/>
              <w:color w:val="000000"/>
            </w:rPr>
            <w:delText>State Institution for Intellectually Disabled Children</w:delText>
          </w:r>
          <w:r w:rsidDel="00E2587A">
            <w:rPr>
              <w:rFonts w:eastAsia="Calibri" w:cs="Times New Roman"/>
              <w:color w:val="000000"/>
            </w:rPr>
            <w:delText xml:space="preserve">. I copied and then deleted all </w:delText>
          </w:r>
          <w:r w:rsidR="00A54883" w:rsidDel="00E2587A">
            <w:rPr>
              <w:rFonts w:eastAsia="Calibri" w:cs="Times New Roman"/>
              <w:color w:val="000000"/>
            </w:rPr>
            <w:delText xml:space="preserve">digital </w:delText>
          </w:r>
          <w:r w:rsidDel="00E2587A">
            <w:rPr>
              <w:rFonts w:eastAsia="Calibri" w:cs="Times New Roman"/>
              <w:color w:val="000000"/>
            </w:rPr>
            <w:delText>records about myself. Sometimes, I had to delete my name from a list of students and then adjust the number of students accordingly. I did this work from my home in Chinatown.</w:delText>
          </w:r>
        </w:del>
      </w:ins>
    </w:p>
    <w:p w14:paraId="7ADCE6BD" w14:textId="66107DC1" w:rsidR="00C00C47" w:rsidDel="00E2587A" w:rsidRDefault="00C00C47" w:rsidP="00866553">
      <w:pPr>
        <w:pStyle w:val="BodyNormal"/>
        <w:rPr>
          <w:ins w:id="8865" w:author="Author"/>
          <w:del w:id="8866" w:author="Author"/>
          <w:rFonts w:eastAsia="Calibri" w:cs="Times New Roman"/>
          <w:color w:val="000000"/>
        </w:rPr>
      </w:pPr>
      <w:ins w:id="8867" w:author="Author">
        <w:del w:id="8868" w:author="Author">
          <w:r w:rsidDel="00E2587A">
            <w:rPr>
              <w:rFonts w:eastAsia="Calibri" w:cs="Times New Roman"/>
              <w:color w:val="000000"/>
            </w:rPr>
            <w:delText>To excise all paper documentation about myself, I embarked on a two-month campaign of breaking and entering. I</w:delText>
          </w:r>
          <w:r w:rsidR="00A54883" w:rsidDel="00E2587A">
            <w:rPr>
              <w:rFonts w:eastAsia="Calibri" w:cs="Times New Roman"/>
              <w:color w:val="000000"/>
            </w:rPr>
            <w:delText>I had previously</w:delText>
          </w:r>
          <w:r w:rsidDel="00E2587A">
            <w:rPr>
              <w:rFonts w:eastAsia="Calibri" w:cs="Times New Roman"/>
              <w:color w:val="000000"/>
            </w:rPr>
            <w:delText xml:space="preserve"> trained myself to be a master lockpicker,</w:delText>
          </w:r>
          <w:r w:rsidR="00A54883" w:rsidDel="00E2587A">
            <w:rPr>
              <w:rFonts w:eastAsia="Calibri" w:cs="Times New Roman"/>
              <w:color w:val="000000"/>
            </w:rPr>
            <w:delText>.</w:delText>
          </w:r>
          <w:r w:rsidDel="00E2587A">
            <w:rPr>
              <w:rFonts w:eastAsia="Calibri" w:cs="Times New Roman"/>
              <w:color w:val="000000"/>
            </w:rPr>
            <w:delText xml:space="preserve"> and f</w:delText>
          </w:r>
          <w:r w:rsidR="00A54883" w:rsidDel="00E2587A">
            <w:rPr>
              <w:rFonts w:eastAsia="Calibri" w:cs="Times New Roman"/>
              <w:color w:val="000000"/>
            </w:rPr>
            <w:delText>F</w:delText>
          </w:r>
          <w:r w:rsidDel="00E2587A">
            <w:rPr>
              <w:rFonts w:eastAsia="Calibri" w:cs="Times New Roman"/>
              <w:color w:val="000000"/>
            </w:rPr>
            <w:delText>or those facilities that employed swipe cards, I broke into their computers and made a clone of the</w:delText>
          </w:r>
          <w:r w:rsidR="0016397A" w:rsidDel="00E2587A">
            <w:rPr>
              <w:rFonts w:eastAsia="Calibri" w:cs="Times New Roman"/>
              <w:color w:val="000000"/>
            </w:rPr>
            <w:delText>a</w:delText>
          </w:r>
          <w:r w:rsidDel="00E2587A">
            <w:rPr>
              <w:rFonts w:eastAsia="Calibri" w:cs="Times New Roman"/>
              <w:color w:val="000000"/>
            </w:rPr>
            <w:delText xml:space="preserve"> card used by a female employee.</w:delText>
          </w:r>
          <w:r w:rsidR="00A54883" w:rsidDel="00E2587A">
            <w:rPr>
              <w:rFonts w:eastAsia="Calibri" w:cs="Times New Roman"/>
              <w:color w:val="000000"/>
            </w:rPr>
            <w:delText xml:space="preserve"> The</w:delText>
          </w:r>
          <w:r w:rsidR="00D70023" w:rsidDel="00E2587A">
            <w:rPr>
              <w:rFonts w:eastAsia="Calibri" w:cs="Times New Roman"/>
              <w:color w:val="000000"/>
            </w:rPr>
            <w:delText xml:space="preserve"> swipe cards and the</w:delText>
          </w:r>
          <w:r w:rsidR="00A54883" w:rsidDel="00E2587A">
            <w:rPr>
              <w:rFonts w:eastAsia="Calibri" w:cs="Times New Roman"/>
              <w:color w:val="000000"/>
            </w:rPr>
            <w:delText xml:space="preserve"> equipment to program the</w:delText>
          </w:r>
          <w:r w:rsidR="00D70023" w:rsidDel="00E2587A">
            <w:rPr>
              <w:rFonts w:eastAsia="Calibri" w:cs="Times New Roman"/>
              <w:color w:val="000000"/>
            </w:rPr>
            <w:delText>ir</w:delText>
          </w:r>
          <w:r w:rsidR="00A54883" w:rsidDel="00E2587A">
            <w:rPr>
              <w:rFonts w:eastAsia="Calibri" w:cs="Times New Roman"/>
              <w:color w:val="000000"/>
            </w:rPr>
            <w:delText xml:space="preserve"> chips in the swipe cards is</w:delText>
          </w:r>
          <w:r w:rsidR="00D70023" w:rsidDel="00E2587A">
            <w:rPr>
              <w:rFonts w:eastAsia="Calibri" w:cs="Times New Roman"/>
              <w:color w:val="000000"/>
            </w:rPr>
            <w:delText>are</w:delText>
          </w:r>
          <w:r w:rsidR="00A54883" w:rsidDel="00E2587A">
            <w:rPr>
              <w:rFonts w:eastAsia="Calibri" w:cs="Times New Roman"/>
              <w:color w:val="000000"/>
            </w:rPr>
            <w:delText xml:space="preserve"> readily available on the Internet, and</w:delText>
          </w:r>
          <w:r w:rsidR="00D70023" w:rsidDel="00E2587A">
            <w:rPr>
              <w:rFonts w:eastAsia="Calibri" w:cs="Times New Roman"/>
              <w:color w:val="000000"/>
            </w:rPr>
            <w:delText>so</w:delText>
          </w:r>
          <w:r w:rsidR="00A54883" w:rsidDel="00E2587A">
            <w:rPr>
              <w:rFonts w:eastAsia="Calibri" w:cs="Times New Roman"/>
              <w:color w:val="000000"/>
            </w:rPr>
            <w:delText xml:space="preserve"> I made perfectly acceptable swipe cards in my apartment in Chinatown.</w:delText>
          </w:r>
        </w:del>
      </w:ins>
    </w:p>
    <w:p w14:paraId="4C8D16AB" w14:textId="00B0F37C" w:rsidR="00C00C47" w:rsidDel="00E2587A" w:rsidRDefault="00C00C47" w:rsidP="00866553">
      <w:pPr>
        <w:pStyle w:val="BodyNormal"/>
        <w:rPr>
          <w:ins w:id="8869" w:author="Author"/>
          <w:del w:id="8870" w:author="Author"/>
          <w:rFonts w:eastAsia="Calibri" w:cs="Times New Roman"/>
          <w:color w:val="000000"/>
        </w:rPr>
      </w:pPr>
      <w:ins w:id="8871" w:author="Author">
        <w:del w:id="8872" w:author="Author">
          <w:r w:rsidDel="00E2587A">
            <w:rPr>
              <w:rFonts w:eastAsia="Calibri" w:cs="Times New Roman"/>
              <w:color w:val="000000"/>
            </w:rPr>
            <w:delText>The best method to enter the facilities that had</w:delText>
          </w:r>
          <w:r w:rsidR="00076CAA" w:rsidDel="00E2587A">
            <w:rPr>
              <w:rFonts w:eastAsia="Calibri" w:cs="Times New Roman"/>
              <w:color w:val="000000"/>
            </w:rPr>
            <w:delText>way to enter the facilities with</w:delText>
          </w:r>
          <w:r w:rsidDel="00E2587A">
            <w:rPr>
              <w:rFonts w:eastAsia="Calibri" w:cs="Times New Roman"/>
              <w:color w:val="000000"/>
            </w:rPr>
            <w:delText xml:space="preserve"> </w:delText>
          </w:r>
          <w:r w:rsidR="00A54883" w:rsidDel="00E2587A">
            <w:rPr>
              <w:rFonts w:eastAsia="Calibri" w:cs="Times New Roman"/>
              <w:color w:val="000000"/>
            </w:rPr>
            <w:delText xml:space="preserve">paper </w:delText>
          </w:r>
          <w:r w:rsidDel="00E2587A">
            <w:rPr>
              <w:rFonts w:eastAsia="Calibri" w:cs="Times New Roman"/>
              <w:color w:val="000000"/>
            </w:rPr>
            <w:delText>records of me (the hospital where I was born, Child Protective Services, and the Institutions where I lived) was to disguise myself as a service technician for Spectrum</w:delText>
          </w:r>
          <w:r w:rsidR="003F22F2" w:rsidDel="00E2587A">
            <w:rPr>
              <w:rFonts w:eastAsia="Calibri" w:cs="Times New Roman"/>
              <w:color w:val="000000"/>
            </w:rPr>
            <w:delText>AT&amp;T</w:delText>
          </w:r>
          <w:r w:rsidDel="00E2587A">
            <w:rPr>
              <w:rFonts w:eastAsia="Calibri" w:cs="Times New Roman"/>
              <w:color w:val="000000"/>
            </w:rPr>
            <w:delText xml:space="preserve"> Communications, the principal Internet Service Provider in Chicago. To that end, I purchased a new computerized sewing machine, and used it to create the appliques for the Spectrum</w:delText>
          </w:r>
          <w:r w:rsidR="00004821" w:rsidDel="00E2587A">
            <w:rPr>
              <w:rFonts w:eastAsia="Calibri" w:cs="Times New Roman"/>
              <w:color w:val="000000"/>
            </w:rPr>
            <w:delText>AT&amp;T</w:delText>
          </w:r>
          <w:r w:rsidDel="00E2587A">
            <w:rPr>
              <w:rFonts w:eastAsia="Calibri" w:cs="Times New Roman"/>
              <w:color w:val="000000"/>
            </w:rPr>
            <w:delText xml:space="preserve"> Comms uniform. </w:delText>
          </w:r>
          <w:r w:rsidR="00A54883" w:rsidDel="00E2587A">
            <w:rPr>
              <w:rFonts w:eastAsia="Calibri" w:cs="Times New Roman"/>
              <w:color w:val="000000"/>
            </w:rPr>
            <w:delText>The uniforms with the correct sizes and colors were also available on the Internet. I used a Post Office box in Chinatown rented under a fake name</w:delText>
          </w:r>
          <w:r w:rsidR="00D70023" w:rsidDel="00E2587A">
            <w:rPr>
              <w:rFonts w:eastAsia="Calibri" w:cs="Times New Roman"/>
              <w:color w:val="000000"/>
            </w:rPr>
            <w:delText xml:space="preserve"> for all my Internet purchases.</w:delText>
          </w:r>
          <w:r w:rsidR="00A54883" w:rsidDel="00E2587A">
            <w:rPr>
              <w:rFonts w:eastAsia="Calibri" w:cs="Times New Roman"/>
              <w:color w:val="000000"/>
            </w:rPr>
            <w:delText>.</w:delText>
          </w:r>
        </w:del>
      </w:ins>
    </w:p>
    <w:p w14:paraId="1667A13F" w14:textId="3C547A52" w:rsidR="00A54883" w:rsidDel="00E2587A" w:rsidRDefault="00A54883" w:rsidP="00866553">
      <w:pPr>
        <w:pStyle w:val="BodyNormal"/>
        <w:rPr>
          <w:ins w:id="8873" w:author="Author"/>
          <w:del w:id="8874" w:author="Author"/>
          <w:rFonts w:eastAsia="Calibri" w:cs="Times New Roman"/>
          <w:color w:val="000000"/>
        </w:rPr>
      </w:pPr>
      <w:ins w:id="8875" w:author="Author">
        <w:del w:id="8876" w:author="Author">
          <w:r w:rsidDel="00E2587A">
            <w:rPr>
              <w:rFonts w:eastAsia="Calibri" w:cs="Times New Roman"/>
              <w:color w:val="000000"/>
            </w:rPr>
            <w:delText xml:space="preserve">It only required four weeks to find and remove all paper documentation concerning myself from City Hall, the hospital where I was born, and the institutions that housed me. The Alden School for the Deaf and the State Institution </w:delText>
          </w:r>
          <w:r w:rsidRPr="001D2D6B" w:rsidDel="00E2587A">
            <w:rPr>
              <w:rFonts w:eastAsia="Calibri" w:cs="Times New Roman"/>
              <w:color w:val="000000"/>
            </w:rPr>
            <w:delText>for Intellectually Disabled Childre</w:delText>
          </w:r>
          <w:r w:rsidDel="00E2587A">
            <w:rPr>
              <w:rFonts w:eastAsia="Calibri" w:cs="Times New Roman"/>
              <w:color w:val="000000"/>
            </w:rPr>
            <w:delText>n were 3 a.m. burglaries when the staff was asleep. Let’s just say that m</w:delText>
          </w:r>
          <w:r w:rsidR="00C744F6" w:rsidDel="00E2587A">
            <w:rPr>
              <w:rFonts w:eastAsia="Calibri" w:cs="Times New Roman"/>
              <w:color w:val="000000"/>
            </w:rPr>
            <w:delText>M</w:delText>
          </w:r>
          <w:r w:rsidDel="00E2587A">
            <w:rPr>
              <w:rFonts w:eastAsia="Calibri" w:cs="Times New Roman"/>
              <w:color w:val="000000"/>
            </w:rPr>
            <w:delText>y familiarity with the grounds and entrances was crucial to getting in and out without detection.</w:delText>
          </w:r>
        </w:del>
      </w:ins>
    </w:p>
    <w:p w14:paraId="02E8FB35" w14:textId="5B7756EC" w:rsidR="00A54883" w:rsidDel="00E2587A" w:rsidRDefault="00A54883" w:rsidP="00866553">
      <w:pPr>
        <w:pStyle w:val="BodyNormal"/>
        <w:rPr>
          <w:ins w:id="8877" w:author="Author"/>
          <w:del w:id="8878" w:author="Author"/>
          <w:rFonts w:eastAsia="Calibri" w:cs="Times New Roman"/>
          <w:color w:val="000000"/>
        </w:rPr>
      </w:pPr>
      <w:ins w:id="8879" w:author="Author">
        <w:del w:id="8880" w:author="Author">
          <w:r w:rsidDel="00E2587A">
            <w:rPr>
              <w:rFonts w:eastAsia="Calibri" w:cs="Times New Roman"/>
              <w:color w:val="000000"/>
            </w:rPr>
            <w:delText xml:space="preserve">I was only challenged once in the City Hall basement, looking for my CPS records. A staff employee inquired why I was there. I used my smartphone to explain that I was recovering from laryngitis, and my doctor wanted me not to </w:delText>
          </w:r>
          <w:r w:rsidR="00945C2E" w:rsidDel="00E2587A">
            <w:rPr>
              <w:rFonts w:eastAsia="Calibri" w:cs="Times New Roman"/>
              <w:color w:val="000000"/>
            </w:rPr>
            <w:delText xml:space="preserve">refrain from </w:delText>
          </w:r>
          <w:r w:rsidDel="00E2587A">
            <w:rPr>
              <w:rFonts w:eastAsia="Calibri" w:cs="Times New Roman"/>
              <w:color w:val="000000"/>
            </w:rPr>
            <w:delText>speak</w:delText>
          </w:r>
          <w:r w:rsidR="00945C2E" w:rsidDel="00E2587A">
            <w:rPr>
              <w:rFonts w:eastAsia="Calibri" w:cs="Times New Roman"/>
              <w:color w:val="000000"/>
            </w:rPr>
            <w:delText>ing</w:delText>
          </w:r>
          <w:r w:rsidDel="00E2587A">
            <w:rPr>
              <w:rFonts w:eastAsia="Calibri" w:cs="Times New Roman"/>
              <w:color w:val="000000"/>
            </w:rPr>
            <w:delText xml:space="preserve"> for a week. Using my text-to-voice app, I also explained that I was checking WiFi levels in the building. Showing them my digital oscilloscope did the trick; the employee smiled and suggested that I carry on.</w:delText>
          </w:r>
        </w:del>
      </w:ins>
    </w:p>
    <w:p w14:paraId="65AB6F0D" w14:textId="57C6EBA3" w:rsidR="00A71E0E" w:rsidDel="00E2587A" w:rsidRDefault="00945C2E" w:rsidP="00A71E0E">
      <w:pPr>
        <w:pStyle w:val="BodyNormal"/>
        <w:rPr>
          <w:ins w:id="8881" w:author="Author"/>
          <w:del w:id="8882" w:author="Author"/>
        </w:rPr>
      </w:pPr>
      <w:ins w:id="8883" w:author="Author">
        <w:del w:id="8884" w:author="Author">
          <w:r w:rsidDel="00E2587A">
            <w:rPr>
              <w:rFonts w:eastAsia="Calibri" w:cs="Times New Roman"/>
              <w:color w:val="000000"/>
            </w:rPr>
            <w:delText>While my weekdays</w:delText>
          </w:r>
          <w:r w:rsidR="00814388" w:rsidDel="00E2587A">
            <w:rPr>
              <w:rFonts w:eastAsia="Calibri" w:cs="Times New Roman"/>
              <w:color w:val="000000"/>
            </w:rPr>
            <w:delText xml:space="preserve">I concentrated on Tilly and Colby Cottrel’s projects on weekdays. But </w:delText>
          </w:r>
          <w:r w:rsidR="00881BC1" w:rsidDel="00E2587A">
            <w:rPr>
              <w:rFonts w:eastAsia="Calibri" w:cs="Times New Roman"/>
              <w:color w:val="000000"/>
            </w:rPr>
            <w:delText xml:space="preserve">I spent </w:delText>
          </w:r>
          <w:r w:rsidR="00814388" w:rsidDel="00E2587A">
            <w:rPr>
              <w:rFonts w:eastAsia="Calibri" w:cs="Times New Roman"/>
              <w:color w:val="000000"/>
            </w:rPr>
            <w:delText>evenings and weekends develop</w:delText>
          </w:r>
          <w:r w:rsidR="0002705E" w:rsidDel="00E2587A">
            <w:rPr>
              <w:rFonts w:eastAsia="Calibri" w:cs="Times New Roman"/>
              <w:color w:val="000000"/>
            </w:rPr>
            <w:delText>ed</w:delText>
          </w:r>
          <w:r w:rsidR="00814388" w:rsidDel="00E2587A">
            <w:rPr>
              <w:rFonts w:eastAsia="Calibri" w:cs="Times New Roman"/>
              <w:color w:val="000000"/>
            </w:rPr>
            <w:delText>ing all the tools I needed to investigate Imer Bisha’s company</w:delText>
          </w:r>
          <w:r w:rsidR="0002705E" w:rsidDel="00E2587A">
            <w:rPr>
              <w:rFonts w:eastAsia="Calibri" w:cs="Times New Roman"/>
              <w:color w:val="000000"/>
            </w:rPr>
            <w:delText xml:space="preserve"> on the weekends</w:delText>
          </w:r>
          <w:r w:rsidR="00814388" w:rsidDel="00E2587A">
            <w:rPr>
              <w:rFonts w:eastAsia="Calibri" w:cs="Times New Roman"/>
              <w:color w:val="000000"/>
            </w:rPr>
            <w:delText>.</w:delText>
          </w:r>
          <w:r w:rsidR="00BD6092" w:rsidDel="00E2587A">
            <w:rPr>
              <w:rFonts w:eastAsia="Calibri" w:cs="Times New Roman"/>
              <w:color w:val="000000"/>
            </w:rPr>
            <w:delText xml:space="preserve"> Chicago Cyber Engineering has a </w:delText>
          </w:r>
          <w:r w:rsidR="00BD6092" w:rsidRPr="00D26ACD" w:rsidDel="00E2587A">
            <w:rPr>
              <w:rPrChange w:id="8885" w:author="Author">
                <w:rPr>
                  <w:i/>
                  <w:iCs/>
                </w:rPr>
              </w:rPrChange>
            </w:rPr>
            <w:delText>Samsung Pulsar All-Flash Storage System</w:delText>
          </w:r>
          <w:r w:rsidR="00BD6092" w:rsidDel="00E2587A">
            <w:delText xml:space="preserve"> supercomputer, essentially a </w:delText>
          </w:r>
          <w:r w:rsidR="00BD6092" w:rsidRPr="0002705E" w:rsidDel="00E2587A">
            <w:delText>large</w:delText>
          </w:r>
          <w:r w:rsidR="00BD6092" w:rsidDel="00E2587A">
            <w:delText xml:space="preserve"> </w:delText>
          </w:r>
          <w:r w:rsidR="0002705E" w:rsidDel="00E2587A">
            <w:delText xml:space="preserve">sophisticated </w:delText>
          </w:r>
          <w:r w:rsidR="00BD6092" w:rsidDel="00E2587A">
            <w:delText xml:space="preserve">corporate cloud computer. </w:delText>
          </w:r>
          <w:r w:rsidR="00A71E0E" w:rsidDel="00E2587A">
            <w:delText>I needed a way to get around Chicago without being tracked</w:delText>
          </w:r>
          <w:r w:rsidR="00E71166" w:rsidDel="00E2587A">
            <w:delText>, so</w:delText>
          </w:r>
          <w:r w:rsidR="00A71E0E" w:rsidDel="00E2587A">
            <w:delText xml:space="preserve">. I located the Internet address for the Tesla dealership in Chicago and penetrated their computers. Fortunately, they used a network of </w:delText>
          </w:r>
          <w:r w:rsidR="00A71E0E" w:rsidRPr="00363D6F" w:rsidDel="00E2587A">
            <w:rPr>
              <w:rFonts w:eastAsia="Calibri" w:cs="Times New Roman"/>
              <w:color w:val="000000"/>
            </w:rPr>
            <w:delText>Dell Galaxy Plus supercomputer system</w:delText>
          </w:r>
          <w:r w:rsidR="00A71E0E" w:rsidDel="00E2587A">
            <w:rPr>
              <w:rFonts w:eastAsia="Calibri" w:cs="Times New Roman"/>
              <w:color w:val="000000"/>
            </w:rPr>
            <w:delText>s, just like my rig.</w:delText>
          </w:r>
          <w:r w:rsidR="006F74FA" w:rsidDel="00E2587A">
            <w:rPr>
              <w:rFonts w:eastAsia="Calibri" w:cs="Times New Roman"/>
              <w:color w:val="000000"/>
            </w:rPr>
            <w:delText xml:space="preserve"> </w:delText>
          </w:r>
          <w:r w:rsidR="00A71E0E" w:rsidDel="00E2587A">
            <w:rPr>
              <w:rFonts w:eastAsia="Calibri" w:cs="Times New Roman"/>
              <w:color w:val="000000"/>
            </w:rPr>
            <w:delText xml:space="preserve"> I found the Maintenance Manager’s machine, planted my software, and quickly found a maintenance app and manuals describing its operation.</w:delText>
          </w:r>
          <w:r w:rsidR="006F74FA" w:rsidDel="00E2587A">
            <w:rPr>
              <w:rFonts w:eastAsia="Calibri" w:cs="Times New Roman"/>
              <w:color w:val="000000"/>
            </w:rPr>
            <w:delText xml:space="preserve"> Fortunately for me, the Maintenance Manager’s desktop supercomputer was always left on, even after hours.</w:delText>
          </w:r>
          <w:r w:rsidR="00A71E0E" w:rsidDel="00E2587A">
            <w:rPr>
              <w:rFonts w:eastAsia="Calibri" w:cs="Times New Roman"/>
              <w:color w:val="000000"/>
            </w:rPr>
            <w:delText xml:space="preserve"> The</w:delText>
          </w:r>
          <w:r w:rsidR="006F74FA" w:rsidDel="00E2587A">
            <w:rPr>
              <w:rFonts w:eastAsia="Calibri" w:cs="Times New Roman"/>
              <w:color w:val="000000"/>
            </w:rPr>
            <w:delText>His</w:delText>
          </w:r>
          <w:r w:rsidR="00A71E0E" w:rsidDel="00E2587A">
            <w:rPr>
              <w:rFonts w:eastAsia="Calibri" w:cs="Times New Roman"/>
              <w:color w:val="000000"/>
            </w:rPr>
            <w:delText xml:space="preserve"> maintenance app enabled me to request a Tesla vehicle, program its destination, and delete any usage records after I finished. I wrote software to allow me to use my smartphone to control the </w:delText>
          </w:r>
          <w:r w:rsidR="003B7072" w:rsidDel="00E2587A">
            <w:rPr>
              <w:rFonts w:eastAsia="Calibri" w:cs="Times New Roman"/>
              <w:color w:val="000000"/>
            </w:rPr>
            <w:delText>RoboTaxies</w:delText>
          </w:r>
          <w:r w:rsidR="00A71E0E" w:rsidDel="00E2587A">
            <w:rPr>
              <w:rFonts w:eastAsia="Calibri" w:cs="Times New Roman"/>
              <w:color w:val="000000"/>
            </w:rPr>
            <w:delText>.</w:delText>
          </w:r>
          <w:r w:rsidR="003B7072" w:rsidDel="00E2587A">
            <w:delText xml:space="preserve"> Not wanting to cheat the Tesla Corporation, I used a $500 burner debit card to pay for my journies. At the end of the trip, I programmed a benign trip around town equal to the actual miles I traveled into the car’s onboard computer. In other words, they got their money but had no idea where I went.</w:delText>
          </w:r>
        </w:del>
      </w:ins>
    </w:p>
    <w:p w14:paraId="622DDB91" w14:textId="31941C06" w:rsidR="003B7072" w:rsidDel="00E2587A" w:rsidRDefault="003B7072" w:rsidP="003B7072">
      <w:pPr>
        <w:pStyle w:val="BodyNormal"/>
        <w:rPr>
          <w:ins w:id="8886" w:author="Author"/>
          <w:del w:id="8887" w:author="Author"/>
        </w:rPr>
      </w:pPr>
      <w:ins w:id="8888" w:author="Author">
        <w:del w:id="8889" w:author="Author">
          <w:r w:rsidDel="00E2587A">
            <w:rPr>
              <w:rFonts w:eastAsia="Calibri" w:cs="Times New Roman"/>
              <w:color w:val="000000"/>
            </w:rPr>
            <w:delText>I concentrated on Tilly and Colby Cottrel’s projects on weekdays</w:delText>
          </w:r>
          <w:r w:rsidR="00D70023" w:rsidDel="00E2587A">
            <w:rPr>
              <w:rFonts w:eastAsia="Calibri" w:cs="Times New Roman"/>
              <w:color w:val="000000"/>
            </w:rPr>
            <w:delText>,</w:delText>
          </w:r>
          <w:r w:rsidDel="00E2587A">
            <w:rPr>
              <w:rFonts w:eastAsia="Calibri" w:cs="Times New Roman"/>
              <w:color w:val="000000"/>
            </w:rPr>
            <w:delText xml:space="preserve">. </w:delText>
          </w:r>
          <w:r w:rsidR="00D70023" w:rsidDel="00E2587A">
            <w:rPr>
              <w:rFonts w:eastAsia="Calibri" w:cs="Times New Roman"/>
              <w:color w:val="000000"/>
            </w:rPr>
            <w:delText>b</w:delText>
          </w:r>
          <w:r w:rsidDel="00E2587A">
            <w:rPr>
              <w:rFonts w:eastAsia="Calibri" w:cs="Times New Roman"/>
              <w:color w:val="000000"/>
            </w:rPr>
            <w:delText xml:space="preserve">But I developed all the tools I needed to investigate Imer Bisha’s company on the weekends. Chicago Cyber Engineering has a </w:delText>
          </w:r>
          <w:r w:rsidRPr="00363D6F" w:rsidDel="00E2587A">
            <w:delText>Samsung Pulsar All-Flash Storage System</w:delText>
          </w:r>
          <w:r w:rsidDel="00E2587A">
            <w:delText xml:space="preserve"> supercomputer, essentially a sophisticated corporate cloud computer.</w:delText>
          </w:r>
        </w:del>
      </w:ins>
    </w:p>
    <w:p w14:paraId="2DA7CF2B" w14:textId="0A309354" w:rsidR="000543F7" w:rsidDel="00E2587A" w:rsidRDefault="006A79BC" w:rsidP="003B7072">
      <w:pPr>
        <w:pStyle w:val="BodyNormal"/>
        <w:rPr>
          <w:ins w:id="8890" w:author="Author"/>
          <w:del w:id="8891" w:author="Author"/>
        </w:rPr>
      </w:pPr>
      <w:ins w:id="8892" w:author="Author">
        <w:del w:id="8893" w:author="Author">
          <w:r w:rsidDel="00E2587A">
            <w:delText>By breaking into the NOAA (National Oceanic and Atmospheric Administration)</w:delText>
          </w:r>
          <w:r w:rsidR="00B93904" w:rsidDel="00E2587A">
            <w:delText xml:space="preserve"> computer</w:delText>
          </w:r>
          <w:r w:rsidDel="00E2587A">
            <w:delText xml:space="preserve"> </w:delText>
          </w:r>
          <w:r w:rsidRPr="00B93904" w:rsidDel="00E2587A">
            <w:rPr>
              <w:rFonts w:cs="Arial"/>
            </w:rPr>
            <w:delText xml:space="preserve">in </w:delText>
          </w:r>
          <w:r w:rsidRPr="00B93904" w:rsidDel="00E2587A">
            <w:rPr>
              <w:rFonts w:ascii="Arial" w:hAnsi="Arial" w:cs="Arial"/>
              <w:shd w:val="clear" w:color="auto" w:fill="FFFFFF"/>
              <w:rPrChange w:id="8894" w:author="Author">
                <w:rPr>
                  <w:rFonts w:ascii="Nunito Sans" w:hAnsi="Nunito Sans"/>
                  <w:color w:val="333333"/>
                  <w:shd w:val="clear" w:color="auto" w:fill="FFFFFF"/>
                </w:rPr>
              </w:rPrChange>
            </w:rPr>
            <w:delText>Manassas, Virginia, I was able to use</w:delText>
          </w:r>
          <w:r w:rsidR="000543F7" w:rsidDel="00E2587A">
            <w:rPr>
              <w:rFonts w:cs="Arial"/>
              <w:shd w:val="clear" w:color="auto" w:fill="FFFFFF"/>
            </w:rPr>
            <w:delText>used</w:delText>
          </w:r>
          <w:r w:rsidRPr="00B93904" w:rsidDel="00E2587A">
            <w:rPr>
              <w:rFonts w:ascii="Arial" w:hAnsi="Arial" w:cs="Arial"/>
              <w:shd w:val="clear" w:color="auto" w:fill="FFFFFF"/>
              <w:rPrChange w:id="8895" w:author="Author">
                <w:rPr>
                  <w:rFonts w:ascii="Nunito Sans" w:hAnsi="Nunito Sans"/>
                  <w:color w:val="333333"/>
                  <w:shd w:val="clear" w:color="auto" w:fill="FFFFFF"/>
                </w:rPr>
              </w:rPrChange>
            </w:rPr>
            <w:delText xml:space="preserve"> their computer</w:delText>
          </w:r>
          <w:r w:rsidR="00B93904" w:rsidDel="00E2587A">
            <w:rPr>
              <w:rFonts w:cs="Arial"/>
              <w:shd w:val="clear" w:color="auto" w:fill="FFFFFF"/>
            </w:rPr>
            <w:delText>machine</w:delText>
          </w:r>
          <w:r w:rsidRPr="00B93904" w:rsidDel="00E2587A">
            <w:rPr>
              <w:rFonts w:ascii="Arial" w:hAnsi="Arial" w:cs="Arial"/>
              <w:shd w:val="clear" w:color="auto" w:fill="FFFFFF"/>
              <w:rPrChange w:id="8896" w:author="Author">
                <w:rPr>
                  <w:rFonts w:ascii="Nunito Sans" w:hAnsi="Nunito Sans"/>
                  <w:color w:val="333333"/>
                  <w:shd w:val="clear" w:color="auto" w:fill="FFFFFF"/>
                </w:rPr>
              </w:rPrChange>
            </w:rPr>
            <w:delText xml:space="preserve"> to do a web craw to index every Internet address in Chicago and Washington.</w:delText>
          </w:r>
          <w:r w:rsidRPr="00B93904" w:rsidDel="00E2587A">
            <w:rPr>
              <w:rFonts w:cs="Arial"/>
            </w:rPr>
            <w:delText xml:space="preserve"> </w:delText>
          </w:r>
          <w:r w:rsidDel="00E2587A">
            <w:delText xml:space="preserve">This supercomputer analyzes weather patterns and uses a gargantuan-sized amount of petaflops running daily. </w:delText>
          </w:r>
          <w:r w:rsidR="00B93904" w:rsidDel="00E2587A">
            <w:delText>They never noticed my usage, essentially a burp in a derecho.</w:delText>
          </w:r>
        </w:del>
      </w:ins>
    </w:p>
    <w:p w14:paraId="68F00F2F" w14:textId="6253E459" w:rsidR="006A79BC" w:rsidDel="00E2587A" w:rsidRDefault="000543F7" w:rsidP="003B7072">
      <w:pPr>
        <w:pStyle w:val="BodyNormal"/>
        <w:rPr>
          <w:ins w:id="8897" w:author="Author"/>
          <w:del w:id="8898" w:author="Author"/>
        </w:rPr>
      </w:pPr>
      <w:ins w:id="8899" w:author="Author">
        <w:del w:id="8900" w:author="Author">
          <w:r w:rsidDel="00E2587A">
            <w:delText>Using my map of Chicago Internet addresses, I quickly located the Internet URLs (Uniform Resource Locators or, simply, Internet addresses) associated</w:delText>
          </w:r>
          <w:r w:rsidR="006A79BC" w:rsidDel="00E2587A">
            <w:delText xml:space="preserve"> </w:delText>
          </w:r>
          <w:r w:rsidDel="00E2587A">
            <w:delText>with Chicago Cyber Engineering</w:delText>
          </w:r>
          <w:r w:rsidR="00076CAA" w:rsidDel="00E2587A">
            <w:delText>URLs (Uniform Resource Locators or Internet addresses) associated with Chicago Cyber Engineering</w:delText>
          </w:r>
          <w:r w:rsidDel="00E2587A">
            <w:delText>.</w:delText>
          </w:r>
          <w:r w:rsidR="00121340" w:rsidDel="00E2587A">
            <w:delText xml:space="preserve"> I buried my exploit and software tools into their router, mainframe, and every laptop connected to their </w:delText>
          </w:r>
          <w:r w:rsidR="00121340" w:rsidRPr="00121340" w:rsidDel="00E2587A">
            <w:delText>Samsung Pulsar All-Flash Storage System</w:delText>
          </w:r>
          <w:r w:rsidR="00121340" w:rsidDel="00E2587A">
            <w:delText>. Morton did know that I was in his system.</w:delText>
          </w:r>
        </w:del>
      </w:ins>
    </w:p>
    <w:p w14:paraId="13CD8AD6" w14:textId="09673367" w:rsidR="00121340" w:rsidDel="00E2587A" w:rsidRDefault="00121340" w:rsidP="003B7072">
      <w:pPr>
        <w:pStyle w:val="BodyNormal"/>
        <w:rPr>
          <w:ins w:id="8901" w:author="Author"/>
          <w:del w:id="8902" w:author="Author"/>
        </w:rPr>
      </w:pPr>
      <w:ins w:id="8903" w:author="Author">
        <w:del w:id="8904" w:author="Author">
          <w:r w:rsidDel="00E2587A">
            <w:delText>I spent every free hour studying Morton’s cloud computer and the users working on it. Many of their projects were legitimate, such as building large station displays for San Francisco’s BART transit system. When I tapped into their in-house chat system, then it became clear that they were running a criminal enterprise on the side. Morton’s chat system, allowing employees to text back-and-</w:delText>
          </w:r>
          <w:r w:rsidR="00D70023" w:rsidDel="00E2587A">
            <w:delText xml:space="preserve"> and </w:delText>
          </w:r>
          <w:r w:rsidDel="00E2587A">
            <w:delText>forth, had a five-second limit for a response, or the software would do a multiple eras</w:delText>
          </w:r>
          <w:r w:rsidR="00D70023" w:rsidDel="00E2587A">
            <w:delText>ur</w:delText>
          </w:r>
          <w:r w:rsidDel="00E2587A">
            <w:delText>e</w:delText>
          </w:r>
          <w:r w:rsidR="00D70023" w:rsidDel="00E2587A">
            <w:delText>s</w:delText>
          </w:r>
          <w:r w:rsidDel="00E2587A">
            <w:delText xml:space="preserve"> of the message. Not even the CIA could resurrect the chat messages after erasure. Naturally, I wrote an app to intercept all chat messages and send them to my home. Since I installed another app in Morton’s cloud machine to tamper with the Internet usage statistics, he was unaware of me transmitting anything in and out of his shop.</w:delText>
          </w:r>
        </w:del>
      </w:ins>
    </w:p>
    <w:p w14:paraId="2737F321" w14:textId="1CDFD3C3" w:rsidR="00691193" w:rsidDel="00E2587A" w:rsidRDefault="00121340" w:rsidP="003B7072">
      <w:pPr>
        <w:pStyle w:val="BodyNormal"/>
        <w:rPr>
          <w:ins w:id="8905" w:author="Author"/>
          <w:del w:id="8906" w:author="Author"/>
        </w:rPr>
      </w:pPr>
      <w:ins w:id="8907" w:author="Author">
        <w:del w:id="8908" w:author="Author">
          <w:r w:rsidDel="00E2587A">
            <w:delText>Early on, I got lucky. I caught Doctor Morton plugging a petabyte thumb drive into his laptop computer in his office. He must have left the office for a short time</w:delText>
          </w:r>
          <w:r w:rsidR="005A6432" w:rsidDel="00E2587A">
            <w:delText>briefly</w:delText>
          </w:r>
          <w:r w:rsidDel="00E2587A">
            <w:delText>, but</w:delText>
          </w:r>
          <w:r w:rsidR="00B4742B" w:rsidDel="00E2587A">
            <w:delText>so</w:delText>
          </w:r>
          <w:r w:rsidDel="00E2587A">
            <w:delText xml:space="preserve"> I transmitted the whole shebang back to my home office. This petabyte module had all his hacking software on it, source code, </w:delText>
          </w:r>
          <w:r w:rsidR="000C20F2" w:rsidDel="00E2587A">
            <w:delText xml:space="preserve">and </w:delText>
          </w:r>
          <w:r w:rsidDel="00E2587A">
            <w:delText>documentation, and everything. It was a gold mine for me. I spent a couple of months studying his exploits, and I</w:delText>
          </w:r>
          <w:r w:rsidR="005A6432" w:rsidDel="00E2587A">
            <w:delText xml:space="preserve"> and</w:delText>
          </w:r>
          <w:r w:rsidDel="00E2587A">
            <w:delText xml:space="preserve"> learned how to defend myself if he ever attempted to invade my systems.</w:delText>
          </w:r>
          <w:r w:rsidR="00691193" w:rsidDel="00E2587A">
            <w:delText xml:space="preserve"> </w:delText>
          </w:r>
        </w:del>
      </w:ins>
    </w:p>
    <w:p w14:paraId="033AC9B2" w14:textId="51CB9DE1" w:rsidR="00691193" w:rsidDel="00E2587A" w:rsidRDefault="00691193" w:rsidP="003B7072">
      <w:pPr>
        <w:pStyle w:val="BodyNormal"/>
        <w:rPr>
          <w:ins w:id="8909" w:author="Author"/>
          <w:del w:id="8910" w:author="Author"/>
        </w:rPr>
      </w:pPr>
    </w:p>
    <w:p w14:paraId="65891A3F" w14:textId="0B74A9DE" w:rsidR="00691193" w:rsidDel="00E2587A" w:rsidRDefault="00691193" w:rsidP="003B7072">
      <w:pPr>
        <w:pStyle w:val="BodyNormal"/>
        <w:rPr>
          <w:ins w:id="8911" w:author="Author"/>
          <w:del w:id="8912" w:author="Author"/>
        </w:rPr>
      </w:pPr>
    </w:p>
    <w:p w14:paraId="1F102BC7" w14:textId="030990C7" w:rsidR="00691193" w:rsidDel="00E2587A" w:rsidRDefault="00691193" w:rsidP="00691193">
      <w:pPr>
        <w:pStyle w:val="ASubheadLevel1"/>
        <w:rPr>
          <w:ins w:id="8913" w:author="Author"/>
          <w:del w:id="8914" w:author="Author"/>
        </w:rPr>
      </w:pPr>
      <w:ins w:id="8915" w:author="Author">
        <w:del w:id="8916" w:author="Author">
          <w:r w:rsidDel="00E2587A">
            <w:delText>The Handsome Policeman</w:delText>
          </w:r>
        </w:del>
      </w:ins>
    </w:p>
    <w:p w14:paraId="597D8ABF" w14:textId="089F4AB7" w:rsidR="000C20F2" w:rsidDel="00E2587A" w:rsidRDefault="00691193" w:rsidP="00691193">
      <w:pPr>
        <w:pStyle w:val="BodyNormal"/>
        <w:rPr>
          <w:ins w:id="8917" w:author="Author"/>
          <w:del w:id="8918" w:author="Author"/>
        </w:rPr>
      </w:pPr>
      <w:ins w:id="8919" w:author="Author">
        <w:del w:id="8920" w:author="Author">
          <w:r w:rsidDel="00E2587A">
            <w:delText xml:space="preserve">I continued unabated </w:delText>
          </w:r>
          <w:r w:rsidR="00883771" w:rsidDel="00E2587A">
            <w:delText xml:space="preserve">the </w:delText>
          </w:r>
          <w:r w:rsidDel="00E2587A">
            <w:delText>my weekly training with my Sensei, Yong Wu. He suggested</w:delText>
          </w:r>
          <w:r w:rsidR="00F6198D" w:rsidDel="00E2587A">
            <w:delText>advocated</w:delText>
          </w:r>
          <w:r w:rsidDel="00E2587A">
            <w:delText xml:space="preserve"> a daily run through Grant Park</w:delText>
          </w:r>
          <w:r w:rsidR="000C20F2" w:rsidDel="00E2587A">
            <w:delText xml:space="preserve">, </w:delText>
          </w:r>
          <w:r w:rsidDel="00E2587A">
            <w:delText xml:space="preserve"> and</w:delText>
          </w:r>
          <w:r w:rsidR="000C20F2" w:rsidDel="00E2587A">
            <w:delText>which was</w:delText>
          </w:r>
          <w:r w:rsidDel="00E2587A">
            <w:delText xml:space="preserve"> a quick ride on the L from my apartment in Chinatown. I usually ra</w:delText>
          </w:r>
          <w:r w:rsidR="00883771" w:rsidDel="00E2587A">
            <w:delText>u</w:delText>
          </w:r>
          <w:r w:rsidDel="00E2587A">
            <w:delText>n</w:delText>
          </w:r>
          <w:r w:rsidR="00554A29" w:rsidDel="00E2587A">
            <w:delText xml:space="preserve"> in the</w:delText>
          </w:r>
          <w:r w:rsidDel="00E2587A">
            <w:delText xml:space="preserve"> late afternoon, when the sun wa</w:delText>
          </w:r>
          <w:r w:rsidR="00883771" w:rsidDel="00E2587A">
            <w:delText>i</w:delText>
          </w:r>
          <w:r w:rsidDel="00E2587A">
            <w:delText>s lower in the sky and the air cooler.</w:delText>
          </w:r>
          <w:r w:rsidR="00554A29" w:rsidDel="00E2587A">
            <w:delText xml:space="preserve"> and would always</w:delText>
          </w:r>
          <w:r w:rsidDel="00E2587A">
            <w:delText xml:space="preserve"> Running two miles, I liked to end the</w:delText>
          </w:r>
          <w:r w:rsidR="000C20F2" w:rsidDel="00E2587A">
            <w:delText>my two-mile run on the</w:delText>
          </w:r>
          <w:r w:rsidDel="00E2587A">
            <w:delText xml:space="preserve"> run on the Lakefront Trail, which is adjacent to Lake Michigan.</w:delText>
          </w:r>
          <w:r w:rsidR="000F72DB" w:rsidDel="00E2587A">
            <w:delText xml:space="preserve"> The picturesque Lakefront Trail is tree-lined on both sides and cooler than running in the open in summertime.</w:delText>
          </w:r>
          <w:r w:rsidR="000C20F2" w:rsidDel="00E2587A">
            <w:delText xml:space="preserve"> There wa</w:delText>
          </w:r>
          <w:r w:rsidR="00673EDA" w:rsidDel="00E2587A">
            <w:delText>‘s</w:delText>
          </w:r>
          <w:r w:rsidR="000C20F2" w:rsidDel="00E2587A">
            <w:delText>s</w:delText>
          </w:r>
          <w:r w:rsidR="000F72DB" w:rsidDel="00E2587A">
            <w:delText>is</w:delText>
          </w:r>
          <w:r w:rsidR="000C20F2" w:rsidDel="00E2587A">
            <w:delText xml:space="preserve"> a </w:delText>
          </w:r>
          <w:r w:rsidR="002A4B05" w:rsidDel="00E2587A">
            <w:delText xml:space="preserve">public </w:delText>
          </w:r>
          <w:r w:rsidR="000C20F2" w:rsidDel="00E2587A">
            <w:delText>water</w:delText>
          </w:r>
          <w:r w:rsidR="002A4B05" w:rsidDel="00E2587A">
            <w:delText>drinking</w:delText>
          </w:r>
          <w:r w:rsidR="000C20F2" w:rsidDel="00E2587A">
            <w:delText xml:space="preserve"> fountain at</w:delText>
          </w:r>
          <w:r w:rsidR="009A46A5" w:rsidDel="00E2587A">
            <w:delText>near</w:delText>
          </w:r>
          <w:r w:rsidR="000C20F2" w:rsidDel="00E2587A">
            <w:delText xml:space="preserve"> the Chicago Horizon Pavilion where I’d rest for a few moments before jogging back to the L</w:delText>
          </w:r>
          <w:r w:rsidR="002A4B05" w:rsidDel="00E2587A">
            <w:delText>Green Line</w:delText>
          </w:r>
          <w:r w:rsidR="000C20F2" w:rsidDel="00E2587A">
            <w:delText xml:space="preserve"> to go home.</w:delText>
          </w:r>
        </w:del>
      </w:ins>
    </w:p>
    <w:p w14:paraId="7EC438D4" w14:textId="1B19772E" w:rsidR="00691193" w:rsidDel="00E2587A" w:rsidRDefault="000C20F2" w:rsidP="00691193">
      <w:pPr>
        <w:pStyle w:val="BodyNormal"/>
        <w:rPr>
          <w:ins w:id="8921" w:author="Author"/>
          <w:del w:id="8922" w:author="Author"/>
        </w:rPr>
      </w:pPr>
      <w:ins w:id="8923" w:author="Author">
        <w:del w:id="8924" w:author="Author">
          <w:r w:rsidDel="00E2587A">
            <w:delText>I watched an incredibly handsome man jog up to the Pavilion one Sunday afterno</w:delText>
          </w:r>
          <w:r w:rsidR="000F72DB" w:rsidDel="00E2587A">
            <w:delText>One Sunday afternoon, I watched an incredibly handsome man run up</w:delText>
          </w:r>
          <w:r w:rsidR="00883771" w:rsidDel="00E2587A">
            <w:delText>arrive</w:delText>
          </w:r>
          <w:r w:rsidR="00883E58" w:rsidDel="00E2587A">
            <w:delText>finish his run</w:delText>
          </w:r>
          <w:r w:rsidR="00883771" w:rsidDel="00E2587A">
            <w:delText xml:space="preserve"> at</w:delText>
          </w:r>
          <w:r w:rsidR="000F72DB" w:rsidDel="00E2587A">
            <w:delText xml:space="preserve"> to the Pavili</w:delText>
          </w:r>
          <w:r w:rsidDel="00E2587A">
            <w:delText>on.</w:delText>
          </w:r>
          <w:r w:rsidR="00691193" w:rsidDel="00E2587A">
            <w:delText xml:space="preserve"> </w:delText>
          </w:r>
          <w:r w:rsidDel="00E2587A">
            <w:delText xml:space="preserve">He was tall, maybe six foot three, with a </w:delText>
          </w:r>
          <w:r w:rsidR="00007E4D" w:rsidDel="00E2587A">
            <w:delText xml:space="preserve">sculpturesque </w:delText>
          </w:r>
          <w:r w:rsidDel="00E2587A">
            <w:delText xml:space="preserve">sculptured face like a Greek Adonis. His brown hair, cut short around the sides, was spiky and unruly in the front, which was </w:delText>
          </w:r>
          <w:r w:rsidR="001033E8" w:rsidDel="00E2587A">
            <w:delText xml:space="preserve">the </w:delText>
          </w:r>
          <w:r w:rsidDel="00E2587A">
            <w:delText>the standard</w:delText>
          </w:r>
          <w:r w:rsidR="005B3B39" w:rsidDel="00E2587A">
            <w:delText>popular</w:delText>
          </w:r>
          <w:r w:rsidR="001033E8" w:rsidDel="00E2587A">
            <w:delText xml:space="preserve"> style</w:delText>
          </w:r>
          <w:r w:rsidDel="00E2587A">
            <w:delText xml:space="preserve"> these days. His smile projected warmth, and he had kind eyes. I was</w:delText>
          </w:r>
          <w:r w:rsidRPr="000C20F2" w:rsidDel="00E2587A">
            <w:delText xml:space="preserve"> </w:delText>
          </w:r>
          <w:r w:rsidDel="00E2587A">
            <w:delText>captivated.</w:delText>
          </w:r>
        </w:del>
      </w:ins>
    </w:p>
    <w:p w14:paraId="68959326" w14:textId="7F4FD354" w:rsidR="000C20F2" w:rsidDel="00E2587A" w:rsidRDefault="000C20F2" w:rsidP="00691193">
      <w:pPr>
        <w:pStyle w:val="BodyNormal"/>
        <w:rPr>
          <w:ins w:id="8925" w:author="Author"/>
          <w:del w:id="8926" w:author="Author"/>
        </w:rPr>
      </w:pPr>
      <w:ins w:id="8927" w:author="Author">
        <w:del w:id="8928" w:author="Author">
          <w:r w:rsidDel="00E2587A">
            <w:delText xml:space="preserve">I started watching for him. No other man had this effect on me. Sometimes he didn’t show, but on those days I </w:delText>
          </w:r>
          <w:r w:rsidR="00124960" w:rsidDel="00E2587A">
            <w:delText xml:space="preserve">did </w:delText>
          </w:r>
          <w:r w:rsidDel="00E2587A">
            <w:delText>saw</w:delText>
          </w:r>
          <w:r w:rsidR="00124960" w:rsidDel="00E2587A">
            <w:delText>ee</w:delText>
          </w:r>
          <w:r w:rsidDel="00E2587A">
            <w:delText xml:space="preserve"> him, my heart would heave</w:delText>
          </w:r>
          <w:r w:rsidR="000F72DB" w:rsidDel="00E2587A">
            <w:delText>palpitate</w:delText>
          </w:r>
          <w:r w:rsidDel="00E2587A">
            <w:delText xml:space="preserve"> the moment </w:delText>
          </w:r>
          <w:r w:rsidR="001C7684" w:rsidDel="00E2587A">
            <w:delText>he appeared</w:delText>
          </w:r>
          <w:r w:rsidDel="00E2587A">
            <w:delText>I saw him. My mind</w:delText>
          </w:r>
          <w:r w:rsidR="00883771" w:rsidDel="00E2587A">
            <w:delText>intellect</w:delText>
          </w:r>
          <w:r w:rsidDel="00E2587A">
            <w:delText xml:space="preserve"> would </w:delText>
          </w:r>
          <w:r w:rsidR="000F72DB" w:rsidDel="00E2587A">
            <w:delText xml:space="preserve">immediately </w:delText>
          </w:r>
          <w:r w:rsidR="00883771" w:rsidDel="00E2587A">
            <w:delText xml:space="preserve">quarrel </w:delText>
          </w:r>
          <w:r w:rsidDel="00E2587A">
            <w:delText>argue with my emotional self.</w:delText>
          </w:r>
        </w:del>
      </w:ins>
    </w:p>
    <w:p w14:paraId="401DB42F" w14:textId="346B34BA" w:rsidR="000C20F2" w:rsidDel="00E2587A" w:rsidRDefault="000C20F2" w:rsidP="00691193">
      <w:pPr>
        <w:pStyle w:val="BodyNormal"/>
        <w:rPr>
          <w:ins w:id="8929" w:author="Author"/>
          <w:del w:id="8930" w:author="Author"/>
        </w:rPr>
      </w:pPr>
    </w:p>
    <w:p w14:paraId="484EB83C" w14:textId="1DE21756" w:rsidR="000C20F2" w:rsidRPr="000C20F2" w:rsidDel="00E2587A" w:rsidRDefault="000C20F2" w:rsidP="00691193">
      <w:pPr>
        <w:pStyle w:val="BodyNormal"/>
        <w:rPr>
          <w:ins w:id="8931" w:author="Author"/>
          <w:del w:id="8932" w:author="Author"/>
          <w:i/>
          <w:iCs/>
          <w:rPrChange w:id="8933" w:author="Author">
            <w:rPr>
              <w:ins w:id="8934" w:author="Author"/>
              <w:del w:id="8935" w:author="Author"/>
            </w:rPr>
          </w:rPrChange>
        </w:rPr>
      </w:pPr>
      <w:ins w:id="8936" w:author="Author">
        <w:del w:id="8937" w:author="Author">
          <w:r w:rsidRPr="000C20F2" w:rsidDel="00E2587A">
            <w:rPr>
              <w:i/>
              <w:iCs/>
              <w:rPrChange w:id="8938" w:author="Author">
                <w:rPr/>
              </w:rPrChange>
            </w:rPr>
            <w:delText xml:space="preserve">“Jane, give it up. You don’t have a chance with him. Move along!” </w:delText>
          </w:r>
        </w:del>
      </w:ins>
    </w:p>
    <w:p w14:paraId="07B1C532" w14:textId="05A601C2" w:rsidR="00691193" w:rsidDel="00E2587A" w:rsidRDefault="00691193" w:rsidP="003B7072">
      <w:pPr>
        <w:pStyle w:val="BodyNormal"/>
        <w:rPr>
          <w:ins w:id="8939" w:author="Author"/>
          <w:del w:id="8940" w:author="Author"/>
        </w:rPr>
      </w:pPr>
    </w:p>
    <w:p w14:paraId="4B662AF5" w14:textId="3F56A900" w:rsidR="000C20F2" w:rsidDel="00E2587A" w:rsidRDefault="000C20F2" w:rsidP="003B7072">
      <w:pPr>
        <w:pStyle w:val="BodyNormal"/>
        <w:rPr>
          <w:ins w:id="8941" w:author="Author"/>
          <w:del w:id="8942" w:author="Author"/>
        </w:rPr>
      </w:pPr>
      <w:ins w:id="8943" w:author="Author">
        <w:del w:id="8944" w:author="Author">
          <w:r w:rsidDel="00E2587A">
            <w:delText>One day a policeman walked up to him</w:delText>
          </w:r>
          <w:r w:rsidR="00883771" w:rsidDel="00E2587A">
            <w:delText>,</w:delText>
          </w:r>
          <w:r w:rsidDel="00E2587A">
            <w:delText>.</w:delText>
          </w:r>
          <w:r w:rsidR="00883771" w:rsidDel="00E2587A">
            <w:delText xml:space="preserve"> and</w:delText>
          </w:r>
          <w:r w:rsidDel="00E2587A">
            <w:delText xml:space="preserve"> T</w:delText>
          </w:r>
          <w:r w:rsidR="00883771" w:rsidDel="00E2587A">
            <w:delText>t</w:delText>
          </w:r>
          <w:r w:rsidDel="00E2587A">
            <w:delText>hey talked. Possibly they knew each other</w:delText>
          </w:r>
          <w:r w:rsidR="00883771" w:rsidDel="00E2587A">
            <w:delText>?</w:delText>
          </w:r>
          <w:r w:rsidDel="00E2587A">
            <w:delText>. That just made me more curious. Who was this gorgeous mystery man?</w:delText>
          </w:r>
        </w:del>
      </w:ins>
    </w:p>
    <w:p w14:paraId="343A0B7F" w14:textId="3A0E32C8" w:rsidR="00A05BF8" w:rsidDel="00E2587A" w:rsidRDefault="000C20F2" w:rsidP="003B7072">
      <w:pPr>
        <w:pStyle w:val="BodyNormal"/>
        <w:rPr>
          <w:ins w:id="8945" w:author="Author"/>
          <w:del w:id="8946" w:author="Author"/>
        </w:rPr>
      </w:pPr>
      <w:ins w:id="8947" w:author="Author">
        <w:del w:id="8948" w:author="Author">
          <w:r w:rsidDel="00E2587A">
            <w:delText>It was a Thursday, I recall. The afternoon summer temperature was brutal, just over 1</w:delText>
          </w:r>
          <w:r w:rsidR="001945C9" w:rsidDel="00E2587A">
            <w:delText>0</w:delText>
          </w:r>
          <w:r w:rsidDel="00E2587A">
            <w:delText>15</w:delText>
          </w:r>
          <w:r w:rsidR="003B1092" w:rsidDel="00E2587A">
            <w:delText>8</w:delText>
          </w:r>
          <w:r w:rsidDel="00E2587A">
            <w:delText xml:space="preserve"> degrees and humidity above 90 percent. I was sitting on the grass near the Pavilion, having refilled</w:delText>
          </w:r>
          <w:r w:rsidR="00C744F6" w:rsidDel="00E2587A">
            <w:delText>having refilled</w:delText>
          </w:r>
          <w:r w:rsidDel="00E2587A">
            <w:delText xml:space="preserve"> my water bottle from the public drinking fountain. I usually wear a fanny pack containing my water bottle, a small electric stun device for protection, a burner debit card, and my house keys. I watched my mystery man run to</w:delText>
          </w:r>
          <w:r w:rsidR="00310F34" w:rsidDel="00E2587A">
            <w:delText>approach</w:delText>
          </w:r>
          <w:r w:rsidDel="00E2587A">
            <w:delText xml:space="preserve"> the pavilion, covered in sweat. It only made him look more desirable. </w:delText>
          </w:r>
          <w:r w:rsidR="00007E4D" w:rsidDel="00E2587A">
            <w:delText>As h</w:delText>
          </w:r>
          <w:r w:rsidDel="00E2587A">
            <w:delText>He wiped the sweat from his face with his forearm</w:delText>
          </w:r>
          <w:r w:rsidR="00007E4D" w:rsidDel="00E2587A">
            <w:delText xml:space="preserve">, </w:delText>
          </w:r>
          <w:r w:rsidDel="00E2587A">
            <w:delText xml:space="preserve"> when someone</w:delText>
          </w:r>
          <w:r w:rsidR="000F72DB" w:rsidDel="00E2587A">
            <w:delText>a voice</w:delText>
          </w:r>
          <w:r w:rsidDel="00E2587A">
            <w:delText xml:space="preserve"> nearby shouted</w:delText>
          </w:r>
          <w:r w:rsidR="000F72DB" w:rsidDel="00E2587A">
            <w:delText>called out</w:delText>
          </w:r>
          <w:r w:rsidR="00A05BF8" w:rsidDel="00E2587A">
            <w:delText>shouted</w:delText>
          </w:r>
          <w:r w:rsidDel="00E2587A">
            <w:delText>:</w:delText>
          </w:r>
          <w:r w:rsidR="00A05BF8" w:rsidDel="00E2587A">
            <w:delText>.</w:delText>
          </w:r>
        </w:del>
      </w:ins>
    </w:p>
    <w:p w14:paraId="10D24C74" w14:textId="3AE78D3F" w:rsidR="000C20F2" w:rsidDel="00E2587A" w:rsidRDefault="000C20F2" w:rsidP="003B7072">
      <w:pPr>
        <w:pStyle w:val="BodyNormal"/>
        <w:rPr>
          <w:ins w:id="8949" w:author="Author"/>
          <w:del w:id="8950" w:author="Author"/>
        </w:rPr>
      </w:pPr>
      <w:ins w:id="8951" w:author="Author">
        <w:del w:id="8952" w:author="Author">
          <w:r w:rsidDel="00E2587A">
            <w:delText xml:space="preserve"> “Somebody help!”</w:delText>
          </w:r>
        </w:del>
      </w:ins>
    </w:p>
    <w:p w14:paraId="616CF42E" w14:textId="7B1F629E" w:rsidR="000C20F2" w:rsidDel="00E2587A" w:rsidRDefault="000C20F2" w:rsidP="003B7072">
      <w:pPr>
        <w:pStyle w:val="BodyNormal"/>
        <w:rPr>
          <w:ins w:id="8953" w:author="Author"/>
          <w:del w:id="8954" w:author="Author"/>
        </w:rPr>
      </w:pPr>
      <w:ins w:id="8955" w:author="Author">
        <w:del w:id="8956" w:author="Author">
          <w:r w:rsidDel="00E2587A">
            <w:delText>My mystery man and I looked back</w:delText>
          </w:r>
          <w:r w:rsidR="00C32C3B" w:rsidDel="00E2587A">
            <w:delText>south</w:delText>
          </w:r>
          <w:r w:rsidDel="00E2587A">
            <w:delText xml:space="preserve"> at the end of the Lakefront Trail, where a man had collapsed onto the sidewalk</w:delText>
          </w:r>
          <w:r w:rsidR="00A05BF8" w:rsidDel="00E2587A">
            <w:delText>pavement</w:delText>
          </w:r>
          <w:r w:rsidDel="00E2587A">
            <w:delText xml:space="preserve">, lying on his side. </w:delText>
          </w:r>
          <w:r w:rsidR="00FC2A7D" w:rsidDel="00E2587A">
            <w:delText xml:space="preserve">My mystery man </w:delText>
          </w:r>
          <w:r w:rsidDel="00E2587A">
            <w:delText>He</w:delText>
          </w:r>
          <w:r w:rsidR="005B3B39" w:rsidDel="00E2587A">
            <w:delText xml:space="preserve"> turned and</w:delText>
          </w:r>
          <w:r w:rsidDel="00E2587A">
            <w:delText xml:space="preserve"> sprinted straight towards them</w:delText>
          </w:r>
          <w:r w:rsidR="00C86287" w:rsidDel="00E2587A">
            <w:delText>him</w:delText>
          </w:r>
          <w:r w:rsidDel="00E2587A">
            <w:delText xml:space="preserve">, and I followed. There was a small crowd </w:delText>
          </w:r>
          <w:r w:rsidR="00ED24CD" w:rsidDel="00E2587A">
            <w:delText xml:space="preserve">A small crowd formed </w:delText>
          </w:r>
          <w:r w:rsidDel="00E2587A">
            <w:delText xml:space="preserve">around the </w:delText>
          </w:r>
          <w:r w:rsidR="00673EDA" w:rsidDel="00E2587A">
            <w:delText>injured</w:delText>
          </w:r>
          <w:r w:rsidR="00181900" w:rsidDel="00E2587A">
            <w:delText>stricken</w:delText>
          </w:r>
          <w:r w:rsidR="00673EDA" w:rsidDel="00E2587A">
            <w:delText xml:space="preserve"> </w:delText>
          </w:r>
          <w:r w:rsidDel="00E2587A">
            <w:delText>stricken middle-aged man</w:delText>
          </w:r>
          <w:r w:rsidR="00061089" w:rsidDel="00E2587A">
            <w:delText>person</w:delText>
          </w:r>
          <w:r w:rsidDel="00E2587A">
            <w:delText>.</w:delText>
          </w:r>
        </w:del>
      </w:ins>
    </w:p>
    <w:p w14:paraId="760A441D" w14:textId="6A9CE147" w:rsidR="000C20F2" w:rsidDel="00E2587A" w:rsidRDefault="000C20F2" w:rsidP="003B7072">
      <w:pPr>
        <w:pStyle w:val="BodyNormal"/>
        <w:rPr>
          <w:ins w:id="8957" w:author="Author"/>
          <w:del w:id="8958" w:author="Author"/>
        </w:rPr>
      </w:pPr>
      <w:ins w:id="8959" w:author="Author">
        <w:del w:id="8960" w:author="Author">
          <w:r w:rsidDel="00E2587A">
            <w:delText>My Adonis went straight</w:delText>
          </w:r>
          <w:r w:rsidR="00312DA3" w:rsidDel="00E2587A">
            <w:delText>right</w:delText>
          </w:r>
          <w:r w:rsidDel="00E2587A">
            <w:delText xml:space="preserve"> to work.</w:delText>
          </w:r>
          <w:r w:rsidR="00883771" w:rsidDel="00E2587A">
            <w:delText>,</w:delText>
          </w:r>
          <w:r w:rsidDel="00E2587A">
            <w:delText xml:space="preserve"> He position</w:delText>
          </w:r>
          <w:r w:rsidR="00883771" w:rsidDel="00E2587A">
            <w:delText>ing</w:delText>
          </w:r>
          <w:r w:rsidDel="00E2587A">
            <w:delText>ed the man on his back and fe</w:delText>
          </w:r>
          <w:r w:rsidR="00883771" w:rsidDel="00E2587A">
            <w:delText>eling</w:delText>
          </w:r>
          <w:r w:rsidDel="00E2587A">
            <w:delText>lt for a pulse. My mystery man</w:delText>
          </w:r>
          <w:r w:rsidR="00883771" w:rsidDel="00E2587A">
            <w:delText>He</w:delText>
          </w:r>
          <w:r w:rsidDel="00E2587A">
            <w:delText xml:space="preserve"> tried to get a verbal response, but the man was unconscious.</w:delText>
          </w:r>
          <w:r w:rsidR="00883771" w:rsidDel="00E2587A">
            <w:delText xml:space="preserve"> </w:delText>
          </w:r>
          <w:r w:rsidR="00047021" w:rsidDel="00E2587A">
            <w:delText xml:space="preserve">The mystery man lifted the victim’s T-shirt to expose his sternum. </w:delText>
          </w:r>
          <w:r w:rsidR="00883771" w:rsidDel="00E2587A">
            <w:delText>The stricken man was wearing</w:delText>
          </w:r>
          <w:r w:rsidR="0013153C" w:rsidDel="00E2587A">
            <w:delText>ore</w:delText>
          </w:r>
          <w:r w:rsidR="00883771" w:rsidDel="00E2587A">
            <w:delText xml:space="preserve"> a T-shirt, so my Mystery Man pulled the hem up to expose the chest. </w:delText>
          </w:r>
          <w:r w:rsidDel="00E2587A">
            <w:delText xml:space="preserve"> He w</w:delText>
          </w:r>
          <w:r w:rsidR="00883771" w:rsidDel="00E2587A">
            <w:delText>W</w:delText>
          </w:r>
          <w:r w:rsidDel="00E2587A">
            <w:delText>hipped</w:delText>
          </w:r>
          <w:r w:rsidR="00883771" w:rsidDel="00E2587A">
            <w:delText>ing</w:delText>
          </w:r>
          <w:r w:rsidDel="00E2587A">
            <w:delText xml:space="preserve"> off his </w:delText>
          </w:r>
          <w:r w:rsidR="00883771" w:rsidDel="00E2587A">
            <w:delText xml:space="preserve">own </w:delText>
          </w:r>
          <w:r w:rsidDel="00E2587A">
            <w:delText>shirt</w:delText>
          </w:r>
          <w:r w:rsidR="00883771" w:rsidDel="00E2587A">
            <w:delText>,</w:delText>
          </w:r>
          <w:r w:rsidDel="00E2587A">
            <w:delText xml:space="preserve"> and</w:delText>
          </w:r>
          <w:r w:rsidR="00883771" w:rsidDel="00E2587A">
            <w:delText>he</w:delText>
          </w:r>
          <w:r w:rsidDel="00E2587A">
            <w:delText xml:space="preserve"> folded it underneath the victim’s head, tilting it back slightly.</w:delText>
          </w:r>
        </w:del>
      </w:ins>
    </w:p>
    <w:p w14:paraId="1A7C676F" w14:textId="25002DD4" w:rsidR="000C20F2" w:rsidDel="00E2587A" w:rsidRDefault="000C20F2" w:rsidP="003B7072">
      <w:pPr>
        <w:pStyle w:val="BodyNormal"/>
        <w:rPr>
          <w:ins w:id="8961" w:author="Author"/>
          <w:del w:id="8962" w:author="Author"/>
        </w:rPr>
      </w:pPr>
      <w:ins w:id="8963" w:author="Author">
        <w:del w:id="8964" w:author="Author">
          <w:r w:rsidDel="00E2587A">
            <w:delText xml:space="preserve">I gulped. Mystery Man’s bare chest was as taut and muscular as an Olympic athlete's. After asking a woman nearby to call 911, he started CPR. It was evident that he knew </w:delText>
          </w:r>
          <w:r w:rsidR="0021714C" w:rsidDel="00E2587A">
            <w:delText xml:space="preserve">exactly </w:delText>
          </w:r>
          <w:r w:rsidDel="00E2587A">
            <w:delText>what to do</w:delText>
          </w:r>
          <w:r w:rsidR="002A291A" w:rsidDel="00E2587A">
            <w:delText xml:space="preserve">, </w:delText>
          </w:r>
          <w:r w:rsidR="00310F34" w:rsidDel="00E2587A">
            <w:delText>. He performed</w:delText>
          </w:r>
          <w:r w:rsidR="002A291A" w:rsidDel="00E2587A">
            <w:delText>ing</w:delText>
          </w:r>
          <w:r w:rsidR="00310F34" w:rsidDel="00E2587A">
            <w:delText xml:space="preserve"> chest compressions at one hundred a minute and</w:delText>
          </w:r>
          <w:r w:rsidR="00007E4D" w:rsidDel="00E2587A">
            <w:delText>with</w:delText>
          </w:r>
          <w:r w:rsidR="00310F34" w:rsidDel="00E2587A">
            <w:delText xml:space="preserve"> two</w:delText>
          </w:r>
          <w:r w:rsidR="00B9636A" w:rsidDel="00E2587A">
            <w:delText xml:space="preserve"> mouth-to-mouth</w:delText>
          </w:r>
          <w:r w:rsidR="00310F34" w:rsidDel="00E2587A">
            <w:delText xml:space="preserve"> lung inflations after</w:delText>
          </w:r>
          <w:r w:rsidR="006D429C" w:rsidDel="00E2587A">
            <w:delText>every</w:delText>
          </w:r>
          <w:r w:rsidR="00310F34" w:rsidDel="00E2587A">
            <w:delText xml:space="preserve"> fifteen compressions. A sizable crowd had gathered around when a uniformed Chicago policeman ran up and barked an order.</w:delText>
          </w:r>
        </w:del>
      </w:ins>
    </w:p>
    <w:p w14:paraId="652FFDD5" w14:textId="70C22879" w:rsidR="00310F34" w:rsidDel="00E2587A" w:rsidRDefault="00310F34" w:rsidP="003B7072">
      <w:pPr>
        <w:pStyle w:val="BodyNormal"/>
        <w:rPr>
          <w:ins w:id="8965" w:author="Author"/>
          <w:del w:id="8966" w:author="Author"/>
        </w:rPr>
      </w:pPr>
      <w:ins w:id="8967" w:author="Author">
        <w:del w:id="8968" w:author="Author">
          <w:r w:rsidDel="00E2587A">
            <w:delText>“All right, everyone, back up</w:delText>
          </w:r>
          <w:r w:rsidR="00BC6F94" w:rsidDel="00E2587A">
            <w:delText>.</w:delText>
          </w:r>
          <w:r w:rsidDel="00E2587A">
            <w:delText xml:space="preserve"> and g</w:delText>
          </w:r>
          <w:r w:rsidR="00BC6F94" w:rsidDel="00E2587A">
            <w:delText>G</w:delText>
          </w:r>
          <w:r w:rsidDel="00E2587A">
            <w:delText>ive Officer Merrick some room. Back up, do it now!”</w:delText>
          </w:r>
        </w:del>
      </w:ins>
    </w:p>
    <w:p w14:paraId="4069A7EA" w14:textId="6397A80F" w:rsidR="005B3B39" w:rsidDel="00E2587A" w:rsidRDefault="005B3B39" w:rsidP="003B7072">
      <w:pPr>
        <w:pStyle w:val="BodyNormal"/>
        <w:rPr>
          <w:ins w:id="8969" w:author="Author"/>
          <w:del w:id="8970" w:author="Author"/>
        </w:rPr>
      </w:pPr>
    </w:p>
    <w:p w14:paraId="2B68E7B3" w14:textId="326FB700" w:rsidR="005B3B39" w:rsidRPr="005B3B39" w:rsidDel="00E2587A" w:rsidRDefault="005B3B39" w:rsidP="003B7072">
      <w:pPr>
        <w:pStyle w:val="BodyNormal"/>
        <w:rPr>
          <w:ins w:id="8971" w:author="Author"/>
          <w:del w:id="8972" w:author="Author"/>
          <w:i/>
          <w:iCs/>
          <w:rPrChange w:id="8973" w:author="Author">
            <w:rPr>
              <w:ins w:id="8974" w:author="Author"/>
              <w:del w:id="8975" w:author="Author"/>
            </w:rPr>
          </w:rPrChange>
        </w:rPr>
      </w:pPr>
      <w:ins w:id="8976" w:author="Author">
        <w:del w:id="8977" w:author="Author">
          <w:r w:rsidRPr="005B3B39" w:rsidDel="00E2587A">
            <w:rPr>
              <w:i/>
              <w:iCs/>
              <w:rPrChange w:id="8978" w:author="Author">
                <w:rPr/>
              </w:rPrChange>
            </w:rPr>
            <w:delText>“Oh, so he’s a cop,” I thought.</w:delText>
          </w:r>
        </w:del>
      </w:ins>
    </w:p>
    <w:p w14:paraId="033467A2" w14:textId="02CC3A9E" w:rsidR="00310F34" w:rsidDel="00E2587A" w:rsidRDefault="00310F34" w:rsidP="003B7072">
      <w:pPr>
        <w:pStyle w:val="BodyNormal"/>
        <w:rPr>
          <w:ins w:id="8979" w:author="Author"/>
          <w:del w:id="8980" w:author="Author"/>
        </w:rPr>
      </w:pPr>
    </w:p>
    <w:p w14:paraId="672734CD" w14:textId="05524BD7" w:rsidR="005B3B39" w:rsidDel="00E2587A" w:rsidRDefault="005B3B39" w:rsidP="003B7072">
      <w:pPr>
        <w:pStyle w:val="BodyNormal"/>
        <w:rPr>
          <w:ins w:id="8981" w:author="Author"/>
          <w:del w:id="8982" w:author="Author"/>
        </w:rPr>
      </w:pPr>
      <w:ins w:id="8983" w:author="Author">
        <w:del w:id="8984" w:author="Author">
          <w:r w:rsidDel="00E2587A">
            <w:delText>“You heard me, everybody. Back up some more!”</w:delText>
          </w:r>
        </w:del>
      </w:ins>
    </w:p>
    <w:p w14:paraId="19A21778" w14:textId="65665FC6" w:rsidR="005B3B39" w:rsidDel="00E2587A" w:rsidRDefault="005B3B39" w:rsidP="003B7072">
      <w:pPr>
        <w:pStyle w:val="BodyNormal"/>
        <w:rPr>
          <w:ins w:id="8985" w:author="Author"/>
          <w:del w:id="8986" w:author="Author"/>
        </w:rPr>
      </w:pPr>
      <w:ins w:id="8987" w:author="Author">
        <w:del w:id="8988" w:author="Author">
          <w:r w:rsidDel="00E2587A">
            <w:delText>The crowd obeyed, and a few dispersed, replaced by runners stopping to rubberneck. I was fascinated, watching Officer Merrick trying to save this man’s life. It had already been ten minutes, and the sweat was cascading</w:delText>
          </w:r>
          <w:r w:rsidR="00595309" w:rsidDel="00E2587A">
            <w:delText>cascaded</w:delText>
          </w:r>
          <w:r w:rsidDel="00E2587A">
            <w:delText xml:space="preserve"> off Merrick’s head like a mountain brook. But there was no quit in Officer Merrick as he doggedly pressed on. He looked up at the Policeman</w:delText>
          </w:r>
          <w:r w:rsidR="00554A29" w:rsidDel="00E2587A">
            <w:delText>, who had a smartphone at his ear</w:delText>
          </w:r>
          <w:r w:rsidDel="00E2587A">
            <w:delText xml:space="preserve"> as he pumped the victim’s chest and asked.</w:delText>
          </w:r>
          <w:r w:rsidR="00554A29" w:rsidDel="00E2587A">
            <w:delText>.</w:delText>
          </w:r>
        </w:del>
      </w:ins>
    </w:p>
    <w:p w14:paraId="1B05BB86" w14:textId="07640110" w:rsidR="005B3B39" w:rsidDel="00E2587A" w:rsidRDefault="005B3B39" w:rsidP="003B7072">
      <w:pPr>
        <w:pStyle w:val="BodyNormal"/>
        <w:rPr>
          <w:ins w:id="8989" w:author="Author"/>
          <w:del w:id="8990" w:author="Author"/>
        </w:rPr>
      </w:pPr>
      <w:ins w:id="8991" w:author="Author">
        <w:del w:id="8992" w:author="Author">
          <w:r w:rsidDel="00E2587A">
            <w:delText>“Ben, where the hell are the EMT guys?”</w:delText>
          </w:r>
        </w:del>
      </w:ins>
    </w:p>
    <w:p w14:paraId="2F1C2330" w14:textId="117A04CE" w:rsidR="005B3B39" w:rsidDel="00E2587A" w:rsidRDefault="005B3B39" w:rsidP="003B7072">
      <w:pPr>
        <w:pStyle w:val="BodyNormal"/>
        <w:rPr>
          <w:ins w:id="8993" w:author="Author"/>
          <w:del w:id="8994" w:author="Author"/>
        </w:rPr>
      </w:pPr>
      <w:ins w:id="8995" w:author="Author">
        <w:del w:id="8996" w:author="Author">
          <w:r w:rsidDel="00E2587A">
            <w:delText>The policeman, who had a smartphone at his ear, replied.</w:delText>
          </w:r>
        </w:del>
      </w:ins>
    </w:p>
    <w:p w14:paraId="505379DD" w14:textId="3B121FF8" w:rsidR="005B3B39" w:rsidDel="00E2587A" w:rsidRDefault="005B3B39" w:rsidP="003B7072">
      <w:pPr>
        <w:pStyle w:val="BodyNormal"/>
        <w:rPr>
          <w:ins w:id="8997" w:author="Author"/>
          <w:del w:id="8998" w:author="Author"/>
        </w:rPr>
      </w:pPr>
      <w:ins w:id="8999" w:author="Author">
        <w:del w:id="9000" w:author="Author">
          <w:r w:rsidDel="00E2587A">
            <w:delText>“They’re five minutes away, Mac. Can you hang on?”</w:delText>
          </w:r>
        </w:del>
      </w:ins>
    </w:p>
    <w:p w14:paraId="2BF9D5D5" w14:textId="4A0B0618" w:rsidR="005B3B39" w:rsidDel="00E2587A" w:rsidRDefault="005B3B39" w:rsidP="003B7072">
      <w:pPr>
        <w:pStyle w:val="BodyNormal"/>
        <w:rPr>
          <w:ins w:id="9001" w:author="Author"/>
          <w:del w:id="9002" w:author="Author"/>
        </w:rPr>
      </w:pPr>
      <w:ins w:id="9003" w:author="Author">
        <w:del w:id="9004" w:author="Author">
          <w:r w:rsidDel="00E2587A">
            <w:delText>“Yes, I can. Every second counts in a cardiac arrest case.”</w:delText>
          </w:r>
        </w:del>
      </w:ins>
    </w:p>
    <w:p w14:paraId="08351681" w14:textId="23F59DCA" w:rsidR="005B3B39" w:rsidDel="00E2587A" w:rsidRDefault="005B3B39" w:rsidP="003B7072">
      <w:pPr>
        <w:pStyle w:val="BodyNormal"/>
        <w:rPr>
          <w:ins w:id="9005" w:author="Author"/>
          <w:del w:id="9006" w:author="Author"/>
        </w:rPr>
      </w:pPr>
    </w:p>
    <w:p w14:paraId="6631C7B6" w14:textId="0314F202" w:rsidR="005B3B39" w:rsidDel="00E2587A" w:rsidRDefault="005B3B39" w:rsidP="003B7072">
      <w:pPr>
        <w:pStyle w:val="BodyNormal"/>
        <w:rPr>
          <w:ins w:id="9007" w:author="Author"/>
          <w:del w:id="9008" w:author="Author"/>
        </w:rPr>
      </w:pPr>
      <w:ins w:id="9009" w:author="Author">
        <w:del w:id="9010" w:author="Author">
          <w:r w:rsidDel="00E2587A">
            <w:delText>We began to hear a siren approaching. The policeman, Ben, ordered the crowd to get off the pavement and clear a path for the Emergency Medical Technicians (EMTs) to arrive.</w:delText>
          </w:r>
          <w:r w:rsidR="00883771" w:rsidDel="00E2587A">
            <w:delText xml:space="preserve"> The Chicago Emergency Medical Services truck rumbled to a stop, lights flashing but at least the siren silenced. Two men got out, opened the rear door, and retrieved four molded plastic equipment cases. They sprinted to Officer Merrick.</w:delText>
          </w:r>
        </w:del>
      </w:ins>
    </w:p>
    <w:p w14:paraId="3273FDF4" w14:textId="4B6B4FC4" w:rsidR="00883771" w:rsidDel="00E2587A" w:rsidRDefault="00883771" w:rsidP="003B7072">
      <w:pPr>
        <w:pStyle w:val="BodyNormal"/>
        <w:rPr>
          <w:ins w:id="9011" w:author="Author"/>
          <w:del w:id="9012" w:author="Author"/>
        </w:rPr>
      </w:pPr>
      <w:ins w:id="9013" w:author="Author">
        <w:del w:id="9014" w:author="Author">
          <w:r w:rsidDel="00E2587A">
            <w:delText>“This is Officer Mac Merrick, fellas. He’s been applying CPR for fifteen minutes,” the officer explained.</w:delText>
          </w:r>
        </w:del>
      </w:ins>
    </w:p>
    <w:p w14:paraId="48A58BC1" w14:textId="768387A8" w:rsidR="00883771" w:rsidDel="00E2587A" w:rsidRDefault="00883771" w:rsidP="003B7072">
      <w:pPr>
        <w:pStyle w:val="BodyNormal"/>
        <w:rPr>
          <w:ins w:id="9015" w:author="Author"/>
          <w:del w:id="9016" w:author="Author"/>
        </w:rPr>
      </w:pPr>
      <w:ins w:id="9017" w:author="Author">
        <w:del w:id="9018" w:author="Author">
          <w:r w:rsidDel="00E2587A">
            <w:delText>“How quickly did you get to the patient, Mac?” asked the EMT Technician, who knelt on the other side of the victim.</w:delText>
          </w:r>
        </w:del>
      </w:ins>
    </w:p>
    <w:p w14:paraId="54B4747E" w14:textId="79CF7DF4" w:rsidR="00883771" w:rsidDel="00E2587A" w:rsidRDefault="00883771" w:rsidP="003B7072">
      <w:pPr>
        <w:pStyle w:val="BodyNormal"/>
        <w:rPr>
          <w:ins w:id="9019" w:author="Author"/>
          <w:del w:id="9020" w:author="Author"/>
        </w:rPr>
      </w:pPr>
      <w:ins w:id="9021" w:author="Author">
        <w:del w:id="9022" w:author="Author">
          <w:r w:rsidDel="00E2587A">
            <w:delText>“Within thirty seconds, I believe</w:delText>
          </w:r>
          <w:r w:rsidR="00101813" w:rsidDel="00E2587A">
            <w:delText>.”</w:delText>
          </w:r>
          <w:r w:rsidDel="00E2587A">
            <w:delText>,” Mac said.</w:delText>
          </w:r>
        </w:del>
      </w:ins>
    </w:p>
    <w:p w14:paraId="1340B1F6" w14:textId="6B34227F" w:rsidR="00883771" w:rsidDel="00E2587A" w:rsidRDefault="00883771" w:rsidP="003B7072">
      <w:pPr>
        <w:pStyle w:val="BodyNormal"/>
        <w:rPr>
          <w:ins w:id="9023" w:author="Author"/>
          <w:del w:id="9024" w:author="Author"/>
        </w:rPr>
      </w:pPr>
      <w:ins w:id="9025" w:author="Author">
        <w:del w:id="9026" w:author="Author">
          <w:r w:rsidDel="00E2587A">
            <w:delText>“OK, Mac. I’ll take over CPR. Give us some room.”</w:delText>
          </w:r>
        </w:del>
      </w:ins>
    </w:p>
    <w:p w14:paraId="753745FB" w14:textId="71CD8A17" w:rsidR="00883771" w:rsidDel="00E2587A" w:rsidRDefault="00883771" w:rsidP="003B7072">
      <w:pPr>
        <w:pStyle w:val="BodyNormal"/>
        <w:rPr>
          <w:ins w:id="9027" w:author="Author"/>
          <w:del w:id="9028" w:author="Author"/>
        </w:rPr>
      </w:pPr>
      <w:ins w:id="9029" w:author="Author">
        <w:del w:id="9030" w:author="Author">
          <w:r w:rsidDel="00E2587A">
            <w:delText xml:space="preserve">I watched, fascinated by the speed and efficiency of the EMT crew. While the chest compressions continued, the other technician attached an </w:delText>
          </w:r>
          <w:r w:rsidRPr="00883771" w:rsidDel="00E2587A">
            <w:delText>automated external defibrillator (AED)</w:delText>
          </w:r>
          <w:r w:rsidDel="00E2587A">
            <w:delText xml:space="preserve"> to the man’s chest and fitted a bag valve mask over the face. They turned on the AED unit, and its robotic voice told them to stand clear. The machine shocked the patient, whose body stiffened</w:delText>
          </w:r>
          <w:r w:rsidR="006D429C" w:rsidDel="00E2587A">
            <w:delText>jerked</w:delText>
          </w:r>
          <w:r w:rsidDel="00E2587A">
            <w:delText xml:space="preserve"> noticeably from the </w:delText>
          </w:r>
          <w:r w:rsidR="001C18E5" w:rsidDel="00E2587A">
            <w:delText xml:space="preserve">electric </w:delText>
          </w:r>
          <w:r w:rsidR="00E80540" w:rsidDel="00E2587A">
            <w:delText>dis</w:delText>
          </w:r>
          <w:r w:rsidDel="00E2587A">
            <w:delText>charge.</w:delText>
          </w:r>
        </w:del>
      </w:ins>
    </w:p>
    <w:p w14:paraId="3ADB70F8" w14:textId="786EE6C4" w:rsidR="00883771" w:rsidDel="00E2587A" w:rsidRDefault="00883771" w:rsidP="003B7072">
      <w:pPr>
        <w:pStyle w:val="BodyNormal"/>
        <w:rPr>
          <w:ins w:id="9031" w:author="Author"/>
          <w:del w:id="9032" w:author="Author"/>
        </w:rPr>
      </w:pPr>
      <w:ins w:id="9033" w:author="Author">
        <w:del w:id="9034" w:author="Author">
          <w:r w:rsidDel="00E2587A">
            <w:delText>“Still flat line,</w:delText>
          </w:r>
          <w:r w:rsidR="00696675" w:rsidDel="00E2587A">
            <w:delText>.</w:delText>
          </w:r>
          <w:r w:rsidDel="00E2587A">
            <w:delText xml:space="preserve"> c</w:delText>
          </w:r>
          <w:r w:rsidR="00696675" w:rsidDel="00E2587A">
            <w:delText>C</w:delText>
          </w:r>
          <w:r w:rsidDel="00E2587A">
            <w:delText>rank it, Raul.”</w:delText>
          </w:r>
        </w:del>
      </w:ins>
    </w:p>
    <w:p w14:paraId="2B9C94EF" w14:textId="294B0677" w:rsidR="00883771" w:rsidDel="00E2587A" w:rsidRDefault="00883771" w:rsidP="003B7072">
      <w:pPr>
        <w:pStyle w:val="BodyNormal"/>
        <w:rPr>
          <w:ins w:id="9035" w:author="Author"/>
          <w:del w:id="9036" w:author="Author"/>
        </w:rPr>
      </w:pPr>
      <w:ins w:id="9037" w:author="Author">
        <w:del w:id="9038" w:author="Author">
          <w:r w:rsidDel="00E2587A">
            <w:delText>The onlookers remained silent in this life-or-death struggle. After an adjustment, the EMTs tried again. Their patient’s body stiffened again from the electric shock.</w:delText>
          </w:r>
        </w:del>
      </w:ins>
    </w:p>
    <w:p w14:paraId="6F58488B" w14:textId="4896BA7A" w:rsidR="00883771" w:rsidDel="00E2587A" w:rsidRDefault="00883771" w:rsidP="003B7072">
      <w:pPr>
        <w:pStyle w:val="BodyNormal"/>
        <w:rPr>
          <w:ins w:id="9039" w:author="Author"/>
          <w:del w:id="9040" w:author="Author"/>
        </w:rPr>
      </w:pPr>
      <w:ins w:id="9041" w:author="Author">
        <w:del w:id="9042" w:author="Author">
          <w:r w:rsidDel="00E2587A">
            <w:delText>“We’ve got a pulse,” said Raul.</w:delText>
          </w:r>
        </w:del>
      </w:ins>
    </w:p>
    <w:p w14:paraId="64F3CBE8" w14:textId="1DB6F5FC" w:rsidR="00883771" w:rsidDel="00E2587A" w:rsidRDefault="00883771" w:rsidP="003B7072">
      <w:pPr>
        <w:pStyle w:val="BodyNormal"/>
        <w:rPr>
          <w:ins w:id="9043" w:author="Author"/>
          <w:del w:id="9044" w:author="Author"/>
        </w:rPr>
      </w:pPr>
      <w:ins w:id="9045" w:author="Author">
        <w:del w:id="9046" w:author="Author">
          <w:r w:rsidDel="00E2587A">
            <w:delText>They removed the bag valve mask and checked for normal respiration.</w:delText>
          </w:r>
        </w:del>
      </w:ins>
    </w:p>
    <w:p w14:paraId="23892BB2" w14:textId="30F55D6A" w:rsidR="00883771" w:rsidDel="00E2587A" w:rsidRDefault="00883771" w:rsidP="003B7072">
      <w:pPr>
        <w:pStyle w:val="BodyNormal"/>
        <w:rPr>
          <w:ins w:id="9047" w:author="Author"/>
          <w:del w:id="9048" w:author="Author"/>
        </w:rPr>
      </w:pPr>
      <w:ins w:id="9049" w:author="Author">
        <w:del w:id="9050" w:author="Author">
          <w:r w:rsidDel="00E2587A">
            <w:delText>“He’s breathing,” said the other EMT technician.</w:delText>
          </w:r>
        </w:del>
      </w:ins>
    </w:p>
    <w:p w14:paraId="2BC71FAB" w14:textId="29486813" w:rsidR="00883771" w:rsidDel="00E2587A" w:rsidRDefault="00883771" w:rsidP="003B7072">
      <w:pPr>
        <w:pStyle w:val="BodyNormal"/>
        <w:rPr>
          <w:ins w:id="9051" w:author="Author"/>
          <w:del w:id="9052" w:author="Author"/>
        </w:rPr>
      </w:pPr>
      <w:ins w:id="9053" w:author="Author">
        <w:del w:id="9054" w:author="Author">
          <w:r w:rsidDel="00E2587A">
            <w:delText>The man blinked his eyes several times and focused on Raul, hovering over his face.</w:delText>
          </w:r>
        </w:del>
      </w:ins>
    </w:p>
    <w:p w14:paraId="00658992" w14:textId="409E655A" w:rsidR="00883771" w:rsidDel="00E2587A" w:rsidRDefault="00883771" w:rsidP="003B7072">
      <w:pPr>
        <w:pStyle w:val="BodyNormal"/>
        <w:rPr>
          <w:ins w:id="9055" w:author="Author"/>
          <w:del w:id="9056" w:author="Author"/>
        </w:rPr>
      </w:pPr>
      <w:ins w:id="9057" w:author="Author">
        <w:del w:id="9058" w:author="Author">
          <w:r w:rsidDel="00E2587A">
            <w:delText>“Where am I?” he asked.</w:delText>
          </w:r>
        </w:del>
      </w:ins>
    </w:p>
    <w:p w14:paraId="2D4AF00B" w14:textId="47FD012C" w:rsidR="00883771" w:rsidDel="00E2587A" w:rsidRDefault="00883771" w:rsidP="003B7072">
      <w:pPr>
        <w:pStyle w:val="BodyNormal"/>
        <w:rPr>
          <w:ins w:id="9059" w:author="Author"/>
          <w:del w:id="9060" w:author="Author"/>
        </w:rPr>
      </w:pPr>
      <w:ins w:id="9061" w:author="Author">
        <w:del w:id="9062" w:author="Author">
          <w:r w:rsidDel="00E2587A">
            <w:delText xml:space="preserve">“You’re in Grant Park. You’ve had a cardiac episode, so we’re going to prep you for a ride </w:delText>
          </w:r>
          <w:r w:rsidR="0038290D" w:rsidDel="00E2587A">
            <w:delText xml:space="preserve">we’ll transport you </w:delText>
          </w:r>
          <w:r w:rsidDel="00E2587A">
            <w:delText xml:space="preserve">to </w:delText>
          </w:r>
          <w:r w:rsidR="00E0608D" w:rsidRPr="00E0608D" w:rsidDel="00E2587A">
            <w:rPr>
              <w:rFonts w:cs="Arial"/>
              <w:color w:val="202122"/>
              <w:sz w:val="20"/>
              <w:shd w:val="clear" w:color="auto" w:fill="FFFFFF"/>
              <w:rPrChange w:id="9063" w:author="Author">
                <w:rPr>
                  <w:rFonts w:cs="Arial"/>
                  <w:color w:val="202122"/>
                  <w:sz w:val="16"/>
                  <w:szCs w:val="16"/>
                  <w:shd w:val="clear" w:color="auto" w:fill="FFFFFF"/>
                </w:rPr>
              </w:rPrChange>
            </w:rPr>
            <w:delText>Northwestern Memorial Hospital</w:delText>
          </w:r>
          <w:r w:rsidR="00E0608D" w:rsidDel="00E2587A">
            <w:rPr>
              <w:rFonts w:cs="Arial"/>
              <w:color w:val="202122"/>
              <w:sz w:val="16"/>
              <w:szCs w:val="16"/>
              <w:shd w:val="clear" w:color="auto" w:fill="FFFFFF"/>
            </w:rPr>
            <w:delText> </w:delText>
          </w:r>
          <w:r w:rsidDel="00E2587A">
            <w:delText>Mercy Hospital’s ER.”</w:delText>
          </w:r>
        </w:del>
      </w:ins>
    </w:p>
    <w:p w14:paraId="2FD7AD69" w14:textId="61B5CC59" w:rsidR="00883771" w:rsidDel="00E2587A" w:rsidRDefault="00883771" w:rsidP="003B7072">
      <w:pPr>
        <w:pStyle w:val="BodyNormal"/>
        <w:rPr>
          <w:ins w:id="9064" w:author="Author"/>
          <w:del w:id="9065" w:author="Author"/>
        </w:rPr>
      </w:pPr>
      <w:ins w:id="9066" w:author="Author">
        <w:del w:id="9067" w:author="Author">
          <w:r w:rsidDel="00E2587A">
            <w:delText>Officer Merrick was off to the side, resting on his knees and</w:delText>
          </w:r>
          <w:r w:rsidR="00551242" w:rsidDel="00E2587A">
            <w:delText>with</w:delText>
          </w:r>
          <w:r w:rsidDel="00E2587A">
            <w:delText xml:space="preserve"> palms</w:delText>
          </w:r>
          <w:r w:rsidR="00551242" w:rsidDel="00E2587A">
            <w:delText>hands</w:delText>
          </w:r>
          <w:r w:rsidDel="00E2587A">
            <w:delText xml:space="preserve"> on the pavement</w:delText>
          </w:r>
          <w:r w:rsidR="00A12FC9" w:rsidDel="00E2587A">
            <w:delText>, breathing hard.</w:delText>
          </w:r>
          <w:r w:rsidDel="00E2587A">
            <w:delText>.</w:delText>
          </w:r>
        </w:del>
      </w:ins>
    </w:p>
    <w:p w14:paraId="1256BC1C" w14:textId="7EE9CDC9" w:rsidR="00883771" w:rsidDel="00E2587A" w:rsidRDefault="00883771" w:rsidP="003B7072">
      <w:pPr>
        <w:pStyle w:val="BodyNormal"/>
        <w:rPr>
          <w:ins w:id="9068" w:author="Author"/>
          <w:del w:id="9069" w:author="Author"/>
        </w:rPr>
      </w:pPr>
      <w:ins w:id="9070" w:author="Author">
        <w:del w:id="9071" w:author="Author">
          <w:r w:rsidDel="00E2587A">
            <w:delText>“Does anyone have any water,” Merrick asked.</w:delText>
          </w:r>
        </w:del>
      </w:ins>
    </w:p>
    <w:p w14:paraId="0EA81C5A" w14:textId="5F4A072D" w:rsidR="00883771" w:rsidDel="00E2587A" w:rsidRDefault="00883771" w:rsidP="003B7072">
      <w:pPr>
        <w:pStyle w:val="BodyNormal"/>
        <w:rPr>
          <w:ins w:id="9072" w:author="Author"/>
          <w:del w:id="9073" w:author="Author"/>
        </w:rPr>
      </w:pPr>
      <w:ins w:id="9074" w:author="Author">
        <w:del w:id="9075" w:author="Author">
          <w:r w:rsidDel="00E2587A">
            <w:delText>I quickly unzipped my fanny pack to retrieve my water bottle when a flashy woman</w:delText>
          </w:r>
          <w:r w:rsidR="00A12FC9" w:rsidDel="00E2587A">
            <w:delText>bitch</w:delText>
          </w:r>
          <w:r w:rsidDel="00E2587A">
            <w:delText xml:space="preserve"> with raven-colored hair barged past me and reached Office</w:delText>
          </w:r>
          <w:r w:rsidR="003919AA" w:rsidDel="00E2587A">
            <w:delText>r</w:delText>
          </w:r>
          <w:r w:rsidDel="00E2587A">
            <w:delText xml:space="preserve"> Merrick</w:delText>
          </w:r>
          <w:r w:rsidR="00A12FC9" w:rsidDel="00E2587A">
            <w:delText xml:space="preserve"> first</w:delText>
          </w:r>
          <w:r w:rsidDel="00E2587A">
            <w:delText>. He looked up at her and smiled.</w:delText>
          </w:r>
        </w:del>
      </w:ins>
    </w:p>
    <w:p w14:paraId="7E10AA94" w14:textId="0C152E37" w:rsidR="00883771" w:rsidDel="00E2587A" w:rsidRDefault="00883771" w:rsidP="003B7072">
      <w:pPr>
        <w:pStyle w:val="BodyNormal"/>
        <w:rPr>
          <w:ins w:id="9076" w:author="Author"/>
          <w:del w:id="9077" w:author="Author"/>
        </w:rPr>
      </w:pPr>
      <w:ins w:id="9078" w:author="Author">
        <w:del w:id="9079" w:author="Author">
          <w:r w:rsidDel="00E2587A">
            <w:delText>“Could you pour it over my head?” Mac asked.</w:delText>
          </w:r>
        </w:del>
      </w:ins>
    </w:p>
    <w:p w14:paraId="28C33ACE" w14:textId="72076616" w:rsidR="00B6720B" w:rsidDel="00E2587A" w:rsidRDefault="00A12FC9" w:rsidP="003B7072">
      <w:pPr>
        <w:pStyle w:val="BodyNormal"/>
        <w:rPr>
          <w:ins w:id="9080" w:author="Author"/>
          <w:del w:id="9081" w:author="Author"/>
        </w:rPr>
      </w:pPr>
      <w:ins w:id="9082" w:author="Author">
        <w:del w:id="9083" w:author="Author">
          <w:r w:rsidDel="00E2587A">
            <w:delText>She dumped the contents on his head as Merrick exhaled in relief. When the bottle had emptied, the woman asked the appreciative crowd</w:delText>
          </w:r>
          <w:r w:rsidR="00B6720B" w:rsidDel="00E2587A">
            <w:delText>.</w:delText>
          </w:r>
          <w:r w:rsidDel="00E2587A">
            <w:delText xml:space="preserve">: </w:delText>
          </w:r>
        </w:del>
      </w:ins>
    </w:p>
    <w:p w14:paraId="7C1364BE" w14:textId="71B8B541" w:rsidR="00A12FC9" w:rsidDel="00E2587A" w:rsidRDefault="00A12FC9" w:rsidP="003B7072">
      <w:pPr>
        <w:pStyle w:val="BodyNormal"/>
        <w:rPr>
          <w:ins w:id="9084" w:author="Author"/>
          <w:del w:id="9085" w:author="Author"/>
        </w:rPr>
      </w:pPr>
      <w:ins w:id="9086" w:author="Author">
        <w:del w:id="9087" w:author="Author">
          <w:r w:rsidDel="00E2587A">
            <w:delText>“Does anyone else have a water bottle?”</w:delText>
          </w:r>
        </w:del>
      </w:ins>
    </w:p>
    <w:p w14:paraId="6160C877" w14:textId="30D24DF3" w:rsidR="00A12FC9" w:rsidDel="00E2587A" w:rsidRDefault="00A12FC9" w:rsidP="003B7072">
      <w:pPr>
        <w:pStyle w:val="BodyNormal"/>
        <w:rPr>
          <w:ins w:id="9088" w:author="Author"/>
          <w:del w:id="9089" w:author="Author"/>
        </w:rPr>
      </w:pPr>
      <w:ins w:id="9090" w:author="Author">
        <w:del w:id="9091" w:author="Author">
          <w:r w:rsidDel="00E2587A">
            <w:delText>I stepped forward and handed it to her; she hardly looked at me. I, of course, looked at her,</w:delText>
          </w:r>
          <w:r w:rsidR="003C6C84" w:rsidDel="00E2587A">
            <w:delText xml:space="preserve"> at</w:delText>
          </w:r>
          <w:r w:rsidR="00CB6271" w:rsidDel="00E2587A">
            <w:delText>wearing</w:delText>
          </w:r>
          <w:r w:rsidDel="00E2587A">
            <w:delText xml:space="preserve"> her </w:delText>
          </w:r>
          <w:r w:rsidR="001E22D3" w:rsidDel="00E2587A">
            <w:delText xml:space="preserve">a </w:delText>
          </w:r>
          <w:r w:rsidDel="00E2587A">
            <w:delText xml:space="preserve">Louis Vuitton embroidered T-shirt, </w:delText>
          </w:r>
          <w:r w:rsidRPr="00A12FC9" w:rsidDel="00E2587A">
            <w:delText>Stella McCartney</w:delText>
          </w:r>
          <w:r w:rsidDel="00E2587A">
            <w:delText xml:space="preserve"> gym shorts, and Adidas running shoes. Once again, my intellect scolded my heart.</w:delText>
          </w:r>
        </w:del>
      </w:ins>
    </w:p>
    <w:p w14:paraId="1C7A4299" w14:textId="0F05322E" w:rsidR="00A12FC9" w:rsidDel="00E2587A" w:rsidRDefault="00A12FC9" w:rsidP="003B7072">
      <w:pPr>
        <w:pStyle w:val="BodyNormal"/>
        <w:rPr>
          <w:ins w:id="9092" w:author="Author"/>
          <w:del w:id="9093" w:author="Author"/>
        </w:rPr>
      </w:pPr>
    </w:p>
    <w:p w14:paraId="3B3B0644" w14:textId="7C29696F" w:rsidR="00A12FC9" w:rsidRPr="00A12FC9" w:rsidDel="00E2587A" w:rsidRDefault="00A12FC9" w:rsidP="003B7072">
      <w:pPr>
        <w:pStyle w:val="BodyNormal"/>
        <w:rPr>
          <w:ins w:id="9094" w:author="Author"/>
          <w:del w:id="9095" w:author="Author"/>
          <w:i/>
          <w:iCs/>
          <w:rPrChange w:id="9096" w:author="Author">
            <w:rPr>
              <w:ins w:id="9097" w:author="Author"/>
              <w:del w:id="9098" w:author="Author"/>
            </w:rPr>
          </w:rPrChange>
        </w:rPr>
      </w:pPr>
      <w:ins w:id="9099" w:author="Author">
        <w:del w:id="9100" w:author="Author">
          <w:r w:rsidRPr="00A12FC9" w:rsidDel="00E2587A">
            <w:rPr>
              <w:i/>
              <w:iCs/>
              <w:rPrChange w:id="9101" w:author="Author">
                <w:rPr/>
              </w:rPrChange>
            </w:rPr>
            <w:delText>“Back off, t</w:delText>
          </w:r>
          <w:r w:rsidR="00181900" w:rsidDel="00E2587A">
            <w:rPr>
              <w:i/>
              <w:iCs/>
            </w:rPr>
            <w:delText>. T</w:delText>
          </w:r>
          <w:r w:rsidRPr="00A12FC9" w:rsidDel="00E2587A">
            <w:rPr>
              <w:i/>
              <w:iCs/>
              <w:rPrChange w:id="9102" w:author="Author">
                <w:rPr/>
              </w:rPrChange>
            </w:rPr>
            <w:delText>his woman can actually talk to him. You can’t.”</w:delText>
          </w:r>
        </w:del>
      </w:ins>
    </w:p>
    <w:p w14:paraId="61A897D8" w14:textId="5BBEC9A0" w:rsidR="00A12FC9" w:rsidDel="00E2587A" w:rsidRDefault="00A12FC9" w:rsidP="003B7072">
      <w:pPr>
        <w:pStyle w:val="BodyNormal"/>
        <w:rPr>
          <w:ins w:id="9103" w:author="Author"/>
          <w:del w:id="9104" w:author="Author"/>
        </w:rPr>
      </w:pPr>
    </w:p>
    <w:p w14:paraId="5C1F137D" w14:textId="3E13F9BC" w:rsidR="00A12FC9" w:rsidDel="00E2587A" w:rsidRDefault="00445DCA" w:rsidP="003B7072">
      <w:pPr>
        <w:pStyle w:val="BodyNormal"/>
        <w:rPr>
          <w:ins w:id="9105" w:author="Author"/>
          <w:del w:id="9106" w:author="Author"/>
        </w:rPr>
      </w:pPr>
      <w:ins w:id="9107" w:author="Author">
        <w:del w:id="9108" w:author="Author">
          <w:r w:rsidDel="00E2587A">
            <w:delText xml:space="preserve">After she poured </w:delText>
          </w:r>
          <w:r w:rsidR="001D3CA6" w:rsidDel="00E2587A">
            <w:delText>my</w:delText>
          </w:r>
          <w:r w:rsidDel="00E2587A">
            <w:delText>the second bottle on his head, Officer Merrick looked appreciatively at her.</w:delText>
          </w:r>
        </w:del>
      </w:ins>
    </w:p>
    <w:p w14:paraId="02CA375B" w14:textId="4587F797" w:rsidR="00445DCA" w:rsidDel="00E2587A" w:rsidRDefault="00445DCA" w:rsidP="003B7072">
      <w:pPr>
        <w:pStyle w:val="BodyNormal"/>
        <w:rPr>
          <w:ins w:id="9109" w:author="Author"/>
          <w:del w:id="9110" w:author="Author"/>
        </w:rPr>
      </w:pPr>
      <w:ins w:id="9111" w:author="Author">
        <w:del w:id="9112" w:author="Author">
          <w:r w:rsidDel="00E2587A">
            <w:delText>“Thank you, Miss …?”</w:delText>
          </w:r>
        </w:del>
      </w:ins>
    </w:p>
    <w:p w14:paraId="6BC0019A" w14:textId="7AEFAE6D" w:rsidR="00445DCA" w:rsidDel="00E2587A" w:rsidRDefault="00445DCA" w:rsidP="003B7072">
      <w:pPr>
        <w:pStyle w:val="BodyNormal"/>
        <w:rPr>
          <w:ins w:id="9113" w:author="Author"/>
          <w:del w:id="9114" w:author="Author"/>
        </w:rPr>
      </w:pPr>
      <w:ins w:id="9115" w:author="Author">
        <w:del w:id="9116" w:author="Author">
          <w:r w:rsidDel="00E2587A">
            <w:delText>“Oh, I’m Anne</w:delText>
          </w:r>
          <w:r w:rsidR="00F64625" w:rsidDel="00E2587A">
            <w:delText>a</w:delText>
          </w:r>
          <w:r w:rsidR="00124960" w:rsidDel="00E2587A">
            <w:delText>Roma</w:delText>
          </w:r>
          <w:r w:rsidDel="00E2587A">
            <w:delText xml:space="preserve"> Marie</w:delText>
          </w:r>
          <w:r w:rsidR="001D3CA6" w:rsidDel="00E2587A">
            <w:delText>a</w:delText>
          </w:r>
          <w:r w:rsidDel="00E2587A">
            <w:delText xml:space="preserve"> Alverez. I’m an attorney with Jasper and Conklyn. We do contract law. Are you, by any chance, related to Anne Merrick?”</w:delText>
          </w:r>
        </w:del>
      </w:ins>
    </w:p>
    <w:p w14:paraId="776B8148" w14:textId="0D562DED" w:rsidR="00445DCA" w:rsidDel="00E2587A" w:rsidRDefault="00445DCA" w:rsidP="003B7072">
      <w:pPr>
        <w:pStyle w:val="BodyNormal"/>
        <w:rPr>
          <w:ins w:id="9117" w:author="Author"/>
          <w:del w:id="9118" w:author="Author"/>
        </w:rPr>
      </w:pPr>
      <w:ins w:id="9119" w:author="Author">
        <w:del w:id="9120" w:author="Author">
          <w:r w:rsidDel="00E2587A">
            <w:delText>“That would be my mother</w:delText>
          </w:r>
          <w:r w:rsidR="000F26D5" w:rsidDel="00E2587A">
            <w:delText>.”</w:delText>
          </w:r>
          <w:r w:rsidDel="00E2587A">
            <w:delText>,” Mac replied.</w:delText>
          </w:r>
        </w:del>
      </w:ins>
    </w:p>
    <w:p w14:paraId="6F411F65" w14:textId="029C101E" w:rsidR="00445DCA" w:rsidDel="00E2587A" w:rsidRDefault="00445DCA" w:rsidP="003B7072">
      <w:pPr>
        <w:pStyle w:val="BodyNormal"/>
        <w:rPr>
          <w:ins w:id="9121" w:author="Author"/>
          <w:del w:id="9122" w:author="Author"/>
        </w:rPr>
      </w:pPr>
      <w:ins w:id="9123" w:author="Author">
        <w:del w:id="9124" w:author="Author">
          <w:r w:rsidDel="00E2587A">
            <w:delText>“She’s given</w:delText>
          </w:r>
          <w:r w:rsidR="00FC2A7D" w:rsidDel="00E2587A">
            <w:delText>s</w:delText>
          </w:r>
          <w:r w:rsidDel="00E2587A">
            <w:delText xml:space="preserve"> our firm some of her overflow work, which we appreciate.”</w:delText>
          </w:r>
        </w:del>
      </w:ins>
    </w:p>
    <w:p w14:paraId="552BFEA8" w14:textId="32EB055E" w:rsidR="00445DCA" w:rsidDel="00E2587A" w:rsidRDefault="00445DCA" w:rsidP="003B7072">
      <w:pPr>
        <w:pStyle w:val="BodyNormal"/>
        <w:rPr>
          <w:ins w:id="9125" w:author="Author"/>
          <w:del w:id="9126" w:author="Author"/>
        </w:rPr>
      </w:pPr>
      <w:ins w:id="9127" w:author="Author">
        <w:del w:id="9128" w:author="Author">
          <w:r w:rsidDel="00E2587A">
            <w:delText>“Trust me. My mother is a force of nature. She’s unstoppable.”</w:delText>
          </w:r>
        </w:del>
      </w:ins>
    </w:p>
    <w:p w14:paraId="2DDA9579" w14:textId="2B73FE2C" w:rsidR="00445DCA" w:rsidDel="00E2587A" w:rsidRDefault="00445DCA" w:rsidP="003B7072">
      <w:pPr>
        <w:pStyle w:val="BodyNormal"/>
        <w:rPr>
          <w:ins w:id="9129" w:author="Author"/>
          <w:del w:id="9130" w:author="Author"/>
        </w:rPr>
      </w:pPr>
      <w:ins w:id="9131" w:author="Author">
        <w:del w:id="9132" w:author="Author">
          <w:r w:rsidDel="00E2587A">
            <w:delText>“On that, we agree, Officer Merrick. If I may be so impertinent, are you in a relationship?”</w:delText>
          </w:r>
        </w:del>
      </w:ins>
    </w:p>
    <w:p w14:paraId="2626D2A9" w14:textId="0987DA68" w:rsidR="00445DCA" w:rsidDel="00E2587A" w:rsidRDefault="00445DCA" w:rsidP="003B7072">
      <w:pPr>
        <w:pStyle w:val="BodyNormal"/>
        <w:rPr>
          <w:ins w:id="9133" w:author="Author"/>
          <w:del w:id="9134" w:author="Author"/>
        </w:rPr>
      </w:pPr>
      <w:ins w:id="9135" w:author="Author">
        <w:del w:id="9136" w:author="Author">
          <w:r w:rsidDel="00E2587A">
            <w:delText>“I do have a girlfriend</w:delText>
          </w:r>
          <w:r w:rsidR="00762E6A" w:rsidDel="00E2587A">
            <w:delText>, but</w:delText>
          </w:r>
          <w:r w:rsidDel="00E2587A">
            <w:delText>. S</w:delText>
          </w:r>
          <w:r w:rsidR="00762E6A" w:rsidDel="00E2587A">
            <w:delText>s</w:delText>
          </w:r>
          <w:r w:rsidDel="00E2587A">
            <w:delText>he’s out-of-</w:delText>
          </w:r>
          <w:r w:rsidR="00762E6A" w:rsidDel="00E2587A">
            <w:delText xml:space="preserve"> of </w:delText>
          </w:r>
          <w:r w:rsidDel="00E2587A">
            <w:delText>town a lot.”</w:delText>
          </w:r>
        </w:del>
      </w:ins>
    </w:p>
    <w:p w14:paraId="2A4B90A6" w14:textId="160016F1" w:rsidR="00445DCA" w:rsidDel="00E2587A" w:rsidRDefault="00445DCA" w:rsidP="003B7072">
      <w:pPr>
        <w:pStyle w:val="BodyNormal"/>
        <w:rPr>
          <w:ins w:id="9137" w:author="Author"/>
          <w:del w:id="9138" w:author="Author"/>
        </w:rPr>
      </w:pPr>
      <w:ins w:id="9139" w:author="Author">
        <w:del w:id="9140" w:author="Author">
          <w:r w:rsidDel="00E2587A">
            <w:delText>“Well, when she’s away, are you monogamous?”</w:delText>
          </w:r>
        </w:del>
      </w:ins>
    </w:p>
    <w:p w14:paraId="59948D3E" w14:textId="54F03D43" w:rsidR="00445DCA" w:rsidDel="00E2587A" w:rsidRDefault="00445DCA" w:rsidP="003B7072">
      <w:pPr>
        <w:pStyle w:val="BodyNormal"/>
        <w:rPr>
          <w:ins w:id="9141" w:author="Author"/>
          <w:del w:id="9142" w:author="Author"/>
        </w:rPr>
      </w:pPr>
      <w:ins w:id="9143" w:author="Author">
        <w:del w:id="9144" w:author="Author">
          <w:r w:rsidDel="00E2587A">
            <w:delText>“It’s more like I’m concentrating on my career right now</w:delText>
          </w:r>
          <w:r w:rsidR="0032604F" w:rsidDel="00E2587A">
            <w:delText>,</w:delText>
          </w:r>
          <w:r w:rsidDel="00E2587A">
            <w:delText xml:space="preserve"> if you get my drift.”</w:delText>
          </w:r>
        </w:del>
      </w:ins>
    </w:p>
    <w:p w14:paraId="0320A35C" w14:textId="31013E9E" w:rsidR="00445DCA" w:rsidDel="00E2587A" w:rsidRDefault="00445DCA" w:rsidP="003B7072">
      <w:pPr>
        <w:pStyle w:val="BodyNormal"/>
        <w:rPr>
          <w:ins w:id="9145" w:author="Author"/>
          <w:del w:id="9146" w:author="Author"/>
        </w:rPr>
      </w:pPr>
      <w:ins w:id="9147" w:author="Author">
        <w:del w:id="9148" w:author="Author">
          <w:r w:rsidDel="00E2587A">
            <w:delText>Anne</w:delText>
          </w:r>
          <w:r w:rsidR="00F64625" w:rsidDel="00E2587A">
            <w:delText>a</w:delText>
          </w:r>
          <w:r w:rsidR="00124960" w:rsidDel="00E2587A">
            <w:delText>Roma</w:delText>
          </w:r>
          <w:r w:rsidDel="00E2587A">
            <w:delText xml:space="preserve"> Marie</w:delText>
          </w:r>
          <w:r w:rsidR="001D3CA6" w:rsidDel="00E2587A">
            <w:delText>a</w:delText>
          </w:r>
          <w:r w:rsidDel="00E2587A">
            <w:delText xml:space="preserve"> reached into her fanny pack and retrieved a business card. </w:delText>
          </w:r>
        </w:del>
      </w:ins>
    </w:p>
    <w:p w14:paraId="4A4F0DAC" w14:textId="01536F25" w:rsidR="00445DCA" w:rsidDel="00E2587A" w:rsidRDefault="00445DCA" w:rsidP="003B7072">
      <w:pPr>
        <w:pStyle w:val="BodyNormal"/>
        <w:rPr>
          <w:ins w:id="9149" w:author="Author"/>
          <w:del w:id="9150" w:author="Author"/>
        </w:rPr>
      </w:pPr>
      <w:ins w:id="9151" w:author="Author">
        <w:del w:id="9152" w:author="Author">
          <w:r w:rsidDel="00E2587A">
            <w:delText>“Here. Take my card. It has my personal cell phone on the back. Call me anytime. You won’t regret it.”</w:delText>
          </w:r>
        </w:del>
      </w:ins>
    </w:p>
    <w:p w14:paraId="3F6659D0" w14:textId="33722E8A" w:rsidR="00445DCA" w:rsidDel="00E2587A" w:rsidRDefault="00F64625" w:rsidP="003B7072">
      <w:pPr>
        <w:pStyle w:val="BodyNormal"/>
        <w:rPr>
          <w:ins w:id="9153" w:author="Author"/>
          <w:del w:id="9154" w:author="Author"/>
        </w:rPr>
      </w:pPr>
      <w:ins w:id="9155" w:author="Author">
        <w:del w:id="9156" w:author="Author">
          <w:r w:rsidDel="00E2587A">
            <w:delText>Officer Merrick stuffed the</w:delText>
          </w:r>
          <w:r w:rsidR="005A64A0" w:rsidDel="00E2587A">
            <w:delText>her</w:delText>
          </w:r>
          <w:r w:rsidDel="00E2587A">
            <w:delText xml:space="preserve"> business card into the pocket of his running shorts.</w:delText>
          </w:r>
        </w:del>
      </w:ins>
    </w:p>
    <w:p w14:paraId="011AB23F" w14:textId="56956488" w:rsidR="00F64625" w:rsidDel="00E2587A" w:rsidRDefault="00F64625" w:rsidP="003B7072">
      <w:pPr>
        <w:pStyle w:val="BodyNormal"/>
        <w:rPr>
          <w:ins w:id="9157" w:author="Author"/>
          <w:del w:id="9158" w:author="Author"/>
        </w:rPr>
      </w:pPr>
      <w:ins w:id="9159" w:author="Author">
        <w:del w:id="9160" w:author="Author">
          <w:r w:rsidDel="00E2587A">
            <w:delText>Anna</w:delText>
          </w:r>
          <w:r w:rsidR="00124960" w:rsidDel="00E2587A">
            <w:delText>Roma</w:delText>
          </w:r>
          <w:r w:rsidDel="00E2587A">
            <w:delText xml:space="preserve"> Marie</w:delText>
          </w:r>
          <w:r w:rsidR="001D3CA6" w:rsidDel="00E2587A">
            <w:delText>a</w:delText>
          </w:r>
          <w:r w:rsidDel="00E2587A">
            <w:delText xml:space="preserve"> stood up and offered her hand to Mac to help him up. He accepted with a smile. </w:delText>
          </w:r>
          <w:r w:rsidR="00181900" w:rsidDel="00E2587A">
            <w:delText>They l</w:delText>
          </w:r>
          <w:r w:rsidDel="00E2587A">
            <w:delText>Looking</w:delText>
          </w:r>
          <w:r w:rsidR="00181900" w:rsidDel="00E2587A">
            <w:delText>ed</w:delText>
          </w:r>
          <w:r w:rsidDel="00E2587A">
            <w:delText xml:space="preserve"> at the paramedics, they were strapping the patient onto a gurney. He still had the AED unit attached, plus an IV bottle and an oxygen mask. As they wheeled him to the van’s rear door, one of them shouted to Mac</w:delText>
          </w:r>
          <w:r w:rsidR="00B45999" w:rsidDel="00E2587A">
            <w:delText>Officer Merrick</w:delText>
          </w:r>
          <w:r w:rsidDel="00E2587A">
            <w:delText>.</w:delText>
          </w:r>
        </w:del>
      </w:ins>
    </w:p>
    <w:p w14:paraId="4454C646" w14:textId="495D3ACA" w:rsidR="00F64625" w:rsidDel="00E2587A" w:rsidRDefault="00F64625" w:rsidP="003B7072">
      <w:pPr>
        <w:pStyle w:val="BodyNormal"/>
        <w:rPr>
          <w:ins w:id="9161" w:author="Author"/>
          <w:del w:id="9162" w:author="Author"/>
        </w:rPr>
      </w:pPr>
      <w:ins w:id="9163" w:author="Author">
        <w:del w:id="9164" w:author="Author">
          <w:r w:rsidDel="00E2587A">
            <w:delText>“Mac, well done, buddy. You saved a life today!”</w:delText>
          </w:r>
        </w:del>
      </w:ins>
    </w:p>
    <w:p w14:paraId="7C38B2DA" w14:textId="3CE19158" w:rsidR="00F64625" w:rsidDel="00E2587A" w:rsidRDefault="00F64625" w:rsidP="003B7072">
      <w:pPr>
        <w:pStyle w:val="BodyNormal"/>
        <w:rPr>
          <w:ins w:id="9165" w:author="Author"/>
          <w:del w:id="9166" w:author="Author"/>
        </w:rPr>
      </w:pPr>
      <w:ins w:id="9167" w:author="Author">
        <w:del w:id="9168" w:author="Author">
          <w:r w:rsidDel="00E2587A">
            <w:delText xml:space="preserve">The assembled spectators started cheering as the EMT van started its engine, </w:delText>
          </w:r>
          <w:r w:rsidR="00B45999" w:rsidDel="00E2587A">
            <w:delText xml:space="preserve">turned on the </w:delText>
          </w:r>
          <w:r w:rsidDel="00E2587A">
            <w:delText>flashing lights</w:delText>
          </w:r>
          <w:r w:rsidR="008468E9" w:rsidDel="00E2587A">
            <w:delText>,</w:delText>
          </w:r>
          <w:r w:rsidDel="00E2587A">
            <w:delText xml:space="preserve">, and sirens, and headed for </w:delText>
          </w:r>
          <w:r w:rsidR="008E14D2" w:rsidRPr="00CD39B9" w:rsidDel="00E2587A">
            <w:rPr>
              <w:rFonts w:cs="Arial"/>
              <w:color w:val="202122"/>
              <w:shd w:val="clear" w:color="auto" w:fill="FFFFFF"/>
            </w:rPr>
            <w:delText>Northwestern Memorial Hospital</w:delText>
          </w:r>
          <w:r w:rsidDel="00E2587A">
            <w:delText>Mercy Hospital. The Chicago Policeman handed Mac his T-shirt, and he quickly put it on as another policeman on an electric scooter pulled up. He seemed to know Mac.</w:delText>
          </w:r>
        </w:del>
      </w:ins>
    </w:p>
    <w:p w14:paraId="2834968B" w14:textId="333F2A2F" w:rsidR="00F64625" w:rsidDel="00E2587A" w:rsidRDefault="00F64625" w:rsidP="003B7072">
      <w:pPr>
        <w:pStyle w:val="BodyNormal"/>
        <w:rPr>
          <w:ins w:id="9169" w:author="Author"/>
          <w:del w:id="9170" w:author="Author"/>
        </w:rPr>
      </w:pPr>
      <w:ins w:id="9171" w:author="Author">
        <w:del w:id="9172" w:author="Author">
          <w:r w:rsidDel="00E2587A">
            <w:delText>“I</w:delText>
          </w:r>
          <w:r w:rsidR="001C0C2D" w:rsidDel="00E2587A">
            <w:delText xml:space="preserve"> heard what you did</w:delText>
          </w:r>
          <w:r w:rsidDel="00E2587A">
            <w:delText>’m your ride, Mac. I’ll take you over</w:delText>
          </w:r>
          <w:r w:rsidR="001C0C2D" w:rsidDel="00E2587A">
            <w:delText>home</w:delText>
          </w:r>
          <w:r w:rsidDel="00E2587A">
            <w:delText xml:space="preserve"> to the Grant Park condominium.”</w:delText>
          </w:r>
        </w:del>
      </w:ins>
    </w:p>
    <w:p w14:paraId="4F6B98D0" w14:textId="741B3184" w:rsidR="00F64625" w:rsidDel="00E2587A" w:rsidRDefault="00F64625" w:rsidP="003B7072">
      <w:pPr>
        <w:pStyle w:val="BodyNormal"/>
        <w:rPr>
          <w:ins w:id="9173" w:author="Author"/>
          <w:del w:id="9174" w:author="Author"/>
        </w:rPr>
      </w:pPr>
      <w:ins w:id="9175" w:author="Author">
        <w:del w:id="9176" w:author="Author">
          <w:r w:rsidDel="00E2587A">
            <w:delText>Mac climbed on behind the officer. Looking one last time at Anna</w:delText>
          </w:r>
          <w:r w:rsidR="00124960" w:rsidDel="00E2587A">
            <w:delText>Roma</w:delText>
          </w:r>
          <w:r w:rsidDel="00E2587A">
            <w:delText xml:space="preserve"> Maria, Mac smiled. His eyes twinkled, and I nearly melted into a pile of hopeless but unredeemed</w:delText>
          </w:r>
          <w:r w:rsidR="00696675" w:rsidDel="00E2587A">
            <w:delText>able</w:delText>
          </w:r>
          <w:r w:rsidDel="00E2587A">
            <w:delText xml:space="preserve"> love.</w:delText>
          </w:r>
        </w:del>
      </w:ins>
    </w:p>
    <w:p w14:paraId="298D398B" w14:textId="36EF1C20" w:rsidR="00F64625" w:rsidDel="00E2587A" w:rsidRDefault="00F64625" w:rsidP="003B7072">
      <w:pPr>
        <w:pStyle w:val="BodyNormal"/>
        <w:rPr>
          <w:ins w:id="9177" w:author="Author"/>
          <w:del w:id="9178" w:author="Author"/>
        </w:rPr>
      </w:pPr>
      <w:ins w:id="9179" w:author="Author">
        <w:del w:id="9180" w:author="Author">
          <w:r w:rsidDel="00E2587A">
            <w:delText>“Thanks for the dousing, Counselor. Maybe we’ll meet again?”</w:delText>
          </w:r>
        </w:del>
      </w:ins>
    </w:p>
    <w:p w14:paraId="46E1E586" w14:textId="1A1E6E8C" w:rsidR="00F64625" w:rsidDel="00E2587A" w:rsidRDefault="00F64625" w:rsidP="003B7072">
      <w:pPr>
        <w:pStyle w:val="BodyNormal"/>
        <w:rPr>
          <w:ins w:id="9181" w:author="Author"/>
          <w:del w:id="9182" w:author="Author"/>
        </w:rPr>
      </w:pPr>
      <w:ins w:id="9183" w:author="Author">
        <w:del w:id="9184" w:author="Author">
          <w:r w:rsidDel="00E2587A">
            <w:delText>“Anytime,” was her appreciative answer.</w:delText>
          </w:r>
        </w:del>
      </w:ins>
    </w:p>
    <w:p w14:paraId="048052FF" w14:textId="325EA40B" w:rsidR="00E5412A" w:rsidDel="00E2587A" w:rsidRDefault="00F64625" w:rsidP="003B7072">
      <w:pPr>
        <w:pStyle w:val="BodyNormal"/>
        <w:rPr>
          <w:ins w:id="9185" w:author="Author"/>
          <w:del w:id="9186" w:author="Author"/>
        </w:rPr>
        <w:sectPr w:rsidR="00E5412A" w:rsidDel="00E2587A" w:rsidSect="003135B1">
          <w:type w:val="oddPage"/>
          <w:pgSz w:w="8640" w:h="12960" w:code="1"/>
          <w:pgMar w:top="720" w:right="720" w:bottom="720" w:left="720" w:header="720" w:footer="720" w:gutter="720"/>
          <w:cols w:space="720"/>
          <w:titlePg/>
          <w:docGrid w:linePitch="360"/>
        </w:sectPr>
      </w:pPr>
      <w:ins w:id="9187" w:author="Author">
        <w:del w:id="9188" w:author="Author">
          <w:r w:rsidDel="00E2587A">
            <w:delText>The crowd started to disperse as the electric scooter moved away. I turned and started my long walk to the L station. I had just encountered the man of my dreams, handsome, heroic, kind, and rich. So close, but he never even noticed me. I returned home with one mission in mind, to learn more about Officer Mac Merrick.</w:delText>
          </w:r>
          <w:r w:rsidR="00E5412A" w:rsidDel="00E2587A">
            <w:delText xml:space="preserve"> </w:delText>
          </w:r>
          <w:r w:rsidR="00433180" w:rsidDel="00E2587A">
            <w:delText xml:space="preserve">  </w:delText>
          </w:r>
        </w:del>
      </w:ins>
    </w:p>
    <w:p w14:paraId="39C2510B" w14:textId="5C6BD8E6" w:rsidR="00E5412A" w:rsidRPr="000E72EA" w:rsidDel="00E2587A" w:rsidRDefault="00E5412A" w:rsidP="00E5412A">
      <w:pPr>
        <w:pStyle w:val="ChapterNumber"/>
        <w:rPr>
          <w:ins w:id="9189" w:author="Author"/>
          <w:del w:id="9190" w:author="Author"/>
          <w:rFonts w:eastAsia="MS Gothic" w:cs="Arial"/>
        </w:rPr>
      </w:pPr>
      <w:ins w:id="9191" w:author="Author">
        <w:del w:id="9192" w:author="Author">
          <w:r w:rsidRPr="000E72EA" w:rsidDel="00E2587A">
            <w:rPr>
              <w:rFonts w:eastAsia="MS Gothic" w:cs="Arial"/>
            </w:rPr>
            <w:delText>CHAPTER XXX</w:delText>
          </w:r>
        </w:del>
      </w:ins>
    </w:p>
    <w:p w14:paraId="6EABF7FF" w14:textId="2D4B69B9" w:rsidR="00E5412A" w:rsidRPr="00605E6D" w:rsidDel="00E2587A" w:rsidRDefault="00E5412A" w:rsidP="00E5412A">
      <w:pPr>
        <w:pStyle w:val="ChapterTitle"/>
        <w:rPr>
          <w:ins w:id="9193" w:author="Author"/>
          <w:del w:id="9194" w:author="Author"/>
        </w:rPr>
      </w:pPr>
      <w:ins w:id="9195" w:author="Author">
        <w:del w:id="9196" w:author="Author">
          <w:r w:rsidDel="00E2587A">
            <w:delText>Robbing the Mob</w:delText>
          </w:r>
        </w:del>
      </w:ins>
    </w:p>
    <w:p w14:paraId="5655EC25" w14:textId="10E2C6D9" w:rsidR="00E5412A" w:rsidRPr="00605E6D" w:rsidDel="00E2587A" w:rsidRDefault="00E5412A" w:rsidP="00E5412A">
      <w:pPr>
        <w:pStyle w:val="ASubheadLevel1"/>
        <w:rPr>
          <w:ins w:id="9197" w:author="Author"/>
          <w:del w:id="9198" w:author="Author"/>
        </w:rPr>
      </w:pPr>
      <w:ins w:id="9199" w:author="Author">
        <w:del w:id="9200" w:author="Author">
          <w:r w:rsidDel="00E2587A">
            <w:delText>Learning About The Merricks</w:delText>
          </w:r>
        </w:del>
      </w:ins>
    </w:p>
    <w:p w14:paraId="014ADB59" w14:textId="76527298" w:rsidR="00B32321" w:rsidDel="00E2587A" w:rsidRDefault="00E5412A" w:rsidP="00B32321">
      <w:pPr>
        <w:pStyle w:val="BodyNormal"/>
        <w:rPr>
          <w:ins w:id="9201" w:author="Author"/>
          <w:del w:id="9202" w:author="Author"/>
        </w:rPr>
      </w:pPr>
      <w:ins w:id="9203" w:author="Author">
        <w:del w:id="9204" w:author="Author">
          <w:r w:rsidRPr="006F7A9C" w:rsidDel="00E2587A">
            <w:rPr>
              <w:rFonts w:eastAsia="Calibri" w:cs="Times New Roman"/>
              <w:color w:val="000000"/>
            </w:rPr>
            <w:delText xml:space="preserve">I </w:delText>
          </w:r>
          <w:r w:rsidR="00B32321" w:rsidDel="00E2587A">
            <w:rPr>
              <w:rFonts w:eastAsia="Calibri" w:cs="Times New Roman"/>
              <w:color w:val="000000"/>
            </w:rPr>
            <w:delText>reinstalled my exploit into the Chicago Police Department’s computers</w:delText>
          </w:r>
          <w:r w:rsidRPr="006F7A9C" w:rsidDel="00E2587A">
            <w:rPr>
              <w:rFonts w:eastAsia="Calibri" w:cs="Times New Roman"/>
              <w:color w:val="000000"/>
            </w:rPr>
            <w:delText>plunged myself into my work.</w:delText>
          </w:r>
          <w:r w:rsidR="00B32321" w:rsidDel="00E2587A">
            <w:rPr>
              <w:rFonts w:eastAsia="Calibri" w:cs="Times New Roman"/>
              <w:color w:val="000000"/>
            </w:rPr>
            <w:delText xml:space="preserve"> and searched for the records of Officer Merrick. He had cleared his probationary period</w:delText>
          </w:r>
          <w:r w:rsidR="00EB1A0F" w:rsidDel="00E2587A">
            <w:rPr>
              <w:rFonts w:eastAsia="Calibri" w:cs="Times New Roman"/>
              <w:color w:val="000000"/>
            </w:rPr>
            <w:delText>,</w:delText>
          </w:r>
          <w:r w:rsidR="00B32321" w:rsidDel="00E2587A">
            <w:rPr>
              <w:rFonts w:eastAsia="Calibri" w:cs="Times New Roman"/>
              <w:color w:val="000000"/>
            </w:rPr>
            <w:delText xml:space="preserve"> and </w:delText>
          </w:r>
          <w:r w:rsidR="00EB1A0F" w:rsidDel="00E2587A">
            <w:rPr>
              <w:rFonts w:eastAsia="Calibri" w:cs="Times New Roman"/>
              <w:color w:val="000000"/>
            </w:rPr>
            <w:delText xml:space="preserve">the Chicago PD </w:delText>
          </w:r>
          <w:r w:rsidR="00B32321" w:rsidDel="00E2587A">
            <w:rPr>
              <w:rFonts w:eastAsia="Calibri" w:cs="Times New Roman"/>
              <w:color w:val="000000"/>
            </w:rPr>
            <w:delText>assigned</w:delText>
          </w:r>
          <w:r w:rsidR="00EB1A0F" w:rsidDel="00E2587A">
            <w:rPr>
              <w:rFonts w:eastAsia="Calibri" w:cs="Times New Roman"/>
              <w:color w:val="000000"/>
            </w:rPr>
            <w:delText xml:space="preserve"> him</w:delText>
          </w:r>
          <w:r w:rsidR="00B32321" w:rsidDel="00E2587A">
            <w:rPr>
              <w:rFonts w:eastAsia="Calibri" w:cs="Times New Roman"/>
              <w:color w:val="000000"/>
            </w:rPr>
            <w:delText xml:space="preserve"> to a squad car with a more experienced officer patrolling Precinct 9. There were recommendations to promote him to the prestigious assignment of the </w:delText>
          </w:r>
          <w:r w:rsidR="00B32321" w:rsidRPr="00FA271D" w:rsidDel="00E2587A">
            <w:delText>FBI-Chicago Joint Task Force on Organized Crime</w:delText>
          </w:r>
          <w:r w:rsidR="00B32321" w:rsidDel="00E2587A">
            <w:delText>.</w:delText>
          </w:r>
        </w:del>
      </w:ins>
    </w:p>
    <w:p w14:paraId="1D52A8F4" w14:textId="46E64CAC" w:rsidR="00F64625" w:rsidDel="00E2587A" w:rsidRDefault="00B32321" w:rsidP="00B32321">
      <w:pPr>
        <w:pStyle w:val="BodyNormal"/>
        <w:rPr>
          <w:ins w:id="9205" w:author="Author"/>
          <w:del w:id="9206" w:author="Author"/>
        </w:rPr>
      </w:pPr>
      <w:ins w:id="9207" w:author="Author">
        <w:del w:id="9208" w:author="Author">
          <w:r w:rsidDel="00E2587A">
            <w:delText>His home address is Apartment 1404</w:delText>
          </w:r>
          <w:r w:rsidR="00181900" w:rsidDel="00E2587A">
            <w:delText xml:space="preserve"> in </w:delText>
          </w:r>
          <w:r w:rsidDel="00E2587A">
            <w:delText>, The Grant Park, one of the most expensive condominiums in Chicago. Digging into public records of his parents, Anne and John Merrick, I discovered that they were founding partners of the law firm Merrick, Dawson, and Brant, one of Illinois' most successful</w:delText>
          </w:r>
          <w:r w:rsidR="00EB1A0F" w:rsidDel="00E2587A">
            <w:delText>Merrick, Dawson, and Brant, one of Illinois' most successful law firms</w:delText>
          </w:r>
          <w:r w:rsidDel="00E2587A">
            <w:delText>. The family lived in a three-story mansion overlooking Lake Michigan in Highland Park. Merrick’s sister and brother work in</w:delText>
          </w:r>
          <w:r w:rsidR="00C744F6" w:rsidDel="00E2587A">
            <w:delText>for</w:delText>
          </w:r>
          <w:r w:rsidDel="00E2587A">
            <w:delText xml:space="preserve"> the firm as Junior Non-equity Partners</w:delText>
          </w:r>
          <w:r w:rsidR="00E5412A" w:rsidDel="00E2587A">
            <w:rPr>
              <w:rFonts w:eastAsia="Calibri" w:cs="Times New Roman"/>
              <w:color w:val="000000"/>
            </w:rPr>
            <w:delText xml:space="preserve"> </w:delText>
          </w:r>
          <w:r w:rsidDel="00E2587A">
            <w:rPr>
              <w:rFonts w:eastAsia="Calibri" w:cs="Times New Roman"/>
              <w:color w:val="000000"/>
            </w:rPr>
            <w:delText xml:space="preserve">, while Mac (Mackenzie Merrick) attended </w:delText>
          </w:r>
          <w:r w:rsidRPr="00FA271D" w:rsidDel="00E2587A">
            <w:delText>St. Joseph's University in Philadelphia</w:delText>
          </w:r>
          <w:r w:rsidDel="00E2587A">
            <w:delText xml:space="preserve"> and received a BA in Criminal Law. Was he the family radical? Are his parents OK with him being a Chicago Policeman?</w:delText>
          </w:r>
        </w:del>
      </w:ins>
    </w:p>
    <w:p w14:paraId="2E57EF02" w14:textId="17312073" w:rsidR="00B32321" w:rsidDel="00E2587A" w:rsidRDefault="00B32321" w:rsidP="00B32321">
      <w:pPr>
        <w:pStyle w:val="BodyNormal"/>
        <w:rPr>
          <w:ins w:id="9209" w:author="Author"/>
          <w:del w:id="9210" w:author="Author"/>
        </w:rPr>
      </w:pPr>
      <w:ins w:id="9211" w:author="Author">
        <w:del w:id="9212" w:author="Author">
          <w:r w:rsidDel="00E2587A">
            <w:delText>Of course, my rational intellect lectured my emotional self.</w:delText>
          </w:r>
        </w:del>
      </w:ins>
    </w:p>
    <w:p w14:paraId="69A579C2" w14:textId="52B6A0C9" w:rsidR="00B32321" w:rsidDel="00E2587A" w:rsidRDefault="00B32321" w:rsidP="00B32321">
      <w:pPr>
        <w:pStyle w:val="BodyNormal"/>
        <w:rPr>
          <w:ins w:id="9213" w:author="Author"/>
          <w:del w:id="9214" w:author="Author"/>
        </w:rPr>
      </w:pPr>
    </w:p>
    <w:p w14:paraId="1D731020" w14:textId="35FD1F51" w:rsidR="00B32321" w:rsidRPr="00B32321" w:rsidDel="00E2587A" w:rsidRDefault="00B32321">
      <w:pPr>
        <w:pStyle w:val="BodyNormal"/>
        <w:ind w:left="270" w:firstLine="18"/>
        <w:rPr>
          <w:ins w:id="9215" w:author="Author"/>
          <w:del w:id="9216" w:author="Author"/>
          <w:i/>
          <w:iCs/>
          <w:rPrChange w:id="9217" w:author="Author">
            <w:rPr>
              <w:ins w:id="9218" w:author="Author"/>
              <w:del w:id="9219" w:author="Author"/>
            </w:rPr>
          </w:rPrChange>
        </w:rPr>
        <w:pPrChange w:id="9220" w:author="Author">
          <w:pPr>
            <w:pStyle w:val="BodyNormal"/>
          </w:pPr>
        </w:pPrChange>
      </w:pPr>
      <w:ins w:id="9221" w:author="Author">
        <w:del w:id="9222" w:author="Author">
          <w:r w:rsidRPr="00B32321" w:rsidDel="00E2587A">
            <w:rPr>
              <w:i/>
              <w:iCs/>
              <w:rPrChange w:id="9223" w:author="Author">
                <w:rPr/>
              </w:rPrChange>
            </w:rPr>
            <w:delText>“Stop stalking this man. You have no chance. You’re wasting your time. Give it up!”</w:delText>
          </w:r>
        </w:del>
      </w:ins>
    </w:p>
    <w:p w14:paraId="42FD4F8C" w14:textId="4AA7461C" w:rsidR="00445DCA" w:rsidDel="00E2587A" w:rsidRDefault="00445DCA" w:rsidP="003B7072">
      <w:pPr>
        <w:pStyle w:val="BodyNormal"/>
        <w:rPr>
          <w:ins w:id="9224" w:author="Author"/>
          <w:del w:id="9225" w:author="Author"/>
        </w:rPr>
      </w:pPr>
    </w:p>
    <w:p w14:paraId="2E25F2BA" w14:textId="61C0EF3E" w:rsidR="00B32321" w:rsidDel="00E2587A" w:rsidRDefault="00B32321" w:rsidP="003B7072">
      <w:pPr>
        <w:pStyle w:val="BodyNormal"/>
        <w:rPr>
          <w:ins w:id="9226" w:author="Author"/>
          <w:del w:id="9227" w:author="Author"/>
        </w:rPr>
      </w:pPr>
      <w:ins w:id="9228" w:author="Author">
        <w:del w:id="9229" w:author="Author">
          <w:r w:rsidDel="00E2587A">
            <w:delText>I knew I had to get back to more important things, but occasionally, as I lay in bed waiting to fall asleep, I’d think of the handsome and dashing Officer Merrick. A girl can dream. Right?</w:delText>
          </w:r>
          <w:r w:rsidR="0005274F" w:rsidDel="00E2587A">
            <w:delText xml:space="preserve"> </w:delText>
          </w:r>
        </w:del>
      </w:ins>
    </w:p>
    <w:p w14:paraId="4819245D" w14:textId="41A70CF1" w:rsidR="0005274F" w:rsidDel="00E2587A" w:rsidRDefault="0005274F" w:rsidP="003B7072">
      <w:pPr>
        <w:pStyle w:val="BodyNormal"/>
        <w:rPr>
          <w:ins w:id="9230" w:author="Author"/>
          <w:del w:id="9231" w:author="Author"/>
        </w:rPr>
      </w:pPr>
    </w:p>
    <w:p w14:paraId="28EC8FD7" w14:textId="40A85736" w:rsidR="0005274F" w:rsidDel="00E2587A" w:rsidRDefault="0005274F" w:rsidP="003B7072">
      <w:pPr>
        <w:pStyle w:val="BodyNormal"/>
        <w:rPr>
          <w:ins w:id="9232" w:author="Author"/>
          <w:del w:id="9233" w:author="Author"/>
        </w:rPr>
      </w:pPr>
    </w:p>
    <w:p w14:paraId="4A1985BF" w14:textId="15268E68" w:rsidR="0005274F" w:rsidDel="00E2587A" w:rsidRDefault="0005274F" w:rsidP="003B7072">
      <w:pPr>
        <w:pStyle w:val="BodyNormal"/>
        <w:rPr>
          <w:ins w:id="9234" w:author="Author"/>
          <w:del w:id="9235" w:author="Author"/>
        </w:rPr>
        <w:sectPr w:rsidR="0005274F" w:rsidDel="00E2587A" w:rsidSect="003135B1">
          <w:type w:val="oddPage"/>
          <w:pgSz w:w="8640" w:h="12960" w:code="1"/>
          <w:pgMar w:top="720" w:right="720" w:bottom="720" w:left="720" w:header="720" w:footer="720" w:gutter="720"/>
          <w:cols w:space="720"/>
          <w:titlePg/>
          <w:docGrid w:linePitch="360"/>
        </w:sectPr>
      </w:pPr>
    </w:p>
    <w:p w14:paraId="650E9454" w14:textId="2E3CF6E5" w:rsidR="00B32321" w:rsidDel="00E2587A" w:rsidRDefault="00B32321">
      <w:pPr>
        <w:pStyle w:val="ASubheadLevel1"/>
        <w:rPr>
          <w:ins w:id="9236" w:author="Author"/>
          <w:del w:id="9237" w:author="Author"/>
        </w:rPr>
        <w:pPrChange w:id="9238" w:author="Author">
          <w:pPr>
            <w:pStyle w:val="BodyNormal"/>
          </w:pPr>
        </w:pPrChange>
      </w:pPr>
      <w:ins w:id="9239" w:author="Author">
        <w:del w:id="9240" w:author="Author">
          <w:r w:rsidDel="00E2587A">
            <w:delText>Mob Money</w:delText>
          </w:r>
        </w:del>
      </w:ins>
    </w:p>
    <w:p w14:paraId="23B32001" w14:textId="5F01F8A9" w:rsidR="00B32321" w:rsidDel="00E2587A" w:rsidRDefault="00B32321" w:rsidP="003B7072">
      <w:pPr>
        <w:pStyle w:val="BodyNormal"/>
        <w:rPr>
          <w:ins w:id="9241" w:author="Author"/>
          <w:del w:id="9242" w:author="Author"/>
        </w:rPr>
      </w:pPr>
      <w:ins w:id="9243" w:author="Author">
        <w:del w:id="9244" w:author="Author">
          <w:r w:rsidDel="00E2587A">
            <w:delText>I realized that to really undermine the Albanian Mafia Shqiptare</w:delText>
          </w:r>
          <w:r w:rsidR="00C53B4A" w:rsidDel="00E2587A">
            <w:delText>;</w:delText>
          </w:r>
          <w:r w:rsidR="00D8325C" w:rsidDel="00E2587A">
            <w:delText>,</w:delText>
          </w:r>
          <w:r w:rsidR="00230242" w:rsidDel="00E2587A">
            <w:delText>;</w:delText>
          </w:r>
          <w:r w:rsidR="009A12AD" w:rsidDel="00E2587A">
            <w:delText>,</w:delText>
          </w:r>
          <w:r w:rsidR="00322661" w:rsidDel="00E2587A">
            <w:delText>;</w:delText>
          </w:r>
          <w:r w:rsidR="000E3B9A" w:rsidDel="00E2587A">
            <w:delText>,</w:delText>
          </w:r>
          <w:r w:rsidR="00181900" w:rsidDel="00E2587A">
            <w:delText>;</w:delText>
          </w:r>
          <w:r w:rsidR="00F92AA4" w:rsidDel="00E2587A">
            <w:delText>,</w:delText>
          </w:r>
          <w:r w:rsidDel="00E2587A">
            <w:delText>, I’</w:delText>
          </w:r>
          <w:r w:rsidR="00673EDA" w:rsidDel="00E2587A">
            <w:delText>d</w:delText>
          </w:r>
          <w:r w:rsidDel="00E2587A">
            <w:delText xml:space="preserve">ll need some serious cash to invest in costumes, </w:delText>
          </w:r>
          <w:r w:rsidR="00D8325C" w:rsidDel="00E2587A">
            <w:delText xml:space="preserve">a </w:delText>
          </w:r>
          <w:r w:rsidDel="00E2587A">
            <w:delText>safe houses, etc</w:delText>
          </w:r>
          <w:r w:rsidR="00673EDA" w:rsidDel="00E2587A">
            <w:delText>and other troublemaking</w:delText>
          </w:r>
          <w:r w:rsidDel="00E2587A">
            <w:delText>. Who better to steal</w:delText>
          </w:r>
          <w:r w:rsidR="00D8325C" w:rsidDel="00E2587A">
            <w:delText>pilfer</w:delText>
          </w:r>
          <w:r w:rsidDel="00E2587A">
            <w:delText xml:space="preserve"> from than the mob itself.</w:delText>
          </w:r>
          <w:r w:rsidR="00C11AA8" w:rsidDel="00E2587A">
            <w:delText>itself?</w:delText>
          </w:r>
          <w:r w:rsidDel="00E2587A">
            <w:delText xml:space="preserve"> By monitoring Doctor Morton’s chat system, I looked for the opportunity to steal from them</w:delText>
          </w:r>
          <w:r w:rsidR="00673EDA" w:rsidDel="00E2587A">
            <w:delText>, and m</w:delText>
          </w:r>
          <w:r w:rsidDel="00E2587A">
            <w:delText>. My chance came when this series of chat exchanges appeared.</w:delText>
          </w:r>
        </w:del>
      </w:ins>
    </w:p>
    <w:p w14:paraId="07EE4E39" w14:textId="69AD4F92" w:rsidR="00B32321" w:rsidDel="00E2587A" w:rsidRDefault="00B32321" w:rsidP="003B7072">
      <w:pPr>
        <w:pStyle w:val="BodyNormal"/>
        <w:rPr>
          <w:ins w:id="9245" w:author="Author"/>
          <w:del w:id="9246" w:author="Author"/>
        </w:rPr>
      </w:pPr>
    </w:p>
    <w:p w14:paraId="2657CE2F" w14:textId="6C3DB1C0" w:rsidR="00B32321" w:rsidRPr="00EB1A0F" w:rsidDel="00E2587A" w:rsidRDefault="00B32321">
      <w:pPr>
        <w:pStyle w:val="BodyNormal"/>
        <w:ind w:left="270" w:firstLine="18"/>
        <w:rPr>
          <w:ins w:id="9247" w:author="Author"/>
          <w:del w:id="9248" w:author="Author"/>
          <w:i/>
          <w:iCs/>
          <w:rPrChange w:id="9249" w:author="Author">
            <w:rPr>
              <w:ins w:id="9250" w:author="Author"/>
              <w:del w:id="9251" w:author="Author"/>
            </w:rPr>
          </w:rPrChange>
        </w:rPr>
        <w:pPrChange w:id="9252" w:author="Author">
          <w:pPr>
            <w:pStyle w:val="BodyNormal"/>
          </w:pPr>
        </w:pPrChange>
      </w:pPr>
      <w:ins w:id="9253" w:author="Author">
        <w:del w:id="9254" w:author="Author">
          <w:r w:rsidRPr="00EB1A0F" w:rsidDel="00E2587A">
            <w:rPr>
              <w:i/>
              <w:iCs/>
              <w:rPrChange w:id="9255" w:author="Author">
                <w:rPr/>
              </w:rPrChange>
            </w:rPr>
            <w:delText>“Murka wants $5 million in laundered cash. Can somebody assemble that much from our storage locker?”</w:delText>
          </w:r>
        </w:del>
      </w:ins>
    </w:p>
    <w:p w14:paraId="74C54FC8" w14:textId="15D9119C" w:rsidR="00B32321" w:rsidDel="00E2587A" w:rsidRDefault="00B32321" w:rsidP="003B7072">
      <w:pPr>
        <w:pStyle w:val="BodyNormal"/>
        <w:rPr>
          <w:ins w:id="9256" w:author="Author"/>
          <w:del w:id="9257" w:author="Author"/>
        </w:rPr>
      </w:pPr>
    </w:p>
    <w:p w14:paraId="0D1FCE64" w14:textId="6918AC5F" w:rsidR="00445DCA" w:rsidRPr="00EB1A0F" w:rsidDel="00E2587A" w:rsidRDefault="00B32321" w:rsidP="003B7072">
      <w:pPr>
        <w:pStyle w:val="BodyNormal"/>
        <w:rPr>
          <w:ins w:id="9258" w:author="Author"/>
          <w:del w:id="9259" w:author="Author"/>
          <w:i/>
          <w:iCs/>
          <w:rPrChange w:id="9260" w:author="Author">
            <w:rPr>
              <w:ins w:id="9261" w:author="Author"/>
              <w:del w:id="9262" w:author="Author"/>
            </w:rPr>
          </w:rPrChange>
        </w:rPr>
      </w:pPr>
      <w:ins w:id="9263" w:author="Author">
        <w:del w:id="9264" w:author="Author">
          <w:r w:rsidRPr="00EB1A0F" w:rsidDel="00E2587A">
            <w:rPr>
              <w:i/>
              <w:iCs/>
              <w:rPrChange w:id="9265" w:author="Author">
                <w:rPr/>
              </w:rPrChange>
            </w:rPr>
            <w:delText>“Tariq here. I’ll get it. Where do you want it?”</w:delText>
          </w:r>
        </w:del>
      </w:ins>
    </w:p>
    <w:p w14:paraId="25D93A0E" w14:textId="7299B3C4" w:rsidR="00B32321" w:rsidDel="00E2587A" w:rsidRDefault="00B32321" w:rsidP="003B7072">
      <w:pPr>
        <w:pStyle w:val="BodyNormal"/>
        <w:rPr>
          <w:ins w:id="9266" w:author="Author"/>
          <w:del w:id="9267" w:author="Author"/>
        </w:rPr>
      </w:pPr>
    </w:p>
    <w:p w14:paraId="3A7C12E4" w14:textId="0102387F" w:rsidR="00B32321" w:rsidRPr="00EB1A0F" w:rsidDel="00E2587A" w:rsidRDefault="00B32321" w:rsidP="00B32321">
      <w:pPr>
        <w:pStyle w:val="BodyNormal"/>
        <w:ind w:left="270" w:firstLine="18"/>
        <w:rPr>
          <w:ins w:id="9268" w:author="Author"/>
          <w:del w:id="9269" w:author="Author"/>
          <w:rFonts w:ascii="Roboto" w:hAnsi="Roboto"/>
          <w:i/>
          <w:iCs/>
          <w:color w:val="202124"/>
          <w:shd w:val="clear" w:color="auto" w:fill="FFFFFF"/>
          <w:rPrChange w:id="9270" w:author="Author">
            <w:rPr>
              <w:ins w:id="9271" w:author="Author"/>
              <w:del w:id="9272" w:author="Author"/>
              <w:rFonts w:ascii="Roboto" w:hAnsi="Roboto"/>
              <w:color w:val="202124"/>
              <w:shd w:val="clear" w:color="auto" w:fill="FFFFFF"/>
            </w:rPr>
          </w:rPrChange>
        </w:rPr>
      </w:pPr>
      <w:ins w:id="9273" w:author="Author">
        <w:del w:id="9274" w:author="Author">
          <w:r w:rsidRPr="00EB1A0F" w:rsidDel="00E2587A">
            <w:rPr>
              <w:i/>
              <w:iCs/>
              <w:rPrChange w:id="9275" w:author="Author">
                <w:rPr/>
              </w:rPrChange>
            </w:rPr>
            <w:delText>“Bring it to G</w:delText>
          </w:r>
          <w:r w:rsidRPr="00EB1A0F" w:rsidDel="00E2587A">
            <w:rPr>
              <w:rFonts w:ascii="Roboto" w:hAnsi="Roboto"/>
              <w:i/>
              <w:iCs/>
              <w:color w:val="202124"/>
              <w:shd w:val="clear" w:color="auto" w:fill="FFFFFF"/>
              <w:rPrChange w:id="9276" w:author="Author">
                <w:rPr>
                  <w:rFonts w:ascii="Roboto" w:hAnsi="Roboto"/>
                  <w:color w:val="202124"/>
                  <w:shd w:val="clear" w:color="auto" w:fill="FFFFFF"/>
                </w:rPr>
              </w:rPrChange>
            </w:rPr>
            <w:delText>ichi Gami Recycling this afternoon</w:delText>
          </w:r>
          <w:r w:rsidR="00673EDA" w:rsidRPr="00EB1A0F" w:rsidDel="00E2587A">
            <w:rPr>
              <w:rFonts w:ascii="Roboto" w:hAnsi="Roboto"/>
              <w:i/>
              <w:iCs/>
              <w:color w:val="202124"/>
              <w:shd w:val="clear" w:color="auto" w:fill="FFFFFF"/>
              <w:rPrChange w:id="9277" w:author="Author">
                <w:rPr>
                  <w:rFonts w:ascii="Roboto" w:hAnsi="Roboto"/>
                  <w:color w:val="202124"/>
                  <w:shd w:val="clear" w:color="auto" w:fill="FFFFFF"/>
                </w:rPr>
              </w:rPrChange>
            </w:rPr>
            <w:delText>evening</w:delText>
          </w:r>
          <w:r w:rsidRPr="00EB1A0F" w:rsidDel="00E2587A">
            <w:rPr>
              <w:rFonts w:ascii="Roboto" w:hAnsi="Roboto"/>
              <w:i/>
              <w:iCs/>
              <w:color w:val="202124"/>
              <w:shd w:val="clear" w:color="auto" w:fill="FFFFFF"/>
              <w:rPrChange w:id="9278" w:author="Author">
                <w:rPr>
                  <w:rFonts w:ascii="Roboto" w:hAnsi="Roboto"/>
                  <w:color w:val="202124"/>
                  <w:shd w:val="clear" w:color="auto" w:fill="FFFFFF"/>
                </w:rPr>
              </w:rPrChange>
            </w:rPr>
            <w:delText>. I’ll get you a Tesla. We’ll have you nursemaid it to Murka in Queens, New York. Take a couple of days to enjoy the nightlife in NYC before returning.”</w:delText>
          </w:r>
        </w:del>
      </w:ins>
    </w:p>
    <w:p w14:paraId="45651AAA" w14:textId="4D3E18DB" w:rsidR="00673EDA" w:rsidDel="00E2587A" w:rsidRDefault="00673EDA" w:rsidP="00B32321">
      <w:pPr>
        <w:pStyle w:val="BodyNormal"/>
        <w:ind w:left="270" w:firstLine="18"/>
        <w:rPr>
          <w:ins w:id="9279" w:author="Author"/>
          <w:del w:id="9280" w:author="Author"/>
          <w:rFonts w:ascii="Roboto" w:hAnsi="Roboto"/>
          <w:color w:val="202124"/>
          <w:shd w:val="clear" w:color="auto" w:fill="FFFFFF"/>
        </w:rPr>
      </w:pPr>
    </w:p>
    <w:p w14:paraId="2F8DA967" w14:textId="2A70DBF5" w:rsidR="00673EDA" w:rsidRPr="00EB1A0F" w:rsidDel="00E2587A" w:rsidRDefault="00673EDA" w:rsidP="00B32321">
      <w:pPr>
        <w:pStyle w:val="BodyNormal"/>
        <w:ind w:left="270" w:firstLine="18"/>
        <w:rPr>
          <w:ins w:id="9281" w:author="Author"/>
          <w:del w:id="9282" w:author="Author"/>
          <w:rFonts w:ascii="Roboto" w:hAnsi="Roboto"/>
          <w:i/>
          <w:iCs/>
          <w:color w:val="202124"/>
          <w:shd w:val="clear" w:color="auto" w:fill="FFFFFF"/>
          <w:rPrChange w:id="9283" w:author="Author">
            <w:rPr>
              <w:ins w:id="9284" w:author="Author"/>
              <w:del w:id="9285" w:author="Author"/>
              <w:rFonts w:ascii="Roboto" w:hAnsi="Roboto"/>
              <w:color w:val="202124"/>
              <w:shd w:val="clear" w:color="auto" w:fill="FFFFFF"/>
            </w:rPr>
          </w:rPrChange>
        </w:rPr>
      </w:pPr>
      <w:ins w:id="9286" w:author="Author">
        <w:del w:id="9287" w:author="Author">
          <w:r w:rsidRPr="00EB1A0F" w:rsidDel="00E2587A">
            <w:rPr>
              <w:rFonts w:ascii="Roboto" w:hAnsi="Roboto"/>
              <w:i/>
              <w:iCs/>
              <w:color w:val="202124"/>
              <w:shd w:val="clear" w:color="auto" w:fill="FFFFFF"/>
              <w:rPrChange w:id="9288" w:author="Author">
                <w:rPr>
                  <w:rFonts w:ascii="Roboto" w:hAnsi="Roboto"/>
                  <w:color w:val="202124"/>
                  <w:shd w:val="clear" w:color="auto" w:fill="FFFFFF"/>
                </w:rPr>
              </w:rPrChange>
            </w:rPr>
            <w:delText>“Making a delivery today. Will be at Gichi Gami about 8 p.m.”</w:delText>
          </w:r>
        </w:del>
      </w:ins>
    </w:p>
    <w:p w14:paraId="1BF28F52" w14:textId="46B30013" w:rsidR="00673EDA" w:rsidDel="00E2587A" w:rsidRDefault="00673EDA" w:rsidP="00B32321">
      <w:pPr>
        <w:pStyle w:val="BodyNormal"/>
        <w:ind w:left="270" w:firstLine="18"/>
        <w:rPr>
          <w:ins w:id="9289" w:author="Author"/>
          <w:del w:id="9290" w:author="Author"/>
          <w:rFonts w:ascii="Roboto" w:hAnsi="Roboto"/>
          <w:color w:val="202124"/>
          <w:shd w:val="clear" w:color="auto" w:fill="FFFFFF"/>
        </w:rPr>
      </w:pPr>
    </w:p>
    <w:p w14:paraId="5FB572C1" w14:textId="7103C154" w:rsidR="00673EDA" w:rsidRPr="00EB1A0F" w:rsidDel="00E2587A" w:rsidRDefault="00673EDA" w:rsidP="00B32321">
      <w:pPr>
        <w:pStyle w:val="BodyNormal"/>
        <w:ind w:left="270" w:firstLine="18"/>
        <w:rPr>
          <w:ins w:id="9291" w:author="Author"/>
          <w:del w:id="9292" w:author="Author"/>
          <w:rFonts w:ascii="Roboto" w:hAnsi="Roboto"/>
          <w:i/>
          <w:iCs/>
          <w:color w:val="202124"/>
          <w:shd w:val="clear" w:color="auto" w:fill="FFFFFF"/>
          <w:rPrChange w:id="9293" w:author="Author">
            <w:rPr>
              <w:ins w:id="9294" w:author="Author"/>
              <w:del w:id="9295" w:author="Author"/>
              <w:rFonts w:ascii="Roboto" w:hAnsi="Roboto"/>
              <w:color w:val="202124"/>
              <w:shd w:val="clear" w:color="auto" w:fill="FFFFFF"/>
            </w:rPr>
          </w:rPrChange>
        </w:rPr>
      </w:pPr>
      <w:ins w:id="9296" w:author="Author">
        <w:del w:id="9297" w:author="Author">
          <w:r w:rsidRPr="00EB1A0F" w:rsidDel="00E2587A">
            <w:rPr>
              <w:rFonts w:ascii="Roboto" w:hAnsi="Roboto"/>
              <w:i/>
              <w:iCs/>
              <w:color w:val="202124"/>
              <w:shd w:val="clear" w:color="auto" w:fill="FFFFFF"/>
              <w:rPrChange w:id="9298" w:author="Author">
                <w:rPr>
                  <w:rFonts w:ascii="Roboto" w:hAnsi="Roboto"/>
                  <w:color w:val="202124"/>
                  <w:shd w:val="clear" w:color="auto" w:fill="FFFFFF"/>
                </w:rPr>
              </w:rPrChange>
            </w:rPr>
            <w:delText>“Great, we’ll send</w:delText>
          </w:r>
          <w:r w:rsidR="00086CEB" w:rsidDel="00E2587A">
            <w:rPr>
              <w:rFonts w:ascii="Roboto" w:hAnsi="Roboto"/>
              <w:i/>
              <w:iCs/>
              <w:color w:val="202124"/>
              <w:shd w:val="clear" w:color="auto" w:fill="FFFFFF"/>
            </w:rPr>
            <w:delText>get</w:delText>
          </w:r>
          <w:r w:rsidRPr="00EB1A0F" w:rsidDel="00E2587A">
            <w:rPr>
              <w:rFonts w:ascii="Roboto" w:hAnsi="Roboto"/>
              <w:i/>
              <w:iCs/>
              <w:color w:val="202124"/>
              <w:shd w:val="clear" w:color="auto" w:fill="FFFFFF"/>
              <w:rPrChange w:id="9299" w:author="Author">
                <w:rPr>
                  <w:rFonts w:ascii="Roboto" w:hAnsi="Roboto"/>
                  <w:color w:val="202124"/>
                  <w:shd w:val="clear" w:color="auto" w:fill="FFFFFF"/>
                </w:rPr>
              </w:rPrChange>
            </w:rPr>
            <w:delText xml:space="preserve"> over a couple of duffel bags for you</w:delText>
          </w:r>
          <w:r w:rsidR="00086CEB" w:rsidDel="00E2587A">
            <w:rPr>
              <w:rFonts w:ascii="Roboto" w:hAnsi="Roboto"/>
              <w:i/>
              <w:iCs/>
              <w:color w:val="202124"/>
              <w:shd w:val="clear" w:color="auto" w:fill="FFFFFF"/>
            </w:rPr>
            <w:delText>you a couple of duffel bags</w:delText>
          </w:r>
          <w:r w:rsidRPr="00EB1A0F" w:rsidDel="00E2587A">
            <w:rPr>
              <w:rFonts w:ascii="Roboto" w:hAnsi="Roboto"/>
              <w:i/>
              <w:iCs/>
              <w:color w:val="202124"/>
              <w:shd w:val="clear" w:color="auto" w:fill="FFFFFF"/>
              <w:rPrChange w:id="9300" w:author="Author">
                <w:rPr>
                  <w:rFonts w:ascii="Roboto" w:hAnsi="Roboto"/>
                  <w:color w:val="202124"/>
                  <w:shd w:val="clear" w:color="auto" w:fill="FFFFFF"/>
                </w:rPr>
              </w:rPrChange>
            </w:rPr>
            <w:delText xml:space="preserve"> to use.”</w:delText>
          </w:r>
        </w:del>
      </w:ins>
    </w:p>
    <w:p w14:paraId="33D62F30" w14:textId="381CB1EC" w:rsidR="00C53B4A" w:rsidDel="00E2587A" w:rsidRDefault="00C53B4A" w:rsidP="00B32321">
      <w:pPr>
        <w:pStyle w:val="BodyNormal"/>
        <w:ind w:left="270" w:firstLine="18"/>
        <w:rPr>
          <w:ins w:id="9301" w:author="Author"/>
          <w:del w:id="9302" w:author="Author"/>
          <w:rFonts w:ascii="Roboto" w:hAnsi="Roboto"/>
          <w:color w:val="202124"/>
          <w:shd w:val="clear" w:color="auto" w:fill="FFFFFF"/>
        </w:rPr>
      </w:pPr>
    </w:p>
    <w:p w14:paraId="4A6E1B49" w14:textId="4E24B967" w:rsidR="00C53B4A" w:rsidRPr="00500409" w:rsidDel="00E2587A" w:rsidRDefault="00C53B4A">
      <w:pPr>
        <w:pStyle w:val="BodyNormal"/>
        <w:ind w:left="0"/>
        <w:rPr>
          <w:ins w:id="9303" w:author="Author"/>
          <w:del w:id="9304" w:author="Author"/>
          <w:rFonts w:ascii="Arial" w:hAnsi="Arial"/>
          <w:rPrChange w:id="9305" w:author="Author">
            <w:rPr>
              <w:ins w:id="9306" w:author="Author"/>
              <w:del w:id="9307" w:author="Author"/>
              <w:rFonts w:ascii="Roboto" w:hAnsi="Roboto"/>
              <w:color w:val="202124"/>
              <w:shd w:val="clear" w:color="auto" w:fill="FFFFFF"/>
            </w:rPr>
          </w:rPrChange>
        </w:rPr>
        <w:pPrChange w:id="9308" w:author="Author">
          <w:pPr>
            <w:pStyle w:val="BodyNormal"/>
            <w:ind w:left="270" w:firstLine="18"/>
          </w:pPr>
        </w:pPrChange>
      </w:pPr>
      <w:ins w:id="9309" w:author="Author">
        <w:del w:id="9310" w:author="Author">
          <w:r w:rsidRPr="00500409" w:rsidDel="00E2587A">
            <w:rPr>
              <w:rFonts w:ascii="Arial" w:hAnsi="Arial"/>
              <w:rPrChange w:id="9311" w:author="Author">
                <w:rPr>
                  <w:rFonts w:ascii="Roboto" w:hAnsi="Roboto"/>
                  <w:color w:val="202124"/>
                  <w:shd w:val="clear" w:color="auto" w:fill="FFFFFF"/>
                </w:rPr>
              </w:rPrChange>
            </w:rPr>
            <w:delText>I couldn’t believe my good luck. I called for a Tesla and opened the maintenance app. I programmed it to drive to the Mafia Junk</w:delText>
          </w:r>
          <w:r w:rsidDel="00E2587A">
            <w:delText>y</w:delText>
          </w:r>
          <w:r w:rsidRPr="00500409" w:rsidDel="00E2587A">
            <w:rPr>
              <w:rFonts w:ascii="Arial" w:hAnsi="Arial"/>
              <w:rPrChange w:id="9312" w:author="Author">
                <w:rPr>
                  <w:rFonts w:ascii="Roboto" w:hAnsi="Roboto"/>
                  <w:color w:val="202124"/>
                  <w:shd w:val="clear" w:color="auto" w:fill="FFFFFF"/>
                </w:rPr>
              </w:rPrChange>
            </w:rPr>
            <w:delText>ard and positioned myself so that I could watch the office</w:delText>
          </w:r>
          <w:r w:rsidR="00181900" w:rsidDel="00E2587A">
            <w:delText>site</w:delText>
          </w:r>
          <w:r w:rsidRPr="00500409" w:rsidDel="00E2587A">
            <w:rPr>
              <w:rFonts w:ascii="Arial" w:hAnsi="Arial"/>
              <w:rPrChange w:id="9313" w:author="Author">
                <w:rPr>
                  <w:rFonts w:ascii="Roboto" w:hAnsi="Roboto"/>
                  <w:color w:val="202124"/>
                  <w:shd w:val="clear" w:color="auto" w:fill="FFFFFF"/>
                </w:rPr>
              </w:rPrChange>
            </w:rPr>
            <w:delText xml:space="preserve"> with binoculars. Sure enough, somebody drove up in a VW electric, and several people helped transfer the $5 million into two duffel bags. The passenger</w:delText>
          </w:r>
          <w:r w:rsidR="00A27F99" w:rsidDel="00E2587A">
            <w:delText>driver</w:delText>
          </w:r>
          <w:r w:rsidRPr="00500409" w:rsidDel="00E2587A">
            <w:rPr>
              <w:rFonts w:ascii="Arial" w:hAnsi="Arial"/>
              <w:rPrChange w:id="9314" w:author="Author">
                <w:rPr>
                  <w:rFonts w:ascii="Roboto" w:hAnsi="Roboto"/>
                  <w:color w:val="202124"/>
                  <w:shd w:val="clear" w:color="auto" w:fill="FFFFFF"/>
                </w:rPr>
              </w:rPrChange>
            </w:rPr>
            <w:delText xml:space="preserve">, </w:delText>
          </w:r>
          <w:r w:rsidR="00A27F99" w:rsidDel="00E2587A">
            <w:delText xml:space="preserve"> </w:delText>
          </w:r>
          <w:r w:rsidRPr="00500409" w:rsidDel="00E2587A">
            <w:rPr>
              <w:rFonts w:ascii="Arial" w:hAnsi="Arial"/>
              <w:rPrChange w:id="9315" w:author="Author">
                <w:rPr>
                  <w:rFonts w:ascii="Roboto" w:hAnsi="Roboto"/>
                  <w:color w:val="202124"/>
                  <w:shd w:val="clear" w:color="auto" w:fill="FFFFFF"/>
                </w:rPr>
              </w:rPrChange>
            </w:rPr>
            <w:delText>Tariq, parked his VW vehicle and boarded the Tesla SUV.</w:delText>
          </w:r>
        </w:del>
      </w:ins>
    </w:p>
    <w:p w14:paraId="12743007" w14:textId="2E0E0E60" w:rsidR="00C53B4A" w:rsidDel="00E2587A" w:rsidRDefault="00C53B4A">
      <w:pPr>
        <w:pStyle w:val="BodyNormal"/>
        <w:rPr>
          <w:ins w:id="9316" w:author="Author"/>
          <w:del w:id="9317" w:author="Author"/>
        </w:rPr>
      </w:pPr>
      <w:ins w:id="9318" w:author="Author">
        <w:del w:id="9319" w:author="Author">
          <w:r w:rsidRPr="00500409" w:rsidDel="00E2587A">
            <w:rPr>
              <w:rFonts w:ascii="Arial" w:hAnsi="Arial"/>
              <w:rPrChange w:id="9320" w:author="Author">
                <w:rPr>
                  <w:rFonts w:ascii="Roboto" w:hAnsi="Roboto"/>
                  <w:color w:val="202124"/>
                  <w:shd w:val="clear" w:color="auto" w:fill="FFFFFF"/>
                </w:rPr>
              </w:rPrChange>
            </w:rPr>
            <w:delText>I sprang into action. I identified the vehicle and set myself into “convoy” mode using the Tesla maintenance app</w:delText>
          </w:r>
          <w:r w:rsidR="00230242" w:rsidDel="00E2587A">
            <w:delText>Using the Tesla maintenance app, I identified the vehicle</w:delText>
          </w:r>
          <w:r w:rsidR="00B6720B" w:rsidDel="00E2587A">
            <w:delText>I identified the</w:delText>
          </w:r>
          <w:r w:rsidR="00294D9A" w:rsidDel="00E2587A">
            <w:delText>Tariq’s</w:delText>
          </w:r>
          <w:r w:rsidR="00B6720B" w:rsidDel="00E2587A">
            <w:delText xml:space="preserve"> vehicle using the Tesla maintenance app</w:delText>
          </w:r>
          <w:r w:rsidR="00230242" w:rsidDel="00E2587A">
            <w:delText xml:space="preserve"> and set myself into “convoy” mode</w:delText>
          </w:r>
          <w:r w:rsidRPr="00500409" w:rsidDel="00E2587A">
            <w:rPr>
              <w:rFonts w:ascii="Arial" w:hAnsi="Arial"/>
              <w:rPrChange w:id="9321" w:author="Author">
                <w:rPr>
                  <w:rFonts w:ascii="Roboto" w:hAnsi="Roboto"/>
                  <w:color w:val="202124"/>
                  <w:shd w:val="clear" w:color="auto" w:fill="FFFFFF"/>
                </w:rPr>
              </w:rPrChange>
            </w:rPr>
            <w:delText>.</w:delText>
          </w:r>
          <w:r w:rsidR="00294D9A" w:rsidDel="00E2587A">
            <w:delText>,</w:delText>
          </w:r>
          <w:r w:rsidRPr="00500409" w:rsidDel="00E2587A">
            <w:rPr>
              <w:rFonts w:ascii="Arial" w:hAnsi="Arial"/>
              <w:rPrChange w:id="9322" w:author="Author">
                <w:rPr>
                  <w:rFonts w:ascii="Roboto" w:hAnsi="Roboto"/>
                  <w:color w:val="202124"/>
                  <w:shd w:val="clear" w:color="auto" w:fill="FFFFFF"/>
                </w:rPr>
              </w:rPrChange>
            </w:rPr>
            <w:delText xml:space="preserve"> I entered the</w:delText>
          </w:r>
          <w:r w:rsidR="00D8325C" w:rsidDel="00E2587A">
            <w:delText>the</w:delText>
          </w:r>
          <w:r w:rsidR="00294D9A" w:rsidDel="00E2587A">
            <w:delText>with the</w:delText>
          </w:r>
          <w:r w:rsidR="00061089" w:rsidDel="00E2587A">
            <w:delText>the</w:delText>
          </w:r>
          <w:r w:rsidR="00C744F6" w:rsidDel="00E2587A">
            <w:delText>the</w:delText>
          </w:r>
          <w:r w:rsidRPr="00500409" w:rsidDel="00E2587A">
            <w:rPr>
              <w:rFonts w:ascii="Arial" w:hAnsi="Arial"/>
              <w:rPrChange w:id="9323" w:author="Author">
                <w:rPr>
                  <w:rFonts w:ascii="Roboto" w:hAnsi="Roboto"/>
                  <w:color w:val="202124"/>
                  <w:shd w:val="clear" w:color="auto" w:fill="FFFFFF"/>
                </w:rPr>
              </w:rPrChange>
            </w:rPr>
            <w:delText xml:space="preserve"> following distance</w:delText>
          </w:r>
          <w:r w:rsidR="00294D9A" w:rsidDel="00E2587A">
            <w:delText xml:space="preserve"> </w:delText>
          </w:r>
          <w:r w:rsidRPr="00500409" w:rsidDel="00E2587A">
            <w:rPr>
              <w:rFonts w:ascii="Arial" w:hAnsi="Arial"/>
              <w:rPrChange w:id="9324" w:author="Author">
                <w:rPr>
                  <w:rFonts w:ascii="Roboto" w:hAnsi="Roboto"/>
                  <w:color w:val="202124"/>
                  <w:shd w:val="clear" w:color="auto" w:fill="FFFFFF"/>
                </w:rPr>
              </w:rPrChange>
            </w:rPr>
            <w:delText xml:space="preserve"> o</w:delText>
          </w:r>
          <w:r w:rsidR="00294D9A" w:rsidDel="00E2587A">
            <w:delText>of</w:delText>
          </w:r>
          <w:r w:rsidRPr="00500409" w:rsidDel="00E2587A">
            <w:rPr>
              <w:rFonts w:ascii="Arial" w:hAnsi="Arial"/>
              <w:rPrChange w:id="9325" w:author="Author">
                <w:rPr>
                  <w:rFonts w:ascii="Roboto" w:hAnsi="Roboto"/>
                  <w:color w:val="202124"/>
                  <w:shd w:val="clear" w:color="auto" w:fill="FFFFFF"/>
                </w:rPr>
              </w:rPrChange>
            </w:rPr>
            <w:delText>f 500 feet.</w:delText>
          </w:r>
          <w:r w:rsidDel="00E2587A">
            <w:delText xml:space="preserve"> As he left the junkyard, my vehicle</w:delText>
          </w:r>
          <w:r w:rsidR="00230242" w:rsidDel="00E2587A">
            <w:delText>car</w:delText>
          </w:r>
          <w:r w:rsidDel="00E2587A">
            <w:delText xml:space="preserve"> started follow</w:delText>
          </w:r>
          <w:r w:rsidR="00D8325C" w:rsidDel="00E2587A">
            <w:delText>tracking</w:delText>
          </w:r>
          <w:r w:rsidDel="00E2587A">
            <w:delText>ing my quarry.</w:delText>
          </w:r>
        </w:del>
      </w:ins>
    </w:p>
    <w:p w14:paraId="5E86FA02" w14:textId="46C96470" w:rsidR="001C0C2D" w:rsidDel="00E2587A" w:rsidRDefault="001C0C2D">
      <w:pPr>
        <w:pStyle w:val="BodyNormal"/>
        <w:rPr>
          <w:ins w:id="9326" w:author="Author"/>
          <w:del w:id="9327" w:author="Author"/>
        </w:rPr>
      </w:pPr>
      <w:ins w:id="9328" w:author="Author">
        <w:del w:id="9329" w:author="Author">
          <w:r w:rsidDel="00E2587A">
            <w:delText>I had another trick up my sleeve. As I traversed down any street or highway</w:delText>
          </w:r>
          <w:r w:rsidR="00BD372D" w:rsidDel="00E2587A">
            <w:delText xml:space="preserve"> in the Chicago area</w:delText>
          </w:r>
          <w:r w:rsidR="002D3C3B" w:rsidDel="00E2587A">
            <w:delText>region</w:delText>
          </w:r>
          <w:r w:rsidDel="00E2587A">
            <w:delText>, an app I designed on my supercomputer rig penetrated every public and private security camera</w:delText>
          </w:r>
          <w:r w:rsidR="00E03B8D" w:rsidDel="00E2587A">
            <w:delText xml:space="preserve"> in that area</w:delText>
          </w:r>
          <w:r w:rsidDel="00E2587A">
            <w:delText xml:space="preserve"> running the CloudView standard. It commanded the cameras to loop the previous fifteen minutes, masking my passage through their surveillance area. After I left, my security camera exploits erased themselves, leaving no trace of my tampering.</w:delText>
          </w:r>
        </w:del>
      </w:ins>
    </w:p>
    <w:p w14:paraId="015DBD19" w14:textId="52344457" w:rsidR="001C0C2D" w:rsidDel="00E2587A" w:rsidRDefault="001C0C2D">
      <w:pPr>
        <w:pStyle w:val="BodyNormal"/>
        <w:rPr>
          <w:ins w:id="9330" w:author="Author"/>
          <w:del w:id="9331" w:author="Author"/>
        </w:rPr>
      </w:pPr>
      <w:ins w:id="9332" w:author="Author">
        <w:del w:id="9333" w:author="Author">
          <w:r w:rsidDel="00E2587A">
            <w:delText>I followed Tariq and the $5 million on Interstate 90. I was</w:delText>
          </w:r>
          <w:r w:rsidR="00D8325C" w:rsidDel="00E2587A">
            <w:delText>By</w:delText>
          </w:r>
          <w:r w:rsidDel="00E2587A">
            <w:delText xml:space="preserve"> running in convoy mode, </w:delText>
          </w:r>
          <w:r w:rsidR="00D8325C" w:rsidDel="00E2587A">
            <w:delText xml:space="preserve">I </w:delText>
          </w:r>
          <w:r w:rsidDel="00E2587A">
            <w:delText>staying</w:delText>
          </w:r>
          <w:r w:rsidR="00D8325C" w:rsidDel="00E2587A">
            <w:delText>ed</w:delText>
          </w:r>
          <w:r w:rsidDel="00E2587A">
            <w:delText xml:space="preserve"> well out of sight. He abruptly exited Interstate 90</w:delText>
          </w:r>
          <w:r w:rsidR="007C0390" w:rsidDel="00E2587A">
            <w:delText>the highway</w:delText>
          </w:r>
          <w:r w:rsidDel="00E2587A">
            <w:delText xml:space="preserve"> and headed into Calumet City. I dutifully followed. Tariq pulled into a small shopping plaza with several stores</w:delText>
          </w:r>
          <w:r w:rsidR="00D8325C" w:rsidDel="00E2587A">
            <w:delText>,</w:delText>
          </w:r>
          <w:r w:rsidDel="00E2587A">
            <w:delText>. O</w:delText>
          </w:r>
          <w:r w:rsidR="00D8325C" w:rsidDel="00E2587A">
            <w:delText>o</w:delText>
          </w:r>
          <w:r w:rsidDel="00E2587A">
            <w:delText xml:space="preserve">ne </w:delText>
          </w:r>
          <w:r w:rsidR="00D8325C" w:rsidDel="00E2587A">
            <w:delText>being</w:delText>
          </w:r>
          <w:r w:rsidDel="00E2587A">
            <w:delText>store was a bar with a sign advertising Serbian food. Tariq</w:delText>
          </w:r>
          <w:r w:rsidR="00262507" w:rsidDel="00E2587A">
            <w:delText>He</w:delText>
          </w:r>
          <w:r w:rsidDel="00E2587A">
            <w:delText xml:space="preserve"> got out, went to the </w:delText>
          </w:r>
          <w:r w:rsidR="0007729D" w:rsidDel="00E2587A">
            <w:delText>S</w:delText>
          </w:r>
          <w:r w:rsidDel="00E2587A">
            <w:delText>UV’s rear door, and pulled on the handle. S</w:delText>
          </w:r>
          <w:r w:rsidR="00262507" w:rsidDel="00E2587A">
            <w:delText>S</w:delText>
          </w:r>
          <w:r w:rsidDel="00E2587A">
            <w:delText>atisfied</w:delText>
          </w:r>
          <w:r w:rsidR="00290ED5" w:rsidDel="00E2587A">
            <w:delText xml:space="preserve"> that the door was</w:delText>
          </w:r>
          <w:r w:rsidR="00262507" w:rsidDel="00E2587A">
            <w:delText>was</w:delText>
          </w:r>
          <w:r w:rsidR="00290ED5" w:rsidDel="00E2587A">
            <w:delText xml:space="preserve"> locked</w:delText>
          </w:r>
          <w:r w:rsidDel="00E2587A">
            <w:delText>,</w:delText>
          </w:r>
          <w:r w:rsidR="00262507" w:rsidDel="00E2587A">
            <w:delText xml:space="preserve"> Tariq </w:delText>
          </w:r>
          <w:r w:rsidDel="00E2587A">
            <w:delText xml:space="preserve"> Tariq</w:delText>
          </w:r>
          <w:r w:rsidR="00D8325C" w:rsidDel="00E2587A">
            <w:delText>he</w:delText>
          </w:r>
          <w:r w:rsidDel="00E2587A">
            <w:delText xml:space="preserve"> headed for the Serbian bar. I couldn’t believe my luck.</w:delText>
          </w:r>
        </w:del>
      </w:ins>
    </w:p>
    <w:p w14:paraId="171D10AB" w14:textId="519876D3" w:rsidR="001C0C2D" w:rsidDel="00E2587A" w:rsidRDefault="001C0C2D">
      <w:pPr>
        <w:pStyle w:val="BodyNormal"/>
        <w:rPr>
          <w:ins w:id="9334" w:author="Author"/>
          <w:del w:id="9335" w:author="Author"/>
        </w:rPr>
      </w:pPr>
      <w:ins w:id="9336" w:author="Author">
        <w:del w:id="9337" w:author="Author">
          <w:r w:rsidDel="00E2587A">
            <w:delText>I looked around the parking lot</w:delText>
          </w:r>
          <w:r w:rsidR="00682425" w:rsidDel="00E2587A">
            <w:delText>. It was now dark, and</w:delText>
          </w:r>
          <w:r w:rsidDel="00E2587A">
            <w:delText>; no one was walking nearby. Knowing that every security camera was in loop mode, I walked up to his Tesla SUV and used my smartphone to unlock the rear door. Grabbing the two duffel bags, I</w:delText>
          </w:r>
          <w:r w:rsidR="00682425" w:rsidDel="00E2587A">
            <w:delText>I ran to my vehicle after commanding Tariq’s SUV to close the back door</w:delText>
          </w:r>
          <w:r w:rsidDel="00E2587A">
            <w:delText xml:space="preserve"> commanded Tariq’s SUV to close the back door</w:delText>
          </w:r>
          <w:r w:rsidR="00262507" w:rsidDel="00E2587A">
            <w:delText xml:space="preserve"> and</w:delText>
          </w:r>
          <w:r w:rsidR="00D8325C" w:rsidDel="00E2587A">
            <w:delText xml:space="preserve"> and</w:delText>
          </w:r>
          <w:r w:rsidR="00AC02DA" w:rsidDel="00E2587A">
            <w:delText>.</w:delText>
          </w:r>
          <w:r w:rsidDel="00E2587A">
            <w:delText xml:space="preserve"> and</w:delText>
          </w:r>
          <w:r w:rsidR="00AC02DA" w:rsidDel="00E2587A">
            <w:delText>I</w:delText>
          </w:r>
          <w:r w:rsidDel="00E2587A">
            <w:delText xml:space="preserve"> ran to my vehicle. Throwing the two duffel bags with the five million into my Tesla, I entered a new destination, back to </w:delText>
          </w:r>
          <w:r w:rsidR="00D8325C" w:rsidDel="00E2587A">
            <w:delText xml:space="preserve">my home in </w:delText>
          </w:r>
          <w:r w:rsidDel="00E2587A">
            <w:delText>Chinatown.</w:delText>
          </w:r>
        </w:del>
      </w:ins>
    </w:p>
    <w:p w14:paraId="4334BF10" w14:textId="6C16850F" w:rsidR="003825DE" w:rsidDel="00E2587A" w:rsidRDefault="001C0C2D" w:rsidP="003825DE">
      <w:pPr>
        <w:pStyle w:val="BodyNormal"/>
        <w:rPr>
          <w:ins w:id="9338" w:author="Author"/>
          <w:del w:id="9339" w:author="Author"/>
        </w:rPr>
      </w:pPr>
      <w:ins w:id="9340" w:author="Author">
        <w:del w:id="9341" w:author="Author">
          <w:r w:rsidDel="00E2587A">
            <w:delText>My home supercomputer restarted all surveillance cameras and erased my exploit as I drove away.</w:delText>
          </w:r>
          <w:r w:rsidR="003825DE" w:rsidDel="00E2587A">
            <w:delText xml:space="preserve"> </w:delText>
          </w:r>
        </w:del>
      </w:ins>
    </w:p>
    <w:p w14:paraId="566BDC32" w14:textId="36FB863D" w:rsidR="00262507" w:rsidDel="00E2587A" w:rsidRDefault="00262507" w:rsidP="003825DE">
      <w:pPr>
        <w:pStyle w:val="BodyNormal"/>
        <w:rPr>
          <w:ins w:id="9342" w:author="Author"/>
          <w:del w:id="9343" w:author="Author"/>
        </w:rPr>
      </w:pPr>
    </w:p>
    <w:p w14:paraId="37990CD1" w14:textId="6B772F9D" w:rsidR="00262507" w:rsidDel="00E2587A" w:rsidRDefault="00262507">
      <w:pPr>
        <w:pStyle w:val="ASubheadLevel1"/>
        <w:rPr>
          <w:ins w:id="9344" w:author="Author"/>
          <w:del w:id="9345" w:author="Author"/>
        </w:rPr>
        <w:pPrChange w:id="9346" w:author="Author">
          <w:pPr>
            <w:pStyle w:val="BodyNormal"/>
          </w:pPr>
        </w:pPrChange>
      </w:pPr>
      <w:ins w:id="9347" w:author="Author">
        <w:del w:id="9348" w:author="Author">
          <w:r w:rsidDel="00E2587A">
            <w:delText>G</w:delText>
          </w:r>
          <w:r w:rsidR="0002141F" w:rsidDel="00E2587A">
            <w:delText>Zhang’s Oriental Emporium</w:delText>
          </w:r>
          <w:r w:rsidDel="00E2587A">
            <w:delText>etting Started</w:delText>
          </w:r>
        </w:del>
      </w:ins>
    </w:p>
    <w:p w14:paraId="378DA4CD" w14:textId="6995934B" w:rsidR="008C4BEF" w:rsidDel="00E2587A" w:rsidRDefault="008C4BEF" w:rsidP="003825DE">
      <w:pPr>
        <w:pStyle w:val="BodyNormal"/>
        <w:rPr>
          <w:ins w:id="9349" w:author="Author"/>
          <w:del w:id="9350" w:author="Author"/>
        </w:rPr>
      </w:pPr>
      <w:ins w:id="9351" w:author="Author">
        <w:del w:id="9352" w:author="Author">
          <w:r w:rsidDel="00E2587A">
            <w:delText>Although I occasionally refer to myself as a voiceless outcast,</w:delText>
          </w:r>
          <w:r w:rsidR="00C744F6" w:rsidDel="00E2587A">
            <w:delText>,</w:delText>
          </w:r>
          <w:r w:rsidDel="00E2587A">
            <w:delText xml:space="preserve"> in truth, I have allies. The Cottrells</w:delText>
          </w:r>
          <w:r w:rsidR="00C11AA8" w:rsidDel="00E2587A">
            <w:delText>Cottrels</w:delText>
          </w:r>
          <w:r w:rsidDel="00E2587A">
            <w:delText xml:space="preserve">, for instance, are supportive friends. My Sensei, Yong Wu, is another. Vincent Zhang, the owner of Zhang’s Oriental Emporium, is also a kind and </w:delText>
          </w:r>
          <w:r w:rsidR="00B300D4" w:rsidDel="00E2587A">
            <w:delText xml:space="preserve">loyal </w:delText>
          </w:r>
          <w:r w:rsidDel="00E2587A">
            <w:delText xml:space="preserve">supportive </w:delText>
          </w:r>
          <w:r w:rsidR="00463DBF" w:rsidDel="00E2587A">
            <w:delText>collaborator</w:delText>
          </w:r>
          <w:r w:rsidDel="00E2587A">
            <w:delText xml:space="preserve">ally. I </w:delText>
          </w:r>
          <w:r w:rsidR="006B2420" w:rsidDel="00E2587A">
            <w:delText xml:space="preserve">first met him </w:delText>
          </w:r>
          <w:r w:rsidDel="00E2587A">
            <w:delText>was brows</w:delText>
          </w:r>
          <w:r w:rsidR="006B2420" w:rsidDel="00E2587A">
            <w:delText>shopp</w:delText>
          </w:r>
          <w:r w:rsidDel="00E2587A">
            <w:delText>ing inside his store in Chinatown when I heard one of the salespeople cry out in frustration.</w:delText>
          </w:r>
        </w:del>
      </w:ins>
    </w:p>
    <w:p w14:paraId="6559E83E" w14:textId="5AFFFF3A" w:rsidR="008C4BEF" w:rsidDel="00E2587A" w:rsidRDefault="008C4BEF" w:rsidP="003825DE">
      <w:pPr>
        <w:pStyle w:val="BodyNormal"/>
        <w:rPr>
          <w:del w:id="9353" w:author="Author"/>
        </w:rPr>
      </w:pPr>
      <w:ins w:id="9354" w:author="Author">
        <w:del w:id="9355" w:author="Author">
          <w:r w:rsidDel="00E2587A">
            <w:delText xml:space="preserve">“Oh no! </w:delText>
          </w:r>
          <w:r w:rsidR="00C61638" w:rsidDel="00E2587A">
            <w:delText xml:space="preserve">Vince! </w:delText>
          </w:r>
          <w:r w:rsidDel="00E2587A">
            <w:delText>My terminal has stopped working.”</w:delText>
          </w:r>
        </w:del>
      </w:ins>
    </w:p>
    <w:p w14:paraId="4AE46522" w14:textId="29EF3DCC" w:rsidR="00B65429" w:rsidDel="00E2587A" w:rsidRDefault="00B65429" w:rsidP="003825DE">
      <w:pPr>
        <w:pStyle w:val="BodyNormal"/>
        <w:rPr>
          <w:ins w:id="9356" w:author="Author"/>
          <w:del w:id="9357" w:author="Author"/>
        </w:rPr>
      </w:pPr>
    </w:p>
    <w:p w14:paraId="2F43367D" w14:textId="1A769A7C" w:rsidR="00B65429" w:rsidDel="00E2587A" w:rsidRDefault="00B65429" w:rsidP="003825DE">
      <w:pPr>
        <w:pStyle w:val="BodyNormal"/>
        <w:rPr>
          <w:ins w:id="9358" w:author="Author"/>
          <w:del w:id="9359" w:author="Author"/>
        </w:rPr>
      </w:pPr>
      <w:ins w:id="9360" w:author="Author">
        <w:del w:id="9361" w:author="Author">
          <w:r w:rsidDel="00E2587A">
            <w:delText>I watched Zhang fiddle with the terminal, looking surprised and worried. He rushed to the corner of the large store, where there was a small office. Looking at the establishment’s computer, which controlled the sales terminals, Zhang’s expression was stunned</w:delText>
          </w:r>
          <w:r w:rsidR="00D02C26" w:rsidDel="00E2587A">
            <w:delText xml:space="preserve">grim </w:delText>
          </w:r>
          <w:r w:rsidR="00966722" w:rsidDel="00E2587A">
            <w:delText>grave</w:delText>
          </w:r>
          <w:r w:rsidDel="00E2587A">
            <w:delText xml:space="preserve"> as he came out and reported what had happened.</w:delText>
          </w:r>
        </w:del>
      </w:ins>
    </w:p>
    <w:p w14:paraId="1DC93637" w14:textId="1413FDEA" w:rsidR="00B65429" w:rsidDel="00E2587A" w:rsidRDefault="00B65429" w:rsidP="003825DE">
      <w:pPr>
        <w:pStyle w:val="BodyNormal"/>
        <w:rPr>
          <w:ins w:id="9362" w:author="Author"/>
          <w:del w:id="9363" w:author="Author"/>
        </w:rPr>
      </w:pPr>
      <w:ins w:id="9364" w:author="Author">
        <w:del w:id="9365" w:author="Author">
          <w:r w:rsidDel="00E2587A">
            <w:delText xml:space="preserve">“We’ve been hacked. The Russian hackers </w:delText>
          </w:r>
          <w:r w:rsidR="000A5281" w:rsidDel="00E2587A">
            <w:delText xml:space="preserve">pirates </w:delText>
          </w:r>
          <w:r w:rsidDel="00E2587A">
            <w:delText>have encrypted all our files and business records. They want $75,000 to unencrypt our records.”</w:delText>
          </w:r>
        </w:del>
      </w:ins>
    </w:p>
    <w:p w14:paraId="06CC3FA0" w14:textId="5B963982" w:rsidR="00B65429" w:rsidDel="00E2587A" w:rsidRDefault="00B65429" w:rsidP="003825DE">
      <w:pPr>
        <w:pStyle w:val="BodyNormal"/>
        <w:rPr>
          <w:ins w:id="9366" w:author="Author"/>
          <w:del w:id="9367" w:author="Author"/>
        </w:rPr>
      </w:pPr>
      <w:ins w:id="9368" w:author="Author">
        <w:del w:id="9369" w:author="Author">
          <w:r w:rsidDel="00E2587A">
            <w:delText>“Are you going to give in?” one of the employees asked.</w:delText>
          </w:r>
        </w:del>
      </w:ins>
    </w:p>
    <w:p w14:paraId="24D6BDFC" w14:textId="6C28C0EB" w:rsidR="000A5281" w:rsidDel="00E2587A" w:rsidRDefault="000A5281" w:rsidP="003825DE">
      <w:pPr>
        <w:pStyle w:val="BodyNormal"/>
        <w:rPr>
          <w:ins w:id="9370" w:author="Author"/>
          <w:del w:id="9371" w:author="Author"/>
        </w:rPr>
      </w:pPr>
      <w:ins w:id="9372" w:author="Author">
        <w:del w:id="9373" w:author="Author">
          <w:r w:rsidDel="00E2587A">
            <w:delText>“There isn’t much choice. Tell the customers that the store is closing in fifteen minutes. Till then, cash sales only. I’ll see if I can contact our computer consultant.”</w:delText>
          </w:r>
        </w:del>
      </w:ins>
    </w:p>
    <w:p w14:paraId="579ED243" w14:textId="689D6143" w:rsidR="000A5281" w:rsidDel="00E2587A" w:rsidRDefault="000A5281" w:rsidP="003825DE">
      <w:pPr>
        <w:pStyle w:val="BodyNormal"/>
        <w:rPr>
          <w:ins w:id="9374" w:author="Author"/>
          <w:del w:id="9375" w:author="Author"/>
        </w:rPr>
      </w:pPr>
      <w:ins w:id="9376" w:author="Author">
        <w:del w:id="9377" w:author="Author">
          <w:r w:rsidDel="00E2587A">
            <w:delText>Zhang retreated to his office and made some telephone calls. I spent a few minutes preparing a set of text messages for him. When he got off the phone, I brazenly strolled into his office and started a text-to-speech app on my smartphone. Zhang’s eyes widened in surprise as I played the first message.</w:delText>
          </w:r>
        </w:del>
      </w:ins>
    </w:p>
    <w:p w14:paraId="1EBF835E" w14:textId="78A93961" w:rsidR="000A5281" w:rsidDel="00E2587A" w:rsidRDefault="000A5281" w:rsidP="003825DE">
      <w:pPr>
        <w:pStyle w:val="BodyNormal"/>
        <w:rPr>
          <w:ins w:id="9378" w:author="Author"/>
          <w:del w:id="9379" w:author="Author"/>
        </w:rPr>
      </w:pPr>
    </w:p>
    <w:p w14:paraId="32059A51" w14:textId="7D9CE2DC" w:rsidR="000A5281" w:rsidDel="00E2587A" w:rsidRDefault="000A5281" w:rsidP="000A5281">
      <w:pPr>
        <w:pStyle w:val="BodyNormal"/>
        <w:ind w:left="270" w:firstLine="18"/>
        <w:rPr>
          <w:ins w:id="9380" w:author="Author"/>
          <w:del w:id="9381" w:author="Author"/>
          <w:i/>
          <w:iCs/>
        </w:rPr>
      </w:pPr>
      <w:ins w:id="9382" w:author="Author">
        <w:del w:id="9383" w:author="Author">
          <w:r w:rsidRPr="000A5281" w:rsidDel="00E2587A">
            <w:rPr>
              <w:i/>
              <w:iCs/>
              <w:rPrChange w:id="9384" w:author="Author">
                <w:rPr/>
              </w:rPrChange>
            </w:rPr>
            <w:delText>“Mister Zhang. I am a software engineer with experience in computer security. I can attack the pirates who did this, use their computer system to unencrypt your files, and prevent them from attempting this again. However, my methods are patently illegal, and you may not want to accept my help.”</w:delText>
          </w:r>
        </w:del>
      </w:ins>
    </w:p>
    <w:p w14:paraId="2A96E972" w14:textId="06B80D55" w:rsidR="00966722" w:rsidDel="00E2587A" w:rsidRDefault="00966722" w:rsidP="000A5281">
      <w:pPr>
        <w:pStyle w:val="BodyNormal"/>
        <w:ind w:left="270" w:firstLine="18"/>
        <w:rPr>
          <w:ins w:id="9385" w:author="Author"/>
          <w:del w:id="9386" w:author="Author"/>
          <w:i/>
          <w:iCs/>
        </w:rPr>
      </w:pPr>
    </w:p>
    <w:p w14:paraId="348C0D4A" w14:textId="1604CEDF" w:rsidR="00966722" w:rsidRPr="00966722" w:rsidDel="00E2587A" w:rsidRDefault="00966722" w:rsidP="000A5281">
      <w:pPr>
        <w:pStyle w:val="BodyNormal"/>
        <w:ind w:left="270" w:firstLine="18"/>
        <w:rPr>
          <w:ins w:id="9387" w:author="Author"/>
          <w:del w:id="9388" w:author="Author"/>
          <w:rPrChange w:id="9389" w:author="Author">
            <w:rPr>
              <w:ins w:id="9390" w:author="Author"/>
              <w:del w:id="9391" w:author="Author"/>
              <w:i/>
              <w:iCs/>
            </w:rPr>
          </w:rPrChange>
        </w:rPr>
      </w:pPr>
      <w:ins w:id="9392" w:author="Author">
        <w:del w:id="9393" w:author="Author">
          <w:r w:rsidRPr="00966722" w:rsidDel="00E2587A">
            <w:rPr>
              <w:rPrChange w:id="9394" w:author="Author">
                <w:rPr>
                  <w:i/>
                  <w:iCs/>
                </w:rPr>
              </w:rPrChange>
            </w:rPr>
            <w:delText>“Miss, why are you speaking through a smartphone?”</w:delText>
          </w:r>
        </w:del>
      </w:ins>
    </w:p>
    <w:p w14:paraId="50A12CE9" w14:textId="5180F323" w:rsidR="00966722" w:rsidDel="00E2587A" w:rsidRDefault="00966722" w:rsidP="000A5281">
      <w:pPr>
        <w:pStyle w:val="BodyNormal"/>
        <w:ind w:left="270" w:firstLine="18"/>
        <w:rPr>
          <w:ins w:id="9395" w:author="Author"/>
          <w:del w:id="9396" w:author="Author"/>
          <w:i/>
          <w:iCs/>
        </w:rPr>
      </w:pPr>
    </w:p>
    <w:p w14:paraId="41F0B243" w14:textId="515CA60B" w:rsidR="00966722" w:rsidDel="00E2587A" w:rsidRDefault="00966722" w:rsidP="000A5281">
      <w:pPr>
        <w:pStyle w:val="BodyNormal"/>
        <w:ind w:left="270" w:firstLine="18"/>
        <w:rPr>
          <w:ins w:id="9397" w:author="Author"/>
          <w:del w:id="9398" w:author="Author"/>
          <w:i/>
          <w:iCs/>
        </w:rPr>
      </w:pPr>
      <w:ins w:id="9399" w:author="Author">
        <w:del w:id="9400" w:author="Author">
          <w:r w:rsidDel="00E2587A">
            <w:rPr>
              <w:i/>
              <w:iCs/>
            </w:rPr>
            <w:delText>“I am</w:delText>
          </w:r>
          <w:r w:rsidR="00A470B8" w:rsidDel="00E2587A">
            <w:rPr>
              <w:i/>
              <w:iCs/>
            </w:rPr>
            <w:delText>have been</w:delText>
          </w:r>
          <w:r w:rsidDel="00E2587A">
            <w:rPr>
              <w:i/>
              <w:iCs/>
            </w:rPr>
            <w:delText xml:space="preserve"> mute</w:delText>
          </w:r>
          <w:r w:rsidR="00A470B8" w:rsidDel="00E2587A">
            <w:rPr>
              <w:i/>
              <w:iCs/>
            </w:rPr>
            <w:delText xml:space="preserve"> all my life</w:delText>
          </w:r>
          <w:r w:rsidDel="00E2587A">
            <w:rPr>
              <w:i/>
              <w:iCs/>
            </w:rPr>
            <w:delText>, Mister Zhang.”</w:delText>
          </w:r>
        </w:del>
      </w:ins>
    </w:p>
    <w:p w14:paraId="48014F31" w14:textId="6A5AD6AD" w:rsidR="006B2420" w:rsidDel="00E2587A" w:rsidRDefault="006B2420" w:rsidP="000A5281">
      <w:pPr>
        <w:pStyle w:val="BodyNormal"/>
        <w:ind w:left="270" w:firstLine="18"/>
        <w:rPr>
          <w:ins w:id="9401" w:author="Author"/>
          <w:del w:id="9402" w:author="Author"/>
          <w:i/>
          <w:iCs/>
        </w:rPr>
      </w:pPr>
    </w:p>
    <w:p w14:paraId="63828915" w14:textId="662860A4" w:rsidR="006B2420" w:rsidDel="00E2587A" w:rsidRDefault="006B2420" w:rsidP="006B2420">
      <w:pPr>
        <w:pStyle w:val="BodyNormal"/>
        <w:rPr>
          <w:ins w:id="9403" w:author="Author"/>
          <w:del w:id="9404" w:author="Author"/>
        </w:rPr>
      </w:pPr>
      <w:ins w:id="9405" w:author="Author">
        <w:del w:id="9406" w:author="Author">
          <w:r w:rsidRPr="006B2420" w:rsidDel="00E2587A">
            <w:rPr>
              <w:rPrChange w:id="9407" w:author="Author">
                <w:rPr>
                  <w:i/>
                  <w:iCs/>
                </w:rPr>
              </w:rPrChange>
            </w:rPr>
            <w:delText xml:space="preserve">“Young lady, I am one of the national directors of the </w:delText>
          </w:r>
          <w:r w:rsidR="00966722" w:rsidDel="00E2587A">
            <w:delText xml:space="preserve">Chinese </w:delText>
          </w:r>
          <w:r w:rsidRPr="006B2420" w:rsidDel="00E2587A">
            <w:rPr>
              <w:rPrChange w:id="9408" w:author="Author">
                <w:rPr>
                  <w:i/>
                  <w:iCs/>
                </w:rPr>
              </w:rPrChange>
            </w:rPr>
            <w:delText>Hope and Freedom Coalition.</w:delText>
          </w:r>
          <w:r w:rsidDel="00E2587A">
            <w:delText xml:space="preserve"> We repatriate Chinese women who are kidnapped and brought to the United States for sex trafficking and </w:delText>
          </w:r>
          <w:r w:rsidDel="00E2587A">
            <w:rPr>
              <w:rFonts w:ascii="Roboto" w:hAnsi="Roboto"/>
              <w:color w:val="202124"/>
              <w:shd w:val="clear" w:color="auto" w:fill="FFFFFF"/>
            </w:rPr>
            <w:delText>indentured</w:delText>
          </w:r>
          <w:r w:rsidDel="00E2587A">
            <w:delText xml:space="preserve"> servitude. What we do is also highly illegal. Can you really help me?”</w:delText>
          </w:r>
        </w:del>
      </w:ins>
    </w:p>
    <w:p w14:paraId="431493AF" w14:textId="71D26615" w:rsidR="00A470B8" w:rsidDel="00E2587A" w:rsidRDefault="00A470B8" w:rsidP="006B2420">
      <w:pPr>
        <w:pStyle w:val="BodyNormal"/>
        <w:rPr>
          <w:ins w:id="9409" w:author="Author"/>
          <w:del w:id="9410" w:author="Author"/>
        </w:rPr>
      </w:pPr>
      <w:ins w:id="9411" w:author="Author">
        <w:del w:id="9412" w:author="Author">
          <w:r w:rsidDel="00E2587A">
            <w:delText>I held up a petabyte thumb drive in my hand</w:delText>
          </w:r>
          <w:r w:rsidR="000E3B9A" w:rsidDel="00E2587A">
            <w:delText>attached to my keychain</w:delText>
          </w:r>
          <w:r w:rsidDel="00E2587A">
            <w:delText xml:space="preserve">. It had a copy of </w:delText>
          </w:r>
          <w:r w:rsidR="00A86F0C" w:rsidDel="00E2587A">
            <w:delText>the</w:delText>
          </w:r>
          <w:r w:rsidDel="00E2587A">
            <w:delText>my laptop's Linux operating system and my software.</w:delText>
          </w:r>
        </w:del>
      </w:ins>
    </w:p>
    <w:p w14:paraId="3E19EC4F" w14:textId="2FA32213" w:rsidR="006B2420" w:rsidDel="00E2587A" w:rsidRDefault="006B2420" w:rsidP="006B2420">
      <w:pPr>
        <w:pStyle w:val="BodyNormal"/>
        <w:rPr>
          <w:ins w:id="9413" w:author="Author"/>
          <w:del w:id="9414" w:author="Author"/>
        </w:rPr>
      </w:pPr>
    </w:p>
    <w:p w14:paraId="1B6A7B31" w14:textId="76368882" w:rsidR="006B2420" w:rsidRPr="006B2420" w:rsidDel="00E2587A" w:rsidRDefault="006B2420">
      <w:pPr>
        <w:pStyle w:val="BodyNormal"/>
        <w:ind w:left="270" w:firstLine="18"/>
        <w:rPr>
          <w:ins w:id="9415" w:author="Author"/>
          <w:del w:id="9416" w:author="Author"/>
          <w:i/>
          <w:iCs/>
          <w:rPrChange w:id="9417" w:author="Author">
            <w:rPr>
              <w:ins w:id="9418" w:author="Author"/>
              <w:del w:id="9419" w:author="Author"/>
            </w:rPr>
          </w:rPrChange>
        </w:rPr>
        <w:pPrChange w:id="9420" w:author="Author">
          <w:pPr>
            <w:pStyle w:val="BodyNormal"/>
          </w:pPr>
        </w:pPrChange>
      </w:pPr>
      <w:ins w:id="9421" w:author="Author">
        <w:del w:id="9422" w:author="Author">
          <w:r w:rsidRPr="006B2420" w:rsidDel="00E2587A">
            <w:rPr>
              <w:i/>
              <w:iCs/>
              <w:rPrChange w:id="9423" w:author="Author">
                <w:rPr/>
              </w:rPrChange>
            </w:rPr>
            <w:delText>“If you can get me one of your laptops from your</w:delText>
          </w:r>
          <w:r w:rsidR="00B300D4" w:rsidDel="00E2587A">
            <w:rPr>
              <w:i/>
              <w:iCs/>
            </w:rPr>
            <w:delText>the</w:delText>
          </w:r>
          <w:r w:rsidRPr="006B2420" w:rsidDel="00E2587A">
            <w:rPr>
              <w:i/>
              <w:iCs/>
              <w:rPrChange w:id="9424" w:author="Author">
                <w:rPr/>
              </w:rPrChange>
            </w:rPr>
            <w:delText xml:space="preserve"> storeroom, I can place a</w:delText>
          </w:r>
          <w:r w:rsidR="00973F23" w:rsidDel="00E2587A">
            <w:rPr>
              <w:i/>
              <w:iCs/>
            </w:rPr>
            <w:delText>this</w:delText>
          </w:r>
          <w:r w:rsidRPr="006B2420" w:rsidDel="00E2587A">
            <w:rPr>
              <w:i/>
              <w:iCs/>
              <w:rPrChange w:id="9425" w:author="Author">
                <w:rPr/>
              </w:rPrChange>
            </w:rPr>
            <w:delText xml:space="preserve"> copy of the Linux operating system with my software onto it and get to work.”</w:delText>
          </w:r>
        </w:del>
      </w:ins>
    </w:p>
    <w:p w14:paraId="4AF8E7B6" w14:textId="251FDD83" w:rsidR="006B2420" w:rsidDel="00E2587A" w:rsidRDefault="006B2420" w:rsidP="006B2420">
      <w:pPr>
        <w:pStyle w:val="BodyNormal"/>
        <w:rPr>
          <w:ins w:id="9426" w:author="Author"/>
          <w:del w:id="9427" w:author="Author"/>
        </w:rPr>
      </w:pPr>
    </w:p>
    <w:p w14:paraId="2297984B" w14:textId="541DA6E1" w:rsidR="006B2420" w:rsidDel="00E2587A" w:rsidRDefault="006B2420" w:rsidP="006B2420">
      <w:pPr>
        <w:pStyle w:val="BodyNormal"/>
        <w:rPr>
          <w:ins w:id="9428" w:author="Author"/>
          <w:del w:id="9429" w:author="Author"/>
        </w:rPr>
      </w:pPr>
      <w:ins w:id="9430" w:author="Author">
        <w:del w:id="9431" w:author="Author">
          <w:r w:rsidDel="00E2587A">
            <w:delText>“How much will you charge for this assistance?”</w:delText>
          </w:r>
        </w:del>
      </w:ins>
    </w:p>
    <w:p w14:paraId="5AF1D6BF" w14:textId="1097DCBC" w:rsidR="006B2420" w:rsidDel="00E2587A" w:rsidRDefault="006B2420" w:rsidP="006B2420">
      <w:pPr>
        <w:pStyle w:val="BodyNormal"/>
        <w:rPr>
          <w:ins w:id="9432" w:author="Author"/>
          <w:del w:id="9433" w:author="Author"/>
        </w:rPr>
      </w:pPr>
    </w:p>
    <w:p w14:paraId="128D945C" w14:textId="521BA43B" w:rsidR="006B2420" w:rsidDel="00E2587A" w:rsidRDefault="006B2420" w:rsidP="006B2420">
      <w:pPr>
        <w:pStyle w:val="BodyNormal"/>
        <w:rPr>
          <w:ins w:id="9434" w:author="Author"/>
          <w:del w:id="9435" w:author="Author"/>
          <w:i/>
          <w:iCs/>
        </w:rPr>
      </w:pPr>
      <w:ins w:id="9436" w:author="Author">
        <w:del w:id="9437" w:author="Author">
          <w:r w:rsidRPr="006B2420" w:rsidDel="00E2587A">
            <w:rPr>
              <w:i/>
              <w:iCs/>
              <w:rPrChange w:id="9438" w:author="Author">
                <w:rPr/>
              </w:rPrChange>
            </w:rPr>
            <w:delText>“I will do it for free if you agree to protect my anonymity.”</w:delText>
          </w:r>
        </w:del>
      </w:ins>
    </w:p>
    <w:p w14:paraId="1A247784" w14:textId="097851CA" w:rsidR="00966722" w:rsidDel="00E2587A" w:rsidRDefault="00966722" w:rsidP="006B2420">
      <w:pPr>
        <w:pStyle w:val="BodyNormal"/>
        <w:rPr>
          <w:ins w:id="9439" w:author="Author"/>
          <w:del w:id="9440" w:author="Author"/>
          <w:i/>
          <w:iCs/>
        </w:rPr>
      </w:pPr>
    </w:p>
    <w:p w14:paraId="157DE111" w14:textId="031F97D5" w:rsidR="00966722" w:rsidRPr="00966722" w:rsidDel="00E2587A" w:rsidRDefault="00966722">
      <w:pPr>
        <w:pStyle w:val="BodyNormal"/>
        <w:ind w:left="0"/>
        <w:rPr>
          <w:ins w:id="9441" w:author="Author"/>
          <w:del w:id="9442" w:author="Author"/>
          <w:rPrChange w:id="9443" w:author="Author">
            <w:rPr>
              <w:ins w:id="9444" w:author="Author"/>
              <w:del w:id="9445" w:author="Author"/>
              <w:i/>
              <w:iCs/>
            </w:rPr>
          </w:rPrChange>
        </w:rPr>
        <w:pPrChange w:id="9446" w:author="Author">
          <w:pPr>
            <w:pStyle w:val="BodyNormal"/>
            <w:ind w:left="270" w:firstLine="18"/>
          </w:pPr>
        </w:pPrChange>
      </w:pPr>
      <w:ins w:id="9447" w:author="Author">
        <w:del w:id="9448" w:author="Author">
          <w:r w:rsidRPr="00966722" w:rsidDel="00E2587A">
            <w:rPr>
              <w:rPrChange w:id="9449" w:author="Author">
                <w:rPr>
                  <w:i/>
                  <w:iCs/>
                </w:rPr>
              </w:rPrChange>
            </w:rPr>
            <w:delText>“Wait here. I will get you a laptop.”</w:delText>
          </w:r>
        </w:del>
      </w:ins>
    </w:p>
    <w:p w14:paraId="3927907D" w14:textId="6E108577" w:rsidR="006B2420" w:rsidDel="00E2587A" w:rsidRDefault="006B2420" w:rsidP="000A5281">
      <w:pPr>
        <w:pStyle w:val="BodyNormal"/>
        <w:ind w:left="270" w:firstLine="18"/>
        <w:rPr>
          <w:ins w:id="9450" w:author="Author"/>
          <w:del w:id="9451" w:author="Author"/>
          <w:i/>
          <w:iCs/>
        </w:rPr>
      </w:pPr>
    </w:p>
    <w:p w14:paraId="59C53FA6" w14:textId="0F824A1F" w:rsidR="006B2420" w:rsidDel="00E2587A" w:rsidRDefault="00966722" w:rsidP="000A5281">
      <w:pPr>
        <w:pStyle w:val="BodyNormal"/>
        <w:ind w:left="270" w:firstLine="18"/>
        <w:rPr>
          <w:ins w:id="9452" w:author="Author"/>
          <w:del w:id="9453" w:author="Author"/>
        </w:rPr>
      </w:pPr>
      <w:ins w:id="9454" w:author="Author">
        <w:del w:id="9455" w:author="Author">
          <w:r w:rsidRPr="00966722" w:rsidDel="00E2587A">
            <w:rPr>
              <w:rPrChange w:id="9456" w:author="Author">
                <w:rPr>
                  <w:i/>
                  <w:iCs/>
                </w:rPr>
              </w:rPrChange>
            </w:rPr>
            <w:delText>Zhang stood behind me, fascinated at my work.</w:delText>
          </w:r>
          <w:r w:rsidDel="00E2587A">
            <w:delText xml:space="preserve"> The perpetrators were a hacking group based out of Kudrovo, Russia, a suburb outside St. Petersburg. It helped that my hacking studies on the Dark Web made me somewhat conversant in Russian and the Cyrillic alphabet. I installed my exploit on their computers and went to work. Finding Zhang’s Oriental Emporium as one of their targeted customers, I used their software to send a command to unencrypt Zhang’s files.</w:delText>
          </w:r>
        </w:del>
      </w:ins>
    </w:p>
    <w:p w14:paraId="7505D358" w14:textId="14624980" w:rsidR="00966722" w:rsidDel="00E2587A" w:rsidRDefault="00966722" w:rsidP="000A5281">
      <w:pPr>
        <w:pStyle w:val="BodyNormal"/>
        <w:ind w:left="270" w:firstLine="18"/>
        <w:rPr>
          <w:ins w:id="9457" w:author="Author"/>
          <w:del w:id="9458" w:author="Author"/>
        </w:rPr>
      </w:pPr>
    </w:p>
    <w:p w14:paraId="39457B42" w14:textId="520E09B1" w:rsidR="00966722" w:rsidRPr="00966722" w:rsidDel="00E2587A" w:rsidRDefault="00966722">
      <w:pPr>
        <w:pStyle w:val="BodyNormal"/>
        <w:ind w:right="486" w:firstLine="0"/>
        <w:rPr>
          <w:ins w:id="9459" w:author="Author"/>
          <w:del w:id="9460" w:author="Author"/>
          <w:i/>
          <w:iCs/>
          <w:rPrChange w:id="9461" w:author="Author">
            <w:rPr>
              <w:ins w:id="9462" w:author="Author"/>
              <w:del w:id="9463" w:author="Author"/>
            </w:rPr>
          </w:rPrChange>
        </w:rPr>
        <w:pPrChange w:id="9464" w:author="Author">
          <w:pPr>
            <w:pStyle w:val="BodyNormal"/>
            <w:ind w:left="270" w:firstLine="18"/>
          </w:pPr>
        </w:pPrChange>
      </w:pPr>
      <w:ins w:id="9465" w:author="Author">
        <w:del w:id="9466" w:author="Author">
          <w:r w:rsidDel="00E2587A">
            <w:rPr>
              <w:i/>
              <w:iCs/>
            </w:rPr>
            <w:delText>“</w:delText>
          </w:r>
          <w:r w:rsidRPr="00966722" w:rsidDel="00E2587A">
            <w:rPr>
              <w:i/>
              <w:iCs/>
              <w:rPrChange w:id="9467" w:author="Author">
                <w:rPr/>
              </w:rPrChange>
            </w:rPr>
            <w:delText>Mister Zhang. Your files have been unencrypted. Please reboot your system, and then make a copy to a petabyte thumb drive.”</w:delText>
          </w:r>
        </w:del>
      </w:ins>
    </w:p>
    <w:p w14:paraId="3CC62E9B" w14:textId="7F969E8B" w:rsidR="00966722" w:rsidDel="00E2587A" w:rsidRDefault="00966722" w:rsidP="000A5281">
      <w:pPr>
        <w:pStyle w:val="BodyNormal"/>
        <w:ind w:left="270" w:firstLine="18"/>
        <w:rPr>
          <w:ins w:id="9468" w:author="Author"/>
          <w:del w:id="9469" w:author="Author"/>
        </w:rPr>
      </w:pPr>
    </w:p>
    <w:p w14:paraId="41070CE6" w14:textId="67AAE9F0" w:rsidR="0002141F" w:rsidDel="00E2587A" w:rsidRDefault="0002141F" w:rsidP="000A5281">
      <w:pPr>
        <w:pStyle w:val="BodyNormal"/>
        <w:ind w:left="270" w:firstLine="18"/>
        <w:rPr>
          <w:ins w:id="9470" w:author="Author"/>
          <w:del w:id="9471" w:author="Author"/>
        </w:rPr>
      </w:pPr>
      <w:ins w:id="9472" w:author="Author">
        <w:del w:id="9473" w:author="Author">
          <w:r w:rsidDel="00E2587A">
            <w:delText>Zhang gleefully rebooted his system and made the backup copy. He announced to the employees that the store was open for business again. While he was doing this, I looked around at the Russian hacker’s cryptocurrency accounts</w:delText>
          </w:r>
          <w:r w:rsidR="00726133" w:rsidDel="00E2587A">
            <w:delText>, and</w:delText>
          </w:r>
          <w:r w:rsidDel="00E2587A">
            <w:delText>. I spotted one account that had $300,000 in it. Zhang returned to the office, smiling.</w:delText>
          </w:r>
        </w:del>
      </w:ins>
    </w:p>
    <w:p w14:paraId="5AB7A92C" w14:textId="22DD822B" w:rsidR="0002141F" w:rsidDel="00E2587A" w:rsidRDefault="0002141F" w:rsidP="000A5281">
      <w:pPr>
        <w:pStyle w:val="BodyNormal"/>
        <w:ind w:left="270" w:firstLine="18"/>
        <w:rPr>
          <w:ins w:id="9474" w:author="Author"/>
          <w:del w:id="9475" w:author="Author"/>
        </w:rPr>
      </w:pPr>
    </w:p>
    <w:p w14:paraId="4480D050" w14:textId="40F303C1" w:rsidR="0002141F" w:rsidRPr="0002141F" w:rsidDel="00E2587A" w:rsidRDefault="0002141F">
      <w:pPr>
        <w:pStyle w:val="BodyNormal"/>
        <w:ind w:right="576" w:firstLine="0"/>
        <w:rPr>
          <w:ins w:id="9476" w:author="Author"/>
          <w:del w:id="9477" w:author="Author"/>
          <w:i/>
          <w:iCs/>
          <w:rPrChange w:id="9478" w:author="Author">
            <w:rPr>
              <w:ins w:id="9479" w:author="Author"/>
              <w:del w:id="9480" w:author="Author"/>
            </w:rPr>
          </w:rPrChange>
        </w:rPr>
        <w:pPrChange w:id="9481" w:author="Author">
          <w:pPr>
            <w:pStyle w:val="BodyNormal"/>
            <w:ind w:left="270" w:firstLine="18"/>
          </w:pPr>
        </w:pPrChange>
      </w:pPr>
      <w:ins w:id="9482" w:author="Author">
        <w:del w:id="9483" w:author="Author">
          <w:r w:rsidRPr="0002141F" w:rsidDel="00E2587A">
            <w:rPr>
              <w:i/>
              <w:iCs/>
              <w:rPrChange w:id="9484" w:author="Author">
                <w:rPr/>
              </w:rPrChange>
            </w:rPr>
            <w:delText>“Mister Zhang. The</w:delText>
          </w:r>
          <w:r w:rsidDel="00E2587A">
            <w:rPr>
              <w:i/>
              <w:iCs/>
            </w:rPr>
            <w:delText>se</w:delText>
          </w:r>
          <w:r w:rsidRPr="0002141F" w:rsidDel="00E2587A">
            <w:rPr>
              <w:i/>
              <w:iCs/>
              <w:rPrChange w:id="9485" w:author="Author">
                <w:rPr/>
              </w:rPrChange>
            </w:rPr>
            <w:delText xml:space="preserve"> Russian pirates have many cryptocurrency accounts. This one has $300,000 today. I can transfer this money to your account if you have a crypto wallet. They will be unable to track it. </w:delText>
          </w:r>
          <w:r w:rsidDel="00E2587A">
            <w:rPr>
              <w:i/>
              <w:iCs/>
            </w:rPr>
            <w:delText>To do this</w:delText>
          </w:r>
          <w:r w:rsidRPr="0002141F" w:rsidDel="00E2587A">
            <w:rPr>
              <w:i/>
              <w:iCs/>
              <w:rPrChange w:id="9486" w:author="Author">
                <w:rPr/>
              </w:rPrChange>
            </w:rPr>
            <w:delText xml:space="preserve">, </w:delText>
          </w:r>
          <w:r w:rsidDel="00E2587A">
            <w:rPr>
              <w:i/>
              <w:iCs/>
            </w:rPr>
            <w:delText>of course</w:delText>
          </w:r>
          <w:r w:rsidRPr="0002141F" w:rsidDel="00E2587A">
            <w:rPr>
              <w:i/>
              <w:iCs/>
              <w:rPrChange w:id="9487" w:author="Author">
                <w:rPr/>
              </w:rPrChange>
            </w:rPr>
            <w:delText>,</w:delText>
          </w:r>
          <w:r w:rsidDel="00E2587A">
            <w:rPr>
              <w:i/>
              <w:iCs/>
            </w:rPr>
            <w:delText xml:space="preserve"> would be </w:delText>
          </w:r>
          <w:r w:rsidRPr="0002141F" w:rsidDel="00E2587A">
            <w:rPr>
              <w:i/>
              <w:iCs/>
              <w:rPrChange w:id="9488" w:author="Author">
                <w:rPr/>
              </w:rPrChange>
            </w:rPr>
            <w:delText>patently illegal.”</w:delText>
          </w:r>
        </w:del>
      </w:ins>
    </w:p>
    <w:p w14:paraId="14D3CA25" w14:textId="45E3D8D5" w:rsidR="00966722" w:rsidDel="00E2587A" w:rsidRDefault="00966722" w:rsidP="000A5281">
      <w:pPr>
        <w:pStyle w:val="BodyNormal"/>
        <w:ind w:left="270" w:firstLine="18"/>
        <w:rPr>
          <w:ins w:id="9489" w:author="Author"/>
          <w:del w:id="9490" w:author="Author"/>
        </w:rPr>
      </w:pPr>
    </w:p>
    <w:p w14:paraId="6D50178E" w14:textId="5CC86C77" w:rsidR="0002141F" w:rsidRPr="00A470B8" w:rsidDel="00E2587A" w:rsidRDefault="00A470B8">
      <w:pPr>
        <w:pStyle w:val="BodyNormal"/>
        <w:ind w:left="0"/>
        <w:rPr>
          <w:ins w:id="9491" w:author="Author"/>
          <w:del w:id="9492" w:author="Author"/>
        </w:rPr>
        <w:pPrChange w:id="9493" w:author="Author">
          <w:pPr>
            <w:pStyle w:val="BodyNormal"/>
            <w:ind w:left="270" w:firstLine="18"/>
          </w:pPr>
        </w:pPrChange>
      </w:pPr>
      <w:ins w:id="9494" w:author="Author">
        <w:del w:id="9495" w:author="Author">
          <w:r w:rsidRPr="00A470B8" w:rsidDel="00E2587A">
            <w:delText>“I have no qualms about stealing from people who attempted to extort me. Please set up the transfer.”</w:delText>
          </w:r>
        </w:del>
      </w:ins>
    </w:p>
    <w:p w14:paraId="5F628D48" w14:textId="7B72530A" w:rsidR="00A470B8" w:rsidRPr="00A470B8" w:rsidDel="00E2587A" w:rsidRDefault="00A470B8">
      <w:pPr>
        <w:pStyle w:val="BodyNormal"/>
        <w:ind w:left="0"/>
        <w:rPr>
          <w:ins w:id="9496" w:author="Author"/>
          <w:del w:id="9497" w:author="Author"/>
        </w:rPr>
        <w:pPrChange w:id="9498" w:author="Author">
          <w:pPr>
            <w:pStyle w:val="BodyNormal"/>
            <w:ind w:left="270" w:firstLine="18"/>
          </w:pPr>
        </w:pPrChange>
      </w:pPr>
      <w:ins w:id="9499" w:author="Author">
        <w:del w:id="9500" w:author="Author">
          <w:r w:rsidRPr="00A470B8" w:rsidDel="00E2587A">
            <w:delText>I arranged a crypto transfer. All Zhang had to do was enter the destination crypto account.</w:delText>
          </w:r>
        </w:del>
      </w:ins>
    </w:p>
    <w:p w14:paraId="390C9903" w14:textId="6BE89394" w:rsidR="00A470B8" w:rsidDel="00E2587A" w:rsidRDefault="00A470B8" w:rsidP="000A5281">
      <w:pPr>
        <w:pStyle w:val="BodyNormal"/>
        <w:ind w:left="270" w:firstLine="18"/>
        <w:rPr>
          <w:ins w:id="9501" w:author="Author"/>
          <w:del w:id="9502" w:author="Author"/>
        </w:rPr>
      </w:pPr>
    </w:p>
    <w:p w14:paraId="5A1288E7" w14:textId="45AAFAD0" w:rsidR="00A470B8" w:rsidRPr="00A470B8" w:rsidDel="00E2587A" w:rsidRDefault="00A470B8">
      <w:pPr>
        <w:pStyle w:val="BodyNormal"/>
        <w:ind w:left="810" w:right="576" w:firstLine="0"/>
        <w:rPr>
          <w:ins w:id="9503" w:author="Author"/>
          <w:del w:id="9504" w:author="Author"/>
          <w:i/>
          <w:iCs/>
          <w:rPrChange w:id="9505" w:author="Author">
            <w:rPr>
              <w:ins w:id="9506" w:author="Author"/>
              <w:del w:id="9507" w:author="Author"/>
            </w:rPr>
          </w:rPrChange>
        </w:rPr>
        <w:pPrChange w:id="9508" w:author="Author">
          <w:pPr>
            <w:pStyle w:val="BodyNormal"/>
            <w:ind w:left="270" w:firstLine="18"/>
          </w:pPr>
        </w:pPrChange>
      </w:pPr>
      <w:ins w:id="9509" w:author="Author">
        <w:del w:id="9510" w:author="Author">
          <w:r w:rsidRPr="00A470B8" w:rsidDel="00E2587A">
            <w:rPr>
              <w:i/>
              <w:iCs/>
              <w:rPrChange w:id="9511" w:author="Author">
                <w:rPr/>
              </w:rPrChange>
            </w:rPr>
            <w:delText>“Mister Zhang. After I turn away, please enter your destination wallet and hit the transfer button. The screen will erase after.”</w:delText>
          </w:r>
        </w:del>
      </w:ins>
    </w:p>
    <w:p w14:paraId="0F6B7E7B" w14:textId="4B64DD52" w:rsidR="00A470B8" w:rsidDel="00E2587A" w:rsidRDefault="00A470B8" w:rsidP="000A5281">
      <w:pPr>
        <w:pStyle w:val="BodyNormal"/>
        <w:ind w:left="270" w:firstLine="18"/>
        <w:rPr>
          <w:ins w:id="9512" w:author="Author"/>
          <w:del w:id="9513" w:author="Author"/>
        </w:rPr>
      </w:pPr>
    </w:p>
    <w:p w14:paraId="0972B249" w14:textId="6F9FCD3F" w:rsidR="00A470B8" w:rsidDel="00E2587A" w:rsidRDefault="00A470B8" w:rsidP="00A470B8">
      <w:pPr>
        <w:pStyle w:val="BodyNormal"/>
        <w:rPr>
          <w:ins w:id="9514" w:author="Author"/>
          <w:del w:id="9515" w:author="Author"/>
        </w:rPr>
      </w:pPr>
      <w:ins w:id="9516" w:author="Author">
        <w:del w:id="9517" w:author="Author">
          <w:r w:rsidRPr="00A470B8" w:rsidDel="00E2587A">
            <w:delText xml:space="preserve">Zhang completed the transfer. I resumed work on the laptop, disabling the </w:delText>
          </w:r>
          <w:r w:rsidDel="00E2587A">
            <w:delText xml:space="preserve">Russian </w:delText>
          </w:r>
          <w:r w:rsidRPr="00A470B8" w:rsidDel="00E2587A">
            <w:delText>gang’s several computers, erasing their files, and leaving them with a message warning that any attempt to attack Zhang’s business again would trigger a more destructive reprisal.</w:delText>
          </w:r>
          <w:r w:rsidDel="00E2587A">
            <w:delText xml:space="preserve"> Zhang pulled up a chair. He wanted to talk.</w:delText>
          </w:r>
        </w:del>
      </w:ins>
    </w:p>
    <w:p w14:paraId="231BCFE2" w14:textId="3A065223" w:rsidR="00A470B8" w:rsidDel="00E2587A" w:rsidRDefault="00A470B8" w:rsidP="00A470B8">
      <w:pPr>
        <w:pStyle w:val="BodyNormal"/>
        <w:rPr>
          <w:ins w:id="9518" w:author="Author"/>
          <w:del w:id="9519" w:author="Author"/>
        </w:rPr>
      </w:pPr>
      <w:ins w:id="9520" w:author="Author">
        <w:del w:id="9521" w:author="Author">
          <w:r w:rsidDel="00E2587A">
            <w:delText>“Why won’t you tell me your name?”</w:delText>
          </w:r>
        </w:del>
      </w:ins>
    </w:p>
    <w:p w14:paraId="0C073478" w14:textId="1F89D046" w:rsidR="00A470B8" w:rsidDel="00E2587A" w:rsidRDefault="00A470B8" w:rsidP="00A470B8">
      <w:pPr>
        <w:pStyle w:val="BodyNormal"/>
        <w:rPr>
          <w:ins w:id="9522" w:author="Author"/>
          <w:del w:id="9523" w:author="Author"/>
        </w:rPr>
      </w:pPr>
    </w:p>
    <w:p w14:paraId="4352C213" w14:textId="182F570C" w:rsidR="00A470B8" w:rsidRPr="00A470B8" w:rsidDel="00E2587A" w:rsidRDefault="00A470B8">
      <w:pPr>
        <w:pStyle w:val="BodyNormal"/>
        <w:ind w:left="540" w:right="576" w:firstLine="0"/>
        <w:rPr>
          <w:ins w:id="9524" w:author="Author"/>
          <w:del w:id="9525" w:author="Author"/>
          <w:i/>
          <w:iCs/>
          <w:rPrChange w:id="9526" w:author="Author">
            <w:rPr>
              <w:ins w:id="9527" w:author="Author"/>
              <w:del w:id="9528" w:author="Author"/>
            </w:rPr>
          </w:rPrChange>
        </w:rPr>
        <w:pPrChange w:id="9529" w:author="Author">
          <w:pPr>
            <w:pStyle w:val="BodyNormal"/>
          </w:pPr>
        </w:pPrChange>
      </w:pPr>
      <w:ins w:id="9530" w:author="Author">
        <w:del w:id="9531" w:author="Author">
          <w:r w:rsidRPr="00A470B8" w:rsidDel="00E2587A">
            <w:rPr>
              <w:i/>
              <w:iCs/>
              <w:rPrChange w:id="9532" w:author="Author">
                <w:rPr/>
              </w:rPrChange>
            </w:rPr>
            <w:delText>“I must remain anonymous for my safety.”</w:delText>
          </w:r>
        </w:del>
      </w:ins>
    </w:p>
    <w:p w14:paraId="750A1AD9" w14:textId="6B2B26E5" w:rsidR="00A470B8" w:rsidDel="00E2587A" w:rsidRDefault="00A470B8" w:rsidP="00A470B8">
      <w:pPr>
        <w:pStyle w:val="BodyNormal"/>
        <w:rPr>
          <w:ins w:id="9533" w:author="Author"/>
          <w:del w:id="9534" w:author="Author"/>
        </w:rPr>
      </w:pPr>
    </w:p>
    <w:p w14:paraId="66085805" w14:textId="5B6F355E" w:rsidR="00A470B8" w:rsidDel="00E2587A" w:rsidRDefault="00A470B8" w:rsidP="00A470B8">
      <w:pPr>
        <w:pStyle w:val="BodyNormal"/>
        <w:rPr>
          <w:ins w:id="9535" w:author="Author"/>
          <w:del w:id="9536" w:author="Author"/>
        </w:rPr>
      </w:pPr>
      <w:ins w:id="9537" w:author="Author">
        <w:del w:id="9538" w:author="Author">
          <w:r w:rsidDel="00E2587A">
            <w:delText>“Can you explain why? I will keep secret whatever you say.”</w:delText>
          </w:r>
        </w:del>
      </w:ins>
    </w:p>
    <w:p w14:paraId="3D2DE437" w14:textId="545F425F" w:rsidR="00A470B8" w:rsidDel="00E2587A" w:rsidRDefault="00A470B8" w:rsidP="00A470B8">
      <w:pPr>
        <w:pStyle w:val="BodyNormal"/>
        <w:rPr>
          <w:ins w:id="9539" w:author="Author"/>
          <w:del w:id="9540" w:author="Author"/>
        </w:rPr>
      </w:pPr>
    </w:p>
    <w:p w14:paraId="2A47A2AF" w14:textId="00063DA0" w:rsidR="00A470B8" w:rsidRPr="00A470B8" w:rsidDel="00E2587A" w:rsidRDefault="00A470B8">
      <w:pPr>
        <w:pStyle w:val="BodyNormal"/>
        <w:ind w:left="540" w:right="576" w:firstLine="0"/>
        <w:rPr>
          <w:ins w:id="9541" w:author="Author"/>
          <w:del w:id="9542" w:author="Author"/>
          <w:i/>
          <w:iCs/>
          <w:rPrChange w:id="9543" w:author="Author">
            <w:rPr>
              <w:ins w:id="9544" w:author="Author"/>
              <w:del w:id="9545" w:author="Author"/>
            </w:rPr>
          </w:rPrChange>
        </w:rPr>
        <w:pPrChange w:id="9546" w:author="Author">
          <w:pPr>
            <w:pStyle w:val="BodyNormal"/>
          </w:pPr>
        </w:pPrChange>
      </w:pPr>
      <w:ins w:id="9547" w:author="Author">
        <w:del w:id="9548" w:author="Author">
          <w:r w:rsidRPr="00A470B8" w:rsidDel="00E2587A">
            <w:rPr>
              <w:i/>
              <w:iCs/>
              <w:rPrChange w:id="9549" w:author="Author">
                <w:rPr/>
              </w:rPrChange>
            </w:rPr>
            <w:delText>“Very well. I was gang-raped three</w:delText>
          </w:r>
          <w:r w:rsidR="00A6764B" w:rsidDel="00E2587A">
            <w:rPr>
              <w:i/>
              <w:iCs/>
            </w:rPr>
            <w:delText>two</w:delText>
          </w:r>
          <w:r w:rsidRPr="00A470B8" w:rsidDel="00E2587A">
            <w:rPr>
              <w:i/>
              <w:iCs/>
              <w:rPrChange w:id="9550" w:author="Author">
                <w:rPr/>
              </w:rPrChange>
            </w:rPr>
            <w:delText xml:space="preserve"> years ago by the Albanian mob. My mission is to bankrupt them and make them easy targets for the police. For your safety, it is best that you not be</w:delText>
          </w:r>
          <w:r w:rsidR="00A6764B" w:rsidRPr="00A6764B" w:rsidDel="00E2587A">
            <w:rPr>
              <w:i/>
              <w:iCs/>
            </w:rPr>
            <w:delText>are not</w:delText>
          </w:r>
          <w:r w:rsidR="00D02C26" w:rsidDel="00E2587A">
            <w:rPr>
              <w:i/>
              <w:iCs/>
            </w:rPr>
            <w:delText>you shouldn't be</w:delText>
          </w:r>
          <w:r w:rsidRPr="00A470B8" w:rsidDel="00E2587A">
            <w:rPr>
              <w:i/>
              <w:iCs/>
              <w:rPrChange w:id="9551" w:author="Author">
                <w:rPr/>
              </w:rPrChange>
            </w:rPr>
            <w:delText xml:space="preserve"> involved in my efforts.</w:delText>
          </w:r>
          <w:r w:rsidR="00532BA3" w:rsidDel="00E2587A">
            <w:rPr>
              <w:i/>
              <w:iCs/>
            </w:rPr>
            <w:delText>My efforts to undermine the Albanian mob would endanger you.</w:delText>
          </w:r>
          <w:r w:rsidRPr="00A470B8" w:rsidDel="00E2587A">
            <w:rPr>
              <w:i/>
              <w:iCs/>
              <w:rPrChange w:id="9552" w:author="Author">
                <w:rPr/>
              </w:rPrChange>
            </w:rPr>
            <w:delText>”</w:delText>
          </w:r>
        </w:del>
      </w:ins>
    </w:p>
    <w:p w14:paraId="07BA698F" w14:textId="0A76C78B" w:rsidR="00A470B8" w:rsidDel="00E2587A" w:rsidRDefault="00A470B8" w:rsidP="00A470B8">
      <w:pPr>
        <w:pStyle w:val="BodyNormal"/>
        <w:rPr>
          <w:ins w:id="9553" w:author="Author"/>
          <w:del w:id="9554" w:author="Author"/>
        </w:rPr>
      </w:pPr>
    </w:p>
    <w:p w14:paraId="34F2FA21" w14:textId="594941CF" w:rsidR="00A470B8" w:rsidDel="00E2587A" w:rsidRDefault="00A470B8" w:rsidP="00A470B8">
      <w:pPr>
        <w:pStyle w:val="BodyNormal"/>
        <w:rPr>
          <w:ins w:id="9555" w:author="Author"/>
          <w:del w:id="9556" w:author="Author"/>
        </w:rPr>
      </w:pPr>
      <w:ins w:id="9557" w:author="Author">
        <w:del w:id="9558" w:author="Author">
          <w:r w:rsidDel="00E2587A">
            <w:delText>“Respectfully disagree. These Albanian criminals are killing the people of Chinatown with their drug sales. I will help you and protect you in any way I can. Tell me something you need?”</w:delText>
          </w:r>
        </w:del>
      </w:ins>
    </w:p>
    <w:p w14:paraId="52C6BF89" w14:textId="6A6E925D" w:rsidR="00A470B8" w:rsidDel="00E2587A" w:rsidRDefault="00A470B8" w:rsidP="00A470B8">
      <w:pPr>
        <w:pStyle w:val="BodyNormal"/>
        <w:rPr>
          <w:ins w:id="9559" w:author="Author"/>
          <w:del w:id="9560" w:author="Author"/>
        </w:rPr>
      </w:pPr>
    </w:p>
    <w:p w14:paraId="41B71969" w14:textId="4650D438" w:rsidR="00A470B8" w:rsidRPr="00921428" w:rsidDel="00E2587A" w:rsidRDefault="00A470B8">
      <w:pPr>
        <w:pStyle w:val="BodyNormal"/>
        <w:ind w:left="540" w:right="576" w:firstLine="0"/>
        <w:rPr>
          <w:ins w:id="9561" w:author="Author"/>
          <w:del w:id="9562" w:author="Author"/>
          <w:i/>
          <w:iCs/>
          <w:rPrChange w:id="9563" w:author="Author">
            <w:rPr>
              <w:ins w:id="9564" w:author="Author"/>
              <w:del w:id="9565" w:author="Author"/>
            </w:rPr>
          </w:rPrChange>
        </w:rPr>
        <w:pPrChange w:id="9566" w:author="Author">
          <w:pPr>
            <w:pStyle w:val="BodyNormal"/>
          </w:pPr>
        </w:pPrChange>
      </w:pPr>
      <w:ins w:id="9567" w:author="Author">
        <w:del w:id="9568" w:author="Author">
          <w:r w:rsidRPr="00921428" w:rsidDel="00E2587A">
            <w:rPr>
              <w:i/>
              <w:iCs/>
              <w:rPrChange w:id="9569" w:author="Author">
                <w:rPr/>
              </w:rPrChange>
            </w:rPr>
            <w:delText>“I just stole 5 million dollars from the Albanian mob. I need a false ID to rent a storage locker to stash it. Do you know anyone in the false ID business?”</w:delText>
          </w:r>
        </w:del>
      </w:ins>
    </w:p>
    <w:p w14:paraId="715670DB" w14:textId="25EA4CD3" w:rsidR="00A470B8" w:rsidDel="00E2587A" w:rsidRDefault="00A470B8" w:rsidP="00A470B8">
      <w:pPr>
        <w:pStyle w:val="BodyNormal"/>
        <w:rPr>
          <w:ins w:id="9570" w:author="Author"/>
          <w:del w:id="9571" w:author="Author"/>
        </w:rPr>
      </w:pPr>
    </w:p>
    <w:p w14:paraId="7F3F1BF0" w14:textId="47CCB677" w:rsidR="00A470B8" w:rsidRPr="00A470B8" w:rsidDel="00E2587A" w:rsidRDefault="00921428">
      <w:pPr>
        <w:pStyle w:val="BodyNormal"/>
        <w:ind w:left="0"/>
        <w:rPr>
          <w:ins w:id="9572" w:author="Author"/>
          <w:del w:id="9573" w:author="Author"/>
        </w:rPr>
        <w:pPrChange w:id="9574" w:author="Author">
          <w:pPr>
            <w:pStyle w:val="BodyNormal"/>
            <w:ind w:left="270" w:firstLine="18"/>
          </w:pPr>
        </w:pPrChange>
      </w:pPr>
      <w:ins w:id="9575" w:author="Author">
        <w:del w:id="9576" w:author="Author">
          <w:r w:rsidDel="00E2587A">
            <w:delText>“Absolutely. We use Freddy Chan and his wife Dagmara to make all our false IDs. They are very discrete. Dagmara, by the way, resembles you. She’s Norwegian and has natural blond hair, just like yours. I will call them and ask them to come over.”</w:delText>
          </w:r>
        </w:del>
      </w:ins>
    </w:p>
    <w:p w14:paraId="542BB6F1" w14:textId="07F7A716" w:rsidR="00A470B8" w:rsidDel="00E2587A" w:rsidRDefault="00921428" w:rsidP="00921428">
      <w:pPr>
        <w:pStyle w:val="BodyNormal"/>
        <w:rPr>
          <w:ins w:id="9577" w:author="Author"/>
          <w:del w:id="9578" w:author="Author"/>
        </w:rPr>
      </w:pPr>
      <w:ins w:id="9579" w:author="Author">
        <w:del w:id="9580" w:author="Author">
          <w:r w:rsidRPr="00921428" w:rsidDel="00E2587A">
            <w:delText xml:space="preserve">The Chans turned out to be a delightful couple. Our relationship was quite productive. </w:delText>
          </w:r>
          <w:r w:rsidR="00064E04" w:rsidDel="00E2587A">
            <w:delText xml:space="preserve">Over the next week, </w:delText>
          </w:r>
          <w:r w:rsidDel="00E2587A">
            <w:delText>I engineered a web craw of Social Security records, looking for people listed as deceased, were only</w:delText>
          </w:r>
          <w:r w:rsidR="00064E04" w:rsidDel="00E2587A">
            <w:delText>an only</w:delText>
          </w:r>
          <w:r w:rsidDel="00E2587A">
            <w:delText xml:space="preserve"> children, with parents also dead. The list was about a</w:delText>
          </w:r>
          <w:r w:rsidR="00064E04" w:rsidDel="00E2587A">
            <w:delText>several</w:delText>
          </w:r>
          <w:r w:rsidDel="00E2587A">
            <w:delText xml:space="preserve"> thousand people. After altering the Social Security records to remove the deceased data</w:delText>
          </w:r>
          <w:r w:rsidR="00D02C26" w:rsidDel="00E2587A">
            <w:delText>notation</w:delText>
          </w:r>
          <w:r w:rsidDel="00E2587A">
            <w:delText>, these people</w:delText>
          </w:r>
          <w:r w:rsidR="00C61638" w:rsidDel="00E2587A">
            <w:delText>’s names</w:delText>
          </w:r>
          <w:r w:rsidDel="00E2587A">
            <w:delText xml:space="preserve"> would make excellent candidates for false IDs.</w:delText>
          </w:r>
        </w:del>
      </w:ins>
    </w:p>
    <w:p w14:paraId="517EF3E1" w14:textId="469518FE" w:rsidR="00921428" w:rsidDel="00E2587A" w:rsidRDefault="00921428">
      <w:pPr>
        <w:pStyle w:val="BodyNormal"/>
        <w:rPr>
          <w:ins w:id="9581" w:author="Author"/>
          <w:del w:id="9582" w:author="Author"/>
        </w:rPr>
      </w:pPr>
      <w:ins w:id="9583" w:author="Author">
        <w:del w:id="9584" w:author="Author">
          <w:r w:rsidDel="00E2587A">
            <w:delText>For their part, the Chans created a false ID for me to use, namely</w:delText>
          </w:r>
          <w:r w:rsidR="00064E04" w:rsidDel="00E2587A">
            <w:delText>u</w:delText>
          </w:r>
          <w:r w:rsidR="00532BA3" w:rsidDel="00E2587A">
            <w:delText>u</w:delText>
          </w:r>
          <w:r w:rsidR="00064E04" w:rsidDel="00E2587A">
            <w:delText>nder the name</w:delText>
          </w:r>
          <w:r w:rsidDel="00E2587A">
            <w:delText xml:space="preserve"> Sarah Scott. Dagmara used the fake ID to rent me </w:delText>
          </w:r>
          <w:r w:rsidR="00A86F0C" w:rsidDel="00E2587A">
            <w:delText>two</w:delText>
          </w:r>
          <w:r w:rsidDel="00E2587A">
            <w:delText>a couple of storage units at different facilities. That’s where is</w:delText>
          </w:r>
          <w:r w:rsidR="00A6764B" w:rsidDel="00E2587A">
            <w:delText>I</w:delText>
          </w:r>
          <w:r w:rsidDel="00E2587A">
            <w:delText xml:space="preserve"> stashed the five million mob cash. She also rented a sa</w:delText>
          </w:r>
          <w:r w:rsidR="00813A13" w:rsidDel="00E2587A">
            <w:delText>f</w:delText>
          </w:r>
          <w:r w:rsidDel="00E2587A">
            <w:delText>he house</w:delText>
          </w:r>
          <w:r w:rsidR="00813A13" w:rsidDel="00E2587A">
            <w:delText xml:space="preserve"> in Park Ridge using the name Sarah Scott. The deal included</w:delText>
          </w:r>
          <w:r w:rsidR="0085191A" w:rsidDel="00E2587A">
            <w:delText>Dagmara purchased</w:delText>
          </w:r>
          <w:r w:rsidR="00813A13" w:rsidDel="00E2587A">
            <w:delText xml:space="preserve"> a Chevy Malibu gasoline-powered vehicle</w:delText>
          </w:r>
          <w:r w:rsidR="0085191A" w:rsidDel="00E2587A">
            <w:delText xml:space="preserve"> to</w:delText>
          </w:r>
          <w:r w:rsidDel="00E2587A">
            <w:delText xml:space="preserve"> </w:delText>
          </w:r>
          <w:r w:rsidR="00813A13" w:rsidDel="00E2587A">
            <w:delText>parked in the garage. Now I had a place to escape to if my apartment in Chinatown was compromised.</w:delText>
          </w:r>
        </w:del>
      </w:ins>
    </w:p>
    <w:p w14:paraId="7E220750" w14:textId="5E5A2A81" w:rsidR="00BD524D" w:rsidRPr="00921428" w:rsidDel="00E2587A" w:rsidRDefault="00BD524D">
      <w:pPr>
        <w:pStyle w:val="BodyNormal"/>
        <w:ind w:left="0"/>
        <w:rPr>
          <w:ins w:id="9585" w:author="Author"/>
          <w:del w:id="9586" w:author="Author"/>
        </w:rPr>
        <w:pPrChange w:id="9587" w:author="Author">
          <w:pPr>
            <w:pStyle w:val="BodyNormal"/>
            <w:ind w:left="270" w:firstLine="18"/>
          </w:pPr>
        </w:pPrChange>
      </w:pPr>
      <w:ins w:id="9588" w:author="Author">
        <w:del w:id="9589" w:author="Author">
          <w:r w:rsidDel="00E2587A">
            <w:delText>Dagmara is my most helpful coconspirator. She has an uncanny ability to procure illegal items, such as tasers, stun guns, and the advanced pepper spray that only Homeland Security is authorized to use. This pepper spray, DemonFyre, has extra</w:delText>
          </w:r>
          <w:r w:rsidR="00294D9A" w:rsidDel="00E2587A">
            <w:delText>secret</w:delText>
          </w:r>
          <w:r w:rsidDel="00E2587A">
            <w:delText xml:space="preserve"> ingredients which make the eyelids swell up immediately and render the victim temporarily blind. I made a personal decision not to buy a gun or rifle nor use such things in my work. However, I did go to a firing range under the name Sarah Scott and learn how to shoot Glock 19 handguns and AR-15 class rifles.</w:delText>
          </w:r>
        </w:del>
      </w:ins>
    </w:p>
    <w:p w14:paraId="5BEFCC8D" w14:textId="1A363F8A" w:rsidR="00A470B8" w:rsidDel="00E2587A" w:rsidRDefault="009C1A8A" w:rsidP="009C1A8A">
      <w:pPr>
        <w:pStyle w:val="BodyNormal"/>
        <w:rPr>
          <w:ins w:id="9590" w:author="Author"/>
          <w:del w:id="9591" w:author="Author"/>
        </w:rPr>
      </w:pPr>
      <w:ins w:id="9592" w:author="Author">
        <w:del w:id="9593" w:author="Author">
          <w:r w:rsidRPr="009C1A8A" w:rsidDel="00E2587A">
            <w:delText>Over the next year, I developed a stock trading app, using my mob money to execute trades. I specialized in high</w:delText>
          </w:r>
          <w:r w:rsidDel="00E2587A">
            <w:delText>-</w:delText>
          </w:r>
          <w:r w:rsidRPr="009C1A8A" w:rsidDel="00E2587A">
            <w:delText>tech companies</w:delText>
          </w:r>
          <w:r w:rsidDel="00E2587A">
            <w:delText>, especially selecting</w:delText>
          </w:r>
          <w:r w:rsidR="00064E04" w:rsidDel="00E2587A">
            <w:delText xml:space="preserve">identifying promising </w:delText>
          </w:r>
          <w:r w:rsidDel="00E2587A">
            <w:delText xml:space="preserve"> startup IPOs. At the end of a year, I had amassed a profit of $4</w:delText>
          </w:r>
          <w:r w:rsidR="00463DBF" w:rsidDel="00E2587A">
            <w:delText>1</w:delText>
          </w:r>
          <w:r w:rsidDel="00E2587A">
            <w:delText xml:space="preserve">.3 million, which allowed me to return the original five million to the IRS, using a RoboTaxi to deliver the booty to the IRS parking lot. </w:delText>
          </w:r>
        </w:del>
      </w:ins>
    </w:p>
    <w:p w14:paraId="0B5F46B6" w14:textId="552BA7D5" w:rsidR="00D964F2" w:rsidDel="00E2587A" w:rsidRDefault="00064E04" w:rsidP="00D964F2">
      <w:pPr>
        <w:pStyle w:val="BodyNormal"/>
        <w:rPr>
          <w:ins w:id="9594" w:author="Author"/>
          <w:del w:id="9595" w:author="Author"/>
        </w:rPr>
      </w:pPr>
      <w:ins w:id="9596" w:author="Author">
        <w:del w:id="9597" w:author="Author">
          <w:r w:rsidDel="00E2587A">
            <w:delText>I still maintained my interest in Officer Merrick. Encountering him often after his daily run through Grant Park, I stayed discreetly out of sight. I never used my skills to break into his apartment out of respect for his privacy. Fortunately, I intercepted</w:delText>
          </w:r>
          <w:r w:rsidR="00532BA3" w:rsidDel="00E2587A">
            <w:delText>viewed</w:delText>
          </w:r>
          <w:r w:rsidDel="00E2587A">
            <w:delText xml:space="preserve"> a Grant Park promotional</w:delText>
          </w:r>
          <w:r w:rsidR="00A86F0C" w:rsidDel="00E2587A">
            <w:delText>marketing</w:delText>
          </w:r>
          <w:r w:rsidDel="00E2587A">
            <w:delText xml:space="preserve"> video where Merrick’s apartment was the subject of a promotional walk-around. The presentation showed every room, pictures on the wall, everything. I often viewed this, trying to learn more about his life and family.</w:delText>
          </w:r>
          <w:r w:rsidR="00D964F2" w:rsidDel="00E2587A">
            <w:delText xml:space="preserve"> </w:delText>
          </w:r>
        </w:del>
      </w:ins>
    </w:p>
    <w:p w14:paraId="67D63B22" w14:textId="06D278D7" w:rsidR="00D964F2" w:rsidDel="00E2587A" w:rsidRDefault="00D964F2" w:rsidP="00D964F2">
      <w:pPr>
        <w:pStyle w:val="BodyNormal"/>
        <w:rPr>
          <w:ins w:id="9598" w:author="Author"/>
          <w:del w:id="9599" w:author="Author"/>
        </w:rPr>
      </w:pPr>
    </w:p>
    <w:p w14:paraId="1E623C56" w14:textId="53727724" w:rsidR="00D964F2" w:rsidDel="00E2587A" w:rsidRDefault="00D964F2" w:rsidP="00D964F2">
      <w:pPr>
        <w:pStyle w:val="BodyNormal"/>
        <w:rPr>
          <w:ins w:id="9600" w:author="Author"/>
          <w:del w:id="9601" w:author="Author"/>
        </w:rPr>
      </w:pPr>
    </w:p>
    <w:p w14:paraId="46881ABB" w14:textId="79653402" w:rsidR="00D964F2" w:rsidDel="00E2587A" w:rsidRDefault="00D964F2">
      <w:pPr>
        <w:pStyle w:val="ASubheadLevel1"/>
        <w:rPr>
          <w:ins w:id="9602" w:author="Author"/>
          <w:del w:id="9603" w:author="Author"/>
        </w:rPr>
        <w:pPrChange w:id="9604" w:author="Author">
          <w:pPr>
            <w:pStyle w:val="BodyNormal"/>
          </w:pPr>
        </w:pPrChange>
      </w:pPr>
      <w:ins w:id="9605" w:author="Author">
        <w:del w:id="9606" w:author="Author">
          <w:r w:rsidDel="00E2587A">
            <w:delText>Drugs, Interrupted</w:delText>
          </w:r>
        </w:del>
      </w:ins>
    </w:p>
    <w:p w14:paraId="047BD40A" w14:textId="2DD28FAC" w:rsidR="002A3CE6" w:rsidDel="00E2587A" w:rsidRDefault="00061089" w:rsidP="00D964F2">
      <w:pPr>
        <w:pStyle w:val="BodyNormal"/>
        <w:rPr>
          <w:ins w:id="9607" w:author="Author"/>
          <w:del w:id="9608" w:author="Author"/>
        </w:rPr>
      </w:pPr>
      <w:ins w:id="9609" w:author="Author">
        <w:del w:id="9610" w:author="Author">
          <w:r w:rsidDel="00E2587A">
            <w:delText>The dark web provided me with bountiful</w:delText>
          </w:r>
          <w:r w:rsidR="0057583C" w:rsidDel="00E2587A">
            <w:delText>helpful</w:delText>
          </w:r>
          <w:r w:rsidDel="00E2587A">
            <w:delText xml:space="preserve"> information about the Albanian Mafia Shqiptare. The organization is </w:delText>
          </w:r>
          <w:r w:rsidR="001949BC" w:rsidDel="00E2587A">
            <w:delText xml:space="preserve">vertically integrated </w:delText>
          </w:r>
          <w:r w:rsidDel="00E2587A">
            <w:delText xml:space="preserve">worldwide and </w:delText>
          </w:r>
          <w:r w:rsidR="001949BC" w:rsidDel="00E2587A">
            <w:delText>worldwide</w:delText>
          </w:r>
          <w:r w:rsidDel="00E2587A">
            <w:delText>vertically integrated. The Albanian mafia deals directly with suppliers, be they opium growers in Columbia, Fentanyl manufacturers in Mexico and China, or OxyContin from pharmaceutical manufacturers in Mexico and the United States.</w:delText>
          </w:r>
        </w:del>
      </w:ins>
    </w:p>
    <w:p w14:paraId="289A63E0" w14:textId="5082CCD5" w:rsidR="00D964F2" w:rsidDel="00E2587A" w:rsidRDefault="00061089" w:rsidP="00D964F2">
      <w:pPr>
        <w:pStyle w:val="BodyNormal"/>
        <w:rPr>
          <w:ins w:id="9611" w:author="Author"/>
          <w:del w:id="9612" w:author="Author"/>
        </w:rPr>
      </w:pPr>
      <w:ins w:id="9613" w:author="Author">
        <w:del w:id="9614" w:author="Author">
          <w:r w:rsidDel="00E2587A">
            <w:delText xml:space="preserve"> </w:delText>
          </w:r>
          <w:r w:rsidR="00750D97" w:rsidDel="00E2587A">
            <w:delText>To</w:delText>
          </w:r>
          <w:r w:rsidR="00181900" w:rsidDel="00E2587A">
            <w:delText>he</w:delText>
          </w:r>
          <w:r w:rsidR="00750D97" w:rsidDel="00E2587A">
            <w:delText xml:space="preserve"> extract</w:delText>
          </w:r>
          <w:r w:rsidR="00181900" w:rsidDel="00E2587A">
            <w:delText>ion of</w:delText>
          </w:r>
          <w:r w:rsidR="00750D97" w:rsidDel="00E2587A">
            <w:delText xml:space="preserve"> cocaine from the opium leaves requires a factory using a succession of acid washes. The Albanian mafia owns two such factories, supposedly in Columbia and Mexico, but the D</w:delText>
          </w:r>
          <w:r w:rsidR="001949BC" w:rsidDel="00E2587A">
            <w:delText>d</w:delText>
          </w:r>
          <w:r w:rsidR="00750D97" w:rsidDel="00E2587A">
            <w:delText xml:space="preserve">ark </w:delText>
          </w:r>
          <w:r w:rsidR="001949BC" w:rsidDel="00E2587A">
            <w:delText>w</w:delText>
          </w:r>
          <w:r w:rsidR="00750D97" w:rsidDel="00E2587A">
            <w:delText>Web did not indicate where these secret installations are.</w:delText>
          </w:r>
        </w:del>
      </w:ins>
    </w:p>
    <w:p w14:paraId="2047D3F0" w14:textId="7370D5C0" w:rsidR="00750D97" w:rsidDel="00E2587A" w:rsidRDefault="00750D97" w:rsidP="00D964F2">
      <w:pPr>
        <w:pStyle w:val="BodyNormal"/>
        <w:rPr>
          <w:ins w:id="9615" w:author="Author"/>
          <w:del w:id="9616" w:author="Author"/>
        </w:rPr>
      </w:pPr>
      <w:ins w:id="9617" w:author="Author">
        <w:del w:id="9618" w:author="Author">
          <w:r w:rsidDel="00E2587A">
            <w:delText>Fentanyl, the most dangerous of recreational drugs, was acquired</w:delText>
          </w:r>
          <w:r w:rsidR="001949BC" w:rsidDel="00E2587A">
            <w:delText>is produced</w:delText>
          </w:r>
          <w:r w:rsidDel="00E2587A">
            <w:delText xml:space="preserve"> from</w:delText>
          </w:r>
          <w:r w:rsidR="001949BC" w:rsidDel="00E2587A">
            <w:delText>by</w:delText>
          </w:r>
          <w:r w:rsidDel="00E2587A">
            <w:delText xml:space="preserve"> a Mexican pharmaceutical company that Shqiptare purchased outright. The mafia has ties to the Chinese underworld, so</w:delText>
          </w:r>
          <w:r w:rsidR="00F5678F" w:rsidDel="00E2587A">
            <w:delText xml:space="preserve"> additional</w:delText>
          </w:r>
          <w:r w:rsidDel="00E2587A">
            <w:delText xml:space="preserve"> the mafia receives Fentanyl</w:delText>
          </w:r>
          <w:r w:rsidR="001949BC" w:rsidDel="00E2587A">
            <w:delText xml:space="preserve"> </w:delText>
          </w:r>
          <w:r w:rsidR="002A3CE6" w:rsidDel="00E2587A">
            <w:delText>arrives in shipping containers from China</w:delText>
          </w:r>
          <w:r w:rsidR="001949BC" w:rsidDel="00E2587A">
            <w:delText>arrives</w:delText>
          </w:r>
          <w:r w:rsidDel="00E2587A">
            <w:delText xml:space="preserve"> from China in shipping containers. I assumed that the gang bribed customs officials in </w:delText>
          </w:r>
          <w:r w:rsidR="0057583C" w:rsidDel="00E2587A">
            <w:delText xml:space="preserve">one or more </w:delText>
          </w:r>
          <w:r w:rsidR="001949BC" w:rsidDel="00E2587A">
            <w:delText>American w</w:delText>
          </w:r>
          <w:r w:rsidDel="00E2587A">
            <w:delText>West C</w:delText>
          </w:r>
          <w:r w:rsidR="001949BC" w:rsidDel="00E2587A">
            <w:delText>c</w:delText>
          </w:r>
          <w:r w:rsidDel="00E2587A">
            <w:delText>oast terminals.</w:delText>
          </w:r>
        </w:del>
      </w:ins>
    </w:p>
    <w:p w14:paraId="78C533D5" w14:textId="495728A0" w:rsidR="00F5678F" w:rsidDel="00E2587A" w:rsidRDefault="002A3CE6" w:rsidP="00D964F2">
      <w:pPr>
        <w:pStyle w:val="BodyNormal"/>
        <w:rPr>
          <w:ins w:id="9619" w:author="Author"/>
          <w:del w:id="9620" w:author="Author"/>
        </w:rPr>
      </w:pPr>
      <w:ins w:id="9621" w:author="Author">
        <w:del w:id="9622" w:author="Author">
          <w:r w:rsidDel="00E2587A">
            <w:delText>Getting illegal cocaine and Fentanyl into the United States is a challenge. The Albanian Shqiptare has several methods, including drug tunnels in the Mexico-American border towns and drug submarines on the east and west coasts of the border.</w:delText>
          </w:r>
        </w:del>
      </w:ins>
    </w:p>
    <w:p w14:paraId="5B9CD2B1" w14:textId="41AB3660" w:rsidR="002A3CE6" w:rsidDel="00E2587A" w:rsidRDefault="002A3CE6" w:rsidP="00D964F2">
      <w:pPr>
        <w:pStyle w:val="BodyNormal"/>
        <w:rPr>
          <w:ins w:id="9623" w:author="Author"/>
          <w:del w:id="9624" w:author="Author"/>
        </w:rPr>
      </w:pPr>
      <w:ins w:id="9625" w:author="Author">
        <w:del w:id="9626" w:author="Author">
          <w:r w:rsidDel="00E2587A">
            <w:delText xml:space="preserve"> Some of Dr. Morton’s chat messages suggested that a drug submarine was operating on Lake Michigan. These submarines, brought</w:delText>
          </w:r>
          <w:r w:rsidR="00F5678F" w:rsidDel="00E2587A">
            <w:delText>arriving</w:delText>
          </w:r>
          <w:r w:rsidDel="00E2587A">
            <w:delText xml:space="preserve"> in two standard shipping containers, are sophisticated and challenging for the Coast Guard to detect</w:delText>
          </w:r>
          <w:r w:rsidR="00322661" w:rsidDel="00E2587A">
            <w:delText>intercept</w:delText>
          </w:r>
          <w:r w:rsidDel="00E2587A">
            <w:delText xml:space="preserve">. The subs cool the diesel exhaust with adaptive seawater heat exchangers. </w:delText>
          </w:r>
          <w:r w:rsidR="0057583C" w:rsidDel="00E2587A">
            <w:delText>so t</w:delText>
          </w:r>
          <w:r w:rsidDel="00E2587A">
            <w:delText>The Coast Guard’s infrared drones cannot discern</w:delText>
          </w:r>
          <w:r w:rsidR="00322661" w:rsidDel="00E2587A">
            <w:delText>detect</w:delText>
          </w:r>
          <w:r w:rsidDel="00E2587A">
            <w:delText xml:space="preserve"> the sub’s snorkel.</w:delText>
          </w:r>
        </w:del>
      </w:ins>
    </w:p>
    <w:p w14:paraId="1B82EAA2" w14:textId="71E43BBC" w:rsidR="002A3CE6" w:rsidDel="00E2587A" w:rsidRDefault="002A3CE6" w:rsidP="00D964F2">
      <w:pPr>
        <w:pStyle w:val="BodyNormal"/>
        <w:rPr>
          <w:ins w:id="9627" w:author="Author"/>
          <w:del w:id="9628" w:author="Author"/>
        </w:rPr>
      </w:pPr>
      <w:ins w:id="9629" w:author="Author">
        <w:del w:id="9630" w:author="Author">
          <w:r w:rsidDel="00E2587A">
            <w:delText>Most of the illegal drugs get in via underground tunnels in the many border towns on the Mexican border</w:delText>
          </w:r>
          <w:r w:rsidR="007D58F0" w:rsidDel="00E2587A">
            <w:delText>boundary</w:delText>
          </w:r>
          <w:r w:rsidDel="00E2587A">
            <w:delText xml:space="preserve">. The idea is simple. The mob acquires warehouses on either side and digs a tunnel to connect them. The </w:delText>
          </w:r>
          <w:r w:rsidR="0057583C" w:rsidDel="00E2587A">
            <w:delText xml:space="preserve">The Albanian Shqiptare </w:delText>
          </w:r>
          <w:r w:rsidR="00F5678F" w:rsidDel="00E2587A">
            <w:delText>mob’s</w:delText>
          </w:r>
          <w:r w:rsidR="0057583C" w:rsidDel="00E2587A">
            <w:delText>purchased a small</w:delText>
          </w:r>
          <w:r w:rsidR="00F5678F" w:rsidDel="00E2587A">
            <w:delText xml:space="preserve"> </w:delText>
          </w:r>
          <w:r w:rsidDel="00E2587A">
            <w:delText>European tunneling machine</w:delText>
          </w:r>
          <w:r w:rsidR="0057583C" w:rsidDel="00E2587A">
            <w:delText xml:space="preserve"> that</w:delText>
          </w:r>
          <w:r w:rsidDel="00E2587A">
            <w:delText xml:space="preserve"> installs a Chinese metamaterial on the tunnel’s roof to spoof the Border Patrol’s ground-penetrating radar used to detect these tunnels.</w:delText>
          </w:r>
        </w:del>
      </w:ins>
    </w:p>
    <w:p w14:paraId="0F4FCBD3" w14:textId="1F2E2C24" w:rsidR="00E20F77" w:rsidDel="00E2587A" w:rsidRDefault="00E20F77" w:rsidP="00D964F2">
      <w:pPr>
        <w:pStyle w:val="BodyNormal"/>
        <w:rPr>
          <w:ins w:id="9631" w:author="Author"/>
          <w:del w:id="9632" w:author="Author"/>
        </w:rPr>
      </w:pPr>
      <w:ins w:id="9633" w:author="Author">
        <w:del w:id="9634" w:author="Author">
          <w:r w:rsidDel="00E2587A">
            <w:delText xml:space="preserve">Corrupt customs officials in Oregon intercept shipping containers with Fentanyl arriving from China at the docks. </w:delText>
          </w:r>
          <w:r w:rsidR="00421B27" w:rsidDel="00E2587A">
            <w:delText>The drugs eventually make it to Chicago. Some of the chat messages make it clear that there is a drug-processing facility somewhere in Chicago.</w:delText>
          </w:r>
          <w:r w:rsidDel="00E2587A">
            <w:delText xml:space="preserve">The Albanian Mafia’s penchant for blackmail and violent reprisal </w:delText>
          </w:r>
          <w:r w:rsidR="00421B27" w:rsidDel="00E2587A">
            <w:delText>Once the raw materials are weighed and placed into small plastic bags, the mob transfers the product to their distribution network.</w:delText>
          </w:r>
        </w:del>
      </w:ins>
    </w:p>
    <w:p w14:paraId="12F2A567" w14:textId="49602650" w:rsidR="00D964F2" w:rsidRPr="009C1A8A" w:rsidDel="00E2587A" w:rsidRDefault="00D964F2">
      <w:pPr>
        <w:pStyle w:val="BodyNormal"/>
        <w:ind w:left="0"/>
        <w:rPr>
          <w:ins w:id="9635" w:author="Author"/>
          <w:del w:id="9636" w:author="Author"/>
        </w:rPr>
        <w:pPrChange w:id="9637" w:author="Author">
          <w:pPr>
            <w:pStyle w:val="BodyNormal"/>
            <w:ind w:left="270" w:firstLine="18"/>
          </w:pPr>
        </w:pPrChange>
      </w:pPr>
    </w:p>
    <w:p w14:paraId="5D1B8938" w14:textId="07AFA5B4" w:rsidR="00421B27" w:rsidDel="00E2587A" w:rsidRDefault="00421B27" w:rsidP="00421B27">
      <w:pPr>
        <w:pStyle w:val="BodyNormal"/>
        <w:rPr>
          <w:ins w:id="9638" w:author="Author"/>
          <w:del w:id="9639" w:author="Author"/>
        </w:rPr>
      </w:pPr>
      <w:ins w:id="9640" w:author="Author">
        <w:del w:id="9641" w:author="Author">
          <w:r w:rsidRPr="00421B27" w:rsidDel="00E2587A">
            <w:delText>The Albanian mob employs primarily young and unemployed workers to distribute the drugs and accept payment.</w:delText>
          </w:r>
          <w:r w:rsidDel="00E2587A">
            <w:delText xml:space="preserve"> Sadly, these distribution employees are themselves addicted to the very drugs they sell. The mob is quite generous to these distributors; drug sales are a lucrative business</w:delText>
          </w:r>
          <w:r w:rsidR="00A86F0C" w:rsidDel="00E2587A">
            <w:delText>lucrative</w:delText>
          </w:r>
          <w:r w:rsidDel="00E2587A">
            <w:delText>.</w:delText>
          </w:r>
        </w:del>
      </w:ins>
    </w:p>
    <w:p w14:paraId="26D2673C" w14:textId="62193119" w:rsidR="005A7B2B" w:rsidDel="00E2587A" w:rsidRDefault="00421B27" w:rsidP="00421B27">
      <w:pPr>
        <w:pStyle w:val="BodyNormal"/>
        <w:rPr>
          <w:ins w:id="9642" w:author="Author"/>
          <w:del w:id="9643" w:author="Author"/>
        </w:rPr>
      </w:pPr>
      <w:ins w:id="9644" w:author="Author">
        <w:del w:id="9645" w:author="Author">
          <w:r w:rsidDel="00E2587A">
            <w:delText>I located one of these distribution centers, a large auto parts store owned by the mob. I could observe them loading a Tesla Cyber T</w:delText>
          </w:r>
          <w:r w:rsidR="005A7B2B" w:rsidDel="00E2587A">
            <w:delText>t</w:delText>
          </w:r>
          <w:r w:rsidDel="00E2587A">
            <w:delText xml:space="preserve">ruck with the week’s drug orders by tapping into their </w:delText>
          </w:r>
          <w:r w:rsidR="00901A69" w:rsidDel="00E2587A">
            <w:delText xml:space="preserve">CloudView </w:delText>
          </w:r>
          <w:r w:rsidDel="00E2587A">
            <w:delText>surveillance cameras.</w:delText>
          </w:r>
          <w:r w:rsidRPr="00421B27" w:rsidDel="00E2587A">
            <w:delText xml:space="preserve"> </w:delText>
          </w:r>
          <w:r w:rsidR="005A7B2B" w:rsidDel="00E2587A">
            <w:delText>When I determined that the loading of the Cybertruck was nearly complete, I couldn’t resist the urge to pull a fast one on these criminals.</w:delText>
          </w:r>
        </w:del>
      </w:ins>
    </w:p>
    <w:p w14:paraId="791719F1" w14:textId="273AF155" w:rsidR="005A7B2B" w:rsidDel="00E2587A" w:rsidRDefault="005A7B2B" w:rsidP="00421B27">
      <w:pPr>
        <w:pStyle w:val="BodyNormal"/>
        <w:rPr>
          <w:ins w:id="9646" w:author="Author"/>
          <w:del w:id="9647" w:author="Author"/>
        </w:rPr>
      </w:pPr>
      <w:ins w:id="9648" w:author="Author">
        <w:del w:id="9649" w:author="Author">
          <w:r w:rsidDel="00E2587A">
            <w:delText>I fired up my Tesla Maintenance Manager exploit and located this particular Cybertruck. When the auto parts store opened its garage door</w:delText>
          </w:r>
          <w:r w:rsidR="007D58F0" w:rsidDel="00E2587A">
            <w:delText xml:space="preserve"> to allow a small car</w:delText>
          </w:r>
          <w:r w:rsidR="0057583C" w:rsidDel="00E2587A">
            <w:delText>motorcycle</w:delText>
          </w:r>
          <w:r w:rsidR="007D58F0" w:rsidDel="00E2587A">
            <w:delText xml:space="preserve"> to leave</w:delText>
          </w:r>
          <w:r w:rsidDel="00E2587A">
            <w:delText>, I started the vehicle</w:delText>
          </w:r>
          <w:r w:rsidR="007D58F0" w:rsidDel="00E2587A">
            <w:delText>Cybertruck</w:delText>
          </w:r>
          <w:r w:rsidDel="00E2587A">
            <w:delText xml:space="preserve"> and programmed it to drive directly to the </w:delText>
          </w:r>
          <w:r w:rsidRPr="00FA271D" w:rsidDel="00E2587A">
            <w:delText>FBI building on West Roosevelt Road</w:delText>
          </w:r>
          <w:r w:rsidDel="00E2587A">
            <w:delText>. The truck roared away at full acceleration and was a block away before the mobsters realized what had happened.</w:delText>
          </w:r>
        </w:del>
      </w:ins>
    </w:p>
    <w:p w14:paraId="23B10E63" w14:textId="04138FCC" w:rsidR="005A7B2B" w:rsidDel="00E2587A" w:rsidRDefault="005A7B2B" w:rsidP="00421B27">
      <w:pPr>
        <w:pStyle w:val="BodyNormal"/>
        <w:rPr>
          <w:ins w:id="9650" w:author="Author"/>
          <w:del w:id="9651" w:author="Author"/>
        </w:rPr>
      </w:pPr>
      <w:ins w:id="9652" w:author="Author">
        <w:del w:id="9653" w:author="Author">
          <w:r w:rsidDel="00E2587A">
            <w:delText>When informed of the runaway truck with the week’s distribution, Dr. Morton's staff attempted to regain control of the Tesla Cybertruck. Fortunately, I was ready for that. I removed this particular truck from the In-Service list, and they could not locate it.</w:delText>
          </w:r>
        </w:del>
      </w:ins>
    </w:p>
    <w:p w14:paraId="24DDEF52" w14:textId="621ED58C" w:rsidR="00966722" w:rsidDel="00E2587A" w:rsidRDefault="005A7B2B" w:rsidP="00421B27">
      <w:pPr>
        <w:pStyle w:val="BodyNormal"/>
        <w:rPr>
          <w:ins w:id="9654" w:author="Author"/>
          <w:del w:id="9655" w:author="Author"/>
        </w:rPr>
      </w:pPr>
      <w:ins w:id="9656" w:author="Author">
        <w:del w:id="9657" w:author="Author">
          <w:r w:rsidDel="00E2587A">
            <w:delText>They gave chase in a private vehicle, but I</w:delText>
          </w:r>
          <w:r w:rsidR="003F351D" w:rsidDel="00E2587A">
            <w:delText>the Cybertruck</w:delText>
          </w:r>
          <w:r w:rsidDel="00E2587A">
            <w:delText xml:space="preserve"> had a head start and arrived at the FBI entrance gate well ahead of my</w:delText>
          </w:r>
          <w:r w:rsidR="003F351D" w:rsidDel="00E2587A">
            <w:delText>its</w:delText>
          </w:r>
          <w:r w:rsidDel="00E2587A">
            <w:delText xml:space="preserve"> pursuers. I sent an anonymous text message to the FBI receptionist.</w:delText>
          </w:r>
        </w:del>
      </w:ins>
    </w:p>
    <w:p w14:paraId="74DA6C61" w14:textId="53F35312" w:rsidR="005A7B2B" w:rsidDel="00E2587A" w:rsidRDefault="005A7B2B" w:rsidP="00421B27">
      <w:pPr>
        <w:pStyle w:val="BodyNormal"/>
        <w:rPr>
          <w:ins w:id="9658" w:author="Author"/>
          <w:del w:id="9659" w:author="Author"/>
        </w:rPr>
      </w:pPr>
    </w:p>
    <w:p w14:paraId="2483065D" w14:textId="39CE028F" w:rsidR="005A7B2B" w:rsidRPr="005A7B2B" w:rsidDel="00E2587A" w:rsidRDefault="005A7B2B">
      <w:pPr>
        <w:pStyle w:val="BodyNormal"/>
        <w:ind w:right="576" w:firstLine="0"/>
        <w:rPr>
          <w:ins w:id="9660" w:author="Author"/>
          <w:del w:id="9661" w:author="Author"/>
          <w:i/>
          <w:iCs/>
          <w:rPrChange w:id="9662" w:author="Author">
            <w:rPr>
              <w:ins w:id="9663" w:author="Author"/>
              <w:del w:id="9664" w:author="Author"/>
            </w:rPr>
          </w:rPrChange>
        </w:rPr>
        <w:pPrChange w:id="9665" w:author="Author">
          <w:pPr>
            <w:pStyle w:val="BodyNormal"/>
          </w:pPr>
        </w:pPrChange>
      </w:pPr>
      <w:ins w:id="9666" w:author="Author">
        <w:del w:id="9667" w:author="Author">
          <w:r w:rsidRPr="005A7B2B" w:rsidDel="00E2587A">
            <w:rPr>
              <w:i/>
              <w:iCs/>
              <w:rPrChange w:id="9668" w:author="Author">
                <w:rPr/>
              </w:rPrChange>
            </w:rPr>
            <w:delText>Dear FBI.</w:delText>
          </w:r>
        </w:del>
      </w:ins>
    </w:p>
    <w:p w14:paraId="6DB1653C" w14:textId="7BF9F346" w:rsidR="005A7B2B" w:rsidRPr="005A7B2B" w:rsidDel="00E2587A" w:rsidRDefault="005A7B2B">
      <w:pPr>
        <w:pStyle w:val="BodyNormal"/>
        <w:ind w:right="576" w:firstLine="0"/>
        <w:rPr>
          <w:ins w:id="9669" w:author="Author"/>
          <w:del w:id="9670" w:author="Author"/>
          <w:i/>
          <w:iCs/>
          <w:rPrChange w:id="9671" w:author="Author">
            <w:rPr>
              <w:ins w:id="9672" w:author="Author"/>
              <w:del w:id="9673" w:author="Author"/>
            </w:rPr>
          </w:rPrChange>
        </w:rPr>
        <w:pPrChange w:id="9674" w:author="Author">
          <w:pPr>
            <w:pStyle w:val="BodyNormal"/>
          </w:pPr>
        </w:pPrChange>
      </w:pPr>
      <w:ins w:id="9675" w:author="Author">
        <w:del w:id="9676" w:author="Author">
          <w:r w:rsidRPr="005A7B2B" w:rsidDel="00E2587A">
            <w:rPr>
              <w:i/>
              <w:iCs/>
              <w:rPrChange w:id="9677" w:author="Author">
                <w:rPr/>
              </w:rPrChange>
            </w:rPr>
            <w:delText>A Tesla Cyber</w:delText>
          </w:r>
          <w:r w:rsidDel="00E2587A">
            <w:rPr>
              <w:i/>
              <w:iCs/>
            </w:rPr>
            <w:delText>t</w:delText>
          </w:r>
          <w:r w:rsidRPr="005A7B2B" w:rsidDel="00E2587A">
            <w:rPr>
              <w:i/>
              <w:iCs/>
              <w:rPrChange w:id="9678" w:author="Author">
                <w:rPr/>
              </w:rPrChange>
            </w:rPr>
            <w:delText>ruck, Illinois plate HQT-458, has just stopped at your entrance.</w:delText>
          </w:r>
        </w:del>
      </w:ins>
    </w:p>
    <w:p w14:paraId="073350B6" w14:textId="228B29E5" w:rsidR="005A7B2B" w:rsidRPr="005A7B2B" w:rsidDel="00E2587A" w:rsidRDefault="005A7B2B">
      <w:pPr>
        <w:pStyle w:val="BodyNormal"/>
        <w:ind w:right="576" w:firstLine="0"/>
        <w:rPr>
          <w:ins w:id="9679" w:author="Author"/>
          <w:del w:id="9680" w:author="Author"/>
          <w:i/>
          <w:iCs/>
          <w:rPrChange w:id="9681" w:author="Author">
            <w:rPr>
              <w:ins w:id="9682" w:author="Author"/>
              <w:del w:id="9683" w:author="Author"/>
            </w:rPr>
          </w:rPrChange>
        </w:rPr>
        <w:pPrChange w:id="9684" w:author="Author">
          <w:pPr>
            <w:pStyle w:val="BodyNormal"/>
          </w:pPr>
        </w:pPrChange>
      </w:pPr>
      <w:ins w:id="9685" w:author="Author">
        <w:del w:id="9686" w:author="Author">
          <w:r w:rsidRPr="005A7B2B" w:rsidDel="00E2587A">
            <w:rPr>
              <w:i/>
              <w:iCs/>
              <w:rPrChange w:id="9687" w:author="Author">
                <w:rPr/>
              </w:rPrChange>
            </w:rPr>
            <w:delText>It contains the Albanian Mafia Shqiptare’s entire drug distribution for this week.</w:delText>
          </w:r>
        </w:del>
      </w:ins>
    </w:p>
    <w:p w14:paraId="76434232" w14:textId="6C29B676" w:rsidR="005A7B2B" w:rsidRPr="005A7B2B" w:rsidDel="00E2587A" w:rsidRDefault="005A7B2B">
      <w:pPr>
        <w:pStyle w:val="BodyNormal"/>
        <w:ind w:right="576" w:firstLine="0"/>
        <w:rPr>
          <w:ins w:id="9688" w:author="Author"/>
          <w:del w:id="9689" w:author="Author"/>
          <w:i/>
          <w:iCs/>
          <w:rPrChange w:id="9690" w:author="Author">
            <w:rPr>
              <w:ins w:id="9691" w:author="Author"/>
              <w:del w:id="9692" w:author="Author"/>
            </w:rPr>
          </w:rPrChange>
        </w:rPr>
        <w:pPrChange w:id="9693" w:author="Author">
          <w:pPr>
            <w:pStyle w:val="BodyNormal"/>
          </w:pPr>
        </w:pPrChange>
      </w:pPr>
      <w:ins w:id="9694" w:author="Author">
        <w:del w:id="9695" w:author="Author">
          <w:r w:rsidRPr="005A7B2B" w:rsidDel="00E2587A">
            <w:rPr>
              <w:i/>
              <w:iCs/>
              <w:rPrChange w:id="9696" w:author="Author">
                <w:rPr/>
              </w:rPrChange>
            </w:rPr>
            <w:delText>Sincerely,</w:delText>
          </w:r>
        </w:del>
      </w:ins>
    </w:p>
    <w:p w14:paraId="27081F23" w14:textId="0050B6B6" w:rsidR="005A7B2B" w:rsidRPr="005A7B2B" w:rsidDel="00E2587A" w:rsidRDefault="005A7B2B">
      <w:pPr>
        <w:pStyle w:val="BodyNormal"/>
        <w:ind w:right="576" w:firstLine="0"/>
        <w:rPr>
          <w:ins w:id="9697" w:author="Author"/>
          <w:del w:id="9698" w:author="Author"/>
          <w:i/>
          <w:iCs/>
          <w:rPrChange w:id="9699" w:author="Author">
            <w:rPr>
              <w:ins w:id="9700" w:author="Author"/>
              <w:del w:id="9701" w:author="Author"/>
            </w:rPr>
          </w:rPrChange>
        </w:rPr>
        <w:pPrChange w:id="9702" w:author="Author">
          <w:pPr>
            <w:pStyle w:val="BodyNormal"/>
          </w:pPr>
        </w:pPrChange>
      </w:pPr>
      <w:ins w:id="9703" w:author="Author">
        <w:del w:id="9704" w:author="Author">
          <w:r w:rsidRPr="005A7B2B" w:rsidDel="00E2587A">
            <w:rPr>
              <w:i/>
              <w:iCs/>
              <w:rPrChange w:id="9705" w:author="Author">
                <w:rPr/>
              </w:rPrChange>
            </w:rPr>
            <w:delText>Sarah Finn (a concerned citizen)</w:delText>
          </w:r>
        </w:del>
      </w:ins>
    </w:p>
    <w:p w14:paraId="2B0EA930" w14:textId="337E126D" w:rsidR="005A7B2B" w:rsidDel="00E2587A" w:rsidRDefault="005A7B2B" w:rsidP="00421B27">
      <w:pPr>
        <w:pStyle w:val="BodyNormal"/>
        <w:rPr>
          <w:ins w:id="9706" w:author="Author"/>
          <w:del w:id="9707" w:author="Author"/>
        </w:rPr>
      </w:pPr>
    </w:p>
    <w:p w14:paraId="425F8CB2" w14:textId="080A70E7" w:rsidR="004C1CEC" w:rsidDel="00E2587A" w:rsidRDefault="005A7B2B" w:rsidP="004C1CEC">
      <w:pPr>
        <w:pStyle w:val="BodyNormal"/>
        <w:rPr>
          <w:ins w:id="9708" w:author="Author"/>
          <w:del w:id="9709" w:author="Author"/>
        </w:rPr>
      </w:pPr>
      <w:ins w:id="9710" w:author="Author">
        <w:del w:id="9711" w:author="Author">
          <w:r w:rsidDel="00E2587A">
            <w:delText xml:space="preserve">I submitted </w:delText>
          </w:r>
          <w:r w:rsidR="007D58F0" w:rsidRPr="007D58F0" w:rsidDel="00E2587A">
            <w:delText xml:space="preserve">acquiesced </w:delText>
          </w:r>
          <w:r w:rsidDel="00E2587A">
            <w:delText>to the perverse pleasure of watching the mob’s reaction to my caper</w:delText>
          </w:r>
          <w:r w:rsidR="007D58F0" w:rsidDel="00E2587A">
            <w:delText>,</w:delText>
          </w:r>
          <w:r w:rsidDel="00E2587A">
            <w:delText>. F</w:delText>
          </w:r>
          <w:r w:rsidR="007D58F0" w:rsidDel="00E2587A">
            <w:delText>f</w:delText>
          </w:r>
          <w:r w:rsidDel="00E2587A">
            <w:delText>rom the store’s staff screaming at each other as the Tesla Cybertruck sped away to the desperate text messages from Morton’s staff trying to regain control of the vehicle. Across the street, the mob’s pursuit vehicle watched helplessly as FBI personnel poured out of the building and surrounded the Cybertruck. As my last act in this caper</w:delText>
          </w:r>
          <w:r w:rsidR="004C1CEC" w:rsidDel="00E2587A">
            <w:delText>adventure</w:delText>
          </w:r>
          <w:r w:rsidDel="00E2587A">
            <w:delText>, I unlocked the truck and put it into manual mode. Unfortunately, the Cybertruck did not contain the requisite distribution list and other information</w:delText>
          </w:r>
          <w:r w:rsidR="007D58F0" w:rsidDel="00E2587A">
            <w:delText>, but the FBI had the Mafia Shqiptare’s weekly drug shipment to inspect and destroy.</w:delText>
          </w:r>
          <w:r w:rsidDel="00E2587A">
            <w:delText>.</w:delText>
          </w:r>
        </w:del>
      </w:ins>
    </w:p>
    <w:p w14:paraId="606A5628" w14:textId="15082F13" w:rsidR="00433180" w:rsidDel="00E2587A" w:rsidRDefault="004C1CEC" w:rsidP="004C1CEC">
      <w:pPr>
        <w:pStyle w:val="BodyNormal"/>
        <w:rPr>
          <w:ins w:id="9712" w:author="Author"/>
          <w:del w:id="9713" w:author="Author"/>
        </w:rPr>
        <w:sectPr w:rsidR="00433180" w:rsidDel="00E2587A" w:rsidSect="003135B1">
          <w:type w:val="oddPage"/>
          <w:pgSz w:w="8640" w:h="12960" w:code="1"/>
          <w:pgMar w:top="720" w:right="720" w:bottom="720" w:left="720" w:header="720" w:footer="720" w:gutter="720"/>
          <w:cols w:space="720"/>
          <w:titlePg/>
          <w:docGrid w:linePitch="360"/>
        </w:sectPr>
      </w:pPr>
      <w:ins w:id="9714" w:author="Author">
        <w:del w:id="9715" w:author="Author">
          <w:r w:rsidDel="00E2587A">
            <w:delText>While I paid for some training on the handling of Glock-19 pistols and AR-15 assault rifles at a gun range in neighboring Indiana, I made a personal decision never to use such weaponry in my efforts. Surveying the staff at the mob’s auto parts store, all the employees were packing.</w:delText>
          </w:r>
          <w:r w:rsidR="0057583C" w:rsidDel="00E2587A">
            <w:delText>, and</w:delText>
          </w:r>
          <w:r w:rsidDel="00E2587A">
            <w:delText xml:space="preserve"> S</w:delText>
          </w:r>
          <w:r w:rsidR="0057583C" w:rsidDel="00E2587A">
            <w:delText>s</w:delText>
          </w:r>
          <w:r w:rsidDel="00E2587A">
            <w:delText>ome carried illegal AR-15 class assault rifles.  It would be foolish for me to tangle face-to-face with these people, no matter how good my street fighting skills</w:delText>
          </w:r>
          <w:r w:rsidR="002518ED" w:rsidDel="00E2587A">
            <w:delText xml:space="preserve"> are</w:delText>
          </w:r>
          <w:r w:rsidDel="00E2587A">
            <w:delText>.</w:delText>
          </w:r>
          <w:r w:rsidR="00433180" w:rsidDel="00E2587A">
            <w:delText xml:space="preserve">   </w:delText>
          </w:r>
        </w:del>
      </w:ins>
    </w:p>
    <w:p w14:paraId="4C662471" w14:textId="60BCBA79" w:rsidR="00433180" w:rsidDel="00E2587A" w:rsidRDefault="00433180" w:rsidP="00433180">
      <w:pPr>
        <w:pStyle w:val="ASubheadLevel1"/>
        <w:rPr>
          <w:ins w:id="9716" w:author="Author"/>
          <w:del w:id="9717" w:author="Author"/>
        </w:rPr>
      </w:pPr>
      <w:ins w:id="9718" w:author="Author">
        <w:del w:id="9719" w:author="Author">
          <w:r w:rsidDel="00E2587A">
            <w:delText>Mob Money, Part Deux</w:delText>
          </w:r>
        </w:del>
      </w:ins>
    </w:p>
    <w:p w14:paraId="411415F4" w14:textId="215EF80E" w:rsidR="00433180" w:rsidDel="00E2587A" w:rsidRDefault="00433180" w:rsidP="00433180">
      <w:pPr>
        <w:pStyle w:val="BodyNormal"/>
        <w:rPr>
          <w:ins w:id="9720" w:author="Author"/>
          <w:del w:id="9721" w:author="Author"/>
        </w:rPr>
      </w:pPr>
      <w:ins w:id="9722" w:author="Author">
        <w:del w:id="9723" w:author="Author">
          <w:r w:rsidDel="00E2587A">
            <w:delText xml:space="preserve">My next opportunity to cause the Albanian Mafia some discomfort presented itself with chat messages arranging the transfer of $20 million in cash to Arsen Murka in New York City. I had a week to plan my interference.    </w:delText>
          </w:r>
        </w:del>
      </w:ins>
    </w:p>
    <w:p w14:paraId="562D2AAD" w14:textId="4F7F3A8E" w:rsidR="00C51414" w:rsidDel="00E2587A" w:rsidRDefault="00433180" w:rsidP="00433180">
      <w:pPr>
        <w:pStyle w:val="BodyNormal"/>
        <w:rPr>
          <w:ins w:id="9724" w:author="Author"/>
          <w:del w:id="9725" w:author="Author"/>
        </w:rPr>
      </w:pPr>
      <w:ins w:id="9726" w:author="Author">
        <w:del w:id="9727" w:author="Author">
          <w:r w:rsidDel="00E2587A">
            <w:delText xml:space="preserve">The mob’s staff </w:delText>
          </w:r>
          <w:r w:rsidR="00C51414" w:rsidDel="00E2587A">
            <w:delText>hired a service company</w:delText>
          </w:r>
          <w:r w:rsidR="0057583C" w:rsidDel="00E2587A">
            <w:delText xml:space="preserve">, </w:delText>
          </w:r>
          <w:r w:rsidR="009F43E1" w:rsidDel="00E2587A">
            <w:delText xml:space="preserve">Great Lakes </w:delText>
          </w:r>
          <w:r w:rsidR="0057583C" w:rsidDel="00E2587A">
            <w:delText>Trip Outfitters,</w:delText>
          </w:r>
          <w:r w:rsidR="00C51414" w:rsidDel="00E2587A">
            <w:delText xml:space="preserve"> to prep the Tesla SUV before delivering it to Gichi Gami Recycling. </w:delText>
          </w:r>
          <w:r w:rsidR="009F43E1" w:rsidDel="00E2587A">
            <w:delText xml:space="preserve">Outfitters </w:delText>
          </w:r>
          <w:r w:rsidR="00C51414" w:rsidDel="00E2587A">
            <w:delText>They would kit the vehicle with sandwiches and other goodies, plus a six-bottle supply of Rakija, Albanian alcohol similar to Vodka. It occurred to me that if I could spike the Rakija bottles with R</w:delText>
          </w:r>
          <w:r w:rsidR="00C51414" w:rsidRPr="00C51414" w:rsidDel="00E2587A">
            <w:delText>ohypnol</w:delText>
          </w:r>
          <w:r w:rsidR="00C51414" w:rsidDel="00E2587A">
            <w:delText xml:space="preserve"> (Roofies), I could put the delivery boys to sleep and make off with their loot.</w:delText>
          </w:r>
        </w:del>
      </w:ins>
    </w:p>
    <w:p w14:paraId="65F847E0" w14:textId="57882545" w:rsidR="00C51414" w:rsidDel="00E2587A" w:rsidRDefault="00C51414" w:rsidP="00433180">
      <w:pPr>
        <w:pStyle w:val="BodyNormal"/>
        <w:rPr>
          <w:ins w:id="9728" w:author="Author"/>
          <w:del w:id="9729" w:author="Author"/>
        </w:rPr>
      </w:pPr>
      <w:ins w:id="9730" w:author="Author">
        <w:del w:id="9731" w:author="Author">
          <w:r w:rsidDel="00E2587A">
            <w:delText>Dagmara jumped into action, procuring six bottles of Rakija and a supply of Rohypnol tablets. We spiked the Rakija and six water bottles together, but I declined her request to come along, for I never want to put her in danger.</w:delText>
          </w:r>
        </w:del>
      </w:ins>
    </w:p>
    <w:p w14:paraId="75789F40" w14:textId="6AA5C5F6" w:rsidR="009F43E1" w:rsidDel="00E2587A" w:rsidRDefault="009F43E1" w:rsidP="00433180">
      <w:pPr>
        <w:pStyle w:val="BodyNormal"/>
        <w:rPr>
          <w:ins w:id="9732" w:author="Author"/>
          <w:del w:id="9733" w:author="Author"/>
        </w:rPr>
      </w:pPr>
      <w:ins w:id="9734" w:author="Author">
        <w:del w:id="9735" w:author="Author">
          <w:r w:rsidDel="00E2587A">
            <w:delText>This time, I installed my exploit on the Trip Outfitters business computer and began monitoring their usage of the Tesla RoboTaxies. The action started on a Thursday with the order of a Tesla SUV. After they kitted the vehicle with snacks, chilled water bottles, and the Rakija Vodka, they sent it on to Gichi Gami Recycling. I took control of the Tesla SUV right after it left Trip Outfitters and directed it to a Recharging Station. At the Recharging Station, I set the surveillance cameras to loop mode, brazenly pulled my Tesla alongside, and swapped the water and Vodka bottles with my spiked versions. Nobody questioned my activities.</w:delText>
          </w:r>
        </w:del>
      </w:ins>
    </w:p>
    <w:p w14:paraId="675048A2" w14:textId="7803B747" w:rsidR="009F43E1" w:rsidDel="00E2587A" w:rsidRDefault="009F43E1" w:rsidP="00433180">
      <w:pPr>
        <w:pStyle w:val="BodyNormal"/>
        <w:rPr>
          <w:ins w:id="9736" w:author="Author"/>
          <w:del w:id="9737" w:author="Author"/>
        </w:rPr>
      </w:pPr>
      <w:ins w:id="9738" w:author="Author">
        <w:del w:id="9739" w:author="Author">
          <w:r w:rsidDel="00E2587A">
            <w:delText>Like my previous caper, I parked outside the Mafia junkyard</w:delText>
          </w:r>
          <w:r w:rsidR="00691496" w:rsidDel="00E2587A">
            <w:delText>.</w:delText>
          </w:r>
          <w:r w:rsidDel="00E2587A">
            <w:delText xml:space="preserve"> and</w:delText>
          </w:r>
          <w:r w:rsidR="00691496" w:rsidDel="00E2587A">
            <w:delText>I</w:delText>
          </w:r>
          <w:r w:rsidDel="00E2587A">
            <w:delText xml:space="preserve"> observed them putting the $20 million cash</w:delText>
          </w:r>
          <w:r w:rsidR="00691496" w:rsidDel="00E2587A">
            <w:delText>, about twenty duffle bags,</w:delText>
          </w:r>
          <w:r w:rsidDel="00E2587A">
            <w:delText xml:space="preserve"> into the Tesla SUV. $20 million cash required about twenty duffle bags. The two mob delivery boys got in, programmed the trip to New York City, and started their journey. I followed dutifully in Convoy mode, </w:delText>
          </w:r>
          <w:r w:rsidR="00C3633A" w:rsidDel="00E2587A">
            <w:delText>crossing Indiana and into Ohio on Interstate 90. Near Cleveland, Ohio, I directed the mob vehicle into an Ohio rest stop, parking it away from most of the travelers.</w:delText>
          </w:r>
          <w:r w:rsidR="008F2553" w:rsidDel="00E2587A">
            <w:delText xml:space="preserve"> Using my smartphone, I set the Rest Stop’s surveillance cameras to loop mode, effectively masking my activities. </w:delText>
          </w:r>
          <w:r w:rsidR="00C3633A" w:rsidDel="00E2587A">
            <w:delText xml:space="preserve"> Sure enough, the two mob delivery boys were sound asleep, almost catatonic. </w:delText>
          </w:r>
          <w:r w:rsidR="008F2553" w:rsidDel="00E2587A">
            <w:delText>To be safe, I used industrial-strength zip ties to bind their hands and feet.</w:delText>
          </w:r>
          <w:r w:rsidR="00C3633A" w:rsidDel="00E2587A">
            <w:delText>Using my smartphone, I set the Rest Stop’s surveillance cameras to loop mode, effectively masking my activities.</w:delText>
          </w:r>
          <w:r w:rsidDel="00E2587A">
            <w:delText xml:space="preserve">and halfway through </w:delText>
          </w:r>
        </w:del>
      </w:ins>
    </w:p>
    <w:p w14:paraId="01BEF23F" w14:textId="72FC75A3" w:rsidR="008F2553" w:rsidDel="00E2587A" w:rsidRDefault="00C3633A" w:rsidP="00433180">
      <w:pPr>
        <w:pStyle w:val="BodyNormal"/>
        <w:rPr>
          <w:ins w:id="9740" w:author="Author"/>
          <w:del w:id="9741" w:author="Author"/>
        </w:rPr>
      </w:pPr>
      <w:ins w:id="9742" w:author="Author">
        <w:del w:id="9743" w:author="Author">
          <w:r w:rsidDel="00E2587A">
            <w:delText xml:space="preserve">I quickly transferred the twenty duffle bags of cash to my Tesla SUV, </w:delText>
          </w:r>
          <w:r w:rsidR="003748F3" w:rsidDel="00E2587A">
            <w:delText>and erased my tampering with the Rest Stop’s surveillance cameras. I drove away with the loot in my Tesla SUV, leaving the delivery boys sleeping at Rest Stop. After recharging, I made it back to Chicago in four hours. Getting out near an “L” station, I vectored the Tesla SUV to the Chicago IRS facility. At home, I watched the SUV find a space in the IRS parking lot and shut down.</w:delText>
          </w:r>
        </w:del>
      </w:ins>
    </w:p>
    <w:p w14:paraId="36991F23" w14:textId="5E9371B9" w:rsidR="00C3633A" w:rsidDel="00E2587A" w:rsidRDefault="003748F3" w:rsidP="00433180">
      <w:pPr>
        <w:pStyle w:val="BodyNormal"/>
        <w:rPr>
          <w:ins w:id="9744" w:author="Author"/>
          <w:del w:id="9745" w:author="Author"/>
        </w:rPr>
      </w:pPr>
      <w:ins w:id="9746" w:author="Author">
        <w:del w:id="9747" w:author="Author">
          <w:r w:rsidDel="00E2587A">
            <w:delText xml:space="preserve"> My last move in this act of defiance was to send a text message to the IRS management informing them of the twenty million in Albanian Mafia cash in their parking lot.</w:delText>
          </w:r>
          <w:r w:rsidR="008F2553" w:rsidDel="00E2587A">
            <w:delText xml:space="preserve"> </w:delText>
          </w:r>
        </w:del>
      </w:ins>
    </w:p>
    <w:p w14:paraId="064170E1" w14:textId="319C63C4" w:rsidR="008F2553" w:rsidDel="00E2587A" w:rsidRDefault="008F2553" w:rsidP="00433180">
      <w:pPr>
        <w:pStyle w:val="BodyNormal"/>
        <w:rPr>
          <w:ins w:id="9748" w:author="Author"/>
          <w:del w:id="9749" w:author="Author"/>
        </w:rPr>
      </w:pPr>
      <w:ins w:id="9750" w:author="Author">
        <w:del w:id="9751" w:author="Author">
          <w:r w:rsidDel="00E2587A">
            <w:delText>As a final dirty trick, I sent an untraceable text message to the Ohio State Police, informing them that a Tesla SUV with two unconscious and tied-up occupants was at the Cleveland Interstate 90 Rest Area. It turned out that one of the delivery boys had an outstanding warrant for his arrest.</w:delText>
          </w:r>
        </w:del>
      </w:ins>
    </w:p>
    <w:p w14:paraId="073E2B10" w14:textId="0DA73C3D" w:rsidR="003748F3" w:rsidDel="00E2587A" w:rsidRDefault="003748F3" w:rsidP="00433180">
      <w:pPr>
        <w:pStyle w:val="BodyNormal"/>
        <w:rPr>
          <w:ins w:id="9752" w:author="Author"/>
          <w:del w:id="9753" w:author="Author"/>
        </w:rPr>
        <w:sectPr w:rsidR="003748F3" w:rsidDel="00E2587A" w:rsidSect="003135B1">
          <w:pgSz w:w="8640" w:h="12960" w:code="1"/>
          <w:pgMar w:top="720" w:right="720" w:bottom="720" w:left="720" w:header="720" w:footer="720" w:gutter="720"/>
          <w:cols w:space="720"/>
          <w:titlePg/>
          <w:docGrid w:linePitch="360"/>
        </w:sectPr>
      </w:pPr>
      <w:ins w:id="9754" w:author="Author">
        <w:del w:id="9755" w:author="Author">
          <w:r w:rsidDel="00E2587A">
            <w:delText xml:space="preserve">Once again, I allowed myself the perverse pleasure of reading Dr. Morton’s text messages about the stolen $20 million in cash.  </w:delText>
          </w:r>
          <w:r w:rsidR="00F92AA4" w:rsidDel="00E2587A">
            <w:delText xml:space="preserve">He remained clueless that my exploit was resident in his system and that I was monitoring his chat messages. Some chat exchanges suggested that Morton and his staff blamed the Chicago Police for the thefts.    </w:delText>
          </w:r>
        </w:del>
      </w:ins>
    </w:p>
    <w:p w14:paraId="7E647FC8" w14:textId="24956A82" w:rsidR="003748F3" w:rsidRPr="000E72EA" w:rsidDel="00E2587A" w:rsidRDefault="003748F3" w:rsidP="003748F3">
      <w:pPr>
        <w:pStyle w:val="ChapterNumber"/>
        <w:rPr>
          <w:ins w:id="9756" w:author="Author"/>
          <w:del w:id="9757" w:author="Author"/>
          <w:rFonts w:eastAsia="MS Gothic" w:cs="Arial"/>
        </w:rPr>
      </w:pPr>
      <w:ins w:id="9758" w:author="Author">
        <w:del w:id="9759" w:author="Author">
          <w:r w:rsidRPr="000E72EA" w:rsidDel="00E2587A">
            <w:rPr>
              <w:rFonts w:eastAsia="MS Gothic" w:cs="Arial"/>
            </w:rPr>
            <w:delText>CHAPTER XXX</w:delText>
          </w:r>
        </w:del>
      </w:ins>
    </w:p>
    <w:p w14:paraId="708724B3" w14:textId="69E95242" w:rsidR="003748F3" w:rsidRPr="00605E6D" w:rsidDel="00E2587A" w:rsidRDefault="003748F3" w:rsidP="003748F3">
      <w:pPr>
        <w:pStyle w:val="ChapterTitle"/>
        <w:rPr>
          <w:ins w:id="9760" w:author="Author"/>
          <w:del w:id="9761" w:author="Author"/>
        </w:rPr>
      </w:pPr>
      <w:ins w:id="9762" w:author="Author">
        <w:del w:id="9763" w:author="Author">
          <w:r w:rsidDel="00E2587A">
            <w:delText>Officer Merrick</w:delText>
          </w:r>
        </w:del>
      </w:ins>
    </w:p>
    <w:p w14:paraId="0B97C969" w14:textId="62870149" w:rsidR="003748F3" w:rsidRPr="00605E6D" w:rsidDel="00E2587A" w:rsidRDefault="008F2553" w:rsidP="003748F3">
      <w:pPr>
        <w:pStyle w:val="ASubheadLevel1"/>
        <w:rPr>
          <w:ins w:id="9764" w:author="Author"/>
          <w:del w:id="9765" w:author="Author"/>
        </w:rPr>
      </w:pPr>
      <w:ins w:id="9766" w:author="Author">
        <w:del w:id="9767" w:author="Author">
          <w:r w:rsidDel="00E2587A">
            <w:delText>T</w:delText>
          </w:r>
          <w:r w:rsidR="00BB5B2C" w:rsidDel="00E2587A">
            <w:delText>Assassinating a Policeman</w:delText>
          </w:r>
          <w:r w:rsidDel="00E2587A">
            <w:delText>he Hit Job</w:delText>
          </w:r>
          <w:r w:rsidR="003748F3" w:rsidDel="00E2587A">
            <w:delText>Learning About The Merricks</w:delText>
          </w:r>
        </w:del>
      </w:ins>
    </w:p>
    <w:p w14:paraId="596D7901" w14:textId="41F35AE1" w:rsidR="003748F3" w:rsidDel="00E2587A" w:rsidRDefault="00A01EDC" w:rsidP="003748F3">
      <w:pPr>
        <w:pStyle w:val="BodyNormal"/>
        <w:rPr>
          <w:ins w:id="9768" w:author="Author"/>
          <w:del w:id="9769" w:author="Author"/>
        </w:rPr>
      </w:pPr>
      <w:ins w:id="9770" w:author="Author">
        <w:del w:id="9771" w:author="Author">
          <w:r w:rsidDel="00E2587A">
            <w:rPr>
              <w:rFonts w:eastAsia="Calibri" w:cs="Times New Roman"/>
              <w:color w:val="000000"/>
            </w:rPr>
            <w:delText>The date was Tuesday, June 19</w:delText>
          </w:r>
          <w:r w:rsidRPr="00A01EDC" w:rsidDel="00E2587A">
            <w:rPr>
              <w:rFonts w:eastAsia="Calibri" w:cs="Times New Roman"/>
              <w:color w:val="000000"/>
              <w:vertAlign w:val="superscript"/>
              <w:rPrChange w:id="9772" w:author="Author">
                <w:rPr>
                  <w:rFonts w:eastAsia="Calibri" w:cs="Times New Roman"/>
                  <w:color w:val="000000"/>
                </w:rPr>
              </w:rPrChange>
            </w:rPr>
            <w:delText>th</w:delText>
          </w:r>
          <w:r w:rsidDel="00E2587A">
            <w:rPr>
              <w:rFonts w:eastAsia="Calibri" w:cs="Times New Roman"/>
              <w:color w:val="000000"/>
            </w:rPr>
            <w:delText>. I was working intensely on a Python application for Cod</w:delText>
          </w:r>
          <w:r w:rsidR="00180448" w:rsidDel="00E2587A">
            <w:rPr>
              <w:rFonts w:eastAsia="Calibri" w:cs="Times New Roman"/>
              <w:color w:val="000000"/>
            </w:rPr>
            <w:delText>lb</w:delText>
          </w:r>
          <w:r w:rsidDel="00E2587A">
            <w:rPr>
              <w:rFonts w:eastAsia="Calibri" w:cs="Times New Roman"/>
              <w:color w:val="000000"/>
            </w:rPr>
            <w:delText>y Cantrel</w:delText>
          </w:r>
          <w:r w:rsidR="00180448" w:rsidDel="00E2587A">
            <w:rPr>
              <w:rFonts w:eastAsia="Calibri" w:cs="Times New Roman"/>
              <w:color w:val="000000"/>
            </w:rPr>
            <w:delText>ottrel</w:delText>
          </w:r>
          <w:r w:rsidDel="00E2587A">
            <w:rPr>
              <w:rFonts w:eastAsia="Calibri" w:cs="Times New Roman"/>
              <w:color w:val="000000"/>
            </w:rPr>
            <w:delText>l, testing it repeatedly until I was satisfied that it was ready to deliver to our customer. At 10 o’clock, I found the time to inspect the recent chat messages Dr. Morton and his staff exchanged.</w:delText>
          </w:r>
          <w:r w:rsidR="003748F3" w:rsidRPr="006F7A9C" w:rsidDel="00E2587A">
            <w:rPr>
              <w:rFonts w:eastAsia="Calibri" w:cs="Times New Roman"/>
              <w:color w:val="000000"/>
            </w:rPr>
            <w:delText xml:space="preserve">I </w:delText>
          </w:r>
          <w:r w:rsidR="003748F3" w:rsidDel="00E2587A">
            <w:rPr>
              <w:rFonts w:eastAsia="Calibri" w:cs="Times New Roman"/>
              <w:color w:val="000000"/>
            </w:rPr>
            <w:delText>reinstalled</w:delText>
          </w:r>
        </w:del>
      </w:ins>
    </w:p>
    <w:p w14:paraId="298EF230" w14:textId="2498DE64" w:rsidR="00A01EDC" w:rsidDel="00E2587A" w:rsidRDefault="00C51414" w:rsidP="00433180">
      <w:pPr>
        <w:pStyle w:val="BodyNormal"/>
        <w:rPr>
          <w:ins w:id="9773" w:author="Author"/>
          <w:del w:id="9774" w:author="Author"/>
        </w:rPr>
      </w:pPr>
      <w:ins w:id="9775" w:author="Author">
        <w:del w:id="9776" w:author="Author">
          <w:r w:rsidDel="00E2587A">
            <w:delText xml:space="preserve"> </w:delText>
          </w:r>
          <w:r w:rsidR="00A01EDC" w:rsidDel="00E2587A">
            <w:delText xml:space="preserve">The content </w:delText>
          </w:r>
          <w:r w:rsidR="00180448" w:rsidDel="00E2587A">
            <w:delText>shocked me to my bone marrow.</w:delText>
          </w:r>
          <w:r w:rsidR="00A01EDC" w:rsidDel="00E2587A">
            <w:delText>was shocking.</w:delText>
          </w:r>
        </w:del>
      </w:ins>
    </w:p>
    <w:p w14:paraId="7E6A9563" w14:textId="17986624" w:rsidR="00A01EDC" w:rsidDel="00E2587A" w:rsidRDefault="00A01EDC" w:rsidP="00433180">
      <w:pPr>
        <w:pStyle w:val="BodyNormal"/>
        <w:rPr>
          <w:ins w:id="9777" w:author="Author"/>
          <w:del w:id="9778" w:author="Author"/>
        </w:rPr>
      </w:pPr>
    </w:p>
    <w:p w14:paraId="04E123D4" w14:textId="02011494" w:rsidR="00433180" w:rsidRPr="00A01EDC" w:rsidDel="00E2587A" w:rsidRDefault="00A01EDC" w:rsidP="00433180">
      <w:pPr>
        <w:pStyle w:val="BodyNormal"/>
        <w:rPr>
          <w:ins w:id="9779" w:author="Author"/>
          <w:del w:id="9780" w:author="Author"/>
          <w:i/>
          <w:iCs/>
          <w:rPrChange w:id="9781" w:author="Author">
            <w:rPr>
              <w:ins w:id="9782" w:author="Author"/>
              <w:del w:id="9783" w:author="Author"/>
            </w:rPr>
          </w:rPrChange>
        </w:rPr>
      </w:pPr>
      <w:ins w:id="9784" w:author="Author">
        <w:del w:id="9785" w:author="Author">
          <w:r w:rsidRPr="00A01EDC" w:rsidDel="00E2587A">
            <w:rPr>
              <w:i/>
              <w:iCs/>
              <w:rPrChange w:id="9786" w:author="Author">
                <w:rPr/>
              </w:rPrChange>
            </w:rPr>
            <w:delText>“Chicago Police are planning an undercover op to attempt a drug buy</w:delText>
          </w:r>
          <w:r w:rsidR="00E85756" w:rsidDel="00E2587A">
            <w:rPr>
              <w:i/>
              <w:iCs/>
            </w:rPr>
            <w:delText xml:space="preserve"> from us</w:delText>
          </w:r>
          <w:r w:rsidRPr="00A01EDC" w:rsidDel="00E2587A">
            <w:rPr>
              <w:i/>
              <w:iCs/>
              <w:rPrChange w:id="9787" w:author="Author">
                <w:rPr/>
              </w:rPrChange>
            </w:rPr>
            <w:delText>. Some undercover cop</w:delText>
          </w:r>
          <w:r w:rsidR="00E85756" w:rsidDel="00E2587A">
            <w:rPr>
              <w:i/>
              <w:iCs/>
            </w:rPr>
            <w:delText xml:space="preserve"> named</w:delText>
          </w:r>
          <w:r w:rsidRPr="00A01EDC" w:rsidDel="00E2587A">
            <w:rPr>
              <w:i/>
              <w:iCs/>
              <w:rPrChange w:id="9788" w:author="Author">
                <w:rPr/>
              </w:rPrChange>
            </w:rPr>
            <w:delText xml:space="preserve"> Mackenzie Merrick is planning to approach Besim Morina at Bar Etna tonight around midnight.”</w:delText>
          </w:r>
          <w:r w:rsidR="00433180" w:rsidRPr="00A01EDC" w:rsidDel="00E2587A">
            <w:rPr>
              <w:i/>
              <w:iCs/>
              <w:rPrChange w:id="9789" w:author="Author">
                <w:rPr/>
              </w:rPrChange>
            </w:rPr>
            <w:delText xml:space="preserve">  </w:delText>
          </w:r>
        </w:del>
      </w:ins>
    </w:p>
    <w:p w14:paraId="33B0D6E7" w14:textId="7E7F2371" w:rsidR="00A01EDC" w:rsidRPr="00A01EDC" w:rsidDel="00E2587A" w:rsidRDefault="00A01EDC" w:rsidP="00433180">
      <w:pPr>
        <w:pStyle w:val="BodyNormal"/>
        <w:rPr>
          <w:ins w:id="9790" w:author="Author"/>
          <w:del w:id="9791" w:author="Author"/>
          <w:i/>
          <w:iCs/>
          <w:rPrChange w:id="9792" w:author="Author">
            <w:rPr>
              <w:ins w:id="9793" w:author="Author"/>
              <w:del w:id="9794" w:author="Author"/>
            </w:rPr>
          </w:rPrChange>
        </w:rPr>
      </w:pPr>
    </w:p>
    <w:p w14:paraId="35A0ADE5" w14:textId="2ECFBA42" w:rsidR="00A01EDC" w:rsidRPr="00A01EDC" w:rsidDel="00E2587A" w:rsidRDefault="00A01EDC" w:rsidP="00433180">
      <w:pPr>
        <w:pStyle w:val="BodyNormal"/>
        <w:rPr>
          <w:ins w:id="9795" w:author="Author"/>
          <w:del w:id="9796" w:author="Author"/>
          <w:i/>
          <w:iCs/>
          <w:rPrChange w:id="9797" w:author="Author">
            <w:rPr>
              <w:ins w:id="9798" w:author="Author"/>
              <w:del w:id="9799" w:author="Author"/>
            </w:rPr>
          </w:rPrChange>
        </w:rPr>
      </w:pPr>
      <w:ins w:id="9800" w:author="Author">
        <w:del w:id="9801" w:author="Author">
          <w:r w:rsidRPr="00A01EDC" w:rsidDel="00E2587A">
            <w:rPr>
              <w:i/>
              <w:iCs/>
              <w:rPrChange w:id="9802" w:author="Author">
                <w:rPr/>
              </w:rPrChange>
            </w:rPr>
            <w:delText>“Does Merrick have a backup?”</w:delText>
          </w:r>
        </w:del>
      </w:ins>
    </w:p>
    <w:p w14:paraId="00299A66" w14:textId="7229392F" w:rsidR="00A01EDC" w:rsidRPr="00A01EDC" w:rsidDel="00E2587A" w:rsidRDefault="00A01EDC" w:rsidP="00433180">
      <w:pPr>
        <w:pStyle w:val="BodyNormal"/>
        <w:rPr>
          <w:ins w:id="9803" w:author="Author"/>
          <w:del w:id="9804" w:author="Author"/>
          <w:i/>
          <w:iCs/>
          <w:rPrChange w:id="9805" w:author="Author">
            <w:rPr>
              <w:ins w:id="9806" w:author="Author"/>
              <w:del w:id="9807" w:author="Author"/>
            </w:rPr>
          </w:rPrChange>
        </w:rPr>
      </w:pPr>
    </w:p>
    <w:p w14:paraId="31713480" w14:textId="7C9FC4FD" w:rsidR="00A01EDC" w:rsidRPr="00A01EDC" w:rsidDel="00E2587A" w:rsidRDefault="00A01EDC" w:rsidP="00433180">
      <w:pPr>
        <w:pStyle w:val="BodyNormal"/>
        <w:rPr>
          <w:ins w:id="9808" w:author="Author"/>
          <w:del w:id="9809" w:author="Author"/>
          <w:i/>
          <w:iCs/>
          <w:rPrChange w:id="9810" w:author="Author">
            <w:rPr>
              <w:ins w:id="9811" w:author="Author"/>
              <w:del w:id="9812" w:author="Author"/>
            </w:rPr>
          </w:rPrChange>
        </w:rPr>
      </w:pPr>
      <w:ins w:id="9813" w:author="Author">
        <w:del w:id="9814" w:author="Author">
          <w:r w:rsidRPr="00A01EDC" w:rsidDel="00E2587A">
            <w:rPr>
              <w:i/>
              <w:iCs/>
              <w:rPrChange w:id="9815" w:author="Author">
                <w:rPr/>
              </w:rPrChange>
            </w:rPr>
            <w:delText>“Yes, a black cop named DiOtis Williams.</w:delText>
          </w:r>
          <w:r w:rsidR="00E85756" w:rsidDel="00E2587A">
            <w:rPr>
              <w:i/>
              <w:iCs/>
            </w:rPr>
            <w:delText>”</w:delText>
          </w:r>
          <w:r w:rsidRPr="00A01EDC" w:rsidDel="00E2587A">
            <w:rPr>
              <w:i/>
              <w:iCs/>
              <w:rPrChange w:id="9816" w:author="Author">
                <w:rPr/>
              </w:rPrChange>
            </w:rPr>
            <w:delText xml:space="preserve"> The Gang Investigation Unit instructed Williams to move</w:delText>
          </w:r>
          <w:r w:rsidR="00180448" w:rsidDel="00E2587A">
            <w:rPr>
              <w:i/>
              <w:iCs/>
            </w:rPr>
            <w:delText>follow</w:delText>
          </w:r>
          <w:r w:rsidRPr="00A01EDC" w:rsidDel="00E2587A">
            <w:rPr>
              <w:i/>
              <w:iCs/>
              <w:rPrChange w:id="9817" w:author="Author">
                <w:rPr/>
              </w:rPrChange>
            </w:rPr>
            <w:delText xml:space="preserve"> when Merrick was a block away.”</w:delText>
          </w:r>
        </w:del>
      </w:ins>
    </w:p>
    <w:p w14:paraId="10E4EC50" w14:textId="18551952" w:rsidR="00A01EDC" w:rsidRPr="00A01EDC" w:rsidDel="00E2587A" w:rsidRDefault="00A01EDC" w:rsidP="00433180">
      <w:pPr>
        <w:pStyle w:val="BodyNormal"/>
        <w:rPr>
          <w:ins w:id="9818" w:author="Author"/>
          <w:del w:id="9819" w:author="Author"/>
          <w:i/>
          <w:iCs/>
          <w:rPrChange w:id="9820" w:author="Author">
            <w:rPr>
              <w:ins w:id="9821" w:author="Author"/>
              <w:del w:id="9822" w:author="Author"/>
            </w:rPr>
          </w:rPrChange>
        </w:rPr>
      </w:pPr>
    </w:p>
    <w:p w14:paraId="0CDB45D2" w14:textId="3EF00183" w:rsidR="00A01EDC" w:rsidRPr="00A01EDC" w:rsidDel="00E2587A" w:rsidRDefault="00A01EDC" w:rsidP="00433180">
      <w:pPr>
        <w:pStyle w:val="BodyNormal"/>
        <w:rPr>
          <w:ins w:id="9823" w:author="Author"/>
          <w:del w:id="9824" w:author="Author"/>
          <w:i/>
          <w:iCs/>
          <w:rPrChange w:id="9825" w:author="Author">
            <w:rPr>
              <w:ins w:id="9826" w:author="Author"/>
              <w:del w:id="9827" w:author="Author"/>
            </w:rPr>
          </w:rPrChange>
        </w:rPr>
      </w:pPr>
      <w:ins w:id="9828" w:author="Author">
        <w:del w:id="9829" w:author="Author">
          <w:r w:rsidRPr="00A01EDC" w:rsidDel="00E2587A">
            <w:rPr>
              <w:i/>
              <w:iCs/>
              <w:rPrChange w:id="9830" w:author="Author">
                <w:rPr/>
              </w:rPrChange>
            </w:rPr>
            <w:delText>“There’s a new construction site on Green Street 300 feet north of West Randolf. Let’s have Besim play along and lure Merrick there.”</w:delText>
          </w:r>
        </w:del>
      </w:ins>
    </w:p>
    <w:p w14:paraId="12B18C0E" w14:textId="1876D715" w:rsidR="00A01EDC" w:rsidRPr="00A01EDC" w:rsidDel="00E2587A" w:rsidRDefault="00A01EDC" w:rsidP="00433180">
      <w:pPr>
        <w:pStyle w:val="BodyNormal"/>
        <w:rPr>
          <w:ins w:id="9831" w:author="Author"/>
          <w:del w:id="9832" w:author="Author"/>
          <w:i/>
          <w:iCs/>
          <w:rPrChange w:id="9833" w:author="Author">
            <w:rPr>
              <w:ins w:id="9834" w:author="Author"/>
              <w:del w:id="9835" w:author="Author"/>
            </w:rPr>
          </w:rPrChange>
        </w:rPr>
      </w:pPr>
    </w:p>
    <w:p w14:paraId="2427E1C3" w14:textId="280C3F36" w:rsidR="00A01EDC" w:rsidRPr="00A01EDC" w:rsidDel="00E2587A" w:rsidRDefault="00A01EDC" w:rsidP="00433180">
      <w:pPr>
        <w:pStyle w:val="BodyNormal"/>
        <w:rPr>
          <w:ins w:id="9836" w:author="Author"/>
          <w:del w:id="9837" w:author="Author"/>
          <w:i/>
          <w:iCs/>
          <w:rPrChange w:id="9838" w:author="Author">
            <w:rPr>
              <w:ins w:id="9839" w:author="Author"/>
              <w:del w:id="9840" w:author="Author"/>
            </w:rPr>
          </w:rPrChange>
        </w:rPr>
      </w:pPr>
      <w:ins w:id="9841" w:author="Author">
        <w:del w:id="9842" w:author="Author">
          <w:r w:rsidRPr="00A01EDC" w:rsidDel="00E2587A">
            <w:rPr>
              <w:i/>
              <w:iCs/>
              <w:rPrChange w:id="9843" w:author="Author">
                <w:rPr/>
              </w:rPrChange>
            </w:rPr>
            <w:delText>“Do you want to wax both?”</w:delText>
          </w:r>
        </w:del>
      </w:ins>
    </w:p>
    <w:p w14:paraId="5905D949" w14:textId="78E1C218" w:rsidR="00A01EDC" w:rsidRPr="00A01EDC" w:rsidDel="00E2587A" w:rsidRDefault="00A01EDC" w:rsidP="00433180">
      <w:pPr>
        <w:pStyle w:val="BodyNormal"/>
        <w:rPr>
          <w:ins w:id="9844" w:author="Author"/>
          <w:del w:id="9845" w:author="Author"/>
          <w:i/>
          <w:iCs/>
          <w:rPrChange w:id="9846" w:author="Author">
            <w:rPr>
              <w:ins w:id="9847" w:author="Author"/>
              <w:del w:id="9848" w:author="Author"/>
            </w:rPr>
          </w:rPrChange>
        </w:rPr>
      </w:pPr>
    </w:p>
    <w:p w14:paraId="3B8C62DB" w14:textId="7467D971" w:rsidR="00A01EDC" w:rsidRPr="00A01EDC" w:rsidDel="00E2587A" w:rsidRDefault="00A01EDC" w:rsidP="00433180">
      <w:pPr>
        <w:pStyle w:val="BodyNormal"/>
        <w:rPr>
          <w:ins w:id="9849" w:author="Author"/>
          <w:del w:id="9850" w:author="Author"/>
          <w:i/>
          <w:iCs/>
          <w:rPrChange w:id="9851" w:author="Author">
            <w:rPr>
              <w:ins w:id="9852" w:author="Author"/>
              <w:del w:id="9853" w:author="Author"/>
            </w:rPr>
          </w:rPrChange>
        </w:rPr>
      </w:pPr>
      <w:ins w:id="9854" w:author="Author">
        <w:del w:id="9855" w:author="Author">
          <w:r w:rsidRPr="00A01EDC" w:rsidDel="00E2587A">
            <w:rPr>
              <w:i/>
              <w:iCs/>
              <w:rPrChange w:id="9856" w:author="Author">
                <w:rPr/>
              </w:rPrChange>
            </w:rPr>
            <w:delText>“No, just Merrick. Leave the black</w:delText>
          </w:r>
          <w:r w:rsidR="00180448" w:rsidDel="00E2587A">
            <w:rPr>
              <w:i/>
              <w:iCs/>
            </w:rPr>
            <w:delText>nigger</w:delText>
          </w:r>
          <w:r w:rsidRPr="00A01EDC" w:rsidDel="00E2587A">
            <w:rPr>
              <w:i/>
              <w:iCs/>
              <w:rPrChange w:id="9857" w:author="Author">
                <w:rPr/>
              </w:rPrChange>
            </w:rPr>
            <w:delText xml:space="preserve"> cop alone.”</w:delText>
          </w:r>
        </w:del>
      </w:ins>
    </w:p>
    <w:p w14:paraId="58D05A60" w14:textId="4F0DC933" w:rsidR="00A01EDC" w:rsidRPr="00A01EDC" w:rsidDel="00E2587A" w:rsidRDefault="00A01EDC" w:rsidP="00433180">
      <w:pPr>
        <w:pStyle w:val="BodyNormal"/>
        <w:rPr>
          <w:ins w:id="9858" w:author="Author"/>
          <w:del w:id="9859" w:author="Author"/>
          <w:i/>
          <w:iCs/>
          <w:rPrChange w:id="9860" w:author="Author">
            <w:rPr>
              <w:ins w:id="9861" w:author="Author"/>
              <w:del w:id="9862" w:author="Author"/>
            </w:rPr>
          </w:rPrChange>
        </w:rPr>
      </w:pPr>
    </w:p>
    <w:p w14:paraId="1273EF55" w14:textId="384AF025" w:rsidR="00A01EDC" w:rsidRPr="00A01EDC" w:rsidDel="00E2587A" w:rsidRDefault="00A01EDC" w:rsidP="00433180">
      <w:pPr>
        <w:pStyle w:val="BodyNormal"/>
        <w:rPr>
          <w:ins w:id="9863" w:author="Author"/>
          <w:del w:id="9864" w:author="Author"/>
          <w:i/>
          <w:iCs/>
          <w:rPrChange w:id="9865" w:author="Author">
            <w:rPr>
              <w:ins w:id="9866" w:author="Author"/>
              <w:del w:id="9867" w:author="Author"/>
            </w:rPr>
          </w:rPrChange>
        </w:rPr>
      </w:pPr>
      <w:ins w:id="9868" w:author="Author">
        <w:del w:id="9869" w:author="Author">
          <w:r w:rsidRPr="00A01EDC" w:rsidDel="00E2587A">
            <w:rPr>
              <w:i/>
              <w:iCs/>
              <w:rPrChange w:id="9870" w:author="Author">
                <w:rPr/>
              </w:rPrChange>
            </w:rPr>
            <w:delText>“Imer, you can’t be serious. Killing a policeman is too risky!”</w:delText>
          </w:r>
        </w:del>
      </w:ins>
    </w:p>
    <w:p w14:paraId="1FE7D9CC" w14:textId="2DEB8552" w:rsidR="00A01EDC" w:rsidRPr="00A01EDC" w:rsidDel="00E2587A" w:rsidRDefault="00A01EDC" w:rsidP="00433180">
      <w:pPr>
        <w:pStyle w:val="BodyNormal"/>
        <w:rPr>
          <w:ins w:id="9871" w:author="Author"/>
          <w:del w:id="9872" w:author="Author"/>
          <w:i/>
          <w:iCs/>
          <w:rPrChange w:id="9873" w:author="Author">
            <w:rPr>
              <w:ins w:id="9874" w:author="Author"/>
              <w:del w:id="9875" w:author="Author"/>
            </w:rPr>
          </w:rPrChange>
        </w:rPr>
      </w:pPr>
    </w:p>
    <w:p w14:paraId="30805ABE" w14:textId="656B2C3D" w:rsidR="00A01EDC" w:rsidRPr="00A01EDC" w:rsidDel="00E2587A" w:rsidRDefault="00A01EDC" w:rsidP="00433180">
      <w:pPr>
        <w:pStyle w:val="BodyNormal"/>
        <w:rPr>
          <w:ins w:id="9876" w:author="Author"/>
          <w:del w:id="9877" w:author="Author"/>
          <w:i/>
          <w:iCs/>
          <w:rPrChange w:id="9878" w:author="Author">
            <w:rPr>
              <w:ins w:id="9879" w:author="Author"/>
              <w:del w:id="9880" w:author="Author"/>
            </w:rPr>
          </w:rPrChange>
        </w:rPr>
      </w:pPr>
      <w:ins w:id="9881" w:author="Author">
        <w:del w:id="9882" w:author="Author">
          <w:r w:rsidRPr="00A01EDC" w:rsidDel="00E2587A">
            <w:rPr>
              <w:i/>
              <w:iCs/>
              <w:rPrChange w:id="9883" w:author="Author">
                <w:rPr/>
              </w:rPrChange>
            </w:rPr>
            <w:delText>“These Chicago cops are stealing our money.</w:delText>
          </w:r>
          <w:r w:rsidR="00E85756" w:rsidDel="00E2587A">
            <w:rPr>
              <w:i/>
              <w:iCs/>
            </w:rPr>
            <w:delText>, Lewis.</w:delText>
          </w:r>
          <w:r w:rsidRPr="00A01EDC" w:rsidDel="00E2587A">
            <w:rPr>
              <w:i/>
              <w:iCs/>
              <w:rPrChange w:id="9884" w:author="Author">
                <w:rPr/>
              </w:rPrChange>
            </w:rPr>
            <w:delText xml:space="preserve"> Somebody has to pay the price, Lewis. The</w:delText>
          </w:r>
          <w:r w:rsidR="00E85756" w:rsidDel="00E2587A">
            <w:rPr>
              <w:i/>
              <w:iCs/>
            </w:rPr>
            <w:delText>is</w:delText>
          </w:r>
          <w:r w:rsidRPr="00A01EDC" w:rsidDel="00E2587A">
            <w:rPr>
              <w:i/>
              <w:iCs/>
              <w:rPrChange w:id="9885" w:author="Author">
                <w:rPr/>
              </w:rPrChange>
            </w:rPr>
            <w:delText xml:space="preserve"> nosy undercover cop is the right one to rub out.”</w:delText>
          </w:r>
        </w:del>
      </w:ins>
    </w:p>
    <w:p w14:paraId="40247CC5" w14:textId="5B8D1965" w:rsidR="00A01EDC" w:rsidRPr="00A01EDC" w:rsidDel="00E2587A" w:rsidRDefault="00A01EDC" w:rsidP="00433180">
      <w:pPr>
        <w:pStyle w:val="BodyNormal"/>
        <w:rPr>
          <w:ins w:id="9886" w:author="Author"/>
          <w:del w:id="9887" w:author="Author"/>
          <w:i/>
          <w:iCs/>
          <w:rPrChange w:id="9888" w:author="Author">
            <w:rPr>
              <w:ins w:id="9889" w:author="Author"/>
              <w:del w:id="9890" w:author="Author"/>
            </w:rPr>
          </w:rPrChange>
        </w:rPr>
      </w:pPr>
    </w:p>
    <w:p w14:paraId="0B79B8AA" w14:textId="37BA1D7D" w:rsidR="00A01EDC" w:rsidRPr="00A01EDC" w:rsidDel="00E2587A" w:rsidRDefault="00A01EDC" w:rsidP="00433180">
      <w:pPr>
        <w:pStyle w:val="BodyNormal"/>
        <w:rPr>
          <w:ins w:id="9891" w:author="Author"/>
          <w:del w:id="9892" w:author="Author"/>
          <w:i/>
          <w:iCs/>
          <w:rPrChange w:id="9893" w:author="Author">
            <w:rPr>
              <w:ins w:id="9894" w:author="Author"/>
              <w:del w:id="9895" w:author="Author"/>
            </w:rPr>
          </w:rPrChange>
        </w:rPr>
      </w:pPr>
      <w:ins w:id="9896" w:author="Author">
        <w:del w:id="9897" w:author="Author">
          <w:r w:rsidRPr="00A01EDC" w:rsidDel="00E2587A">
            <w:rPr>
              <w:i/>
              <w:iCs/>
              <w:rPrChange w:id="9898" w:author="Author">
                <w:rPr/>
              </w:rPrChange>
            </w:rPr>
            <w:delText>“I’ll have the staff help out.</w:delText>
          </w:r>
          <w:r w:rsidR="00180448" w:rsidDel="00E2587A">
            <w:rPr>
              <w:i/>
              <w:iCs/>
            </w:rPr>
            <w:delText>, but</w:delText>
          </w:r>
          <w:r w:rsidRPr="00A01EDC" w:rsidDel="00E2587A">
            <w:rPr>
              <w:i/>
              <w:iCs/>
              <w:rPrChange w:id="9899" w:author="Author">
                <w:rPr/>
              </w:rPrChange>
            </w:rPr>
            <w:delText xml:space="preserve"> Y</w:delText>
          </w:r>
          <w:r w:rsidR="00180448" w:rsidDel="00E2587A">
            <w:rPr>
              <w:i/>
              <w:iCs/>
            </w:rPr>
            <w:delText>y</w:delText>
          </w:r>
          <w:r w:rsidRPr="00A01EDC" w:rsidDel="00E2587A">
            <w:rPr>
              <w:i/>
              <w:iCs/>
              <w:rPrChange w:id="9900" w:author="Author">
                <w:rPr/>
              </w:rPrChange>
            </w:rPr>
            <w:delText>ou’re taking a hell of a risk</w:delText>
          </w:r>
          <w:r w:rsidR="00180448" w:rsidDel="00E2587A">
            <w:rPr>
              <w:i/>
              <w:iCs/>
            </w:rPr>
            <w:delText>chance</w:delText>
          </w:r>
          <w:r w:rsidRPr="00A01EDC" w:rsidDel="00E2587A">
            <w:rPr>
              <w:i/>
              <w:iCs/>
              <w:rPrChange w:id="9901" w:author="Author">
                <w:rPr/>
              </w:rPrChange>
            </w:rPr>
            <w:delText>, Imer.”</w:delText>
          </w:r>
        </w:del>
      </w:ins>
    </w:p>
    <w:p w14:paraId="0463A3F5" w14:textId="7A0A243D" w:rsidR="00A01EDC" w:rsidDel="00E2587A" w:rsidRDefault="00A01EDC" w:rsidP="00433180">
      <w:pPr>
        <w:pStyle w:val="BodyNormal"/>
        <w:rPr>
          <w:ins w:id="9902" w:author="Author"/>
          <w:del w:id="9903" w:author="Author"/>
        </w:rPr>
      </w:pPr>
    </w:p>
    <w:p w14:paraId="1A0CDDF3" w14:textId="721D4493" w:rsidR="00A01EDC" w:rsidDel="00E2587A" w:rsidRDefault="00A01EDC" w:rsidP="00433180">
      <w:pPr>
        <w:pStyle w:val="BodyNormal"/>
        <w:rPr>
          <w:ins w:id="9904" w:author="Author"/>
          <w:del w:id="9905" w:author="Author"/>
        </w:rPr>
      </w:pPr>
    </w:p>
    <w:p w14:paraId="6F5740F9" w14:textId="2F1DDABB" w:rsidR="00A01EDC" w:rsidDel="00E2587A" w:rsidRDefault="00A01EDC" w:rsidP="00433180">
      <w:pPr>
        <w:pStyle w:val="BodyNormal"/>
        <w:rPr>
          <w:ins w:id="9906" w:author="Author"/>
          <w:del w:id="9907" w:author="Author"/>
        </w:rPr>
      </w:pPr>
      <w:ins w:id="9908" w:author="Author">
        <w:del w:id="9909" w:author="Author">
          <w:r w:rsidDel="00E2587A">
            <w:delText>I glanced at my watch; I had three hours to act. I donned black jeans, running shoes, and an oversized black hoodie sweatshirt, stuffing several</w:delText>
          </w:r>
          <w:r w:rsidR="00667190" w:rsidDel="00E2587A">
            <w:delText xml:space="preserve"> assembled and coiled</w:delText>
          </w:r>
          <w:r w:rsidDel="00E2587A">
            <w:delText xml:space="preserve"> 27-inch industrial zip ties assembled and coiled in the hoodie’s pockets. The hoodie covered my</w:delText>
          </w:r>
          <w:r w:rsidR="00180448" w:rsidDel="00E2587A">
            <w:delText>the</w:delText>
          </w:r>
          <w:r w:rsidDel="00E2587A">
            <w:delText xml:space="preserve"> holster holding my stun gun and DemonFyre pepper spray.</w:delText>
          </w:r>
        </w:del>
      </w:ins>
    </w:p>
    <w:p w14:paraId="317332E0" w14:textId="08DAE287" w:rsidR="00A01EDC" w:rsidDel="00E2587A" w:rsidRDefault="00A01EDC" w:rsidP="00433180">
      <w:pPr>
        <w:pStyle w:val="BodyNormal"/>
        <w:rPr>
          <w:ins w:id="9910" w:author="Author"/>
          <w:del w:id="9911" w:author="Author"/>
        </w:rPr>
      </w:pPr>
      <w:ins w:id="9912" w:author="Author">
        <w:del w:id="9913" w:author="Author">
          <w:r w:rsidDel="00E2587A">
            <w:delText>Dashing out of my apartment, I sprinted to Cermac-Chinatown Red Line station. I could reach the construction site by taking the Red Line north and the Green line west to Morgan Station, just a block and a half from my destination. The problem is that the Red Line is incredibly busy with many stops.</w:delText>
          </w:r>
        </w:del>
      </w:ins>
    </w:p>
    <w:p w14:paraId="0708C3FE" w14:textId="0E6260ED" w:rsidR="00A01EDC" w:rsidDel="00E2587A" w:rsidRDefault="00A01EDC" w:rsidP="00433180">
      <w:pPr>
        <w:pStyle w:val="BodyNormal"/>
        <w:rPr>
          <w:ins w:id="9914" w:author="Author"/>
          <w:del w:id="9915" w:author="Author"/>
        </w:rPr>
      </w:pPr>
      <w:ins w:id="9916" w:author="Author">
        <w:del w:id="9917" w:author="Author">
          <w:r w:rsidDel="00E2587A">
            <w:delText>Getting off the Green Line at Morgo</w:delText>
          </w:r>
          <w:r w:rsidR="00BB5B2C" w:rsidDel="00E2587A">
            <w:delText>a</w:delText>
          </w:r>
          <w:r w:rsidDel="00E2587A">
            <w:delText>n Station, I dashed to the construction site. It was empty and unlit, the full moonlight the only illumination. Positioning myself behind the pile of wood pallets next to the dumpster, I waited patiently for the Albanian Mafia thugs to arrive with Office Merrick.</w:delText>
          </w:r>
        </w:del>
      </w:ins>
    </w:p>
    <w:p w14:paraId="7BA5602B" w14:textId="397935B9" w:rsidR="00556745" w:rsidDel="00E2587A" w:rsidRDefault="00180448" w:rsidP="00433180">
      <w:pPr>
        <w:pStyle w:val="BodyNormal"/>
        <w:rPr>
          <w:ins w:id="9918" w:author="Author"/>
          <w:del w:id="9919" w:author="Author"/>
        </w:rPr>
      </w:pPr>
      <w:ins w:id="9920" w:author="Author">
        <w:del w:id="9921" w:author="Author">
          <w:r w:rsidDel="00E2587A">
            <w:delText xml:space="preserve">I didn’t have long to wait. Two Mafia Shqiptare people escorted Officer Merrick into the construction site, chatting amiably, explaining that the Boss would arrive soon in a Tesla. </w:delText>
          </w:r>
          <w:r w:rsidR="00556745" w:rsidDel="00E2587A">
            <w:delText>In minutes, an empty Tesla stopped at the site’s entrance. Simultaneously, one of the thugs received a text message. The shorter goon called Officer Merrick by his real name and announced that Officer Williams was dead. The taller mobster struck Merrick with an iron knuckle, and he fell to the dirt.</w:delText>
          </w:r>
        </w:del>
      </w:ins>
    </w:p>
    <w:p w14:paraId="50C16E5C" w14:textId="500C7582" w:rsidR="00180448" w:rsidDel="00E2587A" w:rsidRDefault="00556745" w:rsidP="00433180">
      <w:pPr>
        <w:pStyle w:val="BodyNormal"/>
        <w:rPr>
          <w:ins w:id="9922" w:author="Author"/>
          <w:del w:id="9923" w:author="Author"/>
        </w:rPr>
      </w:pPr>
      <w:ins w:id="9924" w:author="Author">
        <w:del w:id="9925" w:author="Author">
          <w:r w:rsidDel="00E2587A">
            <w:delText>They kicked and pummeled Officer Merrick several times in the head and ribs. After handcuffing Merrick behind his back, they positioned him on his knees. As the taller mobster started installing a silencer into his Glock pistol, I waited for my chance to intervene.</w:delText>
          </w:r>
        </w:del>
      </w:ins>
    </w:p>
    <w:p w14:paraId="7EB50900" w14:textId="1C7C211E" w:rsidR="00556745" w:rsidDel="00E2587A" w:rsidRDefault="00556745" w:rsidP="00556745">
      <w:pPr>
        <w:pStyle w:val="BodyNormal"/>
        <w:rPr>
          <w:ins w:id="9926" w:author="Author"/>
          <w:del w:id="9927" w:author="Author"/>
        </w:rPr>
      </w:pPr>
      <w:ins w:id="9928" w:author="Author">
        <w:del w:id="9929" w:author="Author">
          <w:r w:rsidDel="00E2587A">
            <w:delText>Telling Merrick that he would die for interfering in Albanian business, Merrick said</w:delText>
          </w:r>
          <w:r w:rsidR="00BB5B2C" w:rsidDel="00E2587A">
            <w:delText>replied</w:delText>
          </w:r>
          <w:r w:rsidDel="00E2587A">
            <w:delText xml:space="preserve">, </w:delText>
          </w:r>
          <w:r w:rsidRPr="00FA271D" w:rsidDel="00E2587A">
            <w:delText>"Yeah, maybe my life ends here. But at least I lived it dedicated to saving people's lives. You bastards kill our children and poison our city with your fucking drugs."</w:delText>
          </w:r>
        </w:del>
      </w:ins>
    </w:p>
    <w:p w14:paraId="0DD9D50F" w14:textId="5408FB21" w:rsidR="00556745" w:rsidDel="00E2587A" w:rsidRDefault="00556745" w:rsidP="00556745">
      <w:pPr>
        <w:pStyle w:val="BodyNormal"/>
        <w:rPr>
          <w:ins w:id="9930" w:author="Author"/>
          <w:del w:id="9931" w:author="Author"/>
        </w:rPr>
      </w:pPr>
      <w:ins w:id="9932" w:author="Author">
        <w:del w:id="9933" w:author="Author">
          <w:r w:rsidDel="00E2587A">
            <w:delText>I gripped my stun gun, turning on the electric arc. As the taller mobster raised his pistol to shoot Officer Merrick, I dashed to him and applied the electric arc to the back of his neck. He screamed and dropped the weapon. Using a sweep kick to knock him to the ground, I tossed the Glock 19 into the dumpster. The shorter thug came at me with a folding knife. Dropping my stun gun, I plastered his eyes with the DemonFyre pepper spray. He screamed from the pain and dropped his knife. A knee to the chin and a spinning round kick rendered him unconscious. I pepper-sprayed the taller one and knocked him out with a kick to the head.</w:delText>
          </w:r>
        </w:del>
      </w:ins>
    </w:p>
    <w:p w14:paraId="10819C83" w14:textId="5FA5FC95" w:rsidR="006A7D92" w:rsidDel="00E2587A" w:rsidRDefault="00556745" w:rsidP="00556745">
      <w:pPr>
        <w:pStyle w:val="BodyNormal"/>
        <w:rPr>
          <w:ins w:id="9934" w:author="Author"/>
          <w:del w:id="9935" w:author="Author"/>
        </w:rPr>
      </w:pPr>
      <w:ins w:id="9936" w:author="Author">
        <w:del w:id="9937" w:author="Author">
          <w:r w:rsidDel="00E2587A">
            <w:delText>Officer Merrick had an astonished look on his face as I zip-tied the two Mafia thugs, binding their hands and feet. After holstering my stun gun and pepper spray, I looked through the mobster’s gym bag and found the handcuff keys. Getting behind Officer Merrick, I unlocked his handcuffs</w:delText>
          </w:r>
          <w:r w:rsidR="00BB5B2C" w:rsidDel="00E2587A">
            <w:delText xml:space="preserve"> and</w:delText>
          </w:r>
          <w:r w:rsidDel="00E2587A">
            <w:delText>. I helped him to his feet.</w:delText>
          </w:r>
        </w:del>
      </w:ins>
    </w:p>
    <w:p w14:paraId="0A3A851A" w14:textId="58CDC608" w:rsidR="006A7D92" w:rsidDel="00E2587A" w:rsidRDefault="006A7D92" w:rsidP="006A7D92">
      <w:pPr>
        <w:pStyle w:val="BodyNormal"/>
        <w:rPr>
          <w:ins w:id="9938" w:author="Author"/>
          <w:del w:id="9939" w:author="Author"/>
        </w:rPr>
      </w:pPr>
      <w:ins w:id="9940" w:author="Author">
        <w:del w:id="9941" w:author="Author">
          <w:r w:rsidRPr="00FA271D" w:rsidDel="00E2587A">
            <w:delText xml:space="preserve">"I owe you my life," </w:delText>
          </w:r>
          <w:r w:rsidDel="00E2587A">
            <w:delText>Officer Merrick said</w:delText>
          </w:r>
          <w:r w:rsidRPr="00FA271D" w:rsidDel="00E2587A">
            <w:delText>. "What's your name?"</w:delText>
          </w:r>
        </w:del>
      </w:ins>
    </w:p>
    <w:p w14:paraId="173ADBE9" w14:textId="19DA68C3" w:rsidR="00BB5B2C" w:rsidDel="00E2587A" w:rsidRDefault="006A7D92" w:rsidP="006A7D92">
      <w:pPr>
        <w:pStyle w:val="BodyNormal"/>
        <w:rPr>
          <w:ins w:id="9942" w:author="Author"/>
          <w:del w:id="9943" w:author="Author"/>
        </w:rPr>
      </w:pPr>
      <w:ins w:id="9944" w:author="Author">
        <w:del w:id="9945" w:author="Author">
          <w:r w:rsidDel="00E2587A">
            <w:delText>As much as I wanted to hug and kiss him, get my smartphone out and speak to him, I was holding illegally obtained DemonFyre pepper spray, a Federal offense. There was no choice; I had to run.</w:delText>
          </w:r>
        </w:del>
      </w:ins>
    </w:p>
    <w:p w14:paraId="4FAA0913" w14:textId="21663DAB" w:rsidR="006A7D92" w:rsidDel="00E2587A" w:rsidRDefault="006A7D92" w:rsidP="006A7D92">
      <w:pPr>
        <w:pStyle w:val="BodyNormal"/>
        <w:rPr>
          <w:ins w:id="9946" w:author="Author"/>
          <w:del w:id="9947" w:author="Author"/>
        </w:rPr>
      </w:pPr>
      <w:ins w:id="9948" w:author="Author">
        <w:del w:id="9949" w:author="Author">
          <w:r w:rsidDel="00E2587A">
            <w:delText xml:space="preserve"> Turning away, I scampered up the wood pallets to the corner of the dumpster and used a gymnastics move to vault over the top and land outside. I sprinted to the Green Line and headed home, using a discarded newspaper to hide my face from the surveillance cameras. During the long trip home, I wept for the slain policeman, upset that I could do nothing to save his life.</w:delText>
          </w:r>
        </w:del>
      </w:ins>
    </w:p>
    <w:p w14:paraId="464014BF" w14:textId="6E64AF80" w:rsidR="006A7D92" w:rsidDel="00E2587A" w:rsidRDefault="006A7D92" w:rsidP="006A7D92">
      <w:pPr>
        <w:pStyle w:val="BodyNormal"/>
        <w:rPr>
          <w:ins w:id="9950" w:author="Author"/>
          <w:del w:id="9951" w:author="Author"/>
        </w:rPr>
      </w:pPr>
      <w:ins w:id="9952" w:author="Author">
        <w:del w:id="9953" w:author="Author">
          <w:r w:rsidDel="00E2587A">
            <w:delText>Returning home, I perused chat messages posted while I was away, instructing Yilka Kartallozi to kill Officer Williams. Yilka, the man who kidnapped and raped me, would someday have to pay for his heartlessness.</w:delText>
          </w:r>
        </w:del>
      </w:ins>
    </w:p>
    <w:p w14:paraId="609F7C43" w14:textId="4E09FDDD" w:rsidR="00BB5B2C" w:rsidDel="00E2587A" w:rsidRDefault="00BB5B2C" w:rsidP="006A7D92">
      <w:pPr>
        <w:pStyle w:val="BodyNormal"/>
        <w:rPr>
          <w:ins w:id="9954" w:author="Author"/>
          <w:del w:id="9955" w:author="Author"/>
        </w:rPr>
      </w:pPr>
      <w:ins w:id="9956" w:author="Author">
        <w:del w:id="9957" w:author="Author">
          <w:r w:rsidDel="00E2587A">
            <w:delText>The next day, I decided to send Officer Merrick a note of condolence. I kept it short.</w:delText>
          </w:r>
        </w:del>
      </w:ins>
    </w:p>
    <w:p w14:paraId="5FCFB86C" w14:textId="705CE970" w:rsidR="00BB5B2C" w:rsidRPr="00FA271D" w:rsidDel="00E2587A" w:rsidRDefault="00BB5B2C" w:rsidP="006A7D92">
      <w:pPr>
        <w:pStyle w:val="BodyNormal"/>
        <w:rPr>
          <w:ins w:id="9958" w:author="Author"/>
          <w:del w:id="9959" w:author="Author"/>
          <w:i/>
          <w:iCs/>
        </w:rPr>
      </w:pPr>
    </w:p>
    <w:p w14:paraId="6924AA5C" w14:textId="1358479B" w:rsidR="00BB5B2C" w:rsidDel="00E2587A" w:rsidRDefault="00556745" w:rsidP="00BB5B2C">
      <w:pPr>
        <w:pStyle w:val="BodyNormal"/>
        <w:ind w:firstLine="0"/>
        <w:rPr>
          <w:ins w:id="9960" w:author="Author"/>
          <w:del w:id="9961" w:author="Author"/>
          <w:i/>
          <w:iCs/>
        </w:rPr>
      </w:pPr>
      <w:ins w:id="9962" w:author="Author">
        <w:del w:id="9963" w:author="Author">
          <w:r w:rsidDel="00E2587A">
            <w:delText xml:space="preserve"> </w:delText>
          </w:r>
          <w:r w:rsidR="00BB5B2C" w:rsidRPr="00ED5BD8" w:rsidDel="00E2587A">
            <w:rPr>
              <w:i/>
              <w:iCs/>
            </w:rPr>
            <w:delText>Heartbroken that I could not save Officer Williams.</w:delText>
          </w:r>
          <w:r w:rsidR="00BB5B2C" w:rsidRPr="00ED5BD8" w:rsidDel="00E2587A">
            <w:rPr>
              <w:i/>
              <w:iCs/>
            </w:rPr>
            <w:br/>
            <w:delText>My information was that you were the only target.</w:delText>
          </w:r>
          <w:r w:rsidR="00BB5B2C" w:rsidRPr="00ED5BD8" w:rsidDel="00E2587A">
            <w:rPr>
              <w:i/>
              <w:iCs/>
            </w:rPr>
            <w:br/>
            <w:delText>So Sorry.</w:delText>
          </w:r>
        </w:del>
      </w:ins>
    </w:p>
    <w:p w14:paraId="32B07699" w14:textId="3CBFC5AC" w:rsidR="00BB5B2C" w:rsidDel="00E2587A" w:rsidRDefault="00BB5B2C" w:rsidP="00BB5B2C">
      <w:pPr>
        <w:pStyle w:val="BodyNormal"/>
        <w:ind w:firstLine="0"/>
        <w:rPr>
          <w:ins w:id="9964" w:author="Author"/>
          <w:del w:id="9965" w:author="Author"/>
          <w:i/>
          <w:iCs/>
        </w:rPr>
      </w:pPr>
    </w:p>
    <w:p w14:paraId="3AFF0744" w14:textId="2CE096FF" w:rsidR="00810776" w:rsidDel="00E2587A" w:rsidRDefault="00BB5B2C" w:rsidP="00BB5B2C">
      <w:pPr>
        <w:pStyle w:val="BodyNormal"/>
        <w:rPr>
          <w:ins w:id="9966" w:author="Author"/>
          <w:del w:id="9967" w:author="Author"/>
        </w:rPr>
        <w:sectPr w:rsidR="00810776" w:rsidDel="00E2587A" w:rsidSect="003135B1">
          <w:pgSz w:w="8640" w:h="12960" w:code="1"/>
          <w:pgMar w:top="720" w:right="720" w:bottom="720" w:left="720" w:header="720" w:footer="720" w:gutter="720"/>
          <w:cols w:space="720"/>
          <w:titlePg/>
          <w:docGrid w:linePitch="360"/>
        </w:sectPr>
      </w:pPr>
      <w:ins w:id="9968" w:author="Author">
        <w:del w:id="9969" w:author="Author">
          <w:r w:rsidRPr="00BB5B2C" w:rsidDel="00E2587A">
            <w:rPr>
              <w:rPrChange w:id="9970" w:author="Author">
                <w:rPr>
                  <w:i/>
                  <w:iCs/>
                </w:rPr>
              </w:rPrChange>
            </w:rPr>
            <w:delText>I printed</w:delText>
          </w:r>
          <w:r w:rsidDel="00E2587A">
            <w:delText xml:space="preserve"> the note and the envelope and sashayed into Merrick’s Grant Park condo, handing it to the desk concierge. I turned and left immediately. Thanks to my CloudView tampering, the building’s security and the city’s surveillance cameras were in loop mode, masking my activities.</w:delText>
          </w:r>
          <w:r w:rsidR="00810776" w:rsidDel="00E2587A">
            <w:delText xml:space="preserve">   </w:delText>
          </w:r>
        </w:del>
      </w:ins>
    </w:p>
    <w:p w14:paraId="27F3B3C2" w14:textId="3F0D7E71" w:rsidR="00556745" w:rsidRPr="00BB5B2C" w:rsidDel="00E2587A" w:rsidRDefault="00556745" w:rsidP="00BB5B2C">
      <w:pPr>
        <w:pStyle w:val="BodyNormal"/>
        <w:rPr>
          <w:ins w:id="9971" w:author="Author"/>
          <w:del w:id="9972" w:author="Author"/>
          <w:rPrChange w:id="9973" w:author="Author">
            <w:rPr>
              <w:ins w:id="9974" w:author="Author"/>
              <w:del w:id="9975" w:author="Author"/>
              <w:i/>
              <w:iCs/>
            </w:rPr>
          </w:rPrChange>
        </w:rPr>
      </w:pPr>
    </w:p>
    <w:p w14:paraId="1744B0E4" w14:textId="03B88BAC" w:rsidR="00556745" w:rsidDel="00E2587A" w:rsidRDefault="00556745" w:rsidP="00433180">
      <w:pPr>
        <w:pStyle w:val="BodyNormal"/>
        <w:rPr>
          <w:ins w:id="9976" w:author="Author"/>
          <w:del w:id="9977" w:author="Author"/>
        </w:rPr>
      </w:pPr>
    </w:p>
    <w:p w14:paraId="74D0B531" w14:textId="59D2F80F" w:rsidR="00A01EDC" w:rsidDel="00E2587A" w:rsidRDefault="00A01EDC" w:rsidP="00433180">
      <w:pPr>
        <w:pStyle w:val="BodyNormal"/>
        <w:rPr>
          <w:ins w:id="9978" w:author="Author"/>
          <w:del w:id="9979" w:author="Author"/>
        </w:rPr>
      </w:pPr>
    </w:p>
    <w:p w14:paraId="63F88379" w14:textId="0D834898" w:rsidR="00A01EDC" w:rsidDel="00E2587A" w:rsidRDefault="00A01EDC" w:rsidP="00433180">
      <w:pPr>
        <w:pStyle w:val="BodyNormal"/>
        <w:rPr>
          <w:ins w:id="9980" w:author="Author"/>
          <w:del w:id="9981" w:author="Author"/>
        </w:rPr>
      </w:pPr>
    </w:p>
    <w:p w14:paraId="1A66A0B1" w14:textId="0084AD57" w:rsidR="00433180" w:rsidDel="00E2587A" w:rsidRDefault="00433180" w:rsidP="00433180">
      <w:pPr>
        <w:pStyle w:val="BodyNormal"/>
        <w:rPr>
          <w:ins w:id="9982" w:author="Author"/>
          <w:del w:id="9983" w:author="Author"/>
        </w:rPr>
      </w:pPr>
    </w:p>
    <w:p w14:paraId="2E437ADF" w14:textId="7CFA85F8" w:rsidR="00433180" w:rsidDel="00E2587A" w:rsidRDefault="00433180" w:rsidP="00433180">
      <w:pPr>
        <w:pStyle w:val="BodyNormal"/>
        <w:rPr>
          <w:ins w:id="9984" w:author="Author"/>
          <w:del w:id="9985" w:author="Author"/>
        </w:rPr>
      </w:pPr>
    </w:p>
    <w:p w14:paraId="2D22A83A" w14:textId="31F2711C" w:rsidR="00433180" w:rsidDel="00E2587A" w:rsidRDefault="00433180" w:rsidP="00433180">
      <w:pPr>
        <w:pStyle w:val="BodyNormal"/>
        <w:rPr>
          <w:ins w:id="9986" w:author="Author"/>
          <w:del w:id="9987" w:author="Author"/>
        </w:rPr>
      </w:pPr>
    </w:p>
    <w:p w14:paraId="7B5894ED" w14:textId="3CEA017C" w:rsidR="00433180" w:rsidDel="00E2587A" w:rsidRDefault="00433180" w:rsidP="00433180">
      <w:pPr>
        <w:pStyle w:val="BodyNormal"/>
        <w:rPr>
          <w:ins w:id="9988" w:author="Author"/>
          <w:del w:id="9989" w:author="Author"/>
        </w:rPr>
      </w:pPr>
    </w:p>
    <w:p w14:paraId="1D5825DF" w14:textId="7847C25E" w:rsidR="00433180" w:rsidDel="00E2587A" w:rsidRDefault="00433180" w:rsidP="00433180">
      <w:pPr>
        <w:pStyle w:val="BodyNormal"/>
        <w:rPr>
          <w:ins w:id="9990" w:author="Author"/>
          <w:del w:id="9991" w:author="Author"/>
        </w:rPr>
      </w:pPr>
    </w:p>
    <w:p w14:paraId="6EAF7655" w14:textId="73F8858F" w:rsidR="00433180" w:rsidDel="00E2587A" w:rsidRDefault="00433180" w:rsidP="00433180">
      <w:pPr>
        <w:pStyle w:val="BodyNormal"/>
        <w:rPr>
          <w:ins w:id="9992" w:author="Author"/>
          <w:del w:id="9993" w:author="Author"/>
        </w:rPr>
      </w:pPr>
    </w:p>
    <w:p w14:paraId="2539A855" w14:textId="2028B111" w:rsidR="00433180" w:rsidDel="00E2587A" w:rsidRDefault="00433180" w:rsidP="00433180">
      <w:pPr>
        <w:pStyle w:val="BodyNormal"/>
        <w:rPr>
          <w:ins w:id="9994" w:author="Author"/>
          <w:del w:id="9995" w:author="Author"/>
        </w:rPr>
      </w:pPr>
    </w:p>
    <w:p w14:paraId="43B42E31" w14:textId="541DA53A" w:rsidR="00433180" w:rsidDel="00E2587A" w:rsidRDefault="00433180" w:rsidP="00433180">
      <w:pPr>
        <w:pStyle w:val="BodyNormal"/>
        <w:rPr>
          <w:ins w:id="9996" w:author="Author"/>
          <w:del w:id="9997" w:author="Author"/>
        </w:rPr>
      </w:pPr>
    </w:p>
    <w:p w14:paraId="0F678890" w14:textId="105889ED" w:rsidR="00433180" w:rsidDel="00E2587A" w:rsidRDefault="00433180" w:rsidP="00433180">
      <w:pPr>
        <w:pStyle w:val="BodyNormal"/>
        <w:rPr>
          <w:ins w:id="9998" w:author="Author"/>
          <w:del w:id="9999" w:author="Author"/>
        </w:rPr>
      </w:pPr>
    </w:p>
    <w:p w14:paraId="763AEDD3" w14:textId="2FAFF322" w:rsidR="00433180" w:rsidDel="00E2587A" w:rsidRDefault="00433180" w:rsidP="00433180">
      <w:pPr>
        <w:pStyle w:val="BodyNormal"/>
        <w:rPr>
          <w:ins w:id="10000" w:author="Author"/>
          <w:del w:id="10001" w:author="Author"/>
        </w:rPr>
      </w:pPr>
    </w:p>
    <w:p w14:paraId="521E01B9" w14:textId="0C0F355F" w:rsidR="00433180" w:rsidDel="00E2587A" w:rsidRDefault="00433180" w:rsidP="00433180">
      <w:pPr>
        <w:pStyle w:val="BodyNormal"/>
        <w:rPr>
          <w:ins w:id="10002" w:author="Author"/>
          <w:del w:id="10003" w:author="Author"/>
        </w:rPr>
      </w:pPr>
    </w:p>
    <w:p w14:paraId="6061030C" w14:textId="338988EC" w:rsidR="00433180" w:rsidRPr="00433180" w:rsidDel="00E2587A" w:rsidRDefault="00F92AA4" w:rsidP="00433180">
      <w:pPr>
        <w:pStyle w:val="BodyNormal"/>
        <w:rPr>
          <w:ins w:id="10004" w:author="Author"/>
          <w:del w:id="10005" w:author="Author"/>
        </w:rPr>
        <w:sectPr w:rsidR="00433180" w:rsidRPr="00433180" w:rsidDel="00E2587A" w:rsidSect="003135B1">
          <w:type w:val="oddPage"/>
          <w:pgSz w:w="8640" w:h="12960" w:code="1"/>
          <w:pgMar w:top="720" w:right="720" w:bottom="720" w:left="720" w:header="720" w:footer="720" w:gutter="720"/>
          <w:cols w:space="720"/>
          <w:titlePg/>
          <w:docGrid w:linePitch="360"/>
        </w:sectPr>
      </w:pPr>
      <w:ins w:id="10006" w:author="Author">
        <w:del w:id="10007" w:author="Author">
          <w:r w:rsidDel="00E2587A">
            <w:delText xml:space="preserve">   </w:delText>
          </w:r>
        </w:del>
      </w:ins>
    </w:p>
    <w:p w14:paraId="6B320967" w14:textId="3E56A737" w:rsidR="004C1CEC" w:rsidDel="00E2587A" w:rsidRDefault="004C1CEC" w:rsidP="004C1CEC">
      <w:pPr>
        <w:pStyle w:val="BodyNormal"/>
        <w:rPr>
          <w:ins w:id="10008" w:author="Author"/>
          <w:del w:id="10009" w:author="Author"/>
        </w:rPr>
        <w:sectPr w:rsidR="004C1CEC" w:rsidDel="00E2587A" w:rsidSect="003135B1">
          <w:pgSz w:w="8640" w:h="12960" w:code="1"/>
          <w:pgMar w:top="720" w:right="720" w:bottom="720" w:left="720" w:header="720" w:footer="720" w:gutter="720"/>
          <w:cols w:space="720"/>
          <w:titlePg/>
          <w:docGrid w:linePitch="360"/>
        </w:sectPr>
      </w:pPr>
    </w:p>
    <w:p w14:paraId="3AD5CBD9" w14:textId="19628F24" w:rsidR="005A7B2B" w:rsidRPr="00605E6D" w:rsidDel="00E2587A" w:rsidRDefault="005A7B2B" w:rsidP="005A7B2B">
      <w:pPr>
        <w:pStyle w:val="ChapterTitle"/>
        <w:rPr>
          <w:ins w:id="10010" w:author="Author"/>
          <w:del w:id="10011" w:author="Author"/>
        </w:rPr>
      </w:pPr>
      <w:ins w:id="10012" w:author="Author">
        <w:del w:id="10013" w:author="Author">
          <w:r w:rsidDel="00E2587A">
            <w:delText>Attempted Assassination</w:delText>
          </w:r>
        </w:del>
      </w:ins>
    </w:p>
    <w:p w14:paraId="36FA0BFD" w14:textId="07368A5A" w:rsidR="005A7B2B" w:rsidRPr="00605E6D" w:rsidDel="00E2587A" w:rsidRDefault="005A7B2B" w:rsidP="005A7B2B">
      <w:pPr>
        <w:pStyle w:val="ASubheadLevel1"/>
        <w:rPr>
          <w:ins w:id="10014" w:author="Author"/>
          <w:del w:id="10015" w:author="Author"/>
        </w:rPr>
      </w:pPr>
      <w:ins w:id="10016" w:author="Author">
        <w:del w:id="10017" w:author="Author">
          <w:r w:rsidDel="00E2587A">
            <w:delText>Undercover Op</w:delText>
          </w:r>
        </w:del>
      </w:ins>
    </w:p>
    <w:p w14:paraId="00161C8A" w14:textId="21EED751" w:rsidR="005A7B2B" w:rsidDel="00E2587A" w:rsidRDefault="005A7B2B" w:rsidP="005A7B2B">
      <w:pPr>
        <w:pStyle w:val="BodyNormal"/>
        <w:rPr>
          <w:ins w:id="10018" w:author="Author"/>
          <w:del w:id="10019" w:author="Author"/>
          <w:rFonts w:eastAsia="Calibri" w:cs="Times New Roman"/>
          <w:color w:val="000000"/>
        </w:rPr>
      </w:pPr>
      <w:ins w:id="10020" w:author="Author">
        <w:del w:id="10021" w:author="Author">
          <w:r w:rsidRPr="006F7A9C" w:rsidDel="00E2587A">
            <w:rPr>
              <w:rFonts w:eastAsia="Calibri" w:cs="Times New Roman"/>
              <w:color w:val="000000"/>
            </w:rPr>
            <w:delText xml:space="preserve">I </w:delText>
          </w:r>
          <w:r w:rsidDel="00E2587A">
            <w:rPr>
              <w:rFonts w:eastAsia="Calibri" w:cs="Times New Roman"/>
              <w:color w:val="000000"/>
            </w:rPr>
            <w:delText>continued monitoring Morton’s chat messages. On Monday, June 18</w:delText>
          </w:r>
          <w:r w:rsidRPr="005A7B2B" w:rsidDel="00E2587A">
            <w:rPr>
              <w:rFonts w:eastAsia="Calibri" w:cs="Times New Roman"/>
              <w:color w:val="000000"/>
              <w:vertAlign w:val="superscript"/>
              <w:rPrChange w:id="10022" w:author="Author">
                <w:rPr>
                  <w:rFonts w:eastAsia="Calibri" w:cs="Times New Roman"/>
                  <w:color w:val="000000"/>
                </w:rPr>
              </w:rPrChange>
            </w:rPr>
            <w:delText>th</w:delText>
          </w:r>
          <w:r w:rsidDel="00E2587A">
            <w:rPr>
              <w:rFonts w:eastAsia="Calibri" w:cs="Times New Roman"/>
              <w:color w:val="000000"/>
            </w:rPr>
            <w:delText>, I was shocked to read this message.</w:delText>
          </w:r>
        </w:del>
      </w:ins>
    </w:p>
    <w:p w14:paraId="40E506DA" w14:textId="62C700A9" w:rsidR="005A7B2B" w:rsidDel="00E2587A" w:rsidRDefault="005A7B2B" w:rsidP="005A7B2B">
      <w:pPr>
        <w:pStyle w:val="BodyNormal"/>
        <w:rPr>
          <w:ins w:id="10023" w:author="Author"/>
          <w:del w:id="10024" w:author="Author"/>
          <w:rFonts w:eastAsia="Calibri" w:cs="Times New Roman"/>
          <w:color w:val="000000"/>
        </w:rPr>
      </w:pPr>
    </w:p>
    <w:p w14:paraId="01D9F3F6" w14:textId="423978FB" w:rsidR="005A7B2B" w:rsidRPr="005A7B2B" w:rsidDel="00E2587A" w:rsidRDefault="005A7B2B">
      <w:pPr>
        <w:pStyle w:val="BodyNormal"/>
        <w:ind w:right="576" w:firstLine="0"/>
        <w:rPr>
          <w:ins w:id="10025" w:author="Author"/>
          <w:del w:id="10026" w:author="Author"/>
          <w:rFonts w:eastAsia="Calibri" w:cs="Times New Roman"/>
          <w:i/>
          <w:iCs/>
          <w:color w:val="000000"/>
          <w:rPrChange w:id="10027" w:author="Author">
            <w:rPr>
              <w:ins w:id="10028" w:author="Author"/>
              <w:del w:id="10029" w:author="Author"/>
              <w:rFonts w:eastAsia="Calibri" w:cs="Times New Roman"/>
              <w:color w:val="000000"/>
            </w:rPr>
          </w:rPrChange>
        </w:rPr>
        <w:pPrChange w:id="10030" w:author="Author">
          <w:pPr>
            <w:pStyle w:val="BodyNormal"/>
          </w:pPr>
        </w:pPrChange>
      </w:pPr>
      <w:ins w:id="10031" w:author="Author">
        <w:del w:id="10032" w:author="Author">
          <w:r w:rsidRPr="005A7B2B" w:rsidDel="00E2587A">
            <w:rPr>
              <w:rFonts w:eastAsia="Calibri" w:cs="Times New Roman"/>
              <w:i/>
              <w:iCs/>
              <w:color w:val="000000"/>
              <w:rPrChange w:id="10033" w:author="Author">
                <w:rPr>
                  <w:rFonts w:eastAsia="Calibri" w:cs="Times New Roman"/>
                  <w:color w:val="000000"/>
                </w:rPr>
              </w:rPrChange>
            </w:rPr>
            <w:delText>“Chicago Police are planning an undercover op to get their noses into our business. It seems they know about Besim being at Bar Etna on Tuesdays to watch Premier League football. They’ve assigned an undercover cop named Mackenzie Merrick to attempt a drug deal. What do you want to do?”</w:delText>
          </w:r>
        </w:del>
      </w:ins>
    </w:p>
    <w:p w14:paraId="035CD027" w14:textId="31E3086E" w:rsidR="005A7B2B" w:rsidDel="00E2587A" w:rsidRDefault="005A7B2B" w:rsidP="005A7B2B">
      <w:pPr>
        <w:pStyle w:val="BodyNormal"/>
        <w:rPr>
          <w:ins w:id="10034" w:author="Author"/>
          <w:del w:id="10035" w:author="Author"/>
          <w:rFonts w:eastAsia="Calibri" w:cs="Times New Roman"/>
          <w:color w:val="000000"/>
        </w:rPr>
      </w:pPr>
    </w:p>
    <w:p w14:paraId="6F6C8A9C" w14:textId="0E786036" w:rsidR="005A7B2B" w:rsidRPr="005A7B2B" w:rsidDel="00E2587A" w:rsidRDefault="005A7B2B">
      <w:pPr>
        <w:pStyle w:val="BodyNormal"/>
        <w:ind w:left="810" w:right="576" w:hanging="90"/>
        <w:rPr>
          <w:ins w:id="10036" w:author="Author"/>
          <w:del w:id="10037" w:author="Author"/>
          <w:rFonts w:eastAsia="Calibri" w:cs="Times New Roman"/>
          <w:i/>
          <w:iCs/>
          <w:color w:val="000000"/>
          <w:rPrChange w:id="10038" w:author="Author">
            <w:rPr>
              <w:ins w:id="10039" w:author="Author"/>
              <w:del w:id="10040" w:author="Author"/>
              <w:rFonts w:eastAsia="Calibri" w:cs="Times New Roman"/>
              <w:color w:val="000000"/>
            </w:rPr>
          </w:rPrChange>
        </w:rPr>
        <w:pPrChange w:id="10041" w:author="Author">
          <w:pPr>
            <w:pStyle w:val="BodyNormal"/>
          </w:pPr>
        </w:pPrChange>
      </w:pPr>
      <w:ins w:id="10042" w:author="Author">
        <w:del w:id="10043" w:author="Author">
          <w:r w:rsidRPr="005A7B2B" w:rsidDel="00E2587A">
            <w:rPr>
              <w:rFonts w:eastAsia="Calibri" w:cs="Times New Roman"/>
              <w:i/>
              <w:iCs/>
              <w:color w:val="000000"/>
              <w:rPrChange w:id="10044" w:author="Author">
                <w:rPr>
                  <w:rFonts w:eastAsia="Calibri" w:cs="Times New Roman"/>
                  <w:color w:val="000000"/>
                </w:rPr>
              </w:rPrChange>
            </w:rPr>
            <w:delText>“Let’s have Luan and Besim play along. Lure the bastard to that empty construction site just north on Green Street. Wax the nosy cop and get the hell out of there.”</w:delText>
          </w:r>
        </w:del>
      </w:ins>
    </w:p>
    <w:p w14:paraId="40DC09BB" w14:textId="3B0FA4F3" w:rsidR="005A7B2B" w:rsidDel="00E2587A" w:rsidRDefault="005A7B2B" w:rsidP="005A7B2B">
      <w:pPr>
        <w:pStyle w:val="BodyNormal"/>
        <w:rPr>
          <w:ins w:id="10045" w:author="Author"/>
          <w:del w:id="10046" w:author="Author"/>
          <w:rFonts w:eastAsia="Calibri" w:cs="Times New Roman"/>
          <w:color w:val="000000"/>
        </w:rPr>
      </w:pPr>
    </w:p>
    <w:p w14:paraId="22E13672" w14:textId="12CCAFB0" w:rsidR="005A7B2B" w:rsidRPr="005A7B2B" w:rsidDel="00E2587A" w:rsidRDefault="005A7B2B">
      <w:pPr>
        <w:pStyle w:val="BodyNormal"/>
        <w:ind w:right="576" w:firstLine="0"/>
        <w:rPr>
          <w:ins w:id="10047" w:author="Author"/>
          <w:del w:id="10048" w:author="Author"/>
          <w:rFonts w:eastAsia="Calibri" w:cs="Times New Roman"/>
          <w:i/>
          <w:iCs/>
          <w:color w:val="000000"/>
          <w:rPrChange w:id="10049" w:author="Author">
            <w:rPr>
              <w:ins w:id="10050" w:author="Author"/>
              <w:del w:id="10051" w:author="Author"/>
              <w:rFonts w:eastAsia="Calibri" w:cs="Times New Roman"/>
              <w:color w:val="000000"/>
            </w:rPr>
          </w:rPrChange>
        </w:rPr>
        <w:pPrChange w:id="10052" w:author="Author">
          <w:pPr>
            <w:pStyle w:val="BodyNormal"/>
          </w:pPr>
        </w:pPrChange>
      </w:pPr>
      <w:ins w:id="10053" w:author="Author">
        <w:del w:id="10054" w:author="Author">
          <w:r w:rsidRPr="005A7B2B" w:rsidDel="00E2587A">
            <w:rPr>
              <w:rFonts w:eastAsia="Calibri" w:cs="Times New Roman"/>
              <w:i/>
              <w:iCs/>
              <w:color w:val="000000"/>
              <w:rPrChange w:id="10055" w:author="Author">
                <w:rPr>
                  <w:rFonts w:eastAsia="Calibri" w:cs="Times New Roman"/>
                  <w:color w:val="000000"/>
                </w:rPr>
              </w:rPrChange>
            </w:rPr>
            <w:delText>“What about his partner, the dreadlocks guy?”</w:delText>
          </w:r>
        </w:del>
      </w:ins>
    </w:p>
    <w:p w14:paraId="600BA87E" w14:textId="517CA271" w:rsidR="005A7B2B" w:rsidDel="00E2587A" w:rsidRDefault="005A7B2B" w:rsidP="005A7B2B">
      <w:pPr>
        <w:pStyle w:val="BodyNormal"/>
        <w:rPr>
          <w:ins w:id="10056" w:author="Author"/>
          <w:del w:id="10057" w:author="Author"/>
          <w:rFonts w:eastAsia="Calibri" w:cs="Times New Roman"/>
          <w:color w:val="000000"/>
        </w:rPr>
      </w:pPr>
    </w:p>
    <w:p w14:paraId="0B36E632" w14:textId="4230B0ED" w:rsidR="005A7B2B" w:rsidRPr="005A7B2B" w:rsidDel="00E2587A" w:rsidRDefault="005A7B2B">
      <w:pPr>
        <w:pStyle w:val="BodyNormal"/>
        <w:ind w:right="576" w:firstLine="0"/>
        <w:rPr>
          <w:ins w:id="10058" w:author="Author"/>
          <w:del w:id="10059" w:author="Author"/>
          <w:rFonts w:eastAsia="Calibri" w:cs="Times New Roman"/>
          <w:i/>
          <w:iCs/>
          <w:color w:val="000000"/>
          <w:rPrChange w:id="10060" w:author="Author">
            <w:rPr>
              <w:ins w:id="10061" w:author="Author"/>
              <w:del w:id="10062" w:author="Author"/>
              <w:rFonts w:eastAsia="Calibri" w:cs="Times New Roman"/>
              <w:color w:val="000000"/>
            </w:rPr>
          </w:rPrChange>
        </w:rPr>
        <w:pPrChange w:id="10063" w:author="Author">
          <w:pPr>
            <w:pStyle w:val="BodyNormal"/>
          </w:pPr>
        </w:pPrChange>
      </w:pPr>
      <w:ins w:id="10064" w:author="Author">
        <w:del w:id="10065" w:author="Author">
          <w:r w:rsidRPr="005A7B2B" w:rsidDel="00E2587A">
            <w:rPr>
              <w:rFonts w:eastAsia="Calibri" w:cs="Times New Roman"/>
              <w:i/>
              <w:iCs/>
              <w:color w:val="000000"/>
              <w:rPrChange w:id="10066" w:author="Author">
                <w:rPr>
                  <w:rFonts w:eastAsia="Calibri" w:cs="Times New Roman"/>
                  <w:color w:val="000000"/>
                </w:rPr>
              </w:rPrChange>
            </w:rPr>
            <w:delText>“It will be all over before he even attempts to follow.”</w:delText>
          </w:r>
        </w:del>
      </w:ins>
    </w:p>
    <w:p w14:paraId="43A4B62F" w14:textId="61003AAE" w:rsidR="005A7B2B" w:rsidDel="00E2587A" w:rsidRDefault="005A7B2B" w:rsidP="005A7B2B">
      <w:pPr>
        <w:pStyle w:val="BodyNormal"/>
        <w:rPr>
          <w:ins w:id="10067" w:author="Author"/>
          <w:del w:id="10068" w:author="Author"/>
          <w:rFonts w:eastAsia="Calibri" w:cs="Times New Roman"/>
          <w:color w:val="000000"/>
        </w:rPr>
      </w:pPr>
    </w:p>
    <w:p w14:paraId="7CC0746D" w14:textId="59FBA069" w:rsidR="005A7B2B" w:rsidRPr="005A7B2B" w:rsidDel="00E2587A" w:rsidRDefault="005A7B2B">
      <w:pPr>
        <w:pStyle w:val="BodyNormal"/>
        <w:ind w:right="576" w:firstLine="0"/>
        <w:rPr>
          <w:ins w:id="10069" w:author="Author"/>
          <w:del w:id="10070" w:author="Author"/>
          <w:i/>
          <w:iCs/>
          <w:rPrChange w:id="10071" w:author="Author">
            <w:rPr>
              <w:ins w:id="10072" w:author="Author"/>
              <w:del w:id="10073" w:author="Author"/>
            </w:rPr>
          </w:rPrChange>
        </w:rPr>
        <w:pPrChange w:id="10074" w:author="Author">
          <w:pPr>
            <w:pStyle w:val="BodyNormal"/>
          </w:pPr>
        </w:pPrChange>
      </w:pPr>
      <w:ins w:id="10075" w:author="Author">
        <w:del w:id="10076" w:author="Author">
          <w:r w:rsidRPr="005A7B2B" w:rsidDel="00E2587A">
            <w:rPr>
              <w:rFonts w:eastAsia="Calibri" w:cs="Times New Roman"/>
              <w:i/>
              <w:iCs/>
              <w:color w:val="000000"/>
              <w:rPrChange w:id="10077" w:author="Author">
                <w:rPr>
                  <w:rFonts w:eastAsia="Calibri" w:cs="Times New Roman"/>
                  <w:color w:val="000000"/>
                </w:rPr>
              </w:rPrChange>
            </w:rPr>
            <w:delText>“OK, it’s all set. Tomorrow night, after midnight. We’ll have Yilka there to supervise.”</w:delText>
          </w:r>
        </w:del>
      </w:ins>
    </w:p>
    <w:p w14:paraId="79B7279E" w14:textId="2545BD2E" w:rsidR="000A5281" w:rsidDel="00E2587A" w:rsidRDefault="000A5281" w:rsidP="003825DE">
      <w:pPr>
        <w:pStyle w:val="BodyNormal"/>
        <w:rPr>
          <w:ins w:id="10078" w:author="Author"/>
          <w:del w:id="10079" w:author="Author"/>
        </w:rPr>
      </w:pPr>
    </w:p>
    <w:p w14:paraId="57C67737" w14:textId="1E57313D" w:rsidR="000A5281" w:rsidDel="00E2587A" w:rsidRDefault="00061089" w:rsidP="003825DE">
      <w:pPr>
        <w:pStyle w:val="BodyNormal"/>
        <w:rPr>
          <w:ins w:id="10080" w:author="Author"/>
          <w:del w:id="10081" w:author="Author"/>
        </w:rPr>
      </w:pPr>
      <w:ins w:id="10082" w:author="Author">
        <w:del w:id="10083" w:author="Author">
          <w:r w:rsidDel="00E2587A">
            <w:delText xml:space="preserve"> </w:delText>
          </w:r>
        </w:del>
      </w:ins>
    </w:p>
    <w:p w14:paraId="1403499D" w14:textId="1208BD11" w:rsidR="003825DE" w:rsidDel="00E2587A" w:rsidRDefault="003825DE" w:rsidP="003825DE">
      <w:pPr>
        <w:pStyle w:val="BodyNormal"/>
        <w:rPr>
          <w:ins w:id="10084" w:author="Author"/>
          <w:del w:id="10085" w:author="Author"/>
        </w:rPr>
      </w:pPr>
    </w:p>
    <w:p w14:paraId="1957A1AD" w14:textId="7449E8B9" w:rsidR="003825DE" w:rsidDel="00E2587A" w:rsidRDefault="003825DE" w:rsidP="003825DE">
      <w:pPr>
        <w:pStyle w:val="BodyNormal"/>
        <w:rPr>
          <w:ins w:id="10086" w:author="Author"/>
          <w:del w:id="10087" w:author="Author"/>
        </w:rPr>
      </w:pPr>
    </w:p>
    <w:p w14:paraId="5587B5E6" w14:textId="52720036" w:rsidR="003825DE" w:rsidDel="00E2587A" w:rsidRDefault="003825DE" w:rsidP="003825DE">
      <w:pPr>
        <w:pStyle w:val="BodyNormal"/>
        <w:rPr>
          <w:ins w:id="10088" w:author="Author"/>
          <w:del w:id="10089" w:author="Author"/>
        </w:rPr>
      </w:pPr>
    </w:p>
    <w:p w14:paraId="044F01A0" w14:textId="7A7EECF5" w:rsidR="001C0C2D" w:rsidRPr="00500409" w:rsidDel="00E2587A" w:rsidRDefault="001C0C2D">
      <w:pPr>
        <w:pStyle w:val="BodyNormal"/>
        <w:ind w:left="0"/>
        <w:rPr>
          <w:ins w:id="10090" w:author="Author"/>
          <w:del w:id="10091" w:author="Author"/>
          <w:rFonts w:ascii="Arial" w:hAnsi="Arial"/>
          <w:rPrChange w:id="10092" w:author="Author">
            <w:rPr>
              <w:ins w:id="10093" w:author="Author"/>
              <w:del w:id="10094" w:author="Author"/>
              <w:rFonts w:ascii="Roboto" w:hAnsi="Roboto"/>
              <w:color w:val="202124"/>
              <w:shd w:val="clear" w:color="auto" w:fill="FFFFFF"/>
            </w:rPr>
          </w:rPrChange>
        </w:rPr>
        <w:pPrChange w:id="10095" w:author="Author">
          <w:pPr>
            <w:pStyle w:val="BodyNormal"/>
            <w:ind w:left="270" w:firstLine="18"/>
          </w:pPr>
        </w:pPrChange>
      </w:pPr>
    </w:p>
    <w:p w14:paraId="0061B703" w14:textId="72556EEF" w:rsidR="00673EDA" w:rsidDel="00E2587A" w:rsidRDefault="00673EDA" w:rsidP="00B32321">
      <w:pPr>
        <w:pStyle w:val="BodyNormal"/>
        <w:ind w:left="270" w:firstLine="18"/>
        <w:rPr>
          <w:ins w:id="10096" w:author="Author"/>
          <w:del w:id="10097" w:author="Author"/>
          <w:rFonts w:ascii="Roboto" w:hAnsi="Roboto"/>
          <w:color w:val="202124"/>
          <w:shd w:val="clear" w:color="auto" w:fill="FFFFFF"/>
        </w:rPr>
      </w:pPr>
    </w:p>
    <w:p w14:paraId="5D04E1FA" w14:textId="528DB172" w:rsidR="00673EDA" w:rsidRPr="00B32321" w:rsidDel="00E2587A" w:rsidRDefault="00673EDA">
      <w:pPr>
        <w:pStyle w:val="BodyNormal"/>
        <w:ind w:left="270" w:firstLine="18"/>
        <w:rPr>
          <w:ins w:id="10098" w:author="Author"/>
          <w:del w:id="10099" w:author="Author"/>
          <w:rFonts w:ascii="Roboto" w:hAnsi="Roboto"/>
          <w:color w:val="202124"/>
          <w:shd w:val="clear" w:color="auto" w:fill="FFFFFF"/>
          <w:rPrChange w:id="10100" w:author="Author">
            <w:rPr>
              <w:ins w:id="10101" w:author="Author"/>
              <w:del w:id="10102" w:author="Author"/>
            </w:rPr>
          </w:rPrChange>
        </w:rPr>
        <w:pPrChange w:id="10103" w:author="Author">
          <w:pPr>
            <w:pStyle w:val="BodyNormal"/>
          </w:pPr>
        </w:pPrChange>
      </w:pPr>
    </w:p>
    <w:p w14:paraId="2C73F7AD" w14:textId="20DD4E8A" w:rsidR="00883771" w:rsidDel="00E2587A" w:rsidRDefault="00883771" w:rsidP="003B7072">
      <w:pPr>
        <w:pStyle w:val="BodyNormal"/>
        <w:rPr>
          <w:ins w:id="10104" w:author="Author"/>
          <w:del w:id="10105" w:author="Author"/>
        </w:rPr>
      </w:pPr>
    </w:p>
    <w:p w14:paraId="51A93E54" w14:textId="651ABBBA" w:rsidR="00883771" w:rsidDel="00E2587A" w:rsidRDefault="00883771" w:rsidP="003B7072">
      <w:pPr>
        <w:pStyle w:val="BodyNormal"/>
        <w:rPr>
          <w:ins w:id="10106" w:author="Author"/>
          <w:del w:id="10107" w:author="Author"/>
        </w:rPr>
      </w:pPr>
    </w:p>
    <w:p w14:paraId="3C11E423" w14:textId="2BE1A259" w:rsidR="00121340" w:rsidDel="00E2587A" w:rsidRDefault="00691193" w:rsidP="003B7072">
      <w:pPr>
        <w:pStyle w:val="BodyNormal"/>
        <w:rPr>
          <w:ins w:id="10108" w:author="Author"/>
          <w:del w:id="10109" w:author="Author"/>
        </w:rPr>
      </w:pPr>
      <w:ins w:id="10110" w:author="Author">
        <w:del w:id="10111" w:author="Author">
          <w:r w:rsidDel="00E2587A">
            <w:delText xml:space="preserve"> </w:delText>
          </w:r>
        </w:del>
      </w:ins>
    </w:p>
    <w:p w14:paraId="5EE513EF" w14:textId="0A1DECCE" w:rsidR="00691193" w:rsidDel="00E2587A" w:rsidRDefault="00691193" w:rsidP="003B7072">
      <w:pPr>
        <w:pStyle w:val="BodyNormal"/>
        <w:rPr>
          <w:ins w:id="10112" w:author="Author"/>
          <w:del w:id="10113" w:author="Author"/>
        </w:rPr>
      </w:pPr>
    </w:p>
    <w:p w14:paraId="01D8AA9A" w14:textId="39123E5A" w:rsidR="003B7072" w:rsidRPr="00363D6F" w:rsidDel="00E2587A" w:rsidRDefault="003B7072" w:rsidP="00A71E0E">
      <w:pPr>
        <w:pStyle w:val="BodyNormal"/>
        <w:rPr>
          <w:ins w:id="10114" w:author="Author"/>
          <w:del w:id="10115" w:author="Author"/>
        </w:rPr>
      </w:pPr>
    </w:p>
    <w:p w14:paraId="70036084" w14:textId="0BEEE049" w:rsidR="00A71E0E" w:rsidRPr="00BD6092" w:rsidDel="00E2587A" w:rsidRDefault="00A71E0E" w:rsidP="00866553">
      <w:pPr>
        <w:pStyle w:val="BodyNormal"/>
        <w:rPr>
          <w:ins w:id="10116" w:author="Author"/>
          <w:del w:id="10117" w:author="Author"/>
          <w:rFonts w:eastAsia="Calibri" w:cs="Times New Roman"/>
          <w:color w:val="000000"/>
        </w:rPr>
      </w:pPr>
    </w:p>
    <w:p w14:paraId="0D4CE5F0" w14:textId="4E2887F9" w:rsidR="000759BE" w:rsidDel="00E2587A" w:rsidRDefault="000759BE" w:rsidP="00866553">
      <w:pPr>
        <w:pStyle w:val="BodyNormal"/>
        <w:rPr>
          <w:ins w:id="10118" w:author="Author"/>
          <w:del w:id="10119" w:author="Author"/>
        </w:rPr>
      </w:pPr>
      <w:ins w:id="10120" w:author="Author">
        <w:del w:id="10121" w:author="Author">
          <w:r w:rsidDel="00E2587A">
            <w:delText xml:space="preserve"> </w:delText>
          </w:r>
        </w:del>
      </w:ins>
    </w:p>
    <w:p w14:paraId="6F021BFF" w14:textId="03F53C6B" w:rsidR="000759BE" w:rsidDel="00E2587A" w:rsidRDefault="000759BE" w:rsidP="00866553">
      <w:pPr>
        <w:pStyle w:val="BodyNormal"/>
        <w:rPr>
          <w:ins w:id="10122" w:author="Author"/>
          <w:del w:id="10123" w:author="Author"/>
        </w:rPr>
      </w:pPr>
    </w:p>
    <w:p w14:paraId="40F42DA8" w14:textId="721B89FE" w:rsidR="00A71E0E" w:rsidDel="00E2587A" w:rsidRDefault="00A71E0E" w:rsidP="00866553">
      <w:pPr>
        <w:pStyle w:val="BodyNormal"/>
        <w:rPr>
          <w:ins w:id="10124" w:author="Author"/>
          <w:del w:id="10125" w:author="Author"/>
        </w:rPr>
      </w:pPr>
    </w:p>
    <w:p w14:paraId="47EE1660" w14:textId="2589CD29" w:rsidR="00A71E0E" w:rsidDel="00E2587A" w:rsidRDefault="00A71E0E" w:rsidP="00866553">
      <w:pPr>
        <w:pStyle w:val="BodyNormal"/>
        <w:rPr>
          <w:ins w:id="10126" w:author="Author"/>
          <w:del w:id="10127" w:author="Author"/>
        </w:rPr>
      </w:pPr>
    </w:p>
    <w:p w14:paraId="1C04CFF6" w14:textId="32906959" w:rsidR="00A71E0E" w:rsidDel="00E2587A" w:rsidRDefault="00A71E0E" w:rsidP="00866553">
      <w:pPr>
        <w:pStyle w:val="BodyNormal"/>
        <w:rPr>
          <w:ins w:id="10128" w:author="Author"/>
          <w:del w:id="10129" w:author="Author"/>
        </w:rPr>
      </w:pPr>
    </w:p>
    <w:p w14:paraId="73E36ADA" w14:textId="692651CC" w:rsidR="00A71E0E" w:rsidDel="00E2587A" w:rsidRDefault="00A71E0E" w:rsidP="00866553">
      <w:pPr>
        <w:pStyle w:val="BodyNormal"/>
        <w:rPr>
          <w:ins w:id="10130" w:author="Author"/>
          <w:del w:id="10131" w:author="Author"/>
        </w:rPr>
      </w:pPr>
    </w:p>
    <w:p w14:paraId="1DD32323" w14:textId="7E1CF079" w:rsidR="00A71E0E" w:rsidDel="00E2587A" w:rsidRDefault="00A71E0E" w:rsidP="00866553">
      <w:pPr>
        <w:pStyle w:val="BodyNormal"/>
        <w:rPr>
          <w:ins w:id="10132" w:author="Author"/>
          <w:del w:id="10133" w:author="Author"/>
        </w:rPr>
      </w:pPr>
    </w:p>
    <w:p w14:paraId="03B24803" w14:textId="37424B57" w:rsidR="00A71E0E" w:rsidDel="00E2587A" w:rsidRDefault="00A71E0E" w:rsidP="00866553">
      <w:pPr>
        <w:pStyle w:val="BodyNormal"/>
        <w:rPr>
          <w:ins w:id="10134" w:author="Author"/>
          <w:del w:id="10135" w:author="Author"/>
        </w:rPr>
      </w:pPr>
    </w:p>
    <w:p w14:paraId="57F9C99E" w14:textId="161EB005" w:rsidR="00BC2D69" w:rsidRPr="00331F0D" w:rsidDel="00E2587A" w:rsidRDefault="00BC2D69" w:rsidP="00866553">
      <w:pPr>
        <w:pStyle w:val="BodyNormal"/>
        <w:rPr>
          <w:ins w:id="10136" w:author="Author"/>
          <w:del w:id="10137" w:author="Author"/>
          <w:rPrChange w:id="10138" w:author="Author">
            <w:rPr>
              <w:ins w:id="10139" w:author="Author"/>
              <w:del w:id="10140" w:author="Author"/>
              <w:i/>
              <w:iCs/>
            </w:rPr>
          </w:rPrChange>
        </w:rPr>
      </w:pPr>
      <w:ins w:id="10141" w:author="Author">
        <w:del w:id="10142" w:author="Author">
          <w:r w:rsidDel="00E2587A">
            <w:delText xml:space="preserve">  </w:delText>
          </w:r>
        </w:del>
      </w:ins>
    </w:p>
    <w:p w14:paraId="057C759C" w14:textId="32535BF3" w:rsidR="00866553" w:rsidRPr="00E71EFA" w:rsidDel="00E2587A" w:rsidRDefault="00866553" w:rsidP="00866553">
      <w:pPr>
        <w:widowControl w:val="0"/>
        <w:suppressAutoHyphens/>
        <w:spacing w:before="120" w:after="120" w:line="320" w:lineRule="atLeast"/>
        <w:contextualSpacing/>
        <w:jc w:val="center"/>
        <w:rPr>
          <w:ins w:id="10143" w:author="Author"/>
          <w:del w:id="10144" w:author="Author"/>
          <w:rFonts w:ascii="Gandhi Serif" w:eastAsia="Calibri" w:hAnsi="Gandhi Serif" w:cs="Times New Roman"/>
          <w:color w:val="000000"/>
        </w:rPr>
      </w:pPr>
    </w:p>
    <w:p w14:paraId="6AF0B1C2" w14:textId="42FB5298" w:rsidR="00866553" w:rsidRPr="00866553" w:rsidDel="00E2587A" w:rsidRDefault="00866553">
      <w:pPr>
        <w:pStyle w:val="BodyNormal"/>
        <w:rPr>
          <w:ins w:id="10145" w:author="Author"/>
          <w:del w:id="10146" w:author="Author"/>
        </w:rPr>
        <w:pPrChange w:id="10147" w:author="Author">
          <w:pPr>
            <w:pStyle w:val="ChapterTitle"/>
          </w:pPr>
        </w:pPrChange>
      </w:pPr>
    </w:p>
    <w:p w14:paraId="4A9AB83A" w14:textId="138A9B80" w:rsidR="00AE2761" w:rsidRPr="004376FE" w:rsidDel="00E2587A" w:rsidRDefault="00AE2761" w:rsidP="00AE2761">
      <w:pPr>
        <w:pStyle w:val="ChapterNumber"/>
        <w:rPr>
          <w:del w:id="10148" w:author="Author"/>
        </w:rPr>
      </w:pPr>
      <w:del w:id="10149" w:author="Author">
        <w:r w:rsidRPr="004376FE" w:rsidDel="00E2587A">
          <w:delText>CHAPTER</w:delText>
        </w:r>
        <w:r w:rsidDel="00E2587A">
          <w:delText xml:space="preserve"> </w:delText>
        </w:r>
        <w:r w:rsidR="00023BD9" w:rsidDel="00E2587A">
          <w:delText>XXX</w:delText>
        </w:r>
      </w:del>
    </w:p>
    <w:p w14:paraId="08D5ECF5" w14:textId="34CA4C32" w:rsidR="00A55CAC" w:rsidRPr="00FA271D" w:rsidDel="00E2587A" w:rsidRDefault="00A55CAC" w:rsidP="00A55CAC">
      <w:pPr>
        <w:pStyle w:val="ChapterTitle"/>
        <w:rPr>
          <w:del w:id="10150" w:author="Author"/>
        </w:rPr>
      </w:pPr>
      <w:del w:id="10151" w:author="Author">
        <w:r w:rsidRPr="00FA271D" w:rsidDel="00E2587A">
          <w:delText xml:space="preserve">The </w:delText>
        </w:r>
        <w:r w:rsidDel="00E2587A">
          <w:delText>Angel</w:delText>
        </w:r>
        <w:r w:rsidRPr="00FA271D" w:rsidDel="00E2587A">
          <w:delText>’s Story</w:delText>
        </w:r>
        <w:bookmarkEnd w:id="5459"/>
      </w:del>
    </w:p>
    <w:p w14:paraId="11F032B2" w14:textId="7C04DD5C" w:rsidR="00A55CAC" w:rsidRPr="00FA271D" w:rsidDel="00E2587A" w:rsidRDefault="00A55CAC" w:rsidP="00A55CAC">
      <w:pPr>
        <w:pStyle w:val="ASubheadLevel1"/>
        <w:rPr>
          <w:del w:id="10152" w:author="Author"/>
        </w:rPr>
      </w:pPr>
      <w:bookmarkStart w:id="10153" w:name="_Toc30055671"/>
      <w:del w:id="10154" w:author="Author">
        <w:r w:rsidRPr="00FA271D" w:rsidDel="00E2587A">
          <w:delText>A Rough Beginning</w:delText>
        </w:r>
        <w:bookmarkEnd w:id="10153"/>
      </w:del>
    </w:p>
    <w:p w14:paraId="46D59946" w14:textId="52F612DA" w:rsidR="00A55CAC" w:rsidRPr="00FA271D" w:rsidDel="00E2587A" w:rsidRDefault="00A55CAC" w:rsidP="009C772F">
      <w:pPr>
        <w:pStyle w:val="BodyNormal"/>
        <w:rPr>
          <w:del w:id="10155" w:author="Author"/>
          <w:i/>
          <w:iCs/>
        </w:rPr>
      </w:pPr>
      <w:bookmarkStart w:id="10156" w:name="Life_in_a_Bathtub"/>
      <w:bookmarkEnd w:id="10156"/>
      <w:del w:id="10157" w:author="Author">
        <w:r w:rsidDel="00E2587A">
          <w:delText>According to a DNA scan and a drug test, I was born</w:delText>
        </w:r>
        <w:r w:rsidRPr="00FA271D" w:rsidDel="00E2587A">
          <w:delText xml:space="preserve"> to </w:delText>
        </w:r>
        <w:r w:rsidDel="00E2587A">
          <w:delText>Ukrainian</w:delText>
        </w:r>
        <w:r w:rsidRPr="00FA271D" w:rsidDel="00E2587A">
          <w:delText xml:space="preserve"> immigrants, both meth addicts. It must have been a home birth in the drug den because they abandoned me on the </w:delText>
        </w:r>
        <w:r w:rsidR="00053B97" w:rsidDel="00E2587A">
          <w:delText>L</w:delText>
        </w:r>
        <w:r w:rsidRPr="00FA271D" w:rsidDel="00E2587A">
          <w:delText xml:space="preserve">ake </w:delText>
        </w:r>
        <w:r w:rsidR="00053B97" w:rsidDel="00E2587A">
          <w:delText xml:space="preserve">Michigan </w:delText>
        </w:r>
        <w:r w:rsidRPr="007A0B51" w:rsidDel="00E2587A">
          <w:delText>waterfront</w:delText>
        </w:r>
        <w:r w:rsidRPr="00FA271D" w:rsidDel="00E2587A">
          <w:delText xml:space="preserve"> when I was just two days old. I laid there for six hours in </w:delText>
        </w:r>
        <w:r w:rsidDel="00E2587A">
          <w:delText>35</w:delText>
        </w:r>
        <w:r w:rsidRPr="00FA271D" w:rsidDel="00E2587A">
          <w:delText xml:space="preserve">-degree weather before a pedestrian called the police. Rushed to the hospital at </w:delText>
        </w:r>
        <w:r w:rsidDel="00E2587A">
          <w:delText>1</w:delText>
        </w:r>
        <w:r w:rsidRPr="00FA271D" w:rsidDel="00E2587A">
          <w:delText xml:space="preserve"> a.m., I had a raging strep infection, and my airway was closing from the swelling. The ER staff woke up the chief resident to do a tracheotomy</w:delText>
        </w:r>
        <w:r w:rsidR="000E401B" w:rsidDel="00E2587A">
          <w:delText>.</w:delText>
        </w:r>
        <w:r w:rsidRPr="00FA271D" w:rsidDel="00E2587A">
          <w:delText xml:space="preserve"> </w:delText>
        </w:r>
        <w:r w:rsidR="000E401B" w:rsidDel="00E2587A">
          <w:delText>B</w:delText>
        </w:r>
        <w:r w:rsidRPr="00FA271D" w:rsidDel="00E2587A">
          <w:delText>ut he had been drinking surreptitiously and was in no condition to perform such a procedure on a tiny patient. An emergency call was put out for a pediatric surgeon to come in</w:delText>
        </w:r>
        <w:r w:rsidR="000F49CD" w:rsidDel="00E2587A">
          <w:delText>.</w:delText>
        </w:r>
        <w:r w:rsidRPr="00FA271D" w:rsidDel="00E2587A">
          <w:delText xml:space="preserve"> </w:delText>
        </w:r>
        <w:r w:rsidR="000F49CD" w:rsidDel="00E2587A">
          <w:delText>However,</w:delText>
        </w:r>
        <w:r w:rsidRPr="00FA271D" w:rsidDel="00E2587A">
          <w:delText xml:space="preserve"> it took an hour before this specialist arrived.</w:delText>
        </w:r>
      </w:del>
    </w:p>
    <w:p w14:paraId="0B65FEA1" w14:textId="752DF078" w:rsidR="00A55CAC" w:rsidRPr="00FA271D" w:rsidDel="00E2587A" w:rsidRDefault="00A55CAC" w:rsidP="009C772F">
      <w:pPr>
        <w:pStyle w:val="BodyNormal"/>
        <w:rPr>
          <w:del w:id="10158" w:author="Author"/>
          <w:i/>
          <w:iCs/>
        </w:rPr>
      </w:pPr>
      <w:del w:id="10159" w:author="Author">
        <w:r w:rsidRPr="00FA271D" w:rsidDel="00E2587A">
          <w:delText>Sadly, my swollen airway caused oxygen deprivation</w:delText>
        </w:r>
        <w:r w:rsidR="000F49CD" w:rsidDel="00E2587A">
          <w:delText>.</w:delText>
        </w:r>
        <w:r w:rsidRPr="00FA271D" w:rsidDel="00E2587A">
          <w:delText xml:space="preserve"> </w:delText>
        </w:r>
        <w:r w:rsidR="000F49CD" w:rsidDel="00E2587A">
          <w:delText>This</w:delText>
        </w:r>
        <w:r w:rsidRPr="00FA271D" w:rsidDel="00E2587A">
          <w:delText xml:space="preserve"> resulted in brain damage, effectively destroying my cerebral cortex’s ability to create speech or any other sound</w:delText>
        </w:r>
        <w:r w:rsidR="000E561C" w:rsidDel="00E2587A">
          <w:delText>,</w:delText>
        </w:r>
        <w:r w:rsidRPr="00FA271D" w:rsidDel="00E2587A">
          <w:delText xml:space="preserve"> for that matter. The pediatric surgeon successfully inserted a tube to restore airflow to my lungs, and my vital signs made a comeback. The ER staff </w:delText>
        </w:r>
        <w:r w:rsidR="000E561C" w:rsidDel="00E2587A">
          <w:delText>noted</w:delText>
        </w:r>
        <w:r w:rsidRPr="00FA271D" w:rsidDel="00E2587A">
          <w:delText xml:space="preserve"> that after the tracheotomy, I stopped crying and made no sound at all.</w:delText>
        </w:r>
      </w:del>
    </w:p>
    <w:p w14:paraId="62E6250D" w14:textId="0A23C088" w:rsidR="00A55CAC" w:rsidRPr="00FA271D" w:rsidDel="00E2587A" w:rsidRDefault="00A55CAC" w:rsidP="009C772F">
      <w:pPr>
        <w:pStyle w:val="BodyNormal"/>
        <w:rPr>
          <w:del w:id="10160" w:author="Author"/>
          <w:i/>
          <w:iCs/>
        </w:rPr>
      </w:pPr>
      <w:del w:id="10161" w:author="Author">
        <w:r w:rsidRPr="00FA271D" w:rsidDel="00E2587A">
          <w:delText>They saved my life, but I had no voice. The hospital created a birth record for me, giving me the name Jane Doe 413.</w:delText>
        </w:r>
      </w:del>
    </w:p>
    <w:p w14:paraId="32285743" w14:textId="1DF11172" w:rsidR="00A55CAC" w:rsidRPr="00FA271D" w:rsidDel="00E2587A" w:rsidRDefault="00A55CAC" w:rsidP="009C772F">
      <w:pPr>
        <w:pStyle w:val="BodyNormal"/>
        <w:rPr>
          <w:del w:id="10162" w:author="Author"/>
          <w:i/>
          <w:iCs/>
        </w:rPr>
      </w:pPr>
      <w:del w:id="10163" w:author="Author">
        <w:r w:rsidRPr="00FA271D" w:rsidDel="00E2587A">
          <w:delText xml:space="preserve">I have little recollection of the foster family that cared for me until I was seven years old. They weren't abusive to me but unable to do much since I couldn't speak. Child Protective Services transferred me to a boarding school, the Alden School for the Deaf, in Rockford since the CPS staff thought they could teach me to sign. I was a mute child in a classroom of deaf children, so I didn't get the </w:delText>
        </w:r>
        <w:r w:rsidDel="00E2587A">
          <w:delText>deaf kids</w:delText>
        </w:r>
        <w:r w:rsidR="000865E5" w:rsidDel="00E2587A">
          <w:delText>'</w:delText>
        </w:r>
        <w:r w:rsidDel="00E2587A">
          <w:delText xml:space="preserve"> attention</w:delText>
        </w:r>
        <w:r w:rsidRPr="00FA271D" w:rsidDel="00E2587A">
          <w:delText xml:space="preserve">. My best grades were in </w:delText>
        </w:r>
        <w:r w:rsidR="0083509A" w:rsidDel="00E2587A">
          <w:delText xml:space="preserve">math, </w:delText>
        </w:r>
        <w:r w:rsidRPr="00FA271D" w:rsidDel="00E2587A">
          <w:delText>reading</w:delText>
        </w:r>
        <w:r w:rsidR="006120E6" w:rsidDel="00E2587A">
          <w:delText>,</w:delText>
        </w:r>
        <w:r w:rsidRPr="00FA271D" w:rsidDel="00E2587A">
          <w:delText xml:space="preserve"> and writing. I lived there for two years.</w:delText>
        </w:r>
      </w:del>
    </w:p>
    <w:p w14:paraId="50A882A0" w14:textId="1268DEF6" w:rsidR="00A55CAC" w:rsidRPr="00FA271D" w:rsidDel="00E2587A" w:rsidRDefault="00A55CAC" w:rsidP="009C772F">
      <w:pPr>
        <w:pStyle w:val="BodyNormal"/>
        <w:rPr>
          <w:del w:id="10164" w:author="Author"/>
          <w:i/>
          <w:iCs/>
        </w:rPr>
      </w:pPr>
      <w:del w:id="10165" w:author="Author">
        <w:r w:rsidRPr="00FA271D" w:rsidDel="00E2587A">
          <w:delText>Unfortunately, state funding reductions reduced the number of children that the school could educate</w:delText>
        </w:r>
        <w:r w:rsidDel="00E2587A">
          <w:delText>. N</w:delText>
        </w:r>
        <w:r w:rsidRPr="00FA271D" w:rsidDel="00E2587A">
          <w:delText>ot being deaf resulted in me, in an enormous mistake by CPS, being transferred to the State Institution for Intellectually Disabled Children outside of St. Charles, Illinois. This institution housed a couple of hundred students who are unable to function as average children. Simple tasks, such as doing puzzles or putting on their clothes, are monumental challenge</w:delText>
        </w:r>
        <w:r w:rsidR="00DB67EB" w:rsidDel="00E2587A">
          <w:delText>s</w:delText>
        </w:r>
        <w:r w:rsidRPr="00FA271D" w:rsidDel="00E2587A">
          <w:delText xml:space="preserve"> for them. Sadly, I had fallen between the cracks. The staff disregarded my records from the School for the Deaf, and they just assumed I was an imbecile who could not talk. </w:delText>
        </w:r>
      </w:del>
    </w:p>
    <w:p w14:paraId="6BA8136E" w14:textId="7275216F" w:rsidR="00A55CAC" w:rsidRPr="00FA271D" w:rsidDel="00E2587A" w:rsidRDefault="00A55CAC" w:rsidP="009C772F">
      <w:pPr>
        <w:pStyle w:val="BodyNormal"/>
        <w:rPr>
          <w:del w:id="10166" w:author="Author"/>
          <w:i/>
          <w:iCs/>
        </w:rPr>
      </w:pPr>
      <w:del w:id="10167" w:author="Author">
        <w:r w:rsidRPr="00FA271D" w:rsidDel="00E2587A">
          <w:delText xml:space="preserve">Fortunately, one kindly teacher, Ms. Adams, recognized that I was </w:delText>
        </w:r>
        <w:r w:rsidR="00E21722" w:rsidDel="00E2587A">
          <w:delText>brigh</w:delText>
        </w:r>
        <w:r w:rsidRPr="00FA271D" w:rsidDel="00E2587A">
          <w:delText>t, even brilliant. She started feeding me a succession of books to read, graduating from children's books to classics like Pride and Prejudice. Eventually, the Institution found that it was best to leave me alone in the library to read whatever interested me. I was never a discipline problem, always on</w:delText>
        </w:r>
        <w:r w:rsidR="006B02FD" w:rsidDel="00E2587A">
          <w:delText xml:space="preserve"> </w:delText>
        </w:r>
        <w:r w:rsidRPr="00FA271D" w:rsidDel="00E2587A">
          <w:delText>time for lunch and dinner, so they generally left me alone.</w:delText>
        </w:r>
      </w:del>
    </w:p>
    <w:p w14:paraId="29FE64F7" w14:textId="7445DB57" w:rsidR="00A55CAC" w:rsidRPr="00FA271D" w:rsidDel="00E2587A" w:rsidRDefault="00A55CAC" w:rsidP="009C772F">
      <w:pPr>
        <w:pStyle w:val="BodyNormal"/>
        <w:rPr>
          <w:del w:id="10168" w:author="Author"/>
          <w:i/>
          <w:iCs/>
        </w:rPr>
      </w:pPr>
      <w:del w:id="10169" w:author="Author">
        <w:r w:rsidRPr="00FA271D" w:rsidDel="00E2587A">
          <w:delText>I read every day for eleven years, starting with an old copy of the Encyclopedia Britannica. I taught myself English literature, philosophy, history, and science. Occasionally</w:delText>
        </w:r>
        <w:r w:rsidR="008B111D" w:rsidDel="00E2587A">
          <w:delText>, I would take a book to Ms. Adams,</w:delText>
        </w:r>
        <w:r w:rsidRPr="00FA271D" w:rsidDel="00E2587A">
          <w:delText xml:space="preserve"> point to a word</w:delText>
        </w:r>
        <w:r w:rsidR="008B111D" w:rsidDel="00E2587A">
          <w:delText>,</w:delText>
        </w:r>
        <w:r w:rsidRPr="00FA271D" w:rsidDel="00E2587A">
          <w:delText xml:space="preserve"> and smile when she explained its meaning. In my last years at the Institution, I threw myself into mathematics, algebra, and everything I could find about computers. Ms. Adams brought in an old laptop from the waste bin. Using it, I taught myself two computer languages, C++ and Python. Even though Ms. Adams realized that I was </w:delText>
        </w:r>
        <w:r w:rsidDel="00E2587A">
          <w:delText>brillian</w:delText>
        </w:r>
        <w:r w:rsidRPr="00FA271D" w:rsidDel="00E2587A">
          <w:delText>t but couldn't speak</w:delText>
        </w:r>
        <w:r w:rsidR="00687718" w:rsidDel="00E2587A">
          <w:delText>,</w:delText>
        </w:r>
        <w:r w:rsidDel="00E2587A">
          <w:delText xml:space="preserve"> t</w:delText>
        </w:r>
        <w:r w:rsidRPr="00FA271D" w:rsidDel="00E2587A">
          <w:delText>he school administration preferred to keep me around since the state paid for my residency.</w:delText>
        </w:r>
      </w:del>
    </w:p>
    <w:p w14:paraId="1F7410E7" w14:textId="2493BC81" w:rsidR="00A55CAC" w:rsidRPr="00FA271D" w:rsidDel="00E2587A" w:rsidRDefault="00A55CAC" w:rsidP="009C772F">
      <w:pPr>
        <w:pStyle w:val="BodyNormal"/>
        <w:rPr>
          <w:del w:id="10170" w:author="Author"/>
          <w:i/>
          <w:iCs/>
        </w:rPr>
      </w:pPr>
      <w:del w:id="10171" w:author="Author">
        <w:r w:rsidRPr="00FA271D" w:rsidDel="00E2587A">
          <w:delText>There was another reason why they wanted to keep me out of sight. I was raped twice by hospital employees. The first time was when I was 13 years old. I was beautiful and had developed early</w:delText>
        </w:r>
        <w:r w:rsidR="00022292" w:rsidDel="00E2587A">
          <w:delText xml:space="preserve">, but </w:delText>
        </w:r>
        <w:r w:rsidR="0040547A" w:rsidDel="00E2587A">
          <w:delText xml:space="preserve">I </w:delText>
        </w:r>
        <w:r w:rsidR="00022292" w:rsidDel="00E2587A">
          <w:delText>had no idea what he was doing to me.</w:delText>
        </w:r>
        <w:r w:rsidRPr="00FA271D" w:rsidDel="00E2587A">
          <w:delText xml:space="preserve"> They fired the first rapist, and the in-house doctor simply gave me the Morning After pill. When I didn’t get pregnant and didn't test positive for sexually transmitted diseases, they told me that everything would be OK and never mention it again. </w:delText>
        </w:r>
      </w:del>
    </w:p>
    <w:p w14:paraId="42B93819" w14:textId="06AAA4A1" w:rsidR="00A55CAC" w:rsidRPr="00FA271D" w:rsidDel="00E2587A" w:rsidRDefault="00A55CAC" w:rsidP="009C772F">
      <w:pPr>
        <w:pStyle w:val="BodyNormal"/>
        <w:rPr>
          <w:del w:id="10172" w:author="Author"/>
          <w:i/>
          <w:iCs/>
        </w:rPr>
      </w:pPr>
      <w:del w:id="10173" w:author="Author">
        <w:r w:rsidRPr="00FA271D" w:rsidDel="00E2587A">
          <w:delText xml:space="preserve">When I was 16 years old, a temporary employee raped me again. This time I put up a fight and had a black eye from the attack. As before, they fired the temp, and the doctor asked me never to mention it again. Like some </w:delText>
        </w:r>
        <w:r w:rsidR="003E377E" w:rsidDel="00E2587A">
          <w:delText xml:space="preserve">Christian </w:delText>
        </w:r>
        <w:r w:rsidRPr="00FA271D" w:rsidDel="00E2587A">
          <w:delText>churches, the facility thought</w:delText>
        </w:r>
        <w:r w:rsidDel="00E2587A">
          <w:delText xml:space="preserve"> </w:delText>
        </w:r>
        <w:r w:rsidRPr="00FA271D" w:rsidDel="00E2587A">
          <w:delText>their reputation was more important than justice for one of their charges.</w:delText>
        </w:r>
      </w:del>
    </w:p>
    <w:p w14:paraId="56A9EA2D" w14:textId="0BB37A7A" w:rsidR="00A55CAC" w:rsidRPr="00FA271D" w:rsidDel="00E2587A" w:rsidRDefault="00A55CAC" w:rsidP="009C772F">
      <w:pPr>
        <w:pStyle w:val="BodyNormal"/>
        <w:rPr>
          <w:del w:id="10174" w:author="Author"/>
          <w:i/>
          <w:iCs/>
        </w:rPr>
      </w:pPr>
      <w:del w:id="10175" w:author="Author">
        <w:r w:rsidRPr="00FA271D" w:rsidDel="00E2587A">
          <w:delText xml:space="preserve">When I turned 18, the school decided to release me. They gave me a copy of my birth certificate, my school ID, a letter of recommendation, two sets of clothes, shoes, </w:delText>
        </w:r>
        <w:r w:rsidR="0071757C" w:rsidDel="00E2587A">
          <w:delText xml:space="preserve">a </w:delText>
        </w:r>
        <w:r w:rsidRPr="00FA271D" w:rsidDel="00E2587A">
          <w:delText xml:space="preserve">jacket, and a small duffel bag to carry them. I was also allowed to take the old laptop with me. They put me on a Greyhound bus with $200 and sent me </w:delText>
        </w:r>
        <w:r w:rsidR="00CD7678" w:rsidDel="00E2587A">
          <w:delText>to Chicago</w:delText>
        </w:r>
        <w:r w:rsidRPr="00FA271D" w:rsidDel="00E2587A">
          <w:delText xml:space="preserve"> to fend for myself.</w:delText>
        </w:r>
      </w:del>
    </w:p>
    <w:p w14:paraId="4F89AB0B" w14:textId="3FEBCA22" w:rsidR="00A55CAC" w:rsidDel="00E2587A" w:rsidRDefault="00A55CAC" w:rsidP="009C772F">
      <w:pPr>
        <w:pStyle w:val="BodyNormal"/>
        <w:rPr>
          <w:del w:id="10176" w:author="Author"/>
        </w:rPr>
      </w:pPr>
      <w:del w:id="10177" w:author="Author">
        <w:r w:rsidRPr="00FA271D" w:rsidDel="00E2587A">
          <w:delText>At the bus station in downtown Chicago, I found a McDonald's and bought my first fast food. I had purchased a notepad and Sharpie on the way and wrote my selection down. I logged onto their WiFi and perused the daily help-wanted sites for Chicago. Finding an entry for a dishwasher at Bob's 24-hour Diner on South Canal Street, only six city-blocks from the bus station, I wrote on my notepad:</w:delText>
        </w:r>
      </w:del>
    </w:p>
    <w:p w14:paraId="053E05B2" w14:textId="53B64F65" w:rsidR="00883765" w:rsidRPr="00FA271D" w:rsidDel="00E2587A" w:rsidRDefault="00883765" w:rsidP="009C772F">
      <w:pPr>
        <w:pStyle w:val="BodyNormal"/>
        <w:rPr>
          <w:del w:id="10178" w:author="Author"/>
        </w:rPr>
      </w:pPr>
    </w:p>
    <w:p w14:paraId="6F73B802" w14:textId="60195B58" w:rsidR="00A55CAC" w:rsidRPr="009127A7" w:rsidDel="00E2587A" w:rsidRDefault="00A55CAC" w:rsidP="009C772F">
      <w:pPr>
        <w:pStyle w:val="BodyNormal"/>
        <w:rPr>
          <w:del w:id="10179" w:author="Author"/>
        </w:rPr>
      </w:pPr>
      <w:del w:id="10180" w:author="Author">
        <w:r w:rsidRPr="009127A7" w:rsidDel="00E2587A">
          <w:delText>Hi, My name is Jane Doe.</w:delText>
        </w:r>
      </w:del>
    </w:p>
    <w:p w14:paraId="45671DF6" w14:textId="6278EA16" w:rsidR="00A55CAC" w:rsidRPr="009127A7" w:rsidDel="00E2587A" w:rsidRDefault="00A55CAC" w:rsidP="009C772F">
      <w:pPr>
        <w:pStyle w:val="BodyNormal"/>
        <w:rPr>
          <w:del w:id="10181" w:author="Author"/>
        </w:rPr>
      </w:pPr>
      <w:del w:id="10182" w:author="Author">
        <w:r w:rsidRPr="009127A7" w:rsidDel="00E2587A">
          <w:delText>I am unable to speak. I am not deaf.</w:delText>
        </w:r>
      </w:del>
    </w:p>
    <w:p w14:paraId="1FF53C50" w14:textId="014E0726" w:rsidR="00A55CAC" w:rsidRPr="009127A7" w:rsidDel="00E2587A" w:rsidRDefault="00A55CAC" w:rsidP="009C772F">
      <w:pPr>
        <w:pStyle w:val="BodyNormal"/>
        <w:rPr>
          <w:del w:id="10183" w:author="Author"/>
        </w:rPr>
      </w:pPr>
      <w:del w:id="10184" w:author="Author">
        <w:r w:rsidRPr="009127A7" w:rsidDel="00E2587A">
          <w:delText>I would like to apply for your dishwasher job.</w:delText>
        </w:r>
      </w:del>
    </w:p>
    <w:p w14:paraId="1E1789A7" w14:textId="078E9C2F" w:rsidR="00A55CAC" w:rsidRPr="009127A7" w:rsidDel="00E2587A" w:rsidRDefault="00A55CAC" w:rsidP="009C772F">
      <w:pPr>
        <w:pStyle w:val="BodyNormal"/>
        <w:rPr>
          <w:del w:id="10185" w:author="Author"/>
        </w:rPr>
      </w:pPr>
      <w:del w:id="10186" w:author="Author">
        <w:r w:rsidRPr="009127A7" w:rsidDel="00E2587A">
          <w:delText>I am 18 years old, have a birth certificate and a school ID.</w:delText>
        </w:r>
      </w:del>
    </w:p>
    <w:p w14:paraId="0808952D" w14:textId="33B7BB58" w:rsidR="00A55CAC" w:rsidRPr="009127A7" w:rsidDel="00E2587A" w:rsidRDefault="00A55CAC" w:rsidP="009C772F">
      <w:pPr>
        <w:pStyle w:val="BodyNormal"/>
        <w:rPr>
          <w:del w:id="10187" w:author="Author"/>
        </w:rPr>
      </w:pPr>
      <w:del w:id="10188" w:author="Author">
        <w:r w:rsidRPr="009127A7" w:rsidDel="00E2587A">
          <w:delText>Give me a chance, and I'll work hard for you. I promise.</w:delText>
        </w:r>
      </w:del>
    </w:p>
    <w:p w14:paraId="738CFD8A" w14:textId="2A9AFE81" w:rsidR="00883765" w:rsidRPr="00FA271D" w:rsidDel="00E2587A" w:rsidRDefault="00883765" w:rsidP="009C772F">
      <w:pPr>
        <w:pStyle w:val="BodyNormal"/>
        <w:rPr>
          <w:del w:id="10189" w:author="Author"/>
        </w:rPr>
      </w:pPr>
    </w:p>
    <w:p w14:paraId="4C4F9A17" w14:textId="00D47013" w:rsidR="00A55CAC" w:rsidRPr="00FA271D" w:rsidDel="00E2587A" w:rsidRDefault="00A55CAC" w:rsidP="009C772F">
      <w:pPr>
        <w:pStyle w:val="BodyNormal"/>
        <w:rPr>
          <w:del w:id="10190" w:author="Author"/>
          <w:i/>
          <w:iCs/>
        </w:rPr>
      </w:pPr>
      <w:del w:id="10191" w:author="Author">
        <w:r w:rsidRPr="00FA271D" w:rsidDel="00E2587A">
          <w:delText>Walking to the diner, I arrived at 4 p.m. Entering the restaurant</w:delText>
        </w:r>
        <w:r w:rsidDel="00E2587A">
          <w:delText>;</w:delText>
        </w:r>
        <w:r w:rsidRPr="00FA271D" w:rsidDel="00E2587A">
          <w:delText xml:space="preserve"> I was surprised how expansive it was. I handed my note to the lady at the cash register. She read the letter, smiled at me, and yelled: "Bob, can you come to the register?" A man with salt and pepper curly hair and a friendly face walked up, and the woman gave him my note. After reading it, he looked at me attentively and said: "let's talk about it in my office." We walked through the diner, with Bob stopping several times to small talk with the customers. Passing through the kitchen, he sat down in his office and motioned for me to sit across the desk.</w:delText>
        </w:r>
      </w:del>
    </w:p>
    <w:p w14:paraId="24D74DC8" w14:textId="4B476F72" w:rsidR="00A55CAC" w:rsidRPr="00FA271D" w:rsidDel="00E2587A" w:rsidRDefault="00A55CAC" w:rsidP="009C772F">
      <w:pPr>
        <w:pStyle w:val="BodyNormal"/>
        <w:rPr>
          <w:del w:id="10192" w:author="Author"/>
          <w:i/>
          <w:iCs/>
        </w:rPr>
      </w:pPr>
      <w:del w:id="10193" w:author="Author">
        <w:r w:rsidRPr="00FA271D" w:rsidDel="00E2587A">
          <w:delText>"May I see your birth certificate and school ID?"</w:delText>
        </w:r>
      </w:del>
    </w:p>
    <w:p w14:paraId="72CFBAEF" w14:textId="55F0CDB2" w:rsidR="00A55CAC" w:rsidRPr="00FA271D" w:rsidDel="00E2587A" w:rsidRDefault="00A55CAC" w:rsidP="009C772F">
      <w:pPr>
        <w:pStyle w:val="BodyNormal"/>
        <w:rPr>
          <w:del w:id="10194" w:author="Author"/>
          <w:i/>
          <w:iCs/>
        </w:rPr>
      </w:pPr>
      <w:del w:id="10195" w:author="Author">
        <w:r w:rsidRPr="00FA271D" w:rsidDel="00E2587A">
          <w:delText>I handed them to him and got out my laptop, starting the text-to-voice app.</w:delText>
        </w:r>
      </w:del>
    </w:p>
    <w:p w14:paraId="26435564" w14:textId="0E30C25A" w:rsidR="00A55CAC" w:rsidRPr="00FA271D" w:rsidDel="00E2587A" w:rsidRDefault="00A55CAC" w:rsidP="009C772F">
      <w:pPr>
        <w:pStyle w:val="BodyNormal"/>
        <w:rPr>
          <w:del w:id="10196" w:author="Author"/>
          <w:i/>
          <w:iCs/>
        </w:rPr>
      </w:pPr>
      <w:del w:id="10197" w:author="Author">
        <w:r w:rsidRPr="00FA271D" w:rsidDel="00E2587A">
          <w:delText>"It says that you are from a school for intellectually disabled children. Are you disabled intellectually, in addition to being mute?"</w:delText>
        </w:r>
      </w:del>
    </w:p>
    <w:p w14:paraId="002FACD5" w14:textId="3ABFEE8F" w:rsidR="00A55CAC" w:rsidDel="00E2587A" w:rsidRDefault="00A55CAC" w:rsidP="009C772F">
      <w:pPr>
        <w:pStyle w:val="BodyNormal"/>
        <w:rPr>
          <w:del w:id="10198" w:author="Author"/>
        </w:rPr>
      </w:pPr>
      <w:del w:id="10199" w:author="Author">
        <w:r w:rsidRPr="00FA271D" w:rsidDel="00E2587A">
          <w:delText>I started typing.</w:delText>
        </w:r>
      </w:del>
    </w:p>
    <w:p w14:paraId="3A9B3802" w14:textId="702FB6E4" w:rsidR="00075964" w:rsidRPr="00FA271D" w:rsidDel="00E2587A" w:rsidRDefault="00075964" w:rsidP="009C772F">
      <w:pPr>
        <w:pStyle w:val="BodyNormal"/>
        <w:rPr>
          <w:del w:id="10200" w:author="Author"/>
        </w:rPr>
      </w:pPr>
    </w:p>
    <w:p w14:paraId="40061024" w14:textId="0259FFEC" w:rsidR="00A55CAC" w:rsidRPr="009127A7" w:rsidDel="00E2587A" w:rsidRDefault="00A55CAC" w:rsidP="009127A7">
      <w:pPr>
        <w:pStyle w:val="BodyNormal"/>
        <w:rPr>
          <w:del w:id="10201" w:author="Author"/>
        </w:rPr>
      </w:pPr>
      <w:del w:id="10202" w:author="Author">
        <w:r w:rsidRPr="009127A7" w:rsidDel="00E2587A">
          <w:delText xml:space="preserve">"I certainly don't think so. A person who could operate a laptop computer would hardly qualify as </w:delText>
        </w:r>
        <w:r w:rsidR="008F50C5" w:rsidRPr="009127A7" w:rsidDel="00E2587A">
          <w:delText>intellectually disabled</w:delText>
        </w:r>
        <w:r w:rsidRPr="009127A7" w:rsidDel="00E2587A">
          <w:delText>."</w:delText>
        </w:r>
      </w:del>
    </w:p>
    <w:p w14:paraId="43EFF2F0" w14:textId="51BBA1C7" w:rsidR="00075964" w:rsidRPr="00FA271D" w:rsidDel="00E2587A" w:rsidRDefault="00075964" w:rsidP="009C772F">
      <w:pPr>
        <w:pStyle w:val="BodyNormal"/>
        <w:rPr>
          <w:del w:id="10203" w:author="Author"/>
        </w:rPr>
      </w:pPr>
    </w:p>
    <w:p w14:paraId="43A607BA" w14:textId="20E13F2D" w:rsidR="00A55CAC" w:rsidDel="00E2587A" w:rsidRDefault="00A55CAC" w:rsidP="009C772F">
      <w:pPr>
        <w:pStyle w:val="BodyNormal"/>
        <w:rPr>
          <w:del w:id="10204" w:author="Author"/>
        </w:rPr>
      </w:pPr>
      <w:del w:id="10205" w:author="Author">
        <w:r w:rsidRPr="00FA271D" w:rsidDel="00E2587A">
          <w:delText>"Do you have any family?"</w:delText>
        </w:r>
      </w:del>
    </w:p>
    <w:p w14:paraId="463AC914" w14:textId="7C415711" w:rsidR="00075964" w:rsidRPr="00FA271D" w:rsidDel="00E2587A" w:rsidRDefault="00075964" w:rsidP="009C772F">
      <w:pPr>
        <w:pStyle w:val="BodyNormal"/>
        <w:rPr>
          <w:del w:id="10206" w:author="Author"/>
        </w:rPr>
      </w:pPr>
    </w:p>
    <w:p w14:paraId="538339D8" w14:textId="756D5642" w:rsidR="00A55CAC" w:rsidRPr="009127A7" w:rsidDel="00E2587A" w:rsidRDefault="00A55CAC" w:rsidP="009127A7">
      <w:pPr>
        <w:pStyle w:val="BodyNormal"/>
        <w:rPr>
          <w:del w:id="10207" w:author="Author"/>
        </w:rPr>
      </w:pPr>
      <w:del w:id="10208" w:author="Author">
        <w:r w:rsidRPr="009127A7" w:rsidDel="00E2587A">
          <w:delText>"I was abandoned one day after birth. A hospital accident caused me to lose my ability to speak. I hear very well and can easily obey spoken commands."</w:delText>
        </w:r>
      </w:del>
    </w:p>
    <w:p w14:paraId="4900613A" w14:textId="7E9321E0" w:rsidR="00075964" w:rsidRPr="00FA271D" w:rsidDel="00E2587A" w:rsidRDefault="00075964" w:rsidP="009C772F">
      <w:pPr>
        <w:pStyle w:val="BodyNormal"/>
        <w:rPr>
          <w:del w:id="10209" w:author="Author"/>
        </w:rPr>
      </w:pPr>
    </w:p>
    <w:p w14:paraId="6C4EF40D" w14:textId="04D19161" w:rsidR="00A55CAC" w:rsidDel="00E2587A" w:rsidRDefault="00A55CAC" w:rsidP="009C772F">
      <w:pPr>
        <w:pStyle w:val="BodyNormal"/>
        <w:rPr>
          <w:del w:id="10210" w:author="Author"/>
        </w:rPr>
      </w:pPr>
      <w:del w:id="10211" w:author="Author">
        <w:r w:rsidRPr="00FA271D" w:rsidDel="00E2587A">
          <w:delText>"That school dumped you, didn't they?"</w:delText>
        </w:r>
      </w:del>
    </w:p>
    <w:p w14:paraId="1AA79B7E" w14:textId="76C2DF85" w:rsidR="00075964" w:rsidRPr="00FA271D" w:rsidDel="00E2587A" w:rsidRDefault="00075964" w:rsidP="009C772F">
      <w:pPr>
        <w:pStyle w:val="BodyNormal"/>
        <w:rPr>
          <w:del w:id="10212" w:author="Author"/>
        </w:rPr>
      </w:pPr>
    </w:p>
    <w:p w14:paraId="2BF575BC" w14:textId="63E2E856" w:rsidR="00A55CAC" w:rsidRPr="009127A7" w:rsidDel="00E2587A" w:rsidRDefault="00A55CAC" w:rsidP="009C772F">
      <w:pPr>
        <w:pStyle w:val="BodyNormal"/>
        <w:rPr>
          <w:del w:id="10213" w:author="Author"/>
        </w:rPr>
      </w:pPr>
      <w:del w:id="10214" w:author="Author">
        <w:r w:rsidRPr="009127A7" w:rsidDel="00E2587A">
          <w:delText>"Sir, I need a job. I'll work hard for you. Please give me a chance."</w:delText>
        </w:r>
      </w:del>
    </w:p>
    <w:p w14:paraId="79FF4B84" w14:textId="12F827B3" w:rsidR="00075964" w:rsidRPr="00FA271D" w:rsidDel="00E2587A" w:rsidRDefault="00075964" w:rsidP="009C772F">
      <w:pPr>
        <w:pStyle w:val="BodyNormal"/>
        <w:rPr>
          <w:del w:id="10215" w:author="Author"/>
        </w:rPr>
      </w:pPr>
    </w:p>
    <w:p w14:paraId="02B26D11" w14:textId="4FA43C9A" w:rsidR="00A55CAC" w:rsidDel="00E2587A" w:rsidRDefault="00A55CAC" w:rsidP="009C772F">
      <w:pPr>
        <w:pStyle w:val="BodyNormal"/>
        <w:rPr>
          <w:del w:id="10216" w:author="Author"/>
        </w:rPr>
      </w:pPr>
      <w:del w:id="10217" w:author="Author">
        <w:r w:rsidRPr="00FA271D" w:rsidDel="00E2587A">
          <w:delText>"</w:delText>
        </w:r>
        <w:r w:rsidDel="00E2587A">
          <w:delText>Jane</w:delText>
        </w:r>
        <w:r w:rsidRPr="00FA271D" w:rsidDel="00E2587A">
          <w:delText>, my name is Bob Vicelli. From here on, you may call me Bob. Let's go into the kitchen, and we'll show you the ropes o</w:delText>
        </w:r>
        <w:r w:rsidR="00F368F7" w:rsidDel="00E2587A">
          <w:delText>f</w:delText>
        </w:r>
        <w:r w:rsidRPr="00FA271D" w:rsidDel="00E2587A">
          <w:delText xml:space="preserve"> our dishwashing operation. The job is the late shift, from 10 p.m. to 6 a.m. You can work with the evening crew to get acclimated, then do the whole night shift tonight. I'll call the night shift manager before he leaves, and if he gives you a thumbs-up, you've got the job. We pay Chicago minimum wage here, $22 an hour. That's 44k a year, enough to live on in Chicago, albeit modestly. That's for everybody, but the servers do get tips. Wait in my office until I get back at 7 a.m."</w:delText>
        </w:r>
      </w:del>
    </w:p>
    <w:p w14:paraId="0C375E63" w14:textId="6AB5AF89" w:rsidR="00075964" w:rsidRPr="00FA271D" w:rsidDel="00E2587A" w:rsidRDefault="00075964" w:rsidP="009C772F">
      <w:pPr>
        <w:pStyle w:val="BodyNormal"/>
        <w:rPr>
          <w:del w:id="10218" w:author="Author"/>
        </w:rPr>
      </w:pPr>
    </w:p>
    <w:p w14:paraId="120EC865" w14:textId="3D5E1CCA" w:rsidR="00A55CAC" w:rsidRPr="009127A7" w:rsidDel="00E2587A" w:rsidRDefault="00A55CAC" w:rsidP="009C772F">
      <w:pPr>
        <w:pStyle w:val="BodyNormal"/>
        <w:rPr>
          <w:del w:id="10219" w:author="Author"/>
        </w:rPr>
      </w:pPr>
      <w:del w:id="10220" w:author="Author">
        <w:r w:rsidRPr="009127A7" w:rsidDel="00E2587A">
          <w:delText>"Thank you so much, Bob</w:delText>
        </w:r>
        <w:r w:rsidR="003B4E04" w:rsidRPr="009127A7" w:rsidDel="00E2587A">
          <w:delText>.</w:delText>
        </w:r>
        <w:r w:rsidRPr="009127A7" w:rsidDel="00E2587A">
          <w:delText xml:space="preserve"> I won't let you down."</w:delText>
        </w:r>
      </w:del>
    </w:p>
    <w:p w14:paraId="22E08468" w14:textId="5E834706" w:rsidR="00075964" w:rsidRPr="00FA271D" w:rsidDel="00E2587A" w:rsidRDefault="00075964" w:rsidP="009C772F">
      <w:pPr>
        <w:pStyle w:val="BodyNormal"/>
        <w:rPr>
          <w:del w:id="10221" w:author="Author"/>
        </w:rPr>
      </w:pPr>
    </w:p>
    <w:p w14:paraId="5C2A8C68" w14:textId="169387C1" w:rsidR="00A55CAC" w:rsidRPr="00FA271D" w:rsidDel="00E2587A" w:rsidRDefault="00A55CAC" w:rsidP="009C772F">
      <w:pPr>
        <w:pStyle w:val="BodyNormal"/>
        <w:rPr>
          <w:del w:id="10222" w:author="Author"/>
          <w:i/>
          <w:iCs/>
        </w:rPr>
      </w:pPr>
      <w:del w:id="10223" w:author="Author">
        <w:r w:rsidRPr="00FA271D" w:rsidDel="00E2587A">
          <w:delText>We walked into the kitchen area; the cooks and dishwashers were all males. Collectively, they broke into smiles when they first saw me.</w:delText>
        </w:r>
      </w:del>
    </w:p>
    <w:p w14:paraId="675947B9" w14:textId="123C69D8" w:rsidR="00A55CAC" w:rsidRPr="00FA271D" w:rsidDel="00E2587A" w:rsidRDefault="00A55CAC" w:rsidP="009C772F">
      <w:pPr>
        <w:pStyle w:val="BodyNormal"/>
        <w:rPr>
          <w:del w:id="10224" w:author="Author"/>
          <w:i/>
          <w:iCs/>
        </w:rPr>
      </w:pPr>
      <w:del w:id="10225" w:author="Author">
        <w:r w:rsidRPr="00FA271D" w:rsidDel="00E2587A">
          <w:delText xml:space="preserve">"OK, everybody. </w:delText>
        </w:r>
        <w:r w:rsidDel="00E2587A">
          <w:delText>Jane</w:delText>
        </w:r>
        <w:r w:rsidRPr="00FA271D" w:rsidDel="00E2587A">
          <w:delText xml:space="preserve"> is trying out for the night shift dishwasher job. Now I know that look, you guys. If any of you harasses her in any way, </w:delText>
        </w:r>
        <w:r w:rsidR="00BB747B" w:rsidDel="00E2587A">
          <w:delText>I will</w:delText>
        </w:r>
        <w:r w:rsidRPr="00FA271D" w:rsidDel="00E2587A">
          <w:delText xml:space="preserve"> terminate you</w:delText>
        </w:r>
        <w:r w:rsidR="007B4F69" w:rsidDel="00E2587A">
          <w:delText>.</w:delText>
        </w:r>
        <w:r w:rsidRPr="00FA271D" w:rsidDel="00E2587A">
          <w:delText xml:space="preserve"> </w:delText>
        </w:r>
        <w:r w:rsidR="007B4F69" w:rsidDel="00E2587A">
          <w:delText>Plus, I’ll</w:delText>
        </w:r>
        <w:r w:rsidRPr="00FA271D" w:rsidDel="00E2587A">
          <w:delText xml:space="preserve"> enter your name and misdeeds into the Chicago Employee Review website. Jane is unable to speak; she's mute. If you need to have her answer a question, she has a laptop </w:delText>
        </w:r>
        <w:r w:rsidR="009F7948" w:rsidDel="00E2587A">
          <w:delText>with a text-to-speech app</w:delText>
        </w:r>
        <w:r w:rsidRPr="00FA271D" w:rsidDel="00E2587A">
          <w:delText>. Shaquille, I wa</w:delText>
        </w:r>
        <w:r w:rsidDel="00E2587A">
          <w:delText>s hoping you could</w:delText>
        </w:r>
        <w:r w:rsidRPr="00FA271D" w:rsidDel="00E2587A">
          <w:delText xml:space="preserve"> give her a quick tour of the restaurant and then teach her how we do the dishes here. I'll be back at 7 a.m."</w:delText>
        </w:r>
      </w:del>
    </w:p>
    <w:p w14:paraId="67216B28" w14:textId="6DF38CC7" w:rsidR="00A55CAC" w:rsidRPr="00FA271D" w:rsidDel="00E2587A" w:rsidRDefault="00A55CAC" w:rsidP="009C772F">
      <w:pPr>
        <w:pStyle w:val="BodyNormal"/>
        <w:rPr>
          <w:del w:id="10226" w:author="Author"/>
          <w:i/>
          <w:iCs/>
        </w:rPr>
      </w:pPr>
      <w:del w:id="10227" w:author="Author">
        <w:r w:rsidRPr="00FA271D" w:rsidDel="00E2587A">
          <w:delText>Bob left, and Shaquille walked up to me. "Hi, I'm Shaquille, the afternoon shift dishwasher. Let's get started. Here's a hairnet</w:delText>
        </w:r>
        <w:r w:rsidDel="00E2587A">
          <w:delText>;</w:delText>
        </w:r>
        <w:r w:rsidRPr="00FA271D" w:rsidDel="00E2587A">
          <w:delText xml:space="preserve"> we all wear them here." He extended his hand, and I shook it and smiled at him. I worked all night, doing everything Shaquille taught me.</w:delText>
        </w:r>
      </w:del>
    </w:p>
    <w:p w14:paraId="0818CD67" w14:textId="77803D1C" w:rsidR="00A55CAC" w:rsidRPr="00FA271D" w:rsidDel="00E2587A" w:rsidRDefault="00A55CAC" w:rsidP="009C772F">
      <w:pPr>
        <w:pStyle w:val="BodyNormal"/>
        <w:rPr>
          <w:del w:id="10228" w:author="Author"/>
          <w:i/>
          <w:iCs/>
        </w:rPr>
      </w:pPr>
      <w:del w:id="10229" w:author="Author">
        <w:r w:rsidRPr="00FA271D" w:rsidDel="00E2587A">
          <w:delText>Bob returned as promised at 7 a.m. and eventually made it into the office. I was sitting in the chair, hoping that I had landed the job.</w:delText>
        </w:r>
      </w:del>
    </w:p>
    <w:p w14:paraId="3A8CA32A" w14:textId="6A3264A2" w:rsidR="00A55CAC" w:rsidDel="00E2587A" w:rsidRDefault="00A55CAC" w:rsidP="009C772F">
      <w:pPr>
        <w:pStyle w:val="BodyNormal"/>
        <w:rPr>
          <w:del w:id="10230" w:author="Author"/>
        </w:rPr>
      </w:pPr>
      <w:del w:id="10231" w:author="Author">
        <w:r w:rsidRPr="00FA271D" w:rsidDel="00E2587A">
          <w:delText xml:space="preserve">"Good morning, </w:delText>
        </w:r>
        <w:r w:rsidDel="00E2587A">
          <w:delText>Jane</w:delText>
        </w:r>
        <w:r w:rsidRPr="00FA271D" w:rsidDel="00E2587A">
          <w:delText>. Both Shaquille and Ben, the night manager, gave glowing reviews. The job is yours if you still want it."</w:delText>
        </w:r>
      </w:del>
    </w:p>
    <w:p w14:paraId="4BCB86A6" w14:textId="2A4B8208" w:rsidR="00075964" w:rsidRPr="00FA271D" w:rsidDel="00E2587A" w:rsidRDefault="00075964" w:rsidP="009C772F">
      <w:pPr>
        <w:pStyle w:val="BodyNormal"/>
        <w:rPr>
          <w:del w:id="10232" w:author="Author"/>
        </w:rPr>
      </w:pPr>
    </w:p>
    <w:p w14:paraId="405C4552" w14:textId="61C38F26" w:rsidR="00A55CAC" w:rsidRPr="009127A7" w:rsidDel="00E2587A" w:rsidRDefault="00A55CAC" w:rsidP="009127A7">
      <w:pPr>
        <w:pStyle w:val="BodyNormal"/>
        <w:rPr>
          <w:del w:id="10233" w:author="Author"/>
        </w:rPr>
      </w:pPr>
      <w:del w:id="10234" w:author="Author">
        <w:r w:rsidRPr="009127A7" w:rsidDel="00E2587A">
          <w:delText>"Yes, I do. Thank you, Bob. Now I have a little glimmer of hope in my life."</w:delText>
        </w:r>
      </w:del>
    </w:p>
    <w:p w14:paraId="52D7A5B0" w14:textId="26578A09" w:rsidR="00075964" w:rsidRPr="00FA271D" w:rsidDel="00E2587A" w:rsidRDefault="00075964" w:rsidP="009C772F">
      <w:pPr>
        <w:pStyle w:val="BodyNormal"/>
        <w:rPr>
          <w:del w:id="10235" w:author="Author"/>
        </w:rPr>
      </w:pPr>
    </w:p>
    <w:p w14:paraId="2EDC2412" w14:textId="38F0ACCE" w:rsidR="00A55CAC" w:rsidDel="00E2587A" w:rsidRDefault="00A55CAC" w:rsidP="009C772F">
      <w:pPr>
        <w:pStyle w:val="BodyNormal"/>
        <w:rPr>
          <w:del w:id="10236" w:author="Author"/>
        </w:rPr>
      </w:pPr>
      <w:del w:id="10237" w:author="Author">
        <w:r w:rsidRPr="00FA271D" w:rsidDel="00E2587A">
          <w:delText>"Jane, do you have anywhere to stay?"</w:delText>
        </w:r>
      </w:del>
    </w:p>
    <w:p w14:paraId="25584D99" w14:textId="04223BA6" w:rsidR="00075964" w:rsidRPr="00FA271D" w:rsidDel="00E2587A" w:rsidRDefault="00075964" w:rsidP="009C772F">
      <w:pPr>
        <w:pStyle w:val="BodyNormal"/>
        <w:rPr>
          <w:del w:id="10238" w:author="Author"/>
        </w:rPr>
      </w:pPr>
    </w:p>
    <w:p w14:paraId="4E6092BE" w14:textId="133B198A" w:rsidR="00A55CAC" w:rsidRPr="009127A7" w:rsidDel="00E2587A" w:rsidRDefault="00A55CAC" w:rsidP="009C772F">
      <w:pPr>
        <w:pStyle w:val="BodyNormal"/>
        <w:rPr>
          <w:del w:id="10239" w:author="Author"/>
        </w:rPr>
      </w:pPr>
      <w:del w:id="10240" w:author="Author">
        <w:r w:rsidRPr="009127A7" w:rsidDel="00E2587A">
          <w:delText>"No, I don't. I guess it will be park benches for a while."</w:delText>
        </w:r>
      </w:del>
    </w:p>
    <w:p w14:paraId="38F40D86" w14:textId="5D4F8DD6" w:rsidR="00075964" w:rsidRPr="00FA271D" w:rsidDel="00E2587A" w:rsidRDefault="00075964" w:rsidP="009C772F">
      <w:pPr>
        <w:pStyle w:val="BodyNormal"/>
        <w:rPr>
          <w:del w:id="10241" w:author="Author"/>
        </w:rPr>
      </w:pPr>
    </w:p>
    <w:p w14:paraId="69EA5272" w14:textId="57721376" w:rsidR="00A55CAC" w:rsidRPr="00FA271D" w:rsidDel="00E2587A" w:rsidRDefault="00A55CAC" w:rsidP="009C772F">
      <w:pPr>
        <w:pStyle w:val="BodyNormal"/>
        <w:rPr>
          <w:del w:id="10242" w:author="Author"/>
          <w:i/>
          <w:iCs/>
        </w:rPr>
      </w:pPr>
      <w:del w:id="10243" w:author="Author">
        <w:r w:rsidRPr="00FA271D" w:rsidDel="00E2587A">
          <w:delText>Bob slumped back in his chair, looked at me studiously, and said: "Hold that thought." He picked up his iPhone and dialed a number.</w:delText>
        </w:r>
      </w:del>
    </w:p>
    <w:p w14:paraId="5D69CDEF" w14:textId="4AA2E530" w:rsidR="00A55CAC" w:rsidRPr="00FA271D" w:rsidDel="00E2587A" w:rsidRDefault="00A55CAC" w:rsidP="009C772F">
      <w:pPr>
        <w:pStyle w:val="BodyNormal"/>
        <w:rPr>
          <w:del w:id="10244" w:author="Author"/>
          <w:i/>
          <w:iCs/>
        </w:rPr>
      </w:pPr>
      <w:del w:id="10245" w:author="Author">
        <w:r w:rsidRPr="00FA271D" w:rsidDel="00E2587A">
          <w:delText xml:space="preserve">"Well, hello, Aunt Eleanor. I didn't wake you, did I? Oh, that's good. Tell me, do you still have that empty guest room in your home? You do. Why? I've got a young woman here just out of school, hoping to get started. Her name is </w:delText>
        </w:r>
        <w:r w:rsidDel="00E2587A">
          <w:delText>Jane</w:delText>
        </w:r>
        <w:r w:rsidRPr="00FA271D" w:rsidDel="00E2587A">
          <w:delText xml:space="preserve">, and she needs a place to stay. She's charming. Will you? Oh, great. One other thing, Aunt Eleanor, </w:delText>
        </w:r>
        <w:r w:rsidDel="00E2587A">
          <w:delText>Jane</w:delText>
        </w:r>
        <w:r w:rsidRPr="00FA271D" w:rsidDel="00E2587A">
          <w:delText xml:space="preserve"> is mute, can't speak. No, she hears fine. She has an old laptop that she can type into, </w:delText>
        </w:r>
        <w:r w:rsidR="00CF5AC0" w:rsidDel="00E2587A">
          <w:delText>converting</w:delText>
        </w:r>
        <w:r w:rsidRPr="00FA271D" w:rsidDel="00E2587A">
          <w:delText xml:space="preserve"> her typing to speech. Great! Is it OK if I send her over right now? Good. She will be working the night shift tonight. Thanks, Aunt Eleanor." </w:delText>
        </w:r>
      </w:del>
    </w:p>
    <w:p w14:paraId="3F0E2097" w14:textId="24AA4DF0" w:rsidR="00A55CAC" w:rsidRPr="00FA271D" w:rsidDel="00E2587A" w:rsidRDefault="00A55CAC" w:rsidP="009C772F">
      <w:pPr>
        <w:pStyle w:val="BodyNormal"/>
        <w:rPr>
          <w:del w:id="10246" w:author="Author"/>
          <w:i/>
          <w:iCs/>
        </w:rPr>
      </w:pPr>
      <w:del w:id="10247" w:author="Author">
        <w:r w:rsidRPr="00FA271D" w:rsidDel="00E2587A">
          <w:delText xml:space="preserve">I was pleasantly surprised. Bob used his iPhone to recall his BMW I5 electric car. </w:delText>
        </w:r>
      </w:del>
    </w:p>
    <w:p w14:paraId="1C0527BC" w14:textId="0979079F" w:rsidR="00A55CAC" w:rsidRPr="00FA271D" w:rsidDel="00E2587A" w:rsidRDefault="00A55CAC" w:rsidP="009C772F">
      <w:pPr>
        <w:pStyle w:val="BodyNormal"/>
        <w:rPr>
          <w:del w:id="10248" w:author="Author"/>
          <w:i/>
          <w:iCs/>
        </w:rPr>
      </w:pPr>
      <w:del w:id="10249" w:author="Author">
        <w:r w:rsidRPr="00FA271D" w:rsidDel="00E2587A">
          <w:delText>"</w:delText>
        </w:r>
        <w:r w:rsidDel="00E2587A">
          <w:delText>Jane</w:delText>
        </w:r>
        <w:r w:rsidRPr="00FA271D" w:rsidDel="00E2587A">
          <w:delText>, my aunt is 75 years old and has a guest room that you can rent. You can pay at the end of the month. She lives in a brick, two-story house at 1236 South Tripp Avenue. Her home is about four and a half miles from here, just off West Roosevelt Drive outside. You can easily take a city bus to get to work. She's an adorable person; I'm sure you'll like her. You can stay there until you save enough to get an apartment of your own. Grab your stuff, the car's pulling up."</w:delText>
        </w:r>
      </w:del>
    </w:p>
    <w:p w14:paraId="0CD219D6" w14:textId="62090727" w:rsidR="00A55CAC" w:rsidRPr="00FA271D" w:rsidDel="00E2587A" w:rsidRDefault="00A55CAC" w:rsidP="009C772F">
      <w:pPr>
        <w:pStyle w:val="BodyNormal"/>
        <w:rPr>
          <w:del w:id="10250" w:author="Author"/>
          <w:i/>
          <w:iCs/>
        </w:rPr>
      </w:pPr>
      <w:del w:id="10251" w:author="Author">
        <w:r w:rsidRPr="00FA271D" w:rsidDel="00E2587A">
          <w:delText xml:space="preserve">Eleanor Corridini's house was over four miles west of the restaurant. Eleanor has a home clad in light tan bricks, with redwood stairs and railings leading to the front door. I rang the doorbell, and an older woman with long white hair tied into a ponytail opened the door. "Oh, you must be </w:delText>
        </w:r>
        <w:r w:rsidDel="00E2587A">
          <w:delText>Jane</w:delText>
        </w:r>
        <w:r w:rsidRPr="00FA271D" w:rsidDel="00E2587A">
          <w:delText>. Please come in." Her home was tidy; there were pictures on the wall everywhere.</w:delText>
        </w:r>
        <w:r w:rsidR="0059201F" w:rsidDel="00E2587A">
          <w:delText xml:space="preserve"> </w:delText>
        </w:r>
        <w:r w:rsidR="008F6E4F" w:rsidDel="00E2587A">
          <w:delText>A</w:delText>
        </w:r>
        <w:r w:rsidR="0059201F" w:rsidDel="00E2587A">
          <w:delText xml:space="preserve"> grandfather clock</w:delText>
        </w:r>
        <w:r w:rsidR="00F56978" w:rsidDel="00E2587A">
          <w:delText>, with a noticeable tick-tock sound,</w:delText>
        </w:r>
        <w:r w:rsidRPr="00FA271D" w:rsidDel="00E2587A">
          <w:delText xml:space="preserve"> stood at the </w:delText>
        </w:r>
        <w:r w:rsidR="00944EF7" w:rsidDel="00E2587A">
          <w:delText>oak staircase b</w:delText>
        </w:r>
        <w:r w:rsidRPr="00FA271D" w:rsidDel="00E2587A">
          <w:delText xml:space="preserve">ase leading to the second floor. She </w:delText>
        </w:r>
        <w:r w:rsidR="00D2170C" w:rsidDel="00E2587A">
          <w:delText>gave</w:delText>
        </w:r>
        <w:r w:rsidRPr="00FA271D" w:rsidDel="00E2587A">
          <w:delText xml:space="preserve"> me a tour of her home; the guest bedroom upstairs was her daughter's old bedroom, decorated in a feminine style, pink and pastel blue. She showed me where everything was in the kitchen, and we went down into the basement where the laundry machines were. We returned to the living room to talk. I opened my laptop.</w:delText>
        </w:r>
      </w:del>
    </w:p>
    <w:p w14:paraId="7335E59B" w14:textId="7376756E" w:rsidR="00A55CAC" w:rsidDel="00E2587A" w:rsidRDefault="00A55CAC" w:rsidP="009C772F">
      <w:pPr>
        <w:pStyle w:val="BodyNormal"/>
        <w:rPr>
          <w:del w:id="10252" w:author="Author"/>
        </w:rPr>
      </w:pPr>
      <w:del w:id="10253" w:author="Author">
        <w:r w:rsidRPr="00FA271D" w:rsidDel="00E2587A">
          <w:delText xml:space="preserve">"Tell me, </w:delText>
        </w:r>
        <w:r w:rsidDel="00E2587A">
          <w:delText>Jane</w:delText>
        </w:r>
        <w:r w:rsidRPr="00FA271D" w:rsidDel="00E2587A">
          <w:delText>, about your background. I used the text-to-voice app to explain briefly.</w:delText>
        </w:r>
      </w:del>
    </w:p>
    <w:p w14:paraId="71EA47C1" w14:textId="2283F0CD" w:rsidR="00075964" w:rsidRPr="00FA271D" w:rsidDel="00E2587A" w:rsidRDefault="00075964" w:rsidP="009C772F">
      <w:pPr>
        <w:pStyle w:val="BodyNormal"/>
        <w:rPr>
          <w:del w:id="10254" w:author="Author"/>
        </w:rPr>
      </w:pPr>
    </w:p>
    <w:p w14:paraId="75B6545B" w14:textId="5F5CD324" w:rsidR="00A55CAC" w:rsidRPr="00075964" w:rsidDel="00E2587A" w:rsidRDefault="00A55CAC" w:rsidP="009127A7">
      <w:pPr>
        <w:pStyle w:val="BodyNormal"/>
        <w:rPr>
          <w:del w:id="10255" w:author="Author"/>
        </w:rPr>
      </w:pPr>
      <w:del w:id="10256" w:author="Author">
        <w:r w:rsidRPr="009127A7" w:rsidDel="00E2587A">
          <w:delText>"I was born in Chicago 18 years ago. My parents, both meth addicts, abandoned me the day after my birth. A strep infection caused oxygen deprivation, which resulted in brain damage. That’s why I cannot speak. I lived in a foster home until age seven. Then I was placed in a school for the deaf for two years. I was reassigned to an Institution for Intellectually Disabled Children until I was 18 years old. They put me on a bus to Chicago this morning</w:delText>
        </w:r>
        <w:r w:rsidRPr="00B6392E" w:rsidDel="00E2587A">
          <w:delText>."</w:delText>
        </w:r>
      </w:del>
    </w:p>
    <w:p w14:paraId="0EB63E6C" w14:textId="071CE5D9" w:rsidR="00075964" w:rsidRPr="00FA271D" w:rsidDel="00E2587A" w:rsidRDefault="00075964" w:rsidP="009C772F">
      <w:pPr>
        <w:pStyle w:val="BodyNormal"/>
        <w:rPr>
          <w:del w:id="10257" w:author="Author"/>
        </w:rPr>
      </w:pPr>
    </w:p>
    <w:p w14:paraId="17571394" w14:textId="7452277E" w:rsidR="00075964" w:rsidDel="00E2587A" w:rsidRDefault="00A55CAC" w:rsidP="009C772F">
      <w:pPr>
        <w:pStyle w:val="BodyNormal"/>
        <w:rPr>
          <w:del w:id="10258" w:author="Author"/>
        </w:rPr>
      </w:pPr>
      <w:del w:id="10259" w:author="Author">
        <w:r w:rsidRPr="00FA271D" w:rsidDel="00E2587A">
          <w:delText>"Jane, you don't sound intellectually disabled."</w:delText>
        </w:r>
      </w:del>
    </w:p>
    <w:p w14:paraId="6ECF1A5F" w14:textId="43ACB942" w:rsidR="00A55CAC" w:rsidRPr="00FA271D" w:rsidDel="00E2587A" w:rsidRDefault="00A55CAC" w:rsidP="009C772F">
      <w:pPr>
        <w:pStyle w:val="BodyNormal"/>
        <w:rPr>
          <w:del w:id="10260" w:author="Author"/>
        </w:rPr>
      </w:pPr>
      <w:del w:id="10261" w:author="Author">
        <w:r w:rsidRPr="00FA271D" w:rsidDel="00E2587A">
          <w:delText xml:space="preserve"> </w:delText>
        </w:r>
      </w:del>
    </w:p>
    <w:p w14:paraId="1A339D55" w14:textId="0D9788AC" w:rsidR="00A55CAC" w:rsidRPr="009127A7" w:rsidDel="00E2587A" w:rsidRDefault="00A55CAC" w:rsidP="009127A7">
      <w:pPr>
        <w:pStyle w:val="BodyNormal"/>
        <w:rPr>
          <w:del w:id="10262" w:author="Author"/>
        </w:rPr>
      </w:pPr>
      <w:del w:id="10263" w:author="Author">
        <w:r w:rsidRPr="009127A7" w:rsidDel="00E2587A">
          <w:delText>"That's my opinion also</w:delText>
        </w:r>
        <w:r w:rsidR="002F56DF" w:rsidRPr="009127A7" w:rsidDel="00E2587A">
          <w:delText>.</w:delText>
        </w:r>
        <w:r w:rsidRPr="009127A7" w:rsidDel="00E2587A">
          <w:delText xml:space="preserve"> </w:delText>
        </w:r>
        <w:r w:rsidR="002F56DF" w:rsidRPr="009127A7" w:rsidDel="00E2587A">
          <w:delText xml:space="preserve">I </w:delText>
        </w:r>
        <w:r w:rsidRPr="009127A7" w:rsidDel="00E2587A">
          <w:delText>guess I just got lost in some bureaucratic shuffle, so to speak."</w:delText>
        </w:r>
      </w:del>
    </w:p>
    <w:p w14:paraId="6FFC93A1" w14:textId="0962E75C" w:rsidR="00075964" w:rsidRPr="00FA271D" w:rsidDel="00E2587A" w:rsidRDefault="00075964" w:rsidP="009C772F">
      <w:pPr>
        <w:pStyle w:val="BodyNormal"/>
        <w:rPr>
          <w:del w:id="10264" w:author="Author"/>
        </w:rPr>
      </w:pPr>
    </w:p>
    <w:p w14:paraId="4927923B" w14:textId="78DC6400" w:rsidR="00A55CAC" w:rsidRPr="00FA271D" w:rsidDel="00E2587A" w:rsidRDefault="00A55CAC" w:rsidP="009C772F">
      <w:pPr>
        <w:pStyle w:val="BodyNormal"/>
        <w:rPr>
          <w:del w:id="10265" w:author="Author"/>
          <w:i/>
          <w:iCs/>
        </w:rPr>
      </w:pPr>
      <w:del w:id="10266" w:author="Author">
        <w:r w:rsidRPr="00FA271D" w:rsidDel="00E2587A">
          <w:delText>"Don't answer if this sounds impertinent, dear, but were you abused at that Institution?"</w:delText>
        </w:r>
      </w:del>
    </w:p>
    <w:p w14:paraId="0E21BECC" w14:textId="13CE9F17" w:rsidR="00A55CAC" w:rsidDel="00E2587A" w:rsidRDefault="00A55CAC" w:rsidP="009C772F">
      <w:pPr>
        <w:pStyle w:val="BodyNormal"/>
        <w:rPr>
          <w:del w:id="10267" w:author="Author"/>
        </w:rPr>
      </w:pPr>
      <w:del w:id="10268" w:author="Author">
        <w:r w:rsidRPr="00FA271D" w:rsidDel="00E2587A">
          <w:delText>I didn't want to relive those situations, but Eleanor deserved an honest answer.</w:delText>
        </w:r>
      </w:del>
    </w:p>
    <w:p w14:paraId="0D922626" w14:textId="78B9E442" w:rsidR="00075964" w:rsidRPr="00FA271D" w:rsidDel="00E2587A" w:rsidRDefault="00075964" w:rsidP="009C772F">
      <w:pPr>
        <w:pStyle w:val="BodyNormal"/>
        <w:rPr>
          <w:del w:id="10269" w:author="Author"/>
        </w:rPr>
      </w:pPr>
    </w:p>
    <w:p w14:paraId="3FA15806" w14:textId="79D561DA" w:rsidR="00A55CAC" w:rsidRPr="009127A7" w:rsidDel="00E2587A" w:rsidRDefault="00A55CAC" w:rsidP="009127A7">
      <w:pPr>
        <w:pStyle w:val="BodyNormal"/>
        <w:rPr>
          <w:del w:id="10270" w:author="Author"/>
        </w:rPr>
      </w:pPr>
      <w:del w:id="10271" w:author="Author">
        <w:r w:rsidRPr="009127A7" w:rsidDel="00E2587A">
          <w:delText>"Yes, Eleanor, I was abused. It's an unhappy memory. I don't want people to feel pity for me."</w:delText>
        </w:r>
      </w:del>
    </w:p>
    <w:p w14:paraId="121F5384" w14:textId="0A17F344" w:rsidR="00075964" w:rsidRPr="00FA271D" w:rsidDel="00E2587A" w:rsidRDefault="00075964" w:rsidP="009C772F">
      <w:pPr>
        <w:pStyle w:val="BodyNormal"/>
        <w:rPr>
          <w:del w:id="10272" w:author="Author"/>
        </w:rPr>
      </w:pPr>
    </w:p>
    <w:p w14:paraId="2BBAB5B3" w14:textId="687FE2FE" w:rsidR="00A55CAC" w:rsidRPr="00FA271D" w:rsidDel="00E2587A" w:rsidRDefault="00A55CAC" w:rsidP="009C772F">
      <w:pPr>
        <w:pStyle w:val="BodyNormal"/>
        <w:rPr>
          <w:del w:id="10273" w:author="Author"/>
          <w:i/>
          <w:iCs/>
        </w:rPr>
      </w:pPr>
      <w:del w:id="10274" w:author="Author">
        <w:r w:rsidRPr="00FA271D" w:rsidDel="00E2587A">
          <w:delText>Eleanor leaned forward, looked at me intently.</w:delText>
        </w:r>
      </w:del>
    </w:p>
    <w:p w14:paraId="34D94D80" w14:textId="653E2542" w:rsidR="00A55CAC" w:rsidDel="00E2587A" w:rsidRDefault="00A55CAC" w:rsidP="009C772F">
      <w:pPr>
        <w:pStyle w:val="BodyNormal"/>
        <w:rPr>
          <w:del w:id="10275" w:author="Author"/>
        </w:rPr>
      </w:pPr>
      <w:del w:id="10276" w:author="Author">
        <w:r w:rsidRPr="00FA271D" w:rsidDel="00E2587A">
          <w:delText xml:space="preserve">"There's no pity in this house, </w:delText>
        </w:r>
        <w:r w:rsidDel="00E2587A">
          <w:delText>Jane</w:delText>
        </w:r>
        <w:r w:rsidRPr="00FA271D" w:rsidDel="00E2587A">
          <w:delText>. Here you will be treated like family, with love and kindness. I offer my daughter's room to you as a boarder. The rent will be $100 a month, payable on the last day of the month. You're welcome to share meals with me; anything in the kitchen is yours to use or consume. You're a pretty young thing, but I ask that you not bring anyone else to the house for overnight visits. Is that satisfactory?"</w:delText>
        </w:r>
      </w:del>
    </w:p>
    <w:p w14:paraId="1F9934C2" w14:textId="1C282F6B" w:rsidR="0026174F" w:rsidRPr="00FA271D" w:rsidDel="00E2587A" w:rsidRDefault="0026174F" w:rsidP="009C772F">
      <w:pPr>
        <w:pStyle w:val="BodyNormal"/>
        <w:rPr>
          <w:del w:id="10277" w:author="Author"/>
        </w:rPr>
      </w:pPr>
    </w:p>
    <w:p w14:paraId="0F7EE731" w14:textId="442EEF4E" w:rsidR="00A55CAC" w:rsidRPr="009127A7" w:rsidDel="00E2587A" w:rsidRDefault="00A55CAC" w:rsidP="009127A7">
      <w:pPr>
        <w:pStyle w:val="BodyNormal"/>
        <w:rPr>
          <w:del w:id="10278" w:author="Author"/>
        </w:rPr>
      </w:pPr>
      <w:del w:id="10279" w:author="Author">
        <w:r w:rsidRPr="009127A7" w:rsidDel="00E2587A">
          <w:delText>"Not just satisfactory, but unbelievably generous, Eleanor. I want you to know that I will vacuum the carpets, mop the floors, do the windows, anything you need while I'm here."</w:delText>
        </w:r>
      </w:del>
    </w:p>
    <w:p w14:paraId="0F2811DA" w14:textId="579F5947" w:rsidR="00075964" w:rsidRPr="00FA271D" w:rsidDel="00E2587A" w:rsidRDefault="00075964" w:rsidP="009C772F">
      <w:pPr>
        <w:pStyle w:val="BodyNormal"/>
        <w:rPr>
          <w:del w:id="10280" w:author="Author"/>
        </w:rPr>
      </w:pPr>
    </w:p>
    <w:p w14:paraId="1278056A" w14:textId="6360BC3F" w:rsidR="00A55CAC" w:rsidRPr="00FA271D" w:rsidDel="00E2587A" w:rsidRDefault="00A55CAC" w:rsidP="009C772F">
      <w:pPr>
        <w:pStyle w:val="BodyNormal"/>
        <w:rPr>
          <w:del w:id="10281" w:author="Author"/>
          <w:i/>
          <w:iCs/>
        </w:rPr>
      </w:pPr>
      <w:del w:id="10282" w:author="Author">
        <w:r w:rsidRPr="00FA271D" w:rsidDel="00E2587A">
          <w:delText xml:space="preserve">"That's very gracious, </w:delText>
        </w:r>
        <w:r w:rsidDel="00E2587A">
          <w:delText>Jane</w:delText>
        </w:r>
        <w:r w:rsidRPr="00FA271D" w:rsidDel="00E2587A">
          <w:delText>. Let's get you some breakfast before you go to bed."</w:delText>
        </w:r>
      </w:del>
    </w:p>
    <w:p w14:paraId="21747958" w14:textId="681B8149" w:rsidR="00A55CAC" w:rsidRPr="00FA271D" w:rsidDel="00E2587A" w:rsidRDefault="00A55CAC" w:rsidP="009C772F">
      <w:pPr>
        <w:pStyle w:val="BodyNormal"/>
        <w:rPr>
          <w:del w:id="10283" w:author="Author"/>
          <w:i/>
          <w:iCs/>
        </w:rPr>
      </w:pPr>
      <w:del w:id="10284" w:author="Author">
        <w:r w:rsidRPr="00FA271D" w:rsidDel="00E2587A">
          <w:delText xml:space="preserve">Later that night, when I arrived by bus </w:delText>
        </w:r>
        <w:r w:rsidR="009156A5" w:rsidDel="00E2587A">
          <w:delText>at</w:delText>
        </w:r>
        <w:r w:rsidRPr="00FA271D" w:rsidDel="00E2587A">
          <w:delText xml:space="preserve"> Bob's 24-hour Diner for the night shift, he was still there. He gave me a four-year-old Apple iPad, one of the small ones. He said that he and his wife had purchased new ones a year ago, that this one had been gathering dust in a drawer, and it was mine to keep. He gave me the diner's WiFi network name and password</w:delText>
        </w:r>
        <w:r w:rsidR="0029568E" w:rsidDel="00E2587A">
          <w:delText xml:space="preserve"> and told me that Eleanor had WiFi</w:delText>
        </w:r>
        <w:r w:rsidRPr="00FA271D" w:rsidDel="00E2587A">
          <w:delText>. I was so excited that I hugged him.</w:delText>
        </w:r>
      </w:del>
    </w:p>
    <w:p w14:paraId="0C5FE38A" w14:textId="018D7F9F" w:rsidR="00A55CAC" w:rsidRPr="00FA271D" w:rsidDel="00E2587A" w:rsidRDefault="00A55CAC" w:rsidP="009C772F">
      <w:pPr>
        <w:pStyle w:val="BodyNormal"/>
        <w:rPr>
          <w:del w:id="10285" w:author="Author"/>
          <w:i/>
          <w:iCs/>
        </w:rPr>
      </w:pPr>
      <w:del w:id="10286" w:author="Author">
        <w:r w:rsidRPr="00FA271D" w:rsidDel="00E2587A">
          <w:delText>My first year in Chicago was indeed a happy one. Bob steered me through the process of getting a social security number and an Illinois ID card, which is not a driver's license but has the same information. After my first paycheck, Bob took me to the bank behind the diner and introduced me to the manager, who set me up with a bank account and a debit card. I began to feel like a</w:delText>
        </w:r>
        <w:r w:rsidR="00986996" w:rsidDel="00E2587A">
          <w:delText>n adult</w:delText>
        </w:r>
        <w:r w:rsidRPr="00FA271D" w:rsidDel="00E2587A">
          <w:delText>.</w:delText>
        </w:r>
      </w:del>
    </w:p>
    <w:p w14:paraId="55A8CBF2" w14:textId="4255255D" w:rsidR="00A55CAC" w:rsidRPr="00FA271D" w:rsidDel="00E2587A" w:rsidRDefault="00A55CAC" w:rsidP="009C772F">
      <w:pPr>
        <w:pStyle w:val="BodyNormal"/>
        <w:rPr>
          <w:del w:id="10287" w:author="Author"/>
          <w:i/>
          <w:iCs/>
        </w:rPr>
      </w:pPr>
      <w:del w:id="10288" w:author="Author">
        <w:r w:rsidRPr="00FA271D" w:rsidDel="00E2587A">
          <w:delText xml:space="preserve">Of course, at work, I had to deal with men. While I daydreamed of love, I had a sixth sense about men's intentions. At the restaurant, I made it clear that I wouldn't fraternize with anyone </w:delText>
        </w:r>
        <w:r w:rsidR="00A641B2" w:rsidDel="00E2587A">
          <w:delText>I worked with</w:delText>
        </w:r>
        <w:r w:rsidRPr="00FA271D" w:rsidDel="00E2587A">
          <w:delText xml:space="preserve">. That seemed sensible to me; a relationship gone wrong would create drama at the diner. Anyway, an apron and hairnet is not something that will make men want to look. </w:delText>
        </w:r>
      </w:del>
    </w:p>
    <w:p w14:paraId="47A4E033" w14:textId="67A0A796" w:rsidR="00A55CAC" w:rsidRPr="00FA271D" w:rsidDel="00E2587A" w:rsidRDefault="00A55CAC" w:rsidP="009C772F">
      <w:pPr>
        <w:pStyle w:val="BodyNormal"/>
        <w:rPr>
          <w:del w:id="10289" w:author="Author"/>
          <w:i/>
          <w:iCs/>
        </w:rPr>
      </w:pPr>
      <w:del w:id="10290" w:author="Author">
        <w:r w:rsidRPr="00FA271D" w:rsidDel="00E2587A">
          <w:delText>I had often dreamed about the possibilities of love for myself. Hell, I had read plenty of romance novels, even some trashy ones. But what kind of man, at least like the ones I read about, would want a long-term relationship with a woman who can't talk to them. I have what most men want, a pretty face and a sexy body</w:delText>
        </w:r>
        <w:r w:rsidR="00D13EE0" w:rsidDel="00E2587A">
          <w:delText>.</w:delText>
        </w:r>
        <w:r w:rsidRPr="00FA271D" w:rsidDel="00E2587A">
          <w:delText xml:space="preserve"> </w:delText>
        </w:r>
        <w:r w:rsidR="00D13EE0" w:rsidDel="00E2587A">
          <w:delText>But, I</w:delText>
        </w:r>
        <w:r w:rsidRPr="00FA271D" w:rsidDel="00E2587A">
          <w:delText xml:space="preserve"> sadly reasoned that anyone who reached out to me was probably interested in only one thing: a quick roll in the hay and then goodbye.</w:delText>
        </w:r>
      </w:del>
    </w:p>
    <w:p w14:paraId="1B39E3D7" w14:textId="225BAEB9" w:rsidR="00A55CAC" w:rsidRPr="00FA271D" w:rsidDel="00E2587A" w:rsidRDefault="00A55CAC" w:rsidP="009C772F">
      <w:pPr>
        <w:pStyle w:val="BodyNormal"/>
        <w:rPr>
          <w:del w:id="10291" w:author="Author"/>
          <w:i/>
          <w:iCs/>
        </w:rPr>
      </w:pPr>
      <w:del w:id="10292" w:author="Author">
        <w:r w:rsidRPr="00FA271D" w:rsidDel="00E2587A">
          <w:delText xml:space="preserve">After one year, I had saved up about $21 thousand in my savings account. Happy that I lived so frugally, I purchased a </w:delText>
        </w:r>
        <w:bookmarkStart w:id="10293" w:name="_Hlk44510860"/>
        <w:r w:rsidRPr="00FA271D" w:rsidDel="00E2587A">
          <w:delText xml:space="preserve">Dell Galaxy Plus </w:delText>
        </w:r>
        <w:bookmarkEnd w:id="10293"/>
        <w:r w:rsidDel="00E2587A">
          <w:delText>super</w:delText>
        </w:r>
        <w:r w:rsidRPr="00FA271D" w:rsidDel="00E2587A">
          <w:delText>computer system for myself. This unit was a supercomputer in a box, and my knowledge of computers and software grew exponentially.</w:delText>
        </w:r>
      </w:del>
    </w:p>
    <w:p w14:paraId="16E66462" w14:textId="247F89D5" w:rsidR="00A55CAC" w:rsidRPr="00FA271D" w:rsidDel="00E2587A" w:rsidRDefault="00A55CAC" w:rsidP="009C772F">
      <w:pPr>
        <w:pStyle w:val="BodyNormal"/>
        <w:rPr>
          <w:del w:id="10294" w:author="Author"/>
          <w:i/>
          <w:iCs/>
        </w:rPr>
      </w:pPr>
      <w:del w:id="10295" w:author="Author">
        <w:r w:rsidRPr="00FA271D" w:rsidDel="00E2587A">
          <w:delText>I told Eleanor that it was time for me to look for an apartment. I figured that $1000 a month was my high bar, so I started a search for a single studio apartment. The ones that were meeting that criteria were all in Chinatown. Luckily, I found the 3rd-floor studio apartment above this one on West Alexander Street for $945 a month. It was a single room, about 20 feet by 20 feet, with a bathroom framed</w:delText>
        </w:r>
        <w:r w:rsidR="00003C86" w:rsidDel="00E2587A">
          <w:delText xml:space="preserve"> </w:delText>
        </w:r>
        <w:r w:rsidRPr="00FA271D" w:rsidDel="00E2587A">
          <w:delText>near the door. I furnished it with a frugal bed, a work table for my supercomputer, and a small chest of drawers. This location was only a mile and a quarter away from the diner, but there wasn't a convenient bus route. Fortunately, there is so much competition among RoboTaxi companies that the price is now about a dollar a mile. The only drawback is standing by the curb waiting for them to arrive in the middle of Chicago's freezing winds during winter. I never told Bob, Eleanor, or workers at the diner my new address. I just said that I had moved and was still settling in.</w:delText>
        </w:r>
      </w:del>
    </w:p>
    <w:p w14:paraId="1FA5BCB3" w14:textId="70F44264" w:rsidR="00A55CAC" w:rsidRPr="00FA271D" w:rsidDel="00E2587A" w:rsidRDefault="00A55CAC" w:rsidP="009C772F">
      <w:pPr>
        <w:pStyle w:val="BodyNormal"/>
        <w:rPr>
          <w:del w:id="10296" w:author="Author"/>
          <w:i/>
          <w:iCs/>
        </w:rPr>
      </w:pPr>
      <w:del w:id="10297" w:author="Author">
        <w:r w:rsidRPr="00FA271D" w:rsidDel="00E2587A">
          <w:delText xml:space="preserve">Natalie, you are probably most interested in what triggered me to become what I am today. </w:delText>
        </w:r>
        <w:r w:rsidR="00B41220" w:rsidDel="00E2587A">
          <w:delText>It was o</w:delText>
        </w:r>
        <w:r w:rsidRPr="00FA271D" w:rsidDel="00E2587A">
          <w:delText>n a snowy night in January when I was just over 19 years old</w:delText>
        </w:r>
        <w:r w:rsidR="00B41220" w:rsidDel="00E2587A">
          <w:delText>.</w:delText>
        </w:r>
        <w:r w:rsidRPr="00FA271D" w:rsidDel="00E2587A">
          <w:delText xml:space="preserve"> I noticed at 5 a.m. that two men sitting at one of the booths were staring at me while I was placing containers of clean glasses and plates behind the counter. They both had black hair, black leather jackets, and one had a noticeable scar on his face. The taller one, whose hair was greasy, had a five o'clock shadow mustache and goatee and a sullen expression on his face. The next time I came out with two more containers of clean dishes and coffee cups, he raised his iPhone to his head and started talking to someone, all while giving me a lascivious stare.</w:delText>
        </w:r>
      </w:del>
    </w:p>
    <w:p w14:paraId="1DDBBD3A" w14:textId="3F2C54DB" w:rsidR="004C6A84" w:rsidDel="00E2587A" w:rsidRDefault="00A55CAC" w:rsidP="009C772F">
      <w:pPr>
        <w:pStyle w:val="BodyNormal"/>
        <w:rPr>
          <w:del w:id="10298" w:author="Author"/>
        </w:rPr>
      </w:pPr>
      <w:del w:id="10299" w:author="Author">
        <w:r w:rsidRPr="00FA271D" w:rsidDel="00E2587A">
          <w:delText xml:space="preserve">When I put on my jacket to leave at 6 a.m., I said goodbye to everybody and went out. Crossing the street, it was still dark, and nobody was on the sidewalks. I used my Samsung phone and called for a RoboTaxi. It responded that a vehicle would arrive in ten minutes. "Oh, that's just great," I thought to myself as the Chicago winds buffeted me, and I started to shiver. Six minutes later, a van pulled up to where I was and stopped. Then I sensed someone behind me. Turning around, I was startled to see the tall man with the five o'clock shadow goatee and mustache glaring at me, just a couple of feet away. He stepped forward and grabbed me by my jacket collar. At the same time, I heard a van door slide open, and someone put a black cloth hood over my head. I tried kicking, but </w:delText>
        </w:r>
        <w:r w:rsidR="004C76F5" w:rsidDel="00E2587A">
          <w:delText>I</w:delText>
        </w:r>
        <w:r w:rsidRPr="00FA271D" w:rsidDel="00E2587A">
          <w:delText xml:space="preserve"> stopped when one of them punched me in the stomach. They forced me into the van and sped off. One of them handcuffed my wrists and ankles. They drove for over an hour, finally stopping somewhere.</w:delText>
        </w:r>
      </w:del>
    </w:p>
    <w:p w14:paraId="3444E23D" w14:textId="191DF25C" w:rsidR="00A55CAC" w:rsidRPr="00FA271D" w:rsidDel="00E2587A" w:rsidRDefault="00A55CAC" w:rsidP="009C772F">
      <w:pPr>
        <w:pStyle w:val="BodyNormal"/>
        <w:rPr>
          <w:del w:id="10300" w:author="Author"/>
          <w:i/>
          <w:iCs/>
        </w:rPr>
      </w:pPr>
      <w:del w:id="10301" w:author="Author">
        <w:r w:rsidRPr="00FA271D" w:rsidDel="00E2587A">
          <w:delText>There wasn't much ambient noise, so I thought it must be an industrial area. The</w:delText>
        </w:r>
        <w:r w:rsidR="00C24870" w:rsidDel="00E2587A">
          <w:delText xml:space="preserve"> kidnappers</w:delText>
        </w:r>
        <w:r w:rsidRPr="00FA271D" w:rsidDel="00E2587A">
          <w:delText xml:space="preserve"> dragged me into a building; it must have been a warehouse since it was church quiet. After going up a factory elevator, they dragged me into a room</w:delText>
        </w:r>
        <w:r w:rsidR="004C6A84" w:rsidDel="00E2587A">
          <w:delText>. They</w:delText>
        </w:r>
        <w:r w:rsidRPr="00FA271D" w:rsidDel="00E2587A">
          <w:delText xml:space="preserve"> handcuffed me to a vertical steel drainpipe, leaving the hood over my head. I heard one of them tell another to take me to the bathroom at 10 a.m. and 3 p.m."</w:delText>
        </w:r>
      </w:del>
    </w:p>
    <w:p w14:paraId="51A81560" w14:textId="017FBFB3" w:rsidR="00A55CAC" w:rsidRPr="00FA271D" w:rsidDel="00E2587A" w:rsidRDefault="00A55CAC" w:rsidP="009C772F">
      <w:pPr>
        <w:pStyle w:val="BodyNormal"/>
        <w:rPr>
          <w:del w:id="10302" w:author="Author"/>
          <w:i/>
          <w:iCs/>
        </w:rPr>
      </w:pPr>
      <w:del w:id="10303" w:author="Author">
        <w:r w:rsidRPr="00FA271D" w:rsidDel="00E2587A">
          <w:delText>I spent the rest of the morning and afternoon quivering in fear because I knew what was coming. Eventually, a group of them arrived, laughing and talking about the good time they w</w:delText>
        </w:r>
        <w:r w:rsidR="00F8128F" w:rsidDel="00E2587A">
          <w:delText>ould</w:delText>
        </w:r>
        <w:r w:rsidRPr="00FA271D" w:rsidDel="00E2587A">
          <w:delText xml:space="preserve"> have with me. They removed my hood. The room was very bright, almost like there was movie lighting. I was weeping, but I counted eleven of them </w:delText>
        </w:r>
        <w:r w:rsidR="001A417C" w:rsidDel="00E2587A">
          <w:delText>disrobing</w:delText>
        </w:r>
        <w:r w:rsidRPr="00FA271D" w:rsidDel="00E2587A">
          <w:delText xml:space="preserve">. There was an additional one with a video camera filming it. </w:delText>
        </w:r>
      </w:del>
    </w:p>
    <w:p w14:paraId="3848EE33" w14:textId="566A779E" w:rsidR="00A55CAC" w:rsidRPr="00FA271D" w:rsidDel="00E2587A" w:rsidRDefault="00A55CAC" w:rsidP="009C772F">
      <w:pPr>
        <w:pStyle w:val="BodyNormal"/>
        <w:rPr>
          <w:del w:id="10304" w:author="Author"/>
          <w:i/>
          <w:iCs/>
        </w:rPr>
      </w:pPr>
      <w:del w:id="10305" w:author="Author">
        <w:r w:rsidRPr="00FA271D" w:rsidDel="00E2587A">
          <w:delText>The one who appeared to be the leader walked up to me. Brandished a folding knife, he said menacingly, "Blondie, if you bite any of our peckers, I'll cut you and bleed you out. Understand?"</w:delText>
        </w:r>
      </w:del>
    </w:p>
    <w:p w14:paraId="60E6EAB3" w14:textId="22F44165" w:rsidR="00A55CAC" w:rsidRPr="00FA271D" w:rsidDel="00E2587A" w:rsidRDefault="00A55CAC" w:rsidP="009C772F">
      <w:pPr>
        <w:pStyle w:val="BodyNormal"/>
        <w:rPr>
          <w:del w:id="10306" w:author="Author"/>
          <w:i/>
          <w:iCs/>
        </w:rPr>
      </w:pPr>
      <w:del w:id="10307" w:author="Author">
        <w:r w:rsidRPr="00FA271D" w:rsidDel="00E2587A">
          <w:delText>I could not answer; all I did was weep. The</w:delText>
        </w:r>
        <w:r w:rsidR="009F4F56" w:rsidDel="00E2587A">
          <w:delText xml:space="preserve"> men</w:delText>
        </w:r>
        <w:r w:rsidRPr="00FA271D" w:rsidDel="00E2587A">
          <w:delText xml:space="preserve"> disrobed me with lewd catcalls. What followed was </w:delText>
        </w:r>
        <w:r w:rsidR="00FB72B0" w:rsidDel="00E2587A">
          <w:delText>five</w:delText>
        </w:r>
        <w:r w:rsidRPr="00FA271D" w:rsidDel="00E2587A">
          <w:delText xml:space="preserve"> hours of gang rape, incredibly violent, devoid of any humanity whatsoever. I can't even describe it to myself anymore. I did have the presence of mind to notice things during my torment. The one who kidnapped me off the street was called Yilka by the others. The leader, the man with a threatening countenance, who was the most brutal to me, was called Imer by the others. I got his last name when the camera guy referred to him as Mr. Bisha.</w:delText>
        </w:r>
      </w:del>
    </w:p>
    <w:p w14:paraId="15C6BC82" w14:textId="6B300A2A" w:rsidR="00A55CAC" w:rsidRPr="00FA271D" w:rsidDel="00E2587A" w:rsidRDefault="00A55CAC" w:rsidP="009C772F">
      <w:pPr>
        <w:pStyle w:val="BodyNormal"/>
        <w:rPr>
          <w:del w:id="10308" w:author="Author"/>
          <w:i/>
          <w:iCs/>
        </w:rPr>
      </w:pPr>
      <w:del w:id="10309" w:author="Author">
        <w:r w:rsidRPr="00FA271D" w:rsidDel="00E2587A">
          <w:delText>When they finished and were putting on their clothes, Imer had four of them restrain me tightly</w:delText>
        </w:r>
        <w:r w:rsidR="00AD4B54" w:rsidDel="00E2587A">
          <w:delText xml:space="preserve"> over an ottoman</w:delText>
        </w:r>
        <w:r w:rsidRPr="00FA271D" w:rsidDel="00E2587A">
          <w:delText>. He used his folding knife to mutilate me, carving an 'X' over my entire left breast, purposefully cutting slowly through all three layers of skin. It started bleeding immediately. I screamed, but it came out as just staccato exhales.</w:delText>
        </w:r>
      </w:del>
    </w:p>
    <w:p w14:paraId="043A74C9" w14:textId="155CABF8" w:rsidR="00A55CAC" w:rsidRPr="00FA271D" w:rsidDel="00E2587A" w:rsidRDefault="00A55CAC" w:rsidP="009C772F">
      <w:pPr>
        <w:pStyle w:val="BodyNormal"/>
        <w:rPr>
          <w:del w:id="10310" w:author="Author"/>
          <w:i/>
          <w:iCs/>
        </w:rPr>
      </w:pPr>
      <w:del w:id="10311" w:author="Author">
        <w:r w:rsidRPr="00FA271D" w:rsidDel="00E2587A">
          <w:delText xml:space="preserve">I stood there, panting heavily, looking at him in disgust. My face and body covered with bruises and their seminal discharges, I looked down at my legs, and red blood </w:delText>
        </w:r>
        <w:r w:rsidR="00324E11" w:rsidDel="00E2587A">
          <w:delText>dripped</w:delText>
        </w:r>
        <w:r w:rsidRPr="00FA271D" w:rsidDel="00E2587A">
          <w:delText xml:space="preserve"> down my thighs.</w:delText>
        </w:r>
      </w:del>
    </w:p>
    <w:p w14:paraId="519F0747" w14:textId="29682F32" w:rsidR="00A55CAC" w:rsidRPr="00FA271D" w:rsidDel="00E2587A" w:rsidRDefault="00A55CAC" w:rsidP="009C772F">
      <w:pPr>
        <w:pStyle w:val="BodyNormal"/>
        <w:rPr>
          <w:del w:id="10312" w:author="Author"/>
          <w:i/>
          <w:iCs/>
        </w:rPr>
      </w:pPr>
      <w:del w:id="10313" w:author="Author">
        <w:r w:rsidRPr="00FA271D" w:rsidDel="00E2587A">
          <w:delText>Imer grasped my neck and squeezed, saying: "You report this, and we'll kill you as easily as we snatched and fucked you! Do you understand?" I just glared at him.</w:delText>
        </w:r>
      </w:del>
    </w:p>
    <w:p w14:paraId="5CE71AD7" w14:textId="3933342C" w:rsidR="00A55CAC" w:rsidRPr="00FA271D" w:rsidDel="00E2587A" w:rsidRDefault="00A55CAC" w:rsidP="009C772F">
      <w:pPr>
        <w:pStyle w:val="BodyNormal"/>
        <w:rPr>
          <w:del w:id="10314" w:author="Author"/>
          <w:i/>
          <w:iCs/>
        </w:rPr>
      </w:pPr>
      <w:del w:id="10315" w:author="Author">
        <w:r w:rsidRPr="00FA271D" w:rsidDel="00E2587A">
          <w:delText xml:space="preserve">"I've gotta admit," Imer said, "of all the girls we've gang banged, you're the only one who didn't cry out. I admire your dogged determination. OK, guys. Get her dressed and hooded and dump her a few blocks from the restaurant. I've got a wife to go home to." </w:delText>
        </w:r>
      </w:del>
    </w:p>
    <w:p w14:paraId="6C43CB5A" w14:textId="53966C32" w:rsidR="00C02AF9" w:rsidDel="00E2587A" w:rsidRDefault="00A55CAC" w:rsidP="009C772F">
      <w:pPr>
        <w:pStyle w:val="BodyNormal"/>
        <w:rPr>
          <w:del w:id="10316" w:author="Author"/>
        </w:rPr>
      </w:pPr>
      <w:del w:id="10317" w:author="Author">
        <w:r w:rsidRPr="00FA271D" w:rsidDel="00E2587A">
          <w:delText>I watched in disgust when Imer and Yilka left the room. The others let me dress; I was handcuffed, hooded, and dragged to the van. After an hour of driving, they removed my handcuffs, pushed me out of the vehicle, and drove off.</w:delText>
        </w:r>
        <w:bookmarkStart w:id="10318" w:name="_Toc30055672"/>
      </w:del>
    </w:p>
    <w:p w14:paraId="6486815A" w14:textId="4CC193ED" w:rsidR="00C02AF9" w:rsidDel="00E2587A" w:rsidRDefault="00C02AF9" w:rsidP="009C772F">
      <w:pPr>
        <w:pStyle w:val="BodyNormal"/>
        <w:rPr>
          <w:del w:id="10319" w:author="Author"/>
        </w:rPr>
      </w:pPr>
    </w:p>
    <w:p w14:paraId="36B9E465" w14:textId="3954DC2A" w:rsidR="00C02AF9" w:rsidDel="00E2587A" w:rsidRDefault="00C02AF9" w:rsidP="009C772F">
      <w:pPr>
        <w:pStyle w:val="BodyNormal"/>
        <w:rPr>
          <w:del w:id="10320" w:author="Author"/>
        </w:rPr>
        <w:sectPr w:rsidR="00C02AF9" w:rsidDel="00E2587A" w:rsidSect="003135B1">
          <w:pgSz w:w="8640" w:h="12960" w:code="1"/>
          <w:pgMar w:top="720" w:right="720" w:bottom="720" w:left="720" w:header="720" w:footer="720" w:gutter="720"/>
          <w:cols w:space="720"/>
          <w:titlePg/>
          <w:docGrid w:linePitch="360"/>
        </w:sectPr>
      </w:pPr>
    </w:p>
    <w:p w14:paraId="70C52789" w14:textId="268A7307" w:rsidR="00306466" w:rsidRPr="004376FE" w:rsidDel="00E2587A" w:rsidRDefault="00306466" w:rsidP="008F4C5D">
      <w:pPr>
        <w:pStyle w:val="ChapterNumber"/>
        <w:rPr>
          <w:del w:id="10321" w:author="Author"/>
        </w:rPr>
      </w:pPr>
      <w:del w:id="10322" w:author="Author">
        <w:r w:rsidRPr="004376FE" w:rsidDel="00E2587A">
          <w:delText>CHAPTER</w:delText>
        </w:r>
        <w:r w:rsidDel="00E2587A">
          <w:delText xml:space="preserve"> </w:delText>
        </w:r>
        <w:r w:rsidR="00023BD9" w:rsidDel="00E2587A">
          <w:delText>XXX</w:delText>
        </w:r>
      </w:del>
    </w:p>
    <w:p w14:paraId="204E7181" w14:textId="305DD69F" w:rsidR="00A55CAC" w:rsidRPr="00FA271D" w:rsidDel="00E2587A" w:rsidRDefault="00A55CAC" w:rsidP="00A55CAC">
      <w:pPr>
        <w:pStyle w:val="ChapterTitle"/>
        <w:rPr>
          <w:del w:id="10323" w:author="Author"/>
        </w:rPr>
      </w:pPr>
      <w:del w:id="10324" w:author="Author">
        <w:r w:rsidRPr="00FA271D" w:rsidDel="00E2587A">
          <w:delText xml:space="preserve">The </w:delText>
        </w:r>
        <w:r w:rsidDel="00E2587A">
          <w:delText>Angel</w:delText>
        </w:r>
        <w:r w:rsidRPr="00FA271D" w:rsidDel="00E2587A">
          <w:delText>’s Recovery</w:delText>
        </w:r>
        <w:bookmarkEnd w:id="10318"/>
      </w:del>
    </w:p>
    <w:p w14:paraId="7C651808" w14:textId="448C4BF1" w:rsidR="00A55CAC" w:rsidRPr="00FA271D" w:rsidDel="00E2587A" w:rsidRDefault="00A55CAC" w:rsidP="00A55CAC">
      <w:pPr>
        <w:pStyle w:val="ASubheadLevel1"/>
        <w:rPr>
          <w:del w:id="10325" w:author="Author"/>
        </w:rPr>
      </w:pPr>
      <w:bookmarkStart w:id="10326" w:name="_Toc30055673"/>
      <w:del w:id="10327" w:author="Author">
        <w:r w:rsidRPr="00FA271D" w:rsidDel="00E2587A">
          <w:delText>Recovery</w:delText>
        </w:r>
        <w:bookmarkEnd w:id="10326"/>
      </w:del>
    </w:p>
    <w:p w14:paraId="4D57F79F" w14:textId="645C795C" w:rsidR="00A55CAC" w:rsidRPr="00FA271D" w:rsidDel="00E2587A" w:rsidRDefault="00A55CAC" w:rsidP="009C772F">
      <w:pPr>
        <w:pStyle w:val="BodyNormal"/>
        <w:rPr>
          <w:del w:id="10328" w:author="Author"/>
          <w:i/>
          <w:iCs/>
        </w:rPr>
      </w:pPr>
      <w:bookmarkStart w:id="10329" w:name="Recovery"/>
      <w:bookmarkEnd w:id="10329"/>
      <w:del w:id="10330" w:author="Author">
        <w:r w:rsidRPr="00FA271D" w:rsidDel="00E2587A">
          <w:delText xml:space="preserve">They dumped me four blocks from the restaurant in the center of South Canal Street. I pulled off the hood and looked around, no cars were bearing down on me, so I stumbled to the sidewalk. It was around 1 a.m., so I made my way through the deserted industrial district, less than a mile from home. Climbing the stairs to my apartment, I was in pain from seemingly everywhere. I removed my clothes and turned on my shower to wash away what they did to me. After bleeding through one of my towels, I found my first aid kit and tried to affix an 'X' of gauze over my left breast; even then, it was still oozing blood. </w:delText>
        </w:r>
      </w:del>
    </w:p>
    <w:p w14:paraId="42C36D65" w14:textId="79A9FA5D" w:rsidR="00A55CAC" w:rsidRPr="00FA271D" w:rsidDel="00E2587A" w:rsidRDefault="00A55CAC" w:rsidP="009C772F">
      <w:pPr>
        <w:pStyle w:val="BodyNormal"/>
        <w:rPr>
          <w:del w:id="10331" w:author="Author"/>
          <w:i/>
          <w:iCs/>
        </w:rPr>
      </w:pPr>
      <w:del w:id="10332" w:author="Author">
        <w:r w:rsidRPr="00FA271D" w:rsidDel="00E2587A">
          <w:delText xml:space="preserve">Finding one of my notebooks, I found the tear-off for that underground doctor that I saw on a Chinatown bulletin board. I dressed warmly, put on an old T-shirt, pocketed $400 from my emergency box, and set out for the location on the sheet I had ripped off. The note said: </w:delText>
        </w:r>
        <w:r w:rsidR="00FA0D2B" w:rsidDel="00E2587A">
          <w:delText>George</w:delText>
        </w:r>
        <w:r w:rsidRPr="00FA271D" w:rsidDel="00E2587A">
          <w:delText xml:space="preserve"> </w:delText>
        </w:r>
        <w:r w:rsidR="00FA0D2B" w:rsidDel="00E2587A">
          <w:delText>Spelvin</w:delText>
        </w:r>
        <w:r w:rsidRPr="00FA271D" w:rsidDel="00E2587A">
          <w:delText>, 24-hour Emergency Treatment, cash-only." Reaching the run-down building, I buzzed his apartment. It took several buzzes to get someone to answer.</w:delText>
        </w:r>
      </w:del>
    </w:p>
    <w:p w14:paraId="5E48A557" w14:textId="7ACAF7B1" w:rsidR="00A55CAC" w:rsidRPr="00FA271D" w:rsidDel="00E2587A" w:rsidRDefault="00A55CAC" w:rsidP="009C772F">
      <w:pPr>
        <w:pStyle w:val="BodyNormal"/>
        <w:rPr>
          <w:del w:id="10333" w:author="Author"/>
          <w:i/>
          <w:iCs/>
        </w:rPr>
      </w:pPr>
      <w:del w:id="10334" w:author="Author">
        <w:r w:rsidRPr="00FA271D" w:rsidDel="00E2587A">
          <w:delText>"Hello, who is this?"</w:delText>
        </w:r>
      </w:del>
    </w:p>
    <w:p w14:paraId="23FBD8CB" w14:textId="60CEE6EB" w:rsidR="00A55CAC" w:rsidDel="00E2587A" w:rsidRDefault="00A55CAC" w:rsidP="009C772F">
      <w:pPr>
        <w:pStyle w:val="BodyNormal"/>
        <w:rPr>
          <w:del w:id="10335" w:author="Author"/>
        </w:rPr>
      </w:pPr>
      <w:del w:id="10336" w:author="Author">
        <w:r w:rsidRPr="00FA271D" w:rsidDel="00E2587A">
          <w:delText>Using my iPad, I typed my response and pointed my smartphone display to the door camera.</w:delText>
        </w:r>
      </w:del>
    </w:p>
    <w:p w14:paraId="6139612D" w14:textId="7C7DA0A1" w:rsidR="00271E05" w:rsidRPr="00FA271D" w:rsidDel="00E2587A" w:rsidRDefault="00271E05" w:rsidP="009C772F">
      <w:pPr>
        <w:pStyle w:val="BodyNormal"/>
        <w:rPr>
          <w:del w:id="10337" w:author="Author"/>
        </w:rPr>
      </w:pPr>
    </w:p>
    <w:p w14:paraId="0FB8A397" w14:textId="4BEB498E" w:rsidR="00A55CAC" w:rsidRPr="009127A7" w:rsidDel="00E2587A" w:rsidRDefault="00A55CAC" w:rsidP="009127A7">
      <w:pPr>
        <w:pStyle w:val="BodyNormal"/>
        <w:rPr>
          <w:del w:id="10338" w:author="Author"/>
        </w:rPr>
      </w:pPr>
      <w:del w:id="10339" w:author="Author">
        <w:r w:rsidRPr="009127A7" w:rsidDel="00E2587A">
          <w:delText>"</w:delText>
        </w:r>
        <w:r w:rsidR="00224532" w:rsidRPr="009127A7" w:rsidDel="00E2587A">
          <w:delText>My name is</w:delText>
        </w:r>
        <w:r w:rsidRPr="009127A7" w:rsidDel="00E2587A">
          <w:delText xml:space="preserve"> Jane; I have been raped and hurt. I cannot speak. I have $400 with me. Can you help?"</w:delText>
        </w:r>
      </w:del>
    </w:p>
    <w:p w14:paraId="6BB16101" w14:textId="1C71B351" w:rsidR="00271E05" w:rsidRPr="008F2D73" w:rsidDel="00E2587A" w:rsidRDefault="00271E05" w:rsidP="009C772F">
      <w:pPr>
        <w:pStyle w:val="BodyNormal"/>
        <w:rPr>
          <w:del w:id="10340" w:author="Author"/>
        </w:rPr>
      </w:pPr>
    </w:p>
    <w:p w14:paraId="3968820A" w14:textId="2D87869B" w:rsidR="00A55CAC" w:rsidRPr="00FA271D" w:rsidDel="00E2587A" w:rsidRDefault="00A55CAC" w:rsidP="009C772F">
      <w:pPr>
        <w:pStyle w:val="BodyNormal"/>
        <w:rPr>
          <w:del w:id="10341" w:author="Author"/>
          <w:i/>
          <w:iCs/>
        </w:rPr>
      </w:pPr>
      <w:del w:id="10342" w:author="Author">
        <w:r w:rsidRPr="00FA271D" w:rsidDel="00E2587A">
          <w:delText>"Come on up; it's Apartment 306 on the third floor."</w:delText>
        </w:r>
      </w:del>
    </w:p>
    <w:p w14:paraId="79519D95" w14:textId="63A61E7F" w:rsidR="00A55CAC" w:rsidRPr="00FA271D" w:rsidDel="00E2587A" w:rsidRDefault="00A55CAC" w:rsidP="009C772F">
      <w:pPr>
        <w:pStyle w:val="BodyNormal"/>
        <w:rPr>
          <w:del w:id="10343" w:author="Author"/>
          <w:i/>
          <w:iCs/>
        </w:rPr>
      </w:pPr>
      <w:del w:id="10344" w:author="Author">
        <w:r w:rsidRPr="00FA271D" w:rsidDel="00E2587A">
          <w:delText>Climbing the stairs, I knocked on his door. He opened it, looked at me with somewhat of a shocked expression, and said, "Please come in</w:delText>
        </w:r>
        <w:r w:rsidR="005E0D2A" w:rsidDel="00E2587A">
          <w:delText>.</w:delText>
        </w:r>
        <w:r w:rsidRPr="00FA271D" w:rsidDel="00E2587A">
          <w:delText xml:space="preserve"> </w:delText>
        </w:r>
        <w:r w:rsidR="005E0D2A" w:rsidDel="00E2587A">
          <w:delText>T</w:delText>
        </w:r>
        <w:r w:rsidRPr="00FA271D" w:rsidDel="00E2587A">
          <w:delText>his is an underground clinic. I'm a defrocked ER doctor</w:delText>
        </w:r>
        <w:r w:rsidR="005E0D2A" w:rsidDel="00E2587A">
          <w:delText xml:space="preserve"> who got busted for showing up to work stoned, resulting</w:delText>
        </w:r>
        <w:r w:rsidRPr="00FA271D" w:rsidDel="00E2587A">
          <w:delText xml:space="preserve"> in an injury. Not to worry, that was ten years ago. I'm still an addict, but at the moment, I'm stone-cold sober."</w:delText>
        </w:r>
      </w:del>
    </w:p>
    <w:p w14:paraId="4B17692B" w14:textId="3231D0B7" w:rsidR="00A55CAC" w:rsidRPr="00FA271D" w:rsidDel="00E2587A" w:rsidRDefault="00A55CAC" w:rsidP="009C772F">
      <w:pPr>
        <w:pStyle w:val="BodyNormal"/>
        <w:rPr>
          <w:del w:id="10345" w:author="Author"/>
          <w:i/>
          <w:iCs/>
        </w:rPr>
      </w:pPr>
      <w:del w:id="10346" w:author="Author">
        <w:r w:rsidRPr="00FA271D" w:rsidDel="00E2587A">
          <w:delText xml:space="preserve"> He led me through his apartment, which was surprisingly kempt for this part of town. One of the bedrooms was a mini-clinic, with an old eBay heart monitor, blood pressure monitor, oxygen tanks, and so on. He turned on the lights over a metal table and suggested: "</w:delText>
        </w:r>
        <w:r w:rsidDel="00E2587A">
          <w:delText>Jane</w:delText>
        </w:r>
        <w:r w:rsidRPr="00FA271D" w:rsidDel="00E2587A">
          <w:delText xml:space="preserve">, let's get right to it. Take off your clothes and get up on the table while I scrub up and get my gloves and mask on. Call me </w:delText>
        </w:r>
        <w:r w:rsidR="00FA0D2B" w:rsidDel="00E2587A">
          <w:delText>George</w:delText>
        </w:r>
        <w:r w:rsidRPr="00FA271D" w:rsidDel="00E2587A">
          <w:delText>, by the way." I complied and sat on the table; the cold metal was uncomfortable. I clutched my iPad, so I could respond to him.</w:delText>
        </w:r>
      </w:del>
    </w:p>
    <w:p w14:paraId="5C2A8331" w14:textId="4EB1B42A" w:rsidR="00A55CAC" w:rsidDel="00E2587A" w:rsidRDefault="00A55CAC" w:rsidP="009C772F">
      <w:pPr>
        <w:pStyle w:val="BodyNormal"/>
        <w:rPr>
          <w:del w:id="10347" w:author="Author"/>
        </w:rPr>
      </w:pPr>
      <w:del w:id="10348" w:author="Author">
        <w:r w:rsidRPr="00FA271D" w:rsidDel="00E2587A">
          <w:delText>"Oh, Jesus Christ! Who did this to you?"</w:delText>
        </w:r>
      </w:del>
    </w:p>
    <w:p w14:paraId="41112A38" w14:textId="12599F5B" w:rsidR="00271E05" w:rsidRPr="00FA271D" w:rsidDel="00E2587A" w:rsidRDefault="00271E05" w:rsidP="009C772F">
      <w:pPr>
        <w:pStyle w:val="BodyNormal"/>
        <w:rPr>
          <w:del w:id="10349" w:author="Author"/>
        </w:rPr>
      </w:pPr>
    </w:p>
    <w:p w14:paraId="65F7D035" w14:textId="242C7D50" w:rsidR="00A55CAC" w:rsidRPr="009127A7" w:rsidDel="00E2587A" w:rsidRDefault="00A55CAC" w:rsidP="009127A7">
      <w:pPr>
        <w:pStyle w:val="BodyNormal"/>
        <w:rPr>
          <w:del w:id="10350" w:author="Author"/>
        </w:rPr>
      </w:pPr>
      <w:del w:id="10351" w:author="Author">
        <w:r w:rsidRPr="009127A7" w:rsidDel="00E2587A">
          <w:delText>"I was snatched off the street after my late-night shift at the restaurant where I worked. They took me to a warehouse where eleven men gang-raped me, with another filming it. The lacerated me as a warning, I assume."</w:delText>
        </w:r>
      </w:del>
    </w:p>
    <w:p w14:paraId="33C2E27E" w14:textId="59D027B3" w:rsidR="00271E05" w:rsidRPr="008F2D73" w:rsidDel="00E2587A" w:rsidRDefault="00271E05" w:rsidP="009C772F">
      <w:pPr>
        <w:pStyle w:val="BodyNormal"/>
        <w:rPr>
          <w:del w:id="10352" w:author="Author"/>
        </w:rPr>
      </w:pPr>
    </w:p>
    <w:p w14:paraId="6EFB602F" w14:textId="2705A990" w:rsidR="00A55CAC" w:rsidDel="00E2587A" w:rsidRDefault="00A55CAC" w:rsidP="009C772F">
      <w:pPr>
        <w:pStyle w:val="BodyNormal"/>
        <w:rPr>
          <w:del w:id="10353" w:author="Author"/>
        </w:rPr>
      </w:pPr>
      <w:del w:id="10354" w:author="Author">
        <w:r w:rsidRPr="00FA271D" w:rsidDel="00E2587A">
          <w:delText>"Do you have any idea who they were?"</w:delText>
        </w:r>
      </w:del>
    </w:p>
    <w:p w14:paraId="4F560DAE" w14:textId="1F46C19F" w:rsidR="00271E05" w:rsidRPr="00FA271D" w:rsidDel="00E2587A" w:rsidRDefault="00271E05" w:rsidP="009C772F">
      <w:pPr>
        <w:pStyle w:val="BodyNormal"/>
        <w:rPr>
          <w:del w:id="10355" w:author="Author"/>
        </w:rPr>
      </w:pPr>
    </w:p>
    <w:p w14:paraId="3CA5F099" w14:textId="2F105715" w:rsidR="00A55CAC" w:rsidRPr="009127A7" w:rsidDel="00E2587A" w:rsidRDefault="00A55CAC" w:rsidP="009C772F">
      <w:pPr>
        <w:pStyle w:val="BodyNormal"/>
        <w:rPr>
          <w:del w:id="10356" w:author="Author"/>
        </w:rPr>
      </w:pPr>
      <w:del w:id="10357" w:author="Author">
        <w:r w:rsidRPr="009127A7" w:rsidDel="00E2587A">
          <w:delText>"No, except they all had black hair."</w:delText>
        </w:r>
      </w:del>
    </w:p>
    <w:p w14:paraId="44873286" w14:textId="20E983FE" w:rsidR="00271E05" w:rsidRPr="008F2D73" w:rsidDel="00E2587A" w:rsidRDefault="00271E05" w:rsidP="009C772F">
      <w:pPr>
        <w:pStyle w:val="BodyNormal"/>
        <w:rPr>
          <w:del w:id="10358" w:author="Author"/>
        </w:rPr>
      </w:pPr>
    </w:p>
    <w:p w14:paraId="450BEB6F" w14:textId="02B54FF9" w:rsidR="00A55CAC" w:rsidDel="00E2587A" w:rsidRDefault="00A55CAC" w:rsidP="009C772F">
      <w:pPr>
        <w:pStyle w:val="BodyNormal"/>
        <w:rPr>
          <w:del w:id="10359" w:author="Author"/>
        </w:rPr>
      </w:pPr>
      <w:del w:id="10360" w:author="Author">
        <w:r w:rsidRPr="00FA271D" w:rsidDel="00E2587A">
          <w:delText xml:space="preserve">"Hmm, that sounds like the Albanians. You know, </w:delText>
        </w:r>
        <w:r w:rsidDel="00E2587A">
          <w:delText>Jane</w:delText>
        </w:r>
        <w:r w:rsidRPr="00FA271D" w:rsidDel="00E2587A">
          <w:delText>, you should go to the ER and have the police get involved."</w:delText>
        </w:r>
      </w:del>
    </w:p>
    <w:p w14:paraId="460851A7" w14:textId="00C9B9AC" w:rsidR="00271E05" w:rsidRPr="00FA271D" w:rsidDel="00E2587A" w:rsidRDefault="00271E05" w:rsidP="009C772F">
      <w:pPr>
        <w:pStyle w:val="BodyNormal"/>
        <w:rPr>
          <w:del w:id="10361" w:author="Author"/>
        </w:rPr>
      </w:pPr>
    </w:p>
    <w:p w14:paraId="7553D098" w14:textId="409ED188" w:rsidR="00A55CAC" w:rsidRPr="009127A7" w:rsidDel="00E2587A" w:rsidRDefault="00A55CAC" w:rsidP="009127A7">
      <w:pPr>
        <w:pStyle w:val="BodyNormal"/>
        <w:rPr>
          <w:del w:id="10362" w:author="Author"/>
        </w:rPr>
      </w:pPr>
      <w:del w:id="10363" w:author="Author">
        <w:r w:rsidRPr="009127A7" w:rsidDel="00E2587A">
          <w:delText>"Absolutely not, a woman who cannot speak? I'd be humiliated and swept under the rug, just like everybody else has treated me in my life."</w:delText>
        </w:r>
      </w:del>
    </w:p>
    <w:p w14:paraId="24E1F823" w14:textId="27D93476" w:rsidR="00271E05" w:rsidRPr="008F2D73" w:rsidDel="00E2587A" w:rsidRDefault="00271E05" w:rsidP="009C772F">
      <w:pPr>
        <w:pStyle w:val="BodyNormal"/>
        <w:rPr>
          <w:del w:id="10364" w:author="Author"/>
        </w:rPr>
      </w:pPr>
    </w:p>
    <w:p w14:paraId="2B765E2B" w14:textId="6AE21584" w:rsidR="00A55CAC" w:rsidRPr="00FA271D" w:rsidDel="00E2587A" w:rsidRDefault="00A55CAC" w:rsidP="009C772F">
      <w:pPr>
        <w:pStyle w:val="BodyNormal"/>
        <w:rPr>
          <w:del w:id="10365" w:author="Author"/>
          <w:i/>
          <w:iCs/>
        </w:rPr>
      </w:pPr>
      <w:del w:id="10366" w:author="Author">
        <w:r w:rsidRPr="00FA271D" w:rsidDel="00E2587A">
          <w:delText>"Fair enough, let's get started,"</w:delText>
        </w:r>
      </w:del>
    </w:p>
    <w:p w14:paraId="77075057" w14:textId="3CF86827" w:rsidR="00A55CAC" w:rsidRPr="00FA271D" w:rsidDel="00E2587A" w:rsidRDefault="00A55CAC" w:rsidP="009C772F">
      <w:pPr>
        <w:pStyle w:val="BodyNormal"/>
        <w:rPr>
          <w:del w:id="10367" w:author="Author"/>
          <w:i/>
          <w:iCs/>
        </w:rPr>
      </w:pPr>
      <w:del w:id="10368" w:author="Author">
        <w:r w:rsidRPr="00FA271D" w:rsidDel="00E2587A">
          <w:delText xml:space="preserve">Dr. </w:delText>
        </w:r>
        <w:r w:rsidR="00FA0D2B" w:rsidDel="00E2587A">
          <w:delText>Spelvin</w:delText>
        </w:r>
        <w:r w:rsidRPr="00FA271D" w:rsidDel="00E2587A">
          <w:delText xml:space="preserve"> was knowledgeable and efficient. I refused his offer of morphine for the suturing of my mutilated breast. I bawled my eyes out, but all he heard was labored exhales. Watching him work, I took scant comfort that Imer at least kept the center of the 'X' above my nipple, not damaging it. Dr. </w:delText>
        </w:r>
        <w:r w:rsidR="00FA0D2B" w:rsidDel="00E2587A">
          <w:delText>Spelvin</w:delText>
        </w:r>
        <w:r w:rsidRPr="00FA271D" w:rsidDel="00E2587A">
          <w:delText xml:space="preserve"> used a speculum and a microscope camera to inspect my vagina and rectum. I felt both outraged and humiliated to endure this, but there was no choice. What lacerations he found were minor, and he just douched me and rubbed a gel into those areas, advising me to fit a tampon when I got home. He gave me the Morning After pill pack and instructed me to come back in one week to </w:delText>
        </w:r>
        <w:r w:rsidR="00EA68AF" w:rsidDel="00E2587A">
          <w:delText>remove the stitches</w:delText>
        </w:r>
        <w:r w:rsidRPr="00FA271D" w:rsidDel="00E2587A">
          <w:delText xml:space="preserve">. I paid him $400 cash, and he said that the return visit is part of the price. He recommended a rape counseling center, but I told him it would be of little use for me. </w:delText>
        </w:r>
      </w:del>
    </w:p>
    <w:p w14:paraId="4A5705DE" w14:textId="1B481D4B" w:rsidR="00AE6886" w:rsidDel="00E2587A" w:rsidRDefault="00A55CAC" w:rsidP="009C772F">
      <w:pPr>
        <w:pStyle w:val="BodyNormal"/>
        <w:rPr>
          <w:del w:id="10369" w:author="Author"/>
        </w:rPr>
      </w:pPr>
      <w:del w:id="10370" w:author="Author">
        <w:r w:rsidRPr="00FA271D" w:rsidDel="00E2587A">
          <w:delText>It was still dark when I returned home. Looking at myself in the mirror, I had black and red bruises on each cheek and a black right eye, not a pretty sight. I fretted with myself for an hour and decided that I could never return to the diner. It was now 6 a.m., and I set up my cell phone camera to take a selfie. After a few tries, I got a decent image. I sent Bob at the diner the selfie and the following message:</w:delText>
        </w:r>
        <w:r w:rsidR="00AE6886" w:rsidDel="00E2587A">
          <w:br/>
        </w:r>
      </w:del>
    </w:p>
    <w:p w14:paraId="5476295B" w14:textId="4FD55999" w:rsidR="00A55CAC" w:rsidRPr="009127A7" w:rsidDel="00E2587A" w:rsidRDefault="00A55CAC" w:rsidP="009C772F">
      <w:pPr>
        <w:pStyle w:val="BodyNormal"/>
        <w:rPr>
          <w:del w:id="10371" w:author="Author"/>
        </w:rPr>
      </w:pPr>
      <w:del w:id="10372" w:author="Author">
        <w:r w:rsidRPr="009127A7" w:rsidDel="00E2587A">
          <w:delText>Dear Bob.</w:delText>
        </w:r>
      </w:del>
    </w:p>
    <w:p w14:paraId="541D70CF" w14:textId="5FF7E03B" w:rsidR="00A55CAC" w:rsidRPr="009127A7" w:rsidDel="00E2587A" w:rsidRDefault="00A55CAC" w:rsidP="009C772F">
      <w:pPr>
        <w:pStyle w:val="BodyNormal"/>
        <w:rPr>
          <w:del w:id="10373" w:author="Author"/>
        </w:rPr>
      </w:pPr>
      <w:del w:id="10374" w:author="Author">
        <w:r w:rsidRPr="009127A7" w:rsidDel="00E2587A">
          <w:delText>I am sorry for missing last night's shift.</w:delText>
        </w:r>
      </w:del>
    </w:p>
    <w:p w14:paraId="087D8C7F" w14:textId="26E3DD95" w:rsidR="00A55CAC" w:rsidRPr="009127A7" w:rsidDel="00E2587A" w:rsidRDefault="00A55CAC" w:rsidP="009127A7">
      <w:pPr>
        <w:pStyle w:val="BodyNormal"/>
        <w:rPr>
          <w:del w:id="10375" w:author="Author"/>
        </w:rPr>
      </w:pPr>
      <w:del w:id="10376" w:author="Author">
        <w:r w:rsidRPr="009127A7" w:rsidDel="00E2587A">
          <w:delText>Yesterday morning, three men abducted me right in front of the diner.</w:delText>
        </w:r>
      </w:del>
    </w:p>
    <w:p w14:paraId="538388B3" w14:textId="53A231D2" w:rsidR="00A55CAC" w:rsidRPr="009127A7" w:rsidDel="00E2587A" w:rsidRDefault="00A55CAC" w:rsidP="009127A7">
      <w:pPr>
        <w:pStyle w:val="BodyNormal"/>
        <w:rPr>
          <w:del w:id="10377" w:author="Author"/>
        </w:rPr>
      </w:pPr>
      <w:del w:id="10378" w:author="Author">
        <w:r w:rsidRPr="009127A7" w:rsidDel="00E2587A">
          <w:delText>They drove me to a warehouse somewhere and chained me to a pipe all day.</w:delText>
        </w:r>
      </w:del>
    </w:p>
    <w:p w14:paraId="78202D71" w14:textId="7E4489BB" w:rsidR="00A55CAC" w:rsidRPr="009127A7" w:rsidDel="00E2587A" w:rsidRDefault="00A55CAC" w:rsidP="009127A7">
      <w:pPr>
        <w:pStyle w:val="BodyNormal"/>
        <w:rPr>
          <w:del w:id="10379" w:author="Author"/>
        </w:rPr>
      </w:pPr>
      <w:del w:id="10380" w:author="Author">
        <w:r w:rsidRPr="009127A7" w:rsidDel="00E2587A">
          <w:delText xml:space="preserve">In the evening, eleven men arrived and gang-raped me for </w:delText>
        </w:r>
        <w:r w:rsidR="000D5216" w:rsidRPr="009127A7" w:rsidDel="00E2587A">
          <w:delText>five</w:delText>
        </w:r>
        <w:r w:rsidRPr="009127A7" w:rsidDel="00E2587A">
          <w:delText xml:space="preserve"> hours.</w:delText>
        </w:r>
      </w:del>
    </w:p>
    <w:p w14:paraId="057C2FE8" w14:textId="0527E027" w:rsidR="00A55CAC" w:rsidRPr="009127A7" w:rsidDel="00E2587A" w:rsidRDefault="00A55CAC" w:rsidP="009127A7">
      <w:pPr>
        <w:pStyle w:val="BodyNormal"/>
        <w:rPr>
          <w:del w:id="10381" w:author="Author"/>
        </w:rPr>
      </w:pPr>
      <w:del w:id="10382" w:author="Author">
        <w:r w:rsidRPr="009127A7" w:rsidDel="00E2587A">
          <w:delText>They mutilated my breast as a warning, dumped me four blocks from the diner.</w:delText>
        </w:r>
      </w:del>
    </w:p>
    <w:p w14:paraId="08468178" w14:textId="4BB7A732" w:rsidR="00A55CAC" w:rsidRPr="009127A7" w:rsidDel="00E2587A" w:rsidRDefault="00A55CAC" w:rsidP="009C772F">
      <w:pPr>
        <w:pStyle w:val="BodyNormal"/>
        <w:rPr>
          <w:del w:id="10383" w:author="Author"/>
        </w:rPr>
      </w:pPr>
      <w:del w:id="10384" w:author="Author">
        <w:r w:rsidRPr="009127A7" w:rsidDel="00E2587A">
          <w:delText>I sought help from an underground physician.</w:delText>
        </w:r>
      </w:del>
    </w:p>
    <w:p w14:paraId="13E19630" w14:textId="055826DC" w:rsidR="00A55CAC" w:rsidRPr="009127A7" w:rsidDel="00E2587A" w:rsidRDefault="00A55CAC" w:rsidP="009127A7">
      <w:pPr>
        <w:pStyle w:val="BodyNormal"/>
        <w:rPr>
          <w:del w:id="10385" w:author="Author"/>
        </w:rPr>
      </w:pPr>
      <w:del w:id="10386" w:author="Author">
        <w:r w:rsidRPr="009127A7" w:rsidDel="00E2587A">
          <w:delText>I cannot return to the diner ever again. You don't know my address; let's keep it that way.</w:delText>
        </w:r>
      </w:del>
    </w:p>
    <w:p w14:paraId="23FDF56E" w14:textId="6B2ACDDF" w:rsidR="005F0026" w:rsidRPr="009127A7" w:rsidDel="00E2587A" w:rsidRDefault="00A55CAC" w:rsidP="009127A7">
      <w:pPr>
        <w:pStyle w:val="BodyNormal"/>
        <w:rPr>
          <w:del w:id="10387" w:author="Author"/>
        </w:rPr>
      </w:pPr>
      <w:del w:id="10388" w:author="Author">
        <w:r w:rsidRPr="009127A7" w:rsidDel="00E2587A">
          <w:delText>You and your Aunt Eleanor have treated me kindlier than anyone has.</w:delText>
        </w:r>
        <w:r w:rsidR="000D5216" w:rsidRPr="009127A7" w:rsidDel="00E2587A">
          <w:delText xml:space="preserve"> </w:delText>
        </w:r>
        <w:r w:rsidRPr="009127A7" w:rsidDel="00E2587A">
          <w:delText>To lose this just kills me.</w:delText>
        </w:r>
      </w:del>
    </w:p>
    <w:p w14:paraId="78E4A83E" w14:textId="0DD3C5C6" w:rsidR="00A55CAC" w:rsidRPr="009127A7" w:rsidDel="00E2587A" w:rsidRDefault="00A55CAC" w:rsidP="009C772F">
      <w:pPr>
        <w:pStyle w:val="BodyNormal"/>
        <w:rPr>
          <w:del w:id="10389" w:author="Author"/>
        </w:rPr>
      </w:pPr>
      <w:del w:id="10390" w:author="Author">
        <w:r w:rsidRPr="009127A7" w:rsidDel="00E2587A">
          <w:delText>Please don't try to find me, and please delete this message.</w:delText>
        </w:r>
      </w:del>
    </w:p>
    <w:p w14:paraId="77175352" w14:textId="715D4271" w:rsidR="00A55CAC" w:rsidDel="00E2587A" w:rsidRDefault="00A55CAC" w:rsidP="009C772F">
      <w:pPr>
        <w:pStyle w:val="BodyNormal"/>
        <w:rPr>
          <w:del w:id="10391" w:author="Author"/>
        </w:rPr>
      </w:pPr>
      <w:del w:id="10392" w:author="Author">
        <w:r w:rsidRPr="009127A7" w:rsidDel="00E2587A">
          <w:delText>Love, Jane</w:delText>
        </w:r>
      </w:del>
    </w:p>
    <w:p w14:paraId="698A2325" w14:textId="21CAEDD3" w:rsidR="00A27E0F" w:rsidRPr="00FA271D" w:rsidDel="00E2587A" w:rsidRDefault="00A27E0F" w:rsidP="009C772F">
      <w:pPr>
        <w:pStyle w:val="BodyNormal"/>
        <w:rPr>
          <w:del w:id="10393" w:author="Author"/>
        </w:rPr>
      </w:pPr>
    </w:p>
    <w:p w14:paraId="5C3401FB" w14:textId="1B20AE3E" w:rsidR="00A55CAC" w:rsidRPr="00FA271D" w:rsidDel="00E2587A" w:rsidRDefault="00A55CAC" w:rsidP="009C772F">
      <w:pPr>
        <w:pStyle w:val="BodyNormal"/>
        <w:rPr>
          <w:del w:id="10394" w:author="Author"/>
        </w:rPr>
      </w:pPr>
      <w:del w:id="10395" w:author="Author">
        <w:r w:rsidRPr="00FA271D" w:rsidDel="00E2587A">
          <w:delText>Once again, I had to start over. Nonetheless, I was determined to get a new job and find some way to get justice.</w:delText>
        </w:r>
      </w:del>
    </w:p>
    <w:p w14:paraId="523CF49E" w14:textId="33CD06B5" w:rsidR="00A55CAC" w:rsidRPr="00FA271D" w:rsidDel="00E2587A" w:rsidRDefault="00A55CAC" w:rsidP="00A55CAC">
      <w:pPr>
        <w:pStyle w:val="ASubheadLevel1"/>
        <w:rPr>
          <w:del w:id="10396" w:author="Author"/>
        </w:rPr>
      </w:pPr>
      <w:bookmarkStart w:id="10397" w:name="_Toc30055674"/>
      <w:del w:id="10398" w:author="Author">
        <w:r w:rsidRPr="00FA271D" w:rsidDel="00E2587A">
          <w:delText>Self Defense</w:delText>
        </w:r>
        <w:bookmarkEnd w:id="10397"/>
      </w:del>
    </w:p>
    <w:p w14:paraId="07812399" w14:textId="23646DB5" w:rsidR="00A55CAC" w:rsidRPr="00FA271D" w:rsidDel="00E2587A" w:rsidRDefault="00A55CAC" w:rsidP="009C772F">
      <w:pPr>
        <w:pStyle w:val="BodyNormal"/>
        <w:rPr>
          <w:del w:id="10399" w:author="Author"/>
          <w:i/>
          <w:iCs/>
        </w:rPr>
      </w:pPr>
      <w:bookmarkStart w:id="10400" w:name="Self_Defense"/>
      <w:bookmarkEnd w:id="10400"/>
      <w:del w:id="10401" w:author="Author">
        <w:r w:rsidRPr="00FA271D" w:rsidDel="00E2587A">
          <w:delText xml:space="preserve">A month went by after my abduction at Bob's 24-hour Diner and subsequent rape. Doctor </w:delText>
        </w:r>
        <w:r w:rsidR="003534FD" w:rsidDel="00E2587A">
          <w:delText>Spelvin</w:delText>
        </w:r>
        <w:r w:rsidRPr="00FA271D" w:rsidDel="00E2587A">
          <w:delText xml:space="preserve"> removed the stitches, and I tested negative for pregnancy and STDs. I checked myself for the next three weeks to be sure. The scars remained</w:delText>
        </w:r>
        <w:r w:rsidR="00E67413" w:rsidDel="00E2587A">
          <w:delText xml:space="preserve"> </w:delText>
        </w:r>
        <w:r w:rsidRPr="00FA271D" w:rsidDel="00E2587A">
          <w:delText xml:space="preserve">ugly red with Frankenstein-like cross marks. </w:delText>
        </w:r>
        <w:r w:rsidR="003534FD" w:rsidDel="00E2587A">
          <w:delText>George</w:delText>
        </w:r>
        <w:r w:rsidRPr="00FA271D" w:rsidDel="00E2587A">
          <w:delText xml:space="preserve"> insisted that, in time, the wounds would lose their redness and just be white marks across my breast, not exactly a comforting observation.</w:delText>
        </w:r>
      </w:del>
    </w:p>
    <w:p w14:paraId="003F6207" w14:textId="78E4DC09" w:rsidR="00A55CAC" w:rsidRPr="00FA271D" w:rsidDel="00E2587A" w:rsidRDefault="00A55CAC" w:rsidP="009C772F">
      <w:pPr>
        <w:pStyle w:val="BodyNormal"/>
        <w:rPr>
          <w:del w:id="10402" w:author="Author"/>
          <w:i/>
          <w:iCs/>
        </w:rPr>
      </w:pPr>
      <w:del w:id="10403" w:author="Author">
        <w:r w:rsidRPr="00FA271D" w:rsidDel="00E2587A">
          <w:delText xml:space="preserve">Resolving never to be a feminine pin cushion again, I started searching websites and bulletin boards in Chinatown for </w:delText>
        </w:r>
        <w:r w:rsidR="00FD5F33" w:rsidDel="00E2587A">
          <w:delText xml:space="preserve">a self-defense </w:delText>
        </w:r>
        <w:r w:rsidR="00CF2F6D" w:rsidDel="00E2587A">
          <w:delText>class</w:delText>
        </w:r>
        <w:r w:rsidRPr="00FA271D" w:rsidDel="00E2587A">
          <w:delText>. There were scores of schools with more fighting disciplines than one could imagine. One evening, I picked out one school, stood outside its front windows, and watched the Master train about twenty students. He was an older man with white hair and bushy eyebrows, right out of a Chinese Kungfu movie. Joining a class wasn't one of my options, but I thought he might give me a lead on private instructions. After the last student filed out, I entered the school and approached the Master. He turned and cast his gaze on me and bowed his head slightly.</w:delText>
        </w:r>
      </w:del>
    </w:p>
    <w:p w14:paraId="1AA057EC" w14:textId="13552AFD" w:rsidR="00A55CAC" w:rsidRPr="00FA271D" w:rsidDel="00E2587A" w:rsidRDefault="00A55CAC" w:rsidP="009C772F">
      <w:pPr>
        <w:pStyle w:val="BodyNormal"/>
        <w:rPr>
          <w:del w:id="10404" w:author="Author"/>
          <w:i/>
          <w:iCs/>
        </w:rPr>
      </w:pPr>
      <w:del w:id="10405" w:author="Author">
        <w:r w:rsidRPr="00FA271D" w:rsidDel="00E2587A">
          <w:delText>"What can I do for you, young lady?"</w:delText>
        </w:r>
      </w:del>
    </w:p>
    <w:p w14:paraId="1459C71D" w14:textId="0DB46A5B" w:rsidR="00A55CAC" w:rsidDel="00E2587A" w:rsidRDefault="00A55CAC" w:rsidP="009C772F">
      <w:pPr>
        <w:pStyle w:val="BodyNormal"/>
        <w:rPr>
          <w:del w:id="10406" w:author="Author"/>
        </w:rPr>
      </w:pPr>
      <w:del w:id="10407" w:author="Author">
        <w:r w:rsidRPr="00FA271D" w:rsidDel="00E2587A">
          <w:delText>I got out my iPad and started typing. He looked bemused.</w:delText>
        </w:r>
      </w:del>
    </w:p>
    <w:p w14:paraId="6714226B" w14:textId="5D60ED4A" w:rsidR="00B01123" w:rsidRPr="00FA271D" w:rsidDel="00E2587A" w:rsidRDefault="00B01123" w:rsidP="009C772F">
      <w:pPr>
        <w:pStyle w:val="BodyNormal"/>
        <w:rPr>
          <w:del w:id="10408" w:author="Author"/>
        </w:rPr>
      </w:pPr>
    </w:p>
    <w:p w14:paraId="5338653A" w14:textId="2D2D3EC2" w:rsidR="00A55CAC" w:rsidRPr="009127A7" w:rsidDel="00E2587A" w:rsidRDefault="00A55CAC" w:rsidP="009127A7">
      <w:pPr>
        <w:pStyle w:val="BodyNormal"/>
        <w:rPr>
          <w:del w:id="10409" w:author="Author"/>
        </w:rPr>
      </w:pPr>
      <w:del w:id="10410" w:author="Author">
        <w:r w:rsidRPr="009127A7" w:rsidDel="00E2587A">
          <w:delText xml:space="preserve">"My name is Jane Doe. I am unable to talk. May I ask you about private </w:delText>
        </w:r>
        <w:r w:rsidR="002E75C8" w:rsidRPr="009127A7" w:rsidDel="00E2587A">
          <w:delText>self-defense lessons</w:delText>
        </w:r>
        <w:r w:rsidRPr="009127A7" w:rsidDel="00E2587A">
          <w:delText>?"</w:delText>
        </w:r>
      </w:del>
    </w:p>
    <w:p w14:paraId="6A7F283E" w14:textId="3BCD6CEC" w:rsidR="00B01123" w:rsidRPr="00B01123" w:rsidDel="00E2587A" w:rsidRDefault="00B01123" w:rsidP="009C772F">
      <w:pPr>
        <w:pStyle w:val="BodyNormal"/>
        <w:rPr>
          <w:del w:id="10411" w:author="Author"/>
        </w:rPr>
      </w:pPr>
    </w:p>
    <w:p w14:paraId="35904F39" w14:textId="7A2B344A" w:rsidR="00A55CAC" w:rsidDel="00E2587A" w:rsidRDefault="00A55CAC" w:rsidP="009C772F">
      <w:pPr>
        <w:pStyle w:val="BodyNormal"/>
        <w:rPr>
          <w:del w:id="10412" w:author="Author"/>
        </w:rPr>
      </w:pPr>
      <w:del w:id="10413" w:author="Author">
        <w:r w:rsidRPr="00FA271D" w:rsidDel="00E2587A">
          <w:delText xml:space="preserve">"Tranquility and enlightenment to you, </w:delText>
        </w:r>
        <w:r w:rsidDel="00E2587A">
          <w:delText>Jane</w:delText>
        </w:r>
        <w:r w:rsidRPr="00FA271D" w:rsidDel="00E2587A">
          <w:delText xml:space="preserve"> Do</w:delText>
        </w:r>
        <w:r w:rsidDel="00E2587A">
          <w:delText>e</w:delText>
        </w:r>
        <w:r w:rsidRPr="00FA271D" w:rsidDel="00E2587A">
          <w:delText>. I am Master Yang. We do not offer private lessons at this dojo. I am 76 years old, and teaching one evening class is all that I can handle. Why do you want such lessons, Miss Do</w:delText>
        </w:r>
        <w:r w:rsidDel="00E2587A">
          <w:delText>e</w:delText>
        </w:r>
        <w:r w:rsidRPr="00FA271D" w:rsidDel="00E2587A">
          <w:delText>?"</w:delText>
        </w:r>
      </w:del>
    </w:p>
    <w:p w14:paraId="127A5659" w14:textId="6682050C" w:rsidR="00B01123" w:rsidRPr="00FA271D" w:rsidDel="00E2587A" w:rsidRDefault="00B01123" w:rsidP="009C772F">
      <w:pPr>
        <w:pStyle w:val="BodyNormal"/>
        <w:rPr>
          <w:del w:id="10414" w:author="Author"/>
        </w:rPr>
      </w:pPr>
    </w:p>
    <w:p w14:paraId="7C3C11FF" w14:textId="5640F29B" w:rsidR="00A55CAC" w:rsidRPr="009127A7" w:rsidDel="00E2587A" w:rsidRDefault="00A55CAC" w:rsidP="009C772F">
      <w:pPr>
        <w:pStyle w:val="BodyNormal"/>
        <w:rPr>
          <w:del w:id="10415" w:author="Author"/>
        </w:rPr>
      </w:pPr>
      <w:del w:id="10416" w:author="Author">
        <w:r w:rsidRPr="009127A7" w:rsidDel="00E2587A">
          <w:delText>"I was attacked, raped, and beaten, Master Yang."</w:delText>
        </w:r>
      </w:del>
    </w:p>
    <w:p w14:paraId="4EF87C91" w14:textId="14A7FE00" w:rsidR="00B01123" w:rsidRPr="00B01123" w:rsidDel="00E2587A" w:rsidRDefault="00B01123" w:rsidP="009C772F">
      <w:pPr>
        <w:pStyle w:val="BodyNormal"/>
        <w:rPr>
          <w:del w:id="10417" w:author="Author"/>
        </w:rPr>
      </w:pPr>
    </w:p>
    <w:p w14:paraId="278B711A" w14:textId="0A4E39A7" w:rsidR="00A55CAC" w:rsidDel="00E2587A" w:rsidRDefault="00A55CAC" w:rsidP="009C772F">
      <w:pPr>
        <w:pStyle w:val="BodyNormal"/>
        <w:rPr>
          <w:del w:id="10418" w:author="Author"/>
        </w:rPr>
      </w:pPr>
      <w:del w:id="10419" w:author="Author">
        <w:r w:rsidRPr="00FA271D" w:rsidDel="00E2587A">
          <w:delText>"I see," Master Yang replied. He looked at the floor for a short time, concentrating. Looking up, he said: "Go to the Gold Dragon Wushu school. There seek out Master Yong Wu, the owner of the dojo. Wu is the very best in the city; he has attained the international rank of 9th Dan, the red belt. Tell him that Master Yang sent you and remind him of past courtesies from Master Yang. Be truthful with him, Miss Do</w:delText>
        </w:r>
        <w:r w:rsidDel="00E2587A">
          <w:delText>e</w:delText>
        </w:r>
        <w:r w:rsidRPr="00FA271D" w:rsidDel="00E2587A">
          <w:delText>, for he has little patience with subterfuge."</w:delText>
        </w:r>
      </w:del>
    </w:p>
    <w:p w14:paraId="14AC12D5" w14:textId="760666AD" w:rsidR="00B01123" w:rsidRPr="00FA271D" w:rsidDel="00E2587A" w:rsidRDefault="00B01123" w:rsidP="009C772F">
      <w:pPr>
        <w:pStyle w:val="BodyNormal"/>
        <w:rPr>
          <w:del w:id="10420" w:author="Author"/>
        </w:rPr>
      </w:pPr>
    </w:p>
    <w:p w14:paraId="2B7EC9E3" w14:textId="0DF4C85C" w:rsidR="00A55CAC" w:rsidDel="00E2587A" w:rsidRDefault="00A55CAC" w:rsidP="009C772F">
      <w:pPr>
        <w:pStyle w:val="BodyNormal"/>
        <w:rPr>
          <w:del w:id="10421" w:author="Author"/>
        </w:rPr>
      </w:pPr>
      <w:del w:id="10422" w:author="Author">
        <w:r w:rsidRPr="009127A7" w:rsidDel="00E2587A">
          <w:delText xml:space="preserve">"Thank you, Master Yang. You have been most kind." </w:delText>
        </w:r>
        <w:r w:rsidRPr="00B01123" w:rsidDel="00E2587A">
          <w:delText>I smiled at him and put my iPad back in the bag.</w:delText>
        </w:r>
      </w:del>
    </w:p>
    <w:p w14:paraId="4ADC7B02" w14:textId="02B727F9" w:rsidR="00B01123" w:rsidRPr="00B01123" w:rsidDel="00E2587A" w:rsidRDefault="00B01123" w:rsidP="009C772F">
      <w:pPr>
        <w:pStyle w:val="BodyNormal"/>
        <w:rPr>
          <w:del w:id="10423" w:author="Author"/>
        </w:rPr>
      </w:pPr>
    </w:p>
    <w:p w14:paraId="3A13E255" w14:textId="3127B989" w:rsidR="00A55CAC" w:rsidRPr="00FA271D" w:rsidDel="00E2587A" w:rsidRDefault="00A55CAC" w:rsidP="009C772F">
      <w:pPr>
        <w:pStyle w:val="BodyNormal"/>
        <w:rPr>
          <w:del w:id="10424" w:author="Author"/>
          <w:i/>
          <w:iCs/>
        </w:rPr>
      </w:pPr>
      <w:del w:id="10425" w:author="Author">
        <w:r w:rsidRPr="00FA271D" w:rsidDel="00E2587A">
          <w:delText>"In martial arts schools, Miss Do</w:delText>
        </w:r>
        <w:r w:rsidDel="00E2587A">
          <w:delText>e</w:delText>
        </w:r>
        <w:r w:rsidRPr="00FA271D" w:rsidDel="00E2587A">
          <w:delText>, it is customary to slightly bow to each other when parting, as a sign of honor and respect." He bowed his head slightly, and I responded in kind.</w:delText>
        </w:r>
      </w:del>
    </w:p>
    <w:p w14:paraId="27DE9AB1" w14:textId="795C0A03" w:rsidR="00A55CAC" w:rsidRPr="00FA271D" w:rsidDel="00E2587A" w:rsidRDefault="00A55CAC" w:rsidP="009C772F">
      <w:pPr>
        <w:pStyle w:val="BodyNormal"/>
        <w:rPr>
          <w:del w:id="10426" w:author="Author"/>
          <w:i/>
          <w:iCs/>
        </w:rPr>
      </w:pPr>
      <w:del w:id="10427" w:author="Author">
        <w:r w:rsidRPr="00FA271D" w:rsidDel="00E2587A">
          <w:delText xml:space="preserve">The next day, I studied the Gold Dragon Wushu School website; there was a 7 p.m. to 9 p.m. class that night. </w:delText>
        </w:r>
        <w:r w:rsidR="00DF324D" w:rsidDel="00E2587A">
          <w:delText>A</w:delText>
        </w:r>
        <w:r w:rsidRPr="00FA271D" w:rsidDel="00E2587A">
          <w:delText>rriv</w:delText>
        </w:r>
        <w:r w:rsidR="00DF324D" w:rsidDel="00E2587A">
          <w:delText>ing</w:delText>
        </w:r>
        <w:r w:rsidRPr="00FA271D" w:rsidDel="00E2587A">
          <w:delText xml:space="preserve"> before nine</w:delText>
        </w:r>
        <w:r w:rsidR="00E26769" w:rsidDel="00E2587A">
          <w:delText>, I</w:delText>
        </w:r>
        <w:r w:rsidR="001455A6" w:rsidDel="00E2587A">
          <w:delText xml:space="preserve"> waited outside in the shadows until all the students had filed out and</w:delText>
        </w:r>
        <w:r w:rsidRPr="00FA271D" w:rsidDel="00E2587A">
          <w:delText xml:space="preserve"> then went inside. There was a hallway leading to the school, and the door was open. I walked speedily up to Master Wu. He was young, maybe in his forties. Big, over six feet tall, he was dressed in a black crew shirt and a Puma training jacket. As I approached, he turned towards me, observing me warily, and bowed.</w:delText>
        </w:r>
      </w:del>
    </w:p>
    <w:p w14:paraId="21E13A8A" w14:textId="2261DC99" w:rsidR="00A55CAC" w:rsidRPr="00FA271D" w:rsidDel="00E2587A" w:rsidRDefault="00A55CAC" w:rsidP="009C772F">
      <w:pPr>
        <w:pStyle w:val="BodyNormal"/>
        <w:rPr>
          <w:del w:id="10428" w:author="Author"/>
          <w:i/>
          <w:iCs/>
        </w:rPr>
      </w:pPr>
      <w:del w:id="10429" w:author="Author">
        <w:r w:rsidRPr="00FA271D" w:rsidDel="00E2587A">
          <w:delText>"How may I help you, woman with golden hair?"</w:delText>
        </w:r>
      </w:del>
    </w:p>
    <w:p w14:paraId="588F897D" w14:textId="59AA5F7B" w:rsidR="00A55CAC" w:rsidDel="00E2587A" w:rsidRDefault="00A55CAC" w:rsidP="009C772F">
      <w:pPr>
        <w:pStyle w:val="BodyNormal"/>
        <w:rPr>
          <w:del w:id="10430" w:author="Author"/>
        </w:rPr>
      </w:pPr>
      <w:del w:id="10431" w:author="Author">
        <w:r w:rsidRPr="00FA271D" w:rsidDel="00E2587A">
          <w:delText>I retrieved my iPad from my canvas bag. As I aligned it so I could type, he raised one eyebrow and looked fascinated.</w:delText>
        </w:r>
      </w:del>
    </w:p>
    <w:p w14:paraId="3602E724" w14:textId="781DCAC5" w:rsidR="00B01123" w:rsidRPr="00FA271D" w:rsidDel="00E2587A" w:rsidRDefault="00B01123" w:rsidP="009C772F">
      <w:pPr>
        <w:pStyle w:val="BodyNormal"/>
        <w:rPr>
          <w:del w:id="10432" w:author="Author"/>
        </w:rPr>
      </w:pPr>
    </w:p>
    <w:p w14:paraId="159A5395" w14:textId="4CB5242D" w:rsidR="00A55CAC" w:rsidRPr="009127A7" w:rsidDel="00E2587A" w:rsidRDefault="00A55CAC" w:rsidP="009127A7">
      <w:pPr>
        <w:pStyle w:val="BodyNormal"/>
        <w:rPr>
          <w:del w:id="10433" w:author="Author"/>
        </w:rPr>
      </w:pPr>
      <w:del w:id="10434" w:author="Author">
        <w:r w:rsidRPr="009127A7" w:rsidDel="00E2587A">
          <w:delText>"Master Wu, my name is Jane Doe 413. I am unable to speak. May I communicate with you using my iPad?"</w:delText>
        </w:r>
      </w:del>
    </w:p>
    <w:p w14:paraId="0ADFB92B" w14:textId="5C39C330" w:rsidR="00B01123" w:rsidRPr="00CD567A" w:rsidDel="00E2587A" w:rsidRDefault="00B01123" w:rsidP="009C772F">
      <w:pPr>
        <w:pStyle w:val="BodyNormal"/>
        <w:rPr>
          <w:del w:id="10435" w:author="Author"/>
        </w:rPr>
      </w:pPr>
    </w:p>
    <w:p w14:paraId="5C85466E" w14:textId="797D2AFE" w:rsidR="00A55CAC" w:rsidDel="00E2587A" w:rsidRDefault="00A55CAC" w:rsidP="009C772F">
      <w:pPr>
        <w:pStyle w:val="BodyNormal"/>
        <w:rPr>
          <w:del w:id="10436" w:author="Author"/>
        </w:rPr>
      </w:pPr>
      <w:del w:id="10437" w:author="Author">
        <w:r w:rsidRPr="00FA271D" w:rsidDel="00E2587A">
          <w:delText>"Jane Doe 413 usually refers to a corpse in the city morgue."</w:delText>
        </w:r>
      </w:del>
    </w:p>
    <w:p w14:paraId="060DB3C2" w14:textId="51E746C9" w:rsidR="00B01123" w:rsidRPr="00FA271D" w:rsidDel="00E2587A" w:rsidRDefault="00B01123" w:rsidP="009C772F">
      <w:pPr>
        <w:pStyle w:val="BodyNormal"/>
        <w:rPr>
          <w:del w:id="10438" w:author="Author"/>
        </w:rPr>
      </w:pPr>
    </w:p>
    <w:p w14:paraId="7FEBD8DA" w14:textId="4674B23E" w:rsidR="00A55CAC" w:rsidRPr="009127A7" w:rsidDel="00E2587A" w:rsidRDefault="00A55CAC" w:rsidP="009127A7">
      <w:pPr>
        <w:pStyle w:val="BodyNormal"/>
        <w:rPr>
          <w:del w:id="10439" w:author="Author"/>
        </w:rPr>
      </w:pPr>
      <w:del w:id="10440" w:author="Author">
        <w:r w:rsidRPr="009127A7" w:rsidDel="00E2587A">
          <w:delText>"It also might refer to a baby abandoned at birth on the edge of Lake Michigan, Master Wu."</w:delText>
        </w:r>
      </w:del>
    </w:p>
    <w:p w14:paraId="64146966" w14:textId="05E6CCF1" w:rsidR="00EB604F" w:rsidRPr="009603AC" w:rsidDel="00E2587A" w:rsidRDefault="00EB604F" w:rsidP="009C772F">
      <w:pPr>
        <w:pStyle w:val="BodyNormal"/>
        <w:rPr>
          <w:del w:id="10441" w:author="Author"/>
        </w:rPr>
      </w:pPr>
    </w:p>
    <w:p w14:paraId="15EB1CCF" w14:textId="779060F8" w:rsidR="00A55CAC" w:rsidDel="00E2587A" w:rsidRDefault="00A55CAC" w:rsidP="009C772F">
      <w:pPr>
        <w:pStyle w:val="BodyNormal"/>
        <w:rPr>
          <w:del w:id="10442" w:author="Author"/>
        </w:rPr>
      </w:pPr>
      <w:del w:id="10443" w:author="Author">
        <w:r w:rsidRPr="00FA271D" w:rsidDel="00E2587A">
          <w:delText>"How do you know my name, Miss Doe?"</w:delText>
        </w:r>
      </w:del>
    </w:p>
    <w:p w14:paraId="4ED10B4C" w14:textId="78E4F790" w:rsidR="00B01123" w:rsidRPr="00FA271D" w:rsidDel="00E2587A" w:rsidRDefault="00B01123" w:rsidP="009C772F">
      <w:pPr>
        <w:pStyle w:val="BodyNormal"/>
        <w:rPr>
          <w:del w:id="10444" w:author="Author"/>
        </w:rPr>
      </w:pPr>
    </w:p>
    <w:p w14:paraId="77BCDD2E" w14:textId="57A6CE40" w:rsidR="00A55CAC" w:rsidRPr="009127A7" w:rsidDel="00E2587A" w:rsidRDefault="00A55CAC" w:rsidP="009127A7">
      <w:pPr>
        <w:pStyle w:val="BodyNormal"/>
        <w:rPr>
          <w:del w:id="10445" w:author="Author"/>
        </w:rPr>
      </w:pPr>
      <w:del w:id="10446" w:author="Author">
        <w:r w:rsidRPr="009127A7" w:rsidDel="00E2587A">
          <w:delText>"I was referred to you by Master Yang. He said that you are the best instructor in martial arts in Chicago and asked me to remind you of past courtesies."</w:delText>
        </w:r>
      </w:del>
    </w:p>
    <w:p w14:paraId="775AA389" w14:textId="354358B3" w:rsidR="00B01123" w:rsidRPr="00B01123" w:rsidDel="00E2587A" w:rsidRDefault="00B01123" w:rsidP="009C772F">
      <w:pPr>
        <w:pStyle w:val="BodyNormal"/>
        <w:rPr>
          <w:del w:id="10447" w:author="Author"/>
        </w:rPr>
      </w:pPr>
    </w:p>
    <w:p w14:paraId="237E1F74" w14:textId="617B3335" w:rsidR="00A55CAC" w:rsidDel="00E2587A" w:rsidRDefault="00A55CAC" w:rsidP="009C772F">
      <w:pPr>
        <w:pStyle w:val="BodyNormal"/>
        <w:rPr>
          <w:del w:id="10448" w:author="Author"/>
        </w:rPr>
      </w:pPr>
      <w:del w:id="10449" w:author="Author">
        <w:r w:rsidRPr="00FA271D" w:rsidDel="00E2587A">
          <w:delText>Yong Wu laughed and replied: "Master Yang has trained many, including me as a teenager. I have suggested that he retire, but my wishes go unheeded for Karate is his life, his passion. Why are you here, Miss Jane Doe 413?"</w:delText>
        </w:r>
      </w:del>
    </w:p>
    <w:p w14:paraId="2A47D21B" w14:textId="4E685B4F" w:rsidR="00B01123" w:rsidRPr="00FA271D" w:rsidDel="00E2587A" w:rsidRDefault="00B01123" w:rsidP="009C772F">
      <w:pPr>
        <w:pStyle w:val="BodyNormal"/>
        <w:rPr>
          <w:del w:id="10450" w:author="Author"/>
        </w:rPr>
      </w:pPr>
    </w:p>
    <w:p w14:paraId="388974CA" w14:textId="1E159A46" w:rsidR="00A55CAC" w:rsidRPr="009127A7" w:rsidDel="00E2587A" w:rsidRDefault="00A55CAC" w:rsidP="009C772F">
      <w:pPr>
        <w:pStyle w:val="BodyNormal"/>
        <w:rPr>
          <w:del w:id="10451" w:author="Author"/>
        </w:rPr>
      </w:pPr>
      <w:del w:id="10452" w:author="Author">
        <w:r w:rsidRPr="009127A7" w:rsidDel="00E2587A">
          <w:delText>"I request private training in self-defense."</w:delText>
        </w:r>
      </w:del>
    </w:p>
    <w:p w14:paraId="58924687" w14:textId="3DCC1F02" w:rsidR="00B01123" w:rsidRPr="009603AC" w:rsidDel="00E2587A" w:rsidRDefault="00B01123" w:rsidP="009C772F">
      <w:pPr>
        <w:pStyle w:val="BodyNormal"/>
        <w:rPr>
          <w:del w:id="10453" w:author="Author"/>
        </w:rPr>
      </w:pPr>
    </w:p>
    <w:p w14:paraId="0C524672" w14:textId="3DABBAB7" w:rsidR="00A55CAC" w:rsidDel="00E2587A" w:rsidRDefault="00A55CAC" w:rsidP="009C772F">
      <w:pPr>
        <w:pStyle w:val="BodyNormal"/>
        <w:rPr>
          <w:del w:id="10454" w:author="Author"/>
        </w:rPr>
      </w:pPr>
      <w:del w:id="10455" w:author="Author">
        <w:r w:rsidRPr="00FA271D" w:rsidDel="00E2587A">
          <w:delText>"There is usually a reason for self-defense lessons. What is your justification, Miss Jane Doe 413?"</w:delText>
        </w:r>
      </w:del>
    </w:p>
    <w:p w14:paraId="234A1769" w14:textId="0026DF97" w:rsidR="00B01123" w:rsidRPr="00FA271D" w:rsidDel="00E2587A" w:rsidRDefault="00B01123" w:rsidP="009C772F">
      <w:pPr>
        <w:pStyle w:val="BodyNormal"/>
        <w:rPr>
          <w:del w:id="10456" w:author="Author"/>
        </w:rPr>
      </w:pPr>
    </w:p>
    <w:p w14:paraId="4B654DD1" w14:textId="69E50EA6" w:rsidR="00A55CAC" w:rsidRPr="009127A7" w:rsidDel="00E2587A" w:rsidRDefault="00A55CAC" w:rsidP="009C772F">
      <w:pPr>
        <w:pStyle w:val="BodyNormal"/>
        <w:rPr>
          <w:del w:id="10457" w:author="Author"/>
        </w:rPr>
      </w:pPr>
      <w:del w:id="10458" w:author="Author">
        <w:r w:rsidRPr="009127A7" w:rsidDel="00E2587A">
          <w:delText>"I was gang-raped three weeks ago."</w:delText>
        </w:r>
      </w:del>
    </w:p>
    <w:p w14:paraId="4252D6CF" w14:textId="136FF742" w:rsidR="00B01123" w:rsidRPr="009603AC" w:rsidDel="00E2587A" w:rsidRDefault="00B01123" w:rsidP="009C772F">
      <w:pPr>
        <w:pStyle w:val="BodyNormal"/>
        <w:rPr>
          <w:del w:id="10459" w:author="Author"/>
        </w:rPr>
      </w:pPr>
    </w:p>
    <w:p w14:paraId="5119CDE4" w14:textId="057935DB" w:rsidR="00272884" w:rsidRPr="00FA271D" w:rsidDel="00E2587A" w:rsidRDefault="00A55CAC" w:rsidP="009C772F">
      <w:pPr>
        <w:pStyle w:val="BodyNormal"/>
        <w:rPr>
          <w:del w:id="10460" w:author="Author"/>
        </w:rPr>
      </w:pPr>
      <w:del w:id="10461" w:author="Author">
        <w:r w:rsidRPr="00FA271D" w:rsidDel="00E2587A">
          <w:delText>"Did you go to the police, ask them for a rape kit, and identify your attackers?"</w:delText>
        </w:r>
      </w:del>
    </w:p>
    <w:p w14:paraId="7A198C6E" w14:textId="7765406B" w:rsidR="00A55CAC" w:rsidRPr="009127A7" w:rsidDel="00E2587A" w:rsidRDefault="00A55CAC" w:rsidP="009127A7">
      <w:pPr>
        <w:pStyle w:val="BodyNormal"/>
        <w:rPr>
          <w:del w:id="10462" w:author="Author"/>
        </w:rPr>
      </w:pPr>
      <w:del w:id="10463" w:author="Author">
        <w:r w:rsidRPr="009127A7" w:rsidDel="00E2587A">
          <w:delText>"I did not. There are two reasons, Master Wu. The first is who is going to believe a voiceless outcast like myself. The second reason is that these men are Albanians, a ruthless criminal gang."</w:delText>
        </w:r>
      </w:del>
    </w:p>
    <w:p w14:paraId="5FD5F4AF" w14:textId="02653C7D" w:rsidR="00B01123" w:rsidRPr="009603AC" w:rsidDel="00E2587A" w:rsidRDefault="00B01123" w:rsidP="009C772F">
      <w:pPr>
        <w:pStyle w:val="BodyNormal"/>
        <w:rPr>
          <w:del w:id="10464" w:author="Author"/>
        </w:rPr>
      </w:pPr>
    </w:p>
    <w:p w14:paraId="412D4C1A" w14:textId="0448560A" w:rsidR="00A55CAC" w:rsidDel="00E2587A" w:rsidRDefault="00A55CAC" w:rsidP="009C772F">
      <w:pPr>
        <w:pStyle w:val="BodyNormal"/>
        <w:rPr>
          <w:del w:id="10465" w:author="Author"/>
        </w:rPr>
      </w:pPr>
      <w:del w:id="10466" w:author="Author">
        <w:r w:rsidRPr="00FA271D" w:rsidDel="00E2587A">
          <w:delText>"How do you know they were Albanians?"</w:delText>
        </w:r>
      </w:del>
    </w:p>
    <w:p w14:paraId="0A76F32D" w14:textId="66195FCB" w:rsidR="00B01123" w:rsidRPr="00FA271D" w:rsidDel="00E2587A" w:rsidRDefault="00B01123" w:rsidP="009C772F">
      <w:pPr>
        <w:pStyle w:val="BodyNormal"/>
        <w:rPr>
          <w:del w:id="10467" w:author="Author"/>
        </w:rPr>
      </w:pPr>
    </w:p>
    <w:p w14:paraId="01CD49E8" w14:textId="44B9CDAA" w:rsidR="00A55CAC" w:rsidRPr="009127A7" w:rsidDel="00E2587A" w:rsidRDefault="00A55CAC" w:rsidP="009127A7">
      <w:pPr>
        <w:pStyle w:val="BodyNormal"/>
        <w:rPr>
          <w:del w:id="10468" w:author="Author"/>
        </w:rPr>
      </w:pPr>
      <w:del w:id="10469" w:author="Author">
        <w:r w:rsidRPr="009127A7" w:rsidDel="00E2587A">
          <w:delText>"I got the name of one of them, Imer Bisha. His father is doing a life sentence in Federal prison for RICO charges. During my rape, they spoke his name."</w:delText>
        </w:r>
      </w:del>
    </w:p>
    <w:p w14:paraId="2AA2FEC1" w14:textId="2713CF39" w:rsidR="00B01123" w:rsidRPr="00C631F2" w:rsidDel="00E2587A" w:rsidRDefault="00B01123" w:rsidP="009C772F">
      <w:pPr>
        <w:pStyle w:val="BodyNormal"/>
        <w:rPr>
          <w:del w:id="10470" w:author="Author"/>
        </w:rPr>
      </w:pPr>
    </w:p>
    <w:p w14:paraId="3B98EF32" w14:textId="5934A02D" w:rsidR="00A55CAC" w:rsidDel="00E2587A" w:rsidRDefault="00A55CAC" w:rsidP="009C772F">
      <w:pPr>
        <w:pStyle w:val="BodyNormal"/>
        <w:rPr>
          <w:del w:id="10471" w:author="Author"/>
        </w:rPr>
      </w:pPr>
      <w:del w:id="10472" w:author="Author">
        <w:r w:rsidRPr="00FA271D" w:rsidDel="00E2587A">
          <w:delText>"Do you desire vengeance on these Albanians, Jane Doe 413?"</w:delText>
        </w:r>
      </w:del>
    </w:p>
    <w:p w14:paraId="7E54DEB9" w14:textId="52F1B9AF" w:rsidR="00B01123" w:rsidRPr="00FA271D" w:rsidDel="00E2587A" w:rsidRDefault="00B01123" w:rsidP="009C772F">
      <w:pPr>
        <w:pStyle w:val="BodyNormal"/>
        <w:rPr>
          <w:del w:id="10473" w:author="Author"/>
        </w:rPr>
      </w:pPr>
    </w:p>
    <w:p w14:paraId="751D278E" w14:textId="1E519898" w:rsidR="00A55CAC" w:rsidRPr="009127A7" w:rsidDel="00E2587A" w:rsidRDefault="00A55CAC" w:rsidP="009127A7">
      <w:pPr>
        <w:pStyle w:val="BodyNormal"/>
        <w:rPr>
          <w:del w:id="10474" w:author="Author"/>
        </w:rPr>
      </w:pPr>
      <w:del w:id="10475" w:author="Author">
        <w:r w:rsidRPr="009127A7" w:rsidDel="00E2587A">
          <w:delText>"With respect, Master Wu, the correct word is justice. I want to bankrupt these people, ruin their organization, make them easy targets for the police. Such an endeavor will take years, and your training may just keep me alive long enough to do this."</w:delText>
        </w:r>
      </w:del>
    </w:p>
    <w:p w14:paraId="7DFA5B7E" w14:textId="3B57D144" w:rsidR="00B01123" w:rsidRPr="00C631F2" w:rsidDel="00E2587A" w:rsidRDefault="00B01123" w:rsidP="009C772F">
      <w:pPr>
        <w:pStyle w:val="BodyNormal"/>
        <w:rPr>
          <w:del w:id="10476" w:author="Author"/>
        </w:rPr>
      </w:pPr>
    </w:p>
    <w:p w14:paraId="7A8373FC" w14:textId="3EBDBD9F" w:rsidR="00A55CAC" w:rsidRPr="00FA271D" w:rsidDel="00E2587A" w:rsidRDefault="00A55CAC" w:rsidP="009C772F">
      <w:pPr>
        <w:pStyle w:val="BodyNormal"/>
        <w:rPr>
          <w:del w:id="10477" w:author="Author"/>
          <w:i/>
          <w:iCs/>
        </w:rPr>
      </w:pPr>
      <w:del w:id="10478" w:author="Author">
        <w:r w:rsidRPr="00FA271D" w:rsidDel="00E2587A">
          <w:delText xml:space="preserve">Master Wu looked at me intently as if pondering what he would say. "Jane, there is something still hurting you. Something you are ashamed to reveal. I'm a good judge of character, </w:delText>
        </w:r>
        <w:r w:rsidDel="00E2587A">
          <w:delText>Angel</w:delText>
        </w:r>
        <w:r w:rsidRPr="00FA271D" w:rsidDel="00E2587A">
          <w:delText xml:space="preserve"> with golden hair. What you say to me will never be revealed to anyone. What still hurts you?"</w:delText>
        </w:r>
      </w:del>
    </w:p>
    <w:p w14:paraId="20057F10" w14:textId="739F47E2" w:rsidR="00A55CAC" w:rsidRPr="00FA271D" w:rsidDel="00E2587A" w:rsidRDefault="00A55CAC" w:rsidP="009C772F">
      <w:pPr>
        <w:pStyle w:val="BodyNormal"/>
        <w:rPr>
          <w:del w:id="10479" w:author="Author"/>
          <w:i/>
          <w:iCs/>
        </w:rPr>
      </w:pPr>
      <w:del w:id="10480" w:author="Author">
        <w:r w:rsidRPr="00FA271D" w:rsidDel="00E2587A">
          <w:delText>I trembled as I lowered my iPad to the floor. Rising, I couldn't help it</w:delText>
        </w:r>
        <w:r w:rsidR="004B567D" w:rsidDel="00E2587A">
          <w:delText>;</w:delText>
        </w:r>
        <w:r w:rsidRPr="00FA271D" w:rsidDel="00E2587A">
          <w:delText xml:space="preserve"> my eyes watered. I pulled the </w:delText>
        </w:r>
        <w:r w:rsidR="004B567D" w:rsidDel="00E2587A">
          <w:delText>T-shirt's collar</w:delText>
        </w:r>
        <w:r w:rsidRPr="00FA271D" w:rsidDel="00E2587A">
          <w:delText xml:space="preserve"> down enough to reveal the scar on my left breast; I wasn’t wearing a bra. I stared at him, measuring his response. Master Wu looked at the mutilation for just a moment and returned his penetrating gaze to my eyes.</w:delText>
        </w:r>
      </w:del>
    </w:p>
    <w:p w14:paraId="0DE84DAD" w14:textId="47CF2F9E" w:rsidR="00A55CAC" w:rsidRPr="00FA271D" w:rsidDel="00E2587A" w:rsidRDefault="00A55CAC" w:rsidP="009C772F">
      <w:pPr>
        <w:pStyle w:val="BodyNormal"/>
        <w:rPr>
          <w:del w:id="10481" w:author="Author"/>
          <w:i/>
          <w:iCs/>
        </w:rPr>
      </w:pPr>
      <w:del w:id="10482" w:author="Author">
        <w:r w:rsidRPr="00FA271D" w:rsidDel="00E2587A">
          <w:delText>I hastily smoothed my T-shirt, grabbed my iPad, and faced him. He stepped close to me, staring into my eyes intensely.</w:delText>
        </w:r>
      </w:del>
    </w:p>
    <w:p w14:paraId="23F8968E" w14:textId="1ECCACA0" w:rsidR="00A55CAC" w:rsidRPr="00FA271D" w:rsidDel="00E2587A" w:rsidRDefault="00A55CAC" w:rsidP="009C772F">
      <w:pPr>
        <w:pStyle w:val="BodyNormal"/>
        <w:rPr>
          <w:del w:id="10483" w:author="Author"/>
          <w:i/>
          <w:iCs/>
        </w:rPr>
      </w:pPr>
      <w:del w:id="10484" w:author="Author">
        <w:r w:rsidRPr="00FA271D" w:rsidDel="00E2587A">
          <w:delText>"</w:delText>
        </w:r>
        <w:r w:rsidDel="00E2587A">
          <w:delText>Angel</w:delText>
        </w:r>
        <w:r w:rsidRPr="00FA271D" w:rsidDel="00E2587A">
          <w:delText xml:space="preserve"> with golden hair, the first lesson in Wushu is eye contact. Always look at your instructor or opponent right in their eyes. The eyes reveal much, like deception, fear, contemplation of a move against you. You will learn here that Wushu is not just about physical fighting, but the mental and spiritual strength that gives you an advantage over others in the direst of situations.</w:delText>
        </w:r>
      </w:del>
    </w:p>
    <w:p w14:paraId="12B47B9D" w14:textId="2F765CBD" w:rsidR="00A55CAC" w:rsidRPr="00FA271D" w:rsidDel="00E2587A" w:rsidRDefault="00A55CAC" w:rsidP="009C772F">
      <w:pPr>
        <w:pStyle w:val="BodyNormal"/>
        <w:rPr>
          <w:del w:id="10485" w:author="Author"/>
          <w:i/>
          <w:iCs/>
        </w:rPr>
      </w:pPr>
      <w:del w:id="10486" w:author="Author">
        <w:r w:rsidRPr="00FA271D" w:rsidDel="00E2587A">
          <w:delText>The mark over your heart will fade in time, but you should not consider it to be a personal failure. No, it shall signify a marker to the moment when you decided to no longer be a voiceless outcast</w:delText>
        </w:r>
        <w:r w:rsidR="003D3E8E" w:rsidDel="00E2587A">
          <w:delText>.</w:delText>
        </w:r>
        <w:r w:rsidRPr="00FA271D" w:rsidDel="00E2587A">
          <w:delText xml:space="preserve"> </w:delText>
        </w:r>
        <w:r w:rsidR="003D3E8E" w:rsidDel="00E2587A">
          <w:delText>T</w:delText>
        </w:r>
        <w:r w:rsidRPr="00FA271D" w:rsidDel="00E2587A">
          <w:delText>o no longer be a victim, to no longer hide in the shadows.</w:delText>
        </w:r>
      </w:del>
    </w:p>
    <w:p w14:paraId="30F6E817" w14:textId="1122E6A8" w:rsidR="00A55CAC" w:rsidRPr="00FA271D" w:rsidDel="00E2587A" w:rsidRDefault="00A55CAC" w:rsidP="009C772F">
      <w:pPr>
        <w:pStyle w:val="BodyNormal"/>
        <w:rPr>
          <w:del w:id="10487" w:author="Author"/>
          <w:i/>
          <w:iCs/>
        </w:rPr>
      </w:pPr>
      <w:del w:id="10488" w:author="Author">
        <w:r w:rsidRPr="00FA271D" w:rsidDel="00E2587A">
          <w:delText xml:space="preserve">There is physical beauty, </w:delText>
        </w:r>
        <w:r w:rsidDel="00E2587A">
          <w:delText>Angel</w:delText>
        </w:r>
        <w:r w:rsidRPr="00FA271D" w:rsidDel="00E2587A">
          <w:delText xml:space="preserve"> with golden hair, of which you are epically gifted. But there is also inner beauty underneath the skin that you possess. I will train that part of you as part of our work together. </w:delText>
        </w:r>
      </w:del>
    </w:p>
    <w:p w14:paraId="0B327AB9" w14:textId="1FC836E8" w:rsidR="00A55CAC" w:rsidRPr="00FA271D" w:rsidDel="00E2587A" w:rsidRDefault="00A55CAC" w:rsidP="009C772F">
      <w:pPr>
        <w:pStyle w:val="BodyNormal"/>
        <w:rPr>
          <w:del w:id="10489" w:author="Author"/>
          <w:i/>
          <w:iCs/>
        </w:rPr>
      </w:pPr>
      <w:del w:id="10490" w:author="Author">
        <w:r w:rsidRPr="00FA271D" w:rsidDel="00E2587A">
          <w:delText>One other thing, I am married with three children. You must never fear me, for I will never abuse you as others have. Sometimes, in our training, your hands or my hands might find themselves placed in what are called private areas. Such actions are inadvertent, and I ask your forgiveness if it happens. Let's get started."</w:delText>
        </w:r>
      </w:del>
    </w:p>
    <w:p w14:paraId="2A9ABFCF" w14:textId="158CE05E" w:rsidR="00A55CAC" w:rsidDel="00E2587A" w:rsidRDefault="00A55CAC" w:rsidP="009C772F">
      <w:pPr>
        <w:pStyle w:val="BodyNormal"/>
        <w:rPr>
          <w:del w:id="10491" w:author="Author"/>
        </w:rPr>
      </w:pPr>
      <w:del w:id="10492" w:author="Author">
        <w:r w:rsidRPr="00FA271D" w:rsidDel="00E2587A">
          <w:delText>I became visually excited, though I could not vocally express it.</w:delText>
        </w:r>
      </w:del>
    </w:p>
    <w:p w14:paraId="54CDD9EA" w14:textId="58882A26" w:rsidR="00B01123" w:rsidRPr="00FA271D" w:rsidDel="00E2587A" w:rsidRDefault="00B01123" w:rsidP="009C772F">
      <w:pPr>
        <w:pStyle w:val="BodyNormal"/>
        <w:rPr>
          <w:del w:id="10493" w:author="Author"/>
        </w:rPr>
      </w:pPr>
    </w:p>
    <w:p w14:paraId="0DBD2F4F" w14:textId="11C540BD" w:rsidR="00A55CAC" w:rsidRPr="009127A7" w:rsidDel="00E2587A" w:rsidRDefault="00A55CAC" w:rsidP="009C772F">
      <w:pPr>
        <w:pStyle w:val="BodyNormal"/>
        <w:rPr>
          <w:del w:id="10494" w:author="Author"/>
        </w:rPr>
      </w:pPr>
      <w:del w:id="10495" w:author="Author">
        <w:r w:rsidRPr="009127A7" w:rsidDel="00E2587A">
          <w:delText>"Does this mean that you will train me?"</w:delText>
        </w:r>
      </w:del>
    </w:p>
    <w:p w14:paraId="0F1FCE41" w14:textId="57513D25" w:rsidR="00B01123" w:rsidRPr="00A6396C" w:rsidDel="00E2587A" w:rsidRDefault="00B01123" w:rsidP="009C772F">
      <w:pPr>
        <w:pStyle w:val="BodyNormal"/>
        <w:rPr>
          <w:del w:id="10496" w:author="Author"/>
        </w:rPr>
      </w:pPr>
    </w:p>
    <w:p w14:paraId="2DCCABA3" w14:textId="3787D27A" w:rsidR="00A55CAC" w:rsidDel="00E2587A" w:rsidRDefault="00A55CAC" w:rsidP="009C772F">
      <w:pPr>
        <w:pStyle w:val="BodyNormal"/>
        <w:rPr>
          <w:del w:id="10497" w:author="Author"/>
        </w:rPr>
      </w:pPr>
      <w:del w:id="10498" w:author="Author">
        <w:r w:rsidRPr="00FA271D" w:rsidDel="00E2587A">
          <w:delText>"Yes, Jane Doe 413, I will train you. Do you have a job?"</w:delText>
        </w:r>
      </w:del>
    </w:p>
    <w:p w14:paraId="57C0A459" w14:textId="70A259F3" w:rsidR="00B01123" w:rsidRPr="00FA271D" w:rsidDel="00E2587A" w:rsidRDefault="00B01123" w:rsidP="009C772F">
      <w:pPr>
        <w:pStyle w:val="BodyNormal"/>
        <w:rPr>
          <w:del w:id="10499" w:author="Author"/>
        </w:rPr>
      </w:pPr>
    </w:p>
    <w:p w14:paraId="1FE16010" w14:textId="5E371EFF" w:rsidR="00A55CAC" w:rsidRPr="009127A7" w:rsidDel="00E2587A" w:rsidRDefault="00A55CAC" w:rsidP="009127A7">
      <w:pPr>
        <w:pStyle w:val="BodyNormal"/>
        <w:rPr>
          <w:del w:id="10500" w:author="Author"/>
        </w:rPr>
      </w:pPr>
      <w:del w:id="10501" w:author="Author">
        <w:r w:rsidRPr="009127A7" w:rsidDel="00E2587A">
          <w:delText>"I can't go back to my old dishwashing job at the Diner. They know I work there. No, I'm going to look for a job in computer software development. I'm quite good at it, albeit self-taught."</w:delText>
        </w:r>
      </w:del>
    </w:p>
    <w:p w14:paraId="5524F9F6" w14:textId="03AD1667" w:rsidR="00B01123" w:rsidRPr="00A6396C" w:rsidDel="00E2587A" w:rsidRDefault="00B01123" w:rsidP="009C772F">
      <w:pPr>
        <w:pStyle w:val="BodyNormal"/>
        <w:rPr>
          <w:del w:id="10502" w:author="Author"/>
        </w:rPr>
      </w:pPr>
    </w:p>
    <w:p w14:paraId="242F031B" w14:textId="2319CECC" w:rsidR="00A55CAC" w:rsidDel="00E2587A" w:rsidRDefault="00A55CAC" w:rsidP="009C772F">
      <w:pPr>
        <w:pStyle w:val="BodyNormal"/>
        <w:rPr>
          <w:del w:id="10503" w:author="Author"/>
        </w:rPr>
      </w:pPr>
      <w:del w:id="10504" w:author="Author">
        <w:r w:rsidRPr="00FA271D" w:rsidDel="00E2587A">
          <w:delText>"I'm sure you will be successful. Lessons will be $40 for two hours. We will meet every Thursday, like today, at 9 p.m. You will only start paying me when you have employment and can pay."</w:delText>
        </w:r>
      </w:del>
    </w:p>
    <w:p w14:paraId="4C1EE86C" w14:textId="301F2FBE" w:rsidR="00B01123" w:rsidRPr="00FA271D" w:rsidDel="00E2587A" w:rsidRDefault="00B01123" w:rsidP="009C772F">
      <w:pPr>
        <w:pStyle w:val="BodyNormal"/>
        <w:rPr>
          <w:del w:id="10505" w:author="Author"/>
        </w:rPr>
      </w:pPr>
    </w:p>
    <w:p w14:paraId="3A96EC9D" w14:textId="7886383C" w:rsidR="00A55CAC" w:rsidRPr="009127A7" w:rsidDel="00E2587A" w:rsidRDefault="00A55CAC" w:rsidP="009127A7">
      <w:pPr>
        <w:pStyle w:val="BodyNormal"/>
        <w:rPr>
          <w:del w:id="10506" w:author="Author"/>
        </w:rPr>
      </w:pPr>
      <w:del w:id="10507" w:author="Author">
        <w:r w:rsidRPr="009127A7" w:rsidDel="00E2587A">
          <w:delText>"With respect, Master Wu, that seems like a meager price for two hours of your time."</w:delText>
        </w:r>
      </w:del>
    </w:p>
    <w:p w14:paraId="733303EA" w14:textId="50283C13" w:rsidR="00B01123" w:rsidRPr="00287338" w:rsidDel="00E2587A" w:rsidRDefault="00B01123" w:rsidP="009C772F">
      <w:pPr>
        <w:pStyle w:val="BodyNormal"/>
        <w:rPr>
          <w:del w:id="10508" w:author="Author"/>
        </w:rPr>
      </w:pPr>
    </w:p>
    <w:p w14:paraId="4B0019A7" w14:textId="5245FCBF" w:rsidR="00A55CAC" w:rsidRPr="00FA271D" w:rsidDel="00E2587A" w:rsidRDefault="00A55CAC" w:rsidP="009C772F">
      <w:pPr>
        <w:pStyle w:val="BodyNormal"/>
        <w:rPr>
          <w:del w:id="10509" w:author="Author"/>
          <w:i/>
          <w:iCs/>
        </w:rPr>
      </w:pPr>
      <w:del w:id="10510" w:author="Author">
        <w:r w:rsidRPr="00FA271D" w:rsidDel="00E2587A">
          <w:delText xml:space="preserve">"Listen carefully, </w:delText>
        </w:r>
        <w:r w:rsidDel="00E2587A">
          <w:delText>Angel</w:delText>
        </w:r>
        <w:r w:rsidRPr="00FA271D" w:rsidDel="00E2587A">
          <w:delText xml:space="preserve"> with golden hair. In my dojo, you do not question my instruction or financial arrangements. I was planning to train you for free, but you might consider that as an insult. Training will consist of physical exercise, followed by fighting techniques. Please follow me to the treadmill."</w:delText>
        </w:r>
      </w:del>
    </w:p>
    <w:p w14:paraId="5DE4F49B" w14:textId="2379F14D" w:rsidR="00A55CAC" w:rsidRPr="00FA271D" w:rsidDel="00E2587A" w:rsidRDefault="00A55CAC" w:rsidP="009C772F">
      <w:pPr>
        <w:pStyle w:val="BodyNormal"/>
        <w:rPr>
          <w:del w:id="10511" w:author="Author"/>
          <w:i/>
          <w:iCs/>
        </w:rPr>
      </w:pPr>
      <w:del w:id="10512" w:author="Author">
        <w:r w:rsidRPr="00FA271D" w:rsidDel="00E2587A">
          <w:delText>Wu's facility was large and had an assortment of weight machines, exercise bikes, and a couple of treadmills. He closed the Venetian blinds on the front windows by the street so no one could see us. He motioned for me to step on the treadmill and programmed it for a 30-minute session. As the belt started to move, he said: "I will order some food for myself, as the family has already eaten. When you finish your treadmill run, I will teach you in self-defense."</w:delText>
        </w:r>
      </w:del>
    </w:p>
    <w:p w14:paraId="3388CF74" w14:textId="7E0E3294" w:rsidR="00A55CAC" w:rsidRPr="00FA271D" w:rsidDel="00E2587A" w:rsidRDefault="00A55CAC" w:rsidP="009C772F">
      <w:pPr>
        <w:pStyle w:val="BodyNormal"/>
        <w:rPr>
          <w:del w:id="10513" w:author="Author"/>
          <w:i/>
          <w:iCs/>
        </w:rPr>
      </w:pPr>
      <w:del w:id="10514" w:author="Author">
        <w:r w:rsidRPr="00FA271D" w:rsidDel="00E2587A">
          <w:delText>I watched him eat his dinner; it looked like Ramen noodles. My 30-minute run ended, the treadmill belt stopped, and I gripped the rails to get my wind back. I was dripping with sweat but assumed that he was used to such a thing.</w:delText>
        </w:r>
      </w:del>
    </w:p>
    <w:p w14:paraId="228B5342" w14:textId="244EBD53" w:rsidR="00A55CAC" w:rsidRPr="00FA271D" w:rsidDel="00E2587A" w:rsidRDefault="00A55CAC" w:rsidP="009C772F">
      <w:pPr>
        <w:pStyle w:val="BodyNormal"/>
        <w:rPr>
          <w:del w:id="10515" w:author="Author"/>
          <w:i/>
          <w:iCs/>
        </w:rPr>
      </w:pPr>
      <w:del w:id="10516" w:author="Author">
        <w:r w:rsidRPr="00FA271D" w:rsidDel="00E2587A">
          <w:delText>Walking to me, Master Wu said, "In the future, use thumbs-up for yes, and horizontal hand sweep for no." He demonstrated each signal as he spoke them. "Come with me, Jane, and I will give you your first lesson in self-defense."</w:delText>
        </w:r>
      </w:del>
    </w:p>
    <w:p w14:paraId="5605D4B4" w14:textId="09A34082" w:rsidR="00A55CAC" w:rsidRPr="00FA271D" w:rsidDel="00E2587A" w:rsidRDefault="00A55CAC" w:rsidP="009C772F">
      <w:pPr>
        <w:pStyle w:val="BodyNormal"/>
        <w:rPr>
          <w:del w:id="10517" w:author="Author"/>
          <w:i/>
          <w:iCs/>
        </w:rPr>
      </w:pPr>
      <w:del w:id="10518" w:author="Author">
        <w:r w:rsidRPr="00FA271D" w:rsidDel="00E2587A">
          <w:delText>We walked to a rather expensive mannequin bolted to the floor; it had a computer terminal next to it.</w:delText>
        </w:r>
      </w:del>
    </w:p>
    <w:p w14:paraId="38BDF367" w14:textId="27AE1C3F" w:rsidR="00A55CAC" w:rsidRPr="00FA271D" w:rsidDel="00E2587A" w:rsidRDefault="00A55CAC" w:rsidP="009C772F">
      <w:pPr>
        <w:pStyle w:val="BodyNormal"/>
        <w:rPr>
          <w:del w:id="10519" w:author="Author"/>
          <w:i/>
          <w:iCs/>
        </w:rPr>
      </w:pPr>
      <w:del w:id="10520" w:author="Author">
        <w:r w:rsidRPr="00FA271D" w:rsidDel="00E2587A">
          <w:delText>"This is Li Kang, our target droid. There are pressure sensors everywhere, for example, seven on the head, four on the neck, and so on. Anywhere you strike it, it will register the kilograms of pressure you applied. It's an expensive Chinese product that is worth every penny.</w:delText>
        </w:r>
      </w:del>
    </w:p>
    <w:p w14:paraId="6A2F937A" w14:textId="5C8E59DC" w:rsidR="00A55CAC" w:rsidRPr="00FA271D" w:rsidDel="00E2587A" w:rsidRDefault="00A55CAC" w:rsidP="009C772F">
      <w:pPr>
        <w:pStyle w:val="BodyNormal"/>
        <w:rPr>
          <w:del w:id="10521" w:author="Author"/>
          <w:i/>
          <w:iCs/>
        </w:rPr>
      </w:pPr>
      <w:del w:id="10522" w:author="Author">
        <w:r w:rsidRPr="00FA271D" w:rsidDel="00E2587A">
          <w:delText xml:space="preserve">I will instruct you on a striking </w:delText>
        </w:r>
        <w:r w:rsidR="006E6891" w:rsidDel="00E2587A">
          <w:delText>tactic</w:delText>
        </w:r>
        <w:r w:rsidRPr="00FA271D" w:rsidDel="00E2587A">
          <w:delText xml:space="preserve"> in close combat. First, Jane, never clench your fist and strike anyone bare-knuckled. When mixed martial arts first started in the nineties, the fights were bare-knuckle. They quickly learned that all competitors broke their hands in those contests. That's why they introduced padded gloves. They distribute the force better and save the hands. If you strike someone bare-knuckled in a fight, you might break your hand and subsequently lose the battle.</w:delText>
        </w:r>
      </w:del>
    </w:p>
    <w:p w14:paraId="3E39A016" w14:textId="09D09035" w:rsidR="00A55CAC" w:rsidRPr="00FA271D" w:rsidDel="00E2587A" w:rsidRDefault="00A55CAC" w:rsidP="009C772F">
      <w:pPr>
        <w:pStyle w:val="BodyNormal"/>
        <w:rPr>
          <w:del w:id="10523" w:author="Author"/>
          <w:i/>
          <w:iCs/>
        </w:rPr>
      </w:pPr>
      <w:del w:id="10524" w:author="Author">
        <w:r w:rsidRPr="00FA271D" w:rsidDel="00E2587A">
          <w:delText xml:space="preserve">You will learn the many ways to strike your opponent with parts of your body that are effective and less likely to break on you. Listen carefully, </w:delText>
        </w:r>
        <w:r w:rsidDel="00E2587A">
          <w:delText>Angel</w:delText>
        </w:r>
        <w:r w:rsidRPr="00FA271D" w:rsidDel="00E2587A">
          <w:delText xml:space="preserve"> with golden hair</w:delText>
        </w:r>
        <w:r w:rsidR="00CB6139" w:rsidDel="00E2587A">
          <w:delText>. T</w:delText>
        </w:r>
        <w:r w:rsidRPr="00FA271D" w:rsidDel="00E2587A">
          <w:delText>he heel of your hand can deliver quite a lot of force if appropriately trained. A strike to the side of your opponent's neck will momentarily stun him. That gives you a split-second advantage to do other damage to him.</w:delText>
        </w:r>
      </w:del>
    </w:p>
    <w:p w14:paraId="43BF53FE" w14:textId="1F2BB177" w:rsidR="00A55CAC" w:rsidRPr="00FA271D" w:rsidDel="00E2587A" w:rsidRDefault="00A55CAC" w:rsidP="009C772F">
      <w:pPr>
        <w:pStyle w:val="BodyNormal"/>
        <w:rPr>
          <w:del w:id="10525" w:author="Author"/>
          <w:i/>
          <w:iCs/>
        </w:rPr>
      </w:pPr>
      <w:del w:id="10526" w:author="Author">
        <w:r w:rsidRPr="00FA271D" w:rsidDel="00E2587A">
          <w:delText>I will hit Li Kang on the neck with the heel of my hand."</w:delText>
        </w:r>
      </w:del>
    </w:p>
    <w:p w14:paraId="1E06159C" w14:textId="46FD2B01" w:rsidR="00A55CAC" w:rsidRPr="00FA271D" w:rsidDel="00E2587A" w:rsidRDefault="00A55CAC" w:rsidP="009C772F">
      <w:pPr>
        <w:pStyle w:val="BodyNormal"/>
        <w:rPr>
          <w:del w:id="10527" w:author="Author"/>
          <w:i/>
          <w:iCs/>
        </w:rPr>
      </w:pPr>
      <w:del w:id="10528" w:author="Author">
        <w:r w:rsidRPr="00FA271D" w:rsidDel="00E2587A">
          <w:delText>It was quick, sudden, a flash to my eyes. The heel of his hand made a loud thump. He took me to the computer screen; it showed an impact force of 350 kilograms.</w:delText>
        </w:r>
      </w:del>
    </w:p>
    <w:p w14:paraId="6A77CF72" w14:textId="19AF0468" w:rsidR="00A55CAC" w:rsidRPr="00FA271D" w:rsidDel="00E2587A" w:rsidRDefault="00A55CAC" w:rsidP="009C772F">
      <w:pPr>
        <w:pStyle w:val="BodyNormal"/>
        <w:rPr>
          <w:del w:id="10529" w:author="Author"/>
          <w:i/>
          <w:iCs/>
        </w:rPr>
      </w:pPr>
      <w:del w:id="10530" w:author="Author">
        <w:r w:rsidRPr="00FA271D" w:rsidDel="00E2587A">
          <w:delText>"Jane, this is similar to the force that an elite boxer could get. It's a combination of strength and speed. You give it a try."</w:delText>
        </w:r>
      </w:del>
    </w:p>
    <w:p w14:paraId="115E3716" w14:textId="555574C2" w:rsidR="00A55CAC" w:rsidRPr="00FA271D" w:rsidDel="00E2587A" w:rsidRDefault="00A55CAC" w:rsidP="009C772F">
      <w:pPr>
        <w:pStyle w:val="BodyNormal"/>
        <w:rPr>
          <w:del w:id="10531" w:author="Author"/>
          <w:i/>
          <w:iCs/>
        </w:rPr>
      </w:pPr>
      <w:del w:id="10532" w:author="Author">
        <w:r w:rsidRPr="00FA271D" w:rsidDel="00E2587A">
          <w:delText xml:space="preserve">I approached Li Kang and punched him in the neck with </w:delText>
        </w:r>
        <w:r w:rsidR="00B35F94" w:rsidDel="00E2587A">
          <w:delText>my open hand's heel</w:delText>
        </w:r>
        <w:r w:rsidRPr="00FA271D" w:rsidDel="00E2587A">
          <w:delText>; it didn't hurt very much. I looked at the computer screen, and it showed a paltry 65 kilograms. I gave Master Wu a disappointed expression.</w:delText>
        </w:r>
      </w:del>
    </w:p>
    <w:p w14:paraId="66740555" w14:textId="57D245AC" w:rsidR="00A55CAC" w:rsidRPr="00FA271D" w:rsidDel="00E2587A" w:rsidRDefault="00A55CAC" w:rsidP="009C772F">
      <w:pPr>
        <w:pStyle w:val="BodyNormal"/>
        <w:rPr>
          <w:del w:id="10533" w:author="Author"/>
          <w:i/>
          <w:iCs/>
        </w:rPr>
      </w:pPr>
      <w:del w:id="10534" w:author="Author">
        <w:r w:rsidRPr="00FA271D" w:rsidDel="00E2587A">
          <w:delText>"Again, Jane." I punched again. "Sixty-six. Again, Jane."</w:delText>
        </w:r>
      </w:del>
    </w:p>
    <w:p w14:paraId="0BFD6C84" w14:textId="5F40F674" w:rsidR="00A55CAC" w:rsidRPr="00FA271D" w:rsidDel="00E2587A" w:rsidRDefault="00A55CAC" w:rsidP="009C772F">
      <w:pPr>
        <w:pStyle w:val="BodyNormal"/>
        <w:rPr>
          <w:del w:id="10535" w:author="Author"/>
          <w:i/>
          <w:iCs/>
        </w:rPr>
      </w:pPr>
      <w:del w:id="10536" w:author="Author">
        <w:r w:rsidRPr="00FA271D" w:rsidDel="00E2587A">
          <w:delText>We did that twenty times. I was determined and got it to 73 kilograms.</w:delText>
        </w:r>
      </w:del>
    </w:p>
    <w:p w14:paraId="1438C73E" w14:textId="3D6F0E42" w:rsidR="00A55CAC" w:rsidRPr="00FA271D" w:rsidDel="00E2587A" w:rsidRDefault="00A55CAC" w:rsidP="009C772F">
      <w:pPr>
        <w:pStyle w:val="BodyNormal"/>
        <w:rPr>
          <w:del w:id="10537" w:author="Author"/>
          <w:i/>
          <w:iCs/>
        </w:rPr>
      </w:pPr>
      <w:del w:id="10538" w:author="Author">
        <w:r w:rsidRPr="00FA271D" w:rsidDel="00E2587A">
          <w:delText>"Strength and speed. We will train both. Follow me to the rowing machine."</w:delText>
        </w:r>
      </w:del>
    </w:p>
    <w:p w14:paraId="61404D58" w14:textId="5DBD803D" w:rsidR="00A55CAC" w:rsidRPr="00FA271D" w:rsidDel="00E2587A" w:rsidRDefault="00A55CAC" w:rsidP="009C772F">
      <w:pPr>
        <w:pStyle w:val="BodyNormal"/>
        <w:rPr>
          <w:del w:id="10539" w:author="Author"/>
          <w:i/>
          <w:iCs/>
        </w:rPr>
      </w:pPr>
      <w:del w:id="10540" w:author="Author">
        <w:r w:rsidRPr="00FA271D" w:rsidDel="00E2587A">
          <w:delText xml:space="preserve"> I situated myself into it, and he programmed it for 30 minutes. I started rowing, and he went to his desk and went through some paperwork. At the end of the rowing exercise, he led me back to the target mannequin, and I resumed striking it with the heel of my hand. I got my score up to 75 kilograms consistently.</w:delText>
        </w:r>
      </w:del>
    </w:p>
    <w:p w14:paraId="7AE40F2B" w14:textId="36B71B4B" w:rsidR="00A55CAC" w:rsidRPr="00FA271D" w:rsidDel="00E2587A" w:rsidRDefault="00A55CAC" w:rsidP="009C772F">
      <w:pPr>
        <w:pStyle w:val="BodyNormal"/>
        <w:rPr>
          <w:del w:id="10541" w:author="Author"/>
          <w:i/>
          <w:iCs/>
        </w:rPr>
      </w:pPr>
      <w:del w:id="10542" w:author="Author">
        <w:r w:rsidRPr="00FA271D" w:rsidDel="00E2587A">
          <w:delText>"This is enough for today, Jane. Let's close the school and return to our homes.</w:delText>
        </w:r>
      </w:del>
    </w:p>
    <w:p w14:paraId="1A26DB89" w14:textId="6E51AC19" w:rsidR="00A55CAC" w:rsidRPr="00FA271D" w:rsidDel="00E2587A" w:rsidRDefault="00A55CAC" w:rsidP="009C772F">
      <w:pPr>
        <w:pStyle w:val="BodyNormal"/>
        <w:rPr>
          <w:del w:id="10543" w:author="Author"/>
          <w:i/>
          <w:iCs/>
        </w:rPr>
      </w:pPr>
      <w:del w:id="10544" w:author="Author">
        <w:r w:rsidDel="00E2587A">
          <w:delText>Angel</w:delText>
        </w:r>
        <w:r w:rsidRPr="00FA271D" w:rsidDel="00E2587A">
          <w:delText xml:space="preserve"> with golden hair</w:delText>
        </w:r>
        <w:r w:rsidDel="00E2587A">
          <w:delText>,</w:delText>
        </w:r>
        <w:r w:rsidRPr="00FA271D" w:rsidDel="00E2587A">
          <w:delText xml:space="preserve"> I will always leave you with one bit of wisdom that I have acquired through years of study and interaction with people I respect. You, </w:delText>
        </w:r>
        <w:r w:rsidDel="00E2587A">
          <w:delText>Jane</w:delText>
        </w:r>
        <w:r w:rsidRPr="00FA271D" w:rsidDel="00E2587A">
          <w:delText xml:space="preserve"> Do</w:delText>
        </w:r>
        <w:r w:rsidDel="00E2587A">
          <w:delText>e</w:delText>
        </w:r>
        <w:r w:rsidRPr="00FA271D" w:rsidDel="00E2587A">
          <w:delText xml:space="preserve">, will never be a voiceless outcast here. You will be part of a family of martial arts devotees </w:delText>
        </w:r>
        <w:r w:rsidR="00086F46" w:rsidDel="00E2587A">
          <w:delText>trained to avoid violence where possible and</w:delText>
        </w:r>
        <w:r w:rsidRPr="00FA271D" w:rsidDel="00E2587A">
          <w:delText xml:space="preserve"> protect themselves and others when violence is unavoidable. It is an honor to be your teacher, </w:delText>
        </w:r>
        <w:r w:rsidDel="00E2587A">
          <w:delText>Jane</w:delText>
        </w:r>
        <w:r w:rsidRPr="00FA271D" w:rsidDel="00E2587A">
          <w:delText xml:space="preserve"> Do</w:delText>
        </w:r>
        <w:r w:rsidDel="00E2587A">
          <w:delText>e</w:delText>
        </w:r>
        <w:r w:rsidRPr="00FA271D" w:rsidDel="00E2587A">
          <w:delText>."</w:delText>
        </w:r>
      </w:del>
    </w:p>
    <w:p w14:paraId="5FC0D46F" w14:textId="2813CEC1" w:rsidR="00A55CAC" w:rsidRPr="00FA271D" w:rsidDel="00E2587A" w:rsidRDefault="00A55CAC" w:rsidP="009C772F">
      <w:pPr>
        <w:pStyle w:val="BodyNormal"/>
        <w:rPr>
          <w:del w:id="10545" w:author="Author"/>
          <w:i/>
          <w:iCs/>
        </w:rPr>
      </w:pPr>
      <w:del w:id="10546" w:author="Author">
        <w:r w:rsidRPr="00FA271D" w:rsidDel="00E2587A">
          <w:delText>I responded to his bow of respect with a bow of my own.</w:delText>
        </w:r>
      </w:del>
    </w:p>
    <w:p w14:paraId="03A292F9" w14:textId="734D67AF" w:rsidR="00A55CAC" w:rsidDel="00E2587A" w:rsidRDefault="00A55CAC" w:rsidP="009C772F">
      <w:pPr>
        <w:pStyle w:val="BodyNormal"/>
        <w:rPr>
          <w:del w:id="10547" w:author="Author"/>
        </w:rPr>
      </w:pPr>
      <w:del w:id="10548" w:author="Author">
        <w:r w:rsidRPr="00FA271D" w:rsidDel="00E2587A">
          <w:delText>"Do you live close by?"</w:delText>
        </w:r>
      </w:del>
    </w:p>
    <w:p w14:paraId="756147DD" w14:textId="7B8F945D" w:rsidR="00B01123" w:rsidRPr="00FA271D" w:rsidDel="00E2587A" w:rsidRDefault="00B01123" w:rsidP="009C772F">
      <w:pPr>
        <w:pStyle w:val="BodyNormal"/>
        <w:rPr>
          <w:del w:id="10549" w:author="Author"/>
        </w:rPr>
      </w:pPr>
    </w:p>
    <w:p w14:paraId="0EED1C79" w14:textId="32F4123F" w:rsidR="00A55CAC" w:rsidRPr="009127A7" w:rsidDel="00E2587A" w:rsidRDefault="00A55CAC" w:rsidP="009C772F">
      <w:pPr>
        <w:pStyle w:val="BodyNormal"/>
        <w:rPr>
          <w:del w:id="10550" w:author="Author"/>
        </w:rPr>
      </w:pPr>
      <w:del w:id="10551" w:author="Author">
        <w:r w:rsidRPr="009127A7" w:rsidDel="00E2587A">
          <w:delText>"Alexander Street</w:delText>
        </w:r>
        <w:r w:rsidR="00B64841" w:rsidRPr="009127A7" w:rsidDel="00E2587A">
          <w:delText>.</w:delText>
        </w:r>
        <w:r w:rsidRPr="009127A7" w:rsidDel="00E2587A">
          <w:delText>"</w:delText>
        </w:r>
      </w:del>
    </w:p>
    <w:p w14:paraId="46541B44" w14:textId="586CB8ED" w:rsidR="00B01123" w:rsidRPr="00FA271D" w:rsidDel="00E2587A" w:rsidRDefault="00B01123" w:rsidP="009C772F">
      <w:pPr>
        <w:pStyle w:val="BodyNormal"/>
        <w:rPr>
          <w:del w:id="10552" w:author="Author"/>
        </w:rPr>
      </w:pPr>
    </w:p>
    <w:p w14:paraId="396A0268" w14:textId="5C347801" w:rsidR="00A55CAC" w:rsidRPr="00FA271D" w:rsidDel="00E2587A" w:rsidRDefault="00A55CAC" w:rsidP="009C772F">
      <w:pPr>
        <w:pStyle w:val="BodyNormal"/>
        <w:rPr>
          <w:del w:id="10553" w:author="Author"/>
          <w:i/>
          <w:iCs/>
        </w:rPr>
      </w:pPr>
      <w:del w:id="10554" w:author="Author">
        <w:r w:rsidRPr="00FA271D" w:rsidDel="00E2587A">
          <w:delText>"Good, that is not far away. I recommend a daily run of a couple of miles. Grant Park is accessible via public transit."</w:delText>
        </w:r>
      </w:del>
    </w:p>
    <w:p w14:paraId="0383009C" w14:textId="18DA751C" w:rsidR="00A55CAC" w:rsidRPr="00FA271D" w:rsidDel="00E2587A" w:rsidRDefault="00A55CAC" w:rsidP="009C772F">
      <w:pPr>
        <w:pStyle w:val="BodyNormal"/>
        <w:rPr>
          <w:del w:id="10555" w:author="Author"/>
        </w:rPr>
      </w:pPr>
      <w:del w:id="10556" w:author="Author">
        <w:r w:rsidRPr="00FA271D" w:rsidDel="00E2587A">
          <w:delText>I helped him turn out the lights and straighten some chairs, then we locked up and went to the street. He said goodbye to me, and I turned to go home, exhilarated with the feeling that I had rounded one corner in my life. Now I had to get a job.</w:delText>
        </w:r>
      </w:del>
    </w:p>
    <w:p w14:paraId="53BB0D67" w14:textId="2A5479E3" w:rsidR="00A55CAC" w:rsidRPr="00FA271D" w:rsidDel="00E2587A" w:rsidRDefault="00A55CAC" w:rsidP="00A55CAC">
      <w:pPr>
        <w:pStyle w:val="ASubheadLevel1"/>
        <w:rPr>
          <w:del w:id="10557" w:author="Author"/>
        </w:rPr>
      </w:pPr>
      <w:bookmarkStart w:id="10558" w:name="_Toc30055675"/>
      <w:del w:id="10559" w:author="Author">
        <w:r w:rsidRPr="00FA271D" w:rsidDel="00E2587A">
          <w:delText>A New Job</w:delText>
        </w:r>
        <w:bookmarkEnd w:id="10558"/>
      </w:del>
    </w:p>
    <w:p w14:paraId="49FE131E" w14:textId="058C9CD3" w:rsidR="00A55CAC" w:rsidRPr="00FA271D" w:rsidDel="00E2587A" w:rsidRDefault="00A55CAC" w:rsidP="009C772F">
      <w:pPr>
        <w:pStyle w:val="BodyNormal"/>
        <w:rPr>
          <w:del w:id="10560" w:author="Author"/>
          <w:i/>
          <w:iCs/>
        </w:rPr>
      </w:pPr>
      <w:bookmarkStart w:id="10561" w:name="A_New_Job"/>
      <w:bookmarkEnd w:id="10561"/>
      <w:del w:id="10562" w:author="Author">
        <w:r w:rsidRPr="00FA271D" w:rsidDel="00E2587A">
          <w:delText xml:space="preserve">I needed a job. I </w:delText>
        </w:r>
        <w:r w:rsidR="007B7389" w:rsidDel="00E2587A">
          <w:delText>took every free online course in computer scienc</w:delText>
        </w:r>
        <w:r w:rsidRPr="00FA271D" w:rsidDel="00E2587A">
          <w:delText>e, including courses from MIT and Johns Hopkins. I took some Microsoft courses and had received several certification documents. I had also built some hardware, using parts from Adafruit and Digikey. I felt that it was time to look for a journeyman software job, maybe as a private contractor.</w:delText>
        </w:r>
      </w:del>
    </w:p>
    <w:p w14:paraId="3330328D" w14:textId="008FE844" w:rsidR="00A55CAC" w:rsidRPr="00FA271D" w:rsidDel="00E2587A" w:rsidRDefault="00A55CAC" w:rsidP="009C772F">
      <w:pPr>
        <w:pStyle w:val="BodyNormal"/>
        <w:rPr>
          <w:del w:id="10563" w:author="Author"/>
          <w:i/>
          <w:iCs/>
        </w:rPr>
      </w:pPr>
      <w:del w:id="10564" w:author="Author">
        <w:r w:rsidRPr="00FA271D" w:rsidDel="00E2587A">
          <w:delText>I opened a new bank account in Chinatown, acquired a new debit card, and set up a Post Office Box as my official address in Chicago. I started looking at online ads for software positions. A big Chicago software house, Chicago Digital Consultants</w:delText>
        </w:r>
      </w:del>
      <w:ins w:id="10565" w:author="Author">
        <w:del w:id="10566" w:author="Author">
          <w:r w:rsidR="00B46029" w:rsidDel="00E2587A">
            <w:delText xml:space="preserve">Chicago Cyber Engineering </w:delText>
          </w:r>
        </w:del>
      </w:ins>
      <w:del w:id="10567" w:author="Author">
        <w:r w:rsidRPr="00FA271D" w:rsidDel="00E2587A">
          <w:delText xml:space="preserve">, </w:delText>
        </w:r>
        <w:r w:rsidR="00776709" w:rsidDel="00E2587A">
          <w:delText>advertised</w:delText>
        </w:r>
        <w:r w:rsidRPr="00FA271D" w:rsidDel="00E2587A">
          <w:delText xml:space="preserve"> for software programmers, but they required a computer science degree. Finally, I found an ad for a smaller company, Chicago Advanced Software Engineering, looking for Python and C++ programmers. They didn't list any required credentials; the advertisement just said: "If you can code, we want to talk to you."</w:delText>
        </w:r>
      </w:del>
    </w:p>
    <w:p w14:paraId="5B101E18" w14:textId="0171028C" w:rsidR="00A55CAC" w:rsidRPr="00FA271D" w:rsidDel="00E2587A" w:rsidRDefault="00A55CAC" w:rsidP="009C772F">
      <w:pPr>
        <w:pStyle w:val="BodyNormal"/>
        <w:rPr>
          <w:del w:id="10568" w:author="Author"/>
          <w:i/>
          <w:iCs/>
        </w:rPr>
      </w:pPr>
      <w:del w:id="10569" w:author="Author">
        <w:r w:rsidRPr="00FA271D" w:rsidDel="00E2587A">
          <w:delText xml:space="preserve">Their office building was at </w:delText>
        </w:r>
        <w:bookmarkStart w:id="10570" w:name="_Hlk44457076"/>
        <w:r w:rsidRPr="00FA271D" w:rsidDel="00E2587A">
          <w:delText>454 West Division Street</w:delText>
        </w:r>
        <w:bookmarkEnd w:id="10570"/>
        <w:r w:rsidRPr="00FA271D" w:rsidDel="00E2587A">
          <w:delText>, west of the Gold Coast. I could get there via the Red Line subway, the station being just a short walk away. The only problem is that the trip required ten stops, taking over an hour. Determined to give it a try, I put on my best dress</w:delText>
        </w:r>
        <w:r w:rsidR="00E8139E" w:rsidDel="00E2587A">
          <w:delText>.</w:delText>
        </w:r>
        <w:r w:rsidRPr="00FA271D" w:rsidDel="00E2587A">
          <w:delText xml:space="preserve"> </w:delText>
        </w:r>
        <w:r w:rsidR="00E8139E" w:rsidDel="00E2587A">
          <w:delText xml:space="preserve">I </w:delText>
        </w:r>
        <w:r w:rsidRPr="00FA271D" w:rsidDel="00E2587A">
          <w:delText>packed my canvas bag with my documents, iPad, old laptop computer, and an Internet protocol analyzer, a hardware device I had designed. I put on my coat and set out in the late morning for Chicago Advanced Software Engineering.</w:delText>
        </w:r>
      </w:del>
    </w:p>
    <w:p w14:paraId="145F5484" w14:textId="13A7CD9E" w:rsidR="00A55CAC" w:rsidRPr="00FA271D" w:rsidDel="00E2587A" w:rsidRDefault="00A55CAC" w:rsidP="009C772F">
      <w:pPr>
        <w:pStyle w:val="BodyNormal"/>
        <w:rPr>
          <w:del w:id="10571" w:author="Author"/>
          <w:i/>
          <w:iCs/>
        </w:rPr>
      </w:pPr>
      <w:del w:id="10572" w:author="Author">
        <w:r w:rsidRPr="00FA271D" w:rsidDel="00E2587A">
          <w:delText xml:space="preserve">Their office was less than a half-mile from the Clark/Division subway station, but I lucked out and boarded a city bus which dropped me off right at their building. It was a six-story structure </w:delText>
        </w:r>
        <w:r w:rsidR="00730ED6" w:rsidDel="00E2587A">
          <w:delText>with</w:delText>
        </w:r>
        <w:r w:rsidRPr="00FA271D" w:rsidDel="00E2587A">
          <w:delText xml:space="preserve"> a bank and other businesses on the first floor and what seemed to be apartments above. Entering the edifice, I found the building map and took the elevator to the fifth floor.</w:delText>
        </w:r>
      </w:del>
    </w:p>
    <w:p w14:paraId="2839FE9B" w14:textId="05F7A0B0" w:rsidR="00A55CAC" w:rsidDel="00E2587A" w:rsidRDefault="00A55CAC" w:rsidP="009C772F">
      <w:pPr>
        <w:pStyle w:val="BodyNormal"/>
        <w:rPr>
          <w:del w:id="10573" w:author="Author"/>
        </w:rPr>
      </w:pPr>
      <w:del w:id="10574" w:author="Author">
        <w:r w:rsidRPr="00FA271D" w:rsidDel="00E2587A">
          <w:delText>Approaching the reception desk, I handed the attractive African American lady a note I had prepared.</w:delText>
        </w:r>
      </w:del>
    </w:p>
    <w:p w14:paraId="7EE5481D" w14:textId="07DC28B4" w:rsidR="008E69CF" w:rsidRPr="00FA271D" w:rsidDel="00E2587A" w:rsidRDefault="008E69CF" w:rsidP="009C772F">
      <w:pPr>
        <w:pStyle w:val="BodyNormal"/>
        <w:rPr>
          <w:del w:id="10575" w:author="Author"/>
        </w:rPr>
      </w:pPr>
    </w:p>
    <w:p w14:paraId="53E9520E" w14:textId="686F06BC" w:rsidR="00A55CAC" w:rsidRPr="009127A7" w:rsidDel="00E2587A" w:rsidRDefault="00A55CAC" w:rsidP="009C772F">
      <w:pPr>
        <w:pStyle w:val="BodyNormal"/>
        <w:rPr>
          <w:del w:id="10576" w:author="Author"/>
        </w:rPr>
      </w:pPr>
      <w:del w:id="10577" w:author="Author">
        <w:r w:rsidRPr="009127A7" w:rsidDel="00E2587A">
          <w:delText>Hi, I am Jane Doe.</w:delText>
        </w:r>
      </w:del>
    </w:p>
    <w:p w14:paraId="38FDC372" w14:textId="0231A079" w:rsidR="00A55CAC" w:rsidRPr="009127A7" w:rsidDel="00E2587A" w:rsidRDefault="00A55CAC" w:rsidP="009127A7">
      <w:pPr>
        <w:pStyle w:val="BodyNormal"/>
        <w:rPr>
          <w:del w:id="10578" w:author="Author"/>
        </w:rPr>
      </w:pPr>
      <w:del w:id="10579" w:author="Author">
        <w:r w:rsidRPr="009127A7" w:rsidDel="00E2587A">
          <w:delText>I am responding to your employment advertisement for software coders.</w:delText>
        </w:r>
      </w:del>
    </w:p>
    <w:p w14:paraId="7A3FB684" w14:textId="4794D783" w:rsidR="00A55CAC" w:rsidDel="00E2587A" w:rsidRDefault="00A55CAC" w:rsidP="009C772F">
      <w:pPr>
        <w:pStyle w:val="BodyNormal"/>
        <w:rPr>
          <w:del w:id="10580" w:author="Author"/>
        </w:rPr>
      </w:pPr>
      <w:del w:id="10581" w:author="Author">
        <w:r w:rsidRPr="009127A7" w:rsidDel="00E2587A">
          <w:delText>I am mute but can communicate using my iPad.</w:delText>
        </w:r>
      </w:del>
    </w:p>
    <w:p w14:paraId="3F794F57" w14:textId="341C9A1A" w:rsidR="008967AC" w:rsidRPr="00FA271D" w:rsidDel="00E2587A" w:rsidRDefault="008967AC" w:rsidP="009C772F">
      <w:pPr>
        <w:pStyle w:val="BodyNormal"/>
        <w:rPr>
          <w:del w:id="10582" w:author="Author"/>
        </w:rPr>
      </w:pPr>
    </w:p>
    <w:p w14:paraId="7949D871" w14:textId="768775AE" w:rsidR="00A55CAC" w:rsidRPr="00FA271D" w:rsidDel="00E2587A" w:rsidRDefault="00A55CAC" w:rsidP="009C772F">
      <w:pPr>
        <w:pStyle w:val="BodyNormal"/>
        <w:rPr>
          <w:del w:id="10583" w:author="Author"/>
          <w:i/>
          <w:iCs/>
        </w:rPr>
      </w:pPr>
      <w:del w:id="10584" w:author="Author">
        <w:r w:rsidRPr="00FA271D" w:rsidDel="00E2587A">
          <w:delText>She smiled sweetly and said: "just a minute." She picked up her phone and punched a button. I could only hear one side of the conversation.</w:delText>
        </w:r>
      </w:del>
    </w:p>
    <w:p w14:paraId="210155DF" w14:textId="06D1C5BE" w:rsidR="00A55CAC" w:rsidRPr="00FA271D" w:rsidDel="00E2587A" w:rsidRDefault="00A55CAC" w:rsidP="009C772F">
      <w:pPr>
        <w:pStyle w:val="BodyNormal"/>
        <w:rPr>
          <w:del w:id="10585" w:author="Author"/>
          <w:i/>
          <w:iCs/>
        </w:rPr>
      </w:pPr>
      <w:del w:id="10586" w:author="Author">
        <w:r w:rsidRPr="00FA271D" w:rsidDel="00E2587A">
          <w:delText xml:space="preserve">"Dr. Cottrel, this is Alicia in the lobby. There's a </w:delText>
        </w:r>
        <w:r w:rsidDel="00E2587A">
          <w:delText>Jane</w:delText>
        </w:r>
        <w:r w:rsidRPr="00FA271D" w:rsidDel="00E2587A">
          <w:delText xml:space="preserve"> Do</w:delText>
        </w:r>
        <w:r w:rsidDel="00E2587A">
          <w:delText>e</w:delText>
        </w:r>
        <w:r w:rsidRPr="00FA271D" w:rsidDel="00E2587A">
          <w:delText xml:space="preserve"> here who wants to apply for a job. No, Mr. Tulson is at an HR conference in San Francisco and won't return until next week. You'll interview her. OK, I'll send her in. One other thing, Dr. Cottrel, Jane is mute</w:delText>
        </w:r>
        <w:r w:rsidR="00724E95" w:rsidDel="00E2587A">
          <w:delText>.</w:delText>
        </w:r>
        <w:r w:rsidRPr="00FA271D" w:rsidDel="00E2587A">
          <w:delText xml:space="preserve"> </w:delText>
        </w:r>
        <w:r w:rsidR="00402673" w:rsidDel="00E2587A">
          <w:delText>She</w:delText>
        </w:r>
        <w:r w:rsidRPr="00FA271D" w:rsidDel="00E2587A">
          <w:delText xml:space="preserve"> communicates via an iPad. OK, here she comes."</w:delText>
        </w:r>
      </w:del>
    </w:p>
    <w:p w14:paraId="4B48185D" w14:textId="39994D32" w:rsidR="00A55CAC" w:rsidRPr="00FA271D" w:rsidDel="00E2587A" w:rsidRDefault="00A55CAC" w:rsidP="009C772F">
      <w:pPr>
        <w:pStyle w:val="BodyNormal"/>
        <w:rPr>
          <w:del w:id="10587" w:author="Author"/>
          <w:i/>
          <w:iCs/>
        </w:rPr>
      </w:pPr>
      <w:del w:id="10588" w:author="Author">
        <w:r w:rsidRPr="00FA271D" w:rsidDel="00E2587A">
          <w:delText>Alicia looked at me and said: "Miss Do</w:delText>
        </w:r>
        <w:r w:rsidDel="00E2587A">
          <w:delText>e</w:delText>
        </w:r>
        <w:r w:rsidRPr="00FA271D" w:rsidDel="00E2587A">
          <w:delText>, Doctor Cottrel is President and CEO of this company. He will speak to you. Go down that hallway to the end. His office i</w:delText>
        </w:r>
        <w:r w:rsidR="00402673" w:rsidDel="00E2587A">
          <w:delText>s</w:delText>
        </w:r>
        <w:r w:rsidRPr="00FA271D" w:rsidDel="00E2587A">
          <w:delText xml:space="preserve"> on the right." I walked swiftly down the long hallway, which was all glass from waist-high to the ceiling. I could see their operation, with dozens of programmers, huddled around workstations. </w:delText>
        </w:r>
      </w:del>
    </w:p>
    <w:p w14:paraId="27DB8526" w14:textId="4FD3BC12" w:rsidR="00A55CAC" w:rsidRPr="00FA271D" w:rsidDel="00E2587A" w:rsidRDefault="00A55CAC" w:rsidP="009C772F">
      <w:pPr>
        <w:pStyle w:val="BodyNormal"/>
        <w:rPr>
          <w:del w:id="10589" w:author="Author"/>
          <w:i/>
          <w:iCs/>
        </w:rPr>
      </w:pPr>
      <w:del w:id="10590" w:author="Author">
        <w:r w:rsidRPr="00FA271D" w:rsidDel="00E2587A">
          <w:delText xml:space="preserve">I opened the glass door and walked in. Cottrel was behind his desk, and there was a woman seated with him, an assistant, maybe? He stood up and smiled. </w:delText>
        </w:r>
      </w:del>
    </w:p>
    <w:p w14:paraId="2B8FC2B8" w14:textId="5BC351B7" w:rsidR="00A55CAC" w:rsidRPr="00FA271D" w:rsidDel="00E2587A" w:rsidRDefault="00A55CAC" w:rsidP="009C772F">
      <w:pPr>
        <w:pStyle w:val="BodyNormal"/>
        <w:rPr>
          <w:del w:id="10591" w:author="Author"/>
          <w:i/>
          <w:iCs/>
        </w:rPr>
      </w:pPr>
      <w:del w:id="10592" w:author="Author">
        <w:r w:rsidRPr="00FA271D" w:rsidDel="00E2587A">
          <w:delText xml:space="preserve">“Hello, </w:delText>
        </w:r>
        <w:r w:rsidDel="00E2587A">
          <w:delText>Jane</w:delText>
        </w:r>
        <w:r w:rsidRPr="00FA271D" w:rsidDel="00E2587A">
          <w:delText xml:space="preserve">. I'm Colby Cottrel. Pull up that chair from the conference table, and let's talk." </w:delText>
        </w:r>
      </w:del>
    </w:p>
    <w:p w14:paraId="452DE45C" w14:textId="7EE83E2C" w:rsidR="00A55CAC" w:rsidRPr="00FA271D" w:rsidDel="00E2587A" w:rsidRDefault="00A55CAC" w:rsidP="009C772F">
      <w:pPr>
        <w:pStyle w:val="BodyNormal"/>
        <w:rPr>
          <w:del w:id="10593" w:author="Author"/>
          <w:i/>
          <w:iCs/>
        </w:rPr>
      </w:pPr>
      <w:del w:id="10594" w:author="Author">
        <w:r w:rsidRPr="00FA271D" w:rsidDel="00E2587A">
          <w:delText>I smiled and grabbed the chair. Sitting down, I lowered my canvas bag and clutched my iPad, starting the voice app. Colby Cottrel was young, maybe 30, with long, unkempt brown hair parted in the middle. He had a suit jacket on, but his light blue dress</w:delText>
        </w:r>
        <w:r w:rsidR="00187255" w:rsidDel="00E2587A">
          <w:delText xml:space="preserve"> </w:delText>
        </w:r>
        <w:r w:rsidRPr="00FA271D" w:rsidDel="00E2587A">
          <w:delText>shirt had no tie.</w:delText>
        </w:r>
      </w:del>
    </w:p>
    <w:p w14:paraId="0C9E7D42" w14:textId="6B80F493" w:rsidR="00A55CAC" w:rsidRPr="00FA271D" w:rsidDel="00E2587A" w:rsidRDefault="00A55CAC" w:rsidP="009C772F">
      <w:pPr>
        <w:pStyle w:val="BodyNormal"/>
        <w:rPr>
          <w:del w:id="10595" w:author="Author"/>
          <w:i/>
          <w:iCs/>
        </w:rPr>
      </w:pPr>
      <w:del w:id="10596" w:author="Author">
        <w:r w:rsidRPr="00FA271D" w:rsidDel="00E2587A">
          <w:delText xml:space="preserve">Pointing to the woman on my left, he said: "This is Doctor Tillie Cottrel, my wife and co-founder of the company." </w:delText>
        </w:r>
      </w:del>
    </w:p>
    <w:p w14:paraId="37380CAB" w14:textId="50AD3DAD" w:rsidR="00A55CAC" w:rsidRPr="00FA271D" w:rsidDel="00E2587A" w:rsidRDefault="00A55CAC" w:rsidP="009C772F">
      <w:pPr>
        <w:pStyle w:val="BodyNormal"/>
        <w:rPr>
          <w:del w:id="10597" w:author="Author"/>
          <w:i/>
          <w:iCs/>
        </w:rPr>
      </w:pPr>
      <w:del w:id="10598" w:author="Author">
        <w:r w:rsidRPr="00FA271D" w:rsidDel="00E2587A">
          <w:delText>She was his age, stunning, with chin-length highlighted brown hair wispy on the sides and cut higher in the back. She smiled and simply nodded.</w:delText>
        </w:r>
      </w:del>
    </w:p>
    <w:p w14:paraId="7C4ABEBB" w14:textId="0341F050" w:rsidR="00A55CAC" w:rsidDel="00E2587A" w:rsidRDefault="00A55CAC" w:rsidP="009C772F">
      <w:pPr>
        <w:pStyle w:val="BodyNormal"/>
        <w:rPr>
          <w:del w:id="10599" w:author="Author"/>
        </w:rPr>
      </w:pPr>
      <w:del w:id="10600" w:author="Author">
        <w:r w:rsidRPr="00FA271D" w:rsidDel="00E2587A">
          <w:delText>I started typing into my iPad; they looked on with curiosity.</w:delText>
        </w:r>
      </w:del>
    </w:p>
    <w:p w14:paraId="34233C4F" w14:textId="13ACDC58" w:rsidR="00365B30" w:rsidRPr="00FA271D" w:rsidDel="00E2587A" w:rsidRDefault="00365B30" w:rsidP="009C772F">
      <w:pPr>
        <w:pStyle w:val="BodyNormal"/>
        <w:rPr>
          <w:del w:id="10601" w:author="Author"/>
        </w:rPr>
      </w:pPr>
    </w:p>
    <w:p w14:paraId="5A83F821" w14:textId="169D9750" w:rsidR="00A55CAC" w:rsidRPr="009127A7" w:rsidDel="00E2587A" w:rsidRDefault="00A55CAC" w:rsidP="009127A7">
      <w:pPr>
        <w:pStyle w:val="BodyNormal"/>
        <w:rPr>
          <w:del w:id="10602" w:author="Author"/>
        </w:rPr>
      </w:pPr>
      <w:del w:id="10603" w:author="Author">
        <w:r w:rsidRPr="009127A7" w:rsidDel="00E2587A">
          <w:delText>"Thank you for seeing me, Doctor and Mrs. Cottrel. Abandoned on my second day of life, an infection and a hospital accident resulted in the loss of my ability to speak. It indeed takes me longer to communicate</w:delText>
        </w:r>
        <w:r w:rsidR="000477AD" w:rsidRPr="009127A7" w:rsidDel="00E2587A">
          <w:delText>.</w:delText>
        </w:r>
        <w:r w:rsidRPr="009127A7" w:rsidDel="00E2587A">
          <w:delText xml:space="preserve"> </w:delText>
        </w:r>
        <w:r w:rsidR="00F2081A" w:rsidRPr="009127A7" w:rsidDel="00E2587A">
          <w:delText>B</w:delText>
        </w:r>
        <w:r w:rsidRPr="009127A7" w:rsidDel="00E2587A">
          <w:delText>ut most of the people I observed walking to your office were using a keyboard themselves, so am I really that different?"</w:delText>
        </w:r>
      </w:del>
    </w:p>
    <w:p w14:paraId="51A30929" w14:textId="36C295F4" w:rsidR="00365B30" w:rsidRPr="00F2081A" w:rsidDel="00E2587A" w:rsidRDefault="00365B30" w:rsidP="009C772F">
      <w:pPr>
        <w:pStyle w:val="BodyNormal"/>
        <w:rPr>
          <w:del w:id="10604" w:author="Author"/>
        </w:rPr>
      </w:pPr>
    </w:p>
    <w:p w14:paraId="13D2EEEB" w14:textId="23CA7D08" w:rsidR="00A55CAC" w:rsidDel="00E2587A" w:rsidRDefault="00A55CAC" w:rsidP="009C772F">
      <w:pPr>
        <w:pStyle w:val="BodyNormal"/>
        <w:rPr>
          <w:del w:id="10605" w:author="Author"/>
        </w:rPr>
      </w:pPr>
      <w:del w:id="10606" w:author="Author">
        <w:r w:rsidRPr="00FA271D" w:rsidDel="00E2587A">
          <w:delText>"No, of course not," Dr. Cottrel said, "do you have credentials and any previous experience?"</w:delText>
        </w:r>
      </w:del>
    </w:p>
    <w:p w14:paraId="728F5C44" w14:textId="2A2B517B" w:rsidR="00365B30" w:rsidRPr="00FA271D" w:rsidDel="00E2587A" w:rsidRDefault="00365B30" w:rsidP="009C772F">
      <w:pPr>
        <w:pStyle w:val="BodyNormal"/>
        <w:rPr>
          <w:del w:id="10607" w:author="Author"/>
        </w:rPr>
      </w:pPr>
    </w:p>
    <w:p w14:paraId="1E247A8D" w14:textId="778BBC1C" w:rsidR="00A55CAC" w:rsidRPr="009127A7" w:rsidDel="00E2587A" w:rsidRDefault="00A55CAC" w:rsidP="009127A7">
      <w:pPr>
        <w:pStyle w:val="BodyNormal"/>
        <w:rPr>
          <w:del w:id="10608" w:author="Author"/>
        </w:rPr>
      </w:pPr>
      <w:del w:id="10609" w:author="Author">
        <w:r w:rsidRPr="009127A7" w:rsidDel="00E2587A">
          <w:delText xml:space="preserve">"I'm an orphan. The state bounced me from institution to institution until I turned 18. My last job was </w:delText>
        </w:r>
        <w:r w:rsidR="00F2081A" w:rsidRPr="009127A7" w:rsidDel="00E2587A">
          <w:delText xml:space="preserve">as </w:delText>
        </w:r>
        <w:r w:rsidRPr="009127A7" w:rsidDel="00E2587A">
          <w:delText>a dishwasher in a diner. My knowledge of computer science is self-taught."</w:delText>
        </w:r>
      </w:del>
    </w:p>
    <w:p w14:paraId="5743FF52" w14:textId="46BC6D24" w:rsidR="00C749B2" w:rsidRPr="00F2081A" w:rsidDel="00E2587A" w:rsidRDefault="00C749B2" w:rsidP="009C772F">
      <w:pPr>
        <w:pStyle w:val="BodyNormal"/>
        <w:rPr>
          <w:del w:id="10610" w:author="Author"/>
        </w:rPr>
      </w:pPr>
    </w:p>
    <w:p w14:paraId="787E2A24" w14:textId="213B0F5A" w:rsidR="00A55CAC" w:rsidRPr="00FA271D" w:rsidDel="00E2587A" w:rsidRDefault="00A55CAC" w:rsidP="009C772F">
      <w:pPr>
        <w:pStyle w:val="BodyNormal"/>
        <w:rPr>
          <w:del w:id="10611" w:author="Author"/>
          <w:i/>
          <w:iCs/>
        </w:rPr>
      </w:pPr>
      <w:del w:id="10612" w:author="Author">
        <w:r w:rsidRPr="00FA271D" w:rsidDel="00E2587A">
          <w:delText>"May I see your credentials?"</w:delText>
        </w:r>
      </w:del>
    </w:p>
    <w:p w14:paraId="1B23ACC1" w14:textId="77E126E8" w:rsidR="00A55CAC" w:rsidRPr="00FA271D" w:rsidDel="00E2587A" w:rsidRDefault="00A55CAC" w:rsidP="009C772F">
      <w:pPr>
        <w:pStyle w:val="BodyNormal"/>
        <w:rPr>
          <w:del w:id="10613" w:author="Author"/>
          <w:i/>
          <w:iCs/>
        </w:rPr>
      </w:pPr>
      <w:del w:id="10614" w:author="Author">
        <w:r w:rsidRPr="00FA271D" w:rsidDel="00E2587A">
          <w:delText xml:space="preserve">I handed him my birth certificate and the letter of recommendation. He scanned the birth record but spent some time on the </w:delText>
        </w:r>
        <w:r w:rsidR="00C82BCD" w:rsidDel="00E2587A">
          <w:delText>reference</w:delText>
        </w:r>
        <w:r w:rsidRPr="00FA271D" w:rsidDel="00E2587A">
          <w:delText>."</w:delText>
        </w:r>
      </w:del>
    </w:p>
    <w:p w14:paraId="42A71D63" w14:textId="421676DF" w:rsidR="00A55CAC" w:rsidDel="00E2587A" w:rsidRDefault="00A55CAC" w:rsidP="009C772F">
      <w:pPr>
        <w:pStyle w:val="BodyNormal"/>
        <w:rPr>
          <w:del w:id="10615" w:author="Author"/>
        </w:rPr>
      </w:pPr>
      <w:del w:id="10616" w:author="Author">
        <w:r w:rsidRPr="00FA271D" w:rsidDel="00E2587A">
          <w:delText>"You're from a State Institution for Intellectually Disabled Children?" he asked, with a quizzical look on his face.</w:delText>
        </w:r>
      </w:del>
    </w:p>
    <w:p w14:paraId="1DFBB665" w14:textId="72DB167C" w:rsidR="00E45A52" w:rsidRPr="00FA271D" w:rsidDel="00E2587A" w:rsidRDefault="00E45A52" w:rsidP="009C772F">
      <w:pPr>
        <w:pStyle w:val="BodyNormal"/>
        <w:rPr>
          <w:del w:id="10617" w:author="Author"/>
        </w:rPr>
      </w:pPr>
    </w:p>
    <w:p w14:paraId="42218E34" w14:textId="19306846" w:rsidR="00E45A52" w:rsidRPr="009127A7" w:rsidDel="00E2587A" w:rsidRDefault="00A55CAC" w:rsidP="009127A7">
      <w:pPr>
        <w:pStyle w:val="BodyNormal"/>
        <w:rPr>
          <w:del w:id="10618" w:author="Author"/>
        </w:rPr>
      </w:pPr>
      <w:del w:id="10619" w:author="Author">
        <w:r w:rsidRPr="009127A7" w:rsidDel="00E2587A">
          <w:delText>"I had no choice in the matter. I was misdiagnosed, in my opinion. I used my time there to educate myself. A kind teacher procured an old laptop for me to use, and that's how I taught myself computer science."</w:delText>
        </w:r>
      </w:del>
    </w:p>
    <w:p w14:paraId="201F3E6D" w14:textId="03628178" w:rsidR="00A55CAC" w:rsidRPr="00C82BCD" w:rsidDel="00E2587A" w:rsidRDefault="00A55CAC" w:rsidP="009C772F">
      <w:pPr>
        <w:pStyle w:val="BodyNormal"/>
        <w:rPr>
          <w:del w:id="10620" w:author="Author"/>
        </w:rPr>
      </w:pPr>
      <w:del w:id="10621" w:author="Author">
        <w:r w:rsidRPr="00C82BCD" w:rsidDel="00E2587A">
          <w:delText xml:space="preserve"> </w:delText>
        </w:r>
      </w:del>
    </w:p>
    <w:p w14:paraId="69AA9ECE" w14:textId="23FCDDA0" w:rsidR="00A55CAC" w:rsidRPr="00FA271D" w:rsidDel="00E2587A" w:rsidRDefault="00A55CAC" w:rsidP="009C772F">
      <w:pPr>
        <w:pStyle w:val="BodyNormal"/>
        <w:rPr>
          <w:del w:id="10622" w:author="Author"/>
          <w:i/>
          <w:iCs/>
        </w:rPr>
      </w:pPr>
      <w:del w:id="10623" w:author="Author">
        <w:r w:rsidRPr="00FA271D" w:rsidDel="00E2587A">
          <w:delText>I remembered Master Wu's advice, always make eye contact, and that's what I did.</w:delText>
        </w:r>
      </w:del>
    </w:p>
    <w:p w14:paraId="519B426A" w14:textId="642F07D4" w:rsidR="00A55CAC" w:rsidRPr="00FA271D" w:rsidDel="00E2587A" w:rsidRDefault="00A55CAC" w:rsidP="009C772F">
      <w:pPr>
        <w:pStyle w:val="BodyNormal"/>
        <w:rPr>
          <w:del w:id="10624" w:author="Author"/>
          <w:i/>
          <w:iCs/>
        </w:rPr>
      </w:pPr>
      <w:del w:id="10625" w:author="Author">
        <w:r w:rsidRPr="00FA271D" w:rsidDel="00E2587A">
          <w:delText xml:space="preserve">"All right, </w:delText>
        </w:r>
        <w:r w:rsidDel="00E2587A">
          <w:delText>Jane</w:delText>
        </w:r>
        <w:r w:rsidRPr="00FA271D" w:rsidDel="00E2587A">
          <w:delText>, may I ask you a computer science question? I nodded my head. "What is a pointer in the Python language?"</w:delText>
        </w:r>
      </w:del>
    </w:p>
    <w:p w14:paraId="27095FC7" w14:textId="376C8003" w:rsidR="00E45A52" w:rsidDel="00E2587A" w:rsidRDefault="00A55CAC" w:rsidP="009C772F">
      <w:pPr>
        <w:pStyle w:val="BodyNormal"/>
        <w:rPr>
          <w:del w:id="10626" w:author="Author"/>
        </w:rPr>
      </w:pPr>
      <w:del w:id="10627" w:author="Author">
        <w:r w:rsidRPr="00FA271D" w:rsidDel="00E2587A">
          <w:delText>I gave him a Cheshire cat smile and started typing.</w:delText>
        </w:r>
      </w:del>
    </w:p>
    <w:p w14:paraId="4C4FC6D5" w14:textId="049673D0" w:rsidR="00A55CAC" w:rsidRPr="00FA271D" w:rsidDel="00E2587A" w:rsidRDefault="00A55CAC" w:rsidP="009C772F">
      <w:pPr>
        <w:pStyle w:val="BodyNormal"/>
        <w:rPr>
          <w:del w:id="10628" w:author="Author"/>
        </w:rPr>
      </w:pPr>
      <w:del w:id="10629" w:author="Author">
        <w:r w:rsidRPr="00FA271D" w:rsidDel="00E2587A">
          <w:delText xml:space="preserve"> </w:delText>
        </w:r>
      </w:del>
    </w:p>
    <w:p w14:paraId="409648AA" w14:textId="76FD20DB" w:rsidR="00E45A52" w:rsidRPr="009127A7" w:rsidDel="00E2587A" w:rsidRDefault="00A55CAC" w:rsidP="009127A7">
      <w:pPr>
        <w:pStyle w:val="BodyNormal"/>
        <w:rPr>
          <w:del w:id="10630" w:author="Author"/>
        </w:rPr>
      </w:pPr>
      <w:del w:id="10631" w:author="Author">
        <w:r w:rsidRPr="009127A7" w:rsidDel="00E2587A">
          <w:delText>"Pointers are not supported in the Python language. That was a trick question."</w:delText>
        </w:r>
      </w:del>
    </w:p>
    <w:p w14:paraId="2B8BA98E" w14:textId="710B876F" w:rsidR="00A55CAC" w:rsidRPr="001E34BB" w:rsidDel="00E2587A" w:rsidRDefault="00A55CAC" w:rsidP="009C772F">
      <w:pPr>
        <w:pStyle w:val="BodyNormal"/>
        <w:rPr>
          <w:del w:id="10632" w:author="Author"/>
        </w:rPr>
      </w:pPr>
      <w:del w:id="10633" w:author="Author">
        <w:r w:rsidRPr="001E34BB" w:rsidDel="00E2587A">
          <w:delText xml:space="preserve"> </w:delText>
        </w:r>
      </w:del>
    </w:p>
    <w:p w14:paraId="27F46DB3" w14:textId="120763CA" w:rsidR="00A55CAC" w:rsidDel="00E2587A" w:rsidRDefault="00A55CAC" w:rsidP="009C772F">
      <w:pPr>
        <w:pStyle w:val="BodyNormal"/>
        <w:rPr>
          <w:del w:id="10634" w:author="Author"/>
        </w:rPr>
      </w:pPr>
      <w:del w:id="10635" w:author="Author">
        <w:r w:rsidRPr="00FA271D" w:rsidDel="00E2587A">
          <w:delText xml:space="preserve">His wife, Tillie, giggled at </w:delText>
        </w:r>
        <w:r w:rsidDel="00E2587A">
          <w:delText>Jane</w:delText>
        </w:r>
        <w:r w:rsidRPr="00FA271D" w:rsidDel="00E2587A">
          <w:delText xml:space="preserve"> outwitting her husband. "OK, score one for </w:delText>
        </w:r>
        <w:r w:rsidDel="00E2587A">
          <w:delText>Jane</w:delText>
        </w:r>
        <w:r w:rsidRPr="00FA271D" w:rsidDel="00E2587A">
          <w:delText>, the brain. Fair enough, what are pointers in the C and C++ languages?"</w:delText>
        </w:r>
      </w:del>
    </w:p>
    <w:p w14:paraId="078E8505" w14:textId="408C06C9" w:rsidR="00E45A52" w:rsidRPr="00FA271D" w:rsidDel="00E2587A" w:rsidRDefault="00E45A52" w:rsidP="009C772F">
      <w:pPr>
        <w:pStyle w:val="BodyNormal"/>
        <w:rPr>
          <w:del w:id="10636" w:author="Author"/>
        </w:rPr>
      </w:pPr>
    </w:p>
    <w:p w14:paraId="67213FF2" w14:textId="3EF4EBEB" w:rsidR="00A55CAC" w:rsidRPr="009127A7" w:rsidDel="00E2587A" w:rsidRDefault="00A55CAC" w:rsidP="009127A7">
      <w:pPr>
        <w:pStyle w:val="BodyNormal"/>
        <w:rPr>
          <w:del w:id="10637" w:author="Author"/>
        </w:rPr>
      </w:pPr>
      <w:del w:id="10638" w:author="Author">
        <w:r w:rsidRPr="009127A7" w:rsidDel="00E2587A">
          <w:delText xml:space="preserve">"A pointer in C language is a variable that contains an address of another variable rather than just its value. The </w:delText>
        </w:r>
        <w:r w:rsidR="00A15167" w:rsidRPr="009127A7" w:rsidDel="00E2587A">
          <w:delText>specific CPU instruction set</w:delText>
        </w:r>
        <w:r w:rsidRPr="009127A7" w:rsidDel="00E2587A">
          <w:delText xml:space="preserve"> supports this with specialized addressing modes that facilitate such indirect addressing, including auto-incrementing </w:delText>
        </w:r>
        <w:r w:rsidR="00FF29C8" w:rsidRPr="009127A7" w:rsidDel="00E2587A">
          <w:delText xml:space="preserve">the pointer based on the </w:delText>
        </w:r>
        <w:r w:rsidR="00292BD0" w:rsidRPr="009127A7" w:rsidDel="00E2587A">
          <w:delText>accessed data's size</w:delText>
        </w:r>
        <w:r w:rsidRPr="009127A7" w:rsidDel="00E2587A">
          <w:delText>. Pointers access dynamic data structures at runtime, pass parameters to functions, and efficiently process information in arrays. The problem with pointers is that an errant pointer can access and damage critical areas of a program or the operating system. Therefore, modern languages have dispensed with pointers altogether."</w:delText>
        </w:r>
      </w:del>
    </w:p>
    <w:p w14:paraId="4F8909E7" w14:textId="550B7C93" w:rsidR="00E45A52" w:rsidRPr="00A15167" w:rsidDel="00E2587A" w:rsidRDefault="00E45A52" w:rsidP="009C772F">
      <w:pPr>
        <w:pStyle w:val="BodyNormal"/>
        <w:rPr>
          <w:del w:id="10639" w:author="Author"/>
        </w:rPr>
      </w:pPr>
    </w:p>
    <w:p w14:paraId="019F118B" w14:textId="203B74AC" w:rsidR="00A55CAC" w:rsidRPr="00FA271D" w:rsidDel="00E2587A" w:rsidRDefault="00A55CAC" w:rsidP="009C772F">
      <w:pPr>
        <w:pStyle w:val="BodyNormal"/>
        <w:rPr>
          <w:del w:id="10640" w:author="Author"/>
          <w:i/>
          <w:iCs/>
        </w:rPr>
      </w:pPr>
      <w:del w:id="10641" w:author="Author">
        <w:r w:rsidRPr="00FA271D" w:rsidDel="00E2587A">
          <w:delText xml:space="preserve"> "Outstanding, </w:delText>
        </w:r>
        <w:r w:rsidDel="00E2587A">
          <w:delText>Jane</w:delText>
        </w:r>
        <w:r w:rsidRPr="00FA271D" w:rsidDel="00E2587A">
          <w:delText>. You're doing well. Next question: what is a mutex?"</w:delText>
        </w:r>
      </w:del>
    </w:p>
    <w:p w14:paraId="5B18C994" w14:textId="6D8AB701" w:rsidR="00E45A52" w:rsidDel="00E2587A" w:rsidRDefault="00A55CAC" w:rsidP="009C772F">
      <w:pPr>
        <w:pStyle w:val="BodyNormal"/>
        <w:rPr>
          <w:del w:id="10642" w:author="Author"/>
        </w:rPr>
      </w:pPr>
      <w:del w:id="10643" w:author="Author">
        <w:r w:rsidRPr="00FA271D" w:rsidDel="00E2587A">
          <w:delText>Again, they patiently waited as I typed.</w:delText>
        </w:r>
      </w:del>
    </w:p>
    <w:p w14:paraId="4E70A0D1" w14:textId="5190031A" w:rsidR="00A55CAC" w:rsidRPr="00FA271D" w:rsidDel="00E2587A" w:rsidRDefault="00A55CAC" w:rsidP="009C772F">
      <w:pPr>
        <w:pStyle w:val="BodyNormal"/>
        <w:rPr>
          <w:del w:id="10644" w:author="Author"/>
        </w:rPr>
      </w:pPr>
      <w:del w:id="10645" w:author="Author">
        <w:r w:rsidRPr="00FA271D" w:rsidDel="00E2587A">
          <w:delText xml:space="preserve"> </w:delText>
        </w:r>
      </w:del>
    </w:p>
    <w:p w14:paraId="51D648EB" w14:textId="1E5CB1A9" w:rsidR="00A55CAC" w:rsidRPr="009127A7" w:rsidDel="00E2587A" w:rsidRDefault="00A55CAC" w:rsidP="009127A7">
      <w:pPr>
        <w:pStyle w:val="BodyNormal"/>
        <w:rPr>
          <w:del w:id="10646" w:author="Author"/>
        </w:rPr>
      </w:pPr>
      <w:del w:id="10647" w:author="Author">
        <w:r w:rsidRPr="009127A7" w:rsidDel="00E2587A">
          <w:delText>"A mutex, standing for mutual exclusion, is a locking system built into a real-time operating system to synchronize access to a resource, such as a buffer. In a multi-tasking system, simultaneously allowing access to a buffer from multiple tasks could be disastrous. Thus the OS has built into it a mutex lock that only one task or thread can possess at a time</w:delText>
        </w:r>
        <w:r w:rsidR="00F43E3D" w:rsidRPr="009127A7" w:rsidDel="00E2587A">
          <w:delText>.</w:delText>
        </w:r>
        <w:r w:rsidRPr="009127A7" w:rsidDel="00E2587A">
          <w:delText xml:space="preserve"> </w:delText>
        </w:r>
        <w:r w:rsidR="00F43E3D" w:rsidRPr="009127A7" w:rsidDel="00E2587A">
          <w:delText xml:space="preserve">This </w:delText>
        </w:r>
        <w:r w:rsidRPr="009127A7" w:rsidDel="00E2587A">
          <w:delText>prevent</w:delText>
        </w:r>
        <w:r w:rsidR="00F43E3D" w:rsidRPr="009127A7" w:rsidDel="00E2587A">
          <w:delText>s</w:delText>
        </w:r>
        <w:r w:rsidRPr="009127A7" w:rsidDel="00E2587A">
          <w:delText xml:space="preserve"> corruption from other tasks that may want to access the same information. My only experience with them is the FreeRTOS operating system for microcontrollers."</w:delText>
        </w:r>
      </w:del>
    </w:p>
    <w:p w14:paraId="75F2EEC2" w14:textId="651856F1" w:rsidR="00E45A52" w:rsidRPr="00F43E3D" w:rsidDel="00E2587A" w:rsidRDefault="00E45A52" w:rsidP="009C772F">
      <w:pPr>
        <w:pStyle w:val="BodyNormal"/>
        <w:rPr>
          <w:del w:id="10648" w:author="Author"/>
        </w:rPr>
      </w:pPr>
    </w:p>
    <w:p w14:paraId="24B84041" w14:textId="4381FF7B" w:rsidR="00A55CAC" w:rsidDel="00E2587A" w:rsidRDefault="00A55CAC" w:rsidP="009C772F">
      <w:pPr>
        <w:pStyle w:val="BodyNormal"/>
        <w:rPr>
          <w:del w:id="10649" w:author="Author"/>
        </w:rPr>
      </w:pPr>
      <w:del w:id="10650" w:author="Author">
        <w:r w:rsidRPr="00FA271D" w:rsidDel="00E2587A">
          <w:delText>"You have experience with real-time systems?"</w:delText>
        </w:r>
      </w:del>
    </w:p>
    <w:p w14:paraId="3FCAAA2B" w14:textId="6D32EF6B" w:rsidR="00E45A52" w:rsidRPr="00FA271D" w:rsidDel="00E2587A" w:rsidRDefault="00E45A52" w:rsidP="009C772F">
      <w:pPr>
        <w:pStyle w:val="BodyNormal"/>
        <w:rPr>
          <w:del w:id="10651" w:author="Author"/>
        </w:rPr>
      </w:pPr>
    </w:p>
    <w:p w14:paraId="4B85D222" w14:textId="3CA21411" w:rsidR="00A55CAC" w:rsidRPr="009127A7" w:rsidDel="00E2587A" w:rsidRDefault="00A55CAC" w:rsidP="009C772F">
      <w:pPr>
        <w:pStyle w:val="BodyNormal"/>
        <w:rPr>
          <w:del w:id="10652" w:author="Author"/>
        </w:rPr>
      </w:pPr>
      <w:del w:id="10653" w:author="Author">
        <w:r w:rsidRPr="009127A7" w:rsidDel="00E2587A">
          <w:delText>"I've built some things</w:delText>
        </w:r>
        <w:r w:rsidR="00B22356" w:rsidRPr="009127A7" w:rsidDel="00E2587A">
          <w:delText>.</w:delText>
        </w:r>
        <w:r w:rsidRPr="009127A7" w:rsidDel="00E2587A">
          <w:delText xml:space="preserve">" </w:delText>
        </w:r>
      </w:del>
    </w:p>
    <w:p w14:paraId="585A6B41" w14:textId="30E89F9A" w:rsidR="00E45A52" w:rsidRPr="00FA271D" w:rsidDel="00E2587A" w:rsidRDefault="00E45A52" w:rsidP="009C772F">
      <w:pPr>
        <w:pStyle w:val="BodyNormal"/>
        <w:rPr>
          <w:del w:id="10654" w:author="Author"/>
        </w:rPr>
      </w:pPr>
    </w:p>
    <w:p w14:paraId="67DB37FE" w14:textId="0EC77F37" w:rsidR="00A55CAC" w:rsidDel="00E2587A" w:rsidRDefault="00A55CAC" w:rsidP="009C772F">
      <w:pPr>
        <w:pStyle w:val="BodyNormal"/>
        <w:rPr>
          <w:del w:id="10655" w:author="Author"/>
        </w:rPr>
      </w:pPr>
      <w:del w:id="10656" w:author="Author">
        <w:r w:rsidRPr="00FA271D" w:rsidDel="00E2587A">
          <w:delText>"Really? What things?"</w:delText>
        </w:r>
      </w:del>
    </w:p>
    <w:p w14:paraId="45C7C320" w14:textId="1668217F" w:rsidR="00E45A52" w:rsidRPr="00FA271D" w:rsidDel="00E2587A" w:rsidRDefault="00E45A52" w:rsidP="009C772F">
      <w:pPr>
        <w:pStyle w:val="BodyNormal"/>
        <w:rPr>
          <w:del w:id="10657" w:author="Author"/>
        </w:rPr>
      </w:pPr>
    </w:p>
    <w:p w14:paraId="52084510" w14:textId="2C7E8D2B" w:rsidR="00E45A52" w:rsidRPr="009127A7" w:rsidDel="00E2587A" w:rsidRDefault="00A55CAC" w:rsidP="009C772F">
      <w:pPr>
        <w:pStyle w:val="BodyNormal"/>
        <w:rPr>
          <w:del w:id="10658" w:author="Author"/>
        </w:rPr>
      </w:pPr>
      <w:del w:id="10659" w:author="Author">
        <w:r w:rsidRPr="009127A7" w:rsidDel="00E2587A">
          <w:delText>"I designed an Internet protocol analyzer that I can show you."</w:delText>
        </w:r>
      </w:del>
    </w:p>
    <w:p w14:paraId="5FFFFCB7" w14:textId="5CC44B0A" w:rsidR="00A55CAC" w:rsidRPr="00B22356" w:rsidDel="00E2587A" w:rsidRDefault="00A55CAC" w:rsidP="009C772F">
      <w:pPr>
        <w:pStyle w:val="BodyNormal"/>
        <w:rPr>
          <w:del w:id="10660" w:author="Author"/>
        </w:rPr>
      </w:pPr>
      <w:del w:id="10661" w:author="Author">
        <w:r w:rsidRPr="00B22356" w:rsidDel="00E2587A">
          <w:delText xml:space="preserve"> </w:delText>
        </w:r>
      </w:del>
    </w:p>
    <w:p w14:paraId="3450279F" w14:textId="714E8CDE" w:rsidR="00E45A52" w:rsidDel="00E2587A" w:rsidRDefault="00A55CAC" w:rsidP="009C772F">
      <w:pPr>
        <w:pStyle w:val="BodyNormal"/>
        <w:rPr>
          <w:del w:id="10662" w:author="Author"/>
        </w:rPr>
      </w:pPr>
      <w:del w:id="10663" w:author="Author">
        <w:r w:rsidRPr="00FA271D" w:rsidDel="00E2587A">
          <w:delText>I reached into my bag and retrieved my device</w:delText>
        </w:r>
        <w:r w:rsidR="00B22356" w:rsidDel="00E2587A">
          <w:delText>,</w:delText>
        </w:r>
        <w:r w:rsidRPr="00FA271D" w:rsidDel="00E2587A">
          <w:delText xml:space="preserve"> and handed it to him. I</w:delText>
        </w:r>
        <w:r w:rsidR="00B22356" w:rsidDel="00E2587A">
          <w:delText>n a plastic case,</w:delText>
        </w:r>
        <w:r w:rsidRPr="00FA271D" w:rsidDel="00E2587A">
          <w:delText xml:space="preserve"> I designed and paid a company to 3-D print it for me.</w:delText>
        </w:r>
      </w:del>
    </w:p>
    <w:p w14:paraId="7A8ED277" w14:textId="41109D76" w:rsidR="00A55CAC" w:rsidRPr="00FA271D" w:rsidDel="00E2587A" w:rsidRDefault="00A55CAC" w:rsidP="009C772F">
      <w:pPr>
        <w:pStyle w:val="BodyNormal"/>
        <w:rPr>
          <w:del w:id="10664" w:author="Author"/>
        </w:rPr>
      </w:pPr>
      <w:del w:id="10665" w:author="Author">
        <w:r w:rsidRPr="00FA271D" w:rsidDel="00E2587A">
          <w:delText xml:space="preserve"> </w:delText>
        </w:r>
      </w:del>
    </w:p>
    <w:p w14:paraId="542D2534" w14:textId="7AA5334A" w:rsidR="00A55CAC" w:rsidRPr="009127A7" w:rsidDel="00E2587A" w:rsidRDefault="00A55CAC" w:rsidP="009127A7">
      <w:pPr>
        <w:pStyle w:val="BodyNormal"/>
        <w:rPr>
          <w:del w:id="10666" w:author="Author"/>
        </w:rPr>
      </w:pPr>
      <w:del w:id="10667" w:author="Author">
        <w:r w:rsidRPr="009127A7" w:rsidDel="00E2587A">
          <w:delText>"Plug it into your Cat-10 cable and hit the single black button. Everything else is capacitive touchscreen buttons."</w:delText>
        </w:r>
      </w:del>
    </w:p>
    <w:p w14:paraId="40C78A29" w14:textId="2EAD92D9" w:rsidR="00E45A52" w:rsidRPr="00B22356" w:rsidDel="00E2587A" w:rsidRDefault="00E45A52" w:rsidP="009C772F">
      <w:pPr>
        <w:pStyle w:val="BodyNormal"/>
        <w:rPr>
          <w:del w:id="10668" w:author="Author"/>
        </w:rPr>
      </w:pPr>
    </w:p>
    <w:p w14:paraId="68A979F1" w14:textId="6D06BE6B" w:rsidR="00E45A52" w:rsidDel="00E2587A" w:rsidRDefault="00A55CAC" w:rsidP="009C772F">
      <w:pPr>
        <w:pStyle w:val="BodyNormal"/>
        <w:rPr>
          <w:del w:id="10669" w:author="Author"/>
        </w:rPr>
      </w:pPr>
      <w:del w:id="10670" w:author="Author">
        <w:r w:rsidRPr="00FA271D" w:rsidDel="00E2587A">
          <w:delText>He did as I asked, and the little device quickly blossomed into life.</w:delText>
        </w:r>
      </w:del>
    </w:p>
    <w:p w14:paraId="62F90D09" w14:textId="157B5797" w:rsidR="00A55CAC" w:rsidRPr="00FA271D" w:rsidDel="00E2587A" w:rsidRDefault="00A55CAC" w:rsidP="009C772F">
      <w:pPr>
        <w:pStyle w:val="BodyNormal"/>
        <w:rPr>
          <w:del w:id="10671" w:author="Author"/>
        </w:rPr>
      </w:pPr>
      <w:del w:id="10672" w:author="Author">
        <w:r w:rsidRPr="00FA271D" w:rsidDel="00E2587A">
          <w:delText xml:space="preserve"> </w:delText>
        </w:r>
      </w:del>
    </w:p>
    <w:p w14:paraId="0776079C" w14:textId="0D2B6E07" w:rsidR="00A55CAC" w:rsidRPr="009127A7" w:rsidDel="00E2587A" w:rsidRDefault="00A55CAC" w:rsidP="009127A7">
      <w:pPr>
        <w:pStyle w:val="BodyNormal"/>
        <w:rPr>
          <w:del w:id="10673" w:author="Author"/>
        </w:rPr>
      </w:pPr>
      <w:del w:id="10674" w:author="Author">
        <w:r w:rsidRPr="009127A7" w:rsidDel="00E2587A">
          <w:delText>"Send Mrs. Cottrel an email with a word we can search for," I suggested.</w:delText>
        </w:r>
      </w:del>
    </w:p>
    <w:p w14:paraId="54AF3615" w14:textId="5628AD1A" w:rsidR="00E45A52" w:rsidRPr="00B22356" w:rsidDel="00E2587A" w:rsidRDefault="00E45A52" w:rsidP="009C772F">
      <w:pPr>
        <w:pStyle w:val="BodyNormal"/>
        <w:rPr>
          <w:del w:id="10675" w:author="Author"/>
        </w:rPr>
      </w:pPr>
    </w:p>
    <w:p w14:paraId="560EB061" w14:textId="2E2CEED0" w:rsidR="00A55CAC" w:rsidDel="00E2587A" w:rsidRDefault="00A55CAC" w:rsidP="009C772F">
      <w:pPr>
        <w:pStyle w:val="BodyNormal"/>
        <w:rPr>
          <w:del w:id="10676" w:author="Author"/>
        </w:rPr>
      </w:pPr>
      <w:del w:id="10677" w:author="Author">
        <w:r w:rsidRPr="00FA271D" w:rsidDel="00E2587A">
          <w:delText>He typed some stuff and then looked at me.</w:delText>
        </w:r>
      </w:del>
    </w:p>
    <w:p w14:paraId="74C738C7" w14:textId="0CD269B9" w:rsidR="00E45A52" w:rsidRPr="00FA271D" w:rsidDel="00E2587A" w:rsidRDefault="00E45A52" w:rsidP="009C772F">
      <w:pPr>
        <w:pStyle w:val="BodyNormal"/>
        <w:rPr>
          <w:del w:id="10678" w:author="Author"/>
        </w:rPr>
      </w:pPr>
    </w:p>
    <w:p w14:paraId="0C9168BC" w14:textId="3821DD8D" w:rsidR="00A55CAC" w:rsidRPr="009127A7" w:rsidDel="00E2587A" w:rsidRDefault="00A55CAC" w:rsidP="009127A7">
      <w:pPr>
        <w:pStyle w:val="BodyNormal"/>
        <w:rPr>
          <w:del w:id="10679" w:author="Author"/>
        </w:rPr>
      </w:pPr>
      <w:del w:id="10680" w:author="Author">
        <w:r w:rsidRPr="009127A7" w:rsidDel="00E2587A">
          <w:delText>"Hit the search button, and enter the term you used in the email's text."</w:delText>
        </w:r>
      </w:del>
    </w:p>
    <w:p w14:paraId="5EB77D3F" w14:textId="063D2CD6" w:rsidR="00E45A52" w:rsidRPr="00B22356" w:rsidDel="00E2587A" w:rsidRDefault="00E45A52" w:rsidP="009C772F">
      <w:pPr>
        <w:pStyle w:val="BodyNormal"/>
        <w:rPr>
          <w:del w:id="10681" w:author="Author"/>
        </w:rPr>
      </w:pPr>
    </w:p>
    <w:p w14:paraId="416BB290" w14:textId="61F9633E" w:rsidR="00A55CAC" w:rsidDel="00E2587A" w:rsidRDefault="00A55CAC" w:rsidP="009C772F">
      <w:pPr>
        <w:pStyle w:val="BodyNormal"/>
        <w:rPr>
          <w:del w:id="10682" w:author="Author"/>
        </w:rPr>
      </w:pPr>
      <w:del w:id="10683" w:author="Author">
        <w:r w:rsidRPr="00FA271D" w:rsidDel="00E2587A">
          <w:delText>Colby Cottrel broke into a wide smile. "Would you look at that</w:delText>
        </w:r>
        <w:r w:rsidR="00B22356" w:rsidDel="00E2587A">
          <w:delText>? T</w:delText>
        </w:r>
        <w:r w:rsidRPr="00FA271D" w:rsidDel="00E2587A">
          <w:delText>here it is!"</w:delText>
        </w:r>
      </w:del>
    </w:p>
    <w:p w14:paraId="5EADDDA8" w14:textId="37611CB6" w:rsidR="00E45A52" w:rsidRPr="00FA271D" w:rsidDel="00E2587A" w:rsidRDefault="00E45A52" w:rsidP="009C772F">
      <w:pPr>
        <w:pStyle w:val="BodyNormal"/>
        <w:rPr>
          <w:del w:id="10684" w:author="Author"/>
        </w:rPr>
      </w:pPr>
    </w:p>
    <w:p w14:paraId="5BAE15FA" w14:textId="6D781010" w:rsidR="00A55CAC" w:rsidRPr="009127A7" w:rsidDel="00E2587A" w:rsidRDefault="00A55CAC" w:rsidP="009127A7">
      <w:pPr>
        <w:pStyle w:val="BodyNormal"/>
        <w:rPr>
          <w:del w:id="10685" w:author="Author"/>
        </w:rPr>
      </w:pPr>
      <w:del w:id="10686" w:author="Author">
        <w:r w:rsidRPr="009127A7" w:rsidDel="00E2587A">
          <w:delText>"You can swipe up and down to view the entire packet. Double-tap any part, and it will provide more detail."</w:delText>
        </w:r>
      </w:del>
    </w:p>
    <w:p w14:paraId="346DFA16" w14:textId="320D356B" w:rsidR="00E45A52" w:rsidRPr="00B22356" w:rsidDel="00E2587A" w:rsidRDefault="00E45A52" w:rsidP="009C772F">
      <w:pPr>
        <w:pStyle w:val="BodyNormal"/>
        <w:rPr>
          <w:del w:id="10687" w:author="Author"/>
        </w:rPr>
      </w:pPr>
    </w:p>
    <w:p w14:paraId="408E0597" w14:textId="3E9E9937" w:rsidR="00A55CAC" w:rsidRPr="00FA271D" w:rsidDel="00E2587A" w:rsidRDefault="00A55CAC" w:rsidP="009C772F">
      <w:pPr>
        <w:pStyle w:val="BodyNormal"/>
        <w:rPr>
          <w:del w:id="10688" w:author="Author"/>
          <w:i/>
          <w:iCs/>
        </w:rPr>
      </w:pPr>
      <w:del w:id="10689" w:author="Author">
        <w:r w:rsidRPr="00FA271D" w:rsidDel="00E2587A">
          <w:delText xml:space="preserve">"You wrote this, </w:delText>
        </w:r>
        <w:r w:rsidDel="00E2587A">
          <w:delText>Jane</w:delText>
        </w:r>
        <w:r w:rsidRPr="00FA271D" w:rsidDel="00E2587A">
          <w:delText>. Can you show me your code?"</w:delText>
        </w:r>
      </w:del>
    </w:p>
    <w:p w14:paraId="23794FAB" w14:textId="7AD4D04E" w:rsidR="00A55CAC" w:rsidRPr="00FA271D" w:rsidDel="00E2587A" w:rsidRDefault="00A55CAC" w:rsidP="009C772F">
      <w:pPr>
        <w:pStyle w:val="BodyNormal"/>
        <w:rPr>
          <w:del w:id="10690" w:author="Author"/>
          <w:i/>
          <w:iCs/>
        </w:rPr>
      </w:pPr>
      <w:del w:id="10691" w:author="Author">
        <w:r w:rsidRPr="00FA271D" w:rsidDel="00E2587A">
          <w:delText>I retrieved my laptop, walked around his desk, and booted it up.</w:delText>
        </w:r>
      </w:del>
    </w:p>
    <w:p w14:paraId="7FF2167A" w14:textId="1595F628" w:rsidR="00A55CAC" w:rsidRPr="00FA271D" w:rsidDel="00E2587A" w:rsidRDefault="00A55CAC" w:rsidP="009C772F">
      <w:pPr>
        <w:pStyle w:val="BodyNormal"/>
        <w:rPr>
          <w:del w:id="10692" w:author="Author"/>
          <w:i/>
          <w:iCs/>
        </w:rPr>
      </w:pPr>
      <w:del w:id="10693" w:author="Author">
        <w:r w:rsidRPr="00FA271D" w:rsidDel="00E2587A">
          <w:delText xml:space="preserve">"My God, </w:delText>
        </w:r>
        <w:r w:rsidDel="00E2587A">
          <w:delText>Jane</w:delText>
        </w:r>
        <w:r w:rsidRPr="00FA271D" w:rsidDel="00E2587A">
          <w:delText>, that's not a laptop</w:delText>
        </w:r>
        <w:r w:rsidR="00B22356" w:rsidDel="00E2587A">
          <w:delText>. I</w:delText>
        </w:r>
        <w:r w:rsidRPr="00FA271D" w:rsidDel="00E2587A">
          <w:delText>t's a museum piece!"</w:delText>
        </w:r>
      </w:del>
    </w:p>
    <w:p w14:paraId="055551D7" w14:textId="16515F67" w:rsidR="00A55CAC" w:rsidRPr="00FA271D" w:rsidDel="00E2587A" w:rsidRDefault="00A55CAC" w:rsidP="009C772F">
      <w:pPr>
        <w:pStyle w:val="BodyNormal"/>
        <w:rPr>
          <w:del w:id="10694" w:author="Author"/>
          <w:i/>
          <w:iCs/>
        </w:rPr>
      </w:pPr>
      <w:del w:id="10695" w:author="Author">
        <w:r w:rsidRPr="00FA271D" w:rsidDel="00E2587A">
          <w:delText>Smiling at him, I leaned over and brought up the Microsoft Design Studio project. It was in Python. I pointed to the page-up and page-down keys and nodded my head. He started perusing my code, took his time with it. I returned to my seat.</w:delText>
        </w:r>
      </w:del>
    </w:p>
    <w:p w14:paraId="353160F9" w14:textId="1F6DE658" w:rsidR="00A55CAC" w:rsidDel="00E2587A" w:rsidRDefault="00A55CAC" w:rsidP="009C772F">
      <w:pPr>
        <w:pStyle w:val="BodyNormal"/>
        <w:rPr>
          <w:del w:id="10696" w:author="Author"/>
        </w:rPr>
      </w:pPr>
      <w:del w:id="10697" w:author="Author">
        <w:r w:rsidRPr="00FA271D" w:rsidDel="00E2587A">
          <w:delText>"This is very nice, Jane. You built all this on this old laptop?"</w:delText>
        </w:r>
      </w:del>
    </w:p>
    <w:p w14:paraId="2D4682A4" w14:textId="562A7830" w:rsidR="0009758F" w:rsidRPr="00FA271D" w:rsidDel="00E2587A" w:rsidRDefault="0009758F" w:rsidP="009C772F">
      <w:pPr>
        <w:pStyle w:val="BodyNormal"/>
        <w:rPr>
          <w:del w:id="10698" w:author="Author"/>
        </w:rPr>
      </w:pPr>
    </w:p>
    <w:p w14:paraId="676AEF26" w14:textId="2F6CB514" w:rsidR="00984164" w:rsidRPr="009127A7" w:rsidDel="00E2587A" w:rsidRDefault="00A55CAC" w:rsidP="009127A7">
      <w:pPr>
        <w:pStyle w:val="BodyNormal"/>
        <w:rPr>
          <w:del w:id="10699" w:author="Author"/>
        </w:rPr>
      </w:pPr>
      <w:del w:id="10700" w:author="Author">
        <w:r w:rsidRPr="009127A7" w:rsidDel="00E2587A">
          <w:delText>"Not exactly, Dr. Cottrel. As soon as I had saved some money from my dishwasher job, I bought a Dell Galaxy Plus computer system. Here's a photograph."</w:delText>
        </w:r>
      </w:del>
    </w:p>
    <w:p w14:paraId="70F45769" w14:textId="4F6BF8DD" w:rsidR="008F03B3" w:rsidRPr="008F03B3" w:rsidDel="00E2587A" w:rsidRDefault="00A55CAC" w:rsidP="009C772F">
      <w:pPr>
        <w:pStyle w:val="BodyNormal"/>
        <w:rPr>
          <w:del w:id="10701" w:author="Author"/>
        </w:rPr>
      </w:pPr>
      <w:del w:id="10702" w:author="Author">
        <w:r w:rsidRPr="008F03B3" w:rsidDel="00E2587A">
          <w:delText xml:space="preserve"> </w:delText>
        </w:r>
      </w:del>
    </w:p>
    <w:p w14:paraId="42620F51" w14:textId="698ED4FB" w:rsidR="00A55CAC" w:rsidRPr="00FA271D" w:rsidDel="00E2587A" w:rsidRDefault="00A55CAC" w:rsidP="009C772F">
      <w:pPr>
        <w:pStyle w:val="BodyNormal"/>
        <w:rPr>
          <w:del w:id="10703" w:author="Author"/>
          <w:i/>
          <w:iCs/>
        </w:rPr>
      </w:pPr>
      <w:del w:id="10704" w:author="Author">
        <w:r w:rsidRPr="00FA271D" w:rsidDel="00E2587A">
          <w:delText>I showed him my home computer.</w:delText>
        </w:r>
      </w:del>
    </w:p>
    <w:p w14:paraId="46F26E9E" w14:textId="139F2586" w:rsidR="00A55CAC" w:rsidDel="00E2587A" w:rsidRDefault="00A55CAC" w:rsidP="009C772F">
      <w:pPr>
        <w:pStyle w:val="BodyNormal"/>
        <w:rPr>
          <w:del w:id="10705" w:author="Author"/>
        </w:rPr>
      </w:pPr>
      <w:del w:id="10706" w:author="Author">
        <w:r w:rsidRPr="00FA271D" w:rsidDel="00E2587A">
          <w:delText xml:space="preserve">"That's as powerful as the rigs we use here, very nice </w:delText>
        </w:r>
        <w:r w:rsidDel="00E2587A">
          <w:delText>Jane</w:delText>
        </w:r>
        <w:r w:rsidRPr="00FA271D" w:rsidDel="00E2587A">
          <w:delText>. May I run a quick background check on you? It's standard procedure."</w:delText>
        </w:r>
      </w:del>
    </w:p>
    <w:p w14:paraId="2388B506" w14:textId="5B6F4717" w:rsidR="0009758F" w:rsidRPr="00FA271D" w:rsidDel="00E2587A" w:rsidRDefault="0009758F" w:rsidP="009C772F">
      <w:pPr>
        <w:pStyle w:val="BodyNormal"/>
        <w:rPr>
          <w:del w:id="10707" w:author="Author"/>
        </w:rPr>
      </w:pPr>
    </w:p>
    <w:p w14:paraId="5D8A7538" w14:textId="495BE4F1" w:rsidR="00A55CAC" w:rsidRPr="009127A7" w:rsidDel="00E2587A" w:rsidRDefault="00A55CAC" w:rsidP="009C772F">
      <w:pPr>
        <w:pStyle w:val="BodyNormal"/>
        <w:rPr>
          <w:del w:id="10708" w:author="Author"/>
        </w:rPr>
      </w:pPr>
      <w:del w:id="10709" w:author="Author">
        <w:r w:rsidRPr="009127A7" w:rsidDel="00E2587A">
          <w:delText>"You have my birth certificate. Enter the name Jane Doe 413."</w:delText>
        </w:r>
      </w:del>
    </w:p>
    <w:p w14:paraId="55DA2D23" w14:textId="656ADF18" w:rsidR="0009758F" w:rsidRPr="008F03B3" w:rsidDel="00E2587A" w:rsidRDefault="0009758F" w:rsidP="009C772F">
      <w:pPr>
        <w:pStyle w:val="BodyNormal"/>
        <w:rPr>
          <w:del w:id="10710" w:author="Author"/>
        </w:rPr>
      </w:pPr>
    </w:p>
    <w:p w14:paraId="23BFCCAC" w14:textId="4CC9DBA2" w:rsidR="00A55CAC" w:rsidRPr="00FA271D" w:rsidDel="00E2587A" w:rsidRDefault="00A55CAC" w:rsidP="009C772F">
      <w:pPr>
        <w:pStyle w:val="BodyNormal"/>
        <w:rPr>
          <w:del w:id="10711" w:author="Author"/>
          <w:i/>
          <w:iCs/>
        </w:rPr>
      </w:pPr>
      <w:del w:id="10712" w:author="Author">
        <w:r w:rsidRPr="00FA271D" w:rsidDel="00E2587A">
          <w:delText xml:space="preserve">I waited with some trepidation as he gathered the background report. </w:delText>
        </w:r>
      </w:del>
    </w:p>
    <w:p w14:paraId="101BA878" w14:textId="319E6D21" w:rsidR="00A55CAC" w:rsidRPr="00FA271D" w:rsidDel="00E2587A" w:rsidRDefault="00A55CAC" w:rsidP="009C772F">
      <w:pPr>
        <w:pStyle w:val="BodyNormal"/>
        <w:rPr>
          <w:del w:id="10713" w:author="Author"/>
          <w:i/>
          <w:iCs/>
        </w:rPr>
      </w:pPr>
      <w:del w:id="10714" w:author="Author">
        <w:r w:rsidRPr="00FA271D" w:rsidDel="00E2587A">
          <w:delText>"This report is all in order. It shows you living with the aunt of the diner's owner for a few months. That shows that the owner trusted you enough to help get you a room. Your current address is just a Chinatown post office box. May I ask why?"</w:delText>
        </w:r>
      </w:del>
    </w:p>
    <w:p w14:paraId="101AD019" w14:textId="501E332A" w:rsidR="00A55CAC" w:rsidDel="00E2587A" w:rsidRDefault="00A55CAC" w:rsidP="009C772F">
      <w:pPr>
        <w:pStyle w:val="BodyNormal"/>
        <w:rPr>
          <w:del w:id="10715" w:author="Author"/>
        </w:rPr>
      </w:pPr>
      <w:del w:id="10716" w:author="Author">
        <w:r w:rsidRPr="00FA271D" w:rsidDel="00E2587A">
          <w:delText>Now I was nervous. My next answer could be a deal-breaker.</w:delText>
        </w:r>
      </w:del>
    </w:p>
    <w:p w14:paraId="315D68A5" w14:textId="319DC38D" w:rsidR="0009758F" w:rsidRPr="00FA271D" w:rsidDel="00E2587A" w:rsidRDefault="0009758F" w:rsidP="009C772F">
      <w:pPr>
        <w:pStyle w:val="BodyNormal"/>
        <w:rPr>
          <w:del w:id="10717" w:author="Author"/>
        </w:rPr>
      </w:pPr>
    </w:p>
    <w:p w14:paraId="6FAE1403" w14:textId="6A6D9947" w:rsidR="00A55CAC" w:rsidRPr="009127A7" w:rsidDel="00E2587A" w:rsidRDefault="00A55CAC" w:rsidP="009C772F">
      <w:pPr>
        <w:pStyle w:val="BodyNormal"/>
        <w:rPr>
          <w:del w:id="10718" w:author="Author"/>
        </w:rPr>
      </w:pPr>
      <w:del w:id="10719" w:author="Author">
        <w:r w:rsidRPr="009127A7" w:rsidDel="00E2587A">
          <w:delText>"My safety requires that I keep my actual address secret."</w:delText>
        </w:r>
      </w:del>
    </w:p>
    <w:p w14:paraId="583E21CE" w14:textId="099E2F8F" w:rsidR="0009758F" w:rsidRPr="006D2670" w:rsidDel="00E2587A" w:rsidRDefault="0009758F" w:rsidP="009C772F">
      <w:pPr>
        <w:pStyle w:val="BodyNormal"/>
        <w:rPr>
          <w:del w:id="10720" w:author="Author"/>
        </w:rPr>
      </w:pPr>
    </w:p>
    <w:p w14:paraId="0442BB7E" w14:textId="67A56F89" w:rsidR="00A55CAC" w:rsidRPr="00FA271D" w:rsidDel="00E2587A" w:rsidRDefault="00A55CAC" w:rsidP="009C772F">
      <w:pPr>
        <w:pStyle w:val="BodyNormal"/>
        <w:rPr>
          <w:del w:id="10721" w:author="Author"/>
          <w:i/>
          <w:iCs/>
        </w:rPr>
      </w:pPr>
      <w:del w:id="10722" w:author="Author">
        <w:r w:rsidRPr="00FA271D" w:rsidDel="00E2587A">
          <w:delText xml:space="preserve">"I don't understand, </w:delText>
        </w:r>
        <w:r w:rsidDel="00E2587A">
          <w:delText>Jane</w:delText>
        </w:r>
        <w:r w:rsidRPr="00FA271D" w:rsidDel="00E2587A">
          <w:delText>," Colby said.</w:delText>
        </w:r>
      </w:del>
    </w:p>
    <w:p w14:paraId="0F1F82C1" w14:textId="5129794F" w:rsidR="00A55CAC" w:rsidRPr="00FA271D" w:rsidDel="00E2587A" w:rsidRDefault="00A55CAC" w:rsidP="009C772F">
      <w:pPr>
        <w:pStyle w:val="BodyNormal"/>
        <w:rPr>
          <w:del w:id="10723" w:author="Author"/>
          <w:i/>
          <w:iCs/>
        </w:rPr>
      </w:pPr>
      <w:del w:id="10724" w:author="Author">
        <w:r w:rsidRPr="00FA271D" w:rsidDel="00E2587A">
          <w:delText>Tillie Cottrel leaned towards her husband, touched his forearm, and looked at me.</w:delText>
        </w:r>
      </w:del>
    </w:p>
    <w:p w14:paraId="46E7DF82" w14:textId="5578A13B" w:rsidR="00A55CAC" w:rsidRPr="00FA271D" w:rsidDel="00E2587A" w:rsidRDefault="00A55CAC" w:rsidP="009C772F">
      <w:pPr>
        <w:pStyle w:val="BodyNormal"/>
        <w:rPr>
          <w:del w:id="10725" w:author="Author"/>
          <w:i/>
          <w:iCs/>
        </w:rPr>
      </w:pPr>
      <w:del w:id="10726" w:author="Author">
        <w:r w:rsidRPr="00FA271D" w:rsidDel="00E2587A">
          <w:delText xml:space="preserve">"Who hurt you, </w:delText>
        </w:r>
        <w:r w:rsidDel="00E2587A">
          <w:delText>Jane</w:delText>
        </w:r>
        <w:r w:rsidRPr="00FA271D" w:rsidDel="00E2587A">
          <w:delText>?"</w:delText>
        </w:r>
      </w:del>
    </w:p>
    <w:p w14:paraId="48765D4F" w14:textId="74985C2D" w:rsidR="00A55CAC" w:rsidDel="00E2587A" w:rsidRDefault="00A55CAC" w:rsidP="009C772F">
      <w:pPr>
        <w:pStyle w:val="BodyNormal"/>
        <w:rPr>
          <w:del w:id="10727" w:author="Author"/>
        </w:rPr>
      </w:pPr>
      <w:del w:id="10728" w:author="Author">
        <w:r w:rsidRPr="00FA271D" w:rsidDel="00E2587A">
          <w:delText>My mouth went dry, a nervous reaction to stress. I guessed that it was time for the truth.</w:delText>
        </w:r>
      </w:del>
    </w:p>
    <w:p w14:paraId="4101370A" w14:textId="14151A4B" w:rsidR="0009758F" w:rsidRPr="00FA271D" w:rsidDel="00E2587A" w:rsidRDefault="0009758F" w:rsidP="009C772F">
      <w:pPr>
        <w:pStyle w:val="BodyNormal"/>
        <w:rPr>
          <w:del w:id="10729" w:author="Author"/>
        </w:rPr>
      </w:pPr>
    </w:p>
    <w:p w14:paraId="7FE68CCB" w14:textId="02E91024" w:rsidR="00A55CAC" w:rsidRPr="009127A7" w:rsidDel="00E2587A" w:rsidRDefault="00A55CAC" w:rsidP="009127A7">
      <w:pPr>
        <w:pStyle w:val="BodyNormal"/>
        <w:rPr>
          <w:del w:id="10730" w:author="Author"/>
        </w:rPr>
      </w:pPr>
      <w:del w:id="10731" w:author="Author">
        <w:r w:rsidRPr="009127A7" w:rsidDel="00E2587A">
          <w:delText>"I was abducted outside the diner by three men who drove me to a warehouse somewhere. That night, eleven men gang-raped and mutilated me, then dumped me on a Chicago street like yesterday's garbage."</w:delText>
        </w:r>
      </w:del>
    </w:p>
    <w:p w14:paraId="41B376B6" w14:textId="421CD825" w:rsidR="00D55B44" w:rsidRPr="006D2670" w:rsidDel="00E2587A" w:rsidRDefault="00D55B44" w:rsidP="009C772F">
      <w:pPr>
        <w:pStyle w:val="BodyNormal"/>
        <w:rPr>
          <w:del w:id="10732" w:author="Author"/>
        </w:rPr>
      </w:pPr>
    </w:p>
    <w:p w14:paraId="4AB43391" w14:textId="07ED7B51" w:rsidR="00A55CAC" w:rsidDel="00E2587A" w:rsidRDefault="00A55CAC" w:rsidP="009C772F">
      <w:pPr>
        <w:pStyle w:val="BodyNormal"/>
        <w:rPr>
          <w:del w:id="10733" w:author="Author"/>
        </w:rPr>
      </w:pPr>
      <w:del w:id="10734" w:author="Author">
        <w:r w:rsidRPr="00FA271D" w:rsidDel="00E2587A">
          <w:delText>"Did you go to the police?" she asked.</w:delText>
        </w:r>
      </w:del>
    </w:p>
    <w:p w14:paraId="0B33FF73" w14:textId="3CA09244" w:rsidR="0009758F" w:rsidRPr="00FA271D" w:rsidDel="00E2587A" w:rsidRDefault="0009758F" w:rsidP="009C772F">
      <w:pPr>
        <w:pStyle w:val="BodyNormal"/>
        <w:rPr>
          <w:del w:id="10735" w:author="Author"/>
        </w:rPr>
      </w:pPr>
    </w:p>
    <w:p w14:paraId="7E2B2A33" w14:textId="535220FD" w:rsidR="00A55CAC" w:rsidRPr="009127A7" w:rsidDel="00E2587A" w:rsidRDefault="00A55CAC" w:rsidP="009127A7">
      <w:pPr>
        <w:pStyle w:val="BodyNormal"/>
        <w:rPr>
          <w:del w:id="10736" w:author="Author"/>
        </w:rPr>
      </w:pPr>
      <w:del w:id="10737" w:author="Author">
        <w:r w:rsidRPr="009127A7" w:rsidDel="00E2587A">
          <w:delText xml:space="preserve">"Why should I? How much effort </w:delText>
        </w:r>
        <w:r w:rsidR="00364003" w:rsidRPr="009127A7" w:rsidDel="00E2587A">
          <w:delText>will they</w:delText>
        </w:r>
        <w:r w:rsidRPr="009127A7" w:rsidDel="00E2587A">
          <w:delText xml:space="preserve"> make for a voiceless outcast, a refugee from an institution for half-wits? My rapists were Albanian mobsters. What if they have the Chicago Police Force paid off? I'm not an idiot!"</w:delText>
        </w:r>
      </w:del>
    </w:p>
    <w:p w14:paraId="55F3FFE1" w14:textId="10C86314" w:rsidR="0009758F" w:rsidRPr="00364003" w:rsidDel="00E2587A" w:rsidRDefault="0009758F" w:rsidP="009C772F">
      <w:pPr>
        <w:pStyle w:val="BodyNormal"/>
        <w:rPr>
          <w:del w:id="10738" w:author="Author"/>
        </w:rPr>
      </w:pPr>
    </w:p>
    <w:p w14:paraId="58FECF47" w14:textId="1108F39A" w:rsidR="00A55CAC" w:rsidRPr="00FA271D" w:rsidDel="00E2587A" w:rsidRDefault="00A55CAC" w:rsidP="009C772F">
      <w:pPr>
        <w:pStyle w:val="BodyNormal"/>
        <w:rPr>
          <w:del w:id="10739" w:author="Author"/>
          <w:i/>
          <w:iCs/>
        </w:rPr>
      </w:pPr>
      <w:del w:id="10740" w:author="Author">
        <w:r w:rsidRPr="00FA271D" w:rsidDel="00E2587A">
          <w:delText xml:space="preserve">"No one is saying that you're an idiot, </w:delText>
        </w:r>
        <w:r w:rsidDel="00E2587A">
          <w:delText>Jane</w:delText>
        </w:r>
        <w:r w:rsidRPr="00FA271D" w:rsidDel="00E2587A">
          <w:delText>. To the contrary, you appear to be intellectually brilliant," Tillie said.</w:delText>
        </w:r>
      </w:del>
    </w:p>
    <w:p w14:paraId="4262AE3C" w14:textId="0D9B87DA" w:rsidR="00A55CAC" w:rsidDel="00E2587A" w:rsidRDefault="00A55CAC" w:rsidP="009C772F">
      <w:pPr>
        <w:pStyle w:val="BodyNormal"/>
        <w:rPr>
          <w:del w:id="10741" w:author="Author"/>
        </w:rPr>
      </w:pPr>
      <w:del w:id="10742" w:author="Author">
        <w:r w:rsidRPr="00FA271D" w:rsidDel="00E2587A">
          <w:delText>I stood up, leaned over his desk, and unhooked my Internet analyzer. Stuffing it into my canvas bag, I typed one last time.</w:delText>
        </w:r>
      </w:del>
    </w:p>
    <w:p w14:paraId="4818E487" w14:textId="22B76BFF" w:rsidR="0009758F" w:rsidRPr="00FA271D" w:rsidDel="00E2587A" w:rsidRDefault="0009758F" w:rsidP="009C772F">
      <w:pPr>
        <w:pStyle w:val="BodyNormal"/>
        <w:rPr>
          <w:del w:id="10743" w:author="Author"/>
        </w:rPr>
      </w:pPr>
    </w:p>
    <w:p w14:paraId="5EC30CA9" w14:textId="5D52623E" w:rsidR="00A55CAC" w:rsidRPr="009127A7" w:rsidDel="00E2587A" w:rsidRDefault="00A55CAC" w:rsidP="009127A7">
      <w:pPr>
        <w:pStyle w:val="BodyNormal"/>
        <w:rPr>
          <w:del w:id="10744" w:author="Author"/>
        </w:rPr>
      </w:pPr>
      <w:del w:id="10745" w:author="Author">
        <w:r w:rsidRPr="009127A7" w:rsidDel="00E2587A">
          <w:delText>"I have wasted your time, and mine too. I have too much baggage for nice people like yourselves. I'll try to sell my services to one of those Internet coding farms. Maybe I can make enough eventually to start my own business. I don't see how It could work here. You have been kind to me, and I appreciate it. I'll show myself out."</w:delText>
        </w:r>
      </w:del>
    </w:p>
    <w:p w14:paraId="78D8C2F3" w14:textId="3C8FDC8F" w:rsidR="0009758F" w:rsidRPr="00364003" w:rsidDel="00E2587A" w:rsidRDefault="0009758F" w:rsidP="009C772F">
      <w:pPr>
        <w:pStyle w:val="BodyNormal"/>
        <w:rPr>
          <w:del w:id="10746" w:author="Author"/>
        </w:rPr>
      </w:pPr>
    </w:p>
    <w:p w14:paraId="7BC99991" w14:textId="457DDD22" w:rsidR="00A55CAC" w:rsidRPr="00FA271D" w:rsidDel="00E2587A" w:rsidRDefault="00A55CAC" w:rsidP="009C772F">
      <w:pPr>
        <w:pStyle w:val="BodyNormal"/>
        <w:rPr>
          <w:del w:id="10747" w:author="Author"/>
          <w:i/>
          <w:iCs/>
        </w:rPr>
      </w:pPr>
      <w:del w:id="10748" w:author="Author">
        <w:r w:rsidRPr="00FA271D" w:rsidDel="00E2587A">
          <w:delText>I stood up and headed for the door. Colby Cottrel rushed from his desk and met me by the door.</w:delText>
        </w:r>
      </w:del>
    </w:p>
    <w:p w14:paraId="00153848" w14:textId="6BC41079" w:rsidR="00A55CAC" w:rsidRPr="00FA271D" w:rsidDel="00E2587A" w:rsidRDefault="00A55CAC" w:rsidP="009C772F">
      <w:pPr>
        <w:pStyle w:val="BodyNormal"/>
        <w:rPr>
          <w:del w:id="10749" w:author="Author"/>
          <w:i/>
          <w:iCs/>
        </w:rPr>
      </w:pPr>
      <w:del w:id="10750" w:author="Author">
        <w:r w:rsidRPr="00FA271D" w:rsidDel="00E2587A">
          <w:delText>"</w:delText>
        </w:r>
        <w:r w:rsidDel="00E2587A">
          <w:delText>Jane</w:delText>
        </w:r>
        <w:r w:rsidRPr="00FA271D" w:rsidDel="00E2587A">
          <w:delText>, please return to your seat. I gave you a chance</w:delText>
        </w:r>
        <w:r w:rsidR="00CF192D" w:rsidDel="00E2587A">
          <w:delText>. N</w:delText>
        </w:r>
        <w:r w:rsidRPr="00FA271D" w:rsidDel="00E2587A">
          <w:delText>ow give Tillie and I a chance."</w:delText>
        </w:r>
      </w:del>
    </w:p>
    <w:p w14:paraId="491CC526" w14:textId="690A2E16" w:rsidR="00A55CAC" w:rsidRPr="00FA271D" w:rsidDel="00E2587A" w:rsidRDefault="00A55CAC" w:rsidP="009C772F">
      <w:pPr>
        <w:pStyle w:val="BodyNormal"/>
        <w:rPr>
          <w:del w:id="10751" w:author="Author"/>
          <w:i/>
          <w:iCs/>
        </w:rPr>
      </w:pPr>
      <w:del w:id="10752" w:author="Author">
        <w:r w:rsidRPr="00FA271D" w:rsidDel="00E2587A">
          <w:delText>I wasn't smiling. I guess I looked suspicious. Nonetheless, I returned to my seat and fetched my iPad.</w:delText>
        </w:r>
      </w:del>
    </w:p>
    <w:p w14:paraId="6FC415F9" w14:textId="27846922" w:rsidR="00A55CAC" w:rsidRPr="00FA271D" w:rsidDel="00E2587A" w:rsidRDefault="00A55CAC" w:rsidP="009C772F">
      <w:pPr>
        <w:pStyle w:val="BodyNormal"/>
        <w:rPr>
          <w:del w:id="10753" w:author="Author"/>
          <w:i/>
          <w:iCs/>
        </w:rPr>
      </w:pPr>
      <w:del w:id="10754" w:author="Author">
        <w:r w:rsidRPr="00FA271D" w:rsidDel="00E2587A">
          <w:delText>"Tillie," Colby said, "Tell her."</w:delText>
        </w:r>
      </w:del>
    </w:p>
    <w:p w14:paraId="508BF0C2" w14:textId="21A55BCD" w:rsidR="00A55CAC" w:rsidRPr="00FA271D" w:rsidDel="00E2587A" w:rsidRDefault="00A55CAC" w:rsidP="009C772F">
      <w:pPr>
        <w:pStyle w:val="BodyNormal"/>
        <w:rPr>
          <w:del w:id="10755" w:author="Author"/>
          <w:i/>
          <w:iCs/>
        </w:rPr>
      </w:pPr>
      <w:del w:id="10756" w:author="Author">
        <w:r w:rsidRPr="00FA271D" w:rsidDel="00E2587A">
          <w:delText>She turned to me, eyes starting to water. "</w:delText>
        </w:r>
        <w:r w:rsidDel="00E2587A">
          <w:delText>Jane</w:delText>
        </w:r>
        <w:r w:rsidRPr="00FA271D" w:rsidDel="00E2587A">
          <w:delText>, when I was a sophomore at Ohio State, my roommates talked me into going to a fraternity party. I was reluctant, but it was a Saturday night, and I didn't want to be a spoilsport. I didn't get drunk, but I was a little tipsy. One of the frat boys struck up a conversation with me about contemporary music, said that he had a fabulous vinyl record collection in his room. I stupidly followed him up the stairs. Once in the bedroom, another boy came in, and they started pawing me, trying to kiss me. I resisted as best as I could, but there were two of them. Removing my clothes, they did the Devil's Triangle thing on me. After they left, I dressed and fled the house. I went to the campus police and told them what happened. The Columbus police got involved and took me to a clinic that had a rape kit. I picked out the two boys from a set of photographs of that fraternity's residents. The DNA matched, and the police arrested both boys. It went to a preliminary hearing where the boys claimed that it was consensual, produced a couple of witnesses who stated that I was acting like a slut at the party. Then the expensive lawyers moved in, promising that if a jury trial goes against me, I would lose my scholarship and be in their debt for the rest of my life. At that point, I gave up. I wanted to be a computer scientist, just like you. I am still ashamed of myself for not standing up and saying 'Hell, No' to those boys and their lawyers."</w:delText>
        </w:r>
      </w:del>
    </w:p>
    <w:p w14:paraId="23A033B2" w14:textId="46DBEEDE" w:rsidR="00A55CAC" w:rsidDel="00E2587A" w:rsidRDefault="00A55CAC" w:rsidP="009C772F">
      <w:pPr>
        <w:pStyle w:val="BodyNormal"/>
        <w:rPr>
          <w:del w:id="10757" w:author="Author"/>
        </w:rPr>
      </w:pPr>
      <w:del w:id="10758" w:author="Author">
        <w:r w:rsidRPr="00FA271D" w:rsidDel="00E2587A">
          <w:delText xml:space="preserve">"What happened to Tillie, </w:delText>
        </w:r>
        <w:r w:rsidDel="00E2587A">
          <w:delText>Jane</w:delText>
        </w:r>
        <w:r w:rsidRPr="00FA271D" w:rsidDel="00E2587A">
          <w:delText>," Colby said, "can never happen here at CASE. All employees get yearly training on sexual harassment protocols. What might be acceptable at a singles bar has no place in this building. You will be safe here, and if you're uncomfortable working here, we can set up a work-at-home situation for you with high-speed Internet service."</w:delText>
        </w:r>
      </w:del>
    </w:p>
    <w:p w14:paraId="7778A89A" w14:textId="7E679861" w:rsidR="0009758F" w:rsidRPr="00FA271D" w:rsidDel="00E2587A" w:rsidRDefault="0009758F" w:rsidP="009C772F">
      <w:pPr>
        <w:pStyle w:val="BodyNormal"/>
        <w:rPr>
          <w:del w:id="10759" w:author="Author"/>
        </w:rPr>
      </w:pPr>
    </w:p>
    <w:p w14:paraId="53EBF8BF" w14:textId="2E58EE7C" w:rsidR="00A55CAC" w:rsidRPr="009127A7" w:rsidDel="00E2587A" w:rsidRDefault="00A55CAC" w:rsidP="009C772F">
      <w:pPr>
        <w:pStyle w:val="BodyNormal"/>
        <w:rPr>
          <w:del w:id="10760" w:author="Author"/>
        </w:rPr>
      </w:pPr>
      <w:del w:id="10761" w:author="Author">
        <w:r w:rsidRPr="009127A7" w:rsidDel="00E2587A">
          <w:delText>"Are you offering me a job, Doctor Cottrel?"</w:delText>
        </w:r>
      </w:del>
    </w:p>
    <w:p w14:paraId="0B7F546A" w14:textId="24C1D454" w:rsidR="0009758F" w:rsidRPr="009E5CC2" w:rsidDel="00E2587A" w:rsidRDefault="0009758F" w:rsidP="009C772F">
      <w:pPr>
        <w:pStyle w:val="BodyNormal"/>
        <w:rPr>
          <w:del w:id="10762" w:author="Author"/>
        </w:rPr>
      </w:pPr>
    </w:p>
    <w:p w14:paraId="1EB2A35C" w14:textId="7AFFCF38" w:rsidR="00A55CAC" w:rsidRPr="00FA271D" w:rsidDel="00E2587A" w:rsidRDefault="00A55CAC" w:rsidP="009C772F">
      <w:pPr>
        <w:pStyle w:val="BodyNormal"/>
        <w:rPr>
          <w:del w:id="10763" w:author="Author"/>
          <w:i/>
          <w:iCs/>
        </w:rPr>
      </w:pPr>
      <w:del w:id="10764" w:author="Author">
        <w:r w:rsidRPr="00FA271D" w:rsidDel="00E2587A">
          <w:delText>"Yes, we are," Tilly interjected, "you're the brightest and most resourceful person we've seen coming through these doors."</w:delText>
        </w:r>
      </w:del>
    </w:p>
    <w:p w14:paraId="4631D072" w14:textId="0FFE8CF5" w:rsidR="00A55CAC" w:rsidDel="00E2587A" w:rsidRDefault="00A55CAC" w:rsidP="009C772F">
      <w:pPr>
        <w:pStyle w:val="BodyNormal"/>
        <w:rPr>
          <w:del w:id="10765" w:author="Author"/>
        </w:rPr>
      </w:pPr>
      <w:del w:id="10766" w:author="Author">
        <w:r w:rsidRPr="00FA271D" w:rsidDel="00E2587A">
          <w:delText>"</w:delText>
        </w:r>
        <w:r w:rsidDel="00E2587A">
          <w:delText>Jane</w:delText>
        </w:r>
        <w:r w:rsidRPr="00FA271D" w:rsidDel="00E2587A">
          <w:delText>, I'd like you to be a part of the CASE family on your terms. Tell us how you'd like this relationship to be?" Colby asked.</w:delText>
        </w:r>
      </w:del>
    </w:p>
    <w:p w14:paraId="6892947D" w14:textId="33723E04" w:rsidR="0009758F" w:rsidRPr="00FA271D" w:rsidDel="00E2587A" w:rsidRDefault="0009758F" w:rsidP="009C772F">
      <w:pPr>
        <w:pStyle w:val="BodyNormal"/>
        <w:rPr>
          <w:del w:id="10767" w:author="Author"/>
        </w:rPr>
      </w:pPr>
    </w:p>
    <w:p w14:paraId="00167EF5" w14:textId="052A4D18" w:rsidR="00A55CAC" w:rsidRPr="009127A7" w:rsidDel="00E2587A" w:rsidRDefault="00A55CAC" w:rsidP="009127A7">
      <w:pPr>
        <w:pStyle w:val="BodyNormal"/>
        <w:rPr>
          <w:del w:id="10768" w:author="Author"/>
        </w:rPr>
      </w:pPr>
      <w:del w:id="10769" w:author="Author">
        <w:r w:rsidRPr="009127A7" w:rsidDel="00E2587A">
          <w:delText>"May I work completely at home? I wish to stay in the shadows for a few years, learn my craft, expand my horizons. I could work with the staff using GabBot or something similar; I'd rather not use Skype. I could attend meetings as an invisible avatar, so to speak."</w:delText>
        </w:r>
      </w:del>
    </w:p>
    <w:p w14:paraId="69713F96" w14:textId="42DC456B" w:rsidR="0009758F" w:rsidRPr="00112A8E" w:rsidDel="00E2587A" w:rsidRDefault="0009758F" w:rsidP="009C772F">
      <w:pPr>
        <w:pStyle w:val="BodyNormal"/>
        <w:rPr>
          <w:del w:id="10770" w:author="Author"/>
        </w:rPr>
      </w:pPr>
    </w:p>
    <w:p w14:paraId="7A1132CD" w14:textId="19478504" w:rsidR="00A55CAC" w:rsidDel="00E2587A" w:rsidRDefault="00A55CAC" w:rsidP="009C772F">
      <w:pPr>
        <w:pStyle w:val="BodyNormal"/>
        <w:rPr>
          <w:del w:id="10771" w:author="Author"/>
        </w:rPr>
      </w:pPr>
      <w:del w:id="10772" w:author="Author">
        <w:r w:rsidRPr="00FA271D" w:rsidDel="00E2587A">
          <w:delText>"</w:delText>
        </w:r>
        <w:r w:rsidDel="00E2587A">
          <w:delText>Jane</w:delText>
        </w:r>
        <w:r w:rsidRPr="00FA271D" w:rsidDel="00E2587A">
          <w:delText>, we will have to meet face-to-face sometimes. How about meeting Tillie and me at our home, any time you like. It's on North Orchard, just a short walk from the North/Clybourne subway station."</w:delText>
        </w:r>
      </w:del>
    </w:p>
    <w:p w14:paraId="1D0AFB96" w14:textId="67C6AA97" w:rsidR="0009758F" w:rsidRPr="00FA271D" w:rsidDel="00E2587A" w:rsidRDefault="0009758F" w:rsidP="009C772F">
      <w:pPr>
        <w:pStyle w:val="BodyNormal"/>
        <w:rPr>
          <w:del w:id="10773" w:author="Author"/>
        </w:rPr>
      </w:pPr>
    </w:p>
    <w:p w14:paraId="00D6CC5A" w14:textId="27F42D5D" w:rsidR="00A55CAC" w:rsidRPr="009127A7" w:rsidDel="00E2587A" w:rsidRDefault="00A55CAC" w:rsidP="009C772F">
      <w:pPr>
        <w:pStyle w:val="BodyNormal"/>
        <w:rPr>
          <w:del w:id="10774" w:author="Author"/>
        </w:rPr>
      </w:pPr>
      <w:del w:id="10775" w:author="Author">
        <w:r w:rsidRPr="009127A7" w:rsidDel="00E2587A">
          <w:delText>"That would be fine</w:delText>
        </w:r>
        <w:r w:rsidR="00112A8E" w:rsidRPr="009127A7" w:rsidDel="00E2587A">
          <w:delText>.</w:delText>
        </w:r>
        <w:r w:rsidRPr="009127A7" w:rsidDel="00E2587A">
          <w:delText>"</w:delText>
        </w:r>
      </w:del>
    </w:p>
    <w:p w14:paraId="5FCE8E28" w14:textId="5D7D1D87" w:rsidR="0009758F" w:rsidRPr="00D70F48" w:rsidDel="00E2587A" w:rsidRDefault="0009758F" w:rsidP="009C772F">
      <w:pPr>
        <w:pStyle w:val="BodyNormal"/>
        <w:rPr>
          <w:del w:id="10776" w:author="Author"/>
        </w:rPr>
      </w:pPr>
    </w:p>
    <w:p w14:paraId="4B6A4CC5" w14:textId="0230BA0C" w:rsidR="00A55CAC" w:rsidDel="00E2587A" w:rsidRDefault="00A55CAC" w:rsidP="009C772F">
      <w:pPr>
        <w:pStyle w:val="BodyNormal"/>
        <w:rPr>
          <w:del w:id="10777" w:author="Author"/>
        </w:rPr>
      </w:pPr>
      <w:del w:id="10778" w:author="Author">
        <w:r w:rsidRPr="00FA271D" w:rsidDel="00E2587A">
          <w:delText xml:space="preserve">"Great, </w:delText>
        </w:r>
        <w:r w:rsidDel="00E2587A">
          <w:delText>Jane</w:delText>
        </w:r>
        <w:r w:rsidRPr="00FA271D" w:rsidDel="00E2587A">
          <w:delText>. Our HR guy is away. Tillie will take you to the Human Resources office and give you a quick drug test; we all take them, including Tillie and me. She'll get you all the brochures and other sign-up materials, pension, and medical insurance stuff. I'll be making up a</w:delText>
        </w:r>
        <w:r w:rsidR="00E101F3" w:rsidDel="00E2587A">
          <w:delText>n</w:delText>
        </w:r>
        <w:r w:rsidRPr="00FA271D" w:rsidDel="00E2587A">
          <w:delText xml:space="preserve"> </w:delText>
        </w:r>
        <w:r w:rsidR="00D24A47" w:rsidDel="00E2587A">
          <w:delText>exa</w:delText>
        </w:r>
        <w:r w:rsidRPr="00FA271D" w:rsidDel="00E2587A">
          <w:delText>byte thumb drive with a copy of our development system and a piece of a software development project that we are doing for you to dive into."</w:delText>
        </w:r>
      </w:del>
    </w:p>
    <w:p w14:paraId="423E9D18" w14:textId="225E1AE7" w:rsidR="00307427" w:rsidRPr="00FA271D" w:rsidDel="00E2587A" w:rsidRDefault="00307427" w:rsidP="009C772F">
      <w:pPr>
        <w:pStyle w:val="BodyNormal"/>
        <w:rPr>
          <w:del w:id="10779" w:author="Author"/>
        </w:rPr>
      </w:pPr>
    </w:p>
    <w:p w14:paraId="4810049F" w14:textId="60CDAFAB" w:rsidR="00A55CAC" w:rsidRPr="009127A7" w:rsidDel="00E2587A" w:rsidRDefault="00A55CAC" w:rsidP="009C772F">
      <w:pPr>
        <w:pStyle w:val="BodyNormal"/>
        <w:rPr>
          <w:del w:id="10780" w:author="Author"/>
        </w:rPr>
      </w:pPr>
      <w:del w:id="10781" w:author="Author">
        <w:r w:rsidRPr="009127A7" w:rsidDel="00E2587A">
          <w:delText>"May I ask about the salary you are contemplating?"</w:delText>
        </w:r>
      </w:del>
    </w:p>
    <w:p w14:paraId="43A67144" w14:textId="4DD9259C" w:rsidR="00307427" w:rsidRPr="00FA271D" w:rsidDel="00E2587A" w:rsidRDefault="00307427" w:rsidP="009C772F">
      <w:pPr>
        <w:pStyle w:val="BodyNormal"/>
        <w:rPr>
          <w:del w:id="10782" w:author="Author"/>
        </w:rPr>
      </w:pPr>
    </w:p>
    <w:p w14:paraId="298E3203" w14:textId="2164CEA0" w:rsidR="00A55CAC" w:rsidRPr="00FA271D" w:rsidDel="00E2587A" w:rsidRDefault="00A55CAC" w:rsidP="009C772F">
      <w:pPr>
        <w:pStyle w:val="BodyNormal"/>
        <w:rPr>
          <w:del w:id="10783" w:author="Author"/>
          <w:i/>
          <w:iCs/>
        </w:rPr>
      </w:pPr>
      <w:del w:id="10784" w:author="Author">
        <w:r w:rsidRPr="00FA271D" w:rsidDel="00E2587A">
          <w:delText>"Sure," Tillie said, "normally</w:delText>
        </w:r>
        <w:r w:rsidR="00D70F48" w:rsidDel="00E2587A">
          <w:delText>,</w:delText>
        </w:r>
        <w:r w:rsidRPr="00FA271D" w:rsidDel="00E2587A">
          <w:delText xml:space="preserve"> we start people with CS degrees at $105,000. Colby, I suggest a 6-month probation period at $70,000. After that, if </w:delText>
        </w:r>
        <w:r w:rsidR="00FE406C" w:rsidDel="00E2587A">
          <w:delText>you</w:delText>
        </w:r>
        <w:r w:rsidRPr="00FA271D" w:rsidDel="00E2587A">
          <w:delText xml:space="preserve"> do as well as we both think </w:delText>
        </w:r>
        <w:r w:rsidR="00FE406C" w:rsidDel="00E2587A">
          <w:delText>you</w:delText>
        </w:r>
        <w:r w:rsidRPr="00FA271D" w:rsidDel="00E2587A">
          <w:delText xml:space="preserve"> will do, then we boost the salary to $105,000."</w:delText>
        </w:r>
      </w:del>
    </w:p>
    <w:p w14:paraId="4F21664B" w14:textId="1CDEC99E" w:rsidR="00A55CAC" w:rsidDel="00E2587A" w:rsidRDefault="00A55CAC" w:rsidP="009C772F">
      <w:pPr>
        <w:pStyle w:val="BodyNormal"/>
        <w:rPr>
          <w:del w:id="10785" w:author="Author"/>
        </w:rPr>
      </w:pPr>
      <w:del w:id="10786" w:author="Author">
        <w:r w:rsidRPr="00FA271D" w:rsidDel="00E2587A">
          <w:delText xml:space="preserve">"I'm OK with that. </w:delText>
        </w:r>
        <w:r w:rsidDel="00E2587A">
          <w:delText>Jane</w:delText>
        </w:r>
        <w:r w:rsidRPr="00FA271D" w:rsidDel="00E2587A">
          <w:delText>, how about you?"</w:delText>
        </w:r>
        <w:r w:rsidR="00EC796C" w:rsidDel="00E2587A">
          <w:delText xml:space="preserve"> Colby said.</w:delText>
        </w:r>
      </w:del>
    </w:p>
    <w:p w14:paraId="6B28D497" w14:textId="29E985A5" w:rsidR="0009758F" w:rsidRPr="00FA271D" w:rsidDel="00E2587A" w:rsidRDefault="0009758F" w:rsidP="009C772F">
      <w:pPr>
        <w:pStyle w:val="BodyNormal"/>
        <w:rPr>
          <w:del w:id="10787" w:author="Author"/>
        </w:rPr>
      </w:pPr>
    </w:p>
    <w:p w14:paraId="4F5E36D8" w14:textId="6D580F05" w:rsidR="00A55CAC" w:rsidRPr="009127A7" w:rsidDel="00E2587A" w:rsidRDefault="00A55CAC" w:rsidP="009127A7">
      <w:pPr>
        <w:pStyle w:val="BodyNormal"/>
        <w:rPr>
          <w:del w:id="10788" w:author="Author"/>
        </w:rPr>
      </w:pPr>
      <w:del w:id="10789" w:author="Author">
        <w:r w:rsidRPr="009127A7" w:rsidDel="00E2587A">
          <w:delText>"I am more than pleased by your generous offer. I won't let you down, Doctors Colby and Tillie Cottrel."</w:delText>
        </w:r>
      </w:del>
    </w:p>
    <w:p w14:paraId="3159E626" w14:textId="66452EE5" w:rsidR="0009758F" w:rsidRPr="009C66BE" w:rsidDel="00E2587A" w:rsidRDefault="0009758F" w:rsidP="009C772F">
      <w:pPr>
        <w:pStyle w:val="BodyNormal"/>
        <w:rPr>
          <w:del w:id="10790" w:author="Author"/>
        </w:rPr>
      </w:pPr>
    </w:p>
    <w:p w14:paraId="00E19148" w14:textId="41517CC8" w:rsidR="008558E5" w:rsidDel="00E2587A" w:rsidRDefault="00A55CAC" w:rsidP="009C772F">
      <w:pPr>
        <w:pStyle w:val="BodyNormal"/>
        <w:rPr>
          <w:del w:id="10791" w:author="Author"/>
        </w:rPr>
      </w:pPr>
      <w:del w:id="10792" w:author="Author">
        <w:r w:rsidRPr="00FA271D" w:rsidDel="00E2587A">
          <w:delText>The rest of the afternoon, I filled out forms, giving my bank details for auto-deposit</w:delText>
        </w:r>
        <w:r w:rsidR="009C66BE" w:rsidDel="00E2587A">
          <w:delText>.</w:delText>
        </w:r>
        <w:r w:rsidRPr="00FA271D" w:rsidDel="00E2587A">
          <w:delText xml:space="preserve"> Colby spent a couple of hours with me going over their software development system and the project he wanted me to join. I went home with my canvas bag full of stuff and my head full of hope. It was one of the best days of my life.</w:delText>
        </w:r>
      </w:del>
    </w:p>
    <w:p w14:paraId="554412F7" w14:textId="6E2CCB3C" w:rsidR="008558E5" w:rsidDel="00E2587A" w:rsidRDefault="008558E5" w:rsidP="009C772F">
      <w:pPr>
        <w:pStyle w:val="BodyNormal"/>
        <w:rPr>
          <w:del w:id="10793" w:author="Author"/>
        </w:rPr>
      </w:pPr>
    </w:p>
    <w:p w14:paraId="7C494E0B" w14:textId="477DC10C" w:rsidR="008558E5" w:rsidDel="00E2587A" w:rsidRDefault="008558E5" w:rsidP="009C772F">
      <w:pPr>
        <w:pStyle w:val="BodyNormal"/>
        <w:rPr>
          <w:del w:id="10794" w:author="Author"/>
        </w:rPr>
        <w:sectPr w:rsidR="008558E5" w:rsidDel="00E2587A" w:rsidSect="003135B1">
          <w:pgSz w:w="8640" w:h="12960" w:code="1"/>
          <w:pgMar w:top="720" w:right="720" w:bottom="720" w:left="720" w:header="720" w:footer="720" w:gutter="720"/>
          <w:cols w:space="720"/>
          <w:titlePg/>
          <w:docGrid w:linePitch="360"/>
        </w:sectPr>
      </w:pPr>
    </w:p>
    <w:p w14:paraId="27B28148" w14:textId="1E4059D4" w:rsidR="00306466" w:rsidRPr="004376FE" w:rsidDel="00E2587A" w:rsidRDefault="00306466" w:rsidP="00306466">
      <w:pPr>
        <w:pStyle w:val="ChapterNumber"/>
        <w:rPr>
          <w:del w:id="10795" w:author="Author"/>
        </w:rPr>
      </w:pPr>
      <w:bookmarkStart w:id="10796" w:name="_Toc30055676"/>
      <w:del w:id="10797" w:author="Author">
        <w:r w:rsidRPr="004376FE" w:rsidDel="00E2587A">
          <w:delText>CHAPTER</w:delText>
        </w:r>
        <w:r w:rsidDel="00E2587A">
          <w:delText xml:space="preserve"> </w:delText>
        </w:r>
        <w:r w:rsidR="00023BD9" w:rsidDel="00E2587A">
          <w:delText>XXX</w:delText>
        </w:r>
      </w:del>
    </w:p>
    <w:p w14:paraId="16C5653D" w14:textId="329FDC9D" w:rsidR="00A55CAC" w:rsidRPr="00FA271D" w:rsidDel="00E2587A" w:rsidRDefault="00A55CAC" w:rsidP="00A55CAC">
      <w:pPr>
        <w:pStyle w:val="ChapterTitle"/>
        <w:rPr>
          <w:del w:id="10798" w:author="Author"/>
        </w:rPr>
      </w:pPr>
      <w:del w:id="10799" w:author="Author">
        <w:r w:rsidRPr="00FA271D" w:rsidDel="00E2587A">
          <w:delText xml:space="preserve">The </w:delText>
        </w:r>
        <w:r w:rsidDel="00E2587A">
          <w:delText>Angel</w:delText>
        </w:r>
        <w:r w:rsidRPr="00FA271D" w:rsidDel="00E2587A">
          <w:delText>’s Job</w:delText>
        </w:r>
        <w:bookmarkEnd w:id="10796"/>
      </w:del>
    </w:p>
    <w:p w14:paraId="2DC991DA" w14:textId="78F1AC01" w:rsidR="00A55CAC" w:rsidRPr="00FA271D" w:rsidDel="00E2587A" w:rsidRDefault="00A55CAC" w:rsidP="00A55CAC">
      <w:pPr>
        <w:pStyle w:val="ASubheadLevel1"/>
        <w:rPr>
          <w:del w:id="10800" w:author="Author"/>
        </w:rPr>
      </w:pPr>
      <w:bookmarkStart w:id="10801" w:name="_Toc30055677"/>
      <w:del w:id="10802" w:author="Author">
        <w:r w:rsidRPr="00FA271D" w:rsidDel="00E2587A">
          <w:delText>Working Life</w:delText>
        </w:r>
        <w:bookmarkEnd w:id="10801"/>
      </w:del>
    </w:p>
    <w:p w14:paraId="28ED36FB" w14:textId="656560C5" w:rsidR="00A55CAC" w:rsidRPr="00FA271D" w:rsidDel="00E2587A" w:rsidRDefault="00A55CAC" w:rsidP="009C772F">
      <w:pPr>
        <w:pStyle w:val="BodyNormal"/>
        <w:rPr>
          <w:del w:id="10803" w:author="Author"/>
          <w:i/>
          <w:iCs/>
        </w:rPr>
      </w:pPr>
      <w:bookmarkStart w:id="10804" w:name="Working_Life"/>
      <w:bookmarkEnd w:id="10804"/>
      <w:del w:id="10805" w:author="Author">
        <w:r w:rsidRPr="00FA271D" w:rsidDel="00E2587A">
          <w:delText xml:space="preserve">I plunged myself into my work. In a short time, I became the most productive employee in Chicago Advanced Software Engineering's history. </w:delText>
        </w:r>
        <w:r w:rsidR="00AE4CFB" w:rsidDel="00E2587A">
          <w:delText>After f</w:delText>
        </w:r>
        <w:r w:rsidRPr="00FA271D" w:rsidDel="00E2587A">
          <w:delText xml:space="preserve">inishing Colby and Tillie's assignments in record time, they started getting me involved in troubleshooting other employee's work. Using only a chat application to communicate, I had a natural knack for bug hunting, especially in real-time microprocessor applications. CASE employees would contact me at all hours, asking for help with a bit of code that would "fail when I do this."  I quickly became Colby and Tilly Cottrel's most valued employee, and they paid me for it. Most of the other employees knew me as the mysterious </w:delText>
        </w:r>
        <w:r w:rsidDel="00E2587A">
          <w:delText>Jane</w:delText>
        </w:r>
        <w:r w:rsidRPr="00FA271D" w:rsidDel="00E2587A">
          <w:delText xml:space="preserve"> working from home and willingly used my expertise on their coding efforts. I eventually got to know all of them, not personally</w:delText>
        </w:r>
        <w:r w:rsidR="00356D21" w:rsidDel="00E2587A">
          <w:delText>,</w:delText>
        </w:r>
        <w:r w:rsidRPr="00FA271D" w:rsidDel="00E2587A">
          <w:delText xml:space="preserve"> mind you</w:delText>
        </w:r>
        <w:r w:rsidR="00356D21" w:rsidDel="00E2587A">
          <w:delText>.</w:delText>
        </w:r>
        <w:r w:rsidRPr="00FA271D" w:rsidDel="00E2587A">
          <w:delText xml:space="preserve"> </w:delText>
        </w:r>
        <w:r w:rsidR="00356D21" w:rsidDel="00E2587A">
          <w:delText>B</w:delText>
        </w:r>
        <w:r w:rsidRPr="00FA271D" w:rsidDel="00E2587A">
          <w:delText xml:space="preserve">ut I had their employee photographs on my home rig even though there was no photograph of me on the CASE system. </w:delText>
        </w:r>
      </w:del>
    </w:p>
    <w:p w14:paraId="2F630C68" w14:textId="37C3C17A" w:rsidR="00A55CAC" w:rsidRPr="00FA271D" w:rsidDel="00E2587A" w:rsidRDefault="00A55CAC" w:rsidP="009C772F">
      <w:pPr>
        <w:pStyle w:val="BodyNormal"/>
        <w:rPr>
          <w:del w:id="10806" w:author="Author"/>
          <w:i/>
          <w:iCs/>
        </w:rPr>
      </w:pPr>
      <w:del w:id="10807" w:author="Author">
        <w:r w:rsidRPr="00FA271D" w:rsidDel="00E2587A">
          <w:delText xml:space="preserve">In 2035, almost all </w:delText>
        </w:r>
        <w:r w:rsidR="00AD5891" w:rsidDel="00E2587A">
          <w:delText xml:space="preserve">Western </w:delText>
        </w:r>
        <w:r w:rsidRPr="00FA271D" w:rsidDel="00E2587A">
          <w:delText>computer devices used a design by the UK firm ARM</w:delText>
        </w:r>
        <w:r w:rsidR="00AD5891" w:rsidDel="00E2587A">
          <w:delText>.</w:delText>
        </w:r>
        <w:r w:rsidRPr="00FA271D" w:rsidDel="00E2587A">
          <w:delText xml:space="preserve"> </w:delText>
        </w:r>
        <w:r w:rsidR="005E47CD" w:rsidDel="00E2587A">
          <w:delText>Arm</w:delText>
        </w:r>
        <w:r w:rsidRPr="00FA271D" w:rsidDel="00E2587A">
          <w:delText xml:space="preserve"> licenses their processor designs to the dwindling number of chip manufacturers. A similar Chinese processor, the Great Leap chipset, never caught on in the west due to China’s penchant for secrecy. Oh sure, Intel continued to push their computer architecture evolved from 1990s technology</w:delText>
        </w:r>
        <w:r w:rsidR="005E47CD" w:rsidDel="00E2587A">
          <w:delText>. Still,</w:delText>
        </w:r>
        <w:r w:rsidRPr="00FA271D" w:rsidDel="00E2587A">
          <w:delText xml:space="preserve"> almost all Internet routers, servers, and supercomputers used the ARM systems as their foundation. I knew the ARM instruction set by heart and all the pitfalls that it offers in terms of reliability and security. </w:delText>
        </w:r>
      </w:del>
    </w:p>
    <w:p w14:paraId="05DFC7BA" w14:textId="3AF588F6" w:rsidR="00A55CAC" w:rsidRPr="00FA271D" w:rsidDel="00E2587A" w:rsidRDefault="00A55CAC" w:rsidP="009C772F">
      <w:pPr>
        <w:pStyle w:val="BodyNormal"/>
        <w:rPr>
          <w:del w:id="10808" w:author="Author"/>
          <w:i/>
          <w:iCs/>
        </w:rPr>
      </w:pPr>
      <w:del w:id="10809" w:author="Author">
        <w:r w:rsidRPr="00FA271D" w:rsidDel="00E2587A">
          <w:delText xml:space="preserve">Of course, my interest in the ARM computer architecture gravitated towards </w:delText>
        </w:r>
        <w:r w:rsidR="005E47CD" w:rsidDel="00E2587A">
          <w:delText>exploiting</w:delText>
        </w:r>
        <w:r w:rsidRPr="00FA271D" w:rsidDel="00E2587A">
          <w:delText xml:space="preserve"> weaknesses in the design to allow me to penetrate the innards of an operating system, like Linux or Windows, or any application using popular languages like C++ and Python. These microprocessor chips, with over 5 billion transistors on the silicon wafer, had a critical weakness. </w:delText>
        </w:r>
        <w:r w:rsidR="000556FA" w:rsidDel="00E2587A">
          <w:delText>These devices</w:delText>
        </w:r>
        <w:r w:rsidRPr="00FA271D" w:rsidDel="00E2587A">
          <w:delText xml:space="preserve"> have multiple central processing units (CPU) onboard with on-chip cache memory</w:delText>
        </w:r>
        <w:r w:rsidR="000556FA" w:rsidDel="00E2587A">
          <w:delText>.</w:delText>
        </w:r>
        <w:r w:rsidRPr="00FA271D" w:rsidDel="00E2587A">
          <w:delText xml:space="preserve"> </w:delText>
        </w:r>
        <w:r w:rsidR="001044D7" w:rsidDel="00E2587A">
          <w:delText>T</w:delText>
        </w:r>
        <w:r w:rsidRPr="00FA271D" w:rsidDel="00E2587A">
          <w:delText xml:space="preserve">he various CPUs </w:delText>
        </w:r>
        <w:r w:rsidR="00367AE2" w:rsidDel="00E2587A">
          <w:delText xml:space="preserve">are </w:delText>
        </w:r>
        <w:r w:rsidRPr="00FA271D" w:rsidDel="00E2587A">
          <w:delText xml:space="preserve">connected to a much larger memory on the main circuit board. The </w:delText>
        </w:r>
        <w:r w:rsidR="001044D7" w:rsidDel="00E2587A">
          <w:delText xml:space="preserve">Linux </w:delText>
        </w:r>
        <w:r w:rsidRPr="00FA271D" w:rsidDel="00E2587A">
          <w:delText xml:space="preserve">operating system tried to keep all the instructions that it thinks the running program thread will need within the high-speed on-chip cache memory.  </w:delText>
        </w:r>
        <w:r w:rsidR="00526452" w:rsidDel="00E2587A">
          <w:delText xml:space="preserve">A </w:delText>
        </w:r>
        <w:r w:rsidRPr="00FA271D" w:rsidDel="00E2587A">
          <w:delText>branch instruction might jump to code that is not in the on-chip cache</w:delText>
        </w:r>
        <w:r w:rsidR="00917293" w:rsidDel="00E2587A">
          <w:delText>.</w:delText>
        </w:r>
        <w:r w:rsidRPr="00FA271D" w:rsidDel="00E2587A">
          <w:delText xml:space="preserve"> </w:delText>
        </w:r>
        <w:r w:rsidR="00917293" w:rsidDel="00E2587A">
          <w:delText>In that case,</w:delText>
        </w:r>
        <w:r w:rsidRPr="00FA271D" w:rsidDel="00E2587A">
          <w:delText xml:space="preserve"> the cache must be updated by reading instructions from the main memory, which is much slower.</w:delText>
        </w:r>
      </w:del>
    </w:p>
    <w:p w14:paraId="74FDEB28" w14:textId="4E88587D" w:rsidR="00A55CAC" w:rsidRPr="00FA271D" w:rsidDel="00E2587A" w:rsidRDefault="00A55CAC" w:rsidP="009C772F">
      <w:pPr>
        <w:pStyle w:val="BodyNormal"/>
        <w:rPr>
          <w:del w:id="10810" w:author="Author"/>
          <w:i/>
          <w:iCs/>
        </w:rPr>
      </w:pPr>
      <w:del w:id="10811" w:author="Author">
        <w:r w:rsidRPr="00FA271D" w:rsidDel="00E2587A">
          <w:delText>The cache and the hardware branch prediction algorithms have always been the Achilles heel of modern computer</w:delText>
        </w:r>
        <w:r w:rsidR="00A60CB0" w:rsidDel="00E2587A">
          <w:delText>s</w:delText>
        </w:r>
        <w:r w:rsidRPr="00FA271D" w:rsidDel="00E2587A">
          <w:delText>. The Spectre Variants, Meltdown, and Foreshadow exploits exposed these vulnerabilities</w:delText>
        </w:r>
        <w:r w:rsidR="00526452" w:rsidDel="00E2587A">
          <w:delText>.</w:delText>
        </w:r>
        <w:r w:rsidRPr="00FA271D" w:rsidDel="00E2587A">
          <w:delText xml:space="preserve"> </w:delText>
        </w:r>
        <w:r w:rsidR="00865BD9" w:rsidDel="00E2587A">
          <w:delText>S</w:delText>
        </w:r>
        <w:r w:rsidRPr="00FA271D" w:rsidDel="00E2587A">
          <w:delText>uccessive attempts to evade such attacks have only given birth to more sophisticated intrusions.</w:delText>
        </w:r>
      </w:del>
    </w:p>
    <w:p w14:paraId="61630CB4" w14:textId="51F3EBF0" w:rsidR="0034141B" w:rsidDel="00E2587A" w:rsidRDefault="00A55CAC" w:rsidP="009C772F">
      <w:pPr>
        <w:pStyle w:val="BodyNormal"/>
        <w:rPr>
          <w:del w:id="10812" w:author="Author"/>
        </w:rPr>
      </w:pPr>
      <w:del w:id="10813" w:author="Author">
        <w:r w:rsidRPr="00FA271D" w:rsidDel="00E2587A">
          <w:delText xml:space="preserve">I taught myself how to implement software </w:delText>
        </w:r>
        <w:r w:rsidR="002601D5" w:rsidDel="00E2587A">
          <w:delText>exploits</w:delText>
        </w:r>
        <w:r w:rsidRPr="00FA271D" w:rsidDel="00E2587A">
          <w:delText xml:space="preserve"> that trick the computer into allowing me to execute bits of code in "executive mode." </w:delText>
        </w:r>
        <w:r w:rsidR="002F74AA" w:rsidDel="00E2587A">
          <w:delText>In executive mode</w:delText>
        </w:r>
        <w:r w:rsidR="00AF2CEE" w:rsidDel="00E2587A">
          <w:delText xml:space="preserve">, I could force the computer to do </w:delText>
        </w:r>
        <w:r w:rsidR="002F74AA" w:rsidDel="00E2587A">
          <w:delText>anything</w:delText>
        </w:r>
        <w:r w:rsidR="00AF2CEE" w:rsidDel="00E2587A">
          <w:delText xml:space="preserve"> I wanted.</w:delText>
        </w:r>
      </w:del>
    </w:p>
    <w:p w14:paraId="4C334D66" w14:textId="3BB231AF" w:rsidR="00A55CAC" w:rsidRPr="00FA271D" w:rsidDel="00E2587A" w:rsidRDefault="00A55CAC" w:rsidP="009C772F">
      <w:pPr>
        <w:pStyle w:val="BodyNormal"/>
        <w:rPr>
          <w:del w:id="10814" w:author="Author"/>
          <w:i/>
          <w:iCs/>
        </w:rPr>
      </w:pPr>
      <w:del w:id="10815" w:author="Author">
        <w:r w:rsidRPr="00FA271D" w:rsidDel="00E2587A">
          <w:delText>I practiced first on Colby and Tilly's company computer, never using it to do any harm</w:delText>
        </w:r>
        <w:r w:rsidR="002237DB" w:rsidDel="00E2587A">
          <w:delText>. I</w:delText>
        </w:r>
        <w:r w:rsidRPr="00FA271D" w:rsidDel="00E2587A">
          <w:delText>t was just practice. Then I graduated to Internet routers, servers, and cable modems. All these devices used the ARM computer architecture. I could get into these devices, plant myself secretly in their operating code, and monitor any Internet message running through these systems.</w:delText>
        </w:r>
      </w:del>
    </w:p>
    <w:p w14:paraId="672D233C" w14:textId="283005DB" w:rsidR="00A55CAC" w:rsidRPr="00FA271D" w:rsidDel="00E2587A" w:rsidRDefault="00A55CAC" w:rsidP="009C772F">
      <w:pPr>
        <w:pStyle w:val="BodyNormal"/>
        <w:rPr>
          <w:del w:id="10816" w:author="Author"/>
          <w:i/>
          <w:iCs/>
        </w:rPr>
      </w:pPr>
      <w:del w:id="10817" w:author="Author">
        <w:r w:rsidRPr="00FA271D" w:rsidDel="00E2587A">
          <w:delText xml:space="preserve">The Cottrels became my only friends; they </w:delText>
        </w:r>
        <w:r w:rsidR="002237DB" w:rsidDel="00E2587A">
          <w:delText>often invited me to their modest home</w:delText>
        </w:r>
        <w:r w:rsidRPr="00FA271D" w:rsidDel="00E2587A">
          <w:delText xml:space="preserve"> to go over problems with big software jobs or potential business they were seeking. These visits always included dinner, and Tilly was an enthusiastic cook, a specialist in Italian and French cuisine. They were patient with me, waiting with anticipation as I typed a response to a question. I worked hard to make sure my answers were persuasive and memorable.</w:delText>
        </w:r>
      </w:del>
    </w:p>
    <w:p w14:paraId="49ADA530" w14:textId="27DC5033" w:rsidR="00A55CAC" w:rsidRPr="00FA271D" w:rsidDel="00E2587A" w:rsidRDefault="00A55CAC" w:rsidP="009C772F">
      <w:pPr>
        <w:pStyle w:val="BodyNormal"/>
        <w:rPr>
          <w:del w:id="10818" w:author="Author"/>
          <w:i/>
          <w:iCs/>
        </w:rPr>
      </w:pPr>
      <w:del w:id="10819" w:author="Author">
        <w:r w:rsidRPr="00FA271D" w:rsidDel="00E2587A">
          <w:delText>They started taking me on client visits, usually to evaluate a proposed software development job. I had saved enough money to buy a couple of business suits and accessories. Customers were fascinated by Tilly and me. Tilly was a beautiful executive with a countenance that commanded respect. I was a mystery to them, an enigmatic silent partner that was continually typing on a large tablet computer, sharing my observations with the Cottrels, and saying not a word. The Cottrels would simply say that "</w:delText>
        </w:r>
        <w:r w:rsidDel="00E2587A">
          <w:delText>Jane</w:delText>
        </w:r>
        <w:r w:rsidRPr="00FA271D" w:rsidDel="00E2587A">
          <w:delText xml:space="preserve"> is our best programmer but is mute. She is here to advise us." Occasionally, I'd use the text-to-speech app to ask a question or make an observation. When one of the male clients would inquire about my marital status, Tilly would deftly change the subject and get me out of the building unscathed.</w:delText>
        </w:r>
      </w:del>
    </w:p>
    <w:p w14:paraId="25A70DF6" w14:textId="66470F9F" w:rsidR="00A55CAC" w:rsidRPr="00FA271D" w:rsidDel="00E2587A" w:rsidRDefault="00A55CAC" w:rsidP="009C772F">
      <w:pPr>
        <w:pStyle w:val="BodyNormal"/>
        <w:rPr>
          <w:del w:id="10820" w:author="Author"/>
          <w:i/>
          <w:iCs/>
        </w:rPr>
      </w:pPr>
      <w:del w:id="10821" w:author="Author">
        <w:r w:rsidRPr="00FA271D" w:rsidDel="00E2587A">
          <w:delText>When I was 21 years old, the Cottrels were approached by Dr. Lewis Morton of Chicago Digital Consultants</w:delText>
        </w:r>
      </w:del>
      <w:ins w:id="10822" w:author="Author">
        <w:del w:id="10823" w:author="Author">
          <w:r w:rsidR="00B46029" w:rsidDel="00E2587A">
            <w:delText xml:space="preserve">Chicago Cyber Engineering </w:delText>
          </w:r>
        </w:del>
      </w:ins>
      <w:del w:id="10824" w:author="Author">
        <w:r w:rsidRPr="00FA271D" w:rsidDel="00E2587A">
          <w:delText xml:space="preserve"> (CDC</w:delText>
        </w:r>
      </w:del>
      <w:ins w:id="10825" w:author="Author">
        <w:del w:id="10826" w:author="Author">
          <w:r w:rsidR="00191725" w:rsidDel="00E2587A">
            <w:delText>CCE</w:delText>
          </w:r>
        </w:del>
      </w:ins>
      <w:del w:id="10827" w:author="Author">
        <w:r w:rsidRPr="00FA271D" w:rsidDel="00E2587A">
          <w:delText>) about possibly taking some overflow work. We had competed against them on several jobs, underbidding them on some smaller projects. However, they always won the bigger jobs since CDC</w:delText>
        </w:r>
      </w:del>
      <w:ins w:id="10828" w:author="Author">
        <w:del w:id="10829" w:author="Author">
          <w:r w:rsidR="00191725" w:rsidDel="00E2587A">
            <w:delText>CCE</w:delText>
          </w:r>
        </w:del>
      </w:ins>
      <w:del w:id="10830" w:author="Author">
        <w:r w:rsidRPr="00FA271D" w:rsidDel="00E2587A">
          <w:delText xml:space="preserve"> had a reputation, and we were the upstarts. Tilly was reluctant to get involved with them, but Colby insisted that we at least take the 11 a.m. meeting, maybe get a look at their operation.</w:delText>
        </w:r>
      </w:del>
    </w:p>
    <w:p w14:paraId="14CF62F2" w14:textId="7D807866" w:rsidR="00A55CAC" w:rsidRPr="00FA271D" w:rsidDel="00E2587A" w:rsidRDefault="00A55CAC" w:rsidP="009C772F">
      <w:pPr>
        <w:pStyle w:val="BodyNormal"/>
        <w:rPr>
          <w:del w:id="10831" w:author="Author"/>
          <w:i/>
          <w:iCs/>
        </w:rPr>
      </w:pPr>
      <w:del w:id="10832" w:author="Author">
        <w:r w:rsidRPr="00FA271D" w:rsidDel="00E2587A">
          <w:delText>Chicago Digital Consultants</w:delText>
        </w:r>
      </w:del>
      <w:ins w:id="10833" w:author="Author">
        <w:del w:id="10834" w:author="Author">
          <w:r w:rsidR="00B46029" w:rsidDel="00E2587A">
            <w:delText xml:space="preserve">Chicago Cyber Engineering </w:delText>
          </w:r>
        </w:del>
      </w:ins>
      <w:del w:id="10835" w:author="Author">
        <w:r w:rsidRPr="00FA271D" w:rsidDel="00E2587A">
          <w:delText xml:space="preserve"> was in Hines, eleven miles away from the Cottrel's home. That morning I brought my A-game: a gray business suit, white embroidered blouse, and stylish flats for shoes. I had taught myself how to apply makeup, but I was careful not to upstage Tilly, my boss. Taking the Red line to their home, we set out at 10 a.m. towards the CDC</w:delText>
        </w:r>
      </w:del>
      <w:ins w:id="10836" w:author="Author">
        <w:del w:id="10837" w:author="Author">
          <w:r w:rsidR="00191725" w:rsidDel="00E2587A">
            <w:delText>CCE</w:delText>
          </w:r>
        </w:del>
      </w:ins>
      <w:del w:id="10838" w:author="Author">
        <w:r w:rsidRPr="00FA271D" w:rsidDel="00E2587A">
          <w:delText xml:space="preserve"> complex at South 17th Avenue and West 19th Street in Hines. </w:delText>
        </w:r>
      </w:del>
    </w:p>
    <w:p w14:paraId="7313A9D0" w14:textId="2B715E6D" w:rsidR="00A55CAC" w:rsidRPr="00FA271D" w:rsidDel="00E2587A" w:rsidRDefault="00A55CAC" w:rsidP="009C772F">
      <w:pPr>
        <w:pStyle w:val="BodyNormal"/>
        <w:rPr>
          <w:del w:id="10839" w:author="Author"/>
          <w:i/>
          <w:iCs/>
        </w:rPr>
      </w:pPr>
      <w:del w:id="10840" w:author="Author">
        <w:r w:rsidRPr="00FA271D" w:rsidDel="00E2587A">
          <w:delText>The site was originally a suburban shopping plaza with various businesses like auto parts, buffet restaurant</w:delText>
        </w:r>
        <w:r w:rsidR="00A905E1" w:rsidDel="00E2587A">
          <w:delText>s</w:delText>
        </w:r>
        <w:r w:rsidRPr="00FA271D" w:rsidDel="00E2587A">
          <w:delText xml:space="preserve">, and whatnot. The Amazon effect was in play in this locale; all these businesses went bust, and the investors snapped up the 5-acre plot for a song. Bulldozing everything, they started over. </w:delText>
        </w:r>
        <w:r w:rsidR="00A905E1" w:rsidDel="00E2587A">
          <w:delText>T</w:delText>
        </w:r>
        <w:r w:rsidRPr="00FA271D" w:rsidDel="00E2587A">
          <w:delText>he center was a modern, seven-story office building, sides clad in glass, using the latest liquid crystal shading systems. The north side was a fenced-in garden, beautifully landscaped with picnic tables for the lunch or coffee break crowds. The south side was a spacious parking lot, with quite a few spots labeled 'visitors.' The Cottrel's Tesla pulled up at the entrance, and we got out, with Colby commanding it to find a parking place. I watched their Tesla find a visitor's spot in just seconds and slip right in.</w:delText>
        </w:r>
      </w:del>
    </w:p>
    <w:p w14:paraId="546690D7" w14:textId="6FB4757C" w:rsidR="00A55CAC" w:rsidRPr="00FA271D" w:rsidDel="00E2587A" w:rsidRDefault="00A55CAC" w:rsidP="009C772F">
      <w:pPr>
        <w:pStyle w:val="BodyNormal"/>
        <w:rPr>
          <w:del w:id="10841" w:author="Author"/>
          <w:i/>
          <w:iCs/>
        </w:rPr>
      </w:pPr>
      <w:del w:id="10842" w:author="Author">
        <w:r w:rsidRPr="00FA271D" w:rsidDel="00E2587A">
          <w:delText xml:space="preserve">Going through the double glass doors, two security guards directed us through a walk-through metal detector. </w:delText>
        </w:r>
        <w:r w:rsidR="009E205C" w:rsidDel="00E2587A">
          <w:delText>L</w:delText>
        </w:r>
        <w:r w:rsidRPr="00FA271D" w:rsidDel="00E2587A">
          <w:delText>ike the airport, they forced us to empty our pockets and run our bags through an X-ray machine. The guards gave each of us a visitor's badge and informed us that these badges require an escort to be in the facility. This level of scrutiny seemed excessive to me. Colby went up to the reception desk and identified us. Coming back, he told us that Dr. Morton was running thirty minutes late, and we were to stay put until somebody came for us. I looked around the reception area and was amazed at the money spent decorating it; there was modern art everywhere and a dazzling water fountain in the center with surrounding benches for visitors to sit and chat. The reception area was busy, with people entering and leaving all the time. This operation was, as Colby and Tilly had suspected, a first-class software house.</w:delText>
        </w:r>
      </w:del>
    </w:p>
    <w:p w14:paraId="7DCF60BE" w14:textId="3247FC65" w:rsidR="00A55CAC" w:rsidRPr="00FA271D" w:rsidDel="00E2587A" w:rsidRDefault="00A55CAC" w:rsidP="009C772F">
      <w:pPr>
        <w:pStyle w:val="BodyNormal"/>
        <w:rPr>
          <w:del w:id="10843" w:author="Author"/>
          <w:i/>
          <w:iCs/>
        </w:rPr>
      </w:pPr>
      <w:del w:id="10844" w:author="Author">
        <w:r w:rsidRPr="00FA271D" w:rsidDel="00E2587A">
          <w:delText>Then it happened. A man got out of a Mercedes electric in the entrance and came through the doors. The guards didn't even bother to check his briefcase or business suit. They just said: "Good morning, Mr. Kartallozi. Go right on through."</w:delText>
        </w:r>
      </w:del>
    </w:p>
    <w:p w14:paraId="17BF54A8" w14:textId="114DD9C2" w:rsidR="00A55CAC" w:rsidRPr="00FA271D" w:rsidDel="00E2587A" w:rsidRDefault="00A55CAC" w:rsidP="009C772F">
      <w:pPr>
        <w:pStyle w:val="BodyNormal"/>
        <w:rPr>
          <w:del w:id="10845" w:author="Author"/>
          <w:i/>
          <w:iCs/>
        </w:rPr>
      </w:pPr>
      <w:del w:id="10846" w:author="Author">
        <w:r w:rsidRPr="00FA271D" w:rsidDel="00E2587A">
          <w:delText>It was him, the man who abducted me, raped me, held me down while Imer Bisha mutilated me. A gripping feeling of fear hit me like a flash flood. I gasped and turned my face away from him as he passed by on his way to the elevator. I started shivering, my eyes watered.</w:delText>
        </w:r>
      </w:del>
    </w:p>
    <w:p w14:paraId="221F7FC8" w14:textId="6841B592" w:rsidR="00A55CAC" w:rsidRPr="00FA271D" w:rsidDel="00E2587A" w:rsidRDefault="00A55CAC" w:rsidP="009C772F">
      <w:pPr>
        <w:pStyle w:val="BodyNormal"/>
        <w:rPr>
          <w:del w:id="10847" w:author="Author"/>
          <w:i/>
          <w:iCs/>
        </w:rPr>
      </w:pPr>
      <w:del w:id="10848" w:author="Author">
        <w:r w:rsidRPr="00FA271D" w:rsidDel="00E2587A">
          <w:delText>Tilly noticed it first. Touching my arm, she asked: "</w:delText>
        </w:r>
        <w:r w:rsidDel="00E2587A">
          <w:delText>Jane</w:delText>
        </w:r>
        <w:r w:rsidRPr="00FA271D" w:rsidDel="00E2587A">
          <w:delText>, do you know that man?"</w:delText>
        </w:r>
      </w:del>
    </w:p>
    <w:p w14:paraId="2D75F1D3" w14:textId="31E527A4" w:rsidR="00A55CAC" w:rsidRPr="00FA271D" w:rsidDel="00E2587A" w:rsidRDefault="00A55CAC" w:rsidP="009C772F">
      <w:pPr>
        <w:pStyle w:val="BodyNormal"/>
        <w:rPr>
          <w:del w:id="10849" w:author="Author"/>
          <w:i/>
          <w:iCs/>
        </w:rPr>
      </w:pPr>
      <w:del w:id="10850" w:author="Author">
        <w:r w:rsidRPr="00FA271D" w:rsidDel="00E2587A">
          <w:delText>I could not respond. As the man waited for the elevator, I turned my back to him, hoping that he wouldn't recognize me. Colby turned to Tilly and me, asking: "Tilly, what's wrong?"</w:delText>
        </w:r>
      </w:del>
    </w:p>
    <w:p w14:paraId="20CB0126" w14:textId="18FB2C07" w:rsidR="00A55CAC" w:rsidRPr="00FA271D" w:rsidDel="00E2587A" w:rsidRDefault="00A55CAC" w:rsidP="009C772F">
      <w:pPr>
        <w:pStyle w:val="BodyNormal"/>
        <w:rPr>
          <w:del w:id="10851" w:author="Author"/>
          <w:i/>
          <w:iCs/>
        </w:rPr>
      </w:pPr>
      <w:del w:id="10852" w:author="Author">
        <w:r w:rsidRPr="00FA271D" w:rsidDel="00E2587A">
          <w:delText>Again, Tilly asked me, very softly, almost a whisper, so no one in the reception area could hear: "</w:delText>
        </w:r>
        <w:r w:rsidDel="00E2587A">
          <w:delText>Jane</w:delText>
        </w:r>
        <w:r w:rsidRPr="00FA271D" w:rsidDel="00E2587A">
          <w:delText>, is he one of the people who raped you?"</w:delText>
        </w:r>
      </w:del>
    </w:p>
    <w:p w14:paraId="26F7CBF3" w14:textId="5C6004EA" w:rsidR="00A55CAC" w:rsidRPr="00FA271D" w:rsidDel="00E2587A" w:rsidRDefault="00A55CAC" w:rsidP="009C772F">
      <w:pPr>
        <w:pStyle w:val="BodyNormal"/>
        <w:rPr>
          <w:del w:id="10853" w:author="Author"/>
          <w:i/>
          <w:iCs/>
        </w:rPr>
      </w:pPr>
      <w:del w:id="10854" w:author="Author">
        <w:r w:rsidRPr="00FA271D" w:rsidDel="00E2587A">
          <w:delText xml:space="preserve">I must have looked like a frightened rabbit; all I could do is nod my head to Tilly. Tilly looked at her husband, her eyes wide with surprise. Colby decided to act. </w:delText>
        </w:r>
      </w:del>
    </w:p>
    <w:p w14:paraId="0B57E526" w14:textId="66AD59DC" w:rsidR="00A55CAC" w:rsidRPr="00FA271D" w:rsidDel="00E2587A" w:rsidRDefault="00A55CAC" w:rsidP="009C772F">
      <w:pPr>
        <w:pStyle w:val="BodyNormal"/>
        <w:rPr>
          <w:del w:id="10855" w:author="Author"/>
          <w:i/>
          <w:iCs/>
        </w:rPr>
      </w:pPr>
      <w:del w:id="10856" w:author="Author">
        <w:r w:rsidRPr="00FA271D" w:rsidDel="00E2587A">
          <w:delText xml:space="preserve">"Tilly, recall our Tesla. Get </w:delText>
        </w:r>
        <w:r w:rsidDel="00E2587A">
          <w:delText>Jane</w:delText>
        </w:r>
        <w:r w:rsidRPr="00FA271D" w:rsidDel="00E2587A">
          <w:delText xml:space="preserve"> out of here right now. I'll go up to the receptionist and tell her we are booked up and unable to bid. Let's go."</w:delText>
        </w:r>
      </w:del>
    </w:p>
    <w:p w14:paraId="45FE9B4D" w14:textId="49537D69" w:rsidR="00A55CAC" w:rsidDel="00E2587A" w:rsidRDefault="00A55CAC" w:rsidP="009C772F">
      <w:pPr>
        <w:pStyle w:val="BodyNormal"/>
        <w:rPr>
          <w:del w:id="10857" w:author="Author"/>
        </w:rPr>
      </w:pPr>
      <w:del w:id="10858" w:author="Author">
        <w:r w:rsidRPr="00FA271D" w:rsidDel="00E2587A">
          <w:delText>Colby handed me a handkerchief to dab my eyes, and he headed towards the receptionist. Tilly watched Yilka enter the elevator, and we stood up when the doors closed. I don't think he noticed me. We gave our badges to the guards and scurried outside just as Colby's Tesla pulled up. Tilly and I scrambled into the back seats, and I kept my face pointed away from the building. Colby came out quickly, jumping into the driver's seat. He programmed 'home' on the autopilot, and the Tesla moved out of the parking lot back towards the highway. As Colby's Tesla moved north on 17th avenue towards the 290 expressway, my respiration rate returned to normal, and I retrieved my tablet computer.</w:delText>
        </w:r>
      </w:del>
    </w:p>
    <w:p w14:paraId="76C81849" w14:textId="22FF0581" w:rsidR="001A2BF4" w:rsidRPr="00FA271D" w:rsidDel="00E2587A" w:rsidRDefault="001A2BF4" w:rsidP="009C772F">
      <w:pPr>
        <w:pStyle w:val="BodyNormal"/>
        <w:rPr>
          <w:del w:id="10859" w:author="Author"/>
        </w:rPr>
      </w:pPr>
    </w:p>
    <w:p w14:paraId="5398B12A" w14:textId="363CC939" w:rsidR="00A55CAC" w:rsidRPr="009127A7" w:rsidDel="00E2587A" w:rsidRDefault="00A55CAC" w:rsidP="009C772F">
      <w:pPr>
        <w:pStyle w:val="BodyNormal"/>
        <w:rPr>
          <w:del w:id="10860" w:author="Author"/>
        </w:rPr>
      </w:pPr>
      <w:del w:id="10861" w:author="Author">
        <w:r w:rsidRPr="009127A7" w:rsidDel="00E2587A">
          <w:delText>"Colby, I cannot work for that company."</w:delText>
        </w:r>
      </w:del>
    </w:p>
    <w:p w14:paraId="62CF6FAA" w14:textId="55005829" w:rsidR="001A2BF4" w:rsidRPr="00572707" w:rsidDel="00E2587A" w:rsidRDefault="001A2BF4" w:rsidP="009C772F">
      <w:pPr>
        <w:pStyle w:val="BodyNormal"/>
        <w:rPr>
          <w:del w:id="10862" w:author="Author"/>
        </w:rPr>
      </w:pPr>
    </w:p>
    <w:p w14:paraId="23D16A15" w14:textId="1F5653BC" w:rsidR="00A55CAC" w:rsidDel="00E2587A" w:rsidRDefault="00A55CAC" w:rsidP="009C772F">
      <w:pPr>
        <w:pStyle w:val="BodyNormal"/>
        <w:rPr>
          <w:del w:id="10863" w:author="Author"/>
        </w:rPr>
      </w:pPr>
      <w:del w:id="10864" w:author="Author">
        <w:r w:rsidRPr="00FA271D" w:rsidDel="00E2587A">
          <w:delText xml:space="preserve">"Tilly and I will never enter into a contract with them, </w:delText>
        </w:r>
        <w:r w:rsidDel="00E2587A">
          <w:delText>Jane</w:delText>
        </w:r>
        <w:r w:rsidRPr="00FA271D" w:rsidDel="00E2587A">
          <w:delText xml:space="preserve">. Not after this. We don't do business with mobsters," Colby said. "We have a law firm on retainer, </w:delText>
        </w:r>
        <w:r w:rsidDel="00E2587A">
          <w:delText>Jane</w:delText>
        </w:r>
        <w:r w:rsidRPr="00FA271D" w:rsidDel="00E2587A">
          <w:delText>. If you want to go to the police, Tilly and I will provide you with any legal representation you need."</w:delText>
        </w:r>
      </w:del>
    </w:p>
    <w:p w14:paraId="334FCBF6" w14:textId="4DD70460" w:rsidR="001A2BF4" w:rsidRPr="00FA271D" w:rsidDel="00E2587A" w:rsidRDefault="001A2BF4" w:rsidP="009C772F">
      <w:pPr>
        <w:pStyle w:val="BodyNormal"/>
        <w:rPr>
          <w:del w:id="10865" w:author="Author"/>
        </w:rPr>
      </w:pPr>
    </w:p>
    <w:p w14:paraId="33DF6898" w14:textId="65998CA3" w:rsidR="00A55CAC" w:rsidRPr="009127A7" w:rsidDel="00E2587A" w:rsidRDefault="00A55CAC" w:rsidP="009127A7">
      <w:pPr>
        <w:pStyle w:val="BodyNormal"/>
        <w:rPr>
          <w:del w:id="10866" w:author="Author"/>
        </w:rPr>
      </w:pPr>
      <w:del w:id="10867" w:author="Author">
        <w:r w:rsidRPr="009127A7" w:rsidDel="00E2587A">
          <w:delText>"That would be fruitless, Colby. After my rape, I sought the help of an underground doctor in Chinatown. He treated me, stitched up the lacerations they made on my left breast</w:delText>
        </w:r>
        <w:r w:rsidR="00540222" w:rsidRPr="009127A7" w:rsidDel="00E2587A">
          <w:delText>,</w:delText>
        </w:r>
        <w:r w:rsidRPr="009127A7" w:rsidDel="00E2587A">
          <w:delText xml:space="preserve"> and gave me the Morning After pill. As the weeks passed, I did not test positive for an STD or get pregnant. While this was just two years ago, no physical evidence of the crime exists but my mutilation. Taking this to the police will just expose me to the mob and guarantee their retribution."</w:delText>
        </w:r>
      </w:del>
    </w:p>
    <w:p w14:paraId="0455269F" w14:textId="4EB5381C" w:rsidR="001A2BF4" w:rsidRPr="00572707" w:rsidDel="00E2587A" w:rsidRDefault="001A2BF4" w:rsidP="009C772F">
      <w:pPr>
        <w:pStyle w:val="BodyNormal"/>
        <w:rPr>
          <w:del w:id="10868" w:author="Author"/>
        </w:rPr>
      </w:pPr>
    </w:p>
    <w:p w14:paraId="1CBC5534" w14:textId="429CF5D1" w:rsidR="00A55CAC" w:rsidRPr="00FA271D" w:rsidDel="00E2587A" w:rsidRDefault="00A55CAC" w:rsidP="009C772F">
      <w:pPr>
        <w:pStyle w:val="BodyNormal"/>
        <w:rPr>
          <w:del w:id="10869" w:author="Author"/>
          <w:i/>
          <w:iCs/>
        </w:rPr>
      </w:pPr>
      <w:del w:id="10870" w:author="Author">
        <w:r w:rsidRPr="00FA271D" w:rsidDel="00E2587A">
          <w:delText xml:space="preserve">Colby turned to face me, something possible </w:delText>
        </w:r>
        <w:r w:rsidR="00304246" w:rsidDel="00E2587A">
          <w:delText>thanks to</w:delText>
        </w:r>
        <w:r w:rsidRPr="00FA271D" w:rsidDel="00E2587A">
          <w:delText xml:space="preserve"> the self-driving technology that Tesla, Google, and others pioneered. It was safer to let the car do the driving.</w:delText>
        </w:r>
      </w:del>
    </w:p>
    <w:p w14:paraId="001D7866" w14:textId="6FBE41BD" w:rsidR="00A55CAC" w:rsidDel="00E2587A" w:rsidRDefault="00A55CAC" w:rsidP="009C772F">
      <w:pPr>
        <w:pStyle w:val="BodyNormal"/>
        <w:rPr>
          <w:del w:id="10871" w:author="Author"/>
        </w:rPr>
      </w:pPr>
      <w:del w:id="10872" w:author="Author">
        <w:r w:rsidRPr="00FA271D" w:rsidDel="00E2587A">
          <w:delText>"</w:delText>
        </w:r>
        <w:r w:rsidDel="00E2587A">
          <w:delText>Jane</w:delText>
        </w:r>
        <w:r w:rsidRPr="00FA271D" w:rsidDel="00E2587A">
          <w:delText>, they can't be allowed to get away with this. You deserve justice. That's not all; we now have evidence that a mob is running a top-flight software company. Sure, they may be doing some legit software projects, but imagine all that high-powered talent being used for nefarious purposes?"</w:delText>
        </w:r>
      </w:del>
    </w:p>
    <w:p w14:paraId="7FAA29B6" w14:textId="70ECD0C4" w:rsidR="001A2BF4" w:rsidRPr="00FA271D" w:rsidDel="00E2587A" w:rsidRDefault="001A2BF4" w:rsidP="009C772F">
      <w:pPr>
        <w:pStyle w:val="BodyNormal"/>
        <w:rPr>
          <w:del w:id="10873" w:author="Author"/>
        </w:rPr>
      </w:pPr>
    </w:p>
    <w:p w14:paraId="05A07FA1" w14:textId="339DEA60" w:rsidR="00A55CAC" w:rsidRPr="009127A7" w:rsidDel="00E2587A" w:rsidRDefault="00A55CAC" w:rsidP="009127A7">
      <w:pPr>
        <w:pStyle w:val="BodyNormal"/>
        <w:rPr>
          <w:del w:id="10874" w:author="Author"/>
        </w:rPr>
      </w:pPr>
      <w:del w:id="10875" w:author="Author">
        <w:r w:rsidRPr="009127A7" w:rsidDel="00E2587A">
          <w:delText xml:space="preserve">"Colby, I will have to devise some way of getting justice. When I do, I'll sever my relationship with CASE so </w:delText>
        </w:r>
        <w:r w:rsidR="007A1841" w:rsidRPr="009127A7" w:rsidDel="00E2587A">
          <w:delText xml:space="preserve">as </w:delText>
        </w:r>
        <w:r w:rsidRPr="009127A7" w:rsidDel="00E2587A">
          <w:delText>not to expose you to any danger, legal or otherwise."</w:delText>
        </w:r>
      </w:del>
    </w:p>
    <w:p w14:paraId="651AD043" w14:textId="4C353007" w:rsidR="001A2BF4" w:rsidRPr="00304246" w:rsidDel="00E2587A" w:rsidRDefault="001A2BF4" w:rsidP="009C772F">
      <w:pPr>
        <w:pStyle w:val="BodyNormal"/>
        <w:rPr>
          <w:del w:id="10876" w:author="Author"/>
        </w:rPr>
      </w:pPr>
    </w:p>
    <w:p w14:paraId="0B34AB69" w14:textId="6A8FD2FC" w:rsidR="00304246" w:rsidDel="00E2587A" w:rsidRDefault="00A55CAC" w:rsidP="009C772F">
      <w:pPr>
        <w:pStyle w:val="BodyNormal"/>
        <w:rPr>
          <w:del w:id="10877" w:author="Author"/>
        </w:rPr>
      </w:pPr>
      <w:del w:id="10878" w:author="Author">
        <w:r w:rsidRPr="00FA271D" w:rsidDel="00E2587A">
          <w:delText xml:space="preserve">Tilly looked at me intently, an expression that reflected her determination to stand up for something finally. </w:delText>
        </w:r>
      </w:del>
    </w:p>
    <w:p w14:paraId="794CFB29" w14:textId="335993B1" w:rsidR="00A55CAC" w:rsidRPr="00FA271D" w:rsidDel="00E2587A" w:rsidRDefault="00A55CAC" w:rsidP="009C772F">
      <w:pPr>
        <w:pStyle w:val="BodyNormal"/>
        <w:rPr>
          <w:del w:id="10879" w:author="Author"/>
          <w:i/>
          <w:iCs/>
        </w:rPr>
      </w:pPr>
      <w:del w:id="10880" w:author="Author">
        <w:r w:rsidRPr="00FA271D" w:rsidDel="00E2587A">
          <w:delText xml:space="preserve">"No way, </w:delText>
        </w:r>
        <w:r w:rsidDel="00E2587A">
          <w:delText>Jane</w:delText>
        </w:r>
        <w:r w:rsidRPr="00FA271D" w:rsidDel="00E2587A">
          <w:delText xml:space="preserve">. You stay with us through clear skies and stormy seas. We will protect you in whatever way we can. Maybe it's just legal representation; maybe it will be research into those bastards. Rely on us, </w:delText>
        </w:r>
        <w:r w:rsidDel="00E2587A">
          <w:delText>Jane</w:delText>
        </w:r>
        <w:r w:rsidR="007A1841" w:rsidDel="00E2587A">
          <w:delText>. W</w:delText>
        </w:r>
        <w:r w:rsidRPr="00FA271D" w:rsidDel="00E2587A">
          <w:delText>e will help you get back at those bastards."</w:delText>
        </w:r>
      </w:del>
    </w:p>
    <w:p w14:paraId="3AA934A7" w14:textId="4DEA0E09" w:rsidR="004565A0" w:rsidDel="00E2587A" w:rsidRDefault="00A55CAC" w:rsidP="009C772F">
      <w:pPr>
        <w:pStyle w:val="BodyNormal"/>
        <w:rPr>
          <w:del w:id="10881" w:author="Author"/>
        </w:rPr>
      </w:pPr>
      <w:del w:id="10882" w:author="Author">
        <w:r w:rsidRPr="00FA271D" w:rsidDel="00E2587A">
          <w:delText xml:space="preserve">I leaned back into my seat as the Tesla moved east on the Eisenhower Expressway. I stared at the industrial areas passing by, thinking: </w:delText>
        </w:r>
        <w:r w:rsidRPr="009127A7" w:rsidDel="00E2587A">
          <w:delText>"It's time to start fighting back."</w:delText>
        </w:r>
      </w:del>
    </w:p>
    <w:p w14:paraId="5EFE6E46" w14:textId="27293B40" w:rsidR="004565A0" w:rsidDel="00E2587A" w:rsidRDefault="004565A0" w:rsidP="009C772F">
      <w:pPr>
        <w:pStyle w:val="BodyNormal"/>
        <w:rPr>
          <w:del w:id="10883" w:author="Author"/>
        </w:rPr>
      </w:pPr>
    </w:p>
    <w:p w14:paraId="6AAAFA27" w14:textId="73D2C0C4" w:rsidR="004565A0" w:rsidDel="00E2587A" w:rsidRDefault="004565A0" w:rsidP="009C772F">
      <w:pPr>
        <w:pStyle w:val="BodyNormal"/>
        <w:rPr>
          <w:del w:id="10884" w:author="Author"/>
        </w:rPr>
        <w:sectPr w:rsidR="004565A0" w:rsidDel="00E2587A" w:rsidSect="003135B1">
          <w:type w:val="oddPage"/>
          <w:pgSz w:w="8640" w:h="12960" w:code="1"/>
          <w:pgMar w:top="720" w:right="720" w:bottom="720" w:left="720" w:header="720" w:footer="720" w:gutter="720"/>
          <w:cols w:space="720"/>
          <w:titlePg/>
          <w:docGrid w:linePitch="360"/>
        </w:sectPr>
      </w:pPr>
    </w:p>
    <w:p w14:paraId="65CFBC79" w14:textId="6B69BA1A" w:rsidR="001840A2" w:rsidRPr="004376FE" w:rsidDel="00E2587A" w:rsidRDefault="001840A2" w:rsidP="008F4C5D">
      <w:pPr>
        <w:pStyle w:val="ChapterNumber"/>
        <w:rPr>
          <w:del w:id="10885" w:author="Author"/>
        </w:rPr>
      </w:pPr>
      <w:del w:id="10886" w:author="Author">
        <w:r w:rsidRPr="004376FE" w:rsidDel="00E2587A">
          <w:delText>CHAPTER</w:delText>
        </w:r>
        <w:r w:rsidDel="00E2587A">
          <w:delText xml:space="preserve"> </w:delText>
        </w:r>
        <w:r w:rsidR="0034781C" w:rsidDel="00E2587A">
          <w:delText>XXX</w:delText>
        </w:r>
      </w:del>
    </w:p>
    <w:p w14:paraId="1C6E56FD" w14:textId="55F8EFA1" w:rsidR="00A55CAC" w:rsidRPr="00FA271D" w:rsidRDefault="00A55CAC" w:rsidP="00A55CAC">
      <w:pPr>
        <w:pStyle w:val="ChapterTitle"/>
      </w:pPr>
      <w:bookmarkStart w:id="10887" w:name="_Toc197338874"/>
      <w:bookmarkEnd w:id="5460"/>
      <w:r w:rsidRPr="00FA271D">
        <w:t>Natalie Hits Back</w:t>
      </w:r>
      <w:bookmarkEnd w:id="10887"/>
    </w:p>
    <w:p w14:paraId="500BEABF" w14:textId="77777777" w:rsidR="00A55CAC" w:rsidRPr="00FA271D" w:rsidRDefault="00A55CAC" w:rsidP="00A55CAC">
      <w:pPr>
        <w:pStyle w:val="ASubheadLevel1"/>
      </w:pPr>
      <w:bookmarkStart w:id="10888" w:name="_Toc197338875"/>
      <w:r w:rsidRPr="00FA271D">
        <w:t>The Safe House</w:t>
      </w:r>
      <w:bookmarkEnd w:id="10888"/>
    </w:p>
    <w:p w14:paraId="6502F7FA" w14:textId="77777777" w:rsidR="00810776" w:rsidRDefault="00A55CAC" w:rsidP="009C772F">
      <w:pPr>
        <w:pStyle w:val="BodyNormal"/>
        <w:rPr>
          <w:ins w:id="10889" w:author="Author"/>
        </w:rPr>
      </w:pPr>
      <w:r w:rsidRPr="00FA271D">
        <w:t>Natalie yawned and ran her fingers through her long red hair. Looking at her wristwatch, it was 3 a.m.</w:t>
      </w:r>
    </w:p>
    <w:p w14:paraId="44831640" w14:textId="41C59247" w:rsidR="00A55CAC" w:rsidRPr="00FA271D" w:rsidRDefault="00A55CAC" w:rsidP="009C772F">
      <w:pPr>
        <w:pStyle w:val="BodyNormal"/>
        <w:rPr>
          <w:i/>
          <w:iCs/>
        </w:rPr>
      </w:pPr>
      <w:del w:id="10890" w:author="Author">
        <w:r w:rsidRPr="00FA271D" w:rsidDel="00810776">
          <w:delText xml:space="preserve"> </w:delText>
        </w:r>
      </w:del>
      <w:r w:rsidRPr="00FA271D">
        <w:t>“</w:t>
      </w:r>
      <w:r w:rsidR="00807145">
        <w:t>Angel</w:t>
      </w:r>
      <w:r w:rsidR="00DE5DDA">
        <w:t>.</w:t>
      </w:r>
      <w:r w:rsidRPr="00FA271D">
        <w:t xml:space="preserve"> </w:t>
      </w:r>
      <w:r w:rsidR="00DE5DDA">
        <w:t>L</w:t>
      </w:r>
      <w:r w:rsidRPr="00FA271D">
        <w:t>et’s get some rest</w:t>
      </w:r>
      <w:del w:id="10891" w:author="Author">
        <w:r w:rsidRPr="00FA271D" w:rsidDel="00E9357B">
          <w:delText>,</w:delText>
        </w:r>
      </w:del>
      <w:r w:rsidRPr="00FA271D">
        <w:t xml:space="preserve"> </w:t>
      </w:r>
      <w:ins w:id="10892" w:author="Author">
        <w:r w:rsidR="00B93904">
          <w:t xml:space="preserve">and </w:t>
        </w:r>
      </w:ins>
      <w:r w:rsidRPr="00FA271D">
        <w:t>talk some more in the morning. I’ll sleep on this couch. Do you have a pillow and blanket?”</w:t>
      </w:r>
    </w:p>
    <w:p w14:paraId="73F975E8" w14:textId="279F4C40" w:rsidR="00A55CAC" w:rsidRPr="00FA271D" w:rsidRDefault="00807145" w:rsidP="009C772F">
      <w:pPr>
        <w:pStyle w:val="BodyNormal"/>
        <w:rPr>
          <w:i/>
          <w:iCs/>
        </w:rPr>
      </w:pPr>
      <w:r>
        <w:t>Angel</w:t>
      </w:r>
      <w:r w:rsidR="00A55CAC" w:rsidRPr="00FA271D">
        <w:t xml:space="preserve"> didn’t answer but </w:t>
      </w:r>
      <w:del w:id="10893" w:author="Author">
        <w:r w:rsidR="00A55CAC" w:rsidRPr="00FA271D" w:rsidDel="00E9357B">
          <w:delText xml:space="preserve">instead </w:delText>
        </w:r>
      </w:del>
      <w:r w:rsidR="00A55CAC" w:rsidRPr="00FA271D">
        <w:t xml:space="preserve">brought out a down pillow and a comforter. As </w:t>
      </w:r>
      <w:r>
        <w:t>Angel</w:t>
      </w:r>
      <w:r w:rsidR="00A55CAC" w:rsidRPr="00FA271D">
        <w:t xml:space="preserve"> turned off the apartment's lights and disappeared into her bedroom, Natalie dozed off, reflecting on how lucky she </w:t>
      </w:r>
      <w:del w:id="10894" w:author="Author">
        <w:r w:rsidR="00A55CAC" w:rsidRPr="00FA271D" w:rsidDel="004A65D9">
          <w:delText xml:space="preserve">is </w:delText>
        </w:r>
      </w:del>
      <w:ins w:id="10895" w:author="Author">
        <w:r w:rsidR="004A65D9">
          <w:t>wa</w:t>
        </w:r>
        <w:r w:rsidR="004A65D9" w:rsidRPr="00FA271D">
          <w:t xml:space="preserve">s </w:t>
        </w:r>
      </w:ins>
      <w:r w:rsidR="00A55CAC" w:rsidRPr="00FA271D">
        <w:t>to see another day alive and in good health.</w:t>
      </w:r>
    </w:p>
    <w:p w14:paraId="442D2B42" w14:textId="0AB9AE1A" w:rsidR="00A55CAC" w:rsidRPr="000446D3" w:rsidRDefault="00A55CAC" w:rsidP="009C772F">
      <w:pPr>
        <w:pStyle w:val="BodyNormal"/>
        <w:rPr>
          <w:i/>
          <w:iCs/>
        </w:rPr>
      </w:pPr>
      <w:r w:rsidRPr="00FA271D">
        <w:t>Natalie woke at 9 a.m. to the smell of coffee brewing and the delicious aroma of baking, thinking to herself</w:t>
      </w:r>
      <w:r w:rsidR="009334FE" w:rsidRPr="000446D3">
        <w:rPr>
          <w:i/>
          <w:iCs/>
        </w:rPr>
        <w:t>,</w:t>
      </w:r>
      <w:r w:rsidRPr="000446D3">
        <w:rPr>
          <w:i/>
          <w:iCs/>
        </w:rPr>
        <w:t xml:space="preserve"> </w:t>
      </w:r>
      <w:r w:rsidR="00956B01" w:rsidRPr="000446D3">
        <w:rPr>
          <w:i/>
          <w:iCs/>
        </w:rPr>
        <w:t>is</w:t>
      </w:r>
      <w:r w:rsidRPr="000446D3">
        <w:rPr>
          <w:i/>
          <w:iCs/>
        </w:rPr>
        <w:t xml:space="preserve"> there anything this girl can’t do?</w:t>
      </w:r>
    </w:p>
    <w:p w14:paraId="13E16510" w14:textId="39C52A83" w:rsidR="00A55CAC" w:rsidRDefault="00A55CAC" w:rsidP="009C772F">
      <w:pPr>
        <w:pStyle w:val="BodyNormal"/>
      </w:pPr>
      <w:r w:rsidRPr="00FA271D">
        <w:t xml:space="preserve">As she </w:t>
      </w:r>
      <w:r w:rsidR="00956B01" w:rsidRPr="00FA271D">
        <w:t>rose</w:t>
      </w:r>
      <w:r w:rsidRPr="00FA271D">
        <w:t xml:space="preserve"> from the couch, </w:t>
      </w:r>
      <w:r w:rsidR="00807145">
        <w:t>Angel</w:t>
      </w:r>
      <w:r w:rsidRPr="00FA271D">
        <w:t xml:space="preserve"> approached her with a toothbrush, still in its unopened box, and a travel-sized tube of toothpaste. Heading for the bathroom, Natalie </w:t>
      </w:r>
      <w:r w:rsidR="00417CFD">
        <w:t>said</w:t>
      </w:r>
      <w:r w:rsidR="009334FE">
        <w:t>,</w:t>
      </w:r>
      <w:r w:rsidRPr="00FA271D">
        <w:t xml:space="preserve"> “What are you baking?”</w:t>
      </w:r>
    </w:p>
    <w:p w14:paraId="35A33E16" w14:textId="4EF78E87" w:rsidR="00AA2676" w:rsidRPr="00F745D3" w:rsidRDefault="00A55CAC" w:rsidP="00A95F9C">
      <w:pPr>
        <w:pStyle w:val="BodyNormal"/>
        <w:ind w:left="1440" w:right="720" w:firstLine="0"/>
        <w:rPr>
          <w:rFonts w:ascii="Roboto Condensed Medium" w:hAnsi="Roboto Condensed Medium"/>
          <w:rPrChange w:id="10896" w:author="Author">
            <w:rPr/>
          </w:rPrChange>
        </w:rPr>
      </w:pPr>
      <w:r w:rsidRPr="00F745D3">
        <w:rPr>
          <w:rFonts w:ascii="Roboto Condensed Medium" w:hAnsi="Roboto Condensed Medium"/>
          <w:rPrChange w:id="10897" w:author="Author">
            <w:rPr/>
          </w:rPrChange>
        </w:rPr>
        <w:t>“Lemon crumble coffee cake</w:t>
      </w:r>
      <w:r w:rsidR="00EA6168" w:rsidRPr="00F745D3">
        <w:rPr>
          <w:rFonts w:ascii="Roboto Condensed Medium" w:hAnsi="Roboto Condensed Medium"/>
          <w:rPrChange w:id="10898" w:author="Author">
            <w:rPr/>
          </w:rPrChange>
        </w:rPr>
        <w:t>. I</w:t>
      </w:r>
      <w:r w:rsidRPr="00F745D3">
        <w:rPr>
          <w:rFonts w:ascii="Roboto Condensed Medium" w:hAnsi="Roboto Condensed Medium"/>
          <w:rPrChange w:id="10899" w:author="Author">
            <w:rPr/>
          </w:rPrChange>
        </w:rPr>
        <w:t xml:space="preserve">t’s my </w:t>
      </w:r>
      <w:del w:id="10900" w:author="Author">
        <w:r w:rsidR="00EA6168" w:rsidRPr="00F745D3" w:rsidDel="004A65D9">
          <w:rPr>
            <w:rFonts w:ascii="Roboto Condensed Medium" w:hAnsi="Roboto Condensed Medium"/>
            <w:rPrChange w:id="10901" w:author="Author">
              <w:rPr/>
            </w:rPrChange>
          </w:rPr>
          <w:delText xml:space="preserve">own </w:delText>
        </w:r>
      </w:del>
      <w:r w:rsidRPr="00F745D3">
        <w:rPr>
          <w:rFonts w:ascii="Roboto Condensed Medium" w:hAnsi="Roboto Condensed Medium"/>
          <w:rPrChange w:id="10902" w:author="Author">
            <w:rPr/>
          </w:rPrChange>
        </w:rPr>
        <w:t>recipe</w:t>
      </w:r>
      <w:r w:rsidR="000072A1" w:rsidRPr="00F745D3">
        <w:rPr>
          <w:rFonts w:ascii="Roboto Condensed Medium" w:hAnsi="Roboto Condensed Medium"/>
          <w:rPrChange w:id="10903" w:author="Author">
            <w:rPr/>
          </w:rPrChange>
        </w:rPr>
        <w:t>.</w:t>
      </w:r>
      <w:r w:rsidRPr="00F745D3">
        <w:rPr>
          <w:rFonts w:ascii="Roboto Condensed Medium" w:hAnsi="Roboto Condensed Medium"/>
          <w:rPrChange w:id="10904" w:author="Author">
            <w:rPr/>
          </w:rPrChange>
        </w:rPr>
        <w:t>”</w:t>
      </w:r>
    </w:p>
    <w:p w14:paraId="48EEC15F" w14:textId="6CD2A0FA" w:rsidR="00A55CAC" w:rsidRPr="00FA271D" w:rsidRDefault="00A55CAC" w:rsidP="009C772F">
      <w:pPr>
        <w:pStyle w:val="BodyNormal"/>
        <w:rPr>
          <w:i/>
          <w:iCs/>
        </w:rPr>
      </w:pPr>
      <w:r w:rsidRPr="000072A1">
        <w:t xml:space="preserve"> </w:t>
      </w:r>
      <w:r w:rsidR="00807145">
        <w:t>Angel</w:t>
      </w:r>
      <w:r w:rsidRPr="00FA271D">
        <w:t xml:space="preserve"> had placed Natalie’s laundered clothing on the vanity, so she washed her face and got back into her street clothes.</w:t>
      </w:r>
    </w:p>
    <w:p w14:paraId="0A7D39F3" w14:textId="3D5D737D" w:rsidR="00A55CAC" w:rsidRPr="00FA271D" w:rsidRDefault="00A55CAC" w:rsidP="009C772F">
      <w:pPr>
        <w:pStyle w:val="BodyNormal"/>
        <w:rPr>
          <w:i/>
          <w:iCs/>
        </w:rPr>
      </w:pPr>
      <w:r w:rsidRPr="00FA271D">
        <w:lastRenderedPageBreak/>
        <w:t xml:space="preserve">Sitting down with </w:t>
      </w:r>
      <w:r w:rsidR="00807145">
        <w:t>Angel</w:t>
      </w:r>
      <w:r w:rsidRPr="00FA271D">
        <w:t xml:space="preserve"> and enjoying the lemon crumble cake and coffee, Natalie pressed on with her interview.</w:t>
      </w:r>
    </w:p>
    <w:p w14:paraId="0124C9FE" w14:textId="143AA902" w:rsidR="00A55CAC" w:rsidDel="00810776" w:rsidRDefault="00A55CAC" w:rsidP="009C772F">
      <w:pPr>
        <w:pStyle w:val="BodyNormal"/>
        <w:rPr>
          <w:del w:id="10905" w:author="Author"/>
        </w:rPr>
      </w:pPr>
      <w:del w:id="10906" w:author="Author">
        <w:r w:rsidRPr="00FA271D" w:rsidDel="00810776">
          <w:delText>“How did you know that they were going to kill me?”</w:delText>
        </w:r>
      </w:del>
    </w:p>
    <w:p w14:paraId="3723F6F4" w14:textId="29726A13" w:rsidR="00AA2676" w:rsidRPr="00FA271D" w:rsidDel="00810776" w:rsidRDefault="00AA2676" w:rsidP="009C772F">
      <w:pPr>
        <w:pStyle w:val="BodyNormal"/>
        <w:rPr>
          <w:del w:id="10907" w:author="Author"/>
        </w:rPr>
      </w:pPr>
    </w:p>
    <w:p w14:paraId="7B65B6EA" w14:textId="56E5D7B0" w:rsidR="00A55CAC" w:rsidRPr="007D5409" w:rsidDel="00810776" w:rsidRDefault="00A55CAC">
      <w:pPr>
        <w:pStyle w:val="BodyNormal"/>
        <w:ind w:right="576" w:firstLine="0"/>
        <w:rPr>
          <w:del w:id="10908" w:author="Author"/>
          <w:i/>
          <w:iCs/>
          <w:rPrChange w:id="10909" w:author="Author">
            <w:rPr>
              <w:del w:id="10910" w:author="Author"/>
            </w:rPr>
          </w:rPrChange>
        </w:rPr>
        <w:pPrChange w:id="10911" w:author="Author">
          <w:pPr>
            <w:pStyle w:val="BodyNormal"/>
          </w:pPr>
        </w:pPrChange>
      </w:pPr>
      <w:del w:id="10912" w:author="Author">
        <w:r w:rsidRPr="007D5409" w:rsidDel="00810776">
          <w:rPr>
            <w:i/>
            <w:iCs/>
            <w:rPrChange w:id="10913" w:author="Author">
              <w:rPr/>
            </w:rPrChange>
          </w:rPr>
          <w:delText>“I have penetrated the Chicago Digital Consultants</w:delText>
        </w:r>
      </w:del>
      <w:ins w:id="10914" w:author="Author">
        <w:del w:id="10915" w:author="Author">
          <w:r w:rsidR="00B46029" w:rsidRPr="007D5409" w:rsidDel="00810776">
            <w:rPr>
              <w:i/>
              <w:iCs/>
              <w:rPrChange w:id="10916" w:author="Author">
                <w:rPr/>
              </w:rPrChange>
            </w:rPr>
            <w:delText xml:space="preserve">Chicago Cyber Engineering </w:delText>
          </w:r>
        </w:del>
      </w:ins>
      <w:del w:id="10917" w:author="Author">
        <w:r w:rsidRPr="007D5409" w:rsidDel="00810776">
          <w:rPr>
            <w:i/>
            <w:iCs/>
            <w:rPrChange w:id="10918" w:author="Author">
              <w:rPr/>
            </w:rPrChange>
          </w:rPr>
          <w:delText xml:space="preserve"> (CDC</w:delText>
        </w:r>
      </w:del>
      <w:ins w:id="10919" w:author="Author">
        <w:del w:id="10920" w:author="Author">
          <w:r w:rsidR="00191725" w:rsidRPr="007D5409" w:rsidDel="00810776">
            <w:rPr>
              <w:i/>
              <w:iCs/>
              <w:rPrChange w:id="10921" w:author="Author">
                <w:rPr/>
              </w:rPrChange>
            </w:rPr>
            <w:delText>CCE</w:delText>
          </w:r>
        </w:del>
      </w:ins>
      <w:del w:id="10922" w:author="Author">
        <w:r w:rsidRPr="007D5409" w:rsidDel="00810776">
          <w:rPr>
            <w:i/>
            <w:iCs/>
            <w:rPrChange w:id="10923" w:author="Author">
              <w:rPr/>
            </w:rPrChange>
          </w:rPr>
          <w:delText>) mainframe computer and Internet router. My cyber intrusion is not password guessing or simple hacks like that. My exploits allow me to install software on their system that lets me see every file they have, every text conversation, every Internet packet, every application run, and so on</w:delText>
        </w:r>
      </w:del>
      <w:ins w:id="10924" w:author="Author">
        <w:del w:id="10925" w:author="Author">
          <w:r w:rsidR="00F14942" w:rsidRPr="007D5409" w:rsidDel="00810776">
            <w:rPr>
              <w:i/>
              <w:iCs/>
              <w:rPrChange w:id="10926" w:author="Author">
                <w:rPr/>
              </w:rPrChange>
            </w:rPr>
            <w:delText>etc</w:delText>
          </w:r>
        </w:del>
      </w:ins>
      <w:del w:id="10927" w:author="Author">
        <w:r w:rsidRPr="007D5409" w:rsidDel="00810776">
          <w:rPr>
            <w:i/>
            <w:iCs/>
            <w:rPrChange w:id="10928" w:author="Author">
              <w:rPr/>
            </w:rPrChange>
          </w:rPr>
          <w:delText>. Dr. Lewis Morton is too arrogant to believe that anyone else could outwit him.</w:delText>
        </w:r>
      </w:del>
    </w:p>
    <w:p w14:paraId="08271E35" w14:textId="0A914B19" w:rsidR="00A55CAC" w:rsidRPr="007D5409" w:rsidDel="00810776" w:rsidRDefault="00A55CAC">
      <w:pPr>
        <w:pStyle w:val="BodyNormal"/>
        <w:ind w:right="576" w:firstLine="0"/>
        <w:rPr>
          <w:del w:id="10929" w:author="Author"/>
          <w:i/>
          <w:iCs/>
          <w:rPrChange w:id="10930" w:author="Author">
            <w:rPr>
              <w:del w:id="10931" w:author="Author"/>
            </w:rPr>
          </w:rPrChange>
        </w:rPr>
        <w:pPrChange w:id="10932" w:author="Author">
          <w:pPr>
            <w:pStyle w:val="BodyNormal"/>
          </w:pPr>
        </w:pPrChange>
      </w:pPr>
      <w:del w:id="10933" w:author="Author">
        <w:r w:rsidRPr="007D5409" w:rsidDel="00810776">
          <w:rPr>
            <w:i/>
            <w:iCs/>
            <w:rPrChange w:id="10934" w:author="Author">
              <w:rPr/>
            </w:rPrChange>
          </w:rPr>
          <w:delText>Just about e</w:delText>
        </w:r>
      </w:del>
      <w:ins w:id="10935" w:author="Author">
        <w:del w:id="10936" w:author="Author">
          <w:r w:rsidR="00F14942" w:rsidRPr="007D5409" w:rsidDel="00810776">
            <w:rPr>
              <w:i/>
              <w:iCs/>
              <w:rPrChange w:id="10937" w:author="Author">
                <w:rPr/>
              </w:rPrChange>
            </w:rPr>
            <w:delText>E</w:delText>
          </w:r>
        </w:del>
      </w:ins>
      <w:del w:id="10938" w:author="Author">
        <w:r w:rsidRPr="007D5409" w:rsidDel="00810776">
          <w:rPr>
            <w:i/>
            <w:iCs/>
            <w:rPrChange w:id="10939" w:author="Author">
              <w:rPr/>
            </w:rPrChange>
          </w:rPr>
          <w:delText>verything I see going on is entirely legal except for a few things. Their security department can look at any surveillance camera, anywhere in the city. This department also runs occasional external ops, like shaking down a business or rubbing out a competitor. I see their text messages. The text messages automatically erase themselves, but not before I intercept them and send them here. I saw them planning the attack on your life.”</w:delText>
        </w:r>
      </w:del>
    </w:p>
    <w:p w14:paraId="2FD1D496" w14:textId="02DE8B91" w:rsidR="00AA2676" w:rsidRPr="00DF0260" w:rsidDel="00810776" w:rsidRDefault="00AA2676" w:rsidP="009C772F">
      <w:pPr>
        <w:pStyle w:val="BodyNormal"/>
        <w:rPr>
          <w:del w:id="10940" w:author="Author"/>
        </w:rPr>
      </w:pPr>
    </w:p>
    <w:p w14:paraId="5FBE852F" w14:textId="3791C166" w:rsidR="00A55CAC" w:rsidRPr="00FA271D" w:rsidRDefault="00A55CAC" w:rsidP="009C772F">
      <w:pPr>
        <w:pStyle w:val="BodyNormal"/>
        <w:rPr>
          <w:i/>
          <w:iCs/>
        </w:rPr>
      </w:pPr>
      <w:r w:rsidRPr="00FA271D">
        <w:t>“</w:t>
      </w:r>
      <w:r w:rsidR="00807145">
        <w:t>Angel</w:t>
      </w:r>
      <w:r w:rsidRPr="00FA271D">
        <w:t xml:space="preserve">, my intuition is that Dr. Lewis Morton is doing </w:t>
      </w:r>
      <w:del w:id="10941" w:author="Author">
        <w:r w:rsidRPr="00FA271D" w:rsidDel="00E9357B">
          <w:delText>a lot</w:delText>
        </w:r>
      </w:del>
      <w:ins w:id="10942" w:author="Author">
        <w:r w:rsidR="00E9357B">
          <w:t>much</w:t>
        </w:r>
      </w:ins>
      <w:r w:rsidRPr="00FA271D">
        <w:t xml:space="preserve"> more than </w:t>
      </w:r>
      <w:del w:id="10943" w:author="Author">
        <w:r w:rsidRPr="00FA271D" w:rsidDel="00F14942">
          <w:delText>shaking down local businesses</w:delText>
        </w:r>
      </w:del>
      <w:ins w:id="10944" w:author="Author">
        <w:r w:rsidR="00F14942">
          <w:t>writing software for clients</w:t>
        </w:r>
      </w:ins>
      <w:r w:rsidRPr="00FA271D">
        <w:t xml:space="preserve">. I uncovered a building inspector, Boyd Creekmore, who died suddenly just before the </w:t>
      </w:r>
      <w:del w:id="10945" w:author="Author">
        <w:r w:rsidRPr="00FA271D" w:rsidDel="00191725">
          <w:delText>CDC</w:delText>
        </w:r>
      </w:del>
      <w:ins w:id="10946" w:author="Author">
        <w:r w:rsidR="00191725">
          <w:t>CCE</w:t>
        </w:r>
      </w:ins>
      <w:r w:rsidRPr="00FA271D">
        <w:t xml:space="preserve"> building</w:t>
      </w:r>
      <w:ins w:id="10947" w:author="Author">
        <w:r w:rsidR="00F14942">
          <w:t xml:space="preserve"> </w:t>
        </w:r>
      </w:ins>
      <w:del w:id="10948" w:author="Author">
        <w:r w:rsidRPr="00FA271D" w:rsidDel="00F14942">
          <w:delText xml:space="preserve"> was finished</w:delText>
        </w:r>
      </w:del>
      <w:ins w:id="10949" w:author="Author">
        <w:r w:rsidR="00F14942">
          <w:t>received its certificate of occupancy</w:t>
        </w:r>
      </w:ins>
      <w:r w:rsidRPr="00FA271D">
        <w:t>. The city cremated his body by mistake and did not perform an autopsy.”</w:t>
      </w:r>
    </w:p>
    <w:p w14:paraId="551818A8" w14:textId="503C26CD" w:rsidR="00AA2676" w:rsidRDefault="00807145" w:rsidP="009C772F">
      <w:pPr>
        <w:pStyle w:val="BodyNormal"/>
      </w:pPr>
      <w:r>
        <w:t>Angel</w:t>
      </w:r>
      <w:r w:rsidR="00A55CAC" w:rsidRPr="00FA271D">
        <w:t xml:space="preserve"> wiggled a bit in her seat and flashed a sly smile.</w:t>
      </w:r>
    </w:p>
    <w:p w14:paraId="7705ECC9" w14:textId="3905AD1E" w:rsidR="00A55CAC" w:rsidRPr="00F745D3" w:rsidRDefault="00A55CAC">
      <w:pPr>
        <w:pStyle w:val="BodyNormal"/>
        <w:ind w:left="1440" w:right="720" w:firstLine="0"/>
        <w:rPr>
          <w:rFonts w:ascii="Roboto Condensed Medium" w:hAnsi="Roboto Condensed Medium"/>
          <w:rPrChange w:id="10950" w:author="Author">
            <w:rPr/>
          </w:rPrChange>
        </w:rPr>
        <w:pPrChange w:id="10951" w:author="Author">
          <w:pPr>
            <w:pStyle w:val="BodyNormal"/>
          </w:pPr>
        </w:pPrChange>
      </w:pPr>
      <w:r w:rsidRPr="00FA271D">
        <w:t xml:space="preserve"> </w:t>
      </w:r>
      <w:r w:rsidRPr="00F745D3">
        <w:rPr>
          <w:rFonts w:ascii="Roboto Condensed Medium" w:hAnsi="Roboto Condensed Medium"/>
          <w:rPrChange w:id="10952" w:author="Author">
            <w:rPr/>
          </w:rPrChange>
        </w:rPr>
        <w:t xml:space="preserve">“I’ve noticed that the fifth through seventh floors of </w:t>
      </w:r>
      <w:del w:id="10953" w:author="Author">
        <w:r w:rsidRPr="00F745D3" w:rsidDel="00B46029">
          <w:rPr>
            <w:rFonts w:ascii="Roboto Condensed Medium" w:hAnsi="Roboto Condensed Medium"/>
            <w:rPrChange w:id="10954" w:author="Author">
              <w:rPr/>
            </w:rPrChange>
          </w:rPr>
          <w:delText>Chicago Digital Consultants</w:delText>
        </w:r>
      </w:del>
      <w:ins w:id="10955" w:author="Author">
        <w:r w:rsidR="00B46029" w:rsidRPr="00F745D3">
          <w:rPr>
            <w:rFonts w:ascii="Roboto Condensed Medium" w:hAnsi="Roboto Condensed Medium"/>
            <w:rPrChange w:id="10956" w:author="Author">
              <w:rPr/>
            </w:rPrChange>
          </w:rPr>
          <w:t>Chicago Cyber Engineering</w:t>
        </w:r>
        <w:del w:id="10957" w:author="Author">
          <w:r w:rsidR="00B46029" w:rsidRPr="00F745D3" w:rsidDel="00F14942">
            <w:rPr>
              <w:rFonts w:ascii="Roboto Condensed Medium" w:hAnsi="Roboto Condensed Medium"/>
              <w:rPrChange w:id="10958" w:author="Author">
                <w:rPr/>
              </w:rPrChange>
            </w:rPr>
            <w:delText xml:space="preserve"> </w:delText>
          </w:r>
        </w:del>
      </w:ins>
      <w:r w:rsidRPr="00F745D3">
        <w:rPr>
          <w:rFonts w:ascii="Roboto Condensed Medium" w:hAnsi="Roboto Condensed Medium"/>
          <w:rPrChange w:id="10959" w:author="Author">
            <w:rPr/>
          </w:rPrChange>
        </w:rPr>
        <w:t xml:space="preserve"> go silent </w:t>
      </w:r>
      <w:del w:id="10960" w:author="Author">
        <w:r w:rsidRPr="00F745D3" w:rsidDel="00F14942">
          <w:rPr>
            <w:rFonts w:ascii="Roboto Condensed Medium" w:hAnsi="Roboto Condensed Medium"/>
            <w:rPrChange w:id="10961" w:author="Author">
              <w:rPr/>
            </w:rPrChange>
          </w:rPr>
          <w:delText xml:space="preserve">during </w:delText>
        </w:r>
      </w:del>
      <w:r w:rsidRPr="00F745D3">
        <w:rPr>
          <w:rFonts w:ascii="Roboto Condensed Medium" w:hAnsi="Roboto Condensed Medium"/>
          <w:rPrChange w:id="10962" w:author="Author">
            <w:rPr/>
          </w:rPrChange>
        </w:rPr>
        <w:t xml:space="preserve">most of the day. </w:t>
      </w:r>
      <w:del w:id="10963" w:author="Author">
        <w:r w:rsidRPr="00F745D3" w:rsidDel="00F14942">
          <w:rPr>
            <w:rFonts w:ascii="Roboto Condensed Medium" w:hAnsi="Roboto Condensed Medium"/>
            <w:rPrChange w:id="10964" w:author="Author">
              <w:rPr/>
            </w:rPrChange>
          </w:rPr>
          <w:delText xml:space="preserve">That is, </w:delText>
        </w:r>
      </w:del>
      <w:r w:rsidRPr="00F745D3">
        <w:rPr>
          <w:rFonts w:ascii="Roboto Condensed Medium" w:hAnsi="Roboto Condensed Medium"/>
          <w:rPrChange w:id="10965" w:author="Author">
            <w:rPr/>
          </w:rPrChange>
        </w:rPr>
        <w:t xml:space="preserve">I don’t see any </w:t>
      </w:r>
      <w:del w:id="10966" w:author="Author">
        <w:r w:rsidRPr="00F745D3" w:rsidDel="00E9357B">
          <w:rPr>
            <w:rFonts w:ascii="Roboto Condensed Medium" w:hAnsi="Roboto Condensed Medium"/>
            <w:rPrChange w:id="10967" w:author="Author">
              <w:rPr/>
            </w:rPrChange>
          </w:rPr>
          <w:delText>of the employees on those floors running any</w:delText>
        </w:r>
      </w:del>
      <w:ins w:id="10968" w:author="Author">
        <w:r w:rsidR="00E9357B" w:rsidRPr="00F745D3">
          <w:rPr>
            <w:rFonts w:ascii="Roboto Condensed Medium" w:hAnsi="Roboto Condensed Medium"/>
          </w:rPr>
          <w:t>employees on those floors running</w:t>
        </w:r>
      </w:ins>
      <w:r w:rsidRPr="00F745D3">
        <w:rPr>
          <w:rFonts w:ascii="Roboto Condensed Medium" w:hAnsi="Roboto Condensed Medium"/>
          <w:rPrChange w:id="10969" w:author="Author">
            <w:rPr/>
          </w:rPrChange>
        </w:rPr>
        <w:t xml:space="preserve"> applications on the building’s </w:t>
      </w:r>
      <w:r w:rsidR="009334FE" w:rsidRPr="00F745D3">
        <w:rPr>
          <w:rFonts w:ascii="Roboto Condensed Medium" w:hAnsi="Roboto Condensed Medium"/>
        </w:rPr>
        <w:t>cloud</w:t>
      </w:r>
      <w:r w:rsidRPr="00F745D3">
        <w:rPr>
          <w:rFonts w:ascii="Roboto Condensed Medium" w:hAnsi="Roboto Condensed Medium"/>
          <w:rPrChange w:id="10970" w:author="Author">
            <w:rPr/>
          </w:rPrChange>
        </w:rPr>
        <w:t xml:space="preserve"> computer.</w:t>
      </w:r>
      <w:r w:rsidR="00F745D3" w:rsidRPr="00F745D3">
        <w:rPr>
          <w:rFonts w:ascii="Roboto Condensed Medium" w:hAnsi="Roboto Condensed Medium"/>
        </w:rPr>
        <w:t xml:space="preserve"> </w:t>
      </w:r>
      <w:del w:id="10971" w:author="Author">
        <w:r w:rsidRPr="00F745D3" w:rsidDel="00E9357B">
          <w:rPr>
            <w:rFonts w:ascii="Roboto Condensed Medium" w:hAnsi="Roboto Condensed Medium"/>
            <w:rPrChange w:id="10972" w:author="Author">
              <w:rPr/>
            </w:rPrChange>
          </w:rPr>
          <w:delText xml:space="preserve"> </w:delText>
        </w:r>
      </w:del>
      <w:r w:rsidRPr="00F745D3">
        <w:rPr>
          <w:rFonts w:ascii="Roboto Condensed Medium" w:hAnsi="Roboto Condensed Medium"/>
          <w:rPrChange w:id="10973" w:author="Author">
            <w:rPr/>
          </w:rPrChange>
        </w:rPr>
        <w:t xml:space="preserve">It’s as if they are working on another computer, either somewhere in the building or offsite. </w:t>
      </w:r>
      <w:r w:rsidR="00A95F9C">
        <w:rPr>
          <w:rFonts w:ascii="Roboto Condensed Medium" w:hAnsi="Roboto Condensed Medium"/>
        </w:rPr>
        <w:t>Maybe</w:t>
      </w:r>
      <w:r w:rsidRPr="00F745D3">
        <w:rPr>
          <w:rFonts w:ascii="Roboto Condensed Medium" w:hAnsi="Roboto Condensed Medium"/>
          <w:rPrChange w:id="10974" w:author="Author">
            <w:rPr/>
          </w:rPrChange>
        </w:rPr>
        <w:t xml:space="preserve"> that is related to the building inspector’s demise.”</w:t>
      </w:r>
    </w:p>
    <w:p w14:paraId="3959DA40" w14:textId="37889F21" w:rsidR="00A55CAC" w:rsidRDefault="00151EF6" w:rsidP="009C772F">
      <w:pPr>
        <w:pStyle w:val="BodyNormal"/>
      </w:pPr>
      <w:r>
        <w:t>Rising</w:t>
      </w:r>
      <w:r w:rsidR="00A55CAC" w:rsidRPr="00FA271D">
        <w:t xml:space="preserve"> from the table, </w:t>
      </w:r>
      <w:proofErr w:type="spellStart"/>
      <w:r>
        <w:t>Angel</w:t>
      </w:r>
      <w:r w:rsidR="00A55CAC" w:rsidRPr="00FA271D">
        <w:t>placed</w:t>
      </w:r>
      <w:proofErr w:type="spellEnd"/>
      <w:r w:rsidR="00A55CAC" w:rsidRPr="00FA271D">
        <w:t xml:space="preserve"> the plates and glasses in the dishwasher, and disappeared into the office. She came out later with a duffle bag. Handing a burner phone to Natalie, she explained: </w:t>
      </w:r>
    </w:p>
    <w:p w14:paraId="7F263F16" w14:textId="715211C9" w:rsidR="00E9357B" w:rsidRPr="00F745D3" w:rsidRDefault="00A55CAC">
      <w:pPr>
        <w:pStyle w:val="BodyNormal"/>
        <w:ind w:left="1440" w:right="720" w:firstLine="0"/>
        <w:rPr>
          <w:ins w:id="10975" w:author="Author"/>
          <w:rFonts w:ascii="Roboto Condensed Medium" w:hAnsi="Roboto Condensed Medium"/>
        </w:rPr>
        <w:pPrChange w:id="10976" w:author="Author">
          <w:pPr>
            <w:pStyle w:val="BodyNormal"/>
          </w:pPr>
        </w:pPrChange>
      </w:pPr>
      <w:r w:rsidRPr="00F745D3">
        <w:rPr>
          <w:rFonts w:ascii="Roboto Condensed Medium" w:hAnsi="Roboto Condensed Medium"/>
          <w:rPrChange w:id="10977" w:author="Author">
            <w:rPr/>
          </w:rPrChange>
        </w:rPr>
        <w:t>“For the time being, leave your iPhone powered off.</w:t>
      </w:r>
      <w:r w:rsidR="00F745D3">
        <w:rPr>
          <w:rFonts w:ascii="Roboto Condensed Medium" w:hAnsi="Roboto Condensed Medium"/>
        </w:rPr>
        <w:t xml:space="preserve"> </w:t>
      </w:r>
      <w:del w:id="10978" w:author="Author">
        <w:r w:rsidRPr="00F745D3" w:rsidDel="00E9357B">
          <w:rPr>
            <w:rFonts w:ascii="Roboto Condensed Medium" w:hAnsi="Roboto Condensed Medium"/>
            <w:rPrChange w:id="10979" w:author="Author">
              <w:rPr/>
            </w:rPrChange>
          </w:rPr>
          <w:delText xml:space="preserve"> </w:delText>
        </w:r>
      </w:del>
      <w:r w:rsidRPr="00F745D3">
        <w:rPr>
          <w:rFonts w:ascii="Roboto Condensed Medium" w:hAnsi="Roboto Condensed Medium"/>
          <w:rPrChange w:id="10980" w:author="Author">
            <w:rPr/>
          </w:rPrChange>
        </w:rPr>
        <w:t xml:space="preserve">Use this phone to make all </w:t>
      </w:r>
      <w:r w:rsidR="009334FE" w:rsidRPr="00F745D3">
        <w:rPr>
          <w:rFonts w:ascii="Roboto Condensed Medium" w:hAnsi="Roboto Condensed Medium"/>
        </w:rPr>
        <w:t xml:space="preserve">your </w:t>
      </w:r>
      <w:r w:rsidRPr="00F745D3">
        <w:rPr>
          <w:rFonts w:ascii="Roboto Condensed Medium" w:hAnsi="Roboto Condensed Medium"/>
          <w:rPrChange w:id="10981" w:author="Author">
            <w:rPr/>
          </w:rPrChange>
        </w:rPr>
        <w:t>calls.</w:t>
      </w:r>
      <w:r w:rsidR="00F745D3">
        <w:rPr>
          <w:rFonts w:ascii="Roboto Condensed Medium" w:hAnsi="Roboto Condensed Medium"/>
        </w:rPr>
        <w:t xml:space="preserve"> </w:t>
      </w:r>
      <w:del w:id="10982" w:author="Author">
        <w:r w:rsidRPr="00F745D3" w:rsidDel="00E9357B">
          <w:rPr>
            <w:rFonts w:ascii="Roboto Condensed Medium" w:hAnsi="Roboto Condensed Medium"/>
            <w:rPrChange w:id="10983" w:author="Author">
              <w:rPr/>
            </w:rPrChange>
          </w:rPr>
          <w:delText xml:space="preserve"> </w:delText>
        </w:r>
      </w:del>
      <w:r w:rsidRPr="00F745D3">
        <w:rPr>
          <w:rFonts w:ascii="Roboto Condensed Medium" w:hAnsi="Roboto Condensed Medium"/>
          <w:rPrChange w:id="10984" w:author="Author">
            <w:rPr/>
          </w:rPrChange>
        </w:rPr>
        <w:t xml:space="preserve">I’ve set it up to appear that it is WiFi </w:t>
      </w:r>
      <w:r w:rsidRPr="00F745D3">
        <w:rPr>
          <w:rFonts w:ascii="Roboto Condensed Medium" w:hAnsi="Roboto Condensed Medium"/>
          <w:rPrChange w:id="10985" w:author="Author">
            <w:rPr/>
          </w:rPrChange>
        </w:rPr>
        <w:lastRenderedPageBreak/>
        <w:t>calling from the NASA Jet Propulsion Laboratories in California.</w:t>
      </w:r>
      <w:r w:rsidR="00F745D3">
        <w:rPr>
          <w:rFonts w:ascii="Roboto Condensed Medium" w:hAnsi="Roboto Condensed Medium"/>
        </w:rPr>
        <w:t xml:space="preserve"> </w:t>
      </w:r>
      <w:del w:id="10986" w:author="Author">
        <w:r w:rsidRPr="00F745D3" w:rsidDel="00E9357B">
          <w:rPr>
            <w:rFonts w:ascii="Roboto Condensed Medium" w:hAnsi="Roboto Condensed Medium"/>
            <w:rPrChange w:id="10987" w:author="Author">
              <w:rPr/>
            </w:rPrChange>
          </w:rPr>
          <w:delText xml:space="preserve"> </w:delText>
        </w:r>
      </w:del>
      <w:r w:rsidRPr="00F745D3">
        <w:rPr>
          <w:rFonts w:ascii="Roboto Condensed Medium" w:hAnsi="Roboto Condensed Medium"/>
          <w:rPrChange w:id="10988" w:author="Author">
            <w:rPr/>
          </w:rPrChange>
        </w:rPr>
        <w:t>The Albanians cannot track you using this phone.</w:t>
      </w:r>
      <w:r w:rsidR="00F745D3">
        <w:rPr>
          <w:rFonts w:ascii="Roboto Condensed Medium" w:hAnsi="Roboto Condensed Medium"/>
        </w:rPr>
        <w:t xml:space="preserve"> </w:t>
      </w:r>
      <w:r w:rsidRPr="00F745D3">
        <w:rPr>
          <w:rFonts w:ascii="Roboto Condensed Medium" w:hAnsi="Roboto Condensed Medium"/>
          <w:rPrChange w:id="10989" w:author="Author">
            <w:rPr/>
          </w:rPrChange>
        </w:rPr>
        <w:t>I have a Tesla RoboTaxi pulling up outside.</w:t>
      </w:r>
      <w:r w:rsidR="00F745D3">
        <w:rPr>
          <w:rFonts w:ascii="Roboto Condensed Medium" w:hAnsi="Roboto Condensed Medium"/>
        </w:rPr>
        <w:t xml:space="preserve"> </w:t>
      </w:r>
      <w:del w:id="10990" w:author="Author">
        <w:r w:rsidRPr="00F745D3" w:rsidDel="00E9357B">
          <w:rPr>
            <w:rFonts w:ascii="Roboto Condensed Medium" w:hAnsi="Roboto Condensed Medium"/>
            <w:rPrChange w:id="10991" w:author="Author">
              <w:rPr/>
            </w:rPrChange>
          </w:rPr>
          <w:delText xml:space="preserve"> </w:delText>
        </w:r>
      </w:del>
      <w:r w:rsidRPr="00F745D3">
        <w:rPr>
          <w:rFonts w:ascii="Roboto Condensed Medium" w:hAnsi="Roboto Condensed Medium"/>
          <w:rPrChange w:id="10992" w:author="Author">
            <w:rPr/>
          </w:rPrChange>
        </w:rPr>
        <w:t>Let’s get you situated in my safe house in Park Ridge.”</w:t>
      </w:r>
    </w:p>
    <w:p w14:paraId="35DACCDC" w14:textId="3FE86352" w:rsidR="00A55CAC" w:rsidRPr="00FA271D" w:rsidRDefault="00A55CAC" w:rsidP="009C772F">
      <w:pPr>
        <w:pStyle w:val="BodyNormal"/>
        <w:rPr>
          <w:i/>
          <w:iCs/>
        </w:rPr>
      </w:pPr>
      <w:r w:rsidRPr="00400793">
        <w:rPr>
          <w:i/>
          <w:iCs/>
          <w:rPrChange w:id="10993" w:author="Author">
            <w:rPr/>
          </w:rPrChange>
        </w:rPr>
        <w:t xml:space="preserve"> </w:t>
      </w:r>
      <w:r w:rsidRPr="00FA271D">
        <w:t xml:space="preserve">Natalie dutifully followed her, getting into the Tesla taxi and heading out of Chinatown. As the vehicle autonomously drove towards </w:t>
      </w:r>
      <w:r w:rsidR="00DE5DDA" w:rsidRPr="00FA271D">
        <w:t>its</w:t>
      </w:r>
      <w:r w:rsidRPr="00FA271D">
        <w:t xml:space="preserve"> destination, Natalie continued to ask questions.</w:t>
      </w:r>
    </w:p>
    <w:p w14:paraId="25F1E7D8" w14:textId="703DA2EC" w:rsidR="00A55CAC" w:rsidRDefault="00A55CAC" w:rsidP="009C772F">
      <w:pPr>
        <w:pStyle w:val="BodyNormal"/>
      </w:pPr>
      <w:r w:rsidRPr="00FA271D">
        <w:t>“Are you in control of this Tesla?”</w:t>
      </w:r>
    </w:p>
    <w:p w14:paraId="4C580DBA" w14:textId="1058CB07" w:rsidR="00A55CAC" w:rsidRPr="00F745D3" w:rsidRDefault="00A55CAC">
      <w:pPr>
        <w:pStyle w:val="BodyNormal"/>
        <w:ind w:left="1440" w:right="720" w:firstLine="0"/>
        <w:rPr>
          <w:rFonts w:ascii="Roboto Condensed Medium" w:hAnsi="Roboto Condensed Medium"/>
          <w:rPrChange w:id="10994" w:author="Author">
            <w:rPr/>
          </w:rPrChange>
        </w:rPr>
        <w:pPrChange w:id="10995" w:author="Author">
          <w:pPr>
            <w:pStyle w:val="BodyNormal"/>
          </w:pPr>
        </w:pPrChange>
      </w:pPr>
      <w:r w:rsidRPr="00F745D3">
        <w:rPr>
          <w:rFonts w:ascii="Roboto Condensed Medium" w:hAnsi="Roboto Condensed Medium"/>
          <w:rPrChange w:id="10996" w:author="Author">
            <w:rPr/>
          </w:rPrChange>
        </w:rPr>
        <w:t>“Yes, I broke into the local dealership’s computer, specifically the account of the chief maintenance manager.</w:t>
      </w:r>
      <w:r w:rsidR="00F745D3">
        <w:rPr>
          <w:rFonts w:ascii="Roboto Condensed Medium" w:hAnsi="Roboto Condensed Medium"/>
        </w:rPr>
        <w:t xml:space="preserve"> </w:t>
      </w:r>
      <w:del w:id="10997" w:author="Author">
        <w:r w:rsidRPr="00F745D3" w:rsidDel="00E9357B">
          <w:rPr>
            <w:rFonts w:ascii="Roboto Condensed Medium" w:hAnsi="Roboto Condensed Medium"/>
            <w:rPrChange w:id="10998" w:author="Author">
              <w:rPr/>
            </w:rPrChange>
          </w:rPr>
          <w:delText xml:space="preserve"> </w:delText>
        </w:r>
      </w:del>
      <w:r w:rsidRPr="00F745D3">
        <w:rPr>
          <w:rFonts w:ascii="Roboto Condensed Medium" w:hAnsi="Roboto Condensed Medium"/>
          <w:rPrChange w:id="10999" w:author="Author">
            <w:rPr/>
          </w:rPrChange>
        </w:rPr>
        <w:t xml:space="preserve">I can send commands to any Tesla using his account, </w:t>
      </w:r>
      <w:proofErr w:type="gramStart"/>
      <w:r w:rsidRPr="00F745D3">
        <w:rPr>
          <w:rFonts w:ascii="Roboto Condensed Medium" w:hAnsi="Roboto Condensed Medium"/>
          <w:rPrChange w:id="11000" w:author="Author">
            <w:rPr/>
          </w:rPrChange>
        </w:rPr>
        <w:t>bypassing</w:t>
      </w:r>
      <w:proofErr w:type="gramEnd"/>
      <w:r w:rsidRPr="00F745D3">
        <w:rPr>
          <w:rFonts w:ascii="Roboto Condensed Medium" w:hAnsi="Roboto Condensed Medium"/>
          <w:rPrChange w:id="11001" w:author="Author">
            <w:rPr/>
          </w:rPrChange>
        </w:rPr>
        <w:t xml:space="preserve"> all the security protocols they have in place</w:t>
      </w:r>
      <w:r w:rsidR="00F51885" w:rsidRPr="00F745D3">
        <w:rPr>
          <w:rFonts w:ascii="Roboto Condensed Medium" w:hAnsi="Roboto Condensed Medium"/>
        </w:rPr>
        <w:t>.</w:t>
      </w:r>
      <w:r w:rsidR="001A1B43">
        <w:rPr>
          <w:rFonts w:ascii="Roboto Condensed Medium" w:hAnsi="Roboto Condensed Medium"/>
        </w:rPr>
        <w:t xml:space="preserve"> </w:t>
      </w:r>
      <w:del w:id="11002" w:author="Author">
        <w:r w:rsidRPr="00F745D3" w:rsidDel="00E9357B">
          <w:rPr>
            <w:rFonts w:ascii="Roboto Condensed Medium" w:hAnsi="Roboto Condensed Medium"/>
            <w:rPrChange w:id="11003" w:author="Author">
              <w:rPr/>
            </w:rPrChange>
          </w:rPr>
          <w:delText>.</w:delText>
        </w:r>
      </w:del>
      <w:r w:rsidRPr="00F745D3">
        <w:rPr>
          <w:rFonts w:ascii="Roboto Condensed Medium" w:hAnsi="Roboto Condensed Medium"/>
          <w:rPrChange w:id="11004" w:author="Author">
            <w:rPr/>
          </w:rPrChange>
        </w:rPr>
        <w:t xml:space="preserve"> When we release this vehicle in Park Ridge, the Tesla will return to its charging station with no record of having made the trip, no images of the occupants, </w:t>
      </w:r>
      <w:proofErr w:type="gramStart"/>
      <w:r w:rsidRPr="00F745D3">
        <w:rPr>
          <w:rFonts w:ascii="Roboto Condensed Medium" w:hAnsi="Roboto Condensed Medium"/>
          <w:rPrChange w:id="11005" w:author="Author">
            <w:rPr/>
          </w:rPrChange>
        </w:rPr>
        <w:t>and so on</w:t>
      </w:r>
      <w:proofErr w:type="gramEnd"/>
      <w:r w:rsidRPr="00F745D3">
        <w:rPr>
          <w:rFonts w:ascii="Roboto Condensed Medium" w:hAnsi="Roboto Condensed Medium"/>
          <w:rPrChange w:id="11006" w:author="Author">
            <w:rPr/>
          </w:rPrChange>
        </w:rPr>
        <w:t>.</w:t>
      </w:r>
      <w:r w:rsidR="001A1B43">
        <w:rPr>
          <w:rFonts w:ascii="Roboto Condensed Medium" w:hAnsi="Roboto Condensed Medium"/>
        </w:rPr>
        <w:t xml:space="preserve"> </w:t>
      </w:r>
      <w:del w:id="11007" w:author="Author">
        <w:r w:rsidRPr="00F745D3" w:rsidDel="00E9357B">
          <w:rPr>
            <w:rFonts w:ascii="Roboto Condensed Medium" w:hAnsi="Roboto Condensed Medium"/>
            <w:rPrChange w:id="11008" w:author="Author">
              <w:rPr/>
            </w:rPrChange>
          </w:rPr>
          <w:delText xml:space="preserve"> </w:delText>
        </w:r>
      </w:del>
      <w:r w:rsidRPr="00F745D3">
        <w:rPr>
          <w:rFonts w:ascii="Roboto Condensed Medium" w:hAnsi="Roboto Condensed Medium"/>
          <w:rPrChange w:id="11009" w:author="Author">
            <w:rPr/>
          </w:rPrChange>
        </w:rPr>
        <w:t xml:space="preserve">It looks </w:t>
      </w:r>
      <w:del w:id="11010" w:author="Author">
        <w:r w:rsidRPr="00F745D3" w:rsidDel="00400793">
          <w:rPr>
            <w:rFonts w:ascii="Roboto Condensed Medium" w:hAnsi="Roboto Condensed Medium"/>
            <w:rPrChange w:id="11011" w:author="Author">
              <w:rPr/>
            </w:rPrChange>
          </w:rPr>
          <w:delText xml:space="preserve">to me </w:delText>
        </w:r>
      </w:del>
      <w:r w:rsidRPr="00F745D3">
        <w:rPr>
          <w:rFonts w:ascii="Roboto Condensed Medium" w:hAnsi="Roboto Condensed Medium"/>
          <w:rPrChange w:id="11012" w:author="Author">
            <w:rPr/>
          </w:rPrChange>
        </w:rPr>
        <w:t>like Dr. Morton can also control Robo</w:t>
      </w:r>
      <w:r w:rsidR="00DE5DDA" w:rsidRPr="00F745D3">
        <w:rPr>
          <w:rFonts w:ascii="Roboto Condensed Medium" w:hAnsi="Roboto Condensed Medium"/>
        </w:rPr>
        <w:t xml:space="preserve"> </w:t>
      </w:r>
      <w:r w:rsidRPr="00F745D3">
        <w:rPr>
          <w:rFonts w:ascii="Roboto Condensed Medium" w:hAnsi="Roboto Condensed Medium"/>
          <w:rPrChange w:id="11013" w:author="Author">
            <w:rPr/>
          </w:rPrChange>
        </w:rPr>
        <w:t>Taxis and the like.”</w:t>
      </w:r>
    </w:p>
    <w:p w14:paraId="612A09C6" w14:textId="77777777" w:rsidR="00AA2676" w:rsidRPr="00DF0260" w:rsidRDefault="00AA2676" w:rsidP="009C772F">
      <w:pPr>
        <w:pStyle w:val="BodyNormal"/>
      </w:pPr>
    </w:p>
    <w:p w14:paraId="6913849D" w14:textId="77777777" w:rsidR="00A55CAC" w:rsidRPr="00FA271D" w:rsidRDefault="00A55CAC" w:rsidP="009C772F">
      <w:pPr>
        <w:pStyle w:val="BodyNormal"/>
        <w:rPr>
          <w:i/>
          <w:iCs/>
        </w:rPr>
      </w:pPr>
      <w:r w:rsidRPr="00FA271D">
        <w:t>“Won’t Dr. Morton deduce where we’re going by looking at the city’s surveillance cameras?”</w:t>
      </w:r>
    </w:p>
    <w:p w14:paraId="0B2D67D1" w14:textId="78AABF37" w:rsidR="00BF2733" w:rsidRDefault="00807145" w:rsidP="009C772F">
      <w:pPr>
        <w:pStyle w:val="BodyNormal"/>
      </w:pPr>
      <w:r>
        <w:t>Angel</w:t>
      </w:r>
      <w:r w:rsidR="00A55CAC" w:rsidRPr="00FA271D">
        <w:t xml:space="preserve"> flashed a laughing smile.</w:t>
      </w:r>
    </w:p>
    <w:p w14:paraId="47BE69BF" w14:textId="06B394F4" w:rsidR="00A55CAC" w:rsidRPr="001A1B43" w:rsidRDefault="00A55CAC">
      <w:pPr>
        <w:pStyle w:val="BodyNormal"/>
        <w:ind w:left="1440" w:right="720" w:firstLine="0"/>
        <w:rPr>
          <w:rFonts w:ascii="Roboto Condensed Medium" w:hAnsi="Roboto Condensed Medium"/>
          <w:rPrChange w:id="11014" w:author="Author">
            <w:rPr/>
          </w:rPrChange>
        </w:rPr>
        <w:pPrChange w:id="11015" w:author="Author">
          <w:pPr>
            <w:pStyle w:val="BodyNormal"/>
          </w:pPr>
        </w:pPrChange>
      </w:pPr>
      <w:r w:rsidRPr="00FA271D">
        <w:lastRenderedPageBreak/>
        <w:t xml:space="preserve"> </w:t>
      </w:r>
      <w:r w:rsidRPr="001A1B43">
        <w:rPr>
          <w:rFonts w:ascii="Roboto Condensed Medium" w:hAnsi="Roboto Condensed Medium"/>
          <w:rPrChange w:id="11016" w:author="Author">
            <w:rPr/>
          </w:rPrChange>
        </w:rPr>
        <w:t xml:space="preserve">“That’s my best bit. My Tesla exploit </w:t>
      </w:r>
      <w:r w:rsidR="00DE5DDA" w:rsidRPr="001A1B43">
        <w:rPr>
          <w:rFonts w:ascii="Roboto Condensed Medium" w:hAnsi="Roboto Condensed Medium"/>
        </w:rPr>
        <w:t xml:space="preserve">transmits the vehicle’s </w:t>
      </w:r>
      <w:r w:rsidRPr="001A1B43">
        <w:rPr>
          <w:rFonts w:ascii="Roboto Condensed Medium" w:hAnsi="Roboto Condensed Medium"/>
          <w:rPrChange w:id="11017" w:author="Author">
            <w:rPr/>
          </w:rPrChange>
        </w:rPr>
        <w:t>position to my computer in Chinatown</w:t>
      </w:r>
      <w:r w:rsidR="009522E5" w:rsidRPr="001A1B43">
        <w:rPr>
          <w:rFonts w:ascii="Roboto Condensed Medium" w:hAnsi="Roboto Condensed Medium"/>
          <w:rPrChange w:id="11018" w:author="Author">
            <w:rPr/>
          </w:rPrChange>
        </w:rPr>
        <w:t>.</w:t>
      </w:r>
      <w:r w:rsidR="001A1B43" w:rsidRPr="001A1B43">
        <w:rPr>
          <w:rFonts w:ascii="Roboto Condensed Medium" w:hAnsi="Roboto Condensed Medium"/>
        </w:rPr>
        <w:t xml:space="preserve"> </w:t>
      </w:r>
      <w:del w:id="11019" w:author="Author">
        <w:r w:rsidRPr="001A1B43" w:rsidDel="00E9357B">
          <w:rPr>
            <w:rFonts w:ascii="Roboto Condensed Medium" w:hAnsi="Roboto Condensed Medium"/>
            <w:rPrChange w:id="11020" w:author="Author">
              <w:rPr/>
            </w:rPrChange>
          </w:rPr>
          <w:delText xml:space="preserve"> </w:delText>
        </w:r>
      </w:del>
      <w:r w:rsidRPr="001A1B43">
        <w:rPr>
          <w:rFonts w:ascii="Roboto Condensed Medium" w:hAnsi="Roboto Condensed Medium"/>
          <w:rPrChange w:id="11021" w:author="Author">
            <w:rPr/>
          </w:rPrChange>
        </w:rPr>
        <w:t xml:space="preserve">I set the proper surveillance cameras into </w:t>
      </w:r>
      <w:r w:rsidR="00927F72" w:rsidRPr="001A1B43">
        <w:rPr>
          <w:rFonts w:ascii="Roboto Condensed Medium" w:hAnsi="Roboto Condensed Medium"/>
          <w:rPrChange w:id="11022" w:author="Author">
            <w:rPr/>
          </w:rPrChange>
        </w:rPr>
        <w:t xml:space="preserve">a </w:t>
      </w:r>
      <w:r w:rsidRPr="001A1B43">
        <w:rPr>
          <w:rFonts w:ascii="Roboto Condensed Medium" w:hAnsi="Roboto Condensed Medium"/>
          <w:rPrChange w:id="11023" w:author="Author">
            <w:rPr/>
          </w:rPrChange>
        </w:rPr>
        <w:t>10-minute loop mode, showing the traffic image from before we enter the field</w:t>
      </w:r>
      <w:del w:id="11024" w:author="Author">
        <w:r w:rsidRPr="001A1B43" w:rsidDel="00237B10">
          <w:rPr>
            <w:rFonts w:ascii="Roboto Condensed Medium" w:hAnsi="Roboto Condensed Medium"/>
            <w:rPrChange w:id="11025" w:author="Author">
              <w:rPr/>
            </w:rPrChange>
          </w:rPr>
          <w:delText>-of-</w:delText>
        </w:r>
      </w:del>
      <w:ins w:id="11026" w:author="Author">
        <w:r w:rsidR="00237B10" w:rsidRPr="001A1B43">
          <w:rPr>
            <w:rFonts w:ascii="Roboto Condensed Medium" w:hAnsi="Roboto Condensed Medium"/>
            <w:rPrChange w:id="11027" w:author="Author">
              <w:rPr/>
            </w:rPrChange>
          </w:rPr>
          <w:t xml:space="preserve"> of </w:t>
        </w:r>
      </w:ins>
      <w:r w:rsidRPr="001A1B43">
        <w:rPr>
          <w:rFonts w:ascii="Roboto Condensed Medium" w:hAnsi="Roboto Condensed Medium"/>
          <w:rPrChange w:id="11028" w:author="Author">
            <w:rPr/>
          </w:rPrChange>
        </w:rPr>
        <w:t>view</w:t>
      </w:r>
      <w:r w:rsidR="00F51885" w:rsidRPr="001A1B43">
        <w:rPr>
          <w:rFonts w:ascii="Roboto Condensed Medium" w:hAnsi="Roboto Condensed Medium"/>
        </w:rPr>
        <w:t>.</w:t>
      </w:r>
      <w:r w:rsidR="001A1B43" w:rsidRPr="001A1B43">
        <w:rPr>
          <w:rFonts w:ascii="Roboto Condensed Medium" w:hAnsi="Roboto Condensed Medium"/>
        </w:rPr>
        <w:t xml:space="preserve"> </w:t>
      </w:r>
      <w:del w:id="11029" w:author="Author">
        <w:r w:rsidRPr="001A1B43" w:rsidDel="00E9357B">
          <w:rPr>
            <w:rFonts w:ascii="Roboto Condensed Medium" w:hAnsi="Roboto Condensed Medium"/>
            <w:rPrChange w:id="11030" w:author="Author">
              <w:rPr/>
            </w:rPrChange>
          </w:rPr>
          <w:delText>.</w:delText>
        </w:r>
      </w:del>
      <w:r w:rsidRPr="001A1B43">
        <w:rPr>
          <w:rFonts w:ascii="Roboto Condensed Medium" w:hAnsi="Roboto Condensed Medium"/>
          <w:rPrChange w:id="11031" w:author="Author">
            <w:rPr/>
          </w:rPrChange>
        </w:rPr>
        <w:t xml:space="preserve"> </w:t>
      </w:r>
      <w:del w:id="11032" w:author="Author">
        <w:r w:rsidRPr="001A1B43" w:rsidDel="00237B10">
          <w:rPr>
            <w:rFonts w:ascii="Roboto Condensed Medium" w:hAnsi="Roboto Condensed Medium"/>
            <w:rPrChange w:id="11033" w:author="Author">
              <w:rPr/>
            </w:rPrChange>
          </w:rPr>
          <w:delText xml:space="preserve">I also randomly set other city cameras into loop mode to make it difficult to deduce which cameras are trained on us. </w:delText>
        </w:r>
      </w:del>
      <w:r w:rsidRPr="001A1B43">
        <w:rPr>
          <w:rFonts w:ascii="Roboto Condensed Medium" w:hAnsi="Roboto Condensed Medium"/>
          <w:rPrChange w:id="11034" w:author="Author">
            <w:rPr/>
          </w:rPrChange>
        </w:rPr>
        <w:t xml:space="preserve">Your burner phone will do the same </w:t>
      </w:r>
      <w:del w:id="11035" w:author="Author">
        <w:r w:rsidRPr="001A1B43" w:rsidDel="00E9357B">
          <w:rPr>
            <w:rFonts w:ascii="Roboto Condensed Medium" w:hAnsi="Roboto Condensed Medium"/>
            <w:rPrChange w:id="11036" w:author="Author">
              <w:rPr/>
            </w:rPrChange>
          </w:rPr>
          <w:delText xml:space="preserve">thing </w:delText>
        </w:r>
      </w:del>
      <w:r w:rsidRPr="001A1B43">
        <w:rPr>
          <w:rFonts w:ascii="Roboto Condensed Medium" w:hAnsi="Roboto Condensed Medium"/>
          <w:rPrChange w:id="11037" w:author="Author">
            <w:rPr/>
          </w:rPrChange>
        </w:rPr>
        <w:t>as you drive throughout the town.</w:t>
      </w:r>
      <w:r w:rsidR="001A1B43" w:rsidRPr="001A1B43">
        <w:rPr>
          <w:rFonts w:ascii="Roboto Condensed Medium" w:hAnsi="Roboto Condensed Medium"/>
        </w:rPr>
        <w:t xml:space="preserve"> </w:t>
      </w:r>
      <w:del w:id="11038" w:author="Author">
        <w:r w:rsidRPr="001A1B43" w:rsidDel="00E9357B">
          <w:rPr>
            <w:rFonts w:ascii="Roboto Condensed Medium" w:hAnsi="Roboto Condensed Medium"/>
            <w:rPrChange w:id="11039" w:author="Author">
              <w:rPr/>
            </w:rPrChange>
          </w:rPr>
          <w:delText xml:space="preserve"> </w:delText>
        </w:r>
        <w:r w:rsidRPr="001A1B43" w:rsidDel="00237B10">
          <w:rPr>
            <w:rFonts w:ascii="Roboto Condensed Medium" w:hAnsi="Roboto Condensed Medium"/>
            <w:rPrChange w:id="11040" w:author="Author">
              <w:rPr/>
            </w:rPrChange>
          </w:rPr>
          <w:delText>I guess t</w:delText>
        </w:r>
      </w:del>
      <w:ins w:id="11041" w:author="Author">
        <w:r w:rsidR="00237B10" w:rsidRPr="001A1B43">
          <w:rPr>
            <w:rFonts w:ascii="Roboto Condensed Medium" w:hAnsi="Roboto Condensed Medium"/>
            <w:rPrChange w:id="11042" w:author="Author">
              <w:rPr/>
            </w:rPrChange>
          </w:rPr>
          <w:t>T</w:t>
        </w:r>
      </w:ins>
      <w:r w:rsidRPr="001A1B43">
        <w:rPr>
          <w:rFonts w:ascii="Roboto Condensed Medium" w:hAnsi="Roboto Condensed Medium"/>
          <w:rPrChange w:id="11043" w:author="Author">
            <w:rPr/>
          </w:rPrChange>
        </w:rPr>
        <w:t>hat makes you a criminal too, but at least you’ll live.”</w:t>
      </w:r>
    </w:p>
    <w:p w14:paraId="6EEBA0EC" w14:textId="6ED2BE53" w:rsidR="00A55CAC" w:rsidRPr="00FA271D" w:rsidRDefault="00A55CAC" w:rsidP="009C772F">
      <w:pPr>
        <w:pStyle w:val="BodyNormal"/>
        <w:rPr>
          <w:i/>
          <w:iCs/>
        </w:rPr>
      </w:pPr>
      <w:r w:rsidRPr="00FA271D">
        <w:t xml:space="preserve">The Tesla pulled up to </w:t>
      </w:r>
      <w:r w:rsidR="000446D3" w:rsidRPr="00FA271D">
        <w:t>a</w:t>
      </w:r>
      <w:r w:rsidRPr="00FA271D">
        <w:t xml:space="preserve"> </w:t>
      </w:r>
      <w:r w:rsidR="00F96EE8">
        <w:t>commonplace</w:t>
      </w:r>
      <w:r w:rsidR="00B23E3D" w:rsidRPr="00FA271D">
        <w:t xml:space="preserve"> </w:t>
      </w:r>
      <w:r w:rsidRPr="00FA271D">
        <w:t xml:space="preserve">two-family duplex in Park Ridge. Natalie </w:t>
      </w:r>
      <w:del w:id="11044" w:author="Author">
        <w:r w:rsidRPr="00FA271D" w:rsidDel="00E9357B">
          <w:delText>made a mental note</w:delText>
        </w:r>
      </w:del>
      <w:ins w:id="11045" w:author="Author">
        <w:r w:rsidR="00E9357B">
          <w:t>noted</w:t>
        </w:r>
      </w:ins>
      <w:r w:rsidRPr="00FA271D">
        <w:t xml:space="preserve"> that the location was near the Chicago L subway system but nowhere near any shopping </w:t>
      </w:r>
      <w:r w:rsidR="00151EF6">
        <w:t>centers</w:t>
      </w:r>
      <w:r w:rsidRPr="00FA271D">
        <w:t xml:space="preserve">. Each side of the duplex had a garage. The layout looked like a clone of </w:t>
      </w:r>
      <w:r w:rsidR="00807145">
        <w:t>Angel</w:t>
      </w:r>
      <w:r w:rsidRPr="00FA271D">
        <w:t>’s Chinatown apartment. Two bedrooms, one being an office with a Dell supercomputer and two display screens. The furniture was modern and expensive. Nowhere in either location did Natalie see anything like a weapon.</w:t>
      </w:r>
    </w:p>
    <w:p w14:paraId="0FEC3A88" w14:textId="3AF4622E" w:rsidR="004B3901" w:rsidRDefault="00807145" w:rsidP="009C772F">
      <w:pPr>
        <w:pStyle w:val="BodyNormal"/>
        <w:rPr>
          <w:ins w:id="11046" w:author="Author"/>
        </w:rPr>
      </w:pPr>
      <w:r>
        <w:t>Angel</w:t>
      </w:r>
      <w:r w:rsidR="00A55CAC" w:rsidRPr="00FA271D">
        <w:t xml:space="preserve"> explained, in detail, everything Natalie needed to know to live here. The grocery delivery service would leave the order on the porch. Dragging a dining table chair into the office, </w:t>
      </w:r>
      <w:r>
        <w:t>Angel</w:t>
      </w:r>
      <w:r w:rsidR="00A55CAC" w:rsidRPr="00FA271D">
        <w:t xml:space="preserve"> brought up some applications on her Dell supercomputer.</w:t>
      </w:r>
    </w:p>
    <w:p w14:paraId="2CF3A9C6" w14:textId="71C7185C" w:rsidR="00A55CAC" w:rsidRPr="001A1B43" w:rsidRDefault="00A55CAC">
      <w:pPr>
        <w:pStyle w:val="BodyNormal"/>
        <w:ind w:left="1440" w:right="720" w:firstLine="0"/>
        <w:rPr>
          <w:rFonts w:ascii="Roboto Condensed Medium" w:hAnsi="Roboto Condensed Medium"/>
          <w:rPrChange w:id="11047" w:author="Author">
            <w:rPr/>
          </w:rPrChange>
        </w:rPr>
        <w:pPrChange w:id="11048" w:author="Author">
          <w:pPr>
            <w:pStyle w:val="BodyNormal"/>
          </w:pPr>
        </w:pPrChange>
      </w:pPr>
      <w:r w:rsidRPr="001A1B43">
        <w:rPr>
          <w:rFonts w:ascii="Roboto Condensed Medium" w:hAnsi="Roboto Condensed Medium"/>
          <w:rPrChange w:id="11049" w:author="Author">
            <w:rPr/>
          </w:rPrChange>
        </w:rPr>
        <w:t>“Natalie, I am a criminal.</w:t>
      </w:r>
      <w:r w:rsidR="001A1B43" w:rsidRPr="001A1B43">
        <w:rPr>
          <w:rFonts w:ascii="Roboto Condensed Medium" w:hAnsi="Roboto Condensed Medium"/>
        </w:rPr>
        <w:t xml:space="preserve"> </w:t>
      </w:r>
      <w:del w:id="11050" w:author="Author">
        <w:r w:rsidRPr="001A1B43" w:rsidDel="00E9357B">
          <w:rPr>
            <w:rFonts w:ascii="Roboto Condensed Medium" w:hAnsi="Roboto Condensed Medium"/>
            <w:rPrChange w:id="11051" w:author="Author">
              <w:rPr/>
            </w:rPrChange>
          </w:rPr>
          <w:delText xml:space="preserve"> </w:delText>
        </w:r>
      </w:del>
      <w:r w:rsidRPr="001A1B43">
        <w:rPr>
          <w:rFonts w:ascii="Roboto Condensed Medium" w:hAnsi="Roboto Condensed Medium"/>
          <w:rPrChange w:id="11052" w:author="Author">
            <w:rPr/>
          </w:rPrChange>
        </w:rPr>
        <w:t>I accept that, but I want you to know I have never stolen anything from innocent civilians.</w:t>
      </w:r>
      <w:r w:rsidR="001A1B43" w:rsidRPr="001A1B43">
        <w:rPr>
          <w:rFonts w:ascii="Roboto Condensed Medium" w:hAnsi="Roboto Condensed Medium"/>
        </w:rPr>
        <w:t xml:space="preserve"> </w:t>
      </w:r>
      <w:del w:id="11053" w:author="Author">
        <w:r w:rsidRPr="001A1B43" w:rsidDel="00E9357B">
          <w:rPr>
            <w:rFonts w:ascii="Roboto Condensed Medium" w:hAnsi="Roboto Condensed Medium"/>
            <w:rPrChange w:id="11054" w:author="Author">
              <w:rPr/>
            </w:rPrChange>
          </w:rPr>
          <w:delText xml:space="preserve"> </w:delText>
        </w:r>
      </w:del>
      <w:r w:rsidRPr="001A1B43">
        <w:rPr>
          <w:rFonts w:ascii="Roboto Condensed Medium" w:hAnsi="Roboto Condensed Medium"/>
          <w:rPrChange w:id="11055" w:author="Author">
            <w:rPr/>
          </w:rPrChange>
        </w:rPr>
        <w:t xml:space="preserve">I only take </w:t>
      </w:r>
      <w:r w:rsidRPr="001A1B43">
        <w:rPr>
          <w:rFonts w:ascii="Roboto Condensed Medium" w:hAnsi="Roboto Condensed Medium"/>
          <w:rPrChange w:id="11056" w:author="Author">
            <w:rPr/>
          </w:rPrChange>
        </w:rPr>
        <w:lastRenderedPageBreak/>
        <w:t>from the Albanian mob</w:t>
      </w:r>
      <w:r w:rsidR="00F51885" w:rsidRPr="001A1B43">
        <w:rPr>
          <w:rFonts w:ascii="Roboto Condensed Medium" w:hAnsi="Roboto Condensed Medium"/>
        </w:rPr>
        <w:t>.</w:t>
      </w:r>
      <w:r w:rsidR="001A1B43" w:rsidRPr="001A1B43">
        <w:rPr>
          <w:rFonts w:ascii="Roboto Condensed Medium" w:hAnsi="Roboto Condensed Medium"/>
        </w:rPr>
        <w:t xml:space="preserve"> </w:t>
      </w:r>
      <w:del w:id="11057" w:author="Author">
        <w:r w:rsidRPr="001A1B43" w:rsidDel="00E9357B">
          <w:rPr>
            <w:rFonts w:ascii="Roboto Condensed Medium" w:hAnsi="Roboto Condensed Medium"/>
            <w:rPrChange w:id="11058" w:author="Author">
              <w:rPr/>
            </w:rPrChange>
          </w:rPr>
          <w:delText>.</w:delText>
        </w:r>
      </w:del>
      <w:r w:rsidRPr="001A1B43">
        <w:rPr>
          <w:rFonts w:ascii="Roboto Condensed Medium" w:hAnsi="Roboto Condensed Medium"/>
          <w:rPrChange w:id="11059" w:author="Author">
            <w:rPr/>
          </w:rPrChange>
        </w:rPr>
        <w:t>I have penetrated a myriad of computer systems here in Chicago and elsewhere, mostly to glean information.</w:t>
      </w:r>
      <w:r w:rsidR="001A1B43" w:rsidRPr="001A1B43">
        <w:rPr>
          <w:rFonts w:ascii="Roboto Condensed Medium" w:hAnsi="Roboto Condensed Medium"/>
        </w:rPr>
        <w:t xml:space="preserve"> </w:t>
      </w:r>
      <w:r w:rsidRPr="001A1B43">
        <w:rPr>
          <w:rFonts w:ascii="Roboto Condensed Medium" w:hAnsi="Roboto Condensed Medium"/>
          <w:rPrChange w:id="11060" w:author="Author">
            <w:rPr/>
          </w:rPrChange>
        </w:rPr>
        <w:t xml:space="preserve">I’ve told you that </w:t>
      </w:r>
      <w:del w:id="11061" w:author="Author">
        <w:r w:rsidRPr="001A1B43" w:rsidDel="00191725">
          <w:rPr>
            <w:rFonts w:ascii="Roboto Condensed Medium" w:hAnsi="Roboto Condensed Medium"/>
            <w:rPrChange w:id="11062" w:author="Author">
              <w:rPr/>
            </w:rPrChange>
          </w:rPr>
          <w:delText>CDC</w:delText>
        </w:r>
      </w:del>
      <w:ins w:id="11063" w:author="Author">
        <w:r w:rsidR="00191725" w:rsidRPr="001A1B43">
          <w:rPr>
            <w:rFonts w:ascii="Roboto Condensed Medium" w:hAnsi="Roboto Condensed Medium"/>
            <w:rPrChange w:id="11064" w:author="Author">
              <w:rPr/>
            </w:rPrChange>
          </w:rPr>
          <w:t>CCE</w:t>
        </w:r>
      </w:ins>
      <w:r w:rsidRPr="001A1B43">
        <w:rPr>
          <w:rFonts w:ascii="Roboto Condensed Medium" w:hAnsi="Roboto Condensed Medium"/>
          <w:rPrChange w:id="11065" w:author="Author">
            <w:rPr/>
          </w:rPrChange>
        </w:rPr>
        <w:t xml:space="preserve"> is, on paper, a legitimate enterprise.</w:t>
      </w:r>
      <w:r w:rsidR="001A1B43" w:rsidRPr="001A1B43">
        <w:rPr>
          <w:rFonts w:ascii="Roboto Condensed Medium" w:hAnsi="Roboto Condensed Medium"/>
        </w:rPr>
        <w:t xml:space="preserve"> </w:t>
      </w:r>
      <w:del w:id="11066" w:author="Author">
        <w:r w:rsidRPr="001A1B43" w:rsidDel="00E9357B">
          <w:rPr>
            <w:rFonts w:ascii="Roboto Condensed Medium" w:hAnsi="Roboto Condensed Medium"/>
            <w:rPrChange w:id="11067" w:author="Author">
              <w:rPr/>
            </w:rPrChange>
          </w:rPr>
          <w:delText xml:space="preserve"> </w:delText>
        </w:r>
      </w:del>
      <w:r w:rsidRPr="001A1B43">
        <w:rPr>
          <w:rFonts w:ascii="Roboto Condensed Medium" w:hAnsi="Roboto Condensed Medium"/>
          <w:rPrChange w:id="11068" w:author="Author">
            <w:rPr/>
          </w:rPrChange>
        </w:rPr>
        <w:t xml:space="preserve">They do </w:t>
      </w:r>
      <w:del w:id="11069" w:author="Author">
        <w:r w:rsidRPr="001A1B43" w:rsidDel="00237B10">
          <w:rPr>
            <w:rFonts w:ascii="Roboto Condensed Medium" w:hAnsi="Roboto Condensed Medium"/>
            <w:rPrChange w:id="11070" w:author="Author">
              <w:rPr/>
            </w:rPrChange>
          </w:rPr>
          <w:delText xml:space="preserve">a </w:delText>
        </w:r>
      </w:del>
      <w:r w:rsidR="00C13546" w:rsidRPr="001A1B43">
        <w:rPr>
          <w:rFonts w:ascii="Roboto Condensed Medium" w:hAnsi="Roboto Condensed Medium"/>
          <w:rPrChange w:id="11071" w:author="Author">
            <w:rPr/>
          </w:rPrChange>
        </w:rPr>
        <w:t>great</w:t>
      </w:r>
      <w:r w:rsidRPr="001A1B43">
        <w:rPr>
          <w:rFonts w:ascii="Roboto Condensed Medium" w:hAnsi="Roboto Condensed Medium"/>
          <w:rPrChange w:id="11072" w:author="Author">
            <w:rPr/>
          </w:rPrChange>
        </w:rPr>
        <w:t xml:space="preserve"> business and pay taxes on the profits. Right now, they deposit their legitimate income in downtown Chicago’s Northern Trust Bank in about 37 different accounts.</w:t>
      </w:r>
      <w:r w:rsidR="001A1B43" w:rsidRPr="001A1B43">
        <w:rPr>
          <w:rFonts w:ascii="Roboto Condensed Medium" w:hAnsi="Roboto Condensed Medium"/>
        </w:rPr>
        <w:t xml:space="preserve"> </w:t>
      </w:r>
      <w:del w:id="11073" w:author="Author">
        <w:r w:rsidRPr="001A1B43" w:rsidDel="00E9357B">
          <w:rPr>
            <w:rFonts w:ascii="Roboto Condensed Medium" w:hAnsi="Roboto Condensed Medium"/>
            <w:rPrChange w:id="11074" w:author="Author">
              <w:rPr/>
            </w:rPrChange>
          </w:rPr>
          <w:delText xml:space="preserve"> </w:delText>
        </w:r>
      </w:del>
      <w:r w:rsidRPr="001A1B43">
        <w:rPr>
          <w:rFonts w:ascii="Roboto Condensed Medium" w:hAnsi="Roboto Condensed Medium"/>
          <w:rPrChange w:id="11075" w:author="Author">
            <w:rPr/>
          </w:rPrChange>
        </w:rPr>
        <w:t xml:space="preserve">If you look at this screen, these are the accounts as of </w:t>
      </w:r>
      <w:r w:rsidR="005A1E74" w:rsidRPr="001A1B43">
        <w:rPr>
          <w:rFonts w:ascii="Roboto Condensed Medium" w:hAnsi="Roboto Condensed Medium"/>
        </w:rPr>
        <w:t>Friday afternoon</w:t>
      </w:r>
      <w:r w:rsidRPr="001A1B43">
        <w:rPr>
          <w:rFonts w:ascii="Roboto Condensed Medium" w:hAnsi="Roboto Condensed Medium"/>
          <w:rPrChange w:id="11076" w:author="Author">
            <w:rPr/>
          </w:rPrChange>
        </w:rPr>
        <w:t>.”</w:t>
      </w:r>
    </w:p>
    <w:p w14:paraId="1AC4EF1E" w14:textId="04891B17" w:rsidR="00A55CAC" w:rsidRDefault="00A55CAC" w:rsidP="009C772F">
      <w:pPr>
        <w:pStyle w:val="BodyNormal"/>
      </w:pPr>
      <w:r w:rsidRPr="00FA271D">
        <w:t xml:space="preserve">Natalie leaned forward, looking at these accounts, marveling at their size. Some of the </w:t>
      </w:r>
      <w:r>
        <w:t>fund</w:t>
      </w:r>
      <w:r w:rsidRPr="00FA271D">
        <w:t>s had millions of dollars.</w:t>
      </w:r>
    </w:p>
    <w:p w14:paraId="101611BE" w14:textId="7CF2F332" w:rsidR="00A55CAC" w:rsidRPr="001A1B43" w:rsidRDefault="00A55CAC">
      <w:pPr>
        <w:pStyle w:val="BodyNormal"/>
        <w:ind w:left="1440" w:right="720" w:firstLine="0"/>
        <w:rPr>
          <w:rFonts w:ascii="Roboto Condensed Medium" w:hAnsi="Roboto Condensed Medium"/>
          <w:rPrChange w:id="11077" w:author="Author">
            <w:rPr/>
          </w:rPrChange>
        </w:rPr>
        <w:pPrChange w:id="11078" w:author="Author">
          <w:pPr>
            <w:pStyle w:val="BodyNormal"/>
          </w:pPr>
        </w:pPrChange>
      </w:pPr>
      <w:r w:rsidRPr="001A1B43">
        <w:rPr>
          <w:rFonts w:ascii="Roboto Condensed Medium" w:hAnsi="Roboto Condensed Medium"/>
          <w:rPrChange w:id="11079" w:author="Author">
            <w:rPr/>
          </w:rPrChange>
        </w:rPr>
        <w:t xml:space="preserve">“Some </w:t>
      </w:r>
      <w:del w:id="11080" w:author="Author">
        <w:r w:rsidRPr="001A1B43" w:rsidDel="00810776">
          <w:rPr>
            <w:rFonts w:ascii="Roboto Condensed Medium" w:hAnsi="Roboto Condensed Medium"/>
            <w:rPrChange w:id="11081" w:author="Author">
              <w:rPr/>
            </w:rPrChange>
          </w:rPr>
          <w:delText xml:space="preserve">of this </w:delText>
        </w:r>
      </w:del>
      <w:r w:rsidRPr="001A1B43">
        <w:rPr>
          <w:rFonts w:ascii="Roboto Condensed Medium" w:hAnsi="Roboto Condensed Medium"/>
          <w:rPrChange w:id="11082" w:author="Author">
            <w:rPr/>
          </w:rPrChange>
        </w:rPr>
        <w:t xml:space="preserve">money eventually moves to stock and bond purchases, some </w:t>
      </w:r>
      <w:ins w:id="11083" w:author="Author">
        <w:r w:rsidR="00810776" w:rsidRPr="001A1B43">
          <w:rPr>
            <w:rFonts w:ascii="Roboto Condensed Medium" w:hAnsi="Roboto Condensed Medium"/>
          </w:rPr>
          <w:t xml:space="preserve">is </w:t>
        </w:r>
      </w:ins>
      <w:r w:rsidRPr="001A1B43">
        <w:rPr>
          <w:rFonts w:ascii="Roboto Condensed Medium" w:hAnsi="Roboto Condensed Medium"/>
          <w:rPrChange w:id="11084" w:author="Author">
            <w:rPr/>
          </w:rPrChange>
        </w:rPr>
        <w:t xml:space="preserve">used to expand the business, and some goes to Dr. Morton and Imer Bisha, the </w:t>
      </w:r>
      <w:del w:id="11085" w:author="Author">
        <w:r w:rsidRPr="001A1B43" w:rsidDel="00237B10">
          <w:rPr>
            <w:rFonts w:ascii="Roboto Condensed Medium" w:hAnsi="Roboto Condensed Medium"/>
            <w:rPrChange w:id="11086" w:author="Author">
              <w:rPr/>
            </w:rPrChange>
          </w:rPr>
          <w:delText>owners of the company</w:delText>
        </w:r>
      </w:del>
      <w:ins w:id="11087" w:author="Author">
        <w:r w:rsidR="00237B10" w:rsidRPr="001A1B43">
          <w:rPr>
            <w:rFonts w:ascii="Roboto Condensed Medium" w:hAnsi="Roboto Condensed Medium"/>
            <w:rPrChange w:id="11088" w:author="Author">
              <w:rPr/>
            </w:rPrChange>
          </w:rPr>
          <w:t>company's owners</w:t>
        </w:r>
      </w:ins>
      <w:r w:rsidRPr="001A1B43">
        <w:rPr>
          <w:rFonts w:ascii="Roboto Condensed Medium" w:hAnsi="Roboto Condensed Medium"/>
          <w:rPrChange w:id="11089" w:author="Author">
            <w:rPr/>
          </w:rPrChange>
        </w:rPr>
        <w:t>.”</w:t>
      </w:r>
    </w:p>
    <w:p w14:paraId="39B35035" w14:textId="18C056C0" w:rsidR="00A55CAC" w:rsidRDefault="00A55CAC" w:rsidP="009C772F">
      <w:pPr>
        <w:pStyle w:val="BodyNormal"/>
      </w:pPr>
      <w:r w:rsidRPr="00FA271D">
        <w:t>Natalie leaned back, whisking her red hair off her cheek and out of the way. “You’re thinking of something, aren’t you?”</w:t>
      </w:r>
    </w:p>
    <w:p w14:paraId="2F18E536" w14:textId="143FDA0E" w:rsidR="00A55CAC" w:rsidRPr="001A1B43" w:rsidRDefault="00A55CAC">
      <w:pPr>
        <w:pStyle w:val="BodyNormal"/>
        <w:ind w:left="1440" w:right="720" w:firstLine="0"/>
        <w:rPr>
          <w:rFonts w:ascii="Roboto Condensed Medium" w:hAnsi="Roboto Condensed Medium"/>
          <w:rPrChange w:id="11090" w:author="Author">
            <w:rPr/>
          </w:rPrChange>
        </w:rPr>
        <w:pPrChange w:id="11091" w:author="Author">
          <w:pPr>
            <w:pStyle w:val="BodyNormal"/>
          </w:pPr>
        </w:pPrChange>
      </w:pPr>
      <w:r w:rsidRPr="001A1B43">
        <w:rPr>
          <w:rFonts w:ascii="Roboto Condensed Medium" w:hAnsi="Roboto Condensed Medium"/>
          <w:rPrChange w:id="11092" w:author="Author">
            <w:rPr/>
          </w:rPrChange>
        </w:rPr>
        <w:t xml:space="preserve">“I’ve done everything I can to keep you out of danger, but I doubt </w:t>
      </w:r>
      <w:del w:id="11093" w:author="Author">
        <w:r w:rsidRPr="001A1B43" w:rsidDel="00237B10">
          <w:rPr>
            <w:rFonts w:ascii="Roboto Condensed Medium" w:hAnsi="Roboto Condensed Medium"/>
            <w:rPrChange w:id="11094" w:author="Author">
              <w:rPr/>
            </w:rPrChange>
          </w:rPr>
          <w:delText xml:space="preserve">that </w:delText>
        </w:r>
      </w:del>
      <w:r w:rsidRPr="001A1B43">
        <w:rPr>
          <w:rFonts w:ascii="Roboto Condensed Medium" w:hAnsi="Roboto Condensed Medium"/>
          <w:rPrChange w:id="11095" w:author="Author">
            <w:rPr/>
          </w:rPrChange>
        </w:rPr>
        <w:t xml:space="preserve">you want to live your life as a hermit. I imagine you’d like to </w:t>
      </w:r>
      <w:del w:id="11096" w:author="Author">
        <w:r w:rsidRPr="001A1B43" w:rsidDel="00237B10">
          <w:rPr>
            <w:rFonts w:ascii="Roboto Condensed Medium" w:hAnsi="Roboto Condensed Medium"/>
            <w:rPrChange w:id="11097" w:author="Author">
              <w:rPr/>
            </w:rPrChange>
          </w:rPr>
          <w:delText>go back</w:delText>
        </w:r>
      </w:del>
      <w:ins w:id="11098" w:author="Author">
        <w:r w:rsidR="00237B10" w:rsidRPr="001A1B43">
          <w:rPr>
            <w:rFonts w:ascii="Roboto Condensed Medium" w:hAnsi="Roboto Condensed Medium"/>
            <w:rPrChange w:id="11099" w:author="Author">
              <w:rPr/>
            </w:rPrChange>
          </w:rPr>
          <w:t>return</w:t>
        </w:r>
      </w:ins>
      <w:r w:rsidRPr="001A1B43">
        <w:rPr>
          <w:rFonts w:ascii="Roboto Condensed Medium" w:hAnsi="Roboto Condensed Medium"/>
          <w:rPrChange w:id="11100" w:author="Author">
            <w:rPr/>
          </w:rPrChange>
        </w:rPr>
        <w:t xml:space="preserve"> to your job – investigative reporting.”</w:t>
      </w:r>
    </w:p>
    <w:p w14:paraId="691E07EE" w14:textId="77777777" w:rsidR="00A55CAC" w:rsidRPr="00FA271D" w:rsidRDefault="00A55CAC" w:rsidP="009C772F">
      <w:pPr>
        <w:pStyle w:val="BodyNormal"/>
        <w:rPr>
          <w:i/>
          <w:iCs/>
        </w:rPr>
      </w:pPr>
      <w:r w:rsidRPr="00FA271D">
        <w:lastRenderedPageBreak/>
        <w:t>“Yes, I want to go back to work. Is it possible?”</w:t>
      </w:r>
    </w:p>
    <w:p w14:paraId="402321F5" w14:textId="09FD733B" w:rsidR="00A55CAC" w:rsidRDefault="00807145" w:rsidP="009C772F">
      <w:pPr>
        <w:pStyle w:val="BodyNormal"/>
      </w:pPr>
      <w:r>
        <w:t>Angel</w:t>
      </w:r>
      <w:r w:rsidR="00A55CAC" w:rsidRPr="00FA271D">
        <w:t xml:space="preserve"> stared at Natalie for some uncomfortable seconds. Natalie sensed that she was going to say something important, something controversial. </w:t>
      </w:r>
      <w:r w:rsidR="00A55CAC" w:rsidRPr="000446D3">
        <w:rPr>
          <w:i/>
          <w:iCs/>
        </w:rPr>
        <w:t>My God</w:t>
      </w:r>
      <w:r w:rsidR="00A55CAC" w:rsidRPr="00FA271D">
        <w:t>, she thought</w:t>
      </w:r>
      <w:r w:rsidR="00A55CAC" w:rsidRPr="000446D3">
        <w:rPr>
          <w:i/>
          <w:iCs/>
        </w:rPr>
        <w:t>, I love this girl</w:t>
      </w:r>
      <w:r w:rsidR="00A55CAC" w:rsidRPr="00FA271D">
        <w:t xml:space="preserve">. </w:t>
      </w:r>
      <w:r>
        <w:t>Angel</w:t>
      </w:r>
      <w:r w:rsidR="00A55CAC" w:rsidRPr="00FA271D">
        <w:t xml:space="preserve"> started typing again.</w:t>
      </w:r>
    </w:p>
    <w:p w14:paraId="1EDA8E72" w14:textId="1B98DF25" w:rsidR="00A55CAC" w:rsidRPr="001A1B43" w:rsidRDefault="00A55CAC">
      <w:pPr>
        <w:pStyle w:val="BodyNormal"/>
        <w:ind w:left="1440" w:right="720" w:firstLine="0"/>
        <w:rPr>
          <w:rFonts w:ascii="Roboto Condensed Medium" w:hAnsi="Roboto Condensed Medium"/>
          <w:rPrChange w:id="11101" w:author="Author">
            <w:rPr/>
          </w:rPrChange>
        </w:rPr>
        <w:pPrChange w:id="11102" w:author="Author">
          <w:pPr>
            <w:pStyle w:val="BodyNormal"/>
          </w:pPr>
        </w:pPrChange>
      </w:pPr>
      <w:r w:rsidRPr="001A1B43">
        <w:rPr>
          <w:rFonts w:ascii="Roboto Condensed Medium" w:hAnsi="Roboto Condensed Medium"/>
          <w:rPrChange w:id="11103" w:author="Author">
            <w:rPr/>
          </w:rPrChange>
        </w:rPr>
        <w:t>“The days of pissing your pants when confronted by danger are over, Natalie. You need to fight back.”</w:t>
      </w:r>
    </w:p>
    <w:p w14:paraId="4197681B" w14:textId="47F7005C" w:rsidR="00A55CAC" w:rsidRDefault="00A55CAC" w:rsidP="009C772F">
      <w:pPr>
        <w:pStyle w:val="BodyNormal"/>
      </w:pPr>
      <w:r w:rsidRPr="00FA271D">
        <w:t xml:space="preserve">“Aha, you’re thinking of transferring their money </w:t>
      </w:r>
      <w:ins w:id="11104" w:author="Author">
        <w:r w:rsidR="00810776">
          <w:t xml:space="preserve">currently </w:t>
        </w:r>
      </w:ins>
      <w:r w:rsidRPr="00FA271D">
        <w:t>in Northern Trust Bank elsewhere, right?”</w:t>
      </w:r>
    </w:p>
    <w:p w14:paraId="47507294" w14:textId="5EADC5D2" w:rsidR="004B3901" w:rsidRPr="001A1B43" w:rsidRDefault="00A55CAC" w:rsidP="00A95F9C">
      <w:pPr>
        <w:pStyle w:val="BodyNormal"/>
        <w:ind w:left="1440" w:right="720" w:firstLine="0"/>
        <w:rPr>
          <w:ins w:id="11105" w:author="Author"/>
          <w:rFonts w:ascii="Roboto Condensed Medium" w:hAnsi="Roboto Condensed Medium"/>
        </w:rPr>
      </w:pPr>
      <w:r w:rsidRPr="001A1B43">
        <w:rPr>
          <w:rFonts w:ascii="Roboto Condensed Medium" w:hAnsi="Roboto Condensed Medium"/>
          <w:rPrChange w:id="11106" w:author="Author">
            <w:rPr/>
          </w:rPrChange>
        </w:rPr>
        <w:t>“Exactly, Natalie. If the Albanians murder you, I’ll transfer the whole kit and kaboodle to overseas charities. It’ll take them years to recover it, if at all.”</w:t>
      </w:r>
    </w:p>
    <w:p w14:paraId="52AD4271" w14:textId="07E956C5" w:rsidR="00A55CAC" w:rsidRDefault="00A55CAC" w:rsidP="009C772F">
      <w:pPr>
        <w:pStyle w:val="BodyNormal"/>
      </w:pPr>
      <w:r w:rsidRPr="00FA271D">
        <w:t>Natalie started laughing, then got serious. “OK, I’m in all the way. What’s the plan?”</w:t>
      </w:r>
    </w:p>
    <w:p w14:paraId="71DDFD39" w14:textId="35C36FA4" w:rsidR="00A55CAC" w:rsidRPr="001A1B43" w:rsidRDefault="00A55CAC">
      <w:pPr>
        <w:pStyle w:val="BodyNormal"/>
        <w:ind w:left="1440" w:right="720" w:firstLine="0"/>
        <w:rPr>
          <w:rFonts w:ascii="Roboto Condensed Medium" w:hAnsi="Roboto Condensed Medium"/>
          <w:rPrChange w:id="11107" w:author="Author">
            <w:rPr/>
          </w:rPrChange>
        </w:rPr>
        <w:pPrChange w:id="11108" w:author="Author">
          <w:pPr>
            <w:pStyle w:val="BodyNormal"/>
          </w:pPr>
        </w:pPrChange>
      </w:pPr>
      <w:r w:rsidRPr="001A1B43">
        <w:rPr>
          <w:rFonts w:ascii="Roboto Condensed Medium" w:hAnsi="Roboto Condensed Medium"/>
          <w:rPrChange w:id="11109" w:author="Author">
            <w:rPr/>
          </w:rPrChange>
        </w:rPr>
        <w:t xml:space="preserve">“You go right back to </w:t>
      </w:r>
      <w:del w:id="11110" w:author="Author">
        <w:r w:rsidRPr="001A1B43" w:rsidDel="00B46029">
          <w:rPr>
            <w:rFonts w:ascii="Roboto Condensed Medium" w:hAnsi="Roboto Condensed Medium"/>
            <w:rPrChange w:id="11111" w:author="Author">
              <w:rPr/>
            </w:rPrChange>
          </w:rPr>
          <w:delText>Chicago Digital Consultants</w:delText>
        </w:r>
      </w:del>
      <w:ins w:id="11112" w:author="Author">
        <w:r w:rsidR="00B46029" w:rsidRPr="001A1B43">
          <w:rPr>
            <w:rFonts w:ascii="Roboto Condensed Medium" w:hAnsi="Roboto Condensed Medium"/>
            <w:rPrChange w:id="11113" w:author="Author">
              <w:rPr/>
            </w:rPrChange>
          </w:rPr>
          <w:t xml:space="preserve">Chicago Cyber Engineering </w:t>
        </w:r>
      </w:ins>
      <w:del w:id="11114" w:author="Author">
        <w:r w:rsidRPr="001A1B43" w:rsidDel="00237B10">
          <w:rPr>
            <w:rFonts w:ascii="Roboto Condensed Medium" w:hAnsi="Roboto Condensed Medium"/>
            <w:rPrChange w:id="11115" w:author="Author">
              <w:rPr/>
            </w:rPrChange>
          </w:rPr>
          <w:delText xml:space="preserve"> </w:delText>
        </w:r>
      </w:del>
      <w:r w:rsidRPr="001A1B43">
        <w:rPr>
          <w:rFonts w:ascii="Roboto Condensed Medium" w:hAnsi="Roboto Condensed Medium"/>
          <w:rPrChange w:id="11116" w:author="Author">
            <w:rPr/>
          </w:rPrChange>
        </w:rPr>
        <w:t xml:space="preserve">tomorrow. You go in there in full bitch mode. </w:t>
      </w:r>
      <w:r w:rsidR="009334FE" w:rsidRPr="001A1B43">
        <w:rPr>
          <w:rFonts w:ascii="Roboto Condensed Medium" w:hAnsi="Roboto Condensed Medium"/>
        </w:rPr>
        <w:t>We’ll</w:t>
      </w:r>
      <w:r w:rsidRPr="001A1B43">
        <w:rPr>
          <w:rFonts w:ascii="Roboto Condensed Medium" w:hAnsi="Roboto Condensed Medium"/>
          <w:rPrChange w:id="11117" w:author="Author">
            <w:rPr/>
          </w:rPrChange>
        </w:rPr>
        <w:t xml:space="preserve"> stage a little demonstration of what will happen if they kill you. Show no fear. Treat them like shit because that’s what they are.</w:t>
      </w:r>
      <w:r w:rsidR="001A1B43">
        <w:rPr>
          <w:rFonts w:ascii="Roboto Condensed Medium" w:hAnsi="Roboto Condensed Medium"/>
        </w:rPr>
        <w:t xml:space="preserve"> </w:t>
      </w:r>
      <w:r w:rsidRPr="001A1B43">
        <w:rPr>
          <w:rFonts w:ascii="Roboto Condensed Medium" w:hAnsi="Roboto Condensed Medium"/>
          <w:rPrChange w:id="11118" w:author="Author">
            <w:rPr/>
          </w:rPrChange>
        </w:rPr>
        <w:t xml:space="preserve">You’ll need a police escort. I suggest </w:t>
      </w:r>
      <w:del w:id="11119" w:author="Author">
        <w:r w:rsidRPr="001A1B43" w:rsidDel="00E9357B">
          <w:rPr>
            <w:rFonts w:ascii="Roboto Condensed Medium" w:hAnsi="Roboto Condensed Medium"/>
            <w:rPrChange w:id="11120" w:author="Author">
              <w:rPr/>
            </w:rPrChange>
          </w:rPr>
          <w:delText xml:space="preserve">that </w:delText>
        </w:r>
      </w:del>
      <w:r w:rsidRPr="001A1B43">
        <w:rPr>
          <w:rFonts w:ascii="Roboto Condensed Medium" w:hAnsi="Roboto Condensed Medium"/>
          <w:rPrChange w:id="11121" w:author="Author">
            <w:rPr/>
          </w:rPrChange>
        </w:rPr>
        <w:t xml:space="preserve">you ask </w:t>
      </w:r>
      <w:del w:id="11122" w:author="Author">
        <w:r w:rsidRPr="001A1B43" w:rsidDel="007D5409">
          <w:rPr>
            <w:rFonts w:ascii="Roboto Condensed Medium" w:hAnsi="Roboto Condensed Medium"/>
            <w:rPrChange w:id="11123" w:author="Author">
              <w:rPr/>
            </w:rPrChange>
          </w:rPr>
          <w:delText xml:space="preserve">for </w:delText>
        </w:r>
      </w:del>
      <w:r w:rsidRPr="001A1B43">
        <w:rPr>
          <w:rFonts w:ascii="Roboto Condensed Medium" w:hAnsi="Roboto Condensed Medium"/>
          <w:rPrChange w:id="11124" w:author="Author">
            <w:rPr/>
          </w:rPrChange>
        </w:rPr>
        <w:t>Officer Mac Merrick to go in with</w:t>
      </w:r>
      <w:r w:rsidR="00E07F73">
        <w:rPr>
          <w:rFonts w:ascii="Roboto Condensed Medium" w:hAnsi="Roboto Condensed Medium"/>
        </w:rPr>
        <w:t xml:space="preserve"> you</w:t>
      </w:r>
      <w:r w:rsidRPr="001A1B43">
        <w:rPr>
          <w:rFonts w:ascii="Roboto Condensed Medium" w:hAnsi="Roboto Condensed Medium"/>
          <w:rPrChange w:id="11125" w:author="Author">
            <w:rPr/>
          </w:rPrChange>
        </w:rPr>
        <w:t xml:space="preserve"> </w:t>
      </w:r>
      <w:del w:id="11126" w:author="Author">
        <w:r w:rsidRPr="001A1B43" w:rsidDel="00810776">
          <w:rPr>
            <w:rFonts w:ascii="Roboto Condensed Medium" w:hAnsi="Roboto Condensed Medium"/>
            <w:rPrChange w:id="11127" w:author="Author">
              <w:rPr/>
            </w:rPrChange>
          </w:rPr>
          <w:delText>,</w:delText>
        </w:r>
      </w:del>
      <w:r w:rsidRPr="001A1B43">
        <w:rPr>
          <w:rFonts w:ascii="Roboto Condensed Medium" w:hAnsi="Roboto Condensed Medium"/>
          <w:rPrChange w:id="11128" w:author="Author">
            <w:rPr/>
          </w:rPrChange>
        </w:rPr>
        <w:t>with other cops in the lobby for moral support.”</w:t>
      </w:r>
    </w:p>
    <w:p w14:paraId="6C486393" w14:textId="77777777" w:rsidR="00A55CAC" w:rsidRPr="00FA271D" w:rsidRDefault="00A55CAC" w:rsidP="009C772F">
      <w:pPr>
        <w:pStyle w:val="BodyNormal"/>
        <w:rPr>
          <w:i/>
          <w:iCs/>
        </w:rPr>
      </w:pPr>
      <w:r w:rsidRPr="00FA271D">
        <w:t>“You know that Merrick loves you, right?”</w:t>
      </w:r>
    </w:p>
    <w:p w14:paraId="3020DF96" w14:textId="56C12A6F" w:rsidR="00A55CAC" w:rsidRDefault="00A55CAC" w:rsidP="009C772F">
      <w:pPr>
        <w:pStyle w:val="BodyNormal"/>
      </w:pPr>
      <w:r w:rsidRPr="00FA271D">
        <w:lastRenderedPageBreak/>
        <w:t xml:space="preserve">The smile disappeared from </w:t>
      </w:r>
      <w:r w:rsidR="00807145">
        <w:t>Angel</w:t>
      </w:r>
      <w:r w:rsidRPr="00FA271D">
        <w:t>’s face. Natalie knew that she had struck a raw nerve.</w:t>
      </w:r>
    </w:p>
    <w:p w14:paraId="782E4798" w14:textId="45CB79DF" w:rsidR="00A55CAC" w:rsidRPr="001A1B43" w:rsidRDefault="00A55CAC">
      <w:pPr>
        <w:pStyle w:val="BodyNormal"/>
        <w:ind w:left="1440" w:right="720" w:firstLine="0"/>
        <w:rPr>
          <w:rFonts w:ascii="Roboto Condensed Medium" w:hAnsi="Roboto Condensed Medium"/>
          <w:rPrChange w:id="11129" w:author="Author">
            <w:rPr/>
          </w:rPrChange>
        </w:rPr>
        <w:pPrChange w:id="11130" w:author="Author">
          <w:pPr>
            <w:pStyle w:val="BodyNormal"/>
          </w:pPr>
        </w:pPrChange>
      </w:pPr>
      <w:r w:rsidRPr="001A1B43">
        <w:rPr>
          <w:rFonts w:ascii="Roboto Condensed Medium" w:hAnsi="Roboto Condensed Medium"/>
          <w:rPrChange w:id="11131" w:author="Author">
            <w:rPr/>
          </w:rPrChange>
        </w:rPr>
        <w:t xml:space="preserve">“Don’t be ridiculous, Natalie. Merrick has a girlfriend named Anneliese </w:t>
      </w:r>
      <w:r w:rsidR="00CB29D8" w:rsidRPr="001A1B43">
        <w:rPr>
          <w:rFonts w:ascii="Roboto Condensed Medium" w:hAnsi="Roboto Condensed Medium"/>
        </w:rPr>
        <w:t>Darban</w:t>
      </w:r>
      <w:r w:rsidRPr="001A1B43">
        <w:rPr>
          <w:rFonts w:ascii="Roboto Condensed Medium" w:hAnsi="Roboto Condensed Medium"/>
          <w:rPrChange w:id="11132" w:author="Author">
            <w:rPr/>
          </w:rPrChange>
        </w:rPr>
        <w:t>.”</w:t>
      </w:r>
    </w:p>
    <w:p w14:paraId="0E16B225" w14:textId="6AE4824A" w:rsidR="00810776" w:rsidRDefault="00A55CAC" w:rsidP="009C772F">
      <w:pPr>
        <w:pStyle w:val="BodyNormal"/>
        <w:rPr>
          <w:ins w:id="11133" w:author="Author"/>
        </w:rPr>
      </w:pPr>
      <w:r w:rsidRPr="00FA271D">
        <w:t>Natalie raised one eyebrow, Spock-style</w:t>
      </w:r>
      <w:r w:rsidR="00F51885">
        <w:t>.</w:t>
      </w:r>
    </w:p>
    <w:p w14:paraId="227D84B6" w14:textId="613033F4" w:rsidR="00A55CAC" w:rsidRDefault="00A55CAC" w:rsidP="009C772F">
      <w:pPr>
        <w:pStyle w:val="BodyNormal"/>
      </w:pPr>
      <w:del w:id="11134" w:author="Author">
        <w:r w:rsidRPr="00FA271D" w:rsidDel="00810776">
          <w:delText>.</w:delText>
        </w:r>
      </w:del>
      <w:r w:rsidRPr="00FA271D">
        <w:t xml:space="preserve"> “Oh please, Darban is out</w:t>
      </w:r>
      <w:r w:rsidR="00313C3F">
        <w:t xml:space="preserve"> of </w:t>
      </w:r>
      <w:r w:rsidRPr="00FA271D">
        <w:t xml:space="preserve">town </w:t>
      </w:r>
      <w:r w:rsidR="001D2A78">
        <w:t>ninety</w:t>
      </w:r>
      <w:r w:rsidRPr="00FA271D">
        <w:t xml:space="preserve"> percent of the time. She’s just a casual sex partner. There’s no commitment in that relationship, except to orgasm.”</w:t>
      </w:r>
    </w:p>
    <w:p w14:paraId="44590293" w14:textId="14E066EF" w:rsidR="00A55CAC" w:rsidRPr="001A1B43" w:rsidRDefault="00A55CAC">
      <w:pPr>
        <w:pStyle w:val="BodyNormal"/>
        <w:ind w:left="1440" w:right="720" w:firstLine="0"/>
        <w:rPr>
          <w:rFonts w:ascii="Roboto Condensed Medium" w:hAnsi="Roboto Condensed Medium"/>
          <w:rPrChange w:id="11135" w:author="Author">
            <w:rPr/>
          </w:rPrChange>
        </w:rPr>
        <w:pPrChange w:id="11136" w:author="Author">
          <w:pPr>
            <w:pStyle w:val="BodyNormal"/>
          </w:pPr>
        </w:pPrChange>
      </w:pPr>
      <w:r w:rsidRPr="001A1B43">
        <w:rPr>
          <w:rFonts w:ascii="Roboto Condensed Medium" w:hAnsi="Roboto Condensed Medium"/>
          <w:rPrChange w:id="11137" w:author="Author">
            <w:rPr/>
          </w:rPrChange>
        </w:rPr>
        <w:t>“OK, I’ll be honest. I’m attracted to Merrick.”</w:t>
      </w:r>
    </w:p>
    <w:p w14:paraId="25C48DAE" w14:textId="5C8B9A94" w:rsidR="00A55CAC" w:rsidRDefault="00A55CAC" w:rsidP="009C772F">
      <w:pPr>
        <w:pStyle w:val="BodyNormal"/>
      </w:pPr>
      <w:r w:rsidRPr="00FA271D">
        <w:t>“Me too,” was Natalie’s enthusiastic response. “He’s a hottie, for sure. But I have a boyfriend; I’m off the market.”</w:t>
      </w:r>
    </w:p>
    <w:p w14:paraId="007C229C" w14:textId="4B77727F" w:rsidR="00A55CAC" w:rsidRPr="001A1B43" w:rsidRDefault="00A55CAC">
      <w:pPr>
        <w:pStyle w:val="BodyNormal"/>
        <w:ind w:left="1440" w:right="720" w:firstLine="0"/>
        <w:rPr>
          <w:rFonts w:ascii="Roboto Condensed Medium" w:hAnsi="Roboto Condensed Medium"/>
          <w:rPrChange w:id="11138" w:author="Author">
            <w:rPr/>
          </w:rPrChange>
        </w:rPr>
        <w:pPrChange w:id="11139" w:author="Author">
          <w:pPr>
            <w:pStyle w:val="BodyNormal"/>
          </w:pPr>
        </w:pPrChange>
      </w:pPr>
      <w:r w:rsidRPr="001A1B43">
        <w:rPr>
          <w:rFonts w:ascii="Roboto Condensed Medium" w:hAnsi="Roboto Condensed Medium"/>
          <w:rPrChange w:id="11140" w:author="Author">
            <w:rPr/>
          </w:rPrChange>
        </w:rPr>
        <w:t>“Natalie, I’m a criminal. He’s a cop. Common sense dictates that my record would get in the way.”</w:t>
      </w:r>
    </w:p>
    <w:p w14:paraId="35485858" w14:textId="549A2B93" w:rsidR="00A55CAC" w:rsidRPr="00FA271D" w:rsidRDefault="00A55CAC" w:rsidP="009C772F">
      <w:pPr>
        <w:pStyle w:val="BodyNormal"/>
        <w:rPr>
          <w:i/>
          <w:iCs/>
        </w:rPr>
      </w:pPr>
      <w:del w:id="11141" w:author="Author">
        <w:r w:rsidRPr="00FA271D" w:rsidDel="00237B10">
          <w:delText>Laughing heartily, Natalie responded: “Yeah, and Maid Marion didn’t fuck</w:delText>
        </w:r>
      </w:del>
      <w:ins w:id="11142" w:author="Author">
        <w:r w:rsidR="00237B10">
          <w:t xml:space="preserve">Natalie laughed heartily, “Yeah, and Maid Marion didn’t </w:t>
        </w:r>
      </w:ins>
      <w:r w:rsidR="00A9734A">
        <w:t>shag</w:t>
      </w:r>
      <w:r w:rsidRPr="00FA271D">
        <w:t xml:space="preserve"> the living shit out of Robin Hood!”</w:t>
      </w:r>
    </w:p>
    <w:p w14:paraId="3371FF1D" w14:textId="003C2956" w:rsidR="00A55CAC" w:rsidRPr="00FA271D" w:rsidRDefault="007B33C0" w:rsidP="009C772F">
      <w:pPr>
        <w:pStyle w:val="BodyNormal"/>
        <w:rPr>
          <w:i/>
          <w:iCs/>
        </w:rPr>
      </w:pPr>
      <w:r>
        <w:t>Angel</w:t>
      </w:r>
      <w:r w:rsidR="00A55CAC" w:rsidRPr="00FA271D">
        <w:t xml:space="preserve"> lowered her forehead and peered up at Natalie. Cognizant that Natalie had bested her in this conversation, she decided not to press any further about Officer Mac Merrick. Instead, she spent the rest of the day showing Natalie everything about the safe house, ordering groceries, and taking a spin in the 20</w:t>
      </w:r>
      <w:r w:rsidR="006560FF">
        <w:t>3</w:t>
      </w:r>
      <w:r w:rsidR="0078166F">
        <w:t>8</w:t>
      </w:r>
      <w:r w:rsidR="00A55CAC" w:rsidRPr="00FA271D">
        <w:t xml:space="preserve"> Chevy Malibu. </w:t>
      </w:r>
    </w:p>
    <w:p w14:paraId="7C60DCF2" w14:textId="507EA0DD" w:rsidR="002E2CB5" w:rsidRDefault="00A55CAC" w:rsidP="009C772F">
      <w:pPr>
        <w:pStyle w:val="BodyNormal"/>
      </w:pPr>
      <w:r w:rsidRPr="00FA271D">
        <w:t xml:space="preserve">As dinnertime approached, </w:t>
      </w:r>
      <w:r w:rsidR="007B33C0">
        <w:t>Angel</w:t>
      </w:r>
      <w:r w:rsidRPr="00FA271D">
        <w:t xml:space="preserve"> prepared a large beef stroganoff casserole for Natalie and herself, with </w:t>
      </w:r>
      <w:del w:id="11143" w:author="Author">
        <w:r w:rsidR="000B6797" w:rsidDel="00237B10">
          <w:delText>good</w:delText>
        </w:r>
        <w:r w:rsidRPr="00FA271D" w:rsidDel="00237B10">
          <w:delText xml:space="preserve"> </w:delText>
        </w:r>
      </w:del>
      <w:r w:rsidRPr="00FA271D">
        <w:t xml:space="preserve">leftovers for tomorrow’s dinner, if necessary. </w:t>
      </w:r>
      <w:del w:id="11144" w:author="Author">
        <w:r w:rsidRPr="00FA271D" w:rsidDel="00237B10">
          <w:delText>Their plans set for tomorrow</w:delText>
        </w:r>
        <w:r w:rsidR="000B6797" w:rsidDel="00237B10">
          <w:delText>;</w:delText>
        </w:r>
        <w:r w:rsidRPr="00FA271D" w:rsidDel="00237B10">
          <w:delText xml:space="preserve"> </w:delText>
        </w:r>
      </w:del>
      <w:r w:rsidR="007B33C0">
        <w:t>Angel</w:t>
      </w:r>
      <w:r w:rsidRPr="00FA271D">
        <w:t xml:space="preserve"> left for her home in Chinatown, leaving Natalie to fend for herself.</w:t>
      </w:r>
    </w:p>
    <w:p w14:paraId="49F1237C" w14:textId="351832C7" w:rsidR="00A55CAC" w:rsidRPr="002E2CB5" w:rsidRDefault="00A55CAC" w:rsidP="002E2CB5">
      <w:pPr>
        <w:pStyle w:val="ASubheadLevel1"/>
      </w:pPr>
      <w:bookmarkStart w:id="11145" w:name="_Toc197338876"/>
      <w:r w:rsidRPr="002E2CB5">
        <w:lastRenderedPageBreak/>
        <w:t>Police Headquarters</w:t>
      </w:r>
      <w:bookmarkEnd w:id="11145"/>
    </w:p>
    <w:p w14:paraId="42EB3399" w14:textId="6BD95B98" w:rsidR="00A55CAC" w:rsidRPr="00FA271D" w:rsidRDefault="00A55CAC" w:rsidP="009C772F">
      <w:pPr>
        <w:pStyle w:val="BodyNormal"/>
        <w:rPr>
          <w:i/>
          <w:iCs/>
        </w:rPr>
      </w:pPr>
      <w:r w:rsidRPr="00FA271D">
        <w:t xml:space="preserve">Driving into downtown Chicago to the </w:t>
      </w:r>
      <w:del w:id="11146" w:author="Author">
        <w:r w:rsidRPr="00FA271D" w:rsidDel="000F298A">
          <w:delText>Sun-Times</w:delText>
        </w:r>
      </w:del>
      <w:ins w:id="11147" w:author="Author">
        <w:r w:rsidR="000F298A">
          <w:t>Sentinel</w:t>
        </w:r>
        <w:del w:id="11148" w:author="Author">
          <w:r w:rsidR="000F298A" w:rsidDel="006204ED">
            <w:delText xml:space="preserve"> </w:delText>
          </w:r>
        </w:del>
      </w:ins>
      <w:r w:rsidRPr="00FA271D">
        <w:t xml:space="preserve"> building in </w:t>
      </w:r>
      <w:r w:rsidR="007B33C0">
        <w:t>Angel</w:t>
      </w:r>
      <w:r w:rsidRPr="00FA271D">
        <w:t xml:space="preserve">’s Chevy Malibu and presenting herself to her editor, Charles Randolf, </w:t>
      </w:r>
      <w:r w:rsidR="00FE2E9D">
        <w:t>Natalie</w:t>
      </w:r>
      <w:r w:rsidRPr="00FA271D">
        <w:t xml:space="preserve"> was adamant about not revealing </w:t>
      </w:r>
      <w:del w:id="11149" w:author="Author">
        <w:r w:rsidRPr="00FA271D" w:rsidDel="00E9357B">
          <w:delText xml:space="preserve">anything about </w:delText>
        </w:r>
      </w:del>
      <w:r w:rsidRPr="00FA271D">
        <w:t xml:space="preserve">her whereabouts over the last day and a half, other than saying she was with a source. Randolf decided to play </w:t>
      </w:r>
      <w:proofErr w:type="gramStart"/>
      <w:r w:rsidRPr="00FA271D">
        <w:t>along</w:t>
      </w:r>
      <w:proofErr w:type="gramEnd"/>
      <w:r w:rsidRPr="00FA271D">
        <w:t>, knowing Natalie had just survived an assassination attempt.</w:t>
      </w:r>
    </w:p>
    <w:p w14:paraId="54274F78" w14:textId="376E0214" w:rsidR="00A55CAC" w:rsidRPr="00FA271D" w:rsidRDefault="00A55CAC" w:rsidP="009C772F">
      <w:pPr>
        <w:pStyle w:val="BodyNormal"/>
        <w:rPr>
          <w:i/>
          <w:iCs/>
        </w:rPr>
      </w:pPr>
      <w:r w:rsidRPr="00FA271D">
        <w:t xml:space="preserve">At Natalie’s request, the company lawyer, Michael DiNicola, called the Superintendent of Police, </w:t>
      </w:r>
      <w:r w:rsidR="00CA08AC">
        <w:t>Javion</w:t>
      </w:r>
      <w:r w:rsidRPr="00FA271D">
        <w:t xml:space="preserve"> Green, </w:t>
      </w:r>
      <w:ins w:id="11150" w:author="Author">
        <w:r w:rsidR="006204ED">
          <w:t xml:space="preserve">and </w:t>
        </w:r>
      </w:ins>
      <w:r w:rsidRPr="00FA271D">
        <w:t xml:space="preserve">suggested that Natalie Rumsfort would be willing to come in at 10:30 a.m. for an interview at the Headquarters building on Michigan Avenue. He also </w:t>
      </w:r>
      <w:r w:rsidR="00FE2E9D">
        <w:t>requested</w:t>
      </w:r>
      <w:r w:rsidRPr="00FA271D">
        <w:t xml:space="preserve"> Officer Mackenzie Merrick be present, along with his boss, Commander Ryan DiMarco, and that all smartphones powered off and all surveillance cameras disconnected for the meeting.</w:t>
      </w:r>
    </w:p>
    <w:p w14:paraId="0320951A" w14:textId="2ADABFBC" w:rsidR="00A55CAC" w:rsidRPr="00FA271D" w:rsidRDefault="00A55CAC" w:rsidP="009C772F">
      <w:pPr>
        <w:pStyle w:val="BodyNormal"/>
        <w:rPr>
          <w:i/>
          <w:iCs/>
        </w:rPr>
      </w:pPr>
      <w:del w:id="11151" w:author="Author">
        <w:r w:rsidRPr="00FA271D" w:rsidDel="006204ED">
          <w:delText>Arriving at the headquarters building, Natalie, Randolf, and the Sun-Times</w:delText>
        </w:r>
      </w:del>
      <w:ins w:id="11152" w:author="Author">
        <w:del w:id="11153" w:author="Author">
          <w:r w:rsidR="000F298A" w:rsidDel="006204ED">
            <w:delText xml:space="preserve">Sentinel </w:delText>
          </w:r>
        </w:del>
      </w:ins>
      <w:del w:id="11154" w:author="Author">
        <w:r w:rsidRPr="00FA271D" w:rsidDel="006204ED">
          <w:delText xml:space="preserve"> lawyer walked to a large meeting room</w:delText>
        </w:r>
      </w:del>
      <w:ins w:id="11155" w:author="Author">
        <w:r w:rsidR="006204ED">
          <w:t>Natalie, Randolf, and the Sentinel lawyer walked to a large meeting room at the headquarters building</w:t>
        </w:r>
      </w:ins>
      <w:r w:rsidRPr="00FA271D">
        <w:t xml:space="preserve">. Natalie had drawn a crowd for this one. </w:t>
      </w:r>
      <w:del w:id="11156" w:author="Author">
        <w:r w:rsidRPr="00FA271D" w:rsidDel="006204ED">
          <w:delText>Prominent in the group w</w:delText>
        </w:r>
        <w:r w:rsidR="009219E1" w:rsidDel="006204ED">
          <w:delText>ere</w:delText>
        </w:r>
        <w:r w:rsidRPr="00FA271D" w:rsidDel="006204ED">
          <w:delText xml:space="preserve"> the Chicago Police Superintendent and the FBI Special Agent-in-charge, D</w:delText>
        </w:r>
        <w:r w:rsidRPr="00FA271D" w:rsidDel="006204ED">
          <w:rPr>
            <w:rFonts w:eastAsia="Times New Roman"/>
          </w:rPr>
          <w:delText>’Marcus Mason</w:delText>
        </w:r>
      </w:del>
      <w:ins w:id="11157" w:author="Author">
        <w:r w:rsidR="006204ED">
          <w:t>The Chicago Police Superintendent and the FBI Special Agent-in-charge, D’Marcus Mason, were prominent in the group</w:t>
        </w:r>
      </w:ins>
      <w:r w:rsidRPr="00FA271D">
        <w:t xml:space="preserve">. Natalie spotted Mac Merrick, dressed in </w:t>
      </w:r>
      <w:ins w:id="11158" w:author="Author">
        <w:r w:rsidR="006B1FEC">
          <w:t xml:space="preserve">a </w:t>
        </w:r>
      </w:ins>
      <w:r w:rsidRPr="00FA271D">
        <w:t>full police uniform, and smiled at him as she took her seat.</w:t>
      </w:r>
    </w:p>
    <w:p w14:paraId="1404A625" w14:textId="758BA507" w:rsidR="00A55CAC" w:rsidRPr="00FA271D" w:rsidRDefault="00A55CAC" w:rsidP="009C772F">
      <w:pPr>
        <w:pStyle w:val="BodyNormal"/>
        <w:rPr>
          <w:i/>
          <w:iCs/>
        </w:rPr>
      </w:pPr>
      <w:r w:rsidRPr="00FA271D">
        <w:t xml:space="preserve">Most of the questions came from </w:t>
      </w:r>
      <w:r w:rsidR="00F51885">
        <w:t>the Organized Crime Unit Chief Peter Arnette</w:t>
      </w:r>
      <w:r w:rsidRPr="00FA271D">
        <w:t xml:space="preserve">. He was interested in why Natalie </w:t>
      </w:r>
      <w:r w:rsidRPr="00FA271D">
        <w:lastRenderedPageBreak/>
        <w:t>was in the restaurant on Saturday night and who she was meeting. With her counsel’s permission, she revealed th</w:t>
      </w:r>
      <w:del w:id="11159" w:author="Author">
        <w:r w:rsidRPr="00FA271D" w:rsidDel="00601933">
          <w:delText>at they got an anonymous tip regarding criminality at a local Chicago software firm, and Natalie wanted a very</w:delText>
        </w:r>
      </w:del>
      <w:ins w:id="11160" w:author="Author">
        <w:r w:rsidR="00601933">
          <w:t>ey got an anonymous tip regarding criminality at a local Chicago software firm, and Natalie wanted a</w:t>
        </w:r>
      </w:ins>
      <w:r w:rsidRPr="00FA271D">
        <w:t xml:space="preserve"> public meeting place. She stated that there was no inkling that the meeting would turn violent. </w:t>
      </w:r>
    </w:p>
    <w:p w14:paraId="1166868E" w14:textId="1FB9BA4C" w:rsidR="00A55CAC" w:rsidRPr="00FA271D" w:rsidRDefault="00A55CAC" w:rsidP="009C772F">
      <w:pPr>
        <w:pStyle w:val="BodyNormal"/>
        <w:rPr>
          <w:i/>
          <w:iCs/>
        </w:rPr>
      </w:pPr>
      <w:r w:rsidRPr="00FA271D">
        <w:t xml:space="preserve">While admitting to a previous encounter with Dr. Lewis Morton of </w:t>
      </w:r>
      <w:del w:id="11161" w:author="Author">
        <w:r w:rsidRPr="00FA271D" w:rsidDel="00B46029">
          <w:delText>Chicago Digital Consultants</w:delText>
        </w:r>
      </w:del>
      <w:ins w:id="11162" w:author="Author">
        <w:r w:rsidR="00B46029">
          <w:t>Chicago Cyber Engineering</w:t>
        </w:r>
        <w:del w:id="11163" w:author="Author">
          <w:r w:rsidR="00B46029" w:rsidDel="00773803">
            <w:delText xml:space="preserve"> </w:delText>
          </w:r>
        </w:del>
      </w:ins>
      <w:r w:rsidRPr="00FA271D">
        <w:t xml:space="preserve">, Natalie revealed nothing about her </w:t>
      </w:r>
      <w:del w:id="11164" w:author="Author">
        <w:r w:rsidRPr="00FA271D" w:rsidDel="006B1FEC">
          <w:delText xml:space="preserve">actual </w:delText>
        </w:r>
      </w:del>
      <w:r w:rsidRPr="00FA271D">
        <w:t>conversation.</w:t>
      </w:r>
    </w:p>
    <w:p w14:paraId="2544A70A" w14:textId="176AC9E2" w:rsidR="00A55CAC" w:rsidRPr="00FA271D" w:rsidRDefault="00A55CAC" w:rsidP="009C772F">
      <w:pPr>
        <w:pStyle w:val="BodyNormal"/>
        <w:rPr>
          <w:i/>
          <w:iCs/>
        </w:rPr>
      </w:pPr>
      <w:r w:rsidRPr="00FA271D">
        <w:t xml:space="preserve">Chief Arnette showed Natalie a photograph of the alleged assailant, and she confirmed that this was the man who tried to shoot her. </w:t>
      </w:r>
      <w:del w:id="11165" w:author="Author">
        <w:r w:rsidRPr="00FA271D" w:rsidDel="00773803">
          <w:delText xml:space="preserve">She drew a blank when shown the </w:delText>
        </w:r>
        <w:r w:rsidDel="00773803">
          <w:delText>other two perps' photo</w:delText>
        </w:r>
        <w:r w:rsidRPr="00FA271D" w:rsidDel="00773803">
          <w:delText>s</w:delText>
        </w:r>
      </w:del>
      <w:ins w:id="11166" w:author="Author">
        <w:r w:rsidR="00773803">
          <w:t>When shown the other two perps' photos, she drew a blank</w:t>
        </w:r>
      </w:ins>
      <w:r w:rsidRPr="00FA271D">
        <w:t>, remarking that she didn’t recognize them.</w:t>
      </w:r>
    </w:p>
    <w:p w14:paraId="0CF4AF01" w14:textId="6FD9C358" w:rsidR="00F3434C" w:rsidRDefault="00A55CAC" w:rsidP="009C772F">
      <w:pPr>
        <w:pStyle w:val="BodyNormal"/>
        <w:rPr>
          <w:ins w:id="11167" w:author="Author"/>
        </w:rPr>
      </w:pPr>
      <w:r w:rsidRPr="00FA271D">
        <w:t>Arnette</w:t>
      </w:r>
      <w:r w:rsidR="000635C6">
        <w:t xml:space="preserve"> asked Natalie about the urine on the floor.</w:t>
      </w:r>
      <w:r w:rsidRPr="00FA271D">
        <w:t xml:space="preserve"> His attempt to rattle her went nowhere</w:t>
      </w:r>
      <w:ins w:id="11168" w:author="Author">
        <w:r w:rsidR="00F3434C">
          <w:t>.</w:t>
        </w:r>
      </w:ins>
      <w:del w:id="11169" w:author="Author">
        <w:r w:rsidRPr="00FA271D" w:rsidDel="00F3434C">
          <w:delText xml:space="preserve"> as she simply replied: </w:delText>
        </w:r>
      </w:del>
    </w:p>
    <w:p w14:paraId="55C8FFFA" w14:textId="664B12BC" w:rsidR="00A55CAC" w:rsidRPr="00FA271D" w:rsidRDefault="00A55CAC" w:rsidP="009C772F">
      <w:pPr>
        <w:pStyle w:val="BodyNormal"/>
        <w:rPr>
          <w:i/>
          <w:iCs/>
        </w:rPr>
      </w:pPr>
      <w:r w:rsidRPr="00FA271D">
        <w:t>“So what</w:t>
      </w:r>
      <w:r w:rsidR="00F21601">
        <w:t>? I</w:t>
      </w:r>
      <w:r w:rsidRPr="00FA271D">
        <w:t xml:space="preserve">t’s not like I’m used to </w:t>
      </w:r>
      <w:r w:rsidR="006A3F75">
        <w:t>having someone shoot at me.”</w:t>
      </w:r>
    </w:p>
    <w:p w14:paraId="1B10EF64" w14:textId="36F6AC1A" w:rsidR="00A55CAC" w:rsidRPr="00FA271D" w:rsidRDefault="00A55CAC" w:rsidP="009C772F">
      <w:pPr>
        <w:pStyle w:val="BodyNormal"/>
        <w:rPr>
          <w:i/>
          <w:iCs/>
        </w:rPr>
      </w:pPr>
      <w:r>
        <w:t>Natalie was resolute about the Angel and what happened after the attempted assassination</w:t>
      </w:r>
      <w:del w:id="11170" w:author="Author">
        <w:r w:rsidDel="00773803">
          <w:delText xml:space="preserve"> attempt</w:delText>
        </w:r>
      </w:del>
      <w:r w:rsidRPr="00FA271D">
        <w:t xml:space="preserve">, giving them nothing. They wasted a good half </w:t>
      </w:r>
      <w:r w:rsidR="00151EF6" w:rsidRPr="00FA271D">
        <w:t>an hour</w:t>
      </w:r>
      <w:r w:rsidRPr="00FA271D">
        <w:t xml:space="preserve"> asking the same things over and over. All she would reveal was that a Good Samaritan saved her life</w:t>
      </w:r>
      <w:del w:id="11171" w:author="Author">
        <w:r w:rsidRPr="00FA271D" w:rsidDel="00601933">
          <w:delText>, and</w:delText>
        </w:r>
      </w:del>
      <w:ins w:id="11172" w:author="Author">
        <w:r w:rsidR="00601933">
          <w:t>;</w:t>
        </w:r>
      </w:ins>
      <w:r w:rsidRPr="00FA271D">
        <w:t xml:space="preserve"> this person is now a journalistic source.</w:t>
      </w:r>
    </w:p>
    <w:p w14:paraId="73BC936F" w14:textId="1028011B" w:rsidR="00A55CAC" w:rsidRPr="00FA271D" w:rsidRDefault="00A55CAC" w:rsidP="009C772F">
      <w:pPr>
        <w:pStyle w:val="BodyNormal"/>
        <w:rPr>
          <w:i/>
          <w:iCs/>
        </w:rPr>
      </w:pPr>
      <w:r w:rsidRPr="00FA271D">
        <w:t xml:space="preserve">Frustrated at Natalie’s intransigence, Superintendent Green took over the interrogation. </w:t>
      </w:r>
    </w:p>
    <w:p w14:paraId="24710DCD" w14:textId="10FE19CA" w:rsidR="00A55CAC" w:rsidRPr="00FA271D" w:rsidRDefault="00A55CAC" w:rsidP="009C772F">
      <w:pPr>
        <w:pStyle w:val="BodyNormal"/>
        <w:rPr>
          <w:i/>
          <w:iCs/>
        </w:rPr>
      </w:pPr>
      <w:r w:rsidRPr="00FA271D">
        <w:lastRenderedPageBreak/>
        <w:t>“Now, Natalie, we can’t protect you if you won’t cooperate with us</w:t>
      </w:r>
      <w:r w:rsidR="006A3F75">
        <w:t>.</w:t>
      </w:r>
      <w:r w:rsidRPr="00FA271D">
        <w:t>”</w:t>
      </w:r>
    </w:p>
    <w:p w14:paraId="202B2A58" w14:textId="77777777" w:rsidR="00A55CAC" w:rsidRPr="00FA271D" w:rsidRDefault="00A55CAC" w:rsidP="009C772F">
      <w:pPr>
        <w:pStyle w:val="BodyNormal"/>
        <w:rPr>
          <w:i/>
          <w:iCs/>
        </w:rPr>
      </w:pPr>
      <w:r w:rsidRPr="00FA271D">
        <w:t>“Protecting sources is the cornerstone of journalism, is it not, Superintendent Green?”</w:t>
      </w:r>
    </w:p>
    <w:p w14:paraId="330446A4" w14:textId="0F5ED39D" w:rsidR="00A55CAC" w:rsidRPr="00FA271D" w:rsidRDefault="00A55CAC" w:rsidP="009C772F">
      <w:pPr>
        <w:pStyle w:val="BodyNormal"/>
        <w:rPr>
          <w:i/>
          <w:iCs/>
        </w:rPr>
      </w:pPr>
      <w:r w:rsidRPr="00FA271D">
        <w:t>“I understand</w:t>
      </w:r>
      <w:del w:id="11173" w:author="Author">
        <w:r w:rsidRPr="00FA271D" w:rsidDel="00601933">
          <w:delText xml:space="preserve"> that it is</w:delText>
        </w:r>
      </w:del>
      <w:r w:rsidRPr="00FA271D">
        <w:t xml:space="preserve">, but you’ve got a target on your back. Shouldn’t that trump your journalistic prerogative?” </w:t>
      </w:r>
    </w:p>
    <w:p w14:paraId="2AFF73FC" w14:textId="77777777" w:rsidR="00601933" w:rsidRDefault="00A55CAC" w:rsidP="009C772F">
      <w:pPr>
        <w:pStyle w:val="BodyNormal"/>
        <w:rPr>
          <w:ins w:id="11174" w:author="Author"/>
        </w:rPr>
      </w:pPr>
      <w:r w:rsidRPr="00FA271D">
        <w:t>Natalie shuffled forward in her chair, staring directly at the Superintendent.</w:t>
      </w:r>
    </w:p>
    <w:p w14:paraId="4616BECB" w14:textId="0F9039A0" w:rsidR="00A55CAC" w:rsidRPr="00FA271D" w:rsidRDefault="00A55CAC" w:rsidP="009C772F">
      <w:pPr>
        <w:pStyle w:val="BodyNormal"/>
        <w:rPr>
          <w:i/>
          <w:iCs/>
        </w:rPr>
      </w:pPr>
      <w:del w:id="11175" w:author="Author">
        <w:r w:rsidRPr="00FA271D" w:rsidDel="00601933">
          <w:delText xml:space="preserve"> </w:delText>
        </w:r>
      </w:del>
      <w:r w:rsidRPr="00FA271D">
        <w:t xml:space="preserve">“Do you really want to protect me, </w:t>
      </w:r>
      <w:r w:rsidR="00CA08AC">
        <w:t>Javion</w:t>
      </w:r>
      <w:r w:rsidRPr="00FA271D">
        <w:t>?”</w:t>
      </w:r>
    </w:p>
    <w:p w14:paraId="71A25AF1" w14:textId="55642B66" w:rsidR="00A55CAC" w:rsidRPr="00FA271D" w:rsidRDefault="00A55CAC" w:rsidP="009C772F">
      <w:pPr>
        <w:pStyle w:val="BodyNormal"/>
        <w:rPr>
          <w:i/>
          <w:iCs/>
        </w:rPr>
      </w:pPr>
      <w:r w:rsidRPr="00FA271D">
        <w:t>“Of course, that’s our job</w:t>
      </w:r>
      <w:r w:rsidR="006A3F75">
        <w:t>.</w:t>
      </w:r>
      <w:r w:rsidRPr="00FA271D">
        <w:t>”</w:t>
      </w:r>
    </w:p>
    <w:p w14:paraId="7C87D0A6" w14:textId="7E2674C1" w:rsidR="00A55CAC" w:rsidRPr="00FA271D" w:rsidRDefault="00A55CAC" w:rsidP="009C772F">
      <w:pPr>
        <w:pStyle w:val="BodyNormal"/>
        <w:rPr>
          <w:i/>
          <w:iCs/>
        </w:rPr>
      </w:pPr>
      <w:r w:rsidRPr="00FA271D">
        <w:t>“OK, great! I want to drive t</w:t>
      </w:r>
      <w:del w:id="11176" w:author="Author">
        <w:r w:rsidRPr="00FA271D" w:rsidDel="00601933">
          <w:delText>his afternoon to Chicago Digital Consultants</w:delText>
        </w:r>
      </w:del>
      <w:ins w:id="11177" w:author="Author">
        <w:del w:id="11178" w:author="Author">
          <w:r w:rsidR="00B46029" w:rsidDel="00601933">
            <w:delText>Chicago Cyber Engineering</w:delText>
          </w:r>
        </w:del>
        <w:r w:rsidR="00601933">
          <w:t>o Chicago Cyber Engineering this afternoon</w:t>
        </w:r>
        <w:r w:rsidR="00B46029">
          <w:t xml:space="preserve"> </w:t>
        </w:r>
      </w:ins>
      <w:del w:id="11179" w:author="Author">
        <w:r w:rsidRPr="00FA271D" w:rsidDel="00773803">
          <w:delText xml:space="preserve"> </w:delText>
        </w:r>
      </w:del>
      <w:r w:rsidRPr="00FA271D">
        <w:t>and speak directly to Dr. Lewis Morton.”</w:t>
      </w:r>
    </w:p>
    <w:p w14:paraId="7537AD4A" w14:textId="77777777" w:rsidR="00601933" w:rsidRDefault="00A55CAC" w:rsidP="009C772F">
      <w:pPr>
        <w:pStyle w:val="BodyNormal"/>
        <w:rPr>
          <w:ins w:id="11180" w:author="Author"/>
        </w:rPr>
      </w:pPr>
      <w:r w:rsidRPr="00FA271D">
        <w:t>Superintendent Green placed his fingers on his cheek and thumb under his chin, showing the tiniest smile.</w:t>
      </w:r>
    </w:p>
    <w:p w14:paraId="015C6F50" w14:textId="47C1E9EB" w:rsidR="00A55CAC" w:rsidRPr="00FA271D" w:rsidRDefault="00A55CAC" w:rsidP="009C772F">
      <w:pPr>
        <w:pStyle w:val="BodyNormal"/>
        <w:rPr>
          <w:i/>
          <w:iCs/>
        </w:rPr>
      </w:pPr>
      <w:del w:id="11181" w:author="Author">
        <w:r w:rsidRPr="00FA271D" w:rsidDel="00601933">
          <w:delText xml:space="preserve"> </w:delText>
        </w:r>
      </w:del>
      <w:r w:rsidRPr="00FA271D">
        <w:t>“And exactly what are you planning to say to Dr. Morton, may I ask?”</w:t>
      </w:r>
    </w:p>
    <w:p w14:paraId="5226FF0B" w14:textId="77777777" w:rsidR="00A55CAC" w:rsidRPr="00FA271D" w:rsidRDefault="00A55CAC" w:rsidP="009C772F">
      <w:pPr>
        <w:pStyle w:val="BodyNormal"/>
        <w:rPr>
          <w:i/>
          <w:iCs/>
        </w:rPr>
      </w:pPr>
      <w:r w:rsidRPr="00FA271D">
        <w:t>“I’m gonna rip him a new one!</w:t>
      </w:r>
      <w:del w:id="11182" w:author="Author">
        <w:r w:rsidDel="00601933">
          <w:delText>”</w:delText>
        </w:r>
      </w:del>
    </w:p>
    <w:p w14:paraId="3D131E91" w14:textId="3F93325F" w:rsidR="00A55CAC" w:rsidRPr="00FA271D" w:rsidRDefault="001D2E37" w:rsidP="009C772F">
      <w:pPr>
        <w:pStyle w:val="BodyNormal"/>
        <w:rPr>
          <w:i/>
          <w:iCs/>
        </w:rPr>
      </w:pPr>
      <w:r>
        <w:t>“</w:t>
      </w:r>
      <w:del w:id="11183" w:author="Author">
        <w:r w:rsidR="00A55CAC" w:rsidRPr="00FA271D" w:rsidDel="00601933">
          <w:delText>“</w:delText>
        </w:r>
      </w:del>
      <w:r w:rsidR="00A55CAC" w:rsidRPr="00FA271D">
        <w:t xml:space="preserve">That’s not all, </w:t>
      </w:r>
      <w:r w:rsidR="00CA08AC">
        <w:t>Javion</w:t>
      </w:r>
      <w:r w:rsidR="00A55CAC" w:rsidRPr="00FA271D">
        <w:t xml:space="preserve">. I want Officer Merrick to </w:t>
      </w:r>
      <w:r w:rsidR="00331F3D" w:rsidRPr="00FA271D">
        <w:t>go with</w:t>
      </w:r>
      <w:r w:rsidR="00A55CAC" w:rsidRPr="00FA271D">
        <w:t xml:space="preserve"> me into Morton’s office</w:t>
      </w:r>
      <w:del w:id="11184" w:author="Author">
        <w:r w:rsidR="00A55CAC" w:rsidRPr="00FA271D" w:rsidDel="00601933">
          <w:delText>,</w:delText>
        </w:r>
      </w:del>
      <w:r w:rsidR="00A55CAC" w:rsidRPr="00FA271D">
        <w:t xml:space="preserve"> for protection</w:t>
      </w:r>
      <w:del w:id="11185" w:author="Author">
        <w:r w:rsidR="00A55CAC" w:rsidRPr="00FA271D" w:rsidDel="00601933">
          <w:delText>, of course</w:delText>
        </w:r>
      </w:del>
      <w:r w:rsidR="00A55CAC" w:rsidRPr="00FA271D">
        <w:t xml:space="preserve">. </w:t>
      </w:r>
      <w:del w:id="11186" w:author="Author">
        <w:r w:rsidR="00A55CAC" w:rsidRPr="00FA271D" w:rsidDel="00601933">
          <w:delText>I also want Commander DiMarco</w:delText>
        </w:r>
      </w:del>
      <w:ins w:id="11187" w:author="Author">
        <w:r w:rsidR="00601933">
          <w:t xml:space="preserve">Commander DiMarco </w:t>
        </w:r>
      </w:ins>
      <w:r w:rsidR="0096523C">
        <w:t>must</w:t>
      </w:r>
      <w:r w:rsidR="00A55CAC" w:rsidRPr="00FA271D">
        <w:t xml:space="preserve"> be in the lobby with other policemen as a backup.” </w:t>
      </w:r>
    </w:p>
    <w:p w14:paraId="21887040" w14:textId="77777777" w:rsidR="00A55CAC" w:rsidRPr="00FA271D" w:rsidRDefault="00A55CAC" w:rsidP="009C772F">
      <w:pPr>
        <w:pStyle w:val="BodyNormal"/>
        <w:rPr>
          <w:i/>
          <w:iCs/>
        </w:rPr>
      </w:pPr>
      <w:r w:rsidRPr="00FA271D">
        <w:t>Green stared silently at Natalie for several seconds, pondering his answer.</w:t>
      </w:r>
    </w:p>
    <w:p w14:paraId="0A471D59" w14:textId="687D6C0E" w:rsidR="00A55CAC" w:rsidRPr="00FA271D" w:rsidRDefault="00A55CAC" w:rsidP="009C772F">
      <w:pPr>
        <w:pStyle w:val="BodyNormal"/>
        <w:rPr>
          <w:i/>
          <w:iCs/>
        </w:rPr>
      </w:pPr>
      <w:r w:rsidRPr="00FA271D">
        <w:t xml:space="preserve">“You’re not seriously thinking of going along with this cockamamie idea, </w:t>
      </w:r>
      <w:r w:rsidR="00CA08AC">
        <w:t>Javion</w:t>
      </w:r>
      <w:r w:rsidRPr="00FA271D">
        <w:t xml:space="preserve">?” </w:t>
      </w:r>
      <w:r w:rsidR="000635C6">
        <w:t>said</w:t>
      </w:r>
      <w:r w:rsidRPr="00FA271D">
        <w:t xml:space="preserve"> Peter Arnette.</w:t>
      </w:r>
    </w:p>
    <w:p w14:paraId="653D877E" w14:textId="0B987B3B" w:rsidR="00A55CAC" w:rsidRPr="00FA271D" w:rsidRDefault="00A55CAC" w:rsidP="009C772F">
      <w:pPr>
        <w:pStyle w:val="BodyNormal"/>
        <w:rPr>
          <w:i/>
          <w:iCs/>
        </w:rPr>
      </w:pPr>
      <w:r w:rsidRPr="00FA271D">
        <w:t xml:space="preserve">“Yes, I am. Commander DiMarco, get yourself, </w:t>
      </w:r>
      <w:r w:rsidRPr="00FA271D">
        <w:lastRenderedPageBreak/>
        <w:t xml:space="preserve">Merrick, and about a half dozen officers tricked out with the new </w:t>
      </w:r>
      <w:r>
        <w:t>6</w:t>
      </w:r>
      <w:r w:rsidRPr="00FA271D">
        <w:t xml:space="preserve">G cellular bodycams so </w:t>
      </w:r>
      <w:del w:id="11188" w:author="Author">
        <w:r w:rsidRPr="00FA271D" w:rsidDel="00601933">
          <w:delText xml:space="preserve">that </w:delText>
        </w:r>
      </w:del>
      <w:r w:rsidRPr="00FA271D">
        <w:t xml:space="preserve">we can monitor from here. </w:t>
      </w:r>
    </w:p>
    <w:p w14:paraId="0483D467" w14:textId="1D187390" w:rsidR="00A55CAC" w:rsidRPr="00FA271D" w:rsidRDefault="00A55CAC" w:rsidP="009C772F">
      <w:pPr>
        <w:pStyle w:val="BodyNormal"/>
        <w:rPr>
          <w:i/>
          <w:iCs/>
        </w:rPr>
      </w:pPr>
      <w:r w:rsidRPr="00FA271D">
        <w:t>Mac, let Ms. Rumsfort do the talking</w:t>
      </w:r>
      <w:del w:id="11189" w:author="Author">
        <w:r w:rsidRPr="00FA271D" w:rsidDel="00773803">
          <w:delText>, s</w:delText>
        </w:r>
      </w:del>
      <w:ins w:id="11190" w:author="Author">
        <w:r w:rsidR="00773803">
          <w:t>. S</w:t>
        </w:r>
      </w:ins>
      <w:r w:rsidRPr="00FA271D">
        <w:t>ay nothing. You’re there to protect her. I know you</w:t>
      </w:r>
      <w:ins w:id="11191" w:author="Author">
        <w:r w:rsidR="00601933">
          <w:t xml:space="preserve"> have</w:t>
        </w:r>
      </w:ins>
      <w:del w:id="11192" w:author="Author">
        <w:r w:rsidRPr="00FA271D" w:rsidDel="00601933">
          <w:delText>’ve</w:delText>
        </w:r>
      </w:del>
      <w:r w:rsidRPr="00FA271D">
        <w:t xml:space="preserve"> </w:t>
      </w:r>
      <w:del w:id="11193" w:author="Author">
        <w:r w:rsidRPr="00FA271D" w:rsidDel="00601933">
          <w:delText xml:space="preserve">got </w:delText>
        </w:r>
      </w:del>
      <w:r w:rsidRPr="00FA271D">
        <w:t>a history with some of these people, but I need you to be professional today.”</w:t>
      </w:r>
    </w:p>
    <w:p w14:paraId="50782EE9" w14:textId="0D69D3FC" w:rsidR="00A55CAC" w:rsidRPr="00FA271D" w:rsidRDefault="00A55CAC" w:rsidP="009C772F">
      <w:pPr>
        <w:pStyle w:val="BodyNormal"/>
        <w:rPr>
          <w:i/>
          <w:iCs/>
        </w:rPr>
      </w:pPr>
      <w:r w:rsidRPr="00FA271D">
        <w:t>“Understood, sir</w:t>
      </w:r>
      <w:r w:rsidR="000635C6">
        <w:t>.</w:t>
      </w:r>
      <w:r w:rsidRPr="00FA271D">
        <w:t>”</w:t>
      </w:r>
    </w:p>
    <w:p w14:paraId="2DAC8307" w14:textId="731D075B" w:rsidR="00A55CAC" w:rsidRPr="00FA271D" w:rsidRDefault="00A55CAC" w:rsidP="009C772F">
      <w:pPr>
        <w:pStyle w:val="BodyNormal"/>
        <w:rPr>
          <w:i/>
          <w:iCs/>
        </w:rPr>
      </w:pPr>
      <w:r w:rsidRPr="00FA271D">
        <w:t>“Anything you want to add, Special Agent Mason?”</w:t>
      </w:r>
    </w:p>
    <w:p w14:paraId="4E2B69FA" w14:textId="20789987" w:rsidR="00A55CAC" w:rsidRPr="00FA271D" w:rsidRDefault="00A55CAC" w:rsidP="009C772F">
      <w:pPr>
        <w:pStyle w:val="BodyNormal"/>
        <w:rPr>
          <w:i/>
          <w:iCs/>
        </w:rPr>
      </w:pPr>
      <w:r w:rsidRPr="00FA271D">
        <w:t xml:space="preserve">“I </w:t>
      </w:r>
      <w:del w:id="11194" w:author="Author">
        <w:r w:rsidRPr="00FA271D" w:rsidDel="00773803">
          <w:delText>was thinking</w:delText>
        </w:r>
      </w:del>
      <w:ins w:id="11195" w:author="Author">
        <w:r w:rsidR="00773803">
          <w:t>thought</w:t>
        </w:r>
      </w:ins>
      <w:r w:rsidRPr="00FA271D">
        <w:t xml:space="preserve"> of having Dave Hanko go along, but it might be best to stay here and just see what transpires.”</w:t>
      </w:r>
    </w:p>
    <w:p w14:paraId="728D6BC4" w14:textId="0E3540B8" w:rsidR="00A55CAC" w:rsidRPr="00FA271D" w:rsidRDefault="00A55CAC" w:rsidP="009C772F">
      <w:pPr>
        <w:pStyle w:val="BodyNormal"/>
        <w:rPr>
          <w:i/>
          <w:iCs/>
        </w:rPr>
      </w:pPr>
      <w:r w:rsidRPr="00FA271D">
        <w:t xml:space="preserve">“One more thing, Superintendent Green,” Natalie said, “you could undoubtedly have a police cruiser follow me back to </w:t>
      </w:r>
      <w:del w:id="11196" w:author="Author">
        <w:r w:rsidRPr="00FA271D" w:rsidDel="0046427F">
          <w:delText>where my safe house is</w:delText>
        </w:r>
      </w:del>
      <w:ins w:id="11197" w:author="Author">
        <w:r w:rsidR="0046427F">
          <w:t>my safe house</w:t>
        </w:r>
      </w:ins>
      <w:r w:rsidRPr="00FA271D">
        <w:t>, but that would jeopardize my life. I ask that you honor my secrecy here.”</w:t>
      </w:r>
    </w:p>
    <w:p w14:paraId="366C3723" w14:textId="38D9CFAF" w:rsidR="00A55CAC" w:rsidRPr="00FA271D" w:rsidRDefault="00A55CAC" w:rsidP="009C772F">
      <w:pPr>
        <w:pStyle w:val="BodyNormal"/>
        <w:rPr>
          <w:i/>
          <w:iCs/>
        </w:rPr>
      </w:pPr>
      <w:r w:rsidRPr="00FA271D">
        <w:t xml:space="preserve">“Let’s do this, Natalie. I will refrain from following you if you tell Officer </w:t>
      </w:r>
      <w:r w:rsidR="00151EF6" w:rsidRPr="00FA271D">
        <w:t>Merrick about</w:t>
      </w:r>
      <w:r w:rsidRPr="00FA271D">
        <w:t xml:space="preserve"> your new location. Mac, </w:t>
      </w:r>
      <w:ins w:id="11198" w:author="Author">
        <w:r w:rsidR="006B1FEC">
          <w:t xml:space="preserve">please </w:t>
        </w:r>
      </w:ins>
      <w:r w:rsidRPr="00FA271D">
        <w:t>do not write it down</w:t>
      </w:r>
      <w:del w:id="11199" w:author="Author">
        <w:r w:rsidRPr="00FA271D" w:rsidDel="006B1FEC">
          <w:delText>, do not</w:delText>
        </w:r>
      </w:del>
      <w:ins w:id="11200" w:author="Author">
        <w:r w:rsidR="006B1FEC">
          <w:t xml:space="preserve"> or</w:t>
        </w:r>
      </w:ins>
      <w:r w:rsidRPr="00FA271D">
        <w:t xml:space="preserve"> enter it into your phones. Just memorize it. We’ll have it for extreme emergencies only.”</w:t>
      </w:r>
    </w:p>
    <w:p w14:paraId="708C1A25" w14:textId="69CA760D" w:rsidR="00A55CAC" w:rsidRPr="00FA271D" w:rsidRDefault="00A55CAC" w:rsidP="009C772F">
      <w:pPr>
        <w:pStyle w:val="BodyNormal"/>
        <w:rPr>
          <w:i/>
          <w:iCs/>
        </w:rPr>
      </w:pPr>
      <w:r w:rsidRPr="00FA271D">
        <w:t>“Will do, sir</w:t>
      </w:r>
      <w:r w:rsidR="000635C6">
        <w:t>.</w:t>
      </w:r>
      <w:r w:rsidRPr="00FA271D">
        <w:t>”</w:t>
      </w:r>
    </w:p>
    <w:p w14:paraId="27BD7942" w14:textId="77777777" w:rsidR="00151EF6" w:rsidRDefault="00A55CAC" w:rsidP="009C772F">
      <w:pPr>
        <w:pStyle w:val="BodyNormal"/>
        <w:sectPr w:rsidR="00151EF6" w:rsidSect="003135B1">
          <w:pgSz w:w="8640" w:h="12960" w:code="1"/>
          <w:pgMar w:top="720" w:right="720" w:bottom="720" w:left="720" w:header="720" w:footer="720" w:gutter="720"/>
          <w:cols w:space="720"/>
          <w:titlePg/>
          <w:docGrid w:linePitch="360"/>
        </w:sectPr>
      </w:pPr>
      <w:r w:rsidRPr="00FA271D">
        <w:t>“All right, get this underway, Commander DiMarco.”</w:t>
      </w:r>
    </w:p>
    <w:p w14:paraId="636623E4" w14:textId="6C176358" w:rsidR="00A55CAC" w:rsidRPr="002E2CB5" w:rsidRDefault="00A55CAC" w:rsidP="002E2CB5">
      <w:pPr>
        <w:pStyle w:val="ASubheadLevel1"/>
      </w:pPr>
      <w:bookmarkStart w:id="11201" w:name="_Toc197338877"/>
      <w:r w:rsidRPr="002E2CB5">
        <w:lastRenderedPageBreak/>
        <w:t>Confrontation</w:t>
      </w:r>
      <w:bookmarkEnd w:id="11201"/>
    </w:p>
    <w:p w14:paraId="72CE2CA1" w14:textId="5CB600E5" w:rsidR="0011444F" w:rsidRDefault="00A55CAC" w:rsidP="009C772F">
      <w:pPr>
        <w:pStyle w:val="BodyNormal"/>
        <w:rPr>
          <w:ins w:id="11202" w:author="Author"/>
        </w:rPr>
      </w:pPr>
      <w:r w:rsidRPr="00FA271D">
        <w:t xml:space="preserve">Following </w:t>
      </w:r>
      <w:r w:rsidR="00C4244F">
        <w:t>Natalie</w:t>
      </w:r>
      <w:r w:rsidRPr="00FA271D">
        <w:t xml:space="preserve">’s instructions on dealing with the Albanian mob, the police van and two cruisers approached the </w:t>
      </w:r>
      <w:del w:id="11203" w:author="Author">
        <w:r w:rsidRPr="00FA271D" w:rsidDel="00B46029">
          <w:delText>Chicago Digital Consultants</w:delText>
        </w:r>
      </w:del>
      <w:ins w:id="11204" w:author="Author">
        <w:r w:rsidR="00B46029">
          <w:t>Chicago Cyber Engineering</w:t>
        </w:r>
        <w:del w:id="11205" w:author="Author">
          <w:r w:rsidR="00B46029" w:rsidDel="00773803">
            <w:delText xml:space="preserve"> </w:delText>
          </w:r>
        </w:del>
      </w:ins>
      <w:r w:rsidRPr="00FA271D">
        <w:t xml:space="preserve"> complex from different directions, arriving </w:t>
      </w:r>
      <w:r w:rsidR="00F51885">
        <w:t>simultaneously</w:t>
      </w:r>
      <w:r w:rsidRPr="00FA271D">
        <w:t>. Natalie and the seven officers</w:t>
      </w:r>
      <w:del w:id="11206" w:author="Author">
        <w:r w:rsidRPr="00FA271D" w:rsidDel="00773803">
          <w:delText>,</w:delText>
        </w:r>
      </w:del>
      <w:r w:rsidRPr="00FA271D">
        <w:t xml:space="preserve"> </w:t>
      </w:r>
      <w:del w:id="11207" w:author="Author">
        <w:r w:rsidRPr="00FA271D" w:rsidDel="00773803">
          <w:delText xml:space="preserve">all in standard Chicago Police uniforms, </w:delText>
        </w:r>
      </w:del>
      <w:r w:rsidRPr="00FA271D">
        <w:t>barged through the building’s revolving doors.</w:t>
      </w:r>
      <w:r w:rsidR="00C4244F">
        <w:t xml:space="preserve"> </w:t>
      </w:r>
      <w:r w:rsidRPr="00FA271D">
        <w:t xml:space="preserve">A uniformed guard quickly approached and </w:t>
      </w:r>
      <w:del w:id="11208" w:author="Author">
        <w:r w:rsidRPr="00FA271D" w:rsidDel="0011444F">
          <w:delText xml:space="preserve">said </w:delText>
        </w:r>
      </w:del>
      <w:ins w:id="11209" w:author="Author">
        <w:r w:rsidR="0011444F">
          <w:t>spoke</w:t>
        </w:r>
        <w:r w:rsidR="0011444F" w:rsidRPr="00FA271D">
          <w:t xml:space="preserve"> </w:t>
        </w:r>
      </w:ins>
      <w:r w:rsidR="00C4244F" w:rsidRPr="00FA271D">
        <w:t>curtly</w:t>
      </w:r>
      <w:ins w:id="11210" w:author="Author">
        <w:r w:rsidR="004C0837">
          <w:t>.</w:t>
        </w:r>
      </w:ins>
      <w:del w:id="11211" w:author="Author">
        <w:r w:rsidRPr="00FA271D" w:rsidDel="004C0837">
          <w:delText>:</w:delText>
        </w:r>
      </w:del>
      <w:r w:rsidRPr="00FA271D">
        <w:t xml:space="preserve"> </w:t>
      </w:r>
    </w:p>
    <w:p w14:paraId="0B2543E2" w14:textId="19126C37" w:rsidR="00A55CAC" w:rsidRPr="0011444F" w:rsidRDefault="00A55CAC" w:rsidP="009C772F">
      <w:pPr>
        <w:pStyle w:val="BodyNormal"/>
        <w:rPr>
          <w:rPrChange w:id="11212" w:author="Author">
            <w:rPr>
              <w:i/>
              <w:iCs/>
            </w:rPr>
          </w:rPrChange>
        </w:rPr>
      </w:pPr>
      <w:r w:rsidRPr="0011444F">
        <w:t xml:space="preserve">“You </w:t>
      </w:r>
      <w:del w:id="11213" w:author="Author">
        <w:r w:rsidRPr="0011444F" w:rsidDel="004C0837">
          <w:delText>have to</w:delText>
        </w:r>
      </w:del>
      <w:ins w:id="11214" w:author="Author">
        <w:r w:rsidR="004C0837" w:rsidRPr="0011444F">
          <w:t>must</w:t>
        </w:r>
      </w:ins>
      <w:r w:rsidRPr="0011444F">
        <w:t xml:space="preserve"> go through the metal detectors and remove all electronics and weapons before entering this facility.”</w:t>
      </w:r>
    </w:p>
    <w:p w14:paraId="2BFD67B1" w14:textId="76A00706" w:rsidR="008A5FBB" w:rsidRDefault="00A55CAC" w:rsidP="009C772F">
      <w:pPr>
        <w:pStyle w:val="BodyNormal"/>
        <w:rPr>
          <w:ins w:id="11215" w:author="Author"/>
        </w:rPr>
      </w:pPr>
      <w:del w:id="11216" w:author="Author">
        <w:r w:rsidRPr="00FA271D" w:rsidDel="004C0837">
          <w:delText>Ryan DiMarco stood face-to-face with the guard and replied, in a rather stern voice</w:delText>
        </w:r>
      </w:del>
      <w:ins w:id="11217" w:author="Author">
        <w:r w:rsidR="004C0837">
          <w:t>Ryan DiMarco stood face-to-face with the guard</w:t>
        </w:r>
      </w:ins>
      <w:del w:id="11218" w:author="Author">
        <w:r w:rsidRPr="00FA271D" w:rsidDel="008A5FBB">
          <w:delText>,</w:delText>
        </w:r>
      </w:del>
      <w:ins w:id="11219" w:author="Author">
        <w:r w:rsidR="008A5FBB">
          <w:t>.</w:t>
        </w:r>
      </w:ins>
      <w:del w:id="11220" w:author="Author">
        <w:r w:rsidRPr="00FA271D" w:rsidDel="008A5FBB">
          <w:delText xml:space="preserve"> </w:delText>
        </w:r>
      </w:del>
    </w:p>
    <w:p w14:paraId="2FA9F7A4" w14:textId="3520F0F5" w:rsidR="00A55CAC" w:rsidRPr="00FA271D" w:rsidRDefault="00A55CAC" w:rsidP="009C772F">
      <w:pPr>
        <w:pStyle w:val="BodyNormal"/>
        <w:rPr>
          <w:i/>
          <w:iCs/>
        </w:rPr>
      </w:pPr>
      <w:r w:rsidRPr="00FA271D">
        <w:t>“You are unaware of city ordinance 1016.23</w:t>
      </w:r>
      <w:ins w:id="11221" w:author="Author">
        <w:r w:rsidR="004C0837">
          <w:t>,</w:t>
        </w:r>
      </w:ins>
      <w:r w:rsidRPr="00FA271D">
        <w:t xml:space="preserve"> </w:t>
      </w:r>
      <w:del w:id="11222" w:author="Author">
        <w:r w:rsidRPr="00FA271D" w:rsidDel="004C0837">
          <w:delText xml:space="preserve">that </w:delText>
        </w:r>
      </w:del>
      <w:ins w:id="11223" w:author="Author">
        <w:r w:rsidR="004C0837">
          <w:t>which</w:t>
        </w:r>
        <w:r w:rsidR="004C0837" w:rsidRPr="00FA271D">
          <w:t xml:space="preserve"> </w:t>
        </w:r>
      </w:ins>
      <w:r w:rsidRPr="00FA271D">
        <w:t xml:space="preserve">states that officers </w:t>
      </w:r>
      <w:r w:rsidR="00974679">
        <w:t>may</w:t>
      </w:r>
      <w:r w:rsidRPr="00FA271D">
        <w:t xml:space="preserve"> not remove any of their equipment during the normal course of their duties. Or, in other words, our answer is no, we don’t have to submit to your security procedures.”</w:t>
      </w:r>
    </w:p>
    <w:p w14:paraId="268E0D72" w14:textId="50FA9510" w:rsidR="00A55CAC" w:rsidRPr="00FA271D" w:rsidRDefault="00A55CAC" w:rsidP="009C772F">
      <w:pPr>
        <w:pStyle w:val="BodyNormal"/>
        <w:rPr>
          <w:i/>
          <w:iCs/>
        </w:rPr>
      </w:pPr>
      <w:del w:id="11224" w:author="Author">
        <w:r w:rsidRPr="00FA271D" w:rsidDel="00773803">
          <w:delText>Pointing to Natalie, the guard added:</w:delText>
        </w:r>
      </w:del>
      <w:r w:rsidRPr="00FA271D">
        <w:t xml:space="preserve"> “Well, she does.”</w:t>
      </w:r>
    </w:p>
    <w:p w14:paraId="32A6911A" w14:textId="77777777" w:rsidR="00A55CAC" w:rsidRPr="00FA271D" w:rsidRDefault="00A55CAC" w:rsidP="009C772F">
      <w:pPr>
        <w:pStyle w:val="BodyNormal"/>
        <w:rPr>
          <w:i/>
          <w:iCs/>
        </w:rPr>
      </w:pPr>
      <w:r w:rsidRPr="00FA271D">
        <w:t>“Nope, she’s with us. She’s not going through your TSA line either.”</w:t>
      </w:r>
    </w:p>
    <w:p w14:paraId="3B195F3F" w14:textId="665B7C04" w:rsidR="00A55CAC" w:rsidRPr="00FA271D" w:rsidRDefault="00BA2A39" w:rsidP="009C772F">
      <w:pPr>
        <w:pStyle w:val="BodyNormal"/>
        <w:rPr>
          <w:i/>
          <w:iCs/>
        </w:rPr>
      </w:pPr>
      <w:del w:id="11225" w:author="Author">
        <w:r w:rsidDel="00773803">
          <w:delText>With his peripheral vision, Mac noticed</w:delText>
        </w:r>
        <w:r w:rsidR="00A55CAC" w:rsidRPr="00FA271D" w:rsidDel="00773803">
          <w:delText xml:space="preserve"> that the desk receptionist was making a panicky call on her phone</w:delText>
        </w:r>
      </w:del>
      <w:ins w:id="11226" w:author="Author">
        <w:r w:rsidR="00773803">
          <w:t>Mac noticed that the desk receptionist was making a panicky call on her phone</w:t>
        </w:r>
      </w:ins>
      <w:r w:rsidR="00A55CAC" w:rsidRPr="00FA271D">
        <w:t xml:space="preserve">. Seconds later, a flashily dressed female </w:t>
      </w:r>
      <w:r w:rsidR="00F51885">
        <w:t>emerged</w:t>
      </w:r>
      <w:r w:rsidR="00A55CAC" w:rsidRPr="00FA271D">
        <w:t xml:space="preserve"> from the first-floor security door. Natalie recognized her </w:t>
      </w:r>
      <w:r w:rsidR="00C4244F">
        <w:t>as</w:t>
      </w:r>
      <w:del w:id="11227" w:author="Author">
        <w:r w:rsidR="00A55CAC" w:rsidRPr="00FA271D" w:rsidDel="00773803">
          <w:delText>;</w:delText>
        </w:r>
      </w:del>
      <w:r w:rsidR="00A55CAC" w:rsidRPr="00FA271D">
        <w:t xml:space="preserve"> </w:t>
      </w:r>
      <w:del w:id="11228" w:author="Author">
        <w:r w:rsidR="00A55CAC" w:rsidRPr="00FA271D" w:rsidDel="00773803">
          <w:delText xml:space="preserve">it was </w:delText>
        </w:r>
      </w:del>
      <w:r w:rsidR="00A55CAC" w:rsidRPr="00FA271D">
        <w:t>Alice Brinlyn, Dr. Morton's executive assistant. Looking a bit worried, she scurried up to the group of officers.</w:t>
      </w:r>
    </w:p>
    <w:p w14:paraId="5767D4B1" w14:textId="77777777" w:rsidR="00A55CAC" w:rsidRPr="00FA271D" w:rsidRDefault="00A55CAC" w:rsidP="009C772F">
      <w:pPr>
        <w:pStyle w:val="BodyNormal"/>
        <w:rPr>
          <w:i/>
          <w:iCs/>
        </w:rPr>
      </w:pPr>
      <w:r w:rsidRPr="00FA271D">
        <w:t>“Is there something I can help you with, Officers?”</w:t>
      </w:r>
    </w:p>
    <w:p w14:paraId="3222C870" w14:textId="77777777" w:rsidR="008A5FBB" w:rsidRDefault="00A55CAC" w:rsidP="009C772F">
      <w:pPr>
        <w:pStyle w:val="BodyNormal"/>
        <w:rPr>
          <w:ins w:id="11229" w:author="Author"/>
        </w:rPr>
      </w:pPr>
      <w:r w:rsidRPr="00FA271D">
        <w:t>Mac stepped forward with Natalie.</w:t>
      </w:r>
    </w:p>
    <w:p w14:paraId="45577E37" w14:textId="1890B392" w:rsidR="00A55CAC" w:rsidRPr="00FA271D" w:rsidRDefault="00A55CAC" w:rsidP="009C772F">
      <w:pPr>
        <w:pStyle w:val="BodyNormal"/>
        <w:rPr>
          <w:i/>
          <w:iCs/>
        </w:rPr>
      </w:pPr>
      <w:del w:id="11230" w:author="Author">
        <w:r w:rsidRPr="00FA271D" w:rsidDel="008A5FBB">
          <w:delText xml:space="preserve"> </w:delText>
        </w:r>
      </w:del>
      <w:r w:rsidRPr="00FA271D">
        <w:t xml:space="preserve">“Yes, Ms. Rumsfort here would like to speak with Dr. </w:t>
      </w:r>
      <w:r w:rsidRPr="00FA271D">
        <w:lastRenderedPageBreak/>
        <w:t xml:space="preserve">Lewis Morton </w:t>
      </w:r>
      <w:del w:id="11231" w:author="Author">
        <w:r w:rsidRPr="00FA271D" w:rsidDel="00306CA1">
          <w:delText>right awa</w:delText>
        </w:r>
      </w:del>
      <w:r w:rsidR="00DD57EB">
        <w:t>at once</w:t>
      </w:r>
      <w:r w:rsidRPr="00FA271D">
        <w:t>. I’m her protection; wherever she goes, I go.”</w:t>
      </w:r>
    </w:p>
    <w:p w14:paraId="4891DDBF" w14:textId="77777777" w:rsidR="00A55CAC" w:rsidRPr="00FA271D" w:rsidRDefault="00A55CAC" w:rsidP="009C772F">
      <w:pPr>
        <w:pStyle w:val="BodyNormal"/>
        <w:rPr>
          <w:i/>
          <w:iCs/>
        </w:rPr>
      </w:pPr>
      <w:r w:rsidRPr="00FA271D">
        <w:t>“Do you have an appointment, Ms. Rumsfort?”</w:t>
      </w:r>
    </w:p>
    <w:p w14:paraId="216203AF" w14:textId="741BB786" w:rsidR="00286808" w:rsidRDefault="00A55CAC" w:rsidP="009C772F">
      <w:pPr>
        <w:pStyle w:val="BodyNormal"/>
      </w:pPr>
      <w:r w:rsidRPr="00FA271D">
        <w:t>“No,</w:t>
      </w:r>
      <w:r w:rsidR="00B21B04">
        <w:t xml:space="preserve"> </w:t>
      </w:r>
      <w:r w:rsidRPr="00FA271D">
        <w:t>I’m just dropping in.”</w:t>
      </w:r>
    </w:p>
    <w:p w14:paraId="1EF4B318" w14:textId="26003439" w:rsidR="00A55CAC" w:rsidRPr="00FA271D" w:rsidRDefault="00A55CAC" w:rsidP="009C772F">
      <w:pPr>
        <w:pStyle w:val="BodyNormal"/>
        <w:rPr>
          <w:i/>
          <w:iCs/>
        </w:rPr>
      </w:pPr>
      <w:r w:rsidRPr="00FA271D">
        <w:t xml:space="preserve">Natalie </w:t>
      </w:r>
      <w:del w:id="11232" w:author="Author">
        <w:r w:rsidRPr="00FA271D" w:rsidDel="00773803">
          <w:delText xml:space="preserve">was </w:delText>
        </w:r>
        <w:r w:rsidR="00286808" w:rsidDel="00773803">
          <w:delText>wearing the same clothes</w:delText>
        </w:r>
        <w:r w:rsidRPr="00FA271D" w:rsidDel="00773803">
          <w:delText xml:space="preserve"> during the attack, carrying</w:delText>
        </w:r>
      </w:del>
      <w:ins w:id="11233" w:author="Author">
        <w:r w:rsidR="00773803">
          <w:t>carried</w:t>
        </w:r>
      </w:ins>
      <w:r w:rsidRPr="00FA271D">
        <w:t xml:space="preserve"> only a manilla folder and her burner phone in her pocket.</w:t>
      </w:r>
    </w:p>
    <w:p w14:paraId="2C8756DE" w14:textId="4E23F315" w:rsidR="00A55CAC" w:rsidRPr="00FA271D" w:rsidRDefault="00A55CAC" w:rsidP="009C772F">
      <w:pPr>
        <w:pStyle w:val="BodyNormal"/>
        <w:rPr>
          <w:i/>
          <w:iCs/>
        </w:rPr>
      </w:pPr>
      <w:r w:rsidRPr="00FA271D">
        <w:t>“Well then,</w:t>
      </w:r>
      <w:r w:rsidR="00974679">
        <w:t xml:space="preserve"> </w:t>
      </w:r>
      <w:r w:rsidRPr="00FA271D">
        <w:t xml:space="preserve">that won’t be possible. Dr. Morton is </w:t>
      </w:r>
      <w:r w:rsidR="006A3F75">
        <w:t>quite</w:t>
      </w:r>
      <w:r w:rsidRPr="00FA271D">
        <w:t xml:space="preserve"> busy today.”</w:t>
      </w:r>
    </w:p>
    <w:p w14:paraId="0690D420" w14:textId="2BD7B5CA" w:rsidR="008333D4" w:rsidRDefault="00A55CAC" w:rsidP="009C772F">
      <w:pPr>
        <w:pStyle w:val="BodyNormal"/>
      </w:pPr>
      <w:r w:rsidRPr="00FA271D">
        <w:t xml:space="preserve">Commander DiMarco stepped forward and </w:t>
      </w:r>
      <w:r w:rsidR="007B7494">
        <w:t>spoke to her</w:t>
      </w:r>
      <w:r w:rsidRPr="00FA271D">
        <w:t xml:space="preserve"> using a </w:t>
      </w:r>
      <w:del w:id="11234" w:author="Author">
        <w:r w:rsidRPr="00FA271D" w:rsidDel="00773803">
          <w:delText xml:space="preserve">somewhat </w:delText>
        </w:r>
      </w:del>
      <w:r w:rsidRPr="00FA271D">
        <w:t xml:space="preserve">gruff </w:t>
      </w:r>
      <w:ins w:id="11235" w:author="Author">
        <w:r w:rsidR="00773803">
          <w:t xml:space="preserve">command </w:t>
        </w:r>
      </w:ins>
      <w:r w:rsidRPr="00FA271D">
        <w:t>voice.</w:t>
      </w:r>
    </w:p>
    <w:p w14:paraId="5F1C507F" w14:textId="19B4D8D4" w:rsidR="00A55CAC" w:rsidRPr="00FA271D" w:rsidRDefault="00A55CAC" w:rsidP="009C772F">
      <w:pPr>
        <w:pStyle w:val="BodyNormal"/>
        <w:rPr>
          <w:i/>
          <w:iCs/>
        </w:rPr>
      </w:pPr>
      <w:r w:rsidRPr="00FA271D">
        <w:t xml:space="preserve">“Young lady, you are just seconds from me arresting you for obstruction of police duties. Would you like to try out the handcuffs </w:t>
      </w:r>
      <w:del w:id="11236" w:author="Author">
        <w:r w:rsidRPr="00FA271D" w:rsidDel="00055D3A">
          <w:delText>that I always carry with me</w:delText>
        </w:r>
      </w:del>
      <w:ins w:id="11237" w:author="Author">
        <w:r w:rsidR="00055D3A">
          <w:t>I always carry</w:t>
        </w:r>
      </w:ins>
      <w:r w:rsidRPr="00FA271D">
        <w:t>? Take Ms. Rumsfort and Officer Merrick to Morton’s office now. The rest of the officers and I will stay in the lobby.”</w:t>
      </w:r>
    </w:p>
    <w:p w14:paraId="5C490DC6" w14:textId="15F937AB" w:rsidR="00A55CAC" w:rsidRPr="00FA271D" w:rsidRDefault="00A55CAC" w:rsidP="009C772F">
      <w:pPr>
        <w:pStyle w:val="BodyNormal"/>
        <w:rPr>
          <w:i/>
          <w:iCs/>
        </w:rPr>
      </w:pPr>
      <w:del w:id="11238" w:author="Author">
        <w:r w:rsidRPr="00FA271D" w:rsidDel="00773803">
          <w:delText>Alice, suddenly flustered by the police command voice,</w:delText>
        </w:r>
      </w:del>
      <w:ins w:id="11239" w:author="Author">
        <w:r w:rsidR="00773803">
          <w:t>Suddenly flustered by the police command voice, Alice</w:t>
        </w:r>
      </w:ins>
      <w:r w:rsidRPr="00FA271D">
        <w:t xml:space="preserve"> wilted like spinach in boiling water. </w:t>
      </w:r>
    </w:p>
    <w:p w14:paraId="6080DB0C" w14:textId="66E6F4A1" w:rsidR="008A5FBB" w:rsidRDefault="00A55CAC" w:rsidP="009C772F">
      <w:pPr>
        <w:pStyle w:val="BodyNormal"/>
        <w:rPr>
          <w:ins w:id="11240" w:author="Author"/>
        </w:rPr>
      </w:pPr>
      <w:r w:rsidRPr="00FA271D">
        <w:t>“Very well, this way, please</w:t>
      </w:r>
      <w:r w:rsidR="00974679">
        <w:t>.</w:t>
      </w:r>
      <w:r w:rsidRPr="00FA271D">
        <w:t>”</w:t>
      </w:r>
    </w:p>
    <w:p w14:paraId="79A24582" w14:textId="64547F7D" w:rsidR="00A55CAC" w:rsidRPr="00FA271D" w:rsidDel="0011444F" w:rsidRDefault="00A55CAC" w:rsidP="009C772F">
      <w:pPr>
        <w:pStyle w:val="BodyNormal"/>
        <w:rPr>
          <w:del w:id="11241" w:author="Author"/>
          <w:i/>
          <w:iCs/>
        </w:rPr>
      </w:pPr>
      <w:del w:id="11242" w:author="Author">
        <w:r w:rsidRPr="00FA271D" w:rsidDel="008A5FBB">
          <w:delText xml:space="preserve"> </w:delText>
        </w:r>
      </w:del>
      <w:r w:rsidRPr="00FA271D">
        <w:t xml:space="preserve">She led them through three security doors. As she approached Dr. Morton’s office door, Mac noticed that Natalie </w:t>
      </w:r>
      <w:del w:id="11243" w:author="Author">
        <w:r w:rsidRPr="00FA271D" w:rsidDel="00363F4E">
          <w:delText xml:space="preserve">took </w:delText>
        </w:r>
      </w:del>
      <w:ins w:id="11244" w:author="Author">
        <w:r w:rsidR="00363F4E">
          <w:t>had taken</w:t>
        </w:r>
        <w:r w:rsidR="00363F4E" w:rsidRPr="00FA271D">
          <w:t xml:space="preserve"> </w:t>
        </w:r>
      </w:ins>
      <w:r w:rsidRPr="00FA271D">
        <w:t>out her phone</w:t>
      </w:r>
      <w:del w:id="11245" w:author="Author">
        <w:r w:rsidRPr="00FA271D" w:rsidDel="00D8625C">
          <w:delText xml:space="preserve"> and punched a screen icon,</w:delText>
        </w:r>
      </w:del>
      <w:ins w:id="11246" w:author="Author">
        <w:r w:rsidR="00D8625C">
          <w:t>, punched a screen icon, and</w:t>
        </w:r>
      </w:ins>
      <w:r w:rsidRPr="00FA271D">
        <w:t xml:space="preserve"> then put the phone away.</w:t>
      </w:r>
      <w:ins w:id="11247" w:author="Author">
        <w:r w:rsidR="0011444F">
          <w:t xml:space="preserve"> </w:t>
        </w:r>
      </w:ins>
    </w:p>
    <w:p w14:paraId="74834C4F" w14:textId="77777777" w:rsidR="0011444F" w:rsidRDefault="00A55CAC" w:rsidP="009C772F">
      <w:pPr>
        <w:pStyle w:val="BodyNormal"/>
        <w:rPr>
          <w:ins w:id="11248" w:author="Author"/>
        </w:rPr>
      </w:pPr>
      <w:r w:rsidRPr="00FA271D">
        <w:t>Alice opened the door</w:t>
      </w:r>
      <w:ins w:id="11249" w:author="Author">
        <w:r w:rsidR="0011444F">
          <w:t>.</w:t>
        </w:r>
      </w:ins>
    </w:p>
    <w:p w14:paraId="61519199" w14:textId="4FBFA532" w:rsidR="00A55CAC" w:rsidRPr="00FA271D" w:rsidRDefault="00A55CAC" w:rsidP="009C772F">
      <w:pPr>
        <w:pStyle w:val="BodyNormal"/>
        <w:rPr>
          <w:i/>
          <w:iCs/>
        </w:rPr>
      </w:pPr>
      <w:del w:id="11250" w:author="Author">
        <w:r w:rsidRPr="00FA271D" w:rsidDel="0011444F">
          <w:delText xml:space="preserve"> and announced, </w:delText>
        </w:r>
      </w:del>
      <w:r w:rsidRPr="00FA271D">
        <w:t xml:space="preserve">“Dr. Morton, Natalie Rumsfort of the </w:t>
      </w:r>
      <w:del w:id="11251" w:author="Author">
        <w:r w:rsidRPr="00FA271D" w:rsidDel="000F298A">
          <w:delText>Sun-Times</w:delText>
        </w:r>
      </w:del>
      <w:ins w:id="11252" w:author="Author">
        <w:r w:rsidR="000F298A">
          <w:t>Sentinel</w:t>
        </w:r>
        <w:del w:id="11253" w:author="Author">
          <w:r w:rsidR="000F298A" w:rsidDel="00C142FA">
            <w:delText xml:space="preserve"> </w:delText>
          </w:r>
        </w:del>
      </w:ins>
      <w:r w:rsidRPr="00FA271D">
        <w:t xml:space="preserve"> to see you.”</w:t>
      </w:r>
    </w:p>
    <w:p w14:paraId="18958FB3" w14:textId="059466AA" w:rsidR="00A55CAC" w:rsidRPr="00FA271D" w:rsidRDefault="00A55CAC" w:rsidP="009C772F">
      <w:pPr>
        <w:pStyle w:val="BodyNormal"/>
        <w:rPr>
          <w:i/>
          <w:iCs/>
        </w:rPr>
      </w:pPr>
      <w:r w:rsidRPr="00FA271D">
        <w:t xml:space="preserve">Brinlyn remained in the hallway as Natalie and Mac entered the expansive office. Mac </w:t>
      </w:r>
      <w:r w:rsidR="00F47301">
        <w:t>noted the office layout</w:t>
      </w:r>
      <w:del w:id="11254" w:author="Author">
        <w:r w:rsidRPr="00FA271D" w:rsidDel="00D26EBF">
          <w:delText>,</w:delText>
        </w:r>
      </w:del>
      <w:ins w:id="11255" w:author="Author">
        <w:r w:rsidR="00D26EBF">
          <w:t>:</w:t>
        </w:r>
      </w:ins>
      <w:r w:rsidRPr="00FA271D">
        <w:t xml:space="preserve"> </w:t>
      </w:r>
      <w:r w:rsidRPr="00FA271D">
        <w:lastRenderedPageBreak/>
        <w:t xml:space="preserve">expensive furniture, one desk for business, </w:t>
      </w:r>
      <w:ins w:id="11256" w:author="Author">
        <w:r w:rsidR="003C17FB">
          <w:t>another</w:t>
        </w:r>
      </w:ins>
      <w:del w:id="11257" w:author="Author">
        <w:r w:rsidRPr="00FA271D" w:rsidDel="003C17FB">
          <w:delText>one desk</w:delText>
        </w:r>
      </w:del>
      <w:r w:rsidRPr="00FA271D">
        <w:t xml:space="preserve"> for software development, and Caribbean photographs on the walls.</w:t>
      </w:r>
    </w:p>
    <w:p w14:paraId="3CB687BD" w14:textId="02459AC5" w:rsidR="00A55CAC" w:rsidRPr="00FA271D" w:rsidRDefault="00A55CAC" w:rsidP="009C772F">
      <w:pPr>
        <w:pStyle w:val="BodyNormal"/>
        <w:rPr>
          <w:i/>
          <w:iCs/>
        </w:rPr>
      </w:pPr>
      <w:r w:rsidRPr="00FA271D">
        <w:t xml:space="preserve">Two men stood up as they entered. One was Lewis Morton, in a three-piece business suit. </w:t>
      </w:r>
      <w:del w:id="11258" w:author="Author">
        <w:r w:rsidRPr="00FA271D" w:rsidDel="00773803">
          <w:delText>The other, giving them an icy stare,</w:delText>
        </w:r>
      </w:del>
      <w:ins w:id="11259" w:author="Author">
        <w:r w:rsidR="00773803">
          <w:t>The other</w:t>
        </w:r>
      </w:ins>
      <w:r w:rsidRPr="00FA271D">
        <w:t xml:space="preserve"> was Imer Bisha, dressed in a black suit with a black dress shirt.</w:t>
      </w:r>
    </w:p>
    <w:p w14:paraId="418242F7" w14:textId="63F72A74" w:rsidR="00A55CAC" w:rsidRPr="00FA271D" w:rsidRDefault="00A55CAC" w:rsidP="009C772F">
      <w:pPr>
        <w:pStyle w:val="BodyNormal"/>
        <w:rPr>
          <w:i/>
          <w:iCs/>
        </w:rPr>
      </w:pPr>
      <w:r w:rsidRPr="00FA271D">
        <w:t>“Natalie Rumsfort</w:t>
      </w:r>
      <w:del w:id="11260" w:author="Author">
        <w:r w:rsidRPr="00FA271D" w:rsidDel="00773803">
          <w:delText>,</w:delText>
        </w:r>
      </w:del>
      <w:r w:rsidRPr="00FA271D">
        <w:t xml:space="preserve"> of the </w:t>
      </w:r>
      <w:del w:id="11261" w:author="Author">
        <w:r w:rsidRPr="00FA271D" w:rsidDel="000F298A">
          <w:delText>Sun-Times</w:delText>
        </w:r>
      </w:del>
      <w:ins w:id="11262" w:author="Author">
        <w:r w:rsidR="000F298A">
          <w:t>Sentinel</w:t>
        </w:r>
        <w:del w:id="11263" w:author="Author">
          <w:r w:rsidR="000F298A" w:rsidDel="00773803">
            <w:delText xml:space="preserve"> </w:delText>
          </w:r>
        </w:del>
      </w:ins>
      <w:r w:rsidRPr="00FA271D">
        <w:t xml:space="preserve">, do you have an appointment?” </w:t>
      </w:r>
      <w:r w:rsidR="006A3F75">
        <w:t>Morton</w:t>
      </w:r>
      <w:r w:rsidRPr="00FA271D">
        <w:t xml:space="preserve"> </w:t>
      </w:r>
      <w:r w:rsidR="00C4244F">
        <w:t>said</w:t>
      </w:r>
      <w:r w:rsidRPr="00FA271D">
        <w:t>.</w:t>
      </w:r>
    </w:p>
    <w:p w14:paraId="3D4FC763" w14:textId="77777777" w:rsidR="00A55CAC" w:rsidRPr="00FA271D" w:rsidRDefault="00A55CAC" w:rsidP="009C772F">
      <w:pPr>
        <w:pStyle w:val="BodyNormal"/>
        <w:rPr>
          <w:i/>
          <w:iCs/>
        </w:rPr>
      </w:pPr>
      <w:r w:rsidRPr="00FA271D">
        <w:t>“I do now, Dr. Morton.”</w:t>
      </w:r>
    </w:p>
    <w:p w14:paraId="54486438" w14:textId="6E2FC24B" w:rsidR="008A5FBB" w:rsidRDefault="00A55CAC" w:rsidP="009C772F">
      <w:pPr>
        <w:pStyle w:val="BodyNormal"/>
        <w:rPr>
          <w:ins w:id="11264" w:author="Author"/>
        </w:rPr>
      </w:pPr>
      <w:r w:rsidRPr="00FA271D">
        <w:t xml:space="preserve">Lewis pointed </w:t>
      </w:r>
      <w:r w:rsidR="00966B25">
        <w:t>at</w:t>
      </w:r>
      <w:r w:rsidRPr="00FA271D">
        <w:t xml:space="preserve"> Bisha</w:t>
      </w:r>
      <w:ins w:id="11265" w:author="Author">
        <w:r w:rsidR="008A5FBB">
          <w:t>.</w:t>
        </w:r>
      </w:ins>
      <w:del w:id="11266" w:author="Author">
        <w:r w:rsidRPr="00FA271D" w:rsidDel="008A5FBB">
          <w:delText xml:space="preserve">, saying only: </w:delText>
        </w:r>
      </w:del>
    </w:p>
    <w:p w14:paraId="38A0E9A5" w14:textId="3747B06F" w:rsidR="00A55CAC" w:rsidRPr="00FA271D" w:rsidRDefault="00A55CAC" w:rsidP="009C772F">
      <w:pPr>
        <w:pStyle w:val="BodyNormal"/>
        <w:rPr>
          <w:i/>
          <w:iCs/>
        </w:rPr>
      </w:pPr>
      <w:r w:rsidRPr="00FA271D">
        <w:t xml:space="preserve">“This is Imer Bisha, co-owner of </w:t>
      </w:r>
      <w:del w:id="11267" w:author="Author">
        <w:r w:rsidRPr="00FA271D" w:rsidDel="00B46029">
          <w:delText>Chicago Digital Consultants</w:delText>
        </w:r>
      </w:del>
      <w:ins w:id="11268" w:author="Author">
        <w:r w:rsidR="00B46029">
          <w:t>Chicago Cyber Engineering</w:t>
        </w:r>
        <w:del w:id="11269" w:author="Author">
          <w:r w:rsidR="00B46029" w:rsidDel="00773803">
            <w:delText xml:space="preserve"> </w:delText>
          </w:r>
        </w:del>
      </w:ins>
      <w:r w:rsidRPr="00FA271D">
        <w:t>.”</w:t>
      </w:r>
    </w:p>
    <w:p w14:paraId="10304020" w14:textId="77777777" w:rsidR="00A55CAC" w:rsidRPr="00FA271D" w:rsidRDefault="00A55CAC" w:rsidP="009C772F">
      <w:pPr>
        <w:pStyle w:val="BodyNormal"/>
        <w:rPr>
          <w:i/>
          <w:iCs/>
        </w:rPr>
      </w:pPr>
      <w:r w:rsidRPr="00FA271D">
        <w:t>Imer stared menacingly at Natalie but just nodded.</w:t>
      </w:r>
    </w:p>
    <w:p w14:paraId="2618D5A8" w14:textId="77777777" w:rsidR="00A55CAC" w:rsidRPr="00FA271D" w:rsidRDefault="00A55CAC" w:rsidP="009C772F">
      <w:pPr>
        <w:pStyle w:val="BodyNormal"/>
        <w:rPr>
          <w:i/>
          <w:iCs/>
        </w:rPr>
      </w:pPr>
      <w:r w:rsidRPr="00FA271D">
        <w:t>“This is Officer Mackenzie Merrick. He’s here only to protect me.”</w:t>
      </w:r>
    </w:p>
    <w:p w14:paraId="21C95331" w14:textId="6574A310" w:rsidR="00A55CAC" w:rsidRPr="00FA271D" w:rsidRDefault="00A55CAC" w:rsidP="009C772F">
      <w:pPr>
        <w:pStyle w:val="BodyNormal"/>
        <w:rPr>
          <w:i/>
          <w:iCs/>
        </w:rPr>
      </w:pPr>
      <w:r w:rsidRPr="00FA271D">
        <w:t xml:space="preserve">“To protect you from what?” Bisha </w:t>
      </w:r>
      <w:r w:rsidR="00974679">
        <w:t>said</w:t>
      </w:r>
      <w:r w:rsidRPr="00FA271D">
        <w:t>.</w:t>
      </w:r>
    </w:p>
    <w:p w14:paraId="43894B61" w14:textId="7749384D" w:rsidR="00A55CAC" w:rsidRPr="00FA271D" w:rsidRDefault="00A55CAC" w:rsidP="009C772F">
      <w:pPr>
        <w:pStyle w:val="BodyNormal"/>
        <w:rPr>
          <w:i/>
          <w:iCs/>
        </w:rPr>
      </w:pPr>
      <w:r w:rsidRPr="00FA271D">
        <w:t>“From you two bastards</w:t>
      </w:r>
      <w:r w:rsidR="00C4244F">
        <w:t>.</w:t>
      </w:r>
      <w:r w:rsidRPr="00FA271D">
        <w:t>”</w:t>
      </w:r>
    </w:p>
    <w:p w14:paraId="051D9425" w14:textId="7E6DCA46" w:rsidR="00A55CAC" w:rsidRPr="00FA271D" w:rsidRDefault="00A55CAC" w:rsidP="009C772F">
      <w:pPr>
        <w:pStyle w:val="BodyNormal"/>
        <w:rPr>
          <w:i/>
          <w:iCs/>
        </w:rPr>
      </w:pPr>
      <w:r w:rsidRPr="00FA271D">
        <w:t xml:space="preserve">“What are you talking about,” Dr. Morton </w:t>
      </w:r>
      <w:r w:rsidR="00974679">
        <w:t>said</w:t>
      </w:r>
      <w:r w:rsidRPr="00FA271D">
        <w:t>.</w:t>
      </w:r>
    </w:p>
    <w:p w14:paraId="6C84A2E9" w14:textId="1451E110" w:rsidR="00A55CAC" w:rsidRPr="00FA271D" w:rsidRDefault="00A55CAC" w:rsidP="009C772F">
      <w:pPr>
        <w:pStyle w:val="BodyNormal"/>
        <w:rPr>
          <w:i/>
          <w:iCs/>
        </w:rPr>
      </w:pPr>
      <w:r w:rsidRPr="00FA271D">
        <w:t xml:space="preserve">“Five days ago, I interviewed you in this office, </w:t>
      </w:r>
      <w:del w:id="11270" w:author="Author">
        <w:r w:rsidRPr="00FA271D" w:rsidDel="00773803">
          <w:delText>making inquiries</w:delText>
        </w:r>
      </w:del>
      <w:ins w:id="11271" w:author="Author">
        <w:r w:rsidR="00773803">
          <w:t>inquiring</w:t>
        </w:r>
      </w:ins>
      <w:r w:rsidRPr="00FA271D">
        <w:t xml:space="preserve"> about what really goes on here at </w:t>
      </w:r>
      <w:del w:id="11272" w:author="Author">
        <w:r w:rsidRPr="00FA271D" w:rsidDel="00191725">
          <w:delText>CDC</w:delText>
        </w:r>
      </w:del>
      <w:ins w:id="11273" w:author="Author">
        <w:r w:rsidR="00191725">
          <w:t>CCE</w:t>
        </w:r>
      </w:ins>
      <w:r w:rsidRPr="00FA271D">
        <w:t xml:space="preserve"> and </w:t>
      </w:r>
      <w:del w:id="11274" w:author="Author">
        <w:r w:rsidRPr="00FA271D" w:rsidDel="005D3F74">
          <w:delText xml:space="preserve">about </w:delText>
        </w:r>
      </w:del>
      <w:r w:rsidRPr="00FA271D">
        <w:t>a dead building inspector, Boyd Creekmore.</w:t>
      </w:r>
      <w:r w:rsidR="00C4244F">
        <w:t xml:space="preserve"> </w:t>
      </w:r>
      <w:del w:id="11275" w:author="Author">
        <w:r w:rsidRPr="00FA271D" w:rsidDel="00734C9D">
          <w:delText>Saturday night, a gunman tried to kill me</w:delText>
        </w:r>
      </w:del>
      <w:ins w:id="11276" w:author="Author">
        <w:r w:rsidR="00734C9D">
          <w:t>A gunman tried to kill me Saturday night</w:t>
        </w:r>
      </w:ins>
      <w:r w:rsidRPr="00FA271D">
        <w:t xml:space="preserve"> in the </w:t>
      </w:r>
      <w:del w:id="11277" w:author="Author">
        <w:r w:rsidRPr="00FA271D" w:rsidDel="0011444F">
          <w:delText>Chicago Fire Oven</w:delText>
        </w:r>
      </w:del>
      <w:r w:rsidR="00352EFC">
        <w:t>Clubhouse</w:t>
      </w:r>
      <w:r w:rsidRPr="00FA271D">
        <w:t xml:space="preserve"> Restaurant. A gunman you hired, Mr. Imer Bisha.”</w:t>
      </w:r>
    </w:p>
    <w:p w14:paraId="376AC047" w14:textId="76F936AA" w:rsidR="00A55CAC" w:rsidRPr="00FA271D" w:rsidRDefault="00A55CAC" w:rsidP="009C772F">
      <w:pPr>
        <w:pStyle w:val="BodyNormal"/>
        <w:rPr>
          <w:i/>
          <w:iCs/>
        </w:rPr>
      </w:pPr>
      <w:r w:rsidRPr="00FA271D">
        <w:t xml:space="preserve">Bisha, angered and eyes widening, took a step towards them. Mac </w:t>
      </w:r>
      <w:del w:id="11278" w:author="Author">
        <w:r w:rsidRPr="00FA271D" w:rsidDel="00773803">
          <w:delText>responded by stepping</w:delText>
        </w:r>
      </w:del>
      <w:ins w:id="11279" w:author="Author">
        <w:r w:rsidR="00773803">
          <w:t>stepped</w:t>
        </w:r>
      </w:ins>
      <w:r w:rsidRPr="00FA271D">
        <w:t xml:space="preserve"> closer to Natalie, surreptitiously brushing his hand over his holster, ready to extract and fire his Glock-</w:t>
      </w:r>
      <w:r w:rsidR="009A174B">
        <w:t>50</w:t>
      </w:r>
      <w:r w:rsidRPr="00FA271D">
        <w:t xml:space="preserve"> with practiced speed and precision. </w:t>
      </w:r>
      <w:r w:rsidR="00E74C2D">
        <w:t>Mac</w:t>
      </w:r>
      <w:r w:rsidRPr="00FA271D">
        <w:t xml:space="preserve"> </w:t>
      </w:r>
      <w:r w:rsidRPr="00FA271D">
        <w:lastRenderedPageBreak/>
        <w:t>chambered the first round before entering the building</w:t>
      </w:r>
      <w:r w:rsidR="00E74C2D">
        <w:t>.</w:t>
      </w:r>
      <w:r w:rsidRPr="00FA271D">
        <w:t xml:space="preserve"> </w:t>
      </w:r>
      <w:r w:rsidR="007934BB">
        <w:t>H</w:t>
      </w:r>
      <w:r w:rsidRPr="00FA271D">
        <w:t>e sensed that this might be going out</w:t>
      </w:r>
      <w:r w:rsidR="00C917F5">
        <w:t xml:space="preserve"> of </w:t>
      </w:r>
      <w:r w:rsidRPr="00FA271D">
        <w:t>control quickly.</w:t>
      </w:r>
    </w:p>
    <w:p w14:paraId="155F328C" w14:textId="77777777" w:rsidR="00A55CAC" w:rsidRPr="00FA271D" w:rsidRDefault="00A55CAC" w:rsidP="009C772F">
      <w:pPr>
        <w:pStyle w:val="BodyNormal"/>
        <w:rPr>
          <w:i/>
          <w:iCs/>
        </w:rPr>
      </w:pPr>
      <w:r w:rsidRPr="00FA271D">
        <w:t xml:space="preserve">“What you’re suggesting is outright slander, Ms. Rumsfort. If you go public with a ridiculous charge like this, an army of lawyers will wipe you out in court, </w:t>
      </w:r>
      <w:proofErr w:type="gramStart"/>
      <w:r w:rsidRPr="00FA271D">
        <w:t>mark my words</w:t>
      </w:r>
      <w:proofErr w:type="gramEnd"/>
      <w:r w:rsidRPr="00FA271D">
        <w:t>,” Bisha said.</w:t>
      </w:r>
    </w:p>
    <w:p w14:paraId="0022D4AB" w14:textId="218C3AF2" w:rsidR="00A55CAC" w:rsidRPr="00FA271D" w:rsidRDefault="00A55CAC" w:rsidP="009C772F">
      <w:pPr>
        <w:pStyle w:val="BodyNormal"/>
        <w:rPr>
          <w:i/>
          <w:iCs/>
        </w:rPr>
      </w:pPr>
      <w:r w:rsidRPr="00FA271D">
        <w:t xml:space="preserve">“Oh, I know it was you, Mr. Bisha. </w:t>
      </w:r>
      <w:r w:rsidR="004759D5" w:rsidRPr="004759D5">
        <w:t xml:space="preserve">Although my evidence </w:t>
      </w:r>
      <w:r w:rsidR="004759D5">
        <w:t>wouldn’t</w:t>
      </w:r>
      <w:r w:rsidR="004759D5" w:rsidRPr="004759D5">
        <w:t xml:space="preserve"> hold up in court, I know that you two were involved.</w:t>
      </w:r>
    </w:p>
    <w:p w14:paraId="53455340" w14:textId="0B425E59" w:rsidR="00A55CAC" w:rsidRPr="00FA271D" w:rsidRDefault="00A55CAC" w:rsidP="009C772F">
      <w:pPr>
        <w:pStyle w:val="BodyNormal"/>
        <w:rPr>
          <w:i/>
          <w:iCs/>
        </w:rPr>
      </w:pPr>
      <w:r w:rsidRPr="00FA271D">
        <w:t xml:space="preserve">“And the point of espousing this ridiculous conspiracy theory, Ms. Rumsfort?” Morton </w:t>
      </w:r>
      <w:r w:rsidR="00417CFD">
        <w:t>said</w:t>
      </w:r>
      <w:r w:rsidRPr="00FA271D">
        <w:t>.</w:t>
      </w:r>
    </w:p>
    <w:p w14:paraId="2597A1C2" w14:textId="52EB0066" w:rsidR="00A55CAC" w:rsidRPr="00FA271D" w:rsidRDefault="00A55CAC" w:rsidP="009C772F">
      <w:pPr>
        <w:pStyle w:val="BodyNormal"/>
        <w:rPr>
          <w:i/>
          <w:iCs/>
        </w:rPr>
      </w:pPr>
      <w:r w:rsidRPr="00FA271D">
        <w:t>“</w:t>
      </w:r>
      <w:del w:id="11280" w:author="Author">
        <w:r w:rsidRPr="00FA271D" w:rsidDel="00B46029">
          <w:delText>Chicago Digital Consultants</w:delText>
        </w:r>
      </w:del>
      <w:ins w:id="11281" w:author="Author">
        <w:r w:rsidR="00B46029">
          <w:t>Chicago Cyber Engineering</w:t>
        </w:r>
        <w:del w:id="11282" w:author="Author">
          <w:r w:rsidR="00B46029" w:rsidDel="00773803">
            <w:delText xml:space="preserve"> </w:delText>
          </w:r>
        </w:del>
      </w:ins>
      <w:r w:rsidRPr="00FA271D">
        <w:t xml:space="preserve"> is</w:t>
      </w:r>
      <w:del w:id="11283" w:author="Author">
        <w:r w:rsidRPr="00FA271D" w:rsidDel="00773803">
          <w:delText>, on paper,</w:delText>
        </w:r>
      </w:del>
      <w:r w:rsidRPr="00FA271D">
        <w:t xml:space="preserve"> a legitimate business enterprise</w:t>
      </w:r>
      <w:r w:rsidR="005A1E74">
        <w:t xml:space="preserve"> that makes good profits by</w:t>
      </w:r>
      <w:r w:rsidRPr="00FA271D">
        <w:t xml:space="preserve"> supplying software and services to many Fortune 500 corporations</w:t>
      </w:r>
      <w:del w:id="11284" w:author="Author">
        <w:r w:rsidRPr="00FA271D" w:rsidDel="006513D5">
          <w:delText>, i</w:delText>
        </w:r>
      </w:del>
      <w:ins w:id="11285" w:author="Author">
        <w:r w:rsidR="006513D5">
          <w:t>. I</w:t>
        </w:r>
      </w:ins>
      <w:r w:rsidRPr="00FA271D">
        <w:t>s that not correct?”</w:t>
      </w:r>
    </w:p>
    <w:p w14:paraId="452559BB" w14:textId="77777777" w:rsidR="00A55CAC" w:rsidRPr="00FA271D" w:rsidRDefault="00A55CAC" w:rsidP="009C772F">
      <w:pPr>
        <w:pStyle w:val="BodyNormal"/>
        <w:rPr>
          <w:i/>
          <w:iCs/>
        </w:rPr>
      </w:pPr>
      <w:r w:rsidRPr="00FA271D">
        <w:t>“Well, yes, that’s public knowledge, so what?”</w:t>
      </w:r>
    </w:p>
    <w:p w14:paraId="44F034FF" w14:textId="4B5A8843" w:rsidR="00A55CAC" w:rsidRPr="00FA271D" w:rsidRDefault="00A55CAC" w:rsidP="009C772F">
      <w:pPr>
        <w:pStyle w:val="BodyNormal"/>
        <w:rPr>
          <w:i/>
          <w:iCs/>
        </w:rPr>
      </w:pPr>
      <w:r w:rsidRPr="00FA271D">
        <w:t>“You</w:t>
      </w:r>
      <w:del w:id="11286" w:author="Author">
        <w:r w:rsidRPr="00FA271D" w:rsidDel="006513D5">
          <w:delText>r</w:delText>
        </w:r>
      </w:del>
      <w:ins w:id="11287" w:author="Author">
        <w:r w:rsidR="006513D5">
          <w:t xml:space="preserve"> deposit your</w:t>
        </w:r>
      </w:ins>
      <w:r w:rsidRPr="00FA271D">
        <w:t xml:space="preserve"> after-tax profits</w:t>
      </w:r>
      <w:del w:id="11288" w:author="Author">
        <w:r w:rsidRPr="00FA271D" w:rsidDel="006513D5">
          <w:delText xml:space="preserve"> are all deposited</w:delText>
        </w:r>
      </w:del>
      <w:r w:rsidRPr="00FA271D">
        <w:t xml:space="preserve"> in 37 separate accounts in the Northern Trust Bank on South Lasalle Street, am I right?”</w:t>
      </w:r>
    </w:p>
    <w:p w14:paraId="4E2E0137" w14:textId="3F9B591D" w:rsidR="00A55CAC" w:rsidRPr="00FA271D" w:rsidRDefault="00A55CAC" w:rsidP="009C772F">
      <w:pPr>
        <w:pStyle w:val="BodyNormal"/>
        <w:rPr>
          <w:i/>
          <w:iCs/>
        </w:rPr>
      </w:pPr>
      <w:r w:rsidRPr="00FA271D">
        <w:t xml:space="preserve">“So?” Imer Bisha </w:t>
      </w:r>
      <w:r w:rsidR="00C4244F">
        <w:t>said</w:t>
      </w:r>
      <w:r w:rsidRPr="00FA271D">
        <w:t>, looking quizzically at Morton.</w:t>
      </w:r>
    </w:p>
    <w:p w14:paraId="55F16801" w14:textId="77777777" w:rsidR="00A55CAC" w:rsidRPr="00FA271D" w:rsidRDefault="00A55CAC" w:rsidP="009C772F">
      <w:pPr>
        <w:pStyle w:val="BodyNormal"/>
        <w:rPr>
          <w:i/>
          <w:iCs/>
        </w:rPr>
      </w:pPr>
      <w:r w:rsidRPr="00FA271D">
        <w:t>I’m an investigative reporter, Mr. Bisha. It’s my business to get information from trusted journalistic sources.”</w:t>
      </w:r>
    </w:p>
    <w:p w14:paraId="292FE414" w14:textId="77777777" w:rsidR="00A55CAC" w:rsidRPr="00FA271D" w:rsidRDefault="00A55CAC" w:rsidP="009C772F">
      <w:pPr>
        <w:pStyle w:val="BodyNormal"/>
        <w:rPr>
          <w:i/>
          <w:iCs/>
        </w:rPr>
      </w:pPr>
      <w:r w:rsidRPr="00FA271D">
        <w:t>Natalie pulled from her folder a computer-printed sheet containing 37 accounts with the account numbers and amounts. She handed it to Dr. Morton.</w:t>
      </w:r>
    </w:p>
    <w:p w14:paraId="2D4D9474" w14:textId="2A173899" w:rsidR="00A55CAC" w:rsidRPr="00FA271D" w:rsidRDefault="00A55CAC" w:rsidP="009C772F">
      <w:pPr>
        <w:pStyle w:val="BodyNormal"/>
        <w:rPr>
          <w:i/>
          <w:iCs/>
        </w:rPr>
      </w:pPr>
      <w:r w:rsidRPr="00FA271D">
        <w:lastRenderedPageBreak/>
        <w:t>“The list show</w:t>
      </w:r>
      <w:r w:rsidR="00F51885">
        <w:t>ed</w:t>
      </w:r>
      <w:r w:rsidRPr="00FA271D">
        <w:t xml:space="preserve"> those accounts as of the close of business last Friday. Note that my source highlighted two of them in yellow.</w:t>
      </w:r>
    </w:p>
    <w:p w14:paraId="14450108" w14:textId="65EAE69E" w:rsidR="00A55CAC" w:rsidRPr="00FA271D" w:rsidRDefault="00974679" w:rsidP="009C772F">
      <w:pPr>
        <w:pStyle w:val="BodyNormal"/>
        <w:rPr>
          <w:i/>
          <w:iCs/>
        </w:rPr>
      </w:pPr>
      <w:r>
        <w:t>“</w:t>
      </w:r>
      <w:r w:rsidR="00A55CAC" w:rsidRPr="00FA271D">
        <w:t xml:space="preserve">The top highlighted line is the account that Mr. Bisha makes regular withdrawals from, and the bottom highlighted line is yours, Dr. Morton. Would you please log onto Northern Trust Online and verify the amounts on those two accounts?” </w:t>
      </w:r>
    </w:p>
    <w:p w14:paraId="3645500C" w14:textId="68F900A2" w:rsidR="00A55CAC" w:rsidRPr="00FA271D" w:rsidRDefault="00A55CAC" w:rsidP="009C772F">
      <w:pPr>
        <w:pStyle w:val="BodyNormal"/>
        <w:rPr>
          <w:i/>
          <w:iCs/>
        </w:rPr>
      </w:pPr>
      <w:r w:rsidRPr="00FA271D">
        <w:t xml:space="preserve">They looked at each other quizzically, and Morton sat down at his business desk laptop and feverishly entered information as Bisha stood behind him, peering over his shoulder. </w:t>
      </w:r>
      <w:r w:rsidR="00884CC2">
        <w:t>Finally, a</w:t>
      </w:r>
      <w:r w:rsidRPr="00FA271D">
        <w:t>fter a minute</w:t>
      </w:r>
      <w:del w:id="11289" w:author="Author">
        <w:r w:rsidRPr="00FA271D" w:rsidDel="00773803">
          <w:delText xml:space="preserve"> or so</w:delText>
        </w:r>
      </w:del>
      <w:r w:rsidRPr="00FA271D">
        <w:t>, Dr. Morton looked up at Natalie and said: “All right, those amounts appear to be accurate.”</w:t>
      </w:r>
    </w:p>
    <w:p w14:paraId="1C1CA26B" w14:textId="77777777" w:rsidR="00A55CAC" w:rsidRPr="00FA271D" w:rsidRDefault="00A55CAC" w:rsidP="009C772F">
      <w:pPr>
        <w:pStyle w:val="BodyNormal"/>
        <w:rPr>
          <w:i/>
          <w:iCs/>
        </w:rPr>
      </w:pPr>
      <w:r w:rsidRPr="00FA271D">
        <w:t xml:space="preserve">“Wait for it, Dr. Morton.” </w:t>
      </w:r>
    </w:p>
    <w:p w14:paraId="118FB658" w14:textId="77777777" w:rsidR="00A55CAC" w:rsidRPr="00FA271D" w:rsidRDefault="00A55CAC" w:rsidP="009C772F">
      <w:pPr>
        <w:pStyle w:val="BodyNormal"/>
        <w:rPr>
          <w:i/>
          <w:iCs/>
        </w:rPr>
      </w:pPr>
      <w:r w:rsidRPr="00FA271D">
        <w:t>In a scant few seconds, Morton’s laptop beeped</w:t>
      </w:r>
      <w:del w:id="11290" w:author="Author">
        <w:r w:rsidRPr="00FA271D" w:rsidDel="004573F0">
          <w:delText>,</w:delText>
        </w:r>
      </w:del>
      <w:r w:rsidRPr="00FA271D">
        <w:t xml:space="preserve"> twice</w:t>
      </w:r>
      <w:del w:id="11291" w:author="Author">
        <w:r w:rsidRPr="00FA271D" w:rsidDel="004573F0">
          <w:delText xml:space="preserve"> in fact</w:delText>
        </w:r>
      </w:del>
      <w:r w:rsidRPr="00FA271D">
        <w:t>.</w:t>
      </w:r>
    </w:p>
    <w:p w14:paraId="51530EC8" w14:textId="339A3825" w:rsidR="00A55CAC" w:rsidRPr="00FA271D" w:rsidRDefault="00A55CAC" w:rsidP="009C772F">
      <w:pPr>
        <w:pStyle w:val="BodyNormal"/>
        <w:rPr>
          <w:i/>
          <w:iCs/>
        </w:rPr>
      </w:pPr>
      <w:r w:rsidRPr="00FA271D">
        <w:t xml:space="preserve">“Well, I </w:t>
      </w:r>
      <w:del w:id="11292" w:author="Author">
        <w:r w:rsidRPr="00FA271D" w:rsidDel="00773803">
          <w:delText xml:space="preserve">do </w:delText>
        </w:r>
      </w:del>
      <w:r w:rsidRPr="00FA271D">
        <w:t>believe those beeps indicate an online withdrawal in progress. Care to look at those accounts again, Dr. Morton?”</w:t>
      </w:r>
    </w:p>
    <w:p w14:paraId="7A6AED10" w14:textId="77777777" w:rsidR="00A55CAC" w:rsidRPr="00FA271D" w:rsidRDefault="00A55CAC" w:rsidP="009C772F">
      <w:pPr>
        <w:pStyle w:val="BodyNormal"/>
        <w:rPr>
          <w:i/>
          <w:iCs/>
        </w:rPr>
      </w:pPr>
      <w:r w:rsidRPr="00FA271D">
        <w:t xml:space="preserve"> Natalie gave them a Cheshire cat grin as Morton jumped into action.</w:t>
      </w:r>
    </w:p>
    <w:p w14:paraId="731579EB" w14:textId="562A0D26" w:rsidR="00A55CAC" w:rsidRPr="00FA271D" w:rsidRDefault="00A55CAC" w:rsidP="009C772F">
      <w:pPr>
        <w:pStyle w:val="BodyNormal"/>
        <w:rPr>
          <w:i/>
          <w:iCs/>
        </w:rPr>
      </w:pPr>
      <w:r w:rsidRPr="00FA271D">
        <w:t xml:space="preserve">“What happened, Lewis?” Imer Bisha </w:t>
      </w:r>
      <w:r w:rsidR="00974679">
        <w:t>said</w:t>
      </w:r>
      <w:r w:rsidRPr="00FA271D">
        <w:t>.</w:t>
      </w:r>
    </w:p>
    <w:p w14:paraId="19F316FF" w14:textId="7AC21822" w:rsidR="00A55CAC" w:rsidRPr="00FA271D" w:rsidRDefault="00A55CAC" w:rsidP="009C772F">
      <w:pPr>
        <w:pStyle w:val="BodyNormal"/>
        <w:rPr>
          <w:i/>
          <w:iCs/>
        </w:rPr>
      </w:pPr>
      <w:r w:rsidRPr="00FA271D">
        <w:t>“It looks like you made a $15,000 withdrawal, Imer. It says that the withdrawn funds went to the</w:t>
      </w:r>
      <w:r w:rsidR="004F3F59">
        <w:t xml:space="preserve"> </w:t>
      </w:r>
      <w:r w:rsidR="004F3F59" w:rsidRPr="004F3F59">
        <w:t>Illinois Police Benevolent and Protective Association</w:t>
      </w:r>
      <w:r w:rsidRPr="00FA271D">
        <w:t>.”</w:t>
      </w:r>
    </w:p>
    <w:p w14:paraId="6B437B49" w14:textId="77777777" w:rsidR="00C56037" w:rsidRDefault="00A55CAC" w:rsidP="009C772F">
      <w:pPr>
        <w:pStyle w:val="BodyNormal"/>
        <w:rPr>
          <w:ins w:id="11293" w:author="Author"/>
        </w:rPr>
      </w:pPr>
      <w:r w:rsidRPr="00FA271D">
        <w:t>Lewis continued to type into his online banking program.</w:t>
      </w:r>
    </w:p>
    <w:p w14:paraId="1DC5FA66" w14:textId="549EABFB" w:rsidR="00A55CAC" w:rsidRPr="00FA271D" w:rsidRDefault="00A55CAC" w:rsidP="009C772F">
      <w:pPr>
        <w:pStyle w:val="BodyNormal"/>
        <w:rPr>
          <w:i/>
          <w:iCs/>
        </w:rPr>
      </w:pPr>
      <w:del w:id="11294" w:author="Author">
        <w:r w:rsidRPr="00FA271D" w:rsidDel="00C56037">
          <w:lastRenderedPageBreak/>
          <w:delText xml:space="preserve"> </w:delText>
        </w:r>
      </w:del>
      <w:r w:rsidRPr="00FA271D">
        <w:t xml:space="preserve">“OK, </w:t>
      </w:r>
      <w:del w:id="11295" w:author="Author">
        <w:r w:rsidRPr="00FA271D" w:rsidDel="006B1FEC">
          <w:delText xml:space="preserve">it seems like </w:delText>
        </w:r>
      </w:del>
      <w:r w:rsidRPr="00FA271D">
        <w:t>I also made a $15,000 withdrawal and transferred it to the Benevolent Association.”</w:t>
      </w:r>
    </w:p>
    <w:p w14:paraId="4F23D2A7" w14:textId="77777777" w:rsidR="00A55CAC" w:rsidRPr="00FA271D" w:rsidRDefault="00A55CAC" w:rsidP="009C772F">
      <w:pPr>
        <w:pStyle w:val="BodyNormal"/>
        <w:rPr>
          <w:i/>
          <w:iCs/>
        </w:rPr>
      </w:pPr>
      <w:r w:rsidRPr="00FA271D">
        <w:t>The two men stood up. Dr. Morton’s preppy facial expression turned to fury.</w:t>
      </w:r>
    </w:p>
    <w:p w14:paraId="2C5521F7" w14:textId="77777777" w:rsidR="00A55CAC" w:rsidRPr="00FA271D" w:rsidRDefault="00A55CAC" w:rsidP="009C772F">
      <w:pPr>
        <w:pStyle w:val="BodyNormal"/>
        <w:rPr>
          <w:i/>
          <w:iCs/>
        </w:rPr>
      </w:pPr>
      <w:r w:rsidRPr="00FA271D">
        <w:t>“You’re playing with fire here, lady.”</w:t>
      </w:r>
    </w:p>
    <w:p w14:paraId="5904DDA4" w14:textId="49FCECBA" w:rsidR="00A55CAC" w:rsidRPr="00FA271D" w:rsidDel="0011444F" w:rsidRDefault="00A55CAC" w:rsidP="009C772F">
      <w:pPr>
        <w:pStyle w:val="BodyNormal"/>
        <w:rPr>
          <w:del w:id="11296" w:author="Author"/>
          <w:i/>
          <w:iCs/>
        </w:rPr>
      </w:pPr>
      <w:r w:rsidRPr="00FA271D">
        <w:t>“Oh, there’s more, Dr. Morton</w:t>
      </w:r>
      <w:ins w:id="11297" w:author="Author">
        <w:r w:rsidR="0011444F">
          <w:t xml:space="preserve">. </w:t>
        </w:r>
      </w:ins>
      <w:del w:id="11298" w:author="Author">
        <w:r w:rsidRPr="00FA271D" w:rsidDel="0011444F">
          <w:delText>,” Natalie replied.</w:delText>
        </w:r>
      </w:del>
    </w:p>
    <w:p w14:paraId="2AB7BF69" w14:textId="044DB328" w:rsidR="00A55CAC" w:rsidRPr="00FA271D" w:rsidRDefault="00A55CAC" w:rsidP="009C772F">
      <w:pPr>
        <w:pStyle w:val="BodyNormal"/>
        <w:rPr>
          <w:i/>
          <w:iCs/>
        </w:rPr>
      </w:pPr>
      <w:del w:id="11299" w:author="Author">
        <w:r w:rsidRPr="00FA271D" w:rsidDel="0011444F">
          <w:delText>“</w:delText>
        </w:r>
      </w:del>
      <w:r w:rsidRPr="00FA271D">
        <w:t xml:space="preserve">Listen carefully. </w:t>
      </w:r>
      <w:r>
        <w:t>Suppose my trusted source, which I will never reveal, not even to the police, determines that I am dead. In that case</w:t>
      </w:r>
      <w:r w:rsidRPr="00FA271D">
        <w:t xml:space="preserve">, a sophisticated software application will find and transfer </w:t>
      </w:r>
      <w:r w:rsidR="00F47301">
        <w:t>every one</w:t>
      </w:r>
      <w:r w:rsidRPr="00FA271D">
        <w:t xml:space="preserve"> </w:t>
      </w:r>
      <w:r w:rsidR="0069289B">
        <w:t xml:space="preserve">of </w:t>
      </w:r>
      <w:del w:id="11300" w:author="Author">
        <w:r w:rsidRPr="00FA271D" w:rsidDel="00A2090C">
          <w:delText xml:space="preserve">of </w:delText>
        </w:r>
        <w:r w:rsidRPr="00FA271D" w:rsidDel="00191725">
          <w:delText>CDC</w:delText>
        </w:r>
      </w:del>
      <w:ins w:id="11301" w:author="Author">
        <w:r w:rsidR="00191725">
          <w:t>CCE</w:t>
        </w:r>
      </w:ins>
      <w:r w:rsidRPr="00FA271D">
        <w:t xml:space="preserve">’s accounts </w:t>
      </w:r>
      <w:r w:rsidR="002B5889">
        <w:t>i</w:t>
      </w:r>
      <w:r w:rsidRPr="00FA271D">
        <w:t xml:space="preserve">n the Northern Trust system to overseas charities. Sure, you might be able to recover some of them, but that will take years to resolve. </w:t>
      </w:r>
      <w:r w:rsidR="001818E5">
        <w:t xml:space="preserve">For example, </w:t>
      </w:r>
      <w:del w:id="11302" w:author="Author">
        <w:r w:rsidR="001818E5" w:rsidDel="00A2090C">
          <w:delText>t</w:delText>
        </w:r>
        <w:r w:rsidRPr="00FA271D" w:rsidDel="00A2090C">
          <w:delText>oday</w:delText>
        </w:r>
        <w:r w:rsidR="001818E5" w:rsidDel="00A2090C">
          <w:delText>,</w:delText>
        </w:r>
        <w:r w:rsidRPr="00FA271D" w:rsidDel="00A2090C">
          <w:delText xml:space="preserve"> you have $140 million in those Northern Trust accounts</w:delText>
        </w:r>
      </w:del>
      <w:ins w:id="11303" w:author="Author">
        <w:r w:rsidR="00A2090C">
          <w:t>you have $140 million in those Northern Trust accounts today</w:t>
        </w:r>
      </w:ins>
      <w:r w:rsidRPr="00FA271D">
        <w:t xml:space="preserve">. </w:t>
      </w:r>
    </w:p>
    <w:p w14:paraId="6636E906" w14:textId="652353D7" w:rsidR="00A55CAC" w:rsidRPr="00FA271D" w:rsidRDefault="00081E78" w:rsidP="009C772F">
      <w:pPr>
        <w:pStyle w:val="BodyNormal"/>
        <w:rPr>
          <w:i/>
          <w:iCs/>
        </w:rPr>
      </w:pPr>
      <w:r>
        <w:t>“</w:t>
      </w:r>
      <w:r w:rsidR="00A55CAC" w:rsidRPr="00FA271D">
        <w:t xml:space="preserve">There’s </w:t>
      </w:r>
      <w:del w:id="11304" w:author="Author">
        <w:r w:rsidR="00A55CAC" w:rsidRPr="00FA271D" w:rsidDel="008A5FBB">
          <w:delText>not all</w:delText>
        </w:r>
      </w:del>
      <w:ins w:id="11305" w:author="Author">
        <w:r w:rsidR="008A5FBB">
          <w:t>more</w:t>
        </w:r>
      </w:ins>
      <w:r w:rsidR="00A55CAC" w:rsidRPr="00FA271D">
        <w:t xml:space="preserve">. My source also provided me </w:t>
      </w:r>
      <w:ins w:id="11306" w:author="Author">
        <w:r w:rsidR="00773803">
          <w:t xml:space="preserve">with </w:t>
        </w:r>
      </w:ins>
      <w:r w:rsidR="00A55CAC" w:rsidRPr="00FA271D">
        <w:t>this list of names.”</w:t>
      </w:r>
    </w:p>
    <w:p w14:paraId="16F3B840" w14:textId="77777777" w:rsidR="00081E78" w:rsidRDefault="00A55CAC">
      <w:pPr>
        <w:pStyle w:val="BodyNormal"/>
      </w:pPr>
      <w:r w:rsidRPr="008A5FBB">
        <w:t>Pulling out another printed sheet, Natalie read the names.</w:t>
      </w:r>
    </w:p>
    <w:p w14:paraId="71BF254B" w14:textId="5E74DDD2" w:rsidR="00773803" w:rsidRPr="00463882" w:rsidDel="008A5FBB" w:rsidRDefault="00773803" w:rsidP="00463882">
      <w:pPr>
        <w:pStyle w:val="BodyNormal"/>
        <w:ind w:left="2160"/>
        <w:rPr>
          <w:del w:id="11307" w:author="Author"/>
          <w:i/>
          <w:iCs/>
        </w:rPr>
      </w:pPr>
    </w:p>
    <w:p w14:paraId="639668C3" w14:textId="659788B2" w:rsidR="00A55CAC" w:rsidRPr="00463882" w:rsidDel="00773803" w:rsidRDefault="00A55CAC">
      <w:pPr>
        <w:pStyle w:val="BodyNormal"/>
        <w:ind w:left="2160" w:firstLine="0"/>
        <w:rPr>
          <w:del w:id="11308" w:author="Author"/>
          <w:i/>
          <w:iCs/>
        </w:rPr>
        <w:pPrChange w:id="11309" w:author="Author">
          <w:pPr>
            <w:pStyle w:val="BodyNormal"/>
          </w:pPr>
        </w:pPrChange>
      </w:pPr>
    </w:p>
    <w:p w14:paraId="1C3DFC06" w14:textId="01640297" w:rsidR="00A55CAC" w:rsidRPr="00463882" w:rsidRDefault="00A55CAC">
      <w:pPr>
        <w:pStyle w:val="BodyNormal"/>
        <w:ind w:left="2160" w:firstLine="0"/>
        <w:rPr>
          <w:ins w:id="11310" w:author="Author"/>
          <w:i/>
          <w:iCs/>
        </w:rPr>
        <w:pPrChange w:id="11311" w:author="Author">
          <w:pPr>
            <w:pStyle w:val="BodyNormal"/>
            <w:ind w:left="450" w:firstLine="0"/>
          </w:pPr>
        </w:pPrChange>
      </w:pPr>
      <w:r w:rsidRPr="00463882">
        <w:rPr>
          <w:i/>
          <w:iCs/>
        </w:rPr>
        <w:t>Natalie Rumsfort</w:t>
      </w:r>
      <w:r w:rsidRPr="00463882">
        <w:rPr>
          <w:i/>
          <w:iCs/>
        </w:rPr>
        <w:br/>
        <w:t>Rene Fournier, her boyfriend</w:t>
      </w:r>
      <w:r w:rsidRPr="00463882">
        <w:rPr>
          <w:i/>
          <w:iCs/>
        </w:rPr>
        <w:br/>
        <w:t>Officer Mackenzie Merrick</w:t>
      </w:r>
      <w:r w:rsidRPr="00463882">
        <w:rPr>
          <w:i/>
          <w:iCs/>
        </w:rPr>
        <w:br/>
        <w:t>John Merrick</w:t>
      </w:r>
      <w:r w:rsidRPr="00463882">
        <w:rPr>
          <w:i/>
          <w:iCs/>
        </w:rPr>
        <w:br/>
        <w:t>Anne Merrick</w:t>
      </w:r>
      <w:r w:rsidRPr="00463882">
        <w:rPr>
          <w:i/>
          <w:iCs/>
        </w:rPr>
        <w:br/>
        <w:t>Benjamin Merrick</w:t>
      </w:r>
      <w:r w:rsidRPr="00463882">
        <w:rPr>
          <w:i/>
          <w:iCs/>
        </w:rPr>
        <w:br/>
        <w:t xml:space="preserve">Wilhelmina Brant Merrick </w:t>
      </w:r>
      <w:r w:rsidRPr="00463882">
        <w:rPr>
          <w:i/>
          <w:iCs/>
        </w:rPr>
        <w:br/>
        <w:t>Veronica Merrick Fieldstone</w:t>
      </w:r>
      <w:r w:rsidRPr="00463882">
        <w:rPr>
          <w:i/>
          <w:iCs/>
        </w:rPr>
        <w:br/>
      </w:r>
      <w:r w:rsidRPr="00463882">
        <w:rPr>
          <w:i/>
          <w:iCs/>
        </w:rPr>
        <w:lastRenderedPageBreak/>
        <w:t>Peter Fieldstone</w:t>
      </w:r>
    </w:p>
    <w:p w14:paraId="10FA3D56" w14:textId="75F845F5" w:rsidR="00A55CAC" w:rsidRPr="00FA271D" w:rsidRDefault="00773803" w:rsidP="009C772F">
      <w:pPr>
        <w:pStyle w:val="BodyNormal"/>
        <w:rPr>
          <w:i/>
          <w:iCs/>
        </w:rPr>
      </w:pPr>
      <w:ins w:id="11312" w:author="Author">
        <w:r>
          <w:t>“</w:t>
        </w:r>
      </w:ins>
      <w:r w:rsidR="00A55CAC" w:rsidRPr="00FA271D">
        <w:t xml:space="preserve">If you murder any of these people, </w:t>
      </w:r>
      <w:ins w:id="11313" w:author="Author">
        <w:r>
          <w:t xml:space="preserve">my source will </w:t>
        </w:r>
      </w:ins>
      <w:del w:id="11314" w:author="Author">
        <w:r w:rsidR="00A55CAC" w:rsidRPr="00FA271D" w:rsidDel="00773803">
          <w:delText xml:space="preserve">this same software will be activated to </w:delText>
        </w:r>
      </w:del>
      <w:r w:rsidR="00A55CAC" w:rsidRPr="00FA271D">
        <w:t xml:space="preserve">drain every one </w:t>
      </w:r>
      <w:r w:rsidR="00023510">
        <w:t xml:space="preserve">of </w:t>
      </w:r>
      <w:r w:rsidR="00A55CAC" w:rsidRPr="00FA271D">
        <w:t>your bank accounts to overseas charities.”</w:t>
      </w:r>
    </w:p>
    <w:p w14:paraId="6B0FC6D5" w14:textId="522A380C" w:rsidR="00A55CAC" w:rsidRPr="00FA271D" w:rsidDel="0011444F" w:rsidRDefault="00A55CAC" w:rsidP="009C772F">
      <w:pPr>
        <w:pStyle w:val="BodyNormal"/>
        <w:rPr>
          <w:del w:id="11315" w:author="Author"/>
          <w:i/>
          <w:iCs/>
        </w:rPr>
      </w:pPr>
      <w:r w:rsidRPr="00FA271D">
        <w:t>Natalie handed the list of names to Morton. He looked dumbfounded. Bisha, on the other hand, appeared like he was ready to kill somebody.</w:t>
      </w:r>
      <w:ins w:id="11316" w:author="Author">
        <w:r w:rsidR="0011444F">
          <w:t xml:space="preserve"> </w:t>
        </w:r>
      </w:ins>
    </w:p>
    <w:p w14:paraId="03A0182A" w14:textId="185D7164" w:rsidR="008A5FBB" w:rsidRDefault="00A55CAC" w:rsidP="009C772F">
      <w:pPr>
        <w:pStyle w:val="BodyNormal"/>
        <w:rPr>
          <w:ins w:id="11317" w:author="Author"/>
        </w:rPr>
      </w:pPr>
      <w:r w:rsidRPr="00FA271D">
        <w:t>Rumsfor</w:t>
      </w:r>
      <w:r w:rsidR="00974679">
        <w:t>t</w:t>
      </w:r>
      <w:r w:rsidRPr="00FA271D">
        <w:t xml:space="preserve"> smirked at Bisha</w:t>
      </w:r>
      <w:ins w:id="11318" w:author="Author">
        <w:r w:rsidR="008A5FBB">
          <w:t>.</w:t>
        </w:r>
      </w:ins>
      <w:del w:id="11319" w:author="Author">
        <w:r w:rsidRPr="00FA271D" w:rsidDel="008A5FBB">
          <w:delText xml:space="preserve">, saying: </w:delText>
        </w:r>
      </w:del>
    </w:p>
    <w:p w14:paraId="574BDB3B" w14:textId="33920394" w:rsidR="00A55CAC" w:rsidRPr="00FA271D" w:rsidRDefault="00A55CAC" w:rsidP="009C772F">
      <w:pPr>
        <w:pStyle w:val="BodyNormal"/>
        <w:rPr>
          <w:i/>
          <w:iCs/>
        </w:rPr>
      </w:pPr>
      <w:r w:rsidRPr="00FA271D">
        <w:t>“Mac. Let’s go.”</w:t>
      </w:r>
    </w:p>
    <w:p w14:paraId="14263809" w14:textId="77777777" w:rsidR="00A55CAC" w:rsidRPr="00FA271D" w:rsidRDefault="00A55CAC" w:rsidP="009C772F">
      <w:pPr>
        <w:pStyle w:val="BodyNormal"/>
        <w:rPr>
          <w:i/>
          <w:iCs/>
        </w:rPr>
      </w:pPr>
      <w:r w:rsidRPr="00FA271D">
        <w:t>As she turned for the door, Mac stopped and faced Imer Bisha.</w:t>
      </w:r>
      <w:r>
        <w:t xml:space="preserve"> Mac’s facial expression displayed a scornful sneer.</w:t>
      </w:r>
    </w:p>
    <w:p w14:paraId="19405D54" w14:textId="6C802FF3" w:rsidR="00A55CAC" w:rsidRPr="00FA271D" w:rsidRDefault="00A55CAC" w:rsidP="009C772F">
      <w:pPr>
        <w:pStyle w:val="BodyNormal"/>
        <w:rPr>
          <w:i/>
          <w:iCs/>
        </w:rPr>
      </w:pPr>
      <w:r w:rsidRPr="00FA271D">
        <w:t>“Mr. Bisha, thank you for your generous donation to the</w:t>
      </w:r>
      <w:r w:rsidR="00572048">
        <w:t xml:space="preserve"> </w:t>
      </w:r>
      <w:r w:rsidR="00572048" w:rsidRPr="00572048">
        <w:t>Illinois Police Benevolent and Protective Association</w:t>
      </w:r>
      <w:r w:rsidRPr="00FA271D">
        <w:t>. That was very thoughtful of you.”</w:t>
      </w:r>
    </w:p>
    <w:p w14:paraId="554931DC" w14:textId="23107686" w:rsidR="00A55CAC" w:rsidRPr="00FA271D" w:rsidRDefault="00A55CAC" w:rsidP="009C772F">
      <w:pPr>
        <w:pStyle w:val="BodyNormal"/>
        <w:rPr>
          <w:i/>
          <w:iCs/>
        </w:rPr>
      </w:pPr>
      <w:r>
        <w:t>Leaving w</w:t>
      </w:r>
      <w:r w:rsidRPr="00FA271D">
        <w:t xml:space="preserve">ith the slightest sarcastic smile, Mac wheeled and escorted Natalie to the door, closing it behind them. He asked Alice Brinlyn to guide them back to the lobby, which she did as speedily as </w:t>
      </w:r>
      <w:r>
        <w:t>possible</w:t>
      </w:r>
      <w:r w:rsidRPr="00FA271D">
        <w:t xml:space="preserve">. </w:t>
      </w:r>
      <w:del w:id="11320" w:author="Author">
        <w:r w:rsidRPr="00FA271D" w:rsidDel="00773803">
          <w:delText>Reentering the reception area, Mac and Natalie walked swiftly over to Commander DiMarco and the other officers</w:delText>
        </w:r>
      </w:del>
      <w:ins w:id="11321" w:author="Author">
        <w:r w:rsidR="00773803">
          <w:t>Mac and Natalie walked swiftly over to Commander DiMarco and the other officers in the reception area</w:t>
        </w:r>
      </w:ins>
      <w:r w:rsidRPr="00FA271D">
        <w:t>.</w:t>
      </w:r>
    </w:p>
    <w:p w14:paraId="740AB6A9" w14:textId="57841BD6" w:rsidR="00A55CAC" w:rsidRPr="00FA271D" w:rsidRDefault="00A55CAC" w:rsidP="009C772F">
      <w:pPr>
        <w:pStyle w:val="BodyNormal"/>
        <w:rPr>
          <w:i/>
          <w:iCs/>
        </w:rPr>
      </w:pPr>
      <w:r w:rsidRPr="00FA271D">
        <w:t xml:space="preserve">“How did it go?” Ryan DiMarco </w:t>
      </w:r>
      <w:r w:rsidR="00974679">
        <w:t>said.</w:t>
      </w:r>
    </w:p>
    <w:p w14:paraId="5A0E6741" w14:textId="77777777" w:rsidR="00A55CAC" w:rsidRPr="00FA271D" w:rsidRDefault="00A55CAC" w:rsidP="009C772F">
      <w:pPr>
        <w:pStyle w:val="BodyNormal"/>
        <w:rPr>
          <w:i/>
          <w:iCs/>
        </w:rPr>
      </w:pPr>
      <w:r w:rsidRPr="00FA271D">
        <w:t>“You will not believe the shit she pulled in there. Let’s get out of here.”</w:t>
      </w:r>
    </w:p>
    <w:p w14:paraId="5B1BB932" w14:textId="50315485" w:rsidR="00E81CE4" w:rsidRDefault="00CF5627" w:rsidP="009C772F">
      <w:pPr>
        <w:pStyle w:val="BodyNormal"/>
      </w:pPr>
      <w:r w:rsidRPr="00CF5627">
        <w:t>The officers left the building and returned to Chicago.</w:t>
      </w:r>
      <w:r w:rsidR="00A55CAC" w:rsidRPr="00FA271D">
        <w:t xml:space="preserve"> Natalie remained silent during the ride. Ryan drove Mac and Natalie back to Chicago Police Headquarters as the other officers </w:t>
      </w:r>
      <w:r w:rsidR="00D94F28">
        <w:t>returned</w:t>
      </w:r>
      <w:r w:rsidR="00A55CAC" w:rsidRPr="00FA271D">
        <w:t xml:space="preserve"> to their precinct.</w:t>
      </w:r>
      <w:r w:rsidR="00E81CE4">
        <w:t xml:space="preserve"> </w:t>
      </w:r>
    </w:p>
    <w:p w14:paraId="00865242" w14:textId="77777777" w:rsidR="00E81CE4" w:rsidRDefault="00E81CE4" w:rsidP="009C772F">
      <w:pPr>
        <w:pStyle w:val="BodyNormal"/>
      </w:pPr>
    </w:p>
    <w:p w14:paraId="112A54E2" w14:textId="77777777" w:rsidR="00E81CE4" w:rsidRDefault="00E81CE4" w:rsidP="009C772F">
      <w:pPr>
        <w:pStyle w:val="BodyNormal"/>
      </w:pPr>
    </w:p>
    <w:p w14:paraId="3464E04D" w14:textId="3CF228D6" w:rsidR="00E81CE4" w:rsidRDefault="00E81CE4" w:rsidP="00E81CE4">
      <w:pPr>
        <w:pStyle w:val="ASubheadLevel1"/>
        <w:sectPr w:rsidR="00E81CE4" w:rsidSect="003135B1">
          <w:pgSz w:w="8640" w:h="12960" w:code="1"/>
          <w:pgMar w:top="720" w:right="720" w:bottom="720" w:left="720" w:header="720" w:footer="720" w:gutter="720"/>
          <w:cols w:space="720"/>
          <w:titlePg/>
          <w:docGrid w:linePitch="360"/>
        </w:sectPr>
      </w:pPr>
      <w:bookmarkStart w:id="11322" w:name="_Toc197338878"/>
      <w:r>
        <w:lastRenderedPageBreak/>
        <w:t>Police Response</w:t>
      </w:r>
      <w:bookmarkEnd w:id="11322"/>
    </w:p>
    <w:p w14:paraId="013E7DF7" w14:textId="02EE34BE" w:rsidR="00A55CAC" w:rsidRPr="00FA271D" w:rsidRDefault="00A55CAC" w:rsidP="009C772F">
      <w:pPr>
        <w:pStyle w:val="BodyNormal"/>
        <w:rPr>
          <w:i/>
          <w:iCs/>
        </w:rPr>
      </w:pPr>
      <w:r w:rsidRPr="00FA271D">
        <w:t xml:space="preserve">Inside Headquarters, they walked to a different meeting room where Superintendent Green, Special Agent Mason, and several others </w:t>
      </w:r>
      <w:r w:rsidR="00DD57EB">
        <w:t>watched</w:t>
      </w:r>
      <w:r w:rsidRPr="00FA271D">
        <w:t xml:space="preserve"> the operation through Mac’s body cam. Natalie, Ryan, and Mac took their seats.</w:t>
      </w:r>
    </w:p>
    <w:p w14:paraId="5573297F" w14:textId="25FA4A6A" w:rsidR="00A55CAC" w:rsidRPr="00FA271D" w:rsidRDefault="00A55CAC" w:rsidP="009C772F">
      <w:pPr>
        <w:pStyle w:val="BodyNormal"/>
        <w:rPr>
          <w:i/>
          <w:iCs/>
        </w:rPr>
      </w:pPr>
      <w:r w:rsidRPr="00FA271D">
        <w:t xml:space="preserve">Superintendent Green had </w:t>
      </w:r>
      <w:r w:rsidR="00E95C97">
        <w:t>a</w:t>
      </w:r>
      <w:r w:rsidRPr="00FA271D">
        <w:t xml:space="preserve"> serious face as he addressed Natalie.</w:t>
      </w:r>
    </w:p>
    <w:p w14:paraId="3E0BD2E4" w14:textId="3DB68E7F" w:rsidR="00A55CAC" w:rsidRPr="00FA271D" w:rsidRDefault="00A55CAC" w:rsidP="009C772F">
      <w:pPr>
        <w:pStyle w:val="BodyNormal"/>
        <w:rPr>
          <w:i/>
          <w:iCs/>
        </w:rPr>
      </w:pPr>
      <w:r w:rsidRPr="00FA271D">
        <w:t xml:space="preserve">“Ms. Rumsfort, I don’t know whether to hug </w:t>
      </w:r>
      <w:r w:rsidR="00AE7FB2">
        <w:t xml:space="preserve">you </w:t>
      </w:r>
      <w:del w:id="11323" w:author="Author">
        <w:r w:rsidRPr="00FA271D" w:rsidDel="00213AB5">
          <w:delText xml:space="preserve">you </w:delText>
        </w:r>
      </w:del>
      <w:r w:rsidRPr="00FA271D">
        <w:t xml:space="preserve">or throw you into the slammer. You involved my officers in an extortion plot. That’s not </w:t>
      </w:r>
      <w:del w:id="11324" w:author="Author">
        <w:r w:rsidRPr="00FA271D" w:rsidDel="00773803">
          <w:delText>the way</w:delText>
        </w:r>
      </w:del>
      <w:ins w:id="11325" w:author="Author">
        <w:r w:rsidR="00773803">
          <w:t>how</w:t>
        </w:r>
      </w:ins>
      <w:r w:rsidRPr="00FA271D">
        <w:t xml:space="preserve"> we do business here in the </w:t>
      </w:r>
      <w:ins w:id="11326" w:author="Author">
        <w:r w:rsidR="00773803">
          <w:t xml:space="preserve">Chicago </w:t>
        </w:r>
      </w:ins>
      <w:r w:rsidRPr="00FA271D">
        <w:t>Police Department.”</w:t>
      </w:r>
    </w:p>
    <w:p w14:paraId="7C242E0A" w14:textId="77777777" w:rsidR="0011444F" w:rsidRDefault="00A55CAC" w:rsidP="009C772F">
      <w:pPr>
        <w:pStyle w:val="BodyNormal"/>
        <w:rPr>
          <w:ins w:id="11327" w:author="Author"/>
        </w:rPr>
      </w:pPr>
      <w:r w:rsidRPr="00FA271D">
        <w:t>Natalie laughed</w:t>
      </w:r>
      <w:ins w:id="11328" w:author="Author">
        <w:r w:rsidR="0011444F">
          <w:t>.</w:t>
        </w:r>
      </w:ins>
      <w:del w:id="11329" w:author="Author">
        <w:r w:rsidRPr="00FA271D" w:rsidDel="0011444F">
          <w:delText xml:space="preserve">, </w:delText>
        </w:r>
      </w:del>
    </w:p>
    <w:p w14:paraId="66A64D64" w14:textId="38BE6B39" w:rsidR="00A55CAC" w:rsidRPr="00FA271D" w:rsidRDefault="00A55CAC" w:rsidP="009C772F">
      <w:pPr>
        <w:pStyle w:val="BodyNormal"/>
        <w:rPr>
          <w:i/>
          <w:iCs/>
        </w:rPr>
      </w:pPr>
      <w:r w:rsidRPr="00FA271D">
        <w:t>“Well</w:t>
      </w:r>
      <w:ins w:id="11330" w:author="Author">
        <w:r w:rsidR="008A5FBB">
          <w:t>,</w:t>
        </w:r>
        <w:del w:id="11331" w:author="Author">
          <w:r w:rsidR="00987D0D" w:rsidDel="00213AB5">
            <w:delText>,</w:delText>
          </w:r>
        </w:del>
      </w:ins>
      <w:del w:id="11332" w:author="Author">
        <w:r w:rsidR="00F12452" w:rsidDel="00773803">
          <w:delText>,</w:delText>
        </w:r>
      </w:del>
      <w:r w:rsidRPr="00FA271D">
        <w:t xml:space="preserve"> if I’ve managed to piss off everybody, doesn’t that mean </w:t>
      </w:r>
      <w:del w:id="11333" w:author="Author">
        <w:r w:rsidRPr="00FA271D" w:rsidDel="00213AB5">
          <w:delText xml:space="preserve">that </w:delText>
        </w:r>
      </w:del>
      <w:r w:rsidRPr="00FA271D">
        <w:t>I’m doing my journalism good and proper?”</w:t>
      </w:r>
    </w:p>
    <w:p w14:paraId="45C17A11" w14:textId="77777777" w:rsidR="008A5FBB" w:rsidRDefault="00A55CAC" w:rsidP="009C772F">
      <w:pPr>
        <w:pStyle w:val="BodyNormal"/>
        <w:rPr>
          <w:ins w:id="11334" w:author="Author"/>
        </w:rPr>
      </w:pPr>
      <w:r w:rsidRPr="00FA271D">
        <w:t>FBI Special Agent Mason was his usual morose self.</w:t>
      </w:r>
    </w:p>
    <w:p w14:paraId="14F3E9FF" w14:textId="661E06AB" w:rsidR="00A55CAC" w:rsidRPr="00FA271D" w:rsidRDefault="00A55CAC" w:rsidP="009C772F">
      <w:pPr>
        <w:pStyle w:val="BodyNormal"/>
        <w:rPr>
          <w:i/>
          <w:iCs/>
        </w:rPr>
      </w:pPr>
      <w:del w:id="11335" w:author="Author">
        <w:r w:rsidRPr="00FA271D" w:rsidDel="008A5FBB">
          <w:delText xml:space="preserve"> </w:delText>
        </w:r>
      </w:del>
      <w:r w:rsidRPr="00FA271D">
        <w:t xml:space="preserve">“Natalie, you’re involved with </w:t>
      </w:r>
      <w:del w:id="11336" w:author="Author">
        <w:r w:rsidRPr="00FA271D" w:rsidDel="00213AB5">
          <w:delText>a person</w:delText>
        </w:r>
      </w:del>
      <w:ins w:id="11337" w:author="Author">
        <w:r w:rsidR="00213AB5">
          <w:t>someone</w:t>
        </w:r>
      </w:ins>
      <w:r w:rsidRPr="00FA271D">
        <w:t xml:space="preserve"> </w:t>
      </w:r>
      <w:ins w:id="11338" w:author="Author">
        <w:r w:rsidR="006B1FEC">
          <w:t>illegally penetrating</w:t>
        </w:r>
      </w:ins>
      <w:del w:id="11339" w:author="Author">
        <w:r w:rsidRPr="00FA271D" w:rsidDel="006B1FEC">
          <w:delText>who has illegally penetrated</w:delText>
        </w:r>
      </w:del>
      <w:r w:rsidRPr="00FA271D">
        <w:t xml:space="preserve"> a Chicago Bank. That’s a felony; you could get years on that charge.”</w:t>
      </w:r>
    </w:p>
    <w:p w14:paraId="6C6487FE" w14:textId="77777777" w:rsidR="00A55CAC" w:rsidRPr="00FA271D" w:rsidRDefault="00A55CAC" w:rsidP="009C772F">
      <w:pPr>
        <w:pStyle w:val="BodyNormal"/>
        <w:rPr>
          <w:i/>
          <w:iCs/>
        </w:rPr>
      </w:pPr>
      <w:r w:rsidRPr="00FA271D">
        <w:t>Natalie was still in full bitch mode. She stared pointedly at Special Agent Mason.</w:t>
      </w:r>
    </w:p>
    <w:p w14:paraId="67C2097E" w14:textId="421F129D" w:rsidR="00A55CAC" w:rsidRPr="00FA271D" w:rsidRDefault="00A55CAC" w:rsidP="009C772F">
      <w:pPr>
        <w:pStyle w:val="BodyNormal"/>
        <w:rPr>
          <w:i/>
          <w:iCs/>
        </w:rPr>
      </w:pPr>
      <w:r w:rsidRPr="00FA271D">
        <w:t xml:space="preserve">“Agent Mason, look at me. Whose threat should I take more seriously? Your threat to jail me, on evidence you don’t have, or Mister Bisha’s threat, or attempt thereof, to kill me. No offense, but I’m worried more about that Albanian crook than you. </w:t>
      </w:r>
      <w:r w:rsidR="0069289B">
        <w:t>So,</w:t>
      </w:r>
      <w:r w:rsidR="007E18B0">
        <w:t xml:space="preserve"> w</w:t>
      </w:r>
      <w:r w:rsidRPr="00FA271D">
        <w:t xml:space="preserve">hat the hell have you done </w:t>
      </w:r>
      <w:r w:rsidRPr="00FA271D">
        <w:lastRenderedPageBreak/>
        <w:t>to protect me, Mister FBI man? I’d say jack squat, to be honest.”</w:t>
      </w:r>
    </w:p>
    <w:p w14:paraId="19F3081C" w14:textId="4F30D89D" w:rsidR="00A55CAC" w:rsidRPr="00FA271D" w:rsidRDefault="00A55CAC" w:rsidP="009C772F">
      <w:pPr>
        <w:pStyle w:val="BodyNormal"/>
        <w:rPr>
          <w:i/>
          <w:iCs/>
        </w:rPr>
      </w:pPr>
      <w:r w:rsidRPr="00FA271D">
        <w:t xml:space="preserve">“All right, all right,” </w:t>
      </w:r>
      <w:r w:rsidR="0069289B">
        <w:t>said</w:t>
      </w:r>
      <w:r w:rsidRPr="00FA271D">
        <w:t xml:space="preserve"> Superintendent Green. “Get off your high horse, Ms. Rumsfort. </w:t>
      </w:r>
      <w:r w:rsidR="004B1DB9">
        <w:t>Unfortunately, y</w:t>
      </w:r>
      <w:r w:rsidRPr="00FA271D">
        <w:t xml:space="preserve">our so-called journalistic source, this woman we call the </w:t>
      </w:r>
      <w:r>
        <w:t>Angel</w:t>
      </w:r>
      <w:r w:rsidRPr="00FA271D">
        <w:t xml:space="preserve">, has a penchant for disregarding </w:t>
      </w:r>
      <w:r w:rsidR="00D535BF">
        <w:t xml:space="preserve">the </w:t>
      </w:r>
      <w:r w:rsidRPr="00FA271D">
        <w:t>rules and rights of both the honest and the evil among us.</w:t>
      </w:r>
    </w:p>
    <w:p w14:paraId="1B8ACBC7" w14:textId="51AC6A8A" w:rsidR="00A55CAC" w:rsidRPr="00FA271D" w:rsidRDefault="00250F86" w:rsidP="009C772F">
      <w:pPr>
        <w:pStyle w:val="BodyNormal"/>
        <w:rPr>
          <w:i/>
          <w:iCs/>
        </w:rPr>
      </w:pPr>
      <w:r>
        <w:t>“</w:t>
      </w:r>
      <w:r w:rsidR="00A55CAC" w:rsidRPr="00FA271D">
        <w:t xml:space="preserve">Nonetheless, while I am Superintendent, we will continue to operate as a legitimate and </w:t>
      </w:r>
      <w:r w:rsidR="00F47301" w:rsidRPr="00FA271D">
        <w:t>honest</w:t>
      </w:r>
      <w:r w:rsidR="00A55CAC" w:rsidRPr="00FA271D">
        <w:t xml:space="preserve"> police department, which means </w:t>
      </w:r>
      <w:del w:id="11340" w:author="Author">
        <w:r w:rsidR="00A55CAC" w:rsidRPr="00FA271D" w:rsidDel="00773803">
          <w:delText xml:space="preserve">that </w:delText>
        </w:r>
      </w:del>
      <w:r w:rsidR="00A55CAC" w:rsidRPr="00FA271D">
        <w:t>we will never resort to extortion.</w:t>
      </w:r>
    </w:p>
    <w:p w14:paraId="36B84E36" w14:textId="519A6991" w:rsidR="00A55CAC" w:rsidRPr="00FA271D" w:rsidRDefault="00250F86" w:rsidP="009C772F">
      <w:pPr>
        <w:pStyle w:val="BodyNormal"/>
        <w:rPr>
          <w:i/>
          <w:iCs/>
        </w:rPr>
      </w:pPr>
      <w:r>
        <w:t>“</w:t>
      </w:r>
      <w:r w:rsidR="00A55CAC" w:rsidRPr="00FA271D">
        <w:t>I called Alan Prestwick over at the</w:t>
      </w:r>
      <w:r w:rsidR="00C659D0">
        <w:t xml:space="preserve"> </w:t>
      </w:r>
      <w:r w:rsidR="00C659D0" w:rsidRPr="00C659D0">
        <w:t>Illinois Police Benevolent and Protective Association</w:t>
      </w:r>
      <w:r w:rsidR="00A55CAC" w:rsidRPr="00FA271D">
        <w:t xml:space="preserve">, and he confirmed the two $15,000 donations from Bisha and Morton. </w:t>
      </w:r>
      <w:del w:id="11341" w:author="Author">
        <w:r w:rsidR="00A55CAC" w:rsidRPr="00FA271D" w:rsidDel="00213AB5">
          <w:delText>At my request, he has drawn two checks for said amounts to Bisha and Morton, and these checks are being couriered over</w:delText>
        </w:r>
      </w:del>
      <w:ins w:id="11342" w:author="Author">
        <w:r w:rsidR="00213AB5">
          <w:t xml:space="preserve">He has drawn two checks for said amounts at my request, </w:t>
        </w:r>
      </w:ins>
      <w:r w:rsidR="00F51885">
        <w:t>which</w:t>
      </w:r>
      <w:ins w:id="11343" w:author="Author">
        <w:r w:rsidR="00213AB5">
          <w:t xml:space="preserve"> are being couriered</w:t>
        </w:r>
      </w:ins>
      <w:r w:rsidR="00A55CAC" w:rsidRPr="00FA271D">
        <w:t xml:space="preserve"> to </w:t>
      </w:r>
      <w:del w:id="11344" w:author="Author">
        <w:r w:rsidR="00A55CAC" w:rsidRPr="00FA271D" w:rsidDel="00B46029">
          <w:delText>Chicago Digital Consultants</w:delText>
        </w:r>
      </w:del>
      <w:ins w:id="11345" w:author="Author">
        <w:r w:rsidR="00B46029">
          <w:t xml:space="preserve">Chicago Cyber Engineering </w:t>
        </w:r>
      </w:ins>
      <w:del w:id="11346" w:author="Author">
        <w:r w:rsidR="00A55CAC" w:rsidRPr="00FA271D" w:rsidDel="00773803">
          <w:delText xml:space="preserve"> </w:delText>
        </w:r>
      </w:del>
      <w:r w:rsidR="00A55CAC" w:rsidRPr="00FA271D">
        <w:t>as we speak.”</w:t>
      </w:r>
    </w:p>
    <w:p w14:paraId="579D3AF1" w14:textId="74E4D72E" w:rsidR="00A55CAC" w:rsidRPr="00FA271D" w:rsidRDefault="00A55CAC" w:rsidP="009C772F">
      <w:pPr>
        <w:pStyle w:val="BodyNormal"/>
        <w:rPr>
          <w:i/>
          <w:iCs/>
        </w:rPr>
      </w:pPr>
      <w:r w:rsidRPr="00FA271D">
        <w:t xml:space="preserve">“Bully for you, Superintendent. You’ve wiped your nose </w:t>
      </w:r>
      <w:proofErr w:type="gramStart"/>
      <w:r w:rsidRPr="00FA271D">
        <w:t>of</w:t>
      </w:r>
      <w:proofErr w:type="gramEnd"/>
      <w:r w:rsidRPr="00FA271D">
        <w:t xml:space="preserve"> a micro-scandal. So </w:t>
      </w:r>
      <w:r w:rsidR="00DD57EB" w:rsidRPr="00FA271D">
        <w:t>what</w:t>
      </w:r>
      <w:r w:rsidR="00DD57EB">
        <w:t>?</w:t>
      </w:r>
      <w:r w:rsidRPr="00FA271D">
        <w:t xml:space="preserve"> Those two bastards are still out there, murdering at will, doing God knows what in that, ahem, software house in Hines. Can you blame me for taking my security in</w:t>
      </w:r>
      <w:r>
        <w:t>to</w:t>
      </w:r>
      <w:r w:rsidRPr="00FA271D">
        <w:t xml:space="preserve"> my own hands? What have you done for me?”</w:t>
      </w:r>
    </w:p>
    <w:p w14:paraId="45EB1AC6" w14:textId="31FAF52B" w:rsidR="00A55CAC" w:rsidRPr="00FA271D" w:rsidRDefault="00A55CAC" w:rsidP="009C772F">
      <w:pPr>
        <w:pStyle w:val="BodyNormal"/>
        <w:rPr>
          <w:i/>
          <w:iCs/>
        </w:rPr>
      </w:pPr>
      <w:r w:rsidRPr="00FA271D">
        <w:t>“Well, I sent a bunch of policemen with you on your little stunt, didn’t I.”</w:t>
      </w:r>
    </w:p>
    <w:p w14:paraId="676EF4FF" w14:textId="46203E87" w:rsidR="00A55CAC" w:rsidRPr="00FA271D" w:rsidRDefault="00A55CAC" w:rsidP="009C772F">
      <w:pPr>
        <w:pStyle w:val="BodyNormal"/>
        <w:rPr>
          <w:i/>
          <w:iCs/>
        </w:rPr>
      </w:pPr>
      <w:r w:rsidRPr="00FA271D">
        <w:t xml:space="preserve">“Superintendent Green, I wonder if I may weigh in?” Mac </w:t>
      </w:r>
      <w:r w:rsidR="0069289B">
        <w:t>said</w:t>
      </w:r>
      <w:r w:rsidRPr="00FA271D">
        <w:t>.</w:t>
      </w:r>
    </w:p>
    <w:p w14:paraId="26B9B706" w14:textId="2EAE595A" w:rsidR="00A55CAC" w:rsidRPr="00FA271D" w:rsidRDefault="00A55CAC" w:rsidP="009C772F">
      <w:pPr>
        <w:pStyle w:val="BodyNormal"/>
        <w:rPr>
          <w:i/>
          <w:iCs/>
        </w:rPr>
      </w:pPr>
      <w:r w:rsidRPr="00FA271D">
        <w:t>“Go ahead, Officer Merrick</w:t>
      </w:r>
      <w:r w:rsidR="00D73847">
        <w:t>. A</w:t>
      </w:r>
      <w:r w:rsidRPr="00FA271D">
        <w:t xml:space="preserve">ll views are welcome on </w:t>
      </w:r>
      <w:r w:rsidRPr="00FA271D">
        <w:lastRenderedPageBreak/>
        <w:t>my watch.”</w:t>
      </w:r>
    </w:p>
    <w:p w14:paraId="3DAF3998" w14:textId="6D99A0F9" w:rsidR="00A55CAC" w:rsidRPr="00FA271D" w:rsidRDefault="00A55CAC" w:rsidP="009C772F">
      <w:pPr>
        <w:pStyle w:val="BodyNormal"/>
        <w:rPr>
          <w:i/>
          <w:iCs/>
        </w:rPr>
      </w:pPr>
      <w:r w:rsidRPr="00FA271D">
        <w:t xml:space="preserve">“From what we’ve learned about Dr. Lewis Morton, his credentials are impeccable; he has two books </w:t>
      </w:r>
      <w:del w:id="11347" w:author="Author">
        <w:r w:rsidRPr="00FA271D" w:rsidDel="00BD0044">
          <w:delText xml:space="preserve">out </w:delText>
        </w:r>
      </w:del>
      <w:r w:rsidRPr="00FA271D">
        <w:t>on computer security and a boatload of peer-reviewed papers. When he and his company bid on software jobs, they are selling him and his reputation. The guy’s a genius.</w:t>
      </w:r>
    </w:p>
    <w:p w14:paraId="064162F3" w14:textId="76E9F8F2" w:rsidR="00A55CAC" w:rsidRPr="00FA271D" w:rsidRDefault="0069289B" w:rsidP="009C772F">
      <w:pPr>
        <w:pStyle w:val="BodyNormal"/>
        <w:rPr>
          <w:i/>
          <w:iCs/>
        </w:rPr>
      </w:pPr>
      <w:r>
        <w:t>“</w:t>
      </w:r>
      <w:r w:rsidR="00A55CAC" w:rsidRPr="00FA271D">
        <w:t>This reputation has also made him arrogant. He thinks he’s smarter than everybody around him. He certainly thinks he’s smarter than us, the Chicago Police Department.</w:t>
      </w:r>
    </w:p>
    <w:p w14:paraId="157DB8E1" w14:textId="5294B514" w:rsidR="00A55CAC" w:rsidRPr="00FA271D" w:rsidRDefault="0069289B" w:rsidP="009C772F">
      <w:pPr>
        <w:pStyle w:val="BodyNormal"/>
        <w:rPr>
          <w:i/>
          <w:iCs/>
        </w:rPr>
      </w:pPr>
      <w:r>
        <w:t>“</w:t>
      </w:r>
      <w:r w:rsidR="00A55CAC" w:rsidRPr="00FA271D">
        <w:t xml:space="preserve">Natalie’s little stunt might have pissed everybody off in this room, but for the first time in his adult life, Lewis Morton </w:t>
      </w:r>
      <w:ins w:id="11348" w:author="Author">
        <w:r w:rsidR="00213AB5">
          <w:t>may have realized</w:t>
        </w:r>
      </w:ins>
      <w:del w:id="11349" w:author="Author">
        <w:r w:rsidR="00A55CAC" w:rsidRPr="00FA271D" w:rsidDel="00213AB5">
          <w:delText>has had the seed planted</w:delText>
        </w:r>
      </w:del>
      <w:r w:rsidR="00A55CAC" w:rsidRPr="00FA271D">
        <w:t xml:space="preserve"> that </w:t>
      </w:r>
      <w:r w:rsidR="00041A2D">
        <w:t>he may be up against</w:t>
      </w:r>
      <w:r w:rsidR="00A55CAC" w:rsidRPr="00FA271D">
        <w:t xml:space="preserve"> somebody out there that’s smarter than him. I watched him, sir, as Natalie’s performance played out. She rattled him. </w:t>
      </w:r>
      <w:del w:id="11350" w:author="Author">
        <w:r w:rsidR="00A55CAC" w:rsidRPr="00FA271D" w:rsidDel="00213AB5">
          <w:delText xml:space="preserve">He knows there’s somebody out there a step ahead of him. </w:delText>
        </w:r>
      </w:del>
      <w:r w:rsidR="00A55CAC" w:rsidRPr="00FA271D">
        <w:t xml:space="preserve">His behavior will have to change. He’ll be more prone to making </w:t>
      </w:r>
      <w:del w:id="11351" w:author="Author">
        <w:r w:rsidR="00A55CAC" w:rsidRPr="00FA271D" w:rsidDel="00BD0044">
          <w:delText>a mistake</w:delText>
        </w:r>
      </w:del>
      <w:ins w:id="11352" w:author="Author">
        <w:r w:rsidR="00BD0044">
          <w:t>mistakes</w:t>
        </w:r>
      </w:ins>
      <w:r w:rsidR="00A55CAC" w:rsidRPr="00FA271D">
        <w:t>.</w:t>
      </w:r>
    </w:p>
    <w:p w14:paraId="132A56D9" w14:textId="592185B6" w:rsidR="00A55CAC" w:rsidRPr="00FA271D" w:rsidRDefault="0069289B" w:rsidP="009C772F">
      <w:pPr>
        <w:pStyle w:val="BodyNormal"/>
        <w:rPr>
          <w:i/>
          <w:iCs/>
        </w:rPr>
      </w:pPr>
      <w:r>
        <w:t>“</w:t>
      </w:r>
      <w:r w:rsidR="00A55CAC" w:rsidRPr="00FA271D">
        <w:t xml:space="preserve">I suggest that we let Natalie go back to being Lois Lane. We don’t follow her, stake out her safe house, or bother her. The undercurrent of all this is the possibility that the Albanian mob has branched out into corporate crime on a grand scale. So far, </w:t>
      </w:r>
      <w:r w:rsidR="00A55CAC">
        <w:t>Angel</w:t>
      </w:r>
      <w:r w:rsidR="00A55CAC" w:rsidRPr="00FA271D">
        <w:t>’s information has been unactionable because she employs illegal surveillance methods. But I think she’s getting close to blowing these people up, and I want to be there when she does.”</w:t>
      </w:r>
    </w:p>
    <w:p w14:paraId="40C78CCA" w14:textId="77777777" w:rsidR="008A5FBB" w:rsidRDefault="00A55CAC" w:rsidP="009C772F">
      <w:pPr>
        <w:pStyle w:val="BodyNormal"/>
        <w:rPr>
          <w:ins w:id="11353" w:author="Author"/>
        </w:rPr>
      </w:pPr>
      <w:r w:rsidRPr="00FA271D">
        <w:t>Superintendent Green was silent for a few seconds, making eye contact with Mac.</w:t>
      </w:r>
    </w:p>
    <w:p w14:paraId="5A5284C5" w14:textId="2A5CAF8D" w:rsidR="00A55CAC" w:rsidRPr="00FA271D" w:rsidRDefault="00A55CAC" w:rsidP="009C772F">
      <w:pPr>
        <w:pStyle w:val="BodyNormal"/>
        <w:rPr>
          <w:i/>
          <w:iCs/>
        </w:rPr>
      </w:pPr>
      <w:del w:id="11354" w:author="Author">
        <w:r w:rsidRPr="00FA271D" w:rsidDel="008A5FBB">
          <w:lastRenderedPageBreak/>
          <w:delText xml:space="preserve"> </w:delText>
        </w:r>
      </w:del>
      <w:r w:rsidRPr="00FA271D">
        <w:t>“I’m inclined to agree with you, Mac.”</w:t>
      </w:r>
    </w:p>
    <w:p w14:paraId="2ABC4D6A" w14:textId="24F61E5C" w:rsidR="00A55CAC" w:rsidRPr="00FA271D" w:rsidRDefault="00A55CAC" w:rsidP="009C772F">
      <w:pPr>
        <w:pStyle w:val="BodyNormal"/>
        <w:rPr>
          <w:i/>
          <w:iCs/>
        </w:rPr>
      </w:pPr>
      <w:r w:rsidRPr="00FA271D">
        <w:t xml:space="preserve">“Fine, </w:t>
      </w:r>
      <w:r w:rsidR="00CA08AC">
        <w:t>Javion</w:t>
      </w:r>
      <w:r w:rsidRPr="00FA271D">
        <w:t xml:space="preserve">,” Special Agent Mason said, “but </w:t>
      </w:r>
      <w:del w:id="11355" w:author="Author">
        <w:r w:rsidRPr="00FA271D" w:rsidDel="00BD0044">
          <w:delText>before she leaves, I have a question</w:delText>
        </w:r>
      </w:del>
      <w:ins w:id="11356" w:author="Author">
        <w:r w:rsidR="00BD0044">
          <w:t>I have a question before she leaves</w:t>
        </w:r>
      </w:ins>
      <w:r w:rsidRPr="00FA271D">
        <w:t>. Natalie, who is Boyd Creekmore?”</w:t>
      </w:r>
    </w:p>
    <w:p w14:paraId="14F298CD" w14:textId="416DC8F8" w:rsidR="00A55CAC" w:rsidRPr="00FA271D" w:rsidRDefault="00A55CAC" w:rsidP="009C772F">
      <w:pPr>
        <w:pStyle w:val="BodyNormal"/>
        <w:rPr>
          <w:i/>
          <w:iCs/>
        </w:rPr>
      </w:pPr>
      <w:r w:rsidRPr="00FA271D">
        <w:t xml:space="preserve">“The building inspector for the </w:t>
      </w:r>
      <w:del w:id="11357" w:author="Author">
        <w:r w:rsidRPr="00FA271D" w:rsidDel="00B46029">
          <w:delText>Chicago Digital Consultants</w:delText>
        </w:r>
      </w:del>
      <w:ins w:id="11358" w:author="Author">
        <w:r w:rsidR="00B46029">
          <w:t>Chicago Cyber Engineering</w:t>
        </w:r>
        <w:del w:id="11359" w:author="Author">
          <w:r w:rsidR="00B46029" w:rsidDel="00BD0044">
            <w:delText xml:space="preserve"> </w:delText>
          </w:r>
        </w:del>
      </w:ins>
      <w:r w:rsidRPr="00FA271D">
        <w:t xml:space="preserve"> construction project</w:t>
      </w:r>
      <w:r w:rsidR="0069289B">
        <w:t>.</w:t>
      </w:r>
      <w:r w:rsidRPr="00FA271D">
        <w:t>”</w:t>
      </w:r>
    </w:p>
    <w:p w14:paraId="39DCBA47" w14:textId="20362B53" w:rsidR="00A55CAC" w:rsidRPr="00FA271D" w:rsidRDefault="00A55CAC" w:rsidP="009C772F">
      <w:pPr>
        <w:pStyle w:val="BodyNormal"/>
        <w:rPr>
          <w:i/>
          <w:iCs/>
        </w:rPr>
      </w:pPr>
      <w:r w:rsidRPr="00FA271D">
        <w:t xml:space="preserve">“OK, that’s enough. Mac, drive Ms. Rumsfort back to the </w:t>
      </w:r>
      <w:del w:id="11360" w:author="Author">
        <w:r w:rsidRPr="00FA271D" w:rsidDel="000F298A">
          <w:delText>Sun-Times</w:delText>
        </w:r>
      </w:del>
      <w:ins w:id="11361" w:author="Author">
        <w:r w:rsidR="000F298A">
          <w:t>Sentinel</w:t>
        </w:r>
        <w:del w:id="11362" w:author="Author">
          <w:r w:rsidR="000F298A" w:rsidDel="00BD0044">
            <w:delText xml:space="preserve"> </w:delText>
          </w:r>
        </w:del>
      </w:ins>
      <w:r w:rsidRPr="00FA271D">
        <w:t xml:space="preserve"> building</w:t>
      </w:r>
      <w:del w:id="11363" w:author="Author">
        <w:r w:rsidRPr="00FA271D" w:rsidDel="00162D50">
          <w:delText>, see to her safety</w:delText>
        </w:r>
      </w:del>
      <w:r w:rsidRPr="00FA271D">
        <w:t>. Natalie, my word is trustworthy. We will not follow you around</w:t>
      </w:r>
      <w:del w:id="11364" w:author="Author">
        <w:r w:rsidRPr="00FA271D" w:rsidDel="007921CB">
          <w:delText>,</w:delText>
        </w:r>
      </w:del>
      <w:r w:rsidRPr="00FA271D">
        <w:t xml:space="preserve"> </w:t>
      </w:r>
      <w:del w:id="11365" w:author="Author">
        <w:r w:rsidRPr="00FA271D" w:rsidDel="007921CB">
          <w:delText xml:space="preserve">learn the location where you’re living, </w:delText>
        </w:r>
      </w:del>
      <w:r w:rsidRPr="00FA271D">
        <w:t>or harass you</w:t>
      </w:r>
      <w:del w:id="11366" w:author="Author">
        <w:r w:rsidRPr="00FA271D" w:rsidDel="00BD0044">
          <w:delText xml:space="preserve"> in any way</w:delText>
        </w:r>
      </w:del>
      <w:r w:rsidRPr="00FA271D">
        <w:t>.</w:t>
      </w:r>
    </w:p>
    <w:p w14:paraId="63E30C69" w14:textId="71494662" w:rsidR="00A55CAC" w:rsidRPr="00FA271D" w:rsidRDefault="00A55CAC" w:rsidP="009C772F">
      <w:pPr>
        <w:pStyle w:val="BodyNormal"/>
        <w:rPr>
          <w:i/>
          <w:iCs/>
        </w:rPr>
      </w:pPr>
      <w:r w:rsidRPr="00FA271D">
        <w:t xml:space="preserve">However, </w:t>
      </w:r>
      <w:del w:id="11367" w:author="Author">
        <w:r w:rsidRPr="00FA271D" w:rsidDel="00162D50">
          <w:delText>if you ever feel threatened again, contact us</w:delText>
        </w:r>
      </w:del>
      <w:ins w:id="11368" w:author="Author">
        <w:r w:rsidR="00162D50">
          <w:t>contact us if you ever feel threatened again</w:t>
        </w:r>
      </w:ins>
      <w:r w:rsidRPr="00FA271D">
        <w:t xml:space="preserve">, and we will come as quickly as </w:t>
      </w:r>
      <w:del w:id="11369" w:author="Author">
        <w:r w:rsidRPr="00FA271D" w:rsidDel="00BD0044">
          <w:delText>we can</w:delText>
        </w:r>
      </w:del>
      <w:ins w:id="11370" w:author="Author">
        <w:r w:rsidR="00BD0044">
          <w:t>possible</w:t>
        </w:r>
      </w:ins>
      <w:r w:rsidRPr="00FA271D">
        <w:t>.”</w:t>
      </w:r>
    </w:p>
    <w:p w14:paraId="185FF116" w14:textId="1E5553F7" w:rsidR="00A55CAC" w:rsidRPr="00FA271D" w:rsidRDefault="00A55CAC" w:rsidP="009C772F">
      <w:pPr>
        <w:pStyle w:val="BodyNormal"/>
        <w:rPr>
          <w:i/>
          <w:iCs/>
        </w:rPr>
      </w:pPr>
      <w:r w:rsidRPr="00FA271D">
        <w:t xml:space="preserve">“Thank you, </w:t>
      </w:r>
      <w:r w:rsidR="00CA08AC">
        <w:t>Javion</w:t>
      </w:r>
      <w:r w:rsidRPr="00FA271D">
        <w:t xml:space="preserve">. I seek the truth; you seek justice. In the end, they are </w:t>
      </w:r>
      <w:proofErr w:type="gramStart"/>
      <w:r w:rsidRPr="00FA271D">
        <w:t>one and the same</w:t>
      </w:r>
      <w:proofErr w:type="gramEnd"/>
      <w:r w:rsidRPr="00FA271D">
        <w:t>. Good day, gentlemen.”</w:t>
      </w:r>
    </w:p>
    <w:p w14:paraId="1DA36A98" w14:textId="3099768F" w:rsidR="008A5FBB" w:rsidRDefault="00A55CAC" w:rsidP="009C772F">
      <w:pPr>
        <w:pStyle w:val="BodyNormal"/>
        <w:rPr>
          <w:ins w:id="11371" w:author="Author"/>
        </w:rPr>
      </w:pPr>
      <w:r w:rsidRPr="00FA271D">
        <w:t xml:space="preserve">Natalie followed Mac out of the meeting room. Special Agent Mason </w:t>
      </w:r>
      <w:r w:rsidR="001C3279">
        <w:t>turned to Superintendent Green.</w:t>
      </w:r>
      <w:ins w:id="11372" w:author="Author">
        <w:r w:rsidR="008A5FBB">
          <w:t>.</w:t>
        </w:r>
      </w:ins>
      <w:del w:id="11373" w:author="Author">
        <w:r w:rsidRPr="00FA271D" w:rsidDel="008A5FBB">
          <w:delText xml:space="preserve">: </w:delText>
        </w:r>
      </w:del>
    </w:p>
    <w:p w14:paraId="33B0A3C6" w14:textId="6ECBDB27" w:rsidR="00A55CAC" w:rsidRPr="00FA271D" w:rsidRDefault="00A55CAC" w:rsidP="009C772F">
      <w:pPr>
        <w:pStyle w:val="BodyNormal"/>
        <w:rPr>
          <w:i/>
          <w:iCs/>
        </w:rPr>
      </w:pPr>
      <w:r w:rsidRPr="00FA271D">
        <w:t xml:space="preserve">“She played you like a fiddle today, </w:t>
      </w:r>
      <w:r w:rsidR="00CA08AC">
        <w:t>Javion</w:t>
      </w:r>
      <w:r w:rsidRPr="00FA271D">
        <w:t>.”</w:t>
      </w:r>
    </w:p>
    <w:p w14:paraId="1A87A10C" w14:textId="20FB7796" w:rsidR="00A55CAC" w:rsidRPr="00FA271D" w:rsidRDefault="00A55CAC" w:rsidP="009C772F">
      <w:pPr>
        <w:pStyle w:val="BodyNormal"/>
        <w:rPr>
          <w:i/>
          <w:iCs/>
        </w:rPr>
      </w:pPr>
      <w:r w:rsidRPr="00FA271D">
        <w:t xml:space="preserve">“Yeah, maybe so, but we learned a lot from her stunt. She certainly threw us a bone with </w:t>
      </w:r>
      <w:del w:id="11374" w:author="Author">
        <w:r w:rsidRPr="00FA271D" w:rsidDel="00BD0044">
          <w:delText xml:space="preserve">the name dropping of </w:delText>
        </w:r>
      </w:del>
      <w:r w:rsidRPr="00FA271D">
        <w:t>that fellow Boyd Creekmore.”</w:t>
      </w:r>
    </w:p>
    <w:p w14:paraId="2EFB2901" w14:textId="045FCBE4" w:rsidR="00A55CAC" w:rsidRPr="00FA271D" w:rsidRDefault="00A55CAC" w:rsidP="009C772F">
      <w:pPr>
        <w:pStyle w:val="BodyNormal"/>
        <w:rPr>
          <w:i/>
          <w:iCs/>
        </w:rPr>
      </w:pPr>
      <w:r w:rsidRPr="00FA271D">
        <w:t xml:space="preserve">“It’s a pleasure doing business with the FBI,” </w:t>
      </w:r>
      <w:r w:rsidR="00CA08AC">
        <w:t>Javion</w:t>
      </w:r>
      <w:r w:rsidRPr="00FA271D">
        <w:t xml:space="preserve"> </w:t>
      </w:r>
      <w:r w:rsidR="0069289B">
        <w:t>said</w:t>
      </w:r>
      <w:r w:rsidRPr="00FA271D">
        <w:t>.”</w:t>
      </w:r>
    </w:p>
    <w:p w14:paraId="7460E86C" w14:textId="47628B19" w:rsidR="00A55CAC" w:rsidRPr="00FA271D" w:rsidDel="001848DB" w:rsidRDefault="00A55CAC" w:rsidP="009C772F">
      <w:pPr>
        <w:pStyle w:val="BodyNormal"/>
        <w:rPr>
          <w:del w:id="11375" w:author="Author"/>
        </w:rPr>
      </w:pPr>
    </w:p>
    <w:p w14:paraId="4ABFB013" w14:textId="16911A7F" w:rsidR="00A55CAC" w:rsidRPr="00FA271D" w:rsidRDefault="00A55CAC" w:rsidP="00A55CAC">
      <w:pPr>
        <w:pStyle w:val="ASubheadLevel1"/>
      </w:pPr>
      <w:bookmarkStart w:id="11376" w:name="_Toc197338879"/>
      <w:r w:rsidRPr="00FA271D">
        <w:t>Family Meeting</w:t>
      </w:r>
      <w:bookmarkEnd w:id="11376"/>
    </w:p>
    <w:p w14:paraId="36D2AE35" w14:textId="62AB0C61" w:rsidR="00A55CAC" w:rsidRPr="00FA271D" w:rsidRDefault="00A55CAC" w:rsidP="009C772F">
      <w:pPr>
        <w:pStyle w:val="BodyNormal"/>
        <w:rPr>
          <w:i/>
          <w:iCs/>
        </w:rPr>
      </w:pPr>
      <w:r w:rsidRPr="00FA271D">
        <w:t xml:space="preserve">Mac’s Tesla whirred to a stop at his family’s home in </w:t>
      </w:r>
      <w:r>
        <w:t>Highland Park</w:t>
      </w:r>
      <w:r w:rsidRPr="00FA271D">
        <w:t xml:space="preserve">. The estate’s gates opened automatically for his vehicle, duly registered in the home’s security system. </w:t>
      </w:r>
      <w:r w:rsidRPr="00FA271D">
        <w:lastRenderedPageBreak/>
        <w:t xml:space="preserve">As he stepped out of the car, </w:t>
      </w:r>
      <w:r w:rsidR="00576418">
        <w:t>a guard</w:t>
      </w:r>
      <w:r w:rsidRPr="00FA271D">
        <w:t xml:space="preserve"> approached him.</w:t>
      </w:r>
    </w:p>
    <w:p w14:paraId="4B71F0E8" w14:textId="3438F6F5" w:rsidR="00A55CAC" w:rsidRPr="00FA271D" w:rsidRDefault="00A55CAC" w:rsidP="009C772F">
      <w:pPr>
        <w:pStyle w:val="BodyNormal"/>
        <w:rPr>
          <w:i/>
          <w:iCs/>
        </w:rPr>
      </w:pPr>
      <w:r w:rsidRPr="00FA271D">
        <w:t>“Ah, Officer Merrick. I’m Ter</w:t>
      </w:r>
      <w:r w:rsidR="00C6484B">
        <w:t>r</w:t>
      </w:r>
      <w:r w:rsidRPr="00FA271D">
        <w:t>ence of War Horse Security. Good evening.”</w:t>
      </w:r>
    </w:p>
    <w:p w14:paraId="6D33E353" w14:textId="28F104ED" w:rsidR="00A55CAC" w:rsidRPr="00FA271D" w:rsidRDefault="00A55CAC" w:rsidP="009C772F">
      <w:pPr>
        <w:pStyle w:val="BodyNormal"/>
        <w:rPr>
          <w:i/>
          <w:iCs/>
        </w:rPr>
      </w:pPr>
      <w:r w:rsidRPr="00FA271D">
        <w:t>“Hi, Ter</w:t>
      </w:r>
      <w:r w:rsidR="009D3883">
        <w:t>r</w:t>
      </w:r>
      <w:r w:rsidRPr="00FA271D">
        <w:t>ence. Nice night, isn’t it?”</w:t>
      </w:r>
    </w:p>
    <w:p w14:paraId="7AA4C855" w14:textId="77777777" w:rsidR="00A55CAC" w:rsidRPr="00FA271D" w:rsidRDefault="00A55CAC" w:rsidP="009C772F">
      <w:pPr>
        <w:pStyle w:val="BodyNormal"/>
        <w:rPr>
          <w:i/>
          <w:iCs/>
        </w:rPr>
      </w:pPr>
      <w:r w:rsidRPr="00FA271D">
        <w:t>“Yes, sir. The whole family’s here tonight. I think they’re waiting for you.”</w:t>
      </w:r>
    </w:p>
    <w:p w14:paraId="1EA65559" w14:textId="2718D1AB" w:rsidR="00A55CAC" w:rsidRPr="00FA271D" w:rsidRDefault="00A55CAC" w:rsidP="009C772F">
      <w:pPr>
        <w:pStyle w:val="BodyNormal"/>
        <w:rPr>
          <w:i/>
          <w:iCs/>
        </w:rPr>
      </w:pPr>
      <w:del w:id="11377" w:author="Author">
        <w:r w:rsidRPr="00FA271D" w:rsidDel="001577EA">
          <w:delText>Approaching the front door, Mac punched in the security code and entered the Merrick mansion</w:delText>
        </w:r>
      </w:del>
      <w:ins w:id="11378" w:author="Author">
        <w:r w:rsidR="001577EA">
          <w:t>Mac punched in the security code and entered the Merrick mansion at the front door</w:t>
        </w:r>
      </w:ins>
      <w:r w:rsidRPr="00FA271D">
        <w:t xml:space="preserve">. He was still in his Chicago Police uniform, with the cap decorated with the familiar checkerboard pattern. </w:t>
      </w:r>
    </w:p>
    <w:p w14:paraId="6E250388" w14:textId="49498E76" w:rsidR="00A55CAC" w:rsidRPr="00FA271D" w:rsidRDefault="00A55CAC" w:rsidP="009C772F">
      <w:pPr>
        <w:pStyle w:val="BodyNormal"/>
        <w:rPr>
          <w:i/>
          <w:iCs/>
        </w:rPr>
      </w:pPr>
      <w:r w:rsidRPr="00FA271D">
        <w:t>“Well, hello, son,” intoned a</w:t>
      </w:r>
      <w:r w:rsidR="00A42278">
        <w:t>n</w:t>
      </w:r>
      <w:r w:rsidRPr="00FA271D">
        <w:t xml:space="preserve"> </w:t>
      </w:r>
      <w:del w:id="11379" w:author="Author">
        <w:r w:rsidRPr="00FA271D" w:rsidDel="0013163E">
          <w:delText xml:space="preserve">delighted </w:delText>
        </w:r>
      </w:del>
      <w:ins w:id="11380" w:author="Author">
        <w:r w:rsidR="0013163E">
          <w:t>elated</w:t>
        </w:r>
        <w:r w:rsidR="0013163E" w:rsidRPr="00FA271D">
          <w:t xml:space="preserve"> </w:t>
        </w:r>
      </w:ins>
      <w:r w:rsidRPr="00FA271D">
        <w:t xml:space="preserve">John Merrick, standing up as Mac maneuvered into his seat. Everybody was in attendance: his </w:t>
      </w:r>
      <w:r w:rsidR="00DE48E0">
        <w:t>m</w:t>
      </w:r>
      <w:r w:rsidRPr="00FA271D">
        <w:t xml:space="preserve">om, </w:t>
      </w:r>
      <w:r w:rsidR="00DE48E0">
        <w:t>d</w:t>
      </w:r>
      <w:r w:rsidRPr="00FA271D">
        <w:t xml:space="preserve">ad, sister, brother, and </w:t>
      </w:r>
      <w:del w:id="11381" w:author="Author">
        <w:r w:rsidRPr="00FA271D" w:rsidDel="001577EA">
          <w:delText xml:space="preserve">their </w:delText>
        </w:r>
      </w:del>
      <w:r w:rsidRPr="00FA271D">
        <w:t>spouses.</w:t>
      </w:r>
    </w:p>
    <w:p w14:paraId="1D056E32" w14:textId="77777777" w:rsidR="00A55CAC" w:rsidRPr="00FA271D" w:rsidRDefault="00A55CAC" w:rsidP="009C772F">
      <w:pPr>
        <w:pStyle w:val="BodyNormal"/>
        <w:rPr>
          <w:i/>
          <w:iCs/>
        </w:rPr>
      </w:pPr>
      <w:r w:rsidRPr="00FA271D">
        <w:t xml:space="preserve">“Hope I’m not too late.” </w:t>
      </w:r>
    </w:p>
    <w:p w14:paraId="74613C51" w14:textId="3D3A3E2B" w:rsidR="00A55CAC" w:rsidRPr="00FA271D" w:rsidRDefault="00A55CAC" w:rsidP="009C772F">
      <w:pPr>
        <w:pStyle w:val="BodyNormal"/>
        <w:rPr>
          <w:i/>
          <w:iCs/>
        </w:rPr>
      </w:pPr>
      <w:r w:rsidRPr="00FA271D">
        <w:t xml:space="preserve">“Not at all, son,” Anne Merrick </w:t>
      </w:r>
      <w:r w:rsidR="00DE48E0">
        <w:t>said</w:t>
      </w:r>
      <w:r w:rsidRPr="00FA271D">
        <w:t xml:space="preserve">. “Willie, will you and Ben help me bring </w:t>
      </w:r>
      <w:del w:id="11382" w:author="Author">
        <w:r w:rsidRPr="00FA271D" w:rsidDel="00C341B6">
          <w:delText xml:space="preserve">in </w:delText>
        </w:r>
      </w:del>
      <w:r w:rsidRPr="00FA271D">
        <w:t>the food?”</w:t>
      </w:r>
    </w:p>
    <w:p w14:paraId="1BA6EA9D" w14:textId="55BDCE23" w:rsidR="00A55CAC" w:rsidRPr="00FA271D" w:rsidRDefault="00A55CAC" w:rsidP="009C772F">
      <w:pPr>
        <w:pStyle w:val="BodyNormal"/>
        <w:rPr>
          <w:i/>
          <w:iCs/>
        </w:rPr>
      </w:pPr>
      <w:r w:rsidRPr="00FA271D">
        <w:t>Anne had prepared a feast: a stuffed chicken breast with her unique sauce, garlic mashed potatoes, lima beans, and a Caesar salad. Mac hadn’t eaten since breakfast and wolfed down his mother’s family-style dinner.</w:t>
      </w:r>
      <w:r w:rsidR="001E2B24">
        <w:t xml:space="preserve"> </w:t>
      </w:r>
      <w:r w:rsidRPr="00FA271D">
        <w:t>Ben and Willie brought in the butter-cream layer cake</w:t>
      </w:r>
      <w:r w:rsidR="00760DCB">
        <w:t xml:space="preserve"> as</w:t>
      </w:r>
      <w:r w:rsidRPr="00FA271D">
        <w:t xml:space="preserve"> Mac lavished praise on his mother.</w:t>
      </w:r>
    </w:p>
    <w:p w14:paraId="6D835981" w14:textId="77777777" w:rsidR="00A55CAC" w:rsidRPr="00FA271D" w:rsidRDefault="00A55CAC" w:rsidP="009C772F">
      <w:pPr>
        <w:pStyle w:val="BodyNormal"/>
        <w:rPr>
          <w:i/>
          <w:iCs/>
        </w:rPr>
      </w:pPr>
      <w:r w:rsidRPr="00FA271D">
        <w:t>“Mom, this dinner is just fabulous. I’ve had quite a day, and this really hits the spot!”</w:t>
      </w:r>
    </w:p>
    <w:p w14:paraId="630DAD36" w14:textId="77777777" w:rsidR="00A55CAC" w:rsidRPr="00FA271D" w:rsidRDefault="00A55CAC" w:rsidP="009C772F">
      <w:pPr>
        <w:pStyle w:val="BodyNormal"/>
        <w:rPr>
          <w:i/>
          <w:iCs/>
        </w:rPr>
      </w:pPr>
      <w:r w:rsidRPr="00FA271D">
        <w:t xml:space="preserve">“Thank you, Mac. It’s so good to have you here,” Anne </w:t>
      </w:r>
      <w:r w:rsidRPr="00FA271D">
        <w:lastRenderedPageBreak/>
        <w:t>said appreciatively.</w:t>
      </w:r>
    </w:p>
    <w:p w14:paraId="1EBADA7E" w14:textId="5706C5F8" w:rsidR="00A55CAC" w:rsidRPr="00FA271D" w:rsidRDefault="00450A50" w:rsidP="009C772F">
      <w:pPr>
        <w:pStyle w:val="BodyNormal"/>
        <w:rPr>
          <w:i/>
          <w:iCs/>
        </w:rPr>
      </w:pPr>
      <w:r>
        <w:t>The family happi</w:t>
      </w:r>
      <w:r w:rsidR="009C3188">
        <w:t xml:space="preserve">ly devoured Anne’s layer cake as </w:t>
      </w:r>
      <w:r w:rsidR="00A55CAC" w:rsidRPr="00FA271D">
        <w:t>Mac stared at the tablecloth</w:t>
      </w:r>
      <w:r w:rsidR="00A55CAC">
        <w:t xml:space="preserve"> for a </w:t>
      </w:r>
      <w:r w:rsidR="00DE48E0">
        <w:t>long</w:t>
      </w:r>
      <w:r w:rsidR="00A55CAC">
        <w:t xml:space="preserve"> time</w:t>
      </w:r>
      <w:r w:rsidR="00A55CAC" w:rsidRPr="00FA271D">
        <w:t>, absorbed in thought</w:t>
      </w:r>
      <w:del w:id="11383" w:author="Author">
        <w:r w:rsidR="00A55CAC" w:rsidRPr="00FA271D" w:rsidDel="001577EA">
          <w:delText>, trying to decide</w:delText>
        </w:r>
      </w:del>
      <w:ins w:id="11384" w:author="Author">
        <w:r w:rsidR="001577EA">
          <w:t xml:space="preserve"> and deciding</w:t>
        </w:r>
      </w:ins>
      <w:r w:rsidR="00A55CAC" w:rsidRPr="00FA271D">
        <w:t xml:space="preserve"> what to say nex</w:t>
      </w:r>
      <w:r w:rsidR="00E96C58">
        <w:t>t</w:t>
      </w:r>
      <w:r w:rsidR="00721907">
        <w:t>.</w:t>
      </w:r>
      <w:r w:rsidR="00A55CAC" w:rsidRPr="00FA271D">
        <w:t xml:space="preserve"> </w:t>
      </w:r>
      <w:r w:rsidR="00087D5D">
        <w:t>Finally, h</w:t>
      </w:r>
      <w:r w:rsidR="00A55CAC" w:rsidRPr="00FA271D">
        <w:t xml:space="preserve">is sister Ronnie, </w:t>
      </w:r>
      <w:r w:rsidR="00B23E3D">
        <w:t xml:space="preserve">sensitive to his moods, </w:t>
      </w:r>
      <w:r w:rsidR="00A55CAC">
        <w:t xml:space="preserve">noticed this and </w:t>
      </w:r>
      <w:r w:rsidR="00A55CAC" w:rsidRPr="00FA271D">
        <w:t>spoke up.</w:t>
      </w:r>
    </w:p>
    <w:p w14:paraId="015CE081" w14:textId="484AC3DF" w:rsidR="00A55CAC" w:rsidRPr="00FA271D" w:rsidRDefault="00A55CAC" w:rsidP="009C772F">
      <w:pPr>
        <w:pStyle w:val="BodyNormal"/>
        <w:rPr>
          <w:i/>
          <w:iCs/>
        </w:rPr>
      </w:pPr>
      <w:r w:rsidRPr="00FA271D">
        <w:t xml:space="preserve">“Mac, there seems to be something on your mind. </w:t>
      </w:r>
      <w:r w:rsidR="00DB2E78">
        <w:t>Airing your feelings is OK</w:t>
      </w:r>
      <w:r w:rsidRPr="00FA271D">
        <w:t>; you’re among family here.”</w:t>
      </w:r>
    </w:p>
    <w:p w14:paraId="631D6856" w14:textId="7602F4DB" w:rsidR="00A55CAC" w:rsidRPr="00FA271D" w:rsidRDefault="00A55CAC" w:rsidP="009C772F">
      <w:pPr>
        <w:pStyle w:val="BodyNormal"/>
        <w:rPr>
          <w:i/>
          <w:iCs/>
        </w:rPr>
      </w:pPr>
      <w:r w:rsidRPr="00FA271D">
        <w:t xml:space="preserve">Mac took two deep breaths and looked </w:t>
      </w:r>
      <w:r w:rsidR="00B5318F">
        <w:t>at</w:t>
      </w:r>
      <w:r w:rsidRPr="00FA271D">
        <w:t xml:space="preserve"> his </w:t>
      </w:r>
      <w:r w:rsidR="00DE48E0">
        <w:t>f</w:t>
      </w:r>
      <w:r w:rsidRPr="00FA271D">
        <w:t>ather.</w:t>
      </w:r>
    </w:p>
    <w:p w14:paraId="7A38A346" w14:textId="39B38701" w:rsidR="00A55CAC" w:rsidRPr="00FA271D" w:rsidRDefault="00A55CAC" w:rsidP="009C772F">
      <w:pPr>
        <w:pStyle w:val="BodyNormal"/>
        <w:rPr>
          <w:i/>
          <w:iCs/>
        </w:rPr>
      </w:pPr>
      <w:r w:rsidRPr="00FA271D">
        <w:t>“What I want to say involves the health and safety of everyone at this table. It means revealing secret police information. For that, I need the standard lawyer-client privilege from all of you.</w:t>
      </w:r>
      <w:r w:rsidR="00346081">
        <w:t xml:space="preserve"> Unfortunately,</w:t>
      </w:r>
      <w:r w:rsidRPr="00FA271D">
        <w:t xml:space="preserve"> Pete, you are the only one here who is not a lawyer.”</w:t>
      </w:r>
    </w:p>
    <w:p w14:paraId="69DCBFA5" w14:textId="77777777" w:rsidR="00A55CAC" w:rsidRPr="00FA271D" w:rsidRDefault="00A55CAC" w:rsidP="009C772F">
      <w:pPr>
        <w:pStyle w:val="BodyNormal"/>
        <w:rPr>
          <w:i/>
          <w:iCs/>
        </w:rPr>
      </w:pPr>
      <w:r w:rsidRPr="00FA271D">
        <w:t>“Mac, have I ever lied to you?”</w:t>
      </w:r>
    </w:p>
    <w:p w14:paraId="54B109A9" w14:textId="249877BA" w:rsidR="00A55CAC" w:rsidRPr="00FA271D" w:rsidRDefault="00A55CAC" w:rsidP="009C772F">
      <w:pPr>
        <w:pStyle w:val="BodyNormal"/>
        <w:rPr>
          <w:i/>
          <w:iCs/>
        </w:rPr>
      </w:pPr>
      <w:r w:rsidRPr="00FA271D">
        <w:t>“No, Pete. You have always been honest with me</w:t>
      </w:r>
      <w:del w:id="11385" w:author="Author">
        <w:r w:rsidRPr="00FA271D" w:rsidDel="008A5FBB">
          <w:delText>,</w:delText>
        </w:r>
      </w:del>
      <w:ins w:id="11386" w:author="Author">
        <w:r w:rsidR="008A5FBB">
          <w:t>.</w:t>
        </w:r>
      </w:ins>
      <w:r w:rsidRPr="00FA271D">
        <w:t>”</w:t>
      </w:r>
      <w:del w:id="11387" w:author="Author">
        <w:r w:rsidRPr="00FA271D" w:rsidDel="008A5FBB">
          <w:delText xml:space="preserve"> Mac answered.</w:delText>
        </w:r>
      </w:del>
    </w:p>
    <w:p w14:paraId="26CC87BD" w14:textId="074A1866" w:rsidR="00A55CAC" w:rsidRPr="00FA271D" w:rsidRDefault="00A55CAC" w:rsidP="009C772F">
      <w:pPr>
        <w:pStyle w:val="BodyNormal"/>
        <w:rPr>
          <w:i/>
          <w:iCs/>
        </w:rPr>
      </w:pPr>
      <w:r w:rsidRPr="00FA271D">
        <w:t>“Then, I’m not lying to you now. Like my wife, Ronnie, I will die before I ever reveal</w:t>
      </w:r>
      <w:ins w:id="11388" w:author="Author">
        <w:r w:rsidR="00FC38AD">
          <w:t xml:space="preserve"> what you will say to anyone outside the famil</w:t>
        </w:r>
      </w:ins>
      <w:del w:id="11389" w:author="Author">
        <w:r w:rsidRPr="00FA271D" w:rsidDel="00FC38AD">
          <w:delText xml:space="preserve"> to anyone outside the family what you are going to</w:delText>
        </w:r>
      </w:del>
      <w:ins w:id="11390" w:author="Author">
        <w:del w:id="11391" w:author="Author">
          <w:r w:rsidR="001577EA" w:rsidDel="00FC38AD">
            <w:delText>will</w:delText>
          </w:r>
        </w:del>
      </w:ins>
      <w:del w:id="11392" w:author="Author">
        <w:r w:rsidRPr="00FA271D" w:rsidDel="00FC38AD">
          <w:delText xml:space="preserve"> sa</w:delText>
        </w:r>
      </w:del>
      <w:ins w:id="11393" w:author="Author">
        <w:del w:id="11394" w:author="Author">
          <w:r w:rsidR="00FA5DDC" w:rsidDel="00FC38AD">
            <w:delText>what you will sa</w:delText>
          </w:r>
        </w:del>
        <w:r w:rsidR="00FA5DDC">
          <w:t>y</w:t>
        </w:r>
        <w:del w:id="11395" w:author="Author">
          <w:r w:rsidR="00FA5DDC" w:rsidDel="00FC38AD">
            <w:delText xml:space="preserve"> to anyone outside the famil</w:delText>
          </w:r>
        </w:del>
      </w:ins>
      <w:del w:id="11396" w:author="Author">
        <w:r w:rsidRPr="00FA271D" w:rsidDel="00FC38AD">
          <w:delText>y</w:delText>
        </w:r>
      </w:del>
      <w:r w:rsidRPr="00FA271D">
        <w:t>.”</w:t>
      </w:r>
    </w:p>
    <w:p w14:paraId="1633CB4D" w14:textId="77777777" w:rsidR="00B716A0" w:rsidRDefault="00A55CAC" w:rsidP="00B716A0">
      <w:pPr>
        <w:pStyle w:val="BodyNormal"/>
        <w:rPr>
          <w:ins w:id="11397" w:author="Author"/>
        </w:rPr>
      </w:pPr>
      <w:r w:rsidRPr="00FA271D">
        <w:t>“That’s good enough for me, Pete.”</w:t>
      </w:r>
    </w:p>
    <w:p w14:paraId="0F80345B" w14:textId="135A9C88" w:rsidR="00A55CAC" w:rsidRPr="00B716A0" w:rsidRDefault="00A55CAC">
      <w:pPr>
        <w:pStyle w:val="BodyNormal"/>
        <w:rPr>
          <w:rPrChange w:id="11398" w:author="Author">
            <w:rPr>
              <w:i/>
              <w:iCs/>
            </w:rPr>
          </w:rPrChange>
        </w:rPr>
      </w:pPr>
      <w:del w:id="11399" w:author="Author">
        <w:r w:rsidRPr="00FA271D" w:rsidDel="00B716A0">
          <w:delText xml:space="preserve"> </w:delText>
        </w:r>
      </w:del>
      <w:r w:rsidRPr="00FA271D">
        <w:t>Mac noticed his sister placing her fingers on her husband’s hand, gently patting him.</w:t>
      </w:r>
    </w:p>
    <w:p w14:paraId="470F80C7" w14:textId="7C5EE24F" w:rsidR="00A4411D" w:rsidRDefault="00A55CAC" w:rsidP="009C772F">
      <w:pPr>
        <w:pStyle w:val="BodyNormal"/>
      </w:pPr>
      <w:r w:rsidRPr="00FA271D">
        <w:t>“Son, what’s going on?”</w:t>
      </w:r>
    </w:p>
    <w:p w14:paraId="4465409B" w14:textId="2C9E116E" w:rsidR="00A55CAC" w:rsidRPr="00FA271D" w:rsidRDefault="00A55CAC" w:rsidP="009C772F">
      <w:pPr>
        <w:pStyle w:val="BodyNormal"/>
        <w:rPr>
          <w:i/>
          <w:iCs/>
        </w:rPr>
      </w:pPr>
      <w:r w:rsidRPr="00FA271D">
        <w:t>The entire group leaned forward, nervously concerned at what Mac might reveal.</w:t>
      </w:r>
    </w:p>
    <w:p w14:paraId="08A82226" w14:textId="01704C78" w:rsidR="00856134" w:rsidRDefault="00A55CAC" w:rsidP="009C772F">
      <w:pPr>
        <w:pStyle w:val="BodyNormal"/>
      </w:pPr>
      <w:r w:rsidRPr="00FA271D">
        <w:t xml:space="preserve">“Dad, the active shooter situation at the </w:t>
      </w:r>
      <w:del w:id="11400" w:author="Author">
        <w:r w:rsidRPr="00FA271D" w:rsidDel="0011444F">
          <w:delText>Crowne Plaza Hotel</w:delText>
        </w:r>
      </w:del>
      <w:r w:rsidR="00055CC0">
        <w:t>Clubhouse</w:t>
      </w:r>
      <w:ins w:id="11401" w:author="Author">
        <w:r w:rsidR="0011444F">
          <w:t xml:space="preserve"> Restaurant</w:t>
        </w:r>
      </w:ins>
      <w:r w:rsidRPr="00FA271D">
        <w:t xml:space="preserve"> Saturday night was an attempted mob hit against a </w:t>
      </w:r>
      <w:del w:id="11402" w:author="Author">
        <w:r w:rsidRPr="00FA271D" w:rsidDel="000F298A">
          <w:delText>Sun-Times</w:delText>
        </w:r>
      </w:del>
      <w:ins w:id="11403" w:author="Author">
        <w:r w:rsidR="000F298A">
          <w:t xml:space="preserve">Sentinel </w:t>
        </w:r>
      </w:ins>
      <w:del w:id="11404" w:author="Author">
        <w:r w:rsidRPr="00FA271D" w:rsidDel="001577EA">
          <w:delText xml:space="preserve"> </w:delText>
        </w:r>
      </w:del>
      <w:r w:rsidRPr="00FA271D">
        <w:t xml:space="preserve">reporter named Natalie Rumsfort. </w:t>
      </w:r>
      <w:r w:rsidRPr="00FA271D">
        <w:lastRenderedPageBreak/>
        <w:t>Superintendent Green kept that information secret because we didn’t know Natalie’s whereabouts until today.</w:t>
      </w:r>
    </w:p>
    <w:p w14:paraId="7B6C40F6" w14:textId="1390DFC4" w:rsidR="00A55CAC" w:rsidRPr="00FA271D" w:rsidRDefault="00A55CAC" w:rsidP="009C772F">
      <w:pPr>
        <w:pStyle w:val="BodyNormal"/>
        <w:rPr>
          <w:i/>
        </w:rPr>
      </w:pPr>
      <w:r w:rsidRPr="00FA271D">
        <w:t xml:space="preserve">We now know that the </w:t>
      </w:r>
      <w:r>
        <w:t>Angel</w:t>
      </w:r>
      <w:r w:rsidRPr="00FA271D">
        <w:t xml:space="preserve"> saved Natalie’s life, subdued the gunman, and got Natalie out of the restaurant and off to a safe house. Natalie came into Headquarters this morning with her editor and a </w:t>
      </w:r>
      <w:del w:id="11405" w:author="Author">
        <w:r w:rsidRPr="00FA271D" w:rsidDel="000F298A">
          <w:delText>Sun-Times</w:delText>
        </w:r>
      </w:del>
      <w:ins w:id="11406" w:author="Author">
        <w:r w:rsidR="000F298A">
          <w:t xml:space="preserve">Sentinel </w:t>
        </w:r>
      </w:ins>
      <w:del w:id="11407" w:author="Author">
        <w:r w:rsidRPr="00FA271D" w:rsidDel="001577EA">
          <w:delText xml:space="preserve"> </w:delText>
        </w:r>
      </w:del>
      <w:r w:rsidRPr="00FA271D">
        <w:t xml:space="preserve">lawyer. Ferociously devoted to her reporter’s creed, Rumsfort revealed nothing about the </w:t>
      </w:r>
      <w:r>
        <w:t>Angel</w:t>
      </w:r>
      <w:r w:rsidRPr="00FA271D">
        <w:t xml:space="preserve"> and what happened after the shooting. She instead demanded a confrontation with these </w:t>
      </w:r>
      <w:r w:rsidR="00742602">
        <w:t>Albanian mobsters</w:t>
      </w:r>
      <w:r w:rsidRPr="00FA271D">
        <w:t xml:space="preserve"> with a police escort. That’s why I got involved</w:t>
      </w:r>
      <w:r w:rsidR="00177182">
        <w:t xml:space="preserve"> as her bodyguard</w:t>
      </w:r>
      <w:r w:rsidRPr="00FA271D">
        <w:t>.”</w:t>
      </w:r>
    </w:p>
    <w:p w14:paraId="03052897" w14:textId="5CDF2FB3" w:rsidR="00A55CAC" w:rsidRPr="00FA271D" w:rsidRDefault="00A55CAC" w:rsidP="009C772F">
      <w:pPr>
        <w:pStyle w:val="BodyNormal"/>
        <w:rPr>
          <w:i/>
          <w:iCs/>
        </w:rPr>
      </w:pPr>
      <w:r w:rsidRPr="00FA271D">
        <w:t>“Mac, who did Rumsfort meet with and where?” Ben</w:t>
      </w:r>
      <w:r w:rsidR="00E46166">
        <w:t xml:space="preserve"> said</w:t>
      </w:r>
      <w:r w:rsidRPr="00FA271D">
        <w:t>.</w:t>
      </w:r>
    </w:p>
    <w:p w14:paraId="77F2C8D9" w14:textId="37E52E55" w:rsidR="00A55CAC" w:rsidRPr="00FA271D" w:rsidRDefault="00A55CAC" w:rsidP="009C772F">
      <w:pPr>
        <w:pStyle w:val="BodyNormal"/>
        <w:rPr>
          <w:i/>
          <w:iCs/>
        </w:rPr>
      </w:pPr>
      <w:r w:rsidRPr="00FA271D">
        <w:t xml:space="preserve">“This part is going to surprise you, Ben. She met with Dr. Lewis Morton and Imer Bisha, who jointly own a software company called </w:t>
      </w:r>
      <w:del w:id="11408" w:author="Author">
        <w:r w:rsidRPr="00FA271D" w:rsidDel="00B46029">
          <w:delText>Chicago Digital Consultants</w:delText>
        </w:r>
      </w:del>
      <w:ins w:id="11409" w:author="Author">
        <w:r w:rsidR="00B46029">
          <w:t xml:space="preserve">Chicago Cyber Engineering </w:t>
        </w:r>
      </w:ins>
      <w:del w:id="11410" w:author="Author">
        <w:r w:rsidRPr="00FA271D" w:rsidDel="001577EA">
          <w:delText xml:space="preserve"> </w:delText>
        </w:r>
      </w:del>
      <w:r w:rsidRPr="00FA271D">
        <w:t>in Hines.”</w:t>
      </w:r>
    </w:p>
    <w:p w14:paraId="38101C2E" w14:textId="67CB8168" w:rsidR="00A55CAC" w:rsidRPr="00FA271D" w:rsidRDefault="00A55CAC" w:rsidP="009C772F">
      <w:pPr>
        <w:pStyle w:val="BodyNormal"/>
        <w:rPr>
          <w:i/>
          <w:iCs/>
        </w:rPr>
      </w:pPr>
      <w:r w:rsidRPr="00FA271D">
        <w:t>“</w:t>
      </w:r>
      <w:r w:rsidR="00512196">
        <w:t xml:space="preserve">Bisha is the </w:t>
      </w:r>
      <w:r w:rsidR="006B1463">
        <w:t xml:space="preserve">guy who Mom and Dad </w:t>
      </w:r>
      <w:r w:rsidR="00576418">
        <w:t>suspect</w:t>
      </w:r>
      <w:r w:rsidR="006B1463">
        <w:t xml:space="preserve"> arranged the</w:t>
      </w:r>
      <w:r w:rsidR="00E17CD9">
        <w:t xml:space="preserve"> Exit 47B </w:t>
      </w:r>
      <w:r w:rsidR="00EC000C">
        <w:t>o</w:t>
      </w:r>
      <w:r w:rsidR="00E17CD9">
        <w:t>ff</w:t>
      </w:r>
      <w:r w:rsidR="00EC000C">
        <w:t>-</w:t>
      </w:r>
      <w:r w:rsidR="00E17CD9">
        <w:t>ramp</w:t>
      </w:r>
      <w:r w:rsidR="006B1463">
        <w:t xml:space="preserve"> </w:t>
      </w:r>
      <w:r w:rsidR="00CD0DF5">
        <w:t>assassination attempt</w:t>
      </w:r>
      <w:del w:id="11411" w:author="Author">
        <w:r w:rsidRPr="00FA271D" w:rsidDel="008A5FBB">
          <w:delText>?</w:delText>
        </w:r>
      </w:del>
      <w:ins w:id="11412" w:author="Author">
        <w:r w:rsidR="008A5FBB">
          <w:t>.</w:t>
        </w:r>
      </w:ins>
      <w:r w:rsidRPr="00FA271D">
        <w:t>”</w:t>
      </w:r>
      <w:del w:id="11413" w:author="Author">
        <w:r w:rsidRPr="00FA271D" w:rsidDel="008A5FBB">
          <w:delText xml:space="preserve"> </w:delText>
        </w:r>
        <w:r w:rsidR="00737AF1" w:rsidDel="008A5FBB">
          <w:delText>Ben</w:delText>
        </w:r>
        <w:r w:rsidRPr="00FA271D" w:rsidDel="008A5FBB">
          <w:delText xml:space="preserve"> asked.</w:delText>
        </w:r>
      </w:del>
    </w:p>
    <w:p w14:paraId="5D15D81E" w14:textId="40D72F39" w:rsidR="00A55CAC" w:rsidRPr="00FA271D" w:rsidRDefault="00A55CAC" w:rsidP="009C772F">
      <w:pPr>
        <w:pStyle w:val="BodyNormal"/>
        <w:rPr>
          <w:i/>
        </w:rPr>
      </w:pPr>
      <w:r w:rsidRPr="00FA271D">
        <w:t>“</w:t>
      </w:r>
      <w:r w:rsidR="00CD0DF5">
        <w:t>Yes, Ben.</w:t>
      </w:r>
      <w:r w:rsidR="007E2392">
        <w:t>”</w:t>
      </w:r>
    </w:p>
    <w:p w14:paraId="2A10D4B6" w14:textId="66C86A17" w:rsidR="00A55CAC" w:rsidRDefault="00A55CAC" w:rsidP="009C772F">
      <w:pPr>
        <w:pStyle w:val="BodyNormal"/>
      </w:pPr>
      <w:r w:rsidRPr="00FA271D">
        <w:t xml:space="preserve">“Mac, </w:t>
      </w:r>
      <w:r w:rsidR="00BD6E54">
        <w:t xml:space="preserve">do you have </w:t>
      </w:r>
      <w:r w:rsidR="00567216">
        <w:t xml:space="preserve">hard </w:t>
      </w:r>
      <w:r w:rsidR="00BD6E54">
        <w:t>evidence</w:t>
      </w:r>
      <w:r w:rsidRPr="00FA271D">
        <w:t xml:space="preserve"> that </w:t>
      </w:r>
      <w:r w:rsidR="007E2392">
        <w:t>th</w:t>
      </w:r>
      <w:del w:id="11414" w:author="Author">
        <w:r w:rsidR="007E2392" w:rsidDel="001577EA">
          <w:delText>is</w:delText>
        </w:r>
        <w:r w:rsidRPr="00FA271D" w:rsidDel="001577EA">
          <w:delText xml:space="preserve"> software company </w:delText>
        </w:r>
        <w:r w:rsidR="009B1858" w:rsidDel="001577EA">
          <w:delText>is run by</w:delText>
        </w:r>
        <w:r w:rsidRPr="00FA271D" w:rsidDel="001577EA">
          <w:delText xml:space="preserve"> the </w:delText>
        </w:r>
        <w:r w:rsidR="00781F08" w:rsidDel="001577EA">
          <w:delText xml:space="preserve">Albanian </w:delText>
        </w:r>
        <w:r w:rsidRPr="00FA271D" w:rsidDel="001577EA">
          <w:delText>mob</w:delText>
        </w:r>
      </w:del>
      <w:ins w:id="11415" w:author="Author">
        <w:r w:rsidR="001577EA">
          <w:t>e Albanian mob runs this software company</w:t>
        </w:r>
      </w:ins>
      <w:r w:rsidRPr="00FA271D">
        <w:t xml:space="preserve">?” Anne Merrick </w:t>
      </w:r>
      <w:r w:rsidR="00237B85">
        <w:t>said</w:t>
      </w:r>
      <w:r w:rsidRPr="00FA271D">
        <w:t>.</w:t>
      </w:r>
    </w:p>
    <w:p w14:paraId="1EF5514A" w14:textId="569CD46B" w:rsidR="007E2392" w:rsidRDefault="007E2392" w:rsidP="009C772F">
      <w:pPr>
        <w:pStyle w:val="BodyNormal"/>
      </w:pPr>
      <w:r>
        <w:t>“</w:t>
      </w:r>
      <w:r w:rsidR="00D81F7D">
        <w:t>No</w:t>
      </w:r>
      <w:r w:rsidR="00B278EF">
        <w:t>, Mom.</w:t>
      </w:r>
      <w:r w:rsidR="009A48AC">
        <w:t xml:space="preserve"> Most of what we know is information provide</w:t>
      </w:r>
      <w:r w:rsidR="006616CE">
        <w:t>d by Angel, which wouldn’t hold up in court.</w:t>
      </w:r>
      <w:r w:rsidR="00B278EF">
        <w:t>”</w:t>
      </w:r>
    </w:p>
    <w:p w14:paraId="3F0E1EBF" w14:textId="4CD27EF2" w:rsidR="0018621B" w:rsidRPr="00FA271D" w:rsidRDefault="0018621B" w:rsidP="009C772F">
      <w:pPr>
        <w:pStyle w:val="BodyNormal"/>
        <w:rPr>
          <w:i/>
          <w:iCs/>
        </w:rPr>
      </w:pPr>
      <w:r>
        <w:t>“</w:t>
      </w:r>
      <w:r w:rsidR="00D81F7D">
        <w:t>But t</w:t>
      </w:r>
      <w:r>
        <w:t xml:space="preserve">here’s a bigger </w:t>
      </w:r>
      <w:r w:rsidR="0025083B">
        <w:t>picture at play here, Mac. Right?”</w:t>
      </w:r>
    </w:p>
    <w:p w14:paraId="62BD0D7A" w14:textId="1F7B88E6" w:rsidR="00A55CAC" w:rsidRPr="00FA271D" w:rsidRDefault="00A55CAC" w:rsidP="009C772F">
      <w:pPr>
        <w:pStyle w:val="BodyNormal"/>
        <w:rPr>
          <w:i/>
          <w:iCs/>
        </w:rPr>
      </w:pPr>
      <w:r w:rsidRPr="00FA271D">
        <w:t>“</w:t>
      </w:r>
      <w:r w:rsidR="0025083B">
        <w:t>Yes, Dad.</w:t>
      </w:r>
      <w:r w:rsidRPr="00FA271D">
        <w:t xml:space="preserve"> </w:t>
      </w:r>
      <w:r w:rsidR="00017709">
        <w:t>I</w:t>
      </w:r>
      <w:r w:rsidRPr="00FA271D">
        <w:t xml:space="preserve">t’s more like </w:t>
      </w:r>
      <w:r w:rsidR="008D4C13">
        <w:t>organized crime</w:t>
      </w:r>
      <w:r w:rsidRPr="00FA271D">
        <w:t xml:space="preserve"> is branching </w:t>
      </w:r>
      <w:r w:rsidRPr="00FA271D">
        <w:lastRenderedPageBreak/>
        <w:t xml:space="preserve">out into corporate America, with alarming national implications. Anyway, I </w:t>
      </w:r>
      <w:del w:id="11416" w:author="Author">
        <w:r w:rsidRPr="00FA271D" w:rsidDel="0089054C">
          <w:delText>went with</w:delText>
        </w:r>
      </w:del>
      <w:ins w:id="11417" w:author="Author">
        <w:r w:rsidR="0089054C">
          <w:t>accompanied</w:t>
        </w:r>
      </w:ins>
      <w:r w:rsidRPr="00FA271D">
        <w:t xml:space="preserve"> Natalie with instructions to let her do the talking. I was body-cammed </w:t>
      </w:r>
      <w:del w:id="11418" w:author="Author">
        <w:r w:rsidRPr="00FA271D" w:rsidDel="001577EA">
          <w:delText xml:space="preserve">up, </w:delText>
        </w:r>
      </w:del>
      <w:r w:rsidRPr="00FA271D">
        <w:t>as Superintendent Green</w:t>
      </w:r>
      <w:ins w:id="11419" w:author="Author">
        <w:r w:rsidR="00B34F97">
          <w:t>,</w:t>
        </w:r>
        <w:del w:id="11420" w:author="Author">
          <w:r w:rsidR="0089054C" w:rsidDel="00516D78">
            <w:delText>,</w:delText>
          </w:r>
          <w:r w:rsidR="001577EA" w:rsidDel="00CA5193">
            <w:delText>,</w:delText>
          </w:r>
        </w:del>
      </w:ins>
      <w:r w:rsidRPr="00FA271D">
        <w:t xml:space="preserve"> and the FBI </w:t>
      </w:r>
      <w:del w:id="11421" w:author="Author">
        <w:r w:rsidRPr="00FA271D" w:rsidDel="00B34F97">
          <w:delText xml:space="preserve">were </w:delText>
        </w:r>
      </w:del>
      <w:ins w:id="11422" w:author="Author">
        <w:r w:rsidR="00B34F97" w:rsidRPr="00FA271D">
          <w:t>w</w:t>
        </w:r>
        <w:r w:rsidR="00B34F97">
          <w:t>as</w:t>
        </w:r>
        <w:r w:rsidR="00B34F97" w:rsidRPr="00FA271D">
          <w:t xml:space="preserve"> </w:t>
        </w:r>
      </w:ins>
      <w:r w:rsidRPr="00FA271D">
        <w:t>curious a</w:t>
      </w:r>
      <w:r w:rsidR="0086051F">
        <w:t>bout</w:t>
      </w:r>
      <w:r w:rsidRPr="00FA271D">
        <w:t xml:space="preserve"> how this would play out.</w:t>
      </w:r>
      <w:r w:rsidR="00CC6683">
        <w:t xml:space="preserve"> </w:t>
      </w:r>
      <w:r w:rsidR="0086051F">
        <w:t>I</w:t>
      </w:r>
      <w:del w:id="11423" w:author="Author">
        <w:r w:rsidR="0086051F" w:rsidDel="00025B34">
          <w:delText xml:space="preserve"> had a round chambered in my Glock 19</w:delText>
        </w:r>
        <w:r w:rsidR="005C0ED4" w:rsidDel="00025B34">
          <w:delText xml:space="preserve"> in case</w:delText>
        </w:r>
      </w:del>
      <w:ins w:id="11424" w:author="Author">
        <w:del w:id="11425" w:author="Author">
          <w:r w:rsidR="001577EA" w:rsidDel="00025B34">
            <w:delText>f</w:delText>
          </w:r>
        </w:del>
      </w:ins>
      <w:del w:id="11426" w:author="Author">
        <w:r w:rsidR="005C0ED4" w:rsidDel="00025B34">
          <w:delText xml:space="preserve"> this confrontation went south</w:delText>
        </w:r>
      </w:del>
      <w:ins w:id="11427" w:author="Author">
        <w:r w:rsidR="00025B34">
          <w:t xml:space="preserve">f this confrontation went south, I had a round chambered in my </w:t>
        </w:r>
        <w:del w:id="11428" w:author="Author">
          <w:r w:rsidR="00025B34" w:rsidDel="00150CDB">
            <w:delText>Glock 19</w:delText>
          </w:r>
        </w:del>
      </w:ins>
      <w:r w:rsidR="00E46166">
        <w:t>p</w:t>
      </w:r>
      <w:ins w:id="11429" w:author="Author">
        <w:r w:rsidR="00150CDB">
          <w:t>olice revolver</w:t>
        </w:r>
      </w:ins>
      <w:r w:rsidR="005C0ED4">
        <w:t>.</w:t>
      </w:r>
      <w:r w:rsidRPr="00FA271D">
        <w:t>”</w:t>
      </w:r>
    </w:p>
    <w:p w14:paraId="09BAE67A" w14:textId="25B8FA57" w:rsidR="00A55CAC" w:rsidRPr="00FA271D" w:rsidRDefault="00A55CAC" w:rsidP="009C772F">
      <w:pPr>
        <w:pStyle w:val="BodyNormal"/>
        <w:rPr>
          <w:i/>
          <w:iCs/>
        </w:rPr>
      </w:pPr>
      <w:r w:rsidRPr="00FA271D">
        <w:t xml:space="preserve">“So, what happened at this meeting?” Ben </w:t>
      </w:r>
      <w:r w:rsidR="00237B85">
        <w:t>said</w:t>
      </w:r>
      <w:r w:rsidRPr="00FA271D">
        <w:t>.</w:t>
      </w:r>
    </w:p>
    <w:p w14:paraId="62289209" w14:textId="33AB7B64" w:rsidR="00A55CAC" w:rsidRPr="00FA271D" w:rsidRDefault="00A55CAC" w:rsidP="009C772F">
      <w:pPr>
        <w:pStyle w:val="BodyNormal"/>
        <w:rPr>
          <w:i/>
          <w:iCs/>
        </w:rPr>
      </w:pPr>
      <w:r w:rsidRPr="00FA271D">
        <w:t xml:space="preserve">“Well, it turned out that the </w:t>
      </w:r>
      <w:r>
        <w:t>Angel</w:t>
      </w:r>
      <w:del w:id="11430" w:author="Author">
        <w:r w:rsidRPr="00FA271D" w:rsidDel="00025B34">
          <w:delText>, using Natalie Rumsfort as a go-between, threatened the Albanian mob today</w:delText>
        </w:r>
      </w:del>
      <w:ins w:id="11431" w:author="Author">
        <w:r w:rsidR="00025B34">
          <w:t xml:space="preserve"> threatened the Albanian mob today using Natalie Rumsfort as a go-between</w:t>
        </w:r>
      </w:ins>
      <w:r w:rsidRPr="00FA271D">
        <w:t xml:space="preserve">. Natalie told </w:t>
      </w:r>
      <w:r w:rsidR="005274E2">
        <w:t>Bisha and Morton</w:t>
      </w:r>
      <w:r w:rsidRPr="00FA271D">
        <w:t xml:space="preserve"> that if she or any of us at this table turns up dead, the </w:t>
      </w:r>
      <w:r>
        <w:t>Angel</w:t>
      </w:r>
      <w:r w:rsidRPr="00FA271D">
        <w:t xml:space="preserve"> will drain their legitimate business accounts at Northern Trust Bank and send the money to overseas charities. </w:t>
      </w:r>
    </w:p>
    <w:p w14:paraId="49775A8E" w14:textId="4BA161A6" w:rsidR="00A55CAC" w:rsidRPr="00FA271D" w:rsidRDefault="00A55CAC" w:rsidP="009C772F">
      <w:pPr>
        <w:pStyle w:val="BodyNormal"/>
        <w:rPr>
          <w:i/>
          <w:iCs/>
        </w:rPr>
      </w:pPr>
      <w:r w:rsidRPr="00FA271D">
        <w:t xml:space="preserve">Rumsfort and the </w:t>
      </w:r>
      <w:r>
        <w:t>Angel</w:t>
      </w:r>
      <w:r w:rsidRPr="00FA271D">
        <w:t xml:space="preserve">, ensconced in her secret lair somewhere, staged a little demonstration by sending two $15,000 withdrawals from </w:t>
      </w:r>
      <w:del w:id="11432" w:author="Author">
        <w:r w:rsidRPr="00FA271D" w:rsidDel="00B46029">
          <w:delText>Chicago Digital Consultants</w:delText>
        </w:r>
      </w:del>
      <w:ins w:id="11433" w:author="Author">
        <w:r w:rsidR="00B46029">
          <w:t xml:space="preserve">Chicago Cyber Engineering </w:t>
        </w:r>
      </w:ins>
      <w:del w:id="11434" w:author="Author">
        <w:r w:rsidRPr="00FA271D" w:rsidDel="001577EA">
          <w:delText xml:space="preserve"> </w:delText>
        </w:r>
      </w:del>
      <w:r w:rsidRPr="00FA271D">
        <w:t>bank accounts to the</w:t>
      </w:r>
      <w:r w:rsidR="00C919E0" w:rsidRPr="00C919E0">
        <w:t xml:space="preserve"> Illinois Police Benevolent and Protective Association</w:t>
      </w:r>
      <w:del w:id="11435" w:author="Author">
        <w:r w:rsidRPr="00FA271D" w:rsidDel="001577EA">
          <w:delText>,</w:delText>
        </w:r>
      </w:del>
      <w:r w:rsidRPr="00FA271D">
        <w:t xml:space="preserve"> while Morton and Bisha watched. </w:t>
      </w:r>
      <w:r w:rsidR="00633D65">
        <w:t xml:space="preserve">Of course, </w:t>
      </w:r>
      <w:r w:rsidR="00DB2E78">
        <w:t>S</w:t>
      </w:r>
      <w:r w:rsidRPr="00FA271D">
        <w:t>uperintendent Green later sent the money right back, but Rumsfort made her point.”</w:t>
      </w:r>
    </w:p>
    <w:p w14:paraId="02D9DA06" w14:textId="72B1BB63" w:rsidR="00A55CAC" w:rsidRPr="00FA271D" w:rsidRDefault="00A55CAC" w:rsidP="009C772F">
      <w:pPr>
        <w:pStyle w:val="BodyNormal"/>
        <w:rPr>
          <w:i/>
          <w:iCs/>
        </w:rPr>
      </w:pPr>
      <w:r w:rsidRPr="00FA271D">
        <w:t xml:space="preserve">“What the </w:t>
      </w:r>
      <w:r>
        <w:t>Angel</w:t>
      </w:r>
      <w:r w:rsidRPr="00FA271D">
        <w:t xml:space="preserve"> did is highly illegal,” </w:t>
      </w:r>
      <w:r w:rsidR="00237B85">
        <w:t>said</w:t>
      </w:r>
      <w:r w:rsidRPr="00FA271D">
        <w:t xml:space="preserve"> Willie Brant, a Chicago Public Defender.</w:t>
      </w:r>
      <w:r w:rsidR="00DB2E78">
        <w:t xml:space="preserve"> </w:t>
      </w:r>
    </w:p>
    <w:p w14:paraId="7A8DC2E3" w14:textId="37001057" w:rsidR="00A55CAC" w:rsidRPr="00FA271D" w:rsidRDefault="00A55CAC" w:rsidP="009C772F">
      <w:pPr>
        <w:pStyle w:val="BodyNormal"/>
        <w:rPr>
          <w:i/>
          <w:iCs/>
        </w:rPr>
      </w:pPr>
      <w:r w:rsidRPr="00FA271D">
        <w:t xml:space="preserve">“You’re right, Willie. Still, it’s </w:t>
      </w:r>
      <w:r w:rsidR="00DB2E78">
        <w:t>impressive</w:t>
      </w:r>
      <w:r w:rsidRPr="00FA271D">
        <w:t xml:space="preserve"> for </w:t>
      </w:r>
      <w:r>
        <w:t>Angel</w:t>
      </w:r>
      <w:r w:rsidRPr="00FA271D">
        <w:t xml:space="preserve"> to penetrate Northern Trust’s security and manipulate those accounts.”</w:t>
      </w:r>
    </w:p>
    <w:p w14:paraId="2B7A6CD7" w14:textId="1852F8B2" w:rsidR="00A55CAC" w:rsidRPr="00FA271D" w:rsidRDefault="00A55CAC" w:rsidP="009C772F">
      <w:pPr>
        <w:pStyle w:val="BodyNormal"/>
        <w:rPr>
          <w:i/>
          <w:iCs/>
        </w:rPr>
      </w:pPr>
      <w:r w:rsidRPr="00FA271D">
        <w:t>“Technically speaking, she’s still a criminal</w:t>
      </w:r>
      <w:r>
        <w:t>.</w:t>
      </w:r>
      <w:r w:rsidRPr="00FA271D">
        <w:t xml:space="preserve">” </w:t>
      </w:r>
    </w:p>
    <w:p w14:paraId="12AE2D94" w14:textId="65E6C771" w:rsidR="00A55CAC" w:rsidRPr="00FA271D" w:rsidRDefault="00A55CAC" w:rsidP="009C772F">
      <w:pPr>
        <w:pStyle w:val="BodyNormal"/>
        <w:rPr>
          <w:i/>
          <w:iCs/>
        </w:rPr>
      </w:pPr>
      <w:r w:rsidRPr="00FA271D">
        <w:t>“Criminal acts without criminal intent</w:t>
      </w:r>
      <w:r>
        <w:t>.</w:t>
      </w:r>
      <w:r w:rsidRPr="00FA271D">
        <w:t xml:space="preserve">” </w:t>
      </w:r>
    </w:p>
    <w:p w14:paraId="3F174674" w14:textId="75D1810C" w:rsidR="00A55CAC" w:rsidRPr="00FA271D" w:rsidRDefault="00A55CAC" w:rsidP="009C772F">
      <w:pPr>
        <w:pStyle w:val="BodyNormal"/>
        <w:rPr>
          <w:i/>
          <w:iCs/>
        </w:rPr>
      </w:pPr>
      <w:r w:rsidRPr="00FA271D">
        <w:lastRenderedPageBreak/>
        <w:t xml:space="preserve">“Mac, have you had any contact with the </w:t>
      </w:r>
      <w:r>
        <w:t>Angel</w:t>
      </w:r>
      <w:r w:rsidRPr="00FA271D">
        <w:t xml:space="preserve"> since she saved your life?” John Merrick </w:t>
      </w:r>
      <w:r w:rsidR="00237B85">
        <w:t>said</w:t>
      </w:r>
      <w:r w:rsidRPr="00FA271D">
        <w:t>.</w:t>
      </w:r>
    </w:p>
    <w:p w14:paraId="7AF6B91D" w14:textId="1DE4A2F4" w:rsidR="00A55CAC" w:rsidRDefault="00A55CAC" w:rsidP="009C772F">
      <w:pPr>
        <w:pStyle w:val="BodyNormal"/>
      </w:pPr>
      <w:r w:rsidRPr="00FA271D">
        <w:t>“</w:t>
      </w:r>
      <w:r w:rsidR="00E46562">
        <w:t xml:space="preserve">Yes, </w:t>
      </w:r>
      <w:r w:rsidRPr="00FA271D">
        <w:t>I did meet her again, Dad, a few days after the mob attacked you and Ronnie. She approached me in Grant Park</w:t>
      </w:r>
      <w:del w:id="11436" w:author="Author">
        <w:r w:rsidRPr="00FA271D" w:rsidDel="001577EA">
          <w:delText>,</w:delText>
        </w:r>
      </w:del>
      <w:r w:rsidRPr="00FA271D">
        <w:t xml:space="preserve"> </w:t>
      </w:r>
      <w:ins w:id="11437" w:author="Author">
        <w:r w:rsidR="001577EA">
          <w:t xml:space="preserve">and </w:t>
        </w:r>
      </w:ins>
      <w:r w:rsidRPr="00FA271D">
        <w:t>supplied information about a mob drug delivery, which we successfully interdicted.”</w:t>
      </w:r>
    </w:p>
    <w:p w14:paraId="6FF7DB08" w14:textId="44AAEC5C" w:rsidR="004936BC" w:rsidRDefault="004936BC" w:rsidP="009C772F">
      <w:pPr>
        <w:pStyle w:val="BodyNormal"/>
      </w:pPr>
      <w:r>
        <w:t>“So, Mac,” Anne said, “</w:t>
      </w:r>
      <w:r w:rsidR="00420154">
        <w:t xml:space="preserve">you are </w:t>
      </w:r>
      <w:r w:rsidR="0021241E">
        <w:t xml:space="preserve">then </w:t>
      </w:r>
      <w:r w:rsidR="00420154">
        <w:t>aware that she is mute</w:t>
      </w:r>
      <w:r w:rsidR="0023472E">
        <w:t>?”</w:t>
      </w:r>
    </w:p>
    <w:p w14:paraId="1C9C1596" w14:textId="000D2AE4" w:rsidR="0023472E" w:rsidRDefault="0023472E" w:rsidP="009C772F">
      <w:pPr>
        <w:pStyle w:val="BodyNormal"/>
      </w:pPr>
      <w:r>
        <w:t xml:space="preserve">“Yes, Mom. </w:t>
      </w:r>
      <w:r w:rsidR="00C06277">
        <w:t>My boss, Commander DiMarco</w:t>
      </w:r>
      <w:r w:rsidR="00FA56AB">
        <w:t>,</w:t>
      </w:r>
      <w:r w:rsidR="00C06277">
        <w:t xml:space="preserve"> also knows</w:t>
      </w:r>
      <w:r w:rsidR="00FA56AB">
        <w:t xml:space="preserve">, but we’ve both agreed </w:t>
      </w:r>
      <w:del w:id="11438" w:author="Author">
        <w:r w:rsidR="00FA56AB" w:rsidDel="001577EA">
          <w:delText>to not</w:delText>
        </w:r>
      </w:del>
      <w:ins w:id="11439" w:author="Author">
        <w:r w:rsidR="001577EA">
          <w:t>not to</w:t>
        </w:r>
      </w:ins>
      <w:r w:rsidR="00FA56AB">
        <w:t xml:space="preserve"> make that public to protect her.</w:t>
      </w:r>
      <w:r w:rsidR="00E94D2F">
        <w:t xml:space="preserve"> She also told me </w:t>
      </w:r>
      <w:r w:rsidR="00C91DF3">
        <w:t xml:space="preserve">that she </w:t>
      </w:r>
      <w:del w:id="11440" w:author="Author">
        <w:r w:rsidR="00C91DF3" w:rsidDel="00CA5193">
          <w:delText xml:space="preserve">has </w:delText>
        </w:r>
      </w:del>
      <w:ins w:id="11441" w:author="Author">
        <w:r w:rsidR="00CA5193">
          <w:t xml:space="preserve">had </w:t>
        </w:r>
      </w:ins>
      <w:r w:rsidR="00C91DF3">
        <w:t>been mute all her life</w:t>
      </w:r>
      <w:r w:rsidR="00545307">
        <w:t xml:space="preserve"> and</w:t>
      </w:r>
      <w:r w:rsidR="00E94D2F">
        <w:t xml:space="preserve"> </w:t>
      </w:r>
      <w:ins w:id="11442" w:author="Author">
        <w:r w:rsidR="00CA5193">
          <w:t xml:space="preserve">had </w:t>
        </w:r>
      </w:ins>
      <w:r w:rsidR="00E94D2F">
        <w:t xml:space="preserve">never worked for </w:t>
      </w:r>
      <w:r w:rsidR="00C91DF3">
        <w:t xml:space="preserve">the mob. </w:t>
      </w:r>
      <w:del w:id="11443" w:author="Author">
        <w:r w:rsidR="00C863F0" w:rsidDel="008A5FBB">
          <w:delText>When I asked her if the Albanians hurt her, she refused to answ</w:delText>
        </w:r>
      </w:del>
      <w:ins w:id="11444" w:author="Author">
        <w:r w:rsidR="008A5FBB">
          <w:t>She refused to answer when I asked if the Albanians hurt h</w:t>
        </w:r>
      </w:ins>
      <w:r w:rsidR="00C863F0">
        <w:t>er.</w:t>
      </w:r>
      <w:r w:rsidR="0070190C">
        <w:t>”</w:t>
      </w:r>
    </w:p>
    <w:p w14:paraId="63DAB802" w14:textId="18E6E01C" w:rsidR="0070190C" w:rsidRDefault="00A924C7" w:rsidP="009C772F">
      <w:pPr>
        <w:pStyle w:val="BodyNormal"/>
      </w:pPr>
      <w:r>
        <w:t xml:space="preserve">“Based on my short contact with her,” Anne said, </w:t>
      </w:r>
      <w:r w:rsidR="00FD4204">
        <w:t>“</w:t>
      </w:r>
      <w:del w:id="11445" w:author="Author">
        <w:r w:rsidR="00667688" w:rsidDel="008A5FBB">
          <w:delText xml:space="preserve">she </w:delText>
        </w:r>
        <w:r w:rsidR="00123264" w:rsidDel="008A5FBB">
          <w:delText>indicated that</w:delText>
        </w:r>
        <w:r w:rsidR="00653D4A" w:rsidDel="008A5FBB">
          <w:delText xml:space="preserve"> she</w:delText>
        </w:r>
        <w:r w:rsidR="00A95E4F" w:rsidDel="008A5FBB">
          <w:delText xml:space="preserve"> spent</w:delText>
        </w:r>
      </w:del>
      <w:ins w:id="11446" w:author="Author">
        <w:del w:id="11447" w:author="Author">
          <w:r w:rsidR="001577EA" w:rsidDel="008A5FBB">
            <w:delText>spending</w:delText>
          </w:r>
        </w:del>
      </w:ins>
      <w:del w:id="11448" w:author="Author">
        <w:r w:rsidR="00A95E4F" w:rsidDel="008A5FBB">
          <w:delText xml:space="preserve"> her life in institutions. </w:delText>
        </w:r>
      </w:del>
      <w:r w:rsidR="00D30BDB">
        <w:t>I believe s</w:t>
      </w:r>
      <w:r w:rsidR="00A95E4F">
        <w:t>he’s an orphan, Mac</w:t>
      </w:r>
      <w:r w:rsidR="00123264">
        <w:t>, with no family to turn to.”</w:t>
      </w:r>
    </w:p>
    <w:p w14:paraId="69E2EE76" w14:textId="01066C19" w:rsidR="00A55CAC" w:rsidRPr="00FA271D" w:rsidRDefault="00A55CAC" w:rsidP="009C772F">
      <w:pPr>
        <w:pStyle w:val="BodyNormal"/>
        <w:rPr>
          <w:i/>
          <w:iCs/>
        </w:rPr>
      </w:pPr>
      <w:r w:rsidRPr="00FA271D">
        <w:t xml:space="preserve">“Well now,” John Merrick said, scanning everyone at the table, “this presents the family with a unique </w:t>
      </w:r>
      <w:r w:rsidRPr="003D5DB3">
        <w:t>conundrum</w:t>
      </w:r>
      <w:r w:rsidRPr="00FA271D">
        <w:t xml:space="preserve">. A woman who is employing illegal tactics is also protecting this family. </w:t>
      </w:r>
      <w:del w:id="11449" w:author="Author">
        <w:r w:rsidRPr="00FA271D" w:rsidDel="009177F8">
          <w:delText>You</w:delText>
        </w:r>
      </w:del>
      <w:ins w:id="11450" w:author="Author">
        <w:r w:rsidR="009177F8">
          <w:t>Mac</w:t>
        </w:r>
      </w:ins>
      <w:r w:rsidRPr="00FA271D">
        <w:t xml:space="preserve">, </w:t>
      </w:r>
      <w:r w:rsidR="00E12D83">
        <w:t>Anne,</w:t>
      </w:r>
      <w:r w:rsidR="00756AF3">
        <w:t xml:space="preserve"> </w:t>
      </w:r>
      <w:r w:rsidRPr="00FA271D">
        <w:t>Ronnie,</w:t>
      </w:r>
      <w:r w:rsidR="00E12D83">
        <w:t xml:space="preserve"> Millie Grainger</w:t>
      </w:r>
      <w:r w:rsidR="00756AF3">
        <w:t>,</w:t>
      </w:r>
      <w:r w:rsidRPr="00FA271D">
        <w:t xml:space="preserve"> and I </w:t>
      </w:r>
      <w:del w:id="11451" w:author="Author">
        <w:r w:rsidRPr="00FA271D" w:rsidDel="001577EA">
          <w:delText xml:space="preserve">all </w:delText>
        </w:r>
      </w:del>
      <w:r w:rsidRPr="00FA271D">
        <w:t xml:space="preserve">owe our lives to this </w:t>
      </w:r>
      <w:r>
        <w:t>Angel</w:t>
      </w:r>
      <w:r w:rsidRPr="00FA271D">
        <w:t xml:space="preserve">. </w:t>
      </w:r>
      <w:r w:rsidR="00237B85">
        <w:t>So,</w:t>
      </w:r>
      <w:r w:rsidR="00F03C04">
        <w:t xml:space="preserve"> t</w:t>
      </w:r>
      <w:r w:rsidRPr="00FA271D">
        <w:t>he question is</w:t>
      </w:r>
      <w:r>
        <w:t>:</w:t>
      </w:r>
      <w:r w:rsidRPr="00FA271D">
        <w:t xml:space="preserve"> what do we, as a family, do about her?”</w:t>
      </w:r>
    </w:p>
    <w:p w14:paraId="41E30227" w14:textId="77777777" w:rsidR="00A55CAC" w:rsidRPr="00FA271D" w:rsidRDefault="00A55CAC" w:rsidP="009C772F">
      <w:pPr>
        <w:pStyle w:val="BodyNormal"/>
        <w:rPr>
          <w:i/>
          <w:iCs/>
        </w:rPr>
      </w:pPr>
      <w:r w:rsidRPr="00FA271D">
        <w:t>“Dad, I will never arrest her. Even if it means giving up my career as a Chicago policeman, I will not turn her in.”</w:t>
      </w:r>
    </w:p>
    <w:p w14:paraId="3CD6717A" w14:textId="77777777" w:rsidR="00A55CAC" w:rsidRPr="00FA271D" w:rsidRDefault="00A55CAC" w:rsidP="009C772F">
      <w:pPr>
        <w:pStyle w:val="BodyNormal"/>
        <w:rPr>
          <w:i/>
          <w:iCs/>
        </w:rPr>
      </w:pPr>
      <w:r w:rsidRPr="00FA271D">
        <w:t>“I don’t think any of us would want to see her incarcerated, Mac,” John Merrick said. “Still, what can we do to help her?”</w:t>
      </w:r>
    </w:p>
    <w:p w14:paraId="09CC30F6" w14:textId="77777777" w:rsidR="00A55CAC" w:rsidRPr="00FA271D" w:rsidRDefault="00A55CAC" w:rsidP="009C772F">
      <w:pPr>
        <w:pStyle w:val="BodyNormal"/>
        <w:rPr>
          <w:i/>
          <w:iCs/>
        </w:rPr>
      </w:pPr>
      <w:r w:rsidRPr="00FA271D">
        <w:lastRenderedPageBreak/>
        <w:t xml:space="preserve">Mac shuffled in his seat. He knew he was about to open </w:t>
      </w:r>
      <w:proofErr w:type="gramStart"/>
      <w:r w:rsidRPr="00FA271D">
        <w:t>a can of worms</w:t>
      </w:r>
      <w:proofErr w:type="gramEnd"/>
      <w:r w:rsidRPr="00FA271D">
        <w:t>.</w:t>
      </w:r>
    </w:p>
    <w:p w14:paraId="797F0676" w14:textId="6D960E0A" w:rsidR="00A55CAC" w:rsidRPr="00FA271D" w:rsidRDefault="00A55CAC" w:rsidP="009C772F">
      <w:pPr>
        <w:pStyle w:val="BodyNormal"/>
        <w:rPr>
          <w:i/>
          <w:iCs/>
        </w:rPr>
      </w:pPr>
      <w:r w:rsidRPr="00FA271D">
        <w:t xml:space="preserve">“I have a friend, Anneliese Darban, who is an expert in international finance. She suggests that a </w:t>
      </w:r>
      <w:r>
        <w:t>four</w:t>
      </w:r>
      <w:r w:rsidR="00756AF3">
        <w:t>-million-</w:t>
      </w:r>
      <w:r w:rsidRPr="00FA271D">
        <w:t xml:space="preserve">dollar annuity set up in New Zealand might give the </w:t>
      </w:r>
      <w:r>
        <w:t>Angel</w:t>
      </w:r>
      <w:r w:rsidRPr="00FA271D">
        <w:t xml:space="preserve"> a life there</w:t>
      </w:r>
      <w:ins w:id="11452" w:author="Author">
        <w:r w:rsidR="00AF2444">
          <w:t>,</w:t>
        </w:r>
      </w:ins>
      <w:r w:rsidRPr="00FA271D">
        <w:t xml:space="preserve"> safe from the </w:t>
      </w:r>
      <w:del w:id="11453" w:author="Author">
        <w:r w:rsidRPr="00FA271D" w:rsidDel="001577EA">
          <w:delText>clutches of the mob</w:delText>
        </w:r>
      </w:del>
      <w:ins w:id="11454" w:author="Author">
        <w:r w:rsidR="001577EA">
          <w:t>mob's clutches</w:t>
        </w:r>
      </w:ins>
      <w:r w:rsidRPr="00FA271D">
        <w:t>.</w:t>
      </w:r>
      <w:r w:rsidR="00D700FA">
        <w:t xml:space="preserve"> </w:t>
      </w:r>
      <w:r w:rsidR="00237B85">
        <w:t>So,</w:t>
      </w:r>
      <w:r w:rsidRPr="00FA271D">
        <w:t xml:space="preserve"> I am willing to use </w:t>
      </w:r>
      <w:r>
        <w:t>four</w:t>
      </w:r>
      <w:r w:rsidRPr="00FA271D">
        <w:t xml:space="preserve"> million from my trust fund if I can get </w:t>
      </w:r>
      <w:r>
        <w:t>Angel</w:t>
      </w:r>
      <w:r w:rsidRPr="00FA271D">
        <w:t>’s agreement.”</w:t>
      </w:r>
    </w:p>
    <w:p w14:paraId="1927C672" w14:textId="77777777" w:rsidR="00A55CAC" w:rsidRPr="00FA271D" w:rsidRDefault="00A55CAC" w:rsidP="009C772F">
      <w:pPr>
        <w:pStyle w:val="BodyNormal"/>
        <w:rPr>
          <w:i/>
          <w:iCs/>
        </w:rPr>
      </w:pPr>
      <w:r w:rsidRPr="00FA271D">
        <w:t>“You’ll do no such thing, son. Anne and I will fund such an enterprise if it comes to that.”</w:t>
      </w:r>
    </w:p>
    <w:p w14:paraId="25F4B458" w14:textId="310A292E" w:rsidR="00A55CAC" w:rsidRPr="00FA271D" w:rsidRDefault="00A55CAC" w:rsidP="009C772F">
      <w:pPr>
        <w:pStyle w:val="BodyNormal"/>
        <w:rPr>
          <w:i/>
          <w:iCs/>
        </w:rPr>
      </w:pPr>
      <w:r w:rsidRPr="00FA271D">
        <w:t xml:space="preserve">“Wait a minute,” Anne Merrick </w:t>
      </w:r>
      <w:r w:rsidR="00237B85">
        <w:t>said</w:t>
      </w:r>
      <w:r w:rsidRPr="00FA271D">
        <w:t xml:space="preserve">, “exactly who is this Anneliese, and why don’t I know about her?” </w:t>
      </w:r>
    </w:p>
    <w:p w14:paraId="37B75EE6" w14:textId="77777777" w:rsidR="00A55CAC" w:rsidRPr="00FA271D" w:rsidRDefault="00A55CAC" w:rsidP="009C772F">
      <w:pPr>
        <w:pStyle w:val="BodyNormal"/>
        <w:rPr>
          <w:i/>
          <w:iCs/>
        </w:rPr>
      </w:pPr>
      <w:r w:rsidRPr="00FA271D">
        <w:t>“Is it a rule that I must post my relationships on the family bulletin board, Mom?”</w:t>
      </w:r>
    </w:p>
    <w:p w14:paraId="10C0699C" w14:textId="745D10F3" w:rsidR="00A55CAC" w:rsidRPr="00FA271D" w:rsidRDefault="00A55CAC" w:rsidP="009C772F">
      <w:pPr>
        <w:pStyle w:val="BodyNormal"/>
        <w:rPr>
          <w:i/>
          <w:iCs/>
        </w:rPr>
      </w:pPr>
      <w:r w:rsidRPr="00FA271D">
        <w:t xml:space="preserve">“Mom, stop. Just stop,” Ronnie said. “I ran a background check on this woman. Anneliese Darban is a troubleshooter for the Beckman Accounting Group. Her fellow employees describe her as smart, cheerful, beautiful, and totally </w:t>
      </w:r>
      <w:r w:rsidR="00237B85" w:rsidRPr="00FA271D">
        <w:t>career driven</w:t>
      </w:r>
      <w:r w:rsidRPr="00FA271D">
        <w:t>. She is out</w:t>
      </w:r>
      <w:r w:rsidR="00E51CCF">
        <w:t xml:space="preserve"> of </w:t>
      </w:r>
      <w:r w:rsidR="00854546">
        <w:t>town</w:t>
      </w:r>
      <w:r w:rsidRPr="00FA271D">
        <w:t xml:space="preserve"> 90% of the time, saving the company from disasters in the United States and internationally. She gets together with Mac when she’s in town. I would describe her as a casual sex partner.”</w:t>
      </w:r>
    </w:p>
    <w:p w14:paraId="40A04729" w14:textId="77777777" w:rsidR="00A55CAC" w:rsidRPr="00FA271D" w:rsidRDefault="00A55CAC" w:rsidP="009C772F">
      <w:pPr>
        <w:pStyle w:val="BodyNormal"/>
        <w:rPr>
          <w:i/>
          <w:iCs/>
        </w:rPr>
      </w:pPr>
      <w:r w:rsidRPr="00FA271D">
        <w:t>“Why didn’t you introduce me to her, Mac?”</w:t>
      </w:r>
    </w:p>
    <w:p w14:paraId="5FD6C04A" w14:textId="77777777" w:rsidR="00A55CAC" w:rsidRPr="00FA271D" w:rsidRDefault="00A55CAC" w:rsidP="009C772F">
      <w:pPr>
        <w:pStyle w:val="BodyNormal"/>
        <w:rPr>
          <w:i/>
          <w:iCs/>
        </w:rPr>
      </w:pPr>
      <w:r w:rsidRPr="00FA271D">
        <w:t>“I didn’t want to disappoint you, Mom. If you dumped all over her about marriage and children, she’d disappear like Harry Houdini.”</w:t>
      </w:r>
    </w:p>
    <w:p w14:paraId="4C9BD343" w14:textId="77777777" w:rsidR="00A55CAC" w:rsidRPr="00FA271D" w:rsidRDefault="00A55CAC" w:rsidP="009C772F">
      <w:pPr>
        <w:pStyle w:val="BodyNormal"/>
        <w:rPr>
          <w:i/>
          <w:iCs/>
        </w:rPr>
      </w:pPr>
      <w:r w:rsidRPr="00FA271D">
        <w:lastRenderedPageBreak/>
        <w:t>“Well, do you love her, Mac?”</w:t>
      </w:r>
    </w:p>
    <w:p w14:paraId="11049F43" w14:textId="77777777" w:rsidR="00A55CAC" w:rsidRPr="00FA271D" w:rsidRDefault="00A55CAC" w:rsidP="009C772F">
      <w:pPr>
        <w:pStyle w:val="BodyNormal"/>
        <w:rPr>
          <w:i/>
          <w:iCs/>
        </w:rPr>
      </w:pPr>
      <w:r w:rsidRPr="00FA271D">
        <w:t>“No, Mom.”</w:t>
      </w:r>
    </w:p>
    <w:p w14:paraId="795E92B8" w14:textId="58E4B7BF" w:rsidR="00A55CAC" w:rsidRPr="00FA271D" w:rsidRDefault="00A55CAC" w:rsidP="009C772F">
      <w:pPr>
        <w:pStyle w:val="BodyNormal"/>
        <w:rPr>
          <w:i/>
          <w:iCs/>
        </w:rPr>
      </w:pPr>
      <w:r w:rsidRPr="00FA271D">
        <w:t xml:space="preserve">“Do you love this </w:t>
      </w:r>
      <w:r>
        <w:t>Angel</w:t>
      </w:r>
      <w:r w:rsidR="00DB2E78">
        <w:t xml:space="preserve"> girl</w:t>
      </w:r>
      <w:r w:rsidRPr="00FA271D">
        <w:t>?”</w:t>
      </w:r>
    </w:p>
    <w:p w14:paraId="3C2FA4B0" w14:textId="343154EB" w:rsidR="00A55CAC" w:rsidRPr="00FA271D" w:rsidRDefault="00A55CAC" w:rsidP="009C772F">
      <w:pPr>
        <w:pStyle w:val="BodyNormal"/>
        <w:rPr>
          <w:i/>
          <w:iCs/>
        </w:rPr>
      </w:pPr>
      <w:r w:rsidRPr="00FA271D">
        <w:t xml:space="preserve">Mac was frozen, staring directly at his mother, unable to answer, or more correctly, afraid to answer. </w:t>
      </w:r>
      <w:del w:id="11455" w:author="Author">
        <w:r w:rsidRPr="00FA271D" w:rsidDel="001577EA">
          <w:delText>At that moment, you could hear a pin drop in the dining room</w:delText>
        </w:r>
      </w:del>
      <w:ins w:id="11456" w:author="Author">
        <w:r w:rsidR="001577EA">
          <w:t>You could hear a pin drop in the dining room at that moment</w:t>
        </w:r>
      </w:ins>
      <w:r w:rsidRPr="00FA271D">
        <w:t>.</w:t>
      </w:r>
    </w:p>
    <w:p w14:paraId="0ACDD9EB" w14:textId="77777777" w:rsidR="00A55CAC" w:rsidRPr="00FA271D" w:rsidRDefault="00A55CAC" w:rsidP="009C772F">
      <w:pPr>
        <w:pStyle w:val="BodyNormal"/>
        <w:rPr>
          <w:i/>
          <w:iCs/>
        </w:rPr>
      </w:pPr>
      <w:r w:rsidRPr="00FA271D">
        <w:t>“I withdraw the question,” Anne Merrick said. “I already know the answer.”</w:t>
      </w:r>
    </w:p>
    <w:p w14:paraId="162DC804" w14:textId="33DEA6CD" w:rsidR="00A55CAC" w:rsidRPr="00FA271D" w:rsidRDefault="00A55CAC" w:rsidP="009C772F">
      <w:pPr>
        <w:pStyle w:val="BodyNormal"/>
        <w:rPr>
          <w:i/>
          <w:iCs/>
        </w:rPr>
      </w:pPr>
      <w:r w:rsidRPr="00FA271D">
        <w:t>There was a long pause until John Merrick broke the silence.</w:t>
      </w:r>
    </w:p>
    <w:p w14:paraId="755F0B68" w14:textId="29D63E33" w:rsidR="00A55CAC" w:rsidRPr="00FA271D" w:rsidRDefault="00A55CAC" w:rsidP="009C772F">
      <w:pPr>
        <w:pStyle w:val="BodyNormal"/>
        <w:rPr>
          <w:i/>
          <w:iCs/>
        </w:rPr>
      </w:pPr>
      <w:r w:rsidRPr="00FA271D">
        <w:t>“OK, as the patriarch here and the oldest at the table, I decree that my son’s sex life is to receive no more interrogatories.</w:t>
      </w:r>
    </w:p>
    <w:p w14:paraId="5A457955" w14:textId="44728AB8" w:rsidR="00A55CAC" w:rsidRPr="00FA271D" w:rsidRDefault="00A55CAC" w:rsidP="009C772F">
      <w:pPr>
        <w:pStyle w:val="BodyNormal"/>
        <w:rPr>
          <w:i/>
        </w:rPr>
      </w:pPr>
      <w:r w:rsidRPr="00FA271D">
        <w:t xml:space="preserve">Mac, sum up for us. </w:t>
      </w:r>
      <w:r w:rsidR="005E6A91">
        <w:t>Does</w:t>
      </w:r>
      <w:r w:rsidRPr="00FA271D">
        <w:t xml:space="preserve"> </w:t>
      </w:r>
      <w:r>
        <w:t>Angel</w:t>
      </w:r>
      <w:r w:rsidRPr="00FA271D">
        <w:t xml:space="preserve">’s intervention today </w:t>
      </w:r>
      <w:proofErr w:type="gramStart"/>
      <w:r w:rsidR="005E6A91" w:rsidRPr="00FA271D">
        <w:t>makes</w:t>
      </w:r>
      <w:proofErr w:type="gramEnd"/>
      <w:r w:rsidRPr="00FA271D">
        <w:t xml:space="preserve"> us any safer from mob retribution?”</w:t>
      </w:r>
    </w:p>
    <w:p w14:paraId="364CA917" w14:textId="60823B6E" w:rsidR="00A55CAC" w:rsidRPr="00FA271D" w:rsidRDefault="00A55CAC" w:rsidP="009C772F">
      <w:pPr>
        <w:pStyle w:val="BodyNormal"/>
        <w:rPr>
          <w:i/>
          <w:iCs/>
        </w:rPr>
      </w:pPr>
      <w:r w:rsidRPr="00FA271D">
        <w:t xml:space="preserve">“I doubt it, Dad. While Dr. Morton struck me as pragmatic, Imer Bisha looked like he’d kill anybody who </w:t>
      </w:r>
      <w:del w:id="11457" w:author="Author">
        <w:r w:rsidRPr="00FA271D" w:rsidDel="001577EA">
          <w:delText xml:space="preserve">irritates </w:delText>
        </w:r>
      </w:del>
      <w:ins w:id="11458" w:author="Author">
        <w:r w:rsidR="001577EA" w:rsidRPr="00FA271D">
          <w:t>irritate</w:t>
        </w:r>
        <w:r w:rsidR="001577EA">
          <w:t>d</w:t>
        </w:r>
        <w:r w:rsidR="001577EA" w:rsidRPr="00FA271D">
          <w:t xml:space="preserve"> </w:t>
        </w:r>
      </w:ins>
      <w:r w:rsidRPr="00FA271D">
        <w:t>him. This Albanian mob has a penchant for violent, sometimes crazy acts of vengeance. I’d still recommend keeping War Horse security on the job until the Chicago Police and the FBI roll these guys up.”</w:t>
      </w:r>
    </w:p>
    <w:p w14:paraId="35FFB0D2" w14:textId="77777777" w:rsidR="00A55CAC" w:rsidRPr="00FA271D" w:rsidRDefault="00A55CAC" w:rsidP="009C772F">
      <w:pPr>
        <w:pStyle w:val="BodyNormal"/>
        <w:rPr>
          <w:i/>
          <w:iCs/>
        </w:rPr>
      </w:pPr>
      <w:r w:rsidRPr="00FA271D">
        <w:t xml:space="preserve">Mac stood up, smoothing out his police shirt. </w:t>
      </w:r>
    </w:p>
    <w:p w14:paraId="2D2F3D7C" w14:textId="6778FEE0" w:rsidR="00A55CAC" w:rsidRPr="00FA271D" w:rsidRDefault="00A55CAC" w:rsidP="009C772F">
      <w:pPr>
        <w:pStyle w:val="BodyNormal"/>
        <w:rPr>
          <w:i/>
          <w:iCs/>
        </w:rPr>
      </w:pPr>
      <w:r w:rsidRPr="00FA271D">
        <w:t xml:space="preserve">“Look, </w:t>
      </w:r>
      <w:del w:id="11459" w:author="Author">
        <w:r w:rsidRPr="00FA271D" w:rsidDel="00A10EF1">
          <w:delText>for most regular family gatherings, I would spend the evening in the family room</w:delText>
        </w:r>
      </w:del>
      <w:ins w:id="11460" w:author="Author">
        <w:r w:rsidR="00A10EF1">
          <w:t>I would spend the evening in the family room</w:t>
        </w:r>
      </w:ins>
      <w:r w:rsidRPr="00FA271D">
        <w:t>, shooting the breeze with everybody. But not today</w:t>
      </w:r>
      <w:r>
        <w:t>. I</w:t>
      </w:r>
      <w:r w:rsidRPr="00FA271D">
        <w:t>t’s not often that you meet the man who tried to kill you and probably intends to try again.</w:t>
      </w:r>
    </w:p>
    <w:p w14:paraId="085685AF" w14:textId="77777777" w:rsidR="00A55CAC" w:rsidRPr="00FA271D" w:rsidRDefault="00A55CAC" w:rsidP="009C772F">
      <w:pPr>
        <w:pStyle w:val="BodyNormal"/>
        <w:rPr>
          <w:i/>
          <w:iCs/>
        </w:rPr>
      </w:pPr>
      <w:r w:rsidRPr="00FA271D">
        <w:lastRenderedPageBreak/>
        <w:t>I need to go home, shower, have a glass of wine, and get to bed early. It was great seeing all of you. I hope that I wasn’t too much of a downer tonight.”</w:t>
      </w:r>
    </w:p>
    <w:p w14:paraId="7A53308F" w14:textId="77777777" w:rsidR="00A55CAC" w:rsidRPr="00FA271D" w:rsidRDefault="00A55CAC" w:rsidP="009C772F">
      <w:pPr>
        <w:pStyle w:val="BodyNormal"/>
        <w:rPr>
          <w:i/>
          <w:iCs/>
        </w:rPr>
      </w:pPr>
      <w:r w:rsidRPr="00FA271D">
        <w:t>After hugs all around, Mac headed out to his car. As the doors automatically opened, he heard his mother running up to him.</w:t>
      </w:r>
    </w:p>
    <w:p w14:paraId="647AE1AC" w14:textId="77777777" w:rsidR="00A55CAC" w:rsidRPr="00FA271D" w:rsidRDefault="00A55CAC" w:rsidP="009C772F">
      <w:pPr>
        <w:pStyle w:val="BodyNormal"/>
        <w:rPr>
          <w:i/>
          <w:iCs/>
        </w:rPr>
      </w:pPr>
      <w:r w:rsidRPr="00FA271D">
        <w:t>“Mac, Wait!”</w:t>
      </w:r>
    </w:p>
    <w:p w14:paraId="593069E9" w14:textId="77777777" w:rsidR="00A55CAC" w:rsidRPr="00FA271D" w:rsidRDefault="00A55CAC" w:rsidP="009C772F">
      <w:pPr>
        <w:pStyle w:val="BodyNormal"/>
        <w:rPr>
          <w:i/>
          <w:iCs/>
        </w:rPr>
      </w:pPr>
      <w:r w:rsidRPr="00FA271D">
        <w:t>He enveloped her in his arms, giving her a bear hug.</w:t>
      </w:r>
    </w:p>
    <w:p w14:paraId="315BF519" w14:textId="67C3E3CF" w:rsidR="00A55CAC" w:rsidRPr="00FA271D" w:rsidRDefault="00A55CAC" w:rsidP="009C772F">
      <w:pPr>
        <w:pStyle w:val="BodyNormal"/>
        <w:rPr>
          <w:i/>
          <w:iCs/>
        </w:rPr>
      </w:pPr>
      <w:r w:rsidRPr="00FA271D">
        <w:t>“Mac, I love all my children equally</w:t>
      </w:r>
      <w:del w:id="11461" w:author="Author">
        <w:r w:rsidRPr="00FA271D" w:rsidDel="001577EA">
          <w:delText>, or at least I try to</w:delText>
        </w:r>
      </w:del>
      <w:r w:rsidRPr="00FA271D">
        <w:t xml:space="preserve">. But you, you’re special. You’re the one with a heart of gold. </w:t>
      </w:r>
      <w:r w:rsidR="00237B85">
        <w:t>Y</w:t>
      </w:r>
      <w:r w:rsidRPr="00FA271D">
        <w:t>ou can’t blame a mother for being frustrated that there isn’t some gal out there who can appreciate you as I do.”</w:t>
      </w:r>
    </w:p>
    <w:p w14:paraId="2FD697AD" w14:textId="0D89AC24" w:rsidR="00A55CAC" w:rsidRPr="00FA271D" w:rsidRDefault="00A55CAC" w:rsidP="009C772F">
      <w:pPr>
        <w:pStyle w:val="BodyNormal"/>
        <w:rPr>
          <w:i/>
          <w:iCs/>
        </w:rPr>
      </w:pPr>
      <w:r w:rsidRPr="00FA271D">
        <w:t>Mac released the hug and slipped into his car</w:t>
      </w:r>
      <w:del w:id="11462" w:author="Author">
        <w:r w:rsidRPr="00FA271D" w:rsidDel="00AB3647">
          <w:delText>’s</w:delText>
        </w:r>
      </w:del>
      <w:r w:rsidRPr="00FA271D">
        <w:t xml:space="preserve"> seat. “Don’t change, Mom. I love you the way you are.”</w:t>
      </w:r>
    </w:p>
    <w:p w14:paraId="551EF37B" w14:textId="7EF4635C" w:rsidR="00204B44" w:rsidRDefault="00A55CAC" w:rsidP="009C772F">
      <w:pPr>
        <w:pStyle w:val="BodyNormal"/>
      </w:pPr>
      <w:r w:rsidRPr="00FA271D">
        <w:t xml:space="preserve">As </w:t>
      </w:r>
      <w:proofErr w:type="gramStart"/>
      <w:r w:rsidRPr="00FA271D">
        <w:t>the Tesla</w:t>
      </w:r>
      <w:proofErr w:type="gramEnd"/>
      <w:r w:rsidRPr="00FA271D">
        <w:t xml:space="preserve"> whirred to life and the headlights snapped on, he took one last look at his mother, tears streaming down her cheeks but smiling as he motored away.</w:t>
      </w:r>
      <w:bookmarkStart w:id="11463" w:name="_Toc30055681"/>
    </w:p>
    <w:p w14:paraId="18D0179A" w14:textId="0226208D" w:rsidR="00204B44" w:rsidRDefault="00204B44" w:rsidP="009C772F">
      <w:pPr>
        <w:pStyle w:val="BodyNormal"/>
        <w:sectPr w:rsidR="00204B44" w:rsidSect="003135B1">
          <w:type w:val="continuous"/>
          <w:pgSz w:w="8640" w:h="12960" w:code="1"/>
          <w:pgMar w:top="720" w:right="720" w:bottom="720" w:left="720" w:header="720" w:footer="720" w:gutter="720"/>
          <w:cols w:space="720"/>
          <w:titlePg/>
          <w:docGrid w:linePitch="360"/>
        </w:sectPr>
      </w:pPr>
    </w:p>
    <w:p w14:paraId="2D963BF8" w14:textId="0DA41F96" w:rsidR="00741566" w:rsidRPr="004376FE" w:rsidRDefault="00741566" w:rsidP="00610502">
      <w:pPr>
        <w:pStyle w:val="ChapterNumber"/>
      </w:pPr>
      <w:r w:rsidRPr="004376FE">
        <w:lastRenderedPageBreak/>
        <w:t>CHAPTER</w:t>
      </w:r>
      <w:r w:rsidR="006C3A7A">
        <w:t xml:space="preserve">    20</w:t>
      </w:r>
    </w:p>
    <w:p w14:paraId="5BCA3A73" w14:textId="6CAF9095" w:rsidR="00A55CAC" w:rsidRPr="00FA271D" w:rsidRDefault="00A55CAC" w:rsidP="00610502">
      <w:pPr>
        <w:pStyle w:val="ChapterTitle"/>
      </w:pPr>
      <w:bookmarkStart w:id="11464" w:name="_Toc197338880"/>
      <w:r w:rsidRPr="00FA271D">
        <w:t>Anneliese Leaves Town</w:t>
      </w:r>
      <w:bookmarkEnd w:id="11463"/>
      <w:bookmarkEnd w:id="11464"/>
    </w:p>
    <w:p w14:paraId="78313720" w14:textId="77777777" w:rsidR="00A55CAC" w:rsidRPr="00FA271D" w:rsidRDefault="00A55CAC" w:rsidP="00A55CAC">
      <w:pPr>
        <w:pStyle w:val="ASubheadLevel1"/>
      </w:pPr>
      <w:bookmarkStart w:id="11465" w:name="_Toc30055684"/>
      <w:bookmarkStart w:id="11466" w:name="_Toc197338881"/>
      <w:r w:rsidRPr="00FA271D">
        <w:t>Anneliese</w:t>
      </w:r>
      <w:bookmarkEnd w:id="11465"/>
      <w:bookmarkEnd w:id="11466"/>
    </w:p>
    <w:p w14:paraId="131CAF4E" w14:textId="0DDAB424" w:rsidR="00A55CAC" w:rsidRPr="00FA271D" w:rsidRDefault="00A55CAC" w:rsidP="009C772F">
      <w:pPr>
        <w:pStyle w:val="BodyNormal"/>
        <w:rPr>
          <w:i/>
          <w:iCs/>
        </w:rPr>
      </w:pPr>
      <w:bookmarkStart w:id="11467" w:name="Anneliese"/>
      <w:bookmarkEnd w:id="11467"/>
      <w:r w:rsidRPr="00FA271D">
        <w:t xml:space="preserve">Mac toweled his left calf dry, stepping on the bottom of the cloth to finish his foot. One last rubdown of his head completed the job. The shower was the second one he had taken today. He hung his wet towel on the heated rack and laid two new ones on the end of the driftwood-colored bathroom vanity. </w:t>
      </w:r>
    </w:p>
    <w:p w14:paraId="4E7DED5F" w14:textId="6865174A" w:rsidR="00A55CAC" w:rsidRPr="00FA271D" w:rsidRDefault="00A55CAC" w:rsidP="009C772F">
      <w:pPr>
        <w:pStyle w:val="BodyNormal"/>
        <w:rPr>
          <w:i/>
          <w:iCs/>
        </w:rPr>
      </w:pPr>
      <w:r w:rsidRPr="00FA271D">
        <w:t>Opening his bathroom door and stepping out, he found Anneliese standing in his way, admiring what she was seeing. Mac is in good condition</w:t>
      </w:r>
      <w:r w:rsidR="002B3CAE">
        <w:t xml:space="preserve"> as </w:t>
      </w:r>
      <w:r w:rsidR="00E23127">
        <w:t>p</w:t>
      </w:r>
      <w:r w:rsidRPr="00FA271D">
        <w:t xml:space="preserve">olice training and his daily run through the park left him with a GQ model's body: strong shoulders with a flat stomach. Mac </w:t>
      </w:r>
      <w:r w:rsidR="00DB19BC">
        <w:t>groomed his</w:t>
      </w:r>
      <w:r w:rsidRPr="00FA271D">
        <w:t xml:space="preserve"> chest </w:t>
      </w:r>
      <w:r w:rsidR="00DB19BC">
        <w:t xml:space="preserve">and body </w:t>
      </w:r>
      <w:r w:rsidRPr="00FA271D">
        <w:t>hair with trimmers and an electric shaver.</w:t>
      </w:r>
    </w:p>
    <w:p w14:paraId="2F7C844F" w14:textId="723B182B" w:rsidR="004023AF" w:rsidRDefault="004023AF" w:rsidP="009C772F">
      <w:pPr>
        <w:pStyle w:val="BodyNormal"/>
      </w:pPr>
      <w:r w:rsidRPr="004023AF">
        <w:t xml:space="preserve">Turnabout being fair play, he admired Anneliese's naked body as well. She was tall and thin, with small, perfectly shaped breasts. </w:t>
      </w:r>
    </w:p>
    <w:p w14:paraId="647AC7F6" w14:textId="7845F95E" w:rsidR="00A55CAC" w:rsidRPr="00FA271D" w:rsidRDefault="00A55CAC" w:rsidP="009C772F">
      <w:pPr>
        <w:pStyle w:val="BodyNormal"/>
        <w:rPr>
          <w:i/>
          <w:iCs/>
        </w:rPr>
      </w:pPr>
      <w:r w:rsidRPr="00FA271D">
        <w:t>Mac grinned and stepped aside, motioning her towards the bathroom. "Your shower awaits, Madame."</w:t>
      </w:r>
    </w:p>
    <w:p w14:paraId="5556141D" w14:textId="2CBE02BC" w:rsidR="00A55CAC" w:rsidRPr="00FA271D" w:rsidRDefault="00A55CAC" w:rsidP="009C772F">
      <w:pPr>
        <w:pStyle w:val="BodyNormal"/>
        <w:rPr>
          <w:i/>
          <w:iCs/>
        </w:rPr>
      </w:pPr>
      <w:del w:id="11468" w:author="Author">
        <w:r w:rsidRPr="00FA271D" w:rsidDel="0071106B">
          <w:delText>As she went by, she quickly grabbed his buttock and gave it a playful squeeze</w:delText>
        </w:r>
      </w:del>
      <w:ins w:id="11469" w:author="Author">
        <w:r w:rsidR="0071106B">
          <w:t>She quickly grabbed his buttock and gave it a playful squeeze as she went by</w:t>
        </w:r>
      </w:ins>
      <w:r w:rsidRPr="00FA271D">
        <w:t xml:space="preserve">. </w:t>
      </w:r>
      <w:r w:rsidR="00A77333">
        <w:t>G</w:t>
      </w:r>
      <w:r w:rsidRPr="00FA271D">
        <w:t>iggl</w:t>
      </w:r>
      <w:r w:rsidR="00A77333">
        <w:t>ing</w:t>
      </w:r>
      <w:r w:rsidRPr="00FA271D">
        <w:t xml:space="preserve"> as she went into the bathroom</w:t>
      </w:r>
      <w:r w:rsidR="00A77333">
        <w:t>,</w:t>
      </w:r>
      <w:r w:rsidRPr="00FA271D">
        <w:t xml:space="preserve"> she called out to Mac.</w:t>
      </w:r>
    </w:p>
    <w:p w14:paraId="624E7E04" w14:textId="77777777" w:rsidR="00A55CAC" w:rsidRPr="00FA271D" w:rsidRDefault="00A55CAC" w:rsidP="009C772F">
      <w:pPr>
        <w:pStyle w:val="BodyNormal"/>
        <w:rPr>
          <w:i/>
          <w:iCs/>
        </w:rPr>
      </w:pPr>
      <w:r w:rsidRPr="00FA271D">
        <w:lastRenderedPageBreak/>
        <w:t>"Mac, I spoke to Devon at the Concierge desk. He says he got us a 7 p.m. dinner reservation at Maeve's Bar and Boeuf."</w:t>
      </w:r>
    </w:p>
    <w:p w14:paraId="14828F19" w14:textId="13302936" w:rsidR="00A55CAC" w:rsidRPr="00FA271D" w:rsidRDefault="00A55CAC" w:rsidP="009C772F">
      <w:pPr>
        <w:pStyle w:val="BodyNormal"/>
      </w:pPr>
      <w:r w:rsidRPr="00FA271D">
        <w:t>"Sounds good," Mac replied</w:t>
      </w:r>
      <w:del w:id="11470" w:author="Author">
        <w:r w:rsidR="00292BD0" w:rsidDel="006F1061">
          <w:delText>,</w:delText>
        </w:r>
      </w:del>
      <w:r w:rsidRPr="00FA271D">
        <w:t xml:space="preserve"> as he headed for his bedroom.</w:t>
      </w:r>
    </w:p>
    <w:p w14:paraId="6FB8803B" w14:textId="77777777" w:rsidR="00A55CAC" w:rsidRPr="00FA271D" w:rsidRDefault="00A55CAC" w:rsidP="00A55CAC">
      <w:pPr>
        <w:pStyle w:val="ASubheadLevel1"/>
        <w:rPr>
          <w:i/>
          <w:iCs/>
        </w:rPr>
      </w:pPr>
      <w:bookmarkStart w:id="11471" w:name="_Toc30055685"/>
      <w:bookmarkStart w:id="11472" w:name="_Toc197338882"/>
      <w:r w:rsidRPr="00FA271D">
        <w:t>Breakup</w:t>
      </w:r>
      <w:bookmarkEnd w:id="11471"/>
      <w:bookmarkEnd w:id="11472"/>
    </w:p>
    <w:p w14:paraId="141C4296" w14:textId="77777777" w:rsidR="00A55CAC" w:rsidRPr="00FA271D" w:rsidRDefault="00A55CAC" w:rsidP="009C772F">
      <w:pPr>
        <w:pStyle w:val="BodyNormal"/>
        <w:rPr>
          <w:i/>
          <w:iCs/>
        </w:rPr>
      </w:pPr>
      <w:bookmarkStart w:id="11473" w:name="Breakup"/>
      <w:bookmarkEnd w:id="11473"/>
      <w:r w:rsidRPr="00FA271D">
        <w:t xml:space="preserve">The Maitre D' led Mac and Anneliese to a two-person table in the popular steakhouse. Once settled in their seats, each ordered a cocktail and studied the menus. </w:t>
      </w:r>
    </w:p>
    <w:p w14:paraId="1B331E61" w14:textId="45545B00" w:rsidR="00A55CAC" w:rsidRPr="00FA271D" w:rsidRDefault="004023AF" w:rsidP="009C772F">
      <w:pPr>
        <w:pStyle w:val="BodyNormal"/>
        <w:rPr>
          <w:i/>
          <w:iCs/>
        </w:rPr>
      </w:pPr>
      <w:r>
        <w:t>After</w:t>
      </w:r>
      <w:r w:rsidR="00A55CAC" w:rsidRPr="00FA271D">
        <w:t xml:space="preserve"> order</w:t>
      </w:r>
      <w:r>
        <w:t>ing</w:t>
      </w:r>
      <w:r w:rsidR="00A55CAC" w:rsidRPr="00FA271D">
        <w:t xml:space="preserve"> half-salads</w:t>
      </w:r>
      <w:r>
        <w:t>,</w:t>
      </w:r>
      <w:r w:rsidR="00A55CAC" w:rsidRPr="00FA271D">
        <w:t xml:space="preserve"> Mac selected the regular 10-ounce filet mignon</w:t>
      </w:r>
      <w:r w:rsidR="00C20562">
        <w:t>,</w:t>
      </w:r>
      <w:r w:rsidR="00A55CAC" w:rsidRPr="00FA271D">
        <w:t xml:space="preserve"> while Anneliese chose the short rib stroganoff. Once the first cocktails were down the hatch, their conversation flowed freely.</w:t>
      </w:r>
    </w:p>
    <w:p w14:paraId="13213753" w14:textId="7881BFD8" w:rsidR="00A55CAC" w:rsidRPr="00FA271D" w:rsidRDefault="00A55CAC" w:rsidP="009C772F">
      <w:pPr>
        <w:pStyle w:val="BodyNormal"/>
        <w:rPr>
          <w:i/>
          <w:iCs/>
        </w:rPr>
      </w:pPr>
      <w:r w:rsidRPr="00FA271D">
        <w:t>"So, Mac. Have you had any more contact with th</w:t>
      </w:r>
      <w:r w:rsidR="00807145">
        <w:t>at</w:t>
      </w:r>
      <w:r w:rsidRPr="00FA271D">
        <w:t xml:space="preserve"> </w:t>
      </w:r>
      <w:r>
        <w:t>Angel</w:t>
      </w:r>
      <w:r w:rsidR="00807145">
        <w:t xml:space="preserve"> girl</w:t>
      </w:r>
      <w:r w:rsidRPr="00FA271D">
        <w:t xml:space="preserve">?" Anneliese </w:t>
      </w:r>
      <w:r w:rsidR="00D65108">
        <w:t>said</w:t>
      </w:r>
      <w:r w:rsidRPr="00FA271D">
        <w:t xml:space="preserve"> as she stirred her Lillet Rose Martini with her plastic stirrer.</w:t>
      </w:r>
    </w:p>
    <w:p w14:paraId="7C541496" w14:textId="00811C38" w:rsidR="00A55CAC" w:rsidRPr="00FA271D" w:rsidRDefault="00A55CAC" w:rsidP="009C772F">
      <w:pPr>
        <w:pStyle w:val="BodyNormal"/>
        <w:rPr>
          <w:i/>
          <w:iCs/>
        </w:rPr>
      </w:pPr>
      <w:r w:rsidRPr="00FA271D">
        <w:t>"Come again?"</w:t>
      </w:r>
    </w:p>
    <w:p w14:paraId="40A6A97D" w14:textId="6F77E496" w:rsidR="00A55CAC" w:rsidRPr="00FA271D" w:rsidRDefault="00A55CAC" w:rsidP="009C772F">
      <w:pPr>
        <w:pStyle w:val="BodyNormal"/>
        <w:rPr>
          <w:i/>
          <w:iCs/>
        </w:rPr>
      </w:pPr>
      <w:r w:rsidRPr="00FA271D">
        <w:t xml:space="preserve">"You know, it was obvious that you were thinking of her when you </w:t>
      </w:r>
      <w:del w:id="11474" w:author="Author">
        <w:r w:rsidRPr="00FA271D" w:rsidDel="009A5189">
          <w:delText>were making</w:delText>
        </w:r>
      </w:del>
      <w:ins w:id="11475" w:author="Author">
        <w:r w:rsidR="009A5189">
          <w:t>made</w:t>
        </w:r>
      </w:ins>
      <w:r w:rsidRPr="00FA271D">
        <w:t xml:space="preserve"> love to me this afternoon."</w:t>
      </w:r>
    </w:p>
    <w:p w14:paraId="54C108EF" w14:textId="77777777" w:rsidR="00A55CAC" w:rsidRPr="00FA271D" w:rsidRDefault="00A55CAC" w:rsidP="009C772F">
      <w:pPr>
        <w:pStyle w:val="BodyNormal"/>
        <w:rPr>
          <w:i/>
          <w:iCs/>
        </w:rPr>
      </w:pPr>
      <w:r w:rsidRPr="00FA271D">
        <w:t>"What would prompt you to say that?"</w:t>
      </w:r>
    </w:p>
    <w:p w14:paraId="0C80A194" w14:textId="56A6DCA6" w:rsidR="00A55CAC" w:rsidRPr="00FA271D" w:rsidRDefault="00A55CAC" w:rsidP="009C772F">
      <w:pPr>
        <w:pStyle w:val="BodyNormal"/>
        <w:rPr>
          <w:i/>
          <w:iCs/>
        </w:rPr>
      </w:pPr>
      <w:r w:rsidRPr="00FA271D">
        <w:t xml:space="preserve">"A girl always knows when the man she's intimate with is </w:t>
      </w:r>
      <w:del w:id="11476" w:author="Author">
        <w:r w:rsidRPr="00FA271D" w:rsidDel="00937B29">
          <w:delText>having thoughts</w:delText>
        </w:r>
      </w:del>
      <w:ins w:id="11477" w:author="Author">
        <w:r w:rsidR="00937B29">
          <w:t>thinking</w:t>
        </w:r>
      </w:ins>
      <w:r w:rsidRPr="00FA271D">
        <w:t xml:space="preserve"> of someone else. "</w:t>
      </w:r>
    </w:p>
    <w:p w14:paraId="3DC35BB2" w14:textId="77777777" w:rsidR="00A55CAC" w:rsidRPr="00FA271D" w:rsidRDefault="00A55CAC" w:rsidP="009C772F">
      <w:pPr>
        <w:pStyle w:val="BodyNormal"/>
        <w:rPr>
          <w:i/>
          <w:iCs/>
        </w:rPr>
      </w:pPr>
      <w:r w:rsidRPr="00FA271D">
        <w:t xml:space="preserve">Mac shuffled in his seat, grappling with how to answer her question. He knew that Anneliese's observation was accurate. The </w:t>
      </w:r>
      <w:r>
        <w:t>Angel</w:t>
      </w:r>
      <w:r w:rsidRPr="00FA271D">
        <w:t xml:space="preserve"> had been on his mind; his mind had </w:t>
      </w:r>
      <w:r w:rsidRPr="00FA271D">
        <w:lastRenderedPageBreak/>
        <w:t>drifted during their lovemaking.</w:t>
      </w:r>
    </w:p>
    <w:p w14:paraId="0AA18699" w14:textId="136D88D3" w:rsidR="00A55CAC" w:rsidRPr="00FA271D" w:rsidRDefault="00A55CAC" w:rsidP="009C772F">
      <w:pPr>
        <w:pStyle w:val="BodyNormal"/>
        <w:rPr>
          <w:i/>
          <w:iCs/>
        </w:rPr>
      </w:pPr>
      <w:r w:rsidRPr="00FA271D">
        <w:t xml:space="preserve">"I don't even know her name, Anneliese. There's no relationship to report. I'm sorry if I </w:t>
      </w:r>
      <w:r w:rsidR="00E04625" w:rsidRPr="00FA271D">
        <w:t>weren’t</w:t>
      </w:r>
      <w:r w:rsidRPr="00FA271D">
        <w:t xml:space="preserve"> up to par this afternoon. Police work does occasionally interfere with our daily life."</w:t>
      </w:r>
    </w:p>
    <w:p w14:paraId="71B54145" w14:textId="537ABF83" w:rsidR="00A55CAC" w:rsidRPr="00FA271D" w:rsidRDefault="00A55CAC" w:rsidP="009C772F">
      <w:pPr>
        <w:pStyle w:val="BodyNormal"/>
        <w:rPr>
          <w:i/>
          <w:iCs/>
        </w:rPr>
      </w:pPr>
      <w:r w:rsidRPr="00FA271D">
        <w:t xml:space="preserve">"Don't be offended, Mac. Even on your worst day, you're a far better lover than any other man </w:t>
      </w:r>
      <w:del w:id="11478" w:author="Author">
        <w:r w:rsidRPr="00FA271D" w:rsidDel="003B5173">
          <w:delText>I've taken a turn with</w:delText>
        </w:r>
      </w:del>
      <w:ins w:id="11479" w:author="Author">
        <w:r w:rsidR="003B5173">
          <w:t>with whom I've taken a turn</w:t>
        </w:r>
      </w:ins>
      <w:r w:rsidRPr="00FA271D">
        <w:t>."</w:t>
      </w:r>
    </w:p>
    <w:p w14:paraId="5195DBEB" w14:textId="2213AEDB" w:rsidR="00A55CAC" w:rsidRPr="00FA271D" w:rsidRDefault="00A55CAC" w:rsidP="009C772F">
      <w:pPr>
        <w:pStyle w:val="BodyNormal"/>
        <w:rPr>
          <w:i/>
          <w:iCs/>
        </w:rPr>
      </w:pPr>
      <w:r w:rsidRPr="00FA271D">
        <w:t>Anneliese thanked the waiter, who placed her salad on the table. Readjusting the napkin in her lap, she started to work through her half-salad.</w:t>
      </w:r>
    </w:p>
    <w:p w14:paraId="7D2296EA" w14:textId="2130F915" w:rsidR="00A55CAC" w:rsidRPr="00FA271D" w:rsidRDefault="00A55CAC" w:rsidP="009C772F">
      <w:pPr>
        <w:pStyle w:val="BodyNormal"/>
        <w:rPr>
          <w:i/>
          <w:iCs/>
        </w:rPr>
      </w:pPr>
      <w:r w:rsidRPr="00FA271D">
        <w:t>"We've both been realistic about this relationship, Mac</w:t>
      </w:r>
      <w:r w:rsidR="00DB2E78">
        <w:t>,</w:t>
      </w:r>
      <w:r w:rsidRPr="00FA271D">
        <w:t xml:space="preserve"> </w:t>
      </w:r>
      <w:r w:rsidR="00DB2E78">
        <w:t>t</w:t>
      </w:r>
      <w:r w:rsidRPr="00FA271D">
        <w:t xml:space="preserve">wo career-driven people who need a safe sexual outlet. You want to be </w:t>
      </w:r>
      <w:r w:rsidR="000B1B3D">
        <w:t xml:space="preserve">a </w:t>
      </w:r>
      <w:r w:rsidRPr="00FA271D">
        <w:t>Police Commander. Sex with coworkers poses risks that you don't want to take. A full-time girlfriend is also a burden; she may be uncomfortable with the demands of police work.</w:t>
      </w:r>
    </w:p>
    <w:p w14:paraId="33049954" w14:textId="4CECB7BB" w:rsidR="00A55CAC" w:rsidRPr="00FA271D" w:rsidRDefault="004023AF" w:rsidP="009C772F">
      <w:pPr>
        <w:pStyle w:val="BodyNormal"/>
        <w:rPr>
          <w:i/>
          <w:iCs/>
        </w:rPr>
      </w:pPr>
      <w:r>
        <w:t>“</w:t>
      </w:r>
      <w:r w:rsidR="00A55CAC" w:rsidRPr="00FA271D">
        <w:t xml:space="preserve">I want to open </w:t>
      </w:r>
      <w:del w:id="11480" w:author="Author">
        <w:r w:rsidR="00A55CAC" w:rsidRPr="00FA271D" w:rsidDel="006B2583">
          <w:delText xml:space="preserve">a </w:delText>
        </w:r>
        <w:r w:rsidR="00A55CAC" w:rsidRPr="00FA271D" w:rsidDel="0023661D">
          <w:delText xml:space="preserve">new </w:delText>
        </w:r>
      </w:del>
      <w:ins w:id="11481" w:author="Author">
        <w:r w:rsidR="0023661D">
          <w:t>my own</w:t>
        </w:r>
        <w:r w:rsidR="0023661D" w:rsidRPr="00FA271D">
          <w:t xml:space="preserve"> </w:t>
        </w:r>
      </w:ins>
      <w:r w:rsidR="00A55CAC" w:rsidRPr="00FA271D">
        <w:t>accounting firm</w:t>
      </w:r>
      <w:del w:id="11482" w:author="Author">
        <w:r w:rsidR="00A55CAC" w:rsidRPr="00FA271D" w:rsidDel="003F55F8">
          <w:delText>,</w:delText>
        </w:r>
      </w:del>
      <w:r w:rsidR="00A55CAC" w:rsidRPr="00FA271D">
        <w:t xml:space="preserve"> eventually. Several of my customers are already interested; one more big client and I can make the jump. Family and children don't interest me. So, our relationship is perfect for me. If I'm in town and have the itch, I can call you, and vice versa. For a short time, we have all the advantages of a married couple: passionate sex, walks in Grant Park, nice dinners like this, and stimulating conversation. The difference is that there are no strings attached. </w:t>
      </w:r>
      <w:r w:rsidR="00EF3F91" w:rsidRPr="00FA271D">
        <w:t>Both</w:t>
      </w:r>
      <w:r w:rsidR="00A55CAC" w:rsidRPr="00FA271D">
        <w:t xml:space="preserve"> of us </w:t>
      </w:r>
      <w:r w:rsidR="00A55CAC" w:rsidRPr="00FA271D">
        <w:lastRenderedPageBreak/>
        <w:t>can walk away with no consequences.</w:t>
      </w:r>
    </w:p>
    <w:p w14:paraId="527AEAFB" w14:textId="51DD1AA4" w:rsidR="00A55CAC" w:rsidRPr="00FA271D" w:rsidRDefault="004023AF" w:rsidP="009C772F">
      <w:pPr>
        <w:pStyle w:val="BodyNormal"/>
        <w:rPr>
          <w:i/>
          <w:iCs/>
        </w:rPr>
      </w:pPr>
      <w:r>
        <w:t>“</w:t>
      </w:r>
      <w:r w:rsidR="00782239">
        <w:t>This</w:t>
      </w:r>
      <w:r w:rsidR="00A55CAC" w:rsidRPr="00FA271D">
        <w:t xml:space="preserve"> brings me to some news</w:t>
      </w:r>
      <w:del w:id="11483" w:author="Author">
        <w:r w:rsidR="00A55CAC" w:rsidRPr="00FA271D" w:rsidDel="001B7DA0">
          <w:delText>, m</w:delText>
        </w:r>
      </w:del>
      <w:ins w:id="11484" w:author="Author">
        <w:r w:rsidR="001B7DA0">
          <w:t>. M</w:t>
        </w:r>
      </w:ins>
      <w:r w:rsidR="00A55CAC" w:rsidRPr="00FA271D">
        <w:t xml:space="preserve">y company is sending me to Dubai next week for a six-month assignment. </w:t>
      </w:r>
      <w:del w:id="11485" w:author="Author">
        <w:r w:rsidR="00A55CAC" w:rsidRPr="00FA271D" w:rsidDel="001B7DA0">
          <w:delText>There's an accounting project tha</w:delText>
        </w:r>
      </w:del>
      <w:ins w:id="11486" w:author="Author">
        <w:r w:rsidR="001B7DA0">
          <w:t>An accounting projec</w:t>
        </w:r>
      </w:ins>
      <w:r w:rsidR="00A55CAC" w:rsidRPr="00FA271D">
        <w:t>t is a major fiasco</w:t>
      </w:r>
      <w:del w:id="11487" w:author="Author">
        <w:r w:rsidR="00A55CAC" w:rsidRPr="00FA271D" w:rsidDel="006B2583">
          <w:delText>, and</w:delText>
        </w:r>
      </w:del>
      <w:ins w:id="11488" w:author="Author">
        <w:r w:rsidR="006B2583">
          <w:t>;</w:t>
        </w:r>
      </w:ins>
      <w:r w:rsidR="00A55CAC" w:rsidRPr="00FA271D">
        <w:t xml:space="preserve"> they need me to dig in and save it. To be honest, I have an ulterior motive. If I </w:t>
      </w:r>
      <w:del w:id="11489" w:author="Author">
        <w:r w:rsidR="00A55CAC" w:rsidRPr="00FA271D" w:rsidDel="00A61BB7">
          <w:delText>do succeed in rescuing the project, I have a chance to</w:delText>
        </w:r>
      </w:del>
      <w:ins w:id="11490" w:author="Author">
        <w:r w:rsidR="00A61BB7">
          <w:t>succeed in rescuing the project, I can</w:t>
        </w:r>
      </w:ins>
      <w:r w:rsidR="00A55CAC" w:rsidRPr="00FA271D">
        <w:t xml:space="preserve"> turn the client to my side. He's highly placed in the UAE royal family and has mountains of money. With </w:t>
      </w:r>
      <w:del w:id="11491" w:author="Author">
        <w:r w:rsidR="00A55CAC" w:rsidRPr="00FA271D" w:rsidDel="006B2583">
          <w:delText>a person</w:delText>
        </w:r>
      </w:del>
      <w:ins w:id="11492" w:author="Author">
        <w:r w:rsidR="006B2583">
          <w:t>someone</w:t>
        </w:r>
      </w:ins>
      <w:r w:rsidR="00A55CAC" w:rsidRPr="00FA271D">
        <w:t xml:space="preserve"> like that backing me, I could realize my dream of starting my </w:t>
      </w:r>
      <w:r>
        <w:t xml:space="preserve">own </w:t>
      </w:r>
      <w:r w:rsidR="00A55CAC" w:rsidRPr="00FA271D">
        <w:t>accounting firm."</w:t>
      </w:r>
    </w:p>
    <w:p w14:paraId="50957341" w14:textId="4F946D39" w:rsidR="00A55CAC" w:rsidRPr="00FA271D" w:rsidRDefault="00A55CAC" w:rsidP="009C772F">
      <w:pPr>
        <w:pStyle w:val="BodyNormal"/>
        <w:rPr>
          <w:i/>
          <w:iCs/>
        </w:rPr>
      </w:pPr>
      <w:r w:rsidRPr="00FA271D">
        <w:t>"So, this is goodbye?"</w:t>
      </w:r>
    </w:p>
    <w:p w14:paraId="107356D0" w14:textId="305165F0" w:rsidR="00A55CAC" w:rsidRPr="00FA271D" w:rsidRDefault="00A55CAC" w:rsidP="009C772F">
      <w:pPr>
        <w:pStyle w:val="BodyNormal"/>
        <w:rPr>
          <w:i/>
          <w:iCs/>
        </w:rPr>
      </w:pPr>
      <w:r w:rsidRPr="00FA271D">
        <w:t>"</w:t>
      </w:r>
      <w:proofErr w:type="gramStart"/>
      <w:r w:rsidR="00B0231D" w:rsidRPr="00FA271D">
        <w:t>Certainly</w:t>
      </w:r>
      <w:proofErr w:type="gramEnd"/>
      <w:r w:rsidRPr="00FA271D">
        <w:t xml:space="preserve"> for six months, Mac. If something develops in the meantime with this mystery woman of yours, then I guess it would be goodbye permanently."</w:t>
      </w:r>
    </w:p>
    <w:p w14:paraId="33D62701" w14:textId="15875181" w:rsidR="00A55CAC" w:rsidRPr="00FA271D" w:rsidRDefault="00A55CAC" w:rsidP="009C772F">
      <w:pPr>
        <w:pStyle w:val="BodyNormal"/>
        <w:rPr>
          <w:i/>
          <w:iCs/>
        </w:rPr>
      </w:pPr>
      <w:r w:rsidRPr="00FA271D">
        <w:t xml:space="preserve">Mac's expression froze </w:t>
      </w:r>
      <w:del w:id="11493" w:author="Author">
        <w:r w:rsidRPr="00FA271D" w:rsidDel="001B7DA0">
          <w:delText xml:space="preserve">for a moment </w:delText>
        </w:r>
      </w:del>
      <w:r w:rsidRPr="00FA271D">
        <w:t xml:space="preserve">as the weight of </w:t>
      </w:r>
      <w:del w:id="11494" w:author="Author">
        <w:r w:rsidRPr="00FA271D" w:rsidDel="001B7DA0">
          <w:delText xml:space="preserve">her </w:delText>
        </w:r>
      </w:del>
      <w:r w:rsidRPr="00FA271D">
        <w:t xml:space="preserve">Anneliese's words soaked into his consciousness. No matter how robust a male personality you have, rejection cuts deep. You immediately question your value as a person; you wonder if she is the last fish in the sea. He knew this moment could come someday, though he always thought it would be himself to cut the </w:t>
      </w:r>
      <w:proofErr w:type="gramStart"/>
      <w:r w:rsidRPr="00FA271D">
        <w:t>cord</w:t>
      </w:r>
      <w:proofErr w:type="gramEnd"/>
      <w:r w:rsidRPr="00FA271D">
        <w:t>.</w:t>
      </w:r>
    </w:p>
    <w:p w14:paraId="39A3291B" w14:textId="05DD4BAB" w:rsidR="00A55CAC" w:rsidRPr="00FA271D" w:rsidRDefault="00A55CAC" w:rsidP="009C772F">
      <w:pPr>
        <w:pStyle w:val="BodyNormal"/>
        <w:rPr>
          <w:i/>
          <w:iCs/>
        </w:rPr>
      </w:pPr>
      <w:r w:rsidRPr="00FA271D">
        <w:t xml:space="preserve">"If that be the case, Anneliese, </w:t>
      </w:r>
      <w:del w:id="11495" w:author="Author">
        <w:r w:rsidRPr="00FA271D" w:rsidDel="001B7DA0">
          <w:delText xml:space="preserve">then </w:delText>
        </w:r>
      </w:del>
      <w:r w:rsidRPr="00FA271D">
        <w:t>I'll miss yo</w:t>
      </w:r>
      <w:ins w:id="11496" w:author="Author">
        <w:r w:rsidR="001B7DA0">
          <w:t>u</w:t>
        </w:r>
      </w:ins>
      <w:del w:id="11497" w:author="Author">
        <w:r w:rsidRPr="00FA271D" w:rsidDel="001B7DA0">
          <w:delText>u more than you will ever know</w:delText>
        </w:r>
      </w:del>
      <w:r w:rsidRPr="00FA271D">
        <w:t xml:space="preserve">. </w:t>
      </w:r>
      <w:del w:id="11498" w:author="Author">
        <w:r w:rsidRPr="00FA271D" w:rsidDel="001B7DA0">
          <w:delText xml:space="preserve">That said, </w:delText>
        </w:r>
      </w:del>
      <w:r w:rsidRPr="00FA271D">
        <w:t xml:space="preserve">I want you to know that </w:t>
      </w:r>
      <w:del w:id="11499" w:author="Author">
        <w:r w:rsidRPr="00FA271D" w:rsidDel="001B7DA0">
          <w:delText>when you go into startup mode, I'd be happy to invest in your company</w:delText>
        </w:r>
      </w:del>
      <w:ins w:id="11500" w:author="Author">
        <w:r w:rsidR="001B7DA0">
          <w:t xml:space="preserve">I'd </w:t>
        </w:r>
        <w:del w:id="11501" w:author="Author">
          <w:r w:rsidR="001B7DA0" w:rsidDel="00A61BB7">
            <w:delText>be happy to</w:delText>
          </w:r>
        </w:del>
        <w:r w:rsidR="00A61BB7">
          <w:t>happily</w:t>
        </w:r>
        <w:r w:rsidR="001B7DA0">
          <w:t xml:space="preserve"> invest in your company when you go into startup mode</w:t>
        </w:r>
      </w:ins>
      <w:r w:rsidRPr="00FA271D">
        <w:t xml:space="preserve">. Sure, I don't have the money a </w:t>
      </w:r>
      <w:r w:rsidR="000B1B3D">
        <w:t>Middle E</w:t>
      </w:r>
      <w:r w:rsidRPr="00FA271D">
        <w:t xml:space="preserve">astern potentate might have, but every little bit helps when </w:t>
      </w:r>
      <w:del w:id="11502" w:author="Author">
        <w:r w:rsidRPr="00FA271D" w:rsidDel="001B7DA0">
          <w:delText xml:space="preserve">you're </w:delText>
        </w:r>
      </w:del>
      <w:r w:rsidRPr="00FA271D">
        <w:t>starting a company."</w:t>
      </w:r>
    </w:p>
    <w:p w14:paraId="436CBF2F" w14:textId="2E1088B4" w:rsidR="00A55CAC" w:rsidRPr="00FA271D" w:rsidRDefault="00A55CAC" w:rsidP="009C772F">
      <w:pPr>
        <w:pStyle w:val="BodyNormal"/>
        <w:rPr>
          <w:i/>
          <w:iCs/>
        </w:rPr>
      </w:pPr>
      <w:r w:rsidRPr="00FA271D">
        <w:t xml:space="preserve">"I appreciate that, Mac. </w:t>
      </w:r>
      <w:r w:rsidR="008A4522">
        <w:t>To be</w:t>
      </w:r>
      <w:r w:rsidRPr="00FA271D">
        <w:t xml:space="preserve"> honest, I'd rather stay in </w:t>
      </w:r>
      <w:r w:rsidRPr="00FA271D">
        <w:lastRenderedPageBreak/>
        <w:t>Chicago. I'll have to put my rather active libido on ice while working in an Islamic country, although the UAE is a bit more relaxed than Saudi Arabia."</w:t>
      </w:r>
    </w:p>
    <w:p w14:paraId="3DEF47C4" w14:textId="12D8E9C8" w:rsidR="00A55CAC" w:rsidRPr="00FA271D" w:rsidRDefault="00A55CAC" w:rsidP="009C772F">
      <w:pPr>
        <w:pStyle w:val="BodyNormal"/>
        <w:rPr>
          <w:i/>
          <w:iCs/>
        </w:rPr>
      </w:pPr>
      <w:r w:rsidRPr="00FA271D">
        <w:t xml:space="preserve">Two servers appeared with their main courses, so Mac and Anneliese </w:t>
      </w:r>
      <w:del w:id="11503" w:author="Author">
        <w:r w:rsidRPr="00FA271D" w:rsidDel="001B7DA0">
          <w:delText>set about enjoying</w:delText>
        </w:r>
      </w:del>
      <w:ins w:id="11504" w:author="Author">
        <w:r w:rsidR="001B7DA0">
          <w:t>enjoyed</w:t>
        </w:r>
      </w:ins>
      <w:r w:rsidRPr="00FA271D">
        <w:t xml:space="preserve"> their dinner and amiably </w:t>
      </w:r>
      <w:del w:id="11505" w:author="Author">
        <w:r w:rsidRPr="00FA271D" w:rsidDel="001B7DA0">
          <w:delText xml:space="preserve">chatting </w:delText>
        </w:r>
      </w:del>
      <w:ins w:id="11506" w:author="Author">
        <w:r w:rsidR="001B7DA0" w:rsidRPr="00FA271D">
          <w:t>chatt</w:t>
        </w:r>
        <w:r w:rsidR="001B7DA0">
          <w:t>ed</w:t>
        </w:r>
        <w:r w:rsidR="001B7DA0" w:rsidRPr="00FA271D">
          <w:t xml:space="preserve"> </w:t>
        </w:r>
      </w:ins>
      <w:r w:rsidRPr="00FA271D">
        <w:t>about less weighty topics. Later, as they were finishing up small servings of strawberry ice cream, a restaurant customer brushed slowly by Mac and stopped at their table. Simultaneously, both Anneliese and Mac looked up.</w:t>
      </w:r>
    </w:p>
    <w:p w14:paraId="1FA0EDF1" w14:textId="00173440" w:rsidR="00A55CAC" w:rsidRPr="00FA271D" w:rsidRDefault="00A55CAC" w:rsidP="009C772F">
      <w:pPr>
        <w:pStyle w:val="BodyNormal"/>
        <w:rPr>
          <w:i/>
          <w:iCs/>
        </w:rPr>
      </w:pPr>
      <w:r w:rsidRPr="00FA271D">
        <w:t xml:space="preserve">She was </w:t>
      </w:r>
      <w:del w:id="11507" w:author="Author">
        <w:r w:rsidR="008A4522" w:rsidDel="004A5DEB">
          <w:delText>pretty</w:delText>
        </w:r>
        <w:r w:rsidRPr="00FA271D" w:rsidDel="004A5DEB">
          <w:delText xml:space="preserve"> </w:delText>
        </w:r>
      </w:del>
      <w:r w:rsidRPr="00FA271D">
        <w:t>tall</w:t>
      </w:r>
      <w:del w:id="11508" w:author="Author">
        <w:r w:rsidRPr="00FA271D" w:rsidDel="004A5DEB">
          <w:delText>,</w:delText>
        </w:r>
      </w:del>
      <w:r w:rsidRPr="00FA271D">
        <w:t xml:space="preserve"> in a flower-print summer dress. Short, pixie-cut red hair with a chartreuse beret framed her dazzling face. She glanced at Anneliese but fixed her gaze on Mac. He recognized her instantly; it was the </w:t>
      </w:r>
      <w:r>
        <w:t>Angel</w:t>
      </w:r>
      <w:r w:rsidRPr="00FA271D">
        <w:t xml:space="preserve">. </w:t>
      </w:r>
    </w:p>
    <w:p w14:paraId="7BD4F1D1" w14:textId="77777777" w:rsidR="00A55CAC" w:rsidRPr="00FA271D" w:rsidRDefault="00A55CAC" w:rsidP="009C772F">
      <w:pPr>
        <w:pStyle w:val="BodyNormal"/>
        <w:rPr>
          <w:i/>
          <w:iCs/>
        </w:rPr>
      </w:pPr>
      <w:r>
        <w:t>Angel</w:t>
      </w:r>
      <w:r w:rsidRPr="00FA271D">
        <w:t xml:space="preserve"> had a folded note in her hand. She deftly placed it on the table in front of Mac. Flashing a megavolt smile at Mac, she turned for the restaurant's exit.</w:t>
      </w:r>
    </w:p>
    <w:p w14:paraId="334DD2C4" w14:textId="08622A0F" w:rsidR="00A55CAC" w:rsidRPr="00FA271D" w:rsidRDefault="00A55CAC" w:rsidP="009C772F">
      <w:pPr>
        <w:pStyle w:val="BodyNormal"/>
        <w:rPr>
          <w:i/>
          <w:iCs/>
        </w:rPr>
      </w:pPr>
      <w:r w:rsidRPr="00FA271D">
        <w:t>As she briskly strode away, Mac struggled to his feet. It was too late</w:t>
      </w:r>
      <w:ins w:id="11509" w:author="Author">
        <w:r w:rsidR="00516D78">
          <w:t>,</w:t>
        </w:r>
      </w:ins>
      <w:del w:id="11510" w:author="Author">
        <w:r w:rsidRPr="00FA271D" w:rsidDel="00516D78">
          <w:delText>.</w:delText>
        </w:r>
      </w:del>
      <w:ins w:id="11511" w:author="Author">
        <w:r w:rsidR="00516D78">
          <w:t xml:space="preserve"> for</w:t>
        </w:r>
      </w:ins>
      <w:r w:rsidRPr="00FA271D">
        <w:t xml:space="preserve"> </w:t>
      </w:r>
      <w:del w:id="11512" w:author="Author">
        <w:r w:rsidRPr="00FA271D" w:rsidDel="00516D78">
          <w:delText>S</w:delText>
        </w:r>
      </w:del>
      <w:ins w:id="11513" w:author="Author">
        <w:r w:rsidR="00516D78">
          <w:t>s</w:t>
        </w:r>
      </w:ins>
      <w:r w:rsidRPr="00FA271D">
        <w:t>he had</w:t>
      </w:r>
      <w:r w:rsidR="00890389">
        <w:t xml:space="preserve"> already</w:t>
      </w:r>
      <w:r w:rsidRPr="00FA271D">
        <w:t xml:space="preserve"> reached the door. In a second, she was out of sight. Mac realized </w:t>
      </w:r>
      <w:del w:id="11514" w:author="Author">
        <w:r w:rsidRPr="00FA271D" w:rsidDel="00516D78">
          <w:delText xml:space="preserve">that </w:delText>
        </w:r>
      </w:del>
      <w:r w:rsidRPr="00FA271D">
        <w:t xml:space="preserve">it would be hopeless to catch up </w:t>
      </w:r>
      <w:r w:rsidR="004C3A0C" w:rsidRPr="00FA271D">
        <w:t>with</w:t>
      </w:r>
      <w:r w:rsidRPr="00FA271D">
        <w:t xml:space="preserve"> her, so he slunk back </w:t>
      </w:r>
      <w:del w:id="11515" w:author="Author">
        <w:r w:rsidRPr="00FA271D" w:rsidDel="004A5DEB">
          <w:delText xml:space="preserve">down </w:delText>
        </w:r>
      </w:del>
      <w:r w:rsidRPr="00FA271D">
        <w:t>into his seat.</w:t>
      </w:r>
    </w:p>
    <w:p w14:paraId="4B9B7C26" w14:textId="731B5998" w:rsidR="00A55CAC" w:rsidRPr="00FA271D" w:rsidRDefault="00A55CAC" w:rsidP="009C772F">
      <w:pPr>
        <w:pStyle w:val="BodyNormal"/>
        <w:rPr>
          <w:i/>
          <w:iCs/>
        </w:rPr>
      </w:pPr>
      <w:r w:rsidRPr="00FA271D">
        <w:t xml:space="preserve">Anneliese, who </w:t>
      </w:r>
      <w:ins w:id="11516" w:author="Author">
        <w:del w:id="11517" w:author="Author">
          <w:r w:rsidR="001B7DA0" w:rsidDel="004A5DEB">
            <w:delText>also</w:delText>
          </w:r>
        </w:del>
      </w:ins>
      <w:del w:id="11518" w:author="Author">
        <w:r w:rsidRPr="00FA271D" w:rsidDel="004A5DEB">
          <w:delText xml:space="preserve">with Mac </w:delText>
        </w:r>
      </w:del>
      <w:r w:rsidRPr="00FA271D">
        <w:t>watched the mystery woman exit the steakhouse and disappear</w:t>
      </w:r>
      <w:ins w:id="11519" w:author="Author">
        <w:del w:id="11520" w:author="Author">
          <w:r w:rsidR="009C530C" w:rsidDel="00A61BB7">
            <w:delText>ed</w:delText>
          </w:r>
          <w:r w:rsidR="001B7DA0" w:rsidDel="004A5DEB">
            <w:delText>ed</w:delText>
          </w:r>
        </w:del>
      </w:ins>
      <w:r w:rsidRPr="00FA271D">
        <w:t>, stared at Mac, her eyes wide with surprise.</w:t>
      </w:r>
    </w:p>
    <w:p w14:paraId="26F69A91" w14:textId="5A3297C4" w:rsidR="00A55CAC" w:rsidRPr="00FA271D" w:rsidRDefault="00A55CAC" w:rsidP="009C772F">
      <w:pPr>
        <w:pStyle w:val="BodyNormal"/>
        <w:rPr>
          <w:i/>
          <w:iCs/>
        </w:rPr>
      </w:pPr>
      <w:r w:rsidRPr="00FA271D">
        <w:t>"</w:t>
      </w:r>
      <w:r w:rsidR="00A934EB">
        <w:t>I</w:t>
      </w:r>
      <w:r w:rsidRPr="00FA271D">
        <w:t xml:space="preserve">s that the </w:t>
      </w:r>
      <w:r w:rsidR="00A934EB">
        <w:t xml:space="preserve">Chicago </w:t>
      </w:r>
      <w:r>
        <w:t>Angel</w:t>
      </w:r>
      <w:r w:rsidRPr="00FA271D">
        <w:t xml:space="preserve"> who's been on the news?"</w:t>
      </w:r>
    </w:p>
    <w:p w14:paraId="5D948191" w14:textId="1AF6DAE1" w:rsidR="00A55CAC" w:rsidRPr="00FA271D" w:rsidRDefault="00A55CAC" w:rsidP="009C772F">
      <w:pPr>
        <w:pStyle w:val="BodyNormal"/>
        <w:rPr>
          <w:i/>
          <w:iCs/>
        </w:rPr>
      </w:pPr>
      <w:r w:rsidRPr="00FA271D">
        <w:t xml:space="preserve">"Not so loud," Mac said as he fanned the table with his </w:t>
      </w:r>
      <w:r w:rsidRPr="00FA271D">
        <w:lastRenderedPageBreak/>
        <w:t>hand to indicate that they should lower their volume.</w:t>
      </w:r>
    </w:p>
    <w:p w14:paraId="253B902A" w14:textId="77777777" w:rsidR="00A55CAC" w:rsidRPr="00FA271D" w:rsidRDefault="00A55CAC" w:rsidP="009C772F">
      <w:pPr>
        <w:pStyle w:val="BodyNormal"/>
        <w:rPr>
          <w:i/>
          <w:iCs/>
        </w:rPr>
      </w:pPr>
      <w:r w:rsidRPr="00FA271D">
        <w:t>"Yes, that's her. You can't tell anyone about this. There are a hundred people who want to kill her. I need you to be discreet about this, Anneliese."</w:t>
      </w:r>
    </w:p>
    <w:p w14:paraId="791651BA" w14:textId="6ADA1B9A" w:rsidR="00A55CAC" w:rsidRPr="00FA271D" w:rsidRDefault="00A55CAC" w:rsidP="009C772F">
      <w:pPr>
        <w:pStyle w:val="BodyNormal"/>
        <w:rPr>
          <w:i/>
          <w:iCs/>
        </w:rPr>
      </w:pPr>
      <w:r w:rsidRPr="00FA271D">
        <w:t>"Of course. What does the note say?"</w:t>
      </w:r>
    </w:p>
    <w:p w14:paraId="2B919221" w14:textId="738A4E6F" w:rsidR="005D3D10" w:rsidRDefault="00A55CAC" w:rsidP="009C772F">
      <w:pPr>
        <w:pStyle w:val="BodyNormal"/>
        <w:rPr>
          <w:ins w:id="11521" w:author="Author"/>
        </w:rPr>
      </w:pPr>
      <w:r w:rsidRPr="00FA271D">
        <w:t>Mac unfolded the note.</w:t>
      </w:r>
    </w:p>
    <w:p w14:paraId="05BDB643" w14:textId="0A886651" w:rsidR="00A55CAC" w:rsidRPr="001B7DA0" w:rsidRDefault="00A55CAC">
      <w:pPr>
        <w:pStyle w:val="BodyNormal"/>
        <w:ind w:left="1440" w:right="936" w:firstLine="0"/>
        <w:rPr>
          <w:i/>
          <w:iCs/>
          <w:rPrChange w:id="11522" w:author="Author">
            <w:rPr/>
          </w:rPrChange>
        </w:rPr>
        <w:pPrChange w:id="11523" w:author="Author">
          <w:pPr>
            <w:pStyle w:val="BodyNormal"/>
          </w:pPr>
        </w:pPrChange>
      </w:pPr>
      <w:r w:rsidRPr="001B7DA0">
        <w:rPr>
          <w:i/>
          <w:iCs/>
          <w:rPrChange w:id="11524" w:author="Author">
            <w:rPr/>
          </w:rPrChange>
        </w:rPr>
        <w:t xml:space="preserve">Meet me tomorrow at </w:t>
      </w:r>
      <w:r w:rsidR="004C3A0C" w:rsidRPr="001B7DA0">
        <w:rPr>
          <w:i/>
          <w:iCs/>
        </w:rPr>
        <w:t>Buckingham</w:t>
      </w:r>
      <w:r w:rsidRPr="001B7DA0">
        <w:rPr>
          <w:i/>
          <w:iCs/>
          <w:rPrChange w:id="11525" w:author="Author">
            <w:rPr/>
          </w:rPrChange>
        </w:rPr>
        <w:t xml:space="preserve"> Fountain (west side) at 9 p.m.</w:t>
      </w:r>
    </w:p>
    <w:p w14:paraId="5A05ED1F" w14:textId="310BF7CD" w:rsidR="00A55CAC" w:rsidRPr="001B7DA0" w:rsidRDefault="00A55CAC">
      <w:pPr>
        <w:pStyle w:val="BodyNormal"/>
        <w:ind w:left="1440" w:firstLine="0"/>
        <w:rPr>
          <w:i/>
          <w:iCs/>
          <w:rPrChange w:id="11526" w:author="Author">
            <w:rPr/>
          </w:rPrChange>
        </w:rPr>
        <w:pPrChange w:id="11527" w:author="Author">
          <w:pPr>
            <w:pStyle w:val="BodyNormal"/>
          </w:pPr>
        </w:pPrChange>
      </w:pPr>
      <w:r w:rsidRPr="001B7DA0">
        <w:rPr>
          <w:i/>
          <w:iCs/>
          <w:rPrChange w:id="11528" w:author="Author">
            <w:rPr/>
          </w:rPrChange>
        </w:rPr>
        <w:t>Wear black clothing</w:t>
      </w:r>
      <w:del w:id="11529" w:author="Author">
        <w:r w:rsidRPr="001B7DA0" w:rsidDel="001B7DA0">
          <w:rPr>
            <w:i/>
            <w:iCs/>
            <w:rPrChange w:id="11530" w:author="Author">
              <w:rPr/>
            </w:rPrChange>
          </w:rPr>
          <w:delText>,</w:delText>
        </w:r>
      </w:del>
      <w:r w:rsidRPr="001B7DA0">
        <w:rPr>
          <w:i/>
          <w:iCs/>
          <w:rPrChange w:id="11531" w:author="Author">
            <w:rPr/>
          </w:rPrChange>
        </w:rPr>
        <w:t xml:space="preserve"> </w:t>
      </w:r>
      <w:ins w:id="11532" w:author="Author">
        <w:r w:rsidR="001B7DA0">
          <w:rPr>
            <w:i/>
            <w:iCs/>
          </w:rPr>
          <w:t xml:space="preserve">and </w:t>
        </w:r>
      </w:ins>
      <w:r w:rsidRPr="001B7DA0">
        <w:rPr>
          <w:i/>
          <w:iCs/>
          <w:rPrChange w:id="11533" w:author="Author">
            <w:rPr/>
          </w:rPrChange>
        </w:rPr>
        <w:t>rubber-soled shoes.</w:t>
      </w:r>
    </w:p>
    <w:p w14:paraId="2D37A197" w14:textId="5DD3BF2C" w:rsidR="005D3D10" w:rsidRPr="001B7DA0" w:rsidRDefault="00A55CAC">
      <w:pPr>
        <w:pStyle w:val="BodyNormal"/>
        <w:ind w:left="1440" w:firstLine="0"/>
        <w:rPr>
          <w:ins w:id="11534" w:author="Author"/>
          <w:i/>
          <w:iCs/>
          <w:rPrChange w:id="11535" w:author="Author">
            <w:rPr>
              <w:ins w:id="11536" w:author="Author"/>
            </w:rPr>
          </w:rPrChange>
        </w:rPr>
        <w:pPrChange w:id="11537" w:author="Author">
          <w:pPr>
            <w:pStyle w:val="BodyNormal"/>
          </w:pPr>
        </w:pPrChange>
      </w:pPr>
      <w:r w:rsidRPr="001B7DA0">
        <w:rPr>
          <w:i/>
          <w:iCs/>
          <w:rPrChange w:id="11538" w:author="Author">
            <w:rPr/>
          </w:rPrChange>
        </w:rPr>
        <w:t>I want to show you something.</w:t>
      </w:r>
    </w:p>
    <w:p w14:paraId="6F2FFDB6" w14:textId="77777777" w:rsidR="00A55CAC" w:rsidRPr="00FA271D" w:rsidRDefault="00A55CAC" w:rsidP="009C772F">
      <w:pPr>
        <w:pStyle w:val="BodyNormal"/>
        <w:rPr>
          <w:i/>
          <w:iCs/>
        </w:rPr>
      </w:pPr>
      <w:r w:rsidRPr="00FA271D">
        <w:t>Mac turned the note so Anneliese could see it.</w:t>
      </w:r>
    </w:p>
    <w:p w14:paraId="1F252D86" w14:textId="77777777" w:rsidR="00A55CAC" w:rsidRPr="00FA271D" w:rsidRDefault="00A55CAC" w:rsidP="009C772F">
      <w:pPr>
        <w:pStyle w:val="BodyNormal"/>
        <w:rPr>
          <w:i/>
          <w:iCs/>
        </w:rPr>
      </w:pPr>
      <w:r w:rsidRPr="00FA271D">
        <w:t>"Wow, that's pretty cloak-and-dagger."</w:t>
      </w:r>
    </w:p>
    <w:p w14:paraId="2321A794" w14:textId="2C4AAD16" w:rsidR="005B3AF3" w:rsidRDefault="00A55CAC" w:rsidP="009C772F">
      <w:pPr>
        <w:pStyle w:val="BodyNormal"/>
      </w:pPr>
      <w:r w:rsidRPr="00FA271D">
        <w:t>"Anneliese, anything you reveal about this</w:t>
      </w:r>
      <w:del w:id="11539" w:author="Author">
        <w:r w:rsidRPr="00FA271D" w:rsidDel="001B7DA0">
          <w:delText>,</w:delText>
        </w:r>
      </w:del>
      <w:r w:rsidRPr="00FA271D">
        <w:t xml:space="preserve"> to anybody</w:t>
      </w:r>
      <w:del w:id="11540" w:author="Author">
        <w:r w:rsidRPr="00FA271D" w:rsidDel="001B7DA0">
          <w:delText>,</w:delText>
        </w:r>
      </w:del>
      <w:r w:rsidRPr="00FA271D">
        <w:t xml:space="preserve"> endangers her life. That </w:t>
      </w:r>
      <w:del w:id="11541" w:author="Author">
        <w:r w:rsidRPr="00FA271D" w:rsidDel="000F298A">
          <w:delText>Sun-Times</w:delText>
        </w:r>
      </w:del>
      <w:ins w:id="11542" w:author="Author">
        <w:r w:rsidR="000F298A">
          <w:t xml:space="preserve">Sentinel </w:t>
        </w:r>
      </w:ins>
      <w:del w:id="11543" w:author="Author">
        <w:r w:rsidRPr="00FA271D" w:rsidDel="001B7DA0">
          <w:delText xml:space="preserve"> </w:delText>
        </w:r>
      </w:del>
      <w:r w:rsidRPr="00FA271D">
        <w:t xml:space="preserve">reporter, Natalie Rumsfort, knows about you and me. If she presses you for information, you'll get </w:t>
      </w:r>
      <w:r>
        <w:t>Angel</w:t>
      </w:r>
      <w:r w:rsidRPr="00FA271D">
        <w:t xml:space="preserve"> killed. Anneliese, there will always be a spot for you in my heart. Even if this night is our last </w:t>
      </w:r>
      <w:del w:id="11544" w:author="Author">
        <w:r w:rsidRPr="00FA271D" w:rsidDel="00A61BB7">
          <w:delText xml:space="preserve">liaison </w:delText>
        </w:r>
      </w:del>
      <w:ins w:id="11545" w:author="Author">
        <w:r w:rsidR="00A61BB7">
          <w:t>meeting</w:t>
        </w:r>
        <w:del w:id="11546" w:author="Author">
          <w:r w:rsidR="00A61BB7" w:rsidRPr="00FA271D" w:rsidDel="00883F11">
            <w:delText xml:space="preserve"> </w:delText>
          </w:r>
        </w:del>
      </w:ins>
      <w:del w:id="11547" w:author="Author">
        <w:r w:rsidRPr="00FA271D" w:rsidDel="00883F11">
          <w:delText>together</w:delText>
        </w:r>
      </w:del>
      <w:r w:rsidRPr="00FA271D">
        <w:t xml:space="preserve">, I need your loyalty on this." </w:t>
      </w:r>
    </w:p>
    <w:p w14:paraId="705031A3" w14:textId="33AD8705" w:rsidR="00A55CAC" w:rsidRPr="00FA271D" w:rsidRDefault="00A55CAC" w:rsidP="009C772F">
      <w:pPr>
        <w:pStyle w:val="BodyNormal"/>
        <w:rPr>
          <w:i/>
          <w:iCs/>
        </w:rPr>
      </w:pPr>
      <w:r w:rsidRPr="00FA271D">
        <w:t xml:space="preserve">Anneliese reached across the table and clasped Mac's hand. </w:t>
      </w:r>
    </w:p>
    <w:p w14:paraId="4F8D30C0" w14:textId="4C166DA3" w:rsidR="00A55CAC" w:rsidRPr="00FA271D" w:rsidRDefault="00A55CAC" w:rsidP="009C772F">
      <w:pPr>
        <w:pStyle w:val="BodyNormal"/>
        <w:rPr>
          <w:i/>
          <w:iCs/>
        </w:rPr>
      </w:pPr>
      <w:r w:rsidRPr="00FA271D">
        <w:t>"I won't say a word about this to anybody</w:t>
      </w:r>
      <w:r w:rsidR="00D65108">
        <w:t>.</w:t>
      </w:r>
      <w:r w:rsidRPr="00FA271D">
        <w:t xml:space="preserve"> I'll always be here for you, even if we are no longer lovers."</w:t>
      </w:r>
    </w:p>
    <w:p w14:paraId="1409B44D" w14:textId="14DF3B50" w:rsidR="005D6CE1" w:rsidRDefault="00A55CAC" w:rsidP="009C772F">
      <w:pPr>
        <w:pStyle w:val="BodyNormal"/>
      </w:pPr>
      <w:r w:rsidRPr="00FA271D">
        <w:t>"I appreciate that, Anneliese. I really do</w:t>
      </w:r>
      <w:r w:rsidR="005D6CE1">
        <w:t>.</w:t>
      </w:r>
      <w:r w:rsidRPr="00FA271D">
        <w:t xml:space="preserve">" </w:t>
      </w:r>
    </w:p>
    <w:p w14:paraId="76941D5F" w14:textId="5A446EF4" w:rsidR="00A55CAC" w:rsidRPr="00FA271D" w:rsidRDefault="00A55CAC" w:rsidP="009C772F">
      <w:pPr>
        <w:pStyle w:val="BodyNormal"/>
        <w:rPr>
          <w:i/>
          <w:iCs/>
        </w:rPr>
      </w:pPr>
      <w:r w:rsidRPr="00FA271D">
        <w:t xml:space="preserve">He motioned to the waiter to bring the bill. </w:t>
      </w:r>
      <w:del w:id="11548" w:author="Author">
        <w:r w:rsidRPr="00FA271D" w:rsidDel="001B7DA0">
          <w:delText>A few minutes later, they were on the street</w:delText>
        </w:r>
      </w:del>
      <w:ins w:id="11549" w:author="Author">
        <w:del w:id="11550" w:author="Author">
          <w:r w:rsidR="001B7DA0" w:rsidDel="00716B55">
            <w:delText>They were on the street a few minutes later</w:delText>
          </w:r>
          <w:r w:rsidR="00716B55" w:rsidDel="009C530C">
            <w:delText>A few minutes later, they were on the street</w:delText>
          </w:r>
        </w:del>
        <w:r w:rsidR="009C530C">
          <w:t>They were on the street a few minutes later</w:t>
        </w:r>
      </w:ins>
      <w:r w:rsidRPr="00FA271D">
        <w:t xml:space="preserve">, waiting for their RoboTaxi vehicles to arrive. Annaliese's </w:t>
      </w:r>
      <w:ins w:id="11551" w:author="Author">
        <w:r w:rsidR="001B7DA0">
          <w:t xml:space="preserve">taxi </w:t>
        </w:r>
      </w:ins>
      <w:r w:rsidRPr="00FA271D">
        <w:t xml:space="preserve">showed up first, and they embraced and kissed one last time. </w:t>
      </w:r>
    </w:p>
    <w:p w14:paraId="2B37CDBC" w14:textId="49FDB7D8" w:rsidR="00A55CAC" w:rsidRPr="00FA271D" w:rsidRDefault="00A55CAC" w:rsidP="009C772F">
      <w:pPr>
        <w:pStyle w:val="BodyNormal"/>
        <w:rPr>
          <w:i/>
          <w:iCs/>
        </w:rPr>
      </w:pPr>
      <w:r w:rsidRPr="00FA271D">
        <w:lastRenderedPageBreak/>
        <w:t xml:space="preserve">"When </w:t>
      </w:r>
      <w:proofErr w:type="gramStart"/>
      <w:r w:rsidRPr="00FA271D">
        <w:t>do you</w:t>
      </w:r>
      <w:proofErr w:type="gramEnd"/>
      <w:r w:rsidRPr="00FA271D">
        <w:t xml:space="preserve"> leave?"</w:t>
      </w:r>
    </w:p>
    <w:p w14:paraId="16DC6178" w14:textId="77777777" w:rsidR="00A55CAC" w:rsidRPr="00FA271D" w:rsidRDefault="00A55CAC" w:rsidP="009C772F">
      <w:pPr>
        <w:pStyle w:val="BodyNormal"/>
        <w:rPr>
          <w:i/>
          <w:iCs/>
        </w:rPr>
      </w:pPr>
      <w:r w:rsidRPr="00FA271D">
        <w:t>"Sunday night," she responded. "That girl, Mac, is beautiful and courageous. Even if I’m halfway across the world, I can help you save her.”</w:t>
      </w:r>
    </w:p>
    <w:p w14:paraId="3251D4A6" w14:textId="77777777" w:rsidR="00883F11" w:rsidRDefault="00A55CAC" w:rsidP="009C772F">
      <w:pPr>
        <w:pStyle w:val="BodyNormal"/>
        <w:rPr>
          <w:ins w:id="11552" w:author="Author"/>
        </w:rPr>
      </w:pPr>
      <w:r w:rsidRPr="00FA271D">
        <w:t xml:space="preserve">Anneliese opened the Waymo car's door and took her seat. As Mac </w:t>
      </w:r>
      <w:del w:id="11553" w:author="Author">
        <w:r w:rsidRPr="00FA271D" w:rsidDel="0064144F">
          <w:delText>started to close</w:delText>
        </w:r>
      </w:del>
      <w:ins w:id="11554" w:author="Author">
        <w:r w:rsidR="0064144F">
          <w:t>closed</w:t>
        </w:r>
      </w:ins>
      <w:r w:rsidRPr="00FA271D">
        <w:t xml:space="preserve"> the door, she smiled at him and said</w:t>
      </w:r>
      <w:del w:id="11555" w:author="Author">
        <w:r w:rsidRPr="00FA271D" w:rsidDel="00883F11">
          <w:delText>:</w:delText>
        </w:r>
      </w:del>
      <w:ins w:id="11556" w:author="Author">
        <w:r w:rsidR="00883F11">
          <w:t>.</w:t>
        </w:r>
      </w:ins>
      <w:del w:id="11557" w:author="Author">
        <w:r w:rsidRPr="00FA271D" w:rsidDel="00883F11">
          <w:delText xml:space="preserve"> </w:delText>
        </w:r>
      </w:del>
    </w:p>
    <w:p w14:paraId="1F93E69A" w14:textId="6995C921" w:rsidR="00A55CAC" w:rsidRPr="00FA271D" w:rsidRDefault="00A55CAC" w:rsidP="009C772F">
      <w:pPr>
        <w:pStyle w:val="BodyNormal"/>
        <w:rPr>
          <w:i/>
          <w:iCs/>
        </w:rPr>
      </w:pPr>
      <w:r w:rsidRPr="00FA271D">
        <w:t>"Win one for the good guys, Mac!"</w:t>
      </w:r>
    </w:p>
    <w:p w14:paraId="6428CA10" w14:textId="6EBF88D3" w:rsidR="00273ADE" w:rsidRDefault="00A55CAC" w:rsidP="009C772F">
      <w:pPr>
        <w:pStyle w:val="BodyNormal"/>
      </w:pPr>
      <w:r w:rsidRPr="00FA271D">
        <w:t>With that, the electric vehicle moved silently into the Chicago night. Mac watched until it moved out</w:t>
      </w:r>
      <w:r w:rsidR="00DF6CB1">
        <w:t xml:space="preserve"> of </w:t>
      </w:r>
      <w:r w:rsidRPr="00FA271D">
        <w:t>sight. He had lost one friend and now had to win the trust of another. Like everything in his life, he was determined.</w:t>
      </w:r>
      <w:bookmarkStart w:id="11558" w:name="_Toc30055686"/>
    </w:p>
    <w:p w14:paraId="6FC3122F" w14:textId="77777777" w:rsidR="00273ADE" w:rsidRDefault="00273ADE" w:rsidP="009C772F">
      <w:pPr>
        <w:pStyle w:val="BodyNormal"/>
      </w:pPr>
    </w:p>
    <w:p w14:paraId="2C519CE6" w14:textId="51FCF154" w:rsidR="00273ADE" w:rsidRDefault="00273ADE" w:rsidP="009C772F">
      <w:pPr>
        <w:pStyle w:val="BodyNormal"/>
        <w:sectPr w:rsidR="00273ADE" w:rsidSect="003135B1">
          <w:type w:val="oddPage"/>
          <w:pgSz w:w="8640" w:h="12960" w:code="1"/>
          <w:pgMar w:top="720" w:right="720" w:bottom="720" w:left="720" w:header="720" w:footer="720" w:gutter="720"/>
          <w:cols w:space="720"/>
          <w:titlePg/>
          <w:docGrid w:linePitch="360"/>
        </w:sectPr>
      </w:pPr>
    </w:p>
    <w:p w14:paraId="4CE3C973" w14:textId="69AA2D6E" w:rsidR="00430FDB" w:rsidRPr="004376FE" w:rsidRDefault="00430FDB" w:rsidP="00610502">
      <w:pPr>
        <w:pStyle w:val="ChapterNumber"/>
      </w:pPr>
      <w:r w:rsidRPr="004376FE">
        <w:lastRenderedPageBreak/>
        <w:t>CHAPTER</w:t>
      </w:r>
      <w:r w:rsidR="006C3A7A">
        <w:t xml:space="preserve">    21</w:t>
      </w:r>
    </w:p>
    <w:p w14:paraId="5F9BFEFD" w14:textId="3C87413B" w:rsidR="00A55CAC" w:rsidRPr="00FA271D" w:rsidRDefault="00A55CAC" w:rsidP="00A55CAC">
      <w:pPr>
        <w:pStyle w:val="ChapterTitle"/>
      </w:pPr>
      <w:bookmarkStart w:id="11559" w:name="_Toc197338883"/>
      <w:r w:rsidRPr="00FA271D">
        <w:t xml:space="preserve">The </w:t>
      </w:r>
      <w:r w:rsidRPr="00610502">
        <w:t>Drug</w:t>
      </w:r>
      <w:r w:rsidRPr="00FA271D">
        <w:t xml:space="preserve"> Lab</w:t>
      </w:r>
      <w:bookmarkEnd w:id="11558"/>
      <w:bookmarkEnd w:id="11559"/>
    </w:p>
    <w:p w14:paraId="7E920925" w14:textId="77777777" w:rsidR="00A55CAC" w:rsidRPr="00FA271D" w:rsidRDefault="00A55CAC" w:rsidP="00A55CAC">
      <w:pPr>
        <w:pStyle w:val="ASubheadLevel1"/>
      </w:pPr>
      <w:bookmarkStart w:id="11560" w:name="_Toc197338884"/>
      <w:r w:rsidRPr="00FA271D">
        <w:t xml:space="preserve">Trip with an </w:t>
      </w:r>
      <w:r w:rsidRPr="00610502">
        <w:t>Angel</w:t>
      </w:r>
      <w:bookmarkEnd w:id="11560"/>
    </w:p>
    <w:p w14:paraId="4375DD75" w14:textId="1BDC6A5B" w:rsidR="00A55CAC" w:rsidRPr="00FA271D" w:rsidRDefault="00A55CAC" w:rsidP="009C772F">
      <w:pPr>
        <w:pStyle w:val="BodyNormal"/>
        <w:rPr>
          <w:i/>
          <w:iCs/>
        </w:rPr>
      </w:pPr>
      <w:bookmarkStart w:id="11561" w:name="The_Drug_Lab"/>
      <w:bookmarkEnd w:id="11561"/>
      <w:r w:rsidRPr="00FA271D">
        <w:t xml:space="preserve">Standing on the massive plaza surrounding </w:t>
      </w:r>
      <w:del w:id="11562" w:author="Author">
        <w:r w:rsidRPr="00FA271D" w:rsidDel="005531B8">
          <w:delText xml:space="preserve">the </w:delText>
        </w:r>
      </w:del>
      <w:r w:rsidRPr="00FA271D">
        <w:t>Buckingham Fountain, Mac smiled as the hourly show started</w:t>
      </w:r>
      <w:del w:id="11563" w:author="Author">
        <w:r w:rsidRPr="00FA271D" w:rsidDel="0026407A">
          <w:delText xml:space="preserve"> up</w:delText>
        </w:r>
      </w:del>
      <w:r w:rsidRPr="00FA271D">
        <w:t>. After dark, the computer-controlled pumps shoot water up to 150 feet high, and lights and music enhance the performance.</w:t>
      </w:r>
      <w:del w:id="11564" w:author="Author">
        <w:r w:rsidRPr="00FA271D" w:rsidDel="00AB21D1">
          <w:delText xml:space="preserve"> One of the </w:delText>
        </w:r>
        <w:r w:rsidR="007D3642" w:rsidDel="00AB21D1">
          <w:delText>world's largest water fountains</w:delText>
        </w:r>
        <w:r w:rsidRPr="00FA271D" w:rsidDel="00AB21D1">
          <w:delText>,</w:delText>
        </w:r>
      </w:del>
      <w:r w:rsidRPr="00FA271D">
        <w:t xml:space="preserve"> </w:t>
      </w:r>
      <w:ins w:id="11565" w:author="Author">
        <w:r w:rsidR="00AB21D1">
          <w:t>T</w:t>
        </w:r>
      </w:ins>
      <w:del w:id="11566" w:author="Author">
        <w:r w:rsidRPr="00FA271D" w:rsidDel="00AB21D1">
          <w:delText>t</w:delText>
        </w:r>
      </w:del>
      <w:r w:rsidRPr="00FA271D">
        <w:t>his famous landmark</w:t>
      </w:r>
      <w:ins w:id="11567" w:author="Author">
        <w:r w:rsidR="00AB21D1">
          <w:t>, o</w:t>
        </w:r>
        <w:r w:rsidR="00AB21D1" w:rsidRPr="00FA271D">
          <w:t xml:space="preserve">ne of the </w:t>
        </w:r>
        <w:r w:rsidR="00AB21D1">
          <w:t>world's largest water fountains,</w:t>
        </w:r>
      </w:ins>
      <w:r w:rsidRPr="00FA271D">
        <w:t xml:space="preserve"> has required continual repair and improvement</w:t>
      </w:r>
      <w:del w:id="11568" w:author="Author">
        <w:r w:rsidRPr="00FA271D" w:rsidDel="00C90734">
          <w:delText>,</w:delText>
        </w:r>
      </w:del>
      <w:r w:rsidRPr="00FA271D">
        <w:t xml:space="preserve"> </w:t>
      </w:r>
      <w:del w:id="11569" w:author="Author">
        <w:r w:rsidRPr="00FA271D" w:rsidDel="002B22B5">
          <w:delText xml:space="preserve">thanks </w:delText>
        </w:r>
      </w:del>
      <w:ins w:id="11570" w:author="Author">
        <w:r w:rsidR="002B22B5">
          <w:t>due</w:t>
        </w:r>
        <w:r w:rsidR="002B22B5" w:rsidRPr="00FA271D">
          <w:t xml:space="preserve"> </w:t>
        </w:r>
      </w:ins>
      <w:r w:rsidRPr="00FA271D">
        <w:t>to Chicago's debilitating winters. Th</w:t>
      </w:r>
      <w:del w:id="11571" w:author="Author">
        <w:r w:rsidRPr="00FA271D" w:rsidDel="00AB21D1">
          <w:delText>ere was a pretty good crowd this warm evening</w:delText>
        </w:r>
      </w:del>
      <w:ins w:id="11572" w:author="Author">
        <w:del w:id="11573" w:author="Author">
          <w:r w:rsidR="00AB21D1" w:rsidDel="0026407A">
            <w:delText>is warm evening, there was a pretty good crowd</w:delText>
          </w:r>
        </w:del>
        <w:r w:rsidR="0026407A">
          <w:t>ere was a pretty good crowd this warm evening</w:t>
        </w:r>
      </w:ins>
      <w:r w:rsidRPr="00FA271D">
        <w:t>, oohing and awing at the water gymnastics.</w:t>
      </w:r>
    </w:p>
    <w:p w14:paraId="1BBDA5A7" w14:textId="1C6DD004" w:rsidR="00A55CAC" w:rsidRPr="00FA271D" w:rsidRDefault="00A55CAC" w:rsidP="009C772F">
      <w:pPr>
        <w:pStyle w:val="BodyNormal"/>
        <w:rPr>
          <w:i/>
          <w:iCs/>
        </w:rPr>
      </w:pPr>
      <w:r w:rsidRPr="00FA271D">
        <w:t xml:space="preserve">Mac had shared </w:t>
      </w:r>
      <w:r>
        <w:t>Angel</w:t>
      </w:r>
      <w:r w:rsidRPr="00FA271D">
        <w:t>'s note with Gabe Marecki and Ryan DiMarco, heads of the Joint Task Force on Organized Crime. They all agree</w:t>
      </w:r>
      <w:ins w:id="11574" w:author="Author">
        <w:r w:rsidR="006A292F">
          <w:t>d</w:t>
        </w:r>
      </w:ins>
      <w:del w:id="11575" w:author="Author">
        <w:r w:rsidRPr="00FA271D" w:rsidDel="006A292F">
          <w:delText>d, as did their superiors,</w:delText>
        </w:r>
      </w:del>
      <w:r w:rsidRPr="00FA271D">
        <w:t xml:space="preserve"> not to attempt to arrest the </w:t>
      </w:r>
      <w:r>
        <w:t>Angel</w:t>
      </w:r>
      <w:r w:rsidRPr="00FA271D">
        <w:t xml:space="preserve"> this time. Like Mac, they were interested in what she wanted to reveal. Mac wore running shoes, black denim jeans, and a</w:t>
      </w:r>
      <w:del w:id="11576" w:author="Author">
        <w:r w:rsidR="001E7972" w:rsidDel="00CB0DC9">
          <w:delText>n</w:delText>
        </w:r>
      </w:del>
      <w:r w:rsidR="001E7972">
        <w:t xml:space="preserve"> </w:t>
      </w:r>
      <w:del w:id="11577" w:author="Author">
        <w:r w:rsidR="001E7972" w:rsidDel="00CB0DC9">
          <w:delText>oversized</w:delText>
        </w:r>
        <w:r w:rsidRPr="00FA271D" w:rsidDel="00CB0DC9">
          <w:delText xml:space="preserve"> </w:delText>
        </w:r>
      </w:del>
      <w:r w:rsidRPr="00FA271D">
        <w:t>black hoodie. It was oversized to cover Mac's standard-issue Glock-</w:t>
      </w:r>
      <w:r w:rsidR="009A174B">
        <w:t>50</w:t>
      </w:r>
      <w:del w:id="11578" w:author="Author">
        <w:r w:rsidRPr="00FA271D" w:rsidDel="00CB0DC9">
          <w:delText>M</w:delText>
        </w:r>
      </w:del>
      <w:r w:rsidRPr="00FA271D">
        <w:t xml:space="preserve"> gun with a </w:t>
      </w:r>
      <w:del w:id="11579" w:author="Author">
        <w:r w:rsidRPr="00FA271D" w:rsidDel="005531B8">
          <w:delText xml:space="preserve">single </w:delText>
        </w:r>
      </w:del>
      <w:r w:rsidRPr="00FA271D">
        <w:t xml:space="preserve">10-round clip. They didn't include any button cameras; Mac would be on </w:t>
      </w:r>
      <w:proofErr w:type="gramStart"/>
      <w:r w:rsidRPr="00FA271D">
        <w:t>his</w:t>
      </w:r>
      <w:proofErr w:type="gramEnd"/>
      <w:r w:rsidRPr="00FA271D">
        <w:t xml:space="preserve"> own </w:t>
      </w:r>
      <w:del w:id="11580" w:author="Author">
        <w:r w:rsidRPr="00FA271D" w:rsidDel="006A292F">
          <w:delText xml:space="preserve">on </w:delText>
        </w:r>
      </w:del>
      <w:ins w:id="11581" w:author="Author">
        <w:r w:rsidR="006A292F">
          <w:t>i</w:t>
        </w:r>
        <w:r w:rsidR="006A292F" w:rsidRPr="00FA271D">
          <w:t xml:space="preserve">n </w:t>
        </w:r>
      </w:ins>
      <w:r w:rsidRPr="00FA271D">
        <w:t>this operation.</w:t>
      </w:r>
    </w:p>
    <w:p w14:paraId="5588AA78" w14:textId="404EF79F" w:rsidR="00A55CAC" w:rsidRPr="00FA271D" w:rsidRDefault="00A55CAC" w:rsidP="009C772F">
      <w:pPr>
        <w:pStyle w:val="BodyNormal"/>
        <w:rPr>
          <w:i/>
          <w:iCs/>
        </w:rPr>
      </w:pPr>
      <w:r w:rsidRPr="00FA271D">
        <w:t xml:space="preserve">He did not sense her approach. Instead, it was as </w:t>
      </w:r>
      <w:ins w:id="11582" w:author="Author">
        <w:r w:rsidR="006A292F">
          <w:t xml:space="preserve">if </w:t>
        </w:r>
      </w:ins>
      <w:r w:rsidRPr="00FA271D">
        <w:t xml:space="preserve">she had beamed right next to him, like a character from Star Trek. They looked at each other silently until </w:t>
      </w:r>
      <w:r>
        <w:t>Angel</w:t>
      </w:r>
      <w:r w:rsidRPr="00FA271D">
        <w:t xml:space="preserve"> flashed </w:t>
      </w:r>
      <w:r w:rsidRPr="00FA271D">
        <w:lastRenderedPageBreak/>
        <w:t>a demure smile. He noticed she wore a black leotard</w:t>
      </w:r>
      <w:del w:id="11583" w:author="Author">
        <w:r w:rsidRPr="00FA271D" w:rsidDel="006A292F">
          <w:delText>,</w:delText>
        </w:r>
      </w:del>
      <w:r w:rsidRPr="00FA271D">
        <w:t xml:space="preserve"> with a black fanny</w:t>
      </w:r>
      <w:del w:id="11584" w:author="Author">
        <w:r w:rsidRPr="00FA271D" w:rsidDel="006A292F">
          <w:delText>-</w:delText>
        </w:r>
      </w:del>
      <w:ins w:id="11585" w:author="Author">
        <w:r w:rsidR="006A292F">
          <w:t xml:space="preserve"> </w:t>
        </w:r>
      </w:ins>
      <w:r w:rsidRPr="00FA271D">
        <w:t>pack attached to her waist. Her blond hair had been French braided in the back.</w:t>
      </w:r>
    </w:p>
    <w:p w14:paraId="77009D46" w14:textId="008A085B" w:rsidR="00A55CAC" w:rsidRPr="00FA271D" w:rsidRDefault="00A55CAC" w:rsidP="009C772F">
      <w:pPr>
        <w:pStyle w:val="BodyNormal"/>
        <w:rPr>
          <w:i/>
          <w:iCs/>
        </w:rPr>
      </w:pPr>
      <w:del w:id="11586" w:author="Author">
        <w:r w:rsidRPr="00FA271D" w:rsidDel="00336B8B">
          <w:delText>Offering him her hand, s</w:delText>
        </w:r>
      </w:del>
      <w:ins w:id="11587" w:author="Author">
        <w:r w:rsidR="00336B8B">
          <w:t>S</w:t>
        </w:r>
      </w:ins>
      <w:r w:rsidRPr="00FA271D">
        <w:t xml:space="preserve">he clasped his palm gently, walking west towards South Columbus Drive. </w:t>
      </w:r>
      <w:r w:rsidR="005D7E68">
        <w:t>She fetched her smartphone as they approached the street</w:t>
      </w:r>
      <w:r w:rsidRPr="00FA271D">
        <w:t xml:space="preserve"> and entered some commands. After a minute, a Tesla RoboTaxi appeared and stopped alongside them. </w:t>
      </w:r>
      <w:proofErr w:type="gramStart"/>
      <w:r>
        <w:t>Angel</w:t>
      </w:r>
      <w:proofErr w:type="gramEnd"/>
      <w:r w:rsidRPr="00FA271D">
        <w:t xml:space="preserve"> opened the door, and </w:t>
      </w:r>
      <w:r w:rsidR="00C60045" w:rsidRPr="00FA271D">
        <w:t>both</w:t>
      </w:r>
      <w:r w:rsidRPr="00FA271D">
        <w:t xml:space="preserve"> climbed in. After punching some commands into her smartphone, the vehicle started moving.</w:t>
      </w:r>
    </w:p>
    <w:p w14:paraId="1BD3690C" w14:textId="77777777" w:rsidR="0025466A" w:rsidRPr="00701F94" w:rsidRDefault="00A55CAC" w:rsidP="005C6428">
      <w:pPr>
        <w:pStyle w:val="BodyNormal"/>
        <w:ind w:right="720"/>
        <w:rPr>
          <w:ins w:id="11588" w:author="Author"/>
          <w:rFonts w:cs="Arial"/>
        </w:rPr>
      </w:pPr>
      <w:r w:rsidRPr="00701F94">
        <w:rPr>
          <w:rFonts w:cs="Arial"/>
        </w:rPr>
        <w:t>"May I ask where we are going?"</w:t>
      </w:r>
    </w:p>
    <w:p w14:paraId="6D9E84E8" w14:textId="453BA26F" w:rsidR="00A55CAC" w:rsidRDefault="00A55CAC" w:rsidP="009C772F">
      <w:pPr>
        <w:pStyle w:val="BodyNormal"/>
      </w:pPr>
      <w:del w:id="11589" w:author="Author">
        <w:r w:rsidRPr="00FA271D" w:rsidDel="0025466A">
          <w:delText xml:space="preserve"> </w:delText>
        </w:r>
      </w:del>
      <w:r w:rsidRPr="00FA271D">
        <w:t>Mac waited patiently for her response; he'd been through this drill before.</w:t>
      </w:r>
    </w:p>
    <w:p w14:paraId="755DA97F" w14:textId="706BCEE4" w:rsidR="00A55CAC" w:rsidRPr="005C6428" w:rsidRDefault="00A55CAC">
      <w:pPr>
        <w:pStyle w:val="BodyNormal"/>
        <w:ind w:right="720" w:firstLine="270"/>
        <w:rPr>
          <w:rFonts w:ascii="Roboto Condensed Medium" w:hAnsi="Roboto Condensed Medium"/>
          <w:rPrChange w:id="11590" w:author="Author">
            <w:rPr/>
          </w:rPrChange>
        </w:rPr>
        <w:pPrChange w:id="11591" w:author="Author">
          <w:pPr>
            <w:pStyle w:val="BodyNormal"/>
          </w:pPr>
        </w:pPrChange>
      </w:pPr>
      <w:r w:rsidRPr="005C6428">
        <w:rPr>
          <w:rFonts w:ascii="Roboto Condensed Medium" w:hAnsi="Roboto Condensed Medium"/>
          <w:rPrChange w:id="11592" w:author="Author">
            <w:rPr/>
          </w:rPrChange>
        </w:rPr>
        <w:t>"To an industrial area just south of Midway Airport."</w:t>
      </w:r>
    </w:p>
    <w:p w14:paraId="253C58A9" w14:textId="061746A5" w:rsidR="00A55CAC" w:rsidRDefault="00A55CAC" w:rsidP="009C772F">
      <w:pPr>
        <w:pStyle w:val="BodyNormal"/>
      </w:pPr>
      <w:r w:rsidRPr="00FA271D">
        <w:t>"And what exactly will I be seeing?"</w:t>
      </w:r>
    </w:p>
    <w:p w14:paraId="1722180D" w14:textId="363C3087" w:rsidR="00A55CAC" w:rsidRPr="005C6428" w:rsidRDefault="00A55CAC">
      <w:pPr>
        <w:pStyle w:val="BodyNormal"/>
        <w:ind w:right="720" w:firstLine="270"/>
        <w:rPr>
          <w:rFonts w:ascii="Roboto Condensed Medium" w:hAnsi="Roboto Condensed Medium"/>
          <w:rPrChange w:id="11593" w:author="Author">
            <w:rPr/>
          </w:rPrChange>
        </w:rPr>
        <w:pPrChange w:id="11594" w:author="Author">
          <w:pPr>
            <w:pStyle w:val="BodyNormal"/>
          </w:pPr>
        </w:pPrChange>
      </w:pPr>
      <w:r w:rsidRPr="005C6428">
        <w:rPr>
          <w:rFonts w:ascii="Roboto Condensed Medium" w:hAnsi="Roboto Condensed Medium"/>
          <w:rPrChange w:id="11595" w:author="Author">
            <w:rPr/>
          </w:rPrChange>
        </w:rPr>
        <w:t>"Where they manufacture and ship their drugs. I'm sure you will find it illuminating."</w:t>
      </w:r>
    </w:p>
    <w:p w14:paraId="1201573C" w14:textId="32A631BE" w:rsidR="00A55CAC" w:rsidRDefault="00A55CAC" w:rsidP="009C772F">
      <w:pPr>
        <w:pStyle w:val="BodyNormal"/>
      </w:pPr>
      <w:r w:rsidRPr="00FA271D">
        <w:t>"I'm sure I will.”</w:t>
      </w:r>
    </w:p>
    <w:p w14:paraId="171BC7BE" w14:textId="1A9DC402" w:rsidR="00A55CAC" w:rsidRPr="005C6428" w:rsidRDefault="00A55CAC">
      <w:pPr>
        <w:pStyle w:val="BodyNormal"/>
        <w:ind w:right="720" w:firstLine="270"/>
        <w:rPr>
          <w:rFonts w:ascii="Roboto Condensed Medium" w:hAnsi="Roboto Condensed Medium"/>
          <w:rPrChange w:id="11596" w:author="Author">
            <w:rPr/>
          </w:rPrChange>
        </w:rPr>
        <w:pPrChange w:id="11597" w:author="Author">
          <w:pPr>
            <w:pStyle w:val="BodyNormal"/>
          </w:pPr>
        </w:pPrChange>
      </w:pPr>
      <w:r w:rsidRPr="005C6428">
        <w:rPr>
          <w:rFonts w:ascii="Roboto Condensed Medium" w:hAnsi="Roboto Condensed Medium"/>
          <w:rPrChange w:id="11598" w:author="Author">
            <w:rPr/>
          </w:rPrChange>
        </w:rPr>
        <w:t>"I apologize if I embarrassed you in front of Anneliese, Mac.</w:t>
      </w:r>
      <w:r w:rsidR="005C6428" w:rsidRPr="005C6428">
        <w:rPr>
          <w:rFonts w:ascii="Roboto Condensed Medium" w:hAnsi="Roboto Condensed Medium"/>
        </w:rPr>
        <w:t xml:space="preserve"> </w:t>
      </w:r>
      <w:r w:rsidRPr="005C6428">
        <w:rPr>
          <w:rFonts w:ascii="Roboto Condensed Medium" w:hAnsi="Roboto Condensed Medium"/>
          <w:rPrChange w:id="11599" w:author="Author">
            <w:rPr/>
          </w:rPrChange>
        </w:rPr>
        <w:t xml:space="preserve">Many people are looking for me; I </w:t>
      </w:r>
      <w:del w:id="11600" w:author="Author">
        <w:r w:rsidRPr="005C6428" w:rsidDel="0025466A">
          <w:rPr>
            <w:rFonts w:ascii="Roboto Condensed Medium" w:hAnsi="Roboto Condensed Medium"/>
            <w:rPrChange w:id="11601" w:author="Author">
              <w:rPr/>
            </w:rPrChange>
          </w:rPr>
          <w:delText>have to</w:delText>
        </w:r>
      </w:del>
      <w:ins w:id="11602" w:author="Author">
        <w:r w:rsidR="0025466A" w:rsidRPr="005C6428">
          <w:rPr>
            <w:rFonts w:ascii="Roboto Condensed Medium" w:hAnsi="Roboto Condensed Medium"/>
          </w:rPr>
          <w:t>must</w:t>
        </w:r>
      </w:ins>
      <w:r w:rsidRPr="005C6428">
        <w:rPr>
          <w:rFonts w:ascii="Roboto Condensed Medium" w:hAnsi="Roboto Condensed Medium"/>
          <w:rPrChange w:id="11603" w:author="Author">
            <w:rPr/>
          </w:rPrChange>
        </w:rPr>
        <w:t xml:space="preserve"> be unpredictable </w:t>
      </w:r>
      <w:r w:rsidR="0066627A" w:rsidRPr="005C6428">
        <w:rPr>
          <w:rFonts w:ascii="Roboto Condensed Medium" w:hAnsi="Roboto Condensed Medium"/>
        </w:rPr>
        <w:t>whe</w:t>
      </w:r>
      <w:r w:rsidRPr="005C6428">
        <w:rPr>
          <w:rFonts w:ascii="Roboto Condensed Medium" w:hAnsi="Roboto Condensed Medium"/>
          <w:rPrChange w:id="11604" w:author="Author">
            <w:rPr/>
          </w:rPrChange>
        </w:rPr>
        <w:t xml:space="preserve">n </w:t>
      </w:r>
      <w:del w:id="11605" w:author="Author">
        <w:r w:rsidRPr="005C6428" w:rsidDel="00336B8B">
          <w:rPr>
            <w:rFonts w:ascii="Roboto Condensed Medium" w:hAnsi="Roboto Condensed Medium"/>
            <w:rPrChange w:id="11606" w:author="Author">
              <w:rPr/>
            </w:rPrChange>
          </w:rPr>
          <w:delText>how I approach</w:delText>
        </w:r>
      </w:del>
      <w:ins w:id="11607" w:author="Author">
        <w:r w:rsidR="00336B8B" w:rsidRPr="005C6428">
          <w:rPr>
            <w:rFonts w:ascii="Roboto Condensed Medium" w:hAnsi="Roboto Condensed Medium"/>
            <w:rPrChange w:id="11608" w:author="Author">
              <w:rPr/>
            </w:rPrChange>
          </w:rPr>
          <w:t>approaching</w:t>
        </w:r>
      </w:ins>
      <w:r w:rsidRPr="005C6428">
        <w:rPr>
          <w:rFonts w:ascii="Roboto Condensed Medium" w:hAnsi="Roboto Condensed Medium"/>
          <w:rPrChange w:id="11609" w:author="Author">
            <w:rPr/>
          </w:rPrChange>
        </w:rPr>
        <w:t xml:space="preserve"> you.</w:t>
      </w:r>
      <w:r w:rsidR="005C6428" w:rsidRPr="005C6428">
        <w:rPr>
          <w:rFonts w:ascii="Roboto Condensed Medium" w:hAnsi="Roboto Condensed Medium"/>
        </w:rPr>
        <w:t xml:space="preserve"> </w:t>
      </w:r>
      <w:r w:rsidRPr="005C6428">
        <w:rPr>
          <w:rFonts w:ascii="Roboto Condensed Medium" w:hAnsi="Roboto Condensed Medium"/>
          <w:rPrChange w:id="11610" w:author="Author">
            <w:rPr/>
          </w:rPrChange>
        </w:rPr>
        <w:t xml:space="preserve">That said, </w:t>
      </w:r>
      <w:proofErr w:type="gramStart"/>
      <w:r w:rsidRPr="005C6428">
        <w:rPr>
          <w:rFonts w:ascii="Roboto Condensed Medium" w:hAnsi="Roboto Condensed Medium"/>
          <w:rPrChange w:id="11611" w:author="Author">
            <w:rPr/>
          </w:rPrChange>
        </w:rPr>
        <w:t>I don't</w:t>
      </w:r>
      <w:proofErr w:type="gramEnd"/>
      <w:r w:rsidRPr="005C6428">
        <w:rPr>
          <w:rFonts w:ascii="Roboto Condensed Medium" w:hAnsi="Roboto Condensed Medium"/>
          <w:rPrChange w:id="11612" w:author="Author">
            <w:rPr/>
          </w:rPrChange>
        </w:rPr>
        <w:t xml:space="preserve"> want to interfere in any of your intimate relationships."</w:t>
      </w:r>
    </w:p>
    <w:p w14:paraId="1FCA7E05" w14:textId="014C0132" w:rsidR="00A55CAC" w:rsidRDefault="00A55CAC" w:rsidP="009C772F">
      <w:pPr>
        <w:pStyle w:val="BodyNormal"/>
      </w:pPr>
      <w:r w:rsidRPr="00FA271D">
        <w:t xml:space="preserve">"I'd say </w:t>
      </w:r>
      <w:del w:id="11613" w:author="Author">
        <w:r w:rsidRPr="00FA271D" w:rsidDel="0025466A">
          <w:delText xml:space="preserve">that </w:delText>
        </w:r>
      </w:del>
      <w:r w:rsidRPr="00FA271D">
        <w:t xml:space="preserve">my relationship with Anneliese is dunzo, </w:t>
      </w:r>
      <w:r>
        <w:t>Angel</w:t>
      </w:r>
      <w:r w:rsidRPr="00FA271D">
        <w:t>."</w:t>
      </w:r>
    </w:p>
    <w:p w14:paraId="36514FEC" w14:textId="55D5DE53" w:rsidR="00A55CAC" w:rsidRPr="005C6428" w:rsidRDefault="00A55CAC">
      <w:pPr>
        <w:pStyle w:val="BodyNormal"/>
        <w:ind w:right="720" w:firstLine="270"/>
        <w:rPr>
          <w:rFonts w:ascii="Roboto Condensed Medium" w:hAnsi="Roboto Condensed Medium"/>
        </w:rPr>
        <w:pPrChange w:id="11614" w:author="Author">
          <w:pPr>
            <w:pStyle w:val="BodyNormal"/>
          </w:pPr>
        </w:pPrChange>
      </w:pPr>
      <w:r w:rsidRPr="005C6428">
        <w:rPr>
          <w:rFonts w:ascii="Roboto Condensed Medium" w:hAnsi="Roboto Condensed Medium"/>
        </w:rPr>
        <w:lastRenderedPageBreak/>
        <w:t>"What happened, Mac?"</w:t>
      </w:r>
    </w:p>
    <w:p w14:paraId="52C2B803" w14:textId="4FC4BF84" w:rsidR="000C7CAA" w:rsidRDefault="00A55CAC" w:rsidP="009C772F">
      <w:pPr>
        <w:pStyle w:val="BodyNormal"/>
      </w:pPr>
      <w:r w:rsidRPr="00FA271D">
        <w:t>Mac shrugged</w:t>
      </w:r>
      <w:del w:id="11615" w:author="Author">
        <w:r w:rsidRPr="00FA271D" w:rsidDel="00247DCD">
          <w:delText>,</w:delText>
        </w:r>
      </w:del>
      <w:r w:rsidRPr="00FA271D">
        <w:t xml:space="preserve"> </w:t>
      </w:r>
      <w:ins w:id="11616" w:author="Author">
        <w:r w:rsidR="00247DCD">
          <w:t xml:space="preserve">and </w:t>
        </w:r>
      </w:ins>
      <w:r w:rsidRPr="00FA271D">
        <w:t xml:space="preserve">wrung his hands together. </w:t>
      </w:r>
    </w:p>
    <w:p w14:paraId="6873DCDC" w14:textId="0B105475" w:rsidR="00A55CAC" w:rsidRPr="00FA271D" w:rsidRDefault="00A55CAC" w:rsidP="009C772F">
      <w:pPr>
        <w:pStyle w:val="BodyNormal"/>
        <w:rPr>
          <w:i/>
          <w:iCs/>
        </w:rPr>
      </w:pPr>
      <w:r w:rsidRPr="00FA271D">
        <w:t xml:space="preserve">"Two things, </w:t>
      </w:r>
      <w:r>
        <w:t>Angel</w:t>
      </w:r>
      <w:r w:rsidRPr="00FA271D">
        <w:t xml:space="preserve">. First, Anneliese is </w:t>
      </w:r>
      <w:ins w:id="11617" w:author="Author">
        <w:r w:rsidR="00A306C2">
          <w:t>relocating</w:t>
        </w:r>
      </w:ins>
      <w:del w:id="11618" w:author="Author">
        <w:r w:rsidRPr="00FA271D" w:rsidDel="00A306C2">
          <w:delText>being sent</w:delText>
        </w:r>
      </w:del>
      <w:r w:rsidRPr="00FA271D">
        <w:t xml:space="preserve"> to Dubai for six months to sort out </w:t>
      </w:r>
      <w:r w:rsidR="00B145CE">
        <w:t>an</w:t>
      </w:r>
      <w:r w:rsidRPr="00FA271D">
        <w:t xml:space="preserve"> accounting project. Second, on a couple of occasions, she told me that my lovemaking was different</w:t>
      </w:r>
      <w:ins w:id="11619" w:author="Author">
        <w:del w:id="11620" w:author="Author">
          <w:r w:rsidR="00CB0DC9" w:rsidDel="00C50398">
            <w:delText>,</w:delText>
          </w:r>
          <w:r w:rsidR="00A306C2" w:rsidDel="0025466A">
            <w:delText>,</w:delText>
          </w:r>
        </w:del>
      </w:ins>
      <w:del w:id="11621" w:author="Author">
        <w:r w:rsidRPr="00FA271D" w:rsidDel="00A306C2">
          <w:delText>,</w:delText>
        </w:r>
      </w:del>
      <w:r w:rsidRPr="00FA271D">
        <w:t xml:space="preserve"> </w:t>
      </w:r>
      <w:ins w:id="11622" w:author="Author">
        <w:r w:rsidR="00A306C2">
          <w:t xml:space="preserve">and </w:t>
        </w:r>
        <w:r w:rsidR="00E70CA5">
          <w:t xml:space="preserve">that </w:t>
        </w:r>
      </w:ins>
      <w:del w:id="11623" w:author="Author">
        <w:r w:rsidRPr="00FA271D" w:rsidDel="00A306C2">
          <w:delText xml:space="preserve">that </w:delText>
        </w:r>
      </w:del>
      <w:r w:rsidRPr="00FA271D">
        <w:t xml:space="preserve">she felt I was thinking of another woman. She asked who it </w:t>
      </w:r>
      <w:del w:id="11624" w:author="Author">
        <w:r w:rsidRPr="00FA271D" w:rsidDel="00A306C2">
          <w:delText>is</w:delText>
        </w:r>
      </w:del>
      <w:ins w:id="11625" w:author="Author">
        <w:r w:rsidR="00A306C2">
          <w:t>wa</w:t>
        </w:r>
        <w:r w:rsidR="00A306C2" w:rsidRPr="00FA271D">
          <w:t>s</w:t>
        </w:r>
      </w:ins>
      <w:r w:rsidRPr="00FA271D">
        <w:t xml:space="preserve">. I told her </w:t>
      </w:r>
      <w:del w:id="11626" w:author="Author">
        <w:r w:rsidRPr="00FA271D" w:rsidDel="0025466A">
          <w:delText xml:space="preserve">that </w:delText>
        </w:r>
      </w:del>
      <w:r w:rsidRPr="00FA271D">
        <w:t xml:space="preserve">I was worried about a woman I had encountered in my police work. When you appeared, she made the connection. She knows you're the </w:t>
      </w:r>
      <w:r>
        <w:t>Angel</w:t>
      </w:r>
      <w:del w:id="11627" w:author="Author">
        <w:r w:rsidRPr="00FA271D" w:rsidDel="0099618A">
          <w:delText>. That said</w:delText>
        </w:r>
      </w:del>
      <w:r w:rsidRPr="00FA271D">
        <w:t xml:space="preserve">, </w:t>
      </w:r>
      <w:ins w:id="11628" w:author="Author">
        <w:r w:rsidR="0099618A">
          <w:t xml:space="preserve">but </w:t>
        </w:r>
      </w:ins>
      <w:r w:rsidRPr="00FA271D">
        <w:t>I trust her to be discreet."</w:t>
      </w:r>
    </w:p>
    <w:p w14:paraId="3FECD2BE" w14:textId="6523CEAF" w:rsidR="00A55CAC" w:rsidRDefault="00A55CAC" w:rsidP="009C772F">
      <w:pPr>
        <w:pStyle w:val="BodyNormal"/>
      </w:pPr>
      <w:r>
        <w:t>Angel</w:t>
      </w:r>
      <w:r w:rsidRPr="00FA271D">
        <w:t xml:space="preserve"> pondered her answer for an uncomfortable number of seconds. Mac wondered if he had revealed too much. She glanced at Mac and then started thumb-typing.</w:t>
      </w:r>
    </w:p>
    <w:p w14:paraId="313E0142" w14:textId="473A75CA" w:rsidR="00A55CAC" w:rsidRPr="00460D71" w:rsidRDefault="00A55CAC">
      <w:pPr>
        <w:pStyle w:val="BodyNormal"/>
        <w:ind w:right="720" w:firstLine="270"/>
        <w:rPr>
          <w:rFonts w:ascii="Roboto Condensed Medium" w:hAnsi="Roboto Condensed Medium"/>
          <w:rPrChange w:id="11629" w:author="Author">
            <w:rPr/>
          </w:rPrChange>
        </w:rPr>
        <w:pPrChange w:id="11630" w:author="Author">
          <w:pPr>
            <w:pStyle w:val="BodyNormal"/>
          </w:pPr>
        </w:pPrChange>
      </w:pPr>
      <w:r w:rsidRPr="00460D71">
        <w:rPr>
          <w:rFonts w:ascii="Roboto Condensed Medium" w:hAnsi="Roboto Condensed Medium"/>
          <w:rPrChange w:id="11631" w:author="Author">
            <w:rPr/>
          </w:rPrChange>
        </w:rPr>
        <w:t>"A personal relationship between us is inadvisable, Mac.</w:t>
      </w:r>
      <w:r w:rsidR="00460D71" w:rsidRPr="00460D71">
        <w:rPr>
          <w:rFonts w:ascii="Roboto Condensed Medium" w:hAnsi="Roboto Condensed Medium"/>
        </w:rPr>
        <w:t xml:space="preserve"> </w:t>
      </w:r>
      <w:r w:rsidRPr="00460D71">
        <w:rPr>
          <w:rFonts w:ascii="Roboto Condensed Medium" w:hAnsi="Roboto Condensed Medium"/>
          <w:rPrChange w:id="11632" w:author="Author">
            <w:rPr/>
          </w:rPrChange>
        </w:rPr>
        <w:t>The main reason is that you are an honest policeman, and I am a criminal.</w:t>
      </w:r>
      <w:r w:rsidR="00460D71" w:rsidRPr="00460D71">
        <w:rPr>
          <w:rFonts w:ascii="Roboto Condensed Medium" w:hAnsi="Roboto Condensed Medium"/>
        </w:rPr>
        <w:t xml:space="preserve"> </w:t>
      </w:r>
      <w:r w:rsidRPr="00460D71">
        <w:rPr>
          <w:rFonts w:ascii="Roboto Condensed Medium" w:hAnsi="Roboto Condensed Medium"/>
          <w:rPrChange w:id="11633" w:author="Author">
            <w:rPr/>
          </w:rPrChange>
        </w:rPr>
        <w:t xml:space="preserve">My actions have already endangered </w:t>
      </w:r>
      <w:r w:rsidR="002878F7" w:rsidRPr="00460D71">
        <w:rPr>
          <w:rFonts w:ascii="Roboto Condensed Medium" w:hAnsi="Roboto Condensed Medium"/>
          <w:rPrChange w:id="11634" w:author="Author">
            <w:rPr/>
          </w:rPrChange>
        </w:rPr>
        <w:t>members of your family</w:t>
      </w:r>
      <w:r w:rsidRPr="00460D71">
        <w:rPr>
          <w:rFonts w:ascii="Roboto Condensed Medium" w:hAnsi="Roboto Condensed Medium"/>
          <w:rPrChange w:id="11635" w:author="Author">
            <w:rPr/>
          </w:rPrChange>
        </w:rPr>
        <w:t>.</w:t>
      </w:r>
    </w:p>
    <w:p w14:paraId="028C6E3B" w14:textId="4B6E2F02" w:rsidR="00A55CAC" w:rsidRPr="00460D71" w:rsidRDefault="00460D71">
      <w:pPr>
        <w:pStyle w:val="BodyNormal"/>
        <w:ind w:right="720" w:firstLine="270"/>
        <w:rPr>
          <w:rFonts w:ascii="Roboto Condensed Medium" w:hAnsi="Roboto Condensed Medium"/>
          <w:rPrChange w:id="11636" w:author="Author">
            <w:rPr/>
          </w:rPrChange>
        </w:rPr>
        <w:pPrChange w:id="11637" w:author="Author">
          <w:pPr>
            <w:pStyle w:val="BodyNormal"/>
          </w:pPr>
        </w:pPrChange>
      </w:pPr>
      <w:r>
        <w:rPr>
          <w:rFonts w:ascii="Roboto Condensed Medium" w:hAnsi="Roboto Condensed Medium"/>
        </w:rPr>
        <w:t>“</w:t>
      </w:r>
      <w:r w:rsidR="00A55CAC" w:rsidRPr="00460D71">
        <w:rPr>
          <w:rFonts w:ascii="Roboto Condensed Medium" w:hAnsi="Roboto Condensed Medium"/>
          <w:rPrChange w:id="11638" w:author="Author">
            <w:rPr/>
          </w:rPrChange>
        </w:rPr>
        <w:t>Tonight's expedition has risks</w:t>
      </w:r>
      <w:del w:id="11639" w:author="Author">
        <w:r w:rsidR="00A55CAC" w:rsidRPr="00460D71" w:rsidDel="00F4400C">
          <w:rPr>
            <w:rFonts w:ascii="Roboto Condensed Medium" w:hAnsi="Roboto Condensed Medium"/>
            <w:rPrChange w:id="11640" w:author="Author">
              <w:rPr/>
            </w:rPrChange>
          </w:rPr>
          <w:delText>, for sure</w:delText>
        </w:r>
      </w:del>
      <w:r w:rsidR="00A55CAC" w:rsidRPr="00460D71">
        <w:rPr>
          <w:rFonts w:ascii="Roboto Condensed Medium" w:hAnsi="Roboto Condensed Medium"/>
          <w:rPrChange w:id="11641" w:author="Author">
            <w:rPr/>
          </w:rPrChange>
        </w:rPr>
        <w:t>, but I can control what happens tonight.</w:t>
      </w:r>
      <w:r w:rsidRPr="00460D71">
        <w:rPr>
          <w:rFonts w:ascii="Roboto Condensed Medium" w:hAnsi="Roboto Condensed Medium"/>
        </w:rPr>
        <w:t xml:space="preserve"> </w:t>
      </w:r>
      <w:r w:rsidR="00A55CAC" w:rsidRPr="00460D71">
        <w:rPr>
          <w:rFonts w:ascii="Roboto Condensed Medium" w:hAnsi="Roboto Condensed Medium"/>
          <w:rPrChange w:id="11642" w:author="Author">
            <w:rPr/>
          </w:rPrChange>
        </w:rPr>
        <w:t>I know that men find me attractive, Mac, but that doesn't change my reality.</w:t>
      </w:r>
    </w:p>
    <w:p w14:paraId="65D7555C" w14:textId="1B848DA3" w:rsidR="00A55CAC" w:rsidRPr="00460D71" w:rsidRDefault="00460D71">
      <w:pPr>
        <w:pStyle w:val="BodyNormal"/>
        <w:ind w:right="720" w:firstLine="270"/>
        <w:rPr>
          <w:rFonts w:ascii="Roboto Condensed Medium" w:hAnsi="Roboto Condensed Medium"/>
          <w:rPrChange w:id="11643" w:author="Author">
            <w:rPr/>
          </w:rPrChange>
        </w:rPr>
        <w:pPrChange w:id="11644" w:author="Author">
          <w:pPr>
            <w:pStyle w:val="BodyNormal"/>
          </w:pPr>
        </w:pPrChange>
      </w:pPr>
      <w:r>
        <w:rPr>
          <w:rFonts w:ascii="Roboto Condensed Medium" w:hAnsi="Roboto Condensed Medium"/>
        </w:rPr>
        <w:t>“</w:t>
      </w:r>
      <w:r w:rsidR="00A55CAC" w:rsidRPr="00460D71">
        <w:rPr>
          <w:rFonts w:ascii="Roboto Condensed Medium" w:hAnsi="Roboto Condensed Medium"/>
          <w:rPrChange w:id="11645" w:author="Author">
            <w:rPr/>
          </w:rPrChange>
        </w:rPr>
        <w:t>I am a voiceless outcast, wounded, possibly beyond repair.</w:t>
      </w:r>
      <w:r w:rsidRPr="00460D71">
        <w:rPr>
          <w:rFonts w:ascii="Roboto Condensed Medium" w:hAnsi="Roboto Condensed Medium"/>
        </w:rPr>
        <w:t xml:space="preserve"> </w:t>
      </w:r>
      <w:r w:rsidR="00A55CAC" w:rsidRPr="00460D71">
        <w:rPr>
          <w:rFonts w:ascii="Roboto Condensed Medium" w:hAnsi="Roboto Condensed Medium"/>
          <w:rPrChange w:id="11646" w:author="Author">
            <w:rPr/>
          </w:rPrChange>
        </w:rPr>
        <w:t>You can't allow yourself to fall in love with me, Mac.</w:t>
      </w:r>
      <w:r w:rsidRPr="00460D71">
        <w:rPr>
          <w:rFonts w:ascii="Roboto Condensed Medium" w:hAnsi="Roboto Condensed Medium"/>
        </w:rPr>
        <w:t xml:space="preserve"> </w:t>
      </w:r>
      <w:r w:rsidR="00A55CAC" w:rsidRPr="00460D71">
        <w:rPr>
          <w:rFonts w:ascii="Roboto Condensed Medium" w:hAnsi="Roboto Condensed Medium"/>
          <w:rPrChange w:id="11647" w:author="Author">
            <w:rPr/>
          </w:rPrChange>
        </w:rPr>
        <w:t>It will only bring you and your family heartbreak."</w:t>
      </w:r>
    </w:p>
    <w:p w14:paraId="10F2A276" w14:textId="571DB92E" w:rsidR="00A55CAC" w:rsidRPr="00FA271D" w:rsidRDefault="00A55CAC" w:rsidP="009C772F">
      <w:pPr>
        <w:pStyle w:val="BodyNormal"/>
        <w:rPr>
          <w:i/>
          <w:iCs/>
        </w:rPr>
      </w:pPr>
      <w:r w:rsidRPr="00FA271D">
        <w:t xml:space="preserve">Mac became insistent. While he didn't use his command voice, he </w:t>
      </w:r>
      <w:del w:id="11648" w:author="Author">
        <w:r w:rsidRPr="00FA271D" w:rsidDel="0025466A">
          <w:delText>made sure that</w:delText>
        </w:r>
      </w:del>
      <w:ins w:id="11649" w:author="Author">
        <w:r w:rsidR="0025466A">
          <w:t>ensured</w:t>
        </w:r>
      </w:ins>
      <w:r w:rsidRPr="00FA271D">
        <w:t xml:space="preserve"> his tone was </w:t>
      </w:r>
      <w:r w:rsidR="00701F94">
        <w:t>sharp</w:t>
      </w:r>
      <w:r w:rsidRPr="00FA271D">
        <w:t xml:space="preserve"> enough to get her </w:t>
      </w:r>
      <w:r w:rsidRPr="00FA271D">
        <w:lastRenderedPageBreak/>
        <w:t>attention.</w:t>
      </w:r>
    </w:p>
    <w:p w14:paraId="474F3BE5" w14:textId="67B82111" w:rsidR="00A55CAC" w:rsidRPr="00FA271D" w:rsidRDefault="00A55CAC" w:rsidP="009C772F">
      <w:pPr>
        <w:pStyle w:val="BodyNormal"/>
        <w:rPr>
          <w:i/>
          <w:iCs/>
        </w:rPr>
      </w:pPr>
      <w:r w:rsidRPr="00FA271D">
        <w:t>"</w:t>
      </w:r>
      <w:r>
        <w:t>Angel</w:t>
      </w:r>
      <w:r w:rsidRPr="00FA271D">
        <w:t xml:space="preserve">, listen to me. You are not a voiceless outcast. Nor are you wounded beyond repair. </w:t>
      </w:r>
      <w:r w:rsidR="00CD36DF">
        <w:t>On the contrary, y</w:t>
      </w:r>
      <w:r w:rsidRPr="00FA271D">
        <w:t>ou're a beautiful woman with a good heart, for whom life probably gave you a raw deal, not just from the Albanian mob but, I suspect, from all of us. We failed you. Well, it stops right here.</w:t>
      </w:r>
    </w:p>
    <w:p w14:paraId="45B98E6B" w14:textId="58B4B4E2" w:rsidR="00A55CAC" w:rsidRDefault="00A55CAC" w:rsidP="009C772F">
      <w:pPr>
        <w:pStyle w:val="BodyNormal"/>
      </w:pPr>
      <w:r w:rsidRPr="00FA271D">
        <w:t xml:space="preserve">I love </w:t>
      </w:r>
      <w:del w:id="11650" w:author="Author">
        <w:r w:rsidRPr="00FA271D" w:rsidDel="00E13ECB">
          <w:delText>lots of</w:delText>
        </w:r>
      </w:del>
      <w:ins w:id="11651" w:author="Author">
        <w:r w:rsidR="00E13ECB">
          <w:t>many</w:t>
        </w:r>
      </w:ins>
      <w:r w:rsidRPr="00FA271D">
        <w:t xml:space="preserve"> people</w:t>
      </w:r>
      <w:ins w:id="11652" w:author="Author">
        <w:r w:rsidR="00E13ECB">
          <w:t xml:space="preserve">, including </w:t>
        </w:r>
      </w:ins>
      <w:del w:id="11653" w:author="Author">
        <w:r w:rsidRPr="00FA271D" w:rsidDel="00E13ECB">
          <w:delText>. M</w:delText>
        </w:r>
      </w:del>
      <w:r w:rsidR="004C3A0C" w:rsidRPr="00FA271D">
        <w:t>my mother</w:t>
      </w:r>
      <w:r w:rsidR="004C3A0C">
        <w:t xml:space="preserve">, </w:t>
      </w:r>
      <w:r w:rsidRPr="00FA271D">
        <w:t>father, sister and brother, their families</w:t>
      </w:r>
      <w:r w:rsidR="004C3A0C">
        <w:t>, and</w:t>
      </w:r>
      <w:r w:rsidRPr="00FA271D">
        <w:t xml:space="preserve"> </w:t>
      </w:r>
      <w:ins w:id="11654" w:author="Author">
        <w:r w:rsidR="00E13ECB">
          <w:t xml:space="preserve">the </w:t>
        </w:r>
      </w:ins>
      <w:r w:rsidRPr="00FA271D">
        <w:t xml:space="preserve">people </w:t>
      </w:r>
      <w:del w:id="11655" w:author="Author">
        <w:r w:rsidRPr="00FA271D" w:rsidDel="00E13ECB">
          <w:delText>with whom I work</w:delText>
        </w:r>
      </w:del>
      <w:ins w:id="11656" w:author="Author">
        <w:r w:rsidR="00E13ECB">
          <w:t>I work with</w:t>
        </w:r>
      </w:ins>
      <w:r w:rsidRPr="00FA271D">
        <w:t>.</w:t>
      </w:r>
      <w:r w:rsidR="004C3A0C">
        <w:t xml:space="preserve"> </w:t>
      </w:r>
      <w:r w:rsidR="004C3A0C" w:rsidRPr="00FA271D">
        <w:t xml:space="preserve">I will do anything to protect </w:t>
      </w:r>
      <w:r w:rsidR="004C3A0C">
        <w:t>them.</w:t>
      </w:r>
      <w:r w:rsidRPr="00FA271D">
        <w:t xml:space="preserve"> And, of course, I love you. I will do anything to protect you. If they ask me to arrest you, I will refuse that request, even if it means </w:t>
      </w:r>
      <w:r w:rsidR="0005291A">
        <w:t>ending</w:t>
      </w:r>
      <w:r w:rsidRPr="00FA271D">
        <w:t xml:space="preserve"> my career. I'm going to prove to you that you can trust me. Your safety is the most crucial thing in my life now, </w:t>
      </w:r>
      <w:r>
        <w:t>Angel</w:t>
      </w:r>
      <w:r w:rsidRPr="00FA271D">
        <w:t>."</w:t>
      </w:r>
    </w:p>
    <w:p w14:paraId="0886EE7B" w14:textId="1D58FBC9" w:rsidR="00A55CAC" w:rsidRPr="00460D71" w:rsidRDefault="00A55CAC">
      <w:pPr>
        <w:pStyle w:val="BodyNormal"/>
        <w:ind w:right="720" w:firstLine="270"/>
        <w:rPr>
          <w:rFonts w:ascii="Roboto Condensed Medium" w:hAnsi="Roboto Condensed Medium"/>
          <w:rPrChange w:id="11657" w:author="Author">
            <w:rPr/>
          </w:rPrChange>
        </w:rPr>
        <w:pPrChange w:id="11658" w:author="Author">
          <w:pPr>
            <w:pStyle w:val="BodyNormal"/>
          </w:pPr>
        </w:pPrChange>
      </w:pPr>
      <w:r w:rsidRPr="00460D71">
        <w:rPr>
          <w:rFonts w:ascii="Roboto Condensed Medium" w:hAnsi="Roboto Condensed Medium"/>
          <w:rPrChange w:id="11659" w:author="Author">
            <w:rPr/>
          </w:rPrChange>
        </w:rPr>
        <w:t>"Right now, I'd say I</w:t>
      </w:r>
      <w:r w:rsidR="00FC6121" w:rsidRPr="00460D71">
        <w:rPr>
          <w:rFonts w:ascii="Roboto Condensed Medium" w:hAnsi="Roboto Condensed Medium"/>
        </w:rPr>
        <w:t>’m</w:t>
      </w:r>
      <w:r w:rsidRPr="00460D71">
        <w:rPr>
          <w:rFonts w:ascii="Roboto Condensed Medium" w:hAnsi="Roboto Condensed Medium"/>
          <w:rPrChange w:id="11660" w:author="Author">
            <w:rPr/>
          </w:rPrChange>
        </w:rPr>
        <w:t xml:space="preserve"> protecting you, Mac.</w:t>
      </w:r>
      <w:r w:rsidR="00460D71" w:rsidRPr="00460D71">
        <w:rPr>
          <w:rFonts w:ascii="Roboto Condensed Medium" w:hAnsi="Roboto Condensed Medium"/>
        </w:rPr>
        <w:t xml:space="preserve"> </w:t>
      </w:r>
      <w:r w:rsidRPr="00460D71">
        <w:rPr>
          <w:rFonts w:ascii="Roboto Condensed Medium" w:hAnsi="Roboto Condensed Medium"/>
          <w:rPrChange w:id="11661" w:author="Author">
            <w:rPr/>
          </w:rPrChange>
        </w:rPr>
        <w:t>Ah, we're almost there.</w:t>
      </w:r>
      <w:r w:rsidR="00460D71" w:rsidRPr="00460D71">
        <w:rPr>
          <w:rFonts w:ascii="Roboto Condensed Medium" w:hAnsi="Roboto Condensed Medium"/>
        </w:rPr>
        <w:t xml:space="preserve"> </w:t>
      </w:r>
      <w:r w:rsidRPr="00460D71">
        <w:rPr>
          <w:rFonts w:ascii="Roboto Condensed Medium" w:hAnsi="Roboto Condensed Medium"/>
          <w:rPrChange w:id="11662" w:author="Author">
            <w:rPr/>
          </w:rPrChange>
        </w:rPr>
        <w:t>Give me a second while I reprogram this Tesla."</w:t>
      </w:r>
    </w:p>
    <w:p w14:paraId="3B77A0C7" w14:textId="5B550D54" w:rsidR="00A55CAC" w:rsidRPr="00FA271D" w:rsidRDefault="00A55CAC" w:rsidP="009C772F">
      <w:pPr>
        <w:pStyle w:val="BodyNormal"/>
        <w:rPr>
          <w:i/>
          <w:iCs/>
        </w:rPr>
      </w:pPr>
      <w:r>
        <w:t>Angel</w:t>
      </w:r>
      <w:r w:rsidRPr="00FA271D">
        <w:t xml:space="preserve"> typed rapidly into her smartphone as the vehicle </w:t>
      </w:r>
      <w:r w:rsidR="005D7E68">
        <w:t>stopped</w:t>
      </w:r>
      <w:r w:rsidRPr="00FA271D">
        <w:t xml:space="preserve"> on West 65th Street. She commanded her </w:t>
      </w:r>
      <w:r w:rsidR="00D121DF" w:rsidRPr="00FA271D">
        <w:t>door</w:t>
      </w:r>
      <w:r w:rsidRPr="00FA271D">
        <w:t xml:space="preserve"> open, and they both got out onto the south sidewalk. There were very few cars and no visible pedestrians. Streetlights up ahead appeared to be out, so the district was unusually dark. </w:t>
      </w:r>
      <w:del w:id="11663" w:author="Author">
        <w:r w:rsidRPr="00FA271D" w:rsidDel="00E13ECB">
          <w:delText xml:space="preserve">The </w:delText>
        </w:r>
      </w:del>
      <w:ins w:id="11664" w:author="Author">
        <w:r w:rsidR="00E13ECB">
          <w:t>On t</w:t>
        </w:r>
        <w:r w:rsidR="00E13ECB" w:rsidRPr="00FA271D">
          <w:t xml:space="preserve">he </w:t>
        </w:r>
      </w:ins>
      <w:r w:rsidRPr="00FA271D">
        <w:t xml:space="preserve">other side of the road </w:t>
      </w:r>
      <w:del w:id="11665" w:author="Author">
        <w:r w:rsidRPr="00FA271D" w:rsidDel="0025466A">
          <w:delText xml:space="preserve">was </w:delText>
        </w:r>
      </w:del>
      <w:ins w:id="11666" w:author="Author">
        <w:r w:rsidR="0025466A" w:rsidRPr="00FA271D">
          <w:t>w</w:t>
        </w:r>
        <w:r w:rsidR="0025466A">
          <w:t>ere</w:t>
        </w:r>
        <w:r w:rsidR="0025466A" w:rsidRPr="00FA271D">
          <w:t xml:space="preserve"> </w:t>
        </w:r>
      </w:ins>
      <w:r w:rsidR="006F5B77">
        <w:t>mostly shuttered businesses</w:t>
      </w:r>
      <w:r w:rsidRPr="00FA271D">
        <w:t>.</w:t>
      </w:r>
    </w:p>
    <w:p w14:paraId="775FBFB1" w14:textId="72A369BE" w:rsidR="00A55CAC" w:rsidRPr="00FA271D" w:rsidRDefault="00A55CAC" w:rsidP="009C772F">
      <w:pPr>
        <w:pStyle w:val="BodyNormal"/>
        <w:rPr>
          <w:i/>
          <w:iCs/>
        </w:rPr>
      </w:pPr>
      <w:r>
        <w:t>Angel</w:t>
      </w:r>
      <w:r w:rsidRPr="00FA271D">
        <w:t xml:space="preserve"> led Mac south down an alley, and they made their </w:t>
      </w:r>
      <w:r w:rsidRPr="00FA271D">
        <w:lastRenderedPageBreak/>
        <w:t xml:space="preserve">way through a couple of companies until they reached a large, empty manufacturing company parking lot. At the rear perimeter of the parking </w:t>
      </w:r>
      <w:r w:rsidR="00D121DF" w:rsidRPr="00FA271D">
        <w:t>lot there</w:t>
      </w:r>
      <w:r w:rsidRPr="00FA271D">
        <w:t xml:space="preserve"> was a stack of oak pallets</w:t>
      </w:r>
      <w:del w:id="11667" w:author="Author">
        <w:r w:rsidRPr="00FA271D" w:rsidDel="005531B8">
          <w:delText>,</w:delText>
        </w:r>
      </w:del>
      <w:r w:rsidRPr="00FA271D">
        <w:t xml:space="preserve"> about chest high. Mac and </w:t>
      </w:r>
      <w:r>
        <w:t>Angel</w:t>
      </w:r>
      <w:r w:rsidRPr="00FA271D">
        <w:t xml:space="preserve"> got behind the pallets, out of sight. She extracted two pairs of night vision eyeglasses from her fanny pack. She turned on one </w:t>
      </w:r>
      <w:r>
        <w:t>unit</w:t>
      </w:r>
      <w:r w:rsidRPr="00FA271D">
        <w:t xml:space="preserve"> and gave it to Mac. These devices were new on the market, sporting infra</w:t>
      </w:r>
      <w:del w:id="11668" w:author="Author">
        <w:r w:rsidRPr="00FA271D" w:rsidDel="00E13ECB">
          <w:delText>-</w:delText>
        </w:r>
      </w:del>
      <w:r w:rsidRPr="00FA271D">
        <w:t>red capability and image intensifiers</w:t>
      </w:r>
      <w:r w:rsidR="002F5683">
        <w:t>. T</w:t>
      </w:r>
      <w:r w:rsidRPr="00FA271D">
        <w:t>hey let you see in the dark with the same capability that the Seal Teams had in their bulky night vision systems, albeit in standard eyeglasses</w:t>
      </w:r>
      <w:del w:id="11669" w:author="Author">
        <w:r w:rsidRPr="00FA271D" w:rsidDel="00085C00">
          <w:delText xml:space="preserve"> format</w:delText>
        </w:r>
      </w:del>
      <w:r w:rsidRPr="00FA271D">
        <w:t xml:space="preserve">. </w:t>
      </w:r>
    </w:p>
    <w:p w14:paraId="2F49DB7E" w14:textId="5F7178A0" w:rsidR="00A55CAC" w:rsidRDefault="00A55CAC" w:rsidP="009C772F">
      <w:pPr>
        <w:pStyle w:val="BodyNormal"/>
      </w:pPr>
      <w:r w:rsidRPr="00FA271D">
        <w:t xml:space="preserve">Mac looked at the two </w:t>
      </w:r>
      <w:r w:rsidR="005D7E68">
        <w:t xml:space="preserve">old </w:t>
      </w:r>
      <w:r w:rsidRPr="00FA271D">
        <w:t>brick buildings across the street</w:t>
      </w:r>
      <w:r w:rsidR="005D7E68">
        <w:t xml:space="preserve"> </w:t>
      </w:r>
      <w:r w:rsidRPr="00FA271D">
        <w:t xml:space="preserve">with a sizable driveway between them. The building closest to 65th Street had a shipping dock. The building next to it had three large doors that could pass small trucks and step vans. </w:t>
      </w:r>
      <w:r>
        <w:t>Angel</w:t>
      </w:r>
      <w:r w:rsidRPr="00FA271D">
        <w:t xml:space="preserve"> started typing into her smartphone. She turned off the sound and showed the screen to Mac.</w:t>
      </w:r>
    </w:p>
    <w:p w14:paraId="1FB15EE8" w14:textId="0C86F87E" w:rsidR="00F5612B" w:rsidRPr="003F1074" w:rsidRDefault="00A55CAC" w:rsidP="003F1074">
      <w:pPr>
        <w:pStyle w:val="BodyNormal"/>
        <w:ind w:right="720" w:firstLine="270"/>
        <w:rPr>
          <w:rFonts w:ascii="Roboto Condensed Medium" w:hAnsi="Roboto Condensed Medium"/>
        </w:rPr>
      </w:pPr>
      <w:r w:rsidRPr="003F1074">
        <w:rPr>
          <w:rFonts w:ascii="Roboto Condensed Medium" w:hAnsi="Roboto Condensed Medium"/>
          <w:rPrChange w:id="11670" w:author="Author">
            <w:rPr/>
          </w:rPrChange>
        </w:rPr>
        <w:t xml:space="preserve">“The </w:t>
      </w:r>
      <w:del w:id="11671" w:author="Author">
        <w:r w:rsidRPr="003F1074" w:rsidDel="007E4D37">
          <w:rPr>
            <w:rFonts w:ascii="Roboto Condensed Medium" w:hAnsi="Roboto Condensed Medium"/>
            <w:rPrChange w:id="11672" w:author="Author">
              <w:rPr/>
            </w:rPrChange>
          </w:rPr>
          <w:delText>four-story brick building to your left (next to 65th Street) is the drug lab</w:delText>
        </w:r>
      </w:del>
      <w:ins w:id="11673" w:author="Author">
        <w:r w:rsidR="007E4D37" w:rsidRPr="003F1074">
          <w:rPr>
            <w:rFonts w:ascii="Roboto Condensed Medium" w:hAnsi="Roboto Condensed Medium"/>
          </w:rPr>
          <w:t>drug lab is the four-story brick building to your left (next to 65th Street)</w:t>
        </w:r>
      </w:ins>
      <w:r w:rsidRPr="003F1074">
        <w:rPr>
          <w:rFonts w:ascii="Roboto Condensed Medium" w:hAnsi="Roboto Condensed Medium"/>
          <w:rPrChange w:id="11674" w:author="Author">
            <w:rPr/>
          </w:rPrChange>
        </w:rPr>
        <w:t>.</w:t>
      </w:r>
      <w:r w:rsidR="003F1074" w:rsidRPr="003F1074">
        <w:rPr>
          <w:rFonts w:ascii="Roboto Condensed Medium" w:hAnsi="Roboto Condensed Medium"/>
        </w:rPr>
        <w:t xml:space="preserve"> </w:t>
      </w:r>
      <w:r w:rsidRPr="003F1074">
        <w:rPr>
          <w:rFonts w:ascii="Roboto Condensed Medium" w:hAnsi="Roboto Condensed Medium"/>
          <w:rPrChange w:id="11675" w:author="Author">
            <w:rPr/>
          </w:rPrChange>
        </w:rPr>
        <w:t>The two-story brick building on your right is the shipping and receiving operation.</w:t>
      </w:r>
      <w:r w:rsidR="003F1074" w:rsidRPr="003F1074">
        <w:rPr>
          <w:rFonts w:ascii="Roboto Condensed Medium" w:hAnsi="Roboto Condensed Medium"/>
        </w:rPr>
        <w:t xml:space="preserve"> </w:t>
      </w:r>
      <w:r w:rsidR="005D7E68" w:rsidRPr="003F1074">
        <w:rPr>
          <w:rFonts w:ascii="Roboto Condensed Medium" w:hAnsi="Roboto Condensed Medium"/>
        </w:rPr>
        <w:t>A tunnel exists</w:t>
      </w:r>
      <w:r w:rsidRPr="003F1074">
        <w:rPr>
          <w:rFonts w:ascii="Roboto Condensed Medium" w:hAnsi="Roboto Condensed Medium"/>
          <w:rPrChange w:id="11676" w:author="Author">
            <w:rPr/>
          </w:rPrChange>
        </w:rPr>
        <w:t xml:space="preserve"> between the buildings to move the product to the shipping department</w:t>
      </w:r>
      <w:r w:rsidR="009B2D61" w:rsidRPr="003F1074">
        <w:rPr>
          <w:rFonts w:ascii="Roboto Condensed Medium" w:hAnsi="Roboto Condensed Medium"/>
        </w:rPr>
        <w:t xml:space="preserve">, acting as </w:t>
      </w:r>
      <w:r w:rsidRPr="003F1074">
        <w:rPr>
          <w:rFonts w:ascii="Roboto Condensed Medium" w:hAnsi="Roboto Condensed Medium"/>
          <w:rPrChange w:id="11677" w:author="Author">
            <w:rPr/>
          </w:rPrChange>
        </w:rPr>
        <w:t>a horizontal dumbwaiter</w:t>
      </w:r>
      <w:r w:rsidR="002760E1" w:rsidRPr="003F1074">
        <w:rPr>
          <w:rFonts w:ascii="Roboto Condensed Medium" w:hAnsi="Roboto Condensed Medium"/>
        </w:rPr>
        <w:t xml:space="preserve">, </w:t>
      </w:r>
      <w:r w:rsidR="003F1074" w:rsidRPr="003F1074">
        <w:rPr>
          <w:rFonts w:ascii="Roboto Condensed Medium" w:hAnsi="Roboto Condensed Medium"/>
        </w:rPr>
        <w:t xml:space="preserve">essentially </w:t>
      </w:r>
      <w:r w:rsidR="002760E1" w:rsidRPr="003F1074">
        <w:rPr>
          <w:rFonts w:ascii="Roboto Condensed Medium" w:hAnsi="Roboto Condensed Medium"/>
        </w:rPr>
        <w:t>a conveyor belt.</w:t>
      </w:r>
      <w:r w:rsidR="003F1074" w:rsidRPr="003F1074">
        <w:rPr>
          <w:rFonts w:ascii="Roboto Condensed Medium" w:hAnsi="Roboto Condensed Medium"/>
        </w:rPr>
        <w:t xml:space="preserve"> </w:t>
      </w:r>
      <w:r w:rsidRPr="003F1074">
        <w:rPr>
          <w:rFonts w:ascii="Roboto Condensed Medium" w:hAnsi="Roboto Condensed Medium"/>
          <w:rPrChange w:id="11678" w:author="Author">
            <w:rPr/>
          </w:rPrChange>
        </w:rPr>
        <w:t>Oh, look, a shipping door is lifting!”</w:t>
      </w:r>
    </w:p>
    <w:p w14:paraId="0BA048F7" w14:textId="0F3EF231" w:rsidR="00A55CAC" w:rsidRDefault="00A55CAC" w:rsidP="009C772F">
      <w:pPr>
        <w:pStyle w:val="BodyNormal"/>
      </w:pPr>
      <w:r w:rsidRPr="00FA271D">
        <w:t xml:space="preserve">A large door on the shipping and receiving building </w:t>
      </w:r>
      <w:r w:rsidR="005D7E68">
        <w:t>opened</w:t>
      </w:r>
      <w:r w:rsidRPr="00FA271D">
        <w:t xml:space="preserve">. </w:t>
      </w:r>
      <w:r w:rsidR="00FC6121">
        <w:t>A</w:t>
      </w:r>
      <w:r w:rsidRPr="00FA271D">
        <w:t xml:space="preserve"> BMW electric step van backed out of the building, turned towards 65th Street, and disappeared. It </w:t>
      </w:r>
      <w:r w:rsidRPr="00FA271D">
        <w:lastRenderedPageBreak/>
        <w:t>had no driver.</w:t>
      </w:r>
    </w:p>
    <w:p w14:paraId="4AB6795A" w14:textId="4F9A99C7" w:rsidR="00A55CAC" w:rsidRPr="003F1074" w:rsidRDefault="00E13ECB">
      <w:pPr>
        <w:pStyle w:val="BodyNormal"/>
        <w:ind w:right="720" w:firstLine="270"/>
        <w:rPr>
          <w:rFonts w:ascii="Roboto Condensed Medium" w:hAnsi="Roboto Condensed Medium"/>
          <w:rPrChange w:id="11679" w:author="Author">
            <w:rPr/>
          </w:rPrChange>
        </w:rPr>
        <w:pPrChange w:id="11680" w:author="Author">
          <w:pPr>
            <w:pStyle w:val="BodyNormal"/>
          </w:pPr>
        </w:pPrChange>
      </w:pPr>
      <w:ins w:id="11681" w:author="Author">
        <w:r w:rsidRPr="003F1074">
          <w:rPr>
            <w:rFonts w:ascii="Roboto Condensed Medium" w:hAnsi="Roboto Condensed Medium"/>
            <w:rPrChange w:id="11682" w:author="Author">
              <w:rPr/>
            </w:rPrChange>
          </w:rPr>
          <w:t>“</w:t>
        </w:r>
      </w:ins>
      <w:r w:rsidR="00A55CAC" w:rsidRPr="003F1074">
        <w:rPr>
          <w:rFonts w:ascii="Roboto Condensed Medium" w:hAnsi="Roboto Condensed Medium"/>
          <w:rPrChange w:id="11683" w:author="Author">
            <w:rPr/>
          </w:rPrChange>
        </w:rPr>
        <w:t>The drug lab has two attached buildings along 65th Street</w:t>
      </w:r>
      <w:ins w:id="11684" w:author="Author">
        <w:r w:rsidR="007E4D37" w:rsidRPr="003F1074">
          <w:rPr>
            <w:rFonts w:ascii="Roboto Condensed Medium" w:hAnsi="Roboto Condensed Medium"/>
          </w:rPr>
          <w:t>.</w:t>
        </w:r>
      </w:ins>
      <w:r w:rsidR="003F1074" w:rsidRPr="003F1074">
        <w:rPr>
          <w:rFonts w:ascii="Roboto Condensed Medium" w:hAnsi="Roboto Condensed Medium"/>
        </w:rPr>
        <w:t xml:space="preserve"> </w:t>
      </w:r>
      <w:r w:rsidR="00A55CAC" w:rsidRPr="003F1074">
        <w:rPr>
          <w:rFonts w:ascii="Roboto Condensed Medium" w:hAnsi="Roboto Condensed Medium"/>
          <w:rPrChange w:id="11685" w:author="Author">
            <w:rPr/>
          </w:rPrChange>
        </w:rPr>
        <w:t xml:space="preserve">The middle one is vacant, </w:t>
      </w:r>
      <w:ins w:id="11686" w:author="Author">
        <w:r w:rsidR="007837E0" w:rsidRPr="003F1074">
          <w:rPr>
            <w:rFonts w:ascii="Roboto Condensed Medium" w:hAnsi="Roboto Condensed Medium"/>
            <w:rPrChange w:id="11687" w:author="Author">
              <w:rPr/>
            </w:rPrChange>
          </w:rPr>
          <w:t xml:space="preserve">and </w:t>
        </w:r>
      </w:ins>
      <w:r w:rsidR="00A55CAC" w:rsidRPr="003F1074">
        <w:rPr>
          <w:rFonts w:ascii="Roboto Condensed Medium" w:hAnsi="Roboto Condensed Medium"/>
          <w:rPrChange w:id="11688" w:author="Author">
            <w:rPr/>
          </w:rPrChange>
        </w:rPr>
        <w:t>the one on the east end has a legitimate trucking company.</w:t>
      </w:r>
      <w:r w:rsidR="003F1074" w:rsidRPr="003F1074">
        <w:rPr>
          <w:rFonts w:ascii="Roboto Condensed Medium" w:hAnsi="Roboto Condensed Medium"/>
        </w:rPr>
        <w:t xml:space="preserve"> </w:t>
      </w:r>
      <w:r w:rsidR="00A55CAC" w:rsidRPr="003F1074">
        <w:rPr>
          <w:rFonts w:ascii="Roboto Condensed Medium" w:hAnsi="Roboto Condensed Medium"/>
          <w:rPrChange w:id="11689" w:author="Author">
            <w:rPr/>
          </w:rPrChange>
        </w:rPr>
        <w:t>T</w:t>
      </w:r>
      <w:r w:rsidR="00C60045" w:rsidRPr="003F1074">
        <w:rPr>
          <w:rFonts w:ascii="Roboto Condensed Medium" w:hAnsi="Roboto Condensed Medium"/>
        </w:rPr>
        <w:t>he t</w:t>
      </w:r>
      <w:r w:rsidR="00A55CAC" w:rsidRPr="003F1074">
        <w:rPr>
          <w:rFonts w:ascii="Roboto Condensed Medium" w:hAnsi="Roboto Condensed Medium"/>
          <w:rPrChange w:id="11690" w:author="Author">
            <w:rPr/>
          </w:rPrChange>
        </w:rPr>
        <w:t>hree buildings attached east of the shipping building are also vacant.</w:t>
      </w:r>
    </w:p>
    <w:p w14:paraId="06359FBE" w14:textId="17D684FC" w:rsidR="00A55CAC" w:rsidRPr="003F1074" w:rsidRDefault="00A55CAC">
      <w:pPr>
        <w:pStyle w:val="BodyNormal"/>
        <w:ind w:right="720" w:firstLine="270"/>
        <w:rPr>
          <w:rFonts w:ascii="Roboto Condensed Medium" w:hAnsi="Roboto Condensed Medium"/>
          <w:rPrChange w:id="11691" w:author="Author">
            <w:rPr/>
          </w:rPrChange>
        </w:rPr>
        <w:pPrChange w:id="11692" w:author="Author">
          <w:pPr>
            <w:pStyle w:val="BodyNormal"/>
          </w:pPr>
        </w:pPrChange>
      </w:pPr>
      <w:del w:id="11693" w:author="Author">
        <w:r w:rsidRPr="003F1074" w:rsidDel="007837E0">
          <w:rPr>
            <w:rFonts w:ascii="Roboto Condensed Medium" w:hAnsi="Roboto Condensed Medium"/>
            <w:rPrChange w:id="11694" w:author="Author">
              <w:rPr/>
            </w:rPrChange>
          </w:rPr>
          <w:delText>This area, being near Midway Airport,</w:delText>
        </w:r>
      </w:del>
      <w:r w:rsidR="0066627A" w:rsidRPr="003F1074">
        <w:rPr>
          <w:rFonts w:ascii="Roboto Condensed Medium" w:hAnsi="Roboto Condensed Medium"/>
        </w:rPr>
        <w:t>N</w:t>
      </w:r>
      <w:ins w:id="11695" w:author="Author">
        <w:r w:rsidR="007837E0" w:rsidRPr="003F1074">
          <w:rPr>
            <w:rFonts w:ascii="Roboto Condensed Medium" w:hAnsi="Roboto Condensed Medium"/>
            <w:rPrChange w:id="11696" w:author="Author">
              <w:rPr/>
            </w:rPrChange>
          </w:rPr>
          <w:t>ear Midway Airport, this area</w:t>
        </w:r>
      </w:ins>
      <w:r w:rsidRPr="003F1074">
        <w:rPr>
          <w:rFonts w:ascii="Roboto Condensed Medium" w:hAnsi="Roboto Condensed Medium"/>
          <w:rPrChange w:id="11697" w:author="Author">
            <w:rPr/>
          </w:rPrChange>
        </w:rPr>
        <w:t xml:space="preserve"> used to be </w:t>
      </w:r>
      <w:r w:rsidR="0066627A" w:rsidRPr="003F1074">
        <w:rPr>
          <w:rFonts w:ascii="Roboto Condensed Medium" w:hAnsi="Roboto Condensed Medium"/>
        </w:rPr>
        <w:t>full of</w:t>
      </w:r>
      <w:r w:rsidRPr="003F1074">
        <w:rPr>
          <w:rFonts w:ascii="Roboto Condensed Medium" w:hAnsi="Roboto Condensed Medium"/>
          <w:rPrChange w:id="11698" w:author="Author">
            <w:rPr/>
          </w:rPrChange>
        </w:rPr>
        <w:t xml:space="preserve"> trucking companies.</w:t>
      </w:r>
      <w:r w:rsidR="003F1074" w:rsidRPr="003F1074">
        <w:rPr>
          <w:rFonts w:ascii="Roboto Condensed Medium" w:hAnsi="Roboto Condensed Medium"/>
        </w:rPr>
        <w:t xml:space="preserve"> </w:t>
      </w:r>
      <w:r w:rsidRPr="003F1074">
        <w:rPr>
          <w:rFonts w:ascii="Roboto Condensed Medium" w:hAnsi="Roboto Condensed Medium"/>
          <w:rPrChange w:id="11699" w:author="Author">
            <w:rPr/>
          </w:rPrChange>
        </w:rPr>
        <w:t>The rise of giga-corporations and self-driving vehicles wiped out most small shipping firms.</w:t>
      </w:r>
    </w:p>
    <w:p w14:paraId="5FDB90B8" w14:textId="168642D3" w:rsidR="00290CA9" w:rsidRPr="003F1074" w:rsidRDefault="00A55CAC">
      <w:pPr>
        <w:pStyle w:val="BodyNormal"/>
        <w:ind w:right="720" w:firstLine="270"/>
        <w:rPr>
          <w:ins w:id="11700" w:author="Author"/>
          <w:rFonts w:ascii="Roboto Condensed Medium" w:hAnsi="Roboto Condensed Medium"/>
          <w:rPrChange w:id="11701" w:author="Author">
            <w:rPr>
              <w:ins w:id="11702" w:author="Author"/>
            </w:rPr>
          </w:rPrChange>
        </w:rPr>
        <w:pPrChange w:id="11703" w:author="Author">
          <w:pPr>
            <w:pStyle w:val="BodyNormal"/>
          </w:pPr>
        </w:pPrChange>
      </w:pPr>
      <w:del w:id="11704" w:author="Author">
        <w:r w:rsidRPr="003F1074" w:rsidDel="00E13ECB">
          <w:rPr>
            <w:rFonts w:ascii="Roboto Condensed Medium" w:hAnsi="Roboto Condensed Medium"/>
            <w:rPrChange w:id="11705" w:author="Author">
              <w:rPr/>
            </w:rPrChange>
          </w:rPr>
          <w:delText>Now</w:delText>
        </w:r>
      </w:del>
      <w:ins w:id="11706" w:author="Author">
        <w:r w:rsidR="00E13ECB" w:rsidRPr="003F1074">
          <w:rPr>
            <w:rFonts w:ascii="Roboto Condensed Medium" w:hAnsi="Roboto Condensed Medium"/>
            <w:rPrChange w:id="11707" w:author="Author">
              <w:rPr/>
            </w:rPrChange>
          </w:rPr>
          <w:t>Today</w:t>
        </w:r>
      </w:ins>
      <w:r w:rsidRPr="003F1074">
        <w:rPr>
          <w:rFonts w:ascii="Roboto Condensed Medium" w:hAnsi="Roboto Condensed Medium"/>
          <w:rPrChange w:id="11708" w:author="Author">
            <w:rPr/>
          </w:rPrChange>
        </w:rPr>
        <w:t xml:space="preserve">, if you want to ship </w:t>
      </w:r>
      <w:r w:rsidR="00783569" w:rsidRPr="003F1074">
        <w:rPr>
          <w:rFonts w:ascii="Roboto Condensed Medium" w:hAnsi="Roboto Condensed Medium"/>
          <w:rPrChange w:id="11709" w:author="Author">
            <w:rPr/>
          </w:rPrChange>
        </w:rPr>
        <w:t>5</w:t>
      </w:r>
      <w:r w:rsidRPr="003F1074">
        <w:rPr>
          <w:rFonts w:ascii="Roboto Condensed Medium" w:hAnsi="Roboto Condensed Medium"/>
          <w:rPrChange w:id="11710" w:author="Author">
            <w:rPr/>
          </w:rPrChange>
        </w:rPr>
        <w:t xml:space="preserve">00 television sets to Billings, Montana, you just query Tesla, </w:t>
      </w:r>
      <w:r w:rsidR="00BC6EA9" w:rsidRPr="003F1074">
        <w:rPr>
          <w:rFonts w:ascii="Roboto Condensed Medium" w:hAnsi="Roboto Condensed Medium"/>
          <w:rPrChange w:id="11711" w:author="Author">
            <w:rPr/>
          </w:rPrChange>
        </w:rPr>
        <w:t>Volkswagen</w:t>
      </w:r>
      <w:r w:rsidRPr="003F1074">
        <w:rPr>
          <w:rFonts w:ascii="Roboto Condensed Medium" w:hAnsi="Roboto Condensed Medium"/>
          <w:rPrChange w:id="11712" w:author="Author">
            <w:rPr/>
          </w:rPrChange>
        </w:rPr>
        <w:t>, Mercedes Benz, and others for a truck.</w:t>
      </w:r>
      <w:r w:rsidR="003F1074" w:rsidRPr="003F1074">
        <w:rPr>
          <w:rFonts w:ascii="Roboto Condensed Medium" w:hAnsi="Roboto Condensed Medium"/>
        </w:rPr>
        <w:t xml:space="preserve"> </w:t>
      </w:r>
      <w:r w:rsidRPr="003F1074">
        <w:rPr>
          <w:rFonts w:ascii="Roboto Condensed Medium" w:hAnsi="Roboto Condensed Medium"/>
          <w:rPrChange w:id="11713" w:author="Author">
            <w:rPr/>
          </w:rPrChange>
        </w:rPr>
        <w:t>It auto-pilots to your shipping dock, and you load it up.</w:t>
      </w:r>
      <w:r w:rsidR="003F1074" w:rsidRPr="003F1074">
        <w:rPr>
          <w:rFonts w:ascii="Roboto Condensed Medium" w:hAnsi="Roboto Condensed Medium"/>
        </w:rPr>
        <w:t xml:space="preserve"> </w:t>
      </w:r>
      <w:r w:rsidRPr="003F1074">
        <w:rPr>
          <w:rFonts w:ascii="Roboto Condensed Medium" w:hAnsi="Roboto Condensed Medium"/>
          <w:rPrChange w:id="11714" w:author="Author">
            <w:rPr/>
          </w:rPrChange>
        </w:rPr>
        <w:t>You program it to self-drive to Billings and hit go.</w:t>
      </w:r>
      <w:r w:rsidR="003F1074" w:rsidRPr="003F1074">
        <w:rPr>
          <w:rFonts w:ascii="Roboto Condensed Medium" w:hAnsi="Roboto Condensed Medium"/>
        </w:rPr>
        <w:t xml:space="preserve"> </w:t>
      </w:r>
      <w:r w:rsidRPr="003F1074">
        <w:rPr>
          <w:rFonts w:ascii="Roboto Condensed Medium" w:hAnsi="Roboto Condensed Medium"/>
          <w:rPrChange w:id="11715" w:author="Author">
            <w:rPr/>
          </w:rPrChange>
        </w:rPr>
        <w:t>I've never seen a big truck here. Most of the shipments are step vans or smaller.”</w:t>
      </w:r>
    </w:p>
    <w:p w14:paraId="1DAC1621" w14:textId="4B176AD5" w:rsidR="00A55CAC" w:rsidRDefault="00A55CAC" w:rsidP="009C772F">
      <w:pPr>
        <w:pStyle w:val="BodyNormal"/>
      </w:pPr>
      <w:r w:rsidRPr="00FA271D">
        <w:t>"</w:t>
      </w:r>
      <w:r>
        <w:t>Angel</w:t>
      </w:r>
      <w:r w:rsidRPr="00FA271D">
        <w:t xml:space="preserve">, how do you know </w:t>
      </w:r>
      <w:del w:id="11716" w:author="Author">
        <w:r w:rsidRPr="00FA271D" w:rsidDel="002C0689">
          <w:delText xml:space="preserve">that </w:delText>
        </w:r>
      </w:del>
      <w:r w:rsidRPr="00FA271D">
        <w:t>it's drugs in that step van that just left? I</w:t>
      </w:r>
      <w:del w:id="11717" w:author="Author">
        <w:r w:rsidRPr="00FA271D" w:rsidDel="007837E0">
          <w:delText xml:space="preserve"> mean, i</w:delText>
        </w:r>
      </w:del>
      <w:r w:rsidRPr="00FA271D">
        <w:t>t could be something legit, like cardboard boxes or construction materials."</w:t>
      </w:r>
    </w:p>
    <w:p w14:paraId="1BEE9E7D" w14:textId="088B2309" w:rsidR="00136660" w:rsidRPr="00093553" w:rsidRDefault="00A55CAC" w:rsidP="00093553">
      <w:pPr>
        <w:pStyle w:val="BodyNormal"/>
        <w:ind w:right="720" w:firstLine="270"/>
        <w:rPr>
          <w:rFonts w:ascii="Roboto Condensed Medium" w:hAnsi="Roboto Condensed Medium"/>
        </w:rPr>
      </w:pPr>
      <w:r w:rsidRPr="00093553">
        <w:rPr>
          <w:rFonts w:ascii="Roboto Condensed Medium" w:hAnsi="Roboto Condensed Medium"/>
          <w:rPrChange w:id="11718" w:author="Author">
            <w:rPr/>
          </w:rPrChange>
        </w:rPr>
        <w:t>"I have penetrated the building's computer system. They have a Dell Galaxy Plus computer system</w:t>
      </w:r>
      <w:r w:rsidR="00C60045" w:rsidRPr="00093553">
        <w:rPr>
          <w:rFonts w:ascii="Roboto Condensed Medium" w:hAnsi="Roboto Condensed Medium"/>
        </w:rPr>
        <w:t>.</w:t>
      </w:r>
      <w:r w:rsidRPr="00093553">
        <w:rPr>
          <w:rFonts w:ascii="Roboto Condensed Medium" w:hAnsi="Roboto Condensed Medium"/>
          <w:rPrChange w:id="11719" w:author="Author">
            <w:rPr/>
          </w:rPrChange>
        </w:rPr>
        <w:t xml:space="preserve"> The</w:t>
      </w:r>
      <w:r w:rsidR="00B85884">
        <w:rPr>
          <w:rFonts w:ascii="Roboto Condensed Medium" w:hAnsi="Roboto Condensed Medium"/>
        </w:rPr>
        <w:t xml:space="preserve"> buildings have</w:t>
      </w:r>
      <w:r w:rsidRPr="00093553">
        <w:rPr>
          <w:rFonts w:ascii="Roboto Condensed Medium" w:hAnsi="Roboto Condensed Medium"/>
          <w:rPrChange w:id="11720" w:author="Author">
            <w:rPr/>
          </w:rPrChange>
        </w:rPr>
        <w:t xml:space="preserve"> surveillance cameras everywhere, both optical imaging and motion sensors.</w:t>
      </w:r>
      <w:r w:rsidR="00093553" w:rsidRPr="00093553">
        <w:rPr>
          <w:rFonts w:ascii="Roboto Condensed Medium" w:hAnsi="Roboto Condensed Medium"/>
        </w:rPr>
        <w:t xml:space="preserve"> </w:t>
      </w:r>
      <w:r w:rsidRPr="00093553">
        <w:rPr>
          <w:rFonts w:ascii="Roboto Condensed Medium" w:hAnsi="Roboto Condensed Medium"/>
          <w:rPrChange w:id="11721" w:author="Author">
            <w:rPr/>
          </w:rPrChange>
        </w:rPr>
        <w:t xml:space="preserve">I </w:t>
      </w:r>
      <w:ins w:id="11722" w:author="Author">
        <w:r w:rsidR="007E4D37" w:rsidRPr="00093553">
          <w:rPr>
            <w:rFonts w:ascii="Roboto Condensed Medium" w:hAnsi="Roboto Condensed Medium"/>
          </w:rPr>
          <w:t>tapped into</w:t>
        </w:r>
      </w:ins>
      <w:del w:id="11723" w:author="Author">
        <w:r w:rsidRPr="00093553" w:rsidDel="007E4D37">
          <w:rPr>
            <w:rFonts w:ascii="Roboto Condensed Medium" w:hAnsi="Roboto Condensed Medium"/>
            <w:rPrChange w:id="11724" w:author="Author">
              <w:rPr/>
            </w:rPrChange>
          </w:rPr>
          <w:delText>had a look</w:delText>
        </w:r>
      </w:del>
      <w:r w:rsidRPr="00093553">
        <w:rPr>
          <w:rFonts w:ascii="Roboto Condensed Medium" w:hAnsi="Roboto Condensed Medium"/>
          <w:rPrChange w:id="11725" w:author="Author">
            <w:rPr/>
          </w:rPrChange>
        </w:rPr>
        <w:t xml:space="preserve"> </w:t>
      </w:r>
      <w:del w:id="11726" w:author="Author">
        <w:r w:rsidRPr="00093553" w:rsidDel="007E4D37">
          <w:rPr>
            <w:rFonts w:ascii="Roboto Condensed Medium" w:hAnsi="Roboto Condensed Medium"/>
            <w:rPrChange w:id="11727" w:author="Author">
              <w:rPr/>
            </w:rPrChange>
          </w:rPr>
          <w:delText xml:space="preserve">at </w:delText>
        </w:r>
      </w:del>
      <w:r w:rsidRPr="00093553">
        <w:rPr>
          <w:rFonts w:ascii="Roboto Condensed Medium" w:hAnsi="Roboto Condensed Medium"/>
          <w:rPrChange w:id="11728" w:author="Author">
            <w:rPr/>
          </w:rPrChange>
        </w:rPr>
        <w:t>the interior cameras</w:t>
      </w:r>
      <w:r w:rsidR="005D7E68" w:rsidRPr="00093553">
        <w:rPr>
          <w:rFonts w:ascii="Roboto Condensed Medium" w:hAnsi="Roboto Condensed Medium"/>
        </w:rPr>
        <w:t>,</w:t>
      </w:r>
      <w:r w:rsidRPr="00093553">
        <w:rPr>
          <w:rFonts w:ascii="Roboto Condensed Medium" w:hAnsi="Roboto Condensed Medium"/>
          <w:rPrChange w:id="11729" w:author="Author">
            <w:rPr/>
          </w:rPrChange>
        </w:rPr>
        <w:t xml:space="preserve"> </w:t>
      </w:r>
      <w:r w:rsidR="00C60045" w:rsidRPr="00093553">
        <w:rPr>
          <w:rFonts w:ascii="Roboto Condensed Medium" w:hAnsi="Roboto Condensed Medium"/>
        </w:rPr>
        <w:t xml:space="preserve">it’s </w:t>
      </w:r>
      <w:r w:rsidRPr="00093553">
        <w:rPr>
          <w:rFonts w:ascii="Roboto Condensed Medium" w:hAnsi="Roboto Condensed Medium"/>
          <w:rPrChange w:id="11730" w:author="Author">
            <w:rPr/>
          </w:rPrChange>
        </w:rPr>
        <w:t xml:space="preserve">all </w:t>
      </w:r>
      <w:r w:rsidRPr="00093553">
        <w:rPr>
          <w:rFonts w:ascii="Roboto Condensed Medium" w:hAnsi="Roboto Condensed Medium"/>
          <w:rPrChange w:id="11731" w:author="Author">
            <w:rPr/>
          </w:rPrChange>
        </w:rPr>
        <w:lastRenderedPageBreak/>
        <w:t>cocaine, heroin, and fentanyl-based products.</w:t>
      </w:r>
      <w:r w:rsidR="00093553" w:rsidRPr="00093553">
        <w:rPr>
          <w:rFonts w:ascii="Roboto Condensed Medium" w:hAnsi="Roboto Condensed Medium"/>
        </w:rPr>
        <w:t xml:space="preserve"> </w:t>
      </w:r>
      <w:r w:rsidRPr="00093553">
        <w:rPr>
          <w:rFonts w:ascii="Roboto Condensed Medium" w:hAnsi="Roboto Condensed Medium"/>
          <w:rPrChange w:id="11732" w:author="Author">
            <w:rPr/>
          </w:rPrChange>
        </w:rPr>
        <w:t xml:space="preserve">Here's a thumb drive with </w:t>
      </w:r>
      <w:r w:rsidR="001E7972" w:rsidRPr="00093553">
        <w:rPr>
          <w:rFonts w:ascii="Roboto Condensed Medium" w:hAnsi="Roboto Condensed Medium"/>
          <w:rPrChange w:id="11733" w:author="Author">
            <w:rPr/>
          </w:rPrChange>
        </w:rPr>
        <w:t xml:space="preserve">a </w:t>
      </w:r>
      <w:r w:rsidRPr="00093553">
        <w:rPr>
          <w:rFonts w:ascii="Roboto Condensed Medium" w:hAnsi="Roboto Condensed Medium"/>
          <w:rPrChange w:id="11734" w:author="Author">
            <w:rPr/>
          </w:rPrChange>
        </w:rPr>
        <w:t>video from yesterday's production.</w:t>
      </w:r>
      <w:r w:rsidR="00093553" w:rsidRPr="00093553">
        <w:rPr>
          <w:rFonts w:ascii="Roboto Condensed Medium" w:hAnsi="Roboto Condensed Medium"/>
        </w:rPr>
        <w:t xml:space="preserve"> </w:t>
      </w:r>
      <w:r w:rsidRPr="00093553">
        <w:rPr>
          <w:rFonts w:ascii="Roboto Condensed Medium" w:hAnsi="Roboto Condensed Medium"/>
          <w:rPrChange w:id="11735" w:author="Author">
            <w:rPr/>
          </w:rPrChange>
        </w:rPr>
        <w:t>It's pretty high-tech. Mac."</w:t>
      </w:r>
    </w:p>
    <w:p w14:paraId="33A8614B" w14:textId="2C42ED04" w:rsidR="00A55CAC" w:rsidRDefault="00A55CAC" w:rsidP="009C772F">
      <w:pPr>
        <w:pStyle w:val="BodyNormal"/>
      </w:pPr>
      <w:r w:rsidRPr="00FA271D">
        <w:t>Mac slipped the thumb drive into his pants pocket.</w:t>
      </w:r>
    </w:p>
    <w:p w14:paraId="11633377" w14:textId="60DBE356" w:rsidR="00D1722C" w:rsidRDefault="00A55CAC" w:rsidP="009C772F">
      <w:pPr>
        <w:pStyle w:val="BodyNormal"/>
        <w:rPr>
          <w:ins w:id="11736" w:author="Author"/>
        </w:rPr>
      </w:pPr>
      <w:r w:rsidRPr="00FA271D">
        <w:t xml:space="preserve"> "</w:t>
      </w:r>
      <w:r w:rsidRPr="00E02B18">
        <w:t>Angel, how is it possible for a bunch of Albanian mobsters to get so high</w:t>
      </w:r>
      <w:r w:rsidR="00E4497F">
        <w:t>-</w:t>
      </w:r>
      <w:r w:rsidRPr="00E02B18">
        <w:t>tech? Is this all the work of Dr. Lewis Morton?"</w:t>
      </w:r>
    </w:p>
    <w:p w14:paraId="2181DBDB" w14:textId="328C37BD" w:rsidR="00A55CAC" w:rsidRPr="00093553" w:rsidRDefault="00A55CAC">
      <w:pPr>
        <w:pStyle w:val="BodyNormal"/>
        <w:ind w:right="720" w:firstLine="270"/>
        <w:rPr>
          <w:rFonts w:ascii="Roboto Condensed Medium" w:hAnsi="Roboto Condensed Medium"/>
          <w:rPrChange w:id="11737" w:author="Author">
            <w:rPr/>
          </w:rPrChange>
        </w:rPr>
        <w:pPrChange w:id="11738" w:author="Author">
          <w:pPr>
            <w:pStyle w:val="BodyNormal"/>
          </w:pPr>
        </w:pPrChange>
      </w:pPr>
      <w:r w:rsidRPr="00093553">
        <w:rPr>
          <w:rFonts w:ascii="Roboto Condensed Medium" w:hAnsi="Roboto Condensed Medium"/>
          <w:rPrChange w:id="11739" w:author="Author">
            <w:rPr/>
          </w:rPrChange>
        </w:rPr>
        <w:t xml:space="preserve">"Yes, Mac. He is the heart and soul of </w:t>
      </w:r>
      <w:del w:id="11740" w:author="Author">
        <w:r w:rsidRPr="00093553" w:rsidDel="00B46029">
          <w:rPr>
            <w:rFonts w:ascii="Roboto Condensed Medium" w:hAnsi="Roboto Condensed Medium"/>
            <w:rPrChange w:id="11741" w:author="Author">
              <w:rPr/>
            </w:rPrChange>
          </w:rPr>
          <w:delText>Chicago Digital Consultants</w:delText>
        </w:r>
      </w:del>
      <w:ins w:id="11742" w:author="Author">
        <w:r w:rsidR="00B46029" w:rsidRPr="00093553">
          <w:rPr>
            <w:rFonts w:ascii="Roboto Condensed Medium" w:hAnsi="Roboto Condensed Medium"/>
            <w:rPrChange w:id="11743" w:author="Author">
              <w:rPr/>
            </w:rPrChange>
          </w:rPr>
          <w:t>Chicago Cyber Engineering</w:t>
        </w:r>
        <w:del w:id="11744" w:author="Author">
          <w:r w:rsidR="00B46029" w:rsidRPr="00093553" w:rsidDel="007837E0">
            <w:rPr>
              <w:rFonts w:ascii="Roboto Condensed Medium" w:hAnsi="Roboto Condensed Medium"/>
              <w:rPrChange w:id="11745" w:author="Author">
                <w:rPr/>
              </w:rPrChange>
            </w:rPr>
            <w:delText xml:space="preserve"> </w:delText>
          </w:r>
        </w:del>
      </w:ins>
      <w:r w:rsidRPr="00093553">
        <w:rPr>
          <w:rFonts w:ascii="Roboto Condensed Medium" w:hAnsi="Roboto Condensed Medium"/>
          <w:rPrChange w:id="11746" w:author="Author">
            <w:rPr/>
          </w:rPrChange>
        </w:rPr>
        <w:t>, a brilliant computer scientist who has brought the mob into the modern world. He designed and built the production lines I</w:t>
      </w:r>
      <w:del w:id="11747" w:author="Author">
        <w:r w:rsidRPr="00093553" w:rsidDel="007837E0">
          <w:rPr>
            <w:rFonts w:ascii="Roboto Condensed Medium" w:hAnsi="Roboto Condensed Medium"/>
            <w:rPrChange w:id="11748" w:author="Author">
              <w:rPr/>
            </w:rPrChange>
          </w:rPr>
          <w:delText>'m going to</w:delText>
        </w:r>
      </w:del>
      <w:ins w:id="11749" w:author="Author">
        <w:r w:rsidR="007837E0" w:rsidRPr="00093553">
          <w:rPr>
            <w:rFonts w:ascii="Roboto Condensed Medium" w:hAnsi="Roboto Condensed Medium"/>
            <w:rPrChange w:id="11750" w:author="Author">
              <w:rPr/>
            </w:rPrChange>
          </w:rPr>
          <w:t xml:space="preserve"> will</w:t>
        </w:r>
      </w:ins>
      <w:r w:rsidRPr="00093553">
        <w:rPr>
          <w:rFonts w:ascii="Roboto Condensed Medium" w:hAnsi="Roboto Condensed Medium"/>
          <w:rPrChange w:id="11751" w:author="Author">
            <w:rPr/>
          </w:rPrChange>
        </w:rPr>
        <w:t xml:space="preserve"> show you."</w:t>
      </w:r>
    </w:p>
    <w:p w14:paraId="4A3131B1" w14:textId="77777777" w:rsidR="00093553" w:rsidRDefault="00A55CAC" w:rsidP="00093553">
      <w:pPr>
        <w:pStyle w:val="BodyNormal"/>
      </w:pPr>
      <w:r w:rsidRPr="007972EB">
        <w:t xml:space="preserve">"Well, shouldn't we just raid </w:t>
      </w:r>
      <w:del w:id="11752" w:author="Author">
        <w:r w:rsidRPr="007972EB" w:rsidDel="00B46029">
          <w:delText>Chicago Digital Consultants</w:delText>
        </w:r>
      </w:del>
      <w:ins w:id="11753" w:author="Author">
        <w:r w:rsidR="00B46029">
          <w:t xml:space="preserve">Chicago Cyber </w:t>
        </w:r>
      </w:ins>
      <w:r w:rsidR="00C60045">
        <w:t xml:space="preserve">Engineering </w:t>
      </w:r>
      <w:r w:rsidR="00C60045" w:rsidRPr="007972EB">
        <w:t>and</w:t>
      </w:r>
      <w:r w:rsidRPr="007972EB">
        <w:t xml:space="preserve"> arrest the lot of them?"</w:t>
      </w:r>
    </w:p>
    <w:p w14:paraId="51553244" w14:textId="5C4C1E27" w:rsidR="00136660" w:rsidRPr="00093553" w:rsidRDefault="00A55CAC" w:rsidP="009C772F">
      <w:pPr>
        <w:pStyle w:val="BodyNormal"/>
        <w:rPr>
          <w:rFonts w:ascii="Roboto Condensed Medium" w:hAnsi="Roboto Condensed Medium"/>
        </w:rPr>
      </w:pPr>
      <w:r w:rsidRPr="00093553">
        <w:rPr>
          <w:rFonts w:ascii="Roboto Condensed Medium" w:hAnsi="Roboto Condensed Medium"/>
          <w:rPrChange w:id="11754" w:author="Author">
            <w:rPr/>
          </w:rPrChange>
        </w:rPr>
        <w:t>"That will be fruitless; I'll explain why after we get away from here."</w:t>
      </w:r>
    </w:p>
    <w:p w14:paraId="25FB2A82" w14:textId="4C763A16" w:rsidR="00A55CAC" w:rsidRDefault="00A55CAC" w:rsidP="009C772F">
      <w:pPr>
        <w:pStyle w:val="BodyNormal"/>
      </w:pPr>
      <w:r>
        <w:t>Angel</w:t>
      </w:r>
      <w:r w:rsidRPr="00FA271D">
        <w:t xml:space="preserve"> started typing commands into her smartphone.</w:t>
      </w:r>
    </w:p>
    <w:p w14:paraId="5304F982" w14:textId="7BBDD968" w:rsidR="00A55CAC" w:rsidRPr="00093553" w:rsidRDefault="00A55CAC" w:rsidP="00093553">
      <w:pPr>
        <w:pStyle w:val="BodyNormal"/>
        <w:ind w:right="720" w:firstLine="270"/>
        <w:rPr>
          <w:rFonts w:ascii="Roboto Condensed Medium" w:hAnsi="Roboto Condensed Medium"/>
          <w:rPrChange w:id="11755" w:author="Author">
            <w:rPr/>
          </w:rPrChange>
        </w:rPr>
      </w:pPr>
      <w:r w:rsidRPr="00093553">
        <w:rPr>
          <w:rFonts w:ascii="Roboto Condensed Medium" w:hAnsi="Roboto Condensed Medium"/>
          <w:rPrChange w:id="11756" w:author="Author">
            <w:rPr/>
          </w:rPrChange>
        </w:rPr>
        <w:t xml:space="preserve">"I have just set their surveillance systems </w:t>
      </w:r>
      <w:del w:id="11757" w:author="Author">
        <w:r w:rsidRPr="00093553" w:rsidDel="007837E0">
          <w:rPr>
            <w:rFonts w:ascii="Roboto Condensed Medium" w:hAnsi="Roboto Condensed Medium"/>
            <w:rPrChange w:id="11758" w:author="Author">
              <w:rPr/>
            </w:rPrChange>
          </w:rPr>
          <w:delText xml:space="preserve">to go </w:delText>
        </w:r>
      </w:del>
      <w:r w:rsidRPr="00093553">
        <w:rPr>
          <w:rFonts w:ascii="Roboto Condensed Medium" w:hAnsi="Roboto Condensed Medium"/>
          <w:rPrChange w:id="11759" w:author="Author">
            <w:rPr/>
          </w:rPrChange>
        </w:rPr>
        <w:t>into 30-minute loop mode.</w:t>
      </w:r>
      <w:r w:rsidR="00093553" w:rsidRPr="00093553">
        <w:rPr>
          <w:rFonts w:ascii="Roboto Condensed Medium" w:hAnsi="Roboto Condensed Medium"/>
        </w:rPr>
        <w:t xml:space="preserve"> </w:t>
      </w:r>
      <w:r w:rsidR="009B2D61" w:rsidRPr="00093553">
        <w:rPr>
          <w:rFonts w:ascii="Roboto Condensed Medium" w:hAnsi="Roboto Condensed Medium"/>
        </w:rPr>
        <w:t>Notice between the buildings is a fire escape ladder on the abandoned trucking business on 65</w:t>
      </w:r>
      <w:r w:rsidR="009B2D61" w:rsidRPr="00093553">
        <w:rPr>
          <w:rFonts w:ascii="Roboto Condensed Medium" w:hAnsi="Roboto Condensed Medium"/>
          <w:vertAlign w:val="superscript"/>
        </w:rPr>
        <w:t>th</w:t>
      </w:r>
      <w:r w:rsidR="009B2D61" w:rsidRPr="00093553">
        <w:rPr>
          <w:rFonts w:ascii="Roboto Condensed Medium" w:hAnsi="Roboto Condensed Medium"/>
        </w:rPr>
        <w:t xml:space="preserve"> Street.</w:t>
      </w:r>
      <w:r w:rsidR="00093553" w:rsidRPr="00093553">
        <w:rPr>
          <w:rFonts w:ascii="Roboto Condensed Medium" w:hAnsi="Roboto Condensed Medium"/>
        </w:rPr>
        <w:t xml:space="preserve"> </w:t>
      </w:r>
      <w:r w:rsidR="009B2D61" w:rsidRPr="00093553">
        <w:rPr>
          <w:rFonts w:ascii="Roboto Condensed Medium" w:hAnsi="Roboto Condensed Medium"/>
        </w:rPr>
        <w:t>We can use that to get up on the roof and have a look.</w:t>
      </w:r>
      <w:r w:rsidRPr="00093553">
        <w:rPr>
          <w:rFonts w:ascii="Roboto Condensed Medium" w:hAnsi="Roboto Condensed Medium"/>
          <w:rPrChange w:id="11760" w:author="Author">
            <w:rPr/>
          </w:rPrChange>
        </w:rPr>
        <w:t xml:space="preserve"> Follow me, Mac."</w:t>
      </w:r>
    </w:p>
    <w:p w14:paraId="74290964" w14:textId="77777777" w:rsidR="00136660" w:rsidRPr="00FA271D" w:rsidRDefault="00136660" w:rsidP="009C772F">
      <w:pPr>
        <w:pStyle w:val="BodyNormal"/>
      </w:pPr>
    </w:p>
    <w:p w14:paraId="6A17F48B" w14:textId="2271EE51" w:rsidR="009B2D61" w:rsidRDefault="009B2D61" w:rsidP="009C772F">
      <w:pPr>
        <w:pStyle w:val="BodyNormal"/>
      </w:pPr>
      <w:r>
        <w:t xml:space="preserve">Mac and Angel sprinted to the shipping dock, </w:t>
      </w:r>
      <w:r w:rsidR="00FC6121">
        <w:t>moving</w:t>
      </w:r>
      <w:r>
        <w:t xml:space="preserve"> between the buildings until they reached the fire escape ladder on the vacant shipping business. With the mob’s </w:t>
      </w:r>
      <w:r>
        <w:lastRenderedPageBreak/>
        <w:t xml:space="preserve">surveillance cameras spoofed by Angel setting them into 30-minute loop mode, no one saw them </w:t>
      </w:r>
      <w:r w:rsidR="00FC6121">
        <w:t>pass</w:t>
      </w:r>
      <w:r>
        <w:t xml:space="preserve"> between the buildings. Angel </w:t>
      </w:r>
      <w:r w:rsidR="00FC6121">
        <w:t>climbed</w:t>
      </w:r>
      <w:r>
        <w:t xml:space="preserve"> first, followed by Mac. </w:t>
      </w:r>
    </w:p>
    <w:p w14:paraId="0D3DA9FD" w14:textId="66A8858A" w:rsidR="00A55CAC" w:rsidRPr="00FA271D" w:rsidRDefault="00A55CAC" w:rsidP="009C772F">
      <w:pPr>
        <w:pStyle w:val="BodyNormal"/>
        <w:rPr>
          <w:i/>
          <w:iCs/>
        </w:rPr>
      </w:pPr>
      <w:r w:rsidRPr="00FA271D">
        <w:t>Eventually, he made it to the top, and she pulled him onto the flat roof of the vacant trucking company building. They silently made their way to the brick drug lab building.</w:t>
      </w:r>
    </w:p>
    <w:p w14:paraId="11AF17E5" w14:textId="77777777" w:rsidR="00A55CAC" w:rsidRPr="00FA271D" w:rsidRDefault="00A55CAC" w:rsidP="009C772F">
      <w:pPr>
        <w:pStyle w:val="BodyNormal"/>
        <w:rPr>
          <w:i/>
          <w:iCs/>
        </w:rPr>
      </w:pPr>
      <w:r w:rsidRPr="00FA271D">
        <w:t xml:space="preserve">Windows from the upper two floors were visible, but Mac and </w:t>
      </w:r>
      <w:r>
        <w:t>Angel</w:t>
      </w:r>
      <w:r w:rsidRPr="00FA271D">
        <w:t xml:space="preserve"> could only peer into the third-floor windows. There were three windows on either side of the building's chimney. </w:t>
      </w:r>
      <w:r>
        <w:t>Angel</w:t>
      </w:r>
      <w:r w:rsidRPr="00FA271D">
        <w:t xml:space="preserve"> escorted Mac to the window closest to 65th Street.</w:t>
      </w:r>
    </w:p>
    <w:p w14:paraId="05345C86" w14:textId="3C76DB9D" w:rsidR="00A55CAC" w:rsidRPr="00FA271D" w:rsidRDefault="00A55CAC" w:rsidP="009C772F">
      <w:pPr>
        <w:pStyle w:val="BodyNormal"/>
        <w:rPr>
          <w:i/>
          <w:iCs/>
        </w:rPr>
      </w:pPr>
      <w:r w:rsidRPr="00FA271D">
        <w:t>Mac had seen other drug gang production facilities before. They were seedy operations in dingy basements</w:t>
      </w:r>
      <w:del w:id="11761" w:author="Author">
        <w:r w:rsidRPr="00FA271D" w:rsidDel="00676C10">
          <w:delText xml:space="preserve"> with the </w:delText>
        </w:r>
        <w:r w:rsidR="0055237A" w:rsidDel="00676C10">
          <w:delText>dregs</w:delText>
        </w:r>
        <w:r w:rsidR="006C4921" w:rsidRPr="00FA271D" w:rsidDel="00676C10">
          <w:delText xml:space="preserve"> </w:delText>
        </w:r>
        <w:r w:rsidRPr="00FA271D" w:rsidDel="00676C10">
          <w:delText>of society weighing</w:delText>
        </w:r>
      </w:del>
      <w:ins w:id="11762" w:author="Author">
        <w:r w:rsidR="00676C10">
          <w:t>. The dregs of society weighed</w:t>
        </w:r>
      </w:ins>
      <w:r w:rsidRPr="00FA271D">
        <w:t xml:space="preserve"> out powders using cheap digital scales, painfully trying to insert the opioid product into small zip-lock bags for street sale. </w:t>
      </w:r>
    </w:p>
    <w:p w14:paraId="44CE3A3A" w14:textId="4E4B015C" w:rsidR="00A55CAC" w:rsidRDefault="00A55CAC" w:rsidP="009C772F">
      <w:pPr>
        <w:pStyle w:val="BodyNormal"/>
      </w:pPr>
      <w:r w:rsidRPr="00FA271D">
        <w:t xml:space="preserve">This operation was shocking to him. Peeking into the third-floor window, he observed a modern, automated production line. </w:t>
      </w:r>
      <w:r w:rsidR="00953526">
        <w:t>Some industrial robots, conveyor belts, and specially designed machines</w:t>
      </w:r>
      <w:r w:rsidRPr="00FA271D">
        <w:t xml:space="preserve"> </w:t>
      </w:r>
      <w:r w:rsidR="005018E5">
        <w:t xml:space="preserve">were </w:t>
      </w:r>
      <w:r w:rsidRPr="00FA271D">
        <w:t>mix</w:t>
      </w:r>
      <w:r w:rsidR="005018E5">
        <w:t xml:space="preserve">ing </w:t>
      </w:r>
      <w:r w:rsidRPr="00FA271D">
        <w:t>and packag</w:t>
      </w:r>
      <w:r w:rsidR="005018E5">
        <w:t>ing</w:t>
      </w:r>
      <w:r w:rsidRPr="00FA271D">
        <w:t xml:space="preserve"> the results. </w:t>
      </w:r>
      <w:r>
        <w:t>Angel</w:t>
      </w:r>
      <w:r w:rsidRPr="00FA271D">
        <w:t xml:space="preserve"> recalled a description she had prepared earlier on her smartphone; she showed it to Mac.</w:t>
      </w:r>
    </w:p>
    <w:p w14:paraId="021AC976" w14:textId="41C18A78" w:rsidR="00A55CAC" w:rsidRPr="00093553" w:rsidRDefault="00A55CAC">
      <w:pPr>
        <w:pStyle w:val="BodyNormal"/>
        <w:ind w:right="720" w:firstLine="270"/>
        <w:rPr>
          <w:rFonts w:ascii="Roboto Condensed Medium" w:hAnsi="Roboto Condensed Medium"/>
          <w:rPrChange w:id="11763" w:author="Author">
            <w:rPr/>
          </w:rPrChange>
        </w:rPr>
        <w:pPrChange w:id="11764" w:author="Author">
          <w:pPr>
            <w:pStyle w:val="BodyNormal"/>
          </w:pPr>
        </w:pPrChange>
      </w:pPr>
      <w:r w:rsidRPr="00093553">
        <w:rPr>
          <w:rFonts w:ascii="Roboto Condensed Medium" w:hAnsi="Roboto Condensed Medium"/>
          <w:rPrChange w:id="11765" w:author="Author">
            <w:rPr/>
          </w:rPrChange>
        </w:rPr>
        <w:t xml:space="preserve">"This is their cocaine plus fentanyl line. An employee feeds two auger-driven tanks with cocaine and fentanyl. A computer </w:t>
      </w:r>
      <w:r w:rsidR="001C3279">
        <w:rPr>
          <w:rFonts w:ascii="Roboto Condensed Medium" w:hAnsi="Roboto Condensed Medium"/>
        </w:rPr>
        <w:t>m</w:t>
      </w:r>
      <w:r w:rsidRPr="00093553">
        <w:rPr>
          <w:rFonts w:ascii="Roboto Condensed Medium" w:hAnsi="Roboto Condensed Medium"/>
          <w:rPrChange w:id="11766" w:author="Author">
            <w:rPr/>
          </w:rPrChange>
        </w:rPr>
        <w:t xml:space="preserve">easures the correct amount, by weight, into a mixing drum. The drum </w:t>
      </w:r>
      <w:r w:rsidRPr="00093553">
        <w:rPr>
          <w:rFonts w:ascii="Roboto Condensed Medium" w:hAnsi="Roboto Condensed Medium"/>
          <w:rPrChange w:id="11767" w:author="Author">
            <w:rPr/>
          </w:rPrChange>
        </w:rPr>
        <w:lastRenderedPageBreak/>
        <w:t xml:space="preserve">rotates </w:t>
      </w:r>
      <w:del w:id="11768" w:author="Author">
        <w:r w:rsidRPr="00093553" w:rsidDel="005531B8">
          <w:rPr>
            <w:rFonts w:ascii="Roboto Condensed Medium" w:hAnsi="Roboto Condensed Medium"/>
            <w:rPrChange w:id="11769" w:author="Author">
              <w:rPr/>
            </w:rPrChange>
          </w:rPr>
          <w:delText xml:space="preserve">for a while </w:delText>
        </w:r>
      </w:del>
      <w:r w:rsidRPr="00093553">
        <w:rPr>
          <w:rFonts w:ascii="Roboto Condensed Medium" w:hAnsi="Roboto Condensed Medium"/>
          <w:rPrChange w:id="11770" w:author="Author">
            <w:rPr/>
          </w:rPrChange>
        </w:rPr>
        <w:t xml:space="preserve">to break up any clumps and get the </w:t>
      </w:r>
      <w:r w:rsidR="00697997" w:rsidRPr="00093553">
        <w:rPr>
          <w:rFonts w:ascii="Roboto Condensed Medium" w:hAnsi="Roboto Condensed Medium"/>
          <w:rPrChange w:id="11771" w:author="Author">
            <w:rPr/>
          </w:rPrChange>
        </w:rPr>
        <w:t>two drugs' right mixture</w:t>
      </w:r>
      <w:r w:rsidRPr="00093553">
        <w:rPr>
          <w:rFonts w:ascii="Roboto Condensed Medium" w:hAnsi="Roboto Condensed Medium"/>
          <w:rPrChange w:id="11772" w:author="Author">
            <w:rPr/>
          </w:rPrChange>
        </w:rPr>
        <w:t>. Then</w:t>
      </w:r>
      <w:r w:rsidR="00A35F86" w:rsidRPr="00093553">
        <w:rPr>
          <w:rFonts w:ascii="Roboto Condensed Medium" w:hAnsi="Roboto Condensed Medium"/>
        </w:rPr>
        <w:t>,</w:t>
      </w:r>
      <w:r w:rsidRPr="00093553">
        <w:rPr>
          <w:rFonts w:ascii="Roboto Condensed Medium" w:hAnsi="Roboto Condensed Medium"/>
          <w:rPrChange w:id="11773" w:author="Author">
            <w:rPr/>
          </w:rPrChange>
        </w:rPr>
        <w:t xml:space="preserve"> the</w:t>
      </w:r>
      <w:r w:rsidR="00FC7B2E" w:rsidRPr="00093553">
        <w:rPr>
          <w:rFonts w:ascii="Roboto Condensed Medium" w:hAnsi="Roboto Condensed Medium"/>
        </w:rPr>
        <w:t>y transfer the</w:t>
      </w:r>
      <w:r w:rsidRPr="00093553">
        <w:rPr>
          <w:rFonts w:ascii="Roboto Condensed Medium" w:hAnsi="Roboto Condensed Medium"/>
          <w:rPrChange w:id="11774" w:author="Author">
            <w:rPr/>
          </w:rPrChange>
        </w:rPr>
        <w:t xml:space="preserve"> drum into another auger-driven container to me</w:t>
      </w:r>
      <w:del w:id="11775" w:author="Author">
        <w:r w:rsidRPr="00093553" w:rsidDel="00950B41">
          <w:rPr>
            <w:rFonts w:ascii="Roboto Condensed Medium" w:hAnsi="Roboto Condensed Medium"/>
            <w:rPrChange w:id="11776" w:author="Author">
              <w:rPr/>
            </w:rPrChange>
          </w:rPr>
          <w:delText>ter out</w:delText>
        </w:r>
      </w:del>
      <w:ins w:id="11777" w:author="Author">
        <w:r w:rsidR="00950B41" w:rsidRPr="00093553">
          <w:rPr>
            <w:rFonts w:ascii="Roboto Condensed Medium" w:hAnsi="Roboto Condensed Medium"/>
          </w:rPr>
          <w:t>asure</w:t>
        </w:r>
      </w:ins>
      <w:r w:rsidRPr="00093553">
        <w:rPr>
          <w:rFonts w:ascii="Roboto Condensed Medium" w:hAnsi="Roboto Condensed Medium"/>
          <w:rPrChange w:id="11778" w:author="Author">
            <w:rPr/>
          </w:rPrChange>
        </w:rPr>
        <w:t xml:space="preserve"> the desired amount. </w:t>
      </w:r>
    </w:p>
    <w:p w14:paraId="477B54FA" w14:textId="77777777" w:rsidR="00200828" w:rsidRPr="00093553" w:rsidRDefault="00A55CAC" w:rsidP="00093553">
      <w:pPr>
        <w:pStyle w:val="BodyNormal"/>
        <w:ind w:right="720" w:firstLine="270"/>
        <w:rPr>
          <w:rFonts w:ascii="Roboto Condensed Medium" w:hAnsi="Roboto Condensed Medium"/>
        </w:rPr>
      </w:pPr>
      <w:r w:rsidRPr="00093553">
        <w:rPr>
          <w:rFonts w:ascii="Roboto Condensed Medium" w:hAnsi="Roboto Condensed Medium"/>
          <w:rPrChange w:id="11779" w:author="Author">
            <w:rPr/>
          </w:rPrChange>
        </w:rPr>
        <w:t>A dime bag contains about a tenth of a gram of the stuff. An eight-ball contains 3.5 grams.</w:t>
      </w:r>
    </w:p>
    <w:p w14:paraId="58AF6CA9" w14:textId="20AD461E" w:rsidR="00A55CAC" w:rsidRPr="00093553" w:rsidRDefault="00200828" w:rsidP="00093553">
      <w:pPr>
        <w:pStyle w:val="BodyNormal"/>
        <w:ind w:right="720" w:firstLine="270"/>
        <w:rPr>
          <w:rFonts w:ascii="Roboto Condensed Medium" w:hAnsi="Roboto Condensed Medium"/>
          <w:rPrChange w:id="11780" w:author="Author">
            <w:rPr/>
          </w:rPrChange>
        </w:rPr>
      </w:pPr>
      <w:r w:rsidRPr="00093553">
        <w:rPr>
          <w:rFonts w:ascii="Roboto Condensed Medium" w:hAnsi="Roboto Condensed Medium"/>
        </w:rPr>
        <w:t>Over to your left is a machine to compress fentanyl into a ball and dip it in blue dye</w:t>
      </w:r>
      <w:r w:rsidR="00FC7B2E" w:rsidRPr="00093553">
        <w:rPr>
          <w:rFonts w:ascii="Roboto Condensed Medium" w:hAnsi="Roboto Condensed Medium"/>
        </w:rPr>
        <w:t xml:space="preserve"> (known as blues).</w:t>
      </w:r>
    </w:p>
    <w:p w14:paraId="5F081E35" w14:textId="5B505CF9" w:rsidR="00A55CAC" w:rsidRPr="00093553" w:rsidRDefault="00A55CAC">
      <w:pPr>
        <w:pStyle w:val="BodyNormal"/>
        <w:ind w:right="720" w:firstLine="270"/>
        <w:rPr>
          <w:rFonts w:ascii="Roboto Condensed Medium" w:hAnsi="Roboto Condensed Medium"/>
          <w:rPrChange w:id="11781" w:author="Author">
            <w:rPr/>
          </w:rPrChange>
        </w:rPr>
        <w:pPrChange w:id="11782" w:author="Author">
          <w:pPr>
            <w:pStyle w:val="BodyNormal"/>
          </w:pPr>
        </w:pPrChange>
      </w:pPr>
      <w:r w:rsidRPr="00093553">
        <w:rPr>
          <w:rFonts w:ascii="Roboto Condensed Medium" w:hAnsi="Roboto Condensed Medium"/>
          <w:rPrChange w:id="11783" w:author="Author">
            <w:rPr/>
          </w:rPrChange>
        </w:rPr>
        <w:t xml:space="preserve">They use the same plastic sleeve for packaging all varieties. Once heat-sealed at the top, they move the dime bag to the sorting machine, </w:t>
      </w:r>
      <w:r w:rsidR="00664075" w:rsidRPr="00093553">
        <w:rPr>
          <w:rFonts w:ascii="Roboto Condensed Medium" w:hAnsi="Roboto Condensed Medium"/>
          <w:rPrChange w:id="11784" w:author="Author">
            <w:rPr/>
          </w:rPrChange>
        </w:rPr>
        <w:t>dumping</w:t>
      </w:r>
      <w:r w:rsidRPr="00093553">
        <w:rPr>
          <w:rFonts w:ascii="Roboto Condensed Medium" w:hAnsi="Roboto Condensed Medium"/>
          <w:rPrChange w:id="11785" w:author="Author">
            <w:rPr/>
          </w:rPrChange>
        </w:rPr>
        <w:t xml:space="preserve"> the </w:t>
      </w:r>
      <w:r w:rsidR="00697997" w:rsidRPr="00093553">
        <w:rPr>
          <w:rFonts w:ascii="Roboto Condensed Medium" w:hAnsi="Roboto Condensed Medium"/>
          <w:rPrChange w:id="11786" w:author="Author">
            <w:rPr/>
          </w:rPrChange>
        </w:rPr>
        <w:t>correc</w:t>
      </w:r>
      <w:r w:rsidRPr="00093553">
        <w:rPr>
          <w:rFonts w:ascii="Roboto Condensed Medium" w:hAnsi="Roboto Condensed Medium"/>
          <w:rPrChange w:id="11787" w:author="Author">
            <w:rPr/>
          </w:rPrChange>
        </w:rPr>
        <w:t xml:space="preserve">t number of packets into a cardboard shipping box. </w:t>
      </w:r>
    </w:p>
    <w:p w14:paraId="0628CD2D" w14:textId="350B91A7" w:rsidR="00A55CAC" w:rsidRPr="00093553" w:rsidRDefault="00A55CAC">
      <w:pPr>
        <w:pStyle w:val="BodyNormal"/>
        <w:ind w:right="720" w:firstLine="270"/>
        <w:rPr>
          <w:rFonts w:ascii="Roboto Condensed Medium" w:hAnsi="Roboto Condensed Medium"/>
          <w:rPrChange w:id="11788" w:author="Author">
            <w:rPr/>
          </w:rPrChange>
        </w:rPr>
        <w:pPrChange w:id="11789" w:author="Author">
          <w:pPr>
            <w:pStyle w:val="BodyNormal"/>
          </w:pPr>
        </w:pPrChange>
      </w:pPr>
      <w:r w:rsidRPr="00093553">
        <w:rPr>
          <w:rFonts w:ascii="Roboto Condensed Medium" w:hAnsi="Roboto Condensed Medium"/>
          <w:rPrChange w:id="11790" w:author="Author">
            <w:rPr/>
          </w:rPrChange>
        </w:rPr>
        <w:t>The machine tapes the box shut and attaches a shipping label. They carry the box to the horizontal dumb waiter and transfer it to the shipping department next door.</w:t>
      </w:r>
    </w:p>
    <w:p w14:paraId="6653FE14" w14:textId="7E30C463" w:rsidR="00A55CAC" w:rsidRPr="00093553" w:rsidRDefault="00A55CAC">
      <w:pPr>
        <w:pStyle w:val="BodyNormal"/>
        <w:ind w:right="720" w:firstLine="270"/>
        <w:rPr>
          <w:rFonts w:ascii="Roboto Condensed Medium" w:hAnsi="Roboto Condensed Medium"/>
          <w:rPrChange w:id="11791" w:author="Author">
            <w:rPr/>
          </w:rPrChange>
        </w:rPr>
        <w:pPrChange w:id="11792" w:author="Author">
          <w:pPr>
            <w:pStyle w:val="BodyNormal"/>
          </w:pPr>
        </w:pPrChange>
      </w:pPr>
      <w:r w:rsidRPr="00093553">
        <w:rPr>
          <w:rFonts w:ascii="Roboto Condensed Medium" w:hAnsi="Roboto Condensed Medium"/>
          <w:rPrChange w:id="11793" w:author="Author">
            <w:rPr/>
          </w:rPrChange>
        </w:rPr>
        <w:t>Mac, this is state-of-the-art industrial engineering."</w:t>
      </w:r>
    </w:p>
    <w:p w14:paraId="3F473116" w14:textId="0ECC8670" w:rsidR="00A55CAC" w:rsidRDefault="00A55CAC" w:rsidP="009C772F">
      <w:pPr>
        <w:pStyle w:val="BodyNormal"/>
      </w:pPr>
      <w:r>
        <w:t>Angel</w:t>
      </w:r>
      <w:r w:rsidRPr="00FA271D">
        <w:t xml:space="preserve"> and Mac crept to the far side of the building. </w:t>
      </w:r>
      <w:r>
        <w:t>Angel</w:t>
      </w:r>
      <w:r w:rsidRPr="00FA271D">
        <w:t xml:space="preserve"> explained that this was their OxyContin line. They had successfully penetrated the Medicare computer systems, set themselves up as a bogus hospital group, got in on the monthly group purchase of the popular drug, and then arranged for </w:t>
      </w:r>
      <w:r w:rsidR="00FC7B2E">
        <w:t xml:space="preserve">pharma companies to deliver </w:t>
      </w:r>
      <w:r w:rsidRPr="00FA271D">
        <w:t xml:space="preserve">drums of </w:t>
      </w:r>
      <w:r w:rsidRPr="00FA271D">
        <w:lastRenderedPageBreak/>
        <w:t xml:space="preserve">the stuff. They pay the wholesale price the government negotiated and then </w:t>
      </w:r>
      <w:del w:id="11794" w:author="Author">
        <w:r w:rsidRPr="00FA271D" w:rsidDel="007837E0">
          <w:delText>s</w:delText>
        </w:r>
        <w:r w:rsidR="00121EFD" w:rsidDel="007837E0">
          <w:delText>ell</w:delText>
        </w:r>
        <w:r w:rsidRPr="00FA271D" w:rsidDel="007837E0">
          <w:delText xml:space="preserve"> </w:delText>
        </w:r>
      </w:del>
      <w:r w:rsidR="00AA03E2" w:rsidRPr="00FA271D">
        <w:t>sell</w:t>
      </w:r>
      <w:ins w:id="11795" w:author="Author">
        <w:r w:rsidR="007837E0" w:rsidRPr="00FA271D">
          <w:t xml:space="preserve"> </w:t>
        </w:r>
      </w:ins>
      <w:r w:rsidRPr="00FA271D">
        <w:t xml:space="preserve">it </w:t>
      </w:r>
      <w:r w:rsidR="008A3E22">
        <w:t>to desp</w:t>
      </w:r>
      <w:r w:rsidR="0066627A">
        <w:t>e</w:t>
      </w:r>
      <w:r w:rsidR="008A3E22">
        <w:t>rate clients at ten times that price</w:t>
      </w:r>
      <w:r w:rsidRPr="00FA271D">
        <w:t>. The operation included metering the correct number of pills into plastic medicine bottles, applying the label, and packaging for shipment.</w:t>
      </w:r>
    </w:p>
    <w:p w14:paraId="21AA1FCB" w14:textId="541F5E4A" w:rsidR="00A55CAC" w:rsidRPr="00093553" w:rsidRDefault="00A55CAC">
      <w:pPr>
        <w:pStyle w:val="BodyNormal"/>
        <w:ind w:right="720" w:firstLine="270"/>
        <w:rPr>
          <w:rFonts w:ascii="Roboto Condensed Medium" w:hAnsi="Roboto Condensed Medium"/>
          <w:rPrChange w:id="11796" w:author="Author">
            <w:rPr/>
          </w:rPrChange>
        </w:rPr>
        <w:pPrChange w:id="11797" w:author="Author">
          <w:pPr>
            <w:pStyle w:val="BodyNormal"/>
          </w:pPr>
        </w:pPrChange>
      </w:pPr>
      <w:r w:rsidRPr="00093553">
        <w:rPr>
          <w:rFonts w:ascii="Roboto Condensed Medium" w:hAnsi="Roboto Condensed Medium"/>
          <w:rPrChange w:id="11798" w:author="Author">
            <w:rPr/>
          </w:rPrChange>
        </w:rPr>
        <w:t>"Mac, we shouldn't push our luck.</w:t>
      </w:r>
      <w:r w:rsidR="00093553" w:rsidRPr="00093553">
        <w:rPr>
          <w:rFonts w:ascii="Roboto Condensed Medium" w:hAnsi="Roboto Condensed Medium"/>
        </w:rPr>
        <w:t xml:space="preserve"> </w:t>
      </w:r>
      <w:r w:rsidRPr="00093553">
        <w:rPr>
          <w:rFonts w:ascii="Roboto Condensed Medium" w:hAnsi="Roboto Condensed Medium"/>
          <w:rPrChange w:id="11799" w:author="Author">
            <w:rPr/>
          </w:rPrChange>
        </w:rPr>
        <w:t>Let's get out of here.</w:t>
      </w:r>
      <w:r w:rsidR="00093553" w:rsidRPr="00093553">
        <w:rPr>
          <w:rFonts w:ascii="Roboto Condensed Medium" w:hAnsi="Roboto Condensed Medium"/>
        </w:rPr>
        <w:t xml:space="preserve"> </w:t>
      </w:r>
      <w:r w:rsidRPr="00093553">
        <w:rPr>
          <w:rFonts w:ascii="Roboto Condensed Medium" w:hAnsi="Roboto Condensed Medium"/>
          <w:rPrChange w:id="11800" w:author="Author">
            <w:rPr/>
          </w:rPrChange>
        </w:rPr>
        <w:t>I'll explain what else I know on the way back to the Loop."</w:t>
      </w:r>
    </w:p>
    <w:p w14:paraId="1692794D" w14:textId="692DE8D3" w:rsidR="00A55CAC" w:rsidRPr="00FA271D" w:rsidRDefault="00A55CAC" w:rsidP="009C772F">
      <w:pPr>
        <w:pStyle w:val="BodyNormal"/>
        <w:rPr>
          <w:i/>
          <w:iCs/>
        </w:rPr>
      </w:pPr>
      <w:r w:rsidRPr="00FA271D">
        <w:t xml:space="preserve">They made their way to the </w:t>
      </w:r>
      <w:r w:rsidR="009B2D61">
        <w:t>ladder,</w:t>
      </w:r>
      <w:r w:rsidRPr="00FA271D">
        <w:t xml:space="preserve"> </w:t>
      </w:r>
      <w:r w:rsidR="009B2D61">
        <w:t xml:space="preserve">descended to the ground, </w:t>
      </w:r>
      <w:r w:rsidRPr="00FA271D">
        <w:t xml:space="preserve">and headed east until they reached the trucking company. </w:t>
      </w:r>
      <w:r>
        <w:t>Angel</w:t>
      </w:r>
      <w:r w:rsidRPr="00FA271D">
        <w:t xml:space="preserve"> recalled the Tesla, and they jumped in as soon as it rolled to a stop. Mac felt a sense of relief as the vehicle silently moved away from the drug lab. </w:t>
      </w:r>
    </w:p>
    <w:p w14:paraId="0C444E8D" w14:textId="167E98C7" w:rsidR="00A55CAC" w:rsidRDefault="00A55CAC" w:rsidP="009C772F">
      <w:pPr>
        <w:pStyle w:val="BodyNormal"/>
      </w:pPr>
      <w:r w:rsidRPr="00FA271D">
        <w:t>"</w:t>
      </w:r>
      <w:r>
        <w:t>Angel</w:t>
      </w:r>
      <w:r w:rsidRPr="00FA271D">
        <w:t>, is this their only drug lab in the United States?"</w:t>
      </w:r>
    </w:p>
    <w:p w14:paraId="338626F4" w14:textId="77777777" w:rsidR="00A55CAC" w:rsidRPr="00093553" w:rsidRDefault="00A55CAC">
      <w:pPr>
        <w:pStyle w:val="BodyNormal"/>
        <w:ind w:right="720" w:firstLine="270"/>
        <w:rPr>
          <w:rFonts w:ascii="Roboto Condensed Medium" w:hAnsi="Roboto Condensed Medium"/>
          <w:rPrChange w:id="11801" w:author="Author">
            <w:rPr/>
          </w:rPrChange>
        </w:rPr>
        <w:pPrChange w:id="11802" w:author="Author">
          <w:pPr>
            <w:pStyle w:val="BodyNormal"/>
          </w:pPr>
        </w:pPrChange>
      </w:pPr>
      <w:r w:rsidRPr="00093553">
        <w:rPr>
          <w:rFonts w:ascii="Roboto Condensed Medium" w:hAnsi="Roboto Condensed Medium"/>
          <w:rPrChange w:id="11803" w:author="Author">
            <w:rPr/>
          </w:rPrChange>
        </w:rPr>
        <w:t xml:space="preserve">"They had an old-style lab in Queens, New York. </w:t>
      </w:r>
    </w:p>
    <w:p w14:paraId="58811F62" w14:textId="4D53A3F5" w:rsidR="00A55CAC" w:rsidRPr="00093553" w:rsidRDefault="00A55CAC">
      <w:pPr>
        <w:pStyle w:val="BodyNormal"/>
        <w:ind w:right="720" w:firstLine="270"/>
        <w:rPr>
          <w:rFonts w:ascii="Roboto Condensed Medium" w:hAnsi="Roboto Condensed Medium"/>
          <w:rPrChange w:id="11804" w:author="Author">
            <w:rPr/>
          </w:rPrChange>
        </w:rPr>
        <w:pPrChange w:id="11805" w:author="Author">
          <w:pPr>
            <w:pStyle w:val="BodyNormal"/>
          </w:pPr>
        </w:pPrChange>
      </w:pPr>
      <w:r w:rsidRPr="00093553">
        <w:rPr>
          <w:rFonts w:ascii="Roboto Condensed Medium" w:hAnsi="Roboto Condensed Medium"/>
          <w:rPrChange w:id="11806" w:author="Author">
            <w:rPr/>
          </w:rPrChange>
        </w:rPr>
        <w:t xml:space="preserve">It has been retired since this one can </w:t>
      </w:r>
      <w:del w:id="11807" w:author="Author">
        <w:r w:rsidRPr="00093553" w:rsidDel="00AC682B">
          <w:rPr>
            <w:rFonts w:ascii="Roboto Condensed Medium" w:hAnsi="Roboto Condensed Medium"/>
            <w:rPrChange w:id="11808" w:author="Author">
              <w:rPr/>
            </w:rPrChange>
          </w:rPr>
          <w:delText>produce the same product so efficiently</w:delText>
        </w:r>
      </w:del>
      <w:ins w:id="11809" w:author="Author">
        <w:r w:rsidR="00AC682B" w:rsidRPr="00093553">
          <w:rPr>
            <w:rFonts w:ascii="Roboto Condensed Medium" w:hAnsi="Roboto Condensed Medium"/>
            <w:rPrChange w:id="11810" w:author="Author">
              <w:rPr/>
            </w:rPrChange>
          </w:rPr>
          <w:t>efficiently produce the same product</w:t>
        </w:r>
      </w:ins>
      <w:r w:rsidRPr="00093553">
        <w:rPr>
          <w:rFonts w:ascii="Roboto Condensed Medium" w:hAnsi="Roboto Condensed Medium"/>
          <w:rPrChange w:id="11811" w:author="Author">
            <w:rPr/>
          </w:rPrChange>
        </w:rPr>
        <w:t xml:space="preserve">. I </w:t>
      </w:r>
      <w:del w:id="11812" w:author="Author">
        <w:r w:rsidRPr="00093553" w:rsidDel="00950B41">
          <w:rPr>
            <w:rFonts w:ascii="Roboto Condensed Medium" w:hAnsi="Roboto Condensed Medium"/>
            <w:rPrChange w:id="11813" w:author="Author">
              <w:rPr/>
            </w:rPrChange>
          </w:rPr>
          <w:delText>found out</w:delText>
        </w:r>
      </w:del>
      <w:ins w:id="11814" w:author="Author">
        <w:r w:rsidR="00950B41" w:rsidRPr="00093553">
          <w:rPr>
            <w:rFonts w:ascii="Roboto Condensed Medium" w:hAnsi="Roboto Condensed Medium"/>
          </w:rPr>
          <w:t>learned</w:t>
        </w:r>
      </w:ins>
      <w:r w:rsidRPr="00093553">
        <w:rPr>
          <w:rFonts w:ascii="Roboto Condensed Medium" w:hAnsi="Roboto Condensed Medium"/>
          <w:rPrChange w:id="11815" w:author="Author">
            <w:rPr/>
          </w:rPrChange>
        </w:rPr>
        <w:t xml:space="preserve"> that </w:t>
      </w:r>
      <w:del w:id="11816" w:author="Author">
        <w:r w:rsidRPr="00093553" w:rsidDel="00EF0DC9">
          <w:rPr>
            <w:rFonts w:ascii="Roboto Condensed Medium" w:hAnsi="Roboto Condensed Medium"/>
            <w:rPrChange w:id="11817" w:author="Author">
              <w:rPr/>
            </w:rPrChange>
          </w:rPr>
          <w:delText xml:space="preserve"> </w:delText>
        </w:r>
      </w:del>
      <w:r w:rsidRPr="00093553">
        <w:rPr>
          <w:rFonts w:ascii="Roboto Condensed Medium" w:hAnsi="Roboto Condensed Medium"/>
          <w:rPrChange w:id="11818" w:author="Author">
            <w:rPr/>
          </w:rPrChange>
        </w:rPr>
        <w:t xml:space="preserve">Morton is planning a second automated drug operation </w:t>
      </w:r>
      <w:del w:id="11819" w:author="Author">
        <w:r w:rsidRPr="00093553" w:rsidDel="00AC682B">
          <w:rPr>
            <w:rFonts w:ascii="Roboto Condensed Medium" w:hAnsi="Roboto Condensed Medium"/>
            <w:rPrChange w:id="11820" w:author="Author">
              <w:rPr/>
            </w:rPrChange>
          </w:rPr>
          <w:delText xml:space="preserve">up </w:delText>
        </w:r>
      </w:del>
      <w:r w:rsidRPr="00093553">
        <w:rPr>
          <w:rFonts w:ascii="Roboto Condensed Medium" w:hAnsi="Roboto Condensed Medium"/>
          <w:rPrChange w:id="11821" w:author="Author">
            <w:rPr/>
          </w:rPrChange>
        </w:rPr>
        <w:t xml:space="preserve">in Redmond, Washington, to service the </w:t>
      </w:r>
      <w:r w:rsidR="0066627A" w:rsidRPr="00093553">
        <w:rPr>
          <w:rFonts w:ascii="Roboto Condensed Medium" w:hAnsi="Roboto Condensed Medium"/>
        </w:rPr>
        <w:t>West C</w:t>
      </w:r>
      <w:r w:rsidRPr="00093553">
        <w:rPr>
          <w:rFonts w:ascii="Roboto Condensed Medium" w:hAnsi="Roboto Condensed Medium"/>
          <w:rPrChange w:id="11822" w:author="Author">
            <w:rPr/>
          </w:rPrChange>
        </w:rPr>
        <w:t>oast.</w:t>
      </w:r>
      <w:r w:rsidR="00093553" w:rsidRPr="00093553">
        <w:rPr>
          <w:rFonts w:ascii="Roboto Condensed Medium" w:hAnsi="Roboto Condensed Medium"/>
        </w:rPr>
        <w:t xml:space="preserve"> </w:t>
      </w:r>
      <w:r w:rsidRPr="00093553">
        <w:rPr>
          <w:rFonts w:ascii="Roboto Condensed Medium" w:hAnsi="Roboto Condensed Medium"/>
          <w:rPrChange w:id="11823" w:author="Author">
            <w:rPr/>
          </w:rPrChange>
        </w:rPr>
        <w:t>It's to be in the old DeForrest Engineering building on Kitchahomee Road.</w:t>
      </w:r>
      <w:r w:rsidR="00093553" w:rsidRPr="00093553">
        <w:rPr>
          <w:rFonts w:ascii="Roboto Condensed Medium" w:hAnsi="Roboto Condensed Medium"/>
        </w:rPr>
        <w:t xml:space="preserve"> </w:t>
      </w:r>
      <w:r w:rsidRPr="00093553">
        <w:rPr>
          <w:rFonts w:ascii="Roboto Condensed Medium" w:hAnsi="Roboto Condensed Medium"/>
          <w:rPrChange w:id="11824" w:author="Author">
            <w:rPr/>
          </w:rPrChange>
        </w:rPr>
        <w:t>Not in operation yet, Mac."</w:t>
      </w:r>
    </w:p>
    <w:p w14:paraId="6C9DDF65" w14:textId="77777777" w:rsidR="00A55CAC" w:rsidRDefault="00A55CAC" w:rsidP="009C772F">
      <w:pPr>
        <w:pStyle w:val="BodyNormal"/>
        <w:rPr>
          <w:i/>
          <w:iCs/>
        </w:rPr>
      </w:pPr>
      <w:r w:rsidRPr="00FA271D">
        <w:t xml:space="preserve">Mac entered the address she gave him into his smartphone. The team had decided not to risk the loss of an FBI satellite phone if something went awry. </w:t>
      </w:r>
    </w:p>
    <w:p w14:paraId="7F901C00" w14:textId="1F0ECC4D" w:rsidR="00A55CAC" w:rsidRDefault="00A55CAC" w:rsidP="009C772F">
      <w:pPr>
        <w:pStyle w:val="BodyNormal"/>
      </w:pPr>
      <w:r w:rsidRPr="00FA271D">
        <w:t xml:space="preserve">"How much cocaine are they moving through there, </w:t>
      </w:r>
      <w:r>
        <w:t>Angel</w:t>
      </w:r>
      <w:r w:rsidRPr="00FA271D">
        <w:t>?"</w:t>
      </w:r>
    </w:p>
    <w:p w14:paraId="2447D012" w14:textId="297C797E" w:rsidR="00A55CAC" w:rsidRPr="00093553" w:rsidRDefault="00A55CAC">
      <w:pPr>
        <w:pStyle w:val="BodyNormal"/>
        <w:ind w:right="720" w:firstLine="270"/>
        <w:rPr>
          <w:rFonts w:ascii="Roboto Condensed Medium" w:hAnsi="Roboto Condensed Medium"/>
          <w:rPrChange w:id="11825" w:author="Author">
            <w:rPr/>
          </w:rPrChange>
        </w:rPr>
        <w:pPrChange w:id="11826" w:author="Author">
          <w:pPr>
            <w:pStyle w:val="BodyNormal"/>
          </w:pPr>
        </w:pPrChange>
      </w:pPr>
      <w:r w:rsidRPr="00093553">
        <w:rPr>
          <w:rFonts w:ascii="Roboto Condensed Medium" w:hAnsi="Roboto Condensed Medium"/>
          <w:rPrChange w:id="11827" w:author="Author">
            <w:rPr/>
          </w:rPrChange>
        </w:rPr>
        <w:lastRenderedPageBreak/>
        <w:t xml:space="preserve">"They've been getting powdered cocaine </w:t>
      </w:r>
      <w:proofErr w:type="gramStart"/>
      <w:r w:rsidRPr="00093553">
        <w:rPr>
          <w:rFonts w:ascii="Roboto Condensed Medium" w:hAnsi="Roboto Condensed Medium"/>
          <w:rPrChange w:id="11828" w:author="Author">
            <w:rPr/>
          </w:rPrChange>
        </w:rPr>
        <w:t>base</w:t>
      </w:r>
      <w:proofErr w:type="gramEnd"/>
      <w:r w:rsidRPr="00093553">
        <w:rPr>
          <w:rFonts w:ascii="Roboto Condensed Medium" w:hAnsi="Roboto Condensed Medium"/>
          <w:rPrChange w:id="11829" w:author="Author">
            <w:rPr/>
          </w:rPrChange>
        </w:rPr>
        <w:t xml:space="preserve"> every two weeks.</w:t>
      </w:r>
      <w:r w:rsidR="00093553" w:rsidRPr="00093553">
        <w:rPr>
          <w:rFonts w:ascii="Roboto Condensed Medium" w:hAnsi="Roboto Condensed Medium"/>
        </w:rPr>
        <w:t xml:space="preserve"> </w:t>
      </w:r>
      <w:r w:rsidRPr="00093553">
        <w:rPr>
          <w:rFonts w:ascii="Roboto Condensed Medium" w:hAnsi="Roboto Condensed Medium"/>
          <w:rPrChange w:id="11830" w:author="Author">
            <w:rPr/>
          </w:rPrChange>
        </w:rPr>
        <w:t xml:space="preserve">I looked at their receiving records, and </w:t>
      </w:r>
      <w:r w:rsidR="005D7E68" w:rsidRPr="00093553">
        <w:rPr>
          <w:rFonts w:ascii="Roboto Condensed Medium" w:hAnsi="Roboto Condensed Medium"/>
        </w:rPr>
        <w:t>16</w:t>
      </w:r>
      <w:r w:rsidRPr="00093553">
        <w:rPr>
          <w:rFonts w:ascii="Roboto Condensed Medium" w:hAnsi="Roboto Condensed Medium"/>
          <w:rPrChange w:id="11831" w:author="Author">
            <w:rPr/>
          </w:rPrChange>
        </w:rPr>
        <w:t xml:space="preserve">00 pounds </w:t>
      </w:r>
      <w:ins w:id="11832" w:author="Author">
        <w:r w:rsidR="00AD3C95" w:rsidRPr="00093553">
          <w:rPr>
            <w:rFonts w:ascii="Roboto Condensed Medium" w:hAnsi="Roboto Condensed Medium"/>
            <w:rPrChange w:id="11833" w:author="Author">
              <w:rPr/>
            </w:rPrChange>
          </w:rPr>
          <w:t xml:space="preserve">will </w:t>
        </w:r>
      </w:ins>
      <w:r w:rsidRPr="00093553">
        <w:rPr>
          <w:rFonts w:ascii="Roboto Condensed Medium" w:hAnsi="Roboto Condensed Medium"/>
          <w:rPrChange w:id="11834" w:author="Author">
            <w:rPr/>
          </w:rPrChange>
        </w:rPr>
        <w:t>ar</w:t>
      </w:r>
      <w:del w:id="11835" w:author="Author">
        <w:r w:rsidRPr="00093553" w:rsidDel="00AD3C95">
          <w:rPr>
            <w:rFonts w:ascii="Roboto Condensed Medium" w:hAnsi="Roboto Condensed Medium"/>
            <w:rPrChange w:id="11836" w:author="Author">
              <w:rPr/>
            </w:rPrChange>
          </w:rPr>
          <w:delText>e arriving</w:delText>
        </w:r>
      </w:del>
      <w:ins w:id="11837" w:author="Author">
        <w:r w:rsidR="00AD3C95" w:rsidRPr="00093553">
          <w:rPr>
            <w:rFonts w:ascii="Roboto Condensed Medium" w:hAnsi="Roboto Condensed Medium"/>
            <w:rPrChange w:id="11838" w:author="Author">
              <w:rPr/>
            </w:rPrChange>
          </w:rPr>
          <w:t>rive</w:t>
        </w:r>
      </w:ins>
      <w:r w:rsidRPr="00093553">
        <w:rPr>
          <w:rFonts w:ascii="Roboto Condensed Medium" w:hAnsi="Roboto Condensed Medium"/>
          <w:rPrChange w:id="11839" w:author="Author">
            <w:rPr/>
          </w:rPrChange>
        </w:rPr>
        <w:t xml:space="preserve"> on Thursday morning.</w:t>
      </w:r>
      <w:r w:rsidR="00093553" w:rsidRPr="00093553">
        <w:rPr>
          <w:rFonts w:ascii="Roboto Condensed Medium" w:hAnsi="Roboto Condensed Medium"/>
        </w:rPr>
        <w:t xml:space="preserve"> </w:t>
      </w:r>
      <w:r w:rsidRPr="00093553">
        <w:rPr>
          <w:rFonts w:ascii="Roboto Condensed Medium" w:hAnsi="Roboto Condensed Medium"/>
          <w:rPrChange w:id="11840" w:author="Author">
            <w:rPr/>
          </w:rPrChange>
        </w:rPr>
        <w:t xml:space="preserve">That's about </w:t>
      </w:r>
      <w:r w:rsidR="005D7E68" w:rsidRPr="00093553">
        <w:rPr>
          <w:rFonts w:ascii="Roboto Condensed Medium" w:hAnsi="Roboto Condensed Medium"/>
        </w:rPr>
        <w:t>forty</w:t>
      </w:r>
      <w:r w:rsidRPr="00093553">
        <w:rPr>
          <w:rFonts w:ascii="Roboto Condensed Medium" w:hAnsi="Roboto Condensed Medium"/>
          <w:rPrChange w:id="11841" w:author="Author">
            <w:rPr/>
          </w:rPrChange>
        </w:rPr>
        <w:t xml:space="preserve"> large bags spread out on two pallets."</w:t>
      </w:r>
    </w:p>
    <w:p w14:paraId="72060F0A" w14:textId="07F577CE" w:rsidR="00A55CAC" w:rsidRDefault="00A55CAC" w:rsidP="009C772F">
      <w:pPr>
        <w:pStyle w:val="BodyNormal"/>
      </w:pPr>
      <w:r w:rsidRPr="00FA271D">
        <w:t xml:space="preserve">"OK, </w:t>
      </w:r>
      <w:r>
        <w:t>Angel</w:t>
      </w:r>
      <w:r w:rsidRPr="00FA271D">
        <w:t xml:space="preserve">. Explain </w:t>
      </w:r>
      <w:del w:id="11842" w:author="Author">
        <w:r w:rsidRPr="00FA271D" w:rsidDel="00AD3C95">
          <w:delText xml:space="preserve">to me </w:delText>
        </w:r>
      </w:del>
      <w:r w:rsidRPr="00FA271D">
        <w:t xml:space="preserve">why </w:t>
      </w:r>
      <w:r w:rsidR="005D7E68">
        <w:t xml:space="preserve">getting a search warrant on Dr. Lewis Morton and his Chicago Cyber </w:t>
      </w:r>
      <w:r w:rsidR="00FC7B2E">
        <w:t>Engineering operation</w:t>
      </w:r>
      <w:r w:rsidR="005D7E68">
        <w:t xml:space="preserve"> would be fruitless</w:t>
      </w:r>
      <w:r w:rsidRPr="00FA271D">
        <w:t>?"</w:t>
      </w:r>
    </w:p>
    <w:p w14:paraId="3EC4122B" w14:textId="01617EA0" w:rsidR="00A55CAC" w:rsidRPr="00CF2437" w:rsidRDefault="00A55CAC">
      <w:pPr>
        <w:pStyle w:val="BodyNormal"/>
        <w:ind w:right="720" w:firstLine="270"/>
        <w:rPr>
          <w:rFonts w:ascii="Roboto Condensed Medium" w:hAnsi="Roboto Condensed Medium"/>
          <w:rPrChange w:id="11843" w:author="Author">
            <w:rPr/>
          </w:rPrChange>
        </w:rPr>
        <w:pPrChange w:id="11844" w:author="Author">
          <w:pPr>
            <w:pStyle w:val="BodyNormal"/>
          </w:pPr>
        </w:pPrChange>
      </w:pPr>
      <w:r w:rsidRPr="00CF2437">
        <w:rPr>
          <w:rFonts w:ascii="Roboto Condensed Medium" w:hAnsi="Roboto Condensed Medium"/>
          <w:rPrChange w:id="11845" w:author="Author">
            <w:rPr/>
          </w:rPrChange>
        </w:rPr>
        <w:t xml:space="preserve">"They have a supercomputer, Mac. It's a </w:t>
      </w:r>
      <w:bookmarkStart w:id="11846" w:name="_Hlk104725703"/>
      <w:ins w:id="11847" w:author="Author">
        <w:r w:rsidR="00AD3C95" w:rsidRPr="00CF2437">
          <w:rPr>
            <w:rFonts w:ascii="Roboto Condensed Medium" w:hAnsi="Roboto Condensed Medium"/>
            <w:rPrChange w:id="11848" w:author="Author">
              <w:rPr/>
            </w:rPrChange>
          </w:rPr>
          <w:t>Samsung Pulsar</w:t>
        </w:r>
      </w:ins>
      <w:del w:id="11849" w:author="Author">
        <w:r w:rsidRPr="00CF2437" w:rsidDel="00AD3C95">
          <w:rPr>
            <w:rFonts w:ascii="Roboto Condensed Medium" w:hAnsi="Roboto Condensed Medium"/>
            <w:rPrChange w:id="11850" w:author="Author">
              <w:rPr/>
            </w:rPrChange>
          </w:rPr>
          <w:delText>Huawei OceanStor Dorado V18</w:delText>
        </w:r>
      </w:del>
      <w:r w:rsidRPr="00CF2437">
        <w:rPr>
          <w:rFonts w:ascii="Roboto Condensed Medium" w:hAnsi="Roboto Condensed Medium"/>
          <w:rPrChange w:id="11851" w:author="Author">
            <w:rPr/>
          </w:rPrChange>
        </w:rPr>
        <w:t xml:space="preserve"> All-Flash Storage System</w:t>
      </w:r>
      <w:bookmarkEnd w:id="11846"/>
      <w:r w:rsidR="00FC7B2E" w:rsidRPr="00CF2437">
        <w:rPr>
          <w:rFonts w:ascii="Roboto Condensed Medium" w:hAnsi="Roboto Condensed Medium"/>
        </w:rPr>
        <w:t>,</w:t>
      </w:r>
      <w:r w:rsidR="00093553" w:rsidRPr="00CF2437">
        <w:rPr>
          <w:rFonts w:ascii="Roboto Condensed Medium" w:hAnsi="Roboto Condensed Medium"/>
        </w:rPr>
        <w:t xml:space="preserve"> </w:t>
      </w:r>
      <w:r w:rsidR="00FC7B2E" w:rsidRPr="00CF2437">
        <w:rPr>
          <w:rFonts w:ascii="Roboto Condensed Medium" w:hAnsi="Roboto Condensed Medium"/>
        </w:rPr>
        <w:t>e</w:t>
      </w:r>
      <w:r w:rsidRPr="00CF2437">
        <w:rPr>
          <w:rFonts w:ascii="Roboto Condensed Medium" w:hAnsi="Roboto Condensed Medium"/>
          <w:rPrChange w:id="11852" w:author="Author">
            <w:rPr/>
          </w:rPrChange>
        </w:rPr>
        <w:t>ssentially</w:t>
      </w:r>
      <w:r w:rsidR="00CA0457" w:rsidRPr="00CF2437">
        <w:rPr>
          <w:rFonts w:ascii="Roboto Condensed Medium" w:hAnsi="Roboto Condensed Medium"/>
        </w:rPr>
        <w:t xml:space="preserve"> </w:t>
      </w:r>
      <w:r w:rsidRPr="00CF2437">
        <w:rPr>
          <w:rFonts w:ascii="Roboto Condensed Medium" w:hAnsi="Roboto Condensed Medium"/>
          <w:rPrChange w:id="11853" w:author="Author">
            <w:rPr/>
          </w:rPrChange>
        </w:rPr>
        <w:t>a private cloud system. Powerful and expensive.</w:t>
      </w:r>
      <w:r w:rsidR="00CF2437" w:rsidRPr="00CF2437">
        <w:rPr>
          <w:rFonts w:ascii="Roboto Condensed Medium" w:hAnsi="Roboto Condensed Medium"/>
        </w:rPr>
        <w:t xml:space="preserve"> </w:t>
      </w:r>
      <w:r w:rsidRPr="00CF2437">
        <w:rPr>
          <w:rFonts w:ascii="Roboto Condensed Medium" w:hAnsi="Roboto Condensed Medium"/>
          <w:rPrChange w:id="11854" w:author="Author">
            <w:rPr/>
          </w:rPrChange>
        </w:rPr>
        <w:t>I have hacked into it and watched everything they do.</w:t>
      </w:r>
      <w:r w:rsidR="00CF2437" w:rsidRPr="00CF2437">
        <w:rPr>
          <w:rFonts w:ascii="Roboto Condensed Medium" w:hAnsi="Roboto Condensed Medium"/>
        </w:rPr>
        <w:t xml:space="preserve"> </w:t>
      </w:r>
      <w:r w:rsidRPr="00CF2437">
        <w:rPr>
          <w:rFonts w:ascii="Roboto Condensed Medium" w:hAnsi="Roboto Condensed Medium"/>
          <w:rPrChange w:id="11855" w:author="Author">
            <w:rPr/>
          </w:rPrChange>
        </w:rPr>
        <w:t>They purge all the petty criminal stuff every day.</w:t>
      </w:r>
      <w:r w:rsidR="00CF2437" w:rsidRPr="00CF2437">
        <w:rPr>
          <w:rFonts w:ascii="Roboto Condensed Medium" w:hAnsi="Roboto Condensed Medium"/>
        </w:rPr>
        <w:t xml:space="preserve"> </w:t>
      </w:r>
      <w:del w:id="11856" w:author="Author">
        <w:r w:rsidRPr="00CF2437" w:rsidDel="00B5245D">
          <w:rPr>
            <w:rFonts w:ascii="Roboto Condensed Medium" w:hAnsi="Roboto Condensed Medium"/>
            <w:rPrChange w:id="11857" w:author="Author">
              <w:rPr/>
            </w:rPrChange>
          </w:rPr>
          <w:delText xml:space="preserve">Multiple </w:delText>
        </w:r>
      </w:del>
      <w:ins w:id="11858" w:author="Author">
        <w:r w:rsidR="00B5245D" w:rsidRPr="00CF2437">
          <w:rPr>
            <w:rFonts w:ascii="Roboto Condensed Medium" w:hAnsi="Roboto Condensed Medium"/>
          </w:rPr>
          <w:t>With m</w:t>
        </w:r>
        <w:r w:rsidR="00B5245D" w:rsidRPr="00CF2437">
          <w:rPr>
            <w:rFonts w:ascii="Roboto Condensed Medium" w:hAnsi="Roboto Condensed Medium"/>
            <w:rPrChange w:id="11859" w:author="Author">
              <w:rPr/>
            </w:rPrChange>
          </w:rPr>
          <w:t xml:space="preserve">ultiple </w:t>
        </w:r>
      </w:ins>
      <w:r w:rsidRPr="00CF2437">
        <w:rPr>
          <w:rFonts w:ascii="Roboto Condensed Medium" w:hAnsi="Roboto Condensed Medium"/>
          <w:rPrChange w:id="11860" w:author="Author">
            <w:rPr/>
          </w:rPrChange>
        </w:rPr>
        <w:t>erasures, not even the CIA can resurrect it.</w:t>
      </w:r>
    </w:p>
    <w:p w14:paraId="02F9DF5B" w14:textId="543F7AAB" w:rsidR="00A55CAC" w:rsidRPr="00CF2437" w:rsidRDefault="00D103D6">
      <w:pPr>
        <w:pStyle w:val="BodyNormal"/>
        <w:ind w:right="720" w:firstLine="270"/>
        <w:rPr>
          <w:rFonts w:ascii="Roboto Condensed Medium" w:hAnsi="Roboto Condensed Medium"/>
          <w:rPrChange w:id="11861" w:author="Author">
            <w:rPr/>
          </w:rPrChange>
        </w:rPr>
        <w:pPrChange w:id="11862" w:author="Author">
          <w:pPr>
            <w:pStyle w:val="BodyNormal"/>
          </w:pPr>
        </w:pPrChange>
      </w:pPr>
      <w:r w:rsidRPr="00CF2437">
        <w:rPr>
          <w:rFonts w:ascii="Roboto Condensed Medium" w:hAnsi="Roboto Condensed Medium"/>
          <w:rPrChange w:id="11863" w:author="Author">
            <w:rPr/>
          </w:rPrChange>
        </w:rPr>
        <w:t>But</w:t>
      </w:r>
      <w:r w:rsidR="00A55CAC" w:rsidRPr="00CF2437">
        <w:rPr>
          <w:rFonts w:ascii="Roboto Condensed Medium" w:hAnsi="Roboto Condensed Medium"/>
          <w:rPrChange w:id="11864" w:author="Author">
            <w:rPr/>
          </w:rPrChange>
        </w:rPr>
        <w:t xml:space="preserve"> I suspect there's a secret second supercomputer.</w:t>
      </w:r>
    </w:p>
    <w:p w14:paraId="7B4F9309" w14:textId="3A651B9B" w:rsidR="00A55CAC" w:rsidRPr="00CF2437" w:rsidRDefault="00A55CAC">
      <w:pPr>
        <w:pStyle w:val="BodyNormal"/>
        <w:ind w:right="720" w:firstLine="270"/>
        <w:rPr>
          <w:rFonts w:ascii="Roboto Condensed Medium" w:hAnsi="Roboto Condensed Medium"/>
          <w:rPrChange w:id="11865" w:author="Author">
            <w:rPr/>
          </w:rPrChange>
        </w:rPr>
        <w:pPrChange w:id="11866" w:author="Author">
          <w:pPr>
            <w:pStyle w:val="BodyNormal"/>
          </w:pPr>
        </w:pPrChange>
      </w:pPr>
      <w:r w:rsidRPr="00CF2437">
        <w:rPr>
          <w:rFonts w:ascii="Roboto Condensed Medium" w:hAnsi="Roboto Condensed Medium"/>
          <w:rPrChange w:id="11867" w:author="Author">
            <w:rPr/>
          </w:rPrChange>
        </w:rPr>
        <w:t xml:space="preserve">The three top floors go silent </w:t>
      </w:r>
      <w:ins w:id="11868" w:author="Author">
        <w:r w:rsidR="00546AEF" w:rsidRPr="00CF2437">
          <w:rPr>
            <w:rFonts w:ascii="Roboto Condensed Medium" w:hAnsi="Roboto Condensed Medium"/>
          </w:rPr>
          <w:t xml:space="preserve">for </w:t>
        </w:r>
      </w:ins>
      <w:r w:rsidRPr="00CF2437">
        <w:rPr>
          <w:rFonts w:ascii="Roboto Condensed Medium" w:hAnsi="Roboto Condensed Medium"/>
          <w:rPrChange w:id="11869" w:author="Author">
            <w:rPr/>
          </w:rPrChange>
        </w:rPr>
        <w:t>a good part of the day.</w:t>
      </w:r>
      <w:r w:rsidR="00CF2437" w:rsidRPr="00CF2437">
        <w:rPr>
          <w:rFonts w:ascii="Roboto Condensed Medium" w:hAnsi="Roboto Condensed Medium"/>
        </w:rPr>
        <w:t xml:space="preserve"> </w:t>
      </w:r>
      <w:r w:rsidRPr="00CF2437">
        <w:rPr>
          <w:rFonts w:ascii="Roboto Condensed Medium" w:hAnsi="Roboto Condensed Medium"/>
          <w:rPrChange w:id="11870" w:author="Author">
            <w:rPr/>
          </w:rPrChange>
        </w:rPr>
        <w:t>I don't see them work</w:t>
      </w:r>
      <w:ins w:id="11871" w:author="Author">
        <w:r w:rsidR="00546AEF" w:rsidRPr="00CF2437">
          <w:rPr>
            <w:rFonts w:ascii="Roboto Condensed Medium" w:hAnsi="Roboto Condensed Medium"/>
          </w:rPr>
          <w:t>ing</w:t>
        </w:r>
      </w:ins>
      <w:r w:rsidRPr="00CF2437">
        <w:rPr>
          <w:rFonts w:ascii="Roboto Condensed Medium" w:hAnsi="Roboto Condensed Medium"/>
          <w:rPrChange w:id="11872" w:author="Author">
            <w:rPr/>
          </w:rPrChange>
        </w:rPr>
        <w:t xml:space="preserve"> on anything.</w:t>
      </w:r>
      <w:r w:rsidR="00CF2437" w:rsidRPr="00CF2437">
        <w:rPr>
          <w:rFonts w:ascii="Roboto Condensed Medium" w:hAnsi="Roboto Condensed Medium"/>
        </w:rPr>
        <w:t xml:space="preserve"> </w:t>
      </w:r>
      <w:r w:rsidRPr="00CF2437">
        <w:rPr>
          <w:rFonts w:ascii="Roboto Condensed Medium" w:hAnsi="Roboto Condensed Medium"/>
          <w:rPrChange w:id="11873" w:author="Author">
            <w:rPr/>
          </w:rPrChange>
        </w:rPr>
        <w:t>Th</w:t>
      </w:r>
      <w:del w:id="11874" w:author="Author">
        <w:r w:rsidRPr="00CF2437" w:rsidDel="00DD273B">
          <w:rPr>
            <w:rFonts w:ascii="Roboto Condensed Medium" w:hAnsi="Roboto Condensed Medium"/>
            <w:rPrChange w:id="11875" w:author="Author">
              <w:rPr/>
            </w:rPrChange>
          </w:rPr>
          <w:delText>e</w:delText>
        </w:r>
      </w:del>
      <w:ins w:id="11876" w:author="Author">
        <w:r w:rsidR="00DD273B" w:rsidRPr="00CF2437">
          <w:rPr>
            <w:rFonts w:ascii="Roboto Condensed Medium" w:hAnsi="Roboto Condensed Medium"/>
          </w:rPr>
          <w:t>ose</w:t>
        </w:r>
      </w:ins>
      <w:r w:rsidRPr="00CF2437">
        <w:rPr>
          <w:rFonts w:ascii="Roboto Condensed Medium" w:hAnsi="Roboto Condensed Medium"/>
          <w:rPrChange w:id="11877" w:author="Author">
            <w:rPr/>
          </w:rPrChange>
        </w:rPr>
        <w:t xml:space="preserve"> software engineers, I suspect, are </w:t>
      </w:r>
      <w:r w:rsidR="001E6BEA" w:rsidRPr="00CF2437">
        <w:rPr>
          <w:rFonts w:ascii="Roboto Condensed Medium" w:hAnsi="Roboto Condensed Medium"/>
        </w:rPr>
        <w:t>using a</w:t>
      </w:r>
      <w:r w:rsidR="00FC7B2E" w:rsidRPr="00CF2437">
        <w:rPr>
          <w:rFonts w:ascii="Roboto Condensed Medium" w:hAnsi="Roboto Condensed Medium"/>
        </w:rPr>
        <w:t xml:space="preserve"> different </w:t>
      </w:r>
      <w:r w:rsidR="001E6BEA" w:rsidRPr="00CF2437">
        <w:rPr>
          <w:rFonts w:ascii="Roboto Condensed Medium" w:hAnsi="Roboto Condensed Medium"/>
        </w:rPr>
        <w:t>cloud super</w:t>
      </w:r>
      <w:r w:rsidR="00FC7B2E" w:rsidRPr="00CF2437">
        <w:rPr>
          <w:rFonts w:ascii="Roboto Condensed Medium" w:hAnsi="Roboto Condensed Medium"/>
        </w:rPr>
        <w:t>computer</w:t>
      </w:r>
      <w:r w:rsidRPr="00CF2437">
        <w:rPr>
          <w:rFonts w:ascii="Roboto Condensed Medium" w:hAnsi="Roboto Condensed Medium"/>
          <w:rPrChange w:id="11878" w:author="Author">
            <w:rPr/>
          </w:rPrChange>
        </w:rPr>
        <w:t>, possibly off-site or hidden somewhere in the building.</w:t>
      </w:r>
      <w:r w:rsidR="00CF2437" w:rsidRPr="00CF2437">
        <w:rPr>
          <w:rFonts w:ascii="Roboto Condensed Medium" w:hAnsi="Roboto Condensed Medium"/>
        </w:rPr>
        <w:t xml:space="preserve"> </w:t>
      </w:r>
      <w:r w:rsidRPr="00CF2437">
        <w:rPr>
          <w:rFonts w:ascii="Roboto Condensed Medium" w:hAnsi="Roboto Condensed Medium"/>
          <w:rPrChange w:id="11879" w:author="Author">
            <w:rPr/>
          </w:rPrChange>
        </w:rPr>
        <w:t xml:space="preserve">Morton has prepared for a raid, and you'll find </w:t>
      </w:r>
      <w:r w:rsidR="00CF2437" w:rsidRPr="00CF2437">
        <w:rPr>
          <w:rFonts w:ascii="Roboto Condensed Medium" w:hAnsi="Roboto Condensed Medium"/>
        </w:rPr>
        <w:t>nothing</w:t>
      </w:r>
      <w:r w:rsidRPr="00CF2437">
        <w:rPr>
          <w:rFonts w:ascii="Roboto Condensed Medium" w:hAnsi="Roboto Condensed Medium"/>
          <w:rPrChange w:id="11880" w:author="Author">
            <w:rPr/>
          </w:rPrChange>
        </w:rPr>
        <w:t>."</w:t>
      </w:r>
    </w:p>
    <w:p w14:paraId="36C8B755" w14:textId="29147C76" w:rsidR="00A55CAC" w:rsidRPr="00FA271D" w:rsidRDefault="00A55CAC" w:rsidP="009C772F">
      <w:pPr>
        <w:pStyle w:val="BodyNormal"/>
        <w:rPr>
          <w:i/>
          <w:iCs/>
        </w:rPr>
      </w:pPr>
      <w:r w:rsidRPr="00FA271D">
        <w:t xml:space="preserve">The Tesla made its way to </w:t>
      </w:r>
      <w:r w:rsidR="00860094">
        <w:t xml:space="preserve">the </w:t>
      </w:r>
      <w:r w:rsidRPr="00FA271D">
        <w:t>Grant</w:t>
      </w:r>
      <w:r w:rsidR="00D76A01">
        <w:t xml:space="preserve"> Park</w:t>
      </w:r>
      <w:r w:rsidR="00860094">
        <w:t xml:space="preserve"> Tower</w:t>
      </w:r>
      <w:r w:rsidRPr="00FA271D">
        <w:t xml:space="preserve">’s entrance portico and </w:t>
      </w:r>
      <w:del w:id="11881" w:author="Author">
        <w:r w:rsidRPr="00FA271D" w:rsidDel="00DD273B">
          <w:delText>came to a stop</w:delText>
        </w:r>
      </w:del>
      <w:ins w:id="11882" w:author="Author">
        <w:r w:rsidR="00DD273B">
          <w:t>stopped</w:t>
        </w:r>
      </w:ins>
      <w:r w:rsidRPr="00FA271D">
        <w:t xml:space="preserve">. The intense ambient lighting made her a </w:t>
      </w:r>
      <w:r>
        <w:t>stunn</w:t>
      </w:r>
      <w:r w:rsidRPr="00FA271D">
        <w:t xml:space="preserve">ing image of feminine beauty, </w:t>
      </w:r>
      <w:r w:rsidR="005D7E68">
        <w:t xml:space="preserve">with </w:t>
      </w:r>
      <w:r w:rsidR="00CB4880">
        <w:t>green</w:t>
      </w:r>
      <w:r w:rsidRPr="00FA271D">
        <w:t xml:space="preserve"> </w:t>
      </w:r>
      <w:r w:rsidRPr="00FA271D">
        <w:lastRenderedPageBreak/>
        <w:t xml:space="preserve">eyes and </w:t>
      </w:r>
      <w:r w:rsidR="005D7E68">
        <w:t xml:space="preserve">a </w:t>
      </w:r>
      <w:r w:rsidRPr="00FA271D">
        <w:t xml:space="preserve">warm smile completely melting him. Sensing one last chance to speak to the </w:t>
      </w:r>
      <w:r>
        <w:t>Angel</w:t>
      </w:r>
      <w:r w:rsidRPr="00FA271D">
        <w:t xml:space="preserve">, Mac </w:t>
      </w:r>
      <w:del w:id="11883" w:author="Author">
        <w:r w:rsidRPr="00FA271D" w:rsidDel="005F78D5">
          <w:delText>decided to ask</w:delText>
        </w:r>
      </w:del>
      <w:ins w:id="11884" w:author="Author">
        <w:r w:rsidR="005F78D5">
          <w:t>asked</w:t>
        </w:r>
      </w:ins>
      <w:r w:rsidRPr="00FA271D">
        <w:t xml:space="preserve"> her the most crucial question.</w:t>
      </w:r>
    </w:p>
    <w:p w14:paraId="4D2E037B" w14:textId="3D295C5E" w:rsidR="00A55CAC" w:rsidRDefault="00A55CAC" w:rsidP="009C772F">
      <w:pPr>
        <w:pStyle w:val="BodyNormal"/>
      </w:pPr>
      <w:r w:rsidRPr="00FA271D">
        <w:t>"</w:t>
      </w:r>
      <w:r>
        <w:t>Angel</w:t>
      </w:r>
      <w:r w:rsidRPr="00FA271D">
        <w:t>, why didn't you take Commander DiMarco's offer of asylum, a safe house, no prosecution, in exchange for your cooperation?"</w:t>
      </w:r>
    </w:p>
    <w:p w14:paraId="6A1AB71D" w14:textId="723DFF97" w:rsidR="00A55CAC" w:rsidRPr="00CF2437" w:rsidRDefault="00A55CAC">
      <w:pPr>
        <w:pStyle w:val="BodyNormal"/>
        <w:ind w:right="720" w:firstLine="270"/>
        <w:rPr>
          <w:rFonts w:ascii="Roboto Condensed Medium" w:hAnsi="Roboto Condensed Medium"/>
          <w:rPrChange w:id="11885" w:author="Author">
            <w:rPr/>
          </w:rPrChange>
        </w:rPr>
        <w:pPrChange w:id="11886" w:author="Author">
          <w:pPr>
            <w:pStyle w:val="BodyNormal"/>
          </w:pPr>
        </w:pPrChange>
      </w:pPr>
      <w:r w:rsidRPr="00CF2437">
        <w:rPr>
          <w:rFonts w:ascii="Roboto Condensed Medium" w:hAnsi="Roboto Condensed Medium"/>
          <w:rPrChange w:id="11887" w:author="Author">
            <w:rPr/>
          </w:rPrChange>
        </w:rPr>
        <w:t>"DiMarco is a good man and meant well, but he can't guarantee that offer.</w:t>
      </w:r>
      <w:r w:rsidR="00CF2437" w:rsidRPr="00CF2437">
        <w:rPr>
          <w:rFonts w:ascii="Roboto Condensed Medium" w:hAnsi="Roboto Condensed Medium"/>
        </w:rPr>
        <w:t xml:space="preserve"> </w:t>
      </w:r>
      <w:r w:rsidRPr="00CF2437">
        <w:rPr>
          <w:rFonts w:ascii="Roboto Condensed Medium" w:hAnsi="Roboto Condensed Medium"/>
          <w:rPrChange w:id="11888" w:author="Author">
            <w:rPr/>
          </w:rPrChange>
        </w:rPr>
        <w:t>I have broken a barrel full of state and federal laws. They will jail me for what I've done."</w:t>
      </w:r>
    </w:p>
    <w:p w14:paraId="1DEFCDBF" w14:textId="0A80D5E3" w:rsidR="00A55CAC" w:rsidRDefault="00A55CAC" w:rsidP="009C772F">
      <w:pPr>
        <w:pStyle w:val="BodyNormal"/>
      </w:pPr>
      <w:r w:rsidRPr="00FA271D">
        <w:t xml:space="preserve">"How do you support yourself, </w:t>
      </w:r>
      <w:r>
        <w:t>Angel</w:t>
      </w:r>
      <w:r w:rsidRPr="00FA271D">
        <w:t>?"</w:t>
      </w:r>
    </w:p>
    <w:p w14:paraId="1B763E05" w14:textId="66B9FE72" w:rsidR="00A55CAC" w:rsidRPr="00CF2437" w:rsidRDefault="00A55CAC">
      <w:pPr>
        <w:pStyle w:val="BodyNormal"/>
        <w:ind w:right="720" w:firstLine="270"/>
        <w:rPr>
          <w:rFonts w:ascii="Roboto Condensed Medium" w:hAnsi="Roboto Condensed Medium"/>
          <w:rPrChange w:id="11889" w:author="Author">
            <w:rPr/>
          </w:rPrChange>
        </w:rPr>
        <w:pPrChange w:id="11890" w:author="Author">
          <w:pPr>
            <w:pStyle w:val="BodyNormal"/>
            <w:ind w:left="270" w:firstLine="18"/>
          </w:pPr>
        </w:pPrChange>
      </w:pPr>
      <w:r w:rsidRPr="00CF2437">
        <w:rPr>
          <w:rFonts w:ascii="Roboto Condensed Medium" w:hAnsi="Roboto Condensed Medium"/>
          <w:rPrChange w:id="11891" w:author="Author">
            <w:rPr/>
          </w:rPrChange>
        </w:rPr>
        <w:t>"I have a job, Mac. I work for a small software firm from my apartment.</w:t>
      </w:r>
      <w:r w:rsidR="00CF2437" w:rsidRPr="00CF2437">
        <w:rPr>
          <w:rFonts w:ascii="Roboto Condensed Medium" w:hAnsi="Roboto Condensed Medium"/>
        </w:rPr>
        <w:t xml:space="preserve"> </w:t>
      </w:r>
      <w:r w:rsidRPr="00CF2437">
        <w:rPr>
          <w:rFonts w:ascii="Roboto Condensed Medium" w:hAnsi="Roboto Condensed Medium"/>
          <w:rPrChange w:id="11892" w:author="Author">
            <w:rPr/>
          </w:rPrChange>
        </w:rPr>
        <w:t xml:space="preserve">They have been </w:t>
      </w:r>
      <w:r w:rsidR="00FC7B2E" w:rsidRPr="00CF2437">
        <w:rPr>
          <w:rFonts w:ascii="Roboto Condensed Medium" w:hAnsi="Roboto Condensed Medium"/>
        </w:rPr>
        <w:t>incredibly good</w:t>
      </w:r>
      <w:r w:rsidRPr="00CF2437">
        <w:rPr>
          <w:rFonts w:ascii="Roboto Condensed Medium" w:hAnsi="Roboto Condensed Medium"/>
          <w:rPrChange w:id="11893" w:author="Author">
            <w:rPr/>
          </w:rPrChange>
        </w:rPr>
        <w:t xml:space="preserve"> to me and consider me </w:t>
      </w:r>
      <w:del w:id="11894" w:author="Author">
        <w:r w:rsidRPr="00CF2437" w:rsidDel="00DD273B">
          <w:rPr>
            <w:rFonts w:ascii="Roboto Condensed Medium" w:hAnsi="Roboto Condensed Medium"/>
            <w:rPrChange w:id="11895" w:author="Author">
              <w:rPr/>
            </w:rPrChange>
          </w:rPr>
          <w:delText xml:space="preserve">to be </w:delText>
        </w:r>
      </w:del>
      <w:r w:rsidRPr="00CF2437">
        <w:rPr>
          <w:rFonts w:ascii="Roboto Condensed Medium" w:hAnsi="Roboto Condensed Medium"/>
          <w:rPrChange w:id="11896" w:author="Author">
            <w:rPr/>
          </w:rPrChange>
        </w:rPr>
        <w:t>their best employee.</w:t>
      </w:r>
    </w:p>
    <w:p w14:paraId="676673D1" w14:textId="656BAF83" w:rsidR="00A55CAC" w:rsidRPr="00CF2437" w:rsidRDefault="00A55CAC">
      <w:pPr>
        <w:pStyle w:val="BodyNormal"/>
        <w:ind w:right="720" w:firstLine="270"/>
        <w:rPr>
          <w:rFonts w:ascii="Roboto Condensed Medium" w:hAnsi="Roboto Condensed Medium"/>
          <w:rPrChange w:id="11897" w:author="Author">
            <w:rPr/>
          </w:rPrChange>
        </w:rPr>
        <w:pPrChange w:id="11898" w:author="Author">
          <w:pPr>
            <w:pStyle w:val="BodyNormal"/>
          </w:pPr>
        </w:pPrChange>
      </w:pPr>
      <w:r w:rsidRPr="00CF2437">
        <w:rPr>
          <w:rFonts w:ascii="Roboto Condensed Medium" w:hAnsi="Roboto Condensed Medium"/>
          <w:rPrChange w:id="11899" w:author="Author">
            <w:rPr/>
          </w:rPrChange>
        </w:rPr>
        <w:t>I did steal cash from the mob twice.</w:t>
      </w:r>
      <w:r w:rsidR="00CF2437" w:rsidRPr="00CF2437">
        <w:rPr>
          <w:rFonts w:ascii="Roboto Condensed Medium" w:hAnsi="Roboto Condensed Medium"/>
        </w:rPr>
        <w:t xml:space="preserve"> </w:t>
      </w:r>
      <w:del w:id="11900" w:author="Author">
        <w:r w:rsidRPr="00CF2437" w:rsidDel="00DD273B">
          <w:rPr>
            <w:rFonts w:ascii="Roboto Condensed Medium" w:hAnsi="Roboto Condensed Medium"/>
            <w:rPrChange w:id="11901" w:author="Author">
              <w:rPr/>
            </w:rPrChange>
          </w:rPr>
          <w:delText>Two years ago, I intercepted a mob vehicle carrying $5 million in cash</w:delText>
        </w:r>
      </w:del>
      <w:r w:rsidR="008A3E22" w:rsidRPr="00CF2437">
        <w:rPr>
          <w:rFonts w:ascii="Roboto Condensed Medium" w:hAnsi="Roboto Condensed Medium"/>
        </w:rPr>
        <w:t>I intercepted a mob vehicle two years ago</w:t>
      </w:r>
      <w:r w:rsidR="005D7E68" w:rsidRPr="00CF2437">
        <w:rPr>
          <w:rFonts w:ascii="Roboto Condensed Medium" w:hAnsi="Roboto Condensed Medium"/>
        </w:rPr>
        <w:t xml:space="preserve"> carrying $5 million in cash</w:t>
      </w:r>
      <w:r w:rsidRPr="00CF2437">
        <w:rPr>
          <w:rFonts w:ascii="Roboto Condensed Medium" w:hAnsi="Roboto Condensed Medium"/>
          <w:rPrChange w:id="11902" w:author="Author">
            <w:rPr/>
          </w:rPrChange>
        </w:rPr>
        <w:t>.</w:t>
      </w:r>
      <w:r w:rsidR="00CF2437">
        <w:rPr>
          <w:rFonts w:ascii="Roboto Condensed Medium" w:hAnsi="Roboto Condensed Medium"/>
        </w:rPr>
        <w:t xml:space="preserve"> </w:t>
      </w:r>
      <w:r w:rsidRPr="00CF2437">
        <w:rPr>
          <w:rFonts w:ascii="Roboto Condensed Medium" w:hAnsi="Roboto Condensed Medium"/>
          <w:rPrChange w:id="11903" w:author="Author">
            <w:rPr/>
          </w:rPrChange>
        </w:rPr>
        <w:t xml:space="preserve">I used </w:t>
      </w:r>
      <w:proofErr w:type="gramStart"/>
      <w:r w:rsidRPr="00CF2437">
        <w:rPr>
          <w:rFonts w:ascii="Roboto Condensed Medium" w:hAnsi="Roboto Condensed Medium"/>
          <w:rPrChange w:id="11904" w:author="Author">
            <w:rPr/>
          </w:rPrChange>
        </w:rPr>
        <w:t>the cash</w:t>
      </w:r>
      <w:proofErr w:type="gramEnd"/>
      <w:r w:rsidRPr="00CF2437">
        <w:rPr>
          <w:rFonts w:ascii="Roboto Condensed Medium" w:hAnsi="Roboto Condensed Medium"/>
          <w:rPrChange w:id="11905" w:author="Author">
            <w:rPr/>
          </w:rPrChange>
        </w:rPr>
        <w:t xml:space="preserve"> for one year to invest in the tech stock market.</w:t>
      </w:r>
      <w:r w:rsidR="00CF2437" w:rsidRPr="00CF2437">
        <w:rPr>
          <w:rFonts w:ascii="Roboto Condensed Medium" w:hAnsi="Roboto Condensed Medium"/>
        </w:rPr>
        <w:t xml:space="preserve"> </w:t>
      </w:r>
      <w:r w:rsidRPr="00CF2437">
        <w:rPr>
          <w:rFonts w:ascii="Roboto Condensed Medium" w:hAnsi="Roboto Condensed Medium"/>
          <w:rPrChange w:id="11906" w:author="Author">
            <w:rPr/>
          </w:rPrChange>
        </w:rPr>
        <w:t>I tripled my investment in six months.</w:t>
      </w:r>
      <w:r w:rsidR="00CF2437">
        <w:rPr>
          <w:rFonts w:ascii="Roboto Condensed Medium" w:hAnsi="Roboto Condensed Medium"/>
        </w:rPr>
        <w:t xml:space="preserve"> </w:t>
      </w:r>
      <w:r w:rsidRPr="00CF2437">
        <w:rPr>
          <w:rFonts w:ascii="Roboto Condensed Medium" w:hAnsi="Roboto Condensed Medium"/>
          <w:rPrChange w:id="11907" w:author="Author">
            <w:rPr/>
          </w:rPrChange>
        </w:rPr>
        <w:t>The IRS got their five million back plus the tax on my capital gains.</w:t>
      </w:r>
      <w:r w:rsidR="00CF2437" w:rsidRPr="00CF2437">
        <w:rPr>
          <w:rFonts w:ascii="Roboto Condensed Medium" w:hAnsi="Roboto Condensed Medium"/>
        </w:rPr>
        <w:t xml:space="preserve"> </w:t>
      </w:r>
      <w:del w:id="11908" w:author="Author">
        <w:r w:rsidRPr="00CF2437" w:rsidDel="00950B41">
          <w:rPr>
            <w:rFonts w:ascii="Roboto Condensed Medium" w:hAnsi="Roboto Condensed Medium"/>
            <w:rPrChange w:id="11909" w:author="Author">
              <w:rPr/>
            </w:rPrChange>
          </w:rPr>
          <w:delText>Four months ago, I waylaid another mob vehicle with $20 million in cash</w:delText>
        </w:r>
      </w:del>
      <w:ins w:id="11910" w:author="Author">
        <w:r w:rsidR="00950B41" w:rsidRPr="00CF2437">
          <w:rPr>
            <w:rFonts w:ascii="Roboto Condensed Medium" w:hAnsi="Roboto Condensed Medium"/>
          </w:rPr>
          <w:t xml:space="preserve">I </w:t>
        </w:r>
        <w:proofErr w:type="gramStart"/>
        <w:r w:rsidR="00950B41" w:rsidRPr="00CF2437">
          <w:rPr>
            <w:rFonts w:ascii="Roboto Condensed Medium" w:hAnsi="Roboto Condensed Medium"/>
          </w:rPr>
          <w:t>waylaid</w:t>
        </w:r>
        <w:proofErr w:type="gramEnd"/>
        <w:r w:rsidR="00950B41" w:rsidRPr="00CF2437">
          <w:rPr>
            <w:rFonts w:ascii="Roboto Condensed Medium" w:hAnsi="Roboto Condensed Medium"/>
          </w:rPr>
          <w:t xml:space="preserve"> another mob vehicle with $20 million in cash four months ago</w:t>
        </w:r>
      </w:ins>
      <w:r w:rsidRPr="00CF2437">
        <w:rPr>
          <w:rFonts w:ascii="Roboto Condensed Medium" w:hAnsi="Roboto Condensed Medium"/>
          <w:rPrChange w:id="11911" w:author="Author">
            <w:rPr/>
          </w:rPrChange>
        </w:rPr>
        <w:t>.</w:t>
      </w:r>
      <w:r w:rsidR="00CF2437" w:rsidRPr="00CF2437">
        <w:rPr>
          <w:rFonts w:ascii="Roboto Condensed Medium" w:hAnsi="Roboto Condensed Medium"/>
        </w:rPr>
        <w:t xml:space="preserve"> </w:t>
      </w:r>
      <w:r w:rsidRPr="00CF2437">
        <w:rPr>
          <w:rFonts w:ascii="Roboto Condensed Medium" w:hAnsi="Roboto Condensed Medium"/>
          <w:rPrChange w:id="11912" w:author="Author">
            <w:rPr/>
          </w:rPrChange>
        </w:rPr>
        <w:t>I sent the entire amount to the IRS. You can check on that."</w:t>
      </w:r>
    </w:p>
    <w:p w14:paraId="60760A24" w14:textId="5A59593A" w:rsidR="00A55CAC" w:rsidRDefault="00A55CAC" w:rsidP="009C772F">
      <w:pPr>
        <w:pStyle w:val="BodyNormal"/>
      </w:pPr>
      <w:r w:rsidRPr="00FA271D">
        <w:t>"Did you rough up anybody to steal that mob cash?" Mac inquired.</w:t>
      </w:r>
    </w:p>
    <w:p w14:paraId="00B7EAA8" w14:textId="6A971466" w:rsidR="00A55CAC" w:rsidRPr="00CF2437" w:rsidRDefault="00A55CAC">
      <w:pPr>
        <w:pStyle w:val="BodyNormal"/>
        <w:ind w:right="720" w:firstLine="270"/>
        <w:rPr>
          <w:rFonts w:ascii="Roboto Condensed Medium" w:hAnsi="Roboto Condensed Medium"/>
          <w:rPrChange w:id="11913" w:author="Author">
            <w:rPr/>
          </w:rPrChange>
        </w:rPr>
        <w:pPrChange w:id="11914" w:author="Author">
          <w:pPr>
            <w:pStyle w:val="BodyNormal"/>
            <w:ind w:left="270" w:firstLine="18"/>
          </w:pPr>
        </w:pPrChange>
      </w:pPr>
      <w:r w:rsidRPr="00CF2437">
        <w:rPr>
          <w:rFonts w:ascii="Roboto Condensed Medium" w:hAnsi="Roboto Condensed Medium"/>
          <w:rPrChange w:id="11915" w:author="Author">
            <w:rPr/>
          </w:rPrChange>
        </w:rPr>
        <w:lastRenderedPageBreak/>
        <w:t xml:space="preserve">"No. In the five million interdiction, I </w:t>
      </w:r>
      <w:del w:id="11916" w:author="Author">
        <w:r w:rsidRPr="00CF2437" w:rsidDel="00950B41">
          <w:rPr>
            <w:rFonts w:ascii="Roboto Condensed Medium" w:hAnsi="Roboto Condensed Medium"/>
            <w:rPrChange w:id="11917" w:author="Author">
              <w:rPr/>
            </w:rPrChange>
          </w:rPr>
          <w:delText xml:space="preserve">simply </w:delText>
        </w:r>
      </w:del>
      <w:r w:rsidRPr="00CF2437">
        <w:rPr>
          <w:rFonts w:ascii="Roboto Condensed Medium" w:hAnsi="Roboto Condensed Medium"/>
          <w:rPrChange w:id="11918" w:author="Author">
            <w:rPr/>
          </w:rPrChange>
        </w:rPr>
        <w:t xml:space="preserve">unloaded the mob’s van of </w:t>
      </w:r>
      <w:proofErr w:type="gramStart"/>
      <w:r w:rsidRPr="00CF2437">
        <w:rPr>
          <w:rFonts w:ascii="Roboto Condensed Medium" w:hAnsi="Roboto Condensed Medium"/>
          <w:rPrChange w:id="11919" w:author="Author">
            <w:rPr/>
          </w:rPrChange>
        </w:rPr>
        <w:t>the cash</w:t>
      </w:r>
      <w:proofErr w:type="gramEnd"/>
      <w:r w:rsidRPr="00CF2437">
        <w:rPr>
          <w:rFonts w:ascii="Roboto Condensed Medium" w:hAnsi="Roboto Condensed Medium"/>
          <w:rPrChange w:id="11920" w:author="Author">
            <w:rPr/>
          </w:rPrChange>
        </w:rPr>
        <w:t xml:space="preserve"> while th</w:t>
      </w:r>
      <w:ins w:id="11921" w:author="Author">
        <w:r w:rsidR="00950B41" w:rsidRPr="00CF2437">
          <w:rPr>
            <w:rFonts w:ascii="Roboto Condensed Medium" w:hAnsi="Roboto Condensed Medium"/>
          </w:rPr>
          <w:t>e driver was</w:t>
        </w:r>
      </w:ins>
      <w:del w:id="11922" w:author="Author">
        <w:r w:rsidRPr="00CF2437" w:rsidDel="00950B41">
          <w:rPr>
            <w:rFonts w:ascii="Roboto Condensed Medium" w:hAnsi="Roboto Condensed Medium"/>
            <w:rPrChange w:id="11923" w:author="Author">
              <w:rPr/>
            </w:rPrChange>
          </w:rPr>
          <w:delText>ey were</w:delText>
        </w:r>
      </w:del>
      <w:r w:rsidRPr="00CF2437">
        <w:rPr>
          <w:rFonts w:ascii="Roboto Condensed Medium" w:hAnsi="Roboto Condensed Medium"/>
          <w:rPrChange w:id="11924" w:author="Author">
            <w:rPr/>
          </w:rPrChange>
        </w:rPr>
        <w:t xml:space="preserve"> inside a dive bar getting sloshed. In the $20 million theft, I spiked the</w:t>
      </w:r>
      <w:ins w:id="11925" w:author="Author">
        <w:r w:rsidR="00DD273B" w:rsidRPr="00CF2437">
          <w:rPr>
            <w:rFonts w:ascii="Roboto Condensed Medium" w:hAnsi="Roboto Condensed Medium"/>
            <w:rPrChange w:id="11926" w:author="Author">
              <w:rPr/>
            </w:rPrChange>
          </w:rPr>
          <w:t>ir</w:t>
        </w:r>
      </w:ins>
      <w:del w:id="11927" w:author="Author">
        <w:r w:rsidRPr="00CF2437" w:rsidDel="00DD273B">
          <w:rPr>
            <w:rFonts w:ascii="Roboto Condensed Medium" w:hAnsi="Roboto Condensed Medium"/>
            <w:rPrChange w:id="11928" w:author="Author">
              <w:rPr/>
            </w:rPrChange>
          </w:rPr>
          <w:delText>ir</w:delText>
        </w:r>
      </w:del>
      <w:r w:rsidRPr="00CF2437">
        <w:rPr>
          <w:rFonts w:ascii="Roboto Condensed Medium" w:hAnsi="Roboto Condensed Medium"/>
          <w:rPrChange w:id="11929" w:author="Author">
            <w:rPr/>
          </w:rPrChange>
        </w:rPr>
        <w:t xml:space="preserve"> Tesla's bottled water with Rohypnol.</w:t>
      </w:r>
    </w:p>
    <w:p w14:paraId="03D2D7D8" w14:textId="4B068C22" w:rsidR="00A55CAC" w:rsidRPr="00CF2437" w:rsidRDefault="00A55CAC">
      <w:pPr>
        <w:pStyle w:val="BodyNormal"/>
        <w:ind w:right="720" w:firstLine="270"/>
        <w:rPr>
          <w:rFonts w:ascii="Roboto Condensed Medium" w:hAnsi="Roboto Condensed Medium"/>
          <w:rPrChange w:id="11930" w:author="Author">
            <w:rPr/>
          </w:rPrChange>
        </w:rPr>
        <w:pPrChange w:id="11931" w:author="Author">
          <w:pPr>
            <w:pStyle w:val="BodyNormal"/>
            <w:ind w:left="270" w:firstLine="18"/>
          </w:pPr>
        </w:pPrChange>
      </w:pPr>
      <w:r w:rsidRPr="00CF2437">
        <w:rPr>
          <w:rFonts w:ascii="Roboto Condensed Medium" w:hAnsi="Roboto Condensed Medium"/>
          <w:rPrChange w:id="11932" w:author="Author">
            <w:rPr/>
          </w:rPrChange>
        </w:rPr>
        <w:t>I will not kill anybody, Mac.</w:t>
      </w:r>
      <w:r w:rsidR="00CF2437" w:rsidRPr="00CF2437">
        <w:rPr>
          <w:rFonts w:ascii="Roboto Condensed Medium" w:hAnsi="Roboto Condensed Medium"/>
        </w:rPr>
        <w:t xml:space="preserve"> </w:t>
      </w:r>
      <w:r w:rsidRPr="00CF2437">
        <w:rPr>
          <w:rFonts w:ascii="Roboto Condensed Medium" w:hAnsi="Roboto Condensed Medium"/>
          <w:rPrChange w:id="11933" w:author="Author">
            <w:rPr/>
          </w:rPrChange>
        </w:rPr>
        <w:t>However, if I see one of them attempting to kill a policeman or assaulting a civilian, I don't have a problem kicking the shit out of them."</w:t>
      </w:r>
    </w:p>
    <w:p w14:paraId="4AAF3AC5" w14:textId="00167E1D" w:rsidR="00A55CAC" w:rsidRDefault="00A55CAC" w:rsidP="009C772F">
      <w:pPr>
        <w:pStyle w:val="BodyNormal"/>
      </w:pPr>
      <w:r w:rsidRPr="00FA271D">
        <w:t xml:space="preserve">"I'll be honest with you. One </w:t>
      </w:r>
      <w:r w:rsidR="00660123">
        <w:t>State</w:t>
      </w:r>
      <w:r w:rsidRPr="00FA271D">
        <w:t xml:space="preserve"> DA</w:t>
      </w:r>
      <w:ins w:id="11934" w:author="Author">
        <w:r w:rsidR="00950B41">
          <w:t xml:space="preserve"> and</w:t>
        </w:r>
        <w:r w:rsidR="00950B41" w:rsidRPr="00FA271D">
          <w:t xml:space="preserve"> one Precinct Commander</w:t>
        </w:r>
      </w:ins>
      <w:r w:rsidRPr="00FA271D">
        <w:t xml:space="preserve"> want</w:t>
      </w:r>
      <w:del w:id="11935" w:author="Author">
        <w:r w:rsidRPr="00FA271D" w:rsidDel="00950B41">
          <w:delText>s</w:delText>
        </w:r>
      </w:del>
      <w:r w:rsidRPr="00FA271D">
        <w:t xml:space="preserve"> to arrest you</w:t>
      </w:r>
      <w:del w:id="11936" w:author="Author">
        <w:r w:rsidRPr="00FA271D" w:rsidDel="00DD273B">
          <w:delText>, as well as</w:delText>
        </w:r>
      </w:del>
      <w:ins w:id="11937" w:author="Author">
        <w:del w:id="11938" w:author="Author">
          <w:r w:rsidR="00DD273B" w:rsidDel="00950B41">
            <w:delText xml:space="preserve"> and</w:delText>
          </w:r>
        </w:del>
      </w:ins>
      <w:del w:id="11939" w:author="Author">
        <w:r w:rsidRPr="00FA271D" w:rsidDel="00950B41">
          <w:delText xml:space="preserve"> one Precinct Commander</w:delText>
        </w:r>
      </w:del>
      <w:r w:rsidRPr="00FA271D">
        <w:t xml:space="preserve">. The rest of us, though, </w:t>
      </w:r>
      <w:r w:rsidR="005D7E68">
        <w:t>a</w:t>
      </w:r>
      <w:r w:rsidRPr="00FA271D">
        <w:t xml:space="preserve">re all on Team </w:t>
      </w:r>
      <w:r>
        <w:t>Angel</w:t>
      </w:r>
      <w:r w:rsidRPr="00FA271D">
        <w:t>."</w:t>
      </w:r>
    </w:p>
    <w:p w14:paraId="3F6E69BA" w14:textId="61C1347B" w:rsidR="00A55CAC" w:rsidRPr="00CF2437" w:rsidRDefault="00A55CAC">
      <w:pPr>
        <w:pStyle w:val="BodyNormal"/>
        <w:ind w:right="720" w:firstLine="270"/>
        <w:rPr>
          <w:rFonts w:ascii="Roboto Condensed Medium" w:hAnsi="Roboto Condensed Medium"/>
          <w:rPrChange w:id="11940" w:author="Author">
            <w:rPr/>
          </w:rPrChange>
        </w:rPr>
        <w:pPrChange w:id="11941" w:author="Author">
          <w:pPr>
            <w:pStyle w:val="BodyNormal"/>
          </w:pPr>
        </w:pPrChange>
      </w:pPr>
      <w:r w:rsidRPr="00CF2437">
        <w:rPr>
          <w:rFonts w:ascii="Roboto Condensed Medium" w:hAnsi="Roboto Condensed Medium"/>
          <w:rPrChange w:id="11942" w:author="Author">
            <w:rPr/>
          </w:rPrChange>
        </w:rPr>
        <w:t>“I’m a criminal, Mac. I have chosen this life for myself.”</w:t>
      </w:r>
    </w:p>
    <w:p w14:paraId="09DAD1C0" w14:textId="0DEAA44A" w:rsidR="00A55CAC" w:rsidRDefault="00A55CAC" w:rsidP="009C772F">
      <w:pPr>
        <w:pStyle w:val="BodyNormal"/>
      </w:pPr>
      <w:r w:rsidRPr="00FA271D">
        <w:t xml:space="preserve">“You’re not a criminal to me. I have money, </w:t>
      </w:r>
      <w:r>
        <w:t>Angel</w:t>
      </w:r>
      <w:r w:rsidRPr="00FA271D">
        <w:t>. My family can save you from all this. We can buy you a new identity, purchase an oceanfront house in New Zealand</w:t>
      </w:r>
      <w:del w:id="11943" w:author="Author">
        <w:r w:rsidRPr="00FA271D" w:rsidDel="00DD273B">
          <w:delText xml:space="preserve"> for you,</w:delText>
        </w:r>
      </w:del>
      <w:ins w:id="11944" w:author="Author">
        <w:r w:rsidR="00DD273B">
          <w:t>, and</w:t>
        </w:r>
      </w:ins>
      <w:r w:rsidRPr="00FA271D">
        <w:t xml:space="preserve"> set up an annuity to give you a guaranteed income. It will allow you to live </w:t>
      </w:r>
      <w:del w:id="11945" w:author="Author">
        <w:r w:rsidRPr="00FA271D" w:rsidDel="00B5245D">
          <w:delText xml:space="preserve">your life comfortably, </w:delText>
        </w:r>
      </w:del>
      <w:ins w:id="11946" w:author="Author">
        <w:del w:id="11947" w:author="Author">
          <w:r w:rsidR="00DD273B" w:rsidDel="00B5245D">
            <w:delText xml:space="preserve">and </w:delText>
          </w:r>
        </w:del>
      </w:ins>
      <w:del w:id="11948" w:author="Author">
        <w:r w:rsidRPr="00FA271D" w:rsidDel="00B5245D">
          <w:delText>safe</w:delText>
        </w:r>
      </w:del>
      <w:ins w:id="11949" w:author="Author">
        <w:r w:rsidR="00B5245D">
          <w:t>comfortably and safely</w:t>
        </w:r>
      </w:ins>
      <w:r w:rsidRPr="00FA271D">
        <w:t xml:space="preserve"> from mob retribution. Anneliese knows how to set all this up.”</w:t>
      </w:r>
    </w:p>
    <w:p w14:paraId="2AAD69AD" w14:textId="79F0E065" w:rsidR="00A55CAC" w:rsidRPr="00160D97" w:rsidRDefault="00A55CAC">
      <w:pPr>
        <w:pStyle w:val="BodyNormal"/>
        <w:ind w:right="720" w:firstLine="270"/>
        <w:rPr>
          <w:rFonts w:ascii="Roboto Condensed Medium" w:hAnsi="Roboto Condensed Medium"/>
          <w:rPrChange w:id="11950" w:author="Author">
            <w:rPr/>
          </w:rPrChange>
        </w:rPr>
        <w:pPrChange w:id="11951" w:author="Author">
          <w:pPr>
            <w:pStyle w:val="BodyNormal"/>
            <w:ind w:left="270" w:firstLine="18"/>
          </w:pPr>
        </w:pPrChange>
      </w:pPr>
      <w:r w:rsidRPr="00DD273B">
        <w:rPr>
          <w:i/>
          <w:iCs/>
          <w:rPrChange w:id="11952" w:author="Author">
            <w:rPr/>
          </w:rPrChange>
        </w:rPr>
        <w:t>“</w:t>
      </w:r>
      <w:r w:rsidRPr="00160D97">
        <w:rPr>
          <w:rFonts w:ascii="Roboto Condensed Medium" w:hAnsi="Roboto Condensed Medium"/>
          <w:rPrChange w:id="11953" w:author="Author">
            <w:rPr/>
          </w:rPrChange>
        </w:rPr>
        <w:t>And that would make you, your family, and Anneliese criminals like me.”</w:t>
      </w:r>
    </w:p>
    <w:p w14:paraId="59BBCACB" w14:textId="127AFB87" w:rsidR="00A55CAC" w:rsidRDefault="00A55CAC" w:rsidP="009C772F">
      <w:pPr>
        <w:pStyle w:val="BodyNormal"/>
      </w:pPr>
      <w:r w:rsidRPr="00FA271D">
        <w:t xml:space="preserve">“I’d do it for you. I told </w:t>
      </w:r>
      <w:r w:rsidR="00FC7B2E" w:rsidRPr="00FA271D">
        <w:t>you;</w:t>
      </w:r>
      <w:r w:rsidRPr="00FA271D">
        <w:t xml:space="preserve"> I love you.”</w:t>
      </w:r>
    </w:p>
    <w:p w14:paraId="145FA963" w14:textId="0EFE4D65" w:rsidR="00A55CAC" w:rsidRPr="00160D97" w:rsidRDefault="00A55CAC">
      <w:pPr>
        <w:pStyle w:val="BodyNormal"/>
        <w:ind w:right="720" w:firstLine="270"/>
        <w:rPr>
          <w:rFonts w:ascii="Roboto Condensed Medium" w:hAnsi="Roboto Condensed Medium"/>
          <w:rPrChange w:id="11954" w:author="Author">
            <w:rPr/>
          </w:rPrChange>
        </w:rPr>
        <w:pPrChange w:id="11955" w:author="Author">
          <w:pPr>
            <w:pStyle w:val="BodyNormal"/>
          </w:pPr>
        </w:pPrChange>
      </w:pPr>
      <w:r w:rsidRPr="00160D97">
        <w:rPr>
          <w:rFonts w:ascii="Roboto Condensed Medium" w:hAnsi="Roboto Condensed Medium"/>
          <w:rPrChange w:id="11956" w:author="Author">
            <w:rPr/>
          </w:rPrChange>
        </w:rPr>
        <w:t>“Mac, don’t.”</w:t>
      </w:r>
    </w:p>
    <w:p w14:paraId="34F1F410" w14:textId="7E79DEF0" w:rsidR="00A55CAC" w:rsidRPr="00FA271D" w:rsidRDefault="00A55CAC" w:rsidP="009C772F">
      <w:pPr>
        <w:pStyle w:val="BodyNormal"/>
        <w:rPr>
          <w:i/>
          <w:iCs/>
        </w:rPr>
      </w:pPr>
      <w:r w:rsidRPr="00FA271D">
        <w:t>“</w:t>
      </w:r>
      <w:r>
        <w:t>Angel</w:t>
      </w:r>
      <w:del w:id="11957" w:author="Author">
        <w:r w:rsidR="00EE570D" w:rsidDel="00DD273B">
          <w:delText>,</w:delText>
        </w:r>
      </w:del>
      <w:ins w:id="11958" w:author="Author">
        <w:r w:rsidR="00DD273B">
          <w:t>.</w:t>
        </w:r>
      </w:ins>
      <w:r w:rsidRPr="00FA271D">
        <w:t xml:space="preserve"> </w:t>
      </w:r>
      <w:del w:id="11959" w:author="Author">
        <w:r w:rsidRPr="00FA271D" w:rsidDel="00DD273B">
          <w:delText>p</w:delText>
        </w:r>
      </w:del>
      <w:ins w:id="11960" w:author="Author">
        <w:r w:rsidR="00DD273B">
          <w:t>P</w:t>
        </w:r>
      </w:ins>
      <w:r w:rsidRPr="00FA271D">
        <w:t>ut down your smartphone and take my hands.”</w:t>
      </w:r>
    </w:p>
    <w:p w14:paraId="412CCD06" w14:textId="1E1FF222" w:rsidR="00A55CAC" w:rsidRPr="00FA271D" w:rsidRDefault="00A55CAC" w:rsidP="009C772F">
      <w:pPr>
        <w:pStyle w:val="BodyNormal"/>
        <w:rPr>
          <w:i/>
          <w:iCs/>
        </w:rPr>
      </w:pPr>
      <w:r w:rsidRPr="00FA271D">
        <w:t xml:space="preserve">She placed her phone on the seat and offered her </w:t>
      </w:r>
      <w:r w:rsidR="00D121DF" w:rsidRPr="00FA271D">
        <w:t>hand</w:t>
      </w:r>
      <w:r w:rsidRPr="00FA271D">
        <w:t xml:space="preserve">. Mac gripped her, feeling an ever so slight tingling sensation </w:t>
      </w:r>
      <w:r w:rsidRPr="00FA271D">
        <w:lastRenderedPageBreak/>
        <w:t>as her fingers curled into his.”</w:t>
      </w:r>
    </w:p>
    <w:p w14:paraId="6EC23665" w14:textId="11A797A4" w:rsidR="00A55CAC" w:rsidRPr="00FA271D" w:rsidRDefault="00A55CAC" w:rsidP="009C772F">
      <w:pPr>
        <w:pStyle w:val="BodyNormal"/>
        <w:rPr>
          <w:i/>
          <w:iCs/>
        </w:rPr>
      </w:pPr>
      <w:r w:rsidRPr="00FA271D">
        <w:t>“</w:t>
      </w:r>
      <w:r>
        <w:t>Angel</w:t>
      </w:r>
      <w:r w:rsidRPr="00FA271D">
        <w:t xml:space="preserve">, I’m going to ask you one question. For this one time in your life, </w:t>
      </w:r>
      <w:r w:rsidR="0021047E">
        <w:t>a</w:t>
      </w:r>
      <w:r w:rsidRPr="00FA271D">
        <w:t xml:space="preserve">nswer me truthfully, not from </w:t>
      </w:r>
      <w:r w:rsidR="005D7E68">
        <w:t>your spectacular brain</w:t>
      </w:r>
      <w:r w:rsidRPr="00FA271D">
        <w:t xml:space="preserve">, but </w:t>
      </w:r>
      <w:del w:id="11961" w:author="Author">
        <w:r w:rsidRPr="00FA271D" w:rsidDel="00B5245D">
          <w:delText xml:space="preserve">answer me </w:delText>
        </w:r>
      </w:del>
      <w:r w:rsidRPr="00FA271D">
        <w:t>from your heart.</w:t>
      </w:r>
    </w:p>
    <w:p w14:paraId="2BADAB04" w14:textId="7A7DF398" w:rsidR="00A55CAC" w:rsidRPr="00FA271D" w:rsidRDefault="00A55CAC" w:rsidP="009C772F">
      <w:pPr>
        <w:pStyle w:val="BodyNormal"/>
        <w:rPr>
          <w:i/>
          <w:iCs/>
        </w:rPr>
      </w:pPr>
      <w:r w:rsidRPr="00FA271D">
        <w:t xml:space="preserve">Do you love me, </w:t>
      </w:r>
      <w:r>
        <w:t>Angel</w:t>
      </w:r>
      <w:r w:rsidRPr="00FA271D">
        <w:t>? Nod your head</w:t>
      </w:r>
      <w:ins w:id="11962" w:author="Author">
        <w:r w:rsidR="00DD273B">
          <w:t>,</w:t>
        </w:r>
      </w:ins>
      <w:r w:rsidRPr="00FA271D">
        <w:t xml:space="preserve"> yes or no.”</w:t>
      </w:r>
    </w:p>
    <w:p w14:paraId="408688B4" w14:textId="77777777" w:rsidR="00A55CAC" w:rsidRPr="00FA271D" w:rsidRDefault="00A55CAC" w:rsidP="009C772F">
      <w:pPr>
        <w:pStyle w:val="BodyNormal"/>
        <w:rPr>
          <w:i/>
          <w:iCs/>
        </w:rPr>
      </w:pPr>
      <w:r w:rsidRPr="00FA271D">
        <w:t>They stared at each other for several seconds. Mac watched her green eyes water, and a single tear dribbled over her lower eyelid.</w:t>
      </w:r>
    </w:p>
    <w:p w14:paraId="0437297A" w14:textId="1DE745B2" w:rsidR="00A55CAC" w:rsidRPr="00FA271D" w:rsidDel="007E486E" w:rsidRDefault="00A55CAC" w:rsidP="009C772F">
      <w:pPr>
        <w:pStyle w:val="BodyNormal"/>
        <w:rPr>
          <w:del w:id="11963" w:author="Author"/>
          <w:i/>
          <w:iCs/>
        </w:rPr>
      </w:pPr>
      <w:r w:rsidRPr="00FA271D">
        <w:t>She nodded yes.</w:t>
      </w:r>
      <w:ins w:id="11964" w:author="Author">
        <w:r w:rsidR="007E486E">
          <w:t xml:space="preserve"> </w:t>
        </w:r>
      </w:ins>
    </w:p>
    <w:p w14:paraId="0B8E4C19" w14:textId="60E91153" w:rsidR="007E486E" w:rsidRDefault="00A55CAC" w:rsidP="009C772F">
      <w:pPr>
        <w:pStyle w:val="BodyNormal"/>
        <w:rPr>
          <w:ins w:id="11965" w:author="Author"/>
        </w:rPr>
      </w:pPr>
      <w:del w:id="11966" w:author="Author">
        <w:r w:rsidRPr="00FA271D" w:rsidDel="007E486E">
          <w:delText>He</w:delText>
        </w:r>
      </w:del>
      <w:ins w:id="11967" w:author="Author">
        <w:r w:rsidR="007E486E">
          <w:t>Mac</w:t>
        </w:r>
      </w:ins>
      <w:r w:rsidRPr="00FA271D">
        <w:t xml:space="preserve"> whispered to her</w:t>
      </w:r>
      <w:ins w:id="11968" w:author="Author">
        <w:r w:rsidR="007E486E">
          <w:t>.</w:t>
        </w:r>
      </w:ins>
    </w:p>
    <w:p w14:paraId="533ED6C1" w14:textId="4BA4843D" w:rsidR="00A55CAC" w:rsidRPr="00FA271D" w:rsidRDefault="00A55CAC" w:rsidP="009C772F">
      <w:pPr>
        <w:pStyle w:val="BodyNormal"/>
        <w:rPr>
          <w:i/>
          <w:iCs/>
        </w:rPr>
      </w:pPr>
      <w:del w:id="11969" w:author="Author">
        <w:r w:rsidRPr="00FA271D" w:rsidDel="007E486E">
          <w:delText xml:space="preserve">: </w:delText>
        </w:r>
      </w:del>
      <w:r w:rsidRPr="00FA271D">
        <w:t>“I knew it.”</w:t>
      </w:r>
    </w:p>
    <w:p w14:paraId="2CC1951D" w14:textId="6FB8E169" w:rsidR="00A55CAC" w:rsidRPr="00FA271D" w:rsidRDefault="00A55CAC" w:rsidP="009C772F">
      <w:pPr>
        <w:pStyle w:val="BodyNormal"/>
        <w:rPr>
          <w:i/>
          <w:iCs/>
        </w:rPr>
      </w:pPr>
      <w:r w:rsidRPr="00FA271D">
        <w:t xml:space="preserve">Mac moved closer to </w:t>
      </w:r>
      <w:r w:rsidR="00FC7B2E" w:rsidRPr="00FA271D">
        <w:t>her;</w:t>
      </w:r>
      <w:r w:rsidRPr="00FA271D">
        <w:t xml:space="preserve"> their eyes locked on each other. He tilted his head slightly to kiss her, and she responded by pressing her soft and moist lips to his. It was a gentle kiss, not </w:t>
      </w:r>
      <w:r w:rsidR="00CA0457">
        <w:t xml:space="preserve">as </w:t>
      </w:r>
      <w:r w:rsidRPr="00FA271D">
        <w:t>passionate as he had been with other women, but Mac had never felt this emotionally drawn to a woman before.</w:t>
      </w:r>
    </w:p>
    <w:p w14:paraId="19823BB3" w14:textId="77777777" w:rsidR="00A55CAC" w:rsidRPr="00FA271D" w:rsidRDefault="00A55CAC" w:rsidP="009C772F">
      <w:pPr>
        <w:pStyle w:val="BodyNormal"/>
        <w:rPr>
          <w:i/>
          <w:iCs/>
        </w:rPr>
      </w:pPr>
      <w:r>
        <w:t>Angel</w:t>
      </w:r>
      <w:r w:rsidRPr="00FA271D">
        <w:t xml:space="preserve"> placed her hands on his shoulder blades and pulled herself to him, compressing her breasts against his taut chest. Mac opened his lips slightly and tentatively touched her upper lip with his tongue; she responded in kind. He felt her shiver as she released her hands and moved away from him.</w:t>
      </w:r>
    </w:p>
    <w:p w14:paraId="3439046A" w14:textId="1068946A" w:rsidR="00A55CAC" w:rsidRDefault="00A55CAC" w:rsidP="009C772F">
      <w:pPr>
        <w:pStyle w:val="BodyNormal"/>
      </w:pPr>
      <w:r>
        <w:t>Angel</w:t>
      </w:r>
      <w:r w:rsidRPr="00FA271D">
        <w:t xml:space="preserve"> picked up her smartphone and let it do the talking.</w:t>
      </w:r>
    </w:p>
    <w:p w14:paraId="0A6B2DCE" w14:textId="352CF491" w:rsidR="00A55CAC" w:rsidRPr="00160D97" w:rsidRDefault="00A55CAC">
      <w:pPr>
        <w:pStyle w:val="BodyNormal"/>
        <w:ind w:right="720" w:firstLine="270"/>
        <w:rPr>
          <w:rFonts w:ascii="Roboto Condensed Medium" w:hAnsi="Roboto Condensed Medium"/>
          <w:rPrChange w:id="11970" w:author="Author">
            <w:rPr/>
          </w:rPrChange>
        </w:rPr>
        <w:pPrChange w:id="11971" w:author="Author">
          <w:pPr>
            <w:pStyle w:val="BodyNormal"/>
          </w:pPr>
        </w:pPrChange>
      </w:pPr>
      <w:r w:rsidRPr="00160D97">
        <w:rPr>
          <w:rFonts w:ascii="Roboto Condensed Medium" w:hAnsi="Roboto Condensed Medium"/>
          <w:rPrChange w:id="11972" w:author="Author">
            <w:rPr/>
          </w:rPrChange>
        </w:rPr>
        <w:t>"It’s time for me to leave, Mac.”</w:t>
      </w:r>
    </w:p>
    <w:p w14:paraId="4CC8DC67" w14:textId="03C98CA1" w:rsidR="00A55CAC" w:rsidRPr="00FA271D" w:rsidRDefault="00A55CAC" w:rsidP="009C772F">
      <w:pPr>
        <w:pStyle w:val="BodyNormal"/>
        <w:rPr>
          <w:i/>
          <w:iCs/>
        </w:rPr>
      </w:pPr>
      <w:r w:rsidRPr="00FA271D">
        <w:t>He opened his arms to her, and she responded with a final embrace in the back seat of the Tesla RoboTaxi.</w:t>
      </w:r>
    </w:p>
    <w:p w14:paraId="50BC2778" w14:textId="4A98B228" w:rsidR="00A55CAC" w:rsidRPr="00FA271D" w:rsidRDefault="00A55CAC" w:rsidP="009C772F">
      <w:pPr>
        <w:pStyle w:val="BodyNormal"/>
        <w:rPr>
          <w:i/>
          <w:iCs/>
        </w:rPr>
      </w:pPr>
      <w:r w:rsidRPr="00FA271D">
        <w:lastRenderedPageBreak/>
        <w:t xml:space="preserve">Mac stepped out onto the Grant </w:t>
      </w:r>
      <w:r w:rsidR="00D76A01">
        <w:t xml:space="preserve">Park </w:t>
      </w:r>
      <w:r w:rsidRPr="00FA271D">
        <w:t>portico. As the gull-wing door retracted to its closed position, she flashed a bright smile as the electric vehicle started moving. He watched her until the car was out</w:t>
      </w:r>
      <w:r w:rsidR="00E954B0">
        <w:t xml:space="preserve"> of </w:t>
      </w:r>
      <w:r w:rsidRPr="00FA271D">
        <w:t>sight.</w:t>
      </w:r>
    </w:p>
    <w:p w14:paraId="5FF5C8B9" w14:textId="03E46C9C" w:rsidR="005A2075" w:rsidRDefault="00A55CAC" w:rsidP="009C772F">
      <w:pPr>
        <w:pStyle w:val="BodyNormal"/>
      </w:pPr>
      <w:r w:rsidRPr="00D1463E">
        <w:rPr>
          <w:i/>
          <w:iCs/>
        </w:rPr>
        <w:t>Jesus, she's priceless</w:t>
      </w:r>
      <w:r w:rsidRPr="00FA271D">
        <w:t>, Mac thought as he barged through the condo's revolving door.</w:t>
      </w:r>
      <w:bookmarkStart w:id="11973" w:name="_Toc30055688"/>
    </w:p>
    <w:p w14:paraId="343D4C17" w14:textId="77777777" w:rsidR="005A2075" w:rsidRDefault="005A2075" w:rsidP="009C772F">
      <w:pPr>
        <w:pStyle w:val="BodyNormal"/>
      </w:pPr>
    </w:p>
    <w:p w14:paraId="066D8870" w14:textId="3317D46E" w:rsidR="005A2075" w:rsidRDefault="005A2075" w:rsidP="009C772F">
      <w:pPr>
        <w:pStyle w:val="BodyNormal"/>
        <w:sectPr w:rsidR="005A2075" w:rsidSect="003135B1">
          <w:pgSz w:w="8640" w:h="12960" w:code="1"/>
          <w:pgMar w:top="720" w:right="720" w:bottom="720" w:left="720" w:header="720" w:footer="720" w:gutter="720"/>
          <w:cols w:space="720"/>
          <w:titlePg/>
          <w:docGrid w:linePitch="360"/>
        </w:sectPr>
      </w:pPr>
    </w:p>
    <w:p w14:paraId="2C82434F" w14:textId="32D009DE" w:rsidR="00503BF2" w:rsidRPr="004376FE" w:rsidRDefault="00503BF2" w:rsidP="00610502">
      <w:pPr>
        <w:pStyle w:val="ChapterNumber"/>
      </w:pPr>
      <w:r w:rsidRPr="004376FE">
        <w:lastRenderedPageBreak/>
        <w:t>CHAPTER</w:t>
      </w:r>
      <w:r w:rsidR="006C3A7A">
        <w:t xml:space="preserve">    22</w:t>
      </w:r>
    </w:p>
    <w:p w14:paraId="708DFBCF" w14:textId="6F48C834" w:rsidR="00A55CAC" w:rsidRPr="00FA271D" w:rsidRDefault="00A55CAC" w:rsidP="00A55CAC">
      <w:pPr>
        <w:pStyle w:val="ChapterTitle"/>
      </w:pPr>
      <w:bookmarkStart w:id="11974" w:name="_Toc197338885"/>
      <w:r w:rsidRPr="00FA271D">
        <w:t>Police and FBI Raid</w:t>
      </w:r>
      <w:bookmarkEnd w:id="11973"/>
      <w:bookmarkEnd w:id="11974"/>
    </w:p>
    <w:p w14:paraId="12023095" w14:textId="77777777" w:rsidR="00A55CAC" w:rsidRPr="00FA271D" w:rsidRDefault="00A55CAC" w:rsidP="00A55CAC">
      <w:pPr>
        <w:pStyle w:val="ASubheadLevel1"/>
      </w:pPr>
      <w:bookmarkStart w:id="11975" w:name="_Toc30055689"/>
      <w:bookmarkStart w:id="11976" w:name="_Toc197338886"/>
      <w:r w:rsidRPr="00FA271D">
        <w:t>The Bust</w:t>
      </w:r>
      <w:bookmarkEnd w:id="11975"/>
      <w:bookmarkEnd w:id="11976"/>
    </w:p>
    <w:p w14:paraId="790E8BAF" w14:textId="58FB788B" w:rsidR="00A55CAC" w:rsidRPr="00FA271D" w:rsidRDefault="00A55CAC" w:rsidP="009C772F">
      <w:pPr>
        <w:pStyle w:val="BodyNormal"/>
        <w:rPr>
          <w:i/>
          <w:iCs/>
        </w:rPr>
      </w:pPr>
      <w:bookmarkStart w:id="11977" w:name="The_Bust"/>
      <w:bookmarkEnd w:id="11977"/>
      <w:r w:rsidRPr="00FA271D">
        <w:t xml:space="preserve">It was just </w:t>
      </w:r>
      <w:proofErr w:type="gramStart"/>
      <w:r w:rsidRPr="00FA271D">
        <w:t>after noon</w:t>
      </w:r>
      <w:proofErr w:type="gramEnd"/>
      <w:r w:rsidRPr="00FA271D">
        <w:t xml:space="preserve"> on Friday. Mac stared at the multiple surveillance screens in the FBI command post in a warehouse </w:t>
      </w:r>
      <w:r w:rsidR="000536A1">
        <w:t>several</w:t>
      </w:r>
      <w:r w:rsidRPr="00FA271D">
        <w:t xml:space="preserve"> blocks away from the Albanian drug lab. </w:t>
      </w:r>
      <w:r w:rsidR="00C719F5">
        <w:t>T</w:t>
      </w:r>
      <w:r w:rsidR="00C719F5" w:rsidRPr="00FA271D">
        <w:t xml:space="preserve">he city of Chicago </w:t>
      </w:r>
      <w:r w:rsidR="00C719F5">
        <w:t xml:space="preserve">still </w:t>
      </w:r>
      <w:r w:rsidRPr="00FA271D">
        <w:t>owned</w:t>
      </w:r>
      <w:r w:rsidR="00C719F5">
        <w:t xml:space="preserve"> the warehouse,</w:t>
      </w:r>
      <w:r w:rsidRPr="00FA271D">
        <w:t xml:space="preserve"> </w:t>
      </w:r>
      <w:del w:id="11978" w:author="Author">
        <w:r w:rsidRPr="00FA271D" w:rsidDel="00F967B8">
          <w:delText xml:space="preserve">who </w:delText>
        </w:r>
      </w:del>
      <w:r w:rsidR="00C719F5">
        <w:t>and</w:t>
      </w:r>
      <w:ins w:id="11979" w:author="Author">
        <w:r w:rsidR="00F967B8" w:rsidRPr="00FA271D">
          <w:t xml:space="preserve"> </w:t>
        </w:r>
      </w:ins>
      <w:r w:rsidRPr="00FA271D">
        <w:t xml:space="preserve">was happy to provide a location to stage a drug raid. Mac's information from the </w:t>
      </w:r>
      <w:r>
        <w:t>Angel</w:t>
      </w:r>
      <w:r w:rsidRPr="00FA271D">
        <w:t xml:space="preserve"> lit a fire under the FBI, </w:t>
      </w:r>
      <w:del w:id="11980" w:author="Author">
        <w:r w:rsidRPr="00FA271D" w:rsidDel="00C56037">
          <w:delText xml:space="preserve">who </w:delText>
        </w:r>
      </w:del>
      <w:ins w:id="11981" w:author="Author">
        <w:r w:rsidR="00C56037" w:rsidRPr="00FA271D">
          <w:t>wh</w:t>
        </w:r>
        <w:r w:rsidR="00C56037">
          <w:t>ich</w:t>
        </w:r>
        <w:r w:rsidR="00C56037" w:rsidRPr="00FA271D">
          <w:t xml:space="preserve"> </w:t>
        </w:r>
      </w:ins>
      <w:r w:rsidRPr="00FA271D">
        <w:t>quickly organized a drug interdiction team consisting of the Joint Task Force</w:t>
      </w:r>
      <w:r w:rsidR="008D4778">
        <w:t>, Chicago SWAT,</w:t>
      </w:r>
      <w:r w:rsidRPr="00FA271D">
        <w:t xml:space="preserve"> and about forty other FBI personnel brought in for the operation. </w:t>
      </w:r>
    </w:p>
    <w:p w14:paraId="45D9BF6C" w14:textId="678872B8" w:rsidR="00A55CAC" w:rsidRPr="00FA271D" w:rsidRDefault="00A55CAC" w:rsidP="009C772F">
      <w:pPr>
        <w:pStyle w:val="BodyNormal"/>
        <w:rPr>
          <w:i/>
          <w:iCs/>
        </w:rPr>
      </w:pPr>
      <w:r w:rsidRPr="00FA271D">
        <w:t>All the big wigs were present and accounted for in this bust: Superintendent Green, Special Agent Mason, Assistant Superintendent Shannon,</w:t>
      </w:r>
      <w:r w:rsidR="00A704B8">
        <w:t xml:space="preserve"> Chicago SWAT Commander </w:t>
      </w:r>
      <w:ins w:id="11982" w:author="Author">
        <w:r w:rsidR="00A704B8">
          <w:t>Subramanian</w:t>
        </w:r>
      </w:ins>
      <w:r w:rsidR="00A704B8">
        <w:t>,</w:t>
      </w:r>
      <w:r w:rsidRPr="00FA271D">
        <w:t xml:space="preserve"> and Wilson Portman, the Deputy Director of the FBI</w:t>
      </w:r>
      <w:ins w:id="11983" w:author="Author">
        <w:r w:rsidR="00F967B8">
          <w:t>,</w:t>
        </w:r>
      </w:ins>
      <w:r w:rsidRPr="00FA271D">
        <w:t xml:space="preserve"> who flew in from </w:t>
      </w:r>
      <w:r w:rsidR="008D4778">
        <w:t>Washington</w:t>
      </w:r>
      <w:r w:rsidRPr="00FA271D">
        <w:t>.</w:t>
      </w:r>
    </w:p>
    <w:p w14:paraId="4D915FB6" w14:textId="77777777" w:rsidR="00A55CAC" w:rsidRPr="00FA271D" w:rsidRDefault="00A55CAC" w:rsidP="009C772F">
      <w:pPr>
        <w:pStyle w:val="BodyNormal"/>
        <w:rPr>
          <w:i/>
          <w:iCs/>
        </w:rPr>
      </w:pPr>
      <w:r w:rsidRPr="00FA271D">
        <w:t>"OK, we don't move until the furred oracle has spoken," Portman said.</w:t>
      </w:r>
    </w:p>
    <w:p w14:paraId="5D119BE9" w14:textId="76FBDD32" w:rsidR="00A55CAC" w:rsidRPr="00FA271D" w:rsidRDefault="00A55CAC" w:rsidP="009C772F">
      <w:pPr>
        <w:pStyle w:val="BodyNormal"/>
        <w:rPr>
          <w:i/>
          <w:iCs/>
        </w:rPr>
      </w:pPr>
      <w:r w:rsidRPr="00FA271D">
        <w:t xml:space="preserve">All eyes were on the camera facing the 65th Street side of the drug lab. One of the </w:t>
      </w:r>
      <w:r w:rsidR="008F3221">
        <w:t xml:space="preserve">glass </w:t>
      </w:r>
      <w:r w:rsidRPr="00FA271D">
        <w:t xml:space="preserve">brick windows had a metal 8-inch exhaust pipe protruding with an elbow facing </w:t>
      </w:r>
      <w:del w:id="11984" w:author="Author">
        <w:r w:rsidRPr="00FA271D" w:rsidDel="00F967B8">
          <w:delText xml:space="preserve">down towards </w:delText>
        </w:r>
      </w:del>
      <w:r w:rsidRPr="00FA271D">
        <w:t xml:space="preserve">the sidewalk. The FBI figured </w:t>
      </w:r>
      <w:del w:id="11985" w:author="Author">
        <w:r w:rsidRPr="00FA271D" w:rsidDel="00F967B8">
          <w:delText xml:space="preserve">that </w:delText>
        </w:r>
      </w:del>
      <w:r w:rsidRPr="00FA271D">
        <w:t>this was probably exhausting cooling air from one of the machines.</w:t>
      </w:r>
    </w:p>
    <w:p w14:paraId="07972ED6" w14:textId="053B63B6" w:rsidR="00A55CAC" w:rsidRPr="00FA271D" w:rsidRDefault="00A55CAC" w:rsidP="009C772F">
      <w:pPr>
        <w:pStyle w:val="BodyNormal"/>
        <w:rPr>
          <w:i/>
          <w:iCs/>
        </w:rPr>
      </w:pPr>
      <w:r w:rsidRPr="00FA271D">
        <w:lastRenderedPageBreak/>
        <w:t xml:space="preserve">In the </w:t>
      </w:r>
      <w:del w:id="11986" w:author="Author">
        <w:r w:rsidRPr="00FA271D" w:rsidDel="00F967B8">
          <w:delText>view of the surveillance camera</w:delText>
        </w:r>
      </w:del>
      <w:ins w:id="11987" w:author="Author">
        <w:r w:rsidR="00F967B8">
          <w:t>surveillance camera's view</w:t>
        </w:r>
      </w:ins>
      <w:r w:rsidRPr="00FA271D">
        <w:t xml:space="preserve"> </w:t>
      </w:r>
      <w:r w:rsidR="003D6879">
        <w:t>was</w:t>
      </w:r>
      <w:r w:rsidRPr="00FA271D">
        <w:t xml:space="preserve"> Special Agent Hanko, walking a beautiful Golden Retriever</w:t>
      </w:r>
      <w:r w:rsidR="009677A2">
        <w:t xml:space="preserve"> named</w:t>
      </w:r>
      <w:r w:rsidR="00EB5B63">
        <w:t xml:space="preserve"> </w:t>
      </w:r>
      <w:r w:rsidR="00EE1528">
        <w:t>Snorts the Wonder Dog, the FBI's pride</w:t>
      </w:r>
      <w:r w:rsidRPr="00FA271D">
        <w:t>, the scourge of drug smugglers. Nobody escapes this pooch's nose.</w:t>
      </w:r>
    </w:p>
    <w:p w14:paraId="4DEC7E84" w14:textId="065D2CF9" w:rsidR="00A55CAC" w:rsidRPr="00FA271D" w:rsidRDefault="00A55CAC" w:rsidP="009C772F">
      <w:pPr>
        <w:pStyle w:val="BodyNormal"/>
        <w:rPr>
          <w:i/>
          <w:iCs/>
        </w:rPr>
      </w:pPr>
      <w:r w:rsidRPr="00FA271D">
        <w:t>"Come on, Snorts. Give us your judgment," Agent Mason</w:t>
      </w:r>
      <w:r w:rsidR="008F3221">
        <w:t xml:space="preserve"> said</w:t>
      </w:r>
      <w:r w:rsidRPr="00FA271D">
        <w:t>.</w:t>
      </w:r>
    </w:p>
    <w:p w14:paraId="2F9780FC" w14:textId="68226521" w:rsidR="006F468B" w:rsidRDefault="00A55CAC" w:rsidP="009C772F">
      <w:pPr>
        <w:pStyle w:val="BodyNormal"/>
        <w:rPr>
          <w:ins w:id="11988" w:author="Author"/>
        </w:rPr>
      </w:pPr>
      <w:r w:rsidRPr="00FA271D">
        <w:t>Snorts stopped at the edge of the brick building, raised his leg, and gave the building a quick wash</w:t>
      </w:r>
      <w:r w:rsidR="0092693A">
        <w:t xml:space="preserve">, </w:t>
      </w:r>
      <w:r w:rsidRPr="00FA271D">
        <w:t>elicit</w:t>
      </w:r>
      <w:r w:rsidR="0092693A">
        <w:t>ing</w:t>
      </w:r>
      <w:r w:rsidRPr="00FA271D">
        <w:t xml:space="preserve"> laughter in the crowd watching. Hanko started moving down the sidewalk to where the exhaust port was. Snorts stopped, turned towards the building, and walked right up</w:t>
      </w:r>
      <w:del w:id="11989" w:author="Author">
        <w:r w:rsidRPr="00FA271D" w:rsidDel="00F967B8">
          <w:delText xml:space="preserve"> to it</w:delText>
        </w:r>
      </w:del>
      <w:r w:rsidRPr="00FA271D">
        <w:t>. You could see him sniffing. Then he started digging the sidewalk like he was attempting to bury a bone.</w:t>
      </w:r>
      <w:r w:rsidR="003D6879">
        <w:t xml:space="preserve"> </w:t>
      </w:r>
      <w:r w:rsidRPr="00FA271D">
        <w:t>Special Agent Mason laughed uproariously</w:t>
      </w:r>
      <w:ins w:id="11990" w:author="Author">
        <w:r w:rsidR="006F468B">
          <w:t>.</w:t>
        </w:r>
      </w:ins>
      <w:del w:id="11991" w:author="Author">
        <w:r w:rsidRPr="00FA271D" w:rsidDel="006F468B">
          <w:delText>:</w:delText>
        </w:r>
      </w:del>
    </w:p>
    <w:p w14:paraId="165BD709" w14:textId="6CC5FD7C" w:rsidR="00A55CAC" w:rsidRPr="00FA271D" w:rsidRDefault="00A55CAC" w:rsidP="009C772F">
      <w:pPr>
        <w:pStyle w:val="BodyNormal"/>
        <w:rPr>
          <w:i/>
          <w:iCs/>
        </w:rPr>
      </w:pPr>
      <w:del w:id="11992" w:author="Author">
        <w:r w:rsidRPr="00FA271D" w:rsidDel="006F468B">
          <w:delText xml:space="preserve"> </w:delText>
        </w:r>
      </w:del>
      <w:r w:rsidRPr="00FA271D">
        <w:t>"Snorts, the Wonder Dog has rendered his judgment</w:t>
      </w:r>
      <w:del w:id="11993" w:author="Author">
        <w:r w:rsidRPr="00FA271D" w:rsidDel="006F468B">
          <w:delText>, t</w:delText>
        </w:r>
      </w:del>
      <w:ins w:id="11994" w:author="Author">
        <w:r w:rsidR="006F468B">
          <w:t>. T</w:t>
        </w:r>
      </w:ins>
      <w:r w:rsidRPr="00FA271D">
        <w:t xml:space="preserve">here </w:t>
      </w:r>
      <w:proofErr w:type="gramStart"/>
      <w:r w:rsidRPr="00FA271D">
        <w:t>be</w:t>
      </w:r>
      <w:proofErr w:type="gramEnd"/>
      <w:r w:rsidRPr="00FA271D">
        <w:t xml:space="preserve"> opioids in </w:t>
      </w:r>
      <w:proofErr w:type="gramStart"/>
      <w:r w:rsidRPr="00FA271D">
        <w:t>da</w:t>
      </w:r>
      <w:proofErr w:type="gramEnd"/>
      <w:r w:rsidRPr="00FA271D">
        <w:t xml:space="preserve"> house! Ms. Ling, are you satisfied that we should proceed?"</w:t>
      </w:r>
    </w:p>
    <w:p w14:paraId="5C552C9D" w14:textId="71711E10" w:rsidR="00A55CAC" w:rsidRPr="00FA271D" w:rsidRDefault="00A55CAC" w:rsidP="009C772F">
      <w:pPr>
        <w:pStyle w:val="BodyNormal"/>
        <w:rPr>
          <w:i/>
          <w:iCs/>
        </w:rPr>
      </w:pPr>
      <w:r w:rsidRPr="00FA271D">
        <w:t>Mathilda Ling</w:t>
      </w:r>
      <w:r w:rsidR="00C719F5">
        <w:t>,</w:t>
      </w:r>
      <w:r w:rsidRPr="00FA271D">
        <w:t xml:space="preserve"> dressed elegantly </w:t>
      </w:r>
      <w:r w:rsidR="00F117F9">
        <w:t xml:space="preserve">in a gray business suit, </w:t>
      </w:r>
      <w:proofErr w:type="gramStart"/>
      <w:r w:rsidR="00F117F9">
        <w:t>starched</w:t>
      </w:r>
      <w:proofErr w:type="gramEnd"/>
      <w:r w:rsidR="00F117F9">
        <w:t xml:space="preserve"> white blouse, and</w:t>
      </w:r>
      <w:r w:rsidRPr="00FA271D">
        <w:t xml:space="preserve"> black hair worn up with a gold clip</w:t>
      </w:r>
      <w:r w:rsidR="00C719F5">
        <w:t>, stepped forward.</w:t>
      </w:r>
      <w:r w:rsidRPr="00FA271D">
        <w:t xml:space="preserve"> </w:t>
      </w:r>
      <w:del w:id="11995" w:author="Author">
        <w:r w:rsidRPr="00FA271D" w:rsidDel="00F967B8">
          <w:delText>With her understated makeup, t</w:delText>
        </w:r>
      </w:del>
    </w:p>
    <w:p w14:paraId="6F96C169" w14:textId="2BA0AA2B" w:rsidR="00F967B8" w:rsidRDefault="00A55CAC" w:rsidP="009C772F">
      <w:pPr>
        <w:pStyle w:val="BodyNormal"/>
        <w:rPr>
          <w:ins w:id="11996" w:author="Author"/>
        </w:rPr>
      </w:pPr>
      <w:r w:rsidRPr="00FA271D">
        <w:t xml:space="preserve">"Your anonymous tip, albeit from the </w:t>
      </w:r>
      <w:r>
        <w:t>Angel</w:t>
      </w:r>
      <w:r w:rsidRPr="00FA271D">
        <w:t xml:space="preserve">, and </w:t>
      </w:r>
      <w:r w:rsidR="00C719F5">
        <w:t xml:space="preserve">the </w:t>
      </w:r>
      <w:del w:id="11997" w:author="Author">
        <w:r w:rsidRPr="00FA271D" w:rsidDel="00F967B8">
          <w:delText>the identification of</w:delText>
        </w:r>
      </w:del>
      <w:ins w:id="11998" w:author="Author">
        <w:r w:rsidR="00F967B8">
          <w:t>identifying</w:t>
        </w:r>
      </w:ins>
      <w:r w:rsidRPr="00FA271D">
        <w:t xml:space="preserve"> </w:t>
      </w:r>
      <w:r w:rsidR="00C719F5">
        <w:t xml:space="preserve">of </w:t>
      </w:r>
      <w:r w:rsidRPr="00FA271D">
        <w:t xml:space="preserve">the presence of opioids by the FBI drug-sniffer canine, makes Judge Benton's search </w:t>
      </w:r>
      <w:proofErr w:type="gramStart"/>
      <w:r w:rsidRPr="00FA271D">
        <w:t>warrant</w:t>
      </w:r>
      <w:proofErr w:type="gramEnd"/>
      <w:r w:rsidRPr="00FA271D">
        <w:t xml:space="preserve"> this morning unlikely to be challenged in court. I recommend that we proceed. </w:t>
      </w:r>
      <w:r w:rsidR="00686667">
        <w:t>However, let me emphasize</w:t>
      </w:r>
      <w:r w:rsidRPr="00FA271D">
        <w:t xml:space="preserve"> that none of the information given to Officer Merrick by this </w:t>
      </w:r>
      <w:r>
        <w:t>Angel</w:t>
      </w:r>
      <w:r w:rsidRPr="00FA271D">
        <w:t xml:space="preserve"> person is usable in court. You'</w:t>
      </w:r>
      <w:del w:id="11999" w:author="Author">
        <w:r w:rsidRPr="00FA271D" w:rsidDel="00F967B8">
          <w:delText>re going to</w:delText>
        </w:r>
      </w:del>
      <w:ins w:id="12000" w:author="Author">
        <w:r w:rsidR="00F967B8">
          <w:t>ll</w:t>
        </w:r>
      </w:ins>
      <w:r w:rsidRPr="00FA271D">
        <w:t xml:space="preserve"> have to nail these guys </w:t>
      </w:r>
      <w:r w:rsidRPr="00FA271D">
        <w:lastRenderedPageBreak/>
        <w:t xml:space="preserve">based on what you find </w:t>
      </w:r>
      <w:ins w:id="12001" w:author="Author">
        <w:r w:rsidR="001759B8">
          <w:t xml:space="preserve">in </w:t>
        </w:r>
      </w:ins>
      <w:del w:id="12002" w:author="Author">
        <w:r w:rsidRPr="00FA271D" w:rsidDel="006F468B">
          <w:delText xml:space="preserve">in </w:delText>
        </w:r>
      </w:del>
      <w:r w:rsidRPr="00FA271D">
        <w:t>there."</w:t>
      </w:r>
    </w:p>
    <w:p w14:paraId="4A9D73A7" w14:textId="78E4762E" w:rsidR="00A55CAC" w:rsidRPr="00FA271D" w:rsidRDefault="00A55CAC" w:rsidP="009C772F">
      <w:pPr>
        <w:pStyle w:val="BodyNormal"/>
        <w:rPr>
          <w:i/>
          <w:iCs/>
        </w:rPr>
      </w:pPr>
      <w:del w:id="12003" w:author="Author">
        <w:r w:rsidRPr="00FA271D" w:rsidDel="00F967B8">
          <w:delText xml:space="preserve"> </w:delText>
        </w:r>
      </w:del>
      <w:r w:rsidRPr="00FA271D">
        <w:t>Ling smiled discreetly and stepped back into the gathered group.</w:t>
      </w:r>
    </w:p>
    <w:p w14:paraId="156AA7BC" w14:textId="1F83CC91" w:rsidR="00A55CAC" w:rsidRPr="00FA271D" w:rsidRDefault="00A55CAC" w:rsidP="009C772F">
      <w:pPr>
        <w:pStyle w:val="BodyNormal"/>
        <w:rPr>
          <w:i/>
          <w:iCs/>
        </w:rPr>
      </w:pPr>
      <w:r w:rsidRPr="00FA271D">
        <w:t xml:space="preserve">"Thank you, counselor," Mason </w:t>
      </w:r>
      <w:r w:rsidR="00C719F5">
        <w:t>said</w:t>
      </w:r>
      <w:r w:rsidRPr="00FA271D">
        <w:t>. "</w:t>
      </w:r>
      <w:r>
        <w:t>Angel</w:t>
      </w:r>
      <w:r w:rsidRPr="00FA271D">
        <w:t>'s videos of the surveillance cameras inside both buildings indicate that every employee is packing. A few carry</w:t>
      </w:r>
      <w:ins w:id="12004" w:author="Author">
        <w:r w:rsidR="00336D51">
          <w:t xml:space="preserve"> </w:t>
        </w:r>
      </w:ins>
      <w:del w:id="12005" w:author="Author">
        <w:r w:rsidRPr="00FA271D" w:rsidDel="00336D51">
          <w:delText xml:space="preserve"> AR-15 </w:delText>
        </w:r>
      </w:del>
      <w:r w:rsidRPr="00FA271D">
        <w:t xml:space="preserve">assault rifles. We will give them a verbal warning to drop their weapons, but </w:t>
      </w:r>
      <w:r w:rsidR="00C719F5">
        <w:t>y</w:t>
      </w:r>
      <w:r w:rsidRPr="00FA271D">
        <w:t>ou are authorized to use deadly force against anyone holding a gun or any other weapon</w:t>
      </w:r>
      <w:r w:rsidR="009E67AC">
        <w:t>,</w:t>
      </w:r>
      <w:r w:rsidRPr="00FA271D">
        <w:t xml:space="preserve"> for that matter. Let's take them down and not lose any</w:t>
      </w:r>
      <w:del w:id="12006" w:author="Author">
        <w:r w:rsidRPr="00FA271D" w:rsidDel="00F967B8">
          <w:delText xml:space="preserve"> </w:delText>
        </w:r>
      </w:del>
      <w:r w:rsidRPr="00FA271D">
        <w:t>one of our own. Do what we planned and practiced this week, and we will rid Illinois of this death factory. OK, Let's go!"</w:t>
      </w:r>
    </w:p>
    <w:p w14:paraId="37B19783" w14:textId="5527B302" w:rsidR="00A55CAC" w:rsidRPr="00FA271D" w:rsidRDefault="00A55CAC" w:rsidP="009C772F">
      <w:pPr>
        <w:pStyle w:val="BodyNormal"/>
        <w:rPr>
          <w:i/>
          <w:iCs/>
        </w:rPr>
      </w:pPr>
      <w:r w:rsidRPr="00FA271D">
        <w:t xml:space="preserve">Twenty minutes later, Mac stood with forty others just around the corner of the factory parking lot where he and </w:t>
      </w:r>
      <w:r>
        <w:t>Angel</w:t>
      </w:r>
      <w:r w:rsidRPr="00FA271D">
        <w:t xml:space="preserve"> had surveyed the buildings last Sunday. Special Agent Marecki </w:t>
      </w:r>
      <w:r w:rsidR="001B5C93">
        <w:t>led</w:t>
      </w:r>
      <w:r w:rsidRPr="00FA271D">
        <w:t xml:space="preserve"> his group, </w:t>
      </w:r>
      <w:r w:rsidR="00057446">
        <w:t>which included</w:t>
      </w:r>
      <w:r w:rsidRPr="00FA271D">
        <w:t xml:space="preserve"> the Chicago Police SWAT team and a dozen other local police officers</w:t>
      </w:r>
      <w:r w:rsidR="000536A1">
        <w:t xml:space="preserve">. </w:t>
      </w:r>
      <w:r w:rsidR="000536A1" w:rsidRPr="000536A1">
        <w:t>They donned battle gear</w:t>
      </w:r>
      <w:r w:rsidR="000536A1">
        <w:t>,</w:t>
      </w:r>
      <w:r w:rsidR="000536A1" w:rsidRPr="000536A1">
        <w:t xml:space="preserve"> including helmets, body armor, and </w:t>
      </w:r>
      <w:r w:rsidR="0020450D">
        <w:t>M6</w:t>
      </w:r>
      <w:r w:rsidR="000536A1" w:rsidRPr="000536A1">
        <w:t xml:space="preserve"> assault rifles.</w:t>
      </w:r>
      <w:r w:rsidR="000536A1">
        <w:t xml:space="preserve"> </w:t>
      </w:r>
      <w:r w:rsidRPr="00FA271D">
        <w:t xml:space="preserve">Mac and Marecki listened </w:t>
      </w:r>
      <w:del w:id="12007" w:author="Author">
        <w:r w:rsidRPr="00FA271D" w:rsidDel="00F967B8">
          <w:delText xml:space="preserve">in </w:delText>
        </w:r>
      </w:del>
      <w:r w:rsidRPr="00FA271D">
        <w:t>on their FBI satellite phones as Special Agent Mason controlled the operation.</w:t>
      </w:r>
    </w:p>
    <w:p w14:paraId="39AB4914" w14:textId="35404848" w:rsidR="00A55CAC" w:rsidRPr="00FA271D" w:rsidRDefault="00A55CAC" w:rsidP="009C772F">
      <w:pPr>
        <w:pStyle w:val="BodyNormal"/>
        <w:rPr>
          <w:i/>
          <w:iCs/>
        </w:rPr>
      </w:pPr>
      <w:r w:rsidRPr="00FA271D">
        <w:t>"Mason here</w:t>
      </w:r>
      <w:r w:rsidR="001B5C93">
        <w:t>.</w:t>
      </w:r>
      <w:r w:rsidRPr="00FA271D">
        <w:t xml:space="preserve"> Hanko reports that he evacuated all the </w:t>
      </w:r>
      <w:del w:id="12008" w:author="Author">
        <w:r w:rsidRPr="00FA271D" w:rsidDel="00F967B8">
          <w:delText>employees of the trucking company</w:delText>
        </w:r>
      </w:del>
      <w:ins w:id="12009" w:author="Author">
        <w:r w:rsidR="00F967B8">
          <w:t>trucking company employees</w:t>
        </w:r>
      </w:ins>
      <w:r w:rsidRPr="00FA271D">
        <w:t xml:space="preserve"> to safety.</w:t>
      </w:r>
      <w:r w:rsidR="006B19D0">
        <w:t xml:space="preserve"> </w:t>
      </w:r>
      <w:del w:id="12010" w:author="Author">
        <w:r w:rsidRPr="00FA271D" w:rsidDel="001E771E">
          <w:delText>,w</w:delText>
        </w:r>
      </w:del>
      <w:ins w:id="12011" w:author="Author">
        <w:r w:rsidR="001E771E">
          <w:t>W</w:t>
        </w:r>
      </w:ins>
      <w:r w:rsidRPr="00FA271D">
        <w:t>e have twenty officers on the roof of the vacant trucking company</w:t>
      </w:r>
      <w:del w:id="12012" w:author="Author">
        <w:r w:rsidRPr="00FA271D" w:rsidDel="00C1095E">
          <w:delText>,</w:delText>
        </w:r>
      </w:del>
      <w:r w:rsidRPr="00FA271D">
        <w:t xml:space="preserve"> </w:t>
      </w:r>
      <w:ins w:id="12013" w:author="Author">
        <w:r w:rsidR="00C1095E">
          <w:t xml:space="preserve">and </w:t>
        </w:r>
      </w:ins>
      <w:r w:rsidRPr="00FA271D">
        <w:t>ten in</w:t>
      </w:r>
      <w:ins w:id="12014" w:author="Author">
        <w:r w:rsidR="00C1095E">
          <w:t>side</w:t>
        </w:r>
      </w:ins>
      <w:del w:id="12015" w:author="Author">
        <w:r w:rsidRPr="00FA271D" w:rsidDel="00C1095E">
          <w:delText xml:space="preserve"> the interior</w:delText>
        </w:r>
      </w:del>
      <w:r w:rsidRPr="00FA271D">
        <w:t>.</w:t>
      </w:r>
      <w:r w:rsidR="006B19D0">
        <w:t xml:space="preserve"> </w:t>
      </w:r>
      <w:r w:rsidRPr="00FA271D">
        <w:t>There's no way they can escape heading east.</w:t>
      </w:r>
    </w:p>
    <w:p w14:paraId="7992EFB5" w14:textId="07AE39D6" w:rsidR="00A55CAC" w:rsidRPr="00FA271D" w:rsidRDefault="006B19D0" w:rsidP="009C772F">
      <w:pPr>
        <w:pStyle w:val="BodyNormal"/>
        <w:rPr>
          <w:i/>
          <w:iCs/>
        </w:rPr>
      </w:pPr>
      <w:r>
        <w:t>“</w:t>
      </w:r>
      <w:del w:id="12016" w:author="Author">
        <w:r w:rsidR="00A55CAC" w:rsidRPr="00FA271D" w:rsidDel="001E771E">
          <w:delText xml:space="preserve">Just </w:delText>
        </w:r>
      </w:del>
      <w:ins w:id="12017" w:author="Author">
        <w:r w:rsidR="001E771E">
          <w:t>I j</w:t>
        </w:r>
        <w:r w:rsidR="001E771E" w:rsidRPr="00FA271D">
          <w:t xml:space="preserve">ust </w:t>
        </w:r>
      </w:ins>
      <w:r w:rsidR="00A55CAC" w:rsidRPr="00FA271D">
        <w:t xml:space="preserve">got </w:t>
      </w:r>
      <w:del w:id="12018" w:author="Author">
        <w:r w:rsidR="00A55CAC" w:rsidRPr="00FA271D" w:rsidDel="001E771E">
          <w:delText xml:space="preserve">the </w:delText>
        </w:r>
      </w:del>
      <w:r w:rsidR="00A55CAC" w:rsidRPr="00FA271D">
        <w:t>word</w:t>
      </w:r>
      <w:del w:id="12019" w:author="Author">
        <w:r w:rsidR="00A55CAC" w:rsidRPr="00FA271D" w:rsidDel="001E771E">
          <w:delText>;</w:delText>
        </w:r>
      </w:del>
      <w:r w:rsidR="00A55CAC" w:rsidRPr="00FA271D">
        <w:t xml:space="preserve"> </w:t>
      </w:r>
      <w:ins w:id="12020" w:author="Author">
        <w:r w:rsidR="001E771E">
          <w:t xml:space="preserve">that </w:t>
        </w:r>
      </w:ins>
      <w:r w:rsidR="00A55CAC" w:rsidRPr="00FA271D">
        <w:t xml:space="preserve">the city engineers have disabled all </w:t>
      </w:r>
      <w:r w:rsidR="00A55CAC" w:rsidRPr="00FA271D">
        <w:lastRenderedPageBreak/>
        <w:t>surveillance cameras in this area.</w:t>
      </w:r>
      <w:r>
        <w:t xml:space="preserve"> </w:t>
      </w:r>
      <w:r w:rsidR="00A55CAC" w:rsidRPr="00FA271D">
        <w:t>OK, I see the sound truck approaching.</w:t>
      </w:r>
    </w:p>
    <w:p w14:paraId="1502E878" w14:textId="07573A4F" w:rsidR="00A55CAC" w:rsidRPr="00FA271D" w:rsidRDefault="006B19D0" w:rsidP="009C772F">
      <w:pPr>
        <w:pStyle w:val="BodyNormal"/>
        <w:rPr>
          <w:i/>
          <w:iCs/>
        </w:rPr>
      </w:pPr>
      <w:r>
        <w:t>“</w:t>
      </w:r>
      <w:r w:rsidR="00A55CAC" w:rsidRPr="00FA271D">
        <w:t xml:space="preserve">Teams A and B, Go! Go! Go!" </w:t>
      </w:r>
    </w:p>
    <w:p w14:paraId="6E5CA25F" w14:textId="13A29F79" w:rsidR="00FB2F5C" w:rsidRDefault="00A55CAC" w:rsidP="009C772F">
      <w:pPr>
        <w:pStyle w:val="BodyNormal"/>
        <w:rPr>
          <w:ins w:id="12021" w:author="Author"/>
        </w:rPr>
      </w:pPr>
      <w:r w:rsidRPr="00FA271D">
        <w:t xml:space="preserve">Mac and his group sprinted towards the production building. Half went for the steel door in the back while Mac and the rest approached the double-glass doors on 65th Street. The police public address van stopped under the </w:t>
      </w:r>
      <w:r w:rsidR="001432E0">
        <w:t xml:space="preserve">traffic </w:t>
      </w:r>
      <w:r w:rsidRPr="00FA271D">
        <w:t>light. The officer driving shouted the warning through the loudspeakers; it was ear-splitting.</w:t>
      </w:r>
    </w:p>
    <w:p w14:paraId="41D0276A" w14:textId="77777777" w:rsidR="00A55CAC" w:rsidRPr="00A572EF" w:rsidRDefault="00A55CAC">
      <w:pPr>
        <w:pStyle w:val="BodyNormal"/>
        <w:ind w:right="576" w:firstLine="0"/>
        <w:rPr>
          <w:i/>
          <w:iCs/>
          <w:rPrChange w:id="12022" w:author="Author">
            <w:rPr/>
          </w:rPrChange>
        </w:rPr>
        <w:pPrChange w:id="12023" w:author="Author">
          <w:pPr>
            <w:pStyle w:val="BodyNormal"/>
          </w:pPr>
        </w:pPrChange>
      </w:pPr>
      <w:r w:rsidRPr="00A572EF">
        <w:rPr>
          <w:i/>
          <w:iCs/>
          <w:rPrChange w:id="12024" w:author="Author">
            <w:rPr/>
          </w:rPrChange>
        </w:rPr>
        <w:t xml:space="preserve">"This is the Police. You </w:t>
      </w:r>
      <w:proofErr w:type="gramStart"/>
      <w:r w:rsidRPr="00A572EF">
        <w:rPr>
          <w:i/>
          <w:iCs/>
          <w:rPrChange w:id="12025" w:author="Author">
            <w:rPr/>
          </w:rPrChange>
        </w:rPr>
        <w:t>are surrounded</w:t>
      </w:r>
      <w:proofErr w:type="gramEnd"/>
      <w:r w:rsidRPr="00A572EF">
        <w:rPr>
          <w:i/>
          <w:iCs/>
          <w:rPrChange w:id="12026" w:author="Author">
            <w:rPr/>
          </w:rPrChange>
        </w:rPr>
        <w:t xml:space="preserve">. </w:t>
      </w:r>
    </w:p>
    <w:p w14:paraId="6984EFE3" w14:textId="77777777" w:rsidR="00A55CAC" w:rsidRPr="00A572EF" w:rsidRDefault="00A55CAC">
      <w:pPr>
        <w:pStyle w:val="BodyNormal"/>
        <w:ind w:right="576" w:firstLine="0"/>
        <w:rPr>
          <w:i/>
          <w:iCs/>
          <w:rPrChange w:id="12027" w:author="Author">
            <w:rPr/>
          </w:rPrChange>
        </w:rPr>
        <w:pPrChange w:id="12028" w:author="Author">
          <w:pPr>
            <w:pStyle w:val="BodyNormal"/>
          </w:pPr>
        </w:pPrChange>
      </w:pPr>
      <w:r w:rsidRPr="00A572EF">
        <w:rPr>
          <w:i/>
          <w:iCs/>
          <w:rPrChange w:id="12029" w:author="Author">
            <w:rPr/>
          </w:rPrChange>
        </w:rPr>
        <w:t>Drop your weapons to the floor and raise your arms above your head.</w:t>
      </w:r>
    </w:p>
    <w:p w14:paraId="2BF3C443" w14:textId="70027A96" w:rsidR="00A55CAC" w:rsidRPr="00A572EF" w:rsidRDefault="004D2F86">
      <w:pPr>
        <w:pStyle w:val="BodyNormal"/>
        <w:ind w:right="576" w:firstLine="0"/>
        <w:rPr>
          <w:i/>
          <w:iCs/>
          <w:rPrChange w:id="12030" w:author="Author">
            <w:rPr/>
          </w:rPrChange>
        </w:rPr>
        <w:pPrChange w:id="12031" w:author="Author">
          <w:pPr>
            <w:pStyle w:val="BodyNormal"/>
          </w:pPr>
        </w:pPrChange>
      </w:pPr>
      <w:r>
        <w:rPr>
          <w:i/>
          <w:iCs/>
        </w:rPr>
        <w:t>We will shoot a</w:t>
      </w:r>
      <w:r w:rsidR="00A55CAC" w:rsidRPr="00A572EF">
        <w:rPr>
          <w:i/>
          <w:iCs/>
          <w:rPrChange w:id="12032" w:author="Author">
            <w:rPr/>
          </w:rPrChange>
        </w:rPr>
        <w:t>nyone holding a weapon.</w:t>
      </w:r>
    </w:p>
    <w:p w14:paraId="155D37F1" w14:textId="4334C819" w:rsidR="00FB2F5C" w:rsidRPr="00A572EF" w:rsidRDefault="00A55CAC">
      <w:pPr>
        <w:pStyle w:val="BodyNormal"/>
        <w:ind w:right="576" w:firstLine="0"/>
        <w:rPr>
          <w:ins w:id="12033" w:author="Author"/>
          <w:i/>
          <w:iCs/>
          <w:rPrChange w:id="12034" w:author="Author">
            <w:rPr>
              <w:ins w:id="12035" w:author="Author"/>
            </w:rPr>
          </w:rPrChange>
        </w:rPr>
        <w:pPrChange w:id="12036" w:author="Author">
          <w:pPr>
            <w:pStyle w:val="BodyNormal"/>
          </w:pPr>
        </w:pPrChange>
      </w:pPr>
      <w:r w:rsidRPr="00A572EF">
        <w:rPr>
          <w:i/>
          <w:iCs/>
          <w:rPrChange w:id="12037" w:author="Author">
            <w:rPr/>
          </w:rPrChange>
        </w:rPr>
        <w:t>There is no escape. Give yourselves up!"</w:t>
      </w:r>
    </w:p>
    <w:p w14:paraId="0CD9FF75" w14:textId="2DE6A537" w:rsidR="00A55CAC" w:rsidRPr="00FA271D" w:rsidRDefault="00A55CAC" w:rsidP="009C772F">
      <w:pPr>
        <w:pStyle w:val="BodyNormal"/>
        <w:rPr>
          <w:i/>
          <w:iCs/>
        </w:rPr>
      </w:pPr>
      <w:r w:rsidRPr="00FA271D">
        <w:t xml:space="preserve">Mac and his group </w:t>
      </w:r>
      <w:del w:id="12038" w:author="Author">
        <w:r w:rsidRPr="00FA271D" w:rsidDel="001E771E">
          <w:delText xml:space="preserve">approached </w:delText>
        </w:r>
      </w:del>
      <w:ins w:id="12039" w:author="Author">
        <w:r w:rsidR="001E771E">
          <w:t>gathered at</w:t>
        </w:r>
        <w:r w:rsidR="001E771E" w:rsidRPr="00FA271D">
          <w:t xml:space="preserve"> </w:t>
        </w:r>
      </w:ins>
      <w:r w:rsidRPr="00FA271D">
        <w:t>the double gl</w:t>
      </w:r>
      <w:ins w:id="12040" w:author="Author">
        <w:r w:rsidR="00A572EF">
          <w:t>a</w:t>
        </w:r>
      </w:ins>
      <w:del w:id="12041" w:author="Author">
        <w:r w:rsidRPr="00FA271D" w:rsidDel="00A572EF">
          <w:delText>a</w:delText>
        </w:r>
      </w:del>
      <w:r w:rsidRPr="00FA271D">
        <w:t>ss entrance doors on 65th Street</w:t>
      </w:r>
      <w:r w:rsidR="001D42A3">
        <w:t xml:space="preserve">. </w:t>
      </w:r>
      <w:r w:rsidR="00EE6740">
        <w:t>Using a Halligan bar, an FBI agent</w:t>
      </w:r>
      <w:r w:rsidRPr="00FA271D">
        <w:t xml:space="preserve"> smashed the glass panes</w:t>
      </w:r>
      <w:del w:id="12042" w:author="Author">
        <w:r w:rsidRPr="00FA271D" w:rsidDel="001E771E">
          <w:delText xml:space="preserve"> and</w:delText>
        </w:r>
      </w:del>
      <w:ins w:id="12043" w:author="Author">
        <w:r w:rsidR="001E771E">
          <w:t>,</w:t>
        </w:r>
      </w:ins>
      <w:r w:rsidRPr="00FA271D">
        <w:t xml:space="preserve"> slipped inside</w:t>
      </w:r>
      <w:r w:rsidR="00EE6740">
        <w:t>,</w:t>
      </w:r>
      <w:r w:rsidRPr="00FA271D">
        <w:t xml:space="preserve"> and unlocked the door. Marecki went through first, followed by Mac. As they bounded up the short stairs to the first floor, he could </w:t>
      </w:r>
      <w:del w:id="12044" w:author="Author">
        <w:r w:rsidRPr="00FA271D" w:rsidDel="001E771E">
          <w:delText xml:space="preserve">rear </w:delText>
        </w:r>
      </w:del>
      <w:ins w:id="12045" w:author="Author">
        <w:r w:rsidR="001E771E">
          <w:t>hear</w:t>
        </w:r>
        <w:r w:rsidR="001E771E" w:rsidRPr="00FA271D">
          <w:t xml:space="preserve"> </w:t>
        </w:r>
      </w:ins>
      <w:r w:rsidRPr="00FA271D">
        <w:t xml:space="preserve">the </w:t>
      </w:r>
      <w:r w:rsidR="000E7C38">
        <w:t xml:space="preserve">police </w:t>
      </w:r>
      <w:del w:id="12046" w:author="Author">
        <w:r w:rsidR="000E7C38" w:rsidDel="001E771E">
          <w:delText xml:space="preserve">shotgun </w:delText>
        </w:r>
        <w:r w:rsidRPr="00FA271D" w:rsidDel="001E771E">
          <w:delText xml:space="preserve">being </w:delText>
        </w:r>
      </w:del>
      <w:r w:rsidRPr="00FA271D">
        <w:t>us</w:t>
      </w:r>
      <w:ins w:id="12047" w:author="Author">
        <w:r w:rsidR="001E771E">
          <w:t>ing a shotgun</w:t>
        </w:r>
      </w:ins>
      <w:del w:id="12048" w:author="Author">
        <w:r w:rsidRPr="00FA271D" w:rsidDel="001E771E">
          <w:delText>ed</w:delText>
        </w:r>
      </w:del>
      <w:r w:rsidRPr="00FA271D">
        <w:t xml:space="preserve"> to obliterate the lock on the rear door.</w:t>
      </w:r>
    </w:p>
    <w:p w14:paraId="2229E56D" w14:textId="19378172" w:rsidR="00A55CAC" w:rsidRPr="00FA271D" w:rsidRDefault="00A55CAC" w:rsidP="009C772F">
      <w:pPr>
        <w:pStyle w:val="BodyNormal"/>
        <w:rPr>
          <w:i/>
          <w:iCs/>
        </w:rPr>
      </w:pPr>
      <w:r w:rsidRPr="00FA271D">
        <w:t xml:space="preserve">Mac quickly scanned the first floor. It </w:t>
      </w:r>
      <w:r w:rsidR="006B19D0">
        <w:t>contained</w:t>
      </w:r>
      <w:r w:rsidRPr="00FA271D">
        <w:t xml:space="preserve"> cardboard boxes and barrels, obviously the receiving area</w:t>
      </w:r>
      <w:ins w:id="12049" w:author="Author">
        <w:r w:rsidR="00C96997">
          <w:t xml:space="preserve"> with</w:t>
        </w:r>
      </w:ins>
      <w:del w:id="12050" w:author="Author">
        <w:r w:rsidRPr="00FA271D" w:rsidDel="00C96997">
          <w:delText>. There was</w:delText>
        </w:r>
      </w:del>
      <w:r w:rsidRPr="00FA271D">
        <w:t xml:space="preserve"> a freight elevator in the center and a loft </w:t>
      </w:r>
      <w:r w:rsidR="00DE1B20" w:rsidRPr="00FA271D">
        <w:t>at</w:t>
      </w:r>
      <w:r w:rsidRPr="00FA271D">
        <w:t xml:space="preserve"> the rear, accessible via a steel staircase. </w:t>
      </w:r>
      <w:del w:id="12051" w:author="Author">
        <w:r w:rsidRPr="00FA271D" w:rsidDel="00C96997">
          <w:delText xml:space="preserve">An office, he assumed. </w:delText>
        </w:r>
      </w:del>
      <w:r w:rsidRPr="00FA271D">
        <w:t>The employees scattered like panicked ants.</w:t>
      </w:r>
    </w:p>
    <w:p w14:paraId="3C5349BC" w14:textId="3BB63802" w:rsidR="00A55CAC" w:rsidRPr="00FA271D" w:rsidRDefault="00A55CAC" w:rsidP="009C772F">
      <w:pPr>
        <w:pStyle w:val="BodyNormal"/>
        <w:rPr>
          <w:i/>
          <w:iCs/>
        </w:rPr>
      </w:pPr>
      <w:r w:rsidRPr="00FA271D">
        <w:t xml:space="preserve">"Put your weapons on the floor and raise your hands," </w:t>
      </w:r>
      <w:r w:rsidRPr="00FA271D">
        <w:lastRenderedPageBreak/>
        <w:t xml:space="preserve">Marecki </w:t>
      </w:r>
      <w:r w:rsidR="006B19D0">
        <w:t>said</w:t>
      </w:r>
      <w:r w:rsidRPr="00FA271D">
        <w:t>. "You won't get a second chance!"</w:t>
      </w:r>
    </w:p>
    <w:p w14:paraId="6240818B" w14:textId="50630159" w:rsidR="00A55CAC" w:rsidRPr="00FA271D" w:rsidRDefault="00A55CAC" w:rsidP="009C772F">
      <w:pPr>
        <w:pStyle w:val="BodyNormal"/>
        <w:rPr>
          <w:i/>
          <w:iCs/>
        </w:rPr>
      </w:pPr>
      <w:r w:rsidRPr="00FA271D">
        <w:t xml:space="preserve">A shadowy figure </w:t>
      </w:r>
      <w:del w:id="12052" w:author="Author">
        <w:r w:rsidRPr="00FA271D" w:rsidDel="00C96997">
          <w:delText>across the room raised above a shipping dru</w:delText>
        </w:r>
      </w:del>
      <w:ins w:id="12053" w:author="Author">
        <w:r w:rsidR="00C96997">
          <w:t>raised above a shipping drum across the roo</w:t>
        </w:r>
      </w:ins>
      <w:r w:rsidRPr="00FA271D">
        <w:t>m and fired two shots. They whizzed overhead, ricocheting off the back wall. Marecki motioned for Mac and his group to fan to the left</w:t>
      </w:r>
      <w:del w:id="12054" w:author="Author">
        <w:r w:rsidRPr="00FA271D" w:rsidDel="00C96997">
          <w:delText>, and he</w:delText>
        </w:r>
      </w:del>
      <w:ins w:id="12055" w:author="Author">
        <w:r w:rsidR="00C96997">
          <w:t xml:space="preserve"> and</w:t>
        </w:r>
      </w:ins>
      <w:r w:rsidRPr="00FA271D">
        <w:t xml:space="preserve"> directed his group to </w:t>
      </w:r>
      <w:proofErr w:type="gramStart"/>
      <w:r w:rsidRPr="00FA271D">
        <w:t>take up</w:t>
      </w:r>
      <w:proofErr w:type="gramEnd"/>
      <w:r w:rsidRPr="00FA271D">
        <w:t xml:space="preserve"> the middle. A dozen officers poured in from the breached back entrance.</w:t>
      </w:r>
    </w:p>
    <w:p w14:paraId="5FB69FF0" w14:textId="1D45A6EA" w:rsidR="00A55CAC" w:rsidRPr="00FA271D" w:rsidRDefault="00A55CAC" w:rsidP="009C772F">
      <w:pPr>
        <w:pStyle w:val="BodyNormal"/>
        <w:rPr>
          <w:i/>
          <w:iCs/>
        </w:rPr>
      </w:pPr>
      <w:r w:rsidRPr="00FA271D">
        <w:t>Mac looked to the loft</w:t>
      </w:r>
      <w:r w:rsidR="00EE615E">
        <w:t>,</w:t>
      </w:r>
      <w:r w:rsidRPr="00FA271D">
        <w:t xml:space="preserve"> where a man appeared with an AK-47 slung to his back. He had a grenade and was pulling the pin out with his </w:t>
      </w:r>
      <w:del w:id="12056" w:author="Author">
        <w:r w:rsidRPr="00FA271D" w:rsidDel="00E93F2D">
          <w:delText>teeth</w:delText>
        </w:r>
      </w:del>
      <w:ins w:id="12057" w:author="Author">
        <w:r w:rsidR="00E93F2D">
          <w:t>hands</w:t>
        </w:r>
      </w:ins>
      <w:r w:rsidRPr="00FA271D">
        <w:t>.</w:t>
      </w:r>
    </w:p>
    <w:p w14:paraId="7C22B059" w14:textId="4F63C01B" w:rsidR="00A55CAC" w:rsidRPr="00FA271D" w:rsidRDefault="00A55CAC" w:rsidP="009C772F">
      <w:pPr>
        <w:pStyle w:val="BodyNormal"/>
        <w:rPr>
          <w:i/>
          <w:iCs/>
        </w:rPr>
      </w:pPr>
      <w:r w:rsidRPr="00FA271D">
        <w:t>"Gabe, he has a grenade!"</w:t>
      </w:r>
    </w:p>
    <w:p w14:paraId="59D43154" w14:textId="12A43D38" w:rsidR="00A55CAC" w:rsidRPr="00FA271D" w:rsidRDefault="00A55CAC" w:rsidP="009C772F">
      <w:pPr>
        <w:pStyle w:val="BodyNormal"/>
        <w:rPr>
          <w:i/>
          <w:iCs/>
        </w:rPr>
      </w:pPr>
      <w:r w:rsidRPr="00FA271D">
        <w:t>The man gripped the grenade</w:t>
      </w:r>
      <w:r w:rsidR="008D4778">
        <w:t xml:space="preserve">, pulled the pin, </w:t>
      </w:r>
      <w:r w:rsidRPr="00FA271D">
        <w:t xml:space="preserve">and wound up to throw, just like a Cubs relief pitcher. At that </w:t>
      </w:r>
      <w:del w:id="12058" w:author="Author">
        <w:r w:rsidRPr="00FA271D" w:rsidDel="00C96997">
          <w:delText xml:space="preserve">very </w:delText>
        </w:r>
      </w:del>
      <w:r w:rsidRPr="00FA271D">
        <w:t xml:space="preserve">instant, Andres Williams fired a round, targeting his forehead. The shot made only a </w:t>
      </w:r>
      <w:r w:rsidR="00D30FDC">
        <w:t>tiny</w:t>
      </w:r>
      <w:r w:rsidRPr="00FA271D">
        <w:t xml:space="preserve"> hole in the forehead with a puff of swirling smoke but exited the thug's skull, followed by a stream of blood</w:t>
      </w:r>
      <w:del w:id="12059" w:author="Author">
        <w:r w:rsidRPr="00FA271D" w:rsidDel="00E93F2D">
          <w:delText xml:space="preserve"> and bits of bone and brain matter</w:delText>
        </w:r>
      </w:del>
      <w:ins w:id="12060" w:author="Author">
        <w:del w:id="12061" w:author="Author">
          <w:r w:rsidR="00C96997" w:rsidDel="00E93F2D">
            <w:delText>one</w:delText>
          </w:r>
        </w:del>
        <w:r w:rsidR="00E93F2D">
          <w:t>, bone,</w:t>
        </w:r>
        <w:r w:rsidR="00C96997">
          <w:t xml:space="preserve"> and brain matter bits</w:t>
        </w:r>
      </w:ins>
      <w:r w:rsidRPr="00FA271D">
        <w:t xml:space="preserve">. The man's expression froze like someone had hit the stop button on a computer. A second shot, fired by Special Agent Marecki, targeted the thug's heart. </w:t>
      </w:r>
      <w:del w:id="12062" w:author="Author">
        <w:r w:rsidRPr="00FA271D" w:rsidDel="00C96997">
          <w:delText>Already dead, t</w:delText>
        </w:r>
      </w:del>
      <w:ins w:id="12063" w:author="Author">
        <w:r w:rsidR="00C96997">
          <w:t>T</w:t>
        </w:r>
      </w:ins>
      <w:r w:rsidRPr="00FA271D">
        <w:t xml:space="preserve">he man </w:t>
      </w:r>
      <w:del w:id="12064" w:author="Author">
        <w:r w:rsidRPr="00FA271D" w:rsidDel="00C96997">
          <w:delText xml:space="preserve">sunk </w:delText>
        </w:r>
      </w:del>
      <w:ins w:id="12065" w:author="Author">
        <w:r w:rsidR="00C96997">
          <w:t>dropped</w:t>
        </w:r>
        <w:r w:rsidR="00C96997" w:rsidRPr="00FA271D">
          <w:t xml:space="preserve"> </w:t>
        </w:r>
      </w:ins>
      <w:r w:rsidRPr="00FA271D">
        <w:t>to the loft's floor like a sack of rocks. As his corpse hit bottom, the grenade sprung loose from his hand and rolled in front of him.</w:t>
      </w:r>
    </w:p>
    <w:p w14:paraId="2ECD54B4" w14:textId="17F38557" w:rsidR="007700B6" w:rsidRDefault="00A55CAC" w:rsidP="009C772F">
      <w:pPr>
        <w:pStyle w:val="BodyNormal"/>
        <w:rPr>
          <w:ins w:id="12066" w:author="Author"/>
        </w:rPr>
      </w:pPr>
      <w:r w:rsidRPr="00FA271D">
        <w:t xml:space="preserve">"Everybody down!" Marecki </w:t>
      </w:r>
      <w:r w:rsidR="006B19D0">
        <w:t>said</w:t>
      </w:r>
      <w:r w:rsidRPr="00FA271D">
        <w:t>.</w:t>
      </w:r>
    </w:p>
    <w:p w14:paraId="3C754C0B" w14:textId="59084F0C" w:rsidR="00A55CAC" w:rsidRPr="00FA271D" w:rsidRDefault="00A55CAC" w:rsidP="009C772F">
      <w:pPr>
        <w:pStyle w:val="BodyNormal"/>
        <w:rPr>
          <w:i/>
          <w:iCs/>
        </w:rPr>
      </w:pPr>
      <w:del w:id="12067" w:author="Author">
        <w:r w:rsidRPr="00FA271D" w:rsidDel="007700B6">
          <w:delText xml:space="preserve"> </w:delText>
        </w:r>
      </w:del>
      <w:r w:rsidRPr="00FA271D">
        <w:t xml:space="preserve">The grenade exploded, sending shards of metal in every direction. It was worse for the remaining thugs; they were right under it. Mac could </w:t>
      </w:r>
      <w:r w:rsidR="00D30FDC">
        <w:t>h</w:t>
      </w:r>
      <w:r w:rsidRPr="00FA271D">
        <w:t>ear one of them yelling</w:t>
      </w:r>
      <w:r w:rsidR="008F1699">
        <w:t>,</w:t>
      </w:r>
      <w:r w:rsidRPr="00FA271D">
        <w:t xml:space="preserve"> "Oh </w:t>
      </w:r>
      <w:r w:rsidRPr="00FA271D">
        <w:lastRenderedPageBreak/>
        <w:t>Shit</w:t>
      </w:r>
      <w:r w:rsidR="008F1699">
        <w:t>,</w:t>
      </w:r>
      <w:r w:rsidRPr="00FA271D">
        <w:t>" as the shrapnel hit him.</w:t>
      </w:r>
    </w:p>
    <w:p w14:paraId="7AF30461" w14:textId="79DCDAAA" w:rsidR="00A55CAC" w:rsidRPr="00FA271D" w:rsidRDefault="00A55CAC" w:rsidP="009C772F">
      <w:pPr>
        <w:pStyle w:val="BodyNormal"/>
        <w:rPr>
          <w:i/>
          <w:iCs/>
        </w:rPr>
      </w:pPr>
      <w:r w:rsidRPr="00FA271D">
        <w:t xml:space="preserve">Four </w:t>
      </w:r>
      <w:del w:id="12068" w:author="Author">
        <w:r w:rsidRPr="00FA271D" w:rsidDel="00A31873">
          <w:delText xml:space="preserve">of the thugs </w:delText>
        </w:r>
      </w:del>
      <w:ins w:id="12069" w:author="Author">
        <w:r w:rsidR="00A31873">
          <w:t>gangsters</w:t>
        </w:r>
        <w:r w:rsidR="00A31873" w:rsidRPr="00FA271D">
          <w:t xml:space="preserve"> </w:t>
        </w:r>
      </w:ins>
      <w:r w:rsidRPr="00FA271D">
        <w:t xml:space="preserve">rushed towards the motorized garage door by the shipping dock. One hit the green "raise" button, and the gate rolled upwards. They bolted through the door as soon as it had lifted high enough. Reminiscent of </w:t>
      </w:r>
      <w:r w:rsidR="008F1699">
        <w:t>Butch Cassidy and the Sundance Kid's final scene</w:t>
      </w:r>
      <w:r w:rsidRPr="00FA271D">
        <w:t xml:space="preserve">, there </w:t>
      </w:r>
      <w:proofErr w:type="gramStart"/>
      <w:r w:rsidRPr="00FA271D">
        <w:t>were met</w:t>
      </w:r>
      <w:proofErr w:type="gramEnd"/>
      <w:r w:rsidRPr="00FA271D">
        <w:t xml:space="preserve"> outside by over twenty armed policemen, each with their guns trained</w:t>
      </w:r>
      <w:del w:id="12070" w:author="Author">
        <w:r w:rsidRPr="00FA271D" w:rsidDel="00A31873">
          <w:delText xml:space="preserve"> on them</w:delText>
        </w:r>
      </w:del>
      <w:r w:rsidRPr="00FA271D">
        <w:t xml:space="preserve">. They </w:t>
      </w:r>
      <w:del w:id="12071" w:author="Author">
        <w:r w:rsidRPr="00FA271D" w:rsidDel="00A31873">
          <w:delText>sheepishly looked at each other</w:delText>
        </w:r>
      </w:del>
      <w:ins w:id="12072" w:author="Author">
        <w:r w:rsidR="00A31873">
          <w:t>looked at each other sheepishly</w:t>
        </w:r>
      </w:ins>
      <w:r w:rsidRPr="00FA271D">
        <w:t>, then threw their weapons to the ground and raised their hands. In a few minutes, they were all trussed up with zip</w:t>
      </w:r>
      <w:del w:id="12073" w:author="Author">
        <w:r w:rsidRPr="00FA271D" w:rsidDel="00A31873">
          <w:delText>-</w:delText>
        </w:r>
      </w:del>
      <w:ins w:id="12074" w:author="Author">
        <w:r w:rsidR="00A31873">
          <w:t xml:space="preserve"> </w:t>
        </w:r>
      </w:ins>
      <w:r w:rsidRPr="00FA271D">
        <w:t>ties.</w:t>
      </w:r>
    </w:p>
    <w:p w14:paraId="57FBFAE4" w14:textId="77777777" w:rsidR="00A55CAC" w:rsidRPr="00FA271D" w:rsidRDefault="00A55CAC" w:rsidP="009C772F">
      <w:pPr>
        <w:pStyle w:val="BodyNormal"/>
        <w:rPr>
          <w:i/>
          <w:iCs/>
        </w:rPr>
      </w:pPr>
      <w:r w:rsidRPr="00FA271D">
        <w:t>Pointing to the building's breaker panel, Marecki yelled at one of his agents.</w:t>
      </w:r>
    </w:p>
    <w:p w14:paraId="78D4EE31" w14:textId="77777777" w:rsidR="00A55CAC" w:rsidRPr="00FA271D" w:rsidRDefault="00A55CAC" w:rsidP="009C772F">
      <w:pPr>
        <w:pStyle w:val="BodyNormal"/>
        <w:rPr>
          <w:i/>
          <w:iCs/>
        </w:rPr>
      </w:pPr>
      <w:r w:rsidRPr="00FA271D">
        <w:t>"Alec, kill the power!"</w:t>
      </w:r>
    </w:p>
    <w:p w14:paraId="1BC2C730" w14:textId="11E518BA" w:rsidR="00A55CAC" w:rsidRPr="00FA271D" w:rsidRDefault="00A55CAC" w:rsidP="009C772F">
      <w:pPr>
        <w:pStyle w:val="BodyNormal"/>
        <w:rPr>
          <w:i/>
          <w:iCs/>
        </w:rPr>
      </w:pPr>
      <w:r w:rsidRPr="00FA271D">
        <w:t xml:space="preserve">The agent darted to the electrical distribution box and </w:t>
      </w:r>
      <w:r w:rsidR="00D6278C">
        <w:t>switched off</w:t>
      </w:r>
      <w:r w:rsidRPr="00FA271D">
        <w:t xml:space="preserve"> the building's main circuit breaker. The lights went off, rendering parts of the first floor a bit darker. </w:t>
      </w:r>
      <w:del w:id="12075" w:author="Author">
        <w:r w:rsidRPr="00FA271D" w:rsidDel="00B94F6C">
          <w:delText>What followed was modern urban warfare</w:delText>
        </w:r>
      </w:del>
      <w:ins w:id="12076" w:author="Author">
        <w:r w:rsidR="00B94F6C">
          <w:t>Modern urban warfare followed</w:t>
        </w:r>
      </w:ins>
      <w:r w:rsidRPr="00FA271D">
        <w:t xml:space="preserve">, </w:t>
      </w:r>
      <w:r w:rsidR="00CC0F75">
        <w:t>which</w:t>
      </w:r>
      <w:r w:rsidRPr="00FA271D">
        <w:t xml:space="preserve"> they had practiced every week since Mac joined the Joint Task Force. While the Marines and Army Rangers </w:t>
      </w:r>
      <w:del w:id="12077" w:author="Author">
        <w:r w:rsidRPr="00FA271D" w:rsidDel="00C1095E">
          <w:delText>make heavy use of</w:delText>
        </w:r>
      </w:del>
      <w:ins w:id="12078" w:author="Author">
        <w:r w:rsidR="00C1095E">
          <w:t>use</w:t>
        </w:r>
      </w:ins>
      <w:r w:rsidRPr="00FA271D">
        <w:t xml:space="preserve"> grenades in clearing buildings, this is impermissible in an American city environment. SWAT methodology boils down to locating the shooters and outflanking them. In all the confusion, Agent Marecki observed two individuals shooting. He </w:t>
      </w:r>
      <w:del w:id="12079" w:author="Author">
        <w:r w:rsidRPr="00FA271D" w:rsidDel="00B94F6C">
          <w:delText>indicated to</w:delText>
        </w:r>
      </w:del>
      <w:r w:rsidRPr="00FA271D">
        <w:t>toss</w:t>
      </w:r>
      <w:r w:rsidR="006B19D0">
        <w:t>ed</w:t>
      </w:r>
      <w:r w:rsidRPr="00FA271D">
        <w:t xml:space="preserve"> a percussion grenade in their direction. When the charge exploded, Mac bounded to a location that gave him a clear shot at the mobster. </w:t>
      </w:r>
      <w:r w:rsidR="0066627A">
        <w:t>C</w:t>
      </w:r>
      <w:r w:rsidRPr="00FA271D">
        <w:t xml:space="preserve">hoosing not to employ a kill shot, </w:t>
      </w:r>
      <w:r w:rsidR="0066627A">
        <w:t xml:space="preserve">he </w:t>
      </w:r>
      <w:r w:rsidRPr="00FA271D">
        <w:t xml:space="preserve">aimed at the shooter's knees and fired. The shell </w:t>
      </w:r>
      <w:r w:rsidRPr="00FA271D">
        <w:lastRenderedPageBreak/>
        <w:t>shattered the shooter's right knee, and he yelped loudly and fell onto his buttocks. Using his command voice, Mac gave a warning.</w:t>
      </w:r>
    </w:p>
    <w:p w14:paraId="1A6039CE" w14:textId="77777777" w:rsidR="00A55CAC" w:rsidRPr="00FA271D" w:rsidRDefault="00A55CAC" w:rsidP="009C772F">
      <w:pPr>
        <w:pStyle w:val="BodyNormal"/>
        <w:rPr>
          <w:i/>
          <w:iCs/>
        </w:rPr>
      </w:pPr>
      <w:r w:rsidRPr="00FA271D">
        <w:t>"Toss your gun away and lay face down, or the next shot kills you. Do it now, or you're dead!"</w:t>
      </w:r>
    </w:p>
    <w:p w14:paraId="7896649B" w14:textId="0A8E98B4" w:rsidR="00A55CAC" w:rsidRPr="00FA271D" w:rsidRDefault="00A55CAC" w:rsidP="009C772F">
      <w:pPr>
        <w:pStyle w:val="BodyNormal"/>
        <w:rPr>
          <w:i/>
          <w:iCs/>
        </w:rPr>
      </w:pPr>
      <w:r w:rsidRPr="00FA271D">
        <w:t xml:space="preserve">The shooter threw his Glock in Mac's direction and laid face down, groaning in agony. </w:t>
      </w:r>
      <w:r w:rsidR="003D6879">
        <w:t>Similarly, an FBI agent took out the other shooter</w:t>
      </w:r>
      <w:r w:rsidRPr="00FA271D">
        <w:t xml:space="preserve">, shooting the perp in the thigh. </w:t>
      </w:r>
    </w:p>
    <w:p w14:paraId="3C9E872B" w14:textId="0563593D" w:rsidR="00A55CAC" w:rsidRPr="00FA271D" w:rsidRDefault="00A55CAC" w:rsidP="009C772F">
      <w:pPr>
        <w:pStyle w:val="BodyNormal"/>
        <w:rPr>
          <w:i/>
          <w:iCs/>
        </w:rPr>
      </w:pPr>
      <w:r w:rsidRPr="00FA271D">
        <w:t xml:space="preserve">"Surrender now, or you're dead. Put your guns on the floor </w:t>
      </w:r>
      <w:ins w:id="12080" w:author="Author">
        <w:r w:rsidR="00B94F6C">
          <w:t xml:space="preserve">and </w:t>
        </w:r>
      </w:ins>
      <w:r w:rsidR="003D6879">
        <w:t>raise your arms</w:t>
      </w:r>
      <w:r w:rsidRPr="00FA271D">
        <w:t>. Last warning!"</w:t>
      </w:r>
      <w:r w:rsidR="008F3221">
        <w:t xml:space="preserve"> Marecki said.</w:t>
      </w:r>
    </w:p>
    <w:p w14:paraId="29547F51" w14:textId="3DB4C1A6" w:rsidR="00A55CAC" w:rsidRPr="00FA271D" w:rsidRDefault="00A55CAC" w:rsidP="009C772F">
      <w:pPr>
        <w:pStyle w:val="BodyNormal"/>
        <w:rPr>
          <w:i/>
          <w:iCs/>
        </w:rPr>
      </w:pPr>
      <w:r w:rsidRPr="00FA271D">
        <w:t xml:space="preserve">Three people slowly stood up. They looked nervous, eyes flitting </w:t>
      </w:r>
      <w:r w:rsidR="00D6278C" w:rsidRPr="00FA271D">
        <w:t>back and forth</w:t>
      </w:r>
      <w:r w:rsidRPr="00FA271D">
        <w:t>.</w:t>
      </w:r>
      <w:r w:rsidR="00D6278C">
        <w:t xml:space="preserve"> </w:t>
      </w:r>
      <w:r w:rsidRPr="00FA271D">
        <w:t xml:space="preserve">Agents and police officers marched them to an open area and </w:t>
      </w:r>
      <w:r w:rsidR="00485929">
        <w:t>shackled</w:t>
      </w:r>
      <w:r w:rsidRPr="00FA271D">
        <w:t xml:space="preserve"> them with zip</w:t>
      </w:r>
      <w:del w:id="12081" w:author="Author">
        <w:r w:rsidRPr="00FA271D" w:rsidDel="003256B3">
          <w:delText>-</w:delText>
        </w:r>
      </w:del>
      <w:ins w:id="12082" w:author="Author">
        <w:r w:rsidR="003256B3">
          <w:t xml:space="preserve"> </w:t>
        </w:r>
      </w:ins>
      <w:r w:rsidRPr="00FA271D">
        <w:t xml:space="preserve">ties. Mac and the team quickly checked </w:t>
      </w:r>
      <w:del w:id="12083" w:author="Author">
        <w:r w:rsidRPr="00FA271D" w:rsidDel="003256B3">
          <w:delText xml:space="preserve">the </w:delText>
        </w:r>
      </w:del>
      <w:r w:rsidRPr="00FA271D">
        <w:t>several offices before going up the stairwell to the second floor. Entering one of the automated production lines, they encountered seven people w</w:t>
      </w:r>
      <w:r w:rsidR="003D6879">
        <w:t>ith</w:t>
      </w:r>
      <w:r w:rsidRPr="00FA271D">
        <w:t xml:space="preserve"> their hands up. After zipping them up and searching for weapons, the prisoners were marched downstairs to the outside shipping dock.</w:t>
      </w:r>
    </w:p>
    <w:p w14:paraId="29A5122E" w14:textId="1CF4A03A" w:rsidR="00A55CAC" w:rsidRPr="00FA271D" w:rsidRDefault="00A55CAC" w:rsidP="009C772F">
      <w:pPr>
        <w:pStyle w:val="BodyNormal"/>
        <w:rPr>
          <w:i/>
          <w:iCs/>
        </w:rPr>
      </w:pPr>
      <w:del w:id="12084" w:author="Author">
        <w:r w:rsidRPr="00FA271D" w:rsidDel="003256B3">
          <w:delText>Heading up the stairs again, Gabe Marecki called Agent Mason on the satellite phone</w:delText>
        </w:r>
      </w:del>
      <w:ins w:id="12085" w:author="Author">
        <w:r w:rsidR="003256B3">
          <w:t>Gabe Marecki called Agent Mason on the satellite ph</w:t>
        </w:r>
      </w:ins>
      <w:r w:rsidR="00E22F33">
        <w:t>o</w:t>
      </w:r>
      <w:ins w:id="12086" w:author="Author">
        <w:r w:rsidR="003256B3">
          <w:t>ne wh</w:t>
        </w:r>
      </w:ins>
      <w:r w:rsidR="00D6278C">
        <w:t>ile</w:t>
      </w:r>
      <w:ins w:id="12087" w:author="Author">
        <w:r w:rsidR="003256B3">
          <w:t xml:space="preserve"> heading up the stairs</w:t>
        </w:r>
      </w:ins>
      <w:r w:rsidRPr="00FA271D">
        <w:t>.</w:t>
      </w:r>
    </w:p>
    <w:p w14:paraId="3CB73AB0" w14:textId="77777777" w:rsidR="00A55CAC" w:rsidRPr="00FA271D" w:rsidRDefault="00A55CAC" w:rsidP="009C772F">
      <w:pPr>
        <w:pStyle w:val="BodyNormal"/>
        <w:rPr>
          <w:i/>
          <w:iCs/>
        </w:rPr>
      </w:pPr>
      <w:r w:rsidRPr="00FA271D">
        <w:t>"D'Marcus, we've cleared the first and second floors. One dead, two wounded. No team casualties so far."</w:t>
      </w:r>
    </w:p>
    <w:p w14:paraId="5C5352D2" w14:textId="6B54EEFD" w:rsidR="00A55CAC" w:rsidRPr="00FA271D" w:rsidRDefault="00A55CAC" w:rsidP="009C772F">
      <w:pPr>
        <w:pStyle w:val="BodyNormal"/>
        <w:rPr>
          <w:i/>
          <w:iCs/>
        </w:rPr>
      </w:pPr>
      <w:r w:rsidRPr="00FA271D">
        <w:t>"Good work, Gabe. Commander</w:t>
      </w:r>
      <w:r w:rsidR="00E22F33">
        <w:t>s</w:t>
      </w:r>
      <w:r w:rsidRPr="00FA271D">
        <w:t xml:space="preserve"> DiMarco</w:t>
      </w:r>
      <w:r w:rsidR="00E22F33">
        <w:t xml:space="preserve"> and </w:t>
      </w:r>
      <w:r w:rsidR="00E22F33" w:rsidRPr="00FA271D">
        <w:t>Subramanian</w:t>
      </w:r>
      <w:r w:rsidRPr="00FA271D">
        <w:t xml:space="preserve"> subdued the shipping building. The</w:t>
      </w:r>
      <w:r w:rsidR="00E22F33">
        <w:t xml:space="preserve"> mob crew</w:t>
      </w:r>
      <w:r w:rsidRPr="00FA271D">
        <w:t xml:space="preserve"> put up a fight</w:t>
      </w:r>
      <w:r w:rsidR="00E22F33">
        <w:t>:</w:t>
      </w:r>
      <w:r w:rsidRPr="00FA271D">
        <w:t xml:space="preserve"> two dead, four seriously wounded. Chicago </w:t>
      </w:r>
      <w:r w:rsidRPr="00FA271D">
        <w:lastRenderedPageBreak/>
        <w:t xml:space="preserve">SWAT officer Benz took a </w:t>
      </w:r>
      <w:r w:rsidR="003D6879">
        <w:t>Glock-</w:t>
      </w:r>
      <w:r w:rsidR="009A174B">
        <w:t>50</w:t>
      </w:r>
      <w:r w:rsidR="003D6879">
        <w:t xml:space="preserve"> </w:t>
      </w:r>
      <w:r w:rsidRPr="00FA271D">
        <w:t>bullet in the right thigh; he'll be OK. We had five idiots on your third</w:t>
      </w:r>
      <w:r w:rsidR="00057446">
        <w:t xml:space="preserve"> </w:t>
      </w:r>
      <w:r w:rsidRPr="00FA271D">
        <w:t xml:space="preserve">floor jump out the windows onto the adjoining roof. Our officers arrested all of them. We're marching them down </w:t>
      </w:r>
      <w:r w:rsidR="002E556E">
        <w:t>the</w:t>
      </w:r>
      <w:r w:rsidRPr="00FA271D">
        <w:t xml:space="preserve"> ladder right now."</w:t>
      </w:r>
    </w:p>
    <w:p w14:paraId="3186E653" w14:textId="02336516" w:rsidR="007700B6" w:rsidRDefault="00A55CAC" w:rsidP="009C772F">
      <w:pPr>
        <w:pStyle w:val="BodyNormal"/>
        <w:rPr>
          <w:ins w:id="12088" w:author="Author"/>
        </w:rPr>
      </w:pPr>
      <w:r w:rsidRPr="00FA271D">
        <w:t xml:space="preserve">Agent Marecki motioned for the team to rush </w:t>
      </w:r>
      <w:ins w:id="12089" w:author="Author">
        <w:r w:rsidR="003256B3">
          <w:t xml:space="preserve">to </w:t>
        </w:r>
      </w:ins>
      <w:r w:rsidRPr="00FA271D">
        <w:t xml:space="preserve">the third floor. After bounding up the stairwell, they burst into the production area where </w:t>
      </w:r>
      <w:r w:rsidR="00B64EAB">
        <w:t>Mac and Angel had reconnoitered the drug production equipment last Sunday</w:t>
      </w:r>
      <w:r w:rsidRPr="00FA271D">
        <w:t xml:space="preserve">. </w:t>
      </w:r>
      <w:del w:id="12090" w:author="Author">
        <w:r w:rsidRPr="00FA271D" w:rsidDel="003256B3">
          <w:delText>This time, about a dozen people gathered in an open spac</w:delText>
        </w:r>
      </w:del>
      <w:ins w:id="12091" w:author="Author">
        <w:r w:rsidR="003256B3">
          <w:t>About a dozen people gathered in the open space</w:t>
        </w:r>
      </w:ins>
      <w:del w:id="12092" w:author="Author">
        <w:r w:rsidRPr="00FA271D" w:rsidDel="003256B3">
          <w:delText>e, all</w:delText>
        </w:r>
      </w:del>
      <w:r w:rsidRPr="00FA271D">
        <w:t xml:space="preserve"> with their hands up. As the officers restrained each employee with zip</w:t>
      </w:r>
      <w:r w:rsidR="003D6879">
        <w:t xml:space="preserve"> </w:t>
      </w:r>
      <w:r w:rsidRPr="00FA271D">
        <w:t xml:space="preserve">ties, Mac </w:t>
      </w:r>
      <w:del w:id="12093" w:author="Author">
        <w:r w:rsidRPr="00FA271D" w:rsidDel="007700B6">
          <w:delText xml:space="preserve">asked </w:delText>
        </w:r>
      </w:del>
      <w:ins w:id="12094" w:author="Author">
        <w:r w:rsidR="007700B6">
          <w:t>interrogated</w:t>
        </w:r>
        <w:r w:rsidR="007700B6" w:rsidRPr="00FA271D">
          <w:t xml:space="preserve"> </w:t>
        </w:r>
      </w:ins>
      <w:r w:rsidRPr="00FA271D">
        <w:t>one of them</w:t>
      </w:r>
      <w:del w:id="12095" w:author="Author">
        <w:r w:rsidRPr="00FA271D" w:rsidDel="007700B6">
          <w:delText>:</w:delText>
        </w:r>
      </w:del>
      <w:ins w:id="12096" w:author="Author">
        <w:r w:rsidR="007700B6">
          <w:t>.</w:t>
        </w:r>
      </w:ins>
      <w:del w:id="12097" w:author="Author">
        <w:r w:rsidRPr="00FA271D" w:rsidDel="007700B6">
          <w:delText xml:space="preserve"> </w:delText>
        </w:r>
      </w:del>
    </w:p>
    <w:p w14:paraId="7E22CD17" w14:textId="77777777" w:rsidR="007700B6" w:rsidRDefault="00A55CAC" w:rsidP="009C772F">
      <w:pPr>
        <w:pStyle w:val="BodyNormal"/>
        <w:rPr>
          <w:ins w:id="12098" w:author="Author"/>
        </w:rPr>
      </w:pPr>
      <w:r w:rsidRPr="00FA271D">
        <w:t>"What's on the fourth floor?"</w:t>
      </w:r>
    </w:p>
    <w:p w14:paraId="6E5AA887" w14:textId="1041D20A" w:rsidR="00377DF2" w:rsidRDefault="00A55CAC" w:rsidP="009C772F">
      <w:pPr>
        <w:pStyle w:val="BodyNormal"/>
      </w:pPr>
      <w:del w:id="12099" w:author="Author">
        <w:r w:rsidRPr="00FA271D" w:rsidDel="007700B6">
          <w:delText xml:space="preserve"> </w:delText>
        </w:r>
      </w:del>
      <w:r w:rsidRPr="00FA271D">
        <w:t xml:space="preserve">The employee responded that it was all spare parts, </w:t>
      </w:r>
      <w:r w:rsidR="00E641EA">
        <w:t>primari</w:t>
      </w:r>
      <w:r w:rsidRPr="00FA271D">
        <w:t xml:space="preserve">ly shelves, and </w:t>
      </w:r>
      <w:del w:id="12100" w:author="Author">
        <w:r w:rsidRPr="00FA271D" w:rsidDel="003256B3">
          <w:delText>there should be nobody</w:delText>
        </w:r>
      </w:del>
      <w:ins w:id="12101" w:author="Author">
        <w:r w:rsidR="003256B3">
          <w:t>nobody should be</w:t>
        </w:r>
      </w:ins>
      <w:r w:rsidRPr="00FA271D">
        <w:t xml:space="preserve"> there. Marecki sent some of the team to check the floor; they shouted </w:t>
      </w:r>
      <w:del w:id="12102" w:author="Author">
        <w:r w:rsidRPr="00FA271D" w:rsidDel="003256B3">
          <w:delText xml:space="preserve">down </w:delText>
        </w:r>
      </w:del>
      <w:r w:rsidRPr="00FA271D">
        <w:t xml:space="preserve">that it was empty. </w:t>
      </w:r>
    </w:p>
    <w:p w14:paraId="3C80D8D8" w14:textId="6A72D7FD" w:rsidR="00A55CAC" w:rsidRPr="00FA271D" w:rsidRDefault="00A55CAC" w:rsidP="009C772F">
      <w:pPr>
        <w:pStyle w:val="BodyNormal"/>
        <w:rPr>
          <w:i/>
          <w:iCs/>
        </w:rPr>
      </w:pPr>
      <w:r w:rsidRPr="00FA271D">
        <w:t xml:space="preserve">Marecki noticed that a large office in the corner, with computer equipment on a desk, had a man frantically typing something into a keyboard. Entering the room in force, they looked with amazement at a man in his thirties dealing with a standard Windows </w:t>
      </w:r>
      <w:r w:rsidR="003B35B6">
        <w:t>5</w:t>
      </w:r>
      <w:r w:rsidRPr="00FA271D">
        <w:t>0 login screen and cursing.</w:t>
      </w:r>
    </w:p>
    <w:p w14:paraId="360BA18C" w14:textId="6664620F" w:rsidR="00A55CAC" w:rsidRPr="00FA271D" w:rsidRDefault="00A55CAC" w:rsidP="009C772F">
      <w:pPr>
        <w:pStyle w:val="BodyNormal"/>
        <w:rPr>
          <w:i/>
          <w:iCs/>
        </w:rPr>
      </w:pPr>
      <w:r w:rsidRPr="00FA271D">
        <w:t xml:space="preserve">"Can you fucking believe it! I can't goddamn log in. I've typed the password twenty times! Fuck!" he </w:t>
      </w:r>
      <w:r w:rsidR="00730713">
        <w:t>said</w:t>
      </w:r>
      <w:r w:rsidRPr="00FA271D">
        <w:t>.</w:t>
      </w:r>
    </w:p>
    <w:p w14:paraId="774151D8" w14:textId="3E00B663" w:rsidR="00A55CAC" w:rsidRPr="00FA271D" w:rsidRDefault="00A55CAC" w:rsidP="009C772F">
      <w:pPr>
        <w:pStyle w:val="BodyNormal"/>
        <w:rPr>
          <w:i/>
          <w:iCs/>
        </w:rPr>
      </w:pPr>
      <w:r w:rsidRPr="00FA271D">
        <w:t xml:space="preserve">"Push the chair away from the computer, stand up, </w:t>
      </w:r>
      <w:ins w:id="12103" w:author="Author">
        <w:r w:rsidR="00C1095E">
          <w:t xml:space="preserve">and </w:t>
        </w:r>
      </w:ins>
      <w:r w:rsidRPr="00FA271D">
        <w:t>put your arms over your head," Agent Marecki</w:t>
      </w:r>
      <w:r w:rsidR="008F3221">
        <w:t xml:space="preserve"> said</w:t>
      </w:r>
      <w:r w:rsidRPr="00FA271D">
        <w:t>.</w:t>
      </w:r>
    </w:p>
    <w:p w14:paraId="2C81DE6D" w14:textId="6A849365" w:rsidR="00237BBF" w:rsidRDefault="00A55CAC" w:rsidP="009C772F">
      <w:pPr>
        <w:pStyle w:val="BodyNormal"/>
        <w:rPr>
          <w:ins w:id="12104" w:author="Author"/>
        </w:rPr>
      </w:pPr>
      <w:r w:rsidRPr="00FA271D">
        <w:lastRenderedPageBreak/>
        <w:t xml:space="preserve">The employee complied, stood up, and turned to face the phalanx of officers facing him. </w:t>
      </w:r>
    </w:p>
    <w:p w14:paraId="1FEDD171" w14:textId="0A3D89FF" w:rsidR="00A55CAC" w:rsidRPr="00FA271D" w:rsidRDefault="00A55CAC" w:rsidP="009C772F">
      <w:pPr>
        <w:pStyle w:val="BodyNormal"/>
        <w:rPr>
          <w:i/>
          <w:iCs/>
        </w:rPr>
      </w:pPr>
      <w:r w:rsidRPr="00FA271D">
        <w:t>"What were you planning to do when you logged in?"</w:t>
      </w:r>
      <w:r w:rsidR="00730713">
        <w:t xml:space="preserve"> </w:t>
      </w:r>
    </w:p>
    <w:p w14:paraId="0188AD34" w14:textId="35E5E90D" w:rsidR="00A55CAC" w:rsidRPr="00FA271D" w:rsidRDefault="00A55CAC" w:rsidP="009C772F">
      <w:pPr>
        <w:pStyle w:val="BodyNormal"/>
        <w:rPr>
          <w:i/>
          <w:iCs/>
        </w:rPr>
      </w:pPr>
      <w:r w:rsidRPr="00FA271D">
        <w:t xml:space="preserve">"There's an </w:t>
      </w:r>
      <w:del w:id="12105" w:author="Author">
        <w:r w:rsidRPr="00FA271D" w:rsidDel="003256B3">
          <w:delText>App that</w:delText>
        </w:r>
      </w:del>
      <w:ins w:id="12106" w:author="Author">
        <w:r w:rsidR="003256B3">
          <w:t>app</w:t>
        </w:r>
      </w:ins>
      <w:r w:rsidRPr="00FA271D">
        <w:t xml:space="preserve"> I'm supposed to run if building security is compromised,"</w:t>
      </w:r>
    </w:p>
    <w:p w14:paraId="73694C80" w14:textId="4200D8F5" w:rsidR="00A55CAC" w:rsidRPr="00FA271D" w:rsidRDefault="00A55CAC" w:rsidP="009C772F">
      <w:pPr>
        <w:pStyle w:val="BodyNormal"/>
        <w:rPr>
          <w:i/>
          <w:iCs/>
        </w:rPr>
      </w:pPr>
      <w:r w:rsidRPr="00FA271D">
        <w:t xml:space="preserve">"And what is your password," </w:t>
      </w:r>
      <w:r w:rsidR="00417CFD">
        <w:t>said</w:t>
      </w:r>
      <w:r w:rsidRPr="00FA271D">
        <w:t xml:space="preserve"> FBI Computer Investigative Specialist Carolina Hendon as she slipped gracefully into his seat. </w:t>
      </w:r>
    </w:p>
    <w:p w14:paraId="29A8B593" w14:textId="60E90C4C" w:rsidR="00A55CAC" w:rsidRPr="00FA271D" w:rsidRDefault="00A55CAC" w:rsidP="009C772F">
      <w:pPr>
        <w:pStyle w:val="BodyNormal"/>
        <w:rPr>
          <w:i/>
          <w:iCs/>
        </w:rPr>
      </w:pPr>
      <w:r w:rsidRPr="00FA271D">
        <w:t>"Not that it makes any difference</w:t>
      </w:r>
      <w:del w:id="12107" w:author="Author">
        <w:r w:rsidRPr="00FA271D" w:rsidDel="003256B3">
          <w:delText xml:space="preserve">, </w:delText>
        </w:r>
      </w:del>
      <w:ins w:id="12108" w:author="Author">
        <w:r w:rsidR="003256B3">
          <w:t>;</w:t>
        </w:r>
        <w:r w:rsidR="003256B3" w:rsidRPr="00FA271D">
          <w:t xml:space="preserve"> </w:t>
        </w:r>
      </w:ins>
      <w:r w:rsidRPr="00FA271D">
        <w:t>the password is 'LarryMoeCurleyJoe</w:t>
      </w:r>
      <w:r w:rsidR="00730713">
        <w:t>.</w:t>
      </w:r>
      <w:r w:rsidRPr="00FA271D">
        <w:t>'"</w:t>
      </w:r>
    </w:p>
    <w:p w14:paraId="70315367" w14:textId="5F8094BA" w:rsidR="00667713" w:rsidRDefault="00A55CAC" w:rsidP="009C772F">
      <w:pPr>
        <w:pStyle w:val="BodyNormal"/>
        <w:rPr>
          <w:ins w:id="12109" w:author="Author"/>
        </w:rPr>
      </w:pPr>
      <w:r w:rsidRPr="00FA271D">
        <w:t>Carolina laughed, "Jesus, fellow</w:t>
      </w:r>
      <w:r w:rsidR="00C30B91">
        <w:t>.</w:t>
      </w:r>
      <w:r w:rsidRPr="00FA271D">
        <w:t xml:space="preserve"> </w:t>
      </w:r>
      <w:r w:rsidR="00C30B91">
        <w:t>A</w:t>
      </w:r>
      <w:r w:rsidRPr="00FA271D">
        <w:t>ny modern desktop supercomputer could guess that in five seconds."</w:t>
      </w:r>
    </w:p>
    <w:p w14:paraId="484A9D25" w14:textId="6789A91B" w:rsidR="00A55CAC" w:rsidRPr="00FA271D" w:rsidRDefault="00A55CAC" w:rsidP="009C772F">
      <w:pPr>
        <w:pStyle w:val="BodyNormal"/>
        <w:rPr>
          <w:i/>
          <w:iCs/>
        </w:rPr>
      </w:pPr>
      <w:del w:id="12110" w:author="Author">
        <w:r w:rsidRPr="00FA271D" w:rsidDel="00667713">
          <w:delText xml:space="preserve"> </w:delText>
        </w:r>
      </w:del>
      <w:r w:rsidRPr="00FA271D">
        <w:t xml:space="preserve">She typed </w:t>
      </w:r>
      <w:del w:id="12111" w:author="Author">
        <w:r w:rsidRPr="00FA271D" w:rsidDel="003256B3">
          <w:delText xml:space="preserve">in </w:delText>
        </w:r>
      </w:del>
      <w:r w:rsidRPr="00FA271D">
        <w:t xml:space="preserve">the password into the login dialog box and </w:t>
      </w:r>
      <w:ins w:id="12112" w:author="Author">
        <w:r w:rsidR="003256B3">
          <w:t>received</w:t>
        </w:r>
      </w:ins>
      <w:del w:id="12113" w:author="Author">
        <w:r w:rsidRPr="00FA271D" w:rsidDel="003256B3">
          <w:delText>was met with</w:delText>
        </w:r>
      </w:del>
      <w:r w:rsidRPr="00FA271D">
        <w:t xml:space="preserve"> an "invalid password" response. Carolina turned and looked at Mac.</w:t>
      </w:r>
    </w:p>
    <w:p w14:paraId="717B7EFD" w14:textId="77777777" w:rsidR="00A55CAC" w:rsidRPr="00FA271D" w:rsidRDefault="00A55CAC" w:rsidP="009C772F">
      <w:pPr>
        <w:pStyle w:val="BodyNormal"/>
        <w:rPr>
          <w:i/>
          <w:iCs/>
        </w:rPr>
      </w:pPr>
      <w:r w:rsidRPr="00FA271D">
        <w:t>"Care to take a guess," she said, smiling as always.</w:t>
      </w:r>
    </w:p>
    <w:p w14:paraId="29C394FD" w14:textId="5F18F7DC" w:rsidR="00A55CAC" w:rsidRPr="00FA271D" w:rsidRDefault="00A55CAC" w:rsidP="009C772F">
      <w:pPr>
        <w:pStyle w:val="BodyNormal"/>
        <w:rPr>
          <w:i/>
          <w:iCs/>
        </w:rPr>
      </w:pPr>
      <w:r w:rsidRPr="00FA271D">
        <w:t>"Try '</w:t>
      </w:r>
      <w:r>
        <w:t>Angel</w:t>
      </w:r>
      <w:r w:rsidRPr="00FA271D">
        <w:t xml:space="preserve">' with a capital 'A,'" Mac </w:t>
      </w:r>
      <w:r w:rsidR="00730713">
        <w:t>said</w:t>
      </w:r>
      <w:r w:rsidRPr="00FA271D">
        <w:t>.</w:t>
      </w:r>
    </w:p>
    <w:p w14:paraId="4F378919" w14:textId="2AEDC131" w:rsidR="00A55CAC" w:rsidRPr="00FA271D" w:rsidRDefault="00A55CAC" w:rsidP="009C772F">
      <w:pPr>
        <w:pStyle w:val="BodyNormal"/>
        <w:rPr>
          <w:i/>
          <w:iCs/>
        </w:rPr>
      </w:pPr>
      <w:r w:rsidRPr="00FA271D">
        <w:t>She typed '</w:t>
      </w:r>
      <w:r>
        <w:t>Angel</w:t>
      </w:r>
      <w:r w:rsidRPr="00FA271D">
        <w:t xml:space="preserve">' as the password, and </w:t>
      </w:r>
      <w:r w:rsidR="003D6879">
        <w:t xml:space="preserve">the Windows </w:t>
      </w:r>
      <w:r w:rsidR="003B35B6">
        <w:t>5</w:t>
      </w:r>
      <w:r w:rsidR="003D6879">
        <w:t>0 home screen instantly</w:t>
      </w:r>
      <w:r w:rsidRPr="00FA271D">
        <w:t xml:space="preserve"> blossomed to life. The crowd of assembled officers cheered. </w:t>
      </w:r>
      <w:del w:id="12114" w:author="Author">
        <w:r w:rsidR="006651D5" w:rsidDel="00C1095E">
          <w:delText>A</w:delText>
        </w:r>
        <w:r w:rsidRPr="00FA271D" w:rsidDel="00C1095E">
          <w:delText xml:space="preserve">n open area of the Windows home screen </w:delText>
        </w:r>
        <w:r w:rsidR="005B7D6E" w:rsidDel="00C1095E">
          <w:delText>displayed</w:delText>
        </w:r>
        <w:r w:rsidRPr="00FA271D" w:rsidDel="00C1095E">
          <w:delText xml:space="preserve"> a single</w:delText>
        </w:r>
      </w:del>
      <w:ins w:id="12115" w:author="Author">
        <w:r w:rsidR="00C1095E">
          <w:t>The Windows home screen's open area displayed a</w:t>
        </w:r>
      </w:ins>
      <w:r w:rsidRPr="00FA271D">
        <w:t xml:space="preserve"> unique icon labeled "Hello FBI." </w:t>
      </w:r>
    </w:p>
    <w:p w14:paraId="20936019" w14:textId="79828FED" w:rsidR="00A55CAC" w:rsidRPr="00FA271D" w:rsidDel="00473F62" w:rsidRDefault="00A55CAC" w:rsidP="009C772F">
      <w:pPr>
        <w:pStyle w:val="BodyNormal"/>
        <w:rPr>
          <w:del w:id="12116" w:author="Author"/>
          <w:i/>
          <w:iCs/>
        </w:rPr>
      </w:pPr>
      <w:r w:rsidRPr="00FA271D">
        <w:t>Carolina retrieved a</w:t>
      </w:r>
      <w:del w:id="12117" w:author="Author">
        <w:r w:rsidRPr="00FA271D" w:rsidDel="003256B3">
          <w:delText>n</w:delText>
        </w:r>
      </w:del>
      <w:r w:rsidRPr="00FA271D">
        <w:t xml:space="preserve"> </w:t>
      </w:r>
      <w:del w:id="12118" w:author="Author">
        <w:r w:rsidR="00D24A47" w:rsidDel="00881BC1">
          <w:delText>exa</w:delText>
        </w:r>
        <w:r w:rsidRPr="00FA271D" w:rsidDel="00881BC1">
          <w:delText>byte</w:delText>
        </w:r>
      </w:del>
      <w:ins w:id="12119" w:author="Author">
        <w:r w:rsidR="00881BC1">
          <w:t>petabyte</w:t>
        </w:r>
      </w:ins>
      <w:r w:rsidRPr="00FA271D">
        <w:t xml:space="preserve"> thumb drive from her bag and plugged it into the computer's optical USB </w:t>
      </w:r>
      <w:ins w:id="12120" w:author="Author">
        <w:r w:rsidR="00667713">
          <w:t>6</w:t>
        </w:r>
      </w:ins>
      <w:del w:id="12121" w:author="Author">
        <w:r w:rsidRPr="00FA271D" w:rsidDel="00667713">
          <w:delText>5</w:delText>
        </w:r>
      </w:del>
      <w:r w:rsidRPr="00FA271D">
        <w:t>.0 port</w:t>
      </w:r>
      <w:r w:rsidR="003D6879">
        <w:t xml:space="preserve">, </w:t>
      </w:r>
      <w:ins w:id="12122" w:author="Author">
        <w:r w:rsidR="00473F62">
          <w:t>copying</w:t>
        </w:r>
      </w:ins>
      <w:del w:id="12123" w:author="Author">
        <w:r w:rsidRPr="00FA271D" w:rsidDel="00473F62">
          <w:delText xml:space="preserve"> </w:delText>
        </w:r>
        <w:r w:rsidR="005B7D6E" w:rsidDel="00473F62">
          <w:delText>S</w:delText>
        </w:r>
        <w:r w:rsidRPr="00FA271D" w:rsidDel="00473F62">
          <w:delText>he copi</w:delText>
        </w:r>
        <w:r w:rsidR="005B7D6E" w:rsidDel="00473F62">
          <w:delText>ed</w:delText>
        </w:r>
      </w:del>
      <w:r w:rsidRPr="00FA271D">
        <w:t xml:space="preserve"> the machine's entire storage system in five seconds.</w:t>
      </w:r>
      <w:ins w:id="12124" w:author="Author">
        <w:r w:rsidR="00473F62">
          <w:t xml:space="preserve"> </w:t>
        </w:r>
      </w:ins>
    </w:p>
    <w:p w14:paraId="61B296AF" w14:textId="77777777" w:rsidR="00473F62" w:rsidRDefault="00473F62" w:rsidP="009C772F">
      <w:pPr>
        <w:pStyle w:val="BodyNormal"/>
        <w:rPr>
          <w:ins w:id="12125" w:author="Author"/>
        </w:rPr>
      </w:pPr>
      <w:ins w:id="12126" w:author="Author">
        <w:r>
          <w:t>Carolina asked</w:t>
        </w:r>
      </w:ins>
      <w:del w:id="12127" w:author="Author">
        <w:r w:rsidR="00A55CAC" w:rsidRPr="00FA271D" w:rsidDel="00473F62">
          <w:delText>She looked at</w:delText>
        </w:r>
      </w:del>
      <w:r w:rsidR="00A55CAC" w:rsidRPr="00FA271D">
        <w:t xml:space="preserve"> Assistant Director Portman.</w:t>
      </w:r>
    </w:p>
    <w:p w14:paraId="50DA54A8" w14:textId="7C9B0242" w:rsidR="00A55CAC" w:rsidRPr="00FA271D" w:rsidRDefault="00A55CAC" w:rsidP="009C772F">
      <w:pPr>
        <w:pStyle w:val="BodyNormal"/>
        <w:rPr>
          <w:i/>
          <w:iCs/>
        </w:rPr>
      </w:pPr>
      <w:del w:id="12128" w:author="Author">
        <w:r w:rsidRPr="00FA271D" w:rsidDel="00473F62">
          <w:delText xml:space="preserve"> </w:delText>
        </w:r>
      </w:del>
      <w:r w:rsidRPr="00FA271D">
        <w:t xml:space="preserve">"Do you want me to click that FBI app, Will? It might </w:t>
      </w:r>
      <w:r w:rsidRPr="00FA271D">
        <w:lastRenderedPageBreak/>
        <w:t>erase the entire machine."</w:t>
      </w:r>
    </w:p>
    <w:p w14:paraId="62EE8600" w14:textId="15B88AB0" w:rsidR="00A55CAC" w:rsidRPr="00FA271D" w:rsidRDefault="00A55CAC" w:rsidP="009C772F">
      <w:pPr>
        <w:pStyle w:val="BodyNormal"/>
        <w:rPr>
          <w:i/>
          <w:iCs/>
        </w:rPr>
      </w:pPr>
      <w:r w:rsidRPr="00FA271D">
        <w:t>"You've got a backup copy</w:t>
      </w:r>
      <w:r w:rsidR="00730713">
        <w:t xml:space="preserve">; </w:t>
      </w:r>
      <w:r w:rsidRPr="00FA271D">
        <w:t>Let's give it a try."</w:t>
      </w:r>
    </w:p>
    <w:p w14:paraId="73978716" w14:textId="77777777" w:rsidR="00A55CAC" w:rsidRPr="00FA271D" w:rsidRDefault="00A55CAC" w:rsidP="009C772F">
      <w:pPr>
        <w:pStyle w:val="BodyNormal"/>
        <w:rPr>
          <w:i/>
          <w:iCs/>
        </w:rPr>
      </w:pPr>
      <w:r w:rsidRPr="00FA271D">
        <w:t>Carolina clicked on the FBI App. A window appeared with a list of all the usernames and passwords for every app on the computer. There were hundreds of them. Carolina looked back at her supervisor.</w:t>
      </w:r>
    </w:p>
    <w:p w14:paraId="17265613" w14:textId="77777777" w:rsidR="00A55CAC" w:rsidRPr="00FA271D" w:rsidRDefault="00A55CAC" w:rsidP="009C772F">
      <w:pPr>
        <w:pStyle w:val="BodyNormal"/>
        <w:rPr>
          <w:i/>
          <w:iCs/>
        </w:rPr>
      </w:pPr>
      <w:r w:rsidRPr="00FA271D">
        <w:t xml:space="preserve">"Boss, this </w:t>
      </w:r>
      <w:r>
        <w:t>Angel</w:t>
      </w:r>
      <w:r w:rsidRPr="00FA271D">
        <w:t xml:space="preserve"> woman is good. I mean</w:t>
      </w:r>
      <w:r>
        <w:t>,</w:t>
      </w:r>
      <w:r w:rsidRPr="00FA271D">
        <w:t xml:space="preserve"> </w:t>
      </w:r>
      <w:r>
        <w:t>c</w:t>
      </w:r>
      <w:r w:rsidRPr="00FA271D">
        <w:t>an we hire her?"</w:t>
      </w:r>
    </w:p>
    <w:p w14:paraId="34C0CCC7" w14:textId="77BE5EE8" w:rsidR="00A55CAC" w:rsidRPr="00FA271D" w:rsidRDefault="00A55CAC" w:rsidP="009C772F">
      <w:pPr>
        <w:pStyle w:val="BodyNormal"/>
        <w:rPr>
          <w:i/>
          <w:iCs/>
        </w:rPr>
      </w:pPr>
      <w:r w:rsidRPr="00FA271D">
        <w:t>"A discussion for another time, Carolina. Dig out what you can that is immediately actionable, then pack this stuff for shipment to Langley</w:t>
      </w:r>
      <w:r w:rsidR="00730713">
        <w:t>.</w:t>
      </w:r>
      <w:r w:rsidRPr="00FA271D">
        <w:t>"</w:t>
      </w:r>
    </w:p>
    <w:p w14:paraId="7E5FFD41" w14:textId="2BE29A90" w:rsidR="005E5B91" w:rsidRDefault="00A55CAC" w:rsidP="009C772F">
      <w:pPr>
        <w:pStyle w:val="BodyNormal"/>
        <w:rPr>
          <w:ins w:id="12129" w:author="Author"/>
        </w:rPr>
      </w:pPr>
      <w:r w:rsidRPr="00FA271D">
        <w:t xml:space="preserve">As they headed for the freight elevator, Assistant Director Portman smiled when he observed Snorts pawing the floor </w:t>
      </w:r>
      <w:r w:rsidR="00730713">
        <w:t>near</w:t>
      </w:r>
      <w:r w:rsidRPr="00FA271D">
        <w:t xml:space="preserve"> a large cardboard drum.</w:t>
      </w:r>
    </w:p>
    <w:p w14:paraId="637CB8C5" w14:textId="124BBB60" w:rsidR="00A55CAC" w:rsidRPr="00FA271D" w:rsidRDefault="00A55CAC" w:rsidP="009C772F">
      <w:pPr>
        <w:pStyle w:val="BodyNormal"/>
        <w:rPr>
          <w:i/>
          <w:iCs/>
        </w:rPr>
      </w:pPr>
      <w:del w:id="12130" w:author="Author">
        <w:r w:rsidRPr="00FA271D" w:rsidDel="005E5B91">
          <w:delText xml:space="preserve"> </w:delText>
        </w:r>
      </w:del>
      <w:r w:rsidRPr="00FA271D">
        <w:t>"Give Snorts a big treat tonight, Alan. He was great today!"</w:t>
      </w:r>
    </w:p>
    <w:p w14:paraId="42C94C89" w14:textId="69B10CA2" w:rsidR="00A55CAC" w:rsidRPr="00FA271D" w:rsidRDefault="00A55CAC" w:rsidP="009C772F">
      <w:pPr>
        <w:pStyle w:val="BodyNormal"/>
        <w:rPr>
          <w:i/>
          <w:iCs/>
        </w:rPr>
      </w:pPr>
      <w:r w:rsidRPr="00FA271D">
        <w:t xml:space="preserve">"Oh, he's getting an entire Chicago deep-dish pizza tonight, boss," Alan </w:t>
      </w:r>
      <w:r w:rsidR="00730713">
        <w:t>said</w:t>
      </w:r>
      <w:r w:rsidRPr="00FA271D">
        <w:t>.</w:t>
      </w:r>
    </w:p>
    <w:p w14:paraId="3F89FDFC" w14:textId="661A314C" w:rsidR="00A55CAC" w:rsidRPr="00FA271D" w:rsidRDefault="00A55CAC" w:rsidP="009C772F">
      <w:pPr>
        <w:pStyle w:val="BodyNormal"/>
        <w:rPr>
          <w:i/>
          <w:iCs/>
        </w:rPr>
      </w:pPr>
      <w:r w:rsidRPr="00FA271D">
        <w:t xml:space="preserve">A phalanx of police surrounded the 41 mob employees, </w:t>
      </w:r>
      <w:del w:id="12131" w:author="Author">
        <w:r w:rsidRPr="00FA271D" w:rsidDel="003256B3">
          <w:delText xml:space="preserve">who were </w:delText>
        </w:r>
      </w:del>
      <w:r w:rsidRPr="00FA271D">
        <w:t xml:space="preserve">all seated on the pavement outside. The city coroner loaded one of the deceased into his van. FBI Special Agent Mason </w:t>
      </w:r>
      <w:r w:rsidR="003D6879">
        <w:t>approached</w:t>
      </w:r>
      <w:r w:rsidRPr="00FA271D">
        <w:t xml:space="preserve"> Ryan DiMarco to compliment him on his team's success.</w:t>
      </w:r>
    </w:p>
    <w:p w14:paraId="2BE17AB3" w14:textId="77777777" w:rsidR="00A55CAC" w:rsidRPr="00FA271D" w:rsidRDefault="00A55CAC" w:rsidP="009C772F">
      <w:pPr>
        <w:pStyle w:val="BodyNormal"/>
        <w:rPr>
          <w:i/>
          <w:iCs/>
        </w:rPr>
      </w:pPr>
      <w:r w:rsidRPr="00FA271D">
        <w:t>"Well done, Ryan. Just one injury, better than we all hoped for."</w:t>
      </w:r>
    </w:p>
    <w:p w14:paraId="042CE9D1" w14:textId="080F297D" w:rsidR="00A55CAC" w:rsidRPr="00FA271D" w:rsidRDefault="00A55CAC" w:rsidP="009C772F">
      <w:pPr>
        <w:pStyle w:val="BodyNormal"/>
        <w:rPr>
          <w:i/>
          <w:iCs/>
        </w:rPr>
      </w:pPr>
      <w:r w:rsidRPr="00FA271D">
        <w:t>"I was shocked that they decided to resist, D'Marcus. Two of the ones we captured will give you a laugh</w:t>
      </w:r>
      <w:r w:rsidR="00730713">
        <w:t>.</w:t>
      </w:r>
      <w:r w:rsidRPr="00FA271D">
        <w:t>"</w:t>
      </w:r>
    </w:p>
    <w:p w14:paraId="4A12A0A9" w14:textId="015CE08B" w:rsidR="00A55CAC" w:rsidRPr="00FA271D" w:rsidRDefault="00A55CAC" w:rsidP="009C772F">
      <w:pPr>
        <w:pStyle w:val="BodyNormal"/>
        <w:rPr>
          <w:i/>
          <w:iCs/>
        </w:rPr>
      </w:pPr>
      <w:r w:rsidRPr="00FA271D">
        <w:lastRenderedPageBreak/>
        <w:t xml:space="preserve">They walked the line of detainees and stopped as DiMarco pointed to the two men. They each had the word 'Asshole' tattooed on their foreheads. Mason tried to act </w:t>
      </w:r>
      <w:r w:rsidR="00730713" w:rsidRPr="00FA271D">
        <w:t>professionally</w:t>
      </w:r>
      <w:r w:rsidRPr="00FA271D">
        <w:t>, but Mac's laughter made the always morose Special Agent break out into a wide smile.</w:t>
      </w:r>
    </w:p>
    <w:p w14:paraId="47AA53E7" w14:textId="45318396" w:rsidR="00A55CAC" w:rsidRPr="00FA271D" w:rsidRDefault="00A55CAC" w:rsidP="009C772F">
      <w:pPr>
        <w:pStyle w:val="BodyNormal"/>
        <w:rPr>
          <w:i/>
          <w:iCs/>
        </w:rPr>
      </w:pPr>
      <w:r w:rsidRPr="00FA271D">
        <w:t xml:space="preserve">"Is this some kind of personal statement you two goombahs are making?" Mason </w:t>
      </w:r>
      <w:r w:rsidR="0048143D">
        <w:t>said</w:t>
      </w:r>
      <w:r w:rsidRPr="00FA271D">
        <w:t>.</w:t>
      </w:r>
    </w:p>
    <w:p w14:paraId="6C619CF5" w14:textId="77777777" w:rsidR="00A55CAC" w:rsidRPr="00FA271D" w:rsidRDefault="00A55CAC" w:rsidP="009C772F">
      <w:pPr>
        <w:pStyle w:val="BodyNormal"/>
        <w:rPr>
          <w:i/>
          <w:iCs/>
        </w:rPr>
      </w:pPr>
      <w:r w:rsidRPr="00FA271D">
        <w:t xml:space="preserve">"It was the fucking </w:t>
      </w:r>
      <w:r>
        <w:t>Angel</w:t>
      </w:r>
      <w:r w:rsidRPr="00FA271D">
        <w:t>," one of the men wailed.</w:t>
      </w:r>
    </w:p>
    <w:p w14:paraId="77CF4D40" w14:textId="446704FD" w:rsidR="00A55CAC" w:rsidRPr="00FA271D" w:rsidRDefault="00A55CAC" w:rsidP="009C772F">
      <w:pPr>
        <w:pStyle w:val="BodyNormal"/>
        <w:rPr>
          <w:i/>
          <w:iCs/>
        </w:rPr>
      </w:pPr>
      <w:r w:rsidRPr="00FA271D">
        <w:t xml:space="preserve">"Really? </w:t>
      </w:r>
      <w:proofErr w:type="gramStart"/>
      <w:r w:rsidR="003D6879">
        <w:t>T</w:t>
      </w:r>
      <w:r w:rsidRPr="00FA271D">
        <w:t xml:space="preserve">he </w:t>
      </w:r>
      <w:r>
        <w:t>Angel</w:t>
      </w:r>
      <w:r w:rsidRPr="00FA271D">
        <w:t xml:space="preserve"> is</w:t>
      </w:r>
      <w:proofErr w:type="gramEnd"/>
      <w:r w:rsidRPr="00FA271D">
        <w:t xml:space="preserve"> a tattoo artist?"</w:t>
      </w:r>
    </w:p>
    <w:p w14:paraId="66D37FF7" w14:textId="77777777" w:rsidR="00A55CAC" w:rsidRPr="00FA271D" w:rsidRDefault="00A55CAC" w:rsidP="009C772F">
      <w:pPr>
        <w:pStyle w:val="BodyNormal"/>
        <w:rPr>
          <w:i/>
          <w:iCs/>
        </w:rPr>
      </w:pPr>
      <w:r w:rsidRPr="00FA271D">
        <w:t xml:space="preserve">"No, Mister FBI bastard. The fucking </w:t>
      </w:r>
      <w:r>
        <w:t>Angel</w:t>
      </w:r>
      <w:r w:rsidRPr="00FA271D">
        <w:t xml:space="preserve"> beat the shit out of us, then turned us over to the Chinks. The goddamn Chinks took us to a tattoo parlor, then dumped us in a field. Nobody can take us seriously on the streets anymore, so that's why we ended up here."</w:t>
      </w:r>
    </w:p>
    <w:p w14:paraId="5AE12056" w14:textId="5C07CDCC" w:rsidR="00A55CAC" w:rsidRPr="00FA271D" w:rsidRDefault="00A55CAC" w:rsidP="009C772F">
      <w:pPr>
        <w:pStyle w:val="BodyNormal"/>
        <w:rPr>
          <w:i/>
          <w:iCs/>
        </w:rPr>
      </w:pPr>
      <w:r w:rsidRPr="00FA271D">
        <w:t>"So, Mister Asshole,</w:t>
      </w:r>
      <w:r w:rsidR="00730713">
        <w:t xml:space="preserve"> w</w:t>
      </w:r>
      <w:r w:rsidRPr="00FA271D">
        <w:t xml:space="preserve">hy did the </w:t>
      </w:r>
      <w:r>
        <w:t>Angel</w:t>
      </w:r>
      <w:r w:rsidRPr="00FA271D">
        <w:t xml:space="preserve"> beat you up?"</w:t>
      </w:r>
    </w:p>
    <w:p w14:paraId="09A27BE1" w14:textId="23DEEC5A" w:rsidR="00A55CAC" w:rsidRPr="00FA271D" w:rsidRDefault="00A55CAC" w:rsidP="009C772F">
      <w:pPr>
        <w:pStyle w:val="BodyNormal"/>
        <w:rPr>
          <w:i/>
          <w:iCs/>
        </w:rPr>
      </w:pPr>
      <w:r w:rsidRPr="00FA271D">
        <w:t>"We were just negotiating a business deal in some Chink souvenir shop. It was none of her business</w:t>
      </w:r>
      <w:r w:rsidR="00730713">
        <w:t>.</w:t>
      </w:r>
      <w:r w:rsidRPr="00FA271D">
        <w:t>"</w:t>
      </w:r>
    </w:p>
    <w:p w14:paraId="39772B26" w14:textId="3F37386D" w:rsidR="00A55CAC" w:rsidRPr="00FA271D" w:rsidRDefault="00A55CAC" w:rsidP="009C772F">
      <w:pPr>
        <w:pStyle w:val="BodyNormal"/>
        <w:rPr>
          <w:i/>
          <w:iCs/>
        </w:rPr>
      </w:pPr>
      <w:r w:rsidRPr="00FA271D">
        <w:t xml:space="preserve">"Let me guess; you </w:t>
      </w:r>
      <w:del w:id="12132" w:author="Author">
        <w:r w:rsidRPr="00FA271D" w:rsidDel="003256B3">
          <w:delText>were offering</w:delText>
        </w:r>
      </w:del>
      <w:ins w:id="12133" w:author="Author">
        <w:r w:rsidR="003256B3">
          <w:t>offered</w:t>
        </w:r>
      </w:ins>
      <w:r w:rsidRPr="00FA271D">
        <w:t xml:space="preserve"> security services for five percent of the gross, right?"</w:t>
      </w:r>
    </w:p>
    <w:p w14:paraId="2BBF246D" w14:textId="7511CBA3" w:rsidR="00A55CAC" w:rsidRPr="00FA271D" w:rsidRDefault="00A55CAC" w:rsidP="009C772F">
      <w:pPr>
        <w:pStyle w:val="BodyNormal"/>
        <w:rPr>
          <w:i/>
          <w:iCs/>
        </w:rPr>
      </w:pPr>
      <w:r w:rsidRPr="00FA271D">
        <w:t>"</w:t>
      </w:r>
      <w:r w:rsidR="003D6879">
        <w:t>N</w:t>
      </w:r>
      <w:ins w:id="12134" w:author="Author">
        <w:r w:rsidR="003256B3">
          <w:t>obody would have stolen from him if the old Chink proprietor had taken our deal</w:t>
        </w:r>
      </w:ins>
      <w:r w:rsidRPr="00FA271D">
        <w:t>."</w:t>
      </w:r>
    </w:p>
    <w:p w14:paraId="5EE53859" w14:textId="1A6AD9FA" w:rsidR="00A55CAC" w:rsidRPr="00FA271D" w:rsidRDefault="00A55CAC" w:rsidP="009C772F">
      <w:pPr>
        <w:pStyle w:val="BodyNormal"/>
        <w:rPr>
          <w:i/>
          <w:iCs/>
        </w:rPr>
      </w:pPr>
      <w:r w:rsidRPr="00FA271D">
        <w:t>"No, just you. You would have been the one stealing</w:t>
      </w:r>
      <w:r w:rsidR="00730713">
        <w:t xml:space="preserve">; </w:t>
      </w:r>
      <w:r w:rsidRPr="00FA271D">
        <w:t>Look at the bright side</w:t>
      </w:r>
      <w:del w:id="12135" w:author="Author">
        <w:r w:rsidRPr="00FA271D" w:rsidDel="003256B3">
          <w:delText xml:space="preserve">, </w:delText>
        </w:r>
      </w:del>
      <w:r w:rsidR="00730713">
        <w:t>,</w:t>
      </w:r>
      <w:ins w:id="12136" w:author="Author">
        <w:r w:rsidR="003256B3" w:rsidRPr="00FA271D">
          <w:t xml:space="preserve"> </w:t>
        </w:r>
      </w:ins>
      <w:r w:rsidRPr="00FA271D">
        <w:t xml:space="preserve">you two idiots will be popular in prison. Everybody will know where you want it!" </w:t>
      </w:r>
    </w:p>
    <w:p w14:paraId="7C60E5C9" w14:textId="77777777" w:rsidR="003256B3" w:rsidRDefault="00A55CAC" w:rsidP="009C772F">
      <w:pPr>
        <w:pStyle w:val="BodyNormal"/>
        <w:rPr>
          <w:ins w:id="12137" w:author="Author"/>
        </w:rPr>
      </w:pPr>
      <w:r w:rsidRPr="00FA271D">
        <w:t>Mason turned to Ryan DiMarco. "Good one, Ryan. That was funnier than Snorts pissing on the building!"</w:t>
      </w:r>
    </w:p>
    <w:p w14:paraId="1AAF8481" w14:textId="2E9745E3" w:rsidR="00A55CAC" w:rsidRPr="00FA271D" w:rsidRDefault="00A55CAC" w:rsidP="009C772F">
      <w:pPr>
        <w:pStyle w:val="BodyNormal"/>
        <w:rPr>
          <w:i/>
          <w:iCs/>
        </w:rPr>
      </w:pPr>
      <w:del w:id="12138" w:author="Author">
        <w:r w:rsidRPr="00FA271D" w:rsidDel="003256B3">
          <w:lastRenderedPageBreak/>
          <w:delText xml:space="preserve"> </w:delText>
        </w:r>
      </w:del>
      <w:r w:rsidRPr="00FA271D">
        <w:t xml:space="preserve">Mason walked over to Police Superintendent </w:t>
      </w:r>
      <w:r w:rsidR="00CA08AC">
        <w:t>Javion</w:t>
      </w:r>
      <w:r w:rsidRPr="00FA271D">
        <w:t xml:space="preserve"> Green.</w:t>
      </w:r>
    </w:p>
    <w:p w14:paraId="5A7AF7FE" w14:textId="2C95D04E" w:rsidR="00A55CAC" w:rsidRPr="00FA271D" w:rsidRDefault="00A55CAC" w:rsidP="009C772F">
      <w:pPr>
        <w:pStyle w:val="BodyNormal"/>
        <w:rPr>
          <w:i/>
          <w:iCs/>
        </w:rPr>
      </w:pPr>
      <w:r w:rsidRPr="00FA271D">
        <w:t xml:space="preserve">"A big day for the Chicago Police, </w:t>
      </w:r>
      <w:r w:rsidR="00CA08AC">
        <w:t>Javion</w:t>
      </w:r>
      <w:r w:rsidRPr="00FA271D">
        <w:t>."</w:t>
      </w:r>
    </w:p>
    <w:p w14:paraId="3A88AEC7" w14:textId="6E44A546" w:rsidR="00A55CAC" w:rsidRPr="00FA271D" w:rsidRDefault="00A55CAC" w:rsidP="009C772F">
      <w:pPr>
        <w:pStyle w:val="BodyNormal"/>
        <w:rPr>
          <w:i/>
          <w:iCs/>
        </w:rPr>
      </w:pPr>
      <w:r w:rsidRPr="00FA271D">
        <w:t>"Yes, it was D'Marcus. And a big day for the FBI. We've got the streets closed off around the building. I'm organizing a team t</w:t>
      </w:r>
      <w:r w:rsidR="003D6879">
        <w:t>ransporting</w:t>
      </w:r>
      <w:r w:rsidRPr="00FA271D">
        <w:t xml:space="preserve"> </w:t>
      </w:r>
      <w:del w:id="12139" w:author="Author">
        <w:r w:rsidRPr="00FA271D" w:rsidDel="003256B3">
          <w:delText xml:space="preserve">drug </w:delText>
        </w:r>
      </w:del>
      <w:r w:rsidRPr="00FA271D">
        <w:t>raw materials and finished product</w:t>
      </w:r>
      <w:ins w:id="12140" w:author="Author">
        <w:r w:rsidR="003256B3">
          <w:t>s</w:t>
        </w:r>
      </w:ins>
      <w:r w:rsidRPr="00FA271D">
        <w:t xml:space="preserve"> to the FBI building. I don't want any of that stuff in the building when we show the facility to the press."</w:t>
      </w:r>
    </w:p>
    <w:p w14:paraId="6D0D9CCD" w14:textId="77777777" w:rsidR="00616F7D" w:rsidRDefault="00A55CAC" w:rsidP="009C772F">
      <w:pPr>
        <w:pStyle w:val="BodyNormal"/>
        <w:rPr>
          <w:ins w:id="12141" w:author="Author"/>
        </w:rPr>
        <w:sectPr w:rsidR="00616F7D" w:rsidSect="003135B1">
          <w:type w:val="oddPage"/>
          <w:pgSz w:w="8640" w:h="12960" w:code="1"/>
          <w:pgMar w:top="720" w:right="720" w:bottom="720" w:left="720" w:header="720" w:footer="720" w:gutter="720"/>
          <w:cols w:space="720"/>
          <w:titlePg/>
          <w:docGrid w:linePitch="360"/>
        </w:sectPr>
      </w:pPr>
      <w:r w:rsidRPr="00FA271D">
        <w:t>Superintendent Green shouted to Commander DiMarco, "Ryan, let's get the assault team back to the staging warehouse.”</w:t>
      </w:r>
    </w:p>
    <w:p w14:paraId="0022F58B" w14:textId="26C7CF93" w:rsidR="00A55CAC" w:rsidRPr="00FA271D" w:rsidDel="00616F7D" w:rsidRDefault="00A55CAC" w:rsidP="009C772F">
      <w:pPr>
        <w:pStyle w:val="BodyNormal"/>
        <w:rPr>
          <w:del w:id="12142" w:author="Author"/>
        </w:rPr>
      </w:pPr>
    </w:p>
    <w:p w14:paraId="58328752" w14:textId="77777777" w:rsidR="00A55CAC" w:rsidRPr="00FA271D" w:rsidRDefault="00A55CAC" w:rsidP="00A55CAC">
      <w:pPr>
        <w:pStyle w:val="ASubheadLevel1"/>
      </w:pPr>
      <w:bookmarkStart w:id="12143" w:name="_Toc30055690"/>
      <w:bookmarkStart w:id="12144" w:name="_Toc197338887"/>
      <w:r w:rsidRPr="00FA271D">
        <w:t xml:space="preserve">The </w:t>
      </w:r>
      <w:r>
        <w:t>Angel</w:t>
      </w:r>
      <w:r w:rsidRPr="00FA271D">
        <w:t xml:space="preserve"> Reacts</w:t>
      </w:r>
      <w:bookmarkEnd w:id="12143"/>
      <w:bookmarkEnd w:id="12144"/>
    </w:p>
    <w:p w14:paraId="257E4CFA" w14:textId="11181456" w:rsidR="00A55CAC" w:rsidRPr="00FA271D" w:rsidRDefault="00A55CAC" w:rsidP="009C772F">
      <w:pPr>
        <w:pStyle w:val="BodyNormal"/>
        <w:rPr>
          <w:i/>
          <w:iCs/>
        </w:rPr>
      </w:pPr>
      <w:bookmarkStart w:id="12145" w:name="The_Angel_Reacts"/>
      <w:bookmarkEnd w:id="12145"/>
      <w:r w:rsidRPr="00FA271D">
        <w:t xml:space="preserve">Shelly DiMarco </w:t>
      </w:r>
      <w:r w:rsidR="00E62623">
        <w:t>opened</w:t>
      </w:r>
      <w:r w:rsidRPr="00FA271D">
        <w:t xml:space="preserve"> the door of their condo, remembering to engage the deadbolt behind her. Home security was now second nature after the assassination attempt. She quickly glanced at her smartphone on the way to the bedroom; still, no word from Ryan. He had been missing for two days; he couldn't tell her what was </w:t>
      </w:r>
      <w:r w:rsidR="00057446">
        <w:t>happening</w:t>
      </w:r>
      <w:r w:rsidRPr="00FA271D">
        <w:t>. She understood that he had to keep it secret but guessed he was on another drug interdiction op</w:t>
      </w:r>
      <w:del w:id="12146" w:author="Author">
        <w:r w:rsidRPr="00FA271D" w:rsidDel="003256B3">
          <w:delText>, that he</w:delText>
        </w:r>
      </w:del>
      <w:ins w:id="12147" w:author="Author">
        <w:r w:rsidR="003256B3">
          <w:t xml:space="preserve"> and</w:t>
        </w:r>
      </w:ins>
      <w:r w:rsidRPr="00FA271D">
        <w:t xml:space="preserve"> might </w:t>
      </w:r>
      <w:del w:id="12148" w:author="Author">
        <w:r w:rsidRPr="00FA271D" w:rsidDel="00237BBF">
          <w:delText>be facing</w:delText>
        </w:r>
      </w:del>
      <w:ins w:id="12149" w:author="Author">
        <w:r w:rsidR="00237BBF">
          <w:t>face</w:t>
        </w:r>
      </w:ins>
      <w:r w:rsidRPr="00FA271D">
        <w:t xml:space="preserve"> gunfire. Shelly hated this part of their lives. He was the Organized Crime Task Force leader; he led point, as the Army veterans would say. The smartphone screen glared with the "No Messages" status. </w:t>
      </w:r>
    </w:p>
    <w:p w14:paraId="0CDA1844" w14:textId="5BD52194" w:rsidR="00237BBF" w:rsidRDefault="00A55CAC" w:rsidP="009C772F">
      <w:pPr>
        <w:pStyle w:val="BodyNormal"/>
        <w:rPr>
          <w:ins w:id="12150" w:author="Author"/>
        </w:rPr>
      </w:pPr>
      <w:r w:rsidRPr="00FA271D">
        <w:t xml:space="preserve">Kicking off her high-heeled shoes, Shelly reached the </w:t>
      </w:r>
      <w:r w:rsidRPr="00FA271D">
        <w:lastRenderedPageBreak/>
        <w:t>back of her red and white embroidered Celia dress and found the zipper clasp. She peeled the dress over her shoulders and off. The crisp, air-conditioned air was a welcome relief from the hike from the campus building. Today</w:t>
      </w:r>
      <w:r w:rsidR="00CA0457">
        <w:t>,</w:t>
      </w:r>
      <w:r w:rsidRPr="00FA271D">
        <w:t xml:space="preserve"> the afternoon temperature hit 1</w:t>
      </w:r>
      <w:r w:rsidR="00057446">
        <w:t>06</w:t>
      </w:r>
      <w:r w:rsidRPr="00FA271D">
        <w:t xml:space="preserve"> degrees again.</w:t>
      </w:r>
      <w:del w:id="12151" w:author="Author">
        <w:r w:rsidRPr="00FA271D" w:rsidDel="00237BBF">
          <w:delText xml:space="preserve"> </w:delText>
        </w:r>
      </w:del>
    </w:p>
    <w:p w14:paraId="795BE22B" w14:textId="0C218A0F" w:rsidR="00A55CAC" w:rsidRPr="00FA271D" w:rsidRDefault="00A55CAC" w:rsidP="009C772F">
      <w:pPr>
        <w:pStyle w:val="BodyNormal"/>
        <w:rPr>
          <w:i/>
          <w:iCs/>
        </w:rPr>
      </w:pPr>
      <w:r w:rsidRPr="00D05B58">
        <w:rPr>
          <w:i/>
          <w:iCs/>
        </w:rPr>
        <w:t>Damn global warming</w:t>
      </w:r>
      <w:r w:rsidRPr="00FA271D">
        <w:t>, she thought to herself.</w:t>
      </w:r>
    </w:p>
    <w:p w14:paraId="0D4F3A07" w14:textId="62EB7A74" w:rsidR="00A55CAC" w:rsidRPr="00FA271D" w:rsidRDefault="00A55CAC" w:rsidP="00C47CAE">
      <w:pPr>
        <w:pStyle w:val="BodyNormal"/>
        <w:rPr>
          <w:i/>
          <w:iCs/>
        </w:rPr>
      </w:pPr>
      <w:r w:rsidRPr="00FA271D">
        <w:t>Unclasping and discarding her bra and panties, she luxuriated in the cold air</w:t>
      </w:r>
      <w:ins w:id="12152" w:author="Author">
        <w:r w:rsidR="00616F7D">
          <w:t>,</w:t>
        </w:r>
      </w:ins>
      <w:del w:id="12153" w:author="Author">
        <w:r w:rsidRPr="00FA271D" w:rsidDel="003256B3">
          <w:delText>,</w:delText>
        </w:r>
      </w:del>
      <w:r w:rsidRPr="00FA271D">
        <w:t xml:space="preserve"> continually blowing from the air ducts near the ceiling. </w:t>
      </w:r>
    </w:p>
    <w:p w14:paraId="3371C642" w14:textId="638237DB" w:rsidR="00A55CAC" w:rsidRPr="00FA271D" w:rsidDel="00C1095E" w:rsidRDefault="00A55CAC" w:rsidP="009C772F">
      <w:pPr>
        <w:pStyle w:val="BodyNormal"/>
        <w:rPr>
          <w:del w:id="12154" w:author="Author"/>
          <w:i/>
          <w:iCs/>
        </w:rPr>
      </w:pPr>
      <w:r w:rsidRPr="00FA271D">
        <w:t xml:space="preserve">Shelly gathered her shoulder-length hair in the back, twisted it into a bun, and </w:t>
      </w:r>
      <w:r w:rsidR="00C47CAE">
        <w:t>covered it with her plastic shower cap</w:t>
      </w:r>
      <w:r w:rsidRPr="00FA271D">
        <w:t xml:space="preserve">. Stepping into the shower, she </w:t>
      </w:r>
      <w:del w:id="12155" w:author="Author">
        <w:r w:rsidRPr="00FA271D" w:rsidDel="003256B3">
          <w:delText>did a quick wash of</w:delText>
        </w:r>
      </w:del>
      <w:ins w:id="12156" w:author="Author">
        <w:r w:rsidR="003256B3">
          <w:t>quickly washed</w:t>
        </w:r>
      </w:ins>
      <w:r w:rsidRPr="00FA271D">
        <w:t xml:space="preserve"> everything below the neck, not wanting to spend a half-hour drying her hair. Choosing just sweatpants and a T-shirt, she flopped down onto their sofa, satisfied that, for her, at least, </w:t>
      </w:r>
      <w:del w:id="12157" w:author="Author">
        <w:r w:rsidRPr="00FA271D" w:rsidDel="003256B3">
          <w:delText xml:space="preserve">it's </w:delText>
        </w:r>
      </w:del>
      <w:ins w:id="12158" w:author="Author">
        <w:r w:rsidR="003256B3" w:rsidRPr="00FA271D">
          <w:t>it</w:t>
        </w:r>
        <w:r w:rsidR="003256B3">
          <w:t xml:space="preserve"> wa</w:t>
        </w:r>
        <w:r w:rsidR="003256B3" w:rsidRPr="00FA271D">
          <w:t xml:space="preserve">s </w:t>
        </w:r>
      </w:ins>
      <w:r w:rsidRPr="00FA271D">
        <w:t>now the weekend.</w:t>
      </w:r>
      <w:ins w:id="12159" w:author="Author">
        <w:r w:rsidR="00C1095E">
          <w:t xml:space="preserve"> </w:t>
        </w:r>
      </w:ins>
    </w:p>
    <w:p w14:paraId="2ECF8FCB" w14:textId="1FAA72AA" w:rsidR="00A55CAC" w:rsidRDefault="00A55CAC" w:rsidP="009C772F">
      <w:pPr>
        <w:pStyle w:val="BodyNormal"/>
        <w:rPr>
          <w:ins w:id="12160" w:author="Author"/>
        </w:rPr>
      </w:pPr>
      <w:r w:rsidRPr="00FA271D">
        <w:t>The phone rang; it was Ryan.</w:t>
      </w:r>
    </w:p>
    <w:p w14:paraId="68FD94D5" w14:textId="7FBA33E2" w:rsidR="003256B3" w:rsidRPr="00FA271D" w:rsidDel="00C1095E" w:rsidRDefault="003256B3" w:rsidP="009C772F">
      <w:pPr>
        <w:pStyle w:val="BodyNormal"/>
        <w:rPr>
          <w:del w:id="12161" w:author="Author"/>
          <w:i/>
          <w:iCs/>
        </w:rPr>
      </w:pPr>
    </w:p>
    <w:p w14:paraId="163CB2ED" w14:textId="5244DD68" w:rsidR="00A55CAC" w:rsidRPr="00FA271D" w:rsidRDefault="00A55CAC">
      <w:pPr>
        <w:pStyle w:val="BodyNormal"/>
        <w:ind w:right="576" w:firstLine="270"/>
        <w:rPr>
          <w:i/>
          <w:iCs/>
        </w:rPr>
        <w:pPrChange w:id="12162" w:author="Author">
          <w:pPr>
            <w:pStyle w:val="BodyNormal"/>
          </w:pPr>
        </w:pPrChange>
      </w:pPr>
      <w:r w:rsidRPr="00FA271D">
        <w:t>"Hi, babe. It's me. It'll be all over the news tonight.</w:t>
      </w:r>
      <w:r w:rsidR="0066627A">
        <w:t xml:space="preserve"> </w:t>
      </w:r>
      <w:r w:rsidRPr="00FA271D">
        <w:t>We busted the Albanian's drug production facility.</w:t>
      </w:r>
      <w:r w:rsidR="0066627A">
        <w:t xml:space="preserve"> </w:t>
      </w:r>
      <w:r w:rsidRPr="00FA271D">
        <w:t>Caught them napping. I should be home around ten</w:t>
      </w:r>
      <w:del w:id="12163" w:author="Author">
        <w:r w:rsidRPr="00FA271D" w:rsidDel="00616F7D">
          <w:delText xml:space="preserve"> p.m</w:delText>
        </w:r>
      </w:del>
      <w:r w:rsidRPr="00FA271D">
        <w:t>."</w:t>
      </w:r>
    </w:p>
    <w:p w14:paraId="31A8E732" w14:textId="77777777" w:rsidR="00A55CAC" w:rsidRPr="00FA271D" w:rsidRDefault="00A55CAC">
      <w:pPr>
        <w:pStyle w:val="BodyNormal"/>
        <w:ind w:right="576" w:firstLine="270"/>
        <w:rPr>
          <w:i/>
          <w:iCs/>
        </w:rPr>
        <w:pPrChange w:id="12164" w:author="Author">
          <w:pPr>
            <w:pStyle w:val="BodyNormal"/>
          </w:pPr>
        </w:pPrChange>
      </w:pPr>
      <w:r w:rsidRPr="00FA271D">
        <w:t>"Was anybody hurt, Ryan?"</w:t>
      </w:r>
    </w:p>
    <w:p w14:paraId="37BA2C60" w14:textId="4688208A" w:rsidR="00A55CAC" w:rsidRPr="00FA271D" w:rsidDel="00616F7D" w:rsidRDefault="00A55CAC">
      <w:pPr>
        <w:pStyle w:val="BodyNormal"/>
        <w:ind w:right="576" w:firstLine="270"/>
        <w:rPr>
          <w:del w:id="12165" w:author="Author"/>
          <w:i/>
          <w:iCs/>
        </w:rPr>
        <w:pPrChange w:id="12166" w:author="Author">
          <w:pPr>
            <w:pStyle w:val="BodyNormal"/>
          </w:pPr>
        </w:pPrChange>
      </w:pPr>
      <w:r w:rsidRPr="00FA271D">
        <w:t>"Some of the</w:t>
      </w:r>
      <w:r w:rsidR="00E62623">
        <w:t xml:space="preserve"> mob</w:t>
      </w:r>
      <w:r w:rsidRPr="00FA271D">
        <w:t xml:space="preserve"> decided to fight; there was a short gun battle. </w:t>
      </w:r>
    </w:p>
    <w:p w14:paraId="7C453617" w14:textId="77777777" w:rsidR="00A55CAC" w:rsidRPr="00FA271D" w:rsidRDefault="00A55CAC">
      <w:pPr>
        <w:pStyle w:val="BodyNormal"/>
        <w:ind w:right="576" w:firstLine="270"/>
        <w:rPr>
          <w:i/>
          <w:iCs/>
        </w:rPr>
        <w:pPrChange w:id="12167" w:author="Author">
          <w:pPr>
            <w:pStyle w:val="BodyNormal"/>
          </w:pPr>
        </w:pPrChange>
      </w:pPr>
      <w:r w:rsidRPr="00FA271D">
        <w:t>We waxed three of them; no police or FBI killed, just one officer shot in the thigh."</w:t>
      </w:r>
    </w:p>
    <w:p w14:paraId="0638FAAF" w14:textId="77777777" w:rsidR="00A55CAC" w:rsidRPr="00FA271D" w:rsidRDefault="00A55CAC">
      <w:pPr>
        <w:pStyle w:val="BodyNormal"/>
        <w:ind w:right="576" w:firstLine="270"/>
        <w:rPr>
          <w:i/>
          <w:iCs/>
        </w:rPr>
        <w:pPrChange w:id="12168" w:author="Author">
          <w:pPr>
            <w:pStyle w:val="BodyNormal"/>
          </w:pPr>
        </w:pPrChange>
      </w:pPr>
      <w:r w:rsidRPr="00FA271D">
        <w:t>"What about Gabe Marecki and Mac Merrick? Are they all right?"</w:t>
      </w:r>
    </w:p>
    <w:p w14:paraId="05AF93CA" w14:textId="77777777" w:rsidR="00CA0457" w:rsidRDefault="00CA0457">
      <w:pPr>
        <w:pStyle w:val="BodyNormal"/>
        <w:ind w:right="576" w:firstLine="270"/>
      </w:pPr>
      <w:r w:rsidRPr="00CA0457">
        <w:lastRenderedPageBreak/>
        <w:t>"A grenade exploded near them, but it did not injure any members of their assault team."</w:t>
      </w:r>
    </w:p>
    <w:p w14:paraId="373F37F3" w14:textId="024755B4" w:rsidR="00A55CAC" w:rsidRPr="00FA271D" w:rsidRDefault="00A55CAC" w:rsidP="00CA0457">
      <w:pPr>
        <w:pStyle w:val="BodyNormal"/>
        <w:ind w:right="576" w:firstLine="270"/>
        <w:rPr>
          <w:i/>
          <w:iCs/>
        </w:rPr>
      </w:pPr>
      <w:r w:rsidRPr="00FA271D">
        <w:t xml:space="preserve">Can you get a deep-dish pizza delivered </w:t>
      </w:r>
      <w:del w:id="12169" w:author="Author">
        <w:r w:rsidRPr="00FA271D" w:rsidDel="00C1095E">
          <w:delText xml:space="preserve">for </w:delText>
        </w:r>
      </w:del>
      <w:ins w:id="12170" w:author="Author">
        <w:r w:rsidR="00C1095E">
          <w:t>at</w:t>
        </w:r>
        <w:r w:rsidR="00C1095E" w:rsidRPr="00FA271D">
          <w:t xml:space="preserve"> </w:t>
        </w:r>
      </w:ins>
      <w:r w:rsidRPr="00FA271D">
        <w:t>10 p.m.?"</w:t>
      </w:r>
    </w:p>
    <w:p w14:paraId="0F523514" w14:textId="61099789" w:rsidR="00A55CAC" w:rsidRPr="00FA271D" w:rsidRDefault="00A55CAC">
      <w:pPr>
        <w:pStyle w:val="BodyNormal"/>
        <w:ind w:right="576" w:firstLine="270"/>
        <w:rPr>
          <w:i/>
          <w:iCs/>
        </w:rPr>
        <w:pPrChange w:id="12171" w:author="Author">
          <w:pPr>
            <w:pStyle w:val="BodyNormal"/>
          </w:pPr>
        </w:pPrChange>
      </w:pPr>
      <w:r w:rsidRPr="00FA271D">
        <w:t>"Consider it done. I</w:t>
      </w:r>
      <w:del w:id="12172" w:author="Author">
        <w:r w:rsidRPr="00FA271D" w:rsidDel="003256B3">
          <w:delText>f you're late, it'll be in the fridge for you</w:delText>
        </w:r>
      </w:del>
      <w:ins w:id="12173" w:author="Author">
        <w:r w:rsidR="003256B3">
          <w:t>t'll be in the fridge for you if you're late</w:t>
        </w:r>
      </w:ins>
      <w:r w:rsidRPr="00FA271D">
        <w:t>."</w:t>
      </w:r>
    </w:p>
    <w:p w14:paraId="5FCB04E6" w14:textId="04F1A677" w:rsidR="00A55CAC" w:rsidRDefault="00A55CAC">
      <w:pPr>
        <w:pStyle w:val="BodyNormal"/>
        <w:ind w:right="576" w:firstLine="270"/>
        <w:rPr>
          <w:ins w:id="12174" w:author="Author"/>
        </w:rPr>
        <w:pPrChange w:id="12175" w:author="Author">
          <w:pPr>
            <w:pStyle w:val="BodyNormal"/>
          </w:pPr>
        </w:pPrChange>
      </w:pPr>
      <w:r w:rsidRPr="00FA271D">
        <w:t>"Love ya, baby. You're the greatest! Bye for now."</w:t>
      </w:r>
    </w:p>
    <w:p w14:paraId="458BDA4E" w14:textId="77777777" w:rsidR="003256B3" w:rsidRPr="00FA271D" w:rsidRDefault="003256B3" w:rsidP="009C772F">
      <w:pPr>
        <w:pStyle w:val="BodyNormal"/>
        <w:rPr>
          <w:i/>
          <w:iCs/>
        </w:rPr>
      </w:pPr>
    </w:p>
    <w:p w14:paraId="0A87D415" w14:textId="67C44E21" w:rsidR="00A55CAC" w:rsidRPr="00FA271D" w:rsidRDefault="00A55CAC" w:rsidP="009C772F">
      <w:pPr>
        <w:pStyle w:val="BodyNormal"/>
        <w:rPr>
          <w:i/>
          <w:iCs/>
        </w:rPr>
      </w:pPr>
      <w:r w:rsidRPr="00FA271D">
        <w:t xml:space="preserve">Shelly sunk back into the couch, giving herself a long exhale. </w:t>
      </w:r>
      <w:r w:rsidRPr="00D05B58">
        <w:rPr>
          <w:i/>
          <w:iCs/>
        </w:rPr>
        <w:t>At least he's safe</w:t>
      </w:r>
      <w:r w:rsidRPr="00FA271D">
        <w:t xml:space="preserve">, she thought. It wasn't the moment she dreaded: the knock on the door, the several uniformed officers bearing the bad news. She had </w:t>
      </w:r>
      <w:del w:id="12176" w:author="Author">
        <w:r w:rsidRPr="00FA271D" w:rsidDel="00D34E92">
          <w:delText xml:space="preserve">been with Ryan so </w:delText>
        </w:r>
        <w:r w:rsidR="00BB79FF" w:rsidDel="00D34E92">
          <w:delText>ofte</w:delText>
        </w:r>
      </w:del>
      <w:ins w:id="12177" w:author="Author">
        <w:r w:rsidR="00D34E92">
          <w:t>often been with Rya</w:t>
        </w:r>
      </w:ins>
      <w:r w:rsidR="00BB79FF">
        <w:t>n</w:t>
      </w:r>
      <w:r w:rsidRPr="00FA271D">
        <w:t xml:space="preserve"> to the homes of police widows who had endured that scene. She had participated in such visits so many times that she had memorized certain things to say. All the while</w:t>
      </w:r>
      <w:del w:id="12178" w:author="Author">
        <w:r w:rsidRPr="00FA271D" w:rsidDel="00C1095E">
          <w:delText>,</w:delText>
        </w:r>
      </w:del>
      <w:r w:rsidRPr="00FA271D">
        <w:t xml:space="preserve"> feeling guilty for being thankful that it wasn't her getting the bad news.</w:t>
      </w:r>
    </w:p>
    <w:p w14:paraId="17DFEC05" w14:textId="1AFA1087" w:rsidR="00A55CAC" w:rsidRDefault="00A55CAC" w:rsidP="009C772F">
      <w:pPr>
        <w:pStyle w:val="BodyNormal"/>
      </w:pPr>
      <w:r w:rsidRPr="00FA271D">
        <w:t xml:space="preserve">Her phone </w:t>
      </w:r>
      <w:r w:rsidR="00E62623">
        <w:t>beeped</w:t>
      </w:r>
      <w:r w:rsidRPr="00FA271D">
        <w:t xml:space="preserve">; it was a text message from </w:t>
      </w:r>
      <w:r>
        <w:t>Angel</w:t>
      </w:r>
      <w:r w:rsidRPr="00FA271D">
        <w:t>.</w:t>
      </w:r>
    </w:p>
    <w:p w14:paraId="046E2CC0" w14:textId="77777777" w:rsidR="00A55CAC" w:rsidRPr="00B270C4" w:rsidRDefault="00A55CAC">
      <w:pPr>
        <w:pStyle w:val="BodyNormal"/>
        <w:ind w:right="720" w:firstLine="270"/>
        <w:rPr>
          <w:rFonts w:ascii="Roboto Condensed Medium" w:hAnsi="Roboto Condensed Medium"/>
          <w:rPrChange w:id="12179" w:author="Author">
            <w:rPr/>
          </w:rPrChange>
        </w:rPr>
        <w:pPrChange w:id="12180" w:author="Author">
          <w:pPr>
            <w:pStyle w:val="BodyNormal"/>
          </w:pPr>
        </w:pPrChange>
      </w:pPr>
      <w:r w:rsidRPr="00B270C4">
        <w:rPr>
          <w:rFonts w:ascii="Roboto Condensed Medium" w:hAnsi="Roboto Condensed Medium"/>
          <w:rPrChange w:id="12181" w:author="Author">
            <w:rPr/>
          </w:rPrChange>
        </w:rPr>
        <w:t>"Ms. DiMarco. Angel here.</w:t>
      </w:r>
    </w:p>
    <w:p w14:paraId="11B76651" w14:textId="1314F3AD" w:rsidR="00A55CAC" w:rsidRPr="00B270C4" w:rsidRDefault="00A55CAC">
      <w:pPr>
        <w:pStyle w:val="BodyNormal"/>
        <w:ind w:right="720" w:firstLine="270"/>
        <w:rPr>
          <w:rFonts w:ascii="Roboto Condensed Medium" w:hAnsi="Roboto Condensed Medium"/>
          <w:rPrChange w:id="12182" w:author="Author">
            <w:rPr/>
          </w:rPrChange>
        </w:rPr>
        <w:pPrChange w:id="12183" w:author="Author">
          <w:pPr>
            <w:pStyle w:val="BodyNormal"/>
          </w:pPr>
        </w:pPrChange>
      </w:pPr>
      <w:r w:rsidRPr="00B270C4">
        <w:rPr>
          <w:rFonts w:ascii="Roboto Condensed Medium" w:hAnsi="Roboto Condensed Medium"/>
          <w:rPrChange w:id="12184" w:author="Author">
            <w:rPr/>
          </w:rPrChange>
        </w:rPr>
        <w:t>Is Commander DiMarco OK? Is Officer Merrick</w:t>
      </w:r>
      <w:r w:rsidR="0097230B">
        <w:rPr>
          <w:rFonts w:ascii="Roboto Condensed Medium" w:hAnsi="Roboto Condensed Medium"/>
        </w:rPr>
        <w:t xml:space="preserve"> </w:t>
      </w:r>
      <w:r w:rsidRPr="00B270C4">
        <w:rPr>
          <w:rFonts w:ascii="Roboto Condensed Medium" w:hAnsi="Roboto Condensed Medium"/>
          <w:rPrChange w:id="12185" w:author="Author">
            <w:rPr/>
          </w:rPrChange>
        </w:rPr>
        <w:t>OK?</w:t>
      </w:r>
      <w:r w:rsidR="0066627A" w:rsidRPr="00B270C4">
        <w:rPr>
          <w:rFonts w:ascii="Roboto Condensed Medium" w:hAnsi="Roboto Condensed Medium"/>
        </w:rPr>
        <w:t>”</w:t>
      </w:r>
    </w:p>
    <w:p w14:paraId="67FD3C3F" w14:textId="112222E3" w:rsidR="00A55CAC" w:rsidRPr="00211A91" w:rsidRDefault="00A55CAC" w:rsidP="00211A91">
      <w:pPr>
        <w:pStyle w:val="BodyNormal"/>
        <w:ind w:left="990" w:right="720" w:firstLine="18"/>
        <w:rPr>
          <w:ins w:id="12186" w:author="Author"/>
          <w:i/>
          <w:iCs/>
        </w:rPr>
      </w:pPr>
      <w:r w:rsidRPr="00211A91">
        <w:rPr>
          <w:i/>
          <w:iCs/>
        </w:rPr>
        <w:t>"</w:t>
      </w:r>
      <w:r w:rsidR="005D3923" w:rsidRPr="00211A91">
        <w:rPr>
          <w:i/>
          <w:iCs/>
        </w:rPr>
        <w:t>I j</w:t>
      </w:r>
      <w:r w:rsidRPr="00211A91">
        <w:rPr>
          <w:i/>
          <w:iCs/>
        </w:rPr>
        <w:t>ust got a call from Ryan. He and Mac Merrick are OK.</w:t>
      </w:r>
      <w:r w:rsidR="005D3923" w:rsidRPr="00211A91">
        <w:rPr>
          <w:i/>
          <w:iCs/>
        </w:rPr>
        <w:t xml:space="preserve"> </w:t>
      </w:r>
      <w:r w:rsidRPr="00211A91">
        <w:rPr>
          <w:i/>
          <w:iCs/>
        </w:rPr>
        <w:t>Only one Chicago policem</w:t>
      </w:r>
      <w:r w:rsidR="00120757" w:rsidRPr="00211A91">
        <w:rPr>
          <w:i/>
          <w:iCs/>
        </w:rPr>
        <w:t>a</w:t>
      </w:r>
      <w:r w:rsidRPr="00211A91">
        <w:rPr>
          <w:i/>
          <w:iCs/>
        </w:rPr>
        <w:t>n hurt - a flesh wound, not life-threatening.</w:t>
      </w:r>
      <w:r w:rsidR="005D3923" w:rsidRPr="00211A91">
        <w:rPr>
          <w:i/>
          <w:iCs/>
        </w:rPr>
        <w:t xml:space="preserve"> </w:t>
      </w:r>
      <w:r w:rsidRPr="00211A91">
        <w:rPr>
          <w:i/>
          <w:iCs/>
        </w:rPr>
        <w:t>Three perps killed, five wounded.</w:t>
      </w:r>
      <w:r w:rsidR="005D3923" w:rsidRPr="00211A91">
        <w:rPr>
          <w:i/>
          <w:iCs/>
        </w:rPr>
        <w:t xml:space="preserve"> </w:t>
      </w:r>
      <w:r w:rsidRPr="00211A91">
        <w:rPr>
          <w:i/>
          <w:iCs/>
        </w:rPr>
        <w:t>Are you OK, Angel?"</w:t>
      </w:r>
    </w:p>
    <w:p w14:paraId="78FD2555" w14:textId="5AB4C041" w:rsidR="00A55CAC" w:rsidRDefault="00A55CAC" w:rsidP="009C772F">
      <w:pPr>
        <w:pStyle w:val="BodyNormal"/>
      </w:pPr>
      <w:r>
        <w:t>Angel</w:t>
      </w:r>
      <w:r w:rsidRPr="00FA271D">
        <w:t xml:space="preserve"> took more than a minute to respond. Shelly assumed that she was giving some thought to her response.</w:t>
      </w:r>
    </w:p>
    <w:p w14:paraId="5A232965" w14:textId="52633167" w:rsidR="00A55CAC" w:rsidRPr="00B270C4" w:rsidRDefault="00A55CAC">
      <w:pPr>
        <w:pStyle w:val="BodyNormal"/>
        <w:ind w:right="720" w:firstLine="270"/>
        <w:rPr>
          <w:rFonts w:ascii="Roboto Condensed Medium" w:hAnsi="Roboto Condensed Medium"/>
          <w:rPrChange w:id="12187" w:author="Author">
            <w:rPr/>
          </w:rPrChange>
        </w:rPr>
        <w:pPrChange w:id="12188" w:author="Author">
          <w:pPr>
            <w:pStyle w:val="BodyNormal"/>
          </w:pPr>
        </w:pPrChange>
      </w:pPr>
      <w:r w:rsidRPr="00D34E92">
        <w:rPr>
          <w:i/>
          <w:iCs/>
          <w:rPrChange w:id="12189" w:author="Author">
            <w:rPr/>
          </w:rPrChange>
        </w:rPr>
        <w:lastRenderedPageBreak/>
        <w:t>"</w:t>
      </w:r>
      <w:r w:rsidRPr="00B270C4">
        <w:rPr>
          <w:rFonts w:ascii="Roboto Condensed Medium" w:hAnsi="Roboto Condensed Medium"/>
          <w:rPrChange w:id="12190" w:author="Author">
            <w:rPr/>
          </w:rPrChange>
        </w:rPr>
        <w:t>I am OK, Ms. DiMarco.</w:t>
      </w:r>
      <w:r w:rsidR="00B270C4" w:rsidRPr="00B270C4">
        <w:rPr>
          <w:rFonts w:ascii="Roboto Condensed Medium" w:hAnsi="Roboto Condensed Medium"/>
        </w:rPr>
        <w:t xml:space="preserve"> </w:t>
      </w:r>
      <w:r w:rsidRPr="00B270C4">
        <w:rPr>
          <w:rFonts w:ascii="Roboto Condensed Medium" w:hAnsi="Roboto Condensed Medium"/>
          <w:rPrChange w:id="12191" w:author="Author">
            <w:rPr/>
          </w:rPrChange>
        </w:rPr>
        <w:t>The mob will be apoplectic over the seizure of their drug lab.</w:t>
      </w:r>
      <w:r w:rsidR="00B270C4" w:rsidRPr="00B270C4">
        <w:rPr>
          <w:rFonts w:ascii="Roboto Condensed Medium" w:hAnsi="Roboto Condensed Medium"/>
        </w:rPr>
        <w:t xml:space="preserve"> </w:t>
      </w:r>
      <w:r w:rsidRPr="00B270C4">
        <w:rPr>
          <w:rFonts w:ascii="Roboto Condensed Medium" w:hAnsi="Roboto Condensed Medium"/>
          <w:rPrChange w:id="12192" w:author="Author">
            <w:rPr/>
          </w:rPrChange>
        </w:rPr>
        <w:t>They invested millions in this production facility.</w:t>
      </w:r>
      <w:r w:rsidR="00B270C4" w:rsidRPr="00B270C4">
        <w:rPr>
          <w:rFonts w:ascii="Roboto Condensed Medium" w:hAnsi="Roboto Condensed Medium"/>
        </w:rPr>
        <w:t xml:space="preserve"> </w:t>
      </w:r>
      <w:r w:rsidRPr="00B270C4">
        <w:rPr>
          <w:rFonts w:ascii="Roboto Condensed Medium" w:hAnsi="Roboto Condensed Medium"/>
          <w:rPrChange w:id="12193" w:author="Author">
            <w:rPr/>
          </w:rPrChange>
        </w:rPr>
        <w:t>I expect a violent response."</w:t>
      </w:r>
    </w:p>
    <w:p w14:paraId="60E4B39B" w14:textId="77777777" w:rsidR="00B270C4" w:rsidRDefault="00A55CAC">
      <w:pPr>
        <w:pStyle w:val="BodyNormal"/>
      </w:pPr>
      <w:del w:id="12194" w:author="Author">
        <w:r w:rsidRPr="00FA271D" w:rsidDel="00D34E92">
          <w:delText>Shelly, with a Ph.D. in Clinical Psychology,</w:delText>
        </w:r>
      </w:del>
      <w:ins w:id="12195" w:author="Author">
        <w:r w:rsidR="00D34E92">
          <w:t>With a Ph.D. in Clinical Psychology, Shelly</w:t>
        </w:r>
      </w:ins>
      <w:r w:rsidRPr="00FA271D">
        <w:t xml:space="preserve"> tried a different tact with </w:t>
      </w:r>
      <w:del w:id="12196" w:author="Author">
        <w:r w:rsidRPr="00FA271D" w:rsidDel="00237BBF">
          <w:delText xml:space="preserve">the </w:delText>
        </w:r>
      </w:del>
      <w:r>
        <w:t>Angel</w:t>
      </w:r>
      <w:r w:rsidRPr="00FA271D">
        <w:t>.</w:t>
      </w:r>
    </w:p>
    <w:p w14:paraId="6D1295E5" w14:textId="50BC3FB4" w:rsidR="00A55CAC" w:rsidRPr="00211A91" w:rsidRDefault="00A55CAC" w:rsidP="00211A91">
      <w:pPr>
        <w:pStyle w:val="BodyNormal"/>
        <w:ind w:left="990" w:right="720" w:firstLine="18"/>
        <w:rPr>
          <w:ins w:id="12197" w:author="Author"/>
          <w:i/>
          <w:iCs/>
        </w:rPr>
      </w:pPr>
      <w:r w:rsidRPr="00211A91">
        <w:rPr>
          <w:i/>
          <w:iCs/>
        </w:rPr>
        <w:t xml:space="preserve">"Angel, please join Ryan and me for dinner in our condo tomorrow night. I'm a good cook. I will move my electric car to one of the guest spots; park in my spot: Level </w:t>
      </w:r>
      <w:del w:id="12198" w:author="Author">
        <w:r w:rsidRPr="00211A91" w:rsidDel="00D34E92">
          <w:rPr>
            <w:i/>
            <w:iCs/>
          </w:rPr>
          <w:delText xml:space="preserve">2  </w:delText>
        </w:r>
      </w:del>
      <w:ins w:id="12199" w:author="Author">
        <w:r w:rsidR="00D34E92" w:rsidRPr="00211A91">
          <w:rPr>
            <w:i/>
            <w:iCs/>
          </w:rPr>
          <w:t xml:space="preserve">2, </w:t>
        </w:r>
      </w:ins>
      <w:r w:rsidRPr="00211A91">
        <w:rPr>
          <w:i/>
          <w:iCs/>
        </w:rPr>
        <w:t>Space 23. Nobody will know you're here. We can talk about anything you want. Ryan won't arrest you; I'm sure of that."</w:t>
      </w:r>
    </w:p>
    <w:p w14:paraId="7D0D6B92" w14:textId="206B4F83" w:rsidR="00A55CAC" w:rsidRDefault="00A55CAC" w:rsidP="009C772F">
      <w:pPr>
        <w:pStyle w:val="BodyNormal"/>
      </w:pPr>
      <w:r w:rsidRPr="00FA271D">
        <w:t>Her response was swift and sure.</w:t>
      </w:r>
    </w:p>
    <w:p w14:paraId="2F69903A" w14:textId="10874A19" w:rsidR="00A55CAC" w:rsidRPr="00B270C4" w:rsidRDefault="00A55CAC">
      <w:pPr>
        <w:pStyle w:val="BodyNormal"/>
        <w:ind w:right="720" w:firstLine="270"/>
        <w:rPr>
          <w:rFonts w:ascii="Roboto Condensed Medium" w:hAnsi="Roboto Condensed Medium"/>
          <w:rPrChange w:id="12200" w:author="Author">
            <w:rPr/>
          </w:rPrChange>
        </w:rPr>
        <w:pPrChange w:id="12201" w:author="Author">
          <w:pPr>
            <w:pStyle w:val="BodyNormal"/>
          </w:pPr>
        </w:pPrChange>
      </w:pPr>
      <w:r w:rsidRPr="00B270C4">
        <w:rPr>
          <w:rFonts w:ascii="Roboto Condensed Medium" w:hAnsi="Roboto Condensed Medium"/>
          <w:rPrChange w:id="12202" w:author="Author">
            <w:rPr/>
          </w:rPrChange>
        </w:rPr>
        <w:t>"That's very sweet of you, Ms. DiMarco.</w:t>
      </w:r>
      <w:r w:rsidR="00B270C4" w:rsidRPr="00B270C4">
        <w:rPr>
          <w:rFonts w:ascii="Roboto Condensed Medium" w:hAnsi="Roboto Condensed Medium"/>
        </w:rPr>
        <w:t xml:space="preserve"> </w:t>
      </w:r>
      <w:r w:rsidRPr="00B270C4">
        <w:rPr>
          <w:rFonts w:ascii="Roboto Condensed Medium" w:hAnsi="Roboto Condensed Medium"/>
          <w:rPrChange w:id="12203" w:author="Author">
            <w:rPr/>
          </w:rPrChange>
        </w:rPr>
        <w:t>The mob will be making a full-court press to find and kill me.</w:t>
      </w:r>
      <w:r w:rsidR="00B270C4">
        <w:rPr>
          <w:rFonts w:ascii="Roboto Condensed Medium" w:hAnsi="Roboto Condensed Medium"/>
        </w:rPr>
        <w:t xml:space="preserve"> </w:t>
      </w:r>
      <w:r w:rsidRPr="00B270C4">
        <w:rPr>
          <w:rFonts w:ascii="Roboto Condensed Medium" w:hAnsi="Roboto Condensed Medium"/>
          <w:rPrChange w:id="12204" w:author="Author">
            <w:rPr/>
          </w:rPrChange>
        </w:rPr>
        <w:t>I cannot; I will not endanger you or your family.</w:t>
      </w:r>
      <w:r w:rsidR="00B270C4">
        <w:rPr>
          <w:rFonts w:ascii="Roboto Condensed Medium" w:hAnsi="Roboto Condensed Medium"/>
        </w:rPr>
        <w:t xml:space="preserve"> </w:t>
      </w:r>
      <w:r w:rsidRPr="00B270C4">
        <w:rPr>
          <w:rFonts w:ascii="Roboto Condensed Medium" w:hAnsi="Roboto Condensed Medium"/>
          <w:rPrChange w:id="12205" w:author="Author">
            <w:rPr/>
          </w:rPrChange>
        </w:rPr>
        <w:t>You face jeopardy enough in your life as a policeman's wife.</w:t>
      </w:r>
      <w:r w:rsidR="00B270C4" w:rsidRPr="00B270C4">
        <w:rPr>
          <w:rFonts w:ascii="Roboto Condensed Medium" w:hAnsi="Roboto Condensed Medium"/>
        </w:rPr>
        <w:t xml:space="preserve"> </w:t>
      </w:r>
      <w:del w:id="12206" w:author="Author">
        <w:r w:rsidRPr="00B270C4" w:rsidDel="00C1095E">
          <w:rPr>
            <w:rFonts w:ascii="Roboto Condensed Medium" w:hAnsi="Roboto Condensed Medium"/>
            <w:rPrChange w:id="12207" w:author="Author">
              <w:rPr/>
            </w:rPrChange>
          </w:rPr>
          <w:delText xml:space="preserve">Don't </w:delText>
        </w:r>
      </w:del>
      <w:ins w:id="12208" w:author="Author">
        <w:r w:rsidR="00C1095E" w:rsidRPr="00B270C4">
          <w:rPr>
            <w:rFonts w:ascii="Roboto Condensed Medium" w:hAnsi="Roboto Condensed Medium"/>
          </w:rPr>
          <w:t>Please d</w:t>
        </w:r>
        <w:r w:rsidR="00C1095E" w:rsidRPr="00B270C4">
          <w:rPr>
            <w:rFonts w:ascii="Roboto Condensed Medium" w:hAnsi="Roboto Condensed Medium"/>
            <w:rPrChange w:id="12209" w:author="Author">
              <w:rPr/>
            </w:rPrChange>
          </w:rPr>
          <w:t xml:space="preserve">on't </w:t>
        </w:r>
      </w:ins>
      <w:r w:rsidRPr="00B270C4">
        <w:rPr>
          <w:rFonts w:ascii="Roboto Condensed Medium" w:hAnsi="Roboto Condensed Medium"/>
          <w:rPrChange w:id="12210" w:author="Author">
            <w:rPr/>
          </w:rPrChange>
        </w:rPr>
        <w:t>ask me to add to it.</w:t>
      </w:r>
    </w:p>
    <w:p w14:paraId="3BAB8598" w14:textId="716754B0" w:rsidR="00A55CAC" w:rsidRPr="00B270C4" w:rsidRDefault="00A55CAC">
      <w:pPr>
        <w:pStyle w:val="BodyNormal"/>
        <w:ind w:right="720" w:firstLine="270"/>
        <w:rPr>
          <w:rFonts w:ascii="Roboto Condensed Medium" w:hAnsi="Roboto Condensed Medium"/>
          <w:rPrChange w:id="12211" w:author="Author">
            <w:rPr/>
          </w:rPrChange>
        </w:rPr>
        <w:pPrChange w:id="12212" w:author="Author">
          <w:pPr>
            <w:pStyle w:val="BodyNormal"/>
          </w:pPr>
        </w:pPrChange>
      </w:pPr>
      <w:r w:rsidRPr="00B270C4">
        <w:rPr>
          <w:rFonts w:ascii="Roboto Condensed Medium" w:hAnsi="Roboto Condensed Medium"/>
          <w:rPrChange w:id="12213" w:author="Author">
            <w:rPr/>
          </w:rPrChange>
        </w:rPr>
        <w:t>I wish I had a normal life</w:t>
      </w:r>
      <w:r w:rsidR="0066627A" w:rsidRPr="00B270C4">
        <w:rPr>
          <w:rFonts w:ascii="Roboto Condensed Medium" w:hAnsi="Roboto Condensed Medium"/>
        </w:rPr>
        <w:t xml:space="preserve"> and</w:t>
      </w:r>
      <w:r w:rsidRPr="00B270C4">
        <w:rPr>
          <w:rFonts w:ascii="Roboto Condensed Medium" w:hAnsi="Roboto Condensed Medium"/>
          <w:rPrChange w:id="12214" w:author="Author">
            <w:rPr/>
          </w:rPrChange>
        </w:rPr>
        <w:t xml:space="preserve"> that we could be friends.</w:t>
      </w:r>
      <w:r w:rsidR="00B270C4">
        <w:rPr>
          <w:rFonts w:ascii="Roboto Condensed Medium" w:hAnsi="Roboto Condensed Medium"/>
        </w:rPr>
        <w:t xml:space="preserve"> </w:t>
      </w:r>
      <w:r w:rsidRPr="00B270C4">
        <w:rPr>
          <w:rFonts w:ascii="Roboto Condensed Medium" w:hAnsi="Roboto Condensed Medium"/>
          <w:rPrChange w:id="12215" w:author="Author">
            <w:rPr/>
          </w:rPrChange>
        </w:rPr>
        <w:t xml:space="preserve">Life </w:t>
      </w:r>
      <w:del w:id="12216" w:author="Author">
        <w:r w:rsidRPr="00B270C4" w:rsidDel="00C1095E">
          <w:rPr>
            <w:rFonts w:ascii="Roboto Condensed Medium" w:hAnsi="Roboto Condensed Medium"/>
            <w:rPrChange w:id="12217" w:author="Author">
              <w:rPr/>
            </w:rPrChange>
          </w:rPr>
          <w:delText xml:space="preserve">just </w:delText>
        </w:r>
      </w:del>
      <w:r w:rsidRPr="00B270C4">
        <w:rPr>
          <w:rFonts w:ascii="Roboto Condensed Medium" w:hAnsi="Roboto Condensed Medium"/>
          <w:rPrChange w:id="12218" w:author="Author">
            <w:rPr/>
          </w:rPrChange>
        </w:rPr>
        <w:t>never seems to turn out as you expected.</w:t>
      </w:r>
    </w:p>
    <w:p w14:paraId="3E30FEA5" w14:textId="637E8023" w:rsidR="00A55CAC" w:rsidRPr="00B270C4" w:rsidRDefault="00A55CAC">
      <w:pPr>
        <w:pStyle w:val="BodyNormal"/>
        <w:ind w:right="720" w:firstLine="270"/>
        <w:rPr>
          <w:rFonts w:ascii="Roboto Condensed Medium" w:hAnsi="Roboto Condensed Medium"/>
        </w:rPr>
        <w:pPrChange w:id="12219" w:author="Author">
          <w:pPr>
            <w:pStyle w:val="BodyNormal"/>
          </w:pPr>
        </w:pPrChange>
      </w:pPr>
      <w:r w:rsidRPr="00B270C4">
        <w:rPr>
          <w:rFonts w:ascii="Roboto Condensed Medium" w:hAnsi="Roboto Condensed Medium"/>
          <w:rPrChange w:id="12220" w:author="Author">
            <w:rPr/>
          </w:rPrChange>
        </w:rPr>
        <w:t>All the best to you and Ryan. Angel out."</w:t>
      </w:r>
    </w:p>
    <w:p w14:paraId="1E474757" w14:textId="77777777" w:rsidR="00941DCB" w:rsidRDefault="00A55CAC" w:rsidP="009C772F">
      <w:pPr>
        <w:pStyle w:val="BodyNormal"/>
      </w:pPr>
      <w:r w:rsidRPr="00FA271D">
        <w:t xml:space="preserve">With that, the telephone call disconnected and returned to the home screen. </w:t>
      </w:r>
      <w:r>
        <w:t>Angel</w:t>
      </w:r>
      <w:r w:rsidRPr="00FA271D">
        <w:t xml:space="preserve"> had returned to her world.</w:t>
      </w:r>
    </w:p>
    <w:p w14:paraId="250171FB" w14:textId="77777777" w:rsidR="00941DCB" w:rsidRDefault="00941DCB" w:rsidP="009C772F">
      <w:pPr>
        <w:pStyle w:val="BodyNormal"/>
      </w:pPr>
    </w:p>
    <w:p w14:paraId="03F587DF" w14:textId="77777777" w:rsidR="00AF0E48" w:rsidRPr="00941DCB" w:rsidRDefault="00AF0E48" w:rsidP="00941DCB">
      <w:pPr>
        <w:pStyle w:val="ASubheadLevel1"/>
      </w:pPr>
      <w:bookmarkStart w:id="12221" w:name="_Toc197338888"/>
      <w:r w:rsidRPr="00941DCB">
        <w:t>The Mob Reacts</w:t>
      </w:r>
      <w:bookmarkEnd w:id="12221"/>
    </w:p>
    <w:p w14:paraId="7D6A16E7" w14:textId="72470B0D" w:rsidR="00AF0E48" w:rsidRPr="00FA271D" w:rsidRDefault="00AF0E48" w:rsidP="009C772F">
      <w:pPr>
        <w:pStyle w:val="BodyNormal"/>
        <w:rPr>
          <w:i/>
          <w:iCs/>
        </w:rPr>
      </w:pPr>
      <w:r w:rsidRPr="00FA271D">
        <w:t xml:space="preserve">Arsen Murka, the head of the Albanian crime family in the United States, was </w:t>
      </w:r>
      <w:r>
        <w:t>furious</w:t>
      </w:r>
      <w:r w:rsidR="003443E3">
        <w:t xml:space="preserve"> as the</w:t>
      </w:r>
      <w:r>
        <w:t xml:space="preserve"> video conference screen clearly showed</w:t>
      </w:r>
      <w:r w:rsidRPr="00FA271D">
        <w:t xml:space="preserve"> his gritting teeth and furrowed brow.</w:t>
      </w:r>
    </w:p>
    <w:p w14:paraId="69FD9227" w14:textId="7277398D" w:rsidR="00AF0E48" w:rsidRPr="00FA271D" w:rsidRDefault="00AF0E48" w:rsidP="009C772F">
      <w:pPr>
        <w:pStyle w:val="BodyNormal"/>
        <w:rPr>
          <w:i/>
          <w:iCs/>
        </w:rPr>
      </w:pPr>
      <w:r w:rsidRPr="00FA271D">
        <w:t>“How the fuck did this happen, Imer? We invested ten million dollars in this facility, placed it in a run-down part of town, in</w:t>
      </w:r>
      <w:ins w:id="12222" w:author="Author">
        <w:r w:rsidR="00EF01BA">
          <w:t>stalled</w:t>
        </w:r>
      </w:ins>
      <w:del w:id="12223" w:author="Author">
        <w:r w:rsidRPr="00FA271D" w:rsidDel="00EF01BA">
          <w:delText>vested in</w:delText>
        </w:r>
      </w:del>
      <w:r w:rsidRPr="00FA271D">
        <w:t xml:space="preserve"> state-of-the-art security, and vetted every employee. How did the fucking cops find out about it?”</w:t>
      </w:r>
    </w:p>
    <w:p w14:paraId="3FDCD449" w14:textId="15C9B622" w:rsidR="00AF0E48" w:rsidRPr="00FA271D" w:rsidRDefault="00AF0E48" w:rsidP="009C772F">
      <w:pPr>
        <w:pStyle w:val="BodyNormal"/>
        <w:rPr>
          <w:i/>
          <w:iCs/>
        </w:rPr>
      </w:pPr>
      <w:r w:rsidRPr="00FA271D">
        <w:t xml:space="preserve">Imer swallowed hard. Ordinarily cold and distant and sure of his position as leader of the Chicago </w:t>
      </w:r>
      <w:del w:id="12224" w:author="Author">
        <w:r w:rsidRPr="00FA271D" w:rsidDel="001E08CE">
          <w:delText>mob</w:delText>
        </w:r>
      </w:del>
      <w:ins w:id="12225" w:author="Author">
        <w:r w:rsidR="001E08CE">
          <w:t>family</w:t>
        </w:r>
      </w:ins>
      <w:r w:rsidRPr="00FA271D">
        <w:t xml:space="preserve">, he felt his pulse racing. One wrong word </w:t>
      </w:r>
      <w:r>
        <w:t>with the big boss</w:t>
      </w:r>
      <w:r w:rsidRPr="00FA271D">
        <w:t>, and he’s a dead man.</w:t>
      </w:r>
    </w:p>
    <w:p w14:paraId="15C8C080" w14:textId="55ADBE3D" w:rsidR="00AF0E48" w:rsidRPr="00FA271D" w:rsidRDefault="00AF0E48" w:rsidP="009C772F">
      <w:pPr>
        <w:pStyle w:val="BodyNormal"/>
        <w:rPr>
          <w:i/>
          <w:iCs/>
        </w:rPr>
      </w:pPr>
      <w:del w:id="12226" w:author="Author">
        <w:r w:rsidRPr="00FA271D" w:rsidDel="00355878">
          <w:delText xml:space="preserve">“Our contacts in the Chicago police department say that this </w:delText>
        </w:r>
        <w:r w:rsidDel="00355878">
          <w:delText>Angel</w:delText>
        </w:r>
        <w:r w:rsidRPr="00FA271D" w:rsidDel="00355878">
          <w:delText xml:space="preserve"> person tipped off the location to Office Mac Merrick of the Chicago/FBI Joint Task Force. </w:delText>
        </w:r>
      </w:del>
      <w:ins w:id="12227" w:author="Author">
        <w:r w:rsidR="00355878">
          <w:t xml:space="preserve">“We don’t know how the Chicago Police found out about the facility. </w:t>
        </w:r>
      </w:ins>
      <w:r>
        <w:t>We can’t penetrate the new</w:t>
      </w:r>
      <w:r w:rsidRPr="00FA271D">
        <w:t xml:space="preserve"> FBI satellite </w:t>
      </w:r>
      <w:r>
        <w:t>ph</w:t>
      </w:r>
      <w:r w:rsidRPr="00FA271D">
        <w:t>ones</w:t>
      </w:r>
      <w:del w:id="12228" w:author="Author">
        <w:r w:rsidDel="00355878">
          <w:delText>.</w:delText>
        </w:r>
      </w:del>
      <w:ins w:id="12229" w:author="Author">
        <w:r w:rsidR="00355878">
          <w:t>, so some of</w:t>
        </w:r>
      </w:ins>
      <w:r w:rsidRPr="00FA271D">
        <w:t xml:space="preserve"> </w:t>
      </w:r>
      <w:del w:id="12230" w:author="Author">
        <w:r w:rsidRPr="00FA271D" w:rsidDel="00355878">
          <w:delText>T</w:delText>
        </w:r>
      </w:del>
      <w:ins w:id="12231" w:author="Author">
        <w:r w:rsidR="00355878">
          <w:t>t</w:t>
        </w:r>
      </w:ins>
      <w:r w:rsidRPr="00FA271D">
        <w:t>he advantages Dr. Morton has provided us seem to be slipping away</w:t>
      </w:r>
      <w:del w:id="12232" w:author="Author">
        <w:r w:rsidRPr="00FA271D" w:rsidDel="00355878">
          <w:delText>,</w:delText>
        </w:r>
      </w:del>
      <w:ins w:id="12233" w:author="Author">
        <w:r w:rsidR="00355878">
          <w:t>.</w:t>
        </w:r>
      </w:ins>
      <w:r w:rsidRPr="00FA271D">
        <w:t>”</w:t>
      </w:r>
      <w:del w:id="12234" w:author="Author">
        <w:r w:rsidRPr="00FA271D" w:rsidDel="00355878">
          <w:delText xml:space="preserve"> Imer said.</w:delText>
        </w:r>
      </w:del>
    </w:p>
    <w:p w14:paraId="518DA905" w14:textId="4C564B1F" w:rsidR="00AF0E48" w:rsidRPr="00FA271D" w:rsidRDefault="00AF0E48" w:rsidP="009C772F">
      <w:pPr>
        <w:pStyle w:val="BodyNormal"/>
        <w:rPr>
          <w:i/>
          <w:iCs/>
        </w:rPr>
      </w:pPr>
      <w:r w:rsidRPr="00FA271D">
        <w:t>“</w:t>
      </w:r>
      <w:r w:rsidR="00912D35" w:rsidRPr="00FA271D">
        <w:t>So,</w:t>
      </w:r>
      <w:r w:rsidRPr="00FA271D">
        <w:t xml:space="preserve"> you’re saying we’re fucked. Our source of supply for our drug business is gone. </w:t>
      </w:r>
      <w:r>
        <w:t>Our distribution network will run dry in a few days</w:t>
      </w:r>
      <w:r w:rsidRPr="00FA271D">
        <w:t xml:space="preserve">, and all the other competitors will move in. </w:t>
      </w:r>
      <w:r w:rsidR="00C47CAE">
        <w:t xml:space="preserve">You’ve served </w:t>
      </w:r>
      <w:r w:rsidR="0066627A">
        <w:t xml:space="preserve">us </w:t>
      </w:r>
      <w:r w:rsidR="00C47CAE">
        <w:t>a hyena steamer</w:t>
      </w:r>
      <w:r w:rsidRPr="00FA271D">
        <w:t xml:space="preserve">, </w:t>
      </w:r>
      <w:r w:rsidR="003412AC">
        <w:t xml:space="preserve">Imer, </w:t>
      </w:r>
      <w:r w:rsidRPr="00FA271D">
        <w:t>and none of us like eating it.”</w:t>
      </w:r>
    </w:p>
    <w:p w14:paraId="4299F956" w14:textId="212016A2" w:rsidR="00AF0E48" w:rsidRPr="00FA271D" w:rsidRDefault="00AF0E48" w:rsidP="009C772F">
      <w:pPr>
        <w:pStyle w:val="BodyNormal"/>
        <w:rPr>
          <w:i/>
          <w:iCs/>
        </w:rPr>
      </w:pPr>
      <w:r w:rsidRPr="00FA271D">
        <w:t>“May I butt in?” Lewis Morton</w:t>
      </w:r>
      <w:r w:rsidR="002F576A">
        <w:t xml:space="preserve"> said</w:t>
      </w:r>
      <w:r w:rsidRPr="00FA271D">
        <w:t xml:space="preserve">. </w:t>
      </w:r>
    </w:p>
    <w:p w14:paraId="27FF2DE3" w14:textId="006D02C9" w:rsidR="00AF0E48" w:rsidRPr="00FA271D" w:rsidRDefault="00AF0E48" w:rsidP="009C772F">
      <w:pPr>
        <w:pStyle w:val="BodyNormal"/>
        <w:rPr>
          <w:i/>
          <w:iCs/>
        </w:rPr>
      </w:pPr>
      <w:r w:rsidRPr="00FA271D">
        <w:t xml:space="preserve">“I hope you have something good to say, Lewis. I’m </w:t>
      </w:r>
      <w:del w:id="12235" w:author="Author">
        <w:r w:rsidRPr="00FA271D" w:rsidDel="00830238">
          <w:delText xml:space="preserve">right </w:delText>
        </w:r>
      </w:del>
      <w:r w:rsidRPr="00FA271D">
        <w:t xml:space="preserve">on the verge of calling my cardiologist since my blood </w:t>
      </w:r>
      <w:r w:rsidRPr="00FA271D">
        <w:lastRenderedPageBreak/>
        <w:t>pressure is through the roof.”</w:t>
      </w:r>
    </w:p>
    <w:p w14:paraId="0390288C" w14:textId="6CD947A5" w:rsidR="00AF0E48" w:rsidRPr="00FA271D" w:rsidRDefault="00AF0E48" w:rsidP="009C772F">
      <w:pPr>
        <w:pStyle w:val="BodyNormal"/>
        <w:rPr>
          <w:i/>
          <w:iCs/>
        </w:rPr>
      </w:pPr>
      <w:r w:rsidRPr="00FA271D">
        <w:t xml:space="preserve">“I’ve got everything </w:t>
      </w:r>
      <w:proofErr w:type="gramStart"/>
      <w:r w:rsidRPr="00FA271D">
        <w:t>handled</w:t>
      </w:r>
      <w:proofErr w:type="gramEnd"/>
      <w:r w:rsidR="00912D35">
        <w:t>.</w:t>
      </w:r>
      <w:r w:rsidR="001173E4">
        <w:t xml:space="preserve"> When</w:t>
      </w:r>
      <w:r w:rsidRPr="00FA271D">
        <w:t xml:space="preserve"> I purchased the automation equipment, I bought four copies of everything. The remaining three sets of equipment are in our Michigami Storage building. Three months ago, our secret overseas investor group </w:t>
      </w:r>
      <w:del w:id="12236" w:author="Author">
        <w:r w:rsidRPr="00FA271D" w:rsidDel="008468B7">
          <w:delText xml:space="preserve">purchased </w:delText>
        </w:r>
      </w:del>
      <w:ins w:id="12237" w:author="Author">
        <w:r w:rsidR="008468B7">
          <w:t>acquired</w:t>
        </w:r>
        <w:r w:rsidR="008468B7" w:rsidRPr="00FA271D">
          <w:t xml:space="preserve"> </w:t>
        </w:r>
      </w:ins>
      <w:r w:rsidR="00730EC5">
        <w:t xml:space="preserve">Hiawatha Storage, </w:t>
      </w:r>
      <w:r w:rsidRPr="00FA271D">
        <w:t xml:space="preserve">a two-story warehouse business south of Hickory Hills </w:t>
      </w:r>
      <w:del w:id="12238" w:author="Author">
        <w:r w:rsidRPr="00FA271D" w:rsidDel="008468B7">
          <w:delText xml:space="preserve">here </w:delText>
        </w:r>
      </w:del>
      <w:r w:rsidRPr="00FA271D">
        <w:t xml:space="preserve">in Chicago. It’s a running </w:t>
      </w:r>
      <w:del w:id="12239" w:author="Author">
        <w:r w:rsidRPr="00FA271D" w:rsidDel="008468B7">
          <w:delText>business</w:delText>
        </w:r>
      </w:del>
      <w:ins w:id="12240" w:author="Author">
        <w:r w:rsidR="008468B7">
          <w:t>operation</w:t>
        </w:r>
      </w:ins>
      <w:r w:rsidRPr="00FA271D">
        <w:t>, with trucks moving in and out all day. The security arrangements are first class.</w:t>
      </w:r>
    </w:p>
    <w:p w14:paraId="4C70367C" w14:textId="2D4C684E" w:rsidR="00AF0E48" w:rsidRPr="00FA271D" w:rsidRDefault="00912D35" w:rsidP="009C772F">
      <w:pPr>
        <w:pStyle w:val="BodyNormal"/>
        <w:rPr>
          <w:i/>
          <w:iCs/>
        </w:rPr>
      </w:pPr>
      <w:r>
        <w:t>“</w:t>
      </w:r>
      <w:r w:rsidR="00AF0E48" w:rsidRPr="00FA271D">
        <w:t>We replac</w:t>
      </w:r>
      <w:r w:rsidR="002F576A">
        <w:t>ed</w:t>
      </w:r>
      <w:r w:rsidR="00AF0E48" w:rsidRPr="00FA271D">
        <w:t xml:space="preserve"> the management with our staff, and </w:t>
      </w:r>
      <w:r>
        <w:t>in a couple of days</w:t>
      </w:r>
      <w:r w:rsidR="00AF0E48" w:rsidRPr="00FA271D">
        <w:t xml:space="preserve"> we’ll lay off the floor workers. </w:t>
      </w:r>
      <w:r w:rsidR="00730EC5" w:rsidRPr="00730EC5">
        <w:t xml:space="preserve">There is an opportunity to set up a new drug production facility </w:t>
      </w:r>
      <w:r w:rsidR="00730EC5">
        <w:t>o</w:t>
      </w:r>
      <w:r w:rsidR="00730EC5" w:rsidRPr="00730EC5">
        <w:t>n Hiawatha's upper floor, as only one-fifth of it is currently in use.</w:t>
      </w:r>
      <w:r w:rsidR="00730EC5">
        <w:t xml:space="preserve"> </w:t>
      </w:r>
      <w:r w:rsidR="00AF0E48" w:rsidRPr="00FA271D">
        <w:t xml:space="preserve">I have engineering teams </w:t>
      </w:r>
      <w:r w:rsidR="002F576A">
        <w:t>preparing</w:t>
      </w:r>
      <w:r w:rsidR="00AF0E48" w:rsidRPr="00FA271D">
        <w:t xml:space="preserve"> the equipment as we speak. You’ll have to staff the operation, but </w:t>
      </w:r>
      <w:del w:id="12241" w:author="Author">
        <w:r w:rsidR="00AF0E48" w:rsidRPr="00FA271D" w:rsidDel="00C1095E">
          <w:delText xml:space="preserve">I believe that </w:delText>
        </w:r>
      </w:del>
      <w:r w:rsidR="00AF0E48" w:rsidRPr="00FA271D">
        <w:t>we can get it going in two weeks.</w:t>
      </w:r>
    </w:p>
    <w:p w14:paraId="07E712A9" w14:textId="65565F0E" w:rsidR="00AF0E48" w:rsidRPr="00FA271D" w:rsidRDefault="00912D35" w:rsidP="009C772F">
      <w:pPr>
        <w:pStyle w:val="BodyNormal"/>
        <w:rPr>
          <w:i/>
          <w:iCs/>
        </w:rPr>
      </w:pPr>
      <w:r>
        <w:t>“</w:t>
      </w:r>
      <w:r w:rsidR="00AF0E48" w:rsidRPr="00FA271D">
        <w:t>I</w:t>
      </w:r>
      <w:del w:id="12242" w:author="Author">
        <w:r w:rsidR="00AF0E48" w:rsidRPr="00FA271D" w:rsidDel="00830238">
          <w:delText xml:space="preserve">n one week, I’ll be sending a truck with a duplicate set of automation equipment to Vinski Kastrati in Los </w:delText>
        </w:r>
        <w:r w:rsidR="00AF0E48" w:rsidDel="00830238">
          <w:delText>Angel</w:delText>
        </w:r>
        <w:r w:rsidR="00AF0E48" w:rsidRPr="00FA271D" w:rsidDel="00830238">
          <w:delText>es</w:delText>
        </w:r>
      </w:del>
      <w:ins w:id="12243" w:author="Author">
        <w:r w:rsidR="00830238">
          <w:t xml:space="preserve">’ll </w:t>
        </w:r>
        <w:del w:id="12244" w:author="Author">
          <w:r w:rsidR="00830238" w:rsidDel="00355106">
            <w:delText>be sending</w:delText>
          </w:r>
        </w:del>
        <w:r w:rsidR="00355106">
          <w:t>send</w:t>
        </w:r>
        <w:r w:rsidR="00830238">
          <w:t xml:space="preserve"> a truck with a duplicate set of automation equipment to Vinski Kastrati in Los Angeles in one week</w:t>
        </w:r>
      </w:ins>
      <w:r w:rsidR="00AF0E48" w:rsidRPr="00FA271D">
        <w:t xml:space="preserve">. He’ll have to find us a location, but we can get that operation up and running in six weeks tops. </w:t>
      </w:r>
      <w:r w:rsidR="002F576A" w:rsidRPr="00FA271D">
        <w:t>So,</w:t>
      </w:r>
      <w:r w:rsidR="00AF0E48" w:rsidRPr="00FA271D">
        <w:t xml:space="preserve"> calm down, Arsen</w:t>
      </w:r>
      <w:del w:id="12245" w:author="Author">
        <w:r w:rsidR="00AF0E48" w:rsidRPr="00FA271D" w:rsidDel="00830238">
          <w:delText xml:space="preserve">, </w:delText>
        </w:r>
      </w:del>
      <w:ins w:id="12246" w:author="Author">
        <w:r w:rsidR="00830238">
          <w:t>.</w:t>
        </w:r>
        <w:r w:rsidR="00830238" w:rsidRPr="00FA271D">
          <w:t xml:space="preserve"> </w:t>
        </w:r>
      </w:ins>
      <w:r w:rsidR="00AF0E48" w:rsidRPr="00FA271D">
        <w:t>I’ve got this.”</w:t>
      </w:r>
    </w:p>
    <w:p w14:paraId="46C3882E" w14:textId="59B3EAED" w:rsidR="00AF0E48" w:rsidRPr="00FA271D" w:rsidRDefault="00AF0E48" w:rsidP="009C772F">
      <w:pPr>
        <w:pStyle w:val="BodyNormal"/>
        <w:rPr>
          <w:i/>
          <w:iCs/>
        </w:rPr>
      </w:pPr>
      <w:r w:rsidRPr="00FA271D">
        <w:t xml:space="preserve">“That’s good. But what about this fucking </w:t>
      </w:r>
      <w:r>
        <w:t>Angel</w:t>
      </w:r>
      <w:del w:id="12247" w:author="Author">
        <w:r w:rsidRPr="00FA271D" w:rsidDel="00355106">
          <w:delText xml:space="preserve">. </w:delText>
        </w:r>
      </w:del>
      <w:ins w:id="12248" w:author="Author">
        <w:r w:rsidR="00355106">
          <w:t>?</w:t>
        </w:r>
        <w:r w:rsidR="00355106" w:rsidRPr="00FA271D">
          <w:t xml:space="preserve"> </w:t>
        </w:r>
      </w:ins>
      <w:r w:rsidRPr="00FA271D">
        <w:t>What do you know about her?</w:t>
      </w:r>
      <w:ins w:id="12249" w:author="Author">
        <w:r w:rsidR="00355878">
          <w:t xml:space="preserve"> Did she squeal to the </w:t>
        </w:r>
      </w:ins>
      <w:r w:rsidR="001173E4">
        <w:t>c</w:t>
      </w:r>
      <w:ins w:id="12250" w:author="Author">
        <w:r w:rsidR="00355878">
          <w:t>ops about our facility?</w:t>
        </w:r>
      </w:ins>
      <w:r w:rsidRPr="00FA271D">
        <w:t>”</w:t>
      </w:r>
    </w:p>
    <w:p w14:paraId="564C1BAF" w14:textId="7A3BCC05" w:rsidR="00AF0E48" w:rsidRPr="00FA271D" w:rsidRDefault="00AF0E48" w:rsidP="009C772F">
      <w:pPr>
        <w:pStyle w:val="BodyNormal"/>
        <w:rPr>
          <w:i/>
          <w:iCs/>
        </w:rPr>
      </w:pPr>
      <w:r w:rsidRPr="00FA271D">
        <w:t>“</w:t>
      </w:r>
      <w:ins w:id="12251" w:author="Author">
        <w:r w:rsidR="00355878">
          <w:t xml:space="preserve">Originally, I thought this Angel person was a </w:t>
        </w:r>
      </w:ins>
      <w:r w:rsidR="001173E4">
        <w:t>p</w:t>
      </w:r>
      <w:ins w:id="12252" w:author="Author">
        <w:r w:rsidR="00355878">
          <w:t xml:space="preserve">olicewoman. Now I’m not so sure. She may be an </w:t>
        </w:r>
        <w:r w:rsidR="00355878">
          <w:lastRenderedPageBreak/>
          <w:t xml:space="preserve">independent operator. </w:t>
        </w:r>
      </w:ins>
      <w:r w:rsidRPr="00FA271D">
        <w:t xml:space="preserve">We may be up against a woman who has the intellect of </w:t>
      </w:r>
      <w:r w:rsidR="0056037C">
        <w:t>Alan</w:t>
      </w:r>
      <w:r w:rsidRPr="00FA271D">
        <w:t xml:space="preserve"> </w:t>
      </w:r>
      <w:r w:rsidR="0056037C">
        <w:t>Turing</w:t>
      </w:r>
      <w:r w:rsidRPr="00FA271D">
        <w:t xml:space="preserve"> and the fighting skill of Wonder Woman. </w:t>
      </w:r>
      <w:r w:rsidR="001173E4">
        <w:t>Apparently, s</w:t>
      </w:r>
      <w:del w:id="12253" w:author="Author">
        <w:r w:rsidRPr="00FA271D" w:rsidDel="00830238">
          <w:delText>It appears that s</w:delText>
        </w:r>
      </w:del>
      <w:r w:rsidRPr="00FA271D">
        <w:t xml:space="preserve">he </w:t>
      </w:r>
      <w:del w:id="12254" w:author="Author">
        <w:r w:rsidRPr="00FA271D" w:rsidDel="00355878">
          <w:delText xml:space="preserve">has </w:delText>
        </w:r>
      </w:del>
      <w:r w:rsidR="001173E4">
        <w:t>has</w:t>
      </w:r>
      <w:ins w:id="12255" w:author="Author">
        <w:r w:rsidR="00355878">
          <w:t xml:space="preserve"> </w:t>
        </w:r>
      </w:ins>
      <w:r w:rsidRPr="00FA271D">
        <w:t>penetrate</w:t>
      </w:r>
      <w:r w:rsidR="001173E4">
        <w:t>d</w:t>
      </w:r>
      <w:del w:id="12256" w:author="Author">
        <w:r w:rsidRPr="00FA271D" w:rsidDel="00355878">
          <w:delText>d</w:delText>
        </w:r>
      </w:del>
      <w:r w:rsidRPr="00FA271D">
        <w:t xml:space="preserve"> the cloud computer system here at </w:t>
      </w:r>
      <w:del w:id="12257" w:author="Author">
        <w:r w:rsidRPr="00FA271D" w:rsidDel="00191725">
          <w:delText>CDC</w:delText>
        </w:r>
      </w:del>
      <w:ins w:id="12258" w:author="Author">
        <w:r w:rsidR="00191725">
          <w:t>CCE</w:t>
        </w:r>
      </w:ins>
      <w:r w:rsidRPr="00FA271D">
        <w:t>, monitor</w:t>
      </w:r>
      <w:r w:rsidR="001173E4">
        <w:t>ed</w:t>
      </w:r>
      <w:del w:id="12259" w:author="Author">
        <w:r w:rsidRPr="00FA271D" w:rsidDel="00355878">
          <w:delText>ed</w:delText>
        </w:r>
      </w:del>
      <w:r w:rsidRPr="00FA271D">
        <w:t xml:space="preserve"> our security ops, and thwart</w:t>
      </w:r>
      <w:r w:rsidR="001173E4">
        <w:t>ed</w:t>
      </w:r>
      <w:del w:id="12260" w:author="Author">
        <w:r w:rsidRPr="00FA271D" w:rsidDel="00355878">
          <w:delText>ed</w:delText>
        </w:r>
      </w:del>
      <w:r w:rsidRPr="00FA271D">
        <w:t xml:space="preserve"> some of our activities. It doesn’t look like she has accessed the </w:t>
      </w:r>
      <w:r>
        <w:t>remote</w:t>
      </w:r>
      <w:r w:rsidRPr="00FA271D">
        <w:t xml:space="preserve"> computer we use for our international cyber skimming work.”</w:t>
      </w:r>
    </w:p>
    <w:p w14:paraId="40CEF3A6" w14:textId="35F387F5" w:rsidR="00AF0E48" w:rsidRPr="00FA271D" w:rsidRDefault="00AF0E48" w:rsidP="009C772F">
      <w:pPr>
        <w:pStyle w:val="BodyNormal"/>
        <w:rPr>
          <w:i/>
          <w:iCs/>
        </w:rPr>
      </w:pPr>
      <w:r w:rsidRPr="00FA271D">
        <w:t>“How do you know that?” Luvas Vercuni of the Seattle group</w:t>
      </w:r>
      <w:r w:rsidR="00417CFD">
        <w:t xml:space="preserve"> said</w:t>
      </w:r>
      <w:r w:rsidRPr="00FA271D">
        <w:t>.</w:t>
      </w:r>
    </w:p>
    <w:p w14:paraId="5E65F06F" w14:textId="32EFC98D" w:rsidR="00AF0E48" w:rsidRPr="00FA271D" w:rsidRDefault="00AF0E48" w:rsidP="009C772F">
      <w:pPr>
        <w:pStyle w:val="BodyNormal"/>
        <w:rPr>
          <w:i/>
          <w:iCs/>
        </w:rPr>
      </w:pPr>
      <w:r w:rsidRPr="00FA271D">
        <w:t xml:space="preserve">“After the attempt to wax that nosy </w:t>
      </w:r>
      <w:del w:id="12261" w:author="Author">
        <w:r w:rsidRPr="00FA271D" w:rsidDel="000F298A">
          <w:delText>Sun-Times</w:delText>
        </w:r>
      </w:del>
      <w:ins w:id="12262" w:author="Author">
        <w:r w:rsidR="000F298A">
          <w:t xml:space="preserve">Sentinel </w:t>
        </w:r>
      </w:ins>
      <w:del w:id="12263" w:author="Author">
        <w:r w:rsidRPr="00FA271D" w:rsidDel="00830238">
          <w:delText xml:space="preserve"> </w:delText>
        </w:r>
      </w:del>
      <w:r w:rsidRPr="00FA271D">
        <w:t xml:space="preserve">reporter Natalie Rumsfort backfired, </w:t>
      </w:r>
      <w:r w:rsidR="003412AC">
        <w:t>she</w:t>
      </w:r>
      <w:r w:rsidRPr="00FA271D">
        <w:t xml:space="preserve"> showed up </w:t>
      </w:r>
      <w:del w:id="12264" w:author="Author">
        <w:r w:rsidRPr="00FA271D" w:rsidDel="00830238">
          <w:delText>in my office with Officer Mac Merrick</w:delText>
        </w:r>
      </w:del>
      <w:ins w:id="12265" w:author="Author">
        <w:r w:rsidR="00830238">
          <w:t>with Officer Mac Merrick in my office</w:t>
        </w:r>
      </w:ins>
      <w:r>
        <w:t>.</w:t>
      </w:r>
      <w:r w:rsidRPr="00FA271D">
        <w:t xml:space="preserve"> </w:t>
      </w:r>
      <w:r>
        <w:t>They</w:t>
      </w:r>
      <w:r w:rsidRPr="00FA271D">
        <w:t xml:space="preserve"> staged a little demonstration, obviously </w:t>
      </w:r>
      <w:proofErr w:type="gramStart"/>
      <w:r w:rsidRPr="00FA271D">
        <w:t>in cahoots with</w:t>
      </w:r>
      <w:proofErr w:type="gramEnd"/>
      <w:r w:rsidRPr="00FA271D">
        <w:t xml:space="preserve"> this </w:t>
      </w:r>
      <w:r>
        <w:t>Angel</w:t>
      </w:r>
      <w:r w:rsidRPr="00FA271D">
        <w:t xml:space="preserve">. They moved money from two of our </w:t>
      </w:r>
      <w:del w:id="12266" w:author="Author">
        <w:r w:rsidRPr="00FA271D" w:rsidDel="00191725">
          <w:delText>CDC</w:delText>
        </w:r>
      </w:del>
      <w:ins w:id="12267" w:author="Author">
        <w:r w:rsidR="00191725">
          <w:t>CCE</w:t>
        </w:r>
      </w:ins>
      <w:r w:rsidRPr="00FA271D">
        <w:t xml:space="preserve"> accounts at Northern Trust Bank to the Police Benevolent Fund. The Northern Trust accounts are all from our legitimate business activities. The Police Superintendent returned our money, but they made their point. Rumsfort threatened that </w:t>
      </w:r>
      <w:del w:id="12268" w:author="Author">
        <w:r w:rsidRPr="00FA271D" w:rsidDel="00355106">
          <w:delText>if we kill</w:delText>
        </w:r>
      </w:del>
      <w:ins w:id="12269" w:author="Author">
        <w:del w:id="12270" w:author="Author">
          <w:r w:rsidR="00830238" w:rsidDel="00355106">
            <w:delText>ed</w:delText>
          </w:r>
        </w:del>
      </w:ins>
      <w:del w:id="12271" w:author="Author">
        <w:r w:rsidRPr="00FA271D" w:rsidDel="00355106">
          <w:delText xml:space="preserve"> her or anybody in the Merrick family, this </w:delText>
        </w:r>
        <w:r w:rsidDel="00355106">
          <w:delText>Angel</w:delText>
        </w:r>
        <w:r w:rsidRPr="00FA271D" w:rsidDel="00355106">
          <w:delText xml:space="preserve"> person will </w:delText>
        </w:r>
      </w:del>
      <w:ins w:id="12272" w:author="Author">
        <w:del w:id="12273" w:author="Author">
          <w:r w:rsidR="00830238" w:rsidRPr="00FA271D" w:rsidDel="00355106">
            <w:delText>w</w:delText>
          </w:r>
          <w:r w:rsidR="00830238" w:rsidDel="00355106">
            <w:delText>ould</w:delText>
          </w:r>
          <w:r w:rsidR="00830238" w:rsidRPr="00FA271D" w:rsidDel="00355106">
            <w:delText xml:space="preserve"> </w:delText>
          </w:r>
        </w:del>
      </w:ins>
      <w:del w:id="12274" w:author="Author">
        <w:r w:rsidRPr="00FA271D" w:rsidDel="00355106">
          <w:delText>move all $140 million of our funds overseas</w:delText>
        </w:r>
      </w:del>
      <w:ins w:id="12275" w:author="Author">
        <w:r w:rsidR="00355106">
          <w:t>this Angel person would move all $140 million of our funds overseas if we killed her or anybody in the Merrick family</w:t>
        </w:r>
      </w:ins>
      <w:r w:rsidRPr="00FA271D">
        <w:t>.</w:t>
      </w:r>
    </w:p>
    <w:p w14:paraId="07C5B6F5" w14:textId="29E7C465" w:rsidR="00AF0E48" w:rsidRPr="00FA271D" w:rsidRDefault="00AF0E48" w:rsidP="009C772F">
      <w:pPr>
        <w:pStyle w:val="BodyNormal"/>
        <w:rPr>
          <w:i/>
          <w:iCs/>
        </w:rPr>
      </w:pPr>
      <w:del w:id="12276" w:author="Author">
        <w:r w:rsidRPr="00FA271D" w:rsidDel="00355106">
          <w:delText xml:space="preserve">My view is that if she knew about our </w:delText>
        </w:r>
        <w:r w:rsidDel="00355106">
          <w:delText>remote</w:delText>
        </w:r>
        <w:r w:rsidRPr="00FA271D" w:rsidDel="00355106">
          <w:delText xml:space="preserve"> supercomputer and our</w:delText>
        </w:r>
      </w:del>
      <w:ins w:id="12277" w:author="Author">
        <w:del w:id="12278" w:author="Author">
          <w:r w:rsidR="00355106" w:rsidDel="00C1095E">
            <w:delText>I believe that if she knew about our remote supercomputer and</w:delText>
          </w:r>
        </w:del>
      </w:ins>
      <w:del w:id="12279" w:author="Author">
        <w:r w:rsidRPr="00FA271D" w:rsidDel="00C1095E">
          <w:delText xml:space="preserve"> expanding cyber skimming operation, that would have been part of her demonst</w:delText>
        </w:r>
      </w:del>
      <w:r w:rsidR="003412AC" w:rsidRPr="003412AC">
        <w:t xml:space="preserve"> </w:t>
      </w:r>
      <w:r w:rsidR="003412AC">
        <w:t>“O</w:t>
      </w:r>
      <w:ins w:id="12280" w:author="Author">
        <w:r w:rsidR="003412AC">
          <w:t xml:space="preserve">ur remote supercomputer </w:t>
        </w:r>
        <w:r w:rsidR="00C1095E">
          <w:t xml:space="preserve">would have been part of her demonstration if she knew about </w:t>
        </w:r>
      </w:ins>
      <w:r w:rsidR="003412AC">
        <w:t>our</w:t>
      </w:r>
      <w:ins w:id="12281" w:author="Author">
        <w:r w:rsidR="00C1095E">
          <w:t xml:space="preserve"> cyber skimming ope</w:t>
        </w:r>
      </w:ins>
      <w:r w:rsidRPr="00FA271D">
        <w:t>ration.”</w:t>
      </w:r>
    </w:p>
    <w:p w14:paraId="4708864E" w14:textId="7D09C4E6" w:rsidR="00AF0E48" w:rsidRPr="00FA271D" w:rsidRDefault="00AF0E48" w:rsidP="009C772F">
      <w:pPr>
        <w:pStyle w:val="BodyNormal"/>
        <w:rPr>
          <w:i/>
          <w:iCs/>
        </w:rPr>
      </w:pPr>
      <w:r w:rsidRPr="00FA271D">
        <w:t xml:space="preserve">“If we were to kill this </w:t>
      </w:r>
      <w:r>
        <w:t>Angel</w:t>
      </w:r>
      <w:r w:rsidRPr="00FA271D">
        <w:t>, wouldn’t she have a logic bomb set up to drain our funds if, for example, she doesn’t check</w:t>
      </w:r>
      <w:r w:rsidR="00427261">
        <w:t xml:space="preserve"> </w:t>
      </w:r>
      <w:r w:rsidRPr="00FA271D">
        <w:t xml:space="preserve">in every twenty-four hours?” Luvas </w:t>
      </w:r>
      <w:r w:rsidR="003412AC">
        <w:t>said</w:t>
      </w:r>
      <w:r w:rsidRPr="00FA271D">
        <w:t>.</w:t>
      </w:r>
    </w:p>
    <w:p w14:paraId="2D154C1B" w14:textId="4C7EE236" w:rsidR="00AF0E48" w:rsidRPr="00FA271D" w:rsidRDefault="00AF0E48" w:rsidP="009C772F">
      <w:pPr>
        <w:pStyle w:val="BodyNormal"/>
        <w:rPr>
          <w:i/>
          <w:iCs/>
        </w:rPr>
      </w:pPr>
      <w:r w:rsidRPr="00FA271D">
        <w:t xml:space="preserve">“If we </w:t>
      </w:r>
      <w:del w:id="12282" w:author="Author">
        <w:r w:rsidRPr="00FA271D" w:rsidDel="00D60A4D">
          <w:delText>knew we were about</w:delText>
        </w:r>
      </w:del>
      <w:ins w:id="12283" w:author="Author">
        <w:r w:rsidR="00D60A4D">
          <w:t>decide</w:t>
        </w:r>
      </w:ins>
      <w:r w:rsidRPr="00FA271D">
        <w:t xml:space="preserve"> to </w:t>
      </w:r>
      <w:del w:id="12284" w:author="Author">
        <w:r w:rsidRPr="00FA271D" w:rsidDel="00EF01BA">
          <w:delText xml:space="preserve">kill </w:delText>
        </w:r>
      </w:del>
      <w:ins w:id="12285" w:author="Author">
        <w:r w:rsidR="00EF01BA">
          <w:t>wax</w:t>
        </w:r>
        <w:r w:rsidR="00EF01BA" w:rsidRPr="00FA271D">
          <w:t xml:space="preserve"> </w:t>
        </w:r>
      </w:ins>
      <w:r w:rsidRPr="00FA271D">
        <w:t xml:space="preserve">her, I could institute a freeze on all </w:t>
      </w:r>
      <w:r w:rsidRPr="00FA271D">
        <w:lastRenderedPageBreak/>
        <w:t>our legit Northern Trust accounts</w:t>
      </w:r>
      <w:r>
        <w:t>.</w:t>
      </w:r>
      <w:r w:rsidRPr="00FA271D">
        <w:t xml:space="preserve"> </w:t>
      </w:r>
      <w:r>
        <w:t>Then</w:t>
      </w:r>
      <w:r w:rsidRPr="00FA271D">
        <w:t xml:space="preserve"> no transactions </w:t>
      </w:r>
      <w:r>
        <w:t>would be</w:t>
      </w:r>
      <w:r w:rsidRPr="00FA271D">
        <w:t xml:space="preserve"> possible unless approved by bank management</w:t>
      </w:r>
      <w:r w:rsidR="00D553B7">
        <w:t>.</w:t>
      </w:r>
      <w:r>
        <w:t xml:space="preserve"> </w:t>
      </w:r>
      <w:r w:rsidR="008702A3">
        <w:t>However</w:t>
      </w:r>
      <w:r>
        <w:t>, I don’t recommend killing this woman. There are just too many unknowns involving this Angel and her activities.”</w:t>
      </w:r>
    </w:p>
    <w:p w14:paraId="2515859F" w14:textId="7AD3A3D0" w:rsidR="00AF0E48" w:rsidRPr="00FA271D" w:rsidRDefault="00AF0E48" w:rsidP="009C772F">
      <w:pPr>
        <w:pStyle w:val="BodyNormal"/>
        <w:rPr>
          <w:i/>
          <w:iCs/>
        </w:rPr>
      </w:pPr>
      <w:r w:rsidRPr="00FA271D">
        <w:t xml:space="preserve">“If I may add to Dr. Morton’s report,” Imer said, “we have a dirty cop in Precinct 7 ready to trap and jail this </w:t>
      </w:r>
      <w:r>
        <w:t>Angel</w:t>
      </w:r>
      <w:r w:rsidRPr="00FA271D">
        <w:t xml:space="preserve"> person. His Precinct Commander, James Lyle, is an honest cop</w:t>
      </w:r>
      <w:del w:id="12286" w:author="Author">
        <w:r w:rsidRPr="00FA271D" w:rsidDel="00911591">
          <w:delText>, and</w:delText>
        </w:r>
      </w:del>
      <w:ins w:id="12287" w:author="Author">
        <w:r w:rsidR="00911591">
          <w:t>;</w:t>
        </w:r>
      </w:ins>
      <w:r w:rsidRPr="00FA271D">
        <w:t xml:space="preserve"> we need </w:t>
      </w:r>
      <w:del w:id="12288" w:author="Author">
        <w:r w:rsidR="00520283" w:rsidDel="00830238">
          <w:delText xml:space="preserve">for </w:delText>
        </w:r>
      </w:del>
      <w:r w:rsidRPr="00FA271D">
        <w:t>him</w:t>
      </w:r>
      <w:r w:rsidR="00520283">
        <w:t xml:space="preserve"> </w:t>
      </w:r>
      <w:r w:rsidRPr="00FA271D">
        <w:t>out</w:t>
      </w:r>
      <w:del w:id="12289" w:author="Author">
        <w:r w:rsidRPr="00FA271D" w:rsidDel="00830238">
          <w:delText>-of-</w:delText>
        </w:r>
      </w:del>
      <w:ins w:id="12290" w:author="Author">
        <w:r w:rsidR="00830238">
          <w:t xml:space="preserve"> of </w:t>
        </w:r>
      </w:ins>
      <w:r w:rsidRPr="00FA271D">
        <w:t>town for our trap. Lyle’s mother</w:t>
      </w:r>
      <w:r w:rsidR="009078FC">
        <w:t>, who</w:t>
      </w:r>
      <w:r w:rsidRPr="00FA271D">
        <w:t xml:space="preserve"> lives in Baton Rouge, </w:t>
      </w:r>
      <w:r w:rsidR="009078FC">
        <w:t>died last month</w:t>
      </w:r>
      <w:r w:rsidR="00682BE4">
        <w:t>,</w:t>
      </w:r>
      <w:r w:rsidR="009078FC">
        <w:t xml:space="preserve"> and we </w:t>
      </w:r>
      <w:r w:rsidR="002172FD">
        <w:t>discovered</w:t>
      </w:r>
      <w:r w:rsidR="009078FC">
        <w:t xml:space="preserve"> he w</w:t>
      </w:r>
      <w:r w:rsidR="002172FD">
        <w:t>ould</w:t>
      </w:r>
      <w:r w:rsidR="009078FC">
        <w:t xml:space="preserve"> be traveling to </w:t>
      </w:r>
      <w:r w:rsidR="009078FC" w:rsidRPr="00FA271D">
        <w:t>Louisiana</w:t>
      </w:r>
      <w:r w:rsidR="009078FC">
        <w:t xml:space="preserve"> to </w:t>
      </w:r>
      <w:r w:rsidR="00682BE4">
        <w:t>settle her estate.</w:t>
      </w:r>
      <w:r w:rsidR="009078FC">
        <w:t xml:space="preserve"> </w:t>
      </w:r>
    </w:p>
    <w:p w14:paraId="45B3E81F" w14:textId="2BBF40B3" w:rsidR="00AF0E48" w:rsidRPr="00FA271D" w:rsidRDefault="00AF0E48" w:rsidP="009C772F">
      <w:pPr>
        <w:pStyle w:val="BodyNormal"/>
        <w:rPr>
          <w:i/>
          <w:iCs/>
        </w:rPr>
      </w:pPr>
      <w:r w:rsidRPr="00FA271D">
        <w:t xml:space="preserve">“Exactly what is your supposed move?” Luvas </w:t>
      </w:r>
      <w:r w:rsidR="008702A3">
        <w:t>said</w:t>
      </w:r>
      <w:r w:rsidRPr="00FA271D">
        <w:t>.</w:t>
      </w:r>
    </w:p>
    <w:p w14:paraId="21DCD26B" w14:textId="5245F818" w:rsidR="00AF0E48" w:rsidRDefault="00AF0E48" w:rsidP="009C772F">
      <w:pPr>
        <w:pStyle w:val="BodyNormal"/>
      </w:pPr>
      <w:r w:rsidRPr="00FA271D">
        <w:t>“</w:t>
      </w:r>
      <w:r w:rsidR="001211F7" w:rsidRPr="001211F7">
        <w:t>Once Commander Lyle is out of town, we’ll stage an incident to motivate this Angel person to intervene</w:t>
      </w:r>
      <w:r w:rsidR="001211F7">
        <w:t xml:space="preserve">. </w:t>
      </w:r>
      <w:r w:rsidRPr="00FA271D">
        <w:t>Th</w:t>
      </w:r>
      <w:r w:rsidR="00A05421">
        <w:t>is trap's beauty</w:t>
      </w:r>
      <w:r w:rsidRPr="00FA271D">
        <w:t xml:space="preserve"> is that the dirty cop, who is white</w:t>
      </w:r>
      <w:del w:id="12291" w:author="Author">
        <w:r w:rsidRPr="00FA271D" w:rsidDel="00830238">
          <w:delText xml:space="preserve"> by the way</w:delText>
        </w:r>
      </w:del>
      <w:r w:rsidRPr="00FA271D">
        <w:t xml:space="preserve">, is a </w:t>
      </w:r>
      <w:r w:rsidR="003412AC">
        <w:t>c</w:t>
      </w:r>
      <w:r w:rsidRPr="00FA271D">
        <w:t xml:space="preserve">aptain and would </w:t>
      </w:r>
      <w:proofErr w:type="gramStart"/>
      <w:r w:rsidRPr="00FA271D">
        <w:t>be in charge of</w:t>
      </w:r>
      <w:proofErr w:type="gramEnd"/>
      <w:r w:rsidRPr="00FA271D">
        <w:t xml:space="preserve"> the Precinct when Commander Lyle is </w:t>
      </w:r>
      <w:r w:rsidR="00A05421">
        <w:t>away</w:t>
      </w:r>
      <w:r w:rsidRPr="00FA271D">
        <w:t xml:space="preserve">. If he arrests this </w:t>
      </w:r>
      <w:r>
        <w:t>Angel</w:t>
      </w:r>
      <w:r w:rsidRPr="00FA271D">
        <w:t xml:space="preserve">, </w:t>
      </w:r>
      <w:r>
        <w:t xml:space="preserve">we’ll get a chance to shiv her at the </w:t>
      </w:r>
      <w:r w:rsidR="003412AC">
        <w:t>p</w:t>
      </w:r>
      <w:r>
        <w:t xml:space="preserve">recinct </w:t>
      </w:r>
      <w:r w:rsidR="003412AC">
        <w:t>h</w:t>
      </w:r>
      <w:r>
        <w:t>eadquarters.</w:t>
      </w:r>
      <w:r w:rsidRPr="00FA271D">
        <w:t>”</w:t>
      </w:r>
    </w:p>
    <w:p w14:paraId="2F810E97" w14:textId="77777777" w:rsidR="00AF0E48" w:rsidRDefault="00AF0E48" w:rsidP="009C772F">
      <w:pPr>
        <w:pStyle w:val="BodyNormal"/>
      </w:pPr>
      <w:r>
        <w:t>“And how do you plan to do that, Imer?”</w:t>
      </w:r>
    </w:p>
    <w:p w14:paraId="5A994D6E" w14:textId="4CA1D29E" w:rsidR="00EE2662" w:rsidRPr="00FA271D" w:rsidRDefault="00AF0E48" w:rsidP="009C772F">
      <w:pPr>
        <w:pStyle w:val="BodyNormal"/>
        <w:rPr>
          <w:i/>
          <w:iCs/>
        </w:rPr>
      </w:pPr>
      <w:r>
        <w:t>“I’ve got a guy, Rinor Prishtina, who will kill her</w:t>
      </w:r>
      <w:del w:id="12292" w:author="Author">
        <w:r w:rsidDel="00830238">
          <w:delText>,</w:delText>
        </w:r>
      </w:del>
      <w:r>
        <w:t xml:space="preserve"> right under the noses of those fucking cops. We’ve got a </w:t>
      </w:r>
      <w:del w:id="12293" w:author="Author">
        <w:r w:rsidDel="00355878">
          <w:delText xml:space="preserve">Chinese </w:delText>
        </w:r>
      </w:del>
      <w:ins w:id="12294" w:author="Author">
        <w:r w:rsidR="00355878">
          <w:t xml:space="preserve">Japanese </w:t>
        </w:r>
      </w:ins>
      <w:r>
        <w:t xml:space="preserve">ceramic knife, sharp as a razor and long enough to reach the bitch’s heart, ready to go. We’ve </w:t>
      </w:r>
      <w:proofErr w:type="gramStart"/>
      <w:r>
        <w:t>tested</w:t>
      </w:r>
      <w:proofErr w:type="gramEnd"/>
      <w:r>
        <w:t xml:space="preserve"> it, and it doesn’t </w:t>
      </w:r>
      <w:del w:id="12295" w:author="Author">
        <w:r w:rsidDel="00830238">
          <w:delText>show up</w:delText>
        </w:r>
      </w:del>
      <w:ins w:id="12296" w:author="Author">
        <w:r w:rsidR="00830238">
          <w:t>register</w:t>
        </w:r>
      </w:ins>
      <w:r>
        <w:t xml:space="preserve"> on X-ray screening machines. I’ll have a get-away car right outside for Rinor to escape. She’ll be </w:t>
      </w:r>
      <w:r>
        <w:lastRenderedPageBreak/>
        <w:t>dead girl walking, for sure.”</w:t>
      </w:r>
    </w:p>
    <w:p w14:paraId="3F7ABDBA" w14:textId="29845286" w:rsidR="00AF0E48" w:rsidRPr="00FA271D" w:rsidRDefault="00AF0E48" w:rsidP="009C772F">
      <w:pPr>
        <w:pStyle w:val="BodyNormal"/>
        <w:rPr>
          <w:i/>
          <w:iCs/>
        </w:rPr>
      </w:pPr>
      <w:r w:rsidRPr="00FA271D">
        <w:t>“</w:t>
      </w:r>
      <w:r>
        <w:t xml:space="preserve">I’ll repeat,” </w:t>
      </w:r>
      <w:r w:rsidRPr="00FA271D">
        <w:t xml:space="preserve">Lewis said, </w:t>
      </w:r>
      <w:r>
        <w:t xml:space="preserve">“I don’t think it’s a good idea to kill this Angel person. We don’t know what </w:t>
      </w:r>
      <w:proofErr w:type="gramStart"/>
      <w:r>
        <w:t>kinds</w:t>
      </w:r>
      <w:proofErr w:type="gramEnd"/>
      <w:r>
        <w:t xml:space="preserve"> of retaliation she has planned for us. </w:t>
      </w:r>
      <w:r w:rsidRPr="00FA271D">
        <w:t xml:space="preserve">For the time being, </w:t>
      </w:r>
      <w:r>
        <w:t>I</w:t>
      </w:r>
      <w:r w:rsidRPr="00FA271D">
        <w:t xml:space="preserve"> think it’s a good idea to lay off </w:t>
      </w:r>
      <w:r>
        <w:t xml:space="preserve">her, </w:t>
      </w:r>
      <w:r w:rsidRPr="00FA271D">
        <w:t>the reporter</w:t>
      </w:r>
      <w:r>
        <w:t>,</w:t>
      </w:r>
      <w:r w:rsidRPr="00FA271D">
        <w:t xml:space="preserve"> and the Merrick family. How this </w:t>
      </w:r>
      <w:r>
        <w:t>Angel</w:t>
      </w:r>
      <w:r w:rsidRPr="00FA271D">
        <w:t xml:space="preserve"> is surveilling us is still a mystery to me. I see no evidence of any intrusion on our house </w:t>
      </w:r>
      <w:r w:rsidR="008702A3">
        <w:t>cloud</w:t>
      </w:r>
      <w:r w:rsidRPr="00FA271D">
        <w:t xml:space="preserve"> computer. Since I haven’t </w:t>
      </w:r>
      <w:del w:id="12297" w:author="Author">
        <w:r w:rsidRPr="00FA271D" w:rsidDel="00AC3AAB">
          <w:delText>found out</w:delText>
        </w:r>
      </w:del>
      <w:ins w:id="12298" w:author="Author">
        <w:r w:rsidR="00AC3AAB">
          <w:t>discovered</w:t>
        </w:r>
      </w:ins>
      <w:r w:rsidRPr="00FA271D">
        <w:t xml:space="preserve"> how the </w:t>
      </w:r>
      <w:r>
        <w:t>Angel</w:t>
      </w:r>
      <w:r w:rsidRPr="00FA271D">
        <w:t xml:space="preserve"> is doing all this, it’s best not </w:t>
      </w:r>
      <w:ins w:id="12299" w:author="Author">
        <w:r w:rsidR="00AC3AAB">
          <w:t xml:space="preserve">to </w:t>
        </w:r>
      </w:ins>
      <w:del w:id="12300" w:author="Author">
        <w:r w:rsidRPr="00FA271D" w:rsidDel="003A4A71">
          <w:delText xml:space="preserve">to </w:delText>
        </w:r>
      </w:del>
      <w:r w:rsidRPr="00FA271D">
        <w:t>provoke her.”</w:t>
      </w:r>
    </w:p>
    <w:p w14:paraId="62CD59A4" w14:textId="32C4F008" w:rsidR="00AF0E48" w:rsidRPr="00FA271D" w:rsidRDefault="00AF0E48" w:rsidP="009C772F">
      <w:pPr>
        <w:pStyle w:val="BodyNormal"/>
        <w:rPr>
          <w:i/>
          <w:iCs/>
        </w:rPr>
      </w:pPr>
      <w:r w:rsidRPr="00FA271D">
        <w:t xml:space="preserve">“We </w:t>
      </w:r>
      <w:r w:rsidR="002B6381">
        <w:t>understand</w:t>
      </w:r>
      <w:r w:rsidRPr="00FA271D">
        <w:t xml:space="preserve">,” Arsen Murka said. “However, I want this </w:t>
      </w:r>
      <w:r>
        <w:t>Angel</w:t>
      </w:r>
      <w:r w:rsidRPr="00FA271D">
        <w:t xml:space="preserve"> cunt dead. </w:t>
      </w:r>
      <w:proofErr w:type="gramStart"/>
      <w:r w:rsidRPr="00FA271D">
        <w:t>Do</w:t>
      </w:r>
      <w:proofErr w:type="gramEnd"/>
      <w:r w:rsidRPr="00FA271D">
        <w:t xml:space="preserve"> you hear me</w:t>
      </w:r>
      <w:r>
        <w:t>?</w:t>
      </w:r>
      <w:r w:rsidRPr="00FA271D">
        <w:t xml:space="preserve"> I want her dead.”</w:t>
      </w:r>
    </w:p>
    <w:p w14:paraId="7AF4D6F2" w14:textId="04944BED" w:rsidR="00AF0E48" w:rsidRDefault="00AF0E48" w:rsidP="009C772F">
      <w:pPr>
        <w:pStyle w:val="BodyNormal"/>
      </w:pPr>
      <w:r w:rsidRPr="00FA271D">
        <w:t xml:space="preserve">“We’re on it, boss,” Imer </w:t>
      </w:r>
      <w:r w:rsidR="008702A3">
        <w:t>said</w:t>
      </w:r>
      <w:r w:rsidRPr="00FA271D">
        <w:t>.</w:t>
      </w:r>
    </w:p>
    <w:p w14:paraId="57B0F37D" w14:textId="77777777" w:rsidR="002B6381" w:rsidRPr="00FA271D" w:rsidRDefault="002B6381" w:rsidP="009C772F">
      <w:pPr>
        <w:pStyle w:val="BodyNormal"/>
      </w:pPr>
    </w:p>
    <w:p w14:paraId="5DABD4B3" w14:textId="77777777" w:rsidR="002F576A" w:rsidRDefault="002F576A" w:rsidP="009C772F">
      <w:pPr>
        <w:pStyle w:val="BodyNormal"/>
        <w:sectPr w:rsidR="002F576A" w:rsidSect="003135B1">
          <w:type w:val="continuous"/>
          <w:pgSz w:w="8640" w:h="12960" w:code="1"/>
          <w:pgMar w:top="720" w:right="720" w:bottom="720" w:left="720" w:header="720" w:footer="720" w:gutter="720"/>
          <w:cols w:space="720"/>
          <w:titlePg/>
          <w:docGrid w:linePitch="360"/>
        </w:sectPr>
      </w:pPr>
    </w:p>
    <w:p w14:paraId="0F5E2B49" w14:textId="29B83C0B" w:rsidR="00A55CAC" w:rsidRPr="006C3A7A" w:rsidRDefault="006C3A7A" w:rsidP="006C3A7A">
      <w:pPr>
        <w:pStyle w:val="ChapterNumber"/>
      </w:pPr>
      <w:r w:rsidRPr="006C3A7A">
        <w:lastRenderedPageBreak/>
        <w:t>CHAPTER    23</w:t>
      </w:r>
    </w:p>
    <w:p w14:paraId="1A6EB3A5" w14:textId="372963B6" w:rsidR="006C3A7A" w:rsidRDefault="006C3A7A" w:rsidP="006C3A7A">
      <w:pPr>
        <w:pStyle w:val="ChapterTitle"/>
      </w:pPr>
      <w:bookmarkStart w:id="12301" w:name="_Toc197338889"/>
      <w:r>
        <w:t>Angel’s Capture</w:t>
      </w:r>
      <w:bookmarkEnd w:id="12301"/>
    </w:p>
    <w:p w14:paraId="350926C2" w14:textId="3BA09486" w:rsidR="00A55CAC" w:rsidRPr="00FA271D" w:rsidRDefault="00A55CAC" w:rsidP="00A55CAC">
      <w:pPr>
        <w:pStyle w:val="ASubheadLevel1"/>
      </w:pPr>
      <w:bookmarkStart w:id="12302" w:name="_Toc197338890"/>
      <w:r w:rsidRPr="00FA271D">
        <w:t>Community Organizer</w:t>
      </w:r>
      <w:bookmarkEnd w:id="12302"/>
    </w:p>
    <w:p w14:paraId="3B20A38A" w14:textId="1ADAECC5" w:rsidR="00A55CAC" w:rsidRPr="00FA271D" w:rsidRDefault="00A55CAC" w:rsidP="009C772F">
      <w:pPr>
        <w:pStyle w:val="BodyNormal"/>
        <w:rPr>
          <w:i/>
          <w:iCs/>
        </w:rPr>
      </w:pPr>
      <w:del w:id="12303" w:author="Author">
        <w:r w:rsidRPr="00FA271D" w:rsidDel="00EF3816">
          <w:delText xml:space="preserve">Flopping into </w:delText>
        </w:r>
      </w:del>
      <w:ins w:id="12304" w:author="Author">
        <w:del w:id="12305" w:author="Author">
          <w:r w:rsidR="003A4A71" w:rsidDel="00EF3816">
            <w:delText>o</w:delText>
          </w:r>
          <w:r w:rsidR="003A4A71" w:rsidRPr="00FA271D" w:rsidDel="00EF3816">
            <w:delText xml:space="preserve">nto </w:delText>
          </w:r>
        </w:del>
      </w:ins>
      <w:del w:id="12306" w:author="Author">
        <w:r w:rsidRPr="00FA271D" w:rsidDel="00EF3816">
          <w:delText>his leather couch at 8 p.m. after a long day, Mac</w:delText>
        </w:r>
      </w:del>
      <w:ins w:id="12307" w:author="Author">
        <w:r w:rsidR="00EF3816">
          <w:t>Mac flopped onto his leather couch at 8 o’clock and</w:t>
        </w:r>
      </w:ins>
      <w:r w:rsidRPr="00FA271D">
        <w:t xml:space="preserve"> </w:t>
      </w:r>
      <w:del w:id="12308" w:author="Author">
        <w:r w:rsidRPr="00FA271D" w:rsidDel="00EF3816">
          <w:delText xml:space="preserve">thought </w:delText>
        </w:r>
      </w:del>
      <w:ins w:id="12309" w:author="Author">
        <w:r w:rsidR="00EF3816">
          <w:t>mused</w:t>
        </w:r>
        <w:r w:rsidR="00EF3816" w:rsidRPr="00FA271D">
          <w:t xml:space="preserve"> </w:t>
        </w:r>
      </w:ins>
      <w:r w:rsidRPr="00FA271D">
        <w:t>about the day’s police work. T</w:t>
      </w:r>
      <w:del w:id="12310" w:author="Author">
        <w:r w:rsidRPr="00FA271D" w:rsidDel="003A4A71">
          <w:delText>rying to chase down the purchaser of the industrial automation equipment seized in the drug lab bust, they had come up empty</w:delText>
        </w:r>
      </w:del>
      <w:ins w:id="12311" w:author="Author">
        <w:r w:rsidR="003A4A71">
          <w:t>hey had come up empty, trying to chase down the purchaser of the industrial automation equipment seized in the drug lab bust</w:t>
        </w:r>
      </w:ins>
      <w:r w:rsidRPr="00FA271D">
        <w:t>.</w:t>
      </w:r>
      <w:del w:id="12312" w:author="Author">
        <w:r w:rsidRPr="00FA271D" w:rsidDel="00EF3816">
          <w:delText xml:space="preserve"> </w:delText>
        </w:r>
        <w:r w:rsidDel="00EF3816">
          <w:delText>All from legitimate US and German vendors,</w:delText>
        </w:r>
      </w:del>
      <w:r>
        <w:t xml:space="preserve"> </w:t>
      </w:r>
      <w:del w:id="12313" w:author="Author">
        <w:r w:rsidR="0068128E" w:rsidDel="00EF3816">
          <w:delText>s</w:delText>
        </w:r>
      </w:del>
      <w:r w:rsidR="001563B4">
        <w:t>T</w:t>
      </w:r>
      <w:r w:rsidR="0068128E">
        <w:t>he machinery</w:t>
      </w:r>
      <w:r w:rsidR="001563B4">
        <w:t xml:space="preserve"> had every identifying mark or number filed away.</w:t>
      </w:r>
    </w:p>
    <w:p w14:paraId="6E2EAE69" w14:textId="06E475B4" w:rsidR="00A55CAC" w:rsidRPr="00FA271D" w:rsidRDefault="00A55CAC" w:rsidP="009C772F">
      <w:pPr>
        <w:pStyle w:val="BodyNormal"/>
        <w:rPr>
          <w:i/>
          <w:iCs/>
        </w:rPr>
      </w:pPr>
      <w:r w:rsidRPr="00FA271D">
        <w:t xml:space="preserve">Mac switched the TV to the local 24-hour news service. One segment piqued his interest. The TV presenter </w:t>
      </w:r>
      <w:r w:rsidR="0038027A">
        <w:t>introduced</w:t>
      </w:r>
      <w:r w:rsidRPr="00FA271D">
        <w:t xml:space="preserve"> the </w:t>
      </w:r>
      <w:del w:id="12314" w:author="Author">
        <w:r w:rsidRPr="00FA271D" w:rsidDel="000F298A">
          <w:delText>Sun-Times</w:delText>
        </w:r>
      </w:del>
      <w:ins w:id="12315" w:author="Author">
        <w:r w:rsidR="000F298A">
          <w:t>Sentinel</w:t>
        </w:r>
        <w:del w:id="12316" w:author="Author">
          <w:r w:rsidR="000F298A" w:rsidDel="003A4A71">
            <w:delText xml:space="preserve"> </w:delText>
          </w:r>
        </w:del>
      </w:ins>
      <w:r w:rsidRPr="00FA271D">
        <w:t xml:space="preserve"> reporter</w:t>
      </w:r>
      <w:r w:rsidR="009A6ED2">
        <w:t xml:space="preserve"> Natalie Rumsfort, who interviewed</w:t>
      </w:r>
      <w:r w:rsidRPr="00FA271D">
        <w:t xml:space="preserve"> Pastor Jeremiah Montgomery, a beloved and sometimes fiery community organizer. </w:t>
      </w:r>
    </w:p>
    <w:p w14:paraId="0FE5E4B7" w14:textId="7FB458CC" w:rsidR="00A55CAC" w:rsidRPr="00FA271D" w:rsidRDefault="00A55CAC" w:rsidP="009C772F">
      <w:pPr>
        <w:pStyle w:val="BodyNormal"/>
        <w:rPr>
          <w:i/>
          <w:iCs/>
        </w:rPr>
      </w:pPr>
      <w:r w:rsidRPr="00FA271D">
        <w:t xml:space="preserve">Pastor Montgomery wore black, with a </w:t>
      </w:r>
      <w:r w:rsidR="00615D73">
        <w:t>R</w:t>
      </w:r>
      <w:r w:rsidRPr="00FA271D">
        <w:t xml:space="preserve">oman collar signifying his senior status at the Gethsemane Church on South Loomis Boulevard. Pastor Jeremiah has a full head of hair and </w:t>
      </w:r>
      <w:ins w:id="12317" w:author="Author">
        <w:r w:rsidR="00C1095E">
          <w:t xml:space="preserve">a </w:t>
        </w:r>
      </w:ins>
      <w:r w:rsidRPr="00FA271D">
        <w:t xml:space="preserve">beard, but the years have turned it </w:t>
      </w:r>
      <w:r w:rsidR="00E664ED">
        <w:t>primari</w:t>
      </w:r>
      <w:r w:rsidRPr="00FA271D">
        <w:t xml:space="preserve">ly white. He wears large </w:t>
      </w:r>
      <w:del w:id="12318" w:author="Author">
        <w:r w:rsidRPr="00FA271D" w:rsidDel="003A4A71">
          <w:delText xml:space="preserve">brown </w:delText>
        </w:r>
      </w:del>
      <w:ins w:id="12319" w:author="Author">
        <w:r w:rsidR="003A4A71" w:rsidRPr="00FA271D">
          <w:t>brown</w:t>
        </w:r>
        <w:r w:rsidR="003A4A71">
          <w:t>-</w:t>
        </w:r>
      </w:ins>
      <w:r w:rsidRPr="00FA271D">
        <w:t xml:space="preserve">rimmed eyeglasses, a trademark of his reputation as </w:t>
      </w:r>
      <w:r>
        <w:t>the black community's voice</w:t>
      </w:r>
      <w:r w:rsidRPr="00FA271D">
        <w:t xml:space="preserve">. </w:t>
      </w:r>
      <w:del w:id="12320" w:author="Author">
        <w:r w:rsidRPr="00FA271D" w:rsidDel="003A4A71">
          <w:delText>Pastor Montgomery had worked with Chicago’s most famous community organizer, Barack Obama, many years ago</w:delText>
        </w:r>
      </w:del>
      <w:r w:rsidR="001563B4">
        <w:t>As a youngster</w:t>
      </w:r>
      <w:ins w:id="12321" w:author="Author">
        <w:r w:rsidR="003A4A71">
          <w:t>, Pastor Montgomery had worked with Chicago’s most famous community organizer, Barack Obama</w:t>
        </w:r>
      </w:ins>
      <w:r w:rsidRPr="00FA271D">
        <w:t>.</w:t>
      </w:r>
    </w:p>
    <w:p w14:paraId="0183E99F" w14:textId="29E50262" w:rsidR="00A55CAC" w:rsidRPr="00FA271D" w:rsidRDefault="00A55CAC" w:rsidP="009C772F">
      <w:pPr>
        <w:pStyle w:val="BodyNormal"/>
        <w:rPr>
          <w:i/>
          <w:iCs/>
        </w:rPr>
      </w:pPr>
      <w:r w:rsidRPr="00FA271D">
        <w:t xml:space="preserve">“Pastor Jeremiah,” Natalie </w:t>
      </w:r>
      <w:r w:rsidR="00417CFD">
        <w:t>said</w:t>
      </w:r>
      <w:r w:rsidRPr="00FA271D">
        <w:t xml:space="preserve">, “you have been quite </w:t>
      </w:r>
      <w:r w:rsidRPr="00FA271D">
        <w:lastRenderedPageBreak/>
        <w:t xml:space="preserve">vociferous lately about the increased drug usage within the </w:t>
      </w:r>
      <w:r w:rsidR="0038027A">
        <w:t>African American</w:t>
      </w:r>
      <w:r w:rsidRPr="00FA271D">
        <w:t xml:space="preserve"> community. To what do you attribute this rise in drug dependency and overdose cases?”</w:t>
      </w:r>
    </w:p>
    <w:p w14:paraId="3CA62186" w14:textId="3CC08BD8" w:rsidR="00A55CAC" w:rsidRPr="00FA271D" w:rsidRDefault="00A55CAC" w:rsidP="009C772F">
      <w:pPr>
        <w:pStyle w:val="BodyNormal"/>
        <w:rPr>
          <w:i/>
          <w:iCs/>
        </w:rPr>
      </w:pPr>
      <w:r w:rsidRPr="00FA271D">
        <w:t xml:space="preserve">“It’s been bad enough, Natalie, that we’ve had to resist the traditional illicit drug business </w:t>
      </w:r>
      <w:del w:id="12322" w:author="Author">
        <w:r w:rsidRPr="00FA271D" w:rsidDel="003A4A71">
          <w:delText xml:space="preserve">coming from </w:delText>
        </w:r>
      </w:del>
      <w:r w:rsidRPr="00FA271D">
        <w:t>within our community</w:t>
      </w:r>
      <w:r>
        <w:t>;</w:t>
      </w:r>
      <w:r w:rsidRPr="00FA271D">
        <w:t xml:space="preserve"> by that</w:t>
      </w:r>
      <w:r>
        <w:t>,</w:t>
      </w:r>
      <w:r w:rsidRPr="00FA271D">
        <w:t xml:space="preserve"> I mean the Gangster Disciples and the Black P Stones. Now</w:t>
      </w:r>
      <w:r w:rsidR="001655CF">
        <w:t>,</w:t>
      </w:r>
      <w:r w:rsidRPr="00FA271D">
        <w:t xml:space="preserve"> we face a new onslaught from a resurgent criminal gang, the Albanians. This gang, removed from Chicago </w:t>
      </w:r>
      <w:del w:id="12323" w:author="Author">
        <w:r w:rsidRPr="00FA271D" w:rsidDel="003A4A71">
          <w:delText xml:space="preserve">fifteen </w:delText>
        </w:r>
      </w:del>
      <w:ins w:id="12324" w:author="Author">
        <w:r w:rsidR="003A4A71">
          <w:t>twenty</w:t>
        </w:r>
        <w:r w:rsidR="003A4A71" w:rsidRPr="00FA271D">
          <w:t xml:space="preserve"> </w:t>
        </w:r>
      </w:ins>
      <w:r w:rsidRPr="00FA271D">
        <w:t xml:space="preserve">years ago, has suddenly reappeared and </w:t>
      </w:r>
      <w:del w:id="12325" w:author="Author">
        <w:r w:rsidR="00E664ED" w:rsidDel="003A4A71">
          <w:delText>sold</w:delText>
        </w:r>
        <w:r w:rsidRPr="00FA271D" w:rsidDel="003A4A71">
          <w:delText xml:space="preserve"> </w:delText>
        </w:r>
      </w:del>
      <w:ins w:id="12326" w:author="Author">
        <w:r w:rsidR="003A4A71">
          <w:t>is selling</w:t>
        </w:r>
        <w:r w:rsidR="003A4A71" w:rsidRPr="00FA271D">
          <w:t xml:space="preserve"> </w:t>
        </w:r>
      </w:ins>
      <w:r w:rsidRPr="00FA271D">
        <w:t>heroin</w:t>
      </w:r>
      <w:r w:rsidR="0038027A">
        <w:t xml:space="preserve"> and </w:t>
      </w:r>
      <w:r w:rsidRPr="00FA271D">
        <w:t xml:space="preserve">cocaine to our children and destitute adults. </w:t>
      </w:r>
      <w:r w:rsidR="009F1FC5" w:rsidRPr="00FA271D">
        <w:t xml:space="preserve">By mixing the dime bags of cocaine with </w:t>
      </w:r>
      <w:r w:rsidR="009F1FC5">
        <w:t>fentanyl</w:t>
      </w:r>
      <w:r w:rsidR="009F1FC5" w:rsidRPr="00FA271D">
        <w:t xml:space="preserve">, </w:t>
      </w:r>
      <w:r w:rsidR="009F1FC5">
        <w:t>the drug</w:t>
      </w:r>
      <w:r w:rsidR="009F1FC5" w:rsidRPr="00FA271D">
        <w:t xml:space="preserve"> gives a more powerful high and results in a more permanent addiction to the substance. </w:t>
      </w:r>
      <w:r w:rsidR="009F3292">
        <w:t>Fentanyl</w:t>
      </w:r>
      <w:r w:rsidRPr="00FA271D">
        <w:t xml:space="preserve"> is one hundred times more potent than morphine. To our </w:t>
      </w:r>
      <w:r w:rsidR="009F3292" w:rsidRPr="00FA271D">
        <w:t>African</w:t>
      </w:r>
      <w:r w:rsidR="009F3292">
        <w:t xml:space="preserve"> American</w:t>
      </w:r>
      <w:r w:rsidRPr="00FA271D">
        <w:t xml:space="preserve"> community, it’s a double </w:t>
      </w:r>
      <w:r w:rsidR="001563B4">
        <w:t>whammy</w:t>
      </w:r>
      <w:r w:rsidRPr="00FA271D">
        <w:t xml:space="preserve"> of misery. </w:t>
      </w:r>
      <w:del w:id="12327" w:author="Author">
        <w:r w:rsidRPr="00FA271D" w:rsidDel="003A4A71">
          <w:delText>Either y</w:delText>
        </w:r>
      </w:del>
      <w:ins w:id="12328" w:author="Author">
        <w:r w:rsidR="003A4A71">
          <w:t>Y</w:t>
        </w:r>
      </w:ins>
      <w:r w:rsidRPr="00FA271D">
        <w:t xml:space="preserve">ou’re </w:t>
      </w:r>
      <w:ins w:id="12329" w:author="Author">
        <w:r w:rsidR="006F70DB">
          <w:t xml:space="preserve">either </w:t>
        </w:r>
      </w:ins>
      <w:r w:rsidRPr="00FA271D">
        <w:t xml:space="preserve">a hopelessly addicted junkie, unable to function in society, </w:t>
      </w:r>
      <w:r w:rsidR="00615D73">
        <w:t>and</w:t>
      </w:r>
      <w:ins w:id="12330" w:author="Author">
        <w:r w:rsidR="006F70DB">
          <w:t xml:space="preserve"> </w:t>
        </w:r>
      </w:ins>
      <w:del w:id="12331" w:author="Author">
        <w:r w:rsidRPr="00FA271D" w:rsidDel="006F70DB">
          <w:delText xml:space="preserve">and </w:delText>
        </w:r>
      </w:del>
      <w:r w:rsidRPr="00FA271D">
        <w:t>prone to crime to support your habit</w:t>
      </w:r>
      <w:del w:id="12332" w:author="Author">
        <w:r w:rsidRPr="00FA271D" w:rsidDel="006F70DB">
          <w:delText>,</w:delText>
        </w:r>
      </w:del>
      <w:r w:rsidR="001211F7">
        <w:t>, or</w:t>
      </w:r>
      <w:r w:rsidRPr="00FA271D">
        <w:t xml:space="preserve"> you’re an overdose victim, lost to your family forever.”</w:t>
      </w:r>
    </w:p>
    <w:p w14:paraId="4C60E454" w14:textId="77777777" w:rsidR="00A55CAC" w:rsidRPr="00FA271D" w:rsidRDefault="00A55CAC" w:rsidP="009C772F">
      <w:pPr>
        <w:pStyle w:val="BodyNormal"/>
        <w:rPr>
          <w:i/>
          <w:iCs/>
        </w:rPr>
      </w:pPr>
      <w:r w:rsidRPr="00FA271D">
        <w:t>“How long has this been going on, Pastor?”</w:t>
      </w:r>
    </w:p>
    <w:p w14:paraId="3C2436DE" w14:textId="1E3C8EBA" w:rsidR="00A55CAC" w:rsidRPr="00FA271D" w:rsidRDefault="00A55CAC" w:rsidP="009C772F">
      <w:pPr>
        <w:pStyle w:val="BodyNormal"/>
        <w:rPr>
          <w:i/>
          <w:iCs/>
        </w:rPr>
      </w:pPr>
      <w:r w:rsidRPr="00FA271D">
        <w:t xml:space="preserve">“For at least </w:t>
      </w:r>
      <w:del w:id="12333" w:author="Author">
        <w:r w:rsidRPr="00FA271D" w:rsidDel="00955F8B">
          <w:delText xml:space="preserve">two </w:delText>
        </w:r>
      </w:del>
      <w:r w:rsidR="0066627A">
        <w:t>seven</w:t>
      </w:r>
      <w:ins w:id="12334" w:author="Author">
        <w:r w:rsidR="00955F8B" w:rsidRPr="00FA271D">
          <w:t xml:space="preserve"> </w:t>
        </w:r>
      </w:ins>
      <w:r w:rsidRPr="00FA271D">
        <w:t>years, Natalie.”</w:t>
      </w:r>
    </w:p>
    <w:p w14:paraId="5459C002" w14:textId="77777777" w:rsidR="00A55CAC" w:rsidRPr="00FA271D" w:rsidRDefault="00A55CAC" w:rsidP="009C772F">
      <w:pPr>
        <w:pStyle w:val="BodyNormal"/>
        <w:rPr>
          <w:i/>
          <w:iCs/>
        </w:rPr>
      </w:pPr>
      <w:r w:rsidRPr="00FA271D">
        <w:t>“How do you know that these new drug dealers are Albanians?”</w:t>
      </w:r>
    </w:p>
    <w:p w14:paraId="1227F302" w14:textId="4A7B6C6E" w:rsidR="00A55CAC" w:rsidRPr="00FA271D" w:rsidRDefault="00A55CAC" w:rsidP="009C772F">
      <w:pPr>
        <w:pStyle w:val="BodyNormal"/>
        <w:rPr>
          <w:i/>
          <w:iCs/>
        </w:rPr>
      </w:pPr>
      <w:r w:rsidRPr="00FA271D">
        <w:t>“The bottom of the distribution chain, the street-level dealers</w:t>
      </w:r>
      <w:r w:rsidR="001211F7">
        <w:t>, are our own children</w:t>
      </w:r>
      <w:r w:rsidRPr="00FA271D">
        <w:t xml:space="preserve">. The Albanians heaped money on black teenagers to sell the product, </w:t>
      </w:r>
      <w:r>
        <w:t xml:space="preserve">hooking the underage dealers in </w:t>
      </w:r>
      <w:del w:id="12335" w:author="Author">
        <w:r w:rsidDel="00C1095E">
          <w:delText xml:space="preserve">some </w:delText>
        </w:r>
      </w:del>
      <w:ins w:id="12336" w:author="Author">
        <w:r w:rsidR="00C1095E">
          <w:t xml:space="preserve">most </w:t>
        </w:r>
      </w:ins>
      <w:r>
        <w:t>case</w:t>
      </w:r>
      <w:r w:rsidRPr="00FA271D">
        <w:t xml:space="preserve">s. </w:t>
      </w:r>
      <w:del w:id="12337" w:author="Author">
        <w:r w:rsidRPr="00FA271D" w:rsidDel="00440809">
          <w:delText xml:space="preserve">In any </w:delText>
        </w:r>
        <w:r w:rsidDel="00440809">
          <w:delText>event</w:delText>
        </w:r>
        <w:r w:rsidRPr="00FA271D" w:rsidDel="00440809">
          <w:delText>, t</w:delText>
        </w:r>
      </w:del>
      <w:ins w:id="12338" w:author="Author">
        <w:r w:rsidR="00440809">
          <w:t>T</w:t>
        </w:r>
      </w:ins>
      <w:r w:rsidRPr="00FA271D">
        <w:t xml:space="preserve">he lure of quick cash is </w:t>
      </w:r>
      <w:r w:rsidRPr="00FA271D">
        <w:lastRenderedPageBreak/>
        <w:t xml:space="preserve">too appealing for children of a community where unemployment is over forty percent. I’ve interviewed some of these teenage dealers, </w:t>
      </w:r>
      <w:del w:id="12339" w:author="Author">
        <w:r w:rsidRPr="00FA271D" w:rsidDel="008A3BBC">
          <w:delText>and they</w:delText>
        </w:r>
      </w:del>
      <w:ins w:id="12340" w:author="Author">
        <w:r w:rsidR="008A3BBC">
          <w:t>who</w:t>
        </w:r>
      </w:ins>
      <w:r w:rsidRPr="00FA271D">
        <w:t xml:space="preserve"> tell me that the mid-level distributors are white and speak English with a </w:t>
      </w:r>
      <w:r w:rsidR="00F221CE">
        <w:t>Balkan</w:t>
      </w:r>
      <w:r w:rsidRPr="00FA271D">
        <w:t xml:space="preserve"> accent. On one occasion, I photographed one of these distributors and had a computer-savvy friend run a Google reverse image search on the guy; he </w:t>
      </w:r>
      <w:r w:rsidR="00C34F0A">
        <w:t>is</w:t>
      </w:r>
      <w:r w:rsidRPr="00FA271D">
        <w:t xml:space="preserve"> an Albanian immigrant.</w:t>
      </w:r>
      <w:r w:rsidR="001211F7">
        <w:t>”</w:t>
      </w:r>
    </w:p>
    <w:p w14:paraId="69394B92" w14:textId="48C783C3" w:rsidR="00A55CAC" w:rsidRPr="00FA271D" w:rsidRDefault="00A55CAC" w:rsidP="009C772F">
      <w:pPr>
        <w:pStyle w:val="BodyNormal"/>
        <w:rPr>
          <w:i/>
          <w:iCs/>
        </w:rPr>
      </w:pPr>
      <w:r w:rsidRPr="00FA271D">
        <w:t xml:space="preserve">“But what can be done, Pastor, with a heartless criminal syndicate </w:t>
      </w:r>
      <w:del w:id="12341" w:author="Author">
        <w:r w:rsidRPr="00FA271D" w:rsidDel="00440809">
          <w:delText xml:space="preserve">who are </w:delText>
        </w:r>
      </w:del>
      <w:r w:rsidRPr="00FA271D">
        <w:t>killing the vulnerable and the Chicago Police seem unable to stop them?”</w:t>
      </w:r>
    </w:p>
    <w:p w14:paraId="56150617" w14:textId="22A65D32" w:rsidR="00A55CAC" w:rsidRPr="00FA271D" w:rsidRDefault="00A55CAC" w:rsidP="009C772F">
      <w:pPr>
        <w:pStyle w:val="BodyNormal"/>
        <w:rPr>
          <w:i/>
          <w:iCs/>
        </w:rPr>
      </w:pPr>
      <w:r w:rsidRPr="00FA271D">
        <w:t>“Well, Natalie, I’m organizing a convocation of all the African American ministries on the south side to institute a new community action plan</w:t>
      </w:r>
      <w:del w:id="12342" w:author="Author">
        <w:r w:rsidRPr="00FA271D" w:rsidDel="00440809">
          <w:delText>, which we’ll call</w:delText>
        </w:r>
      </w:del>
      <w:ins w:id="12343" w:author="Author">
        <w:r w:rsidR="00440809">
          <w:t xml:space="preserve"> called</w:t>
        </w:r>
      </w:ins>
      <w:r w:rsidRPr="00FA271D">
        <w:t xml:space="preserve"> the Drug Busters </w:t>
      </w:r>
      <w:r w:rsidR="00866960">
        <w:t>I</w:t>
      </w:r>
      <w:r w:rsidRPr="00FA271D">
        <w:t>nitiative.”</w:t>
      </w:r>
    </w:p>
    <w:p w14:paraId="7F978954" w14:textId="5D311E6B" w:rsidR="00A55CAC" w:rsidRPr="00FA271D" w:rsidRDefault="00A55CAC" w:rsidP="009C772F">
      <w:pPr>
        <w:pStyle w:val="BodyNormal"/>
        <w:rPr>
          <w:i/>
          <w:iCs/>
        </w:rPr>
      </w:pPr>
      <w:r w:rsidRPr="00FA271D">
        <w:t xml:space="preserve">“Pastor, please explain the Drug Busters </w:t>
      </w:r>
      <w:r w:rsidR="00866960">
        <w:t>I</w:t>
      </w:r>
      <w:r w:rsidRPr="00FA271D">
        <w:t>nitiative?”</w:t>
      </w:r>
    </w:p>
    <w:p w14:paraId="737C47B6" w14:textId="708D10C3" w:rsidR="00A55CAC" w:rsidRPr="00FA271D" w:rsidRDefault="00A55CAC" w:rsidP="009C772F">
      <w:pPr>
        <w:pStyle w:val="BodyNormal"/>
        <w:rPr>
          <w:i/>
          <w:iCs/>
        </w:rPr>
      </w:pPr>
      <w:r w:rsidRPr="00FA271D">
        <w:t xml:space="preserve">“Everybody in our town has smartphones, even if they’re </w:t>
      </w:r>
      <w:del w:id="12344" w:author="Author">
        <w:r w:rsidRPr="00FA271D" w:rsidDel="00440809">
          <w:delText>the cheap ones</w:delText>
        </w:r>
      </w:del>
      <w:ins w:id="12345" w:author="Author">
        <w:r w:rsidR="00440809">
          <w:t>cheap</w:t>
        </w:r>
      </w:ins>
      <w:r w:rsidRPr="00FA271D">
        <w:t xml:space="preserve">. </w:t>
      </w:r>
      <w:r w:rsidR="00001752">
        <w:t>All these</w:t>
      </w:r>
      <w:r w:rsidRPr="00FA271D">
        <w:t xml:space="preserve"> phone</w:t>
      </w:r>
      <w:r w:rsidR="00065081">
        <w:t>s</w:t>
      </w:r>
      <w:r w:rsidRPr="00FA271D">
        <w:t xml:space="preserve"> ha</w:t>
      </w:r>
      <w:r w:rsidR="00065081">
        <w:t>ve</w:t>
      </w:r>
      <w:r w:rsidRPr="00FA271D">
        <w:t xml:space="preserve"> 40-megapixel camera</w:t>
      </w:r>
      <w:r w:rsidR="00065081">
        <w:t>s</w:t>
      </w:r>
      <w:r w:rsidRPr="00FA271D">
        <w:t xml:space="preserve"> with excellent low-light gathering capabilities. </w:t>
      </w:r>
      <w:del w:id="12346" w:author="Author">
        <w:r w:rsidRPr="00FA271D" w:rsidDel="00440809">
          <w:delText>We have one of our computer expert</w:delText>
        </w:r>
      </w:del>
      <w:ins w:id="12347" w:author="Author">
        <w:r w:rsidR="00440809">
          <w:t>One of our computer experts i</w:t>
        </w:r>
      </w:ins>
      <w:r w:rsidRPr="00FA271D">
        <w:t>s preparing an app for everybody’s phone t</w:t>
      </w:r>
      <w:r>
        <w:t>o</w:t>
      </w:r>
      <w:r w:rsidRPr="00FA271D">
        <w:t xml:space="preserve"> compare anybody acting suspiciously with a database of photographs of known Albanian drug distributors. </w:t>
      </w:r>
      <w:r>
        <w:t>Suppose one of our citizens spots one of these people in our community engaging in the illicit drug business. In that case</w:t>
      </w:r>
      <w:r w:rsidRPr="00FA271D">
        <w:t xml:space="preserve">, we can alert the Chicago Police </w:t>
      </w:r>
      <w:del w:id="12348" w:author="Author">
        <w:r w:rsidRPr="00FA271D" w:rsidDel="00CA49F3">
          <w:delText>as to</w:delText>
        </w:r>
      </w:del>
      <w:ins w:id="12349" w:author="Author">
        <w:r w:rsidR="00CA49F3">
          <w:t>regarding</w:t>
        </w:r>
      </w:ins>
      <w:r w:rsidRPr="00FA271D">
        <w:t xml:space="preserve"> the</w:t>
      </w:r>
      <w:r>
        <w:t>se evildoers' identit</w:t>
      </w:r>
      <w:ins w:id="12350" w:author="Author">
        <w:r w:rsidR="00440809">
          <w:t>ies</w:t>
        </w:r>
      </w:ins>
      <w:del w:id="12351" w:author="Author">
        <w:r w:rsidDel="00440809">
          <w:delText>y</w:delText>
        </w:r>
      </w:del>
      <w:r>
        <w:t xml:space="preserve"> and location</w:t>
      </w:r>
      <w:ins w:id="12352" w:author="Author">
        <w:r w:rsidR="00440809">
          <w:t>s</w:t>
        </w:r>
      </w:ins>
      <w:r w:rsidRPr="00FA271D">
        <w:t>. We</w:t>
      </w:r>
      <w:del w:id="12353" w:author="Author">
        <w:r w:rsidRPr="00FA271D" w:rsidDel="00440809">
          <w:delText>’re going to</w:delText>
        </w:r>
      </w:del>
      <w:ins w:id="12354" w:author="Author">
        <w:r w:rsidR="00440809">
          <w:t xml:space="preserve"> will</w:t>
        </w:r>
      </w:ins>
      <w:r w:rsidRPr="00FA271D">
        <w:t xml:space="preserve"> </w:t>
      </w:r>
      <w:r w:rsidRPr="00FA271D">
        <w:lastRenderedPageBreak/>
        <w:t>make these murdering Albanian mobsters regret setting foot in our neighborhoods.”</w:t>
      </w:r>
    </w:p>
    <w:p w14:paraId="01D7F60D" w14:textId="51C44D70" w:rsidR="00A55CAC" w:rsidRPr="00FA271D" w:rsidRDefault="00A55CAC" w:rsidP="009C772F">
      <w:pPr>
        <w:pStyle w:val="BodyNormal"/>
        <w:rPr>
          <w:i/>
          <w:iCs/>
        </w:rPr>
      </w:pPr>
      <w:r w:rsidRPr="00FA271D">
        <w:t xml:space="preserve">“Thank you, Pastor Montgomery, for your time today, and may I express my best wishes on the success of your Drug Busters initiative. </w:t>
      </w:r>
      <w:del w:id="12355" w:author="Author">
        <w:r w:rsidRPr="00FA271D" w:rsidDel="00440809">
          <w:delText>This is</w:delText>
        </w:r>
      </w:del>
      <w:r w:rsidRPr="00FA271D">
        <w:t xml:space="preserve"> Natalie Rumsfort of the </w:t>
      </w:r>
      <w:del w:id="12356" w:author="Author">
        <w:r w:rsidRPr="00FA271D" w:rsidDel="000F298A">
          <w:delText>Sun-Times</w:delText>
        </w:r>
      </w:del>
      <w:r w:rsidR="009F3292">
        <w:t xml:space="preserve">Sentinel </w:t>
      </w:r>
      <w:r w:rsidR="009F3292" w:rsidRPr="00FA271D">
        <w:t>signing</w:t>
      </w:r>
      <w:r w:rsidRPr="00FA271D">
        <w:t xml:space="preserve"> off.”</w:t>
      </w:r>
    </w:p>
    <w:p w14:paraId="3A3FE386" w14:textId="540EB8E1" w:rsidR="00B2053F" w:rsidRDefault="00A55CAC" w:rsidP="009C772F">
      <w:pPr>
        <w:pStyle w:val="BodyNormal"/>
      </w:pPr>
      <w:r w:rsidRPr="00FA271D">
        <w:t>Mac hit the mute button on his remote and headed for the kitchen, thinking</w:t>
      </w:r>
      <w:r w:rsidR="001211F7">
        <w:t xml:space="preserve"> </w:t>
      </w:r>
      <w:del w:id="12357" w:author="Author">
        <w:r w:rsidRPr="00FA271D" w:rsidDel="00CA49F3">
          <w:delText xml:space="preserve">: </w:delText>
        </w:r>
      </w:del>
      <w:r w:rsidRPr="00FA271D">
        <w:t>“The more pressure on the Albanian mobs, the better</w:t>
      </w:r>
      <w:del w:id="12358" w:author="Author">
        <w:r w:rsidDel="00440809">
          <w:delText>,</w:delText>
        </w:r>
        <w:r w:rsidRPr="00FA271D" w:rsidDel="00440809">
          <w:delText xml:space="preserve"> I guess</w:delText>
        </w:r>
      </w:del>
      <w:r w:rsidRPr="00FA271D">
        <w:t>. What’s worrisome is what Bisha and his gang might do to retaliate.”</w:t>
      </w:r>
    </w:p>
    <w:p w14:paraId="0755FFEF" w14:textId="7C8CA26B" w:rsidR="00A55CAC" w:rsidRPr="00FA271D" w:rsidRDefault="00A55CAC" w:rsidP="00A55CAC">
      <w:pPr>
        <w:pStyle w:val="ASubheadLevel1"/>
      </w:pPr>
      <w:bookmarkStart w:id="12359" w:name="_Toc197338891"/>
      <w:r w:rsidRPr="00B2053F">
        <w:t>Beatdown</w:t>
      </w:r>
      <w:bookmarkEnd w:id="12359"/>
    </w:p>
    <w:p w14:paraId="567D97A8" w14:textId="40F4326E" w:rsidR="00A55CAC" w:rsidRPr="00FA271D" w:rsidRDefault="00422CEE" w:rsidP="009C772F">
      <w:pPr>
        <w:pStyle w:val="BodyNormal"/>
        <w:rPr>
          <w:i/>
          <w:iCs/>
        </w:rPr>
      </w:pPr>
      <w:r>
        <w:t>Pastor Montgomery strolled into the Brothers Barbershop, 1054 West 63</w:t>
      </w:r>
      <w:r w:rsidRPr="00422CEE">
        <w:rPr>
          <w:vertAlign w:val="superscript"/>
        </w:rPr>
        <w:t>rd</w:t>
      </w:r>
      <w:r>
        <w:t xml:space="preserve"> Street at 8:30 am on Friday. </w:t>
      </w:r>
      <w:r w:rsidRPr="00FA271D">
        <w:t xml:space="preserve">Marques Odom </w:t>
      </w:r>
      <w:r w:rsidR="00A55CAC" w:rsidRPr="00FA271D">
        <w:t xml:space="preserve">gave the barber’s chair cloth a </w:t>
      </w:r>
      <w:r w:rsidR="00A55CAC">
        <w:t>vigorous</w:t>
      </w:r>
      <w:r w:rsidR="00A55CAC" w:rsidRPr="00FA271D">
        <w:t xml:space="preserve"> shake,</w:t>
      </w:r>
      <w:r>
        <w:t xml:space="preserve"> </w:t>
      </w:r>
      <w:r w:rsidR="0066627A">
        <w:t xml:space="preserve">which was </w:t>
      </w:r>
      <w:r w:rsidR="00A55CAC" w:rsidRPr="00FA271D">
        <w:t>unnecessary since Pastor Montgomery was his first customer of the day</w:t>
      </w:r>
      <w:r>
        <w:t>.</w:t>
      </w:r>
    </w:p>
    <w:p w14:paraId="1AAB1082" w14:textId="77777777" w:rsidR="008A3BBC" w:rsidRDefault="00A55CAC" w:rsidP="009C772F">
      <w:pPr>
        <w:pStyle w:val="BodyNormal"/>
        <w:rPr>
          <w:ins w:id="12360" w:author="Author"/>
        </w:rPr>
      </w:pPr>
      <w:r w:rsidRPr="00FA271D">
        <w:t>“Yo, have a seat, Reverend,” intoned Marques</w:t>
      </w:r>
      <w:del w:id="12361" w:author="Author">
        <w:r w:rsidRPr="00FA271D" w:rsidDel="00440809">
          <w:delText>,</w:delText>
        </w:r>
      </w:del>
      <w:r w:rsidRPr="00FA271D">
        <w:t xml:space="preserve"> as Jeremiah Montgomery wiggled into the chair.</w:t>
      </w:r>
    </w:p>
    <w:p w14:paraId="2B2FE060" w14:textId="2FA9A852" w:rsidR="00A55CAC" w:rsidRPr="00FA271D" w:rsidRDefault="00A55CAC" w:rsidP="009C772F">
      <w:pPr>
        <w:pStyle w:val="BodyNormal"/>
        <w:rPr>
          <w:i/>
          <w:iCs/>
        </w:rPr>
      </w:pPr>
      <w:del w:id="12362" w:author="Author">
        <w:r w:rsidRPr="00FA271D" w:rsidDel="008A3BBC">
          <w:delText xml:space="preserve"> </w:delText>
        </w:r>
      </w:del>
      <w:r w:rsidRPr="00FA271D">
        <w:t>“What’s new with ya dis morning?”</w:t>
      </w:r>
    </w:p>
    <w:p w14:paraId="66BF7C45" w14:textId="222C2A47" w:rsidR="00A55CAC" w:rsidRPr="00FA271D" w:rsidRDefault="00A55CAC" w:rsidP="009C772F">
      <w:pPr>
        <w:pStyle w:val="BodyNormal"/>
        <w:rPr>
          <w:i/>
          <w:iCs/>
        </w:rPr>
      </w:pPr>
      <w:r w:rsidRPr="00FA271D">
        <w:t xml:space="preserve">“Got a big meeting at 11 a.m. on the new Drug Busters program. The app for everybody’s phones should be ready </w:t>
      </w:r>
      <w:del w:id="12363" w:author="Author">
        <w:r w:rsidRPr="00FA271D" w:rsidDel="008A3BBC">
          <w:delText xml:space="preserve">by </w:delText>
        </w:r>
      </w:del>
      <w:r w:rsidRPr="00FA271D">
        <w:t>early next week.”</w:t>
      </w:r>
    </w:p>
    <w:p w14:paraId="5B0F4226" w14:textId="63912A1C" w:rsidR="00A55CAC" w:rsidRPr="00FA271D" w:rsidRDefault="00A55CAC" w:rsidP="009C772F">
      <w:pPr>
        <w:pStyle w:val="BodyNormal"/>
        <w:rPr>
          <w:i/>
          <w:iCs/>
        </w:rPr>
      </w:pPr>
      <w:r w:rsidRPr="00FA271D">
        <w:t xml:space="preserve">“When ya got it, Pastor, bring it here and show me how to install it. I’ll print up some flyers to </w:t>
      </w:r>
      <w:ins w:id="12364" w:author="Author">
        <w:r w:rsidR="008A3BBC">
          <w:t>distribute</w:t>
        </w:r>
      </w:ins>
      <w:del w:id="12365" w:author="Author">
        <w:r w:rsidRPr="00FA271D" w:rsidDel="008A3BBC">
          <w:delText>hand out</w:delText>
        </w:r>
      </w:del>
      <w:r w:rsidRPr="00FA271D">
        <w:t xml:space="preserve"> in all these apartment buildings, telling </w:t>
      </w:r>
      <w:r w:rsidR="002B67F7">
        <w:t>th</w:t>
      </w:r>
      <w:r w:rsidRPr="00FA271D">
        <w:t xml:space="preserve">em to show up here for </w:t>
      </w:r>
      <w:r w:rsidRPr="00FA271D">
        <w:lastRenderedPageBreak/>
        <w:t>installation and training</w:t>
      </w:r>
      <w:r w:rsidR="00422CEE">
        <w:t>.</w:t>
      </w:r>
      <w:r w:rsidRPr="00FA271D">
        <w:t xml:space="preserve">” </w:t>
      </w:r>
    </w:p>
    <w:p w14:paraId="736998E6" w14:textId="37C17354" w:rsidR="00A55CAC" w:rsidRPr="00FA271D" w:rsidRDefault="00A55CAC" w:rsidP="009C772F">
      <w:pPr>
        <w:pStyle w:val="BodyNormal"/>
        <w:rPr>
          <w:i/>
          <w:iCs/>
        </w:rPr>
      </w:pPr>
      <w:r w:rsidRPr="00FA271D">
        <w:t xml:space="preserve">“That would be most helpful, Marques. The Precinct Commander, James Lyle, has promised full cooperation. The Drug Busters app will automatically transmit to their tip line, and Lyle says </w:t>
      </w:r>
      <w:del w:id="12366" w:author="Author">
        <w:r w:rsidRPr="00FA271D" w:rsidDel="00440809">
          <w:delText xml:space="preserve">that </w:delText>
        </w:r>
      </w:del>
      <w:r w:rsidRPr="00FA271D">
        <w:t xml:space="preserve">he’ll investigate any lead </w:t>
      </w:r>
      <w:del w:id="12367" w:author="Author">
        <w:r w:rsidRPr="00FA271D" w:rsidDel="008A3BBC">
          <w:delText>right awa</w:delText>
        </w:r>
      </w:del>
      <w:ins w:id="12368" w:author="Author">
        <w:r w:rsidR="008A3BBC">
          <w:t>immediatel</w:t>
        </w:r>
      </w:ins>
      <w:r w:rsidRPr="00FA271D">
        <w:t>y.”</w:t>
      </w:r>
    </w:p>
    <w:p w14:paraId="351B9B61" w14:textId="528BD106" w:rsidR="00A55CAC" w:rsidRPr="00FA271D" w:rsidRDefault="00A55CAC" w:rsidP="009C772F">
      <w:pPr>
        <w:pStyle w:val="BodyNormal"/>
        <w:rPr>
          <w:i/>
          <w:iCs/>
        </w:rPr>
      </w:pPr>
      <w:del w:id="12369" w:author="Author">
        <w:r w:rsidRPr="00FA271D" w:rsidDel="008A3BBC">
          <w:delText xml:space="preserve">The barber in the next chair, T’Darius Lumimba, asked: </w:delText>
        </w:r>
      </w:del>
      <w:r w:rsidRPr="00FA271D">
        <w:t>“</w:t>
      </w:r>
      <w:r w:rsidR="00F93EEA" w:rsidRPr="00FA271D">
        <w:t>Jeremiah</w:t>
      </w:r>
      <w:r w:rsidRPr="00FA271D">
        <w:t xml:space="preserve"> got any new Yo Mama jokes?”</w:t>
      </w:r>
      <w:ins w:id="12370" w:author="Author">
        <w:r w:rsidR="008A3BBC">
          <w:t xml:space="preserve"> t</w:t>
        </w:r>
        <w:r w:rsidR="008A3BBC" w:rsidRPr="00FA271D">
          <w:t>he barber in the next chair, T’Darius Lumimba</w:t>
        </w:r>
      </w:ins>
      <w:r w:rsidR="00417CFD">
        <w:t>, said</w:t>
      </w:r>
      <w:ins w:id="12371" w:author="Author">
        <w:r w:rsidR="008A3BBC">
          <w:t>.</w:t>
        </w:r>
      </w:ins>
    </w:p>
    <w:p w14:paraId="7F249A65" w14:textId="77777777" w:rsidR="00A55CAC" w:rsidRPr="00FA271D" w:rsidRDefault="00A55CAC" w:rsidP="009C772F">
      <w:pPr>
        <w:pStyle w:val="BodyNormal"/>
        <w:rPr>
          <w:i/>
          <w:iCs/>
        </w:rPr>
      </w:pPr>
      <w:r w:rsidRPr="00FA271D">
        <w:t>“Always,” replied Pastor Montgomery, trying not to squirm in his chair.</w:t>
      </w:r>
    </w:p>
    <w:p w14:paraId="3A4423CE" w14:textId="2293A5C3" w:rsidR="00A55CAC" w:rsidRPr="00FA271D" w:rsidRDefault="00A55CAC" w:rsidP="009C772F">
      <w:pPr>
        <w:pStyle w:val="BodyNormal"/>
        <w:rPr>
          <w:i/>
          <w:iCs/>
        </w:rPr>
      </w:pPr>
      <w:r w:rsidRPr="00FA271D">
        <w:t>“Well, down with it, Pastor</w:t>
      </w:r>
      <w:del w:id="12372" w:author="Author">
        <w:r w:rsidRPr="00FA271D" w:rsidDel="008A3BBC">
          <w:delText>,</w:delText>
        </w:r>
      </w:del>
      <w:ins w:id="12373" w:author="Author">
        <w:r w:rsidR="008A3BBC">
          <w:t>.</w:t>
        </w:r>
      </w:ins>
      <w:r w:rsidRPr="00FA271D">
        <w:t>”</w:t>
      </w:r>
      <w:del w:id="12374" w:author="Author">
        <w:r w:rsidRPr="00FA271D" w:rsidDel="008A3BBC">
          <w:delText xml:space="preserve"> Lumimba replied.</w:delText>
        </w:r>
      </w:del>
    </w:p>
    <w:p w14:paraId="6619D518" w14:textId="119B4CDD" w:rsidR="008A3BBC" w:rsidRDefault="00A55CAC" w:rsidP="009C772F">
      <w:pPr>
        <w:pStyle w:val="BodyNormal"/>
        <w:rPr>
          <w:ins w:id="12375" w:author="Author"/>
        </w:rPr>
      </w:pPr>
      <w:r w:rsidRPr="00FA271D">
        <w:t>“</w:t>
      </w:r>
      <w:r w:rsidR="00CE2EE4" w:rsidRPr="00CE2EE4">
        <w:t xml:space="preserve">Yo </w:t>
      </w:r>
      <w:r w:rsidR="005E31ED">
        <w:t>M</w:t>
      </w:r>
      <w:r w:rsidR="00CE2EE4" w:rsidRPr="00CE2EE4">
        <w:t>ama so ugly the Terminator said, "I won't be back."</w:t>
      </w:r>
    </w:p>
    <w:p w14:paraId="631E6D47" w14:textId="63B306D4" w:rsidR="00A55CAC" w:rsidRPr="00FA271D" w:rsidRDefault="00A55CAC" w:rsidP="009C772F">
      <w:pPr>
        <w:pStyle w:val="BodyNormal"/>
        <w:rPr>
          <w:i/>
          <w:iCs/>
        </w:rPr>
      </w:pPr>
      <w:del w:id="12376" w:author="Author">
        <w:r w:rsidRPr="00FA271D" w:rsidDel="008A3BBC">
          <w:delText xml:space="preserve"> </w:delText>
        </w:r>
      </w:del>
      <w:r w:rsidRPr="00FA271D">
        <w:t>The barbershop erupted into laughter.</w:t>
      </w:r>
    </w:p>
    <w:p w14:paraId="215315A9" w14:textId="5A6E59B6" w:rsidR="00A55CAC" w:rsidRPr="00FA271D" w:rsidRDefault="00A55CAC" w:rsidP="009C772F">
      <w:pPr>
        <w:pStyle w:val="BodyNormal"/>
        <w:rPr>
          <w:i/>
          <w:iCs/>
        </w:rPr>
      </w:pPr>
      <w:r w:rsidRPr="00FA271D">
        <w:t>“Good one,” laughed Marques as he swooped the chair cloth off Pastor Jeremiah with a flourish, and the gray clippings fluttered to the floor. After paying the bill and adding a ten</w:t>
      </w:r>
      <w:r w:rsidR="002B67F7">
        <w:t>-</w:t>
      </w:r>
      <w:r w:rsidRPr="00FA271D">
        <w:t xml:space="preserve">dollar tip, Pastor Montgomery bid adieu to the barbers and headed onto the street. He turned west and crossed Aberdeen </w:t>
      </w:r>
      <w:r w:rsidR="00615D73">
        <w:t>S</w:t>
      </w:r>
      <w:r w:rsidRPr="00FA271D">
        <w:t>treet.</w:t>
      </w:r>
    </w:p>
    <w:p w14:paraId="0B72B835" w14:textId="21F2F1CD" w:rsidR="00A55CAC" w:rsidRPr="00FA271D" w:rsidRDefault="00A55CAC" w:rsidP="009C772F">
      <w:pPr>
        <w:pStyle w:val="BodyNormal"/>
        <w:rPr>
          <w:i/>
          <w:iCs/>
        </w:rPr>
      </w:pPr>
      <w:r w:rsidRPr="00FA271D">
        <w:t xml:space="preserve">Urban renewal over the last twenty years had turned this part of Chicago’s south side </w:t>
      </w:r>
      <w:r>
        <w:t>in</w:t>
      </w:r>
      <w:r w:rsidRPr="00FA271D">
        <w:t>to a densely populated area</w:t>
      </w:r>
      <w:ins w:id="12377" w:author="Author">
        <w:r w:rsidR="00C1095E">
          <w:t>,</w:t>
        </w:r>
      </w:ins>
      <w:r w:rsidRPr="00FA271D">
        <w:t xml:space="preserve"> with every vacant lot seized by the city and dotted with three-story apartment buildings. Apartment occupants could only afford to run their window air conditioning units in the afternoons, so most windows were open, revealing </w:t>
      </w:r>
      <w:r w:rsidRPr="00FA271D">
        <w:lastRenderedPageBreak/>
        <w:t>the hustle-bustle of urban life. A few people shouted greetings to Pastor Jeremiah as he crossed the intersection. He smiled at the group of pedestrians milling about on both sides of the street, hoping to run errands before the oppressive summertime heat descended.</w:t>
      </w:r>
    </w:p>
    <w:p w14:paraId="4B118B7D" w14:textId="70EDD4FF" w:rsidR="00A55CAC" w:rsidRPr="00FA271D" w:rsidRDefault="00A55CAC" w:rsidP="009C772F">
      <w:pPr>
        <w:pStyle w:val="BodyNormal"/>
        <w:rPr>
          <w:i/>
          <w:iCs/>
        </w:rPr>
      </w:pPr>
      <w:r>
        <w:t>Jeremiah didn’t notice</w:t>
      </w:r>
      <w:r w:rsidRPr="00FA271D">
        <w:t xml:space="preserve"> the brown Chevy van approaching, with the side door opening </w:t>
      </w:r>
      <w:del w:id="12378" w:author="Author">
        <w:r w:rsidRPr="00FA271D" w:rsidDel="008A3BBC">
          <w:delText xml:space="preserve">even </w:delText>
        </w:r>
      </w:del>
      <w:r w:rsidRPr="00FA271D">
        <w:t>as the vehicle was still moving. Three white men jumped out and rushed toward</w:t>
      </w:r>
      <w:del w:id="12379" w:author="Author">
        <w:r w:rsidRPr="00FA271D" w:rsidDel="00C1095E">
          <w:delText>s</w:delText>
        </w:r>
      </w:del>
      <w:r w:rsidRPr="00FA271D">
        <w:t xml:space="preserve"> Pastor Montgomery. Shoving a woman walking alongside out of the way, one of them got behind him and applied a headlock.</w:t>
      </w:r>
    </w:p>
    <w:p w14:paraId="7B212A20" w14:textId="67EC38EB" w:rsidR="00A55CAC" w:rsidRPr="00FA271D" w:rsidRDefault="00A55CAC" w:rsidP="009C772F">
      <w:pPr>
        <w:pStyle w:val="BodyNormal"/>
        <w:rPr>
          <w:i/>
          <w:iCs/>
        </w:rPr>
      </w:pPr>
      <w:r w:rsidRPr="00FA271D">
        <w:t>“What the hell are you guys doing!” Jeremiah</w:t>
      </w:r>
      <w:r w:rsidR="007C0C1C">
        <w:t xml:space="preserve"> said</w:t>
      </w:r>
      <w:r w:rsidRPr="00FA271D">
        <w:t>.</w:t>
      </w:r>
    </w:p>
    <w:p w14:paraId="425A0729" w14:textId="4125E333" w:rsidR="00A55CAC" w:rsidRPr="00FA271D" w:rsidRDefault="00A55CAC" w:rsidP="009C772F">
      <w:pPr>
        <w:pStyle w:val="BodyNormal"/>
        <w:rPr>
          <w:i/>
          <w:iCs/>
        </w:rPr>
      </w:pPr>
      <w:r w:rsidRPr="00FA271D">
        <w:t xml:space="preserve">“You </w:t>
      </w:r>
      <w:r w:rsidR="009A6ED2">
        <w:t>mess</w:t>
      </w:r>
      <w:r w:rsidRPr="00FA271D">
        <w:t xml:space="preserve"> weeth Albanian business, and you’ll wish you were never born,” was the grumbled reply.</w:t>
      </w:r>
    </w:p>
    <w:p w14:paraId="12D17B5A" w14:textId="5738C701" w:rsidR="00A55CAC" w:rsidRPr="00FA271D" w:rsidRDefault="00A55CAC" w:rsidP="009C772F">
      <w:pPr>
        <w:pStyle w:val="BodyNormal"/>
        <w:rPr>
          <w:i/>
          <w:iCs/>
        </w:rPr>
      </w:pPr>
      <w:r w:rsidRPr="00FA271D">
        <w:t xml:space="preserve">The woman they shoved out of the way got between Jeremiah and </w:t>
      </w:r>
      <w:r>
        <w:t xml:space="preserve">one of </w:t>
      </w:r>
      <w:r w:rsidRPr="00FA271D">
        <w:t xml:space="preserve">the </w:t>
      </w:r>
      <w:r w:rsidR="009F3508">
        <w:t xml:space="preserve">other </w:t>
      </w:r>
      <w:r w:rsidRPr="00FA271D">
        <w:t>attacker</w:t>
      </w:r>
      <w:r>
        <w:t>s</w:t>
      </w:r>
      <w:r w:rsidRPr="00FA271D">
        <w:t xml:space="preserve"> and objected.</w:t>
      </w:r>
    </w:p>
    <w:p w14:paraId="0975DBCE" w14:textId="2B2D523D" w:rsidR="00A55CAC" w:rsidRPr="00FA271D" w:rsidRDefault="00A55CAC" w:rsidP="009C772F">
      <w:pPr>
        <w:pStyle w:val="BodyNormal"/>
        <w:rPr>
          <w:i/>
          <w:iCs/>
        </w:rPr>
      </w:pPr>
      <w:r w:rsidRPr="00FA271D">
        <w:t>“Git y</w:t>
      </w:r>
      <w:del w:id="12380" w:author="Author">
        <w:r w:rsidRPr="00FA271D" w:rsidDel="002E603A">
          <w:delText>er</w:delText>
        </w:r>
      </w:del>
      <w:ins w:id="12381" w:author="Author">
        <w:r w:rsidR="002E603A">
          <w:t>a</w:t>
        </w:r>
      </w:ins>
      <w:r w:rsidRPr="00FA271D">
        <w:t xml:space="preserve"> hands off of this man, muthafuckah!”</w:t>
      </w:r>
    </w:p>
    <w:p w14:paraId="097E127B" w14:textId="528E96DA" w:rsidR="00A55CAC" w:rsidRPr="00FA271D" w:rsidRDefault="00A55CAC" w:rsidP="009C772F">
      <w:pPr>
        <w:pStyle w:val="BodyNormal"/>
        <w:rPr>
          <w:i/>
          <w:iCs/>
        </w:rPr>
      </w:pPr>
      <w:r w:rsidRPr="00FA271D">
        <w:t xml:space="preserve">The thug </w:t>
      </w:r>
      <w:del w:id="12382" w:author="Author">
        <w:r w:rsidRPr="00FA271D" w:rsidDel="002E603A">
          <w:delText xml:space="preserve"> in</w:delText>
        </w:r>
      </w:del>
      <w:r w:rsidRPr="00FA271D">
        <w:t>thr</w:t>
      </w:r>
      <w:r w:rsidR="00D71267">
        <w:t>e</w:t>
      </w:r>
      <w:r w:rsidRPr="00FA271D">
        <w:t>w a simple jab to her jaw</w:t>
      </w:r>
      <w:r w:rsidR="00D71267">
        <w:t>,</w:t>
      </w:r>
      <w:r w:rsidRPr="00FA271D">
        <w:t xml:space="preserve"> </w:t>
      </w:r>
      <w:r w:rsidR="00D71267">
        <w:t>and s</w:t>
      </w:r>
      <w:r w:rsidRPr="00FA271D">
        <w:t>he dropped like a bag of rocks, landing on her side, her head bouncing on the concrete.</w:t>
      </w:r>
    </w:p>
    <w:p w14:paraId="4497A557" w14:textId="3E2C74C0" w:rsidR="00A55CAC" w:rsidRPr="00FA271D" w:rsidRDefault="00A55CAC" w:rsidP="009C772F">
      <w:pPr>
        <w:pStyle w:val="BodyNormal"/>
        <w:rPr>
          <w:i/>
          <w:iCs/>
        </w:rPr>
      </w:pPr>
      <w:r w:rsidRPr="00FA271D">
        <w:t xml:space="preserve">He turned again to Pastor Montgomery, hitting him first with a blow to the abdomen, causing Jeremiah to slump forward, all the air exhaling from his lungs, making a slow, drawn-out moan. The next punch was </w:t>
      </w:r>
      <w:proofErr w:type="gramStart"/>
      <w:r w:rsidRPr="00FA271D">
        <w:t>to</w:t>
      </w:r>
      <w:proofErr w:type="gramEnd"/>
      <w:r w:rsidRPr="00FA271D">
        <w:t xml:space="preserve"> Jeremiah’s face</w:t>
      </w:r>
      <w:r w:rsidR="001655CF">
        <w:t>,</w:t>
      </w:r>
      <w:r w:rsidRPr="00FA271D">
        <w:t xml:space="preserve"> knocking his trademark brown spectacles </w:t>
      </w:r>
      <w:r w:rsidR="00D71267" w:rsidRPr="00FA271D">
        <w:t>on</w:t>
      </w:r>
      <w:r w:rsidRPr="00FA271D">
        <w:t xml:space="preserve"> the sidewalk. He was now semi-conscious, moaning incoherently.</w:t>
      </w:r>
    </w:p>
    <w:p w14:paraId="08AEDE57" w14:textId="4A87C4CA" w:rsidR="00A55CAC" w:rsidRPr="00FA271D" w:rsidRDefault="00A55CAC" w:rsidP="009C772F">
      <w:pPr>
        <w:pStyle w:val="BodyNormal"/>
        <w:rPr>
          <w:i/>
          <w:iCs/>
        </w:rPr>
      </w:pPr>
      <w:del w:id="12383" w:author="Author">
        <w:r w:rsidRPr="00FA271D" w:rsidDel="00A730E1">
          <w:delText>As they continued to beat him, the get-away driver didn’t see the woman with the blond hair behind the van sprinting across the street towards the</w:delText>
        </w:r>
      </w:del>
      <w:ins w:id="12384" w:author="Author">
        <w:r w:rsidR="00A730E1">
          <w:t xml:space="preserve">The getaway driver didn’t see the blond-haired woman </w:t>
        </w:r>
        <w:r w:rsidR="00A730E1">
          <w:lastRenderedPageBreak/>
          <w:t>behind the van sprinting across the street</w:t>
        </w:r>
      </w:ins>
      <w:del w:id="12385" w:author="Author">
        <w:r w:rsidRPr="00FA271D" w:rsidDel="00A730E1">
          <w:delText>m</w:delText>
        </w:r>
      </w:del>
      <w:r w:rsidRPr="00FA271D">
        <w:t xml:space="preserve">. </w:t>
      </w:r>
      <w:r>
        <w:t>Angel</w:t>
      </w:r>
      <w:r w:rsidRPr="00FA271D">
        <w:t xml:space="preserve"> went for the mobster</w:t>
      </w:r>
      <w:del w:id="12386" w:author="Author">
        <w:r w:rsidR="008C48A5" w:rsidDel="00424718">
          <w:delText>,</w:delText>
        </w:r>
      </w:del>
      <w:r w:rsidRPr="00FA271D">
        <w:t xml:space="preserve"> </w:t>
      </w:r>
      <w:del w:id="12387" w:author="Author">
        <w:r w:rsidRPr="00FA271D" w:rsidDel="00424718">
          <w:delText xml:space="preserve">who was </w:delText>
        </w:r>
      </w:del>
      <w:r w:rsidRPr="00FA271D">
        <w:t>standing guard as the other two continued their assault. He brandished a billy club.</w:t>
      </w:r>
    </w:p>
    <w:p w14:paraId="37945A04" w14:textId="59DC08CB" w:rsidR="00A55CAC" w:rsidRPr="00FA271D" w:rsidRDefault="00A55CAC" w:rsidP="009C772F">
      <w:pPr>
        <w:pStyle w:val="BodyNormal"/>
        <w:rPr>
          <w:i/>
          <w:iCs/>
        </w:rPr>
      </w:pPr>
      <w:r w:rsidRPr="00FA271D">
        <w:t xml:space="preserve">Seeing her approach, he swung his weapon in her direction. She skillfully ducked under it and struck </w:t>
      </w:r>
      <w:proofErr w:type="gramStart"/>
      <w:r w:rsidRPr="00FA271D">
        <w:t xml:space="preserve">his </w:t>
      </w:r>
      <w:r w:rsidR="00D71267">
        <w:t>A</w:t>
      </w:r>
      <w:r w:rsidR="00D71267" w:rsidRPr="00FA271D">
        <w:t>dam’s</w:t>
      </w:r>
      <w:proofErr w:type="gramEnd"/>
      <w:r w:rsidRPr="00FA271D">
        <w:t xml:space="preserve"> apple with the heel of her hand. His eyes opened wide in surprise. </w:t>
      </w:r>
      <w:r w:rsidR="00A6767E">
        <w:t xml:space="preserve">Angel gripped his face with both hands </w:t>
      </w:r>
      <w:r w:rsidRPr="00FA271D">
        <w:t>and dug her thumbs into his eye sockets.</w:t>
      </w:r>
    </w:p>
    <w:p w14:paraId="514E1DF3" w14:textId="070D0263" w:rsidR="00A55CAC" w:rsidRPr="00FA271D" w:rsidRDefault="00A55CAC" w:rsidP="009C772F">
      <w:pPr>
        <w:pStyle w:val="BodyNormal"/>
        <w:rPr>
          <w:i/>
          <w:iCs/>
        </w:rPr>
      </w:pPr>
      <w:r w:rsidRPr="00FA271D">
        <w:t xml:space="preserve">“You fucking bitch!” was his response as he pushed away from her, shaking his head violently. </w:t>
      </w:r>
      <w:ins w:id="12388" w:author="Author">
        <w:r w:rsidR="00B76E8E">
          <w:t xml:space="preserve">Angel, </w:t>
        </w:r>
      </w:ins>
      <w:del w:id="12389" w:author="Author">
        <w:r w:rsidRPr="00FA271D" w:rsidDel="00B76E8E">
          <w:delText>P</w:delText>
        </w:r>
      </w:del>
      <w:ins w:id="12390" w:author="Author">
        <w:r w:rsidR="00B76E8E">
          <w:t>p</w:t>
        </w:r>
      </w:ins>
      <w:r w:rsidRPr="00FA271D">
        <w:t xml:space="preserve">irouetting like a ballet dancer, </w:t>
      </w:r>
      <w:del w:id="12391" w:author="Author">
        <w:r w:rsidRPr="00FA271D" w:rsidDel="00B76E8E">
          <w:delText xml:space="preserve">the </w:delText>
        </w:r>
        <w:r w:rsidDel="00B76E8E">
          <w:delText>Angel</w:delText>
        </w:r>
        <w:r w:rsidRPr="00FA271D" w:rsidDel="00B76E8E">
          <w:delText xml:space="preserve"> </w:delText>
        </w:r>
      </w:del>
      <w:r w:rsidRPr="00FA271D">
        <w:t>tornado</w:t>
      </w:r>
      <w:del w:id="12392" w:author="Author">
        <w:r w:rsidR="00050A46" w:rsidDel="00C1095E">
          <w:delText xml:space="preserve"> </w:delText>
        </w:r>
      </w:del>
      <w:ins w:id="12393" w:author="Author">
        <w:r w:rsidR="00C1095E">
          <w:t>-</w:t>
        </w:r>
      </w:ins>
      <w:r w:rsidRPr="00FA271D">
        <w:t>kicked the mobster in his rib cage. He yelped and fell to the ground, his billy club rolling away from him.</w:t>
      </w:r>
    </w:p>
    <w:p w14:paraId="3CDFCC98" w14:textId="1B244FBF" w:rsidR="00A55CAC" w:rsidRPr="00FA271D" w:rsidRDefault="00A55CAC" w:rsidP="009C772F">
      <w:pPr>
        <w:pStyle w:val="BodyNormal"/>
        <w:rPr>
          <w:i/>
          <w:iCs/>
        </w:rPr>
      </w:pPr>
      <w:r w:rsidRPr="00FA271D">
        <w:t>Now</w:t>
      </w:r>
      <w:r w:rsidR="002839FF">
        <w:t>,</w:t>
      </w:r>
      <w:r w:rsidRPr="00FA271D">
        <w:t xml:space="preserve"> she turned her attention to the two men pummeling Pastor Montgomery. Sensing</w:t>
      </w:r>
      <w:r w:rsidR="005814AC">
        <w:t xml:space="preserve"> his compatriot's takedown with his peripheral visio</w:t>
      </w:r>
      <w:r>
        <w:t>n</w:t>
      </w:r>
      <w:r w:rsidRPr="00FA271D">
        <w:t xml:space="preserve">, </w:t>
      </w:r>
      <w:r>
        <w:t>the one punching the Pastor</w:t>
      </w:r>
      <w:r w:rsidRPr="00FA271D">
        <w:t xml:space="preserve"> rotated to face her.</w:t>
      </w:r>
    </w:p>
    <w:p w14:paraId="70B8AA79" w14:textId="7E7F47F7" w:rsidR="00A55CAC" w:rsidRPr="00FA271D" w:rsidRDefault="00A55CAC" w:rsidP="009C772F">
      <w:pPr>
        <w:pStyle w:val="BodyNormal"/>
        <w:rPr>
          <w:i/>
          <w:iCs/>
        </w:rPr>
      </w:pPr>
      <w:r w:rsidRPr="00FA271D">
        <w:t>“</w:t>
      </w:r>
      <w:r w:rsidR="00F93EEA" w:rsidRPr="00FA271D">
        <w:t>So,</w:t>
      </w:r>
      <w:r w:rsidRPr="00FA271D">
        <w:t xml:space="preserve"> you’re the woman everybody’s calling the </w:t>
      </w:r>
      <w:r>
        <w:t>Angel</w:t>
      </w:r>
      <w:r w:rsidRPr="00FA271D">
        <w:t>? Well, bring it on, bitch!”</w:t>
      </w:r>
    </w:p>
    <w:p w14:paraId="7770DA31" w14:textId="5F1954D3" w:rsidR="00A55CAC" w:rsidRPr="00FA271D" w:rsidRDefault="00A55CAC" w:rsidP="009C772F">
      <w:pPr>
        <w:pStyle w:val="BodyNormal"/>
        <w:rPr>
          <w:i/>
          <w:iCs/>
        </w:rPr>
      </w:pPr>
      <w:r>
        <w:t>Angel</w:t>
      </w:r>
      <w:r w:rsidRPr="00FA271D">
        <w:t xml:space="preserve"> sized him up instantly, his stance, the way he was leaning, and the brass knuckles on his right hand. She stepped to her left, away from his right arm, sensing </w:t>
      </w:r>
      <w:del w:id="12394" w:author="Author">
        <w:r w:rsidRPr="00FA271D" w:rsidDel="008A3BBC">
          <w:delText xml:space="preserve">that </w:delText>
        </w:r>
      </w:del>
      <w:r w:rsidRPr="00FA271D">
        <w:t xml:space="preserve">he was right-handed. He rotated towards her, hoping to close the distance so he could strike her. </w:t>
      </w:r>
      <w:r>
        <w:t>Angel</w:t>
      </w:r>
      <w:r w:rsidRPr="00FA271D">
        <w:t xml:space="preserve"> raised her left hand, and he foolishly followed it with his eyes. Her retaliation was swift and painful; she kicked him in the groin, squarely </w:t>
      </w:r>
      <w:r w:rsidRPr="00FA271D">
        <w:lastRenderedPageBreak/>
        <w:t>in his scrotum. He howled in agony.</w:t>
      </w:r>
    </w:p>
    <w:p w14:paraId="3F6F7BEB" w14:textId="77777777" w:rsidR="00A55CAC" w:rsidRPr="00FA271D" w:rsidRDefault="00A55CAC" w:rsidP="009C772F">
      <w:pPr>
        <w:pStyle w:val="BodyNormal"/>
        <w:rPr>
          <w:i/>
          <w:iCs/>
        </w:rPr>
      </w:pPr>
      <w:r w:rsidRPr="00FA271D">
        <w:t xml:space="preserve">Three male bystanders, emboldened by </w:t>
      </w:r>
      <w:r>
        <w:t>Angel</w:t>
      </w:r>
      <w:r w:rsidRPr="00FA271D">
        <w:t>’s intervention, attacked the other standing mobster, wresting him away from Pastor Montgomery. The whole scene had devolved into a raucous street brawl. Jeremiah, dazed and bleeding, slumped to his knees.</w:t>
      </w:r>
    </w:p>
    <w:p w14:paraId="32F1B26D" w14:textId="77777777" w:rsidR="00A55CAC" w:rsidRPr="00FA271D" w:rsidRDefault="00A55CAC" w:rsidP="009C772F">
      <w:pPr>
        <w:pStyle w:val="BodyNormal"/>
        <w:rPr>
          <w:i/>
          <w:iCs/>
        </w:rPr>
      </w:pPr>
      <w:r>
        <w:t>Angel</w:t>
      </w:r>
      <w:r w:rsidRPr="00FA271D">
        <w:t xml:space="preserve"> pushed the mobster who had been thrashing Pastor Montgomery towards the side of the apartment building. He hit the wall with a thud, and she grabbed his shirt collar with her right hand.</w:t>
      </w:r>
    </w:p>
    <w:p w14:paraId="7D56C115" w14:textId="1E1B088B" w:rsidR="00A55CAC" w:rsidRPr="00FA271D" w:rsidRDefault="00A55CAC" w:rsidP="009C772F">
      <w:pPr>
        <w:pStyle w:val="BodyNormal"/>
        <w:rPr>
          <w:i/>
          <w:iCs/>
        </w:rPr>
      </w:pPr>
      <w:r w:rsidRPr="00FA271D">
        <w:t xml:space="preserve">She sensed someone </w:t>
      </w:r>
      <w:r>
        <w:t>gripping</w:t>
      </w:r>
      <w:r w:rsidRPr="00FA271D">
        <w:t xml:space="preserve"> the fingers of her left hand, followed by the metallic clink of a handcuff closing. </w:t>
      </w:r>
      <w:r>
        <w:t>Angel</w:t>
      </w:r>
      <w:r w:rsidRPr="00FA271D">
        <w:t xml:space="preserve"> wheeled around</w:t>
      </w:r>
      <w:ins w:id="12395" w:author="Author">
        <w:r w:rsidR="00F1263C">
          <w:t xml:space="preserve"> and</w:t>
        </w:r>
      </w:ins>
      <w:del w:id="12396" w:author="Author">
        <w:r w:rsidRPr="00FA271D" w:rsidDel="00F1263C">
          <w:delText>,</w:delText>
        </w:r>
      </w:del>
      <w:r w:rsidRPr="00FA271D">
        <w:t xml:space="preserve"> found herself handcuffed to a Chicago police officer. His </w:t>
      </w:r>
      <w:r w:rsidR="00F93EEA" w:rsidRPr="00FA271D">
        <w:t>name tag</w:t>
      </w:r>
      <w:r w:rsidRPr="00FA271D">
        <w:t xml:space="preserve"> identified him as Captain Tilson Baggs.</w:t>
      </w:r>
    </w:p>
    <w:p w14:paraId="043A3965" w14:textId="3BFC5F2F" w:rsidR="00A55CAC" w:rsidRPr="00FA271D" w:rsidRDefault="00A55CAC" w:rsidP="009C772F">
      <w:pPr>
        <w:pStyle w:val="BodyNormal"/>
        <w:rPr>
          <w:i/>
          <w:iCs/>
        </w:rPr>
      </w:pPr>
      <w:r w:rsidRPr="00FA271D">
        <w:t xml:space="preserve">Her first reaction was </w:t>
      </w:r>
      <w:del w:id="12397" w:author="Author">
        <w:r w:rsidRPr="00FA271D" w:rsidDel="00197DCC">
          <w:delText xml:space="preserve">to be </w:delText>
        </w:r>
      </w:del>
      <w:r w:rsidRPr="00FA271D">
        <w:t xml:space="preserve">dumbfounded, as her peripheral vision showed the thug she had subdued escaping, helping the other mobsters to their feet, and running to the getaway van. </w:t>
      </w:r>
      <w:r>
        <w:t xml:space="preserve">Angel pointed to the </w:t>
      </w:r>
      <w:r w:rsidR="009F3508">
        <w:t>flee</w:t>
      </w:r>
      <w:r>
        <w:t>ing criminals with her free hand</w:t>
      </w:r>
      <w:r w:rsidRPr="00FA271D">
        <w:t>, and her facial expression indicated surprise at the officer’s inaction.</w:t>
      </w:r>
    </w:p>
    <w:p w14:paraId="48B8876C" w14:textId="7E64B494" w:rsidR="00A55CAC" w:rsidRPr="00FA271D" w:rsidDel="004F5FBD" w:rsidRDefault="00A55CAC" w:rsidP="009C772F">
      <w:pPr>
        <w:pStyle w:val="BodyNormal"/>
        <w:rPr>
          <w:del w:id="12398" w:author="Author"/>
          <w:i/>
          <w:iCs/>
        </w:rPr>
      </w:pPr>
      <w:r w:rsidRPr="00FA271D">
        <w:t xml:space="preserve">Captain Baggs stepped closer to </w:t>
      </w:r>
      <w:r>
        <w:t>Angel</w:t>
      </w:r>
      <w:r w:rsidRPr="00FA271D">
        <w:t xml:space="preserve">, and without warning, he delivered a sharp punch to her jaw. </w:t>
      </w:r>
      <w:r w:rsidR="007E3BD3" w:rsidRPr="007E3BD3">
        <w:t>Angel had experience with receiving strikes during training sessions with Master Wong’s Wushu students.</w:t>
      </w:r>
      <w:r w:rsidRPr="00FA271D">
        <w:t xml:space="preserve"> Still, it momentarily dazed her.</w:t>
      </w:r>
      <w:ins w:id="12399" w:author="Author">
        <w:r w:rsidR="004F5FBD">
          <w:t xml:space="preserve"> </w:t>
        </w:r>
      </w:ins>
    </w:p>
    <w:p w14:paraId="0202169F" w14:textId="77777777" w:rsidR="004F5FBD" w:rsidRDefault="00A55CAC" w:rsidP="009C772F">
      <w:pPr>
        <w:pStyle w:val="BodyNormal"/>
        <w:rPr>
          <w:ins w:id="12400" w:author="Author"/>
        </w:rPr>
      </w:pPr>
      <w:r w:rsidRPr="00FA271D">
        <w:t xml:space="preserve">The assembled crowd shouted at the officer. </w:t>
      </w:r>
    </w:p>
    <w:p w14:paraId="3A17340D" w14:textId="77777777" w:rsidR="004F5FBD" w:rsidRDefault="00A55CAC" w:rsidP="009C772F">
      <w:pPr>
        <w:pStyle w:val="BodyNormal"/>
        <w:rPr>
          <w:ins w:id="12401" w:author="Author"/>
        </w:rPr>
      </w:pPr>
      <w:r w:rsidRPr="00FA271D">
        <w:t xml:space="preserve">“What are you doing? She was defending Pastor </w:t>
      </w:r>
      <w:r w:rsidRPr="00FA271D">
        <w:lastRenderedPageBreak/>
        <w:t xml:space="preserve">Montgomery. You’re letting them run away.” </w:t>
      </w:r>
    </w:p>
    <w:p w14:paraId="6A3008C2" w14:textId="6EDFF5D7" w:rsidR="00A55CAC" w:rsidRPr="00FA271D" w:rsidDel="004F5FBD" w:rsidRDefault="00A55CAC" w:rsidP="009C772F">
      <w:pPr>
        <w:pStyle w:val="BodyNormal"/>
        <w:rPr>
          <w:moveFrom w:id="12402" w:author="Author"/>
          <w:i/>
          <w:iCs/>
        </w:rPr>
      </w:pPr>
      <w:moveFromRangeStart w:id="12403" w:author="Author" w:name="move113437597"/>
      <w:moveFrom w:id="12404" w:author="Author">
        <w:r w:rsidRPr="00FA271D" w:rsidDel="004F5FBD">
          <w:t>A couple of the male bystanders started to move towards Captain Baggs and his tethered captive.</w:t>
        </w:r>
      </w:moveFrom>
    </w:p>
    <w:moveFromRangeEnd w:id="12403"/>
    <w:p w14:paraId="42455D75" w14:textId="7F4DF5A0" w:rsidR="004F5FBD" w:rsidRPr="00FA271D" w:rsidRDefault="00A55CAC" w:rsidP="004F5FBD">
      <w:pPr>
        <w:pStyle w:val="BodyNormal"/>
        <w:rPr>
          <w:moveTo w:id="12405" w:author="Author"/>
          <w:i/>
          <w:iCs/>
        </w:rPr>
      </w:pPr>
      <w:r w:rsidRPr="00FA271D">
        <w:t xml:space="preserve">Police sirens were blaring from two </w:t>
      </w:r>
      <w:del w:id="12406" w:author="Author">
        <w:r w:rsidRPr="00FA271D" w:rsidDel="000E6B6F">
          <w:delText xml:space="preserve">different </w:delText>
        </w:r>
      </w:del>
      <w:r w:rsidRPr="00FA271D">
        <w:t xml:space="preserve">directions as the four mob thugs roared away in their getaway van. </w:t>
      </w:r>
      <w:moveToRangeStart w:id="12407" w:author="Author" w:name="move113437597"/>
      <w:moveTo w:id="12408" w:author="Author">
        <w:r w:rsidR="004F5FBD" w:rsidRPr="00FA271D">
          <w:t>A couple of the male bystanders started to move towards Captain Baggs and his tethered captive.</w:t>
        </w:r>
      </w:moveTo>
    </w:p>
    <w:moveToRangeEnd w:id="12407"/>
    <w:p w14:paraId="4FCCE21A" w14:textId="0D3A0982" w:rsidR="00A55CAC" w:rsidRPr="00FA271D" w:rsidDel="004F5FBD" w:rsidRDefault="00A55CAC" w:rsidP="009C772F">
      <w:pPr>
        <w:pStyle w:val="BodyNormal"/>
        <w:rPr>
          <w:del w:id="12409" w:author="Author"/>
          <w:i/>
          <w:iCs/>
        </w:rPr>
      </w:pPr>
    </w:p>
    <w:p w14:paraId="020AE14E" w14:textId="3CE99C24" w:rsidR="00A55CAC" w:rsidRPr="00FA271D" w:rsidRDefault="00A55CAC" w:rsidP="009C772F">
      <w:pPr>
        <w:pStyle w:val="BodyNormal"/>
        <w:rPr>
          <w:i/>
          <w:iCs/>
        </w:rPr>
      </w:pPr>
      <w:r w:rsidRPr="00FA271D">
        <w:t>As the bystanders moved closer to Captain Baggs, he unholstered his Glock-</w:t>
      </w:r>
      <w:r w:rsidR="009A174B">
        <w:t>50</w:t>
      </w:r>
      <w:r w:rsidRPr="00FA271D">
        <w:t xml:space="preserve"> handgun and pointed it at them.</w:t>
      </w:r>
    </w:p>
    <w:p w14:paraId="7672295A" w14:textId="0580B79E" w:rsidR="00A55CAC" w:rsidRPr="00FA271D" w:rsidRDefault="00A55CAC" w:rsidP="009C772F">
      <w:pPr>
        <w:pStyle w:val="BodyNormal"/>
        <w:rPr>
          <w:i/>
          <w:iCs/>
        </w:rPr>
      </w:pPr>
      <w:r w:rsidRPr="00FA271D">
        <w:t>“Step back, or I start shooting. You’ll only get one warning</w:t>
      </w:r>
      <w:r w:rsidR="007D766B">
        <w:t>.</w:t>
      </w:r>
      <w:r w:rsidRPr="00FA271D">
        <w:t>”</w:t>
      </w:r>
    </w:p>
    <w:p w14:paraId="14A94E7F" w14:textId="2D061B8C" w:rsidR="00A55CAC" w:rsidRPr="00FA271D" w:rsidRDefault="00A55CAC" w:rsidP="009C772F">
      <w:pPr>
        <w:pStyle w:val="BodyNormal"/>
        <w:rPr>
          <w:i/>
          <w:iCs/>
        </w:rPr>
      </w:pPr>
      <w:r w:rsidRPr="00FA271D">
        <w:t xml:space="preserve">At that moment, </w:t>
      </w:r>
      <w:del w:id="12410" w:author="Author">
        <w:r w:rsidRPr="00FA271D" w:rsidDel="008A3BBC">
          <w:delText>there was a crowd of about twenty people surrounding</w:delText>
        </w:r>
      </w:del>
      <w:ins w:id="12411" w:author="Author">
        <w:r w:rsidR="008A3BBC">
          <w:t>a crowd of about twenty people surrounded</w:t>
        </w:r>
      </w:ins>
      <w:r w:rsidRPr="00FA271D">
        <w:t xml:space="preserve"> Baggs and the </w:t>
      </w:r>
      <w:r>
        <w:t>Angel</w:t>
      </w:r>
      <w:r w:rsidRPr="00FA271D">
        <w:t xml:space="preserve">. The two </w:t>
      </w:r>
      <w:del w:id="12412" w:author="Author">
        <w:r w:rsidRPr="00FA271D" w:rsidDel="008A3BBC">
          <w:delText xml:space="preserve">African American </w:delText>
        </w:r>
      </w:del>
      <w:r w:rsidRPr="00FA271D">
        <w:t>bystanders closest to Baggs stepped back; they didn’t want to be</w:t>
      </w:r>
      <w:r w:rsidR="00720771">
        <w:t xml:space="preserve"> police shooting victims</w:t>
      </w:r>
      <w:r w:rsidRPr="00FA271D">
        <w:t xml:space="preserve">. </w:t>
      </w:r>
    </w:p>
    <w:p w14:paraId="5AF6AC41" w14:textId="77777777" w:rsidR="008A3BBC" w:rsidRDefault="00A55CAC" w:rsidP="009C772F">
      <w:pPr>
        <w:pStyle w:val="BodyNormal"/>
        <w:rPr>
          <w:ins w:id="12413" w:author="Author"/>
        </w:rPr>
      </w:pPr>
      <w:r w:rsidRPr="00FA271D">
        <w:t>A Chicago police cruiser roared to a stop, and two officers hopped out, working their way through the assembled crowd. The crowd started chanting</w:t>
      </w:r>
      <w:del w:id="12414" w:author="Author">
        <w:r w:rsidRPr="00FA271D" w:rsidDel="008A3BBC">
          <w:delText>:</w:delText>
        </w:r>
      </w:del>
      <w:ins w:id="12415" w:author="Author">
        <w:r w:rsidR="008A3BBC">
          <w:t>.</w:t>
        </w:r>
      </w:ins>
      <w:del w:id="12416" w:author="Author">
        <w:r w:rsidRPr="00FA271D" w:rsidDel="008A3BBC">
          <w:delText xml:space="preserve"> </w:delText>
        </w:r>
      </w:del>
    </w:p>
    <w:p w14:paraId="3E351ECD" w14:textId="4CCC76CE" w:rsidR="00A55CAC" w:rsidRPr="00FA271D" w:rsidRDefault="00A55CAC" w:rsidP="009C772F">
      <w:pPr>
        <w:pStyle w:val="BodyNormal"/>
        <w:rPr>
          <w:i/>
          <w:iCs/>
        </w:rPr>
      </w:pPr>
      <w:r w:rsidRPr="00FA271D">
        <w:t>“Let her go. Let her go.”</w:t>
      </w:r>
    </w:p>
    <w:p w14:paraId="2F583112" w14:textId="3E83D0EC" w:rsidR="00A730E1" w:rsidRPr="00FA271D" w:rsidRDefault="00A55CAC" w:rsidP="00A730E1">
      <w:pPr>
        <w:pStyle w:val="BodyNormal"/>
        <w:rPr>
          <w:ins w:id="12417" w:author="Author"/>
          <w:i/>
          <w:iCs/>
        </w:rPr>
      </w:pPr>
      <w:r w:rsidRPr="00FA271D">
        <w:t xml:space="preserve">One officer knelt </w:t>
      </w:r>
      <w:r w:rsidR="00615D73">
        <w:t>beside</w:t>
      </w:r>
      <w:r w:rsidRPr="00FA271D">
        <w:t xml:space="preserve"> Pastor Montgomery, bleeding profusely from facial wounds, still dazed and incoherent. He call</w:t>
      </w:r>
      <w:r>
        <w:t>ed</w:t>
      </w:r>
      <w:r w:rsidRPr="00FA271D">
        <w:t xml:space="preserve"> for an ambulance.</w:t>
      </w:r>
      <w:ins w:id="12418" w:author="Author">
        <w:r w:rsidR="00A730E1">
          <w:t xml:space="preserve"> At this point,</w:t>
        </w:r>
        <w:r w:rsidR="00A730E1" w:rsidRPr="00FA271D">
          <w:t xml:space="preserve"> </w:t>
        </w:r>
        <w:r w:rsidR="00A730E1">
          <w:t>Angel’s nose was bleeding. A</w:t>
        </w:r>
        <w:r w:rsidR="00A730E1" w:rsidRPr="00FA271D">
          <w:t xml:space="preserve"> couple of drops of blood trick</w:t>
        </w:r>
        <w:r w:rsidR="00A730E1">
          <w:t>led</w:t>
        </w:r>
        <w:r w:rsidR="00A730E1" w:rsidRPr="00FA271D">
          <w:t xml:space="preserve"> from the corner of her mouth.</w:t>
        </w:r>
      </w:ins>
    </w:p>
    <w:p w14:paraId="16EB6EF3" w14:textId="19890A21" w:rsidR="00A55CAC" w:rsidRPr="00FA271D" w:rsidDel="00A730E1" w:rsidRDefault="00A55CAC" w:rsidP="009C772F">
      <w:pPr>
        <w:pStyle w:val="BodyNormal"/>
        <w:rPr>
          <w:del w:id="12419" w:author="Author"/>
          <w:i/>
          <w:iCs/>
        </w:rPr>
      </w:pPr>
    </w:p>
    <w:p w14:paraId="5D14C9E0" w14:textId="77777777" w:rsidR="008A3BBC" w:rsidRDefault="00A55CAC" w:rsidP="009C772F">
      <w:pPr>
        <w:pStyle w:val="BodyNormal"/>
        <w:rPr>
          <w:ins w:id="12420" w:author="Author"/>
        </w:rPr>
      </w:pPr>
      <w:r w:rsidRPr="00FA271D">
        <w:t xml:space="preserve">The other officer, Tevaughn Lincoln, went straight to Baggs and the </w:t>
      </w:r>
      <w:r>
        <w:t>Angel</w:t>
      </w:r>
      <w:r w:rsidRPr="00FA271D">
        <w:t>.</w:t>
      </w:r>
    </w:p>
    <w:p w14:paraId="610C16E6" w14:textId="5837506A" w:rsidR="00A55CAC" w:rsidDel="00A730E1" w:rsidRDefault="00A55CAC" w:rsidP="009C772F">
      <w:pPr>
        <w:pStyle w:val="BodyNormal"/>
        <w:rPr>
          <w:del w:id="12421" w:author="Author"/>
        </w:rPr>
      </w:pPr>
      <w:del w:id="12422" w:author="Author">
        <w:r w:rsidRPr="00FA271D" w:rsidDel="008A3BBC">
          <w:delText xml:space="preserve"> </w:delText>
        </w:r>
      </w:del>
      <w:r w:rsidRPr="00FA271D">
        <w:t xml:space="preserve">“Captain, what’s going on?” </w:t>
      </w:r>
      <w:del w:id="12423" w:author="Author">
        <w:r w:rsidRPr="00FA271D" w:rsidDel="00A730E1">
          <w:delText xml:space="preserve">He stared at the </w:delText>
        </w:r>
        <w:r w:rsidDel="00A730E1">
          <w:delText>Angel</w:delText>
        </w:r>
        <w:r w:rsidRPr="00FA271D" w:rsidDel="00A730E1">
          <w:delText xml:space="preserve">, </w:delText>
        </w:r>
        <w:r w:rsidR="0051058C" w:rsidDel="00A730E1">
          <w:delText>who had a nose bleed and</w:delText>
        </w:r>
        <w:r w:rsidR="00754C4D" w:rsidDel="00A730E1">
          <w:delText xml:space="preserve"> </w:delText>
        </w:r>
        <w:r w:rsidRPr="00FA271D" w:rsidDel="00A730E1">
          <w:delText>a couple of drops of blood trickling from the corner of her mouth.</w:delText>
        </w:r>
      </w:del>
    </w:p>
    <w:p w14:paraId="6821B65C" w14:textId="77777777" w:rsidR="00A730E1" w:rsidRPr="00FA271D" w:rsidRDefault="00A730E1" w:rsidP="009C772F">
      <w:pPr>
        <w:pStyle w:val="BodyNormal"/>
        <w:rPr>
          <w:ins w:id="12424" w:author="Author"/>
          <w:i/>
          <w:iCs/>
        </w:rPr>
      </w:pPr>
    </w:p>
    <w:p w14:paraId="27D75F5B" w14:textId="24CF215A" w:rsidR="00A55CAC" w:rsidRPr="00FA271D" w:rsidRDefault="00A55CAC" w:rsidP="009C772F">
      <w:pPr>
        <w:pStyle w:val="BodyNormal"/>
        <w:rPr>
          <w:i/>
          <w:iCs/>
        </w:rPr>
      </w:pPr>
      <w:r w:rsidRPr="00FA271D">
        <w:t xml:space="preserve">“I’ve arrested </w:t>
      </w:r>
      <w:del w:id="12425" w:author="Author">
        <w:r w:rsidRPr="00FA271D" w:rsidDel="008A3BBC">
          <w:delText xml:space="preserve">her </w:delText>
        </w:r>
      </w:del>
      <w:ins w:id="12426" w:author="Author">
        <w:r w:rsidR="008A3BBC">
          <w:t>this woman</w:t>
        </w:r>
        <w:r w:rsidR="008A3BBC" w:rsidRPr="00FA271D">
          <w:t xml:space="preserve"> </w:t>
        </w:r>
      </w:ins>
      <w:r w:rsidRPr="00FA271D">
        <w:t xml:space="preserve">for fighting, disturbing the </w:t>
      </w:r>
      <w:r w:rsidRPr="00FA271D">
        <w:lastRenderedPageBreak/>
        <w:t>peace, and disorderly conduct,” Baggs replied. “Officer Lincoln, handcuff her.”</w:t>
      </w:r>
    </w:p>
    <w:p w14:paraId="56913208" w14:textId="77777777" w:rsidR="008A3BBC" w:rsidRDefault="00A55CAC" w:rsidP="009C772F">
      <w:pPr>
        <w:pStyle w:val="BodyNormal"/>
        <w:rPr>
          <w:ins w:id="12427" w:author="Author"/>
        </w:rPr>
      </w:pPr>
      <w:r w:rsidRPr="00FA271D">
        <w:t>Officer Lincoln snapped his handcuffs on her left wrist; leaning close to her ear, he whispered</w:t>
      </w:r>
      <w:ins w:id="12428" w:author="Author">
        <w:r w:rsidR="008A3BBC">
          <w:t>.</w:t>
        </w:r>
      </w:ins>
      <w:del w:id="12429" w:author="Author">
        <w:r w:rsidRPr="00FA271D" w:rsidDel="008A3BBC">
          <w:delText xml:space="preserve">: </w:delText>
        </w:r>
      </w:del>
    </w:p>
    <w:p w14:paraId="54F7A781" w14:textId="77777777" w:rsidR="008A3BBC" w:rsidRDefault="00A55CAC" w:rsidP="009C772F">
      <w:pPr>
        <w:pStyle w:val="BodyNormal"/>
        <w:rPr>
          <w:ins w:id="12430" w:author="Author"/>
        </w:rPr>
      </w:pPr>
      <w:r w:rsidRPr="00FA271D">
        <w:t>“Stay calm, Ma’am.”</w:t>
      </w:r>
    </w:p>
    <w:p w14:paraId="28DE3E4C" w14:textId="77777777" w:rsidR="008A3BBC" w:rsidRDefault="00A55CAC" w:rsidP="009C772F">
      <w:pPr>
        <w:pStyle w:val="BodyNormal"/>
        <w:rPr>
          <w:ins w:id="12431" w:author="Author"/>
        </w:rPr>
      </w:pPr>
      <w:del w:id="12432" w:author="Author">
        <w:r w:rsidRPr="00FA271D" w:rsidDel="008A3BBC">
          <w:delText xml:space="preserve"> </w:delText>
        </w:r>
      </w:del>
      <w:r w:rsidRPr="00FA271D">
        <w:t xml:space="preserve">Two more police cruisers pulled up as the crowd </w:t>
      </w:r>
      <w:ins w:id="12433" w:author="Author">
        <w:r w:rsidR="008A3BBC">
          <w:t xml:space="preserve">continued to </w:t>
        </w:r>
      </w:ins>
      <w:del w:id="12434" w:author="Author">
        <w:r w:rsidRPr="00FA271D" w:rsidDel="00A730E1">
          <w:delText xml:space="preserve">continued to </w:delText>
        </w:r>
      </w:del>
      <w:r w:rsidRPr="00FA271D">
        <w:t>chant</w:t>
      </w:r>
      <w:ins w:id="12435" w:author="Author">
        <w:del w:id="12436" w:author="Author">
          <w:r w:rsidR="00A730E1" w:rsidDel="008A3BBC">
            <w:delText>ed</w:delText>
          </w:r>
        </w:del>
      </w:ins>
      <w:del w:id="12437" w:author="Author">
        <w:r w:rsidRPr="00FA271D" w:rsidDel="008A3BBC">
          <w:delText>:</w:delText>
        </w:r>
      </w:del>
      <w:ins w:id="12438" w:author="Author">
        <w:r w:rsidR="008A3BBC">
          <w:t xml:space="preserve">. </w:t>
        </w:r>
      </w:ins>
    </w:p>
    <w:p w14:paraId="5ED56DA1" w14:textId="6335765B" w:rsidR="008A3BBC" w:rsidRDefault="00A55CAC" w:rsidP="009C772F">
      <w:pPr>
        <w:pStyle w:val="BodyNormal"/>
        <w:rPr>
          <w:ins w:id="12439" w:author="Author"/>
        </w:rPr>
      </w:pPr>
      <w:del w:id="12440" w:author="Author">
        <w:r w:rsidRPr="00FA271D" w:rsidDel="008A3BBC">
          <w:delText xml:space="preserve"> </w:delText>
        </w:r>
      </w:del>
      <w:r w:rsidRPr="008A3BBC">
        <w:t>“Let her go, let her go.”</w:t>
      </w:r>
      <w:r w:rsidRPr="00FA271D">
        <w:t xml:space="preserve"> </w:t>
      </w:r>
    </w:p>
    <w:p w14:paraId="0C71EBD2" w14:textId="631CB194" w:rsidR="00A55CAC" w:rsidRPr="00FA271D" w:rsidRDefault="00A55CAC" w:rsidP="009C772F">
      <w:pPr>
        <w:pStyle w:val="BodyNormal"/>
        <w:rPr>
          <w:i/>
          <w:iCs/>
        </w:rPr>
      </w:pPr>
      <w:r w:rsidRPr="00FA271D">
        <w:t xml:space="preserve">Officer Lincoln cuffed </w:t>
      </w:r>
      <w:r>
        <w:t>Angel</w:t>
      </w:r>
      <w:r w:rsidRPr="00FA271D">
        <w:t>’s right wrist and uncoupled Captain Baggs’ handcuffs from her.</w:t>
      </w:r>
    </w:p>
    <w:p w14:paraId="09708EE4" w14:textId="3F682DA5" w:rsidR="00A55CAC" w:rsidRPr="00FA271D" w:rsidRDefault="00A55CAC" w:rsidP="009C772F">
      <w:pPr>
        <w:pStyle w:val="BodyNormal"/>
        <w:rPr>
          <w:i/>
          <w:iCs/>
        </w:rPr>
      </w:pPr>
      <w:r w:rsidRPr="00FA271D">
        <w:t xml:space="preserve">“Check her for weapons,” Baggs </w:t>
      </w:r>
      <w:r w:rsidR="007D766B">
        <w:t>said</w:t>
      </w:r>
      <w:r w:rsidRPr="00FA271D">
        <w:t>.</w:t>
      </w:r>
    </w:p>
    <w:p w14:paraId="3E266BC3" w14:textId="03D742C2" w:rsidR="00A55CAC" w:rsidRPr="00FA271D" w:rsidRDefault="00A55CAC" w:rsidP="009C772F">
      <w:pPr>
        <w:pStyle w:val="BodyNormal"/>
        <w:rPr>
          <w:i/>
          <w:iCs/>
        </w:rPr>
      </w:pPr>
      <w:r w:rsidRPr="00FA271D">
        <w:t xml:space="preserve">Tevaughn stepped close to the </w:t>
      </w:r>
      <w:r>
        <w:t>Angel</w:t>
      </w:r>
      <w:r w:rsidRPr="00FA271D">
        <w:t xml:space="preserve"> and did a quick frisk. She was wearing only a T-shirt and sweat</w:t>
      </w:r>
      <w:del w:id="12441" w:author="Author">
        <w:r w:rsidRPr="00FA271D" w:rsidDel="00A730E1">
          <w:delText xml:space="preserve"> </w:delText>
        </w:r>
      </w:del>
      <w:r w:rsidRPr="00FA271D">
        <w:t>pants.</w:t>
      </w:r>
    </w:p>
    <w:p w14:paraId="6300F4C0" w14:textId="77777777" w:rsidR="00A55CAC" w:rsidRPr="00FA271D" w:rsidRDefault="00A55CAC" w:rsidP="009C772F">
      <w:pPr>
        <w:pStyle w:val="BodyNormal"/>
        <w:rPr>
          <w:i/>
          <w:iCs/>
        </w:rPr>
      </w:pPr>
      <w:r w:rsidRPr="00FA271D">
        <w:t>“She’s clean, Captain Baggs.”</w:t>
      </w:r>
    </w:p>
    <w:p w14:paraId="36BA4C95" w14:textId="67742117" w:rsidR="00A55CAC" w:rsidRPr="00FA271D" w:rsidRDefault="00A55CAC" w:rsidP="009C772F">
      <w:pPr>
        <w:pStyle w:val="BodyNormal"/>
        <w:rPr>
          <w:i/>
          <w:iCs/>
        </w:rPr>
      </w:pPr>
      <w:r w:rsidRPr="00FA271D">
        <w:t>“Well, get her ID</w:t>
      </w:r>
      <w:r w:rsidR="007D766B">
        <w:t>.</w:t>
      </w:r>
      <w:r w:rsidRPr="00FA271D">
        <w:t>”</w:t>
      </w:r>
    </w:p>
    <w:p w14:paraId="14C161B6" w14:textId="77777777" w:rsidR="008A3BBC" w:rsidRDefault="00A55CAC" w:rsidP="009C772F">
      <w:pPr>
        <w:pStyle w:val="BodyNormal"/>
        <w:rPr>
          <w:ins w:id="12442" w:author="Author"/>
        </w:rPr>
      </w:pPr>
      <w:r w:rsidRPr="00FA271D">
        <w:t xml:space="preserve">Tevaughn </w:t>
      </w:r>
      <w:proofErr w:type="gramStart"/>
      <w:r w:rsidRPr="00FA271D">
        <w:t>looked into</w:t>
      </w:r>
      <w:proofErr w:type="gramEnd"/>
      <w:r w:rsidRPr="00FA271D">
        <w:t xml:space="preserve"> </w:t>
      </w:r>
      <w:r>
        <w:t>Angel</w:t>
      </w:r>
      <w:r w:rsidRPr="00FA271D">
        <w:t>’s face</w:t>
      </w:r>
      <w:r>
        <w:t>; she</w:t>
      </w:r>
      <w:r w:rsidRPr="00FA271D">
        <w:t xml:space="preserve"> was breathing heavily.</w:t>
      </w:r>
    </w:p>
    <w:p w14:paraId="52E1138F" w14:textId="7481AA6A" w:rsidR="008A3BBC" w:rsidRDefault="00A55CAC" w:rsidP="009C772F">
      <w:pPr>
        <w:pStyle w:val="BodyNormal"/>
        <w:rPr>
          <w:ins w:id="12443" w:author="Author"/>
        </w:rPr>
      </w:pPr>
      <w:del w:id="12444" w:author="Author">
        <w:r w:rsidRPr="00FA271D" w:rsidDel="008A3BBC">
          <w:delText xml:space="preserve"> </w:delText>
        </w:r>
      </w:del>
      <w:r w:rsidRPr="00FA271D">
        <w:t xml:space="preserve">“I </w:t>
      </w:r>
      <w:r w:rsidR="007D766B" w:rsidRPr="00FA271D">
        <w:t>must</w:t>
      </w:r>
      <w:r w:rsidRPr="00FA271D">
        <w:t xml:space="preserve"> check your pockets, Ma’am. It’s standard procedure.”</w:t>
      </w:r>
    </w:p>
    <w:p w14:paraId="2418BA03" w14:textId="5B17F182" w:rsidR="00A55CAC" w:rsidRPr="00FA271D" w:rsidRDefault="00A55CAC" w:rsidP="009C772F">
      <w:pPr>
        <w:pStyle w:val="BodyNormal"/>
        <w:rPr>
          <w:i/>
          <w:iCs/>
        </w:rPr>
      </w:pPr>
      <w:del w:id="12445" w:author="Author">
        <w:r w:rsidRPr="00FA271D" w:rsidDel="008A3BBC">
          <w:delText xml:space="preserve"> </w:delText>
        </w:r>
      </w:del>
      <w:r w:rsidRPr="00FA271D">
        <w:t>She was wearing sweatpants. One pocket was empty</w:t>
      </w:r>
      <w:ins w:id="12446" w:author="Author">
        <w:r w:rsidR="008A3BBC">
          <w:t>.</w:t>
        </w:r>
      </w:ins>
      <w:del w:id="12447" w:author="Author">
        <w:r w:rsidRPr="00FA271D" w:rsidDel="008A3BBC">
          <w:delText>;</w:delText>
        </w:r>
      </w:del>
      <w:r w:rsidRPr="00FA271D">
        <w:t xml:space="preserve"> </w:t>
      </w:r>
      <w:del w:id="12448" w:author="Author">
        <w:r w:rsidRPr="00FA271D" w:rsidDel="00E93A80">
          <w:delText>in the other pocket, he retrieved a smartphone, a debit card, and a house key</w:delText>
        </w:r>
      </w:del>
      <w:ins w:id="12449" w:author="Author">
        <w:del w:id="12450" w:author="Author">
          <w:r w:rsidR="00E93A80" w:rsidDel="008A3BBC">
            <w:delText xml:space="preserve">he </w:delText>
          </w:r>
        </w:del>
        <w:r w:rsidR="008A3BBC">
          <w:t xml:space="preserve">Officer Lincoln </w:t>
        </w:r>
        <w:r w:rsidR="00E93A80">
          <w:t xml:space="preserve">retrieved a smartphone, a debit card, and a house key </w:t>
        </w:r>
        <w:del w:id="12451" w:author="Author">
          <w:r w:rsidR="00E93A80" w:rsidDel="008A3BBC">
            <w:delText>in</w:delText>
          </w:r>
        </w:del>
        <w:r w:rsidR="008A3BBC">
          <w:t>from</w:t>
        </w:r>
        <w:r w:rsidR="00E93A80">
          <w:t xml:space="preserve"> the other pocket</w:t>
        </w:r>
      </w:ins>
      <w:r w:rsidRPr="00FA271D">
        <w:t>.</w:t>
      </w:r>
    </w:p>
    <w:p w14:paraId="45B8C649" w14:textId="77777777" w:rsidR="008A3BBC" w:rsidRDefault="00A55CAC" w:rsidP="009C772F">
      <w:pPr>
        <w:pStyle w:val="BodyNormal"/>
        <w:rPr>
          <w:ins w:id="12452" w:author="Author"/>
        </w:rPr>
      </w:pPr>
      <w:r w:rsidRPr="00FA271D">
        <w:t>“Captain, she has no ID</w:t>
      </w:r>
      <w:del w:id="12453" w:author="Author">
        <w:r w:rsidRPr="00FA271D" w:rsidDel="008A3BBC">
          <w:delText xml:space="preserve"> on her</w:delText>
        </w:r>
      </w:del>
      <w:r w:rsidRPr="00FA271D">
        <w:t>, just a phone, burner debit card, and a single key.”</w:t>
      </w:r>
    </w:p>
    <w:p w14:paraId="63A4BC4F" w14:textId="1F396399" w:rsidR="00A55CAC" w:rsidRPr="00FA271D" w:rsidDel="008A3BBC" w:rsidRDefault="00A55CAC">
      <w:pPr>
        <w:pStyle w:val="BodyNormal"/>
        <w:ind w:firstLine="360"/>
        <w:rPr>
          <w:del w:id="12454" w:author="Author"/>
          <w:i/>
          <w:iCs/>
        </w:rPr>
        <w:pPrChange w:id="12455" w:author="Author">
          <w:pPr>
            <w:pStyle w:val="BodyNormal"/>
          </w:pPr>
        </w:pPrChange>
      </w:pPr>
      <w:del w:id="12456" w:author="Author">
        <w:r w:rsidRPr="00FA271D" w:rsidDel="008A3BBC">
          <w:delText xml:space="preserve"> </w:delText>
        </w:r>
      </w:del>
      <w:r w:rsidRPr="00FA271D">
        <w:t>Tevaughn handed the items to Captain Baggs</w:t>
      </w:r>
      <w:ins w:id="12457" w:author="Author">
        <w:r w:rsidR="008A3BBC">
          <w:t xml:space="preserve">, who </w:t>
        </w:r>
      </w:ins>
      <w:del w:id="12458" w:author="Author">
        <w:r w:rsidRPr="00FA271D" w:rsidDel="008A3BBC">
          <w:delText>.</w:delText>
        </w:r>
      </w:del>
    </w:p>
    <w:p w14:paraId="41D91DE2" w14:textId="75B4A9B8" w:rsidR="00A55CAC" w:rsidRPr="00FA271D" w:rsidRDefault="00A55CAC">
      <w:pPr>
        <w:pStyle w:val="BodyNormal"/>
        <w:ind w:firstLine="360"/>
        <w:rPr>
          <w:i/>
          <w:iCs/>
        </w:rPr>
        <w:pPrChange w:id="12459" w:author="Author">
          <w:pPr>
            <w:pStyle w:val="BodyNormal"/>
          </w:pPr>
        </w:pPrChange>
      </w:pPr>
      <w:del w:id="12460" w:author="Author">
        <w:r w:rsidRPr="00FA271D" w:rsidDel="008A3BBC">
          <w:delText xml:space="preserve">Baggs </w:delText>
        </w:r>
      </w:del>
      <w:r w:rsidRPr="00FA271D">
        <w:t xml:space="preserve">stepped closer to </w:t>
      </w:r>
      <w:r>
        <w:t>Angel</w:t>
      </w:r>
      <w:r w:rsidRPr="00FA271D">
        <w:t>. The crowd was still chanting</w:t>
      </w:r>
      <w:r w:rsidR="00F93EEA">
        <w:t>.</w:t>
      </w:r>
      <w:r w:rsidRPr="00FA271D">
        <w:t xml:space="preserve"> </w:t>
      </w:r>
      <w:r w:rsidR="00F93EEA">
        <w:t>P</w:t>
      </w:r>
      <w:r w:rsidRPr="00FA271D">
        <w:t xml:space="preserve">eople were streaming out of the nearby buildings to join </w:t>
      </w:r>
      <w:r w:rsidRPr="00FA271D">
        <w:lastRenderedPageBreak/>
        <w:t>the protest.</w:t>
      </w:r>
    </w:p>
    <w:p w14:paraId="415C3241" w14:textId="77777777" w:rsidR="00A55CAC" w:rsidRPr="00FA271D" w:rsidRDefault="00A55CAC" w:rsidP="009C772F">
      <w:pPr>
        <w:pStyle w:val="BodyNormal"/>
        <w:rPr>
          <w:i/>
          <w:iCs/>
        </w:rPr>
      </w:pPr>
      <w:r w:rsidRPr="00FA271D">
        <w:t>“OK, lady. What’s your name?”</w:t>
      </w:r>
    </w:p>
    <w:p w14:paraId="0900C893" w14:textId="1C3C2C71" w:rsidR="00A55CAC" w:rsidRPr="00FA271D" w:rsidRDefault="00A55CAC" w:rsidP="009C772F">
      <w:pPr>
        <w:pStyle w:val="BodyNormal"/>
        <w:rPr>
          <w:i/>
          <w:iCs/>
        </w:rPr>
      </w:pPr>
      <w:del w:id="12461" w:author="Author">
        <w:r w:rsidDel="008A3BBC">
          <w:delText>Angel</w:delText>
        </w:r>
        <w:r w:rsidRPr="00FA271D" w:rsidDel="008A3BBC">
          <w:delText>, still breathing heavily, just</w:delText>
        </w:r>
      </w:del>
      <w:ins w:id="12462" w:author="Author">
        <w:r w:rsidR="008A3BBC">
          <w:t>Still breathing heavily, Angel</w:t>
        </w:r>
      </w:ins>
      <w:r w:rsidRPr="00FA271D">
        <w:t xml:space="preserve"> glared at him, making no response.</w:t>
      </w:r>
    </w:p>
    <w:p w14:paraId="7E1B6486" w14:textId="595BD85C" w:rsidR="00A55CAC" w:rsidRPr="00FA271D" w:rsidRDefault="00A55CAC" w:rsidP="009C772F">
      <w:pPr>
        <w:pStyle w:val="BodyNormal"/>
        <w:rPr>
          <w:i/>
          <w:iCs/>
        </w:rPr>
      </w:pPr>
      <w:r w:rsidRPr="00FA271D">
        <w:t>“Answer me</w:t>
      </w:r>
      <w:r w:rsidR="007D766B">
        <w:t>.</w:t>
      </w:r>
      <w:r w:rsidRPr="00FA271D">
        <w:t>”</w:t>
      </w:r>
    </w:p>
    <w:p w14:paraId="7BEC6090" w14:textId="11141531" w:rsidR="00A55CAC" w:rsidRPr="00FA271D" w:rsidRDefault="00A55CAC" w:rsidP="009C772F">
      <w:pPr>
        <w:pStyle w:val="BodyNormal"/>
        <w:rPr>
          <w:i/>
          <w:iCs/>
        </w:rPr>
      </w:pPr>
      <w:r w:rsidRPr="00FA271D">
        <w:t xml:space="preserve">In frustration, Captain Baggs slapped </w:t>
      </w:r>
      <w:r>
        <w:t>Angel</w:t>
      </w:r>
      <w:r w:rsidRPr="00FA271D">
        <w:t xml:space="preserve"> on her face</w:t>
      </w:r>
      <w:del w:id="12463" w:author="Author">
        <w:r w:rsidRPr="00FA271D" w:rsidDel="0002705E">
          <w:delText>,</w:delText>
        </w:r>
      </w:del>
      <w:r w:rsidRPr="00FA271D">
        <w:t xml:space="preserve"> suddenly and sharply. </w:t>
      </w:r>
      <w:r>
        <w:t>Angel</w:t>
      </w:r>
      <w:r w:rsidRPr="00FA271D">
        <w:t xml:space="preserve"> did not cry out; she couldn’t, but her eyes watered from the searing sting of the blow.</w:t>
      </w:r>
    </w:p>
    <w:p w14:paraId="36416621" w14:textId="226CA06C" w:rsidR="00A55CAC" w:rsidRPr="00FA271D" w:rsidRDefault="00A55CAC" w:rsidP="009C772F">
      <w:pPr>
        <w:pStyle w:val="BodyNormal"/>
        <w:rPr>
          <w:i/>
          <w:iCs/>
        </w:rPr>
      </w:pPr>
      <w:r w:rsidRPr="00FA271D">
        <w:t xml:space="preserve">“Jesus, Captain! She’s handcuffed,” Officer Lincoln </w:t>
      </w:r>
      <w:r w:rsidR="00F93EEA">
        <w:t>said</w:t>
      </w:r>
      <w:r w:rsidRPr="00FA271D">
        <w:t>.</w:t>
      </w:r>
    </w:p>
    <w:p w14:paraId="05F7D689" w14:textId="77777777" w:rsidR="00A55CAC" w:rsidRPr="00FA271D" w:rsidRDefault="00A55CAC" w:rsidP="009C772F">
      <w:pPr>
        <w:pStyle w:val="BodyNormal"/>
        <w:rPr>
          <w:i/>
          <w:iCs/>
        </w:rPr>
      </w:pPr>
      <w:r w:rsidRPr="00FA271D">
        <w:t xml:space="preserve">That brutality enraged the crowd, and somebody threw a tomato at Captain Baggs. It hit him in the chest, but the watery pulp sprayed his face. </w:t>
      </w:r>
    </w:p>
    <w:p w14:paraId="7C31287A" w14:textId="6C6DDE01" w:rsidR="008A3BBC" w:rsidRDefault="00A55CAC" w:rsidP="009C772F">
      <w:pPr>
        <w:pStyle w:val="BodyNormal"/>
        <w:rPr>
          <w:ins w:id="12464" w:author="Author"/>
        </w:rPr>
      </w:pPr>
      <w:r w:rsidRPr="00FA271D">
        <w:t xml:space="preserve">The crowd started throwing things at the two </w:t>
      </w:r>
      <w:del w:id="12465" w:author="Author">
        <w:r w:rsidRPr="00FA271D" w:rsidDel="00634732">
          <w:delText>policemen</w:delText>
        </w:r>
      </w:del>
      <w:ins w:id="12466" w:author="Author">
        <w:r w:rsidR="00634732" w:rsidRPr="00FA271D">
          <w:t>police</w:t>
        </w:r>
        <w:r w:rsidR="00634732">
          <w:t xml:space="preserve"> officers</w:t>
        </w:r>
      </w:ins>
      <w:r w:rsidRPr="00FA271D">
        <w:t>. Baggs raised his Glock-</w:t>
      </w:r>
      <w:r w:rsidR="009A174B">
        <w:t>50</w:t>
      </w:r>
      <w:r w:rsidRPr="00FA271D">
        <w:t xml:space="preserve"> gun and fired two shots into the air. The </w:t>
      </w:r>
      <w:r w:rsidR="00615D73">
        <w:t>gunshots were</w:t>
      </w:r>
      <w:r w:rsidRPr="00FA271D">
        <w:t xml:space="preserve"> loud, eliciting some shrieks from the crowd. Two more Chicago police officers rushed up to the beleaguered officers. One of them was a female officer, Rosie Juarez. She looked at one of the onlookers and asked</w:t>
      </w:r>
      <w:del w:id="12467" w:author="Author">
        <w:r w:rsidRPr="00FA271D" w:rsidDel="008A3BBC">
          <w:delText>:</w:delText>
        </w:r>
      </w:del>
      <w:ins w:id="12468" w:author="Author">
        <w:r w:rsidR="008A3BBC">
          <w:t>.</w:t>
        </w:r>
      </w:ins>
      <w:del w:id="12469" w:author="Author">
        <w:r w:rsidRPr="00FA271D" w:rsidDel="008A3BBC">
          <w:delText xml:space="preserve"> </w:delText>
        </w:r>
      </w:del>
    </w:p>
    <w:p w14:paraId="0FEDF162" w14:textId="686B6C93" w:rsidR="00A55CAC" w:rsidRPr="00FA271D" w:rsidRDefault="00A55CAC" w:rsidP="009C772F">
      <w:pPr>
        <w:pStyle w:val="BodyNormal"/>
        <w:rPr>
          <w:i/>
          <w:iCs/>
        </w:rPr>
      </w:pPr>
      <w:r w:rsidRPr="00FA271D">
        <w:t>“What’s going on?”</w:t>
      </w:r>
    </w:p>
    <w:p w14:paraId="3651E524" w14:textId="77777777" w:rsidR="00A55CAC" w:rsidRPr="00FA271D" w:rsidRDefault="00A55CAC" w:rsidP="009C772F">
      <w:pPr>
        <w:pStyle w:val="BodyNormal"/>
        <w:rPr>
          <w:i/>
          <w:iCs/>
        </w:rPr>
      </w:pPr>
      <w:r w:rsidRPr="00FA271D">
        <w:t>One lady in the crowd stepped forward and responded angrily.</w:t>
      </w:r>
    </w:p>
    <w:p w14:paraId="7ED053D1" w14:textId="288B0A00" w:rsidR="00A55CAC" w:rsidRPr="00FA271D" w:rsidRDefault="00A55CAC" w:rsidP="009C772F">
      <w:pPr>
        <w:pStyle w:val="BodyNormal"/>
        <w:rPr>
          <w:i/>
          <w:iCs/>
        </w:rPr>
      </w:pPr>
      <w:r w:rsidRPr="00FA271D">
        <w:t>“Three mob bastards were beating up on Pastor Montgomery when this lady here</w:t>
      </w:r>
      <w:del w:id="12470" w:author="Author">
        <w:r w:rsidRPr="00FA271D" w:rsidDel="00CC320C">
          <w:delText>, you know</w:delText>
        </w:r>
      </w:del>
      <w:r w:rsidRPr="00FA271D">
        <w:t xml:space="preserve">, this </w:t>
      </w:r>
      <w:r>
        <w:t>Angel girl</w:t>
      </w:r>
      <w:r w:rsidRPr="00FA271D">
        <w:t xml:space="preserve">, jumped in and protected Pastor Jeremiah and fought off the mob </w:t>
      </w:r>
      <w:r w:rsidRPr="00FA271D">
        <w:lastRenderedPageBreak/>
        <w:t xml:space="preserve">motherfuckers. Then this fucking cop here arrested the </w:t>
      </w:r>
      <w:r>
        <w:t>Angel</w:t>
      </w:r>
      <w:r w:rsidRPr="00FA271D">
        <w:t xml:space="preserve"> and let the three wise </w:t>
      </w:r>
      <w:proofErr w:type="gramStart"/>
      <w:r w:rsidRPr="00FA271D">
        <w:t>guys</w:t>
      </w:r>
      <w:proofErr w:type="gramEnd"/>
      <w:r w:rsidRPr="00FA271D">
        <w:t xml:space="preserve"> escape. </w:t>
      </w:r>
      <w:proofErr w:type="gramStart"/>
      <w:r w:rsidRPr="00FA271D">
        <w:t>You</w:t>
      </w:r>
      <w:proofErr w:type="gramEnd"/>
      <w:r w:rsidRPr="00FA271D">
        <w:t xml:space="preserve"> call this justice? Well, fuck you. Let her go!”</w:t>
      </w:r>
    </w:p>
    <w:p w14:paraId="192C6C8B" w14:textId="33C7B083" w:rsidR="00A55CAC" w:rsidRPr="00FA271D" w:rsidRDefault="00A55CAC" w:rsidP="009C772F">
      <w:pPr>
        <w:pStyle w:val="BodyNormal"/>
        <w:rPr>
          <w:i/>
          <w:iCs/>
        </w:rPr>
      </w:pPr>
      <w:r w:rsidRPr="00FA271D">
        <w:t xml:space="preserve">An ambulance pulled up, its siren blaring. Two emergency medical technicians jumped out and rushed </w:t>
      </w:r>
      <w:r w:rsidR="00615D73">
        <w:t>to Pastor Jeremiah, who was</w:t>
      </w:r>
      <w:r w:rsidRPr="00FA271D">
        <w:t xml:space="preserve"> </w:t>
      </w:r>
      <w:del w:id="12471" w:author="Author">
        <w:r w:rsidRPr="00FA271D" w:rsidDel="00CC320C">
          <w:delText xml:space="preserve">who was </w:delText>
        </w:r>
      </w:del>
      <w:r w:rsidRPr="00FA271D">
        <w:t>still semi-conscious.</w:t>
      </w:r>
    </w:p>
    <w:p w14:paraId="584CCE76" w14:textId="2A2E6B9E" w:rsidR="00A55CAC" w:rsidRPr="00FA271D" w:rsidRDefault="00A55CAC" w:rsidP="009C772F">
      <w:pPr>
        <w:pStyle w:val="BodyNormal"/>
        <w:rPr>
          <w:i/>
          <w:iCs/>
        </w:rPr>
      </w:pPr>
      <w:r w:rsidRPr="00FA271D">
        <w:t xml:space="preserve">The crowd, still chanting, </w:t>
      </w:r>
      <w:del w:id="12472" w:author="Author">
        <w:r w:rsidRPr="00FA271D" w:rsidDel="004F5FBD">
          <w:delText xml:space="preserve">started </w:delText>
        </w:r>
      </w:del>
      <w:ins w:id="12473" w:author="Author">
        <w:r w:rsidR="004F5FBD">
          <w:t>continued</w:t>
        </w:r>
        <w:r w:rsidR="004F5FBD" w:rsidRPr="00FA271D">
          <w:t xml:space="preserve"> </w:t>
        </w:r>
      </w:ins>
      <w:r w:rsidRPr="00FA271D">
        <w:t>throwing things at the officers. Officer Juarez spoke nervously to Captain Baggs.</w:t>
      </w:r>
    </w:p>
    <w:p w14:paraId="15996707" w14:textId="606E9606" w:rsidR="00A55CAC" w:rsidRPr="00FA271D" w:rsidRDefault="00A55CAC" w:rsidP="009C772F">
      <w:pPr>
        <w:pStyle w:val="BodyNormal"/>
        <w:rPr>
          <w:i/>
          <w:iCs/>
        </w:rPr>
      </w:pPr>
      <w:r w:rsidRPr="00FA271D">
        <w:t xml:space="preserve">“Jesus, Captain. We </w:t>
      </w:r>
      <w:proofErr w:type="gramStart"/>
      <w:r w:rsidRPr="00FA271D">
        <w:t>have to</w:t>
      </w:r>
      <w:proofErr w:type="gramEnd"/>
      <w:r w:rsidRPr="00FA271D">
        <w:t xml:space="preserve"> get her out of her</w:t>
      </w:r>
      <w:r w:rsidR="00D0477A">
        <w:t>e</w:t>
      </w:r>
      <w:r w:rsidRPr="00FA271D">
        <w:t>.”</w:t>
      </w:r>
    </w:p>
    <w:p w14:paraId="39122912" w14:textId="5443F0A0" w:rsidR="00A55CAC" w:rsidRPr="00FA271D" w:rsidRDefault="00A55CAC" w:rsidP="009C772F">
      <w:pPr>
        <w:pStyle w:val="BodyNormal"/>
        <w:rPr>
          <w:i/>
          <w:iCs/>
        </w:rPr>
      </w:pPr>
      <w:r w:rsidRPr="00FA271D">
        <w:t>“Where’s your car, Rosie?”</w:t>
      </w:r>
    </w:p>
    <w:p w14:paraId="08BE73DB" w14:textId="49F22CEA" w:rsidR="00A55CAC" w:rsidRPr="00FA271D" w:rsidRDefault="00A55CAC" w:rsidP="009C772F">
      <w:pPr>
        <w:pStyle w:val="BodyNormal"/>
        <w:rPr>
          <w:i/>
          <w:iCs/>
        </w:rPr>
      </w:pPr>
      <w:r w:rsidRPr="00FA271D">
        <w:t xml:space="preserve">“Right over there,” she </w:t>
      </w:r>
      <w:r w:rsidR="00D0477A">
        <w:t>said</w:t>
      </w:r>
      <w:r w:rsidRPr="00FA271D">
        <w:t xml:space="preserve">, pointing to </w:t>
      </w:r>
      <w:del w:id="12474" w:author="Author">
        <w:r w:rsidRPr="00FA271D" w:rsidDel="004F5FBD">
          <w:delText xml:space="preserve">the </w:delText>
        </w:r>
      </w:del>
      <w:ins w:id="12475" w:author="Author">
        <w:r w:rsidR="004F5FBD">
          <w:t>her</w:t>
        </w:r>
        <w:r w:rsidR="004F5FBD" w:rsidRPr="00FA271D">
          <w:t xml:space="preserve"> </w:t>
        </w:r>
      </w:ins>
      <w:r w:rsidRPr="00FA271D">
        <w:t>police cruiser.</w:t>
      </w:r>
    </w:p>
    <w:p w14:paraId="0D6F43A5" w14:textId="26B1A470" w:rsidR="00A55CAC" w:rsidRPr="00FA271D" w:rsidRDefault="00A55CAC" w:rsidP="009C772F">
      <w:pPr>
        <w:pStyle w:val="BodyNormal"/>
        <w:rPr>
          <w:i/>
          <w:iCs/>
        </w:rPr>
      </w:pPr>
      <w:r w:rsidRPr="00FA271D">
        <w:t xml:space="preserve">Baggs called Rosie’s partner, Officer Winston, to help get </w:t>
      </w:r>
      <w:r>
        <w:t>Angel</w:t>
      </w:r>
      <w:r w:rsidRPr="00FA271D">
        <w:t xml:space="preserve"> into the squad car. Winston and Juarez </w:t>
      </w:r>
      <w:del w:id="12476" w:author="Author">
        <w:r w:rsidRPr="00FA271D" w:rsidDel="00CC320C">
          <w:delText xml:space="preserve">each </w:delText>
        </w:r>
      </w:del>
      <w:r w:rsidRPr="00FA271D">
        <w:t xml:space="preserve">took one of </w:t>
      </w:r>
      <w:r>
        <w:t>Angel</w:t>
      </w:r>
      <w:r w:rsidRPr="00FA271D">
        <w:t>’s arms and helped her stumble into the patrol car.</w:t>
      </w:r>
    </w:p>
    <w:p w14:paraId="0082D56E" w14:textId="0E6D427C" w:rsidR="00A55CAC" w:rsidRPr="00FA271D" w:rsidRDefault="00A55CAC" w:rsidP="009C772F">
      <w:pPr>
        <w:pStyle w:val="BodyNormal"/>
        <w:rPr>
          <w:i/>
          <w:iCs/>
        </w:rPr>
      </w:pPr>
      <w:r w:rsidRPr="00FA271D">
        <w:rPr>
          <w:color w:val="333333"/>
          <w:sz w:val="23"/>
          <w:szCs w:val="23"/>
        </w:rPr>
        <w:t>“</w:t>
      </w:r>
      <w:r w:rsidRPr="004D168E">
        <w:t>Drive her to the</w:t>
      </w:r>
      <w:r w:rsidRPr="00FA271D">
        <w:rPr>
          <w:color w:val="333333"/>
          <w:sz w:val="23"/>
          <w:szCs w:val="23"/>
        </w:rPr>
        <w:t xml:space="preserve"> </w:t>
      </w:r>
      <w:r w:rsidRPr="00FA271D">
        <w:t xml:space="preserve">Precinct 7 station. I’ll be right behind you,” Baggs </w:t>
      </w:r>
      <w:r w:rsidR="002E0B76">
        <w:t>said</w:t>
      </w:r>
      <w:r w:rsidR="009F3508">
        <w:t xml:space="preserve"> as he sprinted to his vehicle across the street.</w:t>
      </w:r>
    </w:p>
    <w:p w14:paraId="36429130" w14:textId="3B7C5E16" w:rsidR="00A55CAC" w:rsidRPr="00FA271D" w:rsidRDefault="00A55CAC" w:rsidP="009C772F">
      <w:pPr>
        <w:pStyle w:val="BodyNormal"/>
        <w:rPr>
          <w:i/>
          <w:iCs/>
        </w:rPr>
      </w:pPr>
      <w:r w:rsidRPr="00FA271D">
        <w:t xml:space="preserve">As the two police cruisers sped away, more police officers arrived, trying to calm the crowd, </w:t>
      </w:r>
      <w:del w:id="12477" w:author="Author">
        <w:r w:rsidRPr="00FA271D" w:rsidDel="00C1095E">
          <w:delText xml:space="preserve">who </w:delText>
        </w:r>
      </w:del>
      <w:ins w:id="12478" w:author="Author">
        <w:r w:rsidR="00C1095E" w:rsidRPr="00FA271D">
          <w:t>wh</w:t>
        </w:r>
        <w:r w:rsidR="00C1095E">
          <w:t>ich</w:t>
        </w:r>
        <w:r w:rsidR="00C1095E" w:rsidRPr="00FA271D">
          <w:t xml:space="preserve"> </w:t>
        </w:r>
      </w:ins>
      <w:r w:rsidRPr="00FA271D">
        <w:t>was having none of it. Marques Odom, the barber, became the titular head of the group.</w:t>
      </w:r>
    </w:p>
    <w:p w14:paraId="32C8A912" w14:textId="77777777" w:rsidR="00A55CAC" w:rsidRPr="00FA271D" w:rsidRDefault="00A55CAC" w:rsidP="009C772F">
      <w:pPr>
        <w:pStyle w:val="BodyNormal"/>
        <w:rPr>
          <w:i/>
          <w:iCs/>
        </w:rPr>
      </w:pPr>
      <w:r w:rsidRPr="00FA271D">
        <w:t xml:space="preserve">“Let’s all march down to Precinct 7 headquarters. It’s only seven blocks away.” </w:t>
      </w:r>
    </w:p>
    <w:p w14:paraId="7B0202CF" w14:textId="050E0B84" w:rsidR="009D2D5D" w:rsidRDefault="00A55CAC" w:rsidP="009C772F">
      <w:pPr>
        <w:pStyle w:val="BodyNormal"/>
      </w:pPr>
      <w:r w:rsidRPr="00FA271D">
        <w:t>The gathering started moving west, ignoring the pleas of the police officers to disperse</w:t>
      </w:r>
      <w:r w:rsidR="00D0477A" w:rsidRPr="00FA271D">
        <w:t>.</w:t>
      </w:r>
      <w:r w:rsidR="00D0477A">
        <w:t xml:space="preserve"> </w:t>
      </w:r>
    </w:p>
    <w:p w14:paraId="195423C8" w14:textId="77777777" w:rsidR="009D2D5D" w:rsidRPr="009D2D5D" w:rsidRDefault="009D2D5D" w:rsidP="009D2D5D">
      <w:pPr>
        <w:keepNext/>
        <w:keepLines/>
        <w:suppressAutoHyphens/>
        <w:spacing w:before="360" w:after="360" w:line="276" w:lineRule="auto"/>
        <w:ind w:firstLine="288"/>
        <w:jc w:val="both"/>
        <w:outlineLvl w:val="1"/>
        <w:rPr>
          <w:rFonts w:eastAsia="MS Gothic" w:cs="Times New Roman"/>
          <w:sz w:val="28"/>
          <w:szCs w:val="26"/>
        </w:rPr>
      </w:pPr>
      <w:bookmarkStart w:id="12479" w:name="_Toc197338892"/>
      <w:r w:rsidRPr="009D2D5D">
        <w:rPr>
          <w:rFonts w:eastAsia="MS Gothic" w:cs="Times New Roman"/>
          <w:sz w:val="28"/>
          <w:szCs w:val="26"/>
        </w:rPr>
        <w:lastRenderedPageBreak/>
        <w:t>Mac Calls His Sister</w:t>
      </w:r>
      <w:bookmarkEnd w:id="12479"/>
    </w:p>
    <w:p w14:paraId="4BED5E30" w14:textId="77777777" w:rsidR="009D2D5D" w:rsidRPr="009D2D5D" w:rsidRDefault="009D2D5D" w:rsidP="002E0B76">
      <w:pPr>
        <w:pStyle w:val="BodyNormal"/>
        <w:rPr>
          <w:ins w:id="12480" w:author="Author"/>
        </w:rPr>
      </w:pPr>
      <w:r w:rsidRPr="009D2D5D">
        <w:t>En route, Captain Baggs called the Central Dispatcher to inform her that he had arrested the Angel and w</w:t>
      </w:r>
      <w:ins w:id="12481" w:author="Author">
        <w:del w:id="12482" w:author="Author">
          <w:r w:rsidRPr="009D2D5D">
            <w:delText>ere</w:delText>
          </w:r>
        </w:del>
        <w:r w:rsidRPr="009D2D5D">
          <w:t>as moving</w:t>
        </w:r>
      </w:ins>
      <w:del w:id="12483" w:author="Author">
        <w:r w:rsidRPr="009D2D5D">
          <w:delText>as taking</w:delText>
        </w:r>
      </w:del>
      <w:r w:rsidRPr="009D2D5D">
        <w:t xml:space="preserve"> her to Precinct 7 headquarters on West 162</w:t>
      </w:r>
      <w:r w:rsidRPr="009D2D5D">
        <w:rPr>
          <w:vertAlign w:val="superscript"/>
        </w:rPr>
        <w:t>nd</w:t>
      </w:r>
      <w:r w:rsidRPr="009D2D5D">
        <w:t xml:space="preserve"> Street. She sent out a bulletin to all units</w:t>
      </w:r>
      <w:ins w:id="12484" w:author="Author">
        <w:r w:rsidRPr="009D2D5D">
          <w:t>.</w:t>
        </w:r>
      </w:ins>
      <w:del w:id="12485" w:author="Author">
        <w:r w:rsidRPr="009D2D5D">
          <w:delText>, merely saying:</w:delText>
        </w:r>
      </w:del>
    </w:p>
    <w:p w14:paraId="679E2FC9" w14:textId="77777777" w:rsidR="009D2D5D" w:rsidRPr="009D2D5D" w:rsidRDefault="009D2D5D" w:rsidP="002E0B76">
      <w:pPr>
        <w:pStyle w:val="BodyNormal"/>
        <w:rPr>
          <w:ins w:id="12486" w:author="Author"/>
          <w:i/>
          <w:iCs/>
        </w:rPr>
      </w:pPr>
      <w:r w:rsidRPr="009D2D5D">
        <w:rPr>
          <w:i/>
          <w:iCs/>
          <w:rPrChange w:id="12487" w:author="Author">
            <w:rPr/>
          </w:rPrChange>
        </w:rPr>
        <w:t>“Angel captured, transporting to Precinct 7 Police Station.”</w:t>
      </w:r>
    </w:p>
    <w:p w14:paraId="0FD044FA" w14:textId="2ADFF546" w:rsidR="009D2D5D" w:rsidRPr="009D2D5D" w:rsidRDefault="009D2D5D" w:rsidP="002E0B76">
      <w:pPr>
        <w:pStyle w:val="BodyNormal"/>
        <w:rPr>
          <w:i/>
          <w:iCs/>
        </w:rPr>
      </w:pPr>
      <w:r w:rsidRPr="009D2D5D">
        <w:t xml:space="preserve"> </w:t>
      </w:r>
      <w:del w:id="12488" w:author="Author">
        <w:r w:rsidRPr="009D2D5D">
          <w:delText>In seconds, every police officer, the FBI, and soon the Media would have the new</w:delText>
        </w:r>
      </w:del>
      <w:ins w:id="12489" w:author="Author">
        <w:r w:rsidRPr="009D2D5D">
          <w:t xml:space="preserve">Every police officer, the FBI, and soon the </w:t>
        </w:r>
      </w:ins>
      <w:r w:rsidR="00E7112F">
        <w:t>m</w:t>
      </w:r>
      <w:ins w:id="12490" w:author="Author">
        <w:r w:rsidRPr="009D2D5D">
          <w:t>edia would have the news in second</w:t>
        </w:r>
      </w:ins>
      <w:r w:rsidRPr="009D2D5D">
        <w:t>s.</w:t>
      </w:r>
    </w:p>
    <w:p w14:paraId="43F2DD8C" w14:textId="77777777" w:rsidR="009D2D5D" w:rsidRPr="009D2D5D" w:rsidRDefault="009D2D5D" w:rsidP="002E0B76">
      <w:pPr>
        <w:pStyle w:val="BodyNormal"/>
        <w:rPr>
          <w:i/>
          <w:iCs/>
        </w:rPr>
      </w:pPr>
      <w:r w:rsidRPr="009D2D5D">
        <w:t xml:space="preserve">Mac Merrick and Commander DiMarco were in a police vehicle stuck in traffic on Route 94 near Mayfair. Ahead of them was a spectacular truck collision wherein two 18-wheelers crashed into one another, jack-knifed, and turned over, blocking the three-lane superhighway from side to side. It was impossible to get around them, and the traffic behind was bumper-to-bumper for at least a mile. </w:t>
      </w:r>
      <w:proofErr w:type="gramStart"/>
      <w:r w:rsidRPr="009D2D5D">
        <w:t>Tow</w:t>
      </w:r>
      <w:proofErr w:type="gramEnd"/>
      <w:r w:rsidRPr="009D2D5D">
        <w:t xml:space="preserve"> trucks were on the way, but it would be a couple of hours before work crews could clear the wreckage.</w:t>
      </w:r>
    </w:p>
    <w:p w14:paraId="572A1C93" w14:textId="12427EE5" w:rsidR="009D2D5D" w:rsidRPr="009D2D5D" w:rsidRDefault="009D2D5D" w:rsidP="002E0B76">
      <w:pPr>
        <w:pStyle w:val="BodyNormal"/>
        <w:rPr>
          <w:i/>
          <w:iCs/>
        </w:rPr>
      </w:pPr>
      <w:r w:rsidRPr="009D2D5D">
        <w:t>“Mac,</w:t>
      </w:r>
      <w:ins w:id="12491" w:author="Author">
        <w:r w:rsidRPr="009D2D5D">
          <w:t xml:space="preserve"> </w:t>
        </w:r>
      </w:ins>
      <w:del w:id="12492" w:author="Author">
        <w:r w:rsidRPr="009D2D5D">
          <w:delText>” Ryan DiMarco said, “</w:delText>
        </w:r>
      </w:del>
      <w:r w:rsidRPr="009D2D5D">
        <w:t xml:space="preserve">a message </w:t>
      </w:r>
      <w:r w:rsidR="000536A1">
        <w:t xml:space="preserve">on my phone just popped up saying that </w:t>
      </w:r>
      <w:r w:rsidR="008B1732">
        <w:t xml:space="preserve">the Chicago Police captured the </w:t>
      </w:r>
      <w:r w:rsidR="000536A1">
        <w:t xml:space="preserve">Angel </w:t>
      </w:r>
      <w:r w:rsidRPr="009D2D5D">
        <w:t xml:space="preserve">and </w:t>
      </w:r>
      <w:r w:rsidR="00635A22">
        <w:t xml:space="preserve">are taking </w:t>
      </w:r>
      <w:r w:rsidR="008B1732">
        <w:t>her</w:t>
      </w:r>
      <w:r w:rsidRPr="009D2D5D">
        <w:t xml:space="preserve"> to Precinct 7 headquarters. They’re calling for backup. It seems that a riot is underway.”</w:t>
      </w:r>
    </w:p>
    <w:p w14:paraId="05970FA5" w14:textId="77777777" w:rsidR="009D2D5D" w:rsidRPr="009D2D5D" w:rsidRDefault="009D2D5D" w:rsidP="002E0B76">
      <w:pPr>
        <w:pStyle w:val="BodyNormal"/>
        <w:rPr>
          <w:i/>
          <w:iCs/>
        </w:rPr>
      </w:pPr>
      <w:r w:rsidRPr="009D2D5D">
        <w:t>“Jesus, Ryan. We’re stuck here. Let me call my sister.”</w:t>
      </w:r>
    </w:p>
    <w:p w14:paraId="0F3FD10F" w14:textId="77777777" w:rsidR="009D2D5D" w:rsidRPr="009D2D5D" w:rsidRDefault="009D2D5D" w:rsidP="002E0B76">
      <w:pPr>
        <w:pStyle w:val="BodyNormal"/>
        <w:rPr>
          <w:i/>
          <w:iCs/>
        </w:rPr>
      </w:pPr>
      <w:r w:rsidRPr="009D2D5D">
        <w:t xml:space="preserve">Mac used his FBI satellite phone and called the number for the Merrick, Dawson, and Brant law firm. </w:t>
      </w:r>
    </w:p>
    <w:p w14:paraId="1E43F50F" w14:textId="77777777" w:rsidR="009D2D5D" w:rsidRPr="009D2D5D" w:rsidRDefault="009D2D5D" w:rsidP="002E0B76">
      <w:pPr>
        <w:pStyle w:val="BodyNormal"/>
        <w:rPr>
          <w:i/>
          <w:iCs/>
        </w:rPr>
      </w:pPr>
      <w:r w:rsidRPr="009D2D5D">
        <w:lastRenderedPageBreak/>
        <w:t>“Hello, this is Merrick, Dawson, and Brant. How may I direct your call?”</w:t>
      </w:r>
    </w:p>
    <w:p w14:paraId="301CF44D" w14:textId="77777777" w:rsidR="009D2D5D" w:rsidRPr="009D2D5D" w:rsidRDefault="009D2D5D" w:rsidP="002E0B76">
      <w:pPr>
        <w:pStyle w:val="BodyNormal"/>
        <w:rPr>
          <w:i/>
          <w:iCs/>
        </w:rPr>
      </w:pPr>
      <w:r w:rsidRPr="009D2D5D">
        <w:t>“Julia, this is Officer Mac Merrick. Is my sister Ronnie in the building? It’s an emergency.”</w:t>
      </w:r>
    </w:p>
    <w:p w14:paraId="61D4FC1F" w14:textId="51C2119C" w:rsidR="009D2D5D" w:rsidRPr="009D2D5D" w:rsidRDefault="009D2D5D" w:rsidP="002E0B76">
      <w:pPr>
        <w:pStyle w:val="BodyNormal"/>
        <w:rPr>
          <w:ins w:id="12493" w:author="Author"/>
        </w:rPr>
      </w:pPr>
      <w:r w:rsidRPr="009D2D5D">
        <w:t>“Oh</w:t>
      </w:r>
      <w:ins w:id="12494" w:author="Author">
        <w:r w:rsidRPr="009D2D5D">
          <w:t>.</w:t>
        </w:r>
      </w:ins>
      <w:del w:id="12495" w:author="Author">
        <w:r w:rsidRPr="009D2D5D">
          <w:delText>,</w:delText>
        </w:r>
      </w:del>
      <w:r w:rsidRPr="009D2D5D">
        <w:t xml:space="preserve"> Hi</w:t>
      </w:r>
      <w:ins w:id="12496" w:author="Author">
        <w:r w:rsidRPr="009D2D5D">
          <w:t>,</w:t>
        </w:r>
      </w:ins>
      <w:r w:rsidRPr="009D2D5D">
        <w:t xml:space="preserve"> Mac. Yes, she’s </w:t>
      </w:r>
      <w:r w:rsidR="006B5B7F">
        <w:t>in Conference Room 2</w:t>
      </w:r>
      <w:r w:rsidRPr="009D2D5D">
        <w:t xml:space="preserve"> with your </w:t>
      </w:r>
      <w:r w:rsidR="00D0477A" w:rsidRPr="009D2D5D">
        <w:t>dad</w:t>
      </w:r>
      <w:r w:rsidRPr="009D2D5D">
        <w:t>. I’ll connect you.”</w:t>
      </w:r>
    </w:p>
    <w:p w14:paraId="42D91C69" w14:textId="77777777" w:rsidR="009D2D5D" w:rsidRPr="009D2D5D" w:rsidRDefault="009D2D5D" w:rsidP="002E0B76">
      <w:pPr>
        <w:pStyle w:val="BodyNormal"/>
        <w:rPr>
          <w:i/>
          <w:iCs/>
        </w:rPr>
      </w:pPr>
      <w:del w:id="12497" w:author="Author">
        <w:r w:rsidRPr="009D2D5D">
          <w:delText xml:space="preserve"> </w:delText>
        </w:r>
      </w:del>
      <w:r w:rsidRPr="009D2D5D">
        <w:t>There were a few seconds of static.</w:t>
      </w:r>
    </w:p>
    <w:p w14:paraId="1E23B83F" w14:textId="77777777" w:rsidR="009D2D5D" w:rsidRPr="009D2D5D" w:rsidRDefault="009D2D5D" w:rsidP="002E0B76">
      <w:pPr>
        <w:pStyle w:val="BodyNormal"/>
        <w:rPr>
          <w:i/>
          <w:iCs/>
        </w:rPr>
      </w:pPr>
      <w:r w:rsidRPr="009D2D5D">
        <w:t>“Mac, I have Veronica for you.”</w:t>
      </w:r>
    </w:p>
    <w:p w14:paraId="5B600308" w14:textId="77777777" w:rsidR="009D2D5D" w:rsidRPr="009D2D5D" w:rsidRDefault="009D2D5D" w:rsidP="002E0B76">
      <w:pPr>
        <w:pStyle w:val="BodyNormal"/>
        <w:rPr>
          <w:i/>
          <w:iCs/>
        </w:rPr>
      </w:pPr>
      <w:r w:rsidRPr="009D2D5D">
        <w:t xml:space="preserve">“Mac, it’s Ronnie. You’re </w:t>
      </w:r>
      <w:proofErr w:type="gramStart"/>
      <w:r w:rsidRPr="009D2D5D">
        <w:t>on</w:t>
      </w:r>
      <w:proofErr w:type="gramEnd"/>
      <w:r w:rsidRPr="009D2D5D">
        <w:t xml:space="preserve"> speaker. What’s the emergency?”</w:t>
      </w:r>
    </w:p>
    <w:p w14:paraId="0D6121F3" w14:textId="77777777" w:rsidR="009D2D5D" w:rsidRPr="009D2D5D" w:rsidRDefault="009D2D5D" w:rsidP="002E0B76">
      <w:pPr>
        <w:pStyle w:val="BodyNormal"/>
        <w:rPr>
          <w:i/>
          <w:iCs/>
        </w:rPr>
      </w:pPr>
      <w:r w:rsidRPr="009D2D5D">
        <w:t>“Ronnie, they’ve just arrested Angel. The Chicago Police are transporting her to Precinct 7 headquarters on West 162</w:t>
      </w:r>
      <w:r w:rsidRPr="009D2D5D">
        <w:rPr>
          <w:vertAlign w:val="superscript"/>
        </w:rPr>
        <w:t>nd</w:t>
      </w:r>
      <w:r w:rsidRPr="009D2D5D">
        <w:t xml:space="preserve"> Street. Unfortunately, I’m stuck in a massive traffic jam near Mayfair. There’s no way I can get there anytime soon. Can you get over there and defend her? </w:t>
      </w:r>
      <w:del w:id="12498" w:author="Author">
        <w:r w:rsidRPr="009D2D5D">
          <w:delText>I’ll stake my entire trust fund to cover her bail, if necessary</w:delText>
        </w:r>
      </w:del>
      <w:ins w:id="12499" w:author="Author">
        <w:del w:id="12500" w:author="Author">
          <w:r w:rsidRPr="009D2D5D">
            <w:delText xml:space="preserve">f necessary, </w:delText>
          </w:r>
        </w:del>
        <w:r w:rsidRPr="009D2D5D">
          <w:t>I’ll stake my entire trust fund to cover her bail</w:t>
        </w:r>
      </w:ins>
      <w:r w:rsidRPr="009D2D5D">
        <w:t>.”</w:t>
      </w:r>
    </w:p>
    <w:p w14:paraId="62602B29" w14:textId="6AF23337" w:rsidR="009D2D5D" w:rsidRPr="009D2D5D" w:rsidRDefault="009D2D5D" w:rsidP="002E0B76">
      <w:pPr>
        <w:pStyle w:val="BodyNormal"/>
        <w:rPr>
          <w:i/>
          <w:iCs/>
        </w:rPr>
      </w:pPr>
      <w:r w:rsidRPr="009D2D5D">
        <w:t xml:space="preserve">“Don’t be ridiculous, Mac,” </w:t>
      </w:r>
      <w:r w:rsidR="00D0477A">
        <w:t>said</w:t>
      </w:r>
      <w:r w:rsidRPr="009D2D5D">
        <w:t xml:space="preserve"> John Merrick. “</w:t>
      </w:r>
      <w:del w:id="12501" w:author="Author">
        <w:r w:rsidRPr="009D2D5D">
          <w:delText xml:space="preserve">We </w:delText>
        </w:r>
      </w:del>
      <w:ins w:id="12502" w:author="Author">
        <w:r w:rsidRPr="009D2D5D">
          <w:t xml:space="preserve">Anne </w:t>
        </w:r>
      </w:ins>
      <w:r w:rsidRPr="009D2D5D">
        <w:t>offered our firm as her lawyers</w:t>
      </w:r>
      <w:r w:rsidR="00E7112F">
        <w:t>,</w:t>
      </w:r>
      <w:r w:rsidRPr="009D2D5D">
        <w:t xml:space="preserve"> pro bono</w:t>
      </w:r>
      <w:r w:rsidR="00E7112F">
        <w:t>,</w:t>
      </w:r>
      <w:r w:rsidRPr="009D2D5D">
        <w:t xml:space="preserve"> when she saved </w:t>
      </w:r>
      <w:del w:id="12503" w:author="Author">
        <w:r w:rsidRPr="009D2D5D">
          <w:delText xml:space="preserve">our </w:delText>
        </w:r>
      </w:del>
      <w:ins w:id="12504" w:author="Author">
        <w:r w:rsidRPr="009D2D5D">
          <w:t xml:space="preserve">her </w:t>
        </w:r>
      </w:ins>
      <w:r w:rsidRPr="009D2D5D">
        <w:t>li</w:t>
      </w:r>
      <w:del w:id="12505" w:author="Author">
        <w:r w:rsidRPr="009D2D5D">
          <w:delText>ves</w:delText>
        </w:r>
      </w:del>
      <w:ins w:id="12506" w:author="Author">
        <w:r w:rsidRPr="009D2D5D">
          <w:t>fe</w:t>
        </w:r>
      </w:ins>
      <w:r w:rsidRPr="009D2D5D">
        <w:t>, and she accepted. The firm will cover her bail. Julia, are you still on the line?”</w:t>
      </w:r>
    </w:p>
    <w:p w14:paraId="1E64B377" w14:textId="77777777" w:rsidR="009D2D5D" w:rsidRPr="009D2D5D" w:rsidRDefault="009D2D5D" w:rsidP="002E0B76">
      <w:pPr>
        <w:pStyle w:val="BodyNormal"/>
        <w:rPr>
          <w:i/>
          <w:iCs/>
        </w:rPr>
      </w:pPr>
      <w:r w:rsidRPr="009D2D5D">
        <w:t>“Yes, Mr. Merrick.”</w:t>
      </w:r>
    </w:p>
    <w:p w14:paraId="1845A178" w14:textId="45E00048" w:rsidR="009D2D5D" w:rsidRPr="009D2D5D" w:rsidRDefault="009D2D5D" w:rsidP="002E0B76">
      <w:pPr>
        <w:pStyle w:val="BodyNormal"/>
      </w:pPr>
      <w:r w:rsidRPr="009D2D5D">
        <w:t xml:space="preserve">“OK, contact Millie Grainger; get her to the lobby immediately with a standard arrest kit. </w:t>
      </w:r>
      <w:r w:rsidR="00D0477A">
        <w:t>H</w:t>
      </w:r>
      <w:r w:rsidRPr="009D2D5D">
        <w:t xml:space="preserve">ave War Horse security </w:t>
      </w:r>
      <w:proofErr w:type="gramStart"/>
      <w:r w:rsidRPr="009D2D5D">
        <w:t>move</w:t>
      </w:r>
      <w:proofErr w:type="gramEnd"/>
      <w:r w:rsidRPr="009D2D5D">
        <w:t xml:space="preserve"> the new Tesla SUV to the entrance and program it directly to the Precinct 7 headquarters. I want to leave in two minutes.”</w:t>
      </w:r>
    </w:p>
    <w:p w14:paraId="425025C7" w14:textId="77777777" w:rsidR="009D2D5D" w:rsidRPr="009D2D5D" w:rsidRDefault="009D2D5D" w:rsidP="009D2D5D">
      <w:pPr>
        <w:widowControl w:val="0"/>
        <w:spacing w:line="280" w:lineRule="atLeast"/>
        <w:ind w:firstLine="288"/>
        <w:contextualSpacing/>
      </w:pPr>
    </w:p>
    <w:p w14:paraId="17C60B14" w14:textId="77777777" w:rsidR="009D2D5D" w:rsidRPr="009D2D5D" w:rsidRDefault="009D2D5D" w:rsidP="009D2D5D">
      <w:pPr>
        <w:keepNext/>
        <w:keepLines/>
        <w:suppressAutoHyphens/>
        <w:spacing w:before="360" w:after="360" w:line="276" w:lineRule="auto"/>
        <w:ind w:firstLine="288"/>
        <w:jc w:val="both"/>
        <w:outlineLvl w:val="1"/>
        <w:rPr>
          <w:rFonts w:eastAsia="MS Gothic" w:cs="Times New Roman"/>
          <w:sz w:val="28"/>
          <w:szCs w:val="26"/>
        </w:rPr>
      </w:pPr>
      <w:bookmarkStart w:id="12507" w:name="_Toc197338893"/>
      <w:r w:rsidRPr="009D2D5D">
        <w:rPr>
          <w:rFonts w:eastAsia="MS Gothic" w:cs="Times New Roman"/>
          <w:sz w:val="28"/>
          <w:szCs w:val="26"/>
        </w:rPr>
        <w:t>Booking an Angel</w:t>
      </w:r>
      <w:bookmarkEnd w:id="12507"/>
    </w:p>
    <w:p w14:paraId="23A3B231" w14:textId="35A62608" w:rsidR="009D2D5D" w:rsidRPr="009D2D5D" w:rsidRDefault="00302D60" w:rsidP="002E0B76">
      <w:pPr>
        <w:pStyle w:val="BodyNormal"/>
        <w:rPr>
          <w:i/>
          <w:iCs/>
        </w:rPr>
      </w:pPr>
      <w:r>
        <w:t>As t</w:t>
      </w:r>
      <w:r w:rsidR="009D2D5D" w:rsidRPr="009D2D5D">
        <w:t>he two police cruisers pulled up to the front entrance of the Precinct 7 headquarters</w:t>
      </w:r>
      <w:r>
        <w:t>,</w:t>
      </w:r>
      <w:r w:rsidR="009D2D5D" w:rsidRPr="009D2D5D">
        <w:t xml:space="preserve"> </w:t>
      </w:r>
      <w:r>
        <w:t>t</w:t>
      </w:r>
      <w:r w:rsidR="009D2D5D" w:rsidRPr="009D2D5D">
        <w:t xml:space="preserve">here </w:t>
      </w:r>
      <w:del w:id="12508" w:author="Author">
        <w:r w:rsidR="009D2D5D" w:rsidRPr="009D2D5D">
          <w:delText>as just a handful of pedestrians about</w:delText>
        </w:r>
      </w:del>
      <w:r w:rsidR="008B7DA5" w:rsidRPr="009D2D5D">
        <w:t>were</w:t>
      </w:r>
      <w:ins w:id="12509" w:author="Author">
        <w:r w:rsidR="009D2D5D" w:rsidRPr="009D2D5D">
          <w:t xml:space="preserve"> just a handful of pedestrians</w:t>
        </w:r>
      </w:ins>
      <w:r>
        <w:t>.</w:t>
      </w:r>
      <w:r w:rsidR="009D2D5D" w:rsidRPr="009D2D5D">
        <w:t xml:space="preserve"> </w:t>
      </w:r>
      <w:r w:rsidRPr="009D2D5D">
        <w:t>The</w:t>
      </w:r>
      <w:r w:rsidR="009D2D5D" w:rsidRPr="009D2D5D">
        <w:t xml:space="preserve"> approaching demonstration was still </w:t>
      </w:r>
      <w:r w:rsidR="00611D75">
        <w:t>six</w:t>
      </w:r>
      <w:r w:rsidR="009D2D5D" w:rsidRPr="009D2D5D">
        <w:t xml:space="preserve"> city blocks away. </w:t>
      </w:r>
    </w:p>
    <w:p w14:paraId="59F7D6EB" w14:textId="64CF18D1" w:rsidR="009D2D5D" w:rsidRPr="009D2D5D" w:rsidRDefault="009D2D5D" w:rsidP="002E0B76">
      <w:pPr>
        <w:pStyle w:val="BodyNormal"/>
        <w:rPr>
          <w:i/>
          <w:iCs/>
        </w:rPr>
      </w:pPr>
      <w:r w:rsidRPr="009D2D5D">
        <w:t xml:space="preserve">Officers Winston and Juarez exited their vehicles and opened the rear door, helping Angel out of the back seat. Captain Baggs joined them, and he and Officer Winston escorted her, arm-in-arm, through the building's glass doors. </w:t>
      </w:r>
    </w:p>
    <w:p w14:paraId="13FCDC67" w14:textId="001735FB" w:rsidR="009D2D5D" w:rsidRPr="009D2D5D" w:rsidRDefault="009D2D5D" w:rsidP="002E0B76">
      <w:pPr>
        <w:pStyle w:val="BodyNormal"/>
        <w:rPr>
          <w:i/>
          <w:iCs/>
        </w:rPr>
      </w:pPr>
      <w:r w:rsidRPr="009D2D5D">
        <w:t xml:space="preserve">Police officers and others filled the lobby; the word must have spread rapidly through the building. Precinct 7 is primarily African American, so the tall, blond, </w:t>
      </w:r>
      <w:r w:rsidR="00301A23">
        <w:t>Caucasian</w:t>
      </w:r>
      <w:r w:rsidRPr="009D2D5D">
        <w:t xml:space="preserve"> woman stood out like a single daisy in a grass field. Angel didn’t look fearful</w:t>
      </w:r>
      <w:r w:rsidR="009A6ED2">
        <w:t xml:space="preserve"> </w:t>
      </w:r>
      <w:r w:rsidR="003E507F">
        <w:t>but</w:t>
      </w:r>
      <w:r w:rsidRPr="009D2D5D">
        <w:t xml:space="preserve"> scanned her surroundings, identifying surveillance cameras, windows, </w:t>
      </w:r>
      <w:ins w:id="12510" w:author="Author">
        <w:r w:rsidRPr="009D2D5D">
          <w:t xml:space="preserve">and </w:t>
        </w:r>
      </w:ins>
      <w:r w:rsidRPr="009D2D5D">
        <w:t>exits. Baggs pushed her past the lobby reception desk to the bookings desk.</w:t>
      </w:r>
    </w:p>
    <w:p w14:paraId="66A00587" w14:textId="77777777" w:rsidR="009D2D5D" w:rsidRPr="009D2D5D" w:rsidRDefault="009D2D5D" w:rsidP="002E0B76">
      <w:pPr>
        <w:pStyle w:val="BodyNormal"/>
        <w:rPr>
          <w:i/>
          <w:iCs/>
        </w:rPr>
      </w:pPr>
      <w:r w:rsidRPr="009D2D5D">
        <w:t>“I’ve arrested this woman for fighting, disturbing the peace, and disorderly conduct</w:t>
      </w:r>
      <w:del w:id="12511" w:author="Author">
        <w:r w:rsidRPr="009D2D5D">
          <w:delText>,</w:delText>
        </w:r>
      </w:del>
      <w:ins w:id="12512" w:author="Author">
        <w:r w:rsidRPr="009D2D5D">
          <w:t>.</w:t>
        </w:r>
      </w:ins>
      <w:r w:rsidRPr="009D2D5D">
        <w:t>”</w:t>
      </w:r>
      <w:del w:id="12513" w:author="Author">
        <w:r w:rsidRPr="009D2D5D">
          <w:delText xml:space="preserve"> Baggs said.</w:delText>
        </w:r>
      </w:del>
    </w:p>
    <w:p w14:paraId="2400E908" w14:textId="77777777" w:rsidR="009D2D5D" w:rsidRPr="009D2D5D" w:rsidRDefault="009D2D5D" w:rsidP="002E0B76">
      <w:pPr>
        <w:pStyle w:val="BodyNormal"/>
        <w:rPr>
          <w:ins w:id="12514" w:author="Author"/>
        </w:rPr>
      </w:pPr>
      <w:r w:rsidRPr="009D2D5D">
        <w:t xml:space="preserve">Officer Gabriella Castillo, a bilingual Latina policewoman, turned the booking tablet </w:t>
      </w:r>
      <w:ins w:id="12515" w:author="Author">
        <w:r w:rsidRPr="009D2D5D">
          <w:t xml:space="preserve">computer </w:t>
        </w:r>
      </w:ins>
      <w:r w:rsidRPr="009D2D5D">
        <w:t xml:space="preserve">around and pointed to the </w:t>
      </w:r>
      <w:ins w:id="12516" w:author="Author">
        <w:r w:rsidRPr="009D2D5D">
          <w:t xml:space="preserve">text </w:t>
        </w:r>
      </w:ins>
      <w:r w:rsidRPr="009D2D5D">
        <w:t xml:space="preserve">box for Captain Baggs to enter the </w:t>
      </w:r>
      <w:r w:rsidRPr="009D2D5D">
        <w:lastRenderedPageBreak/>
        <w:t>charges and sign his name. When he finished, she stood up and asked</w:t>
      </w:r>
      <w:ins w:id="12517" w:author="Author">
        <w:r w:rsidRPr="009D2D5D">
          <w:t>.</w:t>
        </w:r>
      </w:ins>
      <w:del w:id="12518" w:author="Author">
        <w:r w:rsidRPr="009D2D5D">
          <w:delText xml:space="preserve">: </w:delText>
        </w:r>
      </w:del>
    </w:p>
    <w:p w14:paraId="51F89B57" w14:textId="77777777" w:rsidR="009D2D5D" w:rsidRPr="009D2D5D" w:rsidRDefault="009D2D5D" w:rsidP="002E0B76">
      <w:pPr>
        <w:pStyle w:val="BodyNormal"/>
        <w:rPr>
          <w:i/>
          <w:iCs/>
        </w:rPr>
      </w:pPr>
      <w:r w:rsidRPr="009D2D5D">
        <w:t>“Did you explain the Miranda rights to her?”</w:t>
      </w:r>
    </w:p>
    <w:p w14:paraId="496C44BA" w14:textId="0E6F2D5E" w:rsidR="009D2D5D" w:rsidRPr="009D2D5D" w:rsidRDefault="009D2D5D" w:rsidP="002E0B76">
      <w:pPr>
        <w:pStyle w:val="BodyNormal"/>
        <w:rPr>
          <w:ins w:id="12519" w:author="Author"/>
        </w:rPr>
      </w:pPr>
      <w:r w:rsidRPr="009D2D5D">
        <w:t xml:space="preserve">Captain Baggs looked </w:t>
      </w:r>
      <w:r w:rsidR="007E3BD3" w:rsidRPr="009D2D5D">
        <w:t>at</w:t>
      </w:r>
      <w:r w:rsidRPr="009D2D5D">
        <w:t xml:space="preserve"> Officer Juarez</w:t>
      </w:r>
      <w:ins w:id="12520" w:author="Author">
        <w:r w:rsidRPr="009D2D5D">
          <w:t>.</w:t>
        </w:r>
      </w:ins>
      <w:del w:id="12521" w:author="Author">
        <w:r w:rsidRPr="009D2D5D">
          <w:delText xml:space="preserve"> and asked: </w:delText>
        </w:r>
      </w:del>
    </w:p>
    <w:p w14:paraId="59957187" w14:textId="77777777" w:rsidR="009D2D5D" w:rsidRPr="009D2D5D" w:rsidRDefault="009D2D5D" w:rsidP="002E0B76">
      <w:pPr>
        <w:pStyle w:val="BodyNormal"/>
        <w:rPr>
          <w:ins w:id="12522" w:author="Author"/>
        </w:rPr>
      </w:pPr>
      <w:r w:rsidRPr="009D2D5D">
        <w:t>“I didn’t Miranda her, did you?”</w:t>
      </w:r>
    </w:p>
    <w:p w14:paraId="55313FB4" w14:textId="77777777" w:rsidR="009D2D5D" w:rsidRPr="009D2D5D" w:rsidRDefault="009D2D5D" w:rsidP="002E0B76">
      <w:pPr>
        <w:pStyle w:val="BodyNormal"/>
        <w:rPr>
          <w:i/>
          <w:iCs/>
        </w:rPr>
      </w:pPr>
      <w:del w:id="12523" w:author="Author">
        <w:r w:rsidRPr="009D2D5D">
          <w:delText xml:space="preserve"> </w:delText>
        </w:r>
      </w:del>
      <w:r w:rsidRPr="009D2D5D">
        <w:t>Juarez nodded no. Castillo shrugged and walked around her desk to where Angel was standing.</w:t>
      </w:r>
    </w:p>
    <w:p w14:paraId="5D65B94D" w14:textId="77777777" w:rsidR="009D2D5D" w:rsidRPr="009D2D5D" w:rsidRDefault="009D2D5D" w:rsidP="002E0B76">
      <w:pPr>
        <w:pStyle w:val="BodyNormal"/>
        <w:rPr>
          <w:ins w:id="12524" w:author="Author"/>
        </w:rPr>
      </w:pPr>
      <w:r w:rsidRPr="009D2D5D">
        <w:t xml:space="preserve">“Ma’am, look at me and listen carefully. You have the right to remain silent. However, anything you say can and will </w:t>
      </w:r>
      <w:proofErr w:type="gramStart"/>
      <w:r w:rsidRPr="009D2D5D">
        <w:t>be used</w:t>
      </w:r>
      <w:proofErr w:type="gramEnd"/>
      <w:r w:rsidRPr="009D2D5D">
        <w:t xml:space="preserve"> against you in a court of law. You have the right to speak with an attorney. If you cannot afford one, one will </w:t>
      </w:r>
      <w:proofErr w:type="gramStart"/>
      <w:r w:rsidRPr="009D2D5D">
        <w:t>be appointed</w:t>
      </w:r>
      <w:proofErr w:type="gramEnd"/>
      <w:r w:rsidRPr="009D2D5D">
        <w:t xml:space="preserve"> for you. Do you understand what I have told you?”</w:t>
      </w:r>
    </w:p>
    <w:p w14:paraId="2282A1CE" w14:textId="77777777" w:rsidR="009D2D5D" w:rsidRPr="009D2D5D" w:rsidRDefault="009D2D5D" w:rsidP="002E0B76">
      <w:pPr>
        <w:pStyle w:val="BodyNormal"/>
        <w:rPr>
          <w:i/>
          <w:iCs/>
        </w:rPr>
      </w:pPr>
      <w:del w:id="12525" w:author="Author">
        <w:r w:rsidRPr="009D2D5D">
          <w:delText xml:space="preserve"> </w:delText>
        </w:r>
      </w:del>
      <w:r w:rsidRPr="009D2D5D">
        <w:t>Angel gave no response.</w:t>
      </w:r>
    </w:p>
    <w:p w14:paraId="088625B8" w14:textId="77777777" w:rsidR="009D2D5D" w:rsidRPr="009D2D5D" w:rsidRDefault="009D2D5D" w:rsidP="002E0B76">
      <w:pPr>
        <w:pStyle w:val="BodyNormal"/>
        <w:rPr>
          <w:ins w:id="12526" w:author="Author"/>
        </w:rPr>
      </w:pPr>
      <w:r w:rsidRPr="009D2D5D">
        <w:t>“Please answer yes or no.”</w:t>
      </w:r>
    </w:p>
    <w:p w14:paraId="1D61BB11" w14:textId="77777777" w:rsidR="009D2D5D" w:rsidRPr="009D2D5D" w:rsidRDefault="009D2D5D" w:rsidP="002E0B76">
      <w:pPr>
        <w:pStyle w:val="BodyNormal"/>
        <w:rPr>
          <w:i/>
          <w:iCs/>
        </w:rPr>
      </w:pPr>
      <w:del w:id="12527" w:author="Author">
        <w:r w:rsidRPr="009D2D5D">
          <w:delText xml:space="preserve"> </w:delText>
        </w:r>
      </w:del>
      <w:r w:rsidRPr="009D2D5D">
        <w:t>Again, no response.</w:t>
      </w:r>
    </w:p>
    <w:p w14:paraId="49524FFF" w14:textId="77777777" w:rsidR="009D2D5D" w:rsidRPr="009D2D5D" w:rsidRDefault="009D2D5D" w:rsidP="002E0B76">
      <w:pPr>
        <w:pStyle w:val="BodyNormal"/>
        <w:rPr>
          <w:ins w:id="12528" w:author="Author"/>
        </w:rPr>
      </w:pPr>
      <w:r w:rsidRPr="009D2D5D">
        <w:t>“Are you unable to speak?”</w:t>
      </w:r>
    </w:p>
    <w:p w14:paraId="75D3B4C9" w14:textId="77777777" w:rsidR="009D2D5D" w:rsidRPr="009D2D5D" w:rsidRDefault="009D2D5D" w:rsidP="002E0B76">
      <w:pPr>
        <w:pStyle w:val="BodyNormal"/>
        <w:rPr>
          <w:i/>
          <w:iCs/>
        </w:rPr>
      </w:pPr>
      <w:del w:id="12529" w:author="Author">
        <w:r w:rsidRPr="009D2D5D">
          <w:delText xml:space="preserve"> </w:delText>
        </w:r>
      </w:del>
      <w:r w:rsidRPr="009D2D5D">
        <w:t>Still, crickets.</w:t>
      </w:r>
    </w:p>
    <w:p w14:paraId="55CB8A57" w14:textId="77777777" w:rsidR="009D2D5D" w:rsidRPr="009D2D5D" w:rsidRDefault="009D2D5D" w:rsidP="002E0B76">
      <w:pPr>
        <w:pStyle w:val="BodyNormal"/>
        <w:rPr>
          <w:ins w:id="12530" w:author="Author"/>
        </w:rPr>
      </w:pPr>
      <w:r w:rsidRPr="009D2D5D">
        <w:t xml:space="preserve">“Please, Ma’am. Just nod your head if you </w:t>
      </w:r>
      <w:del w:id="12531" w:author="Author">
        <w:r w:rsidRPr="009D2D5D">
          <w:delText xml:space="preserve">understood </w:delText>
        </w:r>
      </w:del>
      <w:ins w:id="12532" w:author="Author">
        <w:r w:rsidRPr="009D2D5D">
          <w:t xml:space="preserve">understand </w:t>
        </w:r>
      </w:ins>
      <w:r w:rsidRPr="009D2D5D">
        <w:t>me.</w:t>
      </w:r>
      <w:ins w:id="12533" w:author="Author">
        <w:r w:rsidRPr="009D2D5D">
          <w:t>”</w:t>
        </w:r>
      </w:ins>
      <w:del w:id="12534" w:author="Author">
        <w:r w:rsidRPr="009D2D5D">
          <w:delText xml:space="preserve"> </w:delText>
        </w:r>
      </w:del>
    </w:p>
    <w:p w14:paraId="7C87073D" w14:textId="77777777" w:rsidR="009D2D5D" w:rsidRPr="009D2D5D" w:rsidRDefault="009D2D5D" w:rsidP="002E0B76">
      <w:pPr>
        <w:pStyle w:val="BodyNormal"/>
        <w:rPr>
          <w:i/>
          <w:iCs/>
        </w:rPr>
      </w:pPr>
      <w:r w:rsidRPr="009D2D5D">
        <w:t>Angel nodded, barely perceptible.</w:t>
      </w:r>
    </w:p>
    <w:p w14:paraId="632DB4FB" w14:textId="77777777" w:rsidR="009D2D5D" w:rsidRPr="009D2D5D" w:rsidRDefault="009D2D5D" w:rsidP="002E0B76">
      <w:pPr>
        <w:pStyle w:val="BodyNormal"/>
        <w:rPr>
          <w:ins w:id="12535" w:author="Author"/>
        </w:rPr>
      </w:pPr>
      <w:r w:rsidRPr="009D2D5D">
        <w:t>“OK, that’s a start. What is your name?”</w:t>
      </w:r>
    </w:p>
    <w:p w14:paraId="6B84EAE8" w14:textId="77777777" w:rsidR="009D2D5D" w:rsidRPr="009D2D5D" w:rsidRDefault="009D2D5D" w:rsidP="002E0B76">
      <w:pPr>
        <w:pStyle w:val="BodyNormal"/>
        <w:rPr>
          <w:del w:id="12536" w:author="Author"/>
          <w:i/>
          <w:iCs/>
        </w:rPr>
      </w:pPr>
      <w:del w:id="12537" w:author="Author">
        <w:r w:rsidRPr="009D2D5D">
          <w:delText xml:space="preserve"> </w:delText>
        </w:r>
      </w:del>
      <w:r w:rsidRPr="009D2D5D">
        <w:t>Again, abject silence.</w:t>
      </w:r>
      <w:ins w:id="12538" w:author="Author">
        <w:r w:rsidRPr="009D2D5D">
          <w:t xml:space="preserve"> </w:t>
        </w:r>
      </w:ins>
    </w:p>
    <w:p w14:paraId="6534AB6F" w14:textId="77777777" w:rsidR="009D2D5D" w:rsidRPr="009D2D5D" w:rsidRDefault="009D2D5D" w:rsidP="002E0B76">
      <w:pPr>
        <w:pStyle w:val="BodyNormal"/>
        <w:rPr>
          <w:ins w:id="12539" w:author="Author"/>
        </w:rPr>
      </w:pPr>
      <w:ins w:id="12540" w:author="Author">
        <w:r w:rsidRPr="009D2D5D">
          <w:t xml:space="preserve">Castillo </w:t>
        </w:r>
      </w:ins>
      <w:del w:id="12541" w:author="Author">
        <w:r w:rsidRPr="009D2D5D">
          <w:delText xml:space="preserve">Juarez </w:delText>
        </w:r>
      </w:del>
      <w:r w:rsidRPr="009D2D5D">
        <w:t>turned to Captain Baggs.</w:t>
      </w:r>
    </w:p>
    <w:p w14:paraId="30A1A38E" w14:textId="77777777" w:rsidR="009D2D5D" w:rsidRPr="009D2D5D" w:rsidRDefault="009D2D5D" w:rsidP="002E0B76">
      <w:pPr>
        <w:pStyle w:val="BodyNormal"/>
        <w:rPr>
          <w:i/>
          <w:iCs/>
        </w:rPr>
      </w:pPr>
      <w:del w:id="12542" w:author="Author">
        <w:r w:rsidRPr="009D2D5D">
          <w:delText xml:space="preserve"> </w:delText>
        </w:r>
      </w:del>
      <w:r w:rsidRPr="009D2D5D">
        <w:t>“Did she have any ID on her?”</w:t>
      </w:r>
    </w:p>
    <w:p w14:paraId="440C5D72" w14:textId="4BCFACEC" w:rsidR="009D2D5D" w:rsidRPr="009D2D5D" w:rsidRDefault="009D2D5D" w:rsidP="002E0B76">
      <w:pPr>
        <w:pStyle w:val="BodyNormal"/>
        <w:rPr>
          <w:i/>
          <w:iCs/>
        </w:rPr>
      </w:pPr>
      <w:r w:rsidRPr="009D2D5D">
        <w:t xml:space="preserve">“No, </w:t>
      </w:r>
      <w:r w:rsidR="002B6058">
        <w:t>she only had</w:t>
      </w:r>
      <w:del w:id="12543" w:author="Author">
        <w:r w:rsidRPr="009D2D5D">
          <w:delText>we have is</w:delText>
        </w:r>
      </w:del>
      <w:r w:rsidRPr="009D2D5D">
        <w:t xml:space="preserve"> a </w:t>
      </w:r>
      <w:ins w:id="12544" w:author="Author">
        <w:r w:rsidRPr="009D2D5D">
          <w:t xml:space="preserve">burner </w:t>
        </w:r>
      </w:ins>
      <w:r w:rsidRPr="009D2D5D">
        <w:t>smartphone</w:t>
      </w:r>
      <w:ins w:id="12545" w:author="Author">
        <w:r w:rsidRPr="009D2D5D">
          <w:t>, a one-use</w:t>
        </w:r>
      </w:ins>
      <w:del w:id="12546" w:author="Author">
        <w:r w:rsidRPr="009D2D5D">
          <w:delText>,</w:delText>
        </w:r>
      </w:del>
      <w:r w:rsidRPr="009D2D5D">
        <w:t xml:space="preserve"> </w:t>
      </w:r>
      <w:del w:id="12547" w:author="Author">
        <w:r w:rsidRPr="009D2D5D">
          <w:delText xml:space="preserve">burner </w:delText>
        </w:r>
      </w:del>
      <w:r w:rsidRPr="009D2D5D">
        <w:t>debit card, and an unlabeled house key. We removed a hair clip when she went through the metal detector.”</w:t>
      </w:r>
    </w:p>
    <w:p w14:paraId="2969B69B" w14:textId="77777777" w:rsidR="009D2D5D" w:rsidRPr="009D2D5D" w:rsidRDefault="009D2D5D" w:rsidP="002E0B76">
      <w:pPr>
        <w:pStyle w:val="BodyNormal"/>
        <w:rPr>
          <w:ins w:id="12548" w:author="Author"/>
        </w:rPr>
      </w:pPr>
      <w:r w:rsidRPr="009D2D5D">
        <w:lastRenderedPageBreak/>
        <w:t>“Her ID might be on her phone</w:t>
      </w:r>
      <w:del w:id="12549" w:author="Author">
        <w:r w:rsidRPr="009D2D5D">
          <w:delText>,</w:delText>
        </w:r>
      </w:del>
      <w:ins w:id="12550" w:author="Author">
        <w:r w:rsidRPr="009D2D5D">
          <w:t>.</w:t>
        </w:r>
      </w:ins>
      <w:r w:rsidRPr="009D2D5D">
        <w:t>”</w:t>
      </w:r>
      <w:del w:id="12551" w:author="Author">
        <w:r w:rsidRPr="009D2D5D">
          <w:delText xml:space="preserve"> Officer Castillo commented. </w:delText>
        </w:r>
      </w:del>
    </w:p>
    <w:p w14:paraId="578F2A21" w14:textId="77777777" w:rsidR="009D2D5D" w:rsidRPr="009D2D5D" w:rsidRDefault="009D2D5D" w:rsidP="002E0B76">
      <w:pPr>
        <w:pStyle w:val="BodyNormal"/>
        <w:rPr>
          <w:i/>
          <w:iCs/>
        </w:rPr>
      </w:pPr>
      <w:r w:rsidRPr="009D2D5D">
        <w:t xml:space="preserve">Captain Baggs broke into a condescending grin as he picked up Angel’s smartphone and </w:t>
      </w:r>
      <w:del w:id="12552" w:author="Author">
        <w:r w:rsidRPr="009D2D5D">
          <w:delText>went around to her back</w:delText>
        </w:r>
      </w:del>
      <w:ins w:id="12553" w:author="Author">
        <w:r w:rsidRPr="009D2D5D">
          <w:t>walked around her</w:t>
        </w:r>
      </w:ins>
      <w:r w:rsidRPr="009D2D5D">
        <w:t>.</w:t>
      </w:r>
    </w:p>
    <w:p w14:paraId="2A501B51" w14:textId="77777777" w:rsidR="009D2D5D" w:rsidRPr="009D2D5D" w:rsidRDefault="009D2D5D" w:rsidP="002E0B76">
      <w:pPr>
        <w:pStyle w:val="BodyNormal"/>
        <w:rPr>
          <w:ins w:id="12554" w:author="Author"/>
        </w:rPr>
      </w:pPr>
      <w:r w:rsidRPr="009D2D5D">
        <w:t>“This one requires a fingerprint.”</w:t>
      </w:r>
    </w:p>
    <w:p w14:paraId="5E34B868" w14:textId="389DADE2" w:rsidR="009D2D5D" w:rsidRPr="009D2D5D" w:rsidRDefault="009D2D5D" w:rsidP="002E0B76">
      <w:pPr>
        <w:pStyle w:val="BodyNormal"/>
        <w:rPr>
          <w:i/>
          <w:iCs/>
        </w:rPr>
      </w:pPr>
      <w:del w:id="12555" w:author="Author">
        <w:r w:rsidRPr="009D2D5D">
          <w:delText xml:space="preserve"> </w:delText>
        </w:r>
      </w:del>
      <w:r w:rsidRPr="009D2D5D">
        <w:t>Baggs gripped Angel’s right index finger and placed it on the screen's bottom fingerprint sensor. The phone emitted a haptic feedback signal</w:t>
      </w:r>
      <w:r w:rsidR="00081762">
        <w:t>,</w:t>
      </w:r>
      <w:r w:rsidRPr="009D2D5D">
        <w:t xml:space="preserve"> indicating the phone was operating.</w:t>
      </w:r>
    </w:p>
    <w:p w14:paraId="279360A6" w14:textId="107BB2CB" w:rsidR="009D2D5D" w:rsidRPr="009D2D5D" w:rsidRDefault="009D2D5D" w:rsidP="002E0B76">
      <w:pPr>
        <w:pStyle w:val="BodyNormal"/>
        <w:rPr>
          <w:ins w:id="12556" w:author="Author"/>
        </w:rPr>
      </w:pPr>
      <w:r w:rsidRPr="009D2D5D">
        <w:t>“You’re not so smart after all, are you, blondie</w:t>
      </w:r>
      <w:del w:id="12557" w:author="Author">
        <w:r w:rsidRPr="009D2D5D">
          <w:delText>,</w:delText>
        </w:r>
      </w:del>
      <w:r w:rsidR="009A4F6F">
        <w:t>?</w:t>
      </w:r>
      <w:r w:rsidRPr="009D2D5D">
        <w:t xml:space="preserve">” </w:t>
      </w:r>
      <w:del w:id="12558" w:author="Author">
        <w:r w:rsidRPr="009D2D5D">
          <w:delText>Baggs said as he walked to Angel’s front.</w:delText>
        </w:r>
      </w:del>
    </w:p>
    <w:p w14:paraId="5BEF853D" w14:textId="0EA147F2" w:rsidR="009D2D5D" w:rsidRPr="009D2D5D" w:rsidRDefault="009D2D5D" w:rsidP="002E0B76">
      <w:pPr>
        <w:pStyle w:val="BodyNormal"/>
        <w:rPr>
          <w:i/>
          <w:iCs/>
        </w:rPr>
      </w:pPr>
      <w:del w:id="12559" w:author="Author">
        <w:r w:rsidRPr="009D2D5D">
          <w:delText xml:space="preserve"> </w:delText>
        </w:r>
      </w:del>
      <w:r w:rsidRPr="009D2D5D">
        <w:t xml:space="preserve">His smile evaporated when he saw the smartphone’s display. It showed </w:t>
      </w:r>
      <w:r w:rsidR="00302D60">
        <w:t>‘</w:t>
      </w:r>
      <w:r w:rsidRPr="00302D60">
        <w:rPr>
          <w:rFonts w:ascii="Roboto Condensed Medium" w:hAnsi="Roboto Condensed Medium"/>
        </w:rPr>
        <w:t>Full Erase in Progress</w:t>
      </w:r>
      <w:r w:rsidR="00302D60">
        <w:t>,’</w:t>
      </w:r>
      <w:r w:rsidRPr="009D2D5D">
        <w:t xml:space="preserve"> with a progress bar rapidly moving towards completion.</w:t>
      </w:r>
    </w:p>
    <w:p w14:paraId="0ED75333" w14:textId="77B988B9" w:rsidR="009D2D5D" w:rsidRPr="009D2D5D" w:rsidRDefault="009D2D5D" w:rsidP="002E0B76">
      <w:pPr>
        <w:pStyle w:val="BodyNormal"/>
        <w:rPr>
          <w:ins w:id="12560" w:author="Author"/>
        </w:rPr>
      </w:pPr>
      <w:r w:rsidRPr="009D2D5D">
        <w:t>“You made it erase, you fucking bitch</w:t>
      </w:r>
      <w:r w:rsidR="00814853">
        <w:t>.</w:t>
      </w:r>
      <w:r w:rsidRPr="009D2D5D">
        <w:t>”</w:t>
      </w:r>
    </w:p>
    <w:p w14:paraId="759F7D6D" w14:textId="03ABA643" w:rsidR="009D2D5D" w:rsidRPr="009D2D5D" w:rsidRDefault="009D2D5D" w:rsidP="002E0B76">
      <w:pPr>
        <w:pStyle w:val="BodyNormal"/>
        <w:rPr>
          <w:i/>
          <w:iCs/>
        </w:rPr>
      </w:pPr>
      <w:ins w:id="12561" w:author="Author">
        <w:r w:rsidRPr="009D2D5D">
          <w:t>He</w:t>
        </w:r>
      </w:ins>
      <w:del w:id="12562" w:author="Author">
        <w:r w:rsidRPr="009D2D5D">
          <w:delText>,</w:delText>
        </w:r>
      </w:del>
      <w:r w:rsidRPr="009D2D5D">
        <w:t xml:space="preserve"> slamm</w:t>
      </w:r>
      <w:ins w:id="12563" w:author="Author">
        <w:r w:rsidRPr="009D2D5D">
          <w:t>ed</w:t>
        </w:r>
      </w:ins>
      <w:del w:id="12564" w:author="Author">
        <w:r w:rsidRPr="009D2D5D">
          <w:delText>ing</w:delText>
        </w:r>
      </w:del>
      <w:r w:rsidRPr="009D2D5D">
        <w:t xml:space="preserve"> the phone on the counter</w:t>
      </w:r>
      <w:ins w:id="12565" w:author="Author">
        <w:r w:rsidRPr="009D2D5D">
          <w:t>, grabbed Angel’s throat with his hands,</w:t>
        </w:r>
      </w:ins>
      <w:del w:id="12566" w:author="Author">
        <w:r w:rsidRPr="009D2D5D">
          <w:delText>. He grabbed Angel’s throat with both his hands</w:delText>
        </w:r>
      </w:del>
      <w:r w:rsidRPr="009D2D5D">
        <w:t xml:space="preserve"> and squeezed hard. Angel’s face showed panic, a normal response to strangulation. Baggs pushed her into Officer Castillo’s counter.</w:t>
      </w:r>
    </w:p>
    <w:p w14:paraId="029BBDC1" w14:textId="2705BBD7" w:rsidR="009D2D5D" w:rsidRPr="009D2D5D" w:rsidRDefault="009D2D5D" w:rsidP="002E0B76">
      <w:pPr>
        <w:pStyle w:val="BodyNormal"/>
        <w:rPr>
          <w:i/>
          <w:iCs/>
        </w:rPr>
      </w:pPr>
      <w:r w:rsidRPr="009D2D5D">
        <w:t xml:space="preserve">Watching all this was Officer Robert Lyle, Commander Lyle’s oldest son. Robert is tall; huge would be a better description. But, like his father, he’s fair-minded and operates by the book. He jumped to Angel’s rescue, pulling Captain Baggs’ hands from her throat. </w:t>
      </w:r>
      <w:r w:rsidR="00263D9E">
        <w:t>S</w:t>
      </w:r>
      <w:r w:rsidRPr="009D2D5D">
        <w:t>lump</w:t>
      </w:r>
      <w:r w:rsidR="00263D9E">
        <w:t>ing</w:t>
      </w:r>
      <w:r w:rsidRPr="009D2D5D">
        <w:t xml:space="preserve"> to her knees, </w:t>
      </w:r>
      <w:r w:rsidR="00263D9E">
        <w:t xml:space="preserve">Angel </w:t>
      </w:r>
      <w:r w:rsidRPr="009D2D5D">
        <w:t>gulp</w:t>
      </w:r>
      <w:r w:rsidR="00263D9E">
        <w:t>ed</w:t>
      </w:r>
      <w:r w:rsidRPr="009D2D5D">
        <w:t xml:space="preserve"> for air, her face red, eyes watering.</w:t>
      </w:r>
    </w:p>
    <w:p w14:paraId="2BCB5208" w14:textId="4F016A87" w:rsidR="009D2D5D" w:rsidRPr="009D2D5D" w:rsidRDefault="009D2D5D" w:rsidP="002E0B76">
      <w:pPr>
        <w:pStyle w:val="BodyNormal"/>
        <w:rPr>
          <w:i/>
          <w:iCs/>
        </w:rPr>
      </w:pPr>
      <w:r w:rsidRPr="009D2D5D">
        <w:t xml:space="preserve">“Baggs, what the hell </w:t>
      </w:r>
      <w:r w:rsidR="00250077">
        <w:t>are</w:t>
      </w:r>
      <w:r w:rsidRPr="009D2D5D">
        <w:t xml:space="preserve"> you’re doing</w:t>
      </w:r>
      <w:del w:id="12567" w:author="Author">
        <w:r w:rsidRPr="009D2D5D">
          <w:delText xml:space="preserve">! </w:delText>
        </w:r>
      </w:del>
      <w:ins w:id="12568" w:author="Author">
        <w:r w:rsidRPr="009D2D5D">
          <w:t xml:space="preserve">? </w:t>
        </w:r>
      </w:ins>
      <w:r w:rsidR="00E7112F">
        <w:t>We shackled t</w:t>
      </w:r>
      <w:r w:rsidRPr="009D2D5D">
        <w:t>his woman; she’s our prisoner. We don’t beat prisoners!”</w:t>
      </w:r>
    </w:p>
    <w:p w14:paraId="3216CA3C" w14:textId="77777777" w:rsidR="009D2D5D" w:rsidRPr="009D2D5D" w:rsidRDefault="009D2D5D" w:rsidP="002E0B76">
      <w:pPr>
        <w:pStyle w:val="BodyNormal"/>
        <w:rPr>
          <w:i/>
          <w:iCs/>
        </w:rPr>
      </w:pPr>
      <w:r w:rsidRPr="009D2D5D">
        <w:t xml:space="preserve">“She erased the phone. That’s the destruction of </w:t>
      </w:r>
      <w:r w:rsidRPr="009D2D5D">
        <w:lastRenderedPageBreak/>
        <w:t>evidence, Robert.”</w:t>
      </w:r>
    </w:p>
    <w:p w14:paraId="2F593BA9" w14:textId="6C780BEE" w:rsidR="009D2D5D" w:rsidRPr="009D2D5D" w:rsidRDefault="009D2D5D" w:rsidP="002E0B76">
      <w:pPr>
        <w:pStyle w:val="BodyNormal"/>
        <w:rPr>
          <w:i/>
          <w:iCs/>
        </w:rPr>
      </w:pPr>
      <w:r w:rsidRPr="009D2D5D">
        <w:t>“No</w:t>
      </w:r>
      <w:del w:id="12569" w:author="Author">
        <w:r w:rsidRPr="009D2D5D">
          <w:delText>,” replied Officer Lyle</w:delText>
        </w:r>
      </w:del>
      <w:ins w:id="12570" w:author="Author">
        <w:r w:rsidRPr="009D2D5D">
          <w:t xml:space="preserve">, </w:t>
        </w:r>
      </w:ins>
      <w:del w:id="12571" w:author="Author">
        <w:r w:rsidRPr="009D2D5D">
          <w:delText>, “Y</w:delText>
        </w:r>
      </w:del>
      <w:ins w:id="12572" w:author="Author">
        <w:r w:rsidRPr="009D2D5D">
          <w:t>y</w:t>
        </w:r>
      </w:ins>
      <w:r w:rsidRPr="009D2D5D">
        <w:t xml:space="preserve">ou erased the phone. How did you know </w:t>
      </w:r>
      <w:del w:id="12573" w:author="Author">
        <w:r w:rsidRPr="009D2D5D">
          <w:delText xml:space="preserve">that her </w:delText>
        </w:r>
      </w:del>
      <w:ins w:id="12574" w:author="Author">
        <w:r w:rsidRPr="009D2D5D">
          <w:t xml:space="preserve">the </w:t>
        </w:r>
      </w:ins>
      <w:r w:rsidRPr="009D2D5D">
        <w:t xml:space="preserve">index finger </w:t>
      </w:r>
      <w:del w:id="12575" w:author="Author">
        <w:r w:rsidRPr="009D2D5D">
          <w:delText xml:space="preserve">was the one programmed to </w:delText>
        </w:r>
      </w:del>
      <w:r w:rsidRPr="009D2D5D">
        <w:t>unlock</w:t>
      </w:r>
      <w:ins w:id="12576" w:author="Author">
        <w:r w:rsidRPr="009D2D5D">
          <w:t>s</w:t>
        </w:r>
      </w:ins>
      <w:r w:rsidRPr="009D2D5D">
        <w:t xml:space="preserve"> the phone? Maybe she selected another finger instead. </w:t>
      </w:r>
      <w:r w:rsidR="007E3BD3" w:rsidRPr="007E3BD3">
        <w:t xml:space="preserve">All these phones can </w:t>
      </w:r>
      <w:proofErr w:type="gramStart"/>
      <w:r w:rsidR="007E3BD3" w:rsidRPr="007E3BD3">
        <w:t>be configured</w:t>
      </w:r>
      <w:proofErr w:type="gramEnd"/>
      <w:r w:rsidR="007E3BD3" w:rsidRPr="007E3BD3">
        <w:t xml:space="preserve"> to erase data if an incorrect fingerprint </w:t>
      </w:r>
      <w:proofErr w:type="gramStart"/>
      <w:r w:rsidR="007E3BD3" w:rsidRPr="007E3BD3">
        <w:t>is used</w:t>
      </w:r>
      <w:proofErr w:type="gramEnd"/>
      <w:r w:rsidR="007E3BD3" w:rsidRPr="007E3BD3">
        <w:t>.</w:t>
      </w:r>
      <w:r w:rsidRPr="009D2D5D">
        <w:t xml:space="preserve"> It’s a common anti-theft technique.”</w:t>
      </w:r>
    </w:p>
    <w:p w14:paraId="0D529066" w14:textId="1CE86034" w:rsidR="009D2D5D" w:rsidRPr="009D2D5D" w:rsidRDefault="009D2D5D" w:rsidP="002E0B76">
      <w:pPr>
        <w:pStyle w:val="BodyNormal"/>
        <w:rPr>
          <w:i/>
          <w:iCs/>
        </w:rPr>
      </w:pPr>
      <w:r w:rsidRPr="009D2D5D">
        <w:t>“She knew</w:t>
      </w:r>
      <w:del w:id="12577" w:author="Author">
        <w:r w:rsidRPr="009D2D5D">
          <w:delText>, and she</w:delText>
        </w:r>
      </w:del>
      <w:ins w:id="12578" w:author="Author">
        <w:r w:rsidRPr="009D2D5D">
          <w:t xml:space="preserve"> and</w:t>
        </w:r>
      </w:ins>
      <w:r w:rsidRPr="009D2D5D">
        <w:t xml:space="preserve"> didn’t say anything</w:t>
      </w:r>
      <w:r w:rsidR="00AF514D">
        <w:t>.</w:t>
      </w:r>
      <w:r w:rsidRPr="009D2D5D">
        <w:t>”</w:t>
      </w:r>
    </w:p>
    <w:p w14:paraId="337A4FE7" w14:textId="77777777" w:rsidR="009D2D5D" w:rsidRPr="009D2D5D" w:rsidRDefault="009D2D5D" w:rsidP="002E0B76">
      <w:pPr>
        <w:pStyle w:val="BodyNormal"/>
        <w:rPr>
          <w:i/>
          <w:iCs/>
        </w:rPr>
      </w:pPr>
      <w:r w:rsidRPr="009D2D5D">
        <w:t xml:space="preserve">“We just told her that she has the right to remain silent. </w:t>
      </w:r>
      <w:del w:id="12579" w:author="Author">
        <w:r w:rsidRPr="009D2D5D">
          <w:delText xml:space="preserve">So, </w:delText>
        </w:r>
      </w:del>
      <w:r w:rsidRPr="009D2D5D">
        <w:t xml:space="preserve">Tilson, </w:t>
      </w:r>
      <w:del w:id="12580" w:author="Author">
        <w:r w:rsidRPr="009D2D5D">
          <w:delText xml:space="preserve">go </w:delText>
        </w:r>
      </w:del>
      <w:r w:rsidRPr="009D2D5D">
        <w:t>get a cup of coffee, count to ten, whatever. Officer Castillo and I will book her.”</w:t>
      </w:r>
    </w:p>
    <w:p w14:paraId="76582941" w14:textId="45D3597D" w:rsidR="009D2D5D" w:rsidRPr="009D2D5D" w:rsidRDefault="009D2D5D" w:rsidP="002E0B76">
      <w:pPr>
        <w:pStyle w:val="BodyNormal"/>
        <w:rPr>
          <w:i/>
          <w:iCs/>
        </w:rPr>
      </w:pPr>
      <w:r w:rsidRPr="009D2D5D">
        <w:t xml:space="preserve">Captain Tilson Baggs glared at the Angel </w:t>
      </w:r>
      <w:r w:rsidR="000536A1">
        <w:t>briefly</w:t>
      </w:r>
      <w:r w:rsidRPr="009D2D5D">
        <w:t>, shook his head in disgust, and headed for the vending machine room.</w:t>
      </w:r>
    </w:p>
    <w:p w14:paraId="2F33A8BC" w14:textId="6F1D3544" w:rsidR="009D2D5D" w:rsidRPr="009D2D5D" w:rsidRDefault="009D2D5D" w:rsidP="002E0B76">
      <w:pPr>
        <w:pStyle w:val="BodyNormal"/>
        <w:rPr>
          <w:i/>
          <w:iCs/>
        </w:rPr>
      </w:pPr>
      <w:r w:rsidRPr="009D2D5D">
        <w:t>Officer Lyle helped Angel to her feet</w:t>
      </w:r>
      <w:r w:rsidR="00301A23">
        <w:t xml:space="preserve"> and </w:t>
      </w:r>
      <w:r w:rsidRPr="009D2D5D">
        <w:t>spoke gently to her.</w:t>
      </w:r>
    </w:p>
    <w:p w14:paraId="6BDD1387" w14:textId="77777777" w:rsidR="009D2D5D" w:rsidRPr="009D2D5D" w:rsidRDefault="009D2D5D" w:rsidP="002E0B76">
      <w:pPr>
        <w:pStyle w:val="BodyNormal"/>
        <w:rPr>
          <w:i/>
          <w:iCs/>
        </w:rPr>
      </w:pPr>
      <w:r w:rsidRPr="009D2D5D">
        <w:t xml:space="preserve">“Look, my father is Commander of this Precinct. He thinks you are a lawless vigilante. Me? I don’t know what to think, but I have a job to do. I’m going to remove your handcuffs. Don’t try to </w:t>
      </w:r>
      <w:proofErr w:type="gramStart"/>
      <w:r w:rsidRPr="009D2D5D">
        <w:t>make</w:t>
      </w:r>
      <w:proofErr w:type="gramEnd"/>
      <w:r w:rsidRPr="009D2D5D">
        <w:t xml:space="preserve"> a break for it or go all Ninja on us. All we want to do is take your fingerprints, weight, height, </w:t>
      </w:r>
      <w:proofErr w:type="gramStart"/>
      <w:r w:rsidRPr="009D2D5D">
        <w:t>and so on</w:t>
      </w:r>
      <w:proofErr w:type="gramEnd"/>
      <w:r w:rsidRPr="009D2D5D">
        <w:t>. Go easy on us, and we’ll go easy on you. Nod your head if this is OK</w:t>
      </w:r>
      <w:del w:id="12581" w:author="Author">
        <w:r w:rsidRPr="009D2D5D">
          <w:delText>?</w:delText>
        </w:r>
      </w:del>
      <w:ins w:id="12582" w:author="Author">
        <w:r w:rsidRPr="009D2D5D">
          <w:t>.”</w:t>
        </w:r>
      </w:ins>
    </w:p>
    <w:p w14:paraId="1B431D14" w14:textId="4DD2977B" w:rsidR="009D2D5D" w:rsidRPr="009D2D5D" w:rsidRDefault="009D2D5D" w:rsidP="002E0B76">
      <w:pPr>
        <w:pStyle w:val="BodyNormal"/>
      </w:pPr>
      <w:r w:rsidRPr="009D2D5D">
        <w:t xml:space="preserve">Angel nodded in the affirmative, and Officer Gabriella Castillo started </w:t>
      </w:r>
      <w:r w:rsidR="002B6058">
        <w:t>fingerprinting</w:t>
      </w:r>
      <w:r w:rsidRPr="009D2D5D">
        <w:t xml:space="preserve">. When they got to the mugshot part, a female police officer, Makayla Miller, </w:t>
      </w:r>
      <w:del w:id="12583" w:author="Author">
        <w:r w:rsidRPr="009D2D5D">
          <w:delText xml:space="preserve">came up and </w:delText>
        </w:r>
      </w:del>
      <w:r w:rsidRPr="009D2D5D">
        <w:t xml:space="preserve">tried to make her more presentable by dabbing the blood from her nose and the corner of her mouth. She even smoothed </w:t>
      </w:r>
      <w:r w:rsidRPr="009D2D5D">
        <w:lastRenderedPageBreak/>
        <w:t>out her hair.</w:t>
      </w:r>
    </w:p>
    <w:p w14:paraId="78BF45A1" w14:textId="37F9D3DF" w:rsidR="009D2D5D" w:rsidRPr="009D2D5D" w:rsidRDefault="009D2D5D" w:rsidP="002E0B76">
      <w:pPr>
        <w:pStyle w:val="BodyNormal"/>
        <w:rPr>
          <w:i/>
          <w:iCs/>
        </w:rPr>
      </w:pPr>
      <w:r w:rsidRPr="009D2D5D">
        <w:t>While Officer Castillo was booking Angel, nobody in the crowded lobby noticed Rinor Prishtina pass through the front door metal detector and weapons check. Wearing a</w:t>
      </w:r>
      <w:r w:rsidR="000536A1">
        <w:t xml:space="preserve"> leather jacket</w:t>
      </w:r>
      <w:r w:rsidR="0092693A">
        <w:t>, odd</w:t>
      </w:r>
      <w:r w:rsidR="002B6058">
        <w:t xml:space="preserve"> for a summer day, he removed it</w:t>
      </w:r>
      <w:r w:rsidRPr="009D2D5D">
        <w:t xml:space="preserve"> and placed it on the conveyor belt. There were no alarms. Donning the jacket, Rinor positioned himself in the far corner of the boisterous lobby, observing the officers booking the prisoner. He gingerly reached inside the coat, fondling the Japanese ceramic knife</w:t>
      </w:r>
      <w:del w:id="12584" w:author="Author">
        <w:r w:rsidRPr="009D2D5D">
          <w:delText>, sharp as a diamond edge, long enough to strike through a heart</w:delText>
        </w:r>
      </w:del>
      <w:r w:rsidRPr="009D2D5D">
        <w:t>.</w:t>
      </w:r>
    </w:p>
    <w:p w14:paraId="5CDF289F" w14:textId="07171BF0" w:rsidR="009D2D5D" w:rsidRPr="009D2D5D" w:rsidRDefault="009D2D5D" w:rsidP="002E0B76">
      <w:pPr>
        <w:pStyle w:val="BodyNormal"/>
        <w:rPr>
          <w:i/>
          <w:iCs/>
        </w:rPr>
      </w:pPr>
      <w:del w:id="12585" w:author="Author">
        <w:r w:rsidRPr="009D2D5D">
          <w:delText>As Officer Castillo was reattaching Angel’s handcuffs, Captain Baggs returned, his facial expression</w:delText>
        </w:r>
      </w:del>
      <w:ins w:id="12586" w:author="Author">
        <w:r w:rsidRPr="009D2D5D">
          <w:t>Captain Baggs</w:t>
        </w:r>
      </w:ins>
      <w:r w:rsidR="00B57D8C">
        <w:t xml:space="preserve">, </w:t>
      </w:r>
      <w:ins w:id="12587" w:author="Author">
        <w:r w:rsidR="00B57D8C" w:rsidRPr="009D2D5D">
          <w:t>his facial expression arrogant</w:t>
        </w:r>
        <w:del w:id="12588" w:author="Author">
          <w:r w:rsidR="00B57D8C" w:rsidRPr="009D2D5D">
            <w:delText>,</w:delText>
          </w:r>
        </w:del>
        <w:r w:rsidR="00B57D8C" w:rsidRPr="009D2D5D">
          <w:t xml:space="preserve"> and sneering</w:t>
        </w:r>
      </w:ins>
      <w:r w:rsidR="00B57D8C">
        <w:t>,</w:t>
      </w:r>
      <w:ins w:id="12589" w:author="Author">
        <w:r w:rsidRPr="009D2D5D">
          <w:t xml:space="preserve"> returned as Officer Castillo was reattaching Angel’s handcuffs</w:t>
        </w:r>
      </w:ins>
      <w:del w:id="12590" w:author="Author">
        <w:r w:rsidRPr="009D2D5D">
          <w:delText>indicating arrogance</w:delText>
        </w:r>
      </w:del>
      <w:r w:rsidRPr="009D2D5D">
        <w:t>.</w:t>
      </w:r>
    </w:p>
    <w:p w14:paraId="782654C5" w14:textId="77777777" w:rsidR="009D2D5D" w:rsidRPr="009D2D5D" w:rsidRDefault="009D2D5D" w:rsidP="002E0B76">
      <w:pPr>
        <w:pStyle w:val="BodyNormal"/>
        <w:rPr>
          <w:i/>
          <w:iCs/>
        </w:rPr>
      </w:pPr>
      <w:r w:rsidRPr="009D2D5D">
        <w:t>“All right, what have we got about her?”</w:t>
      </w:r>
    </w:p>
    <w:p w14:paraId="718EF0D1" w14:textId="658C36EA" w:rsidR="009D2D5D" w:rsidRPr="009D2D5D" w:rsidRDefault="009D2D5D" w:rsidP="002E0B76">
      <w:pPr>
        <w:pStyle w:val="BodyNormal"/>
        <w:rPr>
          <w:i/>
          <w:iCs/>
        </w:rPr>
      </w:pPr>
      <w:r w:rsidRPr="009D2D5D">
        <w:t xml:space="preserve">“Well, the fingerprints came up </w:t>
      </w:r>
      <w:r w:rsidR="007C7A30">
        <w:t>zilch</w:t>
      </w:r>
      <w:r w:rsidRPr="009D2D5D">
        <w:t xml:space="preserve"> on the FBI database, so I entered her name as Individual-1. That’s what it says on her mugshot.”</w:t>
      </w:r>
    </w:p>
    <w:p w14:paraId="13B96775" w14:textId="3AD25DE3" w:rsidR="009D2D5D" w:rsidRPr="009D2D5D" w:rsidRDefault="009D2D5D" w:rsidP="002E0B76">
      <w:pPr>
        <w:pStyle w:val="BodyNormal"/>
        <w:rPr>
          <w:i/>
          <w:iCs/>
        </w:rPr>
      </w:pPr>
      <w:r w:rsidRPr="009D2D5D">
        <w:t>At this point, a policeman ran up to Captain Baggs, in charge of Precinct 7 today.</w:t>
      </w:r>
    </w:p>
    <w:p w14:paraId="4AC2ABC6" w14:textId="77777777" w:rsidR="009D2D5D" w:rsidRPr="009D2D5D" w:rsidRDefault="009D2D5D" w:rsidP="002E0B76">
      <w:pPr>
        <w:pStyle w:val="BodyNormal"/>
        <w:rPr>
          <w:i/>
          <w:iCs/>
        </w:rPr>
      </w:pPr>
      <w:r w:rsidRPr="009D2D5D">
        <w:t>“Tilson, there’s an angry crowd approaching east on 162</w:t>
      </w:r>
      <w:r w:rsidRPr="009D2D5D">
        <w:rPr>
          <w:vertAlign w:val="superscript"/>
        </w:rPr>
        <w:t>nd</w:t>
      </w:r>
      <w:r w:rsidRPr="009D2D5D">
        <w:t xml:space="preserve"> street. They’ll be here in a couple of minutes.”</w:t>
      </w:r>
    </w:p>
    <w:p w14:paraId="2944B495" w14:textId="77777777" w:rsidR="009D2D5D" w:rsidRPr="009D2D5D" w:rsidRDefault="009D2D5D" w:rsidP="002E0B76">
      <w:pPr>
        <w:pStyle w:val="BodyNormal"/>
        <w:rPr>
          <w:i/>
          <w:iCs/>
        </w:rPr>
      </w:pPr>
      <w:r w:rsidRPr="009D2D5D">
        <w:t>“Well, how many?”</w:t>
      </w:r>
    </w:p>
    <w:p w14:paraId="4BD06FF3" w14:textId="0247B5CB" w:rsidR="009D2D5D" w:rsidRPr="009D2D5D" w:rsidRDefault="009D2D5D" w:rsidP="002E0B76">
      <w:pPr>
        <w:pStyle w:val="BodyNormal"/>
        <w:rPr>
          <w:i/>
          <w:iCs/>
        </w:rPr>
      </w:pPr>
      <w:r w:rsidRPr="009D2D5D">
        <w:t>“At least two hundred</w:t>
      </w:r>
      <w:r w:rsidR="00F6566E">
        <w:t>.”</w:t>
      </w:r>
    </w:p>
    <w:p w14:paraId="0783763C" w14:textId="016E286B" w:rsidR="009D2D5D" w:rsidRPr="009D2D5D" w:rsidRDefault="009D2D5D" w:rsidP="002E0B76">
      <w:pPr>
        <w:pStyle w:val="BodyNormal"/>
      </w:pPr>
      <w:r w:rsidRPr="009D2D5D">
        <w:t xml:space="preserve">Captain Baggs momentarily forgot about the Angel. Instead, he started barking orders, commanding his officers to clear the precinct building of non-police personnel. </w:t>
      </w:r>
      <w:r w:rsidRPr="009D2D5D">
        <w:lastRenderedPageBreak/>
        <w:t xml:space="preserve">There were strenuous objections from people with appointments, but Baggs had emptied the </w:t>
      </w:r>
      <w:r w:rsidR="00301A23">
        <w:t>p</w:t>
      </w:r>
      <w:r w:rsidRPr="009D2D5D">
        <w:t xml:space="preserve">recinct </w:t>
      </w:r>
      <w:r w:rsidR="00301A23">
        <w:t>h</w:t>
      </w:r>
      <w:r w:rsidRPr="009D2D5D">
        <w:t>eadquarters of civilians in a couple of minutes. There was one straggler.</w:t>
      </w:r>
      <w:r w:rsidR="00E7112F">
        <w:t xml:space="preserve"> </w:t>
      </w:r>
      <w:r w:rsidRPr="009D2D5D">
        <w:t>Officer Robert Lyle approached Rinor Prishtina, who seemed unwilling to leave.</w:t>
      </w:r>
    </w:p>
    <w:p w14:paraId="595B9963" w14:textId="77777777" w:rsidR="009D2D5D" w:rsidRPr="009D2D5D" w:rsidRDefault="009D2D5D" w:rsidP="002E0B76">
      <w:pPr>
        <w:pStyle w:val="BodyNormal"/>
      </w:pPr>
      <w:r w:rsidRPr="009D2D5D">
        <w:t>“Sir, all civilians have to exit the building immediately.”</w:t>
      </w:r>
    </w:p>
    <w:p w14:paraId="2A1850A5" w14:textId="24B1D317" w:rsidR="009D2D5D" w:rsidRPr="009D2D5D" w:rsidRDefault="009D2D5D" w:rsidP="002E0B76">
      <w:pPr>
        <w:pStyle w:val="BodyNormal"/>
      </w:pPr>
      <w:r w:rsidRPr="009D2D5D">
        <w:t>“But I have an appointment; I have business …</w:t>
      </w:r>
      <w:r w:rsidR="00814853">
        <w:t>.</w:t>
      </w:r>
      <w:r w:rsidRPr="009D2D5D">
        <w:t>”</w:t>
      </w:r>
    </w:p>
    <w:p w14:paraId="01DA9014" w14:textId="29524409" w:rsidR="009D2D5D" w:rsidRPr="009D2D5D" w:rsidRDefault="009D2D5D" w:rsidP="002E0B76">
      <w:pPr>
        <w:pStyle w:val="BodyNormal"/>
      </w:pPr>
      <w:r w:rsidRPr="009D2D5D">
        <w:t>“No exceptions</w:t>
      </w:r>
      <w:r w:rsidR="00E7112F">
        <w:t xml:space="preserve">. </w:t>
      </w:r>
      <w:r w:rsidRPr="009D2D5D">
        <w:t xml:space="preserve">Please go </w:t>
      </w:r>
      <w:proofErr w:type="gramStart"/>
      <w:r w:rsidRPr="009D2D5D">
        <w:t>out the door</w:t>
      </w:r>
      <w:proofErr w:type="gramEnd"/>
      <w:r w:rsidRPr="009D2D5D">
        <w:t xml:space="preserve"> now. Don’t make me draw my gun.”</w:t>
      </w:r>
    </w:p>
    <w:p w14:paraId="38D60357" w14:textId="6F89852A" w:rsidR="009D2D5D" w:rsidRPr="009D2D5D" w:rsidRDefault="002B6058" w:rsidP="002E0B76">
      <w:pPr>
        <w:pStyle w:val="BodyNormal"/>
        <w:rPr>
          <w:i/>
          <w:iCs/>
        </w:rPr>
      </w:pPr>
      <w:r>
        <w:t>P</w:t>
      </w:r>
      <w:ins w:id="12591" w:author="Author">
        <w:r w:rsidRPr="009D2D5D">
          <w:t>ointing</w:t>
        </w:r>
      </w:ins>
      <w:r w:rsidRPr="009D2D5D">
        <w:t xml:space="preserve"> to the front entrance</w:t>
      </w:r>
      <w:r>
        <w:t xml:space="preserve">, </w:t>
      </w:r>
      <w:r w:rsidR="009D2D5D" w:rsidRPr="009D2D5D">
        <w:t>Lyle gave Rinor’s shoulder a little shove</w:t>
      </w:r>
      <w:del w:id="12592" w:author="Author">
        <w:r w:rsidR="009D2D5D" w:rsidRPr="009D2D5D">
          <w:delText>and he pointed</w:delText>
        </w:r>
      </w:del>
      <w:r w:rsidR="009D2D5D" w:rsidRPr="009D2D5D">
        <w:t>. Prishtina grumbled as he left the building.</w:t>
      </w:r>
    </w:p>
    <w:p w14:paraId="054B03AB" w14:textId="01FE63A7" w:rsidR="009D2D5D" w:rsidRPr="009D2D5D" w:rsidRDefault="009D2D5D" w:rsidP="002E0B76">
      <w:pPr>
        <w:pStyle w:val="BodyNormal"/>
        <w:rPr>
          <w:ins w:id="12593" w:author="Author"/>
        </w:rPr>
      </w:pPr>
      <w:r w:rsidRPr="009D2D5D">
        <w:t xml:space="preserve">Looking </w:t>
      </w:r>
      <w:r w:rsidR="008B7DA5" w:rsidRPr="009D2D5D">
        <w:t>out at</w:t>
      </w:r>
      <w:r w:rsidRPr="009D2D5D">
        <w:t xml:space="preserve"> the front entrance, Captain Baggs could see the first protesters arriv</w:t>
      </w:r>
      <w:del w:id="12594" w:author="Author">
        <w:r w:rsidRPr="009D2D5D">
          <w:delText>e out</w:delText>
        </w:r>
      </w:del>
      <w:ins w:id="12595" w:author="Author">
        <w:r w:rsidRPr="009D2D5D">
          <w:t>ing</w:t>
        </w:r>
      </w:ins>
      <w:r w:rsidRPr="009D2D5D">
        <w:t xml:space="preserve"> on the street. He got on the headquarters public address system and called for all officers to assemble in the lobby, directing several </w:t>
      </w:r>
      <w:del w:id="12596" w:author="Author">
        <w:r w:rsidRPr="009D2D5D">
          <w:delText xml:space="preserve">of them </w:delText>
        </w:r>
      </w:del>
      <w:r w:rsidRPr="009D2D5D">
        <w:t xml:space="preserve">to guard the entrance. After sending officers to the building’s other doors, he </w:t>
      </w:r>
      <w:del w:id="12597" w:author="Author">
        <w:r w:rsidRPr="009D2D5D">
          <w:delText>put out a call for</w:delText>
        </w:r>
      </w:del>
      <w:ins w:id="12598" w:author="Author">
        <w:r w:rsidRPr="009D2D5D">
          <w:t>called</w:t>
        </w:r>
      </w:ins>
      <w:r w:rsidRPr="009D2D5D">
        <w:t xml:space="preserve"> all Precinct 7 police units to return to headquarters to assist </w:t>
      </w:r>
      <w:del w:id="12599" w:author="Author">
        <w:r w:rsidRPr="009D2D5D">
          <w:delText>in</w:delText>
        </w:r>
      </w:del>
      <w:ins w:id="12600" w:author="Author">
        <w:del w:id="12601" w:author="Author">
          <w:r w:rsidRPr="009D2D5D">
            <w:delText>with</w:delText>
          </w:r>
        </w:del>
        <w:r w:rsidRPr="009D2D5D">
          <w:t>with</w:t>
        </w:r>
      </w:ins>
      <w:r w:rsidRPr="009D2D5D">
        <w:t xml:space="preserve"> crowd control. </w:t>
      </w:r>
      <w:del w:id="12602" w:author="Author">
        <w:r w:rsidRPr="009D2D5D">
          <w:delText>The crowd, assembling outside the station,</w:delText>
        </w:r>
      </w:del>
      <w:ins w:id="12603" w:author="Author">
        <w:del w:id="12604" w:author="Author">
          <w:r w:rsidRPr="009D2D5D">
            <w:delText>Assembling outside the station, the crowd</w:delText>
          </w:r>
        </w:del>
      </w:ins>
      <w:del w:id="12605" w:author="Author">
        <w:r w:rsidRPr="009D2D5D">
          <w:delText xml:space="preserve"> started chanting</w:delText>
        </w:r>
      </w:del>
      <w:ins w:id="12606" w:author="Author">
        <w:r w:rsidRPr="009D2D5D">
          <w:t xml:space="preserve">The crowd </w:t>
        </w:r>
        <w:r w:rsidR="0013651B" w:rsidRPr="009D2D5D">
          <w:t>outside the station</w:t>
        </w:r>
      </w:ins>
      <w:r w:rsidR="0013651B" w:rsidRPr="009D2D5D">
        <w:t xml:space="preserve"> </w:t>
      </w:r>
      <w:ins w:id="12607" w:author="Author">
        <w:r w:rsidRPr="009D2D5D">
          <w:t>started chanting</w:t>
        </w:r>
      </w:ins>
      <w:del w:id="12608" w:author="Author">
        <w:r w:rsidRPr="009D2D5D">
          <w:delText>:</w:delText>
        </w:r>
      </w:del>
      <w:ins w:id="12609" w:author="Author">
        <w:r w:rsidRPr="009D2D5D">
          <w:t>.</w:t>
        </w:r>
      </w:ins>
      <w:del w:id="12610" w:author="Author">
        <w:r w:rsidRPr="009D2D5D">
          <w:delText xml:space="preserve"> </w:delText>
        </w:r>
      </w:del>
    </w:p>
    <w:p w14:paraId="29D8602F" w14:textId="77777777" w:rsidR="009D2D5D" w:rsidRPr="009D2D5D" w:rsidRDefault="009D2D5D" w:rsidP="002E0B76">
      <w:pPr>
        <w:pStyle w:val="BodyNormal"/>
        <w:rPr>
          <w:i/>
          <w:iCs/>
        </w:rPr>
      </w:pPr>
      <w:r w:rsidRPr="009D2D5D">
        <w:t>“Let Her Go!</w:t>
      </w:r>
      <w:del w:id="12611" w:author="Author">
        <w:r w:rsidRPr="009D2D5D">
          <w:delText>”</w:delText>
        </w:r>
      </w:del>
      <w:ins w:id="12612" w:author="Author">
        <w:r w:rsidRPr="009D2D5D">
          <w:t xml:space="preserve"> Let Her Go!”</w:t>
        </w:r>
      </w:ins>
    </w:p>
    <w:p w14:paraId="6CEEB33A" w14:textId="77777777" w:rsidR="009D2D5D" w:rsidRPr="009D2D5D" w:rsidRDefault="009D2D5D" w:rsidP="002E0B76">
      <w:pPr>
        <w:pStyle w:val="BodyNormal"/>
        <w:rPr>
          <w:i/>
          <w:iCs/>
        </w:rPr>
      </w:pPr>
      <w:r w:rsidRPr="009D2D5D">
        <w:t>Rattled by the escalating mayhem</w:t>
      </w:r>
      <w:del w:id="12613" w:author="Author">
        <w:r w:rsidRPr="009D2D5D">
          <w:delText xml:space="preserve"> surrounding him</w:delText>
        </w:r>
      </w:del>
      <w:r w:rsidRPr="009D2D5D">
        <w:t xml:space="preserve">, Captain Baggs returned to the booking desk, where Officer Castillo had reattached Angel’s handcuffs behind her back. Motioning </w:t>
      </w:r>
      <w:del w:id="12614" w:author="Author">
        <w:r w:rsidRPr="009D2D5D">
          <w:delText xml:space="preserve">to </w:delText>
        </w:r>
      </w:del>
      <w:r w:rsidRPr="009D2D5D">
        <w:t>two uniformed officers to join him, Baggs barked a command.</w:t>
      </w:r>
    </w:p>
    <w:p w14:paraId="1C5EB534" w14:textId="306AC572" w:rsidR="009D2D5D" w:rsidRPr="009D2D5D" w:rsidRDefault="009D2D5D" w:rsidP="002E0B76">
      <w:pPr>
        <w:pStyle w:val="BodyNormal"/>
        <w:rPr>
          <w:i/>
          <w:iCs/>
        </w:rPr>
      </w:pPr>
      <w:r w:rsidRPr="009D2D5D">
        <w:t xml:space="preserve">“Grimes, Joyner, take this suspect to Interview Room 2, </w:t>
      </w:r>
      <w:r w:rsidRPr="009D2D5D">
        <w:lastRenderedPageBreak/>
        <w:t>chain her to the table and wait for me.”</w:t>
      </w:r>
    </w:p>
    <w:p w14:paraId="785A4C8D" w14:textId="64BFFBB9" w:rsidR="009D2D5D" w:rsidRPr="009D2D5D" w:rsidRDefault="009D2D5D" w:rsidP="002E0B76">
      <w:pPr>
        <w:pStyle w:val="BodyNormal"/>
        <w:rPr>
          <w:i/>
          <w:iCs/>
        </w:rPr>
      </w:pPr>
      <w:r w:rsidRPr="009D2D5D">
        <w:t xml:space="preserve">The two officers escorted Angel down the hallway and around the corner, out of sight. </w:t>
      </w:r>
    </w:p>
    <w:p w14:paraId="3B37B40F" w14:textId="77777777" w:rsidR="009D2D5D" w:rsidRPr="009D2D5D" w:rsidRDefault="009D2D5D" w:rsidP="002E0B76">
      <w:pPr>
        <w:pStyle w:val="BodyNormal"/>
        <w:rPr>
          <w:i/>
          <w:iCs/>
        </w:rPr>
      </w:pPr>
      <w:r w:rsidRPr="009D2D5D">
        <w:t>“Gabriella, call Officer Carla Gutiérrez and tell her to meet me in Interview Room 2 with a strip search kit.”</w:t>
      </w:r>
    </w:p>
    <w:p w14:paraId="1868CBDE" w14:textId="138A8644" w:rsidR="009D2D5D" w:rsidRPr="009D2D5D" w:rsidRDefault="009D2D5D" w:rsidP="002E0B76">
      <w:pPr>
        <w:pStyle w:val="BodyNormal"/>
        <w:rPr>
          <w:i/>
          <w:iCs/>
        </w:rPr>
      </w:pPr>
      <w:del w:id="12615" w:author="Author">
        <w:r w:rsidRPr="009D2D5D">
          <w:delText xml:space="preserve"> </w:delText>
        </w:r>
      </w:del>
      <w:r w:rsidRPr="009D2D5D">
        <w:t xml:space="preserve">“Baggs, you can’t strip search her. It’s against the law. </w:t>
      </w:r>
      <w:r w:rsidR="00814853">
        <w:t xml:space="preserve">Illinois permits </w:t>
      </w:r>
      <w:r w:rsidRPr="009D2D5D">
        <w:t>strip search</w:t>
      </w:r>
      <w:r w:rsidR="00814853">
        <w:t>es</w:t>
      </w:r>
      <w:r w:rsidRPr="009D2D5D">
        <w:t xml:space="preserve"> only in </w:t>
      </w:r>
      <w:del w:id="12616" w:author="Author">
        <w:r w:rsidRPr="009D2D5D">
          <w:delText>cases of drug smuggling and terrorism</w:delText>
        </w:r>
      </w:del>
      <w:ins w:id="12617" w:author="Author">
        <w:r w:rsidRPr="009D2D5D">
          <w:t>drug smuggling and terrorism cases</w:t>
        </w:r>
      </w:ins>
      <w:r w:rsidRPr="009D2D5D">
        <w:t>. Your charging statement says nothing like that.”</w:t>
      </w:r>
    </w:p>
    <w:p w14:paraId="0761C12B" w14:textId="33A9045A" w:rsidR="009D2D5D" w:rsidRPr="009D2D5D" w:rsidRDefault="009D2D5D" w:rsidP="002E0B76">
      <w:pPr>
        <w:pStyle w:val="BodyNormal"/>
        <w:rPr>
          <w:i/>
          <w:iCs/>
        </w:rPr>
      </w:pPr>
      <w:r w:rsidRPr="009D2D5D">
        <w:t xml:space="preserve">“Look, Castillo, while Commander Lyle is in </w:t>
      </w:r>
      <w:r w:rsidR="00814853" w:rsidRPr="009D2D5D">
        <w:t>Louisiana</w:t>
      </w:r>
      <w:r w:rsidRPr="009D2D5D">
        <w:t xml:space="preserve">, I’m in charge of the </w:t>
      </w:r>
      <w:r w:rsidR="00814853">
        <w:t>p</w:t>
      </w:r>
      <w:r w:rsidRPr="009D2D5D">
        <w:t>recinct, and I decide what is legal and what isn’t. Now call Gutiérrez, or I will put you on report!”</w:t>
      </w:r>
    </w:p>
    <w:p w14:paraId="4C3C46F7" w14:textId="1C97802F" w:rsidR="009D2D5D" w:rsidRPr="009D2D5D" w:rsidRDefault="009D2D5D" w:rsidP="002E0B76">
      <w:pPr>
        <w:pStyle w:val="BodyNormal"/>
        <w:rPr>
          <w:i/>
          <w:iCs/>
        </w:rPr>
      </w:pPr>
      <w:r w:rsidRPr="009D2D5D">
        <w:t xml:space="preserve">“All right, I’ll call her. But you’re making a big mistake, Captain.” </w:t>
      </w:r>
    </w:p>
    <w:p w14:paraId="3F7B6259" w14:textId="77777777" w:rsidR="009D2D5D" w:rsidRDefault="009D2D5D" w:rsidP="002E0B76">
      <w:pPr>
        <w:pStyle w:val="BodyNormal"/>
      </w:pPr>
      <w:r w:rsidRPr="009D2D5D">
        <w:t>Gabriella Castillo raised her phone to make the call.</w:t>
      </w:r>
    </w:p>
    <w:p w14:paraId="2ACDF2B0" w14:textId="77777777" w:rsidR="003E507F" w:rsidRPr="009D2D5D" w:rsidRDefault="003E507F" w:rsidP="002E0B76">
      <w:pPr>
        <w:pStyle w:val="BodyNormal"/>
        <w:rPr>
          <w:i/>
          <w:iCs/>
        </w:rPr>
      </w:pPr>
    </w:p>
    <w:p w14:paraId="7B78CA64" w14:textId="500E2534" w:rsidR="009D2D5D" w:rsidRPr="009D2D5D" w:rsidRDefault="009D2D5D" w:rsidP="002E0B76">
      <w:pPr>
        <w:pStyle w:val="BodyNormal"/>
        <w:rPr>
          <w:i/>
          <w:iCs/>
        </w:rPr>
      </w:pPr>
      <w:del w:id="12618" w:author="Author">
        <w:r w:rsidRPr="009D2D5D">
          <w:delText>Coming through the front door was Savannah Mendez, an information technology officer for the Precinct 7 building</w:delText>
        </w:r>
      </w:del>
      <w:ins w:id="12619" w:author="Author">
        <w:r w:rsidRPr="009D2D5D">
          <w:t>Savannah Mendez, an information technology officer for the Precinct 7 building, came through the front door</w:t>
        </w:r>
      </w:ins>
      <w:r w:rsidRPr="009D2D5D">
        <w:t xml:space="preserve">. She </w:t>
      </w:r>
      <w:r w:rsidR="008C0BCE">
        <w:t>approached</w:t>
      </w:r>
      <w:r w:rsidRPr="009D2D5D">
        <w:t xml:space="preserve"> Robert Lyle as the demonstration became more raucous outside.</w:t>
      </w:r>
    </w:p>
    <w:p w14:paraId="63F96B44" w14:textId="33159A95" w:rsidR="009D2D5D" w:rsidRPr="009D2D5D" w:rsidRDefault="009D2D5D" w:rsidP="002E0B76">
      <w:pPr>
        <w:pStyle w:val="BodyNormal"/>
        <w:rPr>
          <w:i/>
          <w:iCs/>
        </w:rPr>
      </w:pPr>
      <w:r w:rsidRPr="009D2D5D">
        <w:t xml:space="preserve">“Robert,” Mendez said, “I just spoke to some demonstrators outside. They told me that this Angel girl defended Pastor Montgomery from three </w:t>
      </w:r>
      <w:del w:id="12620" w:author="Author">
        <w:r w:rsidRPr="009D2D5D">
          <w:delText xml:space="preserve">Albanian </w:delText>
        </w:r>
      </w:del>
      <w:ins w:id="12621" w:author="Author">
        <w:r w:rsidRPr="009D2D5D">
          <w:t xml:space="preserve">mob </w:t>
        </w:r>
      </w:ins>
      <w:r w:rsidRPr="009D2D5D">
        <w:t>thugs</w:t>
      </w:r>
      <w:r w:rsidR="008C0BCE">
        <w:t>,</w:t>
      </w:r>
      <w:r w:rsidRPr="009D2D5D">
        <w:t xml:space="preserve"> and Captain Baggs arrested her and let the </w:t>
      </w:r>
      <w:del w:id="12622" w:author="Author">
        <w:r w:rsidRPr="009D2D5D">
          <w:delText xml:space="preserve">Albanians </w:delText>
        </w:r>
      </w:del>
      <w:ins w:id="12623" w:author="Author">
        <w:r w:rsidRPr="009D2D5D">
          <w:t xml:space="preserve">gangbangers </w:t>
        </w:r>
      </w:ins>
      <w:r w:rsidRPr="009D2D5D">
        <w:t xml:space="preserve">escape. </w:t>
      </w:r>
      <w:r w:rsidR="00814853">
        <w:t>W</w:t>
      </w:r>
      <w:r w:rsidRPr="009D2D5D">
        <w:t xml:space="preserve">hat the </w:t>
      </w:r>
      <w:del w:id="12624" w:author="Author">
        <w:r w:rsidRPr="009D2D5D">
          <w:delText xml:space="preserve">fuck </w:delText>
        </w:r>
      </w:del>
      <w:ins w:id="12625" w:author="Author">
        <w:r w:rsidRPr="009D2D5D">
          <w:t xml:space="preserve">hell </w:t>
        </w:r>
      </w:ins>
      <w:r w:rsidRPr="009D2D5D">
        <w:t>is going on?”</w:t>
      </w:r>
    </w:p>
    <w:p w14:paraId="7295032A" w14:textId="0404B5AC" w:rsidR="009D2D5D" w:rsidRPr="009D2D5D" w:rsidRDefault="009D2D5D" w:rsidP="002E0B76">
      <w:pPr>
        <w:pStyle w:val="BodyNormal"/>
        <w:rPr>
          <w:i/>
          <w:iCs/>
        </w:rPr>
      </w:pPr>
      <w:r w:rsidRPr="009D2D5D">
        <w:t xml:space="preserve">“I don’t know, but Baggs </w:t>
      </w:r>
      <w:del w:id="12626" w:author="Author">
        <w:r w:rsidRPr="009D2D5D">
          <w:delText>is planning</w:delText>
        </w:r>
      </w:del>
      <w:ins w:id="12627" w:author="Author">
        <w:r w:rsidRPr="009D2D5D">
          <w:t>plans</w:t>
        </w:r>
      </w:ins>
      <w:r w:rsidRPr="009D2D5D">
        <w:t xml:space="preserve"> to strip search her. </w:t>
      </w:r>
      <w:r w:rsidRPr="009D2D5D">
        <w:lastRenderedPageBreak/>
        <w:t xml:space="preserve">That’s a flat-out violation of </w:t>
      </w:r>
      <w:r w:rsidR="00301A23">
        <w:t>p</w:t>
      </w:r>
      <w:r w:rsidRPr="009D2D5D">
        <w:t>olice regulations. There’s something rotten going on here, Savannah. Can you still monitor all the surveillance cameras in this building from your office?”</w:t>
      </w:r>
    </w:p>
    <w:p w14:paraId="59A75EF0" w14:textId="77777777" w:rsidR="009D2D5D" w:rsidRPr="009D2D5D" w:rsidRDefault="009D2D5D" w:rsidP="002E0B76">
      <w:pPr>
        <w:pStyle w:val="BodyNormal"/>
        <w:rPr>
          <w:i/>
          <w:iCs/>
        </w:rPr>
      </w:pPr>
      <w:r w:rsidRPr="009D2D5D">
        <w:t>“Sure can; what do you want me to do?”</w:t>
      </w:r>
      <w:del w:id="12628" w:author="Author">
        <w:r w:rsidRPr="009D2D5D">
          <w:delText xml:space="preserve"> Mendez replied.</w:delText>
        </w:r>
      </w:del>
    </w:p>
    <w:p w14:paraId="04F2009F" w14:textId="77777777" w:rsidR="009D2D5D" w:rsidRPr="009D2D5D" w:rsidRDefault="009D2D5D" w:rsidP="002E0B76">
      <w:pPr>
        <w:pStyle w:val="BodyNormal"/>
        <w:rPr>
          <w:i/>
          <w:iCs/>
        </w:rPr>
      </w:pPr>
      <w:r w:rsidRPr="009D2D5D">
        <w:t>“Copy all surveillance files for today, so if Baggs tries to erase any evidence, we’ll have an alternate backup.”</w:t>
      </w:r>
    </w:p>
    <w:p w14:paraId="530E88A9" w14:textId="39B61B63" w:rsidR="009D2D5D" w:rsidRPr="009D2D5D" w:rsidRDefault="009D2D5D" w:rsidP="002E0B76">
      <w:pPr>
        <w:pStyle w:val="BodyNormal"/>
      </w:pPr>
      <w:r w:rsidRPr="009D2D5D">
        <w:t>“I’m on it, Robert. I’ll make t</w:t>
      </w:r>
      <w:r w:rsidR="00AE6278">
        <w:t>hree</w:t>
      </w:r>
      <w:r w:rsidRPr="009D2D5D">
        <w:t xml:space="preserve"> copies on thumb drives, </w:t>
      </w:r>
      <w:r w:rsidR="00AE6278">
        <w:t>two</w:t>
      </w:r>
      <w:r w:rsidRPr="009D2D5D">
        <w:t xml:space="preserve"> for me and one for you. They’ll never know. I never liked that rat </w:t>
      </w:r>
      <w:r w:rsidR="003E507F">
        <w:t>bastard</w:t>
      </w:r>
      <w:r w:rsidRPr="009D2D5D">
        <w:t>, Baggs. I wouldn’t put anything past him.”</w:t>
      </w:r>
    </w:p>
    <w:p w14:paraId="6F9D9E5F" w14:textId="32BE08C5" w:rsidR="009D2D5D" w:rsidRPr="009D2D5D" w:rsidRDefault="009D2D5D" w:rsidP="002E0B76">
      <w:pPr>
        <w:pStyle w:val="BodyNormal"/>
        <w:rPr>
          <w:del w:id="12629" w:author="Author"/>
          <w:i/>
          <w:iCs/>
        </w:rPr>
      </w:pPr>
      <w:r w:rsidRPr="009D2D5D">
        <w:t xml:space="preserve">In Interview Room 2, Angel </w:t>
      </w:r>
      <w:r w:rsidR="00814853">
        <w:t>sat</w:t>
      </w:r>
      <w:r w:rsidRPr="009D2D5D">
        <w:t xml:space="preserve"> at the far end of a table</w:t>
      </w:r>
      <w:del w:id="12630" w:author="Author">
        <w:r w:rsidRPr="009D2D5D">
          <w:delText xml:space="preserve">, </w:delText>
        </w:r>
      </w:del>
      <w:ins w:id="12631" w:author="Author">
        <w:del w:id="12632" w:author="Author">
          <w:r w:rsidRPr="009D2D5D">
            <w:delText>;,;,;,</w:delText>
          </w:r>
        </w:del>
      </w:ins>
      <w:r w:rsidR="005C5C71">
        <w:t>;</w:t>
      </w:r>
      <w:ins w:id="12633" w:author="Author">
        <w:r w:rsidRPr="009D2D5D">
          <w:t xml:space="preserve"> </w:t>
        </w:r>
        <w:del w:id="12634" w:author="Author">
          <w:r w:rsidRPr="009D2D5D">
            <w:delText xml:space="preserve"> </w:delText>
          </w:r>
        </w:del>
      </w:ins>
      <w:r w:rsidRPr="009D2D5D">
        <w:t>her hand</w:t>
      </w:r>
      <w:r w:rsidR="000D4F76">
        <w:t>cuff</w:t>
      </w:r>
      <w:r w:rsidR="005C5C71">
        <w:t xml:space="preserve"> chain</w:t>
      </w:r>
      <w:r w:rsidRPr="009D2D5D">
        <w:t xml:space="preserve"> </w:t>
      </w:r>
      <w:r w:rsidR="000D4F76">
        <w:t>threaded through</w:t>
      </w:r>
      <w:r w:rsidRPr="009D2D5D">
        <w:t xml:space="preserve"> a U-bolt. Officers Grimes and Joyner stood watch. So far, she had been cooperative, watching the two officers warily.</w:t>
      </w:r>
      <w:ins w:id="12635" w:author="Author">
        <w:r w:rsidRPr="009D2D5D">
          <w:t xml:space="preserve"> </w:t>
        </w:r>
      </w:ins>
    </w:p>
    <w:p w14:paraId="0CD1A0B2" w14:textId="77777777" w:rsidR="009D2D5D" w:rsidRPr="009D2D5D" w:rsidRDefault="009D2D5D" w:rsidP="002E0B76">
      <w:pPr>
        <w:pStyle w:val="BodyNormal"/>
        <w:rPr>
          <w:i/>
          <w:iCs/>
        </w:rPr>
      </w:pPr>
      <w:r w:rsidRPr="009D2D5D">
        <w:t xml:space="preserve">The door opened, and two additional police officers entered, followed by Captain Baggs. </w:t>
      </w:r>
    </w:p>
    <w:p w14:paraId="610E7BA4" w14:textId="69FF86E5" w:rsidR="009D2D5D" w:rsidRPr="009D2D5D" w:rsidRDefault="009D2D5D" w:rsidP="002E0B76">
      <w:pPr>
        <w:pStyle w:val="BodyNormal"/>
        <w:rPr>
          <w:ins w:id="12636" w:author="Author"/>
        </w:rPr>
      </w:pPr>
      <w:r w:rsidRPr="009D2D5D">
        <w:t xml:space="preserve">“OK, blondie. I’ll ask you one more time. What’s your name?” </w:t>
      </w:r>
    </w:p>
    <w:p w14:paraId="03AA3E83" w14:textId="77777777" w:rsidR="009D2D5D" w:rsidRPr="009D2D5D" w:rsidRDefault="009D2D5D" w:rsidP="002E0B76">
      <w:pPr>
        <w:pStyle w:val="BodyNormal"/>
        <w:rPr>
          <w:del w:id="12637" w:author="Author"/>
          <w:i/>
          <w:iCs/>
        </w:rPr>
      </w:pPr>
      <w:r w:rsidRPr="009D2D5D">
        <w:t>She just stared at him, expressionless.</w:t>
      </w:r>
      <w:ins w:id="12638" w:author="Author">
        <w:r w:rsidRPr="009D2D5D">
          <w:t xml:space="preserve"> </w:t>
        </w:r>
      </w:ins>
    </w:p>
    <w:p w14:paraId="352CEBB3" w14:textId="77777777" w:rsidR="009D2D5D" w:rsidRPr="009D2D5D" w:rsidRDefault="009D2D5D" w:rsidP="002E0B76">
      <w:pPr>
        <w:pStyle w:val="BodyNormal"/>
        <w:rPr>
          <w:i/>
          <w:iCs/>
        </w:rPr>
      </w:pPr>
      <w:r w:rsidRPr="009D2D5D">
        <w:t>At that moment, Officer Carla Gutiérrez entered the room carrying a small cardboard box.</w:t>
      </w:r>
    </w:p>
    <w:p w14:paraId="175B1024" w14:textId="77777777" w:rsidR="009D2D5D" w:rsidRPr="009D2D5D" w:rsidRDefault="009D2D5D" w:rsidP="002E0B76">
      <w:pPr>
        <w:pStyle w:val="BodyNormal"/>
        <w:rPr>
          <w:i/>
          <w:iCs/>
        </w:rPr>
      </w:pPr>
      <w:r w:rsidRPr="009D2D5D">
        <w:t xml:space="preserve">“Captain Baggs, this is the strip search kit. I just called Gabriella Castillo at the booking desk, and she says that you charged this woman with only disorderly conduct and fighting. Under Illinois state law, you can’t legally </w:t>
      </w:r>
      <w:del w:id="12639" w:author="Author">
        <w:r w:rsidRPr="009D2D5D">
          <w:delText xml:space="preserve">strip </w:delText>
        </w:r>
      </w:del>
      <w:ins w:id="12640" w:author="Author">
        <w:r w:rsidRPr="009D2D5D">
          <w:t xml:space="preserve">strip </w:t>
        </w:r>
      </w:ins>
      <w:proofErr w:type="gramStart"/>
      <w:r w:rsidRPr="009D2D5D">
        <w:t>search</w:t>
      </w:r>
      <w:proofErr w:type="gramEnd"/>
      <w:r w:rsidRPr="009D2D5D">
        <w:t xml:space="preserve"> her. Therefore, I will not participate in any strip</w:t>
      </w:r>
      <w:ins w:id="12641" w:author="Author">
        <w:r w:rsidRPr="009D2D5D">
          <w:t xml:space="preserve"> </w:t>
        </w:r>
      </w:ins>
      <w:del w:id="12642" w:author="Author">
        <w:r w:rsidRPr="009D2D5D">
          <w:lastRenderedPageBreak/>
          <w:delText xml:space="preserve"> </w:delText>
        </w:r>
      </w:del>
      <w:r w:rsidRPr="009D2D5D">
        <w:t xml:space="preserve">search of her, and I suggest </w:t>
      </w:r>
      <w:del w:id="12643" w:author="Author">
        <w:r w:rsidRPr="009D2D5D">
          <w:delText xml:space="preserve">that </w:delText>
        </w:r>
      </w:del>
      <w:r w:rsidRPr="009D2D5D">
        <w:t>you do likewise.”</w:t>
      </w:r>
    </w:p>
    <w:p w14:paraId="1B86EDF4" w14:textId="6E6F474E" w:rsidR="009D2D5D" w:rsidRPr="009D2D5D" w:rsidRDefault="009D2D5D" w:rsidP="002E0B76">
      <w:pPr>
        <w:pStyle w:val="BodyNormal"/>
        <w:rPr>
          <w:i/>
          <w:iCs/>
        </w:rPr>
      </w:pPr>
      <w:r w:rsidRPr="009D2D5D">
        <w:t xml:space="preserve">“Carla, I’m in charge of the Precinct today, and I decide what we do. </w:t>
      </w:r>
      <w:r w:rsidR="00814853" w:rsidRPr="009D2D5D">
        <w:t>So,</w:t>
      </w:r>
      <w:r w:rsidRPr="009D2D5D">
        <w:t xml:space="preserve"> you can </w:t>
      </w:r>
      <w:del w:id="12644" w:author="Author">
        <w:r w:rsidRPr="009D2D5D">
          <w:delText xml:space="preserve">just </w:delText>
        </w:r>
      </w:del>
      <w:r w:rsidRPr="009D2D5D">
        <w:t>get the hell out of here</w:t>
      </w:r>
      <w:del w:id="12645" w:author="Author">
        <w:r w:rsidRPr="009D2D5D">
          <w:delText>,</w:delText>
        </w:r>
      </w:del>
      <w:ins w:id="12646" w:author="Author">
        <w:r w:rsidRPr="009D2D5D">
          <w:t>.</w:t>
        </w:r>
      </w:ins>
      <w:r w:rsidRPr="009D2D5D">
        <w:t>”</w:t>
      </w:r>
      <w:del w:id="12647" w:author="Author">
        <w:r w:rsidRPr="009D2D5D">
          <w:delText xml:space="preserve"> Baggs replied.</w:delText>
        </w:r>
      </w:del>
    </w:p>
    <w:p w14:paraId="226357F3" w14:textId="77777777" w:rsidR="009D2D5D" w:rsidRPr="009D2D5D" w:rsidRDefault="009D2D5D" w:rsidP="002E0B76">
      <w:pPr>
        <w:pStyle w:val="BodyNormal"/>
        <w:rPr>
          <w:i/>
          <w:iCs/>
        </w:rPr>
      </w:pPr>
      <w:r w:rsidRPr="009D2D5D">
        <w:t>“Fine. I’m going straight to my office and calling Internal Affairs about this. You’re making a big mistake, Captain Baggs.”</w:t>
      </w:r>
    </w:p>
    <w:p w14:paraId="5831C27E" w14:textId="33664305" w:rsidR="009D2D5D" w:rsidRPr="009D2D5D" w:rsidRDefault="009D2D5D" w:rsidP="002E0B76">
      <w:pPr>
        <w:pStyle w:val="BodyNormal"/>
        <w:rPr>
          <w:ins w:id="12648" w:author="Author"/>
        </w:rPr>
      </w:pPr>
      <w:r w:rsidRPr="009D2D5D">
        <w:t xml:space="preserve">“Get out, Carla,” Baggs </w:t>
      </w:r>
      <w:r w:rsidR="00326C01">
        <w:t>said</w:t>
      </w:r>
      <w:r w:rsidRPr="009D2D5D">
        <w:t xml:space="preserve"> as she disappeared down the hallway.</w:t>
      </w:r>
    </w:p>
    <w:p w14:paraId="07FF44FA" w14:textId="77777777" w:rsidR="009D2D5D" w:rsidRPr="009D2D5D" w:rsidRDefault="009D2D5D" w:rsidP="002E0B76">
      <w:pPr>
        <w:pStyle w:val="BodyNormal"/>
        <w:rPr>
          <w:i/>
          <w:iCs/>
        </w:rPr>
      </w:pPr>
      <w:del w:id="12649" w:author="Author">
        <w:r w:rsidRPr="009D2D5D">
          <w:delText xml:space="preserve"> </w:delText>
        </w:r>
      </w:del>
      <w:r w:rsidRPr="009D2D5D">
        <w:t>Baggs turned his attention to the Angel, ordering the officers to remove her handcuffs and chain.</w:t>
      </w:r>
    </w:p>
    <w:p w14:paraId="6705DF31" w14:textId="03E9E99C" w:rsidR="009D2D5D" w:rsidRPr="009D2D5D" w:rsidRDefault="009D2D5D" w:rsidP="002E0B76">
      <w:pPr>
        <w:pStyle w:val="BodyNormal"/>
        <w:rPr>
          <w:i/>
          <w:iCs/>
        </w:rPr>
      </w:pPr>
      <w:r w:rsidRPr="009D2D5D">
        <w:t xml:space="preserve">“Stand up,” he </w:t>
      </w:r>
      <w:r w:rsidR="00326C01">
        <w:t>said</w:t>
      </w:r>
      <w:r w:rsidRPr="009D2D5D">
        <w:t>, “Take your clothes off.”</w:t>
      </w:r>
    </w:p>
    <w:p w14:paraId="675059BA" w14:textId="13BB56AF" w:rsidR="009D2D5D" w:rsidRPr="009D2D5D" w:rsidRDefault="009D2D5D" w:rsidP="002E0B76">
      <w:pPr>
        <w:pStyle w:val="BodyNormal"/>
        <w:rPr>
          <w:i/>
          <w:iCs/>
        </w:rPr>
      </w:pPr>
      <w:r w:rsidRPr="009D2D5D">
        <w:t>Angel’s facial expression changed</w:t>
      </w:r>
      <w:r w:rsidR="005C5C71">
        <w:t>,</w:t>
      </w:r>
      <w:r w:rsidRPr="009D2D5D">
        <w:t xml:space="preserve"> </w:t>
      </w:r>
      <w:r w:rsidR="005C5C71">
        <w:t>h</w:t>
      </w:r>
      <w:r w:rsidRPr="009D2D5D">
        <w:t xml:space="preserve">er eyes </w:t>
      </w:r>
      <w:r w:rsidR="001F466C">
        <w:t>glinting</w:t>
      </w:r>
      <w:r w:rsidRPr="009D2D5D">
        <w:t xml:space="preserve"> resistance</w:t>
      </w:r>
      <w:del w:id="12650" w:author="Author">
        <w:r w:rsidRPr="009D2D5D">
          <w:delText>,</w:delText>
        </w:r>
      </w:del>
      <w:ins w:id="12651" w:author="Author">
        <w:r w:rsidRPr="009D2D5D">
          <w:t xml:space="preserve"> and</w:t>
        </w:r>
      </w:ins>
      <w:r w:rsidRPr="009D2D5D">
        <w:t xml:space="preserve"> determination. Finally, she stood up, shaking her head from side to side, indicating “No.”</w:t>
      </w:r>
    </w:p>
    <w:p w14:paraId="108F293D" w14:textId="77777777" w:rsidR="009D2D5D" w:rsidRPr="009D2D5D" w:rsidRDefault="009D2D5D" w:rsidP="002E0B76">
      <w:pPr>
        <w:pStyle w:val="BodyNormal"/>
        <w:rPr>
          <w:i/>
          <w:iCs/>
        </w:rPr>
      </w:pPr>
      <w:r w:rsidRPr="009D2D5D">
        <w:t xml:space="preserve">Baggs stepped closer to her; she </w:t>
      </w:r>
      <w:del w:id="12652" w:author="Author">
        <w:r w:rsidRPr="009D2D5D">
          <w:delText>moved away from him, backward</w:delText>
        </w:r>
      </w:del>
      <w:ins w:id="12653" w:author="Author">
        <w:r w:rsidRPr="009D2D5D">
          <w:t>backed up from him</w:t>
        </w:r>
      </w:ins>
      <w:r w:rsidRPr="009D2D5D">
        <w:t xml:space="preserve"> until she was up against the wall and the two-way mirror.</w:t>
      </w:r>
    </w:p>
    <w:p w14:paraId="5F2DB584" w14:textId="77777777" w:rsidR="009D2D5D" w:rsidRPr="009D2D5D" w:rsidRDefault="009D2D5D" w:rsidP="002E0B76">
      <w:pPr>
        <w:pStyle w:val="BodyNormal"/>
        <w:rPr>
          <w:i/>
          <w:iCs/>
        </w:rPr>
      </w:pPr>
      <w:r w:rsidRPr="009D2D5D">
        <w:t>“Last chance, blondie, remove your clothes!”</w:t>
      </w:r>
    </w:p>
    <w:p w14:paraId="7799772B" w14:textId="77777777" w:rsidR="009D2D5D" w:rsidRPr="009D2D5D" w:rsidRDefault="009D2D5D" w:rsidP="002E0B76">
      <w:pPr>
        <w:pStyle w:val="BodyNormal"/>
        <w:rPr>
          <w:i/>
          <w:iCs/>
        </w:rPr>
      </w:pPr>
      <w:r w:rsidRPr="009D2D5D">
        <w:t>She shook her head once again, indicating “No.”</w:t>
      </w:r>
    </w:p>
    <w:p w14:paraId="557DB43E" w14:textId="77777777" w:rsidR="009D2D5D" w:rsidRPr="009D2D5D" w:rsidRDefault="009D2D5D" w:rsidP="002E0B76">
      <w:pPr>
        <w:pStyle w:val="BodyNormal"/>
        <w:rPr>
          <w:i/>
          <w:iCs/>
        </w:rPr>
      </w:pPr>
      <w:r w:rsidRPr="009D2D5D">
        <w:t xml:space="preserve">Captain Baggs closed the distance to her and threw a punch with his right hand. Angel’s training allowed her to sense his move, and she rotated her head away from the blow, dissipating </w:t>
      </w:r>
      <w:del w:id="12654" w:author="Author">
        <w:r w:rsidRPr="009D2D5D">
          <w:delText>a lot</w:delText>
        </w:r>
      </w:del>
      <w:ins w:id="12655" w:author="Author">
        <w:r w:rsidRPr="009D2D5D">
          <w:t>much</w:t>
        </w:r>
      </w:ins>
      <w:r w:rsidRPr="009D2D5D">
        <w:t xml:space="preserve"> of its energy. However, the bare-knuckle strike</w:t>
      </w:r>
      <w:ins w:id="12656" w:author="Author">
        <w:r w:rsidRPr="009D2D5D">
          <w:t xml:space="preserve"> </w:t>
        </w:r>
      </w:ins>
      <w:del w:id="12657" w:author="Author">
        <w:r w:rsidRPr="009D2D5D">
          <w:delText xml:space="preserve"> on her face </w:delText>
        </w:r>
      </w:del>
      <w:r w:rsidRPr="009D2D5D">
        <w:t>restarted the blood dripping from her nose and the edge of her mouth.</w:t>
      </w:r>
    </w:p>
    <w:p w14:paraId="52787FAC" w14:textId="52A1B103" w:rsidR="009D2D5D" w:rsidRPr="009D2D5D" w:rsidRDefault="009D2D5D" w:rsidP="002E0B76">
      <w:pPr>
        <w:pStyle w:val="BodyNormal"/>
        <w:rPr>
          <w:i/>
          <w:iCs/>
        </w:rPr>
      </w:pPr>
      <w:r w:rsidRPr="009D2D5D">
        <w:t xml:space="preserve">“Grab her and put her face down on the table,” Baggs </w:t>
      </w:r>
      <w:del w:id="12658" w:author="Author">
        <w:r w:rsidRPr="009D2D5D">
          <w:delText>said</w:delText>
        </w:r>
      </w:del>
      <w:r w:rsidR="00326C01">
        <w:t>said</w:t>
      </w:r>
      <w:r w:rsidRPr="009D2D5D">
        <w:t>.</w:t>
      </w:r>
    </w:p>
    <w:p w14:paraId="73C6B875" w14:textId="77777777" w:rsidR="009D2D5D" w:rsidRPr="009D2D5D" w:rsidRDefault="009D2D5D" w:rsidP="002E0B76">
      <w:pPr>
        <w:pStyle w:val="BodyNormal"/>
        <w:rPr>
          <w:i/>
          <w:iCs/>
        </w:rPr>
      </w:pPr>
      <w:r w:rsidRPr="009D2D5D">
        <w:lastRenderedPageBreak/>
        <w:t>Angel struggled to get away from them, but the four uniformed police officers soon overwhelmed her, and they lifted and slammed her face down onto the table. Her breathing became labored as she squirmed in desperation, but she had an officer holding each arm and leg fast. She couldn’t move.</w:t>
      </w:r>
    </w:p>
    <w:p w14:paraId="299F4B94" w14:textId="77777777" w:rsidR="009D2D5D" w:rsidRPr="009D2D5D" w:rsidRDefault="009D2D5D" w:rsidP="002E0B76">
      <w:pPr>
        <w:pStyle w:val="BodyNormal"/>
        <w:rPr>
          <w:ins w:id="12659" w:author="Author"/>
        </w:rPr>
      </w:pPr>
      <w:r w:rsidRPr="009D2D5D">
        <w:t>“Don’t want to get undressed? No problem, darling,” Baggs said</w:t>
      </w:r>
      <w:ins w:id="12660" w:author="Author">
        <w:r w:rsidRPr="009D2D5D">
          <w:t>.</w:t>
        </w:r>
      </w:ins>
    </w:p>
    <w:p w14:paraId="5F2335F8" w14:textId="54B13C99" w:rsidR="009D2D5D" w:rsidRPr="009D2D5D" w:rsidRDefault="009D2D5D" w:rsidP="002E0B76">
      <w:pPr>
        <w:pStyle w:val="BodyNormal"/>
        <w:rPr>
          <w:i/>
          <w:iCs/>
        </w:rPr>
      </w:pPr>
      <w:del w:id="12661" w:author="Author">
        <w:r w:rsidRPr="009D2D5D">
          <w:delText xml:space="preserve"> as h</w:delText>
        </w:r>
      </w:del>
      <w:ins w:id="12662" w:author="Author">
        <w:r w:rsidRPr="009D2D5D">
          <w:t>H</w:t>
        </w:r>
      </w:ins>
      <w:r w:rsidRPr="009D2D5D">
        <w:t>e turned on the battery-powered scissors</w:t>
      </w:r>
      <w:ins w:id="12663" w:author="Author">
        <w:r w:rsidRPr="009D2D5D">
          <w:t xml:space="preserve"> and</w:t>
        </w:r>
      </w:ins>
      <w:del w:id="12664" w:author="Author">
        <w:r w:rsidRPr="009D2D5D">
          <w:delText>. First,</w:delText>
        </w:r>
      </w:del>
      <w:r w:rsidRPr="009D2D5D">
        <w:t xml:space="preserve"> </w:t>
      </w:r>
      <w:del w:id="12665" w:author="Author">
        <w:r w:rsidRPr="009D2D5D">
          <w:delText xml:space="preserve">he </w:delText>
        </w:r>
      </w:del>
      <w:r w:rsidRPr="009D2D5D">
        <w:t xml:space="preserve">cut her T-shirt from the hem to the collar. Then, ripping sideways from the neck to both the sleeve's cuffs, Baggs yanked the T-shirt remnants to the floor. Angel was not wearing a bra. Her </w:t>
      </w:r>
      <w:del w:id="12666" w:author="Author">
        <w:r w:rsidRPr="009D2D5D">
          <w:delText xml:space="preserve"> </w:delText>
        </w:r>
      </w:del>
      <w:r w:rsidRPr="009D2D5D">
        <w:t xml:space="preserve">pants got the same treatment, and he yanked them off violently. The only sound was </w:t>
      </w:r>
      <w:del w:id="12667" w:author="Author">
        <w:r w:rsidRPr="009D2D5D">
          <w:delText>a panic attack</w:delText>
        </w:r>
      </w:del>
      <w:ins w:id="12668" w:author="Author">
        <w:r w:rsidRPr="009D2D5D">
          <w:t>desperate</w:t>
        </w:r>
      </w:ins>
      <w:r w:rsidRPr="009D2D5D">
        <w:t xml:space="preserve"> breathing from </w:t>
      </w:r>
      <w:del w:id="12669" w:author="Author">
        <w:r w:rsidRPr="009D2D5D">
          <w:delText xml:space="preserve">the </w:delText>
        </w:r>
      </w:del>
      <w:r w:rsidRPr="009D2D5D">
        <w:t>Angel</w:t>
      </w:r>
      <w:ins w:id="12670" w:author="Author">
        <w:r w:rsidRPr="009D2D5D">
          <w:t>,</w:t>
        </w:r>
      </w:ins>
      <w:r w:rsidRPr="009D2D5D">
        <w:t xml:space="preserve"> trapped by these five men. </w:t>
      </w:r>
      <w:del w:id="12671" w:author="Author">
        <w:r w:rsidRPr="009D2D5D">
          <w:delText xml:space="preserve">A </w:delText>
        </w:r>
      </w:del>
      <w:ins w:id="12672" w:author="Author">
        <w:r w:rsidRPr="009D2D5D">
          <w:t xml:space="preserve">With a </w:t>
        </w:r>
      </w:ins>
      <w:del w:id="12673" w:author="Author">
        <w:r w:rsidRPr="009D2D5D">
          <w:delText>couple of</w:delText>
        </w:r>
      </w:del>
      <w:ins w:id="12674" w:author="Author">
        <w:r w:rsidRPr="009D2D5D">
          <w:t>few</w:t>
        </w:r>
      </w:ins>
      <w:r w:rsidRPr="009D2D5D">
        <w:t xml:space="preserve"> quick cuts on her pink panties</w:t>
      </w:r>
      <w:ins w:id="12675" w:author="Author">
        <w:r w:rsidRPr="009D2D5D">
          <w:t>,</w:t>
        </w:r>
      </w:ins>
      <w:r w:rsidRPr="009D2D5D">
        <w:t xml:space="preserve"> </w:t>
      </w:r>
      <w:del w:id="12676" w:author="Author">
        <w:r w:rsidRPr="009D2D5D">
          <w:delText xml:space="preserve">and </w:delText>
        </w:r>
      </w:del>
      <w:r w:rsidRPr="009D2D5D">
        <w:t>Captain Baggs robbed Angel of her clothes, dignity, and rights as a prisoner.</w:t>
      </w:r>
    </w:p>
    <w:p w14:paraId="64DA56B0" w14:textId="3E485276" w:rsidR="009D2D5D" w:rsidRPr="009D2D5D" w:rsidRDefault="009D2D5D" w:rsidP="002E0B76">
      <w:pPr>
        <w:pStyle w:val="BodyNormal"/>
        <w:rPr>
          <w:i/>
          <w:iCs/>
        </w:rPr>
      </w:pPr>
      <w:r w:rsidRPr="009D2D5D">
        <w:t xml:space="preserve">“Jesus, Captain, hurry up. She’s stronger than a horse,” Officer Grimes </w:t>
      </w:r>
      <w:r w:rsidR="00326C01">
        <w:t>said</w:t>
      </w:r>
      <w:r w:rsidRPr="009D2D5D">
        <w:t>.</w:t>
      </w:r>
    </w:p>
    <w:p w14:paraId="273C97D9" w14:textId="77777777" w:rsidR="009D2D5D" w:rsidRPr="009D2D5D" w:rsidRDefault="009D2D5D" w:rsidP="002E0B76">
      <w:pPr>
        <w:pStyle w:val="BodyNormal"/>
        <w:rPr>
          <w:i/>
          <w:iCs/>
        </w:rPr>
      </w:pPr>
      <w:r w:rsidRPr="009D2D5D">
        <w:t>Captain Baggs uncapped a tube of lubricant and smeared it on his index finger.</w:t>
      </w:r>
    </w:p>
    <w:p w14:paraId="5A9A279D" w14:textId="57D8A0B5" w:rsidR="009D2D5D" w:rsidRPr="009D2D5D" w:rsidRDefault="009D2D5D" w:rsidP="002E0B76">
      <w:pPr>
        <w:pStyle w:val="BodyNormal"/>
        <w:rPr>
          <w:i/>
          <w:iCs/>
        </w:rPr>
      </w:pPr>
      <w:r w:rsidRPr="009D2D5D">
        <w:t xml:space="preserve">“What are you doing, Baggs? You’re supposed to use a rubber glove,” Joyner </w:t>
      </w:r>
      <w:r w:rsidR="00326C01">
        <w:t>said</w:t>
      </w:r>
      <w:r w:rsidRPr="009D2D5D">
        <w:t>.</w:t>
      </w:r>
    </w:p>
    <w:p w14:paraId="66EE8C52" w14:textId="6E56ADF1" w:rsidR="009D2D5D" w:rsidRPr="009D2D5D" w:rsidRDefault="009D2D5D" w:rsidP="002E0B76">
      <w:pPr>
        <w:pStyle w:val="BodyNormal"/>
        <w:rPr>
          <w:ins w:id="12677" w:author="Author"/>
        </w:rPr>
      </w:pPr>
      <w:r w:rsidRPr="009D2D5D">
        <w:t>“Nah, we’ll do this the old-fashioned way</w:t>
      </w:r>
      <w:r w:rsidR="00326C01">
        <w:t>.</w:t>
      </w:r>
      <w:r w:rsidRPr="009D2D5D">
        <w:t>”</w:t>
      </w:r>
      <w:del w:id="12678" w:author="Author">
        <w:r w:rsidRPr="009D2D5D">
          <w:delText xml:space="preserve"> </w:delText>
        </w:r>
      </w:del>
    </w:p>
    <w:p w14:paraId="46536D7E" w14:textId="7B1D552D" w:rsidR="009E1F7E" w:rsidRDefault="009D2D5D" w:rsidP="002E0B76">
      <w:pPr>
        <w:pStyle w:val="BodyNormal"/>
      </w:pPr>
      <w:r w:rsidRPr="009D2D5D">
        <w:t xml:space="preserve">He used his left hand's fingers to separate Angel’s buttocks and moved the index finger towards his target. Angel’s panicked </w:t>
      </w:r>
      <w:del w:id="12679" w:author="Author">
        <w:r w:rsidRPr="009D2D5D">
          <w:delText xml:space="preserve">struggling </w:delText>
        </w:r>
      </w:del>
      <w:ins w:id="12680" w:author="Author">
        <w:r w:rsidRPr="009D2D5D">
          <w:t xml:space="preserve">struggle </w:t>
        </w:r>
      </w:ins>
      <w:r w:rsidRPr="009D2D5D">
        <w:t xml:space="preserve">occupied the attention of all five </w:t>
      </w:r>
      <w:r w:rsidRPr="009D2D5D">
        <w:lastRenderedPageBreak/>
        <w:t xml:space="preserve">cops. They didn’t notice the door to the interview room open, but the voice that rang out was feminine, loud as a church bell, and sharp as </w:t>
      </w:r>
      <w:del w:id="12681" w:author="Author">
        <w:r w:rsidRPr="009D2D5D">
          <w:delText xml:space="preserve">the </w:delText>
        </w:r>
      </w:del>
      <w:ins w:id="12682" w:author="Author">
        <w:del w:id="12683" w:author="Author">
          <w:r w:rsidRPr="009D2D5D">
            <w:delText>a</w:delText>
          </w:r>
        </w:del>
        <w:r w:rsidRPr="009D2D5D">
          <w:t>a banshee scream</w:t>
        </w:r>
        <w:del w:id="12684" w:author="Author">
          <w:r w:rsidRPr="009D2D5D">
            <w:delText xml:space="preserve"> </w:delText>
          </w:r>
        </w:del>
      </w:ins>
      <w:del w:id="12685" w:author="Author">
        <w:r w:rsidRPr="009D2D5D">
          <w:delText>scream of a banshee</w:delText>
        </w:r>
      </w:del>
      <w:ins w:id="12686" w:author="Author">
        <w:del w:id="12687" w:author="Author">
          <w:r w:rsidRPr="009D2D5D">
            <w:delText>banshee scream</w:delText>
          </w:r>
        </w:del>
      </w:ins>
      <w:r w:rsidRPr="009D2D5D">
        <w:t>.</w:t>
      </w:r>
    </w:p>
    <w:p w14:paraId="30A64578" w14:textId="77777777" w:rsidR="002E0B76" w:rsidRPr="009D2D5D" w:rsidRDefault="002E0B76" w:rsidP="002E0B76">
      <w:pPr>
        <w:pStyle w:val="BodyNormal"/>
        <w:rPr>
          <w:i/>
          <w:iCs/>
        </w:rPr>
      </w:pPr>
    </w:p>
    <w:p w14:paraId="4F423CD0" w14:textId="27DCA78C" w:rsidR="009D2D5D" w:rsidRDefault="009D2D5D" w:rsidP="009D2D5D">
      <w:pPr>
        <w:pStyle w:val="BodyNormal"/>
        <w:sectPr w:rsidR="009D2D5D" w:rsidSect="003135B1">
          <w:pgSz w:w="8640" w:h="12960" w:code="1"/>
          <w:pgMar w:top="720" w:right="720" w:bottom="720" w:left="720" w:header="720" w:footer="720" w:gutter="720"/>
          <w:cols w:space="720"/>
          <w:titlePg/>
          <w:docGrid w:linePitch="360"/>
        </w:sectPr>
      </w:pPr>
      <w:r w:rsidRPr="009D2D5D">
        <w:rPr>
          <w:rFonts w:eastAsia="Calibri" w:cs="Times New Roman"/>
          <w:b/>
          <w:bCs/>
          <w:color w:val="auto"/>
          <w:rPrChange w:id="12688" w:author="Author">
            <w:rPr>
              <w:color w:val="auto"/>
            </w:rPr>
          </w:rPrChange>
        </w:rPr>
        <w:t>“Don’t you fucking touch her!”</w:t>
      </w:r>
      <w:r w:rsidR="0066771B">
        <w:rPr>
          <w:rFonts w:eastAsia="Calibri" w:cs="Times New Roman"/>
          <w:b/>
          <w:bCs/>
          <w:color w:val="auto"/>
        </w:rPr>
        <w:t xml:space="preserve">  </w:t>
      </w:r>
    </w:p>
    <w:p w14:paraId="3AC122E2" w14:textId="77777777" w:rsidR="00187898" w:rsidRPr="00FA271D" w:rsidRDefault="00187898" w:rsidP="00187898">
      <w:pPr>
        <w:pStyle w:val="ASubheadLevel1"/>
      </w:pPr>
      <w:bookmarkStart w:id="12689" w:name="_Toc197338894"/>
      <w:r w:rsidRPr="00FA271D">
        <w:lastRenderedPageBreak/>
        <w:t>Intervention</w:t>
      </w:r>
      <w:bookmarkEnd w:id="12689"/>
    </w:p>
    <w:p w14:paraId="1E63FBEA" w14:textId="17F87D2E" w:rsidR="00187898" w:rsidRPr="00FA271D" w:rsidRDefault="00187898" w:rsidP="00187898">
      <w:pPr>
        <w:pStyle w:val="BodyNormal"/>
        <w:rPr>
          <w:i/>
          <w:iCs/>
        </w:rPr>
      </w:pPr>
      <w:r w:rsidRPr="00FA271D">
        <w:t xml:space="preserve">A surprised Baggs straightened up, looking at the woman who interrupted him. </w:t>
      </w:r>
      <w:del w:id="12690" w:author="Author">
        <w:r w:rsidDel="00AA2E2A">
          <w:delText>was d</w:delText>
        </w:r>
        <w:r w:rsidRPr="00FA271D" w:rsidDel="00AA2E2A">
          <w:delText>ressed in</w:delText>
        </w:r>
      </w:del>
      <w:r w:rsidR="00DF2A09">
        <w:t>Wearing</w:t>
      </w:r>
      <w:r w:rsidRPr="00FA271D">
        <w:t xml:space="preserve"> a brown business suit, </w:t>
      </w:r>
      <w:ins w:id="12691" w:author="Author">
        <w:r>
          <w:t xml:space="preserve">a </w:t>
        </w:r>
      </w:ins>
      <w:r w:rsidRPr="00FA271D">
        <w:t xml:space="preserve">white </w:t>
      </w:r>
      <w:r>
        <w:t>blouse</w:t>
      </w:r>
      <w:r w:rsidRPr="00FA271D">
        <w:t xml:space="preserve">, </w:t>
      </w:r>
      <w:ins w:id="12692" w:author="Author">
        <w:r>
          <w:t xml:space="preserve">and a </w:t>
        </w:r>
      </w:ins>
      <w:r w:rsidRPr="00FA271D">
        <w:t>blue tie with a brass medallion</w:t>
      </w:r>
      <w:r w:rsidR="00DF2A09">
        <w:t>,</w:t>
      </w:r>
      <w:ins w:id="12693" w:author="Author">
        <w:del w:id="12694" w:author="Author">
          <w:r w:rsidDel="006D1582">
            <w:delText>;</w:delText>
          </w:r>
        </w:del>
        <w:r>
          <w:t xml:space="preserve"> </w:t>
        </w:r>
        <w:del w:id="12695" w:author="Author">
          <w:r w:rsidDel="006D1582">
            <w:delText>h</w:delText>
          </w:r>
        </w:del>
      </w:ins>
      <w:del w:id="12696" w:author="Author">
        <w:r w:rsidDel="00AA2E2A">
          <w:delText>.</w:delText>
        </w:r>
        <w:r w:rsidRPr="00FA271D" w:rsidDel="00AA2E2A">
          <w:delText xml:space="preserve"> </w:delText>
        </w:r>
        <w:r w:rsidDel="00AA2E2A">
          <w:delText>H</w:delText>
        </w:r>
      </w:del>
      <w:r w:rsidRPr="00FA271D">
        <w:t xml:space="preserve">strawberry-blond hair </w:t>
      </w:r>
      <w:del w:id="12697" w:author="Author">
        <w:r w:rsidDel="00AA2E2A">
          <w:delText xml:space="preserve">was </w:delText>
        </w:r>
      </w:del>
      <w:r w:rsidRPr="00FA271D">
        <w:t>fashionably piled on the top of her head with a silver clip</w:t>
      </w:r>
      <w:ins w:id="12698" w:author="Author">
        <w:del w:id="12699" w:author="Author">
          <w:r w:rsidDel="005153F1">
            <w:delText>,</w:delText>
          </w:r>
        </w:del>
        <w:r>
          <w:t>, s</w:t>
        </w:r>
      </w:ins>
      <w:del w:id="12700" w:author="Author">
        <w:r w:rsidDel="00AA2E2A">
          <w:delText>.</w:delText>
        </w:r>
        <w:r w:rsidRPr="00FA271D" w:rsidDel="00AA2E2A">
          <w:delText xml:space="preserve"> </w:delText>
        </w:r>
        <w:r w:rsidDel="00AA2E2A">
          <w:delText>S</w:delText>
        </w:r>
      </w:del>
      <w:r w:rsidRPr="00FA271D">
        <w:t>he was a picture of fashion and fury.</w:t>
      </w:r>
    </w:p>
    <w:p w14:paraId="7CC4023E" w14:textId="77777777" w:rsidR="00187898" w:rsidRPr="00FA271D" w:rsidRDefault="00187898" w:rsidP="00187898">
      <w:pPr>
        <w:pStyle w:val="BodyNormal"/>
        <w:rPr>
          <w:i/>
          <w:iCs/>
        </w:rPr>
      </w:pPr>
      <w:r w:rsidRPr="00FA271D">
        <w:t>“Who the hell are you?”</w:t>
      </w:r>
    </w:p>
    <w:p w14:paraId="0696F43F" w14:textId="77777777" w:rsidR="00187898" w:rsidRPr="00FA271D" w:rsidRDefault="00187898" w:rsidP="00187898">
      <w:pPr>
        <w:pStyle w:val="BodyNormal"/>
        <w:rPr>
          <w:i/>
          <w:iCs/>
        </w:rPr>
      </w:pPr>
      <w:r w:rsidRPr="00FA271D">
        <w:t>“I’m Veronica Merrick Fieldstone of Merrick, Dawson, and Brant. We’re her lawyers. You tell your men to get off her.”</w:t>
      </w:r>
    </w:p>
    <w:p w14:paraId="6824C1C4" w14:textId="344A7FF0" w:rsidR="00187898" w:rsidRPr="00FA271D" w:rsidRDefault="00187898" w:rsidP="00187898">
      <w:pPr>
        <w:pStyle w:val="BodyNormal"/>
        <w:rPr>
          <w:i/>
          <w:iCs/>
        </w:rPr>
      </w:pPr>
      <w:r w:rsidRPr="00FA271D">
        <w:t>“And who is this guy?”</w:t>
      </w:r>
    </w:p>
    <w:p w14:paraId="652A74D6" w14:textId="4280B382" w:rsidR="00187898" w:rsidRPr="00FA271D" w:rsidRDefault="00187898" w:rsidP="00187898">
      <w:pPr>
        <w:pStyle w:val="BodyNormal"/>
        <w:rPr>
          <w:i/>
          <w:iCs/>
        </w:rPr>
      </w:pPr>
      <w:r w:rsidRPr="00FA271D">
        <w:t>“I’m John Merrick, founding partner of the said law firm. Millie Grainger, our paralegal, has a photograph of your attempted illegal strip search</w:t>
      </w:r>
      <w:r>
        <w:t>.</w:t>
      </w:r>
      <w:r w:rsidRPr="00FA271D">
        <w:t xml:space="preserve"> </w:t>
      </w:r>
      <w:r>
        <w:t>N</w:t>
      </w:r>
      <w:r w:rsidRPr="00FA271D">
        <w:t>ow</w:t>
      </w:r>
      <w:r w:rsidR="00DD40A9">
        <w:t>,</w:t>
      </w:r>
      <w:r w:rsidRPr="00FA271D">
        <w:t xml:space="preserve"> she </w:t>
      </w:r>
      <w:del w:id="12701" w:author="Author">
        <w:r w:rsidRPr="00FA271D" w:rsidDel="00AA2E2A">
          <w:delText>is going to</w:delText>
        </w:r>
      </w:del>
      <w:ins w:id="12702" w:author="Author">
        <w:r>
          <w:t>will</w:t>
        </w:r>
      </w:ins>
      <w:r w:rsidRPr="00FA271D">
        <w:t xml:space="preserve"> photograph each of you for our firm’s records.”</w:t>
      </w:r>
    </w:p>
    <w:p w14:paraId="28D12084" w14:textId="77777777" w:rsidR="00187898" w:rsidRPr="00FA271D" w:rsidRDefault="00187898" w:rsidP="00187898">
      <w:pPr>
        <w:pStyle w:val="BodyNormal"/>
        <w:rPr>
          <w:i/>
          <w:iCs/>
        </w:rPr>
      </w:pPr>
      <w:r w:rsidRPr="00FA271D">
        <w:t xml:space="preserve">Millie quickly snapped images of each </w:t>
      </w:r>
      <w:r>
        <w:t>police officer</w:t>
      </w:r>
      <w:r w:rsidRPr="00FA271D">
        <w:t xml:space="preserve">, the smartphone’s camera making the telltale “Ka-Kish” sound emulating the old mechanical cameras. </w:t>
      </w:r>
    </w:p>
    <w:p w14:paraId="79D93B92" w14:textId="10953C62" w:rsidR="00187898" w:rsidRPr="00FA271D" w:rsidRDefault="00187898" w:rsidP="00187898">
      <w:pPr>
        <w:pStyle w:val="BodyNormal"/>
        <w:rPr>
          <w:i/>
          <w:iCs/>
        </w:rPr>
      </w:pPr>
      <w:r w:rsidRPr="00FA271D">
        <w:t>“Captain Baggs, what have you got us into?”</w:t>
      </w:r>
      <w:r w:rsidR="00417CFD">
        <w:t xml:space="preserve"> </w:t>
      </w:r>
      <w:r w:rsidRPr="00FA271D">
        <w:t xml:space="preserve">Officer Joyner </w:t>
      </w:r>
      <w:r w:rsidR="00417CFD">
        <w:t xml:space="preserve">said </w:t>
      </w:r>
      <w:r w:rsidRPr="00FA271D">
        <w:t>after Millie photographed his face and badge number.</w:t>
      </w:r>
      <w:r>
        <w:t xml:space="preserve"> </w:t>
      </w:r>
      <w:r w:rsidRPr="00FA271D">
        <w:t xml:space="preserve">Ronnie was still </w:t>
      </w:r>
      <w:r w:rsidR="00E34577">
        <w:t>angry</w:t>
      </w:r>
      <w:r w:rsidRPr="00FA271D">
        <w:t>.</w:t>
      </w:r>
    </w:p>
    <w:p w14:paraId="1DCF4528" w14:textId="353859F7" w:rsidR="00187898" w:rsidRPr="00FA271D" w:rsidRDefault="00187898" w:rsidP="00187898">
      <w:pPr>
        <w:pStyle w:val="BodyNormal"/>
        <w:rPr>
          <w:i/>
          <w:iCs/>
        </w:rPr>
      </w:pPr>
      <w:r w:rsidRPr="00FA271D">
        <w:t xml:space="preserve">“You men </w:t>
      </w:r>
      <w:del w:id="12703" w:author="Author">
        <w:r w:rsidRPr="00FA271D" w:rsidDel="0084261C">
          <w:delText>are going to</w:delText>
        </w:r>
      </w:del>
      <w:ins w:id="12704" w:author="Author">
        <w:r>
          <w:t>will</w:t>
        </w:r>
      </w:ins>
      <w:r w:rsidRPr="00FA271D">
        <w:t xml:space="preserve"> be the subjects of a massive lawsuit against the Chicago Police Department for the sexual abuse of our client. While the city will eventually pay the civil award, they’ll hold it against each of you for participating. </w:t>
      </w:r>
      <w:r w:rsidR="00326C01" w:rsidRPr="00FA271D">
        <w:t>S</w:t>
      </w:r>
      <w:r w:rsidR="00326C01">
        <w:t>o,</w:t>
      </w:r>
      <w:r>
        <w:t xml:space="preserve"> s</w:t>
      </w:r>
      <w:r w:rsidRPr="00FA271D">
        <w:t xml:space="preserve">ay goodbye to any professional career advancement, </w:t>
      </w:r>
      <w:r w:rsidRPr="00FA271D">
        <w:lastRenderedPageBreak/>
        <w:t>fellows.”</w:t>
      </w:r>
    </w:p>
    <w:p w14:paraId="339CBF69" w14:textId="4FC0B512" w:rsidR="00187898" w:rsidRPr="00FA271D" w:rsidDel="006D1582" w:rsidRDefault="00187898" w:rsidP="00187898">
      <w:pPr>
        <w:pStyle w:val="BodyNormal"/>
        <w:rPr>
          <w:del w:id="12705" w:author="Author"/>
          <w:i/>
          <w:iCs/>
        </w:rPr>
      </w:pPr>
      <w:del w:id="12706" w:author="Author">
        <w:r w:rsidRPr="00FA271D" w:rsidDel="0084261C">
          <w:delText xml:space="preserve">When she said that, all four officers released their grip on the </w:delText>
        </w:r>
        <w:r w:rsidDel="0084261C">
          <w:delText>Angel</w:delText>
        </w:r>
      </w:del>
      <w:ins w:id="12707" w:author="Author">
        <w:r>
          <w:t xml:space="preserve">All four officers released their grip on the Angel </w:t>
        </w:r>
        <w:del w:id="12708" w:author="Author">
          <w:r w:rsidDel="006D1582">
            <w:delText>when she said that</w:delText>
          </w:r>
        </w:del>
      </w:ins>
      <w:del w:id="12709" w:author="Author">
        <w:r w:rsidRPr="00FA271D" w:rsidDel="006D1582">
          <w:delText xml:space="preserve"> </w:delText>
        </w:r>
      </w:del>
      <w:r w:rsidRPr="00FA271D">
        <w:t xml:space="preserve">and stepped away from the table. </w:t>
      </w:r>
      <w:r w:rsidR="009033FC">
        <w:t>Gasping for breath, Angel</w:t>
      </w:r>
      <w:r w:rsidRPr="00FA271D">
        <w:t xml:space="preserve"> lifted herself on one elbow and folded one knee underneath, curling into almost a fetal position. </w:t>
      </w:r>
      <w:ins w:id="12710" w:author="Author">
        <w:r>
          <w:t>Blood dripped from Angel’s</w:t>
        </w:r>
      </w:ins>
      <w:del w:id="12711" w:author="Author">
        <w:r w:rsidRPr="00FA271D" w:rsidDel="006D1582">
          <w:delText>Her</w:delText>
        </w:r>
      </w:del>
      <w:r w:rsidRPr="00FA271D">
        <w:t xml:space="preserve"> nose and the corner of her mouth</w:t>
      </w:r>
      <w:del w:id="12712" w:author="Author">
        <w:r w:rsidRPr="00FA271D" w:rsidDel="006D1582">
          <w:delText xml:space="preserve"> were dripping blood,</w:delText>
        </w:r>
      </w:del>
      <w:ins w:id="12713" w:author="Author">
        <w:r>
          <w:t>.</w:t>
        </w:r>
      </w:ins>
      <w:r w:rsidRPr="00FA271D">
        <w:t xml:space="preserve"> </w:t>
      </w:r>
      <w:del w:id="12714" w:author="Author">
        <w:r w:rsidDel="006D1582">
          <w:delText xml:space="preserve">her </w:delText>
        </w:r>
        <w:r w:rsidRPr="00FA271D" w:rsidDel="006D1582">
          <w:delText>face flushed</w:delText>
        </w:r>
      </w:del>
    </w:p>
    <w:p w14:paraId="1F67FB9C" w14:textId="2B9C62D1" w:rsidR="00187898" w:rsidRDefault="00187898" w:rsidP="00187898">
      <w:pPr>
        <w:pStyle w:val="BodyNormal"/>
        <w:rPr>
          <w:ins w:id="12715" w:author="Author"/>
        </w:rPr>
      </w:pPr>
      <w:r w:rsidRPr="00FA271D">
        <w:t>Baggs looked at her scornfully</w:t>
      </w:r>
      <w:del w:id="12716" w:author="Author">
        <w:r w:rsidRPr="00FA271D" w:rsidDel="006D1582">
          <w:delText>:</w:delText>
        </w:r>
      </w:del>
      <w:ins w:id="12717" w:author="Author">
        <w:r>
          <w:t>.</w:t>
        </w:r>
      </w:ins>
      <w:del w:id="12718" w:author="Author">
        <w:r w:rsidRPr="00FA271D" w:rsidDel="006D1582">
          <w:delText xml:space="preserve"> </w:delText>
        </w:r>
      </w:del>
    </w:p>
    <w:p w14:paraId="732C48B1" w14:textId="77777777" w:rsidR="00187898" w:rsidRPr="00FA271D" w:rsidRDefault="00187898" w:rsidP="00187898">
      <w:pPr>
        <w:pStyle w:val="BodyNormal"/>
        <w:rPr>
          <w:i/>
          <w:iCs/>
        </w:rPr>
      </w:pPr>
      <w:r w:rsidRPr="00FA271D">
        <w:t>“Are these people your lawyers?”</w:t>
      </w:r>
    </w:p>
    <w:p w14:paraId="04ED90E9" w14:textId="013EC4DF" w:rsidR="00187898" w:rsidRPr="00FA271D" w:rsidRDefault="00187898" w:rsidP="00187898">
      <w:pPr>
        <w:pStyle w:val="BodyNormal"/>
        <w:rPr>
          <w:i/>
          <w:iCs/>
        </w:rPr>
      </w:pPr>
      <w:r>
        <w:t>Looking beaten and discouraged, Angel</w:t>
      </w:r>
      <w:r w:rsidRPr="00FA271D">
        <w:t xml:space="preserve"> glanced </w:t>
      </w:r>
      <w:del w:id="12719" w:author="Author">
        <w:r w:rsidRPr="00FA271D" w:rsidDel="006D1582">
          <w:delText>first at John Merrick, then looked</w:delText>
        </w:r>
      </w:del>
      <w:ins w:id="12720" w:author="Author">
        <w:r>
          <w:t>at John Merrick, then</w:t>
        </w:r>
      </w:ins>
      <w:r w:rsidRPr="00FA271D">
        <w:t xml:space="preserve"> </w:t>
      </w:r>
      <w:del w:id="12721" w:author="Author">
        <w:r w:rsidRPr="00FA271D" w:rsidDel="006D1582">
          <w:delText xml:space="preserve">at </w:delText>
        </w:r>
      </w:del>
      <w:r w:rsidRPr="00FA271D">
        <w:t>Captain Baggs and nodded in the affirmative.</w:t>
      </w:r>
    </w:p>
    <w:p w14:paraId="28DCEF9F" w14:textId="4394DF01" w:rsidR="00187898" w:rsidRPr="00FA271D" w:rsidRDefault="00187898" w:rsidP="00187898">
      <w:pPr>
        <w:pStyle w:val="BodyNormal"/>
        <w:rPr>
          <w:i/>
          <w:iCs/>
        </w:rPr>
      </w:pPr>
      <w:r w:rsidRPr="00FA271D">
        <w:t xml:space="preserve">“Let the record show that the prisoner has confirmed that we are indeed her lawyers. Captain Baggs, where are her clothes?” John Merrick </w:t>
      </w:r>
      <w:r w:rsidR="00326C01">
        <w:t>said</w:t>
      </w:r>
      <w:r w:rsidRPr="00FA271D">
        <w:t>.</w:t>
      </w:r>
    </w:p>
    <w:p w14:paraId="3EE16A59" w14:textId="77777777" w:rsidR="00187898" w:rsidRPr="00FA271D" w:rsidRDefault="00187898" w:rsidP="00187898">
      <w:pPr>
        <w:pStyle w:val="BodyNormal"/>
        <w:rPr>
          <w:i/>
          <w:iCs/>
        </w:rPr>
      </w:pPr>
      <w:r w:rsidRPr="00FA271D">
        <w:t>“Um, she didn’t cooperate, so we cut them off.”</w:t>
      </w:r>
    </w:p>
    <w:p w14:paraId="68B9AC06" w14:textId="14D90297" w:rsidR="00187898" w:rsidRPr="00FA271D" w:rsidRDefault="00187898" w:rsidP="00187898">
      <w:pPr>
        <w:pStyle w:val="BodyNormal"/>
        <w:rPr>
          <w:i/>
          <w:iCs/>
        </w:rPr>
      </w:pPr>
      <w:r w:rsidRPr="00FA271D">
        <w:t>“That’s it</w:t>
      </w:r>
      <w:r w:rsidR="00326C01">
        <w:t xml:space="preserve">. </w:t>
      </w:r>
      <w:r w:rsidRPr="00FA271D">
        <w:t>Baggs, you and your men get out of here and send us a policewoman with some clothes for her.”</w:t>
      </w:r>
    </w:p>
    <w:p w14:paraId="36095E43" w14:textId="77777777" w:rsidR="00187898" w:rsidRPr="00FA271D" w:rsidRDefault="00187898" w:rsidP="00187898">
      <w:pPr>
        <w:pStyle w:val="BodyNormal"/>
        <w:rPr>
          <w:i/>
          <w:iCs/>
        </w:rPr>
      </w:pPr>
      <w:r w:rsidRPr="00FA271D">
        <w:t xml:space="preserve">There was a rustling </w:t>
      </w:r>
      <w:del w:id="12722" w:author="Author">
        <w:r w:rsidRPr="00FA271D" w:rsidDel="0084261C">
          <w:delText xml:space="preserve">from </w:delText>
        </w:r>
      </w:del>
      <w:r w:rsidRPr="00FA271D">
        <w:t xml:space="preserve">behind the two-way mirror as the people watching the interrogation rushed to get out. </w:t>
      </w:r>
      <w:r>
        <w:t>Unfortunately, t</w:t>
      </w:r>
      <w:r w:rsidRPr="00FA271D">
        <w:t xml:space="preserve">hey weren’t fast enough for Millie Grainger, who darted into the hallway and photographed each </w:t>
      </w:r>
      <w:del w:id="12723" w:author="Author">
        <w:r w:rsidRPr="00FA271D" w:rsidDel="0084261C">
          <w:delText xml:space="preserve">one </w:delText>
        </w:r>
      </w:del>
      <w:r w:rsidRPr="00FA271D">
        <w:t>of the peeping Toms as they came through the hallway door.</w:t>
      </w:r>
    </w:p>
    <w:p w14:paraId="20720263" w14:textId="77777777" w:rsidR="00187898" w:rsidRPr="00FA271D" w:rsidRDefault="00187898" w:rsidP="00187898">
      <w:pPr>
        <w:pStyle w:val="BodyNormal"/>
        <w:rPr>
          <w:i/>
          <w:iCs/>
        </w:rPr>
      </w:pPr>
      <w:r>
        <w:t>With a look of disgust on his face, Captain Baggs</w:t>
      </w:r>
      <w:r w:rsidRPr="00FA271D">
        <w:t xml:space="preserve"> ordered Officers Grimes and Joyner to stand guard outside the door. </w:t>
      </w:r>
      <w:r>
        <w:t>Then, h</w:t>
      </w:r>
      <w:r w:rsidRPr="00FA271D">
        <w:t>e disappeared down the hallway.</w:t>
      </w:r>
    </w:p>
    <w:p w14:paraId="50D265D5" w14:textId="77777777" w:rsidR="00187898" w:rsidRPr="00FA271D" w:rsidRDefault="00187898" w:rsidP="00187898">
      <w:pPr>
        <w:pStyle w:val="BodyNormal"/>
        <w:rPr>
          <w:i/>
          <w:iCs/>
        </w:rPr>
      </w:pPr>
      <w:r w:rsidRPr="00FA271D">
        <w:t>“Dad, let’s get her onto that chair</w:t>
      </w:r>
      <w:del w:id="12724" w:author="Author">
        <w:r w:rsidRPr="00FA271D" w:rsidDel="005153F1">
          <w:delText>,</w:delText>
        </w:r>
      </w:del>
      <w:ins w:id="12725" w:author="Author">
        <w:r>
          <w:t>.</w:t>
        </w:r>
      </w:ins>
      <w:r w:rsidRPr="00FA271D">
        <w:t>”</w:t>
      </w:r>
      <w:del w:id="12726" w:author="Author">
        <w:r w:rsidRPr="00FA271D" w:rsidDel="005153F1">
          <w:delText xml:space="preserve"> Ronnie suggested.</w:delText>
        </w:r>
      </w:del>
    </w:p>
    <w:p w14:paraId="334497E4" w14:textId="0944E265" w:rsidR="00C0464D" w:rsidRDefault="00187898" w:rsidP="00187898">
      <w:pPr>
        <w:pStyle w:val="BodyNormal"/>
      </w:pPr>
      <w:r w:rsidRPr="00FA271D">
        <w:t xml:space="preserve">John Merrick got one arm under </w:t>
      </w:r>
      <w:r>
        <w:t>Angel</w:t>
      </w:r>
      <w:r w:rsidRPr="00FA271D">
        <w:t>’s knees</w:t>
      </w:r>
      <w:r>
        <w:t>,</w:t>
      </w:r>
      <w:ins w:id="12727" w:author="Author">
        <w:del w:id="12728" w:author="Author">
          <w:r w:rsidDel="00A12EF6">
            <w:delText>,</w:delText>
          </w:r>
          <w:r w:rsidDel="005153F1">
            <w:delText>,</w:delText>
          </w:r>
        </w:del>
      </w:ins>
      <w:r w:rsidRPr="00FA271D">
        <w:t xml:space="preserve"> </w:t>
      </w:r>
      <w:del w:id="12729" w:author="Author">
        <w:r w:rsidRPr="00FA271D" w:rsidDel="004E073C">
          <w:delText xml:space="preserve">the </w:delText>
        </w:r>
      </w:del>
      <w:ins w:id="12730" w:author="Author">
        <w:r>
          <w:t xml:space="preserve">the </w:t>
        </w:r>
        <w:r>
          <w:lastRenderedPageBreak/>
          <w:t>other</w:t>
        </w:r>
      </w:ins>
      <w:del w:id="12731" w:author="Author">
        <w:r w:rsidRPr="00FA271D" w:rsidDel="004E073C">
          <w:delText>other arm</w:delText>
        </w:r>
      </w:del>
      <w:r w:rsidRPr="00FA271D">
        <w:t xml:space="preserve"> under her shoulder </w:t>
      </w:r>
      <w:r w:rsidR="00304D0D" w:rsidRPr="00FA271D">
        <w:t>blades</w:t>
      </w:r>
      <w:r w:rsidR="00304D0D">
        <w:t xml:space="preserve"> and</w:t>
      </w:r>
      <w:r w:rsidRPr="00FA271D">
        <w:t xml:space="preserve"> lifted her off the table. He tenderly carried her over to the metal chair </w:t>
      </w:r>
      <w:del w:id="12732" w:author="Author">
        <w:r w:rsidRPr="00FA271D" w:rsidDel="00042771">
          <w:delText xml:space="preserve">that Millie positioned </w:delText>
        </w:r>
      </w:del>
      <w:r w:rsidRPr="00FA271D">
        <w:t xml:space="preserve">near the wall. As </w:t>
      </w:r>
      <w:r w:rsidR="00C0464D">
        <w:t>John</w:t>
      </w:r>
      <w:r w:rsidRPr="00FA271D">
        <w:t xml:space="preserve"> gently placed her on the chair, </w:t>
      </w:r>
      <w:del w:id="12733" w:author="Author">
        <w:r w:rsidRPr="00FA271D" w:rsidDel="0084261C">
          <w:delText xml:space="preserve">both </w:delText>
        </w:r>
      </w:del>
      <w:r w:rsidRPr="00FA271D">
        <w:t>he and Ronnie glanced at</w:t>
      </w:r>
      <w:ins w:id="12734" w:author="Author">
        <w:r>
          <w:t xml:space="preserve"> </w:t>
        </w:r>
      </w:ins>
      <w:r w:rsidRPr="00FA271D">
        <w:t xml:space="preserve">her </w:t>
      </w:r>
      <w:r w:rsidR="00217A91">
        <w:t>chest</w:t>
      </w:r>
      <w:del w:id="12735" w:author="Author">
        <w:r w:rsidRPr="00FA271D" w:rsidDel="0084261C">
          <w:delText>, at the Frankenstein-like scar</w:delText>
        </w:r>
        <w:r w:rsidDel="0084261C">
          <w:delText>s</w:delText>
        </w:r>
      </w:del>
      <w:r w:rsidRPr="00FA271D">
        <w:t xml:space="preserve">. </w:t>
      </w:r>
      <w:r w:rsidR="00C0464D">
        <w:t xml:space="preserve">Angel’s </w:t>
      </w:r>
      <w:r w:rsidR="00217A91">
        <w:t xml:space="preserve">left </w:t>
      </w:r>
      <w:r w:rsidR="00C0464D">
        <w:t>breast had a</w:t>
      </w:r>
      <w:r w:rsidR="00E34577">
        <w:t xml:space="preserve"> large</w:t>
      </w:r>
      <w:r w:rsidR="00C0464D">
        <w:t xml:space="preserve"> X-shaped scar with several Frankenstein </w:t>
      </w:r>
      <w:r w:rsidR="00E67689">
        <w:t>monster-like</w:t>
      </w:r>
      <w:r w:rsidR="00C0464D">
        <w:t xml:space="preserve"> crosscuts. </w:t>
      </w:r>
      <w:r w:rsidR="00C07C30" w:rsidRPr="00C07C30">
        <w:t xml:space="preserve">An unprofessional surgeon </w:t>
      </w:r>
      <w:r w:rsidR="00217A91">
        <w:t>must have</w:t>
      </w:r>
      <w:r w:rsidR="00C07C30" w:rsidRPr="00C07C30">
        <w:t xml:space="preserve"> quickly repaired the wound, leaving the ridges of the scarring raised, thick, and with some red showing.</w:t>
      </w:r>
    </w:p>
    <w:p w14:paraId="32997C5D" w14:textId="4921DDBE" w:rsidR="00187898" w:rsidRPr="00FA271D" w:rsidRDefault="00187898" w:rsidP="00187898">
      <w:pPr>
        <w:pStyle w:val="BodyNormal"/>
        <w:rPr>
          <w:i/>
          <w:iCs/>
        </w:rPr>
      </w:pPr>
      <w:r>
        <w:t>Angel</w:t>
      </w:r>
      <w:r w:rsidRPr="00FA271D">
        <w:t xml:space="preserve"> sensed what they were looking at</w:t>
      </w:r>
      <w:r>
        <w:t>;</w:t>
      </w:r>
      <w:r w:rsidRPr="00FA271D">
        <w:t xml:space="preserve"> her expression </w:t>
      </w:r>
      <w:r>
        <w:t xml:space="preserve">turned </w:t>
      </w:r>
      <w:proofErr w:type="gramStart"/>
      <w:r w:rsidRPr="00FA271D">
        <w:t>pained</w:t>
      </w:r>
      <w:proofErr w:type="gramEnd"/>
      <w:r w:rsidRPr="00FA271D">
        <w:t xml:space="preserve"> and humiliated. She </w:t>
      </w:r>
      <w:r>
        <w:t>faced</w:t>
      </w:r>
      <w:r w:rsidRPr="00FA271D">
        <w:t xml:space="preserve"> away from them, tears flowing, looking down at the floor.</w:t>
      </w:r>
    </w:p>
    <w:p w14:paraId="4544C969" w14:textId="77777777" w:rsidR="00187898" w:rsidRPr="00FA271D" w:rsidRDefault="00187898" w:rsidP="00187898">
      <w:pPr>
        <w:pStyle w:val="BodyNormal"/>
        <w:rPr>
          <w:i/>
          <w:iCs/>
        </w:rPr>
      </w:pPr>
      <w:r w:rsidRPr="00FA271D">
        <w:t>“Dad, your jacket</w:t>
      </w:r>
      <w:ins w:id="12736" w:author="Author">
        <w:r>
          <w:t>.”</w:t>
        </w:r>
      </w:ins>
      <w:del w:id="12737" w:author="Author">
        <w:r w:rsidRPr="00FA271D" w:rsidDel="005153F1">
          <w:delText>,” Ronnie said.</w:delText>
        </w:r>
      </w:del>
    </w:p>
    <w:p w14:paraId="7AEFA1E0" w14:textId="77777777" w:rsidR="00187898" w:rsidRPr="00FA271D" w:rsidRDefault="00187898" w:rsidP="00187898">
      <w:pPr>
        <w:pStyle w:val="BodyNormal"/>
        <w:rPr>
          <w:i/>
          <w:iCs/>
        </w:rPr>
      </w:pPr>
      <w:r w:rsidRPr="00FA271D">
        <w:t xml:space="preserve">John Merrick removed his suit jacket, and he and Millie arranged it to cover </w:t>
      </w:r>
      <w:r>
        <w:t>Angel</w:t>
      </w:r>
      <w:r w:rsidRPr="00FA271D">
        <w:t>’s body.</w:t>
      </w:r>
    </w:p>
    <w:p w14:paraId="5621FB52" w14:textId="77777777" w:rsidR="00187898" w:rsidRDefault="00187898" w:rsidP="00187898">
      <w:pPr>
        <w:pStyle w:val="BodyNormal"/>
        <w:rPr>
          <w:ins w:id="12738" w:author="Author"/>
        </w:rPr>
      </w:pPr>
      <w:r w:rsidRPr="00FA271D">
        <w:t>“Millie, go outside and find her some clothes to wear,” John Merrick said.</w:t>
      </w:r>
    </w:p>
    <w:p w14:paraId="70B356D2" w14:textId="77777777" w:rsidR="00187898" w:rsidRPr="00FA271D" w:rsidRDefault="00187898" w:rsidP="00187898">
      <w:pPr>
        <w:pStyle w:val="BodyNormal"/>
        <w:rPr>
          <w:i/>
          <w:iCs/>
        </w:rPr>
      </w:pPr>
    </w:p>
    <w:p w14:paraId="2B16B4EB" w14:textId="1D9D4485" w:rsidR="00187898" w:rsidRPr="00FA271D" w:rsidRDefault="00187898" w:rsidP="00187898">
      <w:pPr>
        <w:pStyle w:val="BodyNormal"/>
        <w:rPr>
          <w:i/>
          <w:iCs/>
        </w:rPr>
      </w:pPr>
      <w:r>
        <w:t>Savannah Mendez had brought up all the building’s surveillance cameras on her display in her third-floor office</w:t>
      </w:r>
      <w:r w:rsidRPr="00FA271D">
        <w:t xml:space="preserve">, including the </w:t>
      </w:r>
      <w:r>
        <w:t xml:space="preserve">ceiling </w:t>
      </w:r>
      <w:r w:rsidRPr="00FA271D">
        <w:t xml:space="preserve">camera mounted in the Precinct 7 </w:t>
      </w:r>
      <w:r w:rsidR="00326C01">
        <w:t>s</w:t>
      </w:r>
      <w:r w:rsidRPr="00FA271D">
        <w:t xml:space="preserve">urveillance </w:t>
      </w:r>
      <w:r w:rsidR="00326C01">
        <w:t>o</w:t>
      </w:r>
      <w:r w:rsidRPr="00FA271D">
        <w:t xml:space="preserve">ffice. As the Tech Officer for the </w:t>
      </w:r>
      <w:r>
        <w:t>precinct</w:t>
      </w:r>
      <w:r w:rsidRPr="00FA271D">
        <w:t>, she had access to all the building’s computer systems</w:t>
      </w:r>
      <w:ins w:id="12739" w:author="Author">
        <w:r>
          <w:t xml:space="preserve">, </w:t>
        </w:r>
      </w:ins>
      <w:del w:id="12740" w:author="Author">
        <w:r w:rsidDel="0084261C">
          <w:delText>.</w:delText>
        </w:r>
        <w:r w:rsidRPr="00FA271D" w:rsidDel="0084261C">
          <w:delText xml:space="preserve"> </w:delText>
        </w:r>
        <w:r w:rsidDel="0084261C">
          <w:delText xml:space="preserve">This </w:delText>
        </w:r>
      </w:del>
      <w:r>
        <w:t>includ</w:t>
      </w:r>
      <w:del w:id="12741" w:author="Author">
        <w:r w:rsidDel="0084261C">
          <w:delText>es</w:delText>
        </w:r>
      </w:del>
      <w:ins w:id="12742" w:author="Author">
        <w:r>
          <w:t>ing</w:t>
        </w:r>
      </w:ins>
      <w:r w:rsidRPr="00FA271D">
        <w:t xml:space="preserve"> the </w:t>
      </w:r>
      <w:r w:rsidR="00326C01">
        <w:t>s</w:t>
      </w:r>
      <w:r w:rsidRPr="00FA271D">
        <w:t xml:space="preserve">urveillance </w:t>
      </w:r>
      <w:r w:rsidR="00326C01">
        <w:t>o</w:t>
      </w:r>
      <w:r w:rsidRPr="00FA271D">
        <w:t xml:space="preserve">ffice, which </w:t>
      </w:r>
      <w:r>
        <w:t xml:space="preserve">monitors the </w:t>
      </w:r>
      <w:r w:rsidR="00326C01">
        <w:t>p</w:t>
      </w:r>
      <w:r>
        <w:t xml:space="preserve">recinct </w:t>
      </w:r>
      <w:r w:rsidR="00326C01">
        <w:t>h</w:t>
      </w:r>
      <w:r>
        <w:t>eadquarters interior and</w:t>
      </w:r>
      <w:r w:rsidRPr="00FA271D">
        <w:t xml:space="preserve"> all </w:t>
      </w:r>
      <w:r w:rsidR="00304D0D">
        <w:t>Precinct 7</w:t>
      </w:r>
      <w:r w:rsidRPr="00FA271D">
        <w:t xml:space="preserve"> street cams.</w:t>
      </w:r>
    </w:p>
    <w:p w14:paraId="21277450" w14:textId="3DECD75E" w:rsidR="00187898" w:rsidRPr="00FA271D" w:rsidRDefault="00187898" w:rsidP="00187898">
      <w:pPr>
        <w:pStyle w:val="BodyNormal"/>
        <w:rPr>
          <w:i/>
          <w:iCs/>
        </w:rPr>
      </w:pPr>
      <w:del w:id="12743" w:author="Author">
        <w:r w:rsidRPr="00FA271D" w:rsidDel="0084261C">
          <w:delText>As she suspected, Captain Baggs entered the office and ordered the two officers to take a coffee break</w:delText>
        </w:r>
      </w:del>
      <w:ins w:id="12744" w:author="Author">
        <w:r>
          <w:t>Captain Baggs entered the office and ordered the two officers to take a coffee break, as she suspected</w:t>
        </w:r>
      </w:ins>
      <w:r w:rsidRPr="00FA271D">
        <w:t xml:space="preserve">. When they </w:t>
      </w:r>
      <w:r w:rsidRPr="00FA271D">
        <w:lastRenderedPageBreak/>
        <w:t xml:space="preserve">had left, </w:t>
      </w:r>
      <w:del w:id="12745" w:author="Author">
        <w:r w:rsidRPr="00FA271D" w:rsidDel="00296FD7">
          <w:delText xml:space="preserve">he </w:delText>
        </w:r>
      </w:del>
      <w:ins w:id="12746" w:author="Author">
        <w:r>
          <w:t>Baggs</w:t>
        </w:r>
        <w:r w:rsidRPr="00FA271D">
          <w:t xml:space="preserve"> </w:t>
        </w:r>
      </w:ins>
      <w:r w:rsidRPr="00FA271D">
        <w:t xml:space="preserve">took over the </w:t>
      </w:r>
      <w:r w:rsidR="00326C01">
        <w:t>s</w:t>
      </w:r>
      <w:r w:rsidRPr="00FA271D">
        <w:t xml:space="preserve">urveillance </w:t>
      </w:r>
      <w:r w:rsidR="00326C01">
        <w:t>o</w:t>
      </w:r>
      <w:r w:rsidRPr="00FA271D">
        <w:t>ffice computers</w:t>
      </w:r>
      <w:del w:id="12747" w:author="Author">
        <w:r w:rsidDel="00296FD7">
          <w:delText>.</w:delText>
        </w:r>
      </w:del>
      <w:ins w:id="12748" w:author="Author">
        <w:del w:id="12749" w:author="Author">
          <w:r w:rsidDel="005D349B">
            <w:delText>,</w:delText>
          </w:r>
        </w:del>
      </w:ins>
      <w:r w:rsidRPr="00FA271D">
        <w:t xml:space="preserve"> </w:t>
      </w:r>
      <w:del w:id="12750" w:author="Author">
        <w:r w:rsidDel="00296FD7">
          <w:delText>Baggs</w:delText>
        </w:r>
      </w:del>
      <w:ins w:id="12751" w:author="Author">
        <w:r>
          <w:t>and</w:t>
        </w:r>
      </w:ins>
      <w:r w:rsidRPr="00FA271D">
        <w:t xml:space="preserve"> commanded a </w:t>
      </w:r>
      <w:r>
        <w:t>total</w:t>
      </w:r>
      <w:r w:rsidRPr="00FA271D">
        <w:t xml:space="preserve"> erase of the day’s surveillance data. Savannah gave herself a self-satisfied smile as she had just copied the surveillance database to thumb drives </w:t>
      </w:r>
      <w:r>
        <w:t xml:space="preserve">seconds </w:t>
      </w:r>
      <w:r w:rsidRPr="00FA271D">
        <w:t>before Baggs’</w:t>
      </w:r>
      <w:r>
        <w:t>s</w:t>
      </w:r>
      <w:r w:rsidRPr="00FA271D">
        <w:t xml:space="preserve"> erasure. Popping the </w:t>
      </w:r>
      <w:r w:rsidR="00C47CAE">
        <w:t>three</w:t>
      </w:r>
      <w:r w:rsidRPr="00FA271D">
        <w:t xml:space="preserve"> thumb drives into her pocket, Savannah headed downstairs. On the first floor, she encountered Millie Grainger, who</w:t>
      </w:r>
      <w:r w:rsidR="00DD40A9">
        <w:t>m</w:t>
      </w:r>
      <w:r w:rsidRPr="00FA271D">
        <w:t xml:space="preserve"> she knew from her studies at Northwestern.</w:t>
      </w:r>
    </w:p>
    <w:p w14:paraId="01A5EBD8" w14:textId="77777777" w:rsidR="00187898" w:rsidRPr="00FA271D" w:rsidRDefault="00187898" w:rsidP="00187898">
      <w:pPr>
        <w:pStyle w:val="BodyNormal"/>
        <w:rPr>
          <w:i/>
          <w:iCs/>
        </w:rPr>
      </w:pPr>
      <w:r w:rsidRPr="00FA271D">
        <w:t>“Millie, are you here on legal business?”</w:t>
      </w:r>
    </w:p>
    <w:p w14:paraId="55557B95" w14:textId="77777777" w:rsidR="00187898" w:rsidRPr="00FA271D" w:rsidRDefault="00187898" w:rsidP="00187898">
      <w:pPr>
        <w:pStyle w:val="BodyNormal"/>
        <w:rPr>
          <w:i/>
          <w:iCs/>
        </w:rPr>
      </w:pPr>
      <w:r w:rsidRPr="00FA271D">
        <w:t>“Oh</w:t>
      </w:r>
      <w:del w:id="12752" w:author="Author">
        <w:r w:rsidRPr="00FA271D" w:rsidDel="001E597D">
          <w:delText>,</w:delText>
        </w:r>
      </w:del>
      <w:ins w:id="12753" w:author="Author">
        <w:r>
          <w:t>.</w:t>
        </w:r>
      </w:ins>
      <w:r w:rsidRPr="00FA271D">
        <w:t xml:space="preserve"> Hi</w:t>
      </w:r>
      <w:ins w:id="12754" w:author="Author">
        <w:r>
          <w:t>,</w:t>
        </w:r>
      </w:ins>
      <w:r w:rsidRPr="00FA271D">
        <w:t xml:space="preserve"> Savannah. Yes, I’m part of </w:t>
      </w:r>
      <w:r>
        <w:t>Angel</w:t>
      </w:r>
      <w:r w:rsidRPr="00FA271D">
        <w:t>’s legal team.”</w:t>
      </w:r>
    </w:p>
    <w:p w14:paraId="4B72F339" w14:textId="77777777" w:rsidR="00187898" w:rsidRPr="00FA271D" w:rsidDel="003F7C31" w:rsidRDefault="00187898" w:rsidP="00187898">
      <w:pPr>
        <w:pStyle w:val="BodyNormal"/>
        <w:rPr>
          <w:del w:id="12755" w:author="Author"/>
          <w:i/>
          <w:iCs/>
        </w:rPr>
      </w:pPr>
      <w:r>
        <w:t>Curling</w:t>
      </w:r>
      <w:r w:rsidRPr="00FA271D">
        <w:t xml:space="preserve"> her finger to indicate “follow me,” Savannah led Millie into the female restroom.</w:t>
      </w:r>
      <w:ins w:id="12756" w:author="Author">
        <w:r>
          <w:t xml:space="preserve"> </w:t>
        </w:r>
      </w:ins>
    </w:p>
    <w:p w14:paraId="13E9ACD3" w14:textId="77777777" w:rsidR="00187898" w:rsidRDefault="00187898" w:rsidP="00187898">
      <w:pPr>
        <w:pStyle w:val="BodyNormal"/>
        <w:rPr>
          <w:ins w:id="12757" w:author="Author"/>
        </w:rPr>
      </w:pPr>
      <w:r w:rsidRPr="00FA271D">
        <w:t xml:space="preserve">Handing </w:t>
      </w:r>
      <w:proofErr w:type="gramStart"/>
      <w:r w:rsidRPr="00FA271D">
        <w:t>her one</w:t>
      </w:r>
      <w:proofErr w:type="gramEnd"/>
      <w:r w:rsidRPr="00FA271D">
        <w:t xml:space="preserve"> of the thumb drives, she whispered</w:t>
      </w:r>
      <w:del w:id="12758" w:author="Author">
        <w:r w:rsidRPr="00FA271D" w:rsidDel="004E073C">
          <w:delText>:</w:delText>
        </w:r>
      </w:del>
      <w:ins w:id="12759" w:author="Author">
        <w:r>
          <w:t>.</w:t>
        </w:r>
      </w:ins>
      <w:del w:id="12760" w:author="Author">
        <w:r w:rsidRPr="00FA271D" w:rsidDel="004E073C">
          <w:delText xml:space="preserve"> </w:delText>
        </w:r>
      </w:del>
    </w:p>
    <w:p w14:paraId="0697C956" w14:textId="130C6FD8" w:rsidR="00187898" w:rsidRPr="00FA271D" w:rsidRDefault="00187898" w:rsidP="00187898">
      <w:pPr>
        <w:pStyle w:val="BodyNormal"/>
        <w:rPr>
          <w:i/>
          <w:iCs/>
        </w:rPr>
      </w:pPr>
      <w:r w:rsidRPr="00FA271D">
        <w:t>“Captain Baggs just erased all the day’s surveillance camera data. Here’s a copy of everything</w:t>
      </w:r>
      <w:r w:rsidR="00E34577">
        <w:t xml:space="preserve"> right</w:t>
      </w:r>
      <w:r w:rsidRPr="00FA271D">
        <w:t xml:space="preserve"> before he erased it. You need to get this out of the building.”</w:t>
      </w:r>
    </w:p>
    <w:p w14:paraId="0813A1F1" w14:textId="77777777" w:rsidR="00187898" w:rsidRDefault="00187898" w:rsidP="00187898">
      <w:pPr>
        <w:pStyle w:val="BodyNormal"/>
        <w:rPr>
          <w:ins w:id="12761" w:author="Author"/>
        </w:rPr>
      </w:pPr>
      <w:r w:rsidRPr="00FA271D">
        <w:t>Millie dropped the thumb drive into her pocket and whispered</w:t>
      </w:r>
      <w:ins w:id="12762" w:author="Author">
        <w:r>
          <w:t>.</w:t>
        </w:r>
      </w:ins>
      <w:del w:id="12763" w:author="Author">
        <w:r w:rsidRPr="00FA271D" w:rsidDel="004E073C">
          <w:delText>:</w:delText>
        </w:r>
        <w:r w:rsidRPr="00FA271D" w:rsidDel="005153F1">
          <w:delText xml:space="preserve"> </w:delText>
        </w:r>
      </w:del>
      <w:ins w:id="12764" w:author="Author">
        <w:r>
          <w:t xml:space="preserve"> </w:t>
        </w:r>
      </w:ins>
    </w:p>
    <w:p w14:paraId="743848C7" w14:textId="59198E4E" w:rsidR="00187898" w:rsidRPr="00FA271D" w:rsidRDefault="00187898" w:rsidP="00187898">
      <w:pPr>
        <w:pStyle w:val="BodyNormal"/>
        <w:rPr>
          <w:i/>
          <w:iCs/>
        </w:rPr>
      </w:pPr>
      <w:r w:rsidRPr="00FA271D">
        <w:t>“Thanks, I’ll take it from here.”</w:t>
      </w:r>
    </w:p>
    <w:p w14:paraId="2E4CFD45" w14:textId="77777777" w:rsidR="00187898" w:rsidRPr="00FA271D" w:rsidRDefault="00187898" w:rsidP="00187898">
      <w:pPr>
        <w:pStyle w:val="BodyNormal"/>
        <w:rPr>
          <w:i/>
          <w:iCs/>
        </w:rPr>
      </w:pPr>
      <w:r w:rsidRPr="00FA271D">
        <w:t xml:space="preserve">As she reentered the hallway, Millie encountered Officer Carla Gutiérrez, </w:t>
      </w:r>
      <w:ins w:id="12765" w:author="Author">
        <w:r>
          <w:t xml:space="preserve">with </w:t>
        </w:r>
      </w:ins>
      <w:del w:id="12766" w:author="Author">
        <w:r w:rsidRPr="00FA271D" w:rsidDel="00DE186E">
          <w:delText>someone she had previously had</w:delText>
        </w:r>
      </w:del>
      <w:ins w:id="12767" w:author="Author">
        <w:r>
          <w:t>whom she had previous</w:t>
        </w:r>
      </w:ins>
      <w:r w:rsidRPr="00FA271D">
        <w:t xml:space="preserve"> dealings</w:t>
      </w:r>
      <w:del w:id="12768" w:author="Author">
        <w:r w:rsidDel="00DE186E">
          <w:delText xml:space="preserve"> with</w:delText>
        </w:r>
      </w:del>
      <w:r w:rsidRPr="00FA271D">
        <w:t>.</w:t>
      </w:r>
    </w:p>
    <w:p w14:paraId="5A9D0706" w14:textId="77777777" w:rsidR="00187898" w:rsidRPr="00FA271D" w:rsidRDefault="00187898" w:rsidP="00187898">
      <w:pPr>
        <w:pStyle w:val="BodyNormal"/>
        <w:rPr>
          <w:i/>
          <w:iCs/>
        </w:rPr>
      </w:pPr>
      <w:r w:rsidRPr="00FA271D">
        <w:t>“Carla, we need some clothes for our client.”</w:t>
      </w:r>
    </w:p>
    <w:p w14:paraId="55234B8B" w14:textId="7D78189E" w:rsidR="00187898" w:rsidRPr="00FA271D" w:rsidRDefault="00187898" w:rsidP="00187898">
      <w:pPr>
        <w:pStyle w:val="BodyNormal"/>
        <w:rPr>
          <w:i/>
          <w:iCs/>
        </w:rPr>
      </w:pPr>
      <w:r w:rsidRPr="00FA271D">
        <w:t xml:space="preserve">Officer Gutiérrez </w:t>
      </w:r>
      <w:r>
        <w:t>entered</w:t>
      </w:r>
      <w:r w:rsidRPr="00FA271D">
        <w:t xml:space="preserve"> a storage room, selected some female prison clothes, and escorted Millie </w:t>
      </w:r>
      <w:r w:rsidR="00E67689">
        <w:t xml:space="preserve">back </w:t>
      </w:r>
      <w:del w:id="12769" w:author="Author">
        <w:r w:rsidRPr="00FA271D" w:rsidDel="00DE186E">
          <w:delText xml:space="preserve">back </w:delText>
        </w:r>
      </w:del>
      <w:r w:rsidRPr="00FA271D">
        <w:t>to the Interview Room.</w:t>
      </w:r>
    </w:p>
    <w:p w14:paraId="4615EF95" w14:textId="798C055E" w:rsidR="00187898" w:rsidRPr="00FA271D" w:rsidRDefault="00187898" w:rsidP="00187898">
      <w:pPr>
        <w:pStyle w:val="BodyNormal"/>
        <w:rPr>
          <w:i/>
          <w:iCs/>
        </w:rPr>
      </w:pPr>
      <w:r w:rsidRPr="00FA271D">
        <w:t xml:space="preserve">Officers Grimes and Joyner were standing guard outside </w:t>
      </w:r>
      <w:r w:rsidRPr="00FA271D">
        <w:lastRenderedPageBreak/>
        <w:t xml:space="preserve">the door of Interview Room 2 as Officer Gutiérrez and Millie reentered the room. </w:t>
      </w:r>
    </w:p>
    <w:p w14:paraId="52950A09" w14:textId="77777777" w:rsidR="00187898" w:rsidRPr="00FA271D" w:rsidRDefault="00187898" w:rsidP="00187898">
      <w:pPr>
        <w:pStyle w:val="BodyNormal"/>
        <w:rPr>
          <w:i/>
          <w:iCs/>
        </w:rPr>
      </w:pPr>
      <w:r w:rsidRPr="00FA271D">
        <w:t>“Dad, you should stand outside while we get her presentable,” Ronnie said.</w:t>
      </w:r>
    </w:p>
    <w:p w14:paraId="3AAECC1E" w14:textId="01B55AB1" w:rsidR="00187898" w:rsidRPr="00FA271D" w:rsidRDefault="00187898" w:rsidP="00187898">
      <w:pPr>
        <w:pStyle w:val="BodyNormal"/>
        <w:rPr>
          <w:i/>
          <w:iCs/>
        </w:rPr>
      </w:pPr>
      <w:r w:rsidRPr="005D349B">
        <w:t>Officer Gutiérrez supervised the process of getting Angel into her one-piece orange jumpsuit</w:t>
      </w:r>
      <w:r w:rsidR="003F2996">
        <w:t xml:space="preserve">. </w:t>
      </w:r>
      <w:r w:rsidRPr="005D349B">
        <w:t xml:space="preserve">She also brought </w:t>
      </w:r>
      <w:del w:id="12770" w:author="Author">
        <w:r w:rsidRPr="004D2E84" w:rsidDel="005D349B">
          <w:rPr>
            <w:rFonts w:cs="Times New Roman"/>
          </w:rPr>
          <w:delText xml:space="preserve">non-descript </w:delText>
        </w:r>
      </w:del>
      <w:ins w:id="12771" w:author="Author">
        <w:r w:rsidRPr="004D2E84">
          <w:rPr>
            <w:rFonts w:cs="Times New Roman"/>
            <w:szCs w:val="22"/>
            <w:rPrChange w:id="12772" w:author="Author">
              <w:rPr>
                <w:rFonts w:ascii="Libre Baskerville" w:hAnsi="Libre Baskerville"/>
                <w:color w:val="0086C1"/>
                <w:sz w:val="69"/>
                <w:szCs w:val="69"/>
              </w:rPr>
            </w:rPrChange>
          </w:rPr>
          <w:t>undistinguished</w:t>
        </w:r>
        <w:r>
          <w:t xml:space="preserve"> </w:t>
        </w:r>
      </w:ins>
      <w:r>
        <w:t>white panties for undergarments, orange socks, and a simple cloth slipper for footwear</w:t>
      </w:r>
      <w:r w:rsidRPr="00FA271D">
        <w:t>.</w:t>
      </w:r>
    </w:p>
    <w:p w14:paraId="5ED9745C" w14:textId="2EB9D43D" w:rsidR="00187898" w:rsidRPr="00FA271D" w:rsidRDefault="00187898" w:rsidP="00187898">
      <w:pPr>
        <w:pStyle w:val="BodyNormal"/>
        <w:rPr>
          <w:i/>
          <w:iCs/>
        </w:rPr>
      </w:pPr>
      <w:r w:rsidRPr="00FA271D">
        <w:t xml:space="preserve">Ronnie opened the door and called her father back in. </w:t>
      </w:r>
      <w:r w:rsidR="000A7F3E">
        <w:t xml:space="preserve">Captain </w:t>
      </w:r>
      <w:r w:rsidRPr="00FA271D">
        <w:t xml:space="preserve">Baggs and two officers reentered the Interview Room. As Officer Gutiérrez left the room, she gave Baggs a stink eye that measured </w:t>
      </w:r>
      <w:proofErr w:type="gramStart"/>
      <w:r w:rsidRPr="00FA271D">
        <w:t>a ten</w:t>
      </w:r>
      <w:proofErr w:type="gramEnd"/>
      <w:r w:rsidRPr="00FA271D">
        <w:t xml:space="preserve"> </w:t>
      </w:r>
      <w:proofErr w:type="gramStart"/>
      <w:r w:rsidRPr="00FA271D">
        <w:t>on</w:t>
      </w:r>
      <w:proofErr w:type="gramEnd"/>
      <w:r w:rsidRPr="00FA271D">
        <w:t xml:space="preserve"> the Richter Scale.</w:t>
      </w:r>
    </w:p>
    <w:p w14:paraId="5751E8FA" w14:textId="77777777" w:rsidR="00187898" w:rsidRPr="00FA271D" w:rsidRDefault="00187898" w:rsidP="00187898">
      <w:pPr>
        <w:pStyle w:val="BodyNormal"/>
        <w:rPr>
          <w:i/>
          <w:iCs/>
        </w:rPr>
      </w:pPr>
      <w:r w:rsidRPr="00FA271D">
        <w:t xml:space="preserve">Baggs looked warily at John Merrick. </w:t>
      </w:r>
      <w:r>
        <w:t>Then, p</w:t>
      </w:r>
      <w:r w:rsidRPr="00FA271D">
        <w:t>ointedly refusing to address Veronica, he barked more orders.</w:t>
      </w:r>
    </w:p>
    <w:p w14:paraId="7C63ACD0" w14:textId="77777777" w:rsidR="00187898" w:rsidRPr="00FA271D" w:rsidRDefault="00187898" w:rsidP="00187898">
      <w:pPr>
        <w:pStyle w:val="BodyNormal"/>
        <w:rPr>
          <w:i/>
          <w:iCs/>
        </w:rPr>
      </w:pPr>
      <w:r w:rsidRPr="00FA271D">
        <w:t>“We’re moving the prisoner to a holding cell. Wait in the lobby until we tell you when you can see her.”</w:t>
      </w:r>
    </w:p>
    <w:p w14:paraId="16E99A48" w14:textId="77777777" w:rsidR="00187898" w:rsidRPr="00FA271D" w:rsidRDefault="00187898" w:rsidP="00187898">
      <w:pPr>
        <w:pStyle w:val="BodyNormal"/>
        <w:rPr>
          <w:i/>
          <w:iCs/>
        </w:rPr>
      </w:pPr>
      <w:r w:rsidRPr="00FA271D">
        <w:t>“No, you’re not!” John said. “We haven’t had a chance to talk to her.”</w:t>
      </w:r>
    </w:p>
    <w:p w14:paraId="1AD0733B" w14:textId="77777777" w:rsidR="00187898" w:rsidRPr="00FA271D" w:rsidRDefault="00187898" w:rsidP="00187898">
      <w:pPr>
        <w:pStyle w:val="BodyNormal"/>
        <w:rPr>
          <w:i/>
          <w:iCs/>
        </w:rPr>
      </w:pPr>
      <w:r w:rsidRPr="00FA271D">
        <w:t xml:space="preserve">“Look, counselor, if you haven’t noticed, there’s a riot outside. I’m moving the prisoner to a more secure cell for her protection. I’ll let you know when you can confer with her.” </w:t>
      </w:r>
    </w:p>
    <w:p w14:paraId="49E16551" w14:textId="77777777" w:rsidR="00187898" w:rsidRPr="00FA271D" w:rsidRDefault="00187898" w:rsidP="00187898">
      <w:pPr>
        <w:pStyle w:val="BodyNormal"/>
        <w:rPr>
          <w:i/>
          <w:iCs/>
        </w:rPr>
      </w:pPr>
      <w:r w:rsidRPr="00FA271D">
        <w:t xml:space="preserve">As </w:t>
      </w:r>
      <w:del w:id="12773" w:author="Author">
        <w:r w:rsidRPr="00FA271D" w:rsidDel="005D349B">
          <w:delText xml:space="preserve">they stood her up and </w:delText>
        </w:r>
      </w:del>
      <w:ins w:id="12774" w:author="Author">
        <w:r>
          <w:t xml:space="preserve">Captain Baggs </w:t>
        </w:r>
      </w:ins>
      <w:r>
        <w:t>fitted</w:t>
      </w:r>
      <w:r w:rsidRPr="00FA271D">
        <w:t xml:space="preserve"> </w:t>
      </w:r>
      <w:ins w:id="12775" w:author="Author">
        <w:r>
          <w:t xml:space="preserve">Angel with </w:t>
        </w:r>
      </w:ins>
      <w:r w:rsidRPr="00FA271D">
        <w:t xml:space="preserve">handcuffs, Ronnie </w:t>
      </w:r>
      <w:del w:id="12776" w:author="Author">
        <w:r w:rsidRPr="00FA271D" w:rsidDel="005D349B">
          <w:delText>looked a</w:delText>
        </w:r>
      </w:del>
      <w:ins w:id="12777" w:author="Author">
        <w:r>
          <w:t xml:space="preserve">admonished </w:t>
        </w:r>
      </w:ins>
      <w:del w:id="12778" w:author="Author">
        <w:r w:rsidRPr="00FA271D" w:rsidDel="005D349B">
          <w:delText xml:space="preserve">t </w:delText>
        </w:r>
      </w:del>
      <w:r w:rsidRPr="00FA271D">
        <w:t xml:space="preserve">the discouraged </w:t>
      </w:r>
      <w:r>
        <w:t>Angel</w:t>
      </w:r>
      <w:ins w:id="12779" w:author="Author">
        <w:r>
          <w:t>.</w:t>
        </w:r>
      </w:ins>
      <w:del w:id="12780" w:author="Author">
        <w:r w:rsidRPr="00FA271D" w:rsidDel="005D349B">
          <w:delText xml:space="preserve"> and said.</w:delText>
        </w:r>
      </w:del>
    </w:p>
    <w:p w14:paraId="66F8A7D2" w14:textId="77777777" w:rsidR="00187898" w:rsidRPr="00FA271D" w:rsidRDefault="00187898" w:rsidP="00187898">
      <w:pPr>
        <w:pStyle w:val="BodyNormal"/>
        <w:rPr>
          <w:i/>
          <w:iCs/>
        </w:rPr>
      </w:pPr>
      <w:r w:rsidRPr="00FA271D">
        <w:t>“</w:t>
      </w:r>
      <w:r>
        <w:t>Angel</w:t>
      </w:r>
      <w:r w:rsidRPr="00FA271D">
        <w:t xml:space="preserve">, </w:t>
      </w:r>
      <w:r>
        <w:t>listen to</w:t>
      </w:r>
      <w:r w:rsidRPr="00FA271D">
        <w:t xml:space="preserve"> me. You’re under extreme duress. That’s why we are here</w:t>
      </w:r>
      <w:del w:id="12781" w:author="Author">
        <w:r w:rsidRPr="00FA271D" w:rsidDel="001C0F4F">
          <w:delText>,</w:delText>
        </w:r>
      </w:del>
      <w:ins w:id="12782" w:author="Author">
        <w:r>
          <w:t>:</w:t>
        </w:r>
      </w:ins>
      <w:r w:rsidRPr="00FA271D">
        <w:t xml:space="preserve"> to protect</w:t>
      </w:r>
      <w:del w:id="12783" w:author="Author">
        <w:r w:rsidRPr="00FA271D" w:rsidDel="004E073C">
          <w:delText xml:space="preserve"> you, to defend you, to</w:delText>
        </w:r>
      </w:del>
      <w:ins w:id="12784" w:author="Author">
        <w:del w:id="12785" w:author="Author">
          <w:r w:rsidDel="004E073C">
            <w:delText>defend you</w:delText>
          </w:r>
        </w:del>
        <w:r>
          <w:t>, defend, and</w:t>
        </w:r>
      </w:ins>
      <w:r w:rsidRPr="00FA271D">
        <w:t xml:space="preserve"> </w:t>
      </w:r>
      <w:r>
        <w:t xml:space="preserve">speak on </w:t>
      </w:r>
      <w:r>
        <w:lastRenderedPageBreak/>
        <w:t>your behalf</w:t>
      </w:r>
      <w:r w:rsidRPr="00FA271D">
        <w:t xml:space="preserve">. </w:t>
      </w:r>
      <w:r>
        <w:t>Give them</w:t>
      </w:r>
      <w:r w:rsidRPr="00FA271D">
        <w:t xml:space="preserve"> absolutely nothing. </w:t>
      </w:r>
      <w:proofErr w:type="gramStart"/>
      <w:r w:rsidRPr="00FA271D">
        <w:t>Do</w:t>
      </w:r>
      <w:proofErr w:type="gramEnd"/>
      <w:r w:rsidRPr="00FA271D">
        <w:t xml:space="preserve"> you hear me? </w:t>
      </w:r>
      <w:del w:id="12786" w:author="Author">
        <w:r w:rsidRPr="00FA271D" w:rsidDel="005D349B">
          <w:delText>Not a word</w:delText>
        </w:r>
      </w:del>
      <w:ins w:id="12787" w:author="Author">
        <w:r>
          <w:t>Make no statements</w:t>
        </w:r>
      </w:ins>
      <w:r w:rsidRPr="00FA271D">
        <w:t xml:space="preserve"> to anybody until they let us see you.”</w:t>
      </w:r>
    </w:p>
    <w:p w14:paraId="6C4B037F" w14:textId="2564ED94" w:rsidR="00187898" w:rsidRPr="00FA271D" w:rsidRDefault="00187898" w:rsidP="00187898">
      <w:pPr>
        <w:pStyle w:val="BodyNormal"/>
        <w:rPr>
          <w:i/>
          <w:iCs/>
        </w:rPr>
      </w:pPr>
      <w:r w:rsidRPr="00FA271D">
        <w:t xml:space="preserve">John, Ronnie, and Millie watched helplessly as </w:t>
      </w:r>
      <w:r w:rsidR="00AA3DC1" w:rsidRPr="00FA271D">
        <w:t>Baggs,</w:t>
      </w:r>
      <w:r w:rsidRPr="00FA271D">
        <w:t xml:space="preserve"> and two other officers</w:t>
      </w:r>
      <w:r w:rsidR="00AA3DC1">
        <w:t>,</w:t>
      </w:r>
      <w:r w:rsidRPr="00FA271D">
        <w:t xml:space="preserve"> escorted </w:t>
      </w:r>
      <w:r>
        <w:t>Angel</w:t>
      </w:r>
      <w:r w:rsidRPr="00FA271D">
        <w:t xml:space="preserve"> to a holding cell at the far end of the building. They retired to the lobby, a scene of absolute chaos as the demonstration outside grew more raucous. Millie asked John if she could speak to them privately, so they guided her to a hallway spot away from the surveillance camera.</w:t>
      </w:r>
    </w:p>
    <w:p w14:paraId="14D201AC" w14:textId="70848330" w:rsidR="00187898" w:rsidRPr="00FA271D" w:rsidRDefault="00187898" w:rsidP="00187898">
      <w:pPr>
        <w:pStyle w:val="BodyNormal"/>
        <w:rPr>
          <w:i/>
          <w:iCs/>
        </w:rPr>
      </w:pPr>
      <w:r w:rsidRPr="00FA271D">
        <w:t>“OK, Millie. What’s up?”</w:t>
      </w:r>
    </w:p>
    <w:p w14:paraId="5796D190" w14:textId="77777777" w:rsidR="00187898" w:rsidRDefault="00187898" w:rsidP="00187898">
      <w:pPr>
        <w:pStyle w:val="BodyNormal"/>
      </w:pPr>
      <w:r w:rsidRPr="00FA271D">
        <w:t>“</w:t>
      </w:r>
      <w:r>
        <w:t xml:space="preserve">Captain Baggs just erased all the building’s security camera </w:t>
      </w:r>
      <w:del w:id="12788" w:author="Author">
        <w:r w:rsidDel="00355878">
          <w:delText>video</w:delText>
        </w:r>
      </w:del>
      <w:ins w:id="12789" w:author="Author">
        <w:r>
          <w:t>files</w:t>
        </w:r>
      </w:ins>
      <w:r>
        <w:t>.</w:t>
      </w:r>
      <w:r w:rsidRPr="00FA271D">
        <w:t xml:space="preserve"> </w:t>
      </w:r>
      <w:r>
        <w:t>I think he’s hiding something.”</w:t>
      </w:r>
    </w:p>
    <w:p w14:paraId="4FF2765A" w14:textId="77777777" w:rsidR="00187898" w:rsidRDefault="00187898" w:rsidP="00187898">
      <w:pPr>
        <w:pStyle w:val="BodyNormal"/>
      </w:pPr>
      <w:r>
        <w:t>“How do you know that, Millie?”</w:t>
      </w:r>
    </w:p>
    <w:p w14:paraId="23B329E6" w14:textId="77777777" w:rsidR="00187898" w:rsidRPr="00FA271D" w:rsidRDefault="00187898" w:rsidP="00187898">
      <w:pPr>
        <w:pStyle w:val="BodyNormal"/>
        <w:rPr>
          <w:i/>
          <w:iCs/>
        </w:rPr>
      </w:pPr>
      <w:r>
        <w:t xml:space="preserve"> “A Police Tech Specialist I know from college, </w:t>
      </w:r>
      <w:r w:rsidRPr="00FA271D">
        <w:t>Savannah</w:t>
      </w:r>
      <w:r>
        <w:t xml:space="preserve"> </w:t>
      </w:r>
      <w:r w:rsidRPr="00FA271D">
        <w:t>Mendez</w:t>
      </w:r>
      <w:r>
        <w:t>,</w:t>
      </w:r>
      <w:r w:rsidRPr="00FA271D">
        <w:t xml:space="preserve"> claimed that she snagged a copy of today’s data </w:t>
      </w:r>
      <w:r>
        <w:t>seconds</w:t>
      </w:r>
      <w:r w:rsidRPr="00FA271D">
        <w:t xml:space="preserve"> before Baggs deleted it. She gave me a thumb drive. </w:t>
      </w:r>
      <w:del w:id="12790" w:author="Author">
        <w:r w:rsidRPr="00FA271D" w:rsidDel="00C1095E">
          <w:delText>I think w</w:delText>
        </w:r>
      </w:del>
      <w:ins w:id="12791" w:author="Author">
        <w:r>
          <w:t>W</w:t>
        </w:r>
      </w:ins>
      <w:r w:rsidRPr="00FA271D">
        <w:t>e need to get it out of the building.”</w:t>
      </w:r>
    </w:p>
    <w:p w14:paraId="2B5B0FCF" w14:textId="1199E174" w:rsidR="00187898" w:rsidRDefault="00187898" w:rsidP="00187898">
      <w:pPr>
        <w:pStyle w:val="BodyNormal"/>
      </w:pPr>
      <w:r w:rsidRPr="00FA271D">
        <w:t xml:space="preserve">“Agreed, Millie. Use your </w:t>
      </w:r>
      <w:r w:rsidR="005C5C71">
        <w:t>visitor badge to exit the building, then head to our company's</w:t>
      </w:r>
      <w:r w:rsidRPr="00FA271D">
        <w:t xml:space="preserve"> Tesla vehicle. Call Anne and arrange an immediate drone pickup. Send the thumb drive to the office and have Anne assemble a team to </w:t>
      </w:r>
      <w:del w:id="12792" w:author="Author">
        <w:r w:rsidRPr="00FA271D" w:rsidDel="00355878">
          <w:delText xml:space="preserve">read </w:delText>
        </w:r>
      </w:del>
      <w:ins w:id="12793" w:author="Author">
        <w:r>
          <w:t>review</w:t>
        </w:r>
        <w:r w:rsidRPr="00FA271D">
          <w:t xml:space="preserve"> </w:t>
        </w:r>
      </w:ins>
      <w:r w:rsidRPr="00FA271D">
        <w:t>it.”</w:t>
      </w:r>
    </w:p>
    <w:p w14:paraId="5F7A34F7" w14:textId="77777777" w:rsidR="00187898" w:rsidRPr="00FA271D" w:rsidRDefault="00187898" w:rsidP="00187898">
      <w:pPr>
        <w:pStyle w:val="ASubheadLevel1"/>
      </w:pPr>
      <w:bookmarkStart w:id="12794" w:name="_Toc197338895"/>
      <w:r w:rsidRPr="00FA271D">
        <w:t>The News Spreads</w:t>
      </w:r>
      <w:bookmarkEnd w:id="12794"/>
    </w:p>
    <w:p w14:paraId="6E4ECD7B" w14:textId="77777777" w:rsidR="00187898" w:rsidRPr="00FA271D" w:rsidRDefault="00187898" w:rsidP="00187898">
      <w:pPr>
        <w:pStyle w:val="BodyNormal"/>
        <w:rPr>
          <w:i/>
          <w:iCs/>
        </w:rPr>
      </w:pPr>
      <w:r w:rsidRPr="00FA271D">
        <w:t xml:space="preserve">At </w:t>
      </w:r>
      <w:r>
        <w:t>Merrick, Dawson, and Brant's offices</w:t>
      </w:r>
      <w:r w:rsidRPr="00FA271D">
        <w:t xml:space="preserve">, Anne Merrick </w:t>
      </w:r>
      <w:r w:rsidRPr="00FA271D">
        <w:lastRenderedPageBreak/>
        <w:t xml:space="preserve">huddled in the conference room with </w:t>
      </w:r>
      <w:r>
        <w:t>Ezekiel</w:t>
      </w:r>
      <w:r w:rsidRPr="00FA271D">
        <w:t xml:space="preserve"> Dawson, one of the firm’s founding partners, plus a couple of legal assistants. On her Apple tablet computer, she </w:t>
      </w:r>
      <w:del w:id="12795" w:author="Author">
        <w:r w:rsidRPr="00FA271D" w:rsidDel="004E073C">
          <w:delText xml:space="preserve">had </w:delText>
        </w:r>
      </w:del>
      <w:r w:rsidRPr="00FA271D">
        <w:t xml:space="preserve">paused one of the </w:t>
      </w:r>
      <w:ins w:id="12796" w:author="Author">
        <w:r>
          <w:t xml:space="preserve">network </w:t>
        </w:r>
      </w:ins>
      <w:r w:rsidRPr="00FA271D">
        <w:t xml:space="preserve">images </w:t>
      </w:r>
      <w:del w:id="12797" w:author="Author">
        <w:r w:rsidRPr="00FA271D" w:rsidDel="001C0F4F">
          <w:delText xml:space="preserve">broadcast nationwide </w:delText>
        </w:r>
      </w:del>
      <w:r w:rsidRPr="00FA271D">
        <w:t xml:space="preserve">of the </w:t>
      </w:r>
      <w:r>
        <w:t>Angel</w:t>
      </w:r>
      <w:ins w:id="12798" w:author="Author">
        <w:r>
          <w:t xml:space="preserve">. </w:t>
        </w:r>
      </w:ins>
      <w:del w:id="12799" w:author="Author">
        <w:r w:rsidDel="001C0F4F">
          <w:delText>.</w:delText>
        </w:r>
        <w:r w:rsidRPr="00FA271D" w:rsidDel="001C0F4F">
          <w:delText xml:space="preserve"> </w:delText>
        </w:r>
        <w:r w:rsidDel="001C0F4F">
          <w:delText>T</w:delText>
        </w:r>
        <w:r w:rsidRPr="00FA271D" w:rsidDel="001C0F4F">
          <w:delText>he woman who had saved</w:delText>
        </w:r>
        <w:r w:rsidDel="001C0F4F">
          <w:delText xml:space="preserve"> her life and</w:delText>
        </w:r>
        <w:r w:rsidRPr="00FA271D" w:rsidDel="001C0F4F">
          <w:delText xml:space="preserve"> the lives of her husband and two of her children. </w:delText>
        </w:r>
      </w:del>
      <w:r w:rsidRPr="00FA271D">
        <w:t xml:space="preserve">At the top of the screen, the network sensationalized the picture with the caption “Chicago </w:t>
      </w:r>
      <w:r>
        <w:t>Angel</w:t>
      </w:r>
      <w:r w:rsidRPr="00FA271D">
        <w:t xml:space="preserve"> Captured – Vigilante or Hero?”</w:t>
      </w:r>
    </w:p>
    <w:p w14:paraId="2A7E1000" w14:textId="77777777" w:rsidR="001F6281" w:rsidRDefault="00187898" w:rsidP="00187898">
      <w:pPr>
        <w:pStyle w:val="BodyNormal"/>
      </w:pPr>
      <w:r w:rsidRPr="00FA271D">
        <w:t xml:space="preserve">Anne magnified the image, </w:t>
      </w:r>
      <w:del w:id="12800" w:author="Author">
        <w:r w:rsidRPr="00FA271D" w:rsidDel="00C1095E">
          <w:delText xml:space="preserve">the </w:delText>
        </w:r>
      </w:del>
      <w:r w:rsidRPr="00FA271D">
        <w:t xml:space="preserve">blood visible on </w:t>
      </w:r>
      <w:r>
        <w:t>Angel</w:t>
      </w:r>
      <w:r w:rsidRPr="00FA271D">
        <w:t xml:space="preserve">’s nostril and the corner of her lip. Zooming further, Anne studied </w:t>
      </w:r>
      <w:r>
        <w:t>Angel</w:t>
      </w:r>
      <w:r w:rsidRPr="00FA271D">
        <w:t>’s face</w:t>
      </w:r>
      <w:r w:rsidR="00252877">
        <w:t xml:space="preserve"> and</w:t>
      </w:r>
      <w:r w:rsidRPr="00FA271D">
        <w:t xml:space="preserve"> her expression</w:t>
      </w:r>
      <w:r w:rsidR="001F6281">
        <w:t>.</w:t>
      </w:r>
    </w:p>
    <w:p w14:paraId="74AFC38F" w14:textId="41389E4D" w:rsidR="00187898" w:rsidRPr="00D05B58" w:rsidRDefault="00187898" w:rsidP="00187898">
      <w:pPr>
        <w:pStyle w:val="BodyNormal"/>
        <w:rPr>
          <w:i/>
          <w:iCs/>
        </w:rPr>
      </w:pPr>
      <w:r w:rsidRPr="00D05B58">
        <w:rPr>
          <w:i/>
          <w:iCs/>
        </w:rPr>
        <w:t>What must this woman be feeling?</w:t>
      </w:r>
      <w:r w:rsidR="00E67689">
        <w:t xml:space="preserve"> Anne thought.</w:t>
      </w:r>
      <w:r w:rsidR="00217A91">
        <w:t xml:space="preserve"> </w:t>
      </w:r>
      <w:r w:rsidRPr="00D05B58">
        <w:rPr>
          <w:i/>
          <w:iCs/>
        </w:rPr>
        <w:t xml:space="preserve">Is she feeling rage, disappointment, fear, regret? No, </w:t>
      </w:r>
      <w:r w:rsidR="00AA3DC1" w:rsidRPr="00D05B58">
        <w:rPr>
          <w:i/>
          <w:iCs/>
        </w:rPr>
        <w:t>not</w:t>
      </w:r>
      <w:r w:rsidRPr="00D05B58">
        <w:rPr>
          <w:i/>
          <w:iCs/>
        </w:rPr>
        <w:t xml:space="preserve"> this girl. She has, so far, tried to help the police. She’s not going to become a criminal today by fighting with them.</w:t>
      </w:r>
    </w:p>
    <w:p w14:paraId="15EE4275" w14:textId="7B21A68A" w:rsidR="00187898" w:rsidRPr="00D05B58" w:rsidRDefault="00187898" w:rsidP="00187898">
      <w:pPr>
        <w:pStyle w:val="BodyNormal"/>
        <w:rPr>
          <w:i/>
          <w:iCs/>
        </w:rPr>
      </w:pPr>
      <w:r w:rsidRPr="00D05B58">
        <w:rPr>
          <w:i/>
          <w:iCs/>
        </w:rPr>
        <w:t xml:space="preserve">My son loves her. And why not? </w:t>
      </w:r>
      <w:del w:id="12801" w:author="Author">
        <w:r w:rsidRPr="00D05B58" w:rsidDel="0048432D">
          <w:rPr>
            <w:i/>
            <w:iCs/>
          </w:rPr>
          <w:delText xml:space="preserve">, </w:delText>
        </w:r>
      </w:del>
      <w:r w:rsidRPr="00D05B58">
        <w:rPr>
          <w:i/>
          <w:iCs/>
        </w:rPr>
        <w:t xml:space="preserve">I mean, look at her. She’s tall, with a supermodel's face, </w:t>
      </w:r>
      <w:ins w:id="12802" w:author="Author">
        <w:r w:rsidRPr="00D05B58">
          <w:rPr>
            <w:i/>
            <w:iCs/>
          </w:rPr>
          <w:t xml:space="preserve">a </w:t>
        </w:r>
      </w:ins>
      <w:r w:rsidRPr="00D05B58">
        <w:rPr>
          <w:i/>
          <w:iCs/>
        </w:rPr>
        <w:t xml:space="preserve">statuesque figure, </w:t>
      </w:r>
      <w:ins w:id="12803" w:author="Author">
        <w:r w:rsidRPr="00D05B58">
          <w:rPr>
            <w:i/>
            <w:iCs/>
          </w:rPr>
          <w:t xml:space="preserve">and </w:t>
        </w:r>
      </w:ins>
      <w:r w:rsidRPr="00D05B58">
        <w:rPr>
          <w:i/>
          <w:iCs/>
        </w:rPr>
        <w:t>Eastern European blond hair</w:t>
      </w:r>
      <w:del w:id="12804" w:author="Author">
        <w:r w:rsidRPr="00D05B58" w:rsidDel="004E073C">
          <w:rPr>
            <w:i/>
            <w:iCs/>
          </w:rPr>
          <w:delText>;</w:delText>
        </w:r>
      </w:del>
      <w:ins w:id="12805" w:author="Author">
        <w:r w:rsidRPr="00D05B58">
          <w:rPr>
            <w:i/>
            <w:iCs/>
          </w:rPr>
          <w:t>.</w:t>
        </w:r>
      </w:ins>
      <w:r w:rsidRPr="00D05B58">
        <w:rPr>
          <w:i/>
          <w:iCs/>
        </w:rPr>
        <w:t xml:space="preserve"> </w:t>
      </w:r>
      <w:del w:id="12806" w:author="Author">
        <w:r w:rsidRPr="00D05B58" w:rsidDel="004E073C">
          <w:rPr>
            <w:i/>
            <w:iCs/>
          </w:rPr>
          <w:delText>s</w:delText>
        </w:r>
      </w:del>
      <w:ins w:id="12807" w:author="Author">
        <w:r w:rsidRPr="00D05B58">
          <w:rPr>
            <w:i/>
            <w:iCs/>
          </w:rPr>
          <w:t>S</w:t>
        </w:r>
      </w:ins>
      <w:r w:rsidRPr="00D05B58">
        <w:rPr>
          <w:i/>
          <w:iCs/>
        </w:rPr>
        <w:t>he’s every man’s dream girl</w:t>
      </w:r>
      <w:r w:rsidR="00E67689" w:rsidRPr="00D05B58">
        <w:rPr>
          <w:i/>
          <w:iCs/>
        </w:rPr>
        <w:t>,</w:t>
      </w:r>
      <w:r w:rsidRPr="00D05B58">
        <w:rPr>
          <w:i/>
          <w:iCs/>
        </w:rPr>
        <w:t xml:space="preserve"> </w:t>
      </w:r>
      <w:r w:rsidR="00E67689" w:rsidRPr="00D05B58">
        <w:rPr>
          <w:i/>
          <w:iCs/>
        </w:rPr>
        <w:t>b</w:t>
      </w:r>
      <w:r w:rsidRPr="00D05B58">
        <w:rPr>
          <w:i/>
          <w:iCs/>
        </w:rPr>
        <w:t xml:space="preserve">ut she can’t speak. Still, my son loves her. I owe her so much. We </w:t>
      </w:r>
      <w:proofErr w:type="gramStart"/>
      <w:r w:rsidRPr="00D05B58">
        <w:rPr>
          <w:i/>
          <w:iCs/>
        </w:rPr>
        <w:t>have to</w:t>
      </w:r>
      <w:proofErr w:type="gramEnd"/>
      <w:r w:rsidRPr="00D05B58">
        <w:rPr>
          <w:i/>
          <w:iCs/>
        </w:rPr>
        <w:t xml:space="preserve"> get her out of this.</w:t>
      </w:r>
    </w:p>
    <w:p w14:paraId="70783F91" w14:textId="76790FDD" w:rsidR="00187898" w:rsidRPr="00FA271D" w:rsidRDefault="00187898" w:rsidP="00187898">
      <w:pPr>
        <w:pStyle w:val="BodyNormal"/>
        <w:rPr>
          <w:i/>
          <w:iCs/>
        </w:rPr>
      </w:pPr>
      <w:r w:rsidRPr="00FA271D">
        <w:t xml:space="preserve">Anne’s stream of consciousness </w:t>
      </w:r>
      <w:r w:rsidR="00AA3DC1">
        <w:t>stopped when</w:t>
      </w:r>
      <w:r w:rsidRPr="00FA271D">
        <w:t xml:space="preserve"> her phone </w:t>
      </w:r>
      <w:r w:rsidR="00AA3DC1">
        <w:t>rang</w:t>
      </w:r>
      <w:r w:rsidRPr="00FA271D">
        <w:t>. It was Julia telling her that Millie Grainger was on the line.</w:t>
      </w:r>
    </w:p>
    <w:p w14:paraId="502B9F4D" w14:textId="77777777" w:rsidR="00187898" w:rsidRPr="00FA271D" w:rsidRDefault="00187898" w:rsidP="00187898">
      <w:pPr>
        <w:pStyle w:val="BodyNormal"/>
        <w:rPr>
          <w:i/>
          <w:iCs/>
        </w:rPr>
      </w:pPr>
      <w:r w:rsidRPr="00FA271D">
        <w:t>“Hi Millie, It’s Anne. What’s happening?”</w:t>
      </w:r>
    </w:p>
    <w:p w14:paraId="348B301B" w14:textId="7796C984" w:rsidR="00187898" w:rsidRPr="00FA271D" w:rsidRDefault="00187898" w:rsidP="00187898">
      <w:pPr>
        <w:pStyle w:val="BodyNormal"/>
        <w:rPr>
          <w:i/>
          <w:iCs/>
        </w:rPr>
      </w:pPr>
      <w:r w:rsidRPr="00FA271D">
        <w:t xml:space="preserve">“Anne, we have not spoken with </w:t>
      </w:r>
      <w:r>
        <w:t>Angel</w:t>
      </w:r>
      <w:r w:rsidRPr="00FA271D">
        <w:t xml:space="preserve">. They moved her to a </w:t>
      </w:r>
      <w:r>
        <w:t>holding</w:t>
      </w:r>
      <w:r w:rsidRPr="00FA271D">
        <w:t xml:space="preserve"> cell. There’s a riot forming outside. We did interrupt an illegal strip search by Captain Baggs, who </w:t>
      </w:r>
      <w:proofErr w:type="gramStart"/>
      <w:r w:rsidR="00F4731E">
        <w:t>is</w:t>
      </w:r>
      <w:r w:rsidRPr="00FA271D">
        <w:t xml:space="preserve"> in charge of</w:t>
      </w:r>
      <w:proofErr w:type="gramEnd"/>
      <w:r w:rsidRPr="00FA271D">
        <w:t xml:space="preserve"> the </w:t>
      </w:r>
      <w:r w:rsidR="00F4731E">
        <w:t>p</w:t>
      </w:r>
      <w:r w:rsidRPr="00FA271D">
        <w:t xml:space="preserve">recinct today. I am sending you photographs </w:t>
      </w:r>
      <w:r w:rsidRPr="00FA271D">
        <w:lastRenderedPageBreak/>
        <w:t>I took of the perpetrators, including Baggs. Anne, these photos are sensitive as our client had her clothes cut away</w:t>
      </w:r>
      <w:r w:rsidR="009C27ED">
        <w:t>.”</w:t>
      </w:r>
    </w:p>
    <w:p w14:paraId="5AC13B32" w14:textId="003842F1" w:rsidR="00187898" w:rsidRPr="00FA271D" w:rsidRDefault="00187898" w:rsidP="00187898">
      <w:pPr>
        <w:pStyle w:val="BodyNormal"/>
        <w:rPr>
          <w:i/>
          <w:iCs/>
        </w:rPr>
      </w:pPr>
      <w:r w:rsidRPr="00FA271D">
        <w:t>“Just got them</w:t>
      </w:r>
      <w:r w:rsidR="009C27ED">
        <w:t>,</w:t>
      </w:r>
      <w:r w:rsidRPr="00FA271D">
        <w:t xml:space="preserve"> Millie. I’ll review and institute special procedures </w:t>
      </w:r>
      <w:del w:id="12808" w:author="Author">
        <w:r w:rsidRPr="00FA271D" w:rsidDel="004E073C">
          <w:delText xml:space="preserve">on </w:delText>
        </w:r>
      </w:del>
      <w:ins w:id="12809" w:author="Author">
        <w:r>
          <w:t>for</w:t>
        </w:r>
        <w:r w:rsidRPr="00FA271D">
          <w:t xml:space="preserve"> </w:t>
        </w:r>
      </w:ins>
      <w:r w:rsidRPr="00FA271D">
        <w:t>them. Anything else?”</w:t>
      </w:r>
    </w:p>
    <w:p w14:paraId="4208E0A1" w14:textId="77777777" w:rsidR="00187898" w:rsidRPr="00FA271D" w:rsidRDefault="00187898" w:rsidP="00187898">
      <w:pPr>
        <w:pStyle w:val="BodyNormal"/>
        <w:rPr>
          <w:i/>
          <w:iCs/>
        </w:rPr>
      </w:pPr>
      <w:r w:rsidRPr="00FA271D">
        <w:t xml:space="preserve">“Yes, and this is explosive, Anne. </w:t>
      </w:r>
      <w:r>
        <w:t xml:space="preserve">A Police Tech Specialist </w:t>
      </w:r>
      <w:r w:rsidRPr="00FA271D">
        <w:t xml:space="preserve">passed me </w:t>
      </w:r>
      <w:del w:id="12810" w:author="Author">
        <w:r w:rsidRPr="00FA271D" w:rsidDel="00C1095E">
          <w:delText xml:space="preserve">the </w:delText>
        </w:r>
      </w:del>
      <w:ins w:id="12811" w:author="Author">
        <w:r>
          <w:t>today’s</w:t>
        </w:r>
        <w:r w:rsidRPr="00FA271D">
          <w:t xml:space="preserve"> </w:t>
        </w:r>
      </w:ins>
      <w:r>
        <w:t xml:space="preserve">Precinct 7 </w:t>
      </w:r>
      <w:r w:rsidRPr="00FA271D">
        <w:t>surveillance tapes</w:t>
      </w:r>
      <w:del w:id="12812" w:author="Author">
        <w:r w:rsidRPr="00FA271D" w:rsidDel="00C1095E">
          <w:delText xml:space="preserve"> for today</w:delText>
        </w:r>
      </w:del>
      <w:ins w:id="12813" w:author="Author">
        <w:del w:id="12814" w:author="Author">
          <w:r w:rsidDel="00C1095E">
            <w:delText>,</w:delText>
          </w:r>
        </w:del>
      </w:ins>
      <w:del w:id="12815" w:author="Author">
        <w:r w:rsidRPr="00FA271D" w:rsidDel="0048432D">
          <w:delText>,</w:delText>
        </w:r>
      </w:del>
      <w:r w:rsidRPr="00FA271D">
        <w:t xml:space="preserve"> right before Baggs erased them. John suggests a drone transfer immediately. I’m inside the company Tesla. It’s just a thumb drive, Anne.”</w:t>
      </w:r>
    </w:p>
    <w:p w14:paraId="699E56CE" w14:textId="77777777" w:rsidR="00187898" w:rsidRPr="00FA271D" w:rsidRDefault="00187898" w:rsidP="00187898">
      <w:pPr>
        <w:pStyle w:val="BodyNormal"/>
        <w:rPr>
          <w:i/>
          <w:iCs/>
        </w:rPr>
      </w:pPr>
      <w:r w:rsidRPr="00FA271D">
        <w:t>“Give me a few seconds, Millie. I’ll book a drone pickup.”</w:t>
      </w:r>
    </w:p>
    <w:p w14:paraId="7A750043" w14:textId="77777777" w:rsidR="00187898" w:rsidRPr="00FA271D" w:rsidRDefault="00187898" w:rsidP="00187898">
      <w:pPr>
        <w:pStyle w:val="BodyNormal"/>
        <w:rPr>
          <w:i/>
          <w:iCs/>
        </w:rPr>
      </w:pPr>
      <w:r w:rsidRPr="00FA271D">
        <w:t xml:space="preserve">Anne opened the Drone App on her smartphone, giving the firm’s address as the destination and Millie’s phone as the pickup location. </w:t>
      </w:r>
      <w:del w:id="12816" w:author="Author">
        <w:r w:rsidRPr="00FA271D" w:rsidDel="00781B67">
          <w:delText>In seconds, t</w:delText>
        </w:r>
      </w:del>
      <w:ins w:id="12817" w:author="Author">
        <w:r>
          <w:t>T</w:t>
        </w:r>
      </w:ins>
      <w:r w:rsidRPr="00FA271D">
        <w:t>he drone service ordered a “buzzer” to Millie’s GPS coordinates.</w:t>
      </w:r>
    </w:p>
    <w:p w14:paraId="75980BF6" w14:textId="77777777" w:rsidR="00187898" w:rsidRPr="00FA271D" w:rsidRDefault="00187898" w:rsidP="00187898">
      <w:pPr>
        <w:pStyle w:val="BodyNormal"/>
        <w:rPr>
          <w:i/>
          <w:iCs/>
        </w:rPr>
      </w:pPr>
      <w:r w:rsidRPr="00FA271D">
        <w:t>“There’s a drone nearby, Millie</w:t>
      </w:r>
      <w:r>
        <w:t>;</w:t>
      </w:r>
      <w:r w:rsidRPr="00FA271D">
        <w:t xml:space="preserve"> it’ll arrive in one minute.”</w:t>
      </w:r>
    </w:p>
    <w:p w14:paraId="2DF20EC0" w14:textId="00E2E790" w:rsidR="00187898" w:rsidRPr="00FA271D" w:rsidRDefault="00187898" w:rsidP="00187898">
      <w:pPr>
        <w:pStyle w:val="BodyNormal"/>
        <w:rPr>
          <w:i/>
          <w:iCs/>
        </w:rPr>
      </w:pPr>
      <w:r w:rsidRPr="00FA271D">
        <w:t xml:space="preserve">   Outside the Precinct 7 headquarters, the crowd had swelled to over four hundred people, </w:t>
      </w:r>
      <w:del w:id="12818" w:author="Author">
        <w:r w:rsidRPr="00FA271D" w:rsidDel="00781B67">
          <w:delText xml:space="preserve">all </w:delText>
        </w:r>
      </w:del>
      <w:r w:rsidRPr="00FA271D">
        <w:t xml:space="preserve">chanting: “Let her go. Let her go!” News trucks for the local media and national networks pulled up, interviewing people who had observed </w:t>
      </w:r>
      <w:r>
        <w:t>Angel</w:t>
      </w:r>
      <w:r w:rsidRPr="00FA271D">
        <w:t xml:space="preserve">’s intervention, </w:t>
      </w:r>
      <w:del w:id="12819" w:author="Author">
        <w:r w:rsidRPr="00FA271D" w:rsidDel="00D7500F">
          <w:delText xml:space="preserve">showing </w:delText>
        </w:r>
      </w:del>
      <w:ins w:id="12820" w:author="Author">
        <w:r>
          <w:t>replete with</w:t>
        </w:r>
        <w:r w:rsidRPr="00FA271D">
          <w:t xml:space="preserve"> </w:t>
        </w:r>
      </w:ins>
      <w:r w:rsidRPr="00FA271D">
        <w:t xml:space="preserve">pictures from their smartphones. However secretive </w:t>
      </w:r>
      <w:r>
        <w:t>Angel</w:t>
      </w:r>
      <w:r w:rsidRPr="00FA271D">
        <w:t>’s activities had been before, she was now famous</w:t>
      </w:r>
      <w:ins w:id="12821" w:author="Author">
        <w:r>
          <w:t>,</w:t>
        </w:r>
      </w:ins>
      <w:r w:rsidRPr="00FA271D">
        <w:t xml:space="preserve"> and her exploits a national cause célèbre.</w:t>
      </w:r>
    </w:p>
    <w:p w14:paraId="3A2CAFD2" w14:textId="77777777" w:rsidR="00187898" w:rsidRDefault="00187898" w:rsidP="00187898">
      <w:pPr>
        <w:pStyle w:val="BodyNormal"/>
        <w:sectPr w:rsidR="00187898" w:rsidSect="003135B1">
          <w:type w:val="oddPage"/>
          <w:pgSz w:w="8640" w:h="12960" w:code="1"/>
          <w:pgMar w:top="720" w:right="720" w:bottom="720" w:left="720" w:header="720" w:footer="720" w:gutter="720"/>
          <w:cols w:space="720"/>
          <w:titlePg/>
          <w:docGrid w:linePitch="360"/>
        </w:sectPr>
      </w:pPr>
      <w:r w:rsidRPr="00FA271D">
        <w:t xml:space="preserve">Natalie Rumsfort was standing alongside the </w:t>
      </w:r>
      <w:del w:id="12822" w:author="Author">
        <w:r w:rsidRPr="00FA271D" w:rsidDel="000F298A">
          <w:delText>Sun-Times</w:delText>
        </w:r>
      </w:del>
      <w:ins w:id="12823" w:author="Author">
        <w:r>
          <w:t xml:space="preserve">Sentinel </w:t>
        </w:r>
      </w:ins>
      <w:del w:id="12824" w:author="Author">
        <w:r w:rsidRPr="00FA271D" w:rsidDel="00D7500F">
          <w:delText xml:space="preserve"> </w:delText>
        </w:r>
      </w:del>
      <w:r w:rsidRPr="00FA271D">
        <w:t>remote van</w:t>
      </w:r>
      <w:del w:id="12825" w:author="Author">
        <w:r w:rsidRPr="00FA271D" w:rsidDel="00355878">
          <w:delText>,</w:delText>
        </w:r>
      </w:del>
      <w:r w:rsidRPr="00FA271D">
        <w:t xml:space="preserve"> </w:t>
      </w:r>
      <w:del w:id="12826" w:author="Author">
        <w:r w:rsidRPr="00FA271D" w:rsidDel="00355878">
          <w:delText xml:space="preserve">and </w:delText>
        </w:r>
      </w:del>
      <w:ins w:id="12827" w:author="Author">
        <w:r>
          <w:t>when</w:t>
        </w:r>
        <w:r w:rsidRPr="00FA271D">
          <w:t xml:space="preserve"> </w:t>
        </w:r>
      </w:ins>
      <w:r w:rsidRPr="00FA271D">
        <w:t xml:space="preserve">a woman approached who recognized </w:t>
      </w:r>
      <w:r w:rsidRPr="00FA271D">
        <w:lastRenderedPageBreak/>
        <w:t>her. She showed Natalie a video she had made</w:t>
      </w:r>
      <w:r>
        <w:t xml:space="preserve"> </w:t>
      </w:r>
      <w:r w:rsidRPr="00FA271D">
        <w:t>of the entire incident from her 2</w:t>
      </w:r>
      <w:r w:rsidRPr="00FA271D">
        <w:rPr>
          <w:vertAlign w:val="superscript"/>
        </w:rPr>
        <w:t>nd</w:t>
      </w:r>
      <w:r w:rsidRPr="00FA271D">
        <w:t xml:space="preserve">-floor apartment across the street. Fortunately, she had a </w:t>
      </w:r>
      <w:del w:id="12828" w:author="Author">
        <w:r w:rsidRPr="00FA271D" w:rsidDel="00B771CA">
          <w:delText xml:space="preserve">very </w:delText>
        </w:r>
      </w:del>
      <w:r w:rsidRPr="00FA271D">
        <w:t xml:space="preserve">high-resolution smartphone camera with a high-tech image stabilization system. Soon, Natalie and her crew </w:t>
      </w:r>
      <w:del w:id="12829" w:author="Author">
        <w:r w:rsidRPr="00FA271D" w:rsidDel="00B771CA">
          <w:delText xml:space="preserve">had </w:delText>
        </w:r>
      </w:del>
      <w:r w:rsidRPr="00FA271D">
        <w:t xml:space="preserve">edited </w:t>
      </w:r>
      <w:del w:id="12830" w:author="Author">
        <w:r w:rsidRPr="00FA271D" w:rsidDel="00B771CA">
          <w:delText>the material and prepared it</w:delText>
        </w:r>
      </w:del>
      <w:ins w:id="12831" w:author="Author">
        <w:r>
          <w:t>and prepared the material</w:t>
        </w:r>
      </w:ins>
      <w:r w:rsidRPr="00FA271D">
        <w:t xml:space="preserve"> for broadcast. With this video, she got several media outlets to broadcast her live.</w:t>
      </w:r>
    </w:p>
    <w:p w14:paraId="487AC1DA" w14:textId="5D109AD5" w:rsidR="00187898" w:rsidRPr="00FA271D" w:rsidRDefault="00187898" w:rsidP="00187898">
      <w:pPr>
        <w:pStyle w:val="BodyNormal"/>
        <w:rPr>
          <w:i/>
          <w:iCs/>
        </w:rPr>
      </w:pPr>
      <w:r w:rsidRPr="00FA271D">
        <w:lastRenderedPageBreak/>
        <w:t xml:space="preserve">At </w:t>
      </w:r>
      <w:r>
        <w:t>Merrick, Dawson, and Brant's offices</w:t>
      </w:r>
      <w:r w:rsidRPr="00FA271D">
        <w:t xml:space="preserve">, a wall display showed the local 24-hour news station when the news </w:t>
      </w:r>
      <w:r w:rsidR="00F4731E">
        <w:t>announced</w:t>
      </w:r>
      <w:r w:rsidRPr="00FA271D">
        <w:t xml:space="preserve"> a special report from Natalie Rumsfort of the </w:t>
      </w:r>
      <w:del w:id="12832" w:author="Author">
        <w:r w:rsidRPr="00FA271D" w:rsidDel="000F298A">
          <w:delText>Sun-Times</w:delText>
        </w:r>
      </w:del>
      <w:ins w:id="12833" w:author="Author">
        <w:r>
          <w:t>Sentinel</w:t>
        </w:r>
        <w:del w:id="12834" w:author="Author">
          <w:r w:rsidDel="00D7500F">
            <w:delText xml:space="preserve"> </w:delText>
          </w:r>
        </w:del>
      </w:ins>
      <w:r w:rsidRPr="00FA271D">
        <w:t>.</w:t>
      </w:r>
    </w:p>
    <w:p w14:paraId="286B9FF0" w14:textId="77777777" w:rsidR="00187898" w:rsidRPr="00FA271D" w:rsidRDefault="00187898" w:rsidP="00187898">
      <w:pPr>
        <w:pStyle w:val="BodyNormal"/>
        <w:rPr>
          <w:i/>
          <w:iCs/>
        </w:rPr>
      </w:pPr>
      <w:r w:rsidRPr="00FA271D">
        <w:t xml:space="preserve">“Hello, this is Natalie Rumsfort of the Chicago </w:t>
      </w:r>
      <w:del w:id="12835" w:author="Author">
        <w:r w:rsidRPr="00FA271D" w:rsidDel="000F298A">
          <w:delText>Sun-Times</w:delText>
        </w:r>
      </w:del>
      <w:ins w:id="12836" w:author="Author">
        <w:r>
          <w:t>Sentinel</w:t>
        </w:r>
        <w:del w:id="12837" w:author="Author">
          <w:r w:rsidDel="00D7500F">
            <w:delText xml:space="preserve"> </w:delText>
          </w:r>
        </w:del>
      </w:ins>
      <w:del w:id="12838" w:author="Author">
        <w:r w:rsidRPr="00FA271D" w:rsidDel="00355878">
          <w:delText>. I</w:delText>
        </w:r>
      </w:del>
      <w:ins w:id="12839" w:author="Author">
        <w:r>
          <w:t xml:space="preserve"> i</w:t>
        </w:r>
      </w:ins>
      <w:r>
        <w:t>n front of Precinct 7 Headquarters</w:t>
      </w:r>
      <w:del w:id="12840" w:author="Author">
        <w:r w:rsidDel="00355878">
          <w:delText>,</w:delText>
        </w:r>
      </w:del>
      <w:ins w:id="12841" w:author="Author">
        <w:r>
          <w:t>.</w:t>
        </w:r>
      </w:ins>
      <w:r>
        <w:t xml:space="preserve"> I'm standing here</w:t>
      </w:r>
      <w:r w:rsidRPr="00FA271D">
        <w:t xml:space="preserve"> with Makayla Washington, who observed the </w:t>
      </w:r>
      <w:r>
        <w:t>Angel</w:t>
      </w:r>
      <w:r w:rsidRPr="00FA271D">
        <w:t xml:space="preserve"> incident just an hour ago</w:t>
      </w:r>
      <w:ins w:id="12842" w:author="Author">
        <w:r>
          <w:t xml:space="preserve"> and</w:t>
        </w:r>
      </w:ins>
      <w:del w:id="12843" w:author="Author">
        <w:r w:rsidRPr="00FA271D" w:rsidDel="00355878">
          <w:delText>. Makayla</w:delText>
        </w:r>
      </w:del>
      <w:r w:rsidRPr="00FA271D">
        <w:t xml:space="preserve"> </w:t>
      </w:r>
      <w:r>
        <w:t>recorded</w:t>
      </w:r>
      <w:r w:rsidRPr="00FA271D">
        <w:t xml:space="preserve"> </w:t>
      </w:r>
      <w:r>
        <w:t>Angel</w:t>
      </w:r>
      <w:r w:rsidRPr="00FA271D">
        <w:t>’s arrest. Makayla, describe what you saw as we play your video.”</w:t>
      </w:r>
    </w:p>
    <w:p w14:paraId="43E38890" w14:textId="21E2B50B" w:rsidR="00187898" w:rsidRPr="00FA271D" w:rsidRDefault="00187898" w:rsidP="00187898">
      <w:pPr>
        <w:pStyle w:val="BodyNormal"/>
        <w:rPr>
          <w:i/>
          <w:iCs/>
        </w:rPr>
      </w:pPr>
      <w:r w:rsidRPr="00FA271D">
        <w:t xml:space="preserve">“Well, I’ve known Pastor Jeremiah for decades, so I yelled </w:t>
      </w:r>
      <w:r w:rsidR="002A44B5">
        <w:t>at him when he came out of the barbers</w:t>
      </w:r>
      <w:r w:rsidRPr="00FA271D">
        <w:t>hop. See how he waves at me</w:t>
      </w:r>
      <w:r w:rsidR="002A44B5">
        <w:t>?</w:t>
      </w:r>
    </w:p>
    <w:p w14:paraId="0AFAD601" w14:textId="6110D20A" w:rsidR="00187898" w:rsidRPr="00FA271D" w:rsidRDefault="002A44B5" w:rsidP="00187898">
      <w:pPr>
        <w:pStyle w:val="BodyNormal"/>
        <w:rPr>
          <w:i/>
          <w:iCs/>
        </w:rPr>
      </w:pPr>
      <w:r>
        <w:t>“</w:t>
      </w:r>
      <w:r w:rsidR="00187898" w:rsidRPr="00FA271D">
        <w:t xml:space="preserve">I follow him as he crosses the street. </w:t>
      </w:r>
      <w:del w:id="12844" w:author="Author">
        <w:r w:rsidR="00187898" w:rsidRPr="00FA271D" w:rsidDel="00060E14">
          <w:delText>A lot of</w:delText>
        </w:r>
      </w:del>
      <w:ins w:id="12845" w:author="Author">
        <w:r w:rsidR="00187898">
          <w:t>Many</w:t>
        </w:r>
      </w:ins>
      <w:r w:rsidR="00187898" w:rsidRPr="00FA271D">
        <w:t xml:space="preserve"> people were </w:t>
      </w:r>
      <w:proofErr w:type="gramStart"/>
      <w:r w:rsidR="00187898" w:rsidRPr="00FA271D">
        <w:t>out and about</w:t>
      </w:r>
      <w:proofErr w:type="gramEnd"/>
      <w:r w:rsidR="00187898" w:rsidRPr="00FA271D">
        <w:t xml:space="preserve"> this morning</w:t>
      </w:r>
      <w:del w:id="12846" w:author="Author">
        <w:r w:rsidR="00187898" w:rsidRPr="00FA271D" w:rsidDel="00060E14">
          <w:delText>,</w:delText>
        </w:r>
      </w:del>
      <w:r w:rsidR="00187898" w:rsidRPr="00FA271D">
        <w:t xml:space="preserve"> before the afternoon heatwave. See that? That’s the van with three guys jumping out. Now they grab Pastor Jeremiah and start givin’ him a beatdown. That flash sprinting across the street is that </w:t>
      </w:r>
      <w:r w:rsidR="00187898">
        <w:t>Angel</w:t>
      </w:r>
      <w:r w:rsidR="00187898" w:rsidRPr="00FA271D">
        <w:t xml:space="preserve"> girl. Just look at her demolishing that white gangbanger. Now she’s giving the other man the business when out</w:t>
      </w:r>
      <w:del w:id="12847" w:author="Author">
        <w:r w:rsidR="00187898" w:rsidRPr="00FA271D" w:rsidDel="0048432D">
          <w:delText>-of-nowheres</w:delText>
        </w:r>
      </w:del>
      <w:ins w:id="12848" w:author="Author">
        <w:r w:rsidR="00187898">
          <w:t xml:space="preserve"> of nowhere</w:t>
        </w:r>
      </w:ins>
      <w:r w:rsidR="00187898" w:rsidRPr="00FA271D">
        <w:t xml:space="preserve"> comes this cop who cuffs her. Can ya believe it? The gangbangers run away, and the police officer does nuthin. Look at him, punching her in the face. A big crowd starts forming, and the police push her into a squad car, and they take off.</w:t>
      </w:r>
    </w:p>
    <w:p w14:paraId="53F0A819" w14:textId="25EFBA7E" w:rsidR="00187898" w:rsidRPr="00FA271D" w:rsidRDefault="002A44B5" w:rsidP="00187898">
      <w:pPr>
        <w:pStyle w:val="BodyNormal"/>
        <w:rPr>
          <w:i/>
          <w:iCs/>
        </w:rPr>
      </w:pPr>
      <w:r>
        <w:t>“</w:t>
      </w:r>
      <w:r w:rsidR="00187898">
        <w:t>Natalie, I know</w:t>
      </w:r>
      <w:r w:rsidR="00187898" w:rsidRPr="00FA271D">
        <w:t xml:space="preserve"> </w:t>
      </w:r>
      <w:del w:id="12849" w:author="Author">
        <w:r w:rsidR="00187898" w:rsidRPr="00FA271D" w:rsidDel="00B771CA">
          <w:delText xml:space="preserve">that </w:delText>
        </w:r>
      </w:del>
      <w:r w:rsidR="00187898">
        <w:t>we don’t stick up for white folks in this part of town</w:t>
      </w:r>
      <w:r w:rsidR="00187898" w:rsidRPr="00FA271D">
        <w:t xml:space="preserve">, but this </w:t>
      </w:r>
      <w:r w:rsidR="00187898">
        <w:t>Angel</w:t>
      </w:r>
      <w:r w:rsidR="00187898" w:rsidRPr="00FA271D">
        <w:t xml:space="preserve"> girl is getting a raw deal. That’s all I gotta say.”</w:t>
      </w:r>
    </w:p>
    <w:p w14:paraId="526DA8B6" w14:textId="695FDF49" w:rsidR="00187898" w:rsidRPr="00FA271D" w:rsidRDefault="00187898" w:rsidP="00187898">
      <w:pPr>
        <w:pStyle w:val="BodyNormal"/>
        <w:rPr>
          <w:i/>
          <w:iCs/>
        </w:rPr>
      </w:pPr>
      <w:r w:rsidRPr="00FA271D">
        <w:t xml:space="preserve">“Thank you, Makayla, for your video and commentary. </w:t>
      </w:r>
      <w:r w:rsidRPr="00FA271D">
        <w:lastRenderedPageBreak/>
        <w:t xml:space="preserve">It sure looks like Chicago’s </w:t>
      </w:r>
      <w:r>
        <w:t>Angel</w:t>
      </w:r>
      <w:r w:rsidRPr="00FA271D">
        <w:t xml:space="preserve"> was </w:t>
      </w:r>
      <w:del w:id="12850" w:author="Author">
        <w:r w:rsidRPr="00FA271D" w:rsidDel="00C1095E">
          <w:delText xml:space="preserve">just </w:delText>
        </w:r>
      </w:del>
      <w:r w:rsidRPr="00FA271D">
        <w:t>being a good Samaritan, but this morning</w:t>
      </w:r>
      <w:r w:rsidR="00DD40A9">
        <w:t>,</w:t>
      </w:r>
      <w:r w:rsidRPr="00FA271D">
        <w:t xml:space="preserve"> she finds herself a prisoner in the Precinct 7 headquarters; her fate is an open question. </w:t>
      </w:r>
    </w:p>
    <w:p w14:paraId="53EE41F5" w14:textId="1E81CE0C" w:rsidR="00187898" w:rsidRPr="00FA271D" w:rsidRDefault="002A44B5" w:rsidP="00187898">
      <w:pPr>
        <w:pStyle w:val="BodyNormal"/>
        <w:rPr>
          <w:i/>
          <w:iCs/>
        </w:rPr>
      </w:pPr>
      <w:r>
        <w:t>“</w:t>
      </w:r>
      <w:r w:rsidR="00187898">
        <w:t>A few minutes ago, precinct officers advised us</w:t>
      </w:r>
      <w:r w:rsidR="00187898" w:rsidRPr="00FA271D">
        <w:t xml:space="preserve"> that </w:t>
      </w:r>
      <w:r w:rsidR="00187898">
        <w:t>the prestigious law firm</w:t>
      </w:r>
      <w:del w:id="12851" w:author="Author">
        <w:r w:rsidR="00187898" w:rsidDel="0048432D">
          <w:delText>,</w:delText>
        </w:r>
      </w:del>
      <w:r w:rsidR="00187898" w:rsidRPr="00FA271D">
        <w:t xml:space="preserve"> </w:t>
      </w:r>
      <w:r w:rsidR="00187898">
        <w:t xml:space="preserve">Merrick, Dawson, and Brant </w:t>
      </w:r>
      <w:r w:rsidR="00F4731E" w:rsidRPr="00FA271D">
        <w:t>are</w:t>
      </w:r>
      <w:r w:rsidR="00187898" w:rsidRPr="00FA271D">
        <w:t xml:space="preserve"> in the building, acting as </w:t>
      </w:r>
      <w:r w:rsidR="00187898">
        <w:t>Angel</w:t>
      </w:r>
      <w:r w:rsidR="00187898" w:rsidRPr="00FA271D">
        <w:t xml:space="preserve">’s lawyers. You might remember that this woman, </w:t>
      </w:r>
      <w:r w:rsidR="0023205B" w:rsidRPr="00FA271D">
        <w:t>known</w:t>
      </w:r>
      <w:r w:rsidR="00187898" w:rsidRPr="00FA271D">
        <w:t xml:space="preserve"> </w:t>
      </w:r>
      <w:del w:id="12852" w:author="Author">
        <w:r w:rsidR="00187898" w:rsidRPr="00FA271D" w:rsidDel="00B771CA">
          <w:delText xml:space="preserve">only </w:delText>
        </w:r>
      </w:del>
      <w:r w:rsidR="00187898" w:rsidRPr="00FA271D">
        <w:t xml:space="preserve">as the </w:t>
      </w:r>
      <w:r>
        <w:t xml:space="preserve">Chicago </w:t>
      </w:r>
      <w:r w:rsidR="00187898">
        <w:t>Angel</w:t>
      </w:r>
      <w:r w:rsidR="00187898" w:rsidRPr="00FA271D">
        <w:t>, saved the lives of the firm’s founding partner, John Merrick, and his daughter</w:t>
      </w:r>
      <w:r w:rsidR="00DD40A9">
        <w:t>,</w:t>
      </w:r>
      <w:r w:rsidR="00187898" w:rsidRPr="00FA271D">
        <w:t xml:space="preserve"> Veronica Merrick Fieldstone</w:t>
      </w:r>
      <w:r w:rsidR="00DD40A9">
        <w:t>,</w:t>
      </w:r>
      <w:r w:rsidR="00187898" w:rsidRPr="00FA271D">
        <w:t xml:space="preserve"> </w:t>
      </w:r>
      <w:r w:rsidR="00187898">
        <w:t>by thwarting</w:t>
      </w:r>
      <w:r w:rsidR="00187898" w:rsidRPr="00FA271D">
        <w:t xml:space="preserve"> an underworld assassination attempt outside Barney’s Restaurant. </w:t>
      </w:r>
      <w:del w:id="12853" w:author="Author">
        <w:r w:rsidR="00187898" w:rsidRPr="00FA271D" w:rsidDel="00206EA7">
          <w:delText xml:space="preserve">This is </w:delText>
        </w:r>
      </w:del>
      <w:r w:rsidR="00187898" w:rsidRPr="00FA271D">
        <w:t xml:space="preserve">Natalie Rumsfort of the </w:t>
      </w:r>
      <w:del w:id="12854" w:author="Author">
        <w:r w:rsidR="00187898" w:rsidRPr="00FA271D" w:rsidDel="000F298A">
          <w:delText>Sun-Times</w:delText>
        </w:r>
      </w:del>
      <w:r w:rsidR="00F4731E">
        <w:t xml:space="preserve">Sentinel </w:t>
      </w:r>
      <w:r w:rsidR="00F4731E" w:rsidRPr="00FA271D">
        <w:t>signing</w:t>
      </w:r>
      <w:r w:rsidR="00187898" w:rsidRPr="00FA271D">
        <w:t xml:space="preserve"> off.”</w:t>
      </w:r>
    </w:p>
    <w:p w14:paraId="766526CC" w14:textId="7AB2BBA7" w:rsidR="00187898" w:rsidRPr="00FA271D" w:rsidRDefault="00187898" w:rsidP="00187898">
      <w:pPr>
        <w:pStyle w:val="BodyNormal"/>
        <w:rPr>
          <w:i/>
          <w:iCs/>
        </w:rPr>
      </w:pPr>
      <w:r w:rsidRPr="00FA271D">
        <w:t xml:space="preserve">“Jeevika, did you snag a copy of that?” </w:t>
      </w:r>
      <w:r w:rsidR="00F4731E">
        <w:t>said</w:t>
      </w:r>
      <w:r w:rsidRPr="00FA271D">
        <w:t xml:space="preserve"> Anne Merrick.</w:t>
      </w:r>
    </w:p>
    <w:p w14:paraId="218E554D" w14:textId="58B4ADC8" w:rsidR="00187898" w:rsidRPr="00FA271D" w:rsidRDefault="00187898" w:rsidP="00187898">
      <w:pPr>
        <w:pStyle w:val="BodyNormal"/>
        <w:rPr>
          <w:i/>
          <w:iCs/>
        </w:rPr>
      </w:pPr>
      <w:r w:rsidRPr="00FA271D">
        <w:t>“Yes, I did, and it’s 16K resolution</w:t>
      </w:r>
      <w:r w:rsidR="00F4731E">
        <w:t>.</w:t>
      </w:r>
      <w:r w:rsidRPr="00FA271D">
        <w:t>”</w:t>
      </w:r>
    </w:p>
    <w:p w14:paraId="6C6B21BE" w14:textId="77777777" w:rsidR="00187898" w:rsidRDefault="00187898" w:rsidP="00187898">
      <w:pPr>
        <w:pStyle w:val="BodyNormal"/>
      </w:pPr>
      <w:r w:rsidRPr="00FA271D">
        <w:t>“Good</w:t>
      </w:r>
      <w:del w:id="12855" w:author="Author">
        <w:r w:rsidRPr="00FA271D" w:rsidDel="0048432D">
          <w:delText>, c</w:delText>
        </w:r>
      </w:del>
      <w:ins w:id="12856" w:author="Author">
        <w:r>
          <w:t>. C</w:t>
        </w:r>
      </w:ins>
      <w:r w:rsidRPr="00FA271D">
        <w:t>lip any bits not germane and email copies to John, Veronica, and Millicent. There’s a thumb drive coming in a few minutes with Precinct 7 surveillance footage; I’ll need you to review and prepare a summary video,” Anne said</w:t>
      </w:r>
      <w:r>
        <w:t>.</w:t>
      </w:r>
    </w:p>
    <w:p w14:paraId="76518F81" w14:textId="77777777" w:rsidR="00187898" w:rsidRDefault="00187898" w:rsidP="00187898">
      <w:pPr>
        <w:pStyle w:val="ASubheadLevel1"/>
      </w:pPr>
      <w:bookmarkStart w:id="12857" w:name="_Toc197338896"/>
      <w:r>
        <w:t>Time to Worry</w:t>
      </w:r>
      <w:bookmarkEnd w:id="12857"/>
    </w:p>
    <w:p w14:paraId="31FB3483" w14:textId="77777777" w:rsidR="00187898" w:rsidRDefault="00187898" w:rsidP="00187898">
      <w:pPr>
        <w:pStyle w:val="BodyNormal"/>
      </w:pPr>
      <w:r>
        <w:t xml:space="preserve">Imer Bisha paced back and forth in the </w:t>
      </w:r>
      <w:del w:id="12858" w:author="Author">
        <w:r w:rsidDel="00B46029">
          <w:delText>Chicago Digital Consultants</w:delText>
        </w:r>
      </w:del>
      <w:ins w:id="12859" w:author="Author">
        <w:r>
          <w:t>Chicago Cyber Engineering</w:t>
        </w:r>
        <w:del w:id="12860" w:author="Author">
          <w:r w:rsidDel="003F6272">
            <w:delText xml:space="preserve"> </w:delText>
          </w:r>
        </w:del>
      </w:ins>
      <w:r>
        <w:t xml:space="preserve"> secure conference room, waiting impatiently for Rinor Pashtina’s call. He was </w:t>
      </w:r>
      <w:del w:id="12861" w:author="Author">
        <w:r w:rsidDel="003F6272">
          <w:delText>starting to get</w:delText>
        </w:r>
      </w:del>
      <w:ins w:id="12862" w:author="Author">
        <w:r>
          <w:t>getting</w:t>
        </w:r>
      </w:ins>
      <w:r>
        <w:t xml:space="preserve"> on Lendina’s nerves, irritated by his constant sitting and exiting his chair.</w:t>
      </w:r>
    </w:p>
    <w:p w14:paraId="0D1A47C1" w14:textId="2BD1B181" w:rsidR="00187898" w:rsidRDefault="00187898" w:rsidP="00187898">
      <w:pPr>
        <w:pStyle w:val="BodyNormal"/>
      </w:pPr>
      <w:r>
        <w:lastRenderedPageBreak/>
        <w:t xml:space="preserve">“What’s taking so long?” Bisha </w:t>
      </w:r>
      <w:r w:rsidR="00D01502">
        <w:t>said</w:t>
      </w:r>
      <w:r>
        <w:t>. “We got word from the get-away vehicle that Rinor was in the Precinct Lobby just after Captain Baggs brought the Angel bitch in.”</w:t>
      </w:r>
    </w:p>
    <w:p w14:paraId="443F7980" w14:textId="77777777" w:rsidR="00187898" w:rsidRDefault="00187898" w:rsidP="00187898">
      <w:pPr>
        <w:pStyle w:val="BodyNormal"/>
      </w:pPr>
      <w:r>
        <w:t xml:space="preserve">Dr. Morton stared at Yilka, </w:t>
      </w:r>
      <w:del w:id="12863" w:author="Author">
        <w:r w:rsidDel="007C6265">
          <w:delText xml:space="preserve">both </w:delText>
        </w:r>
      </w:del>
      <w:r>
        <w:t xml:space="preserve">exchanging a knowing glance that maybe things </w:t>
      </w:r>
      <w:del w:id="12864" w:author="Author">
        <w:r w:rsidDel="007C6265">
          <w:delText xml:space="preserve">are </w:delText>
        </w:r>
      </w:del>
      <w:ins w:id="12865" w:author="Author">
        <w:r>
          <w:t xml:space="preserve">were </w:t>
        </w:r>
      </w:ins>
      <w:r>
        <w:t xml:space="preserve">not going according to </w:t>
      </w:r>
      <w:del w:id="12866" w:author="Author">
        <w:r w:rsidDel="007C6265">
          <w:delText xml:space="preserve">the </w:delText>
        </w:r>
      </w:del>
      <w:r>
        <w:t>plan. Finally, Imer’s phone rang.</w:t>
      </w:r>
    </w:p>
    <w:p w14:paraId="5224FACA" w14:textId="77777777" w:rsidR="00187898" w:rsidRDefault="00187898" w:rsidP="00187898">
      <w:pPr>
        <w:pStyle w:val="BodyNormal"/>
      </w:pPr>
      <w:r>
        <w:t>“Boss, ess Rinor here. No luck on stab Angel beetch. Captain Lyle’s boy kicks me out before I get to Angel. Beeg mob outside. Everything crazy. Building in lockout. Can no get back in.”</w:t>
      </w:r>
    </w:p>
    <w:p w14:paraId="6FB608AC" w14:textId="77777777" w:rsidR="00187898" w:rsidRDefault="00187898" w:rsidP="00187898">
      <w:pPr>
        <w:pStyle w:val="BodyNormal"/>
      </w:pPr>
      <w:r>
        <w:t>“Rinor, what about the back entrance?”</w:t>
      </w:r>
    </w:p>
    <w:p w14:paraId="3577A0E7" w14:textId="77777777" w:rsidR="00187898" w:rsidRDefault="00187898" w:rsidP="00187898">
      <w:pPr>
        <w:pStyle w:val="BodyNormal"/>
      </w:pPr>
      <w:r>
        <w:t>“All lockout, Boss. Cops at all doors. Can’t get back in.”</w:t>
      </w:r>
    </w:p>
    <w:p w14:paraId="49647F7B" w14:textId="77777777" w:rsidR="00187898" w:rsidRDefault="00187898" w:rsidP="00187898">
      <w:pPr>
        <w:pStyle w:val="BodyNormal"/>
      </w:pPr>
      <w:r>
        <w:t>“OK, Rinor. Get in the car and leave the area immediately.”</w:t>
      </w:r>
    </w:p>
    <w:p w14:paraId="2F7B690D" w14:textId="77777777" w:rsidR="00187898" w:rsidRDefault="00187898" w:rsidP="00187898">
      <w:pPr>
        <w:pStyle w:val="BodyNormal"/>
      </w:pPr>
      <w:r>
        <w:t>“So sorry, Boss.”</w:t>
      </w:r>
    </w:p>
    <w:p w14:paraId="2C79E99F" w14:textId="2572B7F9" w:rsidR="00187898" w:rsidRDefault="00187898" w:rsidP="00187898">
      <w:pPr>
        <w:pStyle w:val="BodyNormal"/>
      </w:pPr>
      <w:r>
        <w:t>“Shit! That was our best chance to wax that bitch</w:t>
      </w:r>
      <w:del w:id="12867" w:author="Author">
        <w:r w:rsidDel="00AB2855">
          <w:delText>.</w:delText>
        </w:r>
      </w:del>
      <w:ins w:id="12868" w:author="Author">
        <w:r>
          <w:t xml:space="preserve">,“ Imer </w:t>
        </w:r>
      </w:ins>
      <w:r w:rsidR="00D01502">
        <w:t>said</w:t>
      </w:r>
      <w:ins w:id="12869" w:author="Author">
        <w:r>
          <w:t>.</w:t>
        </w:r>
      </w:ins>
      <w:r>
        <w:t xml:space="preserve"> </w:t>
      </w:r>
      <w:ins w:id="12870" w:author="Author">
        <w:r>
          <w:t>“</w:t>
        </w:r>
      </w:ins>
      <w:r>
        <w:t>Now, what do we do?”</w:t>
      </w:r>
      <w:del w:id="12871" w:author="Author">
        <w:r w:rsidDel="00AB2855">
          <w:delText xml:space="preserve"> Imer complained.</w:delText>
        </w:r>
      </w:del>
    </w:p>
    <w:p w14:paraId="5C0440B1" w14:textId="617FB08A" w:rsidR="00187898" w:rsidRDefault="00187898" w:rsidP="00187898">
      <w:pPr>
        <w:pStyle w:val="BodyNormal"/>
      </w:pPr>
      <w:r>
        <w:t xml:space="preserve">Lendina powered up her tablet computer and opened the local TV news channel. She cast the image and sound to the conference room’s large display panel. The local channel </w:t>
      </w:r>
      <w:del w:id="12872" w:author="Author">
        <w:r w:rsidDel="000F1B5C">
          <w:delText>was displaying</w:delText>
        </w:r>
      </w:del>
      <w:ins w:id="12873" w:author="Author">
        <w:r>
          <w:t>displayed</w:t>
        </w:r>
      </w:ins>
      <w:r>
        <w:t xml:space="preserve"> a candid photograph of the Chicago Angel</w:t>
      </w:r>
      <w:ins w:id="12874" w:author="Author">
        <w:r>
          <w:t>, taken by</w:t>
        </w:r>
      </w:ins>
      <w:del w:id="12875" w:author="Author">
        <w:r w:rsidDel="00042771">
          <w:delText>,</w:delText>
        </w:r>
      </w:del>
      <w:r>
        <w:t xml:space="preserve"> </w:t>
      </w:r>
      <w:del w:id="12876" w:author="Author">
        <w:r w:rsidDel="00042771">
          <w:delText>taken by a bystander</w:delText>
        </w:r>
      </w:del>
      <w:ins w:id="12877" w:author="Author">
        <w:r>
          <w:t>a bystander</w:t>
        </w:r>
        <w:del w:id="12878" w:author="Author">
          <w:r w:rsidDel="00277F85">
            <w:delText xml:space="preserve"> took</w:delText>
          </w:r>
        </w:del>
      </w:ins>
      <w:r>
        <w:t>. Lendina did a quick screengrab of the image as the announcer intoned the news.</w:t>
      </w:r>
    </w:p>
    <w:p w14:paraId="2A32AE87" w14:textId="0D1F444A" w:rsidR="00187898" w:rsidRDefault="00187898" w:rsidP="00187898">
      <w:pPr>
        <w:pStyle w:val="BodyNormal"/>
      </w:pPr>
      <w:r>
        <w:t xml:space="preserve">“We take you now to the local CBS mobile unit outside Precinct 7 </w:t>
      </w:r>
      <w:r w:rsidR="00D01502">
        <w:t>h</w:t>
      </w:r>
      <w:r>
        <w:t>eadquarters, where reporter Amanda Nance has this incredible scoop. Amanda, explain to our viewers what you have found?”</w:t>
      </w:r>
    </w:p>
    <w:p w14:paraId="755E3DEB" w14:textId="40BC2A12" w:rsidR="00187898" w:rsidRDefault="00187898" w:rsidP="00187898">
      <w:pPr>
        <w:pStyle w:val="BodyNormal"/>
      </w:pPr>
      <w:r>
        <w:lastRenderedPageBreak/>
        <w:t xml:space="preserve">“Thank you, Mary Beth. </w:t>
      </w:r>
      <w:del w:id="12879" w:author="Author">
        <w:r w:rsidDel="00042771">
          <w:delText>Based on interviews with two Precinct 7 officers and one maintenance worker, we have learned that the woman colloquially known as the Chicago Angel is mute,</w:delText>
        </w:r>
      </w:del>
      <w:ins w:id="12880" w:author="Author">
        <w:del w:id="12881" w:author="Author">
          <w:r w:rsidDel="00042771">
            <w:delText>learn</w:delText>
          </w:r>
        </w:del>
        <w:r>
          <w:t>Interviews with two Precinct 7 officers and one maintenance worker revealed that the woman, colloquially known as the Chicago Angel, is mute and</w:t>
        </w:r>
      </w:ins>
      <w:r>
        <w:t xml:space="preserve"> unable to speak. We don’t know if her condition is recent or </w:t>
      </w:r>
      <w:r w:rsidR="00D01502">
        <w:t>lifelong</w:t>
      </w:r>
      <w:r>
        <w:t xml:space="preserve">. Officers tell us that she </w:t>
      </w:r>
      <w:del w:id="12882" w:author="Author">
        <w:r w:rsidDel="00321C24">
          <w:delText>is refusing</w:delText>
        </w:r>
      </w:del>
      <w:ins w:id="12883" w:author="Author">
        <w:r>
          <w:t>refuses</w:t>
        </w:r>
      </w:ins>
      <w:r>
        <w:t xml:space="preserve"> to answer questions, exercising her right to remain silent. As a result, the Police don’t know her name or any other details about her. I also can report that Police Superintendent Javion Green has just arrived with a phalanx of officers and prosecutors to take over the Angel situation.”</w:t>
      </w:r>
    </w:p>
    <w:p w14:paraId="3B7A4826" w14:textId="77777777" w:rsidR="00187898" w:rsidRDefault="00187898" w:rsidP="00187898">
      <w:pPr>
        <w:pStyle w:val="BodyNormal"/>
      </w:pPr>
      <w:r>
        <w:t>“Thank you, Amanda, for your fascinating report from the scene. In other news….”</w:t>
      </w:r>
    </w:p>
    <w:p w14:paraId="5D2EA34F" w14:textId="0921961D" w:rsidR="00187898" w:rsidRDefault="00252877" w:rsidP="00187898">
      <w:pPr>
        <w:pStyle w:val="BodyNormal"/>
      </w:pPr>
      <w:r>
        <w:t>Lendina</w:t>
      </w:r>
      <w:r w:rsidR="009A4F6F">
        <w:t xml:space="preserve"> screen-grabbed and</w:t>
      </w:r>
      <w:r>
        <w:t xml:space="preserve"> sharpened Angel's image with her</w:t>
      </w:r>
      <w:r w:rsidR="00187898">
        <w:t xml:space="preserve"> Photo</w:t>
      </w:r>
      <w:r w:rsidR="004C3DE0">
        <w:t>Image</w:t>
      </w:r>
      <w:r w:rsidR="009A038B">
        <w:t>AI</w:t>
      </w:r>
      <w:r w:rsidR="00187898">
        <w:t xml:space="preserve"> program</w:t>
      </w:r>
      <w:r w:rsidR="009A4F6F">
        <w:t xml:space="preserve"> and displayed it on the large display panel</w:t>
      </w:r>
      <w:r w:rsidR="00187898">
        <w:t>. Lendina stood up, walked to her husband, pointed to the screen displaying a</w:t>
      </w:r>
      <w:r>
        <w:t xml:space="preserve"> photo</w:t>
      </w:r>
      <w:r w:rsidR="00187898">
        <w:t xml:space="preserve"> of the Chicago Angel.</w:t>
      </w:r>
    </w:p>
    <w:p w14:paraId="613BEECE" w14:textId="77777777" w:rsidR="00187898" w:rsidRDefault="00187898" w:rsidP="00187898">
      <w:pPr>
        <w:pStyle w:val="BodyNormal"/>
      </w:pPr>
      <w:r>
        <w:t>“Imer, do you know this woman? Don’t lie to me. Who is she?”</w:t>
      </w:r>
    </w:p>
    <w:p w14:paraId="53453E42" w14:textId="77777777" w:rsidR="00187898" w:rsidRDefault="00187898" w:rsidP="00187898">
      <w:pPr>
        <w:pStyle w:val="BodyNormal"/>
      </w:pPr>
      <w:r>
        <w:t xml:space="preserve">Imer Bisha froze, afraid to answer. </w:t>
      </w:r>
      <w:del w:id="12884" w:author="Author">
        <w:r w:rsidDel="0048432D">
          <w:delText>It was a</w:delText>
        </w:r>
      </w:del>
      <w:ins w:id="12885" w:author="Author">
        <w:r>
          <w:t>His</w:t>
        </w:r>
      </w:ins>
      <w:r>
        <w:t xml:space="preserve"> long, pregnant silence</w:t>
      </w:r>
      <w:ins w:id="12886" w:author="Author">
        <w:r>
          <w:t xml:space="preserve"> prompted</w:t>
        </w:r>
      </w:ins>
      <w:del w:id="12887" w:author="Author">
        <w:r w:rsidDel="0048432D">
          <w:delText>.</w:delText>
        </w:r>
      </w:del>
      <w:r>
        <w:t xml:space="preserve"> Lendina </w:t>
      </w:r>
      <w:del w:id="12888" w:author="Author">
        <w:r w:rsidDel="0048432D">
          <w:delText xml:space="preserve">wheeled </w:delText>
        </w:r>
      </w:del>
      <w:r>
        <w:t>to face Yilka Kartallozi.</w:t>
      </w:r>
    </w:p>
    <w:p w14:paraId="2272599F" w14:textId="77777777" w:rsidR="00187898" w:rsidRDefault="00187898" w:rsidP="00187898">
      <w:pPr>
        <w:pStyle w:val="BodyNormal"/>
      </w:pPr>
      <w:r>
        <w:t>“Yilka, I’ve known you since childhood. You’d better tell me the truth, or I’ll call my father to sort this out. Who is this girl?”</w:t>
      </w:r>
    </w:p>
    <w:p w14:paraId="17E4F4F7" w14:textId="77777777" w:rsidR="00187898" w:rsidRDefault="00187898" w:rsidP="00187898">
      <w:pPr>
        <w:pStyle w:val="BodyNormal"/>
        <w:rPr>
          <w:ins w:id="12889" w:author="Author"/>
        </w:rPr>
      </w:pPr>
      <w:r>
        <w:t>“Uhh, Oh Jesus. We gangbanged this woman four years ago</w:t>
      </w:r>
      <w:del w:id="12890" w:author="Author">
        <w:r w:rsidDel="008232D9">
          <w:delText>,</w:delText>
        </w:r>
      </w:del>
      <w:ins w:id="12891" w:author="Author">
        <w:r>
          <w:t>.</w:t>
        </w:r>
      </w:ins>
      <w:r>
        <w:t>”</w:t>
      </w:r>
      <w:del w:id="12892" w:author="Author">
        <w:r w:rsidDel="008232D9">
          <w:delText xml:space="preserve"> Yilka muttered. </w:delText>
        </w:r>
      </w:del>
    </w:p>
    <w:p w14:paraId="45967728" w14:textId="52737A7B" w:rsidR="00187898" w:rsidRDefault="00187898" w:rsidP="00187898">
      <w:pPr>
        <w:pStyle w:val="BodyNormal"/>
      </w:pPr>
      <w:r>
        <w:lastRenderedPageBreak/>
        <w:t xml:space="preserve">His face dripped with guilt, for he knew that Lendina was the big </w:t>
      </w:r>
      <w:r w:rsidR="00D01502">
        <w:t>b</w:t>
      </w:r>
      <w:r>
        <w:t>oss’s daughter and was untouchable.</w:t>
      </w:r>
    </w:p>
    <w:p w14:paraId="386601B0" w14:textId="77777777" w:rsidR="00187898" w:rsidRDefault="00187898" w:rsidP="00187898">
      <w:pPr>
        <w:pStyle w:val="BodyNormal"/>
      </w:pPr>
      <w:r>
        <w:t>“You gangbanged her? Is she a prostitute?”</w:t>
      </w:r>
    </w:p>
    <w:p w14:paraId="3C5B93B4" w14:textId="79317449" w:rsidR="00187898" w:rsidRDefault="00187898" w:rsidP="00187898">
      <w:pPr>
        <w:pStyle w:val="BodyNormal"/>
      </w:pPr>
      <w:r>
        <w:t xml:space="preserve">“No,” Yilka </w:t>
      </w:r>
      <w:r w:rsidR="00D01502">
        <w:t>said</w:t>
      </w:r>
      <w:ins w:id="12893" w:author="Author">
        <w:r>
          <w:t>,</w:t>
        </w:r>
      </w:ins>
      <w:del w:id="12894" w:author="Author">
        <w:r w:rsidDel="003F7C31">
          <w:delText>.</w:delText>
        </w:r>
      </w:del>
      <w:r>
        <w:t xml:space="preserve"> </w:t>
      </w:r>
      <w:ins w:id="12895" w:author="Author">
        <w:r>
          <w:t>“</w:t>
        </w:r>
      </w:ins>
      <w:del w:id="12896" w:author="Author">
        <w:r w:rsidDel="003F7C31">
          <w:delText>“W</w:delText>
        </w:r>
      </w:del>
      <w:ins w:id="12897" w:author="Author">
        <w:r>
          <w:t>w</w:t>
        </w:r>
      </w:ins>
      <w:r>
        <w:t xml:space="preserve">e snatched her from </w:t>
      </w:r>
      <w:r w:rsidRPr="00FA271D">
        <w:t>Bob's 24-hour Diner on South Canal Street</w:t>
      </w:r>
      <w:r>
        <w:t xml:space="preserve">. She was the night shift dishwasher. We hooded her and took her to our </w:t>
      </w:r>
      <w:r w:rsidRPr="00FA271D">
        <w:t>Michigami Storage warehouse</w:t>
      </w:r>
      <w:r>
        <w:t>.”</w:t>
      </w:r>
    </w:p>
    <w:p w14:paraId="203E4745" w14:textId="77777777" w:rsidR="00187898" w:rsidRDefault="00187898" w:rsidP="00187898">
      <w:pPr>
        <w:pStyle w:val="BodyNormal"/>
      </w:pPr>
      <w:r>
        <w:t>“You snatched an innocent civilian? How many people raped her, Yilka?”</w:t>
      </w:r>
    </w:p>
    <w:p w14:paraId="1040E49B" w14:textId="539650DC" w:rsidR="00187898" w:rsidRDefault="00187898" w:rsidP="00187898">
      <w:pPr>
        <w:pStyle w:val="BodyNormal"/>
      </w:pPr>
      <w:r>
        <w:t>“Me, Imer, and nine others. One other guy filmed it</w:t>
      </w:r>
      <w:del w:id="12898" w:author="Author">
        <w:r w:rsidDel="00321C24">
          <w:delText>,</w:delText>
        </w:r>
      </w:del>
      <w:r>
        <w:t xml:space="preserve"> with a </w:t>
      </w:r>
      <w:r w:rsidR="004C3DE0">
        <w:t>Steadicam</w:t>
      </w:r>
      <w:r>
        <w:t xml:space="preserve"> and professional movie lights.”</w:t>
      </w:r>
    </w:p>
    <w:p w14:paraId="248ECD2D" w14:textId="77777777" w:rsidR="00187898" w:rsidRDefault="00187898" w:rsidP="00187898">
      <w:pPr>
        <w:pStyle w:val="BodyNormal"/>
      </w:pPr>
      <w:r>
        <w:t>“You made a porno of the gangbang? Please tell me you are joking, Yilka?”</w:t>
      </w:r>
    </w:p>
    <w:p w14:paraId="1561FA09" w14:textId="77777777" w:rsidR="00187898" w:rsidRDefault="00187898" w:rsidP="00187898">
      <w:pPr>
        <w:pStyle w:val="BodyNormal"/>
      </w:pPr>
      <w:r w:rsidRPr="001B351B">
        <w:rPr>
          <w:lang w:val="es-ES"/>
          <w:rPrChange w:id="12899" w:author="Author">
            <w:rPr/>
          </w:rPrChange>
        </w:rPr>
        <w:t xml:space="preserve">“No, Lendina. It’s no joke. </w:t>
      </w:r>
      <w:r>
        <w:t xml:space="preserve">We called the video ‘Blond Beauty Gangbang,’ and </w:t>
      </w:r>
      <w:del w:id="12900" w:author="Author">
        <w:r w:rsidDel="00CD3C26">
          <w:delText xml:space="preserve">it’s </w:delText>
        </w:r>
      </w:del>
      <w:r>
        <w:t xml:space="preserve">stored </w:t>
      </w:r>
      <w:ins w:id="12901" w:author="Author">
        <w:r>
          <w:t xml:space="preserve">it </w:t>
        </w:r>
      </w:ins>
      <w:r>
        <w:t xml:space="preserve">on our secret supercomputer beneath </w:t>
      </w:r>
      <w:r w:rsidRPr="00FA271D">
        <w:t>Michigami Storage</w:t>
      </w:r>
      <w:r>
        <w:t>. When we get requests</w:t>
      </w:r>
      <w:del w:id="12902" w:author="Author">
        <w:r w:rsidDel="00C1095E">
          <w:delText xml:space="preserve"> for it</w:delText>
        </w:r>
      </w:del>
      <w:r>
        <w:t xml:space="preserve">, we temporarily move it to the </w:t>
      </w:r>
      <w:del w:id="12903" w:author="Author">
        <w:r w:rsidDel="00B46029">
          <w:delText>Chicago Digital Consultants</w:delText>
        </w:r>
      </w:del>
      <w:ins w:id="12904" w:author="Author">
        <w:r>
          <w:t>Chicago Cyber Engineering</w:t>
        </w:r>
        <w:del w:id="12905" w:author="Author">
          <w:r w:rsidDel="00CD3C26">
            <w:delText xml:space="preserve"> </w:delText>
          </w:r>
        </w:del>
      </w:ins>
      <w:r>
        <w:t xml:space="preserve"> mainframe for distribution.”</w:t>
      </w:r>
    </w:p>
    <w:p w14:paraId="6AC1F812" w14:textId="77777777" w:rsidR="00187898" w:rsidRDefault="00187898" w:rsidP="00187898">
      <w:pPr>
        <w:pStyle w:val="BodyNormal"/>
      </w:pPr>
      <w:r>
        <w:t>“How many people have requested this video?”</w:t>
      </w:r>
    </w:p>
    <w:p w14:paraId="2E56AB59" w14:textId="329B5A5B" w:rsidR="00187898" w:rsidRDefault="00187898" w:rsidP="00187898">
      <w:pPr>
        <w:pStyle w:val="BodyNormal"/>
      </w:pPr>
      <w:r>
        <w:t xml:space="preserve">“Dozens,” Yilka </w:t>
      </w:r>
      <w:r w:rsidR="00D01502">
        <w:t>said</w:t>
      </w:r>
      <w:r>
        <w:t>.</w:t>
      </w:r>
    </w:p>
    <w:p w14:paraId="4DF842E2" w14:textId="77777777" w:rsidR="00187898" w:rsidRDefault="00187898" w:rsidP="00187898">
      <w:pPr>
        <w:pStyle w:val="BodyNormal"/>
      </w:pPr>
      <w:r>
        <w:t>“Did you know about this, Lewis?”</w:t>
      </w:r>
    </w:p>
    <w:p w14:paraId="482AB1DE" w14:textId="0886B227" w:rsidR="00187898" w:rsidRDefault="00187898" w:rsidP="00187898">
      <w:pPr>
        <w:pStyle w:val="BodyNormal"/>
      </w:pPr>
      <w:r>
        <w:t>Lewis Morton shook his head. Lendina turned to face her husband.</w:t>
      </w:r>
    </w:p>
    <w:p w14:paraId="28F65C5B" w14:textId="5AB8DB5A" w:rsidR="00187898" w:rsidRDefault="00187898" w:rsidP="00187898">
      <w:pPr>
        <w:pStyle w:val="BodyNormal"/>
      </w:pPr>
      <w:r>
        <w:t>“What else do I need to know about this?”</w:t>
      </w:r>
    </w:p>
    <w:p w14:paraId="0E41C636" w14:textId="77777777" w:rsidR="00187898" w:rsidRDefault="00187898" w:rsidP="00187898">
      <w:pPr>
        <w:pStyle w:val="BodyNormal"/>
      </w:pPr>
      <w:r>
        <w:t>“At the end of the gangbang, I cut her.”</w:t>
      </w:r>
    </w:p>
    <w:p w14:paraId="0C5DAD1C" w14:textId="77777777" w:rsidR="00187898" w:rsidRDefault="00187898" w:rsidP="00187898">
      <w:pPr>
        <w:pStyle w:val="BodyNormal"/>
      </w:pPr>
      <w:r>
        <w:t>“Specify what you mean by ‘cut her?’ Answer me, Imer?”</w:t>
      </w:r>
    </w:p>
    <w:p w14:paraId="00C6B416" w14:textId="77777777" w:rsidR="00187898" w:rsidRDefault="00187898" w:rsidP="00187898">
      <w:pPr>
        <w:pStyle w:val="BodyNormal"/>
      </w:pPr>
      <w:r>
        <w:lastRenderedPageBreak/>
        <w:t>“I used my knife to cut an X over her left breast. I cut deep enough to leave a permanent scar.”</w:t>
      </w:r>
    </w:p>
    <w:p w14:paraId="61F76A36" w14:textId="77777777" w:rsidR="00187898" w:rsidRDefault="00187898" w:rsidP="00187898">
      <w:pPr>
        <w:pStyle w:val="BodyNormal"/>
      </w:pPr>
      <w:r>
        <w:t>“Then you let her go?”</w:t>
      </w:r>
    </w:p>
    <w:p w14:paraId="6BB278A0" w14:textId="77777777" w:rsidR="00187898" w:rsidRDefault="00187898" w:rsidP="00187898">
      <w:pPr>
        <w:pStyle w:val="BodyNormal"/>
      </w:pPr>
      <w:r>
        <w:t>Imer, looking a bit</w:t>
      </w:r>
      <w:r w:rsidRPr="000B693E">
        <w:t xml:space="preserve"> </w:t>
      </w:r>
      <w:r>
        <w:t>embarrassed, exhaled before answering.</w:t>
      </w:r>
    </w:p>
    <w:p w14:paraId="38CA83B8" w14:textId="77777777" w:rsidR="00187898" w:rsidRDefault="00187898" w:rsidP="00187898">
      <w:pPr>
        <w:pStyle w:val="BodyNormal"/>
      </w:pPr>
      <w:r>
        <w:t>“After all the shit we put her through, I thought that her never crying out or complaining was grounds for some admiration, that I should spare her life.”</w:t>
      </w:r>
    </w:p>
    <w:p w14:paraId="4C2BEB68" w14:textId="7B33003F" w:rsidR="00187898" w:rsidRDefault="00187898" w:rsidP="00187898">
      <w:pPr>
        <w:pStyle w:val="BodyNormal"/>
      </w:pPr>
      <w:r>
        <w:t>“Of course</w:t>
      </w:r>
      <w:ins w:id="12906" w:author="Author">
        <w:r>
          <w:t>,</w:t>
        </w:r>
      </w:ins>
      <w:r>
        <w:t xml:space="preserve"> she couldn’t cry out, you stupid fool</w:t>
      </w:r>
      <w:r w:rsidR="00D01502">
        <w:t xml:space="preserve">. </w:t>
      </w:r>
      <w:r>
        <w:t>She was mute.”</w:t>
      </w:r>
    </w:p>
    <w:p w14:paraId="4BF2CC26" w14:textId="77777777" w:rsidR="00187898" w:rsidRDefault="00187898" w:rsidP="00187898">
      <w:pPr>
        <w:pStyle w:val="BodyNormal"/>
      </w:pPr>
      <w:r>
        <w:t>Lendina turned her attention to Yilka.</w:t>
      </w:r>
    </w:p>
    <w:p w14:paraId="3C8E9FB4" w14:textId="77777777" w:rsidR="00187898" w:rsidRDefault="00187898" w:rsidP="00187898">
      <w:pPr>
        <w:pStyle w:val="BodyNormal"/>
      </w:pPr>
      <w:r>
        <w:t>“Yilka, I set up and run our North America</w:t>
      </w:r>
      <w:ins w:id="12907" w:author="Author">
        <w:r>
          <w:t>n</w:t>
        </w:r>
      </w:ins>
      <w:r>
        <w:t xml:space="preserve"> escort operation. </w:t>
      </w:r>
      <w:del w:id="12908" w:author="Author">
        <w:r w:rsidDel="00021048">
          <w:delText>As a benefit to family members, we occasionally provide these women free of charge</w:delText>
        </w:r>
      </w:del>
      <w:ins w:id="12909" w:author="Author">
        <w:r>
          <w:t>We occasionally provide these women free of charge as a benefit to family members</w:t>
        </w:r>
      </w:ins>
      <w:r>
        <w:t xml:space="preserve">, paying them out of our profits. If you want to gangbang a girl, we have women </w:t>
      </w:r>
      <w:del w:id="12910" w:author="Author">
        <w:r w:rsidDel="00042771">
          <w:delText xml:space="preserve">experts </w:delText>
        </w:r>
      </w:del>
      <w:ins w:id="12911" w:author="Author">
        <w:r>
          <w:t xml:space="preserve">who specialize </w:t>
        </w:r>
      </w:ins>
      <w:r>
        <w:t xml:space="preserve">in staging those rape scenarios. If you accidentally hurt them, we pay </w:t>
      </w:r>
      <w:proofErr w:type="gramStart"/>
      <w:r>
        <w:t>them triple</w:t>
      </w:r>
      <w:proofErr w:type="gramEnd"/>
      <w:r>
        <w:t>. Why would you prefer snatching an innocent civilian or a crack whore over my escorts?”</w:t>
      </w:r>
    </w:p>
    <w:p w14:paraId="46918452" w14:textId="77777777" w:rsidR="00187898" w:rsidRDefault="00187898" w:rsidP="00187898">
      <w:pPr>
        <w:pStyle w:val="BodyNormal"/>
      </w:pPr>
      <w:r>
        <w:t xml:space="preserve">“Your escorts are actresses, playing a part. The crack whore, who thinks we </w:t>
      </w:r>
      <w:del w:id="12912" w:author="Author">
        <w:r w:rsidDel="00021048">
          <w:delText>are going to</w:delText>
        </w:r>
      </w:del>
      <w:ins w:id="12913" w:author="Author">
        <w:r>
          <w:t>will</w:t>
        </w:r>
      </w:ins>
      <w:r>
        <w:t xml:space="preserve"> snuff and bury her in the woods, will try desperately to please us.”</w:t>
      </w:r>
    </w:p>
    <w:p w14:paraId="578E2603" w14:textId="77777777" w:rsidR="00187898" w:rsidRDefault="00187898" w:rsidP="00187898">
      <w:pPr>
        <w:pStyle w:val="BodyNormal"/>
      </w:pPr>
      <w:r>
        <w:t>Lendina shook her head in disgust. Being a certified public accountant, she is pragmatic. Decisions have consequences, and her mind is now in overdrive, considering the possible adverse outcomes.</w:t>
      </w:r>
    </w:p>
    <w:p w14:paraId="03553455" w14:textId="77777777" w:rsidR="00187898" w:rsidRDefault="00187898" w:rsidP="00187898">
      <w:pPr>
        <w:pStyle w:val="BodyNormal"/>
      </w:pPr>
      <w:r>
        <w:lastRenderedPageBreak/>
        <w:t>“You damn fools. You have endangered the entire family. If the cops acquire this rape video, Yilka, Imer, and nine other family members will be going to the slammer.</w:t>
      </w:r>
    </w:p>
    <w:p w14:paraId="76C5624A" w14:textId="77777777" w:rsidR="00187898" w:rsidRDefault="00187898" w:rsidP="00187898">
      <w:pPr>
        <w:pStyle w:val="BodyNormal"/>
      </w:pPr>
      <w:r>
        <w:t>Imer, do you have a list of who you gave this video to?”</w:t>
      </w:r>
    </w:p>
    <w:p w14:paraId="0D58A0AE" w14:textId="789D3D54" w:rsidR="00187898" w:rsidRDefault="00187898" w:rsidP="00187898">
      <w:pPr>
        <w:pStyle w:val="BodyNormal"/>
      </w:pPr>
      <w:r>
        <w:t>Imer Bisha shook his head</w:t>
      </w:r>
      <w:r w:rsidR="00971F5C">
        <w:t>.</w:t>
      </w:r>
    </w:p>
    <w:p w14:paraId="1C18FE11" w14:textId="4650AFE1" w:rsidR="00187898" w:rsidRDefault="00187898" w:rsidP="00187898">
      <w:pPr>
        <w:pStyle w:val="BodyNormal"/>
      </w:pPr>
      <w:r>
        <w:t xml:space="preserve">“OK, I’ll have to contact </w:t>
      </w:r>
      <w:r w:rsidR="00AB5711">
        <w:t>my f</w:t>
      </w:r>
      <w:r>
        <w:t>ather</w:t>
      </w:r>
      <w:del w:id="12914" w:author="Author">
        <w:r w:rsidDel="0048432D">
          <w:delText>,</w:delText>
        </w:r>
      </w:del>
      <w:r>
        <w:t xml:space="preserve"> </w:t>
      </w:r>
      <w:ins w:id="12915" w:author="Author">
        <w:r>
          <w:t xml:space="preserve">and </w:t>
        </w:r>
      </w:ins>
      <w:r>
        <w:t>have him put out the word to destroy all copies of this video.”</w:t>
      </w:r>
    </w:p>
    <w:p w14:paraId="05D79743" w14:textId="77777777" w:rsidR="00187898" w:rsidRDefault="00187898" w:rsidP="00187898">
      <w:pPr>
        <w:pStyle w:val="BodyNormal"/>
      </w:pPr>
      <w:r>
        <w:t>“Lewis, you don’t look so good today either.”</w:t>
      </w:r>
    </w:p>
    <w:p w14:paraId="3AD2AAF3" w14:textId="409D0D29" w:rsidR="00187898" w:rsidRDefault="00187898" w:rsidP="00187898">
      <w:pPr>
        <w:pStyle w:val="BodyNormal"/>
      </w:pPr>
      <w:r>
        <w:t>“How so?”</w:t>
      </w:r>
    </w:p>
    <w:p w14:paraId="3EF4FC4D" w14:textId="77777777" w:rsidR="00187898" w:rsidDel="00C45A88" w:rsidRDefault="00187898" w:rsidP="00187898">
      <w:pPr>
        <w:pStyle w:val="BodyNormal"/>
        <w:rPr>
          <w:del w:id="12916" w:author="Author"/>
        </w:rPr>
      </w:pPr>
      <w:ins w:id="12917" w:author="Author">
        <w:del w:id="12918" w:author="Author">
          <w:r w:rsidDel="00C45A88">
            <w:delText>“</w:delText>
          </w:r>
        </w:del>
      </w:ins>
      <w:del w:id="12919" w:author="Author">
        <w:r w:rsidDel="00C45A88">
          <w:delText>This Angel woman is not a policewoman, as you have been saying. Like to know what I think?”</w:delText>
        </w:r>
      </w:del>
    </w:p>
    <w:p w14:paraId="577FEF83" w14:textId="77777777" w:rsidR="00187898" w:rsidDel="00C45A88" w:rsidRDefault="00187898" w:rsidP="00187898">
      <w:pPr>
        <w:pStyle w:val="BodyNormal"/>
        <w:rPr>
          <w:del w:id="12920" w:author="Author"/>
        </w:rPr>
      </w:pPr>
      <w:del w:id="12921" w:author="Author">
        <w:r w:rsidDel="00C45A88">
          <w:delText>“I’m listening, Lendina.”</w:delText>
        </w:r>
      </w:del>
    </w:p>
    <w:p w14:paraId="621450C0" w14:textId="2BB98C47" w:rsidR="00187898" w:rsidRDefault="00187898" w:rsidP="00187898">
      <w:pPr>
        <w:pStyle w:val="BodyNormal"/>
      </w:pPr>
      <w:r>
        <w:t>“</w:t>
      </w:r>
      <w:del w:id="12922" w:author="Author">
        <w:r w:rsidDel="00C1095E">
          <w:delText>T</w:delText>
        </w:r>
      </w:del>
      <w:r w:rsidR="00252877">
        <w:t>This</w:t>
      </w:r>
      <w:r>
        <w:t xml:space="preserve"> </w:t>
      </w:r>
      <w:proofErr w:type="gramStart"/>
      <w:r>
        <w:t>pretty blond</w:t>
      </w:r>
      <w:proofErr w:type="gramEnd"/>
      <w:r>
        <w:t xml:space="preserve"> vigilante, who has been beleaguering us for months now, is </w:t>
      </w:r>
      <w:proofErr w:type="gramStart"/>
      <w:r>
        <w:t>actually the</w:t>
      </w:r>
      <w:proofErr w:type="gramEnd"/>
      <w:r>
        <w:t xml:space="preserve"> second coming of Alan Turing. She has broken into our computer systems without you detecting it, Lewis. That little money transfer that the red-haired </w:t>
      </w:r>
      <w:del w:id="12923" w:author="Author">
        <w:r w:rsidDel="000F298A">
          <w:delText>Sun-Times</w:delText>
        </w:r>
      </w:del>
      <w:ins w:id="12924" w:author="Author">
        <w:r>
          <w:t xml:space="preserve">Sentinel </w:t>
        </w:r>
      </w:ins>
      <w:del w:id="12925" w:author="Author">
        <w:r w:rsidDel="00D7523A">
          <w:delText xml:space="preserve"> </w:delText>
        </w:r>
      </w:del>
      <w:r>
        <w:t>reporter staged demonstrated her computer hacking skills.”</w:t>
      </w:r>
    </w:p>
    <w:p w14:paraId="406ABFA0" w14:textId="77777777" w:rsidR="00187898" w:rsidRDefault="00187898" w:rsidP="00187898">
      <w:pPr>
        <w:pStyle w:val="BodyNormal"/>
      </w:pPr>
      <w:r>
        <w:t>“I think you’re right, Lendina,” Lewis said, “</w:t>
      </w:r>
      <w:ins w:id="12926" w:author="Author">
        <w:r>
          <w:t>but y</w:t>
        </w:r>
      </w:ins>
      <w:del w:id="12927" w:author="Author">
        <w:r w:rsidDel="00D7523A">
          <w:delText>Y</w:delText>
        </w:r>
      </w:del>
      <w:r>
        <w:t>our husband is Admiral Yamamoto.”</w:t>
      </w:r>
    </w:p>
    <w:p w14:paraId="5A4629DA" w14:textId="42A24B6C" w:rsidR="00187898" w:rsidRDefault="00187898" w:rsidP="00187898">
      <w:pPr>
        <w:pStyle w:val="BodyNormal"/>
      </w:pPr>
      <w:r>
        <w:t>“</w:t>
      </w:r>
      <w:r w:rsidR="009A4F6F">
        <w:t>Why</w:t>
      </w:r>
      <w:r>
        <w:t>, Lewis?”</w:t>
      </w:r>
      <w:r w:rsidR="002B3CAE">
        <w:t xml:space="preserve"> Imer </w:t>
      </w:r>
      <w:r w:rsidR="00D01502">
        <w:t>said</w:t>
      </w:r>
      <w:r w:rsidR="002B3CAE">
        <w:t>.</w:t>
      </w:r>
    </w:p>
    <w:p w14:paraId="50C06A09" w14:textId="77777777" w:rsidR="00187898" w:rsidRDefault="00187898" w:rsidP="00187898">
      <w:pPr>
        <w:pStyle w:val="BodyNormal"/>
      </w:pPr>
      <w:r>
        <w:t>“Admiral Yamamoto sank all the American battleships at Pearl Harbor but didn’t destroy the fuel tanks and dry-dock facilities. He realized that he only awakened a sleeping giant.”</w:t>
      </w:r>
    </w:p>
    <w:p w14:paraId="00B0ACF2" w14:textId="6689527E" w:rsidR="00187898" w:rsidRDefault="00187898" w:rsidP="00187898">
      <w:pPr>
        <w:pStyle w:val="BodyNormal"/>
      </w:pPr>
      <w:r>
        <w:t>“And your point being, Lewis?”</w:t>
      </w:r>
    </w:p>
    <w:p w14:paraId="14E772F1" w14:textId="77777777" w:rsidR="00187898" w:rsidRDefault="00187898" w:rsidP="00187898">
      <w:pPr>
        <w:pStyle w:val="BodyNormal"/>
      </w:pPr>
      <w:r>
        <w:t xml:space="preserve">“You put this Angel woman near the FBI. If they’re smart, they’ll convince her to join </w:t>
      </w:r>
      <w:del w:id="12928" w:author="Author">
        <w:r w:rsidDel="00C1095E">
          <w:delText>forces with them in exchange for some</w:delText>
        </w:r>
      </w:del>
      <w:ins w:id="12929" w:author="Author">
        <w:r>
          <w:t>them in exchange for</w:t>
        </w:r>
      </w:ins>
      <w:r>
        <w:t xml:space="preserve"> immunity. That woman’s skill and resolve, coupled with the financial and technical resources of the FBI, will </w:t>
      </w:r>
      <w:r>
        <w:lastRenderedPageBreak/>
        <w:t>unleash a veritable juggernaut against us.”</w:t>
      </w:r>
    </w:p>
    <w:p w14:paraId="0E3155C8" w14:textId="77777777" w:rsidR="00187898" w:rsidRDefault="00187898" w:rsidP="00187898">
      <w:pPr>
        <w:pStyle w:val="BodyNormal"/>
      </w:pPr>
      <w:r>
        <w:t>Imer exhaled deeply; at the end, he said simply</w:t>
      </w:r>
      <w:ins w:id="12930" w:author="Author">
        <w:r>
          <w:t>,</w:t>
        </w:r>
      </w:ins>
      <w:del w:id="12931" w:author="Author">
        <w:r w:rsidDel="00C1095E">
          <w:delText>:</w:delText>
        </w:r>
      </w:del>
      <w:r>
        <w:t xml:space="preserve"> “Fuck.”</w:t>
      </w:r>
    </w:p>
    <w:p w14:paraId="15B48A8D" w14:textId="77777777" w:rsidR="00187898" w:rsidRDefault="00187898" w:rsidP="00187898">
      <w:pPr>
        <w:pStyle w:val="BodyNormal"/>
      </w:pPr>
    </w:p>
    <w:p w14:paraId="4A33F77C" w14:textId="77777777" w:rsidR="00187898" w:rsidRPr="00FA271D" w:rsidRDefault="00187898" w:rsidP="00187898">
      <w:pPr>
        <w:pStyle w:val="ASubheadLevel1"/>
      </w:pPr>
      <w:bookmarkStart w:id="12932" w:name="_Toc197338897"/>
      <w:r w:rsidRPr="00FA271D">
        <w:t>Leadership Involved</w:t>
      </w:r>
      <w:bookmarkEnd w:id="12932"/>
    </w:p>
    <w:p w14:paraId="46AA3157" w14:textId="77777777" w:rsidR="00187898" w:rsidRPr="00FA271D" w:rsidRDefault="00187898" w:rsidP="00187898">
      <w:pPr>
        <w:pStyle w:val="BodyNormal"/>
        <w:rPr>
          <w:i/>
          <w:iCs/>
        </w:rPr>
      </w:pPr>
      <w:r w:rsidRPr="00FA271D">
        <w:t xml:space="preserve">At the rear entrance of Precinct 7 Headquarters, several Police vehicles arrived and discharged their passengers. Leading the entourage was the Police Superintendent, </w:t>
      </w:r>
      <w:r>
        <w:t>Javion</w:t>
      </w:r>
      <w:r w:rsidRPr="00FA271D">
        <w:t xml:space="preserve"> Green, and his second-in-command, Linda Shannon. </w:t>
      </w:r>
      <w:del w:id="12933" w:author="Author">
        <w:r w:rsidRPr="00FA271D" w:rsidDel="00BC1D58">
          <w:delText>Following the leadership w</w:delText>
        </w:r>
        <w:r w:rsidDel="00BC1D58">
          <w:delText>ere</w:delText>
        </w:r>
        <w:r w:rsidRPr="00FA271D" w:rsidDel="00BC1D58">
          <w:delText xml:space="preserve"> Deputy Chief Batundey Moore and Cooke County Prosecutor Mathilda Ling</w:delText>
        </w:r>
      </w:del>
      <w:ins w:id="12934" w:author="Author">
        <w:r>
          <w:t xml:space="preserve">Deputy Chief Batundey Moore and Cooke County Prosecutor Mathilda Ling </w:t>
        </w:r>
        <w:del w:id="12935" w:author="Author">
          <w:r w:rsidDel="00CC3A6B">
            <w:delText>were following</w:delText>
          </w:r>
        </w:del>
        <w:r>
          <w:t>followed the leadership</w:t>
        </w:r>
      </w:ins>
      <w:r w:rsidRPr="00FA271D">
        <w:t xml:space="preserve">. Four more policemen joined the </w:t>
      </w:r>
      <w:del w:id="12936" w:author="Author">
        <w:r w:rsidRPr="00FA271D" w:rsidDel="00BC1D58">
          <w:delText xml:space="preserve">retinue </w:delText>
        </w:r>
      </w:del>
      <w:ins w:id="12937" w:author="Author">
        <w:r>
          <w:t>entourag</w:t>
        </w:r>
        <w:r w:rsidRPr="00FA271D">
          <w:t xml:space="preserve">e </w:t>
        </w:r>
      </w:ins>
      <w:r w:rsidRPr="00FA271D">
        <w:t>as they entered the back entrance</w:t>
      </w:r>
      <w:ins w:id="12938" w:author="Author">
        <w:r>
          <w:t xml:space="preserve"> and</w:t>
        </w:r>
      </w:ins>
      <w:del w:id="12939" w:author="Author">
        <w:r w:rsidRPr="00FA271D" w:rsidDel="00C34A3D">
          <w:delText>. They</w:delText>
        </w:r>
      </w:del>
      <w:r w:rsidRPr="00FA271D">
        <w:t xml:space="preserve"> headed straight for the lobby. Superintendent Green observed the chaos outside</w:t>
      </w:r>
      <w:r>
        <w:t xml:space="preserve"> as the crowd </w:t>
      </w:r>
      <w:r w:rsidRPr="00FA271D">
        <w:t>chant</w:t>
      </w:r>
      <w:r>
        <w:t>ed</w:t>
      </w:r>
      <w:r w:rsidRPr="00FA271D">
        <w:t xml:space="preserve"> and sporad</w:t>
      </w:r>
      <w:r>
        <w:t>ically</w:t>
      </w:r>
      <w:r w:rsidRPr="00FA271D">
        <w:t xml:space="preserve"> toss</w:t>
      </w:r>
      <w:r>
        <w:t>ed</w:t>
      </w:r>
      <w:r w:rsidRPr="00FA271D">
        <w:t xml:space="preserve"> water bottles and rocks at the entrance’s front windows. Fortunately, the installation of </w:t>
      </w:r>
      <w:r>
        <w:t>b</w:t>
      </w:r>
      <w:r w:rsidRPr="008051AC">
        <w:t>ullet</w:t>
      </w:r>
      <w:r>
        <w:t>-r</w:t>
      </w:r>
      <w:r w:rsidRPr="008051AC">
        <w:t xml:space="preserve">esistant </w:t>
      </w:r>
      <w:r>
        <w:t>p</w:t>
      </w:r>
      <w:r w:rsidRPr="008051AC">
        <w:t xml:space="preserve">olycarbonate </w:t>
      </w:r>
      <w:r w:rsidRPr="00FA271D">
        <w:t>windows made the missiles bounce off harmlessly.</w:t>
      </w:r>
    </w:p>
    <w:p w14:paraId="0A33BE4F" w14:textId="1929FD9B" w:rsidR="00187898" w:rsidRPr="00FA271D" w:rsidRDefault="00187898" w:rsidP="00187898">
      <w:pPr>
        <w:pStyle w:val="BodyNormal"/>
        <w:rPr>
          <w:i/>
          <w:iCs/>
        </w:rPr>
      </w:pPr>
      <w:r w:rsidRPr="00FA271D">
        <w:t xml:space="preserve">“OK, where is Captain Baggs? Isn’t he </w:t>
      </w:r>
      <w:del w:id="12940" w:author="Author">
        <w:r w:rsidRPr="00FA271D" w:rsidDel="00F45FFC">
          <w:delText xml:space="preserve">the one </w:delText>
        </w:r>
      </w:del>
      <w:r w:rsidRPr="00FA271D">
        <w:t xml:space="preserve">in charge now that Commander Lyle is in Louisiana today?” Green </w:t>
      </w:r>
      <w:r w:rsidR="0046781B">
        <w:t>said</w:t>
      </w:r>
      <w:r w:rsidRPr="00FA271D">
        <w:t>. Officer Makayla Miller stepped toward</w:t>
      </w:r>
      <w:del w:id="12941" w:author="Author">
        <w:r w:rsidRPr="00FA271D" w:rsidDel="00F45FFC">
          <w:delText>s</w:delText>
        </w:r>
      </w:del>
      <w:r w:rsidRPr="00FA271D">
        <w:t xml:space="preserve"> him and </w:t>
      </w:r>
      <w:r>
        <w:t>explained</w:t>
      </w:r>
      <w:r w:rsidRPr="00FA271D">
        <w:t>.</w:t>
      </w:r>
    </w:p>
    <w:p w14:paraId="7E189F28" w14:textId="77777777" w:rsidR="00187898" w:rsidRPr="00FA271D" w:rsidRDefault="00187898" w:rsidP="00187898">
      <w:pPr>
        <w:pStyle w:val="BodyNormal"/>
        <w:rPr>
          <w:i/>
          <w:iCs/>
        </w:rPr>
      </w:pPr>
      <w:r w:rsidRPr="00FA271D">
        <w:t>“Captain Baggs is in his office, preparing paperwork for the prisoner’s Bail Hearing.”</w:t>
      </w:r>
    </w:p>
    <w:p w14:paraId="119EC628" w14:textId="6E61D554" w:rsidR="00187898" w:rsidRPr="00FA271D" w:rsidRDefault="00187898" w:rsidP="00187898">
      <w:pPr>
        <w:pStyle w:val="BodyNormal"/>
        <w:rPr>
          <w:i/>
          <w:iCs/>
        </w:rPr>
      </w:pPr>
      <w:r w:rsidRPr="00FA271D">
        <w:t>“</w:t>
      </w:r>
      <w:r w:rsidR="009418AA">
        <w:t>W</w:t>
      </w:r>
      <w:r w:rsidRPr="00FA271D">
        <w:t>here is the prisoner?”</w:t>
      </w:r>
    </w:p>
    <w:p w14:paraId="1324B37E" w14:textId="77777777" w:rsidR="00187898" w:rsidRPr="00FA271D" w:rsidRDefault="00187898" w:rsidP="00187898">
      <w:pPr>
        <w:pStyle w:val="BodyNormal"/>
        <w:rPr>
          <w:i/>
          <w:iCs/>
        </w:rPr>
      </w:pPr>
      <w:r w:rsidRPr="00FA271D">
        <w:t>“She’s in the secure jail cell in the back.”</w:t>
      </w:r>
    </w:p>
    <w:p w14:paraId="02069CC7" w14:textId="639BC819" w:rsidR="00187898" w:rsidRPr="00FA271D" w:rsidRDefault="00187898" w:rsidP="00187898">
      <w:pPr>
        <w:pStyle w:val="BodyNormal"/>
        <w:rPr>
          <w:i/>
          <w:iCs/>
        </w:rPr>
      </w:pPr>
      <w:r w:rsidRPr="00FA271D">
        <w:lastRenderedPageBreak/>
        <w:t>“All right, I want to see her</w:t>
      </w:r>
      <w:r w:rsidR="009418AA">
        <w:t>.”</w:t>
      </w:r>
    </w:p>
    <w:p w14:paraId="52B93404" w14:textId="77777777" w:rsidR="00187898" w:rsidRPr="00FA271D" w:rsidRDefault="00187898" w:rsidP="00187898">
      <w:pPr>
        <w:pStyle w:val="BodyNormal"/>
        <w:rPr>
          <w:i/>
          <w:iCs/>
        </w:rPr>
      </w:pPr>
      <w:r w:rsidRPr="00FA271D">
        <w:t xml:space="preserve">Watching this and visibly enraged, Veronica Fieldstone stepped forward, eyes </w:t>
      </w:r>
      <w:proofErr w:type="gramStart"/>
      <w:r w:rsidRPr="00FA271D">
        <w:t>slightly squinting</w:t>
      </w:r>
      <w:proofErr w:type="gramEnd"/>
      <w:r w:rsidRPr="00FA271D">
        <w:t>.</w:t>
      </w:r>
    </w:p>
    <w:p w14:paraId="260D605D" w14:textId="5992EF01" w:rsidR="00187898" w:rsidRPr="00FA271D" w:rsidRDefault="00187898" w:rsidP="00187898">
      <w:pPr>
        <w:pStyle w:val="BodyNormal"/>
        <w:rPr>
          <w:i/>
          <w:iCs/>
        </w:rPr>
      </w:pPr>
      <w:r w:rsidRPr="00FA271D">
        <w:t>“Like hell</w:t>
      </w:r>
      <w:del w:id="12942" w:author="Author">
        <w:r w:rsidRPr="00FA271D" w:rsidDel="0048432D">
          <w:delText>,</w:delText>
        </w:r>
      </w:del>
      <w:r w:rsidRPr="00FA271D">
        <w:t xml:space="preserve"> you are, Superintendent Green. Captain Baggs did not allow us to consult with our client. My Father and I insist that you allow us to confer privately with </w:t>
      </w:r>
      <w:r>
        <w:t>Angel</w:t>
      </w:r>
      <w:r w:rsidRPr="00FA271D">
        <w:t xml:space="preserve"> before you </w:t>
      </w:r>
      <w:del w:id="12943" w:author="Author">
        <w:r w:rsidRPr="00FA271D" w:rsidDel="00016671">
          <w:delText xml:space="preserve">ask </w:delText>
        </w:r>
      </w:del>
      <w:ins w:id="12944" w:author="Author">
        <w:r>
          <w:t>interrogate</w:t>
        </w:r>
        <w:r w:rsidRPr="00FA271D">
          <w:t xml:space="preserve"> </w:t>
        </w:r>
      </w:ins>
      <w:r w:rsidRPr="00FA271D">
        <w:t>her</w:t>
      </w:r>
      <w:del w:id="12945" w:author="Author">
        <w:r w:rsidRPr="00FA271D" w:rsidDel="00016671">
          <w:delText xml:space="preserve"> any more questions</w:delText>
        </w:r>
      </w:del>
      <w:r w:rsidRPr="00FA271D">
        <w:t>.”</w:t>
      </w:r>
    </w:p>
    <w:p w14:paraId="6A369145" w14:textId="1A624F65" w:rsidR="00187898" w:rsidRPr="00FA271D" w:rsidRDefault="00187898" w:rsidP="00187898">
      <w:pPr>
        <w:pStyle w:val="BodyNormal"/>
        <w:rPr>
          <w:i/>
          <w:iCs/>
        </w:rPr>
      </w:pPr>
      <w:r w:rsidRPr="00FA271D">
        <w:t xml:space="preserve">“Well, Good morning to you too, Ronnie,” Green </w:t>
      </w:r>
      <w:r w:rsidR="00D01502">
        <w:t>said</w:t>
      </w:r>
      <w:r w:rsidRPr="00FA271D">
        <w:t>. “OK, look. Let’s go to the cell and ascertain the prisoner’s condition. You! Over there. You’re an EMT, right? Bring your bag. I want you to check a prisoner for me.”</w:t>
      </w:r>
    </w:p>
    <w:p w14:paraId="4A6FFAD4" w14:textId="49FB794A" w:rsidR="00187898" w:rsidRPr="00FA271D" w:rsidRDefault="00187898" w:rsidP="00187898">
      <w:pPr>
        <w:pStyle w:val="BodyNormal"/>
        <w:rPr>
          <w:i/>
          <w:iCs/>
        </w:rPr>
      </w:pPr>
      <w:r w:rsidRPr="00FA271D">
        <w:t xml:space="preserve">The entourage followed Officer Miller on a trip through several corridors and cell block security doors until Officer Miller pointed to the </w:t>
      </w:r>
      <w:r>
        <w:t>Angel</w:t>
      </w:r>
      <w:r w:rsidRPr="00FA271D">
        <w:t xml:space="preserve">. Ronnie looked at the </w:t>
      </w:r>
      <w:r>
        <w:t>cell's layout</w:t>
      </w:r>
      <w:r w:rsidR="006C1B59">
        <w:t>:</w:t>
      </w:r>
      <w:r w:rsidRPr="00FA271D">
        <w:t xml:space="preserve"> cream-colored tiles on all three walls, a glass-block window</w:t>
      </w:r>
      <w:r>
        <w:t xml:space="preserve"> with steel bars</w:t>
      </w:r>
      <w:r w:rsidRPr="00FA271D">
        <w:t xml:space="preserve">, a long bench under the window with a thin blue pad, and a cubby-hole toilet giving some privacy. </w:t>
      </w:r>
      <w:r>
        <w:t>Angel</w:t>
      </w:r>
      <w:r w:rsidRPr="00FA271D">
        <w:t xml:space="preserve"> was sitting in her orange jumpsuit, the palms of her hands </w:t>
      </w:r>
      <w:r w:rsidR="0023205B">
        <w:t>resting</w:t>
      </w:r>
      <w:r>
        <w:t xml:space="preserve"> in her lap</w:t>
      </w:r>
      <w:r w:rsidRPr="00FA271D">
        <w:t xml:space="preserve">. Green signaled with his hands, and the door to the cell automatically unlatched and </w:t>
      </w:r>
      <w:r>
        <w:t>motored open</w:t>
      </w:r>
      <w:r w:rsidRPr="00FA271D">
        <w:t xml:space="preserve">. Superintendent Green strode in alone; </w:t>
      </w:r>
      <w:r>
        <w:t>Angel</w:t>
      </w:r>
      <w:r w:rsidRPr="00FA271D">
        <w:t xml:space="preserve"> looked at him guardedly.</w:t>
      </w:r>
    </w:p>
    <w:p w14:paraId="44F66D09" w14:textId="77777777" w:rsidR="00187898" w:rsidRPr="00FA271D" w:rsidRDefault="00187898" w:rsidP="00187898">
      <w:pPr>
        <w:pStyle w:val="BodyNormal"/>
        <w:rPr>
          <w:i/>
          <w:iCs/>
        </w:rPr>
      </w:pPr>
      <w:r w:rsidRPr="00FA271D">
        <w:t xml:space="preserve">“Young lady, </w:t>
      </w:r>
      <w:r>
        <w:t>I am Superintendent of Police Javion</w:t>
      </w:r>
      <w:r w:rsidRPr="00B91930">
        <w:t xml:space="preserve"> Green</w:t>
      </w:r>
      <w:r>
        <w:t>.</w:t>
      </w:r>
      <w:r w:rsidRPr="00B91930">
        <w:t xml:space="preserve"> </w:t>
      </w:r>
      <w:r w:rsidRPr="00FA271D">
        <w:t xml:space="preserve">I want an Emergency Medical Technician </w:t>
      </w:r>
      <w:r>
        <w:t xml:space="preserve">to </w:t>
      </w:r>
      <w:r w:rsidRPr="00FA271D">
        <w:t xml:space="preserve">have a look at you. </w:t>
      </w:r>
      <w:r>
        <w:t>John</w:t>
      </w:r>
      <w:r w:rsidRPr="00FA271D">
        <w:t xml:space="preserve"> Merrick has told me that you cannot speak. </w:t>
      </w:r>
      <w:del w:id="12946" w:author="Author">
        <w:r w:rsidRPr="00FA271D" w:rsidDel="00016671">
          <w:delText>Nod your head if you’re OK with the EMT checking your condition</w:delText>
        </w:r>
      </w:del>
      <w:ins w:id="12947" w:author="Author">
        <w:r>
          <w:t>If you’re OK with the EMT checking your condition, nod your head</w:t>
        </w:r>
      </w:ins>
      <w:r w:rsidRPr="00FA271D">
        <w:t>.”</w:t>
      </w:r>
    </w:p>
    <w:p w14:paraId="3CC1B9D4" w14:textId="5B2BD43B" w:rsidR="00187898" w:rsidRPr="00FA271D" w:rsidRDefault="00187898" w:rsidP="00187898">
      <w:pPr>
        <w:pStyle w:val="BodyNormal"/>
        <w:rPr>
          <w:i/>
          <w:iCs/>
        </w:rPr>
      </w:pPr>
      <w:r>
        <w:lastRenderedPageBreak/>
        <w:t>Angel</w:t>
      </w:r>
      <w:r w:rsidRPr="00FA271D">
        <w:t xml:space="preserve"> nodded in the affirmative, and Green motioned for the EMT to enter the cell. Clad in matching charcoal dockers and </w:t>
      </w:r>
      <w:r w:rsidR="003759D3">
        <w:t xml:space="preserve">a polo </w:t>
      </w:r>
      <w:r w:rsidRPr="00FA271D">
        <w:t xml:space="preserve">shirt with the Chicago Fire Department EMT applique, she quickly sat </w:t>
      </w:r>
      <w:r>
        <w:t>beside</w:t>
      </w:r>
      <w:r w:rsidRPr="00FA271D">
        <w:t xml:space="preserve"> </w:t>
      </w:r>
      <w:r>
        <w:t>Angel,</w:t>
      </w:r>
      <w:r w:rsidRPr="00FA271D">
        <w:t xml:space="preserve"> who turned toward her.</w:t>
      </w:r>
    </w:p>
    <w:p w14:paraId="6F02BF66" w14:textId="77777777" w:rsidR="00187898" w:rsidRPr="00FA271D" w:rsidRDefault="00187898" w:rsidP="00187898">
      <w:pPr>
        <w:pStyle w:val="BodyNormal"/>
        <w:rPr>
          <w:i/>
          <w:iCs/>
        </w:rPr>
      </w:pPr>
      <w:r w:rsidRPr="00FA271D">
        <w:t xml:space="preserve">“Hi, I’m Shondra. All I want to do is </w:t>
      </w:r>
      <w:del w:id="12948" w:author="Author">
        <w:r w:rsidRPr="00FA271D" w:rsidDel="002335EE">
          <w:delText>make a quick check of</w:delText>
        </w:r>
      </w:del>
      <w:ins w:id="12949" w:author="Author">
        <w:r>
          <w:t>quickly check</w:t>
        </w:r>
      </w:ins>
      <w:r w:rsidRPr="00FA271D">
        <w:t xml:space="preserve"> your vitals and look for any </w:t>
      </w:r>
      <w:r>
        <w:t>evidence of concussion</w:t>
      </w:r>
      <w:r w:rsidRPr="00FA271D">
        <w:t xml:space="preserve">. </w:t>
      </w:r>
      <w:r>
        <w:t>Angel</w:t>
      </w:r>
      <w:r w:rsidRPr="00FA271D">
        <w:t xml:space="preserve"> nodded </w:t>
      </w:r>
      <w:r>
        <w:t xml:space="preserve">in </w:t>
      </w:r>
      <w:r w:rsidRPr="00FA271D">
        <w:t xml:space="preserve">compliance, and the EMT went about her work </w:t>
      </w:r>
      <w:del w:id="12950" w:author="Author">
        <w:r w:rsidRPr="00FA271D" w:rsidDel="002335EE">
          <w:delText xml:space="preserve">quickly </w:delText>
        </w:r>
      </w:del>
      <w:ins w:id="12951" w:author="Author">
        <w:r>
          <w:t>prompt</w:t>
        </w:r>
        <w:r w:rsidRPr="00FA271D">
          <w:t>ly</w:t>
        </w:r>
      </w:ins>
      <w:del w:id="12952" w:author="Author">
        <w:r w:rsidRPr="00FA271D" w:rsidDel="002335EE">
          <w:delText>and efficiently</w:delText>
        </w:r>
      </w:del>
      <w:r>
        <w:t>.</w:t>
      </w:r>
      <w:r w:rsidRPr="00FA271D">
        <w:t xml:space="preserve"> </w:t>
      </w:r>
      <w:r>
        <w:t>T</w:t>
      </w:r>
      <w:r w:rsidRPr="00FA271D">
        <w:t>he Superintendent of Police towered over them, and the entourage waited in the hallway. The EMT completed her exam and stood up.</w:t>
      </w:r>
    </w:p>
    <w:p w14:paraId="57758D89" w14:textId="77777777" w:rsidR="00187898" w:rsidRPr="00FA271D" w:rsidRDefault="00187898" w:rsidP="00187898">
      <w:pPr>
        <w:pStyle w:val="BodyNormal"/>
        <w:rPr>
          <w:i/>
          <w:iCs/>
        </w:rPr>
      </w:pPr>
      <w:r w:rsidRPr="00FA271D">
        <w:t>“Superintendent Green, her vital signs are good</w:t>
      </w:r>
      <w:r>
        <w:t>;</w:t>
      </w:r>
      <w:r w:rsidRPr="00FA271D">
        <w:t xml:space="preserve"> there’s no evidence of severe concussion. </w:t>
      </w:r>
      <w:ins w:id="12953" w:author="Author">
        <w:r>
          <w:t>She has</w:t>
        </w:r>
      </w:ins>
      <w:del w:id="12954" w:author="Author">
        <w:r w:rsidRPr="00FA271D" w:rsidDel="009358D2">
          <w:delText>There’s</w:delText>
        </w:r>
      </w:del>
      <w:r w:rsidRPr="00FA271D">
        <w:t xml:space="preserve"> a cut on her lip and dried blood on her right nostril. I noticed two bruises on her throat and a </w:t>
      </w:r>
      <w:r w:rsidRPr="005A1055">
        <w:t>contusion</w:t>
      </w:r>
      <w:r w:rsidRPr="00FA271D">
        <w:t xml:space="preserve"> on the side of her face.”</w:t>
      </w:r>
    </w:p>
    <w:p w14:paraId="53C3A6BF" w14:textId="77777777" w:rsidR="00187898" w:rsidRPr="00FA271D" w:rsidRDefault="00187898" w:rsidP="00187898">
      <w:pPr>
        <w:pStyle w:val="BodyNormal"/>
        <w:rPr>
          <w:i/>
          <w:iCs/>
        </w:rPr>
      </w:pPr>
      <w:r w:rsidRPr="00FA271D">
        <w:t xml:space="preserve">“Can you tell if these wounds </w:t>
      </w:r>
      <w:del w:id="12955" w:author="Author">
        <w:r w:rsidRPr="00FA271D" w:rsidDel="00A72447">
          <w:delText>are the result of</w:delText>
        </w:r>
      </w:del>
      <w:ins w:id="12956" w:author="Author">
        <w:r>
          <w:t>result from</w:t>
        </w:r>
      </w:ins>
      <w:r w:rsidRPr="00FA271D">
        <w:t xml:space="preserve"> the street fight Captain Baggs said she was in?”</w:t>
      </w:r>
    </w:p>
    <w:p w14:paraId="13E0CF65" w14:textId="4DAE403C" w:rsidR="00187898" w:rsidRPr="00FA271D" w:rsidRDefault="00187898" w:rsidP="00187898">
      <w:pPr>
        <w:pStyle w:val="BodyNormal"/>
        <w:rPr>
          <w:i/>
          <w:iCs/>
        </w:rPr>
      </w:pPr>
      <w:r w:rsidRPr="00FA271D">
        <w:t xml:space="preserve">“Could be, but I wouldn’t bet the farm on it,” Shondra </w:t>
      </w:r>
      <w:r w:rsidR="00D01502">
        <w:t>said</w:t>
      </w:r>
      <w:r w:rsidRPr="00FA271D">
        <w:t xml:space="preserve"> as she left the cell.</w:t>
      </w:r>
    </w:p>
    <w:p w14:paraId="32811FA6" w14:textId="77777777" w:rsidR="00187898" w:rsidRPr="00FA271D" w:rsidRDefault="00187898" w:rsidP="00187898">
      <w:pPr>
        <w:pStyle w:val="BodyNormal"/>
        <w:rPr>
          <w:i/>
          <w:iCs/>
        </w:rPr>
      </w:pPr>
      <w:r w:rsidRPr="00FA271D">
        <w:t xml:space="preserve">Green removed his small notepad and a pen from his pocket. </w:t>
      </w:r>
      <w:del w:id="12957" w:author="Author">
        <w:r w:rsidRPr="00FA271D" w:rsidDel="00A72447">
          <w:delText xml:space="preserve">Offering them to the </w:delText>
        </w:r>
        <w:r w:rsidDel="00A72447">
          <w:delText>Angel</w:delText>
        </w:r>
        <w:r w:rsidRPr="00FA271D" w:rsidDel="00A72447">
          <w:delText>, he said:</w:delText>
        </w:r>
      </w:del>
      <w:ins w:id="12958" w:author="Author">
        <w:r>
          <w:t>He offered them to the Angel,</w:t>
        </w:r>
      </w:ins>
      <w:r w:rsidRPr="00FA271D">
        <w:t xml:space="preserve"> “Please write down your name, Miss.”</w:t>
      </w:r>
    </w:p>
    <w:p w14:paraId="1EA7E17F" w14:textId="77777777" w:rsidR="00187898" w:rsidRPr="00FA271D" w:rsidRDefault="00187898" w:rsidP="00187898">
      <w:pPr>
        <w:pStyle w:val="BodyNormal"/>
        <w:rPr>
          <w:i/>
          <w:iCs/>
        </w:rPr>
      </w:pPr>
      <w:r w:rsidRPr="00FA271D">
        <w:t xml:space="preserve">She nodded </w:t>
      </w:r>
      <w:del w:id="12959" w:author="Author">
        <w:r w:rsidRPr="00FA271D" w:rsidDel="0027771B">
          <w:delText xml:space="preserve">her head </w:delText>
        </w:r>
      </w:del>
      <w:r w:rsidRPr="00FA271D">
        <w:t>from side</w:t>
      </w:r>
      <w:r>
        <w:t xml:space="preserve"> to </w:t>
      </w:r>
      <w:r w:rsidRPr="00FA271D">
        <w:t>side, giving a firm “no.”</w:t>
      </w:r>
    </w:p>
    <w:p w14:paraId="298295D6" w14:textId="19DD2CD2" w:rsidR="00187898" w:rsidRPr="00FA271D" w:rsidRDefault="00187898" w:rsidP="00187898">
      <w:pPr>
        <w:pStyle w:val="BodyNormal"/>
        <w:rPr>
          <w:i/>
          <w:iCs/>
        </w:rPr>
      </w:pPr>
      <w:r w:rsidRPr="00FA271D">
        <w:t>Green exhaled deeply and shook his head</w:t>
      </w:r>
      <w:r>
        <w:t xml:space="preserve"> </w:t>
      </w:r>
      <w:r w:rsidRPr="00FA271D">
        <w:t xml:space="preserve">in frustration, not </w:t>
      </w:r>
      <w:del w:id="12960" w:author="Author">
        <w:r w:rsidRPr="00FA271D" w:rsidDel="00A72447">
          <w:delText xml:space="preserve">exactly </w:delText>
        </w:r>
      </w:del>
      <w:r w:rsidRPr="00FA271D">
        <w:t xml:space="preserve">knowing how to </w:t>
      </w:r>
      <w:r w:rsidR="00E07E28">
        <w:t xml:space="preserve">deal with </w:t>
      </w:r>
      <w:r w:rsidRPr="00FA271D">
        <w:t>this. He turned to John Merrick.</w:t>
      </w:r>
    </w:p>
    <w:p w14:paraId="11BAFE46" w14:textId="77777777" w:rsidR="00187898" w:rsidRPr="00FA271D" w:rsidRDefault="00187898" w:rsidP="00187898">
      <w:pPr>
        <w:pStyle w:val="BodyNormal"/>
        <w:rPr>
          <w:i/>
          <w:iCs/>
        </w:rPr>
      </w:pPr>
      <w:r w:rsidRPr="00FA271D">
        <w:lastRenderedPageBreak/>
        <w:t>“Counselor, would the three of you come in here?”</w:t>
      </w:r>
    </w:p>
    <w:p w14:paraId="4DB97A80" w14:textId="77777777" w:rsidR="00187898" w:rsidRPr="00FA271D" w:rsidRDefault="00187898" w:rsidP="00187898">
      <w:pPr>
        <w:pStyle w:val="BodyNormal"/>
        <w:rPr>
          <w:i/>
          <w:iCs/>
        </w:rPr>
      </w:pPr>
      <w:r w:rsidRPr="00FA271D">
        <w:t>John Merrick, Veronica Merrick Fieldstone, and Millicent Grainger entered the cell. John became immediately combative.</w:t>
      </w:r>
    </w:p>
    <w:p w14:paraId="5F9D6DBE" w14:textId="77777777" w:rsidR="00187898" w:rsidRPr="00FA271D" w:rsidRDefault="00187898" w:rsidP="00187898">
      <w:pPr>
        <w:pStyle w:val="BodyNormal"/>
        <w:rPr>
          <w:i/>
          <w:iCs/>
        </w:rPr>
      </w:pPr>
      <w:r w:rsidRPr="00FA271D">
        <w:t>“</w:t>
      </w:r>
      <w:r>
        <w:t>Javion</w:t>
      </w:r>
      <w:r w:rsidRPr="00FA271D">
        <w:t>, we have to move our client to a secure room where we can speak with her privately.”</w:t>
      </w:r>
    </w:p>
    <w:p w14:paraId="35880BC8" w14:textId="77777777" w:rsidR="00187898" w:rsidRPr="00FA271D" w:rsidRDefault="00187898" w:rsidP="00187898">
      <w:pPr>
        <w:pStyle w:val="BodyNormal"/>
        <w:rPr>
          <w:i/>
          <w:iCs/>
        </w:rPr>
      </w:pPr>
      <w:r w:rsidRPr="00FA271D">
        <w:t>“</w:t>
      </w:r>
      <w:r>
        <w:t>Not</w:t>
      </w:r>
      <w:r w:rsidRPr="00FA271D">
        <w:t xml:space="preserve"> today, John. This cell is the most secure place in the building. I’m </w:t>
      </w:r>
      <w:proofErr w:type="gramStart"/>
      <w:r w:rsidRPr="00FA271D">
        <w:t>well aware</w:t>
      </w:r>
      <w:proofErr w:type="gramEnd"/>
      <w:r w:rsidRPr="00FA271D">
        <w:t xml:space="preserve"> that </w:t>
      </w:r>
      <w:r>
        <w:t>people</w:t>
      </w:r>
      <w:r w:rsidRPr="00FA271D">
        <w:t xml:space="preserve"> want to kill her, but God damn it, not on my watch. Officer Miller, is that the only surveillance camera in this cell?”</w:t>
      </w:r>
    </w:p>
    <w:p w14:paraId="3F38D7DD" w14:textId="77777777" w:rsidR="00187898" w:rsidRPr="00FA271D" w:rsidRDefault="00187898" w:rsidP="00187898">
      <w:pPr>
        <w:pStyle w:val="BodyNormal"/>
        <w:rPr>
          <w:i/>
          <w:iCs/>
        </w:rPr>
      </w:pPr>
      <w:r w:rsidRPr="00FA271D">
        <w:t>“Yes, sir. Disconnect that camera and microphone</w:t>
      </w:r>
      <w:ins w:id="12961" w:author="Author">
        <w:r>
          <w:t>,</w:t>
        </w:r>
      </w:ins>
      <w:del w:id="12962" w:author="Author">
        <w:r w:rsidRPr="00FA271D" w:rsidDel="0027771B">
          <w:delText>, and</w:delText>
        </w:r>
      </w:del>
      <w:ins w:id="12963" w:author="Author">
        <w:r>
          <w:t xml:space="preserve"> and</w:t>
        </w:r>
      </w:ins>
      <w:r w:rsidRPr="00FA271D">
        <w:t xml:space="preserve"> the cell is completely private unless someone is standing in the hallway.”</w:t>
      </w:r>
    </w:p>
    <w:p w14:paraId="02BE1BD2" w14:textId="15FA0890" w:rsidR="00187898" w:rsidRPr="00FA271D" w:rsidRDefault="00187898" w:rsidP="00187898">
      <w:pPr>
        <w:pStyle w:val="BodyNormal"/>
        <w:rPr>
          <w:i/>
          <w:iCs/>
        </w:rPr>
      </w:pPr>
      <w:r w:rsidRPr="00FA271D">
        <w:t xml:space="preserve">Looking at the camera and realizing that he couldn’t reach it, even though he </w:t>
      </w:r>
      <w:del w:id="12964" w:author="Author">
        <w:r w:rsidRPr="00FA271D" w:rsidDel="0027771B">
          <w:delText xml:space="preserve">is </w:delText>
        </w:r>
      </w:del>
      <w:ins w:id="12965" w:author="Author">
        <w:r>
          <w:t>wa</w:t>
        </w:r>
        <w:r w:rsidRPr="00FA271D">
          <w:t xml:space="preserve">s </w:t>
        </w:r>
      </w:ins>
      <w:r w:rsidRPr="00FA271D">
        <w:t xml:space="preserve">six foot </w:t>
      </w:r>
      <w:r w:rsidR="003A0123">
        <w:t>two</w:t>
      </w:r>
      <w:r w:rsidRPr="00FA271D">
        <w:t xml:space="preserve"> inches, Green looked directly at Millie Grainger.</w:t>
      </w:r>
    </w:p>
    <w:p w14:paraId="523DF54B" w14:textId="77777777" w:rsidR="00187898" w:rsidRPr="00FA271D" w:rsidRDefault="00187898" w:rsidP="00187898">
      <w:pPr>
        <w:pStyle w:val="BodyNormal"/>
        <w:rPr>
          <w:i/>
          <w:iCs/>
        </w:rPr>
      </w:pPr>
      <w:r w:rsidRPr="00FA271D">
        <w:t>“You, freckles, how much do you weigh?”</w:t>
      </w:r>
    </w:p>
    <w:p w14:paraId="2DF82C52" w14:textId="77777777" w:rsidR="00187898" w:rsidRPr="00FA271D" w:rsidRDefault="00187898" w:rsidP="00187898">
      <w:pPr>
        <w:pStyle w:val="BodyNormal"/>
        <w:rPr>
          <w:i/>
          <w:iCs/>
        </w:rPr>
      </w:pPr>
      <w:r w:rsidRPr="00FA271D">
        <w:t>“</w:t>
      </w:r>
      <w:r>
        <w:t>Ninety-</w:t>
      </w:r>
      <w:r w:rsidRPr="00FA271D">
        <w:t>five pounds, sir.”</w:t>
      </w:r>
    </w:p>
    <w:p w14:paraId="24C909C0" w14:textId="77777777" w:rsidR="00187898" w:rsidRPr="00FA271D" w:rsidRDefault="00187898" w:rsidP="00187898">
      <w:pPr>
        <w:pStyle w:val="BodyNormal"/>
        <w:rPr>
          <w:i/>
          <w:iCs/>
        </w:rPr>
      </w:pPr>
      <w:r w:rsidRPr="00FA271D">
        <w:t>“OK, get on my shoulders and disconnect that thing,” Green said.</w:t>
      </w:r>
    </w:p>
    <w:p w14:paraId="4F87DAEC" w14:textId="784B871E" w:rsidR="00187898" w:rsidRPr="00FA271D" w:rsidRDefault="00187898" w:rsidP="00187898">
      <w:pPr>
        <w:pStyle w:val="BodyNormal"/>
        <w:rPr>
          <w:i/>
          <w:iCs/>
        </w:rPr>
      </w:pPr>
      <w:r>
        <w:t>As Green knelt, there was some laughter</w:t>
      </w:r>
      <w:r w:rsidR="002D2756">
        <w:t xml:space="preserve"> as</w:t>
      </w:r>
      <w:del w:id="12966" w:author="Author">
        <w:r w:rsidRPr="00FA271D" w:rsidDel="0027771B">
          <w:delText>,</w:delText>
        </w:r>
      </w:del>
      <w:r w:rsidRPr="00FA271D">
        <w:t xml:space="preserve"> </w:t>
      </w:r>
      <w:del w:id="12967" w:author="Author">
        <w:r w:rsidRPr="00FA271D" w:rsidDel="0027771B">
          <w:delText xml:space="preserve">and </w:delText>
        </w:r>
      </w:del>
      <w:r w:rsidRPr="00FA271D">
        <w:t xml:space="preserve">Millie jumped onto </w:t>
      </w:r>
      <w:r>
        <w:t>Angel</w:t>
      </w:r>
      <w:r w:rsidRPr="00FA271D">
        <w:t xml:space="preserve">’s bench and climbed onto the Police Superintendent’s shoulders. Grabbing Millie’s shoes, Green stood erect, and Millie reached for the camera’s Internet </w:t>
      </w:r>
      <w:r w:rsidR="001E38D3" w:rsidRPr="00FA271D">
        <w:t>connector</w:t>
      </w:r>
      <w:r w:rsidRPr="00FA271D">
        <w:t xml:space="preserve"> and unlatched it. The red light on the camera went off, and Millie reported that it was dead, for the moment at least.</w:t>
      </w:r>
    </w:p>
    <w:p w14:paraId="29E67736" w14:textId="77777777" w:rsidR="00187898" w:rsidRPr="00FA271D" w:rsidRDefault="00187898" w:rsidP="00187898">
      <w:pPr>
        <w:pStyle w:val="BodyNormal"/>
        <w:rPr>
          <w:i/>
          <w:iCs/>
        </w:rPr>
      </w:pPr>
      <w:r w:rsidRPr="00FA271D">
        <w:lastRenderedPageBreak/>
        <w:t>After returning Millie to her feet, Superintendent Green</w:t>
      </w:r>
      <w:ins w:id="12968" w:author="Author">
        <w:r w:rsidRPr="00FA271D">
          <w:t xml:space="preserve">, his face </w:t>
        </w:r>
        <w:r>
          <w:t>reverting to</w:t>
        </w:r>
        <w:r w:rsidRPr="00FA271D">
          <w:t xml:space="preserve"> its normal serious state</w:t>
        </w:r>
        <w:r>
          <w:t>,</w:t>
        </w:r>
      </w:ins>
      <w:r w:rsidRPr="00FA271D">
        <w:t xml:space="preserve"> turned to John Merrick</w:t>
      </w:r>
      <w:del w:id="12969" w:author="Author">
        <w:r w:rsidRPr="00FA271D" w:rsidDel="0027771B">
          <w:delText xml:space="preserve">, his face </w:delText>
        </w:r>
        <w:r w:rsidDel="0027771B">
          <w:delText>reverting to</w:delText>
        </w:r>
        <w:r w:rsidRPr="00FA271D" w:rsidDel="0027771B">
          <w:delText xml:space="preserve"> its normal serious state</w:delText>
        </w:r>
      </w:del>
      <w:r w:rsidRPr="00FA271D">
        <w:t>.</w:t>
      </w:r>
    </w:p>
    <w:p w14:paraId="0978268A" w14:textId="3B12CC5C" w:rsidR="00187898" w:rsidRPr="00FA271D" w:rsidRDefault="00187898" w:rsidP="00187898">
      <w:pPr>
        <w:pStyle w:val="BodyNormal"/>
        <w:rPr>
          <w:i/>
          <w:iCs/>
        </w:rPr>
      </w:pPr>
      <w:r w:rsidRPr="00FA271D">
        <w:t xml:space="preserve">“John, she’s all yours for </w:t>
      </w:r>
      <w:r>
        <w:t>the moment</w:t>
      </w:r>
      <w:r w:rsidRPr="00FA271D">
        <w:t>. However, I plan to move her</w:t>
      </w:r>
      <w:r w:rsidR="00AB5711">
        <w:t xml:space="preserve"> soon</w:t>
      </w:r>
      <w:r w:rsidRPr="00FA271D">
        <w:t xml:space="preserve"> </w:t>
      </w:r>
      <w:del w:id="12970" w:author="Author">
        <w:r w:rsidRPr="00FA271D" w:rsidDel="0027771B">
          <w:delText>soon to a holding cell</w:delText>
        </w:r>
      </w:del>
      <w:ins w:id="12971" w:author="Author">
        <w:r>
          <w:t xml:space="preserve">to </w:t>
        </w:r>
      </w:ins>
      <w:r w:rsidRPr="00FA271D">
        <w:t xml:space="preserve">the George Leighton Criminal Court Building. I have two reasons to do this. I </w:t>
      </w:r>
      <w:r>
        <w:t>want</w:t>
      </w:r>
      <w:r w:rsidRPr="00FA271D">
        <w:t xml:space="preserve"> to get her case on Judge Katzenberg’s bail hearing docket at 1 p.m. I can’t eliminate the possibility that today's events </w:t>
      </w:r>
      <w:r w:rsidR="0056536D">
        <w:t>might be</w:t>
      </w:r>
      <w:r w:rsidRPr="00FA271D">
        <w:t xml:space="preserve"> an organized crime op designed to isolate and kill the prisoner, </w:t>
      </w:r>
      <w:r>
        <w:t xml:space="preserve">maybe </w:t>
      </w:r>
      <w:r w:rsidRPr="00FA271D">
        <w:t xml:space="preserve">in this precinct building. I’ll give you 45 minutes. </w:t>
      </w:r>
      <w:del w:id="12972" w:author="Author">
        <w:r w:rsidRPr="00FA271D" w:rsidDel="0027771B">
          <w:delText>There will be armed guards</w:delText>
        </w:r>
      </w:del>
      <w:ins w:id="12973" w:author="Author">
        <w:r>
          <w:t>Armed guards will be</w:t>
        </w:r>
      </w:ins>
      <w:r w:rsidRPr="00FA271D">
        <w:t xml:space="preserve"> down the hallway to deny anyone access unless I authorize it.”</w:t>
      </w:r>
    </w:p>
    <w:p w14:paraId="616B4064" w14:textId="575C6F40" w:rsidR="00187898" w:rsidRPr="00FA271D" w:rsidRDefault="00187898" w:rsidP="00187898">
      <w:pPr>
        <w:pStyle w:val="BodyNormal"/>
        <w:rPr>
          <w:i/>
          <w:iCs/>
        </w:rPr>
      </w:pPr>
      <w:r w:rsidRPr="00FA271D">
        <w:t xml:space="preserve">Once Millie ascertained that the coast was clear, John and Ronnie sat on either side of the </w:t>
      </w:r>
      <w:r>
        <w:t>Angel</w:t>
      </w:r>
      <w:r w:rsidRPr="00FA271D">
        <w:t xml:space="preserve">, </w:t>
      </w:r>
      <w:r>
        <w:t>with</w:t>
      </w:r>
      <w:r w:rsidRPr="00FA271D">
        <w:t xml:space="preserve"> Millie </w:t>
      </w:r>
      <w:r w:rsidRPr="00D93D36">
        <w:t xml:space="preserve">cross-legged </w:t>
      </w:r>
      <w:r w:rsidRPr="00FA271D">
        <w:t xml:space="preserve">on the floor. Millie handed </w:t>
      </w:r>
      <w:r w:rsidR="0046781B">
        <w:t>Angel</w:t>
      </w:r>
      <w:r w:rsidRPr="00FA271D">
        <w:t xml:space="preserve"> an Apple tablet computer with the text-to-voice App already running.</w:t>
      </w:r>
    </w:p>
    <w:p w14:paraId="6A92285F" w14:textId="77777777" w:rsidR="00187898" w:rsidRDefault="00187898" w:rsidP="00187898">
      <w:pPr>
        <w:pStyle w:val="BodyNormal"/>
      </w:pPr>
      <w:r w:rsidRPr="00FA271D">
        <w:t>“</w:t>
      </w:r>
      <w:r>
        <w:t>Angel</w:t>
      </w:r>
      <w:r w:rsidRPr="00FA271D">
        <w:t>, it’s time for you to tell us your real name</w:t>
      </w:r>
      <w:r>
        <w:t>,</w:t>
      </w:r>
      <w:r w:rsidRPr="00FA271D">
        <w:t>”</w:t>
      </w:r>
      <w:r>
        <w:t xml:space="preserve"> John said.</w:t>
      </w:r>
    </w:p>
    <w:p w14:paraId="6AD13710" w14:textId="77777777" w:rsidR="00187898" w:rsidRPr="00512B0D" w:rsidRDefault="00187898">
      <w:pPr>
        <w:pStyle w:val="BodyNormal"/>
        <w:ind w:left="1440" w:right="720" w:firstLine="18"/>
        <w:rPr>
          <w:rFonts w:ascii="Roboto Condensed Medium" w:hAnsi="Roboto Condensed Medium"/>
          <w:rPrChange w:id="12974" w:author="Author">
            <w:rPr/>
          </w:rPrChange>
        </w:rPr>
        <w:pPrChange w:id="12975" w:author="Author">
          <w:pPr>
            <w:pStyle w:val="BodyNormal"/>
          </w:pPr>
        </w:pPrChange>
      </w:pPr>
      <w:r w:rsidRPr="00512B0D">
        <w:rPr>
          <w:rFonts w:ascii="Roboto Condensed Medium" w:hAnsi="Roboto Condensed Medium"/>
          <w:rPrChange w:id="12976" w:author="Author">
            <w:rPr/>
          </w:rPrChange>
        </w:rPr>
        <w:t>“If I do that, the mob will use that information to track me down and kill me.”</w:t>
      </w:r>
    </w:p>
    <w:p w14:paraId="1610238C" w14:textId="77777777" w:rsidR="00187898" w:rsidRPr="00FA271D" w:rsidRDefault="00187898" w:rsidP="00187898">
      <w:pPr>
        <w:pStyle w:val="BodyNormal"/>
        <w:rPr>
          <w:i/>
          <w:iCs/>
        </w:rPr>
      </w:pPr>
      <w:r w:rsidRPr="00FA271D">
        <w:t>“</w:t>
      </w:r>
      <w:r>
        <w:t>Accepted</w:t>
      </w:r>
      <w:r w:rsidRPr="00FA271D">
        <w:t xml:space="preserve">, </w:t>
      </w:r>
      <w:r>
        <w:t>Angel</w:t>
      </w:r>
      <w:r w:rsidRPr="00FA271D">
        <w:t xml:space="preserve">. </w:t>
      </w:r>
      <w:r>
        <w:t>T</w:t>
      </w:r>
      <w:r w:rsidRPr="00FA271D">
        <w:t xml:space="preserve">he three of us </w:t>
      </w:r>
      <w:r>
        <w:t>operate under the auspices of attorney-client privilege, meaning</w:t>
      </w:r>
      <w:r w:rsidRPr="00FA271D">
        <w:t xml:space="preserve"> we may not divulge our clients’ secrets to anyone. If you want your name to remain secret, </w:t>
      </w:r>
      <w:r>
        <w:t xml:space="preserve">that’s </w:t>
      </w:r>
      <w:del w:id="12977" w:author="Author">
        <w:r w:rsidDel="00A006BC">
          <w:delText>the way</w:delText>
        </w:r>
      </w:del>
      <w:ins w:id="12978" w:author="Author">
        <w:r>
          <w:t>how</w:t>
        </w:r>
      </w:ins>
      <w:r>
        <w:t xml:space="preserve"> it will be</w:t>
      </w:r>
      <w:del w:id="12979" w:author="Author">
        <w:r w:rsidDel="00A006BC">
          <w:delText>,</w:delText>
        </w:r>
      </w:del>
      <w:r>
        <w:t xml:space="preserve"> for now</w:t>
      </w:r>
      <w:r w:rsidRPr="00FA271D">
        <w:t xml:space="preserve">. </w:t>
      </w:r>
    </w:p>
    <w:p w14:paraId="04307107" w14:textId="7968DDD4" w:rsidR="00187898" w:rsidRDefault="00187898" w:rsidP="00187898">
      <w:pPr>
        <w:pStyle w:val="BodyNormal"/>
      </w:pPr>
      <w:r>
        <w:t>Angel</w:t>
      </w:r>
      <w:r w:rsidRPr="00FA271D">
        <w:t xml:space="preserve">, I owe you my life. My </w:t>
      </w:r>
      <w:r>
        <w:t xml:space="preserve">wife, son, </w:t>
      </w:r>
      <w:r w:rsidRPr="00FA271D">
        <w:t>daughter</w:t>
      </w:r>
      <w:r>
        <w:t>, and Millie</w:t>
      </w:r>
      <w:r w:rsidRPr="00FA271D">
        <w:t xml:space="preserve"> owe you </w:t>
      </w:r>
      <w:r>
        <w:t>their</w:t>
      </w:r>
      <w:r w:rsidRPr="00FA271D">
        <w:t xml:space="preserve"> li</w:t>
      </w:r>
      <w:r>
        <w:t>ves</w:t>
      </w:r>
      <w:r w:rsidRPr="00FA271D">
        <w:t xml:space="preserve">. Ronnie and I will </w:t>
      </w:r>
      <w:r>
        <w:t>utilize</w:t>
      </w:r>
      <w:r w:rsidRPr="00FA271D">
        <w:t xml:space="preserve"> </w:t>
      </w:r>
      <w:del w:id="12980" w:author="Author">
        <w:r w:rsidDel="00A4130C">
          <w:delText xml:space="preserve">all </w:delText>
        </w:r>
      </w:del>
      <w:r>
        <w:t xml:space="preserve">our law </w:t>
      </w:r>
      <w:r>
        <w:lastRenderedPageBreak/>
        <w:t>firm's resources</w:t>
      </w:r>
      <w:r w:rsidRPr="00FA271D">
        <w:t xml:space="preserve"> to get these charges dismissed</w:t>
      </w:r>
      <w:ins w:id="12981" w:author="Author">
        <w:del w:id="12982" w:author="Author">
          <w:r w:rsidDel="00E17D1C">
            <w:delText>,</w:delText>
          </w:r>
          <w:r w:rsidDel="00C34A3D">
            <w:delText>,</w:delText>
          </w:r>
          <w:r w:rsidDel="0016086C">
            <w:delText>,</w:delText>
          </w:r>
        </w:del>
      </w:ins>
      <w:r w:rsidRPr="00FA271D">
        <w:t xml:space="preserve"> and you released. </w:t>
      </w:r>
      <w:r>
        <w:t>But w</w:t>
      </w:r>
      <w:r w:rsidRPr="00FA271D">
        <w:t xml:space="preserve">e need to establish </w:t>
      </w:r>
      <w:r>
        <w:t xml:space="preserve">some </w:t>
      </w:r>
      <w:r w:rsidRPr="00FA271D">
        <w:t>mutual trust between us.</w:t>
      </w:r>
      <w:r>
        <w:t>”</w:t>
      </w:r>
      <w:r w:rsidRPr="00FA271D">
        <w:t xml:space="preserve"> </w:t>
      </w:r>
    </w:p>
    <w:p w14:paraId="516CD1BD" w14:textId="77777777" w:rsidR="00187898" w:rsidRPr="00FA271D" w:rsidRDefault="00187898" w:rsidP="00187898">
      <w:pPr>
        <w:pStyle w:val="BodyNormal"/>
        <w:rPr>
          <w:i/>
          <w:iCs/>
        </w:rPr>
      </w:pPr>
      <w:r w:rsidRPr="00FA271D">
        <w:t>“</w:t>
      </w:r>
      <w:r>
        <w:t>Angel</w:t>
      </w:r>
      <w:r w:rsidRPr="00FA271D">
        <w:t>,” Ronnie said, “Let’s get to the elephant in the room. Th</w:t>
      </w:r>
      <w:r>
        <w:t>ose</w:t>
      </w:r>
      <w:r w:rsidRPr="00FA271D">
        <w:t xml:space="preserve"> large scar</w:t>
      </w:r>
      <w:r>
        <w:t>s</w:t>
      </w:r>
      <w:r w:rsidRPr="00FA271D">
        <w:t xml:space="preserve"> on your left breast, </w:t>
      </w:r>
      <w:r>
        <w:t>over</w:t>
      </w:r>
      <w:r w:rsidRPr="00FA271D">
        <w:t xml:space="preserve"> your heart. </w:t>
      </w:r>
      <w:r>
        <w:t>Are</w:t>
      </w:r>
      <w:r w:rsidRPr="00FA271D">
        <w:t xml:space="preserve"> </w:t>
      </w:r>
      <w:r>
        <w:t>they</w:t>
      </w:r>
      <w:r w:rsidRPr="00FA271D">
        <w:t xml:space="preserve"> self-inflicted?”</w:t>
      </w:r>
    </w:p>
    <w:p w14:paraId="56B72257" w14:textId="77777777" w:rsidR="00187898" w:rsidRDefault="00187898" w:rsidP="00187898">
      <w:pPr>
        <w:pStyle w:val="BodyNormal"/>
      </w:pPr>
      <w:r>
        <w:t>Angel</w:t>
      </w:r>
      <w:r w:rsidRPr="00FA271D">
        <w:t xml:space="preserve"> </w:t>
      </w:r>
      <w:r>
        <w:t>shuddered, barely perceptible</w:t>
      </w:r>
      <w:r w:rsidRPr="00FA271D">
        <w:t>, then glanced at Millie on the floor. Her eyes teared up. She started typing again.</w:t>
      </w:r>
    </w:p>
    <w:p w14:paraId="745FE178" w14:textId="77777777" w:rsidR="00187898" w:rsidRPr="00512B0D" w:rsidRDefault="00187898" w:rsidP="00EB7C13">
      <w:pPr>
        <w:pStyle w:val="BodyNormal"/>
        <w:ind w:left="1440" w:right="720" w:firstLine="18"/>
        <w:rPr>
          <w:ins w:id="12983" w:author="Author"/>
          <w:rFonts w:ascii="Roboto Condensed Medium" w:hAnsi="Roboto Condensed Medium"/>
        </w:rPr>
      </w:pPr>
      <w:r w:rsidRPr="00512B0D">
        <w:rPr>
          <w:rFonts w:ascii="Roboto Condensed Medium" w:hAnsi="Roboto Condensed Medium"/>
          <w:rPrChange w:id="12984" w:author="Author">
            <w:rPr/>
          </w:rPrChange>
        </w:rPr>
        <w:t>“When I was eighteen, the Albanian mob kidnapped me from the restaurant where I was working, took me to a warehouse somewhere, and gang-raped me.</w:t>
      </w:r>
      <w:del w:id="12985" w:author="Author">
        <w:r w:rsidRPr="00512B0D" w:rsidDel="00CD2481">
          <w:rPr>
            <w:rFonts w:ascii="Roboto Condensed Medium" w:hAnsi="Roboto Condensed Medium"/>
            <w:rPrChange w:id="12986" w:author="Author">
              <w:rPr/>
            </w:rPrChange>
          </w:rPr>
          <w:delText xml:space="preserve"> </w:delText>
        </w:r>
      </w:del>
    </w:p>
    <w:p w14:paraId="1D59B307" w14:textId="77777777" w:rsidR="00187898" w:rsidRPr="00512B0D" w:rsidRDefault="00187898">
      <w:pPr>
        <w:pStyle w:val="BodyNormal"/>
        <w:ind w:left="1440" w:right="720" w:firstLine="18"/>
        <w:rPr>
          <w:rFonts w:ascii="Roboto Condensed Medium" w:hAnsi="Roboto Condensed Medium"/>
          <w:rPrChange w:id="12987" w:author="Author">
            <w:rPr/>
          </w:rPrChange>
        </w:rPr>
        <w:pPrChange w:id="12988" w:author="Author">
          <w:pPr>
            <w:pStyle w:val="BodyNormal"/>
          </w:pPr>
        </w:pPrChange>
      </w:pPr>
      <w:r w:rsidRPr="00512B0D">
        <w:rPr>
          <w:rFonts w:ascii="Roboto Condensed Medium" w:hAnsi="Roboto Condensed Medium"/>
          <w:rPrChange w:id="12989" w:author="Author">
            <w:rPr/>
          </w:rPrChange>
        </w:rPr>
        <w:t>When they finished, they mutilated me as a warning about what would happen if I went to the police.</w:t>
      </w:r>
    </w:p>
    <w:p w14:paraId="1535E5E4" w14:textId="77777777" w:rsidR="00187898" w:rsidRPr="00512B0D" w:rsidRDefault="00187898">
      <w:pPr>
        <w:pStyle w:val="BodyNormal"/>
        <w:ind w:left="1440" w:right="720" w:firstLine="18"/>
        <w:rPr>
          <w:rFonts w:ascii="Roboto Condensed Medium" w:hAnsi="Roboto Condensed Medium"/>
          <w:rPrChange w:id="12990" w:author="Author">
            <w:rPr/>
          </w:rPrChange>
        </w:rPr>
        <w:pPrChange w:id="12991" w:author="Author">
          <w:pPr>
            <w:pStyle w:val="BodyNormal"/>
          </w:pPr>
        </w:pPrChange>
      </w:pPr>
      <w:r w:rsidRPr="00512B0D">
        <w:rPr>
          <w:rFonts w:ascii="Roboto Condensed Medium" w:hAnsi="Roboto Condensed Medium"/>
          <w:rPrChange w:id="12992" w:author="Author">
            <w:rPr/>
          </w:rPrChange>
        </w:rPr>
        <w:t xml:space="preserve">I don’t want your pity on this. I get enough of that every time I </w:t>
      </w:r>
      <w:del w:id="12993" w:author="Author">
        <w:r w:rsidRPr="00512B0D" w:rsidDel="00D30AE7">
          <w:rPr>
            <w:rFonts w:ascii="Roboto Condensed Medium" w:hAnsi="Roboto Condensed Medium"/>
            <w:rPrChange w:id="12994" w:author="Author">
              <w:rPr/>
            </w:rPrChange>
          </w:rPr>
          <w:delText xml:space="preserve">have to </w:delText>
        </w:r>
      </w:del>
      <w:r w:rsidRPr="00512B0D">
        <w:rPr>
          <w:rFonts w:ascii="Roboto Condensed Medium" w:hAnsi="Roboto Condensed Medium"/>
          <w:rPrChange w:id="12995" w:author="Author">
            <w:rPr/>
          </w:rPrChange>
        </w:rPr>
        <w:t>use a tablet computer to communicate.”</w:t>
      </w:r>
    </w:p>
    <w:p w14:paraId="4009EBC1" w14:textId="03BEC47E" w:rsidR="00187898" w:rsidRPr="00FA271D" w:rsidRDefault="00187898" w:rsidP="00187898">
      <w:pPr>
        <w:pStyle w:val="BodyNormal"/>
        <w:rPr>
          <w:i/>
          <w:iCs/>
        </w:rPr>
      </w:pPr>
      <w:r w:rsidRPr="00FA271D">
        <w:t xml:space="preserve">John Merrick glanced at his daughter, who had a somewhat </w:t>
      </w:r>
      <w:r w:rsidRPr="00941DB4">
        <w:t>poignant</w:t>
      </w:r>
      <w:r w:rsidRPr="00FA271D">
        <w:t xml:space="preserve"> expression</w:t>
      </w:r>
      <w:r w:rsidR="003803A7">
        <w:t xml:space="preserve"> on her face</w:t>
      </w:r>
      <w:r w:rsidRPr="00FA271D">
        <w:t xml:space="preserve">. </w:t>
      </w:r>
    </w:p>
    <w:p w14:paraId="57A61A3D" w14:textId="77777777" w:rsidR="00187898" w:rsidRPr="00FA271D" w:rsidRDefault="00187898" w:rsidP="00187898">
      <w:pPr>
        <w:pStyle w:val="BodyNormal"/>
        <w:rPr>
          <w:i/>
          <w:iCs/>
        </w:rPr>
      </w:pPr>
      <w:r w:rsidRPr="00FA271D">
        <w:t>“</w:t>
      </w:r>
      <w:r>
        <w:t>Angel</w:t>
      </w:r>
      <w:r w:rsidRPr="00FA271D">
        <w:t>, take my hands.”</w:t>
      </w:r>
    </w:p>
    <w:p w14:paraId="1A4968CF" w14:textId="77777777" w:rsidR="00187898" w:rsidRPr="00FA271D" w:rsidRDefault="00187898" w:rsidP="00187898">
      <w:pPr>
        <w:pStyle w:val="BodyNormal"/>
        <w:rPr>
          <w:i/>
          <w:iCs/>
        </w:rPr>
      </w:pPr>
      <w:r w:rsidRPr="00FA271D">
        <w:t xml:space="preserve">She lightly gripped his hands with hers. John stared directly at her </w:t>
      </w:r>
      <w:r>
        <w:t>entrancing</w:t>
      </w:r>
      <w:r w:rsidRPr="00FA271D">
        <w:t xml:space="preserve"> eyes.</w:t>
      </w:r>
    </w:p>
    <w:p w14:paraId="0D468E17" w14:textId="77777777" w:rsidR="00187898" w:rsidRPr="00FA271D" w:rsidRDefault="00187898" w:rsidP="00187898">
      <w:pPr>
        <w:pStyle w:val="BodyNormal"/>
        <w:rPr>
          <w:i/>
          <w:iCs/>
        </w:rPr>
      </w:pPr>
      <w:r w:rsidRPr="00FA271D">
        <w:t>“</w:t>
      </w:r>
      <w:r>
        <w:t>Angel</w:t>
      </w:r>
      <w:r w:rsidRPr="00FA271D">
        <w:t>, there’s no pity from Ronnie</w:t>
      </w:r>
      <w:del w:id="12996" w:author="Author">
        <w:r w:rsidRPr="00FA271D" w:rsidDel="00CD2481">
          <w:delText xml:space="preserve"> or me</w:delText>
        </w:r>
      </w:del>
      <w:ins w:id="12997" w:author="Author">
        <w:r>
          <w:t>, me,</w:t>
        </w:r>
      </w:ins>
      <w:r w:rsidRPr="00FA271D">
        <w:t xml:space="preserve"> or anyone else in </w:t>
      </w:r>
      <w:r>
        <w:t>my</w:t>
      </w:r>
      <w:r w:rsidRPr="00FA271D">
        <w:t xml:space="preserve"> family. Why? Because you</w:t>
      </w:r>
      <w:r>
        <w:t xml:space="preserve">’re not just a client, you’re </w:t>
      </w:r>
      <w:r>
        <w:lastRenderedPageBreak/>
        <w:t>family to us</w:t>
      </w:r>
      <w:r w:rsidRPr="00FA271D">
        <w:t xml:space="preserve">. Do you hear me, </w:t>
      </w:r>
      <w:r>
        <w:t>Angel</w:t>
      </w:r>
      <w:r w:rsidRPr="00FA271D">
        <w:t>?</w:t>
      </w:r>
    </w:p>
    <w:p w14:paraId="66C5C75E" w14:textId="775412DE" w:rsidR="00187898" w:rsidRPr="00FA271D" w:rsidRDefault="0046781B" w:rsidP="00187898">
      <w:pPr>
        <w:pStyle w:val="BodyNormal"/>
        <w:rPr>
          <w:i/>
          <w:iCs/>
        </w:rPr>
      </w:pPr>
      <w:r>
        <w:t>“</w:t>
      </w:r>
      <w:r w:rsidR="00187898" w:rsidRPr="00FA271D">
        <w:t xml:space="preserve">You’ve risked your life to save </w:t>
      </w:r>
      <w:r w:rsidR="00187898">
        <w:t>my wife, son,</w:t>
      </w:r>
      <w:r w:rsidR="00187898" w:rsidRPr="00FA271D">
        <w:t xml:space="preserve"> daughter, </w:t>
      </w:r>
      <w:r w:rsidR="00187898">
        <w:t xml:space="preserve">Millie, </w:t>
      </w:r>
      <w:r w:rsidR="00187898" w:rsidRPr="00FA271D">
        <w:t>and myself. We love you and will do anything to help you.”</w:t>
      </w:r>
    </w:p>
    <w:p w14:paraId="4C7E5822" w14:textId="77777777" w:rsidR="00187898" w:rsidRDefault="00187898" w:rsidP="00187898">
      <w:pPr>
        <w:pStyle w:val="BodyNormal"/>
      </w:pPr>
      <w:r>
        <w:t>Angel</w:t>
      </w:r>
      <w:r w:rsidRPr="00FA271D">
        <w:t xml:space="preserve"> released her grip and started typing again.</w:t>
      </w:r>
    </w:p>
    <w:p w14:paraId="1B3F8DFD" w14:textId="77777777" w:rsidR="00187898" w:rsidRPr="00512B0D" w:rsidRDefault="00187898">
      <w:pPr>
        <w:pStyle w:val="BodyNormal"/>
        <w:ind w:left="1440" w:right="720" w:firstLine="18"/>
        <w:rPr>
          <w:rFonts w:ascii="Roboto Condensed Medium" w:hAnsi="Roboto Condensed Medium"/>
          <w:rPrChange w:id="12998" w:author="Author">
            <w:rPr/>
          </w:rPrChange>
        </w:rPr>
        <w:pPrChange w:id="12999" w:author="Author">
          <w:pPr>
            <w:pStyle w:val="BodyNormal"/>
          </w:pPr>
        </w:pPrChange>
      </w:pPr>
      <w:r w:rsidRPr="00512B0D">
        <w:rPr>
          <w:rFonts w:ascii="Roboto Condensed Medium" w:hAnsi="Roboto Condensed Medium"/>
          <w:rPrChange w:id="13000" w:author="Author">
            <w:rPr/>
          </w:rPrChange>
        </w:rPr>
        <w:t>“It’s a two-edged sword, Mr. Merrick. My activities have put your family in grave danger.”</w:t>
      </w:r>
    </w:p>
    <w:p w14:paraId="05A584CB" w14:textId="7D7222CE" w:rsidR="00187898" w:rsidRDefault="00187898" w:rsidP="00187898">
      <w:pPr>
        <w:pStyle w:val="BodyNormal"/>
      </w:pPr>
      <w:r w:rsidRPr="00FA271D">
        <w:t>“Please call me John</w:t>
      </w:r>
      <w:r w:rsidR="002D2756">
        <w:t>,</w:t>
      </w:r>
      <w:r w:rsidRPr="00FA271D">
        <w:t xml:space="preserve"> </w:t>
      </w:r>
      <w:r>
        <w:t>Angel</w:t>
      </w:r>
      <w:r w:rsidR="002D2756">
        <w:t>.</w:t>
      </w:r>
      <w:r w:rsidRPr="00FA271D">
        <w:t xml:space="preserve"> </w:t>
      </w:r>
      <w:r w:rsidR="002D2756">
        <w:t>D</w:t>
      </w:r>
      <w:r w:rsidRPr="00FA271D">
        <w:t xml:space="preserve">anger and my family are old friends. We have people </w:t>
      </w:r>
      <w:r>
        <w:t xml:space="preserve">we’ve defended and whose </w:t>
      </w:r>
      <w:del w:id="13001" w:author="Author">
        <w:r w:rsidDel="00C9776C">
          <w:delText>cases were un</w:delText>
        </w:r>
        <w:r w:rsidRPr="00FA271D" w:rsidDel="00C9776C">
          <w:delText xml:space="preserve">successful, </w:delText>
        </w:r>
        <w:r w:rsidDel="00C9776C">
          <w:delText>who</w:delText>
        </w:r>
      </w:del>
      <w:ins w:id="13002" w:author="Author">
        <w:r>
          <w:t>unsuccessful cases resulted in threats of</w:t>
        </w:r>
      </w:ins>
      <w:r>
        <w:t xml:space="preserve"> </w:t>
      </w:r>
      <w:del w:id="13003" w:author="Author">
        <w:r w:rsidRPr="00FA271D" w:rsidDel="00C9776C">
          <w:delText xml:space="preserve">threaten us with </w:delText>
        </w:r>
      </w:del>
      <w:r w:rsidRPr="00FA271D">
        <w:t>retaliation.</w:t>
      </w:r>
      <w:r>
        <w:t xml:space="preserve"> </w:t>
      </w:r>
      <w:r w:rsidRPr="00FA271D">
        <w:t>As far as today is concerned, what do you think happened?”</w:t>
      </w:r>
    </w:p>
    <w:p w14:paraId="7C0D5708" w14:textId="77777777" w:rsidR="00187898" w:rsidRPr="00512B0D" w:rsidRDefault="00187898" w:rsidP="00EB7C13">
      <w:pPr>
        <w:pStyle w:val="BodyNormal"/>
        <w:ind w:left="1440" w:right="720" w:firstLine="0"/>
        <w:rPr>
          <w:rFonts w:ascii="Roboto Condensed Medium" w:hAnsi="Roboto Condensed Medium"/>
          <w:rPrChange w:id="13004" w:author="Author">
            <w:rPr/>
          </w:rPrChange>
        </w:rPr>
      </w:pPr>
      <w:r w:rsidRPr="00512B0D">
        <w:rPr>
          <w:rFonts w:ascii="Roboto Condensed Medium" w:hAnsi="Roboto Condensed Medium"/>
          <w:rPrChange w:id="13005" w:author="Author">
            <w:rPr/>
          </w:rPrChange>
        </w:rPr>
        <w:t>“I made a tactical mistake.”</w:t>
      </w:r>
    </w:p>
    <w:p w14:paraId="355184F8" w14:textId="39D1C07D" w:rsidR="00187898" w:rsidRDefault="00187898" w:rsidP="00187898">
      <w:pPr>
        <w:pStyle w:val="BodyNormal"/>
      </w:pPr>
      <w:r w:rsidRPr="00FA271D">
        <w:t xml:space="preserve">“Please be more specific,” Ronnie </w:t>
      </w:r>
      <w:r w:rsidR="001E38D3">
        <w:t>said</w:t>
      </w:r>
      <w:r w:rsidRPr="00FA271D">
        <w:t>.</w:t>
      </w:r>
    </w:p>
    <w:p w14:paraId="6EEC4CE2" w14:textId="77777777" w:rsidR="00187898" w:rsidRPr="00512B0D" w:rsidRDefault="00187898" w:rsidP="00EB7C13">
      <w:pPr>
        <w:pStyle w:val="BodyNormal"/>
        <w:ind w:left="1440" w:right="720" w:firstLine="18"/>
        <w:rPr>
          <w:ins w:id="13006" w:author="Author"/>
          <w:rFonts w:ascii="Roboto Condensed Medium" w:hAnsi="Roboto Condensed Medium"/>
        </w:rPr>
      </w:pPr>
      <w:r w:rsidRPr="00512B0D">
        <w:rPr>
          <w:rFonts w:ascii="Roboto Condensed Medium" w:hAnsi="Roboto Condensed Medium"/>
          <w:rPrChange w:id="13007" w:author="Author">
            <w:rPr/>
          </w:rPrChange>
        </w:rPr>
        <w:t xml:space="preserve">“It came to my attention a few years ago that a seemingly legitimate software development company in Hines called </w:t>
      </w:r>
      <w:del w:id="13008" w:author="Author">
        <w:r w:rsidRPr="00512B0D" w:rsidDel="00B46029">
          <w:rPr>
            <w:rFonts w:ascii="Roboto Condensed Medium" w:hAnsi="Roboto Condensed Medium"/>
            <w:rPrChange w:id="13009" w:author="Author">
              <w:rPr/>
            </w:rPrChange>
          </w:rPr>
          <w:delText>Chicago Digital Consultants</w:delText>
        </w:r>
      </w:del>
      <w:ins w:id="13010" w:author="Author">
        <w:r w:rsidRPr="00512B0D">
          <w:rPr>
            <w:rFonts w:ascii="Roboto Condensed Medium" w:hAnsi="Roboto Condensed Medium"/>
            <w:rPrChange w:id="13011" w:author="Author">
              <w:rPr/>
            </w:rPrChange>
          </w:rPr>
          <w:t xml:space="preserve">Chicago Cyber Engineering </w:t>
        </w:r>
      </w:ins>
      <w:del w:id="13012" w:author="Author">
        <w:r w:rsidRPr="00512B0D" w:rsidDel="00D01F9F">
          <w:rPr>
            <w:rFonts w:ascii="Roboto Condensed Medium" w:hAnsi="Roboto Condensed Medium"/>
            <w:rPrChange w:id="13013" w:author="Author">
              <w:rPr/>
            </w:rPrChange>
          </w:rPr>
          <w:delText xml:space="preserve"> </w:delText>
        </w:r>
      </w:del>
      <w:r w:rsidRPr="00512B0D">
        <w:rPr>
          <w:rFonts w:ascii="Roboto Condensed Medium" w:hAnsi="Roboto Condensed Medium"/>
          <w:rPrChange w:id="13014" w:author="Author">
            <w:rPr/>
          </w:rPrChange>
        </w:rPr>
        <w:t>is, in fact, a front for massive mob penetration into the Fortune 500 business community.</w:t>
      </w:r>
    </w:p>
    <w:p w14:paraId="7A4E7189" w14:textId="1B87B34C" w:rsidR="00187898" w:rsidRPr="00512B0D" w:rsidRDefault="00187898">
      <w:pPr>
        <w:pStyle w:val="BodyNormal"/>
        <w:ind w:left="1440" w:right="720" w:firstLine="18"/>
        <w:rPr>
          <w:rFonts w:ascii="Roboto Condensed Medium" w:hAnsi="Roboto Condensed Medium"/>
          <w:rPrChange w:id="13015" w:author="Author">
            <w:rPr/>
          </w:rPrChange>
        </w:rPr>
        <w:pPrChange w:id="13016" w:author="Author">
          <w:pPr>
            <w:pStyle w:val="BodyNormal"/>
          </w:pPr>
        </w:pPrChange>
      </w:pPr>
      <w:del w:id="13017" w:author="Author">
        <w:r w:rsidRPr="00512B0D" w:rsidDel="001B2BCE">
          <w:rPr>
            <w:rFonts w:ascii="Roboto Condensed Medium" w:hAnsi="Roboto Condensed Medium"/>
            <w:rPrChange w:id="13018" w:author="Author">
              <w:rPr/>
            </w:rPrChange>
          </w:rPr>
          <w:delText xml:space="preserve"> </w:delText>
        </w:r>
      </w:del>
      <w:r w:rsidRPr="00512B0D">
        <w:rPr>
          <w:rFonts w:ascii="Roboto Condensed Medium" w:hAnsi="Roboto Condensed Medium"/>
          <w:rPrChange w:id="13019" w:author="Author">
            <w:rPr/>
          </w:rPrChange>
        </w:rPr>
        <w:t xml:space="preserve">I had been monitoring a chat application on </w:t>
      </w:r>
      <w:bookmarkStart w:id="13020" w:name="_Hlk43112116"/>
      <w:r w:rsidRPr="00512B0D">
        <w:rPr>
          <w:rFonts w:ascii="Roboto Condensed Medium" w:hAnsi="Roboto Condensed Medium"/>
          <w:rPrChange w:id="13021" w:author="Author">
            <w:rPr/>
          </w:rPrChange>
        </w:rPr>
        <w:t xml:space="preserve">their </w:t>
      </w:r>
      <w:bookmarkEnd w:id="13020"/>
      <w:r w:rsidRPr="00512B0D">
        <w:rPr>
          <w:rFonts w:ascii="Roboto Condensed Medium" w:hAnsi="Roboto Condensed Medium"/>
          <w:rPrChange w:id="13022" w:author="Author">
            <w:rPr/>
          </w:rPrChange>
        </w:rPr>
        <w:t xml:space="preserve">mainframe </w:t>
      </w:r>
      <w:r w:rsidR="001E38D3" w:rsidRPr="00512B0D">
        <w:rPr>
          <w:rFonts w:ascii="Roboto Condensed Medium" w:hAnsi="Roboto Condensed Medium"/>
        </w:rPr>
        <w:t>cloud super</w:t>
      </w:r>
      <w:r w:rsidRPr="00512B0D">
        <w:rPr>
          <w:rFonts w:ascii="Roboto Condensed Medium" w:hAnsi="Roboto Condensed Medium"/>
          <w:rPrChange w:id="13023" w:author="Author">
            <w:rPr/>
          </w:rPrChange>
        </w:rPr>
        <w:t xml:space="preserve">computer. </w:t>
      </w:r>
      <w:del w:id="13024" w:author="Author">
        <w:r w:rsidRPr="00512B0D" w:rsidDel="00191725">
          <w:rPr>
            <w:rFonts w:ascii="Roboto Condensed Medium" w:hAnsi="Roboto Condensed Medium"/>
            <w:rPrChange w:id="13025" w:author="Author">
              <w:rPr/>
            </w:rPrChange>
          </w:rPr>
          <w:delText>CDC</w:delText>
        </w:r>
      </w:del>
      <w:ins w:id="13026" w:author="Author">
        <w:r w:rsidRPr="00512B0D">
          <w:rPr>
            <w:rFonts w:ascii="Roboto Condensed Medium" w:hAnsi="Roboto Condensed Medium"/>
            <w:rPrChange w:id="13027" w:author="Author">
              <w:rPr/>
            </w:rPrChange>
          </w:rPr>
          <w:t>CCE</w:t>
        </w:r>
      </w:ins>
      <w:r w:rsidRPr="00512B0D">
        <w:rPr>
          <w:rFonts w:ascii="Roboto Condensed Medium" w:hAnsi="Roboto Condensed Medium"/>
          <w:rPrChange w:id="13028" w:author="Author">
            <w:rPr/>
          </w:rPrChange>
        </w:rPr>
        <w:t xml:space="preserve"> automatically erases chats after reading, but they don’t know that my exploit snags the messages and transmits them to me.</w:t>
      </w:r>
    </w:p>
    <w:p w14:paraId="2E66834A" w14:textId="4713091F" w:rsidR="00187898" w:rsidRPr="00512B0D" w:rsidRDefault="00187898">
      <w:pPr>
        <w:pStyle w:val="BodyNormal"/>
        <w:ind w:left="1440" w:right="720" w:firstLine="18"/>
        <w:rPr>
          <w:rFonts w:ascii="Roboto Condensed Medium" w:hAnsi="Roboto Condensed Medium"/>
          <w:rPrChange w:id="13029" w:author="Author">
            <w:rPr/>
          </w:rPrChange>
        </w:rPr>
        <w:pPrChange w:id="13030" w:author="Author">
          <w:pPr>
            <w:pStyle w:val="BodyNormal"/>
          </w:pPr>
        </w:pPrChange>
      </w:pPr>
      <w:r w:rsidRPr="00512B0D">
        <w:rPr>
          <w:rFonts w:ascii="Roboto Condensed Medium" w:hAnsi="Roboto Condensed Medium"/>
          <w:rPrChange w:id="13031" w:author="Author">
            <w:rPr/>
          </w:rPrChange>
        </w:rPr>
        <w:lastRenderedPageBreak/>
        <w:t>Most of the messages are benign, but occasionally</w:t>
      </w:r>
      <w:r w:rsidR="006C1B59" w:rsidRPr="00512B0D">
        <w:rPr>
          <w:rFonts w:ascii="Roboto Condensed Medium" w:hAnsi="Roboto Condensed Medium"/>
        </w:rPr>
        <w:t>,</w:t>
      </w:r>
      <w:r w:rsidRPr="00512B0D">
        <w:rPr>
          <w:rFonts w:ascii="Roboto Condensed Medium" w:hAnsi="Roboto Condensed Medium"/>
          <w:rPrChange w:id="13032" w:author="Author">
            <w:rPr/>
          </w:rPrChange>
        </w:rPr>
        <w:t xml:space="preserve"> I see their security department setting up and running mob activities, such as their plans to kill your son.</w:t>
      </w:r>
    </w:p>
    <w:p w14:paraId="2DC784BA" w14:textId="39B1A091" w:rsidR="00187898" w:rsidRPr="00512B0D" w:rsidRDefault="00187898" w:rsidP="00EB7C13">
      <w:pPr>
        <w:pStyle w:val="BodyNormal"/>
        <w:ind w:left="1440" w:right="720" w:firstLine="18"/>
        <w:rPr>
          <w:ins w:id="13033" w:author="Author"/>
          <w:rFonts w:ascii="Roboto Condensed Medium" w:hAnsi="Roboto Condensed Medium"/>
        </w:rPr>
      </w:pPr>
      <w:r w:rsidRPr="00512B0D">
        <w:rPr>
          <w:rFonts w:ascii="Roboto Condensed Medium" w:hAnsi="Roboto Condensed Medium"/>
          <w:rPrChange w:id="13034" w:author="Author">
            <w:rPr/>
          </w:rPrChange>
        </w:rPr>
        <w:t xml:space="preserve">I monitored their plans to rough up Pastor Montgomery but assumed I could </w:t>
      </w:r>
      <w:r w:rsidR="001E38D3" w:rsidRPr="00512B0D">
        <w:rPr>
          <w:rFonts w:ascii="Roboto Condensed Medium" w:hAnsi="Roboto Condensed Medium"/>
        </w:rPr>
        <w:t>deal with</w:t>
      </w:r>
      <w:r w:rsidRPr="00512B0D">
        <w:rPr>
          <w:rFonts w:ascii="Roboto Condensed Medium" w:hAnsi="Roboto Condensed Medium"/>
          <w:rPrChange w:id="13035" w:author="Author">
            <w:rPr/>
          </w:rPrChange>
        </w:rPr>
        <w:t xml:space="preserve"> any </w:t>
      </w:r>
      <w:del w:id="13036" w:author="Author">
        <w:r w:rsidRPr="00512B0D" w:rsidDel="001B2BCE">
          <w:rPr>
            <w:rFonts w:ascii="Roboto Condensed Medium" w:hAnsi="Roboto Condensed Medium"/>
            <w:rPrChange w:id="13037" w:author="Author">
              <w:rPr/>
            </w:rPrChange>
          </w:rPr>
          <w:delText xml:space="preserve">of the </w:delText>
        </w:r>
      </w:del>
      <w:r w:rsidRPr="00512B0D">
        <w:rPr>
          <w:rFonts w:ascii="Roboto Condensed Medium" w:hAnsi="Roboto Condensed Medium"/>
          <w:rPrChange w:id="13038" w:author="Author">
            <w:rPr/>
          </w:rPrChange>
        </w:rPr>
        <w:t>mob grunts sent to do this.</w:t>
      </w:r>
    </w:p>
    <w:p w14:paraId="5A3B9B0D" w14:textId="54923FEB" w:rsidR="00187898" w:rsidRPr="00512B0D" w:rsidRDefault="00187898" w:rsidP="00EB7C13">
      <w:pPr>
        <w:pStyle w:val="BodyNormal"/>
        <w:ind w:left="1440" w:right="720" w:firstLine="18"/>
        <w:rPr>
          <w:ins w:id="13039" w:author="Author"/>
          <w:rFonts w:ascii="Roboto Condensed Medium" w:hAnsi="Roboto Condensed Medium"/>
        </w:rPr>
      </w:pPr>
      <w:del w:id="13040" w:author="Author">
        <w:r w:rsidRPr="00512B0D" w:rsidDel="001B2BCE">
          <w:rPr>
            <w:rFonts w:ascii="Roboto Condensed Medium" w:hAnsi="Roboto Condensed Medium"/>
            <w:rPrChange w:id="13041" w:author="Author">
              <w:rPr/>
            </w:rPrChange>
          </w:rPr>
          <w:delText xml:space="preserve"> </w:delText>
        </w:r>
      </w:del>
      <w:r w:rsidRPr="00512B0D">
        <w:rPr>
          <w:rFonts w:ascii="Roboto Condensed Medium" w:hAnsi="Roboto Condensed Medium"/>
          <w:rPrChange w:id="13042" w:author="Author">
            <w:rPr/>
          </w:rPrChange>
        </w:rPr>
        <w:t xml:space="preserve">I didn’t anticipate that a Chicago </w:t>
      </w:r>
      <w:r w:rsidR="00196951">
        <w:rPr>
          <w:rFonts w:ascii="Roboto Condensed Medium" w:hAnsi="Roboto Condensed Medium"/>
        </w:rPr>
        <w:t>P</w:t>
      </w:r>
      <w:r w:rsidRPr="00512B0D">
        <w:rPr>
          <w:rFonts w:ascii="Roboto Condensed Medium" w:hAnsi="Roboto Condensed Medium"/>
          <w:rPrChange w:id="13043" w:author="Author">
            <w:rPr/>
          </w:rPrChange>
        </w:rPr>
        <w:t>olice officer would be lying in wait to apprehend me.</w:t>
      </w:r>
    </w:p>
    <w:p w14:paraId="3BB82680" w14:textId="77777777" w:rsidR="00187898" w:rsidRPr="00512B0D" w:rsidRDefault="00187898">
      <w:pPr>
        <w:pStyle w:val="BodyNormal"/>
        <w:ind w:left="1440" w:right="720" w:firstLine="18"/>
        <w:rPr>
          <w:rFonts w:ascii="Roboto Condensed Medium" w:hAnsi="Roboto Condensed Medium"/>
          <w:rPrChange w:id="13044" w:author="Author">
            <w:rPr/>
          </w:rPrChange>
        </w:rPr>
        <w:pPrChange w:id="13045" w:author="Author">
          <w:pPr>
            <w:pStyle w:val="BodyNormal"/>
          </w:pPr>
        </w:pPrChange>
      </w:pPr>
      <w:del w:id="13046" w:author="Author">
        <w:r w:rsidRPr="00512B0D" w:rsidDel="001B2BCE">
          <w:rPr>
            <w:rFonts w:ascii="Roboto Condensed Medium" w:hAnsi="Roboto Condensed Medium"/>
            <w:rPrChange w:id="13047" w:author="Author">
              <w:rPr/>
            </w:rPrChange>
          </w:rPr>
          <w:delText xml:space="preserve"> </w:delText>
        </w:r>
      </w:del>
      <w:r w:rsidRPr="00512B0D">
        <w:rPr>
          <w:rFonts w:ascii="Roboto Condensed Medium" w:hAnsi="Roboto Condensed Medium"/>
          <w:rPrChange w:id="13048" w:author="Author">
            <w:rPr/>
          </w:rPrChange>
        </w:rPr>
        <w:t>I was a fool today</w:t>
      </w:r>
      <w:del w:id="13049" w:author="Author">
        <w:r w:rsidRPr="00512B0D" w:rsidDel="00E17D1C">
          <w:rPr>
            <w:rFonts w:ascii="Roboto Condensed Medium" w:hAnsi="Roboto Condensed Medium"/>
            <w:rPrChange w:id="13050" w:author="Author">
              <w:rPr/>
            </w:rPrChange>
          </w:rPr>
          <w:delText xml:space="preserve">, </w:delText>
        </w:r>
      </w:del>
      <w:ins w:id="13051" w:author="Author">
        <w:r w:rsidRPr="00512B0D">
          <w:rPr>
            <w:rFonts w:ascii="Roboto Condensed Medium" w:hAnsi="Roboto Condensed Medium"/>
          </w:rPr>
          <w:t>.</w:t>
        </w:r>
        <w:r w:rsidRPr="00512B0D">
          <w:rPr>
            <w:rFonts w:ascii="Roboto Condensed Medium" w:hAnsi="Roboto Condensed Medium"/>
            <w:rPrChange w:id="13052" w:author="Author">
              <w:rPr/>
            </w:rPrChange>
          </w:rPr>
          <w:t xml:space="preserve"> </w:t>
        </w:r>
      </w:ins>
      <w:r w:rsidRPr="00512B0D">
        <w:rPr>
          <w:rFonts w:ascii="Roboto Condensed Medium" w:hAnsi="Roboto Condensed Medium"/>
          <w:rPrChange w:id="13053" w:author="Author">
            <w:rPr/>
          </w:rPrChange>
        </w:rPr>
        <w:t>I admit it.”</w:t>
      </w:r>
    </w:p>
    <w:p w14:paraId="6A53E4F9" w14:textId="75BD40A6" w:rsidR="00187898" w:rsidRDefault="00187898" w:rsidP="00187898">
      <w:pPr>
        <w:pStyle w:val="BodyNormal"/>
        <w:rPr>
          <w:i/>
          <w:iCs/>
        </w:rPr>
      </w:pPr>
      <w:r w:rsidRPr="00FA271D">
        <w:t xml:space="preserve">“Was it Captain Baggs who arrested you?” Ronnie </w:t>
      </w:r>
      <w:r w:rsidR="00E63545">
        <w:t>said</w:t>
      </w:r>
      <w:r w:rsidRPr="00FA271D">
        <w:t xml:space="preserve">. </w:t>
      </w:r>
      <w:r>
        <w:t>Angel</w:t>
      </w:r>
      <w:r w:rsidRPr="00FA271D">
        <w:t xml:space="preserve"> nodded yes.</w:t>
      </w:r>
      <w:r>
        <w:t xml:space="preserve"> On the floor, Millie recorded the conversation on her smartphone.</w:t>
      </w:r>
    </w:p>
    <w:p w14:paraId="2F840305" w14:textId="1CF03020" w:rsidR="00187898" w:rsidRDefault="00187898" w:rsidP="00187898">
      <w:pPr>
        <w:pStyle w:val="BodyNormal"/>
        <w:rPr>
          <w:i/>
          <w:iCs/>
        </w:rPr>
      </w:pPr>
      <w:r>
        <w:t xml:space="preserve">“Have you had any previous contact with Captain Baggs, however slight?” John </w:t>
      </w:r>
      <w:r w:rsidR="00E63545">
        <w:t>said</w:t>
      </w:r>
      <w:r>
        <w:t>. Angel shook her head, “</w:t>
      </w:r>
      <w:r w:rsidR="006B5B7F">
        <w:t>N</w:t>
      </w:r>
      <w:r>
        <w:t xml:space="preserve">o.” </w:t>
      </w:r>
    </w:p>
    <w:p w14:paraId="76749321" w14:textId="77777777" w:rsidR="00187898" w:rsidRDefault="00187898" w:rsidP="00187898">
      <w:pPr>
        <w:pStyle w:val="BodyNormal"/>
        <w:rPr>
          <w:i/>
          <w:iCs/>
        </w:rPr>
      </w:pPr>
      <w:r>
        <w:t>John Merrick’s iPhone rang; it was Superintendent Green.</w:t>
      </w:r>
    </w:p>
    <w:p w14:paraId="713D61A8" w14:textId="77777777" w:rsidR="00187898" w:rsidRDefault="00187898" w:rsidP="00187898">
      <w:pPr>
        <w:pStyle w:val="BodyNormal"/>
        <w:rPr>
          <w:i/>
          <w:iCs/>
        </w:rPr>
      </w:pPr>
      <w:r>
        <w:t>“John, Commander Ryan DiMarco, and Officer Merrick have just arrived. May they speak with your client?”</w:t>
      </w:r>
    </w:p>
    <w:p w14:paraId="5AD84FDC" w14:textId="77777777" w:rsidR="00187898" w:rsidRDefault="00187898" w:rsidP="00187898">
      <w:pPr>
        <w:pStyle w:val="BodyNormal"/>
        <w:rPr>
          <w:i/>
          <w:iCs/>
        </w:rPr>
      </w:pPr>
      <w:r>
        <w:t>“Yes, Javion. Send them right in.” John Merrick immediately heard the mechanical rumbling of steel doors opening.</w:t>
      </w:r>
    </w:p>
    <w:p w14:paraId="377C7F11" w14:textId="28CC2C9F" w:rsidR="00187898" w:rsidRDefault="00187898" w:rsidP="00187898">
      <w:pPr>
        <w:pStyle w:val="BodyNormal"/>
        <w:rPr>
          <w:i/>
          <w:iCs/>
        </w:rPr>
      </w:pPr>
      <w:r>
        <w:t xml:space="preserve">Mac Merrick stood in the doorway of the holding </w:t>
      </w:r>
      <w:r w:rsidR="00E63545">
        <w:t>cell;</w:t>
      </w:r>
      <w:r>
        <w:t xml:space="preserve"> his eyes locked on Angel’s face. She showed surprise at </w:t>
      </w:r>
      <w:r>
        <w:lastRenderedPageBreak/>
        <w:t xml:space="preserve">seeing Mac in his regular Chicago Police Uniform, light blue shirt, dark blue pants, and checkerboard-striped cap. Angel’s eyes teared up as she stood, her expression disconsolate, ashamed. Mac </w:t>
      </w:r>
      <w:proofErr w:type="gramStart"/>
      <w:r>
        <w:t>bolted to</w:t>
      </w:r>
      <w:proofErr w:type="gramEnd"/>
      <w:r>
        <w:t xml:space="preserve"> her, arms wide open, and Angel buried her face into his shoulder, draping </w:t>
      </w:r>
      <w:del w:id="13054" w:author="Author">
        <w:r w:rsidDel="00D160F2">
          <w:delText xml:space="preserve">both of </w:delText>
        </w:r>
      </w:del>
      <w:r>
        <w:t xml:space="preserve">her arms around him. He removed his cap and dropped it to the floor; Millie deftly reached for it. Ronnie looked at her </w:t>
      </w:r>
      <w:r w:rsidR="00E63545">
        <w:t>father</w:t>
      </w:r>
      <w:r>
        <w:t>, their eyes showing recognition of what was transpiring. Mac gently released her, whispering in her ear, “Love you.”</w:t>
      </w:r>
    </w:p>
    <w:p w14:paraId="3E238857" w14:textId="77777777" w:rsidR="00187898" w:rsidRDefault="00187898" w:rsidP="00187898">
      <w:pPr>
        <w:pStyle w:val="BodyNormal"/>
        <w:rPr>
          <w:i/>
          <w:iCs/>
        </w:rPr>
      </w:pPr>
      <w:r>
        <w:t>Angel looked next to Commander DiMarco, giving him a look suggesting: “I’m sorry.”</w:t>
      </w:r>
    </w:p>
    <w:p w14:paraId="74325149" w14:textId="77777777" w:rsidR="00187898" w:rsidRDefault="00187898" w:rsidP="00187898">
      <w:pPr>
        <w:pStyle w:val="BodyNormal"/>
        <w:rPr>
          <w:ins w:id="13055" w:author="Author"/>
        </w:rPr>
      </w:pPr>
      <w:r>
        <w:t>That didn’t stop Ryan, who opened his arms to her</w:t>
      </w:r>
      <w:ins w:id="13056" w:author="Author">
        <w:r>
          <w:t>.</w:t>
        </w:r>
        <w:del w:id="13057" w:author="Author">
          <w:r w:rsidDel="00C34A3D">
            <w:delText>,</w:delText>
          </w:r>
        </w:del>
      </w:ins>
      <w:del w:id="13058" w:author="Author">
        <w:r w:rsidDel="001B2BCE">
          <w:delText xml:space="preserve">, saying: </w:delText>
        </w:r>
      </w:del>
    </w:p>
    <w:p w14:paraId="49655C00" w14:textId="77777777" w:rsidR="00187898" w:rsidRDefault="00187898" w:rsidP="00187898">
      <w:pPr>
        <w:pStyle w:val="BodyNormal"/>
        <w:rPr>
          <w:ins w:id="13059" w:author="Author"/>
        </w:rPr>
      </w:pPr>
      <w:r>
        <w:t>“Bring it in, Angel.”</w:t>
      </w:r>
    </w:p>
    <w:p w14:paraId="508736DA" w14:textId="77777777" w:rsidR="00187898" w:rsidRDefault="00187898" w:rsidP="00187898">
      <w:pPr>
        <w:pStyle w:val="BodyNormal"/>
        <w:rPr>
          <w:i/>
          <w:iCs/>
        </w:rPr>
      </w:pPr>
      <w:del w:id="13060" w:author="Author">
        <w:r w:rsidDel="001B2BCE">
          <w:delText xml:space="preserve"> </w:delText>
        </w:r>
      </w:del>
      <w:r>
        <w:t>She hugged him as he lifted her off the floor briefly.</w:t>
      </w:r>
    </w:p>
    <w:p w14:paraId="6E5034A4" w14:textId="77777777" w:rsidR="00187898" w:rsidRDefault="00187898" w:rsidP="00187898">
      <w:pPr>
        <w:pStyle w:val="BodyNormal"/>
        <w:rPr>
          <w:i/>
          <w:iCs/>
        </w:rPr>
      </w:pPr>
      <w:r>
        <w:t>“Ryan,” John said, “Can we speak off</w:t>
      </w:r>
      <w:del w:id="13061" w:author="Author">
        <w:r w:rsidDel="00D160F2">
          <w:delText>-the-</w:delText>
        </w:r>
      </w:del>
      <w:ins w:id="13062" w:author="Author">
        <w:r>
          <w:t xml:space="preserve"> the </w:t>
        </w:r>
      </w:ins>
      <w:r>
        <w:t>record?”</w:t>
      </w:r>
    </w:p>
    <w:p w14:paraId="1600638D" w14:textId="77777777" w:rsidR="00187898" w:rsidRDefault="00187898" w:rsidP="00187898">
      <w:pPr>
        <w:pStyle w:val="BodyNormal"/>
        <w:rPr>
          <w:i/>
          <w:iCs/>
        </w:rPr>
      </w:pPr>
      <w:r>
        <w:t>“Sure, John. What’s on your mind?”</w:t>
      </w:r>
    </w:p>
    <w:p w14:paraId="27F7E853" w14:textId="77777777" w:rsidR="00187898" w:rsidRDefault="00187898" w:rsidP="00187898">
      <w:pPr>
        <w:pStyle w:val="BodyNormal"/>
        <w:rPr>
          <w:i/>
          <w:iCs/>
        </w:rPr>
      </w:pPr>
      <w:r>
        <w:t>“What do you know about Captain Baggs?”</w:t>
      </w:r>
    </w:p>
    <w:p w14:paraId="6C98724B" w14:textId="1242F95A" w:rsidR="00187898" w:rsidRDefault="00187898" w:rsidP="00187898">
      <w:pPr>
        <w:pStyle w:val="BodyNormal"/>
        <w:rPr>
          <w:i/>
          <w:iCs/>
        </w:rPr>
      </w:pPr>
      <w:r>
        <w:t xml:space="preserve">“I don’t know him personally. </w:t>
      </w:r>
      <w:del w:id="13063" w:author="Author">
        <w:r w:rsidDel="00A56021">
          <w:delText>The 7th is a minority precinct, John</w:delText>
        </w:r>
      </w:del>
      <w:r w:rsidR="009418AA">
        <w:t>T</w:t>
      </w:r>
      <w:ins w:id="13064" w:author="Author">
        <w:r>
          <w:t>he 7th is a minority precinct</w:t>
        </w:r>
      </w:ins>
      <w:r>
        <w:t>, mostly African Americans and Latinos. The staff here reflects that. Still, the Department’s diversity initiatives resulted in some white officers posting here, which includes Captain Baggs. Why do you ask? Has Baggs acted in an unprofessional way?”</w:t>
      </w:r>
    </w:p>
    <w:p w14:paraId="6990BBA0" w14:textId="77777777" w:rsidR="00187898" w:rsidRDefault="00187898" w:rsidP="00187898">
      <w:pPr>
        <w:pStyle w:val="BodyNormal"/>
        <w:rPr>
          <w:i/>
          <w:iCs/>
        </w:rPr>
      </w:pPr>
      <w:r>
        <w:t xml:space="preserve">“We interrupted Captain Baggs and four other officers attempting an illegal strip search of our client,” Ronnie </w:t>
      </w:r>
      <w:r>
        <w:lastRenderedPageBreak/>
        <w:t>said.</w:t>
      </w:r>
    </w:p>
    <w:p w14:paraId="707ADFA9" w14:textId="77777777" w:rsidR="00187898" w:rsidRDefault="00187898" w:rsidP="00187898">
      <w:pPr>
        <w:pStyle w:val="BodyNormal"/>
        <w:rPr>
          <w:i/>
          <w:iCs/>
        </w:rPr>
      </w:pPr>
      <w:r>
        <w:t>“You interrupted before or after the strip search, Ronnie?”</w:t>
      </w:r>
    </w:p>
    <w:p w14:paraId="34E33DDF" w14:textId="1DF45EC5" w:rsidR="00187898" w:rsidRDefault="00187898" w:rsidP="00187898">
      <w:pPr>
        <w:pStyle w:val="BodyNormal"/>
        <w:rPr>
          <w:i/>
          <w:iCs/>
        </w:rPr>
      </w:pPr>
      <w:r>
        <w:t>“Baggs had cut away her clothes with scissors, had spread her buttocks with one hand, and was about to insert an ungloved finger into her rectum when we walked in. There</w:t>
      </w:r>
      <w:del w:id="13065" w:author="Author">
        <w:r w:rsidDel="004E6EFF">
          <w:delText>’s going to</w:delText>
        </w:r>
      </w:del>
      <w:ins w:id="13066" w:author="Author">
        <w:r>
          <w:t xml:space="preserve"> will</w:t>
        </w:r>
      </w:ins>
      <w:r>
        <w:t xml:space="preserve"> be hell to pay for this, Ryan</w:t>
      </w:r>
      <w:r w:rsidR="00E63545">
        <w:t>.”</w:t>
      </w:r>
    </w:p>
    <w:p w14:paraId="0CC96803" w14:textId="204A9638" w:rsidR="00187898" w:rsidRDefault="00187898" w:rsidP="00187898">
      <w:pPr>
        <w:pStyle w:val="BodyNormal"/>
        <w:rPr>
          <w:i/>
          <w:iCs/>
        </w:rPr>
      </w:pPr>
      <w:r>
        <w:t xml:space="preserve">“There should be,” Ryan </w:t>
      </w:r>
      <w:r w:rsidR="00E63545">
        <w:t>said</w:t>
      </w:r>
      <w:r>
        <w:t>.</w:t>
      </w:r>
    </w:p>
    <w:p w14:paraId="14D801C7" w14:textId="310E0126" w:rsidR="00E63545" w:rsidRDefault="00187898" w:rsidP="00187898">
      <w:pPr>
        <w:pStyle w:val="BodyNormal"/>
      </w:pPr>
      <w:r>
        <w:t>Mac turned to Angel</w:t>
      </w:r>
      <w:r w:rsidR="00E63545">
        <w:t>.</w:t>
      </w:r>
    </w:p>
    <w:p w14:paraId="6F39D18F" w14:textId="77777777" w:rsidR="00E63545" w:rsidRDefault="00187898" w:rsidP="00187898">
      <w:pPr>
        <w:pStyle w:val="BodyNormal"/>
      </w:pPr>
      <w:r>
        <w:t xml:space="preserve">“Did Captain Baggs mistreat you in any other way?” </w:t>
      </w:r>
    </w:p>
    <w:p w14:paraId="25A7DFF5" w14:textId="5D5A60A0" w:rsidR="00187898" w:rsidRDefault="00187898" w:rsidP="00187898">
      <w:pPr>
        <w:pStyle w:val="BodyNormal"/>
      </w:pPr>
      <w:r>
        <w:t>She retrieved the Apple Tablet and started typing.</w:t>
      </w:r>
    </w:p>
    <w:p w14:paraId="355C410B" w14:textId="77777777" w:rsidR="00187898" w:rsidRPr="00512B0D" w:rsidRDefault="00187898" w:rsidP="00EB7C13">
      <w:pPr>
        <w:pStyle w:val="BodyNormal"/>
        <w:ind w:left="1440" w:right="720" w:firstLine="18"/>
        <w:rPr>
          <w:ins w:id="13067" w:author="Author"/>
          <w:rFonts w:ascii="Roboto Condensed Medium" w:hAnsi="Roboto Condensed Medium"/>
        </w:rPr>
      </w:pPr>
      <w:r w:rsidRPr="00512B0D">
        <w:rPr>
          <w:rFonts w:ascii="Roboto Condensed Medium" w:hAnsi="Roboto Condensed Medium"/>
          <w:rPrChange w:id="13068" w:author="Author">
            <w:rPr/>
          </w:rPrChange>
        </w:rPr>
        <w:t>“After he handcuffed me on the street, he punched me in the face. I did not resist arrest in any way, Mac.</w:t>
      </w:r>
    </w:p>
    <w:p w14:paraId="2F3814E5" w14:textId="77777777" w:rsidR="00187898" w:rsidRPr="00512B0D" w:rsidRDefault="00187898">
      <w:pPr>
        <w:pStyle w:val="BodyNormal"/>
        <w:ind w:left="1440" w:right="720" w:firstLine="18"/>
        <w:rPr>
          <w:rFonts w:ascii="Roboto Condensed Medium" w:hAnsi="Roboto Condensed Medium"/>
          <w:rPrChange w:id="13069" w:author="Author">
            <w:rPr/>
          </w:rPrChange>
        </w:rPr>
        <w:pPrChange w:id="13070" w:author="Author">
          <w:pPr>
            <w:pStyle w:val="BodyNormal"/>
          </w:pPr>
        </w:pPrChange>
      </w:pPr>
      <w:del w:id="13071" w:author="Author">
        <w:r w:rsidRPr="00512B0D" w:rsidDel="00926B96">
          <w:rPr>
            <w:rFonts w:ascii="Roboto Condensed Medium" w:hAnsi="Roboto Condensed Medium"/>
            <w:rPrChange w:id="13072" w:author="Author">
              <w:rPr/>
            </w:rPrChange>
          </w:rPr>
          <w:delText xml:space="preserve"> </w:delText>
        </w:r>
      </w:del>
      <w:r w:rsidRPr="00512B0D">
        <w:rPr>
          <w:rFonts w:ascii="Roboto Condensed Medium" w:hAnsi="Roboto Condensed Medium"/>
          <w:rPrChange w:id="13073" w:author="Author">
            <w:rPr/>
          </w:rPrChange>
        </w:rPr>
        <w:t>In the station, he choked me when my smartphone automatically erased itself and punched me</w:t>
      </w:r>
      <w:ins w:id="13074" w:author="Author">
        <w:r w:rsidRPr="00512B0D">
          <w:rPr>
            <w:rFonts w:ascii="Roboto Condensed Medium" w:hAnsi="Roboto Condensed Medium"/>
            <w:rPrChange w:id="13075" w:author="Author">
              <w:rPr/>
            </w:rPrChange>
          </w:rPr>
          <w:t xml:space="preserve"> again</w:t>
        </w:r>
      </w:ins>
      <w:r w:rsidRPr="00512B0D">
        <w:rPr>
          <w:rFonts w:ascii="Roboto Condensed Medium" w:hAnsi="Roboto Condensed Medium"/>
          <w:rPrChange w:id="13076" w:author="Author">
            <w:rPr/>
          </w:rPrChange>
        </w:rPr>
        <w:t xml:space="preserve"> in the interview room.”</w:t>
      </w:r>
    </w:p>
    <w:p w14:paraId="5EAF567C" w14:textId="77777777" w:rsidR="00187898" w:rsidRPr="009409A3" w:rsidRDefault="00187898" w:rsidP="00187898">
      <w:pPr>
        <w:pStyle w:val="BodyNormal"/>
        <w:rPr>
          <w:i/>
          <w:iCs/>
        </w:rPr>
      </w:pPr>
      <w:r>
        <w:t>“</w:t>
      </w:r>
      <w:r w:rsidRPr="009409A3">
        <w:t xml:space="preserve">Commander DiMarco and I </w:t>
      </w:r>
      <w:r>
        <w:t>should</w:t>
      </w:r>
      <w:r w:rsidRPr="009409A3">
        <w:t xml:space="preserve"> speak to the Superintendent about this. The building’s surveillance cameras can verify </w:t>
      </w:r>
      <w:r>
        <w:t>Angel</w:t>
      </w:r>
      <w:r w:rsidRPr="009409A3">
        <w:t>’s veracity. We’ll be back.”</w:t>
      </w:r>
    </w:p>
    <w:p w14:paraId="7B920694" w14:textId="77777777" w:rsidR="0066771B" w:rsidRDefault="00187898" w:rsidP="00187898">
      <w:pPr>
        <w:pStyle w:val="BodyNormal"/>
        <w:sectPr w:rsidR="0066771B" w:rsidSect="003135B1">
          <w:pgSz w:w="8640" w:h="12960" w:code="1"/>
          <w:pgMar w:top="720" w:right="720" w:bottom="720" w:left="720" w:header="720" w:footer="720" w:gutter="720"/>
          <w:cols w:space="720"/>
          <w:titlePg/>
          <w:docGrid w:linePitch="360"/>
        </w:sectPr>
      </w:pPr>
      <w:r>
        <w:t>Mac and Ryan DiMarco exited the cell and motioned for the officers to let them pass</w:t>
      </w:r>
      <w:del w:id="13077" w:author="Author">
        <w:r w:rsidDel="00926B96">
          <w:delText xml:space="preserve"> through</w:delText>
        </w:r>
      </w:del>
      <w:proofErr w:type="gramStart"/>
      <w:r>
        <w:t>.</w:t>
      </w:r>
      <w:r w:rsidR="0066771B">
        <w:t xml:space="preserve">  </w:t>
      </w:r>
      <w:proofErr w:type="gramEnd"/>
    </w:p>
    <w:p w14:paraId="0E23FEE5" w14:textId="0CBFECBD" w:rsidR="007420AA" w:rsidRPr="004376FE" w:rsidRDefault="007420AA" w:rsidP="007420AA">
      <w:pPr>
        <w:pStyle w:val="ChapterNumber"/>
      </w:pPr>
      <w:r w:rsidRPr="004376FE">
        <w:lastRenderedPageBreak/>
        <w:t>CHAPTER</w:t>
      </w:r>
      <w:r w:rsidR="006C3A7A">
        <w:t xml:space="preserve">    24</w:t>
      </w:r>
    </w:p>
    <w:p w14:paraId="44051AD8" w14:textId="4EF7388C" w:rsidR="00A55CAC" w:rsidRPr="006C3A7A" w:rsidRDefault="00A55CAC" w:rsidP="006C3A7A">
      <w:pPr>
        <w:pStyle w:val="ChapterTitle"/>
      </w:pPr>
      <w:bookmarkStart w:id="13078" w:name="_Toc197338898"/>
      <w:r w:rsidRPr="006C3A7A">
        <w:t>Merrick, Dawson, and Brant</w:t>
      </w:r>
      <w:bookmarkEnd w:id="13078"/>
    </w:p>
    <w:p w14:paraId="12E3A571" w14:textId="77777777" w:rsidR="00A55CAC" w:rsidRPr="00FA271D" w:rsidRDefault="00A55CAC" w:rsidP="00A55CAC">
      <w:pPr>
        <w:pStyle w:val="ASubheadLevel1"/>
      </w:pPr>
      <w:bookmarkStart w:id="13079" w:name="_Toc197338899"/>
      <w:r>
        <w:t>The Cottrels</w:t>
      </w:r>
      <w:bookmarkEnd w:id="13079"/>
    </w:p>
    <w:p w14:paraId="424E92C7" w14:textId="54B55E95" w:rsidR="00A55CAC" w:rsidRDefault="00A55CAC" w:rsidP="009C772F">
      <w:pPr>
        <w:pStyle w:val="BodyNormal"/>
        <w:rPr>
          <w:i/>
          <w:iCs/>
        </w:rPr>
      </w:pPr>
      <w:r>
        <w:t xml:space="preserve">“This surveillance footage </w:t>
      </w:r>
      <w:del w:id="13080" w:author="Author">
        <w:r w:rsidDel="00042E21">
          <w:delText xml:space="preserve">that </w:delText>
        </w:r>
      </w:del>
      <w:r>
        <w:t>Millie sent us is explosive, Anne,” Ezekiel Dawson said. Dawson is the firm's oldest founding partner, a Yale-educated African American with a photographic memory and an uncanny ability to spot good evidence in a haystack of bullshit. Anne Merrick leaned over to have a look at the laptop display.</w:t>
      </w:r>
    </w:p>
    <w:p w14:paraId="5B61B502" w14:textId="77777777" w:rsidR="00A55CAC" w:rsidRDefault="00A55CAC" w:rsidP="009C772F">
      <w:pPr>
        <w:pStyle w:val="BodyNormal"/>
        <w:rPr>
          <w:i/>
          <w:iCs/>
        </w:rPr>
      </w:pPr>
      <w:r>
        <w:t>“As John lifts Angel off the table, there’s a wicked scar over her heart, like something out of a Frankenstein movie. Somebody marked her, Anne. We’ve seen gangs do this. Cut so deep that the scar lasts a lifetime.”</w:t>
      </w:r>
    </w:p>
    <w:p w14:paraId="17ED71B0" w14:textId="77777777" w:rsidR="00EA04D6" w:rsidRDefault="00A55CAC" w:rsidP="009C772F">
      <w:pPr>
        <w:pStyle w:val="BodyNormal"/>
        <w:rPr>
          <w:ins w:id="13081" w:author="Author"/>
        </w:rPr>
      </w:pPr>
      <w:r>
        <w:t>Anne looked up at Ezekiel.</w:t>
      </w:r>
    </w:p>
    <w:p w14:paraId="4E69E9F6" w14:textId="12006F60" w:rsidR="00A55CAC" w:rsidRDefault="00A55CAC" w:rsidP="009C772F">
      <w:pPr>
        <w:pStyle w:val="BodyNormal"/>
        <w:rPr>
          <w:i/>
          <w:iCs/>
        </w:rPr>
      </w:pPr>
      <w:del w:id="13082" w:author="Author">
        <w:r w:rsidDel="00EA04D6">
          <w:delText xml:space="preserve"> </w:delText>
        </w:r>
      </w:del>
      <w:r>
        <w:t>“Let’s not jump to conclusions. However, my intuition is that this woman is a rape victim</w:t>
      </w:r>
      <w:del w:id="13083" w:author="Author">
        <w:r w:rsidDel="00EA04D6">
          <w:delText>;</w:delText>
        </w:r>
      </w:del>
      <w:ins w:id="13084" w:author="Author">
        <w:r w:rsidR="00EA04D6">
          <w:t>.</w:t>
        </w:r>
      </w:ins>
      <w:r>
        <w:t xml:space="preserve"> </w:t>
      </w:r>
      <w:del w:id="13085" w:author="Author">
        <w:r w:rsidDel="00EA04D6">
          <w:delText>t</w:delText>
        </w:r>
      </w:del>
      <w:ins w:id="13086" w:author="Author">
        <w:r w:rsidR="00EA04D6">
          <w:t>T</w:t>
        </w:r>
      </w:ins>
      <w:r>
        <w:t>hat mark is a warning.”</w:t>
      </w:r>
    </w:p>
    <w:p w14:paraId="50417335" w14:textId="77777777" w:rsidR="00A55CAC" w:rsidRDefault="00A55CAC" w:rsidP="009C772F">
      <w:pPr>
        <w:pStyle w:val="BodyNormal"/>
        <w:rPr>
          <w:i/>
          <w:iCs/>
        </w:rPr>
      </w:pPr>
      <w:r>
        <w:t>Anne Merrick’s iPhone rang; it was Julia in the lobby.</w:t>
      </w:r>
    </w:p>
    <w:p w14:paraId="79EDA738" w14:textId="0A1EAEBB" w:rsidR="00A55CAC" w:rsidRDefault="00A55CAC" w:rsidP="009C772F">
      <w:pPr>
        <w:pStyle w:val="BodyNormal"/>
        <w:rPr>
          <w:i/>
          <w:iCs/>
        </w:rPr>
      </w:pPr>
      <w:r>
        <w:t xml:space="preserve">“Anne, I have Brenton Farkas of Farkas and Lloyd. He wants </w:t>
      </w:r>
      <w:ins w:id="13087" w:author="Author">
        <w:r w:rsidR="00A12EF6">
          <w:t xml:space="preserve">to </w:t>
        </w:r>
      </w:ins>
      <w:del w:id="13088" w:author="Author">
        <w:r w:rsidDel="005D0205">
          <w:delText xml:space="preserve">to </w:delText>
        </w:r>
      </w:del>
      <w:r>
        <w:t>Facetime with you</w:t>
      </w:r>
      <w:del w:id="13089" w:author="Author">
        <w:r w:rsidDel="003F7C31">
          <w:delText>, says that</w:delText>
        </w:r>
      </w:del>
      <w:ins w:id="13090" w:author="Author">
        <w:r w:rsidR="003F7C31">
          <w:t xml:space="preserve"> and says</w:t>
        </w:r>
      </w:ins>
      <w:r>
        <w:t xml:space="preserve"> it’s about the Angel.”</w:t>
      </w:r>
    </w:p>
    <w:p w14:paraId="2D350FEC" w14:textId="77777777" w:rsidR="00A55CAC" w:rsidRDefault="00A55CAC" w:rsidP="009C772F">
      <w:pPr>
        <w:pStyle w:val="BodyNormal"/>
        <w:rPr>
          <w:i/>
          <w:iCs/>
        </w:rPr>
      </w:pPr>
      <w:r>
        <w:t>“OK, Julia. Put him through.”</w:t>
      </w:r>
    </w:p>
    <w:p w14:paraId="67B09EE2" w14:textId="598611BE" w:rsidR="00A55CAC" w:rsidRDefault="00A55CAC" w:rsidP="009C772F">
      <w:pPr>
        <w:pStyle w:val="BodyNormal"/>
        <w:rPr>
          <w:i/>
          <w:iCs/>
        </w:rPr>
      </w:pPr>
      <w:r>
        <w:t>“Brenton, I’m swamped today, as you might imagine. What’s this about?”</w:t>
      </w:r>
    </w:p>
    <w:p w14:paraId="5A8B88EA" w14:textId="4FD370DC" w:rsidR="00A55CAC" w:rsidRDefault="00A55CAC" w:rsidP="009C772F">
      <w:pPr>
        <w:pStyle w:val="BodyNormal"/>
        <w:rPr>
          <w:i/>
          <w:iCs/>
        </w:rPr>
      </w:pPr>
      <w:r>
        <w:t xml:space="preserve">“We have two clients, Colby and Tillie Cottrel, owners </w:t>
      </w:r>
      <w:r>
        <w:lastRenderedPageBreak/>
        <w:t xml:space="preserve">of a company for which we provide corporate legal services, </w:t>
      </w:r>
      <w:ins w:id="13091" w:author="Author">
        <w:r w:rsidR="009A3311">
          <w:t xml:space="preserve">who </w:t>
        </w:r>
      </w:ins>
      <w:r>
        <w:t>contact</w:t>
      </w:r>
      <w:ins w:id="13092" w:author="Author">
        <w:r w:rsidR="009A3311">
          <w:t>ed</w:t>
        </w:r>
      </w:ins>
      <w:r>
        <w:t xml:space="preserve"> us a few minutes ago. They asked me to reach out to you to say that they will fund any bail money required for your client, the woman known as the Chicago Angel. Currently, their corporate cash reserves are about one million dollars.”</w:t>
      </w:r>
    </w:p>
    <w:p w14:paraId="36105805" w14:textId="5F5C685E" w:rsidR="00A55CAC" w:rsidRDefault="00A55CAC" w:rsidP="009C772F">
      <w:pPr>
        <w:pStyle w:val="BodyNormal"/>
        <w:rPr>
          <w:i/>
          <w:iCs/>
        </w:rPr>
      </w:pPr>
      <w:r>
        <w:t>“Who are these people, Brenton?”</w:t>
      </w:r>
    </w:p>
    <w:p w14:paraId="2C0D7795" w14:textId="77777777" w:rsidR="00A55CAC" w:rsidRDefault="00A55CAC" w:rsidP="009C772F">
      <w:pPr>
        <w:pStyle w:val="BodyNormal"/>
        <w:rPr>
          <w:i/>
          <w:iCs/>
        </w:rPr>
      </w:pPr>
      <w:r>
        <w:t>“I will disclose that they are your client’s employers.”</w:t>
      </w:r>
    </w:p>
    <w:p w14:paraId="1BB158B6" w14:textId="77777777" w:rsidR="00A55CAC" w:rsidRDefault="00A55CAC" w:rsidP="009C772F">
      <w:pPr>
        <w:pStyle w:val="BodyNormal"/>
        <w:rPr>
          <w:i/>
          <w:iCs/>
        </w:rPr>
      </w:pPr>
      <w:r>
        <w:t xml:space="preserve">“Speaking for all the staff here at </w:t>
      </w:r>
      <w:r w:rsidRPr="00D24672">
        <w:t>Merrick, Dawson, and Brant</w:t>
      </w:r>
      <w:r>
        <w:t>, please convey our appreciation to the Cottrels for their kind offer. That said, our firm will cover any bail set today.</w:t>
      </w:r>
    </w:p>
    <w:p w14:paraId="7DA4FFD3" w14:textId="0548E506" w:rsidR="00A55CAC" w:rsidRDefault="00A55CAC" w:rsidP="009C772F">
      <w:pPr>
        <w:pStyle w:val="BodyNormal"/>
        <w:rPr>
          <w:i/>
          <w:iCs/>
        </w:rPr>
      </w:pPr>
      <w:r>
        <w:t xml:space="preserve">I should tell you, Brenton, that this Angel saved the lives of my husband, daughter, and </w:t>
      </w:r>
      <w:del w:id="13093" w:author="Author">
        <w:r w:rsidDel="00EA04D6">
          <w:delText xml:space="preserve">of </w:delText>
        </w:r>
      </w:del>
      <w:r>
        <w:t>my youngest son, an undercover policeman. It’s not public knowledge that the Angel saved my son, so I’ll need you to keep it confidential.”</w:t>
      </w:r>
    </w:p>
    <w:p w14:paraId="3DF74D52" w14:textId="77777777" w:rsidR="00A55CAC" w:rsidRDefault="00A55CAC" w:rsidP="009C772F">
      <w:pPr>
        <w:pStyle w:val="BodyNormal"/>
        <w:rPr>
          <w:i/>
          <w:iCs/>
        </w:rPr>
      </w:pPr>
      <w:r>
        <w:t>“Of course, Anne.”</w:t>
      </w:r>
    </w:p>
    <w:p w14:paraId="535E0C71" w14:textId="4AB33353" w:rsidR="00A55CAC" w:rsidRDefault="00A55CAC" w:rsidP="009C772F">
      <w:pPr>
        <w:pStyle w:val="BodyNormal"/>
        <w:rPr>
          <w:i/>
          <w:iCs/>
        </w:rPr>
      </w:pPr>
      <w:r>
        <w:t xml:space="preserve">“Brenton, Ezekiel Dawson here. </w:t>
      </w:r>
      <w:del w:id="13094" w:author="Author">
        <w:r w:rsidDel="0016086C">
          <w:delText>If our case goes to trial, w</w:delText>
        </w:r>
      </w:del>
      <w:ins w:id="13095" w:author="Author">
        <w:r w:rsidR="0016086C">
          <w:t>W</w:t>
        </w:r>
      </w:ins>
      <w:r>
        <w:t>ould you consider arranging an off-the-record interview with your clients to provide background</w:t>
      </w:r>
      <w:del w:id="13096" w:author="Author">
        <w:r w:rsidDel="00192633">
          <w:delText xml:space="preserve"> and so forth</w:delText>
        </w:r>
      </w:del>
      <w:r w:rsidR="00D41FC4">
        <w:t>?</w:t>
      </w:r>
      <w:r>
        <w:t>”</w:t>
      </w:r>
    </w:p>
    <w:p w14:paraId="57CE71E2" w14:textId="1C89D205" w:rsidR="007C1960" w:rsidRDefault="00A55CAC" w:rsidP="009C772F">
      <w:pPr>
        <w:pStyle w:val="BodyNormal"/>
      </w:pPr>
      <w:r>
        <w:t>“</w:t>
      </w:r>
      <w:ins w:id="13097" w:author="Author">
        <w:r w:rsidR="0016086C">
          <w:t>Certainly</w:t>
        </w:r>
      </w:ins>
      <w:del w:id="13098" w:author="Author">
        <w:r w:rsidDel="0016086C">
          <w:delText>Will do</w:delText>
        </w:r>
      </w:del>
      <w:r>
        <w:t>, Ezekiel</w:t>
      </w:r>
      <w:ins w:id="13099" w:author="Author">
        <w:r w:rsidR="0016086C">
          <w:t xml:space="preserve">, </w:t>
        </w:r>
        <w:del w:id="13100" w:author="Author">
          <w:r w:rsidR="0016086C" w:rsidDel="00EA04D6">
            <w:delText>++++++++++++++++++</w:delText>
          </w:r>
        </w:del>
      </w:ins>
      <w:del w:id="13101" w:author="Author">
        <w:r w:rsidDel="0016086C">
          <w:delText>,” Brenton replied. “</w:delText>
        </w:r>
      </w:del>
      <w:r>
        <w:t>I’ll sign off; good luck with your case today.”</w:t>
      </w:r>
    </w:p>
    <w:p w14:paraId="13922654" w14:textId="77777777" w:rsidR="007C1960" w:rsidRDefault="007C1960" w:rsidP="009C772F">
      <w:pPr>
        <w:pStyle w:val="BodyNormal"/>
      </w:pPr>
    </w:p>
    <w:p w14:paraId="3B918BE7" w14:textId="25F3C325" w:rsidR="00A55CAC" w:rsidRDefault="00A55CAC" w:rsidP="007C1960">
      <w:pPr>
        <w:pStyle w:val="ASubheadLevel1"/>
      </w:pPr>
      <w:bookmarkStart w:id="13102" w:name="_Toc197338900"/>
      <w:r>
        <w:lastRenderedPageBreak/>
        <w:t>Baggs Interviewed</w:t>
      </w:r>
      <w:bookmarkEnd w:id="13102"/>
    </w:p>
    <w:p w14:paraId="59B0E6F2" w14:textId="77777777" w:rsidR="00A55CAC" w:rsidRDefault="00A55CAC" w:rsidP="009C772F">
      <w:pPr>
        <w:pStyle w:val="BodyNormal"/>
        <w:rPr>
          <w:i/>
          <w:iCs/>
        </w:rPr>
      </w:pPr>
      <w:r>
        <w:t>“Sit down, Captain Baggs,” Superintendent Green said.</w:t>
      </w:r>
    </w:p>
    <w:p w14:paraId="1360B76C" w14:textId="1168207B" w:rsidR="00EA04D6" w:rsidRDefault="00A55CAC" w:rsidP="009C772F">
      <w:pPr>
        <w:pStyle w:val="BodyNormal"/>
        <w:rPr>
          <w:ins w:id="13103" w:author="Author"/>
        </w:rPr>
      </w:pPr>
      <w:r>
        <w:t xml:space="preserve">Baggs shuffled into an empty seat in the Precinct 7 conference room. All </w:t>
      </w:r>
      <w:ins w:id="13104" w:author="Author">
        <w:r w:rsidR="00BD74E6">
          <w:t xml:space="preserve">of </w:t>
        </w:r>
      </w:ins>
      <w:del w:id="13105" w:author="Author">
        <w:r w:rsidDel="00B505B9">
          <w:delText xml:space="preserve">of </w:delText>
        </w:r>
      </w:del>
      <w:r>
        <w:t>Green’s retinue</w:t>
      </w:r>
      <w:del w:id="13106" w:author="Author">
        <w:r w:rsidDel="00EA04D6">
          <w:delText xml:space="preserve"> were in attendance, plus Mac, Ryan, and Commander Lyle’s son, Robert</w:delText>
        </w:r>
      </w:del>
      <w:ins w:id="13107" w:author="Author">
        <w:r w:rsidR="00EA04D6">
          <w:t xml:space="preserve">, </w:t>
        </w:r>
        <w:del w:id="13108" w:author="Author">
          <w:r w:rsidR="00EA04D6" w:rsidDel="00BD74E6">
            <w:delText xml:space="preserve">plus </w:delText>
          </w:r>
        </w:del>
        <w:r w:rsidR="00EA04D6">
          <w:t>Mac, Ryan, and Commander Lyle’s son, Robert, were in attendance</w:t>
        </w:r>
      </w:ins>
      <w:r>
        <w:t>. Baggs looked at the gathering</w:t>
      </w:r>
      <w:del w:id="13109" w:author="Author">
        <w:r w:rsidDel="00EA04D6">
          <w:delText>,</w:delText>
        </w:r>
      </w:del>
      <w:r>
        <w:t xml:space="preserve"> </w:t>
      </w:r>
      <w:ins w:id="13110" w:author="Author">
        <w:r w:rsidR="00EA04D6">
          <w:t xml:space="preserve">and </w:t>
        </w:r>
      </w:ins>
      <w:r>
        <w:t>put his cap on the table</w:t>
      </w:r>
      <w:ins w:id="13111" w:author="Author">
        <w:r w:rsidR="00EA04D6">
          <w:t>.</w:t>
        </w:r>
      </w:ins>
      <w:del w:id="13112" w:author="Author">
        <w:r w:rsidDel="00EA04D6">
          <w:delText xml:space="preserve">, and asked: </w:delText>
        </w:r>
      </w:del>
    </w:p>
    <w:p w14:paraId="7298BD6F" w14:textId="4959C17D" w:rsidR="00A55CAC" w:rsidRDefault="00A55CAC" w:rsidP="009C772F">
      <w:pPr>
        <w:pStyle w:val="BodyNormal"/>
        <w:rPr>
          <w:i/>
          <w:iCs/>
        </w:rPr>
      </w:pPr>
      <w:r>
        <w:t>“What’s on your mind, Superintendent?”</w:t>
      </w:r>
    </w:p>
    <w:p w14:paraId="68A83E43" w14:textId="134CE2E8" w:rsidR="00A55CAC" w:rsidRDefault="00A55CAC" w:rsidP="009C772F">
      <w:pPr>
        <w:pStyle w:val="BodyNormal"/>
        <w:rPr>
          <w:i/>
          <w:iCs/>
        </w:rPr>
      </w:pPr>
      <w:r>
        <w:t>“For starters,</w:t>
      </w:r>
      <w:r w:rsidR="00E63545">
        <w:t xml:space="preserve"> </w:t>
      </w:r>
      <w:r>
        <w:t>how did you get involved in a street fight down the road?”</w:t>
      </w:r>
    </w:p>
    <w:p w14:paraId="196982C2" w14:textId="496E9639" w:rsidR="00A55CAC" w:rsidRDefault="00A55CAC" w:rsidP="009C772F">
      <w:pPr>
        <w:pStyle w:val="BodyNormal"/>
        <w:rPr>
          <w:i/>
          <w:iCs/>
        </w:rPr>
      </w:pPr>
      <w:r>
        <w:t xml:space="preserve">“I was across the street, having a smoke before going </w:t>
      </w:r>
      <w:del w:id="13113" w:author="Author">
        <w:r w:rsidDel="00BD74E6">
          <w:delText>in</w:delText>
        </w:r>
      </w:del>
      <w:r>
        <w:t>to work</w:t>
      </w:r>
      <w:r w:rsidR="000327BC">
        <w:t>.”</w:t>
      </w:r>
    </w:p>
    <w:p w14:paraId="7FCA0DF6" w14:textId="77777777" w:rsidR="00A55CAC" w:rsidRDefault="00A55CAC" w:rsidP="009C772F">
      <w:pPr>
        <w:pStyle w:val="BodyNormal"/>
        <w:rPr>
          <w:i/>
          <w:iCs/>
        </w:rPr>
      </w:pPr>
      <w:r>
        <w:t>“Tell us what you saw and how you got involved?”</w:t>
      </w:r>
    </w:p>
    <w:p w14:paraId="05868D22" w14:textId="24D07642" w:rsidR="00A55CAC" w:rsidRDefault="00A55CAC" w:rsidP="009C772F">
      <w:pPr>
        <w:pStyle w:val="BodyNormal"/>
        <w:rPr>
          <w:i/>
          <w:iCs/>
        </w:rPr>
      </w:pPr>
      <w:r>
        <w:t>“Well,</w:t>
      </w:r>
      <w:r w:rsidR="000327BC">
        <w:t xml:space="preserve"> </w:t>
      </w:r>
      <w:r>
        <w:t xml:space="preserve">I saw three white men jump out of a van and start giving Pastor Montgomery the business. Then I observed a white woman joining the fight, so I rushed across the street and handcuffed the first participant </w:t>
      </w:r>
      <w:del w:id="13114" w:author="Author">
        <w:r w:rsidDel="00126AC9">
          <w:delText>that I encountered, which was</w:delText>
        </w:r>
      </w:del>
      <w:ins w:id="13115" w:author="Author">
        <w:r w:rsidR="00126AC9">
          <w:t>I encountered,</w:t>
        </w:r>
      </w:ins>
      <w:r>
        <w:t xml:space="preserve"> the white woman.”</w:t>
      </w:r>
    </w:p>
    <w:p w14:paraId="15E10115" w14:textId="38ADBB6C" w:rsidR="00A55CAC" w:rsidRDefault="00A55CAC" w:rsidP="009C772F">
      <w:pPr>
        <w:pStyle w:val="BodyNormal"/>
        <w:rPr>
          <w:i/>
          <w:iCs/>
        </w:rPr>
      </w:pPr>
      <w:r>
        <w:t xml:space="preserve">“The people outside the Precinct building </w:t>
      </w:r>
      <w:del w:id="13116" w:author="Author">
        <w:r w:rsidDel="00126AC9">
          <w:delText>are saying</w:delText>
        </w:r>
      </w:del>
      <w:ins w:id="13117" w:author="Author">
        <w:r w:rsidR="00126AC9">
          <w:t>say</w:t>
        </w:r>
      </w:ins>
      <w:r>
        <w:t xml:space="preserve"> you let the three </w:t>
      </w:r>
      <w:proofErr w:type="gramStart"/>
      <w:r>
        <w:t>attackers</w:t>
      </w:r>
      <w:proofErr w:type="gramEnd"/>
      <w:r>
        <w:t xml:space="preserve"> escape. Is that true?”</w:t>
      </w:r>
    </w:p>
    <w:p w14:paraId="73F35127" w14:textId="77777777" w:rsidR="00A55CAC" w:rsidRDefault="00A55CAC" w:rsidP="009C772F">
      <w:pPr>
        <w:pStyle w:val="BodyNormal"/>
        <w:rPr>
          <w:i/>
          <w:iCs/>
        </w:rPr>
      </w:pPr>
      <w:r>
        <w:t>“Get serious, Superintendent Green. I was a single cop handcuffed to the woman’s left wrist. How could I possibly give chase in the circumstances like that?”</w:t>
      </w:r>
    </w:p>
    <w:p w14:paraId="587D2CCB" w14:textId="77777777" w:rsidR="00A55CAC" w:rsidRDefault="00A55CAC" w:rsidP="009C772F">
      <w:pPr>
        <w:pStyle w:val="BodyNormal"/>
        <w:rPr>
          <w:i/>
          <w:iCs/>
        </w:rPr>
      </w:pPr>
      <w:r>
        <w:t>“Did you punch a handcuffed prisoner in the face, Captain?”</w:t>
      </w:r>
    </w:p>
    <w:p w14:paraId="552C49AD" w14:textId="34EFFF2A" w:rsidR="00A55CAC" w:rsidRDefault="00A55CAC" w:rsidP="009C772F">
      <w:pPr>
        <w:pStyle w:val="BodyNormal"/>
        <w:rPr>
          <w:i/>
          <w:iCs/>
        </w:rPr>
      </w:pPr>
      <w:r>
        <w:t xml:space="preserve">“Yes. The woman appeared </w:t>
      </w:r>
      <w:del w:id="13118" w:author="Author">
        <w:r w:rsidDel="00F2366E">
          <w:delText xml:space="preserve">like </w:delText>
        </w:r>
      </w:del>
      <w:ins w:id="13119" w:author="Author">
        <w:r w:rsidR="00F2366E">
          <w:t xml:space="preserve">like </w:t>
        </w:r>
      </w:ins>
      <w:r>
        <w:t xml:space="preserve">she </w:t>
      </w:r>
      <w:del w:id="13120" w:author="Author">
        <w:r w:rsidDel="00F2366E">
          <w:delText>was going to</w:delText>
        </w:r>
      </w:del>
      <w:ins w:id="13121" w:author="Author">
        <w:r w:rsidR="00F2366E">
          <w:t>planned to</w:t>
        </w:r>
      </w:ins>
      <w:r>
        <w:t xml:space="preserve"> hit me, </w:t>
      </w:r>
      <w:r>
        <w:lastRenderedPageBreak/>
        <w:t>so I struck first.”</w:t>
      </w:r>
    </w:p>
    <w:p w14:paraId="1F135B33" w14:textId="5867BC71" w:rsidR="00A55CAC" w:rsidRDefault="00A55CAC" w:rsidP="009C772F">
      <w:pPr>
        <w:pStyle w:val="BodyNormal"/>
        <w:rPr>
          <w:i/>
          <w:iCs/>
        </w:rPr>
      </w:pPr>
      <w:r>
        <w:t>“They say you discharged your revolver</w:t>
      </w:r>
      <w:r w:rsidR="00F37161">
        <w:t>.</w:t>
      </w:r>
      <w:r>
        <w:t>”</w:t>
      </w:r>
    </w:p>
    <w:p w14:paraId="449E75D7" w14:textId="77777777" w:rsidR="00A55CAC" w:rsidRDefault="00A55CAC" w:rsidP="009C772F">
      <w:pPr>
        <w:pStyle w:val="BodyNormal"/>
        <w:rPr>
          <w:i/>
          <w:iCs/>
        </w:rPr>
      </w:pPr>
      <w:r>
        <w:t>“There was a mob forming. I was alone. I shot in the air to back the crowd up.”</w:t>
      </w:r>
    </w:p>
    <w:p w14:paraId="0E1B896F" w14:textId="506B637A" w:rsidR="00A55CAC" w:rsidRDefault="00A55CAC" w:rsidP="009C772F">
      <w:pPr>
        <w:pStyle w:val="BodyNormal"/>
        <w:rPr>
          <w:i/>
          <w:iCs/>
        </w:rPr>
      </w:pPr>
      <w:r>
        <w:t xml:space="preserve">“At the headquarters here, Officer Lyle tells me </w:t>
      </w:r>
      <w:del w:id="13122" w:author="Author">
        <w:r w:rsidDel="00F2366E">
          <w:delText xml:space="preserve">that </w:delText>
        </w:r>
      </w:del>
      <w:r>
        <w:t>you choked the prisoner. Is that true?”</w:t>
      </w:r>
    </w:p>
    <w:p w14:paraId="51741002" w14:textId="77777777" w:rsidR="00A55CAC" w:rsidRDefault="00A55CAC" w:rsidP="009C772F">
      <w:pPr>
        <w:pStyle w:val="BodyNormal"/>
        <w:rPr>
          <w:i/>
          <w:iCs/>
        </w:rPr>
      </w:pPr>
      <w:r>
        <w:t>“I take issue with Lyle on this. The prisoner erased her smartphone, destroying evidence. I got a little rough. What do you want me to do? Let her walk all over me?”</w:t>
      </w:r>
    </w:p>
    <w:p w14:paraId="6C970EC4" w14:textId="1EB50F6C" w:rsidR="00A55CAC" w:rsidRDefault="00A55CAC" w:rsidP="009C772F">
      <w:pPr>
        <w:pStyle w:val="BodyNormal"/>
        <w:rPr>
          <w:i/>
          <w:iCs/>
        </w:rPr>
      </w:pPr>
      <w:r>
        <w:t xml:space="preserve">“All right, last question. Why did you start a strip search on the prisoner when two officers advised you it would be illegal to do so?” </w:t>
      </w:r>
    </w:p>
    <w:p w14:paraId="7A1E6092" w14:textId="6DDD3AD7" w:rsidR="00A55CAC" w:rsidRDefault="00A55CAC" w:rsidP="009C772F">
      <w:pPr>
        <w:pStyle w:val="BodyNormal"/>
        <w:rPr>
          <w:i/>
          <w:iCs/>
        </w:rPr>
      </w:pPr>
      <w:r>
        <w:t xml:space="preserve">“The three criminals </w:t>
      </w:r>
      <w:del w:id="13123" w:author="Author">
        <w:r w:rsidDel="00EA04D6">
          <w:delText xml:space="preserve">who were </w:delText>
        </w:r>
      </w:del>
      <w:r>
        <w:t>beating up Pastor Montgomery looked like Albanian mobsters, who have been flooding the 7</w:t>
      </w:r>
      <w:r w:rsidRPr="000B608A">
        <w:rPr>
          <w:vertAlign w:val="superscript"/>
        </w:rPr>
        <w:t>th</w:t>
      </w:r>
      <w:r>
        <w:t xml:space="preserve"> </w:t>
      </w:r>
      <w:r w:rsidR="00905D50">
        <w:t>p</w:t>
      </w:r>
      <w:r>
        <w:t xml:space="preserve">recinct with drugs. I assumed </w:t>
      </w:r>
      <w:del w:id="13124" w:author="Author">
        <w:r w:rsidDel="00EA04D6">
          <w:delText xml:space="preserve">that </w:delText>
        </w:r>
      </w:del>
      <w:r>
        <w:t xml:space="preserve">the prisoner was in cahoots </w:t>
      </w:r>
      <w:r w:rsidR="0017273A">
        <w:t>and could carry</w:t>
      </w:r>
      <w:r>
        <w:t xml:space="preserve"> contraband within her bodily cavities. That’s why I overruled them</w:t>
      </w:r>
      <w:r w:rsidR="00905D50">
        <w:t>.”</w:t>
      </w:r>
    </w:p>
    <w:p w14:paraId="7A6BCC7A" w14:textId="77777777" w:rsidR="00A55CAC" w:rsidRDefault="00A55CAC" w:rsidP="009C772F">
      <w:pPr>
        <w:pStyle w:val="BodyNormal"/>
        <w:rPr>
          <w:i/>
          <w:iCs/>
        </w:rPr>
      </w:pPr>
      <w:r>
        <w:t>“You can dispense with your phony act of superiority, Captain Baggs,” Green said, banging his fist on the table.</w:t>
      </w:r>
    </w:p>
    <w:p w14:paraId="149065E0" w14:textId="129B0424" w:rsidR="00A55CAC" w:rsidRDefault="00A55CAC" w:rsidP="009C772F">
      <w:pPr>
        <w:pStyle w:val="BodyNormal"/>
        <w:rPr>
          <w:i/>
          <w:iCs/>
        </w:rPr>
      </w:pPr>
      <w:r>
        <w:t xml:space="preserve">“You have exposed the Department to a costly lawsuit. </w:t>
      </w:r>
      <w:ins w:id="13125" w:author="Author">
        <w:r w:rsidR="00165A9C">
          <w:t>Illinois totally banned strip searches</w:t>
        </w:r>
      </w:ins>
      <w:del w:id="13126" w:author="Author">
        <w:r w:rsidDel="00165A9C">
          <w:delText xml:space="preserve">Strip searches were almost totally banned </w:delText>
        </w:r>
      </w:del>
      <w:ins w:id="13127" w:author="Author">
        <w:r w:rsidR="00165A9C">
          <w:t xml:space="preserve"> </w:t>
        </w:r>
      </w:ins>
      <w:r>
        <w:t>ten years ago. The only exception is terrorism and drug mules, usually seen at our southern border and some airports.</w:t>
      </w:r>
    </w:p>
    <w:p w14:paraId="02A0F81A" w14:textId="73B31F01" w:rsidR="00A55CAC" w:rsidRDefault="00007178" w:rsidP="009C772F">
      <w:pPr>
        <w:pStyle w:val="BodyNormal"/>
        <w:rPr>
          <w:i/>
          <w:iCs/>
        </w:rPr>
      </w:pPr>
      <w:r>
        <w:t>“</w:t>
      </w:r>
      <w:del w:id="13128" w:author="Author">
        <w:r w:rsidR="00A55CAC" w:rsidDel="005116B8">
          <w:delText>Captain Tilson Baggs report to Room 105 of the George Leighton Criminal Court Building at 1:00 p.m. today</w:delText>
        </w:r>
      </w:del>
      <w:ins w:id="13129" w:author="Author">
        <w:r w:rsidR="005116B8">
          <w:t>Captain Tilson Baggs, report to Room 105 of the George Leighton Criminal Court Building at 1:00 p.m.</w:t>
        </w:r>
      </w:ins>
      <w:r w:rsidR="00A55CAC">
        <w:t xml:space="preserve"> for the bail hearing. I’m placing </w:t>
      </w:r>
      <w:r w:rsidR="00A55CAC" w:rsidRPr="00010676">
        <w:t>First Deputy Superintendent Linda Shannon</w:t>
      </w:r>
      <w:r w:rsidR="00A55CAC">
        <w:t xml:space="preserve"> in charge of the Precinct until Commander </w:t>
      </w:r>
      <w:r w:rsidR="00A55CAC">
        <w:lastRenderedPageBreak/>
        <w:t>Lyle returns.</w:t>
      </w:r>
    </w:p>
    <w:p w14:paraId="745AB9FC" w14:textId="21FDEFFB" w:rsidR="00A55CAC" w:rsidRDefault="00007178" w:rsidP="009C772F">
      <w:pPr>
        <w:pStyle w:val="BodyNormal"/>
        <w:rPr>
          <w:i/>
          <w:iCs/>
        </w:rPr>
      </w:pPr>
      <w:r>
        <w:t>“</w:t>
      </w:r>
      <w:ins w:id="13130" w:author="Author">
        <w:r w:rsidR="0016086C">
          <w:t xml:space="preserve">Captain </w:t>
        </w:r>
      </w:ins>
      <w:r w:rsidR="00A55CAC">
        <w:t>Baggs</w:t>
      </w:r>
      <w:ins w:id="13131" w:author="Author">
        <w:r w:rsidR="0016086C">
          <w:t>,</w:t>
        </w:r>
        <w:del w:id="13132" w:author="Author">
          <w:r w:rsidR="005116B8" w:rsidDel="0016086C">
            <w:delText>.</w:delText>
          </w:r>
        </w:del>
      </w:ins>
      <w:del w:id="13133" w:author="Author">
        <w:r w:rsidR="00A55CAC" w:rsidDel="005116B8">
          <w:delText>,</w:delText>
        </w:r>
      </w:del>
      <w:r w:rsidR="00A55CAC">
        <w:t xml:space="preserve"> </w:t>
      </w:r>
      <w:ins w:id="13134" w:author="Author">
        <w:r w:rsidR="0016086C">
          <w:t>t</w:t>
        </w:r>
        <w:del w:id="13135" w:author="Author">
          <w:r w:rsidR="005116B8" w:rsidDel="0016086C">
            <w:delText>T</w:delText>
          </w:r>
        </w:del>
      </w:ins>
      <w:del w:id="13136" w:author="Author">
        <w:r w:rsidR="00A55CAC" w:rsidDel="005116B8">
          <w:delText>t</w:delText>
        </w:r>
      </w:del>
      <w:r w:rsidR="00A55CAC">
        <w:t>here’ll be hell to pay if you’re lying to me.”</w:t>
      </w:r>
    </w:p>
    <w:p w14:paraId="5BD35F09" w14:textId="77777777" w:rsidR="005D0205" w:rsidRDefault="00A55CAC" w:rsidP="009C772F">
      <w:pPr>
        <w:pStyle w:val="BodyNormal"/>
        <w:rPr>
          <w:ins w:id="13137" w:author="Author"/>
        </w:rPr>
      </w:pPr>
      <w:r>
        <w:t xml:space="preserve">Superintendent Green led the procession out of the conference room; Officer Robert Lyle was last. He couldn’t resist. He wheeled around and </w:t>
      </w:r>
      <w:ins w:id="13138" w:author="Author">
        <w:r w:rsidR="005D0205">
          <w:t>faced Captain Baggs.</w:t>
        </w:r>
      </w:ins>
    </w:p>
    <w:p w14:paraId="579DEFC2" w14:textId="21796C8F" w:rsidR="00A55CAC" w:rsidRDefault="00A55CAC" w:rsidP="009C772F">
      <w:pPr>
        <w:pStyle w:val="BodyNormal"/>
        <w:rPr>
          <w:ins w:id="13139" w:author="Author"/>
        </w:rPr>
      </w:pPr>
      <w:del w:id="13140" w:author="Author">
        <w:r w:rsidDel="005D0205">
          <w:delText xml:space="preserve">said: </w:delText>
        </w:r>
      </w:del>
      <w:r>
        <w:t>“Baggs, you’re an asshole!”</w:t>
      </w:r>
    </w:p>
    <w:p w14:paraId="4A4679D3" w14:textId="77777777" w:rsidR="005D0205" w:rsidRDefault="005D0205" w:rsidP="009C772F">
      <w:pPr>
        <w:pStyle w:val="BodyNormal"/>
        <w:rPr>
          <w:i/>
          <w:iCs/>
        </w:rPr>
      </w:pPr>
    </w:p>
    <w:p w14:paraId="6103D5F1" w14:textId="77777777" w:rsidR="00A55CAC" w:rsidRDefault="00A55CAC" w:rsidP="00A55CAC">
      <w:pPr>
        <w:pStyle w:val="ASubheadLevel1"/>
      </w:pPr>
      <w:bookmarkStart w:id="13141" w:name="_Toc197338901"/>
      <w:r>
        <w:t>Moving an Angel</w:t>
      </w:r>
      <w:bookmarkEnd w:id="13141"/>
    </w:p>
    <w:p w14:paraId="6B33710A" w14:textId="16E0A04C" w:rsidR="00A55CAC" w:rsidRDefault="00A55CAC" w:rsidP="009C772F">
      <w:pPr>
        <w:pStyle w:val="BodyNormal"/>
        <w:rPr>
          <w:i/>
          <w:iCs/>
        </w:rPr>
      </w:pPr>
      <w:r>
        <w:t>Superintendent Green wa</w:t>
      </w:r>
      <w:del w:id="13142" w:author="Author">
        <w:r w:rsidDel="007657DB">
          <w:delText>s walking</w:delText>
        </w:r>
      </w:del>
      <w:ins w:id="13143" w:author="Author">
        <w:r w:rsidR="007657DB">
          <w:t>lked</w:t>
        </w:r>
      </w:ins>
      <w:r>
        <w:t xml:space="preserve"> deliberately with a pronounced scowl on his face, returning to the Precinct cell block.</w:t>
      </w:r>
    </w:p>
    <w:p w14:paraId="2F847B74" w14:textId="77777777" w:rsidR="00A55CAC" w:rsidRDefault="00A55CAC" w:rsidP="009C772F">
      <w:pPr>
        <w:pStyle w:val="BodyNormal"/>
        <w:rPr>
          <w:i/>
          <w:iCs/>
        </w:rPr>
      </w:pPr>
      <w:r>
        <w:t>“Commander DiMarco, what’s your read on all this?”</w:t>
      </w:r>
    </w:p>
    <w:p w14:paraId="0880DD7F" w14:textId="69DFB6D0" w:rsidR="00A55CAC" w:rsidRDefault="00A55CAC" w:rsidP="009C772F">
      <w:pPr>
        <w:pStyle w:val="BodyNormal"/>
        <w:rPr>
          <w:i/>
          <w:iCs/>
        </w:rPr>
      </w:pPr>
      <w:r>
        <w:t>“Well, sir, I think Baggs is lying to you. Worse yet, I have a sinking feeling that Baggs may be a compromised cop</w:t>
      </w:r>
      <w:r w:rsidR="000327BC">
        <w:t>,</w:t>
      </w:r>
      <w:r>
        <w:t xml:space="preserve"> working on behalf of organized crime</w:t>
      </w:r>
      <w:ins w:id="13144" w:author="Author">
        <w:r w:rsidR="005D0205">
          <w:t>.”</w:t>
        </w:r>
      </w:ins>
      <w:del w:id="13145" w:author="Author">
        <w:r w:rsidDel="005D0205">
          <w:delText>,” DiMarco replied.</w:delText>
        </w:r>
      </w:del>
    </w:p>
    <w:p w14:paraId="52BE0822" w14:textId="0DF003B9" w:rsidR="00A55CAC" w:rsidRDefault="00A55CAC" w:rsidP="009C772F">
      <w:pPr>
        <w:pStyle w:val="BodyNormal"/>
        <w:rPr>
          <w:i/>
          <w:iCs/>
        </w:rPr>
      </w:pPr>
      <w:r>
        <w:t xml:space="preserve">“I hope to hell that you’re wrong, Ryan. In any case, I’m assigning you and Officer Merrick to protect this prisoner. Your security directives will be the law, at least till we get this case resolved. I don’t want that woman harmed. </w:t>
      </w:r>
      <w:proofErr w:type="gramStart"/>
      <w:r>
        <w:t>Do</w:t>
      </w:r>
      <w:proofErr w:type="gramEnd"/>
      <w:r>
        <w:t xml:space="preserve"> you hear me? Not a hair on her head </w:t>
      </w:r>
      <w:r w:rsidR="00905D50">
        <w:t>mussed.</w:t>
      </w:r>
      <w:r>
        <w:t xml:space="preserve"> </w:t>
      </w:r>
    </w:p>
    <w:p w14:paraId="5F4AE6A1" w14:textId="34D0CCDB" w:rsidR="00A55CAC" w:rsidRDefault="00007178" w:rsidP="009C772F">
      <w:pPr>
        <w:pStyle w:val="BodyNormal"/>
        <w:rPr>
          <w:i/>
          <w:iCs/>
        </w:rPr>
      </w:pPr>
      <w:r>
        <w:t>“</w:t>
      </w:r>
      <w:r w:rsidR="00A55CAC">
        <w:t xml:space="preserve">I’ve got </w:t>
      </w:r>
      <w:r w:rsidR="00A55CAC" w:rsidRPr="00FA271D">
        <w:t>Nivani Subramanian</w:t>
      </w:r>
      <w:r w:rsidR="00A55CAC">
        <w:t xml:space="preserve"> and some units </w:t>
      </w:r>
      <w:r w:rsidR="00A55CAC" w:rsidRPr="00FA271D">
        <w:t>of Chicago SWAT</w:t>
      </w:r>
      <w:r w:rsidR="00A55CAC">
        <w:t xml:space="preserve"> pulling up as we speak. Do what he says as far as transportation is concerned.</w:t>
      </w:r>
      <w:del w:id="13146" w:author="Author">
        <w:r w:rsidR="00A55CAC" w:rsidDel="00AF5DB3">
          <w:delText xml:space="preserve"> At the courthouse,</w:delText>
        </w:r>
      </w:del>
      <w:r w:rsidR="00A55CAC">
        <w:t xml:space="preserve"> I’ll have extra police</w:t>
      </w:r>
      <w:ins w:id="13147" w:author="Author">
        <w:r w:rsidR="00AF5DB3">
          <w:t xml:space="preserve"> at </w:t>
        </w:r>
        <w:r w:rsidR="00AF5DB3">
          <w:lastRenderedPageBreak/>
          <w:t>the courthouse</w:t>
        </w:r>
      </w:ins>
      <w:r w:rsidR="00A55CAC">
        <w:t xml:space="preserve"> </w:t>
      </w:r>
      <w:del w:id="13148" w:author="Author">
        <w:r w:rsidR="00A55CAC" w:rsidDel="00AF5DB3">
          <w:delText xml:space="preserve">there </w:delText>
        </w:r>
      </w:del>
      <w:r w:rsidR="00A55CAC">
        <w:t>for you to deploy to protect the prisoner.”</w:t>
      </w:r>
    </w:p>
    <w:p w14:paraId="577E8601" w14:textId="77777777" w:rsidR="00A55CAC" w:rsidRDefault="00A55CAC" w:rsidP="009C772F">
      <w:pPr>
        <w:pStyle w:val="BodyNormal"/>
        <w:rPr>
          <w:i/>
          <w:iCs/>
        </w:rPr>
      </w:pPr>
      <w:r>
        <w:t xml:space="preserve">They entered the hallway just as </w:t>
      </w:r>
      <w:r w:rsidRPr="00FA271D">
        <w:t>Subramanian</w:t>
      </w:r>
      <w:r>
        <w:t xml:space="preserve"> and his people arrived. John Merrick, Ronnie, and Millie stood up as the crowd assembled outside the cell. Green was still very much in charge of the prisoner transfer.</w:t>
      </w:r>
    </w:p>
    <w:p w14:paraId="2BE7B433" w14:textId="73C5816F" w:rsidR="00A55CAC" w:rsidRDefault="00A55CAC" w:rsidP="009C772F">
      <w:pPr>
        <w:pStyle w:val="BodyNormal"/>
        <w:rPr>
          <w:i/>
          <w:iCs/>
        </w:rPr>
      </w:pPr>
      <w:r>
        <w:t>“Young lady,</w:t>
      </w:r>
      <w:r w:rsidR="009F2CC1">
        <w:t xml:space="preserve"> </w:t>
      </w:r>
      <w:del w:id="13149" w:author="Author">
        <w:r w:rsidDel="00AF5DB3">
          <w:delText>for security reasons, we are transferring you to the Leighton Criminal Court Building on South California Street</w:delText>
        </w:r>
      </w:del>
      <w:ins w:id="13150" w:author="Author">
        <w:r w:rsidR="00AF5DB3">
          <w:t>we are transferring you to the Leighton Criminal Court Building on South California Street for security reasons</w:t>
        </w:r>
      </w:ins>
      <w:r>
        <w:t xml:space="preserve">. While </w:t>
      </w:r>
      <w:del w:id="13151" w:author="Author">
        <w:r w:rsidDel="00AF5DB3">
          <w:delText>in that building, awaiting a formal bail hear</w:delText>
        </w:r>
      </w:del>
      <w:ins w:id="13152" w:author="Author">
        <w:r w:rsidR="00AF5DB3">
          <w:t>awaiting a formal bail hearing in that build</w:t>
        </w:r>
      </w:ins>
      <w:r>
        <w:t xml:space="preserve">ing, Commander DiMarco </w:t>
      </w:r>
      <w:del w:id="13153" w:author="Author">
        <w:r w:rsidDel="00AF5DB3">
          <w:delText xml:space="preserve">here </w:delText>
        </w:r>
      </w:del>
      <w:r>
        <w:t xml:space="preserve">will </w:t>
      </w:r>
      <w:r w:rsidR="00AC7702">
        <w:t>oversee</w:t>
      </w:r>
      <w:r>
        <w:t xml:space="preserve"> your security.</w:t>
      </w:r>
    </w:p>
    <w:p w14:paraId="72F8C837" w14:textId="48D456CE" w:rsidR="00A55CAC" w:rsidRDefault="00007178" w:rsidP="009C772F">
      <w:pPr>
        <w:pStyle w:val="BodyNormal"/>
        <w:rPr>
          <w:i/>
          <w:iCs/>
        </w:rPr>
      </w:pPr>
      <w:r>
        <w:t>“</w:t>
      </w:r>
      <w:r w:rsidR="009F2CC1" w:rsidRPr="009F2CC1">
        <w:t>I understand that individual members of the police force may have acted unprofessionally towards you.</w:t>
      </w:r>
      <w:r w:rsidR="009F2CC1">
        <w:t xml:space="preserve"> </w:t>
      </w:r>
      <w:r w:rsidR="00A55CAC">
        <w:t xml:space="preserve">If that </w:t>
      </w:r>
      <w:del w:id="13154" w:author="Author">
        <w:r w:rsidR="00A55CAC" w:rsidDel="00AF5DB3">
          <w:delText xml:space="preserve">be </w:delText>
        </w:r>
      </w:del>
      <w:ins w:id="13155" w:author="Author">
        <w:r w:rsidR="00AF5DB3">
          <w:t xml:space="preserve">is </w:t>
        </w:r>
      </w:ins>
      <w:r w:rsidR="00A55CAC">
        <w:t>the case, I apologize. Commander DiMarco and Officer Merrick will ensure that your treatment will be by</w:t>
      </w:r>
      <w:r w:rsidR="007F0ABC">
        <w:t xml:space="preserve"> the </w:t>
      </w:r>
      <w:r w:rsidR="00A55CAC">
        <w:t>book and uphold</w:t>
      </w:r>
      <w:r w:rsidR="00093E0E">
        <w:t xml:space="preserve"> the</w:t>
      </w:r>
      <w:r w:rsidR="00A55CAC">
        <w:t xml:space="preserve"> </w:t>
      </w:r>
      <w:r w:rsidR="00CB4BA9">
        <w:t>justice and fair play standards</w:t>
      </w:r>
      <w:r w:rsidR="00A55CAC">
        <w:t xml:space="preserve"> that I insist </w:t>
      </w:r>
      <w:r w:rsidR="00442320">
        <w:t xml:space="preserve">on </w:t>
      </w:r>
      <w:del w:id="13156" w:author="Author">
        <w:r w:rsidR="00A55CAC" w:rsidDel="00E12938">
          <w:delText>n</w:delText>
        </w:r>
      </w:del>
      <w:ins w:id="13157" w:author="Author">
        <w:del w:id="13158" w:author="Author">
          <w:r w:rsidR="00E12938" w:rsidDel="00BD74E6">
            <w:delText>f</w:delText>
          </w:r>
        </w:del>
      </w:ins>
      <w:r w:rsidR="00F37161">
        <w:t>from</w:t>
      </w:r>
      <w:r w:rsidR="00A55CAC">
        <w:t xml:space="preserve"> all my officers.</w:t>
      </w:r>
    </w:p>
    <w:p w14:paraId="4D25CEF4" w14:textId="72BA59CA" w:rsidR="00A55CAC" w:rsidRDefault="00007178" w:rsidP="009C772F">
      <w:pPr>
        <w:pStyle w:val="BodyNormal"/>
        <w:rPr>
          <w:i/>
          <w:iCs/>
        </w:rPr>
      </w:pPr>
      <w:r>
        <w:t>“</w:t>
      </w:r>
      <w:del w:id="13159" w:author="Author">
        <w:r w:rsidR="00A55CAC" w:rsidDel="00AF5DB3">
          <w:delText xml:space="preserve">For the actual transfer, Commander </w:delText>
        </w:r>
        <w:r w:rsidR="00A55CAC" w:rsidRPr="00FA271D" w:rsidDel="00AF5DB3">
          <w:delText>Subramanian</w:delText>
        </w:r>
        <w:r w:rsidR="00A55CAC" w:rsidDel="00AF5DB3">
          <w:delText xml:space="preserve"> of Chicago SWAT will be in charge</w:delText>
        </w:r>
      </w:del>
      <w:ins w:id="13160" w:author="Author">
        <w:r w:rsidR="00AF5DB3">
          <w:t xml:space="preserve">Commander Subramanian of Chicago SWAT will be in charge </w:t>
        </w:r>
        <w:del w:id="13161" w:author="Author">
          <w:r w:rsidR="00AF5DB3" w:rsidDel="007657DB">
            <w:delText>for</w:delText>
          </w:r>
        </w:del>
        <w:r w:rsidR="007657DB">
          <w:t>of</w:t>
        </w:r>
        <w:r w:rsidR="00AF5DB3">
          <w:t xml:space="preserve"> the transfer</w:t>
        </w:r>
      </w:ins>
      <w:r w:rsidR="00A55CAC">
        <w:t>. I’ll let him explain his procedures to you.”</w:t>
      </w:r>
    </w:p>
    <w:p w14:paraId="3E8152EA" w14:textId="55975D99" w:rsidR="00A55CAC" w:rsidRDefault="00A55CAC" w:rsidP="009C772F">
      <w:pPr>
        <w:pStyle w:val="BodyNormal"/>
        <w:rPr>
          <w:i/>
          <w:iCs/>
        </w:rPr>
      </w:pPr>
      <w:r w:rsidRPr="00FA271D">
        <w:t>Subramanian</w:t>
      </w:r>
      <w:r>
        <w:t xml:space="preserve"> and two of his men, dressed in full battle gear, approached Angel. She stood up, looking somewhat resigned. Nivani looked at her sympathetically.</w:t>
      </w:r>
    </w:p>
    <w:p w14:paraId="4AEBEF9B" w14:textId="4B2A5B46" w:rsidR="003F7C31" w:rsidRDefault="00A55CAC" w:rsidP="009C772F">
      <w:pPr>
        <w:pStyle w:val="BodyNormal"/>
        <w:rPr>
          <w:ins w:id="13162" w:author="Author"/>
        </w:rPr>
      </w:pPr>
      <w:r>
        <w:t>“May I call you Angel?”</w:t>
      </w:r>
    </w:p>
    <w:p w14:paraId="0256A08C" w14:textId="1D7FCD19" w:rsidR="00A55CAC" w:rsidRDefault="00A55CAC" w:rsidP="009C772F">
      <w:pPr>
        <w:pStyle w:val="BodyNormal"/>
        <w:rPr>
          <w:i/>
          <w:iCs/>
        </w:rPr>
      </w:pPr>
      <w:del w:id="13163" w:author="Author">
        <w:r w:rsidDel="003F7C31">
          <w:delText xml:space="preserve"> </w:delText>
        </w:r>
      </w:del>
      <w:r>
        <w:t>She nodded yes.</w:t>
      </w:r>
    </w:p>
    <w:p w14:paraId="5059BD8D" w14:textId="39AE42CB" w:rsidR="00A55CAC" w:rsidRDefault="00A55CAC" w:rsidP="009C772F">
      <w:pPr>
        <w:pStyle w:val="BodyNormal"/>
        <w:rPr>
          <w:i/>
          <w:iCs/>
        </w:rPr>
      </w:pPr>
      <w:r>
        <w:t xml:space="preserve">“Don’t </w:t>
      </w:r>
      <w:proofErr w:type="gramStart"/>
      <w:r>
        <w:t>be intimidated</w:t>
      </w:r>
      <w:proofErr w:type="gramEnd"/>
      <w:r>
        <w:t xml:space="preserve"> by all this military gear. We know that organized crime wants you dead. These bullet-proof vests and assault rifles are to protect you. We’ll get you </w:t>
      </w:r>
      <w:r>
        <w:lastRenderedPageBreak/>
        <w:t xml:space="preserve">there safely. </w:t>
      </w:r>
      <w:r w:rsidR="00697869">
        <w:t>The law</w:t>
      </w:r>
      <w:r w:rsidR="00C74641">
        <w:t xml:space="preserve"> require</w:t>
      </w:r>
      <w:r w:rsidR="00697869">
        <w:t>s me</w:t>
      </w:r>
      <w:r w:rsidR="00C74641">
        <w:t xml:space="preserve"> </w:t>
      </w:r>
      <w:r>
        <w:t>to handcuff you behind your back. Usually, we’d attach leg restraints, but I’ll forgo those if you promise not to run away</w:t>
      </w:r>
      <w:del w:id="13164" w:author="Author">
        <w:r w:rsidDel="005D0205">
          <w:delText xml:space="preserve">? </w:delText>
        </w:r>
      </w:del>
      <w:ins w:id="13165" w:author="Author">
        <w:r w:rsidR="005D0205">
          <w:t xml:space="preserve">. </w:t>
        </w:r>
      </w:ins>
      <w:r>
        <w:t xml:space="preserve">Nod your head ‘yes’ if you’ll comply.” </w:t>
      </w:r>
    </w:p>
    <w:p w14:paraId="1DC9A7E3" w14:textId="202192C3" w:rsidR="00A55CAC" w:rsidRDefault="00A55CAC" w:rsidP="009C772F">
      <w:pPr>
        <w:pStyle w:val="BodyNormal"/>
        <w:rPr>
          <w:i/>
          <w:iCs/>
        </w:rPr>
      </w:pPr>
      <w:r>
        <w:t xml:space="preserve">Angel signaled her compliance. </w:t>
      </w:r>
      <w:r w:rsidRPr="00FA271D">
        <w:t>Subramanian</w:t>
      </w:r>
      <w:r>
        <w:t xml:space="preserve"> was gentle and efficient. The SWAT team formed a four-person line on either side of her, with Nivani in the lead</w:t>
      </w:r>
      <w:r w:rsidR="003C42ED">
        <w:t xml:space="preserve"> and</w:t>
      </w:r>
      <w:r>
        <w:t xml:space="preserve"> Mac and Ryan t</w:t>
      </w:r>
      <w:r w:rsidR="003C42ED">
        <w:t>aking</w:t>
      </w:r>
      <w:r>
        <w:t xml:space="preserve"> up the rear. The procession traversed several hallways until they reached one of the rear entrances. Three black SWAT vans were in a row, all vehicles open at the rear</w:t>
      </w:r>
      <w:r w:rsidR="00CA022C">
        <w:t xml:space="preserve"> while</w:t>
      </w:r>
      <w:r>
        <w:t xml:space="preserve"> Precinct 7 police kept the crowd of news crews and spectators at bay.</w:t>
      </w:r>
    </w:p>
    <w:p w14:paraId="5C3A7BE4" w14:textId="4880612F" w:rsidR="00A55CAC" w:rsidRDefault="00A55CAC" w:rsidP="009C772F">
      <w:pPr>
        <w:pStyle w:val="BodyNormal"/>
        <w:rPr>
          <w:i/>
          <w:iCs/>
        </w:rPr>
      </w:pPr>
      <w:r>
        <w:t xml:space="preserve">“OK, </w:t>
      </w:r>
      <w:ins w:id="13166" w:author="Author">
        <w:r w:rsidR="003F7C31">
          <w:t xml:space="preserve">Miss </w:t>
        </w:r>
      </w:ins>
      <w:r>
        <w:t xml:space="preserve">Angel. See that middle van? That’s our destination. We’re going to trot over there fast, and I want you to jump in as quickly as </w:t>
      </w:r>
      <w:del w:id="13167" w:author="Author">
        <w:r w:rsidDel="009E4442">
          <w:delText>you can</w:delText>
        </w:r>
      </w:del>
      <w:ins w:id="13168" w:author="Author">
        <w:r w:rsidR="009E4442">
          <w:t>possible</w:t>
        </w:r>
      </w:ins>
      <w:r>
        <w:t>,” Nivani said.</w:t>
      </w:r>
    </w:p>
    <w:p w14:paraId="4AAFBE28" w14:textId="01756289" w:rsidR="00A55CAC" w:rsidRDefault="00A55CAC" w:rsidP="009C772F">
      <w:pPr>
        <w:pStyle w:val="BodyNormal"/>
        <w:rPr>
          <w:i/>
          <w:iCs/>
        </w:rPr>
      </w:pPr>
      <w:r>
        <w:t xml:space="preserve">It was all over in seconds. The crowd started cheering as Angel appeared, and several news reporters futilely shouted questions to a woman who could not speak. The SWAT vans began moving. Angel </w:t>
      </w:r>
      <w:r w:rsidR="00905D50">
        <w:t>sat</w:t>
      </w:r>
      <w:r>
        <w:t xml:space="preserve"> on a bench, surrounded by six heavily armed officers, plus Mac and Ryan. A </w:t>
      </w:r>
      <w:del w:id="13169" w:author="Author">
        <w:r w:rsidDel="007657DB">
          <w:delText>couple of</w:delText>
        </w:r>
      </w:del>
      <w:ins w:id="13170" w:author="Author">
        <w:r w:rsidR="007657DB">
          <w:t>few</w:t>
        </w:r>
      </w:ins>
      <w:r>
        <w:t xml:space="preserve"> </w:t>
      </w:r>
      <w:r w:rsidR="005D0CD1">
        <w:t>n</w:t>
      </w:r>
      <w:r>
        <w:t xml:space="preserve">ews </w:t>
      </w:r>
      <w:r w:rsidR="005D0CD1">
        <w:t>d</w:t>
      </w:r>
      <w:r>
        <w:t xml:space="preserve">rones hovered overhead, broadcasting the convoy to the 24-hour news services. Most </w:t>
      </w:r>
      <w:del w:id="13171" w:author="Author">
        <w:r w:rsidDel="007657DB">
          <w:delText xml:space="preserve">of the </w:delText>
        </w:r>
      </w:del>
      <w:r>
        <w:t xml:space="preserve">media trucks headed out, </w:t>
      </w:r>
      <w:r w:rsidR="002B634C">
        <w:t>surmising</w:t>
      </w:r>
      <w:r>
        <w:t xml:space="preserve"> </w:t>
      </w:r>
      <w:del w:id="13172" w:author="Author">
        <w:r w:rsidDel="007657DB">
          <w:delText xml:space="preserve">that </w:delText>
        </w:r>
      </w:del>
      <w:r>
        <w:t xml:space="preserve">the likely destination </w:t>
      </w:r>
      <w:del w:id="13173" w:author="Author">
        <w:r w:rsidDel="009E4442">
          <w:delText xml:space="preserve">is </w:delText>
        </w:r>
      </w:del>
      <w:r w:rsidR="002B634C">
        <w:t>is</w:t>
      </w:r>
      <w:ins w:id="13174" w:author="Author">
        <w:r w:rsidR="009E4442">
          <w:t xml:space="preserve"> </w:t>
        </w:r>
      </w:ins>
      <w:r>
        <w:t>the bail bond court</w:t>
      </w:r>
      <w:r w:rsidR="00007178">
        <w:t>.</w:t>
      </w:r>
    </w:p>
    <w:p w14:paraId="531EE6B0" w14:textId="77777777" w:rsidR="00A55CAC" w:rsidRDefault="00A55CAC" w:rsidP="009C772F">
      <w:pPr>
        <w:pStyle w:val="BodyNormal"/>
        <w:rPr>
          <w:i/>
          <w:iCs/>
        </w:rPr>
      </w:pPr>
      <w:r>
        <w:t>One of the SWAT officers asked Angel: “Would you like some water?” She nodded yes.</w:t>
      </w:r>
    </w:p>
    <w:p w14:paraId="6384C5D4" w14:textId="3CBDCCFE" w:rsidR="00A55CAC" w:rsidRDefault="00A55CAC" w:rsidP="009C772F">
      <w:pPr>
        <w:pStyle w:val="BodyNormal"/>
        <w:rPr>
          <w:i/>
          <w:iCs/>
        </w:rPr>
      </w:pPr>
      <w:r>
        <w:t xml:space="preserve">He uncapped a water bottle and brought it to her lips. </w:t>
      </w:r>
      <w:r>
        <w:lastRenderedPageBreak/>
        <w:t xml:space="preserve">Angel leaned forward and closed her lips around the bottle, and he tipped it just enough to dispense the drink. He tilted it two more times before she backed away. </w:t>
      </w:r>
      <w:r w:rsidR="004D0609">
        <w:t>Then, c</w:t>
      </w:r>
      <w:r>
        <w:t>apping the bottle, he said</w:t>
      </w:r>
      <w:ins w:id="13175" w:author="Author">
        <w:r w:rsidR="005D0205">
          <w:t xml:space="preserve"> </w:t>
        </w:r>
        <w:r w:rsidR="005D0205" w:rsidRPr="00B56B84">
          <w:rPr>
            <w:szCs w:val="24"/>
          </w:rPr>
          <w:fldChar w:fldCharType="begin"/>
        </w:r>
        <w:r w:rsidR="005D0205" w:rsidRPr="00B56B84">
          <w:rPr>
            <w:szCs w:val="24"/>
          </w:rPr>
          <w:instrText xml:space="preserve"> HYPERLINK "https://www.wordhippo.com/what-is/another-word-for/yearningly.html" </w:instrText>
        </w:r>
        <w:r w:rsidR="005D0205" w:rsidRPr="00B56B84">
          <w:rPr>
            <w:szCs w:val="24"/>
          </w:rPr>
        </w:r>
        <w:r w:rsidR="005D0205" w:rsidRPr="00B56B84">
          <w:rPr>
            <w:szCs w:val="24"/>
          </w:rPr>
          <w:fldChar w:fldCharType="separate"/>
        </w:r>
        <w:r w:rsidR="005D0205" w:rsidRPr="00B56B84">
          <w:rPr>
            <w:rStyle w:val="Hyperlink"/>
            <w:rFonts w:cs="Arial"/>
            <w:color w:val="000000" w:themeColor="text1"/>
            <w:szCs w:val="24"/>
            <w:u w:val="none"/>
            <w:rPrChange w:id="13176" w:author="Author">
              <w:rPr>
                <w:rStyle w:val="Hyperlink"/>
                <w:rFonts w:cs="Arial"/>
                <w:color w:val="4A789F"/>
                <w:sz w:val="26"/>
                <w:szCs w:val="26"/>
              </w:rPr>
            </w:rPrChange>
          </w:rPr>
          <w:t>yearningly</w:t>
        </w:r>
        <w:r w:rsidR="005D0205" w:rsidRPr="00B56B84">
          <w:rPr>
            <w:szCs w:val="24"/>
          </w:rPr>
          <w:fldChar w:fldCharType="end"/>
        </w:r>
        <w:r w:rsidR="005D0205">
          <w:t>.</w:t>
        </w:r>
      </w:ins>
      <w:del w:id="13177" w:author="Author">
        <w:r w:rsidDel="005D0205">
          <w:delText>:</w:delText>
        </w:r>
      </w:del>
    </w:p>
    <w:p w14:paraId="77A63253" w14:textId="77777777" w:rsidR="00A55CAC" w:rsidRDefault="00A55CAC" w:rsidP="009C772F">
      <w:pPr>
        <w:pStyle w:val="BodyNormal"/>
        <w:rPr>
          <w:i/>
          <w:iCs/>
        </w:rPr>
      </w:pPr>
      <w:r>
        <w:t>“If they find you not guilty, will you have my babies?”</w:t>
      </w:r>
    </w:p>
    <w:p w14:paraId="3DE591F7" w14:textId="568C0B18" w:rsidR="00A55CAC" w:rsidRDefault="00A55CAC" w:rsidP="009C772F">
      <w:pPr>
        <w:pStyle w:val="BodyNormal"/>
        <w:rPr>
          <w:i/>
          <w:iCs/>
        </w:rPr>
      </w:pPr>
      <w:r>
        <w:t>“Sit down, Crowler</w:t>
      </w:r>
      <w:r w:rsidR="00905D50">
        <w:t>.</w:t>
      </w:r>
      <w:r>
        <w:t xml:space="preserve">” Commander DiMarco said </w:t>
      </w:r>
      <w:proofErr w:type="gramStart"/>
      <w:r>
        <w:t>as</w:t>
      </w:r>
      <w:proofErr w:type="gramEnd"/>
      <w:r>
        <w:t xml:space="preserve"> everyone in the van laughed. Angel flashed a radiant smile, appreciating some humor </w:t>
      </w:r>
      <w:del w:id="13178" w:author="Author">
        <w:r w:rsidDel="00BD74E6">
          <w:delText xml:space="preserve">in </w:delText>
        </w:r>
      </w:del>
      <w:ins w:id="13179" w:author="Author">
        <w:r w:rsidR="00BD74E6">
          <w:t xml:space="preserve">on </w:t>
        </w:r>
      </w:ins>
      <w:r>
        <w:t xml:space="preserve">a very trying morning. </w:t>
      </w:r>
      <w:r w:rsidRPr="00FA271D">
        <w:t>Subramanian</w:t>
      </w:r>
      <w:r>
        <w:t xml:space="preserve"> was, as always, meticulous in his planning. The convoy headed east to the Dan Ryan Expressway, then north to the Stevenson Expressway to the courthouse. Arriving at the courthouse, the SWAT team </w:t>
      </w:r>
      <w:r w:rsidR="00522369">
        <w:t>parked at</w:t>
      </w:r>
      <w:r>
        <w:t xml:space="preserve"> a back entrance and escorted Angel and her captors into the building. Once </w:t>
      </w:r>
      <w:r w:rsidR="00522369">
        <w:t>SWAT</w:t>
      </w:r>
      <w:r>
        <w:t xml:space="preserve"> nestled</w:t>
      </w:r>
      <w:r w:rsidR="00522369">
        <w:t xml:space="preserve"> </w:t>
      </w:r>
      <w:proofErr w:type="gramStart"/>
      <w:r w:rsidR="00522369">
        <w:t>Angel</w:t>
      </w:r>
      <w:proofErr w:type="gramEnd"/>
      <w:r>
        <w:t xml:space="preserve"> in an interview room, Commander </w:t>
      </w:r>
      <w:r w:rsidRPr="00FA271D">
        <w:t>Subramanian</w:t>
      </w:r>
      <w:r>
        <w:t xml:space="preserve"> removed her handcuffs.</w:t>
      </w:r>
    </w:p>
    <w:p w14:paraId="2B1D754B" w14:textId="13975EC6" w:rsidR="00A55CAC" w:rsidRDefault="00A55CAC" w:rsidP="009C772F">
      <w:pPr>
        <w:pStyle w:val="BodyNormal"/>
        <w:rPr>
          <w:i/>
          <w:iCs/>
        </w:rPr>
      </w:pPr>
      <w:r>
        <w:t xml:space="preserve">“Young lady, I want to thank you for your cooperation and </w:t>
      </w:r>
      <w:ins w:id="13180" w:author="Author">
        <w:r w:rsidR="003F7C31">
          <w:t xml:space="preserve">for </w:t>
        </w:r>
      </w:ins>
      <w:del w:id="13181" w:author="Author">
        <w:r w:rsidR="00591EB1" w:rsidDel="00BB5684">
          <w:delText xml:space="preserve">for </w:delText>
        </w:r>
      </w:del>
      <w:r>
        <w:t xml:space="preserve">not going all Ninja on us. While there may be a debate in the </w:t>
      </w:r>
      <w:r w:rsidR="00C74641">
        <w:t>p</w:t>
      </w:r>
      <w:r>
        <w:t xml:space="preserve">olice </w:t>
      </w:r>
      <w:r w:rsidR="00C74641">
        <w:t>d</w:t>
      </w:r>
      <w:r>
        <w:t xml:space="preserve">epartment on your tactics, I know a good heart when I see it. You have a good heart. Commander DiMarco and Officer Merrick will </w:t>
      </w:r>
      <w:r w:rsidR="00905D50">
        <w:t>oversee</w:t>
      </w:r>
      <w:r>
        <w:t xml:space="preserve"> your security now.”</w:t>
      </w:r>
    </w:p>
    <w:p w14:paraId="24297971" w14:textId="77777777" w:rsidR="00A55CAC" w:rsidRDefault="00A55CAC" w:rsidP="009C772F">
      <w:pPr>
        <w:pStyle w:val="BodyNormal"/>
        <w:rPr>
          <w:i/>
          <w:iCs/>
        </w:rPr>
      </w:pPr>
      <w:r w:rsidRPr="00FA271D">
        <w:t>Subramanian</w:t>
      </w:r>
      <w:r>
        <w:t xml:space="preserve"> and his SWAT team headed </w:t>
      </w:r>
      <w:r w:rsidRPr="00C93AF6">
        <w:t>out</w:t>
      </w:r>
      <w:r>
        <w:t>, and DiMarco positioned several officers to prevent unauthorized access to the interview room. Angel sat silently in a chair, bemused by all the activity in the hallway.</w:t>
      </w:r>
    </w:p>
    <w:p w14:paraId="6624AA8E" w14:textId="77777777" w:rsidR="00A55CAC" w:rsidRPr="009605E2" w:rsidRDefault="00A55CAC" w:rsidP="00A55CAC">
      <w:pPr>
        <w:pStyle w:val="ASubheadLevel1"/>
      </w:pPr>
      <w:bookmarkStart w:id="13182" w:name="_Toc197338902"/>
      <w:r w:rsidRPr="009605E2">
        <w:lastRenderedPageBreak/>
        <w:t>The Dirty Cop</w:t>
      </w:r>
      <w:bookmarkEnd w:id="13182"/>
    </w:p>
    <w:p w14:paraId="27B006DE" w14:textId="33E4A318" w:rsidR="00A55CAC" w:rsidRDefault="00A55CAC" w:rsidP="009C772F">
      <w:pPr>
        <w:pStyle w:val="BodyNormal"/>
        <w:rPr>
          <w:i/>
          <w:iCs/>
        </w:rPr>
      </w:pPr>
      <w:r>
        <w:t xml:space="preserve">Anne Merrick </w:t>
      </w:r>
      <w:r w:rsidR="00905D50">
        <w:t>started</w:t>
      </w:r>
      <w:r>
        <w:t xml:space="preserve"> up a conference call with her husband John, Ronnie, and Millie, </w:t>
      </w:r>
      <w:del w:id="13183" w:author="Author">
        <w:r w:rsidDel="00BB5684">
          <w:delText xml:space="preserve">who were </w:delText>
        </w:r>
      </w:del>
      <w:r>
        <w:t>making their way to the courthouse in the company Tesla.</w:t>
      </w:r>
    </w:p>
    <w:p w14:paraId="2704411A" w14:textId="4E0FB204" w:rsidR="00A55CAC" w:rsidRDefault="00A55CAC" w:rsidP="009C772F">
      <w:pPr>
        <w:pStyle w:val="BodyNormal"/>
        <w:rPr>
          <w:i/>
          <w:iCs/>
        </w:rPr>
      </w:pPr>
      <w:r>
        <w:t xml:space="preserve">“John, we’re sending the Natalie Rumsfort video of the assault on Reverend Montgomery to each of your iPhones. It makes it </w:t>
      </w:r>
      <w:proofErr w:type="gramStart"/>
      <w:r>
        <w:t>pretty clear</w:t>
      </w:r>
      <w:proofErr w:type="gramEnd"/>
      <w:r>
        <w:t xml:space="preserve"> that Angel </w:t>
      </w:r>
      <w:proofErr w:type="gramStart"/>
      <w:r>
        <w:t>acted as</w:t>
      </w:r>
      <w:proofErr w:type="gramEnd"/>
      <w:r>
        <w:t xml:space="preserve"> a Good Samaritan. It also shows Captain Baggs punching and then slapping a restrained prisoner. His actions look damned suspicious</w:t>
      </w:r>
      <w:r w:rsidR="00C74641">
        <w:t>.</w:t>
      </w:r>
    </w:p>
    <w:p w14:paraId="69423CBD" w14:textId="0AF336B6" w:rsidR="00A55CAC" w:rsidRDefault="00A55CAC" w:rsidP="009C772F">
      <w:pPr>
        <w:pStyle w:val="BodyNormal"/>
        <w:rPr>
          <w:i/>
          <w:iCs/>
        </w:rPr>
      </w:pPr>
      <w:r>
        <w:t>“The scar over Angel’s heart looks like a gang warning</w:t>
      </w:r>
      <w:del w:id="13184" w:author="Author">
        <w:r w:rsidDel="00BB5684">
          <w:delText xml:space="preserve"> of some kind</w:delText>
        </w:r>
      </w:del>
      <w:r>
        <w:t xml:space="preserve">. </w:t>
      </w:r>
      <w:del w:id="13185" w:author="Author">
        <w:r w:rsidDel="00CE66BA">
          <w:delText>In any case, t</w:delText>
        </w:r>
      </w:del>
      <w:ins w:id="13186" w:author="Author">
        <w:r w:rsidR="00CE66BA">
          <w:t>T</w:t>
        </w:r>
      </w:ins>
      <w:r>
        <w:t xml:space="preserve">he video of Captain Baggs’ treatment of our client violates </w:t>
      </w:r>
      <w:del w:id="13187" w:author="Author">
        <w:r w:rsidDel="007657DB">
          <w:delText xml:space="preserve">a bagful of </w:delText>
        </w:r>
      </w:del>
      <w:r>
        <w:t>police anti-violence regulations. It’s all actionable, John, but probably of no use in the bail hearing.”</w:t>
      </w:r>
    </w:p>
    <w:p w14:paraId="2D2104A4" w14:textId="39563C6A" w:rsidR="00A55CAC" w:rsidRDefault="00A55CAC" w:rsidP="009C772F">
      <w:pPr>
        <w:pStyle w:val="BodyNormal"/>
        <w:rPr>
          <w:i/>
          <w:iCs/>
        </w:rPr>
      </w:pPr>
      <w:r>
        <w:t>“Thanks, Anne. We’re pulling in at the courthouse. I will call you when we get situated</w:t>
      </w:r>
      <w:r w:rsidR="006B1287">
        <w:t>.</w:t>
      </w:r>
      <w:r>
        <w:t>”</w:t>
      </w:r>
    </w:p>
    <w:p w14:paraId="66BBC338" w14:textId="71C7B6B4" w:rsidR="00A55CAC" w:rsidRDefault="00A55CAC" w:rsidP="009C772F">
      <w:pPr>
        <w:pStyle w:val="BodyNormal"/>
        <w:rPr>
          <w:i/>
          <w:iCs/>
        </w:rPr>
      </w:pPr>
      <w:r>
        <w:t>Anne directed two paralegals to edit the surveillance file</w:t>
      </w:r>
      <w:r>
        <w:rPr>
          <w:i/>
          <w:iCs/>
        </w:rPr>
        <w:t>s</w:t>
      </w:r>
      <w:r>
        <w:t xml:space="preserve"> to summarize </w:t>
      </w:r>
      <w:del w:id="13188" w:author="Author">
        <w:r w:rsidDel="007657DB">
          <w:delText xml:space="preserve">just </w:delText>
        </w:r>
      </w:del>
      <w:r>
        <w:t xml:space="preserve">the police interactions with Angel. </w:t>
      </w:r>
      <w:r w:rsidR="00905D50">
        <w:t>Anne received</w:t>
      </w:r>
      <w:r>
        <w:t xml:space="preserve"> a call from Julia at the reception desk.</w:t>
      </w:r>
    </w:p>
    <w:p w14:paraId="4C3D2BA9" w14:textId="0C2B100B" w:rsidR="00A55CAC" w:rsidRDefault="00A55CAC" w:rsidP="009C772F">
      <w:pPr>
        <w:pStyle w:val="BodyNormal"/>
        <w:rPr>
          <w:i/>
          <w:iCs/>
        </w:rPr>
      </w:pPr>
      <w:r>
        <w:t>“Anne</w:t>
      </w:r>
      <w:r w:rsidR="004445F9">
        <w:t>.</w:t>
      </w:r>
      <w:r>
        <w:t xml:space="preserve"> </w:t>
      </w:r>
      <w:r w:rsidR="004445F9">
        <w:t>A</w:t>
      </w:r>
      <w:r>
        <w:t xml:space="preserve"> very distraught woman has just </w:t>
      </w:r>
      <w:r w:rsidR="0039768D">
        <w:t>contacted</w:t>
      </w:r>
      <w:r>
        <w:t xml:space="preserve"> me via </w:t>
      </w:r>
      <w:r w:rsidR="009D4156">
        <w:t>Facetime</w:t>
      </w:r>
      <w:r>
        <w:t xml:space="preserve">. She says </w:t>
      </w:r>
      <w:del w:id="13189" w:author="Author">
        <w:r w:rsidDel="007657DB">
          <w:delText xml:space="preserve">that </w:delText>
        </w:r>
      </w:del>
      <w:r>
        <w:t xml:space="preserve">the cop who arrested </w:t>
      </w:r>
      <w:del w:id="13190" w:author="Author">
        <w:r w:rsidDel="00BB5684">
          <w:delText xml:space="preserve">the </w:delText>
        </w:r>
      </w:del>
      <w:r>
        <w:t xml:space="preserve">Angel </w:t>
      </w:r>
      <w:r w:rsidR="00C95A79">
        <w:t xml:space="preserve">sexually assaulted </w:t>
      </w:r>
      <w:r>
        <w:t>her daughter three years ago. She wants to speak with you.”</w:t>
      </w:r>
    </w:p>
    <w:p w14:paraId="61C0D6F2" w14:textId="217886B2" w:rsidR="00A55CAC" w:rsidRDefault="00A55CAC" w:rsidP="009C772F">
      <w:pPr>
        <w:pStyle w:val="BodyNormal"/>
        <w:rPr>
          <w:i/>
          <w:iCs/>
        </w:rPr>
      </w:pPr>
      <w:r>
        <w:t xml:space="preserve">“Add us to her </w:t>
      </w:r>
      <w:r w:rsidR="009D4156">
        <w:t>Facetime</w:t>
      </w:r>
      <w:r>
        <w:t xml:space="preserve"> call, Julia, and get Ashley Brant in this conference ASAP. Stay on the line to record </w:t>
      </w:r>
      <w:r>
        <w:lastRenderedPageBreak/>
        <w:t>any details we need.”</w:t>
      </w:r>
    </w:p>
    <w:p w14:paraId="3E02F8FA" w14:textId="33ADD08F" w:rsidR="00A55CAC" w:rsidRDefault="00A55CAC" w:rsidP="009C772F">
      <w:pPr>
        <w:pStyle w:val="BodyNormal"/>
        <w:rPr>
          <w:i/>
          <w:iCs/>
        </w:rPr>
      </w:pPr>
      <w:r>
        <w:t xml:space="preserve">The </w:t>
      </w:r>
      <w:r w:rsidR="009D4156">
        <w:t>Facetime</w:t>
      </w:r>
      <w:r>
        <w:t xml:space="preserve"> call popped up on Anne’s laptop computer. </w:t>
      </w:r>
      <w:r w:rsidR="009F6A0D">
        <w:t>The screen image showed</w:t>
      </w:r>
      <w:r>
        <w:t xml:space="preserve"> a fashionably dressed woman in her late </w:t>
      </w:r>
      <w:r w:rsidR="006D6B65">
        <w:t>forties</w:t>
      </w:r>
      <w:r>
        <w:t xml:space="preserve">, </w:t>
      </w:r>
      <w:del w:id="13191" w:author="Author">
        <w:r w:rsidDel="00BB5684">
          <w:delText>in obvious distress, tears dotting her cheek</w:delText>
        </w:r>
      </w:del>
      <w:ins w:id="13192" w:author="Author">
        <w:r w:rsidR="00BB5684">
          <w:t>tears dotting her cheeks in obvious distres</w:t>
        </w:r>
      </w:ins>
      <w:r>
        <w:t>s. Next to her was a teenage</w:t>
      </w:r>
      <w:del w:id="13193" w:author="Author">
        <w:r w:rsidDel="00BB5684">
          <w:delText>d</w:delText>
        </w:r>
      </w:del>
      <w:r>
        <w:t xml:space="preserve"> girl, maybe sixteen. She was also crying.</w:t>
      </w:r>
    </w:p>
    <w:p w14:paraId="13165A5A" w14:textId="3A03157B" w:rsidR="00A55CAC" w:rsidRDefault="00A55CAC" w:rsidP="009C772F">
      <w:pPr>
        <w:pStyle w:val="BodyNormal"/>
        <w:rPr>
          <w:i/>
          <w:iCs/>
        </w:rPr>
      </w:pPr>
      <w:r>
        <w:t xml:space="preserve">“Mrs. Merrick, my name is Alex Rome. I live just north of your office in the LakeVista condominiums. </w:t>
      </w:r>
      <w:del w:id="13194" w:author="Author">
        <w:r w:rsidDel="007657DB">
          <w:delText>I just found out twenty minutes ago</w:delText>
        </w:r>
      </w:del>
      <w:ins w:id="13195" w:author="Author">
        <w:r w:rsidR="007657DB">
          <w:t>Twenty minutes ago, I found out</w:t>
        </w:r>
      </w:ins>
      <w:r>
        <w:t xml:space="preserve"> that the bastard policeman who arrested </w:t>
      </w:r>
      <w:ins w:id="13196" w:author="Author">
        <w:r w:rsidR="007657DB">
          <w:t xml:space="preserve">the </w:t>
        </w:r>
      </w:ins>
      <w:del w:id="13197" w:author="Author">
        <w:r w:rsidDel="007657DB">
          <w:delText xml:space="preserve">the </w:delText>
        </w:r>
      </w:del>
      <w:r>
        <w:t xml:space="preserve">Angel </w:t>
      </w:r>
      <w:r w:rsidR="00C95A79">
        <w:t>assaulted</w:t>
      </w:r>
      <w:r>
        <w:t xml:space="preserve"> my daughter. She has proof. Mrs. Merrick, my family is well-off. I want to sue that son of a bitch…</w:t>
      </w:r>
      <w:r w:rsidR="007F06FF">
        <w:t>.</w:t>
      </w:r>
      <w:r>
        <w:t xml:space="preserve">” </w:t>
      </w:r>
    </w:p>
    <w:p w14:paraId="5B94E5C4" w14:textId="2450A520" w:rsidR="00A55CAC" w:rsidRDefault="00A55CAC" w:rsidP="009C772F">
      <w:pPr>
        <w:pStyle w:val="BodyNormal"/>
        <w:rPr>
          <w:i/>
          <w:iCs/>
        </w:rPr>
      </w:pPr>
      <w:r>
        <w:t xml:space="preserve">Her voice trailed off as she </w:t>
      </w:r>
      <w:r w:rsidR="009D4156">
        <w:t>started crying again</w:t>
      </w:r>
      <w:r>
        <w:t xml:space="preserve">, looking for a Kleenex to dab her face. </w:t>
      </w:r>
    </w:p>
    <w:p w14:paraId="7A3F7D72" w14:textId="77777777" w:rsidR="00A55CAC" w:rsidRDefault="00A55CAC" w:rsidP="009C772F">
      <w:pPr>
        <w:pStyle w:val="BodyNormal"/>
        <w:rPr>
          <w:i/>
          <w:iCs/>
        </w:rPr>
      </w:pPr>
      <w:r>
        <w:t>“Alex,” Anne said, “what is your daughter’s name?”</w:t>
      </w:r>
    </w:p>
    <w:p w14:paraId="70BC782B" w14:textId="7E48BECC" w:rsidR="00A55CAC" w:rsidRDefault="00A55CAC" w:rsidP="009C772F">
      <w:pPr>
        <w:pStyle w:val="BodyNormal"/>
        <w:rPr>
          <w:i/>
          <w:iCs/>
        </w:rPr>
      </w:pPr>
      <w:r>
        <w:t xml:space="preserve">“My name is </w:t>
      </w:r>
      <w:r w:rsidRPr="00C24B76">
        <w:t>Ryleigh</w:t>
      </w:r>
      <w:r>
        <w:t xml:space="preserve">,” the daughter </w:t>
      </w:r>
      <w:r w:rsidR="007522CC">
        <w:t>said</w:t>
      </w:r>
      <w:r>
        <w:t>.</w:t>
      </w:r>
    </w:p>
    <w:p w14:paraId="095B1045" w14:textId="6C7ED8D8" w:rsidR="00A55CAC" w:rsidRDefault="00A55CAC" w:rsidP="009C772F">
      <w:pPr>
        <w:pStyle w:val="BodyNormal"/>
        <w:rPr>
          <w:i/>
          <w:iCs/>
        </w:rPr>
      </w:pPr>
      <w:r>
        <w:t>“Alex</w:t>
      </w:r>
      <w:r>
        <w:rPr>
          <w:i/>
          <w:iCs/>
        </w:rPr>
        <w:t xml:space="preserve"> </w:t>
      </w:r>
      <w:r w:rsidRPr="000572CC">
        <w:t>and Ryleigh</w:t>
      </w:r>
      <w:r>
        <w:t xml:space="preserve">, listen to me carefully. State law is precise and clear on </w:t>
      </w:r>
      <w:r w:rsidR="009D4156">
        <w:t>cases of sexual abuse</w:t>
      </w:r>
      <w:r>
        <w:t xml:space="preserve"> involving minors. Under no circumstances can your daughter’s name </w:t>
      </w:r>
      <w:proofErr w:type="gramStart"/>
      <w:r>
        <w:t xml:space="preserve">be </w:t>
      </w:r>
      <w:r w:rsidR="00697869">
        <w:t>revealed</w:t>
      </w:r>
      <w:proofErr w:type="gramEnd"/>
      <w:r>
        <w:t xml:space="preserve"> in public court documents or the media. </w:t>
      </w:r>
    </w:p>
    <w:p w14:paraId="058BEA48" w14:textId="7CD76D27" w:rsidR="00A55CAC" w:rsidRDefault="00BA221C" w:rsidP="009C772F">
      <w:pPr>
        <w:pStyle w:val="BodyNormal"/>
        <w:rPr>
          <w:i/>
          <w:iCs/>
        </w:rPr>
      </w:pPr>
      <w:r>
        <w:t>“</w:t>
      </w:r>
      <w:r w:rsidR="00A55CAC">
        <w:t xml:space="preserve">Ah, the lady who just popped up is </w:t>
      </w:r>
      <w:bookmarkStart w:id="13198" w:name="_Hlk133066691"/>
      <w:r w:rsidR="00A55CAC">
        <w:t>Ashley Brant</w:t>
      </w:r>
      <w:bookmarkEnd w:id="13198"/>
      <w:r w:rsidR="00A55CAC">
        <w:t>, one of the founders of this law firm</w:t>
      </w:r>
      <w:r w:rsidR="00A55CAC">
        <w:rPr>
          <w:i/>
          <w:iCs/>
        </w:rPr>
        <w:t xml:space="preserve"> </w:t>
      </w:r>
      <w:r w:rsidR="00A55CAC" w:rsidRPr="000572CC">
        <w:t xml:space="preserve">and our specialist </w:t>
      </w:r>
      <w:del w:id="13199" w:author="Author">
        <w:r w:rsidR="00A55CAC" w:rsidRPr="000572CC" w:rsidDel="00AF5560">
          <w:delText xml:space="preserve">on </w:delText>
        </w:r>
      </w:del>
      <w:ins w:id="13200" w:author="Author">
        <w:r w:rsidR="00AF5560">
          <w:t>i</w:t>
        </w:r>
        <w:r w:rsidR="00AF5560" w:rsidRPr="000572CC">
          <w:t xml:space="preserve">n </w:t>
        </w:r>
      </w:ins>
      <w:r w:rsidR="006D6B65">
        <w:t>f</w:t>
      </w:r>
      <w:r w:rsidR="00A55CAC" w:rsidRPr="000572CC">
        <w:t xml:space="preserve">amily </w:t>
      </w:r>
      <w:r w:rsidR="006D6B65">
        <w:t>l</w:t>
      </w:r>
      <w:r w:rsidR="00A55CAC" w:rsidRPr="000572CC">
        <w:t>aw and sexual abuse cases</w:t>
      </w:r>
      <w:r w:rsidR="00A55CAC">
        <w:rPr>
          <w:i/>
          <w:iCs/>
        </w:rPr>
        <w:t>.</w:t>
      </w:r>
      <w:r w:rsidR="00A55CAC">
        <w:t xml:space="preserve"> Ashley, this is Alex Rome and her daughter </w:t>
      </w:r>
      <w:r w:rsidR="00A55CAC" w:rsidRPr="00C24B76">
        <w:t>Ryleigh</w:t>
      </w:r>
      <w:r w:rsidR="00A55CAC">
        <w:t xml:space="preserve">. Alex says </w:t>
      </w:r>
      <w:del w:id="13201" w:author="Author">
        <w:r w:rsidR="00A55CAC" w:rsidDel="003F7C31">
          <w:delText xml:space="preserve">that </w:delText>
        </w:r>
      </w:del>
      <w:r w:rsidR="00A55CAC">
        <w:t>the</w:t>
      </w:r>
      <w:del w:id="13202" w:author="Author">
        <w:r w:rsidR="00A55CAC" w:rsidDel="007657DB">
          <w:delText xml:space="preserve"> policeman who arrested the Angel raped her daughter three years ago, and they have proof</w:delText>
        </w:r>
      </w:del>
      <w:ins w:id="13203" w:author="Author">
        <w:r w:rsidR="007657DB">
          <w:t xml:space="preserve">y have proof that the policeman who arrested Angel </w:t>
        </w:r>
      </w:ins>
      <w:r w:rsidR="00A53275">
        <w:t>sexually assaulted</w:t>
      </w:r>
      <w:ins w:id="13204" w:author="Author">
        <w:r w:rsidR="007657DB">
          <w:t xml:space="preserve"> her daughter three years ago</w:t>
        </w:r>
      </w:ins>
      <w:r w:rsidR="00A55CAC">
        <w:t>.”</w:t>
      </w:r>
    </w:p>
    <w:p w14:paraId="63A77D02" w14:textId="7FE73EA4" w:rsidR="00A55CAC" w:rsidRDefault="00A55CAC" w:rsidP="009C772F">
      <w:pPr>
        <w:pStyle w:val="BodyNormal"/>
        <w:rPr>
          <w:i/>
          <w:iCs/>
        </w:rPr>
      </w:pPr>
      <w:r>
        <w:t xml:space="preserve">“May I ask, Ms. Rome, what is the proof?” Ashley </w:t>
      </w:r>
      <w:r w:rsidR="00BA221C">
        <w:t>said</w:t>
      </w:r>
      <w:r>
        <w:t>.</w:t>
      </w:r>
    </w:p>
    <w:p w14:paraId="2B73A00D" w14:textId="64FF4A6A" w:rsidR="00A55CAC" w:rsidRDefault="00A55CAC" w:rsidP="009C772F">
      <w:pPr>
        <w:pStyle w:val="BodyNormal"/>
        <w:rPr>
          <w:i/>
          <w:iCs/>
        </w:rPr>
      </w:pPr>
      <w:r>
        <w:lastRenderedPageBreak/>
        <w:t xml:space="preserve">Again, Ryleigh answered the question. The teenager, face flushed from </w:t>
      </w:r>
      <w:r w:rsidR="009D4156">
        <w:t>stress</w:t>
      </w:r>
      <w:r>
        <w:t xml:space="preserve">, held up a </w:t>
      </w:r>
      <w:r w:rsidRPr="00DB1E1D">
        <w:t>nondescript</w:t>
      </w:r>
      <w:r>
        <w:t xml:space="preserve"> pair of glasses.</w:t>
      </w:r>
    </w:p>
    <w:p w14:paraId="0DCFE2E6" w14:textId="0ED6A892" w:rsidR="00A55CAC" w:rsidRDefault="00A55CAC" w:rsidP="009C772F">
      <w:pPr>
        <w:pStyle w:val="BodyNormal"/>
        <w:rPr>
          <w:i/>
          <w:iCs/>
        </w:rPr>
      </w:pPr>
      <w:r>
        <w:t xml:space="preserve">“I was wearing these </w:t>
      </w:r>
      <w:ins w:id="13205" w:author="Author">
        <w:r w:rsidR="00BD74E6">
          <w:t xml:space="preserve">Meta </w:t>
        </w:r>
      </w:ins>
      <w:r w:rsidR="006D6BEF">
        <w:t>Memory</w:t>
      </w:r>
      <w:r>
        <w:t xml:space="preserve"> glasses. They include a</w:t>
      </w:r>
      <w:del w:id="13206" w:author="Author">
        <w:r w:rsidDel="005D0205">
          <w:delText>n</w:delText>
        </w:r>
      </w:del>
      <w:r>
        <w:t xml:space="preserve"> </w:t>
      </w:r>
      <w:del w:id="13207" w:author="Author">
        <w:r w:rsidDel="005D0205">
          <w:delText xml:space="preserve">imager </w:delText>
        </w:r>
      </w:del>
      <w:ins w:id="13208" w:author="Author">
        <w:r w:rsidR="005D0205">
          <w:t xml:space="preserve">camera </w:t>
        </w:r>
      </w:ins>
      <w:r>
        <w:t xml:space="preserve">and microphone that can run all day. You read them out with a </w:t>
      </w:r>
      <w:ins w:id="13209" w:author="Author">
        <w:r w:rsidR="00AF5560">
          <w:t xml:space="preserve">Meta </w:t>
        </w:r>
        <w:r w:rsidR="003F7C31">
          <w:t xml:space="preserve">Super </w:t>
        </w:r>
      </w:ins>
      <w:r w:rsidR="007522CC">
        <w:t>Bluetooth</w:t>
      </w:r>
      <w:r>
        <w:t xml:space="preserve"> app.</w:t>
      </w:r>
    </w:p>
    <w:p w14:paraId="7B4052AA" w14:textId="55F85095" w:rsidR="00A55CAC" w:rsidRDefault="006C1B59" w:rsidP="009C772F">
      <w:pPr>
        <w:pStyle w:val="BodyNormal"/>
        <w:rPr>
          <w:i/>
          <w:iCs/>
        </w:rPr>
      </w:pPr>
      <w:r>
        <w:t>“</w:t>
      </w:r>
      <w:r w:rsidR="00A55CAC">
        <w:t>Three years ago, I wa</w:t>
      </w:r>
      <w:del w:id="13210" w:author="Author">
        <w:r w:rsidR="00A55CAC" w:rsidDel="00AF5560">
          <w:delText>s walking</w:delText>
        </w:r>
      </w:del>
      <w:ins w:id="13211" w:author="Author">
        <w:r w:rsidR="00AF5560">
          <w:t>lked</w:t>
        </w:r>
      </w:ins>
      <w:r w:rsidR="00A55CAC">
        <w:t xml:space="preserve"> home from school; it was a warm day. I took a shortcut through an industrial area. This police car pulled up, and the officer started asking me a lot of questions. Pretty soon, he starts accusing me of trying to make a drug score. He rummaged through my school bag, accusing me of being a junkie. </w:t>
      </w:r>
    </w:p>
    <w:p w14:paraId="6DB03E0A" w14:textId="520F61B5" w:rsidR="00A55CAC" w:rsidRDefault="006C1B59" w:rsidP="009C772F">
      <w:pPr>
        <w:pStyle w:val="BodyNormal"/>
        <w:rPr>
          <w:i/>
          <w:iCs/>
        </w:rPr>
      </w:pPr>
      <w:r>
        <w:t>“</w:t>
      </w:r>
      <w:r w:rsidR="00A55CAC">
        <w:t xml:space="preserve">Then he unzips his pants and tells me to give him a </w:t>
      </w:r>
      <w:r w:rsidR="00C95A79">
        <w:t>hand</w:t>
      </w:r>
      <w:r w:rsidR="00A55CAC">
        <w:t xml:space="preserve"> job. I knew what that was but </w:t>
      </w:r>
      <w:del w:id="13212" w:author="Author">
        <w:r w:rsidR="00A55CAC" w:rsidDel="00AF5560">
          <w:delText xml:space="preserve">have </w:delText>
        </w:r>
      </w:del>
      <w:ins w:id="13213" w:author="Author">
        <w:r w:rsidR="00AF5560">
          <w:t xml:space="preserve">had </w:t>
        </w:r>
      </w:ins>
      <w:r w:rsidR="00A55CAC">
        <w:t xml:space="preserve">never done anything like that before. It was the most degrading thing I’ve ever </w:t>
      </w:r>
      <w:r w:rsidR="00A55CAC" w:rsidRPr="00085911">
        <w:t>experienced</w:t>
      </w:r>
      <w:r w:rsidR="00A55CAC">
        <w:t>. When he finished, he threatened to kill my parents and little brother if I said anything.</w:t>
      </w:r>
    </w:p>
    <w:p w14:paraId="1D48F042" w14:textId="12553EF2" w:rsidR="00A55CAC" w:rsidRDefault="006C1B59" w:rsidP="009C772F">
      <w:pPr>
        <w:pStyle w:val="BodyNormal"/>
        <w:rPr>
          <w:i/>
          <w:iCs/>
        </w:rPr>
      </w:pPr>
      <w:r>
        <w:t>“</w:t>
      </w:r>
      <w:r w:rsidR="00A55CAC">
        <w:t>I was so embarrassed that I hid the glasses where Mom and Dad would never find them. Today, I recognized him in that video of Angel’s capture. I don’t care if it ruins my life; I want that monster cop stopped!”</w:t>
      </w:r>
    </w:p>
    <w:p w14:paraId="1235D9BD" w14:textId="325F27F9" w:rsidR="00A55CAC" w:rsidRDefault="00A55CAC" w:rsidP="009C772F">
      <w:pPr>
        <w:pStyle w:val="BodyNormal"/>
        <w:rPr>
          <w:i/>
          <w:iCs/>
        </w:rPr>
      </w:pPr>
      <w:r>
        <w:t xml:space="preserve">“Alex, does your husband know about this?” Ashley Brant </w:t>
      </w:r>
      <w:r w:rsidR="00BA221C">
        <w:t>said</w:t>
      </w:r>
      <w:r>
        <w:t>.</w:t>
      </w:r>
    </w:p>
    <w:p w14:paraId="36EEDF42" w14:textId="61ADE0A5" w:rsidR="00A55CAC" w:rsidRDefault="00A55CAC" w:rsidP="009C772F">
      <w:pPr>
        <w:pStyle w:val="BodyNormal"/>
        <w:rPr>
          <w:i/>
          <w:iCs/>
        </w:rPr>
      </w:pPr>
      <w:r>
        <w:t xml:space="preserve">“My husband is a </w:t>
      </w:r>
      <w:r w:rsidRPr="00085911">
        <w:t>world-renown</w:t>
      </w:r>
      <w:r w:rsidR="006C1B59">
        <w:t>ed</w:t>
      </w:r>
      <w:r>
        <w:rPr>
          <w:i/>
          <w:iCs/>
        </w:rPr>
        <w:t xml:space="preserve"> </w:t>
      </w:r>
      <w:r>
        <w:t>architect. He is current</w:t>
      </w:r>
      <w:r w:rsidRPr="00FA33E1">
        <w:t>ly</w:t>
      </w:r>
      <w:r>
        <w:t xml:space="preserve"> in Indonesia, </w:t>
      </w:r>
      <w:r w:rsidRPr="00085911">
        <w:t>starting</w:t>
      </w:r>
      <w:r>
        <w:t xml:space="preserve"> a building for </w:t>
      </w:r>
      <w:r w:rsidR="002E66C8">
        <w:t>Tesla Energy</w:t>
      </w:r>
      <w:r>
        <w:t xml:space="preserve">. So, no, he doesn’t know. I am a freelance web designer </w:t>
      </w:r>
      <w:r>
        <w:lastRenderedPageBreak/>
        <w:t xml:space="preserve">working from home. I used the </w:t>
      </w:r>
      <w:r w:rsidR="007522CC">
        <w:t>Bluetooth</w:t>
      </w:r>
      <w:r>
        <w:t xml:space="preserve"> app to download the video file from Ryleigh</w:t>
      </w:r>
      <w:r>
        <w:rPr>
          <w:i/>
          <w:iCs/>
        </w:rPr>
        <w:t>’s</w:t>
      </w:r>
      <w:r>
        <w:t xml:space="preserve"> glasses; I can send you a copy right now, clipped to show the cop's interaction. It’s about ten minutes.”</w:t>
      </w:r>
    </w:p>
    <w:p w14:paraId="04F7B847" w14:textId="77777777" w:rsidR="00A55CAC" w:rsidRDefault="00A55CAC" w:rsidP="009C772F">
      <w:pPr>
        <w:pStyle w:val="BodyNormal"/>
        <w:rPr>
          <w:i/>
          <w:iCs/>
        </w:rPr>
      </w:pPr>
      <w:r>
        <w:t>“Use the drop box at the bottom of the screen; we’ll get it immediately,” Anne said. “OK, we have it. You sit tight while we review it.”</w:t>
      </w:r>
    </w:p>
    <w:p w14:paraId="2E653258" w14:textId="26E09A3B" w:rsidR="00A55CAC" w:rsidRDefault="00A55CAC" w:rsidP="009C772F">
      <w:pPr>
        <w:pStyle w:val="BodyNormal"/>
      </w:pPr>
      <w:r>
        <w:t xml:space="preserve">What followed was a vile video of a male police officer manipulating and threatening a child. </w:t>
      </w:r>
      <w:del w:id="13214" w:author="Author">
        <w:r w:rsidDel="00AF5560">
          <w:delText xml:space="preserve">At one point, the </w:delText>
        </w:r>
        <w:r w:rsidR="007749A9" w:rsidDel="00AF5560">
          <w:delText>Memory</w:delText>
        </w:r>
        <w:r w:rsidDel="00AF5560">
          <w:delText xml:space="preserve"> glasses showed a clear image of the cop’s face</w:delText>
        </w:r>
      </w:del>
      <w:ins w:id="13215" w:author="Author">
        <w:r w:rsidR="00AF5560">
          <w:t xml:space="preserve">The Memory glasses </w:t>
        </w:r>
        <w:del w:id="13216" w:author="Author">
          <w:r w:rsidR="00AF5560" w:rsidDel="007657DB">
            <w:delText>showed a clear image of</w:delText>
          </w:r>
        </w:del>
        <w:r w:rsidR="007657DB">
          <w:t>clearly showed</w:t>
        </w:r>
        <w:r w:rsidR="00AF5560">
          <w:t xml:space="preserve"> the cop’s face at one point</w:t>
        </w:r>
      </w:ins>
      <w:r>
        <w:t>. Anne stopped the video, shot a screen</w:t>
      </w:r>
      <w:r w:rsidR="006C1B59">
        <w:t>shot over to one of her paralegals, and asked her to do a facial recognition analysis of that image with Captain Baggs’s</w:t>
      </w:r>
      <w:r>
        <w:t xml:space="preserve"> file on the Chicago Police database. Another screengrab showed his ID badge. As Anne expected, the facial recognition analysis resulted in a 100% match.</w:t>
      </w:r>
    </w:p>
    <w:p w14:paraId="7B49166F" w14:textId="77777777" w:rsidR="00A55CAC" w:rsidRDefault="00A55CAC" w:rsidP="009C772F">
      <w:pPr>
        <w:pStyle w:val="BodyNormal"/>
      </w:pPr>
      <w:r>
        <w:t>“Mrs. Rome,” Anne said, “may I address your daughter?”</w:t>
      </w:r>
    </w:p>
    <w:p w14:paraId="3DEE9091" w14:textId="77777777" w:rsidR="00A55CAC" w:rsidRDefault="00A55CAC" w:rsidP="009C772F">
      <w:pPr>
        <w:pStyle w:val="BodyNormal"/>
      </w:pPr>
      <w:r>
        <w:t>“Yes, of course.”</w:t>
      </w:r>
    </w:p>
    <w:p w14:paraId="042CE86A" w14:textId="4C100005" w:rsidR="00A55CAC" w:rsidRDefault="00A55CAC" w:rsidP="009C772F">
      <w:pPr>
        <w:pStyle w:val="BodyNormal"/>
      </w:pPr>
      <w:r>
        <w:t>“</w:t>
      </w:r>
      <w:r w:rsidRPr="00C24B76">
        <w:t>Ryleigh</w:t>
      </w:r>
      <w:r>
        <w:t xml:space="preserve">, you have done nothing wrong. The video </w:t>
      </w:r>
      <w:del w:id="13217" w:author="Author">
        <w:r w:rsidDel="00AF5560">
          <w:delText>makes it perfectly clear</w:delText>
        </w:r>
      </w:del>
      <w:ins w:id="13218" w:author="Author">
        <w:r w:rsidR="00AF5560">
          <w:t>clarifies</w:t>
        </w:r>
      </w:ins>
      <w:r>
        <w:t xml:space="preserve"> that Baggs is guilty of sexual assault and several other offenses. I ask </w:t>
      </w:r>
      <w:r w:rsidR="007522CC">
        <w:t>you;</w:t>
      </w:r>
      <w:r>
        <w:t xml:space="preserve"> do you want me to go after this guy?”</w:t>
      </w:r>
    </w:p>
    <w:p w14:paraId="52BF7D21" w14:textId="451C4416" w:rsidR="007657DB" w:rsidRDefault="00A55CAC" w:rsidP="009C772F">
      <w:pPr>
        <w:pStyle w:val="BodyNormal"/>
        <w:rPr>
          <w:ins w:id="13219" w:author="Author"/>
        </w:rPr>
      </w:pPr>
      <w:r w:rsidRPr="00C24B76">
        <w:t>Ryleigh</w:t>
      </w:r>
      <w:r>
        <w:t xml:space="preserve"> looked at her mother</w:t>
      </w:r>
      <w:r w:rsidR="0046712E">
        <w:t>.</w:t>
      </w:r>
    </w:p>
    <w:p w14:paraId="49DCE6E6" w14:textId="0167C29A" w:rsidR="00A55CAC" w:rsidRDefault="00A55CAC" w:rsidP="009C772F">
      <w:pPr>
        <w:pStyle w:val="BodyNormal"/>
      </w:pPr>
      <w:del w:id="13220" w:author="Author">
        <w:r w:rsidDel="007657DB">
          <w:delText>.</w:delText>
        </w:r>
      </w:del>
      <w:r>
        <w:t xml:space="preserve"> “Mom, I want to fight back, even if it means </w:t>
      </w:r>
      <w:del w:id="13221" w:author="Author">
        <w:r w:rsidDel="007657DB">
          <w:delText xml:space="preserve">that </w:delText>
        </w:r>
      </w:del>
      <w:r>
        <w:t>I’m branded as a slut for life.”</w:t>
      </w:r>
    </w:p>
    <w:p w14:paraId="3A92EED4" w14:textId="3C2E7210" w:rsidR="00A55CAC" w:rsidRDefault="00A55CAC" w:rsidP="009C772F">
      <w:pPr>
        <w:pStyle w:val="BodyNormal"/>
      </w:pPr>
      <w:r>
        <w:t xml:space="preserve">“Mrs. Merrick, on behalf of my daughter and me, we </w:t>
      </w:r>
      <w:r>
        <w:lastRenderedPageBreak/>
        <w:t>would like to hire your law firm to bring this bastard</w:t>
      </w:r>
      <w:ins w:id="13222" w:author="Author">
        <w:r w:rsidR="00AF5560">
          <w:t xml:space="preserve"> cop</w:t>
        </w:r>
      </w:ins>
      <w:r>
        <w:t xml:space="preserve"> to justice.”</w:t>
      </w:r>
    </w:p>
    <w:p w14:paraId="31E11CB9" w14:textId="2D1A0850" w:rsidR="00A55CAC" w:rsidRDefault="00A55CAC" w:rsidP="009C772F">
      <w:pPr>
        <w:pStyle w:val="BodyNormal"/>
      </w:pPr>
      <w:r>
        <w:t>“Alex, we normally require</w:t>
      </w:r>
      <w:del w:id="13223" w:author="Author">
        <w:r w:rsidDel="007657DB">
          <w:delText>, from well-off clients, a $25,000 retainer</w:delText>
        </w:r>
      </w:del>
      <w:ins w:id="13224" w:author="Author">
        <w:r w:rsidR="007657DB">
          <w:t xml:space="preserve"> a $25,000 retainer from well-off</w:t>
        </w:r>
      </w:ins>
      <w:r w:rsidR="0097086C">
        <w:t xml:space="preserve"> clients</w:t>
      </w:r>
      <w:r w:rsidR="00007178">
        <w:t>,</w:t>
      </w:r>
      <w:r>
        <w:t xml:space="preserve"> </w:t>
      </w:r>
      <w:r w:rsidR="00007178">
        <w:t>as w</w:t>
      </w:r>
      <w:r>
        <w:t xml:space="preserve">e are the best law firm in Illinois. If you </w:t>
      </w:r>
      <w:del w:id="13225" w:author="Author">
        <w:r w:rsidDel="007657DB">
          <w:delText xml:space="preserve">would </w:delText>
        </w:r>
      </w:del>
      <w:r>
        <w:t>allow me to use this evidence to pull the rug out from under Captain Baggs today, I will authorize a reduction of the initial retainer to $</w:t>
      </w:r>
      <w:r w:rsidR="00163C08">
        <w:t>5</w:t>
      </w:r>
      <w:r>
        <w:t>,</w:t>
      </w:r>
      <w:r w:rsidR="00A64F71">
        <w:t>0</w:t>
      </w:r>
      <w:r>
        <w:t>00.”</w:t>
      </w:r>
    </w:p>
    <w:p w14:paraId="2417B9A7" w14:textId="3FC902D8" w:rsidR="00A55CAC" w:rsidRDefault="00A55CAC" w:rsidP="009C772F">
      <w:pPr>
        <w:pStyle w:val="BodyNormal"/>
      </w:pPr>
      <w:r>
        <w:t xml:space="preserve">“Barry and I have at least fifty thousand in our bank checking account today. I could arrange a bank-to-bank transfer </w:t>
      </w:r>
      <w:del w:id="13226" w:author="Author">
        <w:r w:rsidDel="00684C05">
          <w:delText>within the hour</w:delText>
        </w:r>
      </w:del>
      <w:ins w:id="13227" w:author="Author">
        <w:r w:rsidR="00684C05">
          <w:t>in a few minutes</w:t>
        </w:r>
      </w:ins>
      <w:r>
        <w:t>. What’s next?”</w:t>
      </w:r>
    </w:p>
    <w:p w14:paraId="3D3A0A58" w14:textId="77777777" w:rsidR="00A55CAC" w:rsidRDefault="00A55CAC" w:rsidP="009C772F">
      <w:pPr>
        <w:pStyle w:val="BodyNormal"/>
      </w:pPr>
      <w:r>
        <w:t>“Alex, I’ll let our founding partner, Ashley Brant, explain that.”</w:t>
      </w:r>
    </w:p>
    <w:p w14:paraId="76ABA12A" w14:textId="5D64F91C" w:rsidR="00A55CAC" w:rsidRDefault="00A55CAC" w:rsidP="009C772F">
      <w:pPr>
        <w:pStyle w:val="BodyNormal"/>
      </w:pPr>
      <w:r>
        <w:t xml:space="preserve">“To get you justice in this case,” Ashley said, “will require two parallel paths. First, we will force the District Attorney and the Chicago Police to arrest Captain Baggs and </w:t>
      </w:r>
      <w:r w:rsidR="006C1B59">
        <w:t>take his case to a grand j</w:t>
      </w:r>
      <w:r>
        <w:t xml:space="preserve">ury. Based on </w:t>
      </w:r>
      <w:del w:id="13228" w:author="Author">
        <w:r w:rsidDel="007657DB">
          <w:delText>the evidence you have submitted</w:delText>
        </w:r>
      </w:del>
      <w:r w:rsidR="006C1B59">
        <w:t>the evidence you submitted</w:t>
      </w:r>
      <w:r>
        <w:t>, it looks like a slam dunk.</w:t>
      </w:r>
    </w:p>
    <w:p w14:paraId="3152C83D" w14:textId="1BD5AA42" w:rsidR="00A55CAC" w:rsidRDefault="00007178" w:rsidP="009C772F">
      <w:pPr>
        <w:pStyle w:val="BodyNormal"/>
      </w:pPr>
      <w:r>
        <w:t>“</w:t>
      </w:r>
      <w:r w:rsidR="00A55CAC">
        <w:t xml:space="preserve">Second, we will sue the Chicago Police for damages. Multi-million judgments are possible in a case like this. I suggest </w:t>
      </w:r>
      <w:del w:id="13229" w:author="Author">
        <w:r w:rsidR="00A55CAC" w:rsidDel="007657DB">
          <w:delText xml:space="preserve">that </w:delText>
        </w:r>
      </w:del>
      <w:r w:rsidR="00A55CAC">
        <w:t>the two of you come to our law offices immediately to get things started</w:t>
      </w:r>
      <w:del w:id="13230" w:author="Author">
        <w:r w:rsidR="00A55CAC" w:rsidDel="005D0205">
          <w:delText xml:space="preserve">? </w:delText>
        </w:r>
      </w:del>
      <w:ins w:id="13231" w:author="Author">
        <w:r w:rsidR="005D0205">
          <w:t>.</w:t>
        </w:r>
      </w:ins>
      <w:r>
        <w:t>”</w:t>
      </w:r>
      <w:ins w:id="13232" w:author="Author">
        <w:r w:rsidR="005D0205">
          <w:t xml:space="preserve"> </w:t>
        </w:r>
      </w:ins>
    </w:p>
    <w:p w14:paraId="4FD888ED" w14:textId="03470C9D" w:rsidR="00A55CAC" w:rsidRDefault="00A55CAC" w:rsidP="009C772F">
      <w:pPr>
        <w:pStyle w:val="BodyNormal"/>
      </w:pPr>
      <w:r>
        <w:t>“Alex and Ryleigh,</w:t>
      </w:r>
      <w:r w:rsidR="00C95A79">
        <w:t>” Anne said,</w:t>
      </w:r>
      <w:r>
        <w:t xml:space="preserve"> </w:t>
      </w:r>
      <w:r w:rsidR="00C95A79">
        <w:t>“you must</w:t>
      </w:r>
      <w:r>
        <w:t xml:space="preserve"> keep this secret. There may be a mob connection going on here. Ryleigh, your courage</w:t>
      </w:r>
      <w:ins w:id="13233" w:author="Author">
        <w:del w:id="13234" w:author="Author">
          <w:r w:rsidR="007657DB" w:rsidDel="005D0205">
            <w:delText>,</w:delText>
          </w:r>
        </w:del>
      </w:ins>
      <w:r>
        <w:t xml:space="preserve"> and determination match </w:t>
      </w:r>
      <w:del w:id="13235" w:author="Author">
        <w:r w:rsidDel="00AF5560">
          <w:delText xml:space="preserve">that of </w:delText>
        </w:r>
      </w:del>
      <w:r>
        <w:t>our client, the Angel. You have our admiration and appreciation for your help. God bless both of you.”</w:t>
      </w:r>
    </w:p>
    <w:p w14:paraId="4109D1DA" w14:textId="77777777" w:rsidR="00A55CAC" w:rsidRDefault="00A55CAC" w:rsidP="009C772F">
      <w:pPr>
        <w:pStyle w:val="BodyNormal"/>
      </w:pPr>
      <w:r>
        <w:lastRenderedPageBreak/>
        <w:t>As the screen went blank, Anne stared at Ezekiel, giving him a sly smile.</w:t>
      </w:r>
    </w:p>
    <w:p w14:paraId="30C4654C" w14:textId="77777777" w:rsidR="00A55CAC" w:rsidRDefault="00A55CAC" w:rsidP="009C772F">
      <w:pPr>
        <w:pStyle w:val="BodyNormal"/>
      </w:pPr>
      <w:r>
        <w:t>“Ready to toss some shit into the fan, Ezekiel?”</w:t>
      </w:r>
    </w:p>
    <w:p w14:paraId="5938C058" w14:textId="77777777" w:rsidR="00F90A58" w:rsidRDefault="00A55CAC" w:rsidP="009C772F">
      <w:pPr>
        <w:pStyle w:val="BodyNormal"/>
      </w:pPr>
      <w:r>
        <w:t>“Oh Yeah,” was his answer.</w:t>
      </w:r>
    </w:p>
    <w:p w14:paraId="789BA287" w14:textId="7137CA7B" w:rsidR="00F90A58" w:rsidRDefault="00F90A58" w:rsidP="009C772F">
      <w:pPr>
        <w:pStyle w:val="BodyNormal"/>
        <w:sectPr w:rsidR="00F90A58" w:rsidSect="003135B1">
          <w:type w:val="oddPage"/>
          <w:pgSz w:w="8640" w:h="12960" w:code="1"/>
          <w:pgMar w:top="720" w:right="720" w:bottom="720" w:left="720" w:header="720" w:footer="720" w:gutter="720"/>
          <w:cols w:space="720"/>
          <w:titlePg/>
          <w:docGrid w:linePitch="360"/>
        </w:sectPr>
      </w:pPr>
    </w:p>
    <w:p w14:paraId="468815C7" w14:textId="066C07C6" w:rsidR="00517F52" w:rsidRPr="004376FE" w:rsidRDefault="00517F52" w:rsidP="001A4567">
      <w:pPr>
        <w:pStyle w:val="ChapterNumber"/>
      </w:pPr>
      <w:r w:rsidRPr="004376FE">
        <w:lastRenderedPageBreak/>
        <w:t>CHAPTER</w:t>
      </w:r>
      <w:r w:rsidR="006C3A7A">
        <w:t xml:space="preserve">    25</w:t>
      </w:r>
    </w:p>
    <w:p w14:paraId="7BD83B61" w14:textId="4437378A" w:rsidR="00A55CAC" w:rsidRDefault="00A55CAC" w:rsidP="001A4567">
      <w:pPr>
        <w:pStyle w:val="ChapterTitle"/>
        <w:rPr>
          <w:shd w:val="clear" w:color="auto" w:fill="FFFFFF"/>
        </w:rPr>
      </w:pPr>
      <w:bookmarkStart w:id="13236" w:name="_Toc197338903"/>
      <w:r>
        <w:rPr>
          <w:shd w:val="clear" w:color="auto" w:fill="FFFFFF"/>
        </w:rPr>
        <w:t>The Perry Mason Moment</w:t>
      </w:r>
      <w:bookmarkEnd w:id="13236"/>
    </w:p>
    <w:p w14:paraId="155A788F" w14:textId="5B12350D" w:rsidR="0016611B" w:rsidRPr="0016611B" w:rsidRDefault="0050159E" w:rsidP="0050159E">
      <w:pPr>
        <w:pStyle w:val="ASubheadLevel1"/>
      </w:pPr>
      <w:bookmarkStart w:id="13237" w:name="_Toc197338904"/>
      <w:r>
        <w:t>Slam Dunk</w:t>
      </w:r>
      <w:bookmarkEnd w:id="13237"/>
    </w:p>
    <w:p w14:paraId="316AE230" w14:textId="2963DA91" w:rsidR="00A55CAC" w:rsidRDefault="00A55CAC" w:rsidP="009C772F">
      <w:pPr>
        <w:pStyle w:val="BodyNormal"/>
      </w:pPr>
      <w:r>
        <w:t>“John, are you in a secure location?”</w:t>
      </w:r>
    </w:p>
    <w:p w14:paraId="6C741F48" w14:textId="77777777" w:rsidR="00A55CAC" w:rsidRDefault="00A55CAC" w:rsidP="009C772F">
      <w:pPr>
        <w:pStyle w:val="BodyNormal"/>
      </w:pPr>
      <w:r>
        <w:t>“Yes, Anne. Superintendent Green used his influence to get us a small conference room to prepare for today’s bail hearing. Why do you ask?”</w:t>
      </w:r>
    </w:p>
    <w:p w14:paraId="3DE0F0D0" w14:textId="77777777" w:rsidR="00A55CAC" w:rsidRDefault="00A55CAC" w:rsidP="009C772F">
      <w:pPr>
        <w:pStyle w:val="BodyNormal"/>
      </w:pPr>
      <w:r>
        <w:t>“Put me on speaker; I want all of you to hear this.”</w:t>
      </w:r>
    </w:p>
    <w:p w14:paraId="79832583" w14:textId="77777777" w:rsidR="00A55CAC" w:rsidRDefault="00A55CAC" w:rsidP="009C772F">
      <w:pPr>
        <w:pStyle w:val="BodyNormal"/>
      </w:pPr>
      <w:r>
        <w:t>“All set, Anne. Go ahead.”</w:t>
      </w:r>
    </w:p>
    <w:p w14:paraId="37431D82" w14:textId="2979D791" w:rsidR="00A55CAC" w:rsidRPr="00D9324B" w:rsidRDefault="00A55CAC" w:rsidP="009C772F">
      <w:pPr>
        <w:pStyle w:val="BodyNormal"/>
      </w:pPr>
      <w:r>
        <w:t xml:space="preserve">“OK, that Police Captain, Tilson Baggs, </w:t>
      </w:r>
      <w:r w:rsidR="00CF6E8E">
        <w:t>sexually assaulted</w:t>
      </w:r>
      <w:r>
        <w:t xml:space="preserve"> a thirteen-year-old girl three years ago. We have a video of the crime. This young girl, now sixteen, and her mother are in our law offices as we speak. Ashley is taking a legal deposition.”</w:t>
      </w:r>
    </w:p>
    <w:p w14:paraId="24CFD514" w14:textId="77777777" w:rsidR="00A55CAC" w:rsidRDefault="00A55CAC" w:rsidP="009C772F">
      <w:pPr>
        <w:pStyle w:val="BodyNormal"/>
      </w:pPr>
      <w:r>
        <w:t>John Merrick glanced at Veronica, who mouthed, under her breath, “Oh shit!”</w:t>
      </w:r>
    </w:p>
    <w:p w14:paraId="542E135E" w14:textId="4CE8E027" w:rsidR="00A55CAC" w:rsidRDefault="00A55CAC" w:rsidP="009C772F">
      <w:pPr>
        <w:pStyle w:val="BodyNormal"/>
      </w:pPr>
      <w:r>
        <w:t xml:space="preserve">“Millie, power up your laptop computer. I’m going to send you an image and a video file. The photograph, taken in Ashley’s office, is </w:t>
      </w:r>
      <w:ins w:id="13238" w:author="Author">
        <w:r w:rsidR="007657DB">
          <w:t xml:space="preserve">of </w:t>
        </w:r>
      </w:ins>
      <w:r>
        <w:t xml:space="preserve">Alex Rome and her daughter </w:t>
      </w:r>
      <w:r w:rsidRPr="00C24B76">
        <w:t>Ryleigh</w:t>
      </w:r>
      <w:r>
        <w:t xml:space="preserve">. Captain Baggs forced </w:t>
      </w:r>
      <w:r w:rsidRPr="00C24B76">
        <w:t>Ryleigh</w:t>
      </w:r>
      <w:r>
        <w:t xml:space="preserve"> Rome to perform </w:t>
      </w:r>
      <w:r w:rsidR="00CF6E8E">
        <w:t xml:space="preserve">a hand job </w:t>
      </w:r>
      <w:r>
        <w:t>in an industrial area n</w:t>
      </w:r>
      <w:r w:rsidR="00187898">
        <w:t>ear</w:t>
      </w:r>
      <w:r>
        <w:t xml:space="preserve"> her home. He threatened to kill her family if she ever mentioned it to anyone.</w:t>
      </w:r>
    </w:p>
    <w:p w14:paraId="06A9D259" w14:textId="37A70A62" w:rsidR="00A55CAC" w:rsidRDefault="00A55CAC" w:rsidP="009C772F">
      <w:pPr>
        <w:pStyle w:val="BodyNormal"/>
      </w:pPr>
      <w:r>
        <w:t xml:space="preserve">Unfortunately for Captain Baggs, </w:t>
      </w:r>
      <w:r w:rsidRPr="00C24B76">
        <w:t>Ryleigh</w:t>
      </w:r>
      <w:r>
        <w:t xml:space="preserve"> w</w:t>
      </w:r>
      <w:r w:rsidR="006B5B7F">
        <w:t>ore</w:t>
      </w:r>
      <w:r w:rsidR="009033FC">
        <w:t xml:space="preserve"> Meta </w:t>
      </w:r>
      <w:r w:rsidR="00224E19">
        <w:t xml:space="preserve">Memory </w:t>
      </w:r>
      <w:r>
        <w:t xml:space="preserve">glasses </w:t>
      </w:r>
      <w:del w:id="13239" w:author="Author">
        <w:r w:rsidDel="00525A7C">
          <w:delText>that had</w:delText>
        </w:r>
      </w:del>
      <w:ins w:id="13240" w:author="Author">
        <w:r w:rsidR="00525A7C">
          <w:t>with</w:t>
        </w:r>
      </w:ins>
      <w:r>
        <w:t xml:space="preserve"> an imager and microphone. She hid </w:t>
      </w:r>
      <w:r>
        <w:lastRenderedPageBreak/>
        <w:t>this from her mother and father for three years.</w:t>
      </w:r>
    </w:p>
    <w:p w14:paraId="3BF7419A" w14:textId="11F3BFE8" w:rsidR="00A55CAC" w:rsidRDefault="00A55CAC" w:rsidP="009C772F">
      <w:pPr>
        <w:pStyle w:val="BodyNormal"/>
      </w:pPr>
      <w:r>
        <w:t xml:space="preserve">When </w:t>
      </w:r>
      <w:ins w:id="13241" w:author="Author">
        <w:r w:rsidR="00525A7C">
          <w:t xml:space="preserve">the networks broadcast </w:t>
        </w:r>
      </w:ins>
      <w:r>
        <w:t xml:space="preserve">Baggs’ picture </w:t>
      </w:r>
      <w:del w:id="13242" w:author="Author">
        <w:r w:rsidDel="00525A7C">
          <w:delText xml:space="preserve">was broadcast </w:delText>
        </w:r>
      </w:del>
      <w:r>
        <w:t xml:space="preserve">as Angel’s arresting officer, </w:t>
      </w:r>
      <w:r w:rsidRPr="00C24B76">
        <w:t>Ryleigh</w:t>
      </w:r>
      <w:r>
        <w:t xml:space="preserve"> decided to tell her mother what happened and fight back. I’ve accepted the Rome family as new clients and offered a reduction in our standard retainer fee.</w:t>
      </w:r>
    </w:p>
    <w:p w14:paraId="179C7D4D" w14:textId="77777777" w:rsidR="00A55CAC" w:rsidRDefault="00A55CAC" w:rsidP="009C772F">
      <w:pPr>
        <w:pStyle w:val="BodyNormal"/>
      </w:pPr>
      <w:r>
        <w:t>Millie, have you received these two files?”</w:t>
      </w:r>
    </w:p>
    <w:p w14:paraId="697FA9F8" w14:textId="77777777" w:rsidR="00A55CAC" w:rsidRDefault="00A55CAC" w:rsidP="009C772F">
      <w:pPr>
        <w:pStyle w:val="BodyNormal"/>
      </w:pPr>
      <w:r>
        <w:t>“Yes, Anne. I have them both.”</w:t>
      </w:r>
    </w:p>
    <w:p w14:paraId="61A8755E" w14:textId="5C3EC608" w:rsidR="00A55CAC" w:rsidRDefault="00A55CAC" w:rsidP="009C772F">
      <w:pPr>
        <w:pStyle w:val="BodyNormal"/>
      </w:pPr>
      <w:r>
        <w:t xml:space="preserve">“Very well. John, the video is about ten </w:t>
      </w:r>
      <w:r w:rsidR="00894186">
        <w:t>minutes and</w:t>
      </w:r>
      <w:ins w:id="13243" w:author="Author">
        <w:r w:rsidR="00525A7C">
          <w:t xml:space="preserve"> is </w:t>
        </w:r>
      </w:ins>
      <w:del w:id="13244" w:author="Author">
        <w:r w:rsidDel="00525A7C">
          <w:delText xml:space="preserve">very </w:delText>
        </w:r>
      </w:del>
      <w:r>
        <w:t xml:space="preserve">alarming to watch. You’ll know what to do with it. Veronica, I need you to be professional today, but it’s time to drop the </w:t>
      </w:r>
      <w:r w:rsidR="00AC4EEE">
        <w:t>S</w:t>
      </w:r>
      <w:r w:rsidRPr="002D5B2F">
        <w:t>word of Damocles</w:t>
      </w:r>
      <w:r>
        <w:t xml:space="preserve"> on Captain Baggs.”</w:t>
      </w:r>
    </w:p>
    <w:p w14:paraId="16AB9508" w14:textId="77777777" w:rsidR="00A55CAC" w:rsidRDefault="00A55CAC" w:rsidP="009C772F">
      <w:pPr>
        <w:pStyle w:val="BodyNormal"/>
      </w:pPr>
      <w:r>
        <w:t>“We’re on it, Anne,” John answered. “We’ve got a meeting with the prosecutors in 20 minutes. Keep me posted about anything new you uncover. Bye!”</w:t>
      </w:r>
    </w:p>
    <w:p w14:paraId="4F810D60" w14:textId="77777777" w:rsidR="00A55CAC" w:rsidRPr="0079586D" w:rsidRDefault="00A55CAC" w:rsidP="009C772F">
      <w:pPr>
        <w:pStyle w:val="BodyNormal"/>
      </w:pPr>
    </w:p>
    <w:p w14:paraId="24EB01EE" w14:textId="77777777" w:rsidR="00A55CAC" w:rsidRPr="008D4D4B" w:rsidRDefault="00A55CAC" w:rsidP="00A55CAC">
      <w:pPr>
        <w:pStyle w:val="ASubheadLevel1"/>
      </w:pPr>
      <w:bookmarkStart w:id="13245" w:name="_Toc197338905"/>
      <w:r w:rsidRPr="008D4D4B">
        <w:t>Negotiations</w:t>
      </w:r>
      <w:bookmarkEnd w:id="13245"/>
    </w:p>
    <w:p w14:paraId="66B5CA12" w14:textId="034638D9" w:rsidR="00A55CAC" w:rsidRDefault="00A55CAC" w:rsidP="009C772F">
      <w:pPr>
        <w:pStyle w:val="BodyNormal"/>
      </w:pPr>
      <w:r>
        <w:t>John, Ronnie, and Millie filed into the expansive conference room in the George Leighton Criminal Court Building. The room</w:t>
      </w:r>
      <w:ins w:id="13246" w:author="Author">
        <w:r w:rsidR="00654C01">
          <w:t xml:space="preserve">, </w:t>
        </w:r>
      </w:ins>
      <w:del w:id="13247" w:author="Author">
        <w:r w:rsidDel="00654C01">
          <w:delText xml:space="preserve"> was </w:delText>
        </w:r>
      </w:del>
      <w:r>
        <w:t>paneled with decorative walnut wainscoting</w:t>
      </w:r>
      <w:ins w:id="13248" w:author="Author">
        <w:r w:rsidR="00654C01">
          <w:t>, is</w:t>
        </w:r>
      </w:ins>
      <w:r>
        <w:t xml:space="preserve"> in the older wing</w:t>
      </w:r>
      <w:ins w:id="13249" w:author="Author">
        <w:r w:rsidR="007F1F93">
          <w:t>,</w:t>
        </w:r>
      </w:ins>
      <w:del w:id="13250" w:author="Author">
        <w:r w:rsidDel="00654C01">
          <w:delText>,</w:delText>
        </w:r>
      </w:del>
      <w:ins w:id="13251" w:author="Author">
        <w:r w:rsidR="00654C01">
          <w:t xml:space="preserve"> with</w:t>
        </w:r>
      </w:ins>
      <w:r>
        <w:t xml:space="preserve"> the walls dotted with various Illinois politicians' portraits. </w:t>
      </w:r>
    </w:p>
    <w:p w14:paraId="671600BC" w14:textId="61C1B21D" w:rsidR="00A55CAC" w:rsidRDefault="00A55CAC" w:rsidP="009C772F">
      <w:pPr>
        <w:pStyle w:val="BodyNormal"/>
      </w:pPr>
      <w:del w:id="13252" w:author="Author">
        <w:r w:rsidDel="007F1F93">
          <w:delText>Facing them across the table was Illinois Attorney General Della Baxter</w:delText>
        </w:r>
      </w:del>
      <w:ins w:id="13253" w:author="Author">
        <w:r w:rsidR="007F1F93">
          <w:t>Illinois Attorney General Della Baxter, an African American success story, was facing them across the table</w:t>
        </w:r>
      </w:ins>
      <w:del w:id="13254" w:author="Author">
        <w:r w:rsidDel="007F1F93">
          <w:delText>, an African American success story</w:delText>
        </w:r>
      </w:del>
      <w:r>
        <w:t xml:space="preserve">. </w:t>
      </w:r>
      <w:del w:id="13255" w:author="Author">
        <w:r w:rsidDel="00654C01">
          <w:delText>She remains eagle-beautiful with long, straightened dark brown hair in her early fifties</w:delText>
        </w:r>
      </w:del>
      <w:ins w:id="13256" w:author="Author">
        <w:r w:rsidR="00654C01">
          <w:t xml:space="preserve">In her early fifties, she remains eagle-beautiful with long, </w:t>
        </w:r>
        <w:r w:rsidR="00654C01">
          <w:lastRenderedPageBreak/>
          <w:t>straightened dark brown hair</w:t>
        </w:r>
      </w:ins>
      <w:r>
        <w:t xml:space="preserve"> </w:t>
      </w:r>
      <w:ins w:id="13257" w:author="Author">
        <w:r w:rsidR="007F1F93">
          <w:t xml:space="preserve">and </w:t>
        </w:r>
      </w:ins>
      <w:r>
        <w:t>a stylish business suit with her trademark ornate choker necklace. Taking their seats, John Merrick spoke first.</w:t>
      </w:r>
    </w:p>
    <w:p w14:paraId="52271139" w14:textId="77777777" w:rsidR="00A55CAC" w:rsidRDefault="00A55CAC" w:rsidP="009C772F">
      <w:pPr>
        <w:pStyle w:val="BodyNormal"/>
      </w:pPr>
      <w:r>
        <w:t>“Attorney General Baxter, you traveled all the way from Springfield for this?”</w:t>
      </w:r>
    </w:p>
    <w:p w14:paraId="3FCCAB3F" w14:textId="6FADA9B6" w:rsidR="00A55CAC" w:rsidRDefault="00A55CAC" w:rsidP="009C772F">
      <w:pPr>
        <w:pStyle w:val="BodyNormal"/>
      </w:pPr>
      <w:r>
        <w:t xml:space="preserve">“Yes, I did, John. Here in Illinois, we take vigilantism </w:t>
      </w:r>
      <w:r w:rsidR="002500F5">
        <w:t>and</w:t>
      </w:r>
      <w:r>
        <w:t xml:space="preserve"> cyber</w:t>
      </w:r>
      <w:del w:id="13258" w:author="Author">
        <w:r w:rsidR="00695D32" w:rsidDel="00361981">
          <w:delText xml:space="preserve"> </w:delText>
        </w:r>
      </w:del>
      <w:r>
        <w:t>crime very seriously. I’m here to ensure the fair application of justice. Your client is a hero to some, but she has a penchant for running roughshod over the law when it suits her.</w:t>
      </w:r>
    </w:p>
    <w:p w14:paraId="29D26D2D" w14:textId="666B81D5" w:rsidR="00A55CAC" w:rsidRDefault="00D2088D" w:rsidP="009C772F">
      <w:pPr>
        <w:pStyle w:val="BodyNormal"/>
      </w:pPr>
      <w:proofErr w:type="gramStart"/>
      <w:r>
        <w:t>I believe you</w:t>
      </w:r>
      <w:proofErr w:type="gramEnd"/>
      <w:r>
        <w:t xml:space="preserve"> know</w:t>
      </w:r>
      <w:r w:rsidR="00A55CAC">
        <w:t xml:space="preserve"> Cooke County State’s Attorney Mathilda Ling</w:t>
      </w:r>
      <w:r>
        <w:t>.</w:t>
      </w:r>
      <w:r w:rsidR="00E13F9C">
        <w:t xml:space="preserve"> Also with me toda</w:t>
      </w:r>
      <w:r w:rsidR="00EC2B8A">
        <w:t>y</w:t>
      </w:r>
      <w:r w:rsidR="00E13F9C">
        <w:t xml:space="preserve"> is </w:t>
      </w:r>
      <w:r w:rsidR="00A55CAC">
        <w:t xml:space="preserve">US Attorney Joseph Tyler Wolvingham, </w:t>
      </w:r>
      <w:r w:rsidR="002500F5">
        <w:t>representing the federal g</w:t>
      </w:r>
      <w:r w:rsidR="00A55CAC">
        <w:t>overnment in this matter. We</w:t>
      </w:r>
      <w:r w:rsidR="002852D3">
        <w:t xml:space="preserve"> want</w:t>
      </w:r>
      <w:r w:rsidR="00A55CAC">
        <w:t xml:space="preserve"> to settle this case</w:t>
      </w:r>
      <w:del w:id="13259" w:author="Author">
        <w:r w:rsidR="00A55CAC" w:rsidDel="00452FEB">
          <w:delText>,</w:delText>
        </w:r>
      </w:del>
      <w:r w:rsidR="00A55CAC">
        <w:t xml:space="preserve"> right here, right now. Ms. Ling, give them our offer.”</w:t>
      </w:r>
    </w:p>
    <w:p w14:paraId="2FECDDFA" w14:textId="77777777" w:rsidR="005D0205" w:rsidRDefault="00A55CAC" w:rsidP="009C772F">
      <w:pPr>
        <w:pStyle w:val="BodyNormal"/>
        <w:rPr>
          <w:ins w:id="13260" w:author="Author"/>
        </w:rPr>
      </w:pPr>
      <w:r>
        <w:t>Mathilda Ling looked directly at Ronnie and asked</w:t>
      </w:r>
      <w:ins w:id="13261" w:author="Author">
        <w:r w:rsidR="005D0205">
          <w:t>.</w:t>
        </w:r>
      </w:ins>
    </w:p>
    <w:p w14:paraId="08B3104C" w14:textId="5C4E3067" w:rsidR="00A55CAC" w:rsidRDefault="00A55CAC" w:rsidP="009C772F">
      <w:pPr>
        <w:pStyle w:val="BodyNormal"/>
      </w:pPr>
      <w:del w:id="13262" w:author="Author">
        <w:r w:rsidDel="005D0205">
          <w:delText xml:space="preserve">: </w:delText>
        </w:r>
      </w:del>
      <w:r>
        <w:t>“Does your client have a name?”</w:t>
      </w:r>
    </w:p>
    <w:p w14:paraId="5884E8E2" w14:textId="1AD4A7E4" w:rsidR="00A55CAC" w:rsidRDefault="00A55CAC" w:rsidP="009C772F">
      <w:pPr>
        <w:pStyle w:val="BodyNormal"/>
      </w:pPr>
      <w:r>
        <w:t>“Yes, she has a name, but you advised her that she has the right to remain silent. She is exercising that right. For now, I suggest you refer to her as Angel.”</w:t>
      </w:r>
    </w:p>
    <w:p w14:paraId="7DE7058F" w14:textId="04DAE147" w:rsidR="00A55CAC" w:rsidRDefault="00A55CAC" w:rsidP="009C772F">
      <w:pPr>
        <w:pStyle w:val="BodyNormal"/>
      </w:pPr>
      <w:r>
        <w:t xml:space="preserve">“Cute. </w:t>
      </w:r>
      <w:r w:rsidR="006B5B7F">
        <w:t>T</w:t>
      </w:r>
      <w:r>
        <w:t xml:space="preserve">o cut you a generous deal here, we expect some cooperation from this </w:t>
      </w:r>
      <w:r w:rsidR="00CA64C2">
        <w:t>woman</w:t>
      </w:r>
      <w:r>
        <w:t>. Her refusal to identify herself is an obstruction of justice, which will add to the charges against her.”</w:t>
      </w:r>
    </w:p>
    <w:p w14:paraId="22CD2886" w14:textId="74617EC2" w:rsidR="00A55CAC" w:rsidRDefault="00A55CAC" w:rsidP="009C772F">
      <w:pPr>
        <w:pStyle w:val="BodyNormal"/>
      </w:pPr>
      <w:r>
        <w:t xml:space="preserve">“Publication of her real name would allow the mob to locate and eliminate her, Ms. Ling,” John Merrick </w:t>
      </w:r>
      <w:r w:rsidR="007522CC">
        <w:t>said</w:t>
      </w:r>
      <w:r>
        <w:t>.</w:t>
      </w:r>
    </w:p>
    <w:p w14:paraId="339873F9" w14:textId="0F989EAA" w:rsidR="00A55CAC" w:rsidRDefault="00A55CAC" w:rsidP="009C772F">
      <w:pPr>
        <w:pStyle w:val="BodyNormal"/>
      </w:pPr>
      <w:r>
        <w:lastRenderedPageBreak/>
        <w:t xml:space="preserve">“Maybe she should have stayed out of the mob’s business and let the </w:t>
      </w:r>
      <w:r w:rsidR="00180208">
        <w:t>p</w:t>
      </w:r>
      <w:r>
        <w:t xml:space="preserve">olice </w:t>
      </w:r>
      <w:proofErr w:type="gramStart"/>
      <w:r>
        <w:t>handle</w:t>
      </w:r>
      <w:proofErr w:type="gramEnd"/>
      <w:r>
        <w:t xml:space="preserve"> the criminals instead</w:t>
      </w:r>
      <w:r w:rsidR="00180208">
        <w:t>.”</w:t>
      </w:r>
    </w:p>
    <w:p w14:paraId="7AA5E262" w14:textId="24FE7292" w:rsidR="00A55CAC" w:rsidRDefault="00A55CAC" w:rsidP="009C772F">
      <w:pPr>
        <w:pStyle w:val="BodyNormal"/>
      </w:pPr>
      <w:r>
        <w:t xml:space="preserve">“What’s your offer, Mathilda?” Ronnie </w:t>
      </w:r>
      <w:r w:rsidR="001D7F0F">
        <w:t>said</w:t>
      </w:r>
      <w:r>
        <w:t>.</w:t>
      </w:r>
    </w:p>
    <w:p w14:paraId="48EABC04" w14:textId="638E4373" w:rsidR="00A55CAC" w:rsidRDefault="00A55CAC" w:rsidP="009C772F">
      <w:pPr>
        <w:pStyle w:val="BodyNormal"/>
      </w:pPr>
      <w:r>
        <w:t xml:space="preserve">“All right. Two years in a minimum-security prison followed by ten </w:t>
      </w:r>
      <w:r w:rsidR="007522CC">
        <w:t>years’ probation</w:t>
      </w:r>
      <w:r>
        <w:t xml:space="preserve">. We would ban your client from using a computer during </w:t>
      </w:r>
      <w:del w:id="13263" w:author="Author">
        <w:r w:rsidDel="007F1F93">
          <w:delText>the probation period</w:delText>
        </w:r>
      </w:del>
      <w:ins w:id="13264" w:author="Author">
        <w:r w:rsidR="007F1F93">
          <w:t>probation</w:t>
        </w:r>
      </w:ins>
      <w:r>
        <w:t>.”</w:t>
      </w:r>
    </w:p>
    <w:p w14:paraId="703BCD60" w14:textId="221BB7CE" w:rsidR="00A55CAC" w:rsidRDefault="00A55CAC" w:rsidP="009C772F">
      <w:pPr>
        <w:pStyle w:val="BodyNormal"/>
      </w:pPr>
      <w:r>
        <w:t xml:space="preserve">“That’s a laughable non-starter, Ms. Ling,” John </w:t>
      </w:r>
      <w:r w:rsidR="007522CC">
        <w:t>said</w:t>
      </w:r>
      <w:r>
        <w:t>. “Our client is here today on charges of, and I quote, ‘</w:t>
      </w:r>
      <w:r w:rsidRPr="00FA271D">
        <w:t>fighting, disturbing the peace, and disorderly conduct</w:t>
      </w:r>
      <w:r>
        <w:t xml:space="preserve">.’ </w:t>
      </w:r>
      <w:ins w:id="13265" w:author="Author">
        <w:r w:rsidR="007F1F93">
          <w:t>These c</w:t>
        </w:r>
      </w:ins>
      <w:del w:id="13266" w:author="Author">
        <w:r w:rsidDel="007F1F93">
          <w:delText>C</w:delText>
        </w:r>
      </w:del>
      <w:r>
        <w:t xml:space="preserve">harges </w:t>
      </w:r>
      <w:del w:id="13267" w:author="Author">
        <w:r w:rsidDel="007F1F93">
          <w:delText xml:space="preserve">that </w:delText>
        </w:r>
      </w:del>
      <w:r>
        <w:t xml:space="preserve">are ludicrous if you’ve seen the video of the attack on Pastor Montgomery and our client’s intervention to rescue him. </w:t>
      </w:r>
      <w:r w:rsidR="002852D3">
        <w:t>No Grand Jury in Chicago</w:t>
      </w:r>
      <w:r>
        <w:t xml:space="preserve"> would enter a charge for this. We reject your offer out</w:t>
      </w:r>
      <w:r w:rsidR="00971B68">
        <w:t xml:space="preserve"> of </w:t>
      </w:r>
      <w:r>
        <w:t>hand. Anything else before we leave?”</w:t>
      </w:r>
    </w:p>
    <w:p w14:paraId="4142D99B" w14:textId="3950FDE8" w:rsidR="00A55CAC" w:rsidRDefault="00A55CAC" w:rsidP="009C772F">
      <w:pPr>
        <w:pStyle w:val="BodyNormal"/>
      </w:pPr>
      <w:r>
        <w:t>“Wait a damn minute, counselor,” Baxter said. “</w:t>
      </w:r>
      <w:r w:rsidR="007522CC">
        <w:t>Your</w:t>
      </w:r>
      <w:r>
        <w:t xml:space="preserve"> client admitted to Commander DiMarco that she tampered with city surveillance cameras and broke into a building during last month’s sniper incident.”</w:t>
      </w:r>
    </w:p>
    <w:p w14:paraId="3CA2E15B" w14:textId="616D60CC" w:rsidR="00A55CAC" w:rsidRDefault="00A55CAC" w:rsidP="009C772F">
      <w:pPr>
        <w:pStyle w:val="BodyNormal"/>
      </w:pPr>
      <w:r>
        <w:t>“</w:t>
      </w:r>
      <w:proofErr w:type="gramStart"/>
      <w:r>
        <w:t>So</w:t>
      </w:r>
      <w:proofErr w:type="gramEnd"/>
      <w:r>
        <w:t xml:space="preserve"> what, Della,” John </w:t>
      </w:r>
      <w:r w:rsidR="007522CC">
        <w:t>said</w:t>
      </w:r>
      <w:r>
        <w:t xml:space="preserve">. “Our client saved Commander DiMarco’s life. Good luck finding a jury that wouldn’t give her a </w:t>
      </w:r>
      <w:del w:id="13268" w:author="Author">
        <w:r w:rsidDel="005D0205">
          <w:delText>‘</w:delText>
        </w:r>
      </w:del>
      <w:r>
        <w:t>get</w:t>
      </w:r>
      <w:del w:id="13269" w:author="Author">
        <w:r w:rsidDel="005D0205">
          <w:delText xml:space="preserve"> out of </w:delText>
        </w:r>
      </w:del>
      <w:ins w:id="13270" w:author="Author">
        <w:r w:rsidR="005D0205">
          <w:t>-out-of-</w:t>
        </w:r>
      </w:ins>
      <w:r>
        <w:t>jail</w:t>
      </w:r>
      <w:ins w:id="13271" w:author="Author">
        <w:r w:rsidR="005D0205">
          <w:t>-free</w:t>
        </w:r>
      </w:ins>
      <w:del w:id="13272" w:author="Author">
        <w:r w:rsidDel="005D0205">
          <w:delText>’</w:delText>
        </w:r>
      </w:del>
      <w:r>
        <w:t xml:space="preserve"> pass on that one. In any case, that’s not what you charged her with today, is it?”</w:t>
      </w:r>
    </w:p>
    <w:p w14:paraId="1B5D8FD8" w14:textId="77777777" w:rsidR="005D0205" w:rsidRDefault="00A55CAC" w:rsidP="009C772F">
      <w:pPr>
        <w:pStyle w:val="BodyNormal"/>
        <w:rPr>
          <w:ins w:id="13273" w:author="Author"/>
        </w:rPr>
      </w:pPr>
      <w:r>
        <w:t xml:space="preserve">Frustrated, Attorney General Baxter turned to the US Attorney. </w:t>
      </w:r>
    </w:p>
    <w:p w14:paraId="4FAC35ED" w14:textId="368159C4" w:rsidR="00A55CAC" w:rsidRDefault="00A55CAC" w:rsidP="009C772F">
      <w:pPr>
        <w:pStyle w:val="BodyNormal"/>
      </w:pPr>
      <w:r>
        <w:t>“Joe, do you have anything to add?”</w:t>
      </w:r>
    </w:p>
    <w:p w14:paraId="6599A9E6" w14:textId="4FB8F348" w:rsidR="005D0205" w:rsidRDefault="00A55CAC" w:rsidP="009C772F">
      <w:pPr>
        <w:pStyle w:val="BodyNormal"/>
        <w:rPr>
          <w:ins w:id="13274" w:author="Author"/>
        </w:rPr>
      </w:pPr>
      <w:r>
        <w:t>Looking directly at Veronica Merrick</w:t>
      </w:r>
      <w:r w:rsidR="00AB0F0C">
        <w:t xml:space="preserve"> Fieldstone</w:t>
      </w:r>
      <w:r>
        <w:t>, he said</w:t>
      </w:r>
      <w:ins w:id="13275" w:author="Author">
        <w:r w:rsidR="005D0205">
          <w:t>.</w:t>
        </w:r>
      </w:ins>
    </w:p>
    <w:p w14:paraId="1C9DA515" w14:textId="406699F4" w:rsidR="00A55CAC" w:rsidRDefault="00A55CAC" w:rsidP="009C772F">
      <w:pPr>
        <w:pStyle w:val="BodyNormal"/>
      </w:pPr>
      <w:del w:id="13276" w:author="Author">
        <w:r w:rsidDel="005D0205">
          <w:lastRenderedPageBreak/>
          <w:delText xml:space="preserve">: </w:delText>
        </w:r>
      </w:del>
      <w:r>
        <w:t>“</w:t>
      </w:r>
      <w:del w:id="13277" w:author="Author">
        <w:r w:rsidDel="007D60E2">
          <w:delText xml:space="preserve">I think this is all being rushed a bit. In any case, </w:delText>
        </w:r>
      </w:del>
      <w:r>
        <w:t xml:space="preserve">I have a warrant from the Chicago FBI to bring your client in today as a </w:t>
      </w:r>
      <w:r w:rsidR="00BA221C">
        <w:t>p</w:t>
      </w:r>
      <w:r>
        <w:t xml:space="preserve">erson of </w:t>
      </w:r>
      <w:r w:rsidR="00BA221C">
        <w:t>i</w:t>
      </w:r>
      <w:r>
        <w:t>nterest. We’d like to talk to her.”</w:t>
      </w:r>
    </w:p>
    <w:p w14:paraId="66D2E441" w14:textId="1C6C0FB2" w:rsidR="00A55CAC" w:rsidRDefault="00A55CAC" w:rsidP="009C772F">
      <w:pPr>
        <w:pStyle w:val="BodyNormal"/>
      </w:pPr>
      <w:r>
        <w:t>“The more you parade her around, the more likely you’ll get her killed</w:t>
      </w:r>
      <w:r w:rsidR="007522CC">
        <w:t>.</w:t>
      </w:r>
      <w:r>
        <w:t>”</w:t>
      </w:r>
    </w:p>
    <w:p w14:paraId="57AE86EA" w14:textId="51F1AE98" w:rsidR="00A55CAC" w:rsidRDefault="00A55CAC" w:rsidP="009C772F">
      <w:pPr>
        <w:pStyle w:val="BodyNormal"/>
      </w:pPr>
      <w:r>
        <w:t xml:space="preserve">“Noted, </w:t>
      </w:r>
      <w:r w:rsidR="00BF041A">
        <w:t>Ms.</w:t>
      </w:r>
      <w:r w:rsidR="00AB0F0C">
        <w:t xml:space="preserve"> Fieldstone</w:t>
      </w:r>
      <w:r>
        <w:t xml:space="preserve">. The FBI will get her safely to </w:t>
      </w:r>
      <w:r w:rsidR="00BA221C">
        <w:t>h</w:t>
      </w:r>
      <w:r>
        <w:t>eadquarters, no matter what happens in the next thirty minutes.”</w:t>
      </w:r>
    </w:p>
    <w:p w14:paraId="4B530E89" w14:textId="77777777" w:rsidR="00D22EED" w:rsidRDefault="00D22EED" w:rsidP="009C772F">
      <w:pPr>
        <w:pStyle w:val="BodyNormal"/>
      </w:pPr>
    </w:p>
    <w:p w14:paraId="5D7A9CE4" w14:textId="0B1375C0" w:rsidR="00A55CAC" w:rsidRDefault="00A55CAC" w:rsidP="009C772F">
      <w:pPr>
        <w:pStyle w:val="BodyNormal"/>
      </w:pPr>
      <w:r>
        <w:t xml:space="preserve">Angel was alone in the holding room. Mac and Ryan were in the hallway, </w:t>
      </w:r>
      <w:r w:rsidR="00AA70D7">
        <w:t>ensuring</w:t>
      </w:r>
      <w:r>
        <w:t xml:space="preserve"> </w:t>
      </w:r>
      <w:del w:id="13278" w:author="Author">
        <w:r w:rsidDel="007F1F93">
          <w:delText xml:space="preserve">that </w:delText>
        </w:r>
      </w:del>
      <w:r>
        <w:t>no one could</w:t>
      </w:r>
      <w:r w:rsidR="00BA5B7E">
        <w:t xml:space="preserve"> approach without their approval</w:t>
      </w:r>
      <w:r>
        <w:t>. Ryan DiMarco spotted his wife, Shelly, walking toward</w:t>
      </w:r>
      <w:del w:id="13279" w:author="Author">
        <w:r w:rsidDel="00C76C7D">
          <w:delText>s</w:delText>
        </w:r>
      </w:del>
      <w:r>
        <w:t xml:space="preserve"> them. She had a purse and a paper bag. Mac and Ryan strode up to greet her.</w:t>
      </w:r>
    </w:p>
    <w:p w14:paraId="43E1C785" w14:textId="45DD900A" w:rsidR="00A55CAC" w:rsidRDefault="00A55CAC" w:rsidP="009C772F">
      <w:pPr>
        <w:pStyle w:val="BodyNormal"/>
      </w:pPr>
      <w:r>
        <w:t>“Hi, Shelly. What brings you here?”</w:t>
      </w:r>
    </w:p>
    <w:p w14:paraId="47B01A59" w14:textId="68E3446A" w:rsidR="00A55CAC" w:rsidRDefault="00A55CAC" w:rsidP="009C772F">
      <w:pPr>
        <w:pStyle w:val="BodyNormal"/>
      </w:pPr>
      <w:r>
        <w:t>“I brought a sandwich for Angel</w:t>
      </w:r>
      <w:r w:rsidR="00AB0F0C">
        <w:t>. Is that OK with you, honey?</w:t>
      </w:r>
      <w:r>
        <w:t>”</w:t>
      </w:r>
    </w:p>
    <w:p w14:paraId="49EFAACA" w14:textId="536B6CAB" w:rsidR="00A55CAC" w:rsidRDefault="00A55CAC" w:rsidP="009C772F">
      <w:pPr>
        <w:pStyle w:val="BodyNormal"/>
      </w:pPr>
      <w:r>
        <w:t xml:space="preserve">“Sure, let the </w:t>
      </w:r>
      <w:r w:rsidR="005D0CD1">
        <w:t>p</w:t>
      </w:r>
      <w:r>
        <w:t>olicewoman verify that you’re not carrying any weapons and leave all your electronics on the table.”</w:t>
      </w:r>
    </w:p>
    <w:p w14:paraId="0A77D4CA" w14:textId="77777777" w:rsidR="00A55CAC" w:rsidRDefault="00A55CAC" w:rsidP="009C772F">
      <w:pPr>
        <w:pStyle w:val="BodyNormal"/>
      </w:pPr>
      <w:r>
        <w:t>Angel stood up, looking surprised as Shelly DiMarco entered the holding room. Shelly rushed to her, giving her a tight embrace.</w:t>
      </w:r>
    </w:p>
    <w:p w14:paraId="322AEED9" w14:textId="798563FA" w:rsidR="00A55CAC" w:rsidRDefault="00A55CAC" w:rsidP="009C772F">
      <w:pPr>
        <w:pStyle w:val="BodyNormal"/>
      </w:pPr>
      <w:r>
        <w:t xml:space="preserve">“I know you don’t have your phone, you know, to run your text-to-speech app. I brought you a sandwich. </w:t>
      </w:r>
      <w:proofErr w:type="gramStart"/>
      <w:r>
        <w:t>It’s Ryan’s favorite</w:t>
      </w:r>
      <w:r w:rsidR="007522CC">
        <w:t>,</w:t>
      </w:r>
      <w:r>
        <w:t xml:space="preserve"> </w:t>
      </w:r>
      <w:proofErr w:type="gramEnd"/>
      <w:r>
        <w:t xml:space="preserve">bacon on a bagel with Dijon mustard. </w:t>
      </w:r>
      <w:r>
        <w:lastRenderedPageBreak/>
        <w:t>You’re not a vegetarian, are you?”</w:t>
      </w:r>
    </w:p>
    <w:p w14:paraId="3419CDC7" w14:textId="0B706A87" w:rsidR="00A55CAC" w:rsidRDefault="00A55CAC" w:rsidP="009C772F">
      <w:pPr>
        <w:pStyle w:val="BodyNormal"/>
      </w:pPr>
      <w:r>
        <w:t>Angel shook her head, indicating ‘no.’ Shelly handed her the bag, and Angel sat down and started to consume the sandwich, looking up once to smile. Shelly opened the door and motioned for her husband.</w:t>
      </w:r>
    </w:p>
    <w:p w14:paraId="5CF8280E" w14:textId="45A00401" w:rsidR="00A55CAC" w:rsidRDefault="00A55CAC" w:rsidP="009C772F">
      <w:pPr>
        <w:pStyle w:val="BodyNormal"/>
      </w:pPr>
      <w:r>
        <w:t>“Ryan, can you fetch my small hairbrush, elastic band, and a couple of packages of makeup remover pads from my purse</w:t>
      </w:r>
      <w:del w:id="13280" w:author="Author">
        <w:r w:rsidDel="00571259">
          <w:delText xml:space="preserve">. </w:delText>
        </w:r>
      </w:del>
      <w:ins w:id="13281" w:author="Author">
        <w:r w:rsidR="00571259">
          <w:t xml:space="preserve">? </w:t>
        </w:r>
      </w:ins>
      <w:r>
        <w:t>I’d like to make her presentable.”</w:t>
      </w:r>
    </w:p>
    <w:p w14:paraId="372575FB" w14:textId="41881391" w:rsidR="00A55CAC" w:rsidRDefault="00A55CAC" w:rsidP="009C772F">
      <w:pPr>
        <w:pStyle w:val="BodyNormal"/>
      </w:pPr>
      <w:r>
        <w:t xml:space="preserve">Shelly </w:t>
      </w:r>
      <w:r w:rsidR="00187898">
        <w:t>began</w:t>
      </w:r>
      <w:r>
        <w:t xml:space="preserve"> smoothing Angel’s hair, brushing it back on top, and securing it </w:t>
      </w:r>
      <w:del w:id="13282" w:author="Author">
        <w:r w:rsidDel="00FD5B07">
          <w:delText>behind her head with the elastic ban</w:delText>
        </w:r>
      </w:del>
      <w:ins w:id="13283" w:author="Author">
        <w:r w:rsidR="00FD5B07">
          <w:t>with the elastic band behind her hea</w:t>
        </w:r>
      </w:ins>
      <w:r>
        <w:t>d. She combed the sides down to her shoulder blades. Hair-wise, Angel looked like a movie star. Cleaning her face, Shelly dabbed away dried blood at the corner of her mouth and nostril, but she couldn’t hide the bruise on her cheek.</w:t>
      </w:r>
    </w:p>
    <w:p w14:paraId="332BF04E" w14:textId="77777777" w:rsidR="00A55CAC" w:rsidRDefault="00A55CAC" w:rsidP="009C772F">
      <w:pPr>
        <w:pStyle w:val="BodyNormal"/>
      </w:pPr>
      <w:r>
        <w:t xml:space="preserve">At that moment, Superintendent Green and the SWAT team appeared at the door. Both Green and </w:t>
      </w:r>
      <w:r w:rsidRPr="00FA271D">
        <w:t>Nivani Subramanian</w:t>
      </w:r>
      <w:r>
        <w:t xml:space="preserve"> entered the room.</w:t>
      </w:r>
    </w:p>
    <w:p w14:paraId="37AEBD2C" w14:textId="1F207591" w:rsidR="00A55CAC" w:rsidRDefault="00A55CAC" w:rsidP="009C772F">
      <w:pPr>
        <w:pStyle w:val="BodyNormal"/>
      </w:pPr>
      <w:r>
        <w:t>“Young lady, we’re moving you to a room outside the Bail Bond Courtroom. We</w:t>
      </w:r>
      <w:ins w:id="13284" w:author="Author">
        <w:r w:rsidR="005F1977">
          <w:t xml:space="preserve"> need</w:t>
        </w:r>
      </w:ins>
      <w:del w:id="13285" w:author="Author">
        <w:r w:rsidDel="005F1977">
          <w:delText>’d like</w:delText>
        </w:r>
      </w:del>
      <w:r>
        <w:t xml:space="preserve"> your cooperation again,” Green said.</w:t>
      </w:r>
    </w:p>
    <w:p w14:paraId="7D9A5F41" w14:textId="77777777" w:rsidR="00BA734E" w:rsidRDefault="00A55CAC" w:rsidP="009C772F">
      <w:pPr>
        <w:pStyle w:val="BodyNormal"/>
      </w:pPr>
      <w:r>
        <w:t xml:space="preserve">Nivani brought out his handcuffs and said to her, “You know the drill.” </w:t>
      </w:r>
    </w:p>
    <w:p w14:paraId="110B7ED6" w14:textId="5DC5855E" w:rsidR="00A55CAC" w:rsidRDefault="00A55CAC" w:rsidP="009C772F">
      <w:pPr>
        <w:pStyle w:val="BodyNormal"/>
      </w:pPr>
      <w:r>
        <w:t>Shelly watched them leave, four SWAT police on each side of Angel, Nivani leading the group, with her husband and Mac following.</w:t>
      </w:r>
    </w:p>
    <w:p w14:paraId="010D8E98" w14:textId="77777777" w:rsidR="00A55CAC" w:rsidRDefault="00A55CAC" w:rsidP="00A55CAC">
      <w:pPr>
        <w:pStyle w:val="ASubheadLevel1"/>
        <w:rPr>
          <w:shd w:val="clear" w:color="auto" w:fill="FFFFFF"/>
        </w:rPr>
      </w:pPr>
      <w:bookmarkStart w:id="13286" w:name="_Toc197338906"/>
      <w:r>
        <w:rPr>
          <w:shd w:val="clear" w:color="auto" w:fill="FFFFFF"/>
        </w:rPr>
        <w:lastRenderedPageBreak/>
        <w:t>Bail Bond Court</w:t>
      </w:r>
      <w:bookmarkEnd w:id="13286"/>
    </w:p>
    <w:p w14:paraId="00240F33" w14:textId="64337105" w:rsidR="00A55CAC" w:rsidRDefault="00A55CAC" w:rsidP="009C772F">
      <w:pPr>
        <w:pStyle w:val="BodyNormal"/>
      </w:pPr>
      <w:r>
        <w:t xml:space="preserve">Natalie Rumsfort squirmed into her mahogany bench seat in the Bail Bond Court Room. She used her influence to </w:t>
      </w:r>
      <w:r w:rsidR="007522CC">
        <w:t>gain admission</w:t>
      </w:r>
      <w:r>
        <w:t xml:space="preserve">. </w:t>
      </w:r>
      <w:r w:rsidR="00F80869">
        <w:t>A</w:t>
      </w:r>
      <w:r>
        <w:t xml:space="preserve">s she looked at the newly remodeled courtroom, she noticed </w:t>
      </w:r>
      <w:r w:rsidR="00F80869">
        <w:t>space</w:t>
      </w:r>
      <w:r>
        <w:t xml:space="preserve"> for about </w:t>
      </w:r>
      <w:r w:rsidR="00881982">
        <w:t>thirty-five</w:t>
      </w:r>
      <w:r>
        <w:t xml:space="preserve"> spectators in the viewing area. Today, there were probably fifty crammed in. A mahogany half-wall with a swinging door separated the lawyers from the spectators. The judge's bench towered over the room, with a witness </w:t>
      </w:r>
      <w:proofErr w:type="gramStart"/>
      <w:r>
        <w:t>stand</w:t>
      </w:r>
      <w:proofErr w:type="gramEnd"/>
      <w:r>
        <w:t xml:space="preserve"> on the right side. She watched a court employee draw and close the Venetian blinds on the windows, assuming </w:t>
      </w:r>
      <w:del w:id="13287" w:author="Author">
        <w:r w:rsidDel="007F1F93">
          <w:delText xml:space="preserve">that </w:delText>
        </w:r>
      </w:del>
      <w:r>
        <w:t xml:space="preserve">it was for security reasons. The walls on either side of the judge contained large display panels since PowerPoint and videos are now </w:t>
      </w:r>
      <w:r w:rsidR="00AB0F0C">
        <w:t>essential to</w:t>
      </w:r>
      <w:r>
        <w:t xml:space="preserve"> courtroom procedures.</w:t>
      </w:r>
    </w:p>
    <w:p w14:paraId="0267D0ED" w14:textId="5B34C07C" w:rsidR="00A55CAC" w:rsidRPr="00E94413" w:rsidRDefault="00A55CAC" w:rsidP="009C772F">
      <w:pPr>
        <w:pStyle w:val="BodyNormal"/>
      </w:pPr>
      <w:del w:id="13288" w:author="Author">
        <w:r w:rsidDel="008E042F">
          <w:delText>Natalie scanned the audience, as one might do at a rock concert</w:delText>
        </w:r>
      </w:del>
      <w:ins w:id="13289" w:author="Author">
        <w:r w:rsidR="008E042F">
          <w:t>As one might do at a rock concert, Natalie scanned the audience</w:t>
        </w:r>
      </w:ins>
      <w:r>
        <w:t xml:space="preserve">, wondering </w:t>
      </w:r>
      <w:r w:rsidR="006B5B7F" w:rsidRPr="00BA221C">
        <w:rPr>
          <w:i/>
          <w:iCs/>
        </w:rPr>
        <w:t>W</w:t>
      </w:r>
      <w:r w:rsidRPr="00BA221C">
        <w:rPr>
          <w:i/>
          <w:iCs/>
        </w:rPr>
        <w:t>ho’s here</w:t>
      </w:r>
      <w:r>
        <w:t>. Most of the spectators were local representatives of national media companies. There wasn’t enough time to fly in the network personalities from New York and Washington. Yet, they all shared a common purpose</w:t>
      </w:r>
      <w:del w:id="13290" w:author="Author">
        <w:r w:rsidDel="007F1F93">
          <w:delText>,</w:delText>
        </w:r>
      </w:del>
      <w:r w:rsidR="002852D3">
        <w:t>:</w:t>
      </w:r>
      <w:r>
        <w:t xml:space="preserve"> to see </w:t>
      </w:r>
      <w:del w:id="13291" w:author="Author">
        <w:r w:rsidDel="007F1F93">
          <w:delText>in</w:delText>
        </w:r>
        <w:r w:rsidR="00CA452B" w:rsidDel="007F1F93">
          <w:delText xml:space="preserve"> </w:delText>
        </w:r>
        <w:r w:rsidDel="007F1F93">
          <w:delText>person this Robin Hoodesque woman who was waging war on Chicago’s organized crime</w:delText>
        </w:r>
      </w:del>
      <w:ins w:id="13292" w:author="Author">
        <w:r w:rsidR="007F1F93">
          <w:t>this Robin Hoodesque woman waging war on Chicago’s organized crime</w:t>
        </w:r>
      </w:ins>
      <w:r>
        <w:t>. The scene was noisy</w:t>
      </w:r>
      <w:del w:id="13293" w:author="Author">
        <w:r w:rsidDel="000D5C01">
          <w:delText>,</w:delText>
        </w:r>
      </w:del>
      <w:r>
        <w:t xml:space="preserve"> </w:t>
      </w:r>
      <w:ins w:id="13294" w:author="Author">
        <w:r w:rsidR="000D5C01">
          <w:t xml:space="preserve">and </w:t>
        </w:r>
      </w:ins>
      <w:r>
        <w:t xml:space="preserve">raucous as the </w:t>
      </w:r>
      <w:r w:rsidR="001D7F0F">
        <w:t>crowd</w:t>
      </w:r>
      <w:r>
        <w:t xml:space="preserve"> shared rumors and unfounded speculations.</w:t>
      </w:r>
    </w:p>
    <w:p w14:paraId="11FBDFBE" w14:textId="77777777" w:rsidR="00AF1455" w:rsidRDefault="00A55CAC" w:rsidP="009C772F">
      <w:pPr>
        <w:pStyle w:val="BodyNormal"/>
      </w:pPr>
      <w:r>
        <w:t xml:space="preserve">A procession of courtroom employees took their places, such as the stenographer on the Judge’s right. Natalie’s </w:t>
      </w:r>
      <w:r>
        <w:lastRenderedPageBreak/>
        <w:t xml:space="preserve">pulse rate </w:t>
      </w:r>
      <w:r w:rsidR="00007178">
        <w:t>accelerated</w:t>
      </w:r>
      <w:r>
        <w:t xml:space="preserve"> when the prosecution arrived; she spotted Attorney General Baxter and Assistant State Attorney Mathilda Ling, plus one additional person she didn’t recognize. Next came John Merrick, </w:t>
      </w:r>
      <w:del w:id="13295" w:author="Author">
        <w:r w:rsidDel="006170DE">
          <w:delText xml:space="preserve">and </w:delText>
        </w:r>
      </w:del>
      <w:r>
        <w:t>Veronica Fieldstone,</w:t>
      </w:r>
      <w:ins w:id="13296" w:author="Author">
        <w:r w:rsidR="006170DE">
          <w:t xml:space="preserve"> and a legal aid</w:t>
        </w:r>
      </w:ins>
      <w:r>
        <w:t xml:space="preserve"> who took their places. There was constant murmuring from the crowd. Natalie </w:t>
      </w:r>
      <w:del w:id="13297" w:author="Author">
        <w:r w:rsidDel="0075224F">
          <w:delText>did notice</w:delText>
        </w:r>
      </w:del>
      <w:ins w:id="13298" w:author="Author">
        <w:del w:id="13299" w:author="Author">
          <w:r w:rsidR="0075224F" w:rsidDel="00A57318">
            <w:delText>noticed</w:delText>
          </w:r>
        </w:del>
        <w:r w:rsidR="00A57318">
          <w:t>recognized</w:t>
        </w:r>
      </w:ins>
      <w:r>
        <w:t xml:space="preserve"> Chicago police officers</w:t>
      </w:r>
      <w:del w:id="13300" w:author="Author">
        <w:r w:rsidDel="007F1F93">
          <w:delText>, including Mac Merrick and Superintendent Green, in the group</w:delText>
        </w:r>
      </w:del>
      <w:ins w:id="13301" w:author="Author">
        <w:r w:rsidR="007F1F93">
          <w:t xml:space="preserve"> in the group, including Mac Merrick and Superintendent Green</w:t>
        </w:r>
      </w:ins>
      <w:r>
        <w:t>.</w:t>
      </w:r>
    </w:p>
    <w:p w14:paraId="63C6D851" w14:textId="1F0A60E2" w:rsidR="00A55CAC" w:rsidRDefault="00AF1455" w:rsidP="009C772F">
      <w:pPr>
        <w:pStyle w:val="BodyNormal"/>
      </w:pPr>
      <w:r>
        <w:t xml:space="preserve">Natalie also noticed </w:t>
      </w:r>
      <w:proofErr w:type="gramStart"/>
      <w:r>
        <w:t>a very attractive</w:t>
      </w:r>
      <w:proofErr w:type="gramEnd"/>
      <w:r>
        <w:t xml:space="preserve"> young woman with a blond pixie cut, dark blue business suit, and an FBI badge in the far corner. </w:t>
      </w:r>
      <w:r w:rsidRPr="00AF1455">
        <w:rPr>
          <w:i/>
          <w:iCs/>
        </w:rPr>
        <w:t>Who is she</w:t>
      </w:r>
      <w:r>
        <w:t>, Natalie thought.</w:t>
      </w:r>
    </w:p>
    <w:p w14:paraId="5E65830D" w14:textId="1154C3B0" w:rsidR="00A55CAC" w:rsidRDefault="00A55CAC" w:rsidP="009C772F">
      <w:pPr>
        <w:pStyle w:val="BodyNormal"/>
      </w:pPr>
      <w:r>
        <w:t>The bailiff entered the room and intoned</w:t>
      </w:r>
      <w:r w:rsidR="00967D76">
        <w:t>,</w:t>
      </w:r>
      <w:r>
        <w:t xml:space="preserve"> “All Rise.”</w:t>
      </w:r>
    </w:p>
    <w:p w14:paraId="77616B93" w14:textId="4705D7E0" w:rsidR="00A55CAC" w:rsidRDefault="00A55CAC" w:rsidP="009C772F">
      <w:pPr>
        <w:pStyle w:val="BodyNormal"/>
      </w:pPr>
      <w:r>
        <w:t>Judge Joshua Hoffenberg made his way to the bench. One of Chicago’s oldest working judges, at 75 years</w:t>
      </w:r>
      <w:r w:rsidR="004C1828">
        <w:t xml:space="preserve"> </w:t>
      </w:r>
      <w:r>
        <w:t>old, Hoffenberg’s hair was white as milk.</w:t>
      </w:r>
    </w:p>
    <w:p w14:paraId="6F68EF25" w14:textId="77777777" w:rsidR="00A55CAC" w:rsidRDefault="00A55CAC" w:rsidP="009C772F">
      <w:pPr>
        <w:pStyle w:val="BodyNormal"/>
      </w:pPr>
      <w:r>
        <w:t>“OK, let’s get started.”</w:t>
      </w:r>
    </w:p>
    <w:p w14:paraId="27AB4B50" w14:textId="39E89273" w:rsidR="00A55CAC" w:rsidRPr="00FF0C1F" w:rsidRDefault="00A55CAC" w:rsidP="009C772F">
      <w:pPr>
        <w:pStyle w:val="BodyNormal"/>
      </w:pPr>
      <w:r>
        <w:t xml:space="preserve">“Your honor, Attorney General Della </w:t>
      </w:r>
      <w:r w:rsidR="00967D76">
        <w:t>Baxter,</w:t>
      </w:r>
      <w:r>
        <w:t xml:space="preserve"> and State</w:t>
      </w:r>
      <w:r w:rsidR="00837CC1">
        <w:t>’</w:t>
      </w:r>
      <w:r>
        <w:t xml:space="preserve">s Attorney Mathilda Ling for the prosecution. </w:t>
      </w:r>
      <w:del w:id="13302" w:author="Author">
        <w:r w:rsidDel="00AB3BF6">
          <w:delText>We are here today</w:delText>
        </w:r>
      </w:del>
      <w:ins w:id="13303" w:author="Author">
        <w:r w:rsidR="00AB3BF6">
          <w:t>Today, we are here</w:t>
        </w:r>
      </w:ins>
      <w:r>
        <w:t xml:space="preserve"> to decide bail for the person colloquially known only as the </w:t>
      </w:r>
      <w:r w:rsidR="00BA734E">
        <w:t xml:space="preserve">Chicago </w:t>
      </w:r>
      <w:r>
        <w:t>Angel.”</w:t>
      </w:r>
    </w:p>
    <w:p w14:paraId="7175130D" w14:textId="7EE1EDE9" w:rsidR="00A55CAC" w:rsidRDefault="00A55CAC" w:rsidP="009C772F">
      <w:pPr>
        <w:pStyle w:val="BodyNormal"/>
      </w:pPr>
      <w:r>
        <w:t xml:space="preserve">Baxter pointed to somebody at the back of the room, and shortly </w:t>
      </w:r>
      <w:r w:rsidR="00EB4894">
        <w:t xml:space="preserve">after that, </w:t>
      </w:r>
      <w:r>
        <w:t xml:space="preserve">two policemen escorted the handcuffed Angel into the courtroom. As she passed the spectator area, people started murmuring about how tall she </w:t>
      </w:r>
      <w:del w:id="13304" w:author="Author">
        <w:r w:rsidDel="00101CAB">
          <w:delText>is</w:delText>
        </w:r>
      </w:del>
      <w:ins w:id="13305" w:author="Author">
        <w:r w:rsidR="00101CAB">
          <w:t>was</w:t>
        </w:r>
      </w:ins>
      <w:r>
        <w:t>.</w:t>
      </w:r>
    </w:p>
    <w:p w14:paraId="3368D581" w14:textId="604C9158" w:rsidR="00A55CAC" w:rsidRDefault="00A55CAC" w:rsidP="009C772F">
      <w:pPr>
        <w:pStyle w:val="BodyNormal"/>
      </w:pPr>
      <w:r>
        <w:t>“Jesus, she’s beautiful,” whispered one of the reporters as the Angel passed by.</w:t>
      </w:r>
    </w:p>
    <w:p w14:paraId="57D39266" w14:textId="253CE4C5" w:rsidR="00A55CAC" w:rsidRDefault="00A55CAC" w:rsidP="009C772F">
      <w:pPr>
        <w:pStyle w:val="BodyNormal"/>
      </w:pPr>
      <w:r>
        <w:t xml:space="preserve">Once Angel </w:t>
      </w:r>
      <w:r w:rsidR="00967D76">
        <w:t>sat</w:t>
      </w:r>
      <w:r>
        <w:t xml:space="preserve"> next to the Merricks, the Judge </w:t>
      </w:r>
      <w:del w:id="13306" w:author="Author">
        <w:r w:rsidDel="007F1F93">
          <w:delText>said</w:delText>
        </w:r>
      </w:del>
      <w:ins w:id="13307" w:author="Author">
        <w:r w:rsidR="007F1F93">
          <w:t xml:space="preserve">spoke </w:t>
        </w:r>
        <w:r w:rsidR="007F1F93">
          <w:lastRenderedPageBreak/>
          <w:t>up.</w:t>
        </w:r>
      </w:ins>
      <w:del w:id="13308" w:author="Author">
        <w:r w:rsidDel="007F1F93">
          <w:delText>:</w:delText>
        </w:r>
      </w:del>
      <w:r>
        <w:t xml:space="preserve"> “Remove her handcuffs.”</w:t>
      </w:r>
    </w:p>
    <w:p w14:paraId="6AA43968" w14:textId="7E0CBBA8" w:rsidR="00A55CAC" w:rsidRDefault="00A55CAC" w:rsidP="009C772F">
      <w:pPr>
        <w:pStyle w:val="BodyNormal"/>
      </w:pPr>
      <w:r>
        <w:t xml:space="preserve">“We don’t think that’s a good idea, your Honor,” Ling </w:t>
      </w:r>
      <w:r w:rsidR="00967D76">
        <w:t>said</w:t>
      </w:r>
      <w:r>
        <w:t>.</w:t>
      </w:r>
    </w:p>
    <w:p w14:paraId="10E7852A" w14:textId="279F8EB6" w:rsidR="00CA1D52" w:rsidRDefault="00A55CAC" w:rsidP="009C772F">
      <w:pPr>
        <w:pStyle w:val="BodyNormal"/>
      </w:pPr>
      <w:r>
        <w:t>“I said remove her handcuff</w:t>
      </w:r>
      <w:ins w:id="13309" w:author="Author">
        <w:r w:rsidR="004C646B">
          <w:t>s.”</w:t>
        </w:r>
      </w:ins>
      <w:del w:id="13310" w:author="Author">
        <w:r w:rsidDel="004C646B">
          <w:delText>s,” Hoffenberg insisted</w:delText>
        </w:r>
        <w:r w:rsidDel="00492D0A">
          <w:delText>.</w:delText>
        </w:r>
      </w:del>
      <w:r>
        <w:t xml:space="preserve"> </w:t>
      </w:r>
    </w:p>
    <w:p w14:paraId="1BA1A7F0" w14:textId="77777777" w:rsidR="005E2F62" w:rsidRDefault="00A55CAC" w:rsidP="009C772F">
      <w:pPr>
        <w:pStyle w:val="BodyNormal"/>
        <w:rPr>
          <w:ins w:id="13311" w:author="Author"/>
        </w:rPr>
      </w:pPr>
      <w:r>
        <w:t xml:space="preserve">One of the </w:t>
      </w:r>
      <w:del w:id="13312" w:author="Author">
        <w:r w:rsidDel="001051C6">
          <w:delText xml:space="preserve">policemen </w:delText>
        </w:r>
      </w:del>
      <w:ins w:id="13313" w:author="Author">
        <w:r w:rsidR="001051C6">
          <w:t xml:space="preserve">police officers </w:t>
        </w:r>
      </w:ins>
      <w:r>
        <w:t xml:space="preserve">who brought her in </w:t>
      </w:r>
      <w:r w:rsidR="007620CC">
        <w:t>unsnapped her cuffs</w:t>
      </w:r>
      <w:r>
        <w:t>. Judge Hoffenberg peered at the Merricks</w:t>
      </w:r>
      <w:ins w:id="13314" w:author="Author">
        <w:r w:rsidR="005E2F62">
          <w:t>.</w:t>
        </w:r>
      </w:ins>
      <w:del w:id="13315" w:author="Author">
        <w:r w:rsidDel="005E2F62">
          <w:delText xml:space="preserve"> and said: </w:delText>
        </w:r>
      </w:del>
    </w:p>
    <w:p w14:paraId="393B2944" w14:textId="7BFC5DA6" w:rsidR="00A55CAC" w:rsidRDefault="00A55CAC" w:rsidP="009C772F">
      <w:pPr>
        <w:pStyle w:val="BodyNormal"/>
      </w:pPr>
      <w:r>
        <w:t>“Defense?”</w:t>
      </w:r>
    </w:p>
    <w:p w14:paraId="2DAAF16B" w14:textId="5E17ADEC" w:rsidR="00A55CAC" w:rsidRDefault="00A55CAC" w:rsidP="009C772F">
      <w:pPr>
        <w:pStyle w:val="BodyNormal"/>
      </w:pPr>
      <w:r>
        <w:t>“Your Honor, John Merrick</w:t>
      </w:r>
      <w:del w:id="13316" w:author="Author">
        <w:r w:rsidDel="00BD74E6">
          <w:delText>,</w:delText>
        </w:r>
      </w:del>
      <w:r>
        <w:t xml:space="preserve"> and Veronica Merrick Fieldstone for the defense.”</w:t>
      </w:r>
    </w:p>
    <w:p w14:paraId="11FC55F0" w14:textId="77777777" w:rsidR="00A55CAC" w:rsidRDefault="00A55CAC" w:rsidP="009C772F">
      <w:pPr>
        <w:pStyle w:val="BodyNormal"/>
      </w:pPr>
      <w:r>
        <w:t>“Counselor, does your client have a name?”</w:t>
      </w:r>
    </w:p>
    <w:p w14:paraId="18799748" w14:textId="02F62EF4" w:rsidR="00A55CAC" w:rsidRDefault="00A55CAC" w:rsidP="009C772F">
      <w:pPr>
        <w:pStyle w:val="BodyNormal"/>
      </w:pPr>
      <w:r>
        <w:t xml:space="preserve">“She does, </w:t>
      </w:r>
      <w:r w:rsidR="00547A02">
        <w:t>Y</w:t>
      </w:r>
      <w:r>
        <w:t>our Honor, but our client is exercising her right to remain silent.”</w:t>
      </w:r>
    </w:p>
    <w:p w14:paraId="0BAD5663" w14:textId="08DC6F3E" w:rsidR="00A55CAC" w:rsidRDefault="00A55CAC" w:rsidP="009C772F">
      <w:pPr>
        <w:pStyle w:val="BodyNormal"/>
      </w:pPr>
      <w:r>
        <w:t>“All right, how do you suggest we address her?”</w:t>
      </w:r>
    </w:p>
    <w:p w14:paraId="13D7D468" w14:textId="49880D3F" w:rsidR="00A55CAC" w:rsidRDefault="00A55CAC" w:rsidP="009C772F">
      <w:pPr>
        <w:pStyle w:val="BodyNormal"/>
      </w:pPr>
      <w:r>
        <w:t>“We suggest using the name Angel for the moment, Judge</w:t>
      </w:r>
      <w:r w:rsidR="00AF6459">
        <w:t>.</w:t>
      </w:r>
      <w:r>
        <w:t>”</w:t>
      </w:r>
    </w:p>
    <w:p w14:paraId="59FC5559" w14:textId="489EBAA2" w:rsidR="00A55CAC" w:rsidRDefault="00A55CAC" w:rsidP="009C772F">
      <w:pPr>
        <w:pStyle w:val="BodyNormal"/>
      </w:pPr>
      <w:r>
        <w:t xml:space="preserve">“Jesus,” </w:t>
      </w:r>
      <w:r w:rsidR="00967D76">
        <w:t>said</w:t>
      </w:r>
      <w:r>
        <w:t xml:space="preserve"> Mathilda Ling, shrugging and shaking her head in disgust. Della Baxter spoke </w:t>
      </w:r>
      <w:proofErr w:type="gramStart"/>
      <w:r>
        <w:t>for</w:t>
      </w:r>
      <w:proofErr w:type="gramEnd"/>
      <w:r>
        <w:t xml:space="preserve"> the prosecution.</w:t>
      </w:r>
    </w:p>
    <w:p w14:paraId="406320AE" w14:textId="77777777" w:rsidR="00A55CAC" w:rsidRDefault="00A55CAC" w:rsidP="009C772F">
      <w:pPr>
        <w:pStyle w:val="BodyNormal"/>
      </w:pPr>
      <w:r>
        <w:t>“Your Honor, the State is requesting denial of bail for this suspect. There are extenuating circumstances.”</w:t>
      </w:r>
    </w:p>
    <w:p w14:paraId="35E99BE3" w14:textId="6A7F25D5" w:rsidR="00A55CAC" w:rsidRDefault="00A55CAC" w:rsidP="009C772F">
      <w:pPr>
        <w:pStyle w:val="BodyNormal"/>
      </w:pPr>
      <w:r>
        <w:t xml:space="preserve">“For </w:t>
      </w:r>
      <w:r w:rsidRPr="00FA271D">
        <w:t>fighting, disturbing the peace, and disorderly conduct</w:t>
      </w:r>
      <w:r>
        <w:t>?”</w:t>
      </w:r>
    </w:p>
    <w:p w14:paraId="5E0E23C9" w14:textId="5D085B5E" w:rsidR="00A55CAC" w:rsidRDefault="00A55CAC" w:rsidP="009C772F">
      <w:pPr>
        <w:pStyle w:val="BodyNormal"/>
      </w:pPr>
      <w:r>
        <w:t>“Your Honor, the State asserts that the suspect is a lawless vigilante</w:t>
      </w:r>
      <w:del w:id="13317" w:author="Author">
        <w:r w:rsidDel="005E2F62">
          <w:delText>,</w:delText>
        </w:r>
      </w:del>
      <w:r>
        <w:t xml:space="preserve"> whose activities </w:t>
      </w:r>
      <w:r w:rsidR="00153A23">
        <w:t>threaten</w:t>
      </w:r>
      <w:r>
        <w:t xml:space="preserve"> law and order in the State of Illinois.”</w:t>
      </w:r>
    </w:p>
    <w:p w14:paraId="5F7FCB6E" w14:textId="77777777" w:rsidR="00A55CAC" w:rsidRDefault="00A55CAC" w:rsidP="009C772F">
      <w:pPr>
        <w:pStyle w:val="BodyNormal"/>
      </w:pPr>
      <w:r>
        <w:t>“All right, get on with it.”</w:t>
      </w:r>
    </w:p>
    <w:p w14:paraId="44AC2D00" w14:textId="77777777" w:rsidR="00A55CAC" w:rsidRDefault="00A55CAC" w:rsidP="009C772F">
      <w:pPr>
        <w:pStyle w:val="BodyNormal"/>
      </w:pPr>
      <w:r>
        <w:t xml:space="preserve">“The State calls to the stand Captain Tilson Baggs of the </w:t>
      </w:r>
      <w:r>
        <w:lastRenderedPageBreak/>
        <w:t>Chicago Police Department.”</w:t>
      </w:r>
    </w:p>
    <w:p w14:paraId="1C474460" w14:textId="2E50E53A" w:rsidR="00A55CAC" w:rsidRDefault="00A55CAC" w:rsidP="009C772F">
      <w:pPr>
        <w:pStyle w:val="BodyNormal"/>
      </w:pPr>
      <w:r>
        <w:t>Murmuring continued as Baggs made his way to the witness cubicle. Mathilda Ling spoke for the State after the bailiff swore</w:t>
      </w:r>
      <w:r w:rsidR="00153A23">
        <w:t xml:space="preserve"> in</w:t>
      </w:r>
      <w:r>
        <w:t xml:space="preserve"> Captain Baggs.</w:t>
      </w:r>
    </w:p>
    <w:p w14:paraId="7516D583" w14:textId="77777777" w:rsidR="00A55CAC" w:rsidRDefault="00A55CAC" w:rsidP="009C772F">
      <w:pPr>
        <w:pStyle w:val="BodyNormal"/>
      </w:pPr>
      <w:r>
        <w:t>“Captain Baggs, how long have you been a member of the Chicago Police Department?”</w:t>
      </w:r>
    </w:p>
    <w:p w14:paraId="0809FD1A" w14:textId="77777777" w:rsidR="00A55CAC" w:rsidRDefault="00A55CAC" w:rsidP="009C772F">
      <w:pPr>
        <w:pStyle w:val="BodyNormal"/>
      </w:pPr>
      <w:r>
        <w:t>“For 23 years, Ma’am.”</w:t>
      </w:r>
    </w:p>
    <w:p w14:paraId="023F8153" w14:textId="77777777" w:rsidR="00A55CAC" w:rsidRDefault="00A55CAC" w:rsidP="009C772F">
      <w:pPr>
        <w:pStyle w:val="BodyNormal"/>
      </w:pPr>
      <w:r>
        <w:t>“You arrested the suspect this morning. Please describe what transpired at approximately 8:45 am just west of the intersection of West 63</w:t>
      </w:r>
      <w:r w:rsidRPr="004338CD">
        <w:rPr>
          <w:vertAlign w:val="superscript"/>
        </w:rPr>
        <w:t>rd</w:t>
      </w:r>
      <w:r>
        <w:t xml:space="preserve"> Street and Aberdeen?”</w:t>
      </w:r>
    </w:p>
    <w:p w14:paraId="59510D71" w14:textId="4A85E6E9" w:rsidR="00A55CAC" w:rsidRDefault="00A55CAC" w:rsidP="009C772F">
      <w:pPr>
        <w:pStyle w:val="BodyNormal"/>
      </w:pPr>
      <w:r>
        <w:t>“I parked just past Aberdeen on the south side of the street, having a smoke. Three men jumped out of a van and started beating a pedestrian. I watched a white woman, the suspect</w:t>
      </w:r>
      <w:r w:rsidR="00153A23">
        <w:t>, sprint across the street and join the</w:t>
      </w:r>
      <w:r>
        <w:t xml:space="preserve"> </w:t>
      </w:r>
      <w:r w:rsidR="00153A23">
        <w:t xml:space="preserve">street </w:t>
      </w:r>
      <w:r>
        <w:t>fight</w:t>
      </w:r>
      <w:r w:rsidR="003E2FB9">
        <w:t xml:space="preserve"> so</w:t>
      </w:r>
      <w:r>
        <w:t xml:space="preserve"> I decided to intervene.</w:t>
      </w:r>
    </w:p>
    <w:p w14:paraId="157D7C0D" w14:textId="1A99409E" w:rsidR="00A55CAC" w:rsidRDefault="00967D76" w:rsidP="009C772F">
      <w:pPr>
        <w:pStyle w:val="BodyNormal"/>
      </w:pPr>
      <w:r>
        <w:t>“</w:t>
      </w:r>
      <w:r w:rsidR="00A55CAC">
        <w:t>I clipped the jaw of one strand of my handcuffs to myself and ran towards the fighting. Encountering the suspect first, I handcuffed myself to her left wrist. She resisted arrest, so I had to pop her in the face to establish dominance.</w:t>
      </w:r>
    </w:p>
    <w:p w14:paraId="0A0CBA98" w14:textId="0F7FB3B5" w:rsidR="00A55CAC" w:rsidRDefault="00967D76" w:rsidP="009C772F">
      <w:pPr>
        <w:pStyle w:val="BodyNormal"/>
      </w:pPr>
      <w:r>
        <w:t>“</w:t>
      </w:r>
      <w:r w:rsidR="00A55CAC">
        <w:t>The other three assailants got away, and I f</w:t>
      </w:r>
      <w:del w:id="13318" w:author="Author">
        <w:r w:rsidR="00A55CAC" w:rsidDel="001051C6">
          <w:delText>ound myself facing</w:delText>
        </w:r>
      </w:del>
      <w:ins w:id="13319" w:author="Author">
        <w:r w:rsidR="001051C6">
          <w:t>aced</w:t>
        </w:r>
      </w:ins>
      <w:r w:rsidR="00A55CAC">
        <w:t xml:space="preserve"> a mob of angry people</w:t>
      </w:r>
      <w:del w:id="13320" w:author="Author">
        <w:r w:rsidR="00A55CAC" w:rsidDel="001051C6">
          <w:delText>,</w:delText>
        </w:r>
      </w:del>
      <w:r w:rsidR="00A55CAC">
        <w:t xml:space="preserve"> accusing me of things. </w:t>
      </w:r>
      <w:del w:id="13321" w:author="Author">
        <w:r w:rsidR="00A55CAC" w:rsidDel="001051C6">
          <w:delText>At one point, I discharged my revolver into the air to back the crowd away</w:delText>
        </w:r>
      </w:del>
      <w:ins w:id="13322" w:author="Author">
        <w:r w:rsidR="001051C6">
          <w:t>I discharged my revolver into the air to back the crowd away</w:t>
        </w:r>
        <w:del w:id="13323" w:author="Author">
          <w:r w:rsidR="001051C6" w:rsidDel="006170DE">
            <w:delText xml:space="preserve"> at one point</w:delText>
          </w:r>
        </w:del>
      </w:ins>
      <w:r w:rsidR="00A55CAC">
        <w:t>. Other Police units arrived, and we quickly transported the suspect to Precinct 7 Headquarters</w:t>
      </w:r>
      <w:r>
        <w:t>.</w:t>
      </w:r>
      <w:r w:rsidR="00A55CAC">
        <w:t>”</w:t>
      </w:r>
    </w:p>
    <w:p w14:paraId="255F11B7" w14:textId="782DAC82" w:rsidR="00A55CAC" w:rsidRDefault="00A55CAC" w:rsidP="009C772F">
      <w:pPr>
        <w:pStyle w:val="BodyNormal"/>
      </w:pPr>
      <w:r>
        <w:t xml:space="preserve">“Counselor, would you like to question the officer?” Judge Hoffenberg </w:t>
      </w:r>
      <w:r w:rsidR="00967D76">
        <w:t>said</w:t>
      </w:r>
      <w:r>
        <w:t>.</w:t>
      </w:r>
    </w:p>
    <w:p w14:paraId="4B3771AC" w14:textId="6934894A" w:rsidR="00A55CAC" w:rsidRDefault="00A55CAC" w:rsidP="009C772F">
      <w:pPr>
        <w:pStyle w:val="BodyNormal"/>
      </w:pPr>
      <w:r>
        <w:lastRenderedPageBreak/>
        <w:t>“</w:t>
      </w:r>
      <w:r w:rsidR="00967D76">
        <w:t>Indeed,</w:t>
      </w:r>
      <w:r>
        <w:t xml:space="preserve"> we do, your Honor</w:t>
      </w:r>
      <w:r w:rsidR="003E2FB9">
        <w:t>.</w:t>
      </w:r>
      <w:r>
        <w:t>”</w:t>
      </w:r>
    </w:p>
    <w:p w14:paraId="2910A54F" w14:textId="36F78DDE" w:rsidR="00A55CAC" w:rsidRDefault="00A55CAC" w:rsidP="009C772F">
      <w:pPr>
        <w:pStyle w:val="BodyNormal"/>
      </w:pPr>
      <w:r>
        <w:t>Merrick moved out of his chair and approached Captain Baggs.</w:t>
      </w:r>
    </w:p>
    <w:p w14:paraId="7EA288A9" w14:textId="4468A719" w:rsidR="00A55CAC" w:rsidRDefault="00A55CAC" w:rsidP="009C772F">
      <w:pPr>
        <w:pStyle w:val="BodyNormal"/>
      </w:pPr>
      <w:r>
        <w:t xml:space="preserve">“Good afternoon, Captain Baggs. With Commander James Lyle in Louisiana </w:t>
      </w:r>
      <w:r w:rsidR="00763F35">
        <w:t>dealing with his late</w:t>
      </w:r>
      <w:r>
        <w:t xml:space="preserve"> mother’s </w:t>
      </w:r>
      <w:r w:rsidR="00763F35">
        <w:t>estate</w:t>
      </w:r>
      <w:r>
        <w:t xml:space="preserve">, </w:t>
      </w:r>
      <w:proofErr w:type="gramStart"/>
      <w:r w:rsidR="00894186">
        <w:t>that</w:t>
      </w:r>
      <w:proofErr w:type="gramEnd"/>
      <w:r>
        <w:t xml:space="preserve"> makes you, as second-in-command, in charge of the Precinct, does it not?”</w:t>
      </w:r>
    </w:p>
    <w:p w14:paraId="3C61A7BE" w14:textId="77777777" w:rsidR="00A55CAC" w:rsidRDefault="00A55CAC" w:rsidP="009C772F">
      <w:pPr>
        <w:pStyle w:val="BodyNormal"/>
      </w:pPr>
      <w:r>
        <w:t>“Yes, sir.”</w:t>
      </w:r>
    </w:p>
    <w:p w14:paraId="096CF0AE" w14:textId="77777777" w:rsidR="00A55CAC" w:rsidRDefault="00A55CAC" w:rsidP="009C772F">
      <w:pPr>
        <w:pStyle w:val="BodyNormal"/>
      </w:pPr>
      <w:r>
        <w:t>“OK, the Precinct Commander usually starts work at 8 a.m. You were forty-five minutes late for work this morning, weren’t you?”</w:t>
      </w:r>
    </w:p>
    <w:p w14:paraId="3359EFB8" w14:textId="77777777" w:rsidR="00A55CAC" w:rsidRDefault="00A55CAC" w:rsidP="009C772F">
      <w:pPr>
        <w:pStyle w:val="BodyNormal"/>
      </w:pPr>
      <w:r>
        <w:t>“So what?”</w:t>
      </w:r>
    </w:p>
    <w:p w14:paraId="1C4E3BA4" w14:textId="45A06288" w:rsidR="00A55CAC" w:rsidRDefault="00A55CAC" w:rsidP="009C772F">
      <w:pPr>
        <w:pStyle w:val="BodyNormal"/>
      </w:pPr>
      <w:r>
        <w:t>“Late for work, located precisely where an attack occurs, rushing to arrest the woman who news reports say has been a thorn in the side of organized crime</w:t>
      </w:r>
      <w:r w:rsidR="00DE1B5C">
        <w:t xml:space="preserve">. </w:t>
      </w:r>
      <w:del w:id="13324" w:author="Author">
        <w:r w:rsidR="00DE1B5C" w:rsidDel="001B05A9">
          <w:delText>T</w:delText>
        </w:r>
        <w:r w:rsidDel="001B05A9">
          <w:delText>his has</w:delText>
        </w:r>
      </w:del>
      <w:ins w:id="13325" w:author="Author">
        <w:r w:rsidR="001B05A9">
          <w:t>These details contain</w:t>
        </w:r>
      </w:ins>
      <w:r>
        <w:t xml:space="preserve"> all the elements of a set-up, does it not?”</w:t>
      </w:r>
    </w:p>
    <w:p w14:paraId="0052B53C" w14:textId="15C60ED0" w:rsidR="00A55CAC" w:rsidRDefault="00A55CAC" w:rsidP="009C772F">
      <w:pPr>
        <w:pStyle w:val="BodyNormal"/>
      </w:pPr>
      <w:r>
        <w:t xml:space="preserve">“Objection, </w:t>
      </w:r>
      <w:r w:rsidR="00A81C39">
        <w:t>Y</w:t>
      </w:r>
      <w:r>
        <w:t xml:space="preserve">our Honor. Completely speculative and without foundation,” Mathilda Ling </w:t>
      </w:r>
      <w:r w:rsidR="00967D76">
        <w:t>said</w:t>
      </w:r>
      <w:r>
        <w:t>.</w:t>
      </w:r>
    </w:p>
    <w:p w14:paraId="7FFF6A2D" w14:textId="3F4E598C" w:rsidR="00A55CAC" w:rsidRDefault="00A55CAC" w:rsidP="009C772F">
      <w:pPr>
        <w:pStyle w:val="BodyNormal"/>
      </w:pPr>
      <w:r>
        <w:t xml:space="preserve">“Your </w:t>
      </w:r>
      <w:r w:rsidR="00A81C39">
        <w:t>H</w:t>
      </w:r>
      <w:r>
        <w:t xml:space="preserve">onor, </w:t>
      </w:r>
      <w:del w:id="13326" w:author="Author">
        <w:r w:rsidDel="000F298A">
          <w:delText>Sun-Times</w:delText>
        </w:r>
      </w:del>
      <w:ins w:id="13327" w:author="Author">
        <w:r w:rsidR="000F298A">
          <w:t xml:space="preserve">Sentinel </w:t>
        </w:r>
      </w:ins>
      <w:del w:id="13328" w:author="Author">
        <w:r w:rsidDel="001B05A9">
          <w:delText xml:space="preserve"> </w:delText>
        </w:r>
      </w:del>
      <w:r>
        <w:t>reporter Natalie Rumsfort released this video of the entire incident, taken by a woman in a third-floor apartment. I’ll show it to the court now.”</w:t>
      </w:r>
    </w:p>
    <w:p w14:paraId="04994713" w14:textId="378E1BED" w:rsidR="00A55CAC" w:rsidRDefault="00A55CAC" w:rsidP="009C772F">
      <w:pPr>
        <w:pStyle w:val="BodyNormal"/>
      </w:pPr>
      <w:r>
        <w:t xml:space="preserve">The video, taken by </w:t>
      </w:r>
      <w:r w:rsidRPr="00FA271D">
        <w:t>Makayla Washington</w:t>
      </w:r>
      <w:r>
        <w:t xml:space="preserve">, clearly showed Angel acting as a Good Samaritan, </w:t>
      </w:r>
      <w:r w:rsidR="00971EC9">
        <w:t xml:space="preserve">first </w:t>
      </w:r>
      <w:r>
        <w:t xml:space="preserve">taking down the assailant with the </w:t>
      </w:r>
      <w:r w:rsidR="00971EC9">
        <w:t>b</w:t>
      </w:r>
      <w:r>
        <w:t xml:space="preserve">illy </w:t>
      </w:r>
      <w:r w:rsidR="00971EC9">
        <w:t>c</w:t>
      </w:r>
      <w:r>
        <w:t xml:space="preserve">lub and then getting the person beating Pastor Montgomery away from him. Captain Baggs handcuffs the Angel while letting the </w:t>
      </w:r>
      <w:del w:id="13329" w:author="Author">
        <w:r w:rsidDel="005E2F62">
          <w:delText xml:space="preserve">Albanian </w:delText>
        </w:r>
      </w:del>
      <w:proofErr w:type="gramStart"/>
      <w:r>
        <w:t>thugs</w:t>
      </w:r>
      <w:proofErr w:type="gramEnd"/>
      <w:r>
        <w:t xml:space="preserve"> </w:t>
      </w:r>
      <w:r>
        <w:lastRenderedPageBreak/>
        <w:t>escape. At no point, John observed, did the Angel appear to be resisting arrest.</w:t>
      </w:r>
    </w:p>
    <w:p w14:paraId="07485608" w14:textId="065A897A" w:rsidR="00A55CAC" w:rsidRDefault="00A55CAC" w:rsidP="009C772F">
      <w:pPr>
        <w:pStyle w:val="BodyNormal"/>
      </w:pPr>
      <w:r>
        <w:t xml:space="preserve">“Your Honor, this is a bail hearing,” Ling </w:t>
      </w:r>
      <w:r w:rsidR="00967D76">
        <w:t>said</w:t>
      </w:r>
      <w:r>
        <w:t xml:space="preserve">. “This suspect has tampered with city surveillance cameras, invaded our computer systems, and penetrated the accounts of the </w:t>
      </w:r>
      <w:r w:rsidRPr="00FA271D">
        <w:t>Northern Trust Bank</w:t>
      </w:r>
      <w:r>
        <w:t xml:space="preserve"> on Lasalle Street. The State wants bail revoked for this suspect.”</w:t>
      </w:r>
    </w:p>
    <w:p w14:paraId="7D19383C" w14:textId="5C626448" w:rsidR="00A55CAC" w:rsidRDefault="00A55CAC" w:rsidP="009C772F">
      <w:pPr>
        <w:pStyle w:val="BodyNormal"/>
      </w:pPr>
      <w:r>
        <w:t>“You don’t have a scintilla of evidence for any of that</w:t>
      </w:r>
      <w:del w:id="13330" w:author="Author">
        <w:r w:rsidDel="00D777C6">
          <w:delText>, do you</w:delText>
        </w:r>
      </w:del>
      <w:r>
        <w:t>, Ms. Ling</w:t>
      </w:r>
      <w:del w:id="13331" w:author="Author">
        <w:r w:rsidDel="00D777C6">
          <w:delText>?</w:delText>
        </w:r>
      </w:del>
      <w:ins w:id="13332" w:author="Author">
        <w:r w:rsidR="00D777C6">
          <w:t>.</w:t>
        </w:r>
      </w:ins>
      <w:r>
        <w:t xml:space="preserve">” John </w:t>
      </w:r>
      <w:r w:rsidR="00967D76">
        <w:t>said</w:t>
      </w:r>
      <w:r>
        <w:t>.</w:t>
      </w:r>
    </w:p>
    <w:p w14:paraId="4B8F5300" w14:textId="73F8A7C0" w:rsidR="00A55CAC" w:rsidRDefault="00A55CAC" w:rsidP="009C772F">
      <w:pPr>
        <w:pStyle w:val="BodyNormal"/>
      </w:pPr>
      <w:r>
        <w:t>“</w:t>
      </w:r>
      <w:r w:rsidR="00967D76">
        <w:t>All right</w:t>
      </w:r>
      <w:r>
        <w:t xml:space="preserve"> let’s </w:t>
      </w:r>
      <w:del w:id="13333" w:author="Author">
        <w:r w:rsidDel="001B05A9">
          <w:delText>put an end to</w:delText>
        </w:r>
      </w:del>
      <w:ins w:id="13334" w:author="Author">
        <w:del w:id="13335" w:author="Author">
          <w:r w:rsidR="001B05A9" w:rsidDel="00E1186B">
            <w:delText>end</w:delText>
          </w:r>
        </w:del>
        <w:r w:rsidR="00E1186B">
          <w:t>cease</w:t>
        </w:r>
      </w:ins>
      <w:r>
        <w:t xml:space="preserve"> the sniping, folks,” Judge Hoffenberg </w:t>
      </w:r>
      <w:r w:rsidR="00967D76">
        <w:t>said</w:t>
      </w:r>
      <w:r>
        <w:t>. “Mr. Merrick, do you have any more questions for the witness?”</w:t>
      </w:r>
    </w:p>
    <w:p w14:paraId="547014EB" w14:textId="249130BC" w:rsidR="00A55CAC" w:rsidRDefault="00A55CAC" w:rsidP="009C772F">
      <w:pPr>
        <w:pStyle w:val="BodyNormal"/>
      </w:pPr>
      <w:r>
        <w:t>“Yes, your Honor. M</w:t>
      </w:r>
      <w:ins w:id="13336" w:author="Author">
        <w:r w:rsidR="005F1977">
          <w:t>r</w:t>
        </w:r>
      </w:ins>
      <w:r>
        <w:t>s. Fieldstone has some questions for Officer Baggs.”</w:t>
      </w:r>
    </w:p>
    <w:p w14:paraId="6ADF671E" w14:textId="254862A5" w:rsidR="00A55CAC" w:rsidRDefault="00A55CAC" w:rsidP="009C772F">
      <w:pPr>
        <w:pStyle w:val="BodyNormal"/>
      </w:pPr>
      <w:r>
        <w:t>Veronica got out of her seat, carrying Millie’s Apple tablet computer. She approached Baggs, her eyes</w:t>
      </w:r>
      <w:ins w:id="13337" w:author="Author">
        <w:r w:rsidR="00BD74E6">
          <w:t xml:space="preserve"> </w:t>
        </w:r>
      </w:ins>
      <w:del w:id="13338" w:author="Author">
        <w:r w:rsidDel="00BD74E6">
          <w:delText xml:space="preserve"> reflecting muted</w:delText>
        </w:r>
        <w:r w:rsidR="001273B2" w:rsidRPr="001273B2" w:rsidDel="00BD74E6">
          <w:delText xml:space="preserve"> </w:delText>
        </w:r>
        <w:r w:rsidR="001273B2" w:rsidDel="00BD74E6">
          <w:delText>rage</w:delText>
        </w:r>
      </w:del>
      <w:ins w:id="13339" w:author="Author">
        <w:r w:rsidR="00BD74E6">
          <w:t>squinting like a gunslinger from a spaghetti western</w:t>
        </w:r>
      </w:ins>
      <w:r>
        <w:t>.</w:t>
      </w:r>
    </w:p>
    <w:p w14:paraId="1783CB62" w14:textId="77777777" w:rsidR="00A55CAC" w:rsidRDefault="00A55CAC" w:rsidP="009C772F">
      <w:pPr>
        <w:pStyle w:val="BodyNormal"/>
      </w:pPr>
      <w:r>
        <w:t>“I checked your police record, Captain Baggs. It’s basically clean. Congratulations on twenty-three years of success hiding that you are a corrupt and evil policeman?”</w:t>
      </w:r>
    </w:p>
    <w:p w14:paraId="361E2E37" w14:textId="394AC769" w:rsidR="00A55CAC" w:rsidRDefault="00A55CAC" w:rsidP="009C772F">
      <w:pPr>
        <w:pStyle w:val="BodyNormal"/>
      </w:pPr>
      <w:r>
        <w:t xml:space="preserve">“How dare you say </w:t>
      </w:r>
      <w:r w:rsidR="00967D76">
        <w:t>that</w:t>
      </w:r>
      <w:del w:id="13340" w:author="Author">
        <w:r w:rsidDel="006170DE">
          <w:delText>,</w:delText>
        </w:r>
      </w:del>
      <w:r>
        <w:t xml:space="preserve"> Counselor</w:t>
      </w:r>
      <w:r w:rsidR="00967D76">
        <w:t>.</w:t>
      </w:r>
      <w:r>
        <w:t>”</w:t>
      </w:r>
    </w:p>
    <w:p w14:paraId="5E067FB1" w14:textId="28306630" w:rsidR="009A5E10" w:rsidRDefault="00A55CAC" w:rsidP="009C772F">
      <w:pPr>
        <w:pStyle w:val="BodyNormal"/>
      </w:pPr>
      <w:r>
        <w:t>“Oh, I’m going to prove it</w:t>
      </w:r>
      <w:del w:id="13341" w:author="Author">
        <w:r w:rsidDel="00D777C6">
          <w:delText>,</w:delText>
        </w:r>
      </w:del>
      <w:r>
        <w:t xml:space="preserve"> right here, right now, sir. Three years ago, on June 2</w:t>
      </w:r>
      <w:r w:rsidRPr="00FF78FF">
        <w:rPr>
          <w:vertAlign w:val="superscript"/>
        </w:rPr>
        <w:t>nd</w:t>
      </w:r>
      <w:r>
        <w:t>, 20</w:t>
      </w:r>
      <w:r w:rsidR="003B35B6">
        <w:t>5</w:t>
      </w:r>
      <w:del w:id="13342" w:author="Author">
        <w:r w:rsidDel="00571259">
          <w:delText>2</w:delText>
        </w:r>
      </w:del>
      <w:ins w:id="13343" w:author="Author">
        <w:r w:rsidR="00571259">
          <w:t>7</w:t>
        </w:r>
      </w:ins>
      <w:r>
        <w:t xml:space="preserve">, in an isolated industrial area north of the Loop, you committed forcible and non-consensual </w:t>
      </w:r>
      <w:r w:rsidR="00CE77B9">
        <w:t>sexual assault</w:t>
      </w:r>
      <w:r>
        <w:t xml:space="preserve"> of a thirteen-year-old girl.”</w:t>
      </w:r>
    </w:p>
    <w:p w14:paraId="2C2114DE" w14:textId="002D5064" w:rsidR="00A55CAC" w:rsidRDefault="00A55CAC" w:rsidP="009C772F">
      <w:pPr>
        <w:pStyle w:val="BodyNormal"/>
      </w:pPr>
      <w:r>
        <w:t>“Objection, your Honor</w:t>
      </w:r>
      <w:ins w:id="13344" w:author="Author">
        <w:r w:rsidR="00F576C3">
          <w:t>,” Ling said</w:t>
        </w:r>
      </w:ins>
      <w:r>
        <w:t xml:space="preserve">. </w:t>
      </w:r>
      <w:ins w:id="13345" w:author="Author">
        <w:r w:rsidR="00F576C3">
          <w:t>“</w:t>
        </w:r>
      </w:ins>
      <w:r>
        <w:t xml:space="preserve">Ms. Fieldstone is staging an inflammatory and </w:t>
      </w:r>
      <w:r w:rsidR="00B56C26">
        <w:t xml:space="preserve">prejudicial </w:t>
      </w:r>
      <w:r>
        <w:t xml:space="preserve">publicity stunt </w:t>
      </w:r>
      <w:del w:id="13346" w:author="Author">
        <w:r w:rsidDel="00920736">
          <w:lastRenderedPageBreak/>
          <w:delText xml:space="preserve">just </w:delText>
        </w:r>
      </w:del>
      <w:ins w:id="13347" w:author="Author">
        <w:r w:rsidR="00920736">
          <w:t xml:space="preserve">solely </w:t>
        </w:r>
      </w:ins>
      <w:r>
        <w:t xml:space="preserve">to soil the honorable witness's reputation. She should </w:t>
      </w:r>
      <w:proofErr w:type="gramStart"/>
      <w:r>
        <w:t>be ruled</w:t>
      </w:r>
      <w:proofErr w:type="gramEnd"/>
      <w:r>
        <w:t xml:space="preserve"> out</w:t>
      </w:r>
      <w:r w:rsidR="00153A23">
        <w:t xml:space="preserve"> of </w:t>
      </w:r>
      <w:r>
        <w:t>order</w:t>
      </w:r>
      <w:r w:rsidR="00153A23">
        <w:t>.</w:t>
      </w:r>
      <w:r>
        <w:t>”</w:t>
      </w:r>
      <w:del w:id="13348" w:author="Author">
        <w:r w:rsidDel="00F576C3">
          <w:delText xml:space="preserve"> Ling s</w:delText>
        </w:r>
      </w:del>
    </w:p>
    <w:p w14:paraId="33BED85B" w14:textId="77777777" w:rsidR="00967D76" w:rsidRDefault="00A55CAC" w:rsidP="009C772F">
      <w:pPr>
        <w:pStyle w:val="BodyNormal"/>
      </w:pPr>
      <w:r>
        <w:t>Ronnie wheeled around to face the Judge.</w:t>
      </w:r>
    </w:p>
    <w:p w14:paraId="0C2A46D8" w14:textId="3ECFB343" w:rsidR="00A55CAC" w:rsidRDefault="00A55CAC" w:rsidP="009C772F">
      <w:pPr>
        <w:pStyle w:val="BodyNormal"/>
      </w:pPr>
      <w:r>
        <w:t xml:space="preserve">“Your Honor, I have proof of this charge, a video of said incident. </w:t>
      </w:r>
      <w:del w:id="13349" w:author="Author">
        <w:r w:rsidDel="00D777C6">
          <w:delText>Considering that</w:delText>
        </w:r>
      </w:del>
      <w:ins w:id="13350" w:author="Author">
        <w:r w:rsidR="00D777C6">
          <w:t>Since</w:t>
        </w:r>
      </w:ins>
      <w:r>
        <w:t xml:space="preserve"> the victim was thirteen at the time of the crime, </w:t>
      </w:r>
      <w:r w:rsidR="00967D76">
        <w:t>s</w:t>
      </w:r>
      <w:r>
        <w:t xml:space="preserve">tate </w:t>
      </w:r>
      <w:r w:rsidR="00967D76">
        <w:t>l</w:t>
      </w:r>
      <w:r>
        <w:t>aw requires special handling. A confer in your chambers about this is appropriate.”</w:t>
      </w:r>
    </w:p>
    <w:p w14:paraId="4CEC76CE" w14:textId="77777777" w:rsidR="00A55CAC" w:rsidRDefault="00A55CAC" w:rsidP="009C772F">
      <w:pPr>
        <w:pStyle w:val="BodyNormal"/>
      </w:pPr>
      <w:r>
        <w:t>Judge Hoffenberg stood up, his face reflecting frustration at the turn of events.</w:t>
      </w:r>
    </w:p>
    <w:p w14:paraId="2696885E" w14:textId="77777777" w:rsidR="00A55CAC" w:rsidRDefault="00A55CAC" w:rsidP="009C772F">
      <w:pPr>
        <w:pStyle w:val="BodyNormal"/>
      </w:pPr>
      <w:r>
        <w:t>“Prosecutors, defense attorneys, head to my chambers. You too, Superintendent Green. Place police officers on either side of the suspect for her protection. Captain Baggs, remain in your seat until we return.”</w:t>
      </w:r>
    </w:p>
    <w:p w14:paraId="00D24D4D" w14:textId="3F3C05BE" w:rsidR="00BE06A1" w:rsidRDefault="00A55CAC" w:rsidP="009C772F">
      <w:pPr>
        <w:pStyle w:val="BodyNormal"/>
      </w:pPr>
      <w:del w:id="13351" w:author="Author">
        <w:r w:rsidDel="00D777C6">
          <w:delText>The courtroom was abuzz with conversation as the lawyers left for the Judge’s chambers</w:delText>
        </w:r>
      </w:del>
      <w:ins w:id="13352" w:author="Author">
        <w:del w:id="13353" w:author="Author">
          <w:r w:rsidR="00D777C6" w:rsidDel="008D3DD7">
            <w:delText>As the lawyers left for the Judge’s chambers, the courtroom was abuzz with conversation</w:delText>
          </w:r>
          <w:r w:rsidR="008D3DD7" w:rsidDel="00E12938">
            <w:delText>The courtroom was abuzz with conversation as the lawyers left for the Judge’s chambers</w:delText>
          </w:r>
          <w:r w:rsidR="00E12938" w:rsidDel="005F1977">
            <w:delText>As the lawyers left for the Judge’s chambers, the courtroom was abuzz with conversation</w:delText>
          </w:r>
        </w:del>
      </w:ins>
      <w:r w:rsidR="006B5B7F">
        <w:t>The courtroom was abuzz with conversation as the lawyers left for the Judge’s chambers</w:t>
      </w:r>
      <w:r>
        <w:t xml:space="preserve">. </w:t>
      </w:r>
      <w:r w:rsidR="00494D7E">
        <w:t>Captain Baggs, however, looked worried, and his eyes started blinking incessantly.</w:t>
      </w:r>
    </w:p>
    <w:p w14:paraId="137C7E67" w14:textId="6F3935D0" w:rsidR="00A55CAC" w:rsidRDefault="00A55CAC" w:rsidP="00BE06A1">
      <w:pPr>
        <w:pStyle w:val="ASubheadLevel1"/>
        <w:rPr>
          <w:shd w:val="clear" w:color="auto" w:fill="FFFFFF"/>
        </w:rPr>
      </w:pPr>
      <w:bookmarkStart w:id="13354" w:name="_Toc197338907"/>
      <w:r>
        <w:rPr>
          <w:shd w:val="clear" w:color="auto" w:fill="FFFFFF"/>
        </w:rPr>
        <w:t>The Judge’s Chamber</w:t>
      </w:r>
      <w:bookmarkEnd w:id="13354"/>
    </w:p>
    <w:p w14:paraId="2A09FD33" w14:textId="77777777" w:rsidR="00A55CAC" w:rsidRDefault="00A55CAC" w:rsidP="009C772F">
      <w:pPr>
        <w:pStyle w:val="BodyNormal"/>
      </w:pPr>
      <w:r>
        <w:t>“All right, Ronnie. If you’ve got something, now is the time to show it,” Judge Hoffenberg said.</w:t>
      </w:r>
    </w:p>
    <w:p w14:paraId="5C4367D1" w14:textId="5C724FB6" w:rsidR="00A55CAC" w:rsidRDefault="00A55CAC" w:rsidP="009C772F">
      <w:pPr>
        <w:pStyle w:val="BodyNormal"/>
      </w:pPr>
      <w:r>
        <w:t xml:space="preserve">Opening Millie’s tablet computer, Ronnie displayed </w:t>
      </w:r>
      <w:r w:rsidR="001E73A2">
        <w:t>Alex Rome's imag</w:t>
      </w:r>
      <w:r>
        <w:t>e and her sixteen-year-old daughter Ryleigh, taken in their offices just an hour ago.</w:t>
      </w:r>
    </w:p>
    <w:p w14:paraId="20F2920C" w14:textId="4B8FED85" w:rsidR="00A55CAC" w:rsidRDefault="00A55CAC" w:rsidP="009C772F">
      <w:pPr>
        <w:pStyle w:val="BodyNormal"/>
      </w:pPr>
      <w:r>
        <w:t xml:space="preserve">“These people, Judge, are now in our offices, taking </w:t>
      </w:r>
      <w:r>
        <w:lastRenderedPageBreak/>
        <w:t xml:space="preserve">depositions and providing evidence. </w:t>
      </w:r>
      <w:r w:rsidR="002C7592">
        <w:t>Ryleigh</w:t>
      </w:r>
      <w:r>
        <w:t xml:space="preserve"> informed her mother of the </w:t>
      </w:r>
      <w:r w:rsidR="00A53275">
        <w:t>assault</w:t>
      </w:r>
      <w:r>
        <w:t xml:space="preserve"> only this morning after recognizing Captain Baggs in the </w:t>
      </w:r>
      <w:del w:id="13355" w:author="Author">
        <w:r w:rsidDel="000F298A">
          <w:delText>Sun-Times</w:delText>
        </w:r>
      </w:del>
      <w:ins w:id="13356" w:author="Author">
        <w:r w:rsidR="000F298A">
          <w:t xml:space="preserve">Sentinel </w:t>
        </w:r>
      </w:ins>
      <w:del w:id="13357" w:author="Author">
        <w:r w:rsidDel="002505AB">
          <w:delText xml:space="preserve"> </w:delText>
        </w:r>
      </w:del>
      <w:r>
        <w:t xml:space="preserve">video. At the time of the crime, she was wearing </w:t>
      </w:r>
      <w:r w:rsidR="00A81C39">
        <w:t xml:space="preserve">Meta </w:t>
      </w:r>
      <w:r w:rsidR="000450C0">
        <w:t>Memory</w:t>
      </w:r>
      <w:r>
        <w:t xml:space="preserve"> glasses.”</w:t>
      </w:r>
    </w:p>
    <w:p w14:paraId="14D99707" w14:textId="3A91C521" w:rsidR="00A55CAC" w:rsidRDefault="00A55CAC" w:rsidP="009C772F">
      <w:pPr>
        <w:pStyle w:val="BodyNormal"/>
      </w:pPr>
      <w:r>
        <w:t xml:space="preserve">“Forgive me, Ronnie; I’m an old man. What are </w:t>
      </w:r>
      <w:r w:rsidR="00A81C39">
        <w:t>m</w:t>
      </w:r>
      <w:r w:rsidR="000450C0">
        <w:t>emory</w:t>
      </w:r>
      <w:r>
        <w:t xml:space="preserve"> glasses?”</w:t>
      </w:r>
    </w:p>
    <w:p w14:paraId="7A8391A6" w14:textId="32B7E645" w:rsidR="00A55CAC" w:rsidRDefault="00A55CAC" w:rsidP="009C772F">
      <w:pPr>
        <w:pStyle w:val="BodyNormal"/>
      </w:pPr>
      <w:r>
        <w:t xml:space="preserve">“They’re </w:t>
      </w:r>
      <w:r w:rsidR="004A6B3D">
        <w:t>popular</w:t>
      </w:r>
      <w:r>
        <w:t xml:space="preserve"> with </w:t>
      </w:r>
      <w:r w:rsidR="004A6B3D">
        <w:t xml:space="preserve">the </w:t>
      </w:r>
      <w:r>
        <w:t xml:space="preserve">kids, </w:t>
      </w:r>
      <w:r w:rsidR="00967D76">
        <w:t>Y</w:t>
      </w:r>
      <w:r>
        <w:t xml:space="preserve">our Honor. They’re spectacles with a high-resolution imager and a microphone, able to run all day. You pop them on a charger pad at night. The kids read them out </w:t>
      </w:r>
      <w:r w:rsidR="00EF281C">
        <w:t>with</w:t>
      </w:r>
      <w:r>
        <w:t xml:space="preserve"> high-speed Bluetooth. The minor victim, Ryleigh, w</w:t>
      </w:r>
      <w:del w:id="13358" w:author="Author">
        <w:r w:rsidDel="00B13F93">
          <w:delText>as wearing</w:delText>
        </w:r>
      </w:del>
      <w:ins w:id="13359" w:author="Author">
        <w:r w:rsidR="00B13F93">
          <w:t>ore</w:t>
        </w:r>
      </w:ins>
      <w:r>
        <w:t xml:space="preserve"> these as Captain Baggs abused her. The mother, a web designer, provided a video </w:t>
      </w:r>
      <w:del w:id="13360" w:author="Author">
        <w:r w:rsidDel="00432DE8">
          <w:delText>from the glasses showing the crime's entirety</w:delText>
        </w:r>
      </w:del>
      <w:ins w:id="13361" w:author="Author">
        <w:r w:rsidR="00432DE8">
          <w:t>showing the crime's entirety</w:t>
        </w:r>
      </w:ins>
      <w:r>
        <w:t>. It’s about ten minutes long. I’ll warn you; this is very disturbing to watch.”</w:t>
      </w:r>
    </w:p>
    <w:p w14:paraId="247790A8" w14:textId="35B6FFCA" w:rsidR="00A55CAC" w:rsidRDefault="00A55CAC" w:rsidP="009C772F">
      <w:pPr>
        <w:pStyle w:val="BodyNormal"/>
      </w:pPr>
      <w:r>
        <w:t xml:space="preserve">Ronnie started the video. </w:t>
      </w:r>
      <w:del w:id="13362" w:author="Author">
        <w:r w:rsidDel="00A632B2">
          <w:delText>As she promised, it was vile and disgusting</w:delText>
        </w:r>
      </w:del>
      <w:ins w:id="13363" w:author="Author">
        <w:r w:rsidR="00A632B2">
          <w:t>It was vile and disgusting, as she promised</w:t>
        </w:r>
      </w:ins>
      <w:r>
        <w:t xml:space="preserve">, especially </w:t>
      </w:r>
      <w:del w:id="13364" w:author="Author">
        <w:r w:rsidDel="00130B4B">
          <w:delText>the way</w:delText>
        </w:r>
      </w:del>
      <w:ins w:id="13365" w:author="Author">
        <w:r w:rsidR="00130B4B">
          <w:t>how</w:t>
        </w:r>
      </w:ins>
      <w:r>
        <w:t xml:space="preserve"> Captain Baggs manipulated the child. </w:t>
      </w:r>
      <w:del w:id="13366" w:author="Author">
        <w:r w:rsidDel="00A632B2">
          <w:delText>At one point, you could hear Superintendent Green mutter</w:delText>
        </w:r>
      </w:del>
      <w:ins w:id="13367" w:author="Author">
        <w:r w:rsidR="00A632B2">
          <w:t>You could hear Superintendent Green mutter at one point</w:t>
        </w:r>
      </w:ins>
      <w:r w:rsidR="00E4452C">
        <w:t>,</w:t>
      </w:r>
      <w:r>
        <w:t xml:space="preserve"> “Oh my God.”</w:t>
      </w:r>
    </w:p>
    <w:p w14:paraId="19F5408B" w14:textId="3611A52A" w:rsidR="00A55CAC" w:rsidRDefault="00A55CAC" w:rsidP="009C772F">
      <w:pPr>
        <w:pStyle w:val="BodyNormal"/>
      </w:pPr>
      <w:r>
        <w:t xml:space="preserve">When the video ended, the prosecutors </w:t>
      </w:r>
      <w:proofErr w:type="gramStart"/>
      <w:r>
        <w:t>were stone</w:t>
      </w:r>
      <w:proofErr w:type="gramEnd"/>
      <w:r>
        <w:t xml:space="preserve"> silent. Judge Hoffenberg broke the ice.</w:t>
      </w:r>
    </w:p>
    <w:p w14:paraId="70B9E138" w14:textId="77777777" w:rsidR="00A55CAC" w:rsidRDefault="00A55CAC" w:rsidP="009C772F">
      <w:pPr>
        <w:pStyle w:val="BodyNormal"/>
      </w:pPr>
      <w:r>
        <w:t>“Prosecutors, any reaction to this?”</w:t>
      </w:r>
    </w:p>
    <w:p w14:paraId="2602218C" w14:textId="631633A9" w:rsidR="00A55CAC" w:rsidRDefault="00A55CAC" w:rsidP="009C772F">
      <w:pPr>
        <w:pStyle w:val="BodyNormal"/>
      </w:pPr>
      <w:r>
        <w:t xml:space="preserve">“I’m speechless,” Attorney General Baxter </w:t>
      </w:r>
      <w:r w:rsidR="00967D76">
        <w:t>said</w:t>
      </w:r>
      <w:r>
        <w:t>.</w:t>
      </w:r>
    </w:p>
    <w:p w14:paraId="3ACDC99B" w14:textId="21D1CBCF" w:rsidR="00A55CAC" w:rsidRDefault="00A55CAC" w:rsidP="009C772F">
      <w:pPr>
        <w:pStyle w:val="BodyNormal"/>
      </w:pPr>
      <w:r>
        <w:t>“You should be,” Ronnie s</w:t>
      </w:r>
      <w:r w:rsidR="00967D76">
        <w:t>aid</w:t>
      </w:r>
      <w:r>
        <w:t>.</w:t>
      </w:r>
    </w:p>
    <w:p w14:paraId="73EC9758" w14:textId="77777777" w:rsidR="008D3DD7" w:rsidRDefault="00A55CAC" w:rsidP="009C772F">
      <w:pPr>
        <w:pStyle w:val="BodyNormal"/>
        <w:rPr>
          <w:ins w:id="13368" w:author="Author"/>
        </w:rPr>
      </w:pPr>
      <w:r>
        <w:t xml:space="preserve">US Attorney </w:t>
      </w:r>
      <w:r w:rsidRPr="00230F57">
        <w:t>Joseph Tyler Wolvingham</w:t>
      </w:r>
      <w:r>
        <w:t xml:space="preserve"> spoke up.</w:t>
      </w:r>
      <w:del w:id="13369" w:author="Author">
        <w:r w:rsidDel="008D3DD7">
          <w:delText xml:space="preserve"> </w:delText>
        </w:r>
      </w:del>
    </w:p>
    <w:p w14:paraId="03BC1FAC" w14:textId="7C8420D5" w:rsidR="00A55CAC" w:rsidRDefault="00A55CAC" w:rsidP="009C772F">
      <w:pPr>
        <w:pStyle w:val="BodyNormal"/>
      </w:pPr>
      <w:r>
        <w:t>“Ms. Fieldstone, what exactly do you want?”</w:t>
      </w:r>
    </w:p>
    <w:p w14:paraId="6317AD39" w14:textId="77777777" w:rsidR="00A55CAC" w:rsidRDefault="00A55CAC" w:rsidP="009C772F">
      <w:pPr>
        <w:pStyle w:val="BodyNormal"/>
      </w:pPr>
      <w:r>
        <w:t>“We want the charges against our client dropped right now, today. She walks.”</w:t>
      </w:r>
    </w:p>
    <w:p w14:paraId="1E5D5633" w14:textId="77777777" w:rsidR="00A55CAC" w:rsidRDefault="00A55CAC" w:rsidP="009C772F">
      <w:pPr>
        <w:pStyle w:val="BodyNormal"/>
      </w:pPr>
      <w:r>
        <w:lastRenderedPageBreak/>
        <w:t>“Wait a minute,” Attorney General Baxter said, “your client is a threat to this community. She can’t just walk out of here.”</w:t>
      </w:r>
    </w:p>
    <w:p w14:paraId="636C51D2" w14:textId="69A211E3" w:rsidR="00A55CAC" w:rsidRDefault="00A55CAC" w:rsidP="009C772F">
      <w:pPr>
        <w:pStyle w:val="BodyNormal"/>
      </w:pPr>
      <w:r>
        <w:t>“No, Della. The threat to our community is sitting in that witness chair,” John Merrick said.</w:t>
      </w:r>
      <w:r w:rsidR="00844E09">
        <w:t xml:space="preserve"> </w:t>
      </w:r>
      <w:r>
        <w:t>“Madame Attorney General, I know you, and I respect you</w:t>
      </w:r>
      <w:r w:rsidR="00C04CB5">
        <w:t>.</w:t>
      </w:r>
      <w:r>
        <w:t xml:space="preserve"> But it is time to play hardball. Everybody knows that you plan to run for Governor next year. If you refuse to release our client, my </w:t>
      </w:r>
      <w:r w:rsidR="002C656C">
        <w:t>d</w:t>
      </w:r>
      <w:r w:rsidR="00C04CB5">
        <w:t>aughter</w:t>
      </w:r>
      <w:r>
        <w:t xml:space="preserve"> and I will schedule viewings of this </w:t>
      </w:r>
      <w:r w:rsidR="00D252C8">
        <w:t>sexual assault</w:t>
      </w:r>
      <w:r>
        <w:t xml:space="preserve"> tape in our offices with selected press members, with the Rome family in attendance</w:t>
      </w:r>
      <w:r w:rsidR="009033FC">
        <w:t>,</w:t>
      </w:r>
      <w:r>
        <w:t xml:space="preserve"> to answer questions. The media will hound you </w:t>
      </w:r>
      <w:r w:rsidR="001A0FB5">
        <w:t>about this every day of your campaign</w:t>
      </w:r>
      <w:r>
        <w:t>. Your campaign will sink like the Titanic.”</w:t>
      </w:r>
    </w:p>
    <w:p w14:paraId="51BE8D31" w14:textId="54B0DCD1" w:rsidR="00A632B2" w:rsidRDefault="00A55CAC" w:rsidP="009C772F">
      <w:pPr>
        <w:pStyle w:val="BodyNormal"/>
        <w:rPr>
          <w:ins w:id="13370" w:author="Author"/>
        </w:rPr>
      </w:pPr>
      <w:r>
        <w:t xml:space="preserve">Della Baxter stared at Mathilda Ling for several uncomfortable seconds. Finally, </w:t>
      </w:r>
      <w:del w:id="13371" w:author="Author">
        <w:r w:rsidDel="00BD74E6">
          <w:delText xml:space="preserve">Ling </w:delText>
        </w:r>
      </w:del>
      <w:ins w:id="13372" w:author="Author">
        <w:r w:rsidR="00BD74E6">
          <w:t xml:space="preserve">Baxter </w:t>
        </w:r>
      </w:ins>
      <w:r>
        <w:t>muttered, almost imperceptibly</w:t>
      </w:r>
      <w:del w:id="13373" w:author="Author">
        <w:r w:rsidDel="00A632B2">
          <w:delText>:</w:delText>
        </w:r>
      </w:del>
      <w:ins w:id="13374" w:author="Author">
        <w:r w:rsidR="00A632B2">
          <w:t>.</w:t>
        </w:r>
      </w:ins>
      <w:del w:id="13375" w:author="Author">
        <w:r w:rsidDel="00A632B2">
          <w:delText xml:space="preserve"> </w:delText>
        </w:r>
      </w:del>
    </w:p>
    <w:p w14:paraId="4D8BE232" w14:textId="4F2ECEC0" w:rsidR="00A55CAC" w:rsidRDefault="00A55CAC" w:rsidP="009C772F">
      <w:pPr>
        <w:pStyle w:val="BodyNormal"/>
      </w:pPr>
      <w:r>
        <w:t>“Checkmate.”</w:t>
      </w:r>
    </w:p>
    <w:p w14:paraId="3ED18616" w14:textId="77777777" w:rsidR="00A632B2" w:rsidRDefault="00A55CAC" w:rsidP="009C772F">
      <w:pPr>
        <w:pStyle w:val="BodyNormal"/>
        <w:rPr>
          <w:ins w:id="13376" w:author="Author"/>
        </w:rPr>
      </w:pPr>
      <w:r>
        <w:t>The Illinois Attorney General faced John Merrick</w:t>
      </w:r>
      <w:ins w:id="13377" w:author="Author">
        <w:r w:rsidR="00A632B2">
          <w:t>.</w:t>
        </w:r>
      </w:ins>
      <w:del w:id="13378" w:author="Author">
        <w:r w:rsidDel="00A632B2">
          <w:delText xml:space="preserve"> and stated simply: </w:delText>
        </w:r>
      </w:del>
    </w:p>
    <w:p w14:paraId="0A716A24" w14:textId="0DB9CB75" w:rsidR="00A55CAC" w:rsidRDefault="00A55CAC" w:rsidP="009C772F">
      <w:pPr>
        <w:pStyle w:val="BodyNormal"/>
      </w:pPr>
      <w:r>
        <w:t>“All right, we’ll drop the charges against your client</w:t>
      </w:r>
      <w:del w:id="13379" w:author="Author">
        <w:r w:rsidDel="00A632B2">
          <w:delText>,</w:delText>
        </w:r>
      </w:del>
      <w:r>
        <w:t xml:space="preserve"> </w:t>
      </w:r>
      <w:r w:rsidRPr="00CF0511">
        <w:t>forthwith</w:t>
      </w:r>
      <w:r>
        <w:t>.”</w:t>
      </w:r>
    </w:p>
    <w:p w14:paraId="46B6D091" w14:textId="0D7EAD19" w:rsidR="00A632B2" w:rsidRDefault="00A55CAC" w:rsidP="009C772F">
      <w:pPr>
        <w:pStyle w:val="BodyNormal"/>
        <w:rPr>
          <w:ins w:id="13380" w:author="Author"/>
        </w:rPr>
      </w:pPr>
      <w:r>
        <w:t xml:space="preserve">Ronnie turned to Superintendent Green, who </w:t>
      </w:r>
      <w:del w:id="13381" w:author="Author">
        <w:r w:rsidDel="00E06228">
          <w:delText>was looking</w:delText>
        </w:r>
      </w:del>
      <w:ins w:id="13382" w:author="Author">
        <w:r w:rsidR="00E06228">
          <w:t>looked</w:t>
        </w:r>
      </w:ins>
      <w:r>
        <w:t xml:space="preserve"> </w:t>
      </w:r>
      <w:r w:rsidR="009B42DA">
        <w:t>discouraged</w:t>
      </w:r>
      <w:del w:id="13383" w:author="Author">
        <w:r w:rsidR="0021119A" w:rsidDel="00A632B2">
          <w:delText>,</w:delText>
        </w:r>
      </w:del>
      <w:ins w:id="13384" w:author="Author">
        <w:r w:rsidR="00A632B2">
          <w:t>.</w:t>
        </w:r>
      </w:ins>
      <w:del w:id="13385" w:author="Author">
        <w:r w:rsidDel="00A632B2">
          <w:delText xml:space="preserve"> and said: </w:delText>
        </w:r>
      </w:del>
    </w:p>
    <w:p w14:paraId="3C018F9D" w14:textId="6A6884AD" w:rsidR="00A55CAC" w:rsidRDefault="00A55CAC" w:rsidP="009C772F">
      <w:pPr>
        <w:pStyle w:val="BodyNormal"/>
      </w:pPr>
      <w:r>
        <w:t>“</w:t>
      </w:r>
      <w:r w:rsidR="00CA08AC">
        <w:t>Javion</w:t>
      </w:r>
      <w:r>
        <w:t xml:space="preserve">, our law firm </w:t>
      </w:r>
      <w:del w:id="13386" w:author="Author">
        <w:r w:rsidDel="00950E78">
          <w:delText>is going to</w:delText>
        </w:r>
      </w:del>
      <w:ins w:id="13387" w:author="Author">
        <w:r w:rsidR="00950E78">
          <w:t>will</w:t>
        </w:r>
      </w:ins>
      <w:r>
        <w:t xml:space="preserve"> sue the city over this: the abuse of our client in police custody and the rape of our other client by a member of the Police force.”</w:t>
      </w:r>
    </w:p>
    <w:p w14:paraId="22EF5E24" w14:textId="77777777" w:rsidR="00A55CAC" w:rsidRDefault="00A55CAC" w:rsidP="009C772F">
      <w:pPr>
        <w:pStyle w:val="BodyNormal"/>
      </w:pPr>
      <w:r>
        <w:t xml:space="preserve">“As you should, Ronnie. I don’t know what to say. I’m </w:t>
      </w:r>
      <w:r>
        <w:lastRenderedPageBreak/>
        <w:t>flabbergasted. Will you let us use your evidence to prosecute Captain Baggs?”</w:t>
      </w:r>
    </w:p>
    <w:p w14:paraId="53FB5854" w14:textId="585D912D" w:rsidR="00A55CAC" w:rsidRDefault="00A55CAC" w:rsidP="009C772F">
      <w:pPr>
        <w:pStyle w:val="BodyNormal"/>
      </w:pPr>
      <w:r>
        <w:t xml:space="preserve">“Of course,” Ronnie </w:t>
      </w:r>
      <w:r w:rsidR="009B42DA">
        <w:t>said</w:t>
      </w:r>
      <w:r>
        <w:t>.</w:t>
      </w:r>
    </w:p>
    <w:p w14:paraId="6C7872C4" w14:textId="162C4F0A" w:rsidR="00A55CAC" w:rsidRDefault="00A55CAC" w:rsidP="009C772F">
      <w:pPr>
        <w:pStyle w:val="BodyNormal"/>
      </w:pPr>
      <w:r>
        <w:t xml:space="preserve">“Not so fast, everybody,” US Attorney </w:t>
      </w:r>
      <w:r w:rsidRPr="00230F57">
        <w:t>Wolvingham</w:t>
      </w:r>
      <w:r>
        <w:t xml:space="preserve"> said. “On behalf of the United States Government, specifically the FBI, I have </w:t>
      </w:r>
      <w:del w:id="13388" w:author="Author">
        <w:r w:rsidDel="00E06228">
          <w:delText xml:space="preserve">here </w:delText>
        </w:r>
      </w:del>
      <w:r>
        <w:t xml:space="preserve">a warrant for </w:t>
      </w:r>
      <w:del w:id="13389" w:author="Author">
        <w:r w:rsidDel="00A632B2">
          <w:delText xml:space="preserve">the arrest of </w:delText>
        </w:r>
      </w:del>
      <w:r>
        <w:t>the individual you refer to as the Chicago Angel</w:t>
      </w:r>
      <w:del w:id="13390" w:author="Author">
        <w:r w:rsidDel="00E06228">
          <w:delText>,</w:delText>
        </w:r>
      </w:del>
      <w:r>
        <w:t xml:space="preserve"> as a material witness. In other words, they’d like to talk to her.</w:t>
      </w:r>
    </w:p>
    <w:p w14:paraId="63D7CAC1" w14:textId="487FBFD3" w:rsidR="00A55CAC" w:rsidRDefault="00A55CAC" w:rsidP="009C772F">
      <w:pPr>
        <w:pStyle w:val="BodyNormal"/>
      </w:pPr>
      <w:r>
        <w:t xml:space="preserve">Before the group </w:t>
      </w:r>
      <w:proofErr w:type="gramStart"/>
      <w:r>
        <w:t>gets bent</w:t>
      </w:r>
      <w:proofErr w:type="gramEnd"/>
      <w:r>
        <w:t xml:space="preserve"> out of shape, the FBI would like the prosecution, the defense, and Superintendent Green to attend the Chicago FBI Headquarters interview. They also request</w:t>
      </w:r>
      <w:r w:rsidR="000C7A6E">
        <w:t>ed</w:t>
      </w:r>
      <w:r>
        <w:t xml:space="preserve"> Officer</w:t>
      </w:r>
      <w:r w:rsidR="00E4452C">
        <w:t>s</w:t>
      </w:r>
      <w:r>
        <w:t xml:space="preserve"> DiMarco and Merrick's</w:t>
      </w:r>
      <w:r w:rsidR="00755A47">
        <w:t xml:space="preserve"> attend</w:t>
      </w:r>
      <w:r w:rsidR="004E5E7F">
        <w:t>a</w:t>
      </w:r>
      <w:r w:rsidR="00755A47">
        <w:t>nce</w:t>
      </w:r>
      <w:r>
        <w:t>. Here’s the warrant they have prepared.”</w:t>
      </w:r>
    </w:p>
    <w:p w14:paraId="688A2A33" w14:textId="77777777" w:rsidR="00A55CAC" w:rsidRDefault="00A55CAC" w:rsidP="009C772F">
      <w:pPr>
        <w:pStyle w:val="BodyNormal"/>
      </w:pPr>
      <w:r w:rsidRPr="00230F57">
        <w:t>Wolvingham</w:t>
      </w:r>
      <w:r>
        <w:t xml:space="preserve"> handed John Merrick the warrant document; he and his daughter quickly scanned it and nodded their approval.</w:t>
      </w:r>
    </w:p>
    <w:p w14:paraId="6411CC8E" w14:textId="7703FE85" w:rsidR="00BE06A1" w:rsidRDefault="00A55CAC" w:rsidP="009C772F">
      <w:pPr>
        <w:pStyle w:val="BodyNormal"/>
      </w:pPr>
      <w:r>
        <w:t xml:space="preserve">“OK, everybody. Let’s get back to court. We have some business to conclude,” Judge Hoffenberg </w:t>
      </w:r>
      <w:r w:rsidR="009B42DA">
        <w:t>said</w:t>
      </w:r>
      <w:r>
        <w:t>.</w:t>
      </w:r>
    </w:p>
    <w:p w14:paraId="6919782B" w14:textId="1EEC2345" w:rsidR="00A55CAC" w:rsidRDefault="00A55CAC" w:rsidP="00A55CAC">
      <w:pPr>
        <w:pStyle w:val="ASubheadLevel1"/>
      </w:pPr>
      <w:bookmarkStart w:id="13391" w:name="_Toc197338908"/>
      <w:r>
        <w:t>Reversal of Fortune</w:t>
      </w:r>
      <w:bookmarkEnd w:id="13391"/>
    </w:p>
    <w:p w14:paraId="11240974" w14:textId="702F9D2A" w:rsidR="00A55CAC" w:rsidRDefault="00A55CAC" w:rsidP="009C772F">
      <w:pPr>
        <w:pStyle w:val="BodyNormal"/>
      </w:pPr>
      <w:del w:id="13392" w:author="Author">
        <w:r w:rsidDel="00A632B2">
          <w:delText xml:space="preserve">Conversation </w:delText>
        </w:r>
      </w:del>
      <w:ins w:id="13393" w:author="Author">
        <w:r w:rsidR="00A632B2">
          <w:t xml:space="preserve">The conversation </w:t>
        </w:r>
      </w:ins>
      <w:r>
        <w:t>in the courtroom spectator section was loud and raucous during the intermission. Still, as the participants filed back in, the room quieted down</w:t>
      </w:r>
      <w:ins w:id="13394" w:author="Author">
        <w:r w:rsidR="00A632B2">
          <w:t>,</w:t>
        </w:r>
      </w:ins>
      <w:r>
        <w:t xml:space="preserve"> </w:t>
      </w:r>
      <w:del w:id="13395" w:author="Author">
        <w:r w:rsidDel="00A632B2">
          <w:delText xml:space="preserve">as </w:delText>
        </w:r>
      </w:del>
      <w:ins w:id="13396" w:author="Author">
        <w:r w:rsidR="00A632B2">
          <w:t xml:space="preserve">and </w:t>
        </w:r>
      </w:ins>
      <w:r>
        <w:t xml:space="preserve">everybody was anxious to see what would happen. Superintendent Green stood behind the swinging door as Judge Hoffenberg </w:t>
      </w:r>
      <w:proofErr w:type="gramStart"/>
      <w:r>
        <w:t>gaveled</w:t>
      </w:r>
      <w:proofErr w:type="gramEnd"/>
      <w:r>
        <w:t xml:space="preserve"> the court into session.</w:t>
      </w:r>
    </w:p>
    <w:p w14:paraId="2E8B55F9" w14:textId="77777777" w:rsidR="00A55CAC" w:rsidRDefault="00A55CAC" w:rsidP="009C772F">
      <w:pPr>
        <w:pStyle w:val="BodyNormal"/>
      </w:pPr>
      <w:r>
        <w:lastRenderedPageBreak/>
        <w:t>“Superintendent Green?” Hoffenberg said.</w:t>
      </w:r>
    </w:p>
    <w:p w14:paraId="326DF917" w14:textId="77777777" w:rsidR="00A55CAC" w:rsidRDefault="00A55CAC" w:rsidP="009C772F">
      <w:pPr>
        <w:pStyle w:val="BodyNormal"/>
      </w:pPr>
      <w:r>
        <w:t>“Your honor, I ask the court’s indulgence for a minute.”</w:t>
      </w:r>
    </w:p>
    <w:p w14:paraId="3FF9B3B5" w14:textId="77777777" w:rsidR="00A55CAC" w:rsidRDefault="00A55CAC" w:rsidP="009C772F">
      <w:pPr>
        <w:pStyle w:val="BodyNormal"/>
      </w:pPr>
      <w:r>
        <w:t>“Proceed, Superintendent,”</w:t>
      </w:r>
    </w:p>
    <w:p w14:paraId="6970041D" w14:textId="61199221" w:rsidR="00A55CAC" w:rsidRDefault="00A55CAC" w:rsidP="009C772F">
      <w:pPr>
        <w:pStyle w:val="BodyNormal"/>
      </w:pPr>
      <w:r>
        <w:t>Green and two officers approached the witness seat. Captain Baggs looked unnerved</w:t>
      </w:r>
      <w:del w:id="13397" w:author="Author">
        <w:r w:rsidDel="00F141DD">
          <w:delText>,</w:delText>
        </w:r>
      </w:del>
      <w:r>
        <w:t xml:space="preserve"> </w:t>
      </w:r>
      <w:ins w:id="13398" w:author="Author">
        <w:r w:rsidR="00F141DD">
          <w:t xml:space="preserve">and </w:t>
        </w:r>
      </w:ins>
      <w:r>
        <w:t>worried, his eyes wide open.</w:t>
      </w:r>
    </w:p>
    <w:p w14:paraId="6B3ADEAC" w14:textId="573D032C" w:rsidR="009356EB" w:rsidRDefault="00A55CAC" w:rsidP="009C772F">
      <w:pPr>
        <w:pStyle w:val="BodyNormal"/>
      </w:pPr>
      <w:r>
        <w:t>“Captain Baggs,</w:t>
      </w:r>
      <w:r w:rsidR="009B42DA">
        <w:t xml:space="preserve"> </w:t>
      </w:r>
      <w:r>
        <w:t xml:space="preserve">I am arresting you for the </w:t>
      </w:r>
      <w:r w:rsidR="00D252C8">
        <w:t>sexual assault</w:t>
      </w:r>
      <w:r w:rsidRPr="0000254E">
        <w:t xml:space="preserve"> of a child by force</w:t>
      </w:r>
      <w:r>
        <w:t xml:space="preserve">, </w:t>
      </w:r>
      <w:r w:rsidR="00D252C8">
        <w:t>abuse</w:t>
      </w:r>
      <w:r w:rsidRPr="0000254E">
        <w:t xml:space="preserve"> of a child - aggravated by </w:t>
      </w:r>
      <w:r>
        <w:t xml:space="preserve">the </w:t>
      </w:r>
      <w:r w:rsidRPr="0000254E">
        <w:t>age difference</w:t>
      </w:r>
      <w:r>
        <w:t xml:space="preserve">, and </w:t>
      </w:r>
      <w:r w:rsidRPr="0000254E">
        <w:t>indecent assault and battery on a person under 14 years old</w:t>
      </w:r>
      <w:r w:rsidR="00E22B1C">
        <w:t xml:space="preserve">. </w:t>
      </w:r>
      <w:r>
        <w:t>Listen to me carefully.</w:t>
      </w:r>
      <w:r w:rsidR="009356EB">
        <w:t>”</w:t>
      </w:r>
      <w:r>
        <w:t xml:space="preserve"> </w:t>
      </w:r>
    </w:p>
    <w:p w14:paraId="4A762441" w14:textId="77777777" w:rsidR="009356EB" w:rsidRDefault="009356EB" w:rsidP="009C772F">
      <w:pPr>
        <w:pStyle w:val="BodyNormal"/>
      </w:pPr>
      <w:r>
        <w:t>Green recited the Miranda rights to Captain Baggs.</w:t>
      </w:r>
    </w:p>
    <w:p w14:paraId="778AAD13" w14:textId="31191F32" w:rsidR="00A55CAC" w:rsidRDefault="009356EB" w:rsidP="009C772F">
      <w:pPr>
        <w:pStyle w:val="BodyNormal"/>
      </w:pPr>
      <w:r>
        <w:t>“</w:t>
      </w:r>
      <w:r w:rsidR="00A55CAC">
        <w:t xml:space="preserve">Do you understand these rights as I have </w:t>
      </w:r>
      <w:r w:rsidR="00A55CAC" w:rsidRPr="007D28C6">
        <w:t>delineated</w:t>
      </w:r>
      <w:r w:rsidR="00A55CAC">
        <w:t xml:space="preserve"> them to you?”</w:t>
      </w:r>
    </w:p>
    <w:p w14:paraId="1E1EB81A" w14:textId="1E0FE6C5" w:rsidR="00A55CAC" w:rsidRDefault="00A55CAC" w:rsidP="009C772F">
      <w:pPr>
        <w:pStyle w:val="BodyNormal"/>
      </w:pPr>
      <w:del w:id="13399" w:author="Author">
        <w:r w:rsidDel="00BB5C83">
          <w:delText>Baggs, astounded by this turn of events,</w:delText>
        </w:r>
      </w:del>
      <w:ins w:id="13400" w:author="Author">
        <w:r w:rsidR="00BB5C83">
          <w:t>Astounded by this turn of events, Baggs</w:t>
        </w:r>
      </w:ins>
      <w:r>
        <w:t xml:space="preserve"> could only whisper</w:t>
      </w:r>
      <w:ins w:id="13401" w:author="Author">
        <w:r w:rsidR="00D52931">
          <w:t>,</w:t>
        </w:r>
      </w:ins>
      <w:r>
        <w:t xml:space="preserve"> “</w:t>
      </w:r>
      <w:r w:rsidR="009B3F74">
        <w:t>Y</w:t>
      </w:r>
      <w:r>
        <w:t>es.”</w:t>
      </w:r>
    </w:p>
    <w:p w14:paraId="1B897D36" w14:textId="77777777" w:rsidR="00A55CAC" w:rsidRDefault="00A55CAC" w:rsidP="009C772F">
      <w:pPr>
        <w:pStyle w:val="BodyNormal"/>
      </w:pPr>
      <w:r>
        <w:t>“Please surrender your weapon and badge, Captain Baggs.”</w:t>
      </w:r>
    </w:p>
    <w:p w14:paraId="04954A33" w14:textId="55E959F3" w:rsidR="00A55CAC" w:rsidRDefault="00A55CAC" w:rsidP="009C772F">
      <w:pPr>
        <w:pStyle w:val="BodyNormal"/>
      </w:pPr>
      <w:r>
        <w:t>Baggs unholstered his gun</w:t>
      </w:r>
      <w:del w:id="13402" w:author="Author">
        <w:r w:rsidDel="00A632B2">
          <w:delText xml:space="preserve"> and</w:delText>
        </w:r>
      </w:del>
      <w:ins w:id="13403" w:author="Author">
        <w:r w:rsidR="00A632B2">
          <w:t>,</w:t>
        </w:r>
      </w:ins>
      <w:r>
        <w:t xml:space="preserve"> unhooked his badge, and gave them to Green.</w:t>
      </w:r>
    </w:p>
    <w:p w14:paraId="6E4C483D" w14:textId="77777777" w:rsidR="00A55CAC" w:rsidRDefault="00A55CAC" w:rsidP="009C772F">
      <w:pPr>
        <w:pStyle w:val="BodyNormal"/>
      </w:pPr>
      <w:r>
        <w:t>“Step to the floor, Captain.”</w:t>
      </w:r>
    </w:p>
    <w:p w14:paraId="7F7C3176" w14:textId="77777777" w:rsidR="00A55CAC" w:rsidRDefault="00A55CAC" w:rsidP="009C772F">
      <w:pPr>
        <w:pStyle w:val="BodyNormal"/>
      </w:pPr>
      <w:r>
        <w:t>The two officers with Superintendent Green snapped on handcuffs and leg restraints. Baggs started crying.</w:t>
      </w:r>
    </w:p>
    <w:p w14:paraId="5A826BE2" w14:textId="138026FA" w:rsidR="00A55CAC" w:rsidRDefault="00A55CAC" w:rsidP="009C772F">
      <w:pPr>
        <w:pStyle w:val="BodyNormal"/>
      </w:pPr>
      <w:r>
        <w:t>Two more officers entered the courtroom. Green instructed them to transport Baggs to the Cooke County Jail immediately. The spectator section was silent as the</w:t>
      </w:r>
      <w:r w:rsidR="004A6B3D">
        <w:t>y</w:t>
      </w:r>
      <w:r>
        <w:t xml:space="preserve"> </w:t>
      </w:r>
      <w:r w:rsidR="00877107">
        <w:t>frog-walked</w:t>
      </w:r>
      <w:r>
        <w:t xml:space="preserve"> the weeping Baggs out of the room. Angel was </w:t>
      </w:r>
      <w:r>
        <w:lastRenderedPageBreak/>
        <w:t>stone-faced and contemptuous of Baggs as he went by her. Green took his seat in the spectator section. Judge Hoffenberg banged his gavel.</w:t>
      </w:r>
    </w:p>
    <w:p w14:paraId="5871AC38" w14:textId="77777777" w:rsidR="00A55CAC" w:rsidRDefault="00A55CAC" w:rsidP="009C772F">
      <w:pPr>
        <w:pStyle w:val="BodyNormal"/>
      </w:pPr>
      <w:r>
        <w:t>“Attorney General Baxter, does the State wish to say something?”</w:t>
      </w:r>
    </w:p>
    <w:p w14:paraId="1BE8C87F" w14:textId="77777777" w:rsidR="00A55CAC" w:rsidRDefault="00A55CAC" w:rsidP="009C772F">
      <w:pPr>
        <w:pStyle w:val="BodyNormal"/>
      </w:pPr>
      <w:r>
        <w:t>“Yes, your Honor. The State is dismissing all charges against the suspect known as the Chicago Angel.”</w:t>
      </w:r>
    </w:p>
    <w:p w14:paraId="4C60760B" w14:textId="34E5887D" w:rsidR="00A55CAC" w:rsidRDefault="00A55CAC" w:rsidP="009C772F">
      <w:pPr>
        <w:pStyle w:val="BodyNormal"/>
      </w:pPr>
      <w:r>
        <w:t xml:space="preserve">The courtroom erupted into cheers. </w:t>
      </w:r>
      <w:r w:rsidR="009B42DA">
        <w:t>All</w:t>
      </w:r>
      <w:r>
        <w:t xml:space="preserve"> </w:t>
      </w:r>
      <w:del w:id="13404" w:author="Author">
        <w:r w:rsidDel="00950E78">
          <w:delText xml:space="preserve">of the </w:delText>
        </w:r>
      </w:del>
      <w:r>
        <w:t xml:space="preserve">media present </w:t>
      </w:r>
      <w:r w:rsidR="00331ECD">
        <w:t>furiously typed</w:t>
      </w:r>
      <w:r>
        <w:t xml:space="preserve"> messages into their smartphones, announcing the result.</w:t>
      </w:r>
    </w:p>
    <w:p w14:paraId="2B9D6FE5" w14:textId="2E151962" w:rsidR="00A55CAC" w:rsidRDefault="00A55CAC" w:rsidP="009C772F">
      <w:pPr>
        <w:pStyle w:val="BodyNormal"/>
      </w:pPr>
      <w:r>
        <w:t>“Your Honor,</w:t>
      </w:r>
      <w:r w:rsidR="007D28C6">
        <w:t>” Baxter said,</w:t>
      </w:r>
      <w:r>
        <w:t xml:space="preserve"> </w:t>
      </w:r>
      <w:r w:rsidR="007D28C6">
        <w:t>“</w:t>
      </w:r>
      <w:r>
        <w:t xml:space="preserve">the FBI is executing an arrest warrant for the defendant as a material witness; they wish to interview her immediately. The State’s business here </w:t>
      </w:r>
      <w:proofErr w:type="gramStart"/>
      <w:r>
        <w:t>is concluded</w:t>
      </w:r>
      <w:proofErr w:type="gramEnd"/>
      <w:r>
        <w:t>.”</w:t>
      </w:r>
    </w:p>
    <w:p w14:paraId="51DA6D3F" w14:textId="77777777" w:rsidR="00A55CAC" w:rsidRDefault="00A55CAC" w:rsidP="009C772F">
      <w:pPr>
        <w:pStyle w:val="BodyNormal"/>
      </w:pPr>
      <w:r>
        <w:t>“Very well, the Court is in recess for ten minutes.”</w:t>
      </w:r>
    </w:p>
    <w:p w14:paraId="439DE78C" w14:textId="2B49B073" w:rsidR="00A55CAC" w:rsidRDefault="00A55CAC" w:rsidP="009C772F">
      <w:pPr>
        <w:pStyle w:val="BodyNormal"/>
      </w:pPr>
      <w:r>
        <w:t xml:space="preserve">As most media filed out, anxious to file their reports, about a half dozen FBI agents entered the courtroom. </w:t>
      </w:r>
      <w:r w:rsidR="009033FC">
        <w:t>The Agents</w:t>
      </w:r>
      <w:r>
        <w:t xml:space="preserve"> </w:t>
      </w:r>
      <w:r w:rsidR="00A53275">
        <w:t>wore</w:t>
      </w:r>
      <w:r>
        <w:t xml:space="preserve"> bulletproof vests</w:t>
      </w:r>
      <w:del w:id="13405" w:author="Author">
        <w:r w:rsidDel="00405250">
          <w:delText>,</w:delText>
        </w:r>
      </w:del>
      <w:r>
        <w:t xml:space="preserve"> </w:t>
      </w:r>
      <w:ins w:id="13406" w:author="Author">
        <w:r w:rsidR="00405250">
          <w:t xml:space="preserve">and </w:t>
        </w:r>
      </w:ins>
      <w:r>
        <w:t xml:space="preserve">helmets and carried </w:t>
      </w:r>
      <w:r w:rsidR="0020450D">
        <w:t>M6</w:t>
      </w:r>
      <w:r w:rsidRPr="00FA271D">
        <w:t xml:space="preserve"> </w:t>
      </w:r>
      <w:r w:rsidR="009B42DA">
        <w:t>semi-automatic</w:t>
      </w:r>
      <w:r w:rsidRPr="00FA271D">
        <w:t xml:space="preserve"> </w:t>
      </w:r>
      <w:r w:rsidR="009B42DA">
        <w:t>r</w:t>
      </w:r>
      <w:r w:rsidRPr="00FA271D">
        <w:t>ifle</w:t>
      </w:r>
      <w:r>
        <w:t>s. One agent, dressed in a traditional FBI blue jacket, seemed to be the leader. He pulled up an empty chair next to Angel.</w:t>
      </w:r>
    </w:p>
    <w:p w14:paraId="1BC8C1A6" w14:textId="144B3C46" w:rsidR="00A55CAC" w:rsidRDefault="00A55CAC" w:rsidP="009C772F">
      <w:pPr>
        <w:pStyle w:val="BodyNormal"/>
      </w:pPr>
      <w:r>
        <w:t xml:space="preserve">“Good afternoon, Ma’am. I’m </w:t>
      </w:r>
      <w:r w:rsidRPr="003F2388">
        <w:t xml:space="preserve">Assistant Special Agent in </w:t>
      </w:r>
      <w:r w:rsidR="00882A42" w:rsidRPr="003F2388">
        <w:t>Charge,</w:t>
      </w:r>
      <w:r>
        <w:t xml:space="preserve"> David Hanko. We want to talk to you at FBI Headquarters. We’re not planning to charge you with any crime; we just want to talk</w:t>
      </w:r>
      <w:del w:id="13407" w:author="Author">
        <w:r w:rsidDel="00A632B2">
          <w:delText>,</w:delText>
        </w:r>
        <w:r w:rsidDel="00653AFD">
          <w:delText xml:space="preserve"> </w:delText>
        </w:r>
      </w:del>
      <w:ins w:id="13408" w:author="Author">
        <w:del w:id="13409" w:author="Author">
          <w:r w:rsidR="00A632B2" w:rsidDel="00653AFD">
            <w:delText xml:space="preserve">and </w:delText>
          </w:r>
        </w:del>
      </w:ins>
      <w:del w:id="13410" w:author="Author">
        <w:r w:rsidDel="00653AFD">
          <w:delText>have a meeting</w:delText>
        </w:r>
      </w:del>
      <w:ins w:id="13411" w:author="Author">
        <w:r w:rsidR="00653AFD">
          <w:t xml:space="preserve"> to you</w:t>
        </w:r>
      </w:ins>
      <w:r>
        <w:t xml:space="preserve">. Don’t </w:t>
      </w:r>
      <w:proofErr w:type="gramStart"/>
      <w:r>
        <w:t>be alarmed</w:t>
      </w:r>
      <w:proofErr w:type="gramEnd"/>
      <w:r>
        <w:t xml:space="preserve"> by all these men with </w:t>
      </w:r>
      <w:del w:id="13412" w:author="Author">
        <w:r w:rsidDel="00A632B2">
          <w:delText xml:space="preserve">the </w:delText>
        </w:r>
      </w:del>
      <w:r>
        <w:t>big guns. They are here to protect you.</w:t>
      </w:r>
    </w:p>
    <w:p w14:paraId="7FB9C455" w14:textId="53740F3F" w:rsidR="00A55CAC" w:rsidRDefault="00A55CAC" w:rsidP="009C772F">
      <w:pPr>
        <w:pStyle w:val="BodyNormal"/>
      </w:pPr>
      <w:r>
        <w:t xml:space="preserve">Your lawyers, the prosecutors, Superintendent Green, </w:t>
      </w:r>
      <w:r>
        <w:lastRenderedPageBreak/>
        <w:t>Officers DiMarco</w:t>
      </w:r>
      <w:r w:rsidR="00331ECD">
        <w:t>,</w:t>
      </w:r>
      <w:r>
        <w:t xml:space="preserve"> and Merrick will also </w:t>
      </w:r>
      <w:del w:id="13413" w:author="Author">
        <w:r w:rsidDel="00405250">
          <w:delText>be in attendance</w:delText>
        </w:r>
      </w:del>
      <w:ins w:id="13414" w:author="Author">
        <w:r w:rsidR="00405250">
          <w:t>attend</w:t>
        </w:r>
      </w:ins>
      <w:r>
        <w:t>. At the meeting, you will be talking with officials of the FBI Cybercrimes Division and the Central Intelligence Agency in Washington.</w:t>
      </w:r>
    </w:p>
    <w:p w14:paraId="14ADF894" w14:textId="09142F5C" w:rsidR="00A55CAC" w:rsidRDefault="00A55CAC" w:rsidP="009C772F">
      <w:pPr>
        <w:pStyle w:val="BodyNormal"/>
      </w:pPr>
      <w:r>
        <w:t xml:space="preserve">Let me remind you that it is a </w:t>
      </w:r>
      <w:r w:rsidR="009B42DA">
        <w:t>federal</w:t>
      </w:r>
      <w:r>
        <w:t xml:space="preserve"> felony to lie to an FBI agent. Since this is the execution of a warrant to bring in a material witness, you will have to travel handcuffed. Commander </w:t>
      </w:r>
      <w:r w:rsidR="009B42DA">
        <w:t>DiMarco</w:t>
      </w:r>
      <w:r>
        <w:t xml:space="preserve"> will attach the handcuffs, and we’ll be on our way.”</w:t>
      </w:r>
    </w:p>
    <w:p w14:paraId="7125F771" w14:textId="77777777" w:rsidR="00A55CAC" w:rsidRDefault="00A55CAC" w:rsidP="009C772F">
      <w:pPr>
        <w:pStyle w:val="BodyNormal"/>
      </w:pPr>
      <w:r>
        <w:t>“Stand up, Angel. Hands behind your back,” DiMarco said. The handcuffs' click prompted Ronnie to step in front of Angel and give her one last bit of advice.</w:t>
      </w:r>
    </w:p>
    <w:p w14:paraId="1D4DE116" w14:textId="291F86D8" w:rsidR="00BE06A1" w:rsidRDefault="00A55CAC" w:rsidP="009C772F">
      <w:pPr>
        <w:pStyle w:val="BodyNormal"/>
      </w:pPr>
      <w:r>
        <w:t xml:space="preserve">“Don’t react to the spectators and media out there. Look straight ahead. My brother will be with you all the way. You’ll be safe.” Ronnie </w:t>
      </w:r>
      <w:r w:rsidR="00331ECD">
        <w:t>hugged her quickly</w:t>
      </w:r>
      <w:r>
        <w:t>, and the entourage was on its way.</w:t>
      </w:r>
    </w:p>
    <w:p w14:paraId="7C6AADBE" w14:textId="77777777" w:rsidR="00710871" w:rsidRPr="00710871" w:rsidRDefault="00710871" w:rsidP="00710871">
      <w:pPr>
        <w:spacing w:before="75" w:after="75"/>
        <w:ind w:left="720" w:firstLine="270"/>
        <w:rPr>
          <w:rFonts w:ascii="Times New Roman" w:eastAsia="Times New Roman" w:hAnsi="Times New Roman" w:cs="Times New Roman"/>
          <w:color w:val="242424"/>
          <w:sz w:val="24"/>
          <w:szCs w:val="24"/>
          <w:bdr w:val="none" w:sz="0" w:space="0" w:color="auto" w:frame="1"/>
        </w:rPr>
      </w:pPr>
    </w:p>
    <w:p w14:paraId="30CE9079" w14:textId="77777777" w:rsidR="00072113" w:rsidRDefault="00072113" w:rsidP="009C772F">
      <w:pPr>
        <w:pStyle w:val="BodyNormal"/>
      </w:pPr>
    </w:p>
    <w:p w14:paraId="74FA6350" w14:textId="77777777" w:rsidR="0007160B" w:rsidRDefault="0007160B" w:rsidP="00FD3769">
      <w:pPr>
        <w:pStyle w:val="ChapterNumber"/>
        <w:sectPr w:rsidR="0007160B" w:rsidSect="003135B1">
          <w:pgSz w:w="8640" w:h="12960" w:code="1"/>
          <w:pgMar w:top="720" w:right="720" w:bottom="720" w:left="720" w:header="720" w:footer="720" w:gutter="720"/>
          <w:cols w:space="720"/>
          <w:titlePg/>
          <w:docGrid w:linePitch="360"/>
        </w:sectPr>
      </w:pPr>
    </w:p>
    <w:p w14:paraId="06A76E9D" w14:textId="10BBD4D3" w:rsidR="00FD3769" w:rsidRPr="004376FE" w:rsidRDefault="00FD3769" w:rsidP="00FD3769">
      <w:pPr>
        <w:pStyle w:val="ChapterNumber"/>
      </w:pPr>
      <w:r w:rsidRPr="004376FE">
        <w:lastRenderedPageBreak/>
        <w:t>CHAPTER</w:t>
      </w:r>
      <w:r w:rsidR="006C3A7A">
        <w:t xml:space="preserve">    26</w:t>
      </w:r>
    </w:p>
    <w:p w14:paraId="0A501755" w14:textId="1FA37EB0" w:rsidR="00A55CAC" w:rsidRDefault="00A55CAC" w:rsidP="00A55CAC">
      <w:pPr>
        <w:pStyle w:val="ChapterTitle"/>
      </w:pPr>
      <w:bookmarkStart w:id="13415" w:name="_Toc197338909"/>
      <w:r>
        <w:t>The FBI</w:t>
      </w:r>
      <w:bookmarkEnd w:id="13415"/>
    </w:p>
    <w:p w14:paraId="3D9BC4B0" w14:textId="77777777" w:rsidR="00A55CAC" w:rsidRDefault="00A55CAC" w:rsidP="00A55CAC">
      <w:pPr>
        <w:pStyle w:val="ASubheadLevel1"/>
      </w:pPr>
      <w:bookmarkStart w:id="13416" w:name="_Toc197338910"/>
      <w:r>
        <w:t>Conference</w:t>
      </w:r>
      <w:bookmarkEnd w:id="13416"/>
    </w:p>
    <w:p w14:paraId="153019CD" w14:textId="5B1F7335" w:rsidR="0002046E" w:rsidRDefault="00A55CAC" w:rsidP="009C772F">
      <w:pPr>
        <w:pStyle w:val="BodyNormal"/>
      </w:pPr>
      <w:r>
        <w:t xml:space="preserve">Special Agent Hanko and Commander Ryan DiMarco led Angel into the expansive conference room at Chicago’s FBI Headquarters. In the amphitheater seating were about thirty onlookers, mostly FBI employees. </w:t>
      </w:r>
      <w:r w:rsidR="00792621">
        <w:t xml:space="preserve">Special Agent in Charge D’Marcus Mason </w:t>
      </w:r>
      <w:r w:rsidR="00792621">
        <w:t xml:space="preserve">swept </w:t>
      </w:r>
      <w:r w:rsidR="00792621">
        <w:t xml:space="preserve">the meeting room for any hidden microphones or security cameras. </w:t>
      </w:r>
      <w:r>
        <w:t>At the bottom was a large meeting table</w:t>
      </w:r>
      <w:del w:id="13417" w:author="Author">
        <w:r w:rsidDel="00DE4C8B">
          <w:delText>,</w:delText>
        </w:r>
      </w:del>
      <w:r>
        <w:t xml:space="preserve"> filled with notables from the Illinois prosecutorial ranks and attendees from the Federal prosecutor's office. Superintendent </w:t>
      </w:r>
      <w:r w:rsidR="00CA08AC">
        <w:t>Javion</w:t>
      </w:r>
      <w:r>
        <w:t xml:space="preserve"> Green represented the Chicago </w:t>
      </w:r>
      <w:r w:rsidR="00196951">
        <w:t>P</w:t>
      </w:r>
      <w:r>
        <w:t>olice, with Ryan and Mac by his side.</w:t>
      </w:r>
    </w:p>
    <w:p w14:paraId="63B3960D" w14:textId="4ECB2382" w:rsidR="00A55CAC" w:rsidRDefault="00A55CAC" w:rsidP="009C772F">
      <w:pPr>
        <w:pStyle w:val="BodyNormal"/>
      </w:pPr>
      <w:del w:id="13418" w:author="Author">
        <w:r w:rsidDel="00DE4C8B">
          <w:delText xml:space="preserve">At the end of the table sat Special Agent </w:delText>
        </w:r>
        <w:r w:rsidRPr="003D5866" w:rsidDel="00DE4C8B">
          <w:delText>Carolina Hendon</w:delText>
        </w:r>
        <w:r w:rsidDel="00DE4C8B">
          <w:delText xml:space="preserve">, the </w:delText>
        </w:r>
        <w:r w:rsidRPr="00D5737C" w:rsidDel="00DE4C8B">
          <w:delText>FBI Computer Investigative Specialist</w:delText>
        </w:r>
      </w:del>
      <w:ins w:id="13419" w:author="Author">
        <w:r w:rsidR="00DE4C8B">
          <w:t>Special Agent Carolina Hendon, the FBI Computer Investigative Specialist, sat at the end of the table</w:t>
        </w:r>
      </w:ins>
      <w:r>
        <w:t xml:space="preserve">. Impeccably dressed in a form-fitting dark blue business suit with a white blouse, only the clip-on name tag indicated her FBI affiliation. Her subtle makeup and perfectly </w:t>
      </w:r>
      <w:r w:rsidRPr="00152FD1">
        <w:t>coiffed</w:t>
      </w:r>
      <w:r>
        <w:t xml:space="preserve"> pixie-cut blond hair testified to her understanding that leadership at multiple agencies would be observing her work th</w:t>
      </w:r>
      <w:r w:rsidR="00E7505A">
        <w:t>is</w:t>
      </w:r>
      <w:r>
        <w:t xml:space="preserve"> day</w:t>
      </w:r>
      <w:del w:id="13420" w:author="Author">
        <w:r w:rsidDel="00324239">
          <w:delText>. It is a widely-shared rumor that she is first</w:delText>
        </w:r>
        <w:r w:rsidR="00923DCF" w:rsidDel="00324239">
          <w:delText xml:space="preserve"> in </w:delText>
        </w:r>
        <w:r w:rsidDel="00324239">
          <w:delText xml:space="preserve">line for promotion to </w:delText>
        </w:r>
        <w:r w:rsidR="00B96378" w:rsidDel="00324239">
          <w:delText>the FBI Cyber Crime Division Director</w:delText>
        </w:r>
        <w:r w:rsidDel="00324239">
          <w:delText xml:space="preserve"> when the current Director retires in four months. </w:delText>
        </w:r>
      </w:del>
      <w:ins w:id="13421" w:author="Author">
        <w:r w:rsidR="00324239">
          <w:t xml:space="preserve">. </w:t>
        </w:r>
      </w:ins>
      <w:del w:id="13422" w:author="Author">
        <w:r w:rsidDel="00324239">
          <w:delText>On the table, she had set up a workstation similar to Angel’s rig</w:delText>
        </w:r>
      </w:del>
      <w:r>
        <w:t xml:space="preserve"> </w:t>
      </w:r>
    </w:p>
    <w:p w14:paraId="7B906A54" w14:textId="5EEEC7B8" w:rsidR="00A55CAC" w:rsidRDefault="00A55CAC" w:rsidP="009C772F">
      <w:pPr>
        <w:pStyle w:val="BodyNormal"/>
      </w:pPr>
      <w:r>
        <w:t xml:space="preserve">One </w:t>
      </w:r>
      <w:r w:rsidR="00C67B6F">
        <w:t>giant wall-mounted display screen</w:t>
      </w:r>
      <w:r>
        <w:t xml:space="preserve"> showed people </w:t>
      </w:r>
      <w:r>
        <w:lastRenderedPageBreak/>
        <w:t xml:space="preserve">from the FBI Cyber Crime Division in the new </w:t>
      </w:r>
      <w:del w:id="13423" w:author="Author">
        <w:r w:rsidR="00B96378" w:rsidDel="00324239">
          <w:delText>Chris Wray</w:delText>
        </w:r>
      </w:del>
      <w:ins w:id="13424" w:author="Author">
        <w:r w:rsidR="00324239">
          <w:t>Meuller FBI</w:t>
        </w:r>
      </w:ins>
      <w:r>
        <w:t xml:space="preserve"> Building in downtown Washington, DC. A group of CIA employees at the </w:t>
      </w:r>
      <w:r w:rsidR="00C64C39">
        <w:t>Langley, Virginia headquarters</w:t>
      </w:r>
      <w:r>
        <w:t xml:space="preserve"> appeared on the other screen. </w:t>
      </w:r>
    </w:p>
    <w:p w14:paraId="6E4C1126" w14:textId="1CD0F1F8" w:rsidR="00A55CAC" w:rsidRDefault="00A55CAC" w:rsidP="009C772F">
      <w:pPr>
        <w:pStyle w:val="BodyNormal"/>
      </w:pPr>
      <w:r>
        <w:t xml:space="preserve">Hanko ushered Angel into a seat next to John Merrick. </w:t>
      </w:r>
      <w:del w:id="13425" w:author="Author">
        <w:r w:rsidDel="00324239">
          <w:delText>Carolina, in charge of the meeting,</w:delText>
        </w:r>
      </w:del>
      <w:ins w:id="13426" w:author="Author">
        <w:r w:rsidR="00324239">
          <w:t>In charge of the meeting, Carolina</w:t>
        </w:r>
      </w:ins>
      <w:r>
        <w:t xml:space="preserve"> smiled as she faced the woman known as the </w:t>
      </w:r>
      <w:r w:rsidR="00CD4712">
        <w:t xml:space="preserve">Chicago </w:t>
      </w:r>
      <w:r>
        <w:t>Angel.</w:t>
      </w:r>
    </w:p>
    <w:p w14:paraId="1F360F65" w14:textId="0C94E7F5" w:rsidR="00CB4C76" w:rsidRDefault="00CB4C76" w:rsidP="009C772F">
      <w:pPr>
        <w:pStyle w:val="BodyNormal"/>
      </w:pPr>
      <w:r>
        <w:t>“Commander DiMarco, please remove her handcuffs.”</w:t>
      </w:r>
    </w:p>
    <w:p w14:paraId="7B9931F6" w14:textId="6213A26A" w:rsidR="00CB4C76" w:rsidRDefault="00CB4C76" w:rsidP="009C772F">
      <w:pPr>
        <w:pStyle w:val="BodyNormal"/>
      </w:pPr>
      <w:r>
        <w:t>Ryan quickly removed Angel’s cuffs and placed them in his pocket.</w:t>
      </w:r>
    </w:p>
    <w:p w14:paraId="773AC9B9" w14:textId="77777777" w:rsidR="00A55CAC" w:rsidRDefault="00A55CAC" w:rsidP="009C772F">
      <w:pPr>
        <w:pStyle w:val="BodyNormal"/>
      </w:pPr>
      <w:r>
        <w:t xml:space="preserve">“My name is Doctor Carolina Hendon. I’m an FBI Special Agent and </w:t>
      </w:r>
      <w:r w:rsidRPr="001E72FB">
        <w:t>Computer Investigative Specialist</w:t>
      </w:r>
      <w:r>
        <w:t>. May I address you as Angel?”</w:t>
      </w:r>
    </w:p>
    <w:p w14:paraId="6D644995" w14:textId="77777777" w:rsidR="00D52931" w:rsidRDefault="00A55CAC" w:rsidP="009C772F">
      <w:pPr>
        <w:pStyle w:val="BodyNormal"/>
        <w:rPr>
          <w:ins w:id="13427" w:author="Author"/>
        </w:rPr>
      </w:pPr>
      <w:r>
        <w:t>David Hanko placed a tablet computer running a text-to-voice app in front of Angel. She quickly responded</w:t>
      </w:r>
      <w:ins w:id="13428" w:author="Author">
        <w:r w:rsidR="00D52931">
          <w:t>.</w:t>
        </w:r>
      </w:ins>
    </w:p>
    <w:p w14:paraId="2559C634" w14:textId="64C3DCE5" w:rsidR="00A55CAC" w:rsidRPr="00547A02" w:rsidRDefault="00A55CAC" w:rsidP="00681421">
      <w:pPr>
        <w:pStyle w:val="BodyNormal"/>
        <w:ind w:left="1440" w:right="720" w:firstLine="0"/>
        <w:rPr>
          <w:ins w:id="13429" w:author="Author"/>
          <w:rFonts w:ascii="Roboto Condensed Medium" w:hAnsi="Roboto Condensed Medium"/>
        </w:rPr>
      </w:pPr>
      <w:del w:id="13430" w:author="Author">
        <w:r w:rsidDel="00D52931">
          <w:delText>:</w:delText>
        </w:r>
      </w:del>
      <w:r>
        <w:t xml:space="preserve"> </w:t>
      </w:r>
      <w:r w:rsidRPr="00547A02">
        <w:rPr>
          <w:rFonts w:ascii="Roboto Condensed Medium" w:hAnsi="Roboto Condensed Medium"/>
        </w:rPr>
        <w:t>“Yes.”</w:t>
      </w:r>
    </w:p>
    <w:p w14:paraId="00158672" w14:textId="7A05C64E" w:rsidR="00A55CAC" w:rsidRDefault="00A55CAC" w:rsidP="009C772F">
      <w:pPr>
        <w:pStyle w:val="BodyNormal"/>
      </w:pPr>
      <w:r>
        <w:t xml:space="preserve">“All right, Angel. The document David is placing before you, prepared in cooperation with your legal team, is </w:t>
      </w:r>
      <w:del w:id="13431" w:author="Author">
        <w:r w:rsidDel="00E028FF">
          <w:delText xml:space="preserve">essentially </w:delText>
        </w:r>
      </w:del>
      <w:r>
        <w:t xml:space="preserve">an immunity agreement. It stipulates that you will reveal </w:t>
      </w:r>
      <w:del w:id="13432" w:author="Author">
        <w:r w:rsidDel="00E028FF">
          <w:delText xml:space="preserve">to us </w:delText>
        </w:r>
      </w:del>
      <w:r>
        <w:t xml:space="preserve">how you have managed to penetrate our computer systems. You will instruct us on protecting ourselves and tell us what you know about the Albanian mob’s activities. If </w:t>
      </w:r>
      <w:r w:rsidR="00C64C39">
        <w:t>satisfied with your assistance, we will grant you State and Federal immunity for all your</w:t>
      </w:r>
      <w:r>
        <w:t xml:space="preserve"> actions. This immunity does not apply to murder, of course. Have you murdered anyone, Angel?”</w:t>
      </w:r>
    </w:p>
    <w:p w14:paraId="3989E475" w14:textId="77777777" w:rsidR="00E616D7" w:rsidRPr="003D65EA" w:rsidRDefault="00A55CAC" w:rsidP="00FB4B24">
      <w:pPr>
        <w:pStyle w:val="BodyNormal"/>
        <w:tabs>
          <w:tab w:val="left" w:pos="810"/>
        </w:tabs>
        <w:ind w:left="1440" w:right="720" w:firstLine="0"/>
        <w:rPr>
          <w:rFonts w:ascii="Roboto Condensed Medium" w:hAnsi="Roboto Condensed Medium"/>
        </w:rPr>
      </w:pPr>
      <w:r w:rsidRPr="003D65EA">
        <w:rPr>
          <w:rFonts w:ascii="Roboto Condensed Medium" w:hAnsi="Roboto Condensed Medium"/>
          <w:rPrChange w:id="13433" w:author="Author">
            <w:rPr/>
          </w:rPrChange>
        </w:rPr>
        <w:t xml:space="preserve">“No, Ms. Hendon. I have never murdered </w:t>
      </w:r>
      <w:r w:rsidRPr="003D65EA">
        <w:rPr>
          <w:rFonts w:ascii="Roboto Condensed Medium" w:hAnsi="Roboto Condensed Medium"/>
          <w:rPrChange w:id="13434" w:author="Author">
            <w:rPr/>
          </w:rPrChange>
        </w:rPr>
        <w:lastRenderedPageBreak/>
        <w:t>anyone, nor will I in the future.</w:t>
      </w:r>
    </w:p>
    <w:p w14:paraId="54D376D0" w14:textId="0A85CA00" w:rsidR="00A55CAC" w:rsidRPr="003D65EA" w:rsidRDefault="00E616D7" w:rsidP="003D65EA">
      <w:pPr>
        <w:pStyle w:val="BodyNormal"/>
        <w:ind w:left="1440" w:right="576" w:firstLine="0"/>
        <w:rPr>
          <w:rFonts w:ascii="Roboto Condensed Medium" w:hAnsi="Roboto Condensed Medium"/>
          <w:rPrChange w:id="13435" w:author="Author">
            <w:rPr/>
          </w:rPrChange>
        </w:rPr>
      </w:pPr>
      <w:r w:rsidRPr="003D65EA">
        <w:rPr>
          <w:rFonts w:ascii="Roboto Condensed Medium" w:hAnsi="Roboto Condensed Medium"/>
        </w:rPr>
        <w:t xml:space="preserve"> One other thing, Agent Hendon, I will not identify anyone in Chinatown who helped me obtain illegal goods and services, such as the person who acquired Department of Homeland Security DemonFyre pepper spray. I am not a snitch.</w:t>
      </w:r>
      <w:r w:rsidR="00A55CAC" w:rsidRPr="003D65EA">
        <w:rPr>
          <w:rFonts w:ascii="Roboto Condensed Medium" w:hAnsi="Roboto Condensed Medium"/>
          <w:rPrChange w:id="13436" w:author="Author">
            <w:rPr/>
          </w:rPrChange>
        </w:rPr>
        <w:t>”</w:t>
      </w:r>
    </w:p>
    <w:p w14:paraId="4F81FAA1" w14:textId="2ED0BA37" w:rsidR="00A55CAC" w:rsidRDefault="00E616D7" w:rsidP="009C772F">
      <w:pPr>
        <w:pStyle w:val="BodyNormal"/>
      </w:pPr>
      <w:r>
        <w:t>“</w:t>
      </w:r>
      <w:r w:rsidRPr="00E616D7">
        <w:t>Angel, we are solely interested in your expertise regarding computer security and the involvement of the Albanian mob</w:t>
      </w:r>
      <w:r>
        <w:t xml:space="preserve">. </w:t>
      </w:r>
      <w:r w:rsidR="00A55CAC">
        <w:t>Mister Merrick, we’ll give you a moment to advise your client.”</w:t>
      </w:r>
    </w:p>
    <w:p w14:paraId="5FDB8650" w14:textId="2EE35985" w:rsidR="00A55CAC" w:rsidRDefault="00A55CAC" w:rsidP="009C772F">
      <w:pPr>
        <w:pStyle w:val="BodyNormal"/>
      </w:pPr>
      <w:r>
        <w:t>“Angel,</w:t>
      </w:r>
      <w:r w:rsidR="00E8718B">
        <w:t>” John said,</w:t>
      </w:r>
      <w:r>
        <w:t xml:space="preserve"> </w:t>
      </w:r>
      <w:r w:rsidR="00E8718B">
        <w:t>“</w:t>
      </w:r>
      <w:r>
        <w:t>this is the best possible outcome. If you help them, you can walk out of here free and clear. Ronnie feels the same way; we recommend that you accept this deal. Give them what they want.”</w:t>
      </w:r>
    </w:p>
    <w:p w14:paraId="03BC8B93" w14:textId="745E7569" w:rsidR="00A55CAC" w:rsidRDefault="00A55CAC" w:rsidP="009C772F">
      <w:pPr>
        <w:pStyle w:val="BodyNormal"/>
      </w:pPr>
      <w:r>
        <w:t xml:space="preserve">“Angel,” Carolina </w:t>
      </w:r>
      <w:r w:rsidR="00E8718B">
        <w:t>said</w:t>
      </w:r>
      <w:r>
        <w:t xml:space="preserve">, “Consider the national security aspect of all this. You’ve alerted us to the prospect that organized crime may be penetrating our government, industrial, and financial computer infrastructures. Teach us how to secure our systems. We can </w:t>
      </w:r>
      <w:del w:id="13437" w:author="Author">
        <w:r w:rsidDel="00A632B2">
          <w:delText xml:space="preserve">then </w:delText>
        </w:r>
      </w:del>
      <w:r>
        <w:t>run with that and help you bring down these criminals.”</w:t>
      </w:r>
    </w:p>
    <w:p w14:paraId="73433814" w14:textId="11A8EC7A" w:rsidR="00A55CAC" w:rsidRDefault="00A55CAC" w:rsidP="009C772F">
      <w:pPr>
        <w:pStyle w:val="BodyNormal"/>
      </w:pPr>
      <w:r>
        <w:t xml:space="preserve">Angel </w:t>
      </w:r>
      <w:r w:rsidR="00C15B16">
        <w:t>glanced</w:t>
      </w:r>
      <w:r>
        <w:t xml:space="preserve"> </w:t>
      </w:r>
      <w:del w:id="13438" w:author="Author">
        <w:r w:rsidDel="00A632B2">
          <w:delText xml:space="preserve">to </w:delText>
        </w:r>
      </w:del>
      <w:ins w:id="13439" w:author="Author">
        <w:r w:rsidR="00A632B2">
          <w:t xml:space="preserve">at </w:t>
        </w:r>
      </w:ins>
      <w:r>
        <w:t>Mac. He gave her a “Hell yes, do it” nod of his head.</w:t>
      </w:r>
    </w:p>
    <w:p w14:paraId="74CB4183" w14:textId="1153EE45" w:rsidR="00A55CAC" w:rsidRPr="003D65EA" w:rsidRDefault="00A55CAC" w:rsidP="00FB4B24">
      <w:pPr>
        <w:pStyle w:val="BodyNormal"/>
        <w:ind w:left="1440" w:right="720" w:firstLine="0"/>
        <w:rPr>
          <w:rFonts w:ascii="Roboto Condensed Medium" w:hAnsi="Roboto Condensed Medium"/>
          <w:rPrChange w:id="13440" w:author="Author">
            <w:rPr/>
          </w:rPrChange>
        </w:rPr>
      </w:pPr>
      <w:r w:rsidRPr="003D65EA">
        <w:rPr>
          <w:rFonts w:ascii="Roboto Condensed Medium" w:hAnsi="Roboto Condensed Medium"/>
          <w:rPrChange w:id="13441" w:author="Author">
            <w:rPr/>
          </w:rPrChange>
        </w:rPr>
        <w:t>“All right, I will agree to this.”</w:t>
      </w:r>
    </w:p>
    <w:p w14:paraId="349D2E4F" w14:textId="32D57321" w:rsidR="00A55CAC" w:rsidRDefault="00A55CAC" w:rsidP="009C772F">
      <w:pPr>
        <w:pStyle w:val="BodyNormal"/>
      </w:pPr>
      <w:r>
        <w:t xml:space="preserve">John Merrick signed the document, followed by Special Agent in Charge Mason for the federal government and </w:t>
      </w:r>
      <w:r>
        <w:lastRenderedPageBreak/>
        <w:t xml:space="preserve">Attorney General Baxter for Illinois. </w:t>
      </w:r>
      <w:proofErr w:type="gramStart"/>
      <w:r w:rsidR="00C64C39">
        <w:t>Staffers</w:t>
      </w:r>
      <w:proofErr w:type="gramEnd"/>
      <w:r>
        <w:t xml:space="preserve"> quickly prepared </w:t>
      </w:r>
      <w:r w:rsidR="00C64C39">
        <w:t xml:space="preserve">copies </w:t>
      </w:r>
      <w:r>
        <w:t xml:space="preserve">and passed </w:t>
      </w:r>
      <w:r w:rsidR="00C64C39">
        <w:t xml:space="preserve">them </w:t>
      </w:r>
      <w:r>
        <w:t>around.</w:t>
      </w:r>
    </w:p>
    <w:p w14:paraId="0D065FF3" w14:textId="621E0B77" w:rsidR="00A55CAC" w:rsidRDefault="00A55CAC" w:rsidP="009C772F">
      <w:pPr>
        <w:pStyle w:val="BodyNormal"/>
      </w:pPr>
      <w:r>
        <w:t xml:space="preserve">Angel walked towards Carolina Hendon, taking the empty chair </w:t>
      </w:r>
      <w:r w:rsidR="00C64C39">
        <w:t>beside</w:t>
      </w:r>
      <w:r>
        <w:t xml:space="preserve"> her. </w:t>
      </w:r>
    </w:p>
    <w:p w14:paraId="0CF0A800" w14:textId="3E4E8050" w:rsidR="00652444" w:rsidRDefault="00A55CAC" w:rsidP="009C772F">
      <w:pPr>
        <w:pStyle w:val="BodyNormal"/>
        <w:rPr>
          <w:ins w:id="13442" w:author="Author"/>
        </w:rPr>
      </w:pPr>
      <w:r>
        <w:t>“Are you familiar with this version of Linux?”</w:t>
      </w:r>
    </w:p>
    <w:p w14:paraId="489B992F" w14:textId="0C1496FA" w:rsidR="00A55CAC" w:rsidRDefault="00A55CAC" w:rsidP="009C772F">
      <w:pPr>
        <w:pStyle w:val="BodyNormal"/>
      </w:pPr>
      <w:del w:id="13443" w:author="Author">
        <w:r w:rsidDel="00652444">
          <w:delText xml:space="preserve"> </w:delText>
        </w:r>
      </w:del>
      <w:r>
        <w:t>Angel quickly started a text-to-speech app on the workstation.</w:t>
      </w:r>
    </w:p>
    <w:p w14:paraId="14508ADA" w14:textId="2EB8F5BE" w:rsidR="00A55CAC" w:rsidRPr="003D65EA" w:rsidRDefault="00A55CAC">
      <w:pPr>
        <w:pStyle w:val="BodyNormal"/>
        <w:ind w:left="1440" w:right="720" w:firstLine="0"/>
        <w:rPr>
          <w:rFonts w:ascii="Roboto Condensed Medium" w:hAnsi="Roboto Condensed Medium"/>
          <w:rPrChange w:id="13444" w:author="Author">
            <w:rPr/>
          </w:rPrChange>
        </w:rPr>
        <w:pPrChange w:id="13445" w:author="Author">
          <w:pPr>
            <w:pStyle w:val="BodyNormal"/>
          </w:pPr>
        </w:pPrChange>
      </w:pPr>
      <w:r w:rsidRPr="003D65EA">
        <w:rPr>
          <w:rFonts w:ascii="Roboto Condensed Medium" w:hAnsi="Roboto Condensed Medium"/>
          <w:rPrChange w:id="13446" w:author="Author">
            <w:rPr/>
          </w:rPrChange>
        </w:rPr>
        <w:t xml:space="preserve">“Yes, </w:t>
      </w:r>
      <w:proofErr w:type="gramStart"/>
      <w:r w:rsidRPr="003D65EA">
        <w:rPr>
          <w:rFonts w:ascii="Roboto Condensed Medium" w:hAnsi="Roboto Condensed Medium"/>
          <w:rPrChange w:id="13447" w:author="Author">
            <w:rPr/>
          </w:rPrChange>
        </w:rPr>
        <w:t>very familiar</w:t>
      </w:r>
      <w:proofErr w:type="gramEnd"/>
      <w:r w:rsidRPr="003D65EA">
        <w:rPr>
          <w:rFonts w:ascii="Roboto Condensed Medium" w:hAnsi="Roboto Condensed Medium"/>
          <w:rPrChange w:id="13448" w:author="Author">
            <w:rPr/>
          </w:rPrChange>
        </w:rPr>
        <w:t xml:space="preserve">. I </w:t>
      </w:r>
      <w:del w:id="13449" w:author="Author">
        <w:r w:rsidRPr="003D65EA" w:rsidDel="00D20D09">
          <w:rPr>
            <w:rFonts w:ascii="Roboto Condensed Medium" w:hAnsi="Roboto Condensed Medium"/>
            <w:rPrChange w:id="13450" w:author="Author">
              <w:rPr/>
            </w:rPrChange>
          </w:rPr>
          <w:delText>am going to</w:delText>
        </w:r>
      </w:del>
      <w:ins w:id="13451" w:author="Author">
        <w:r w:rsidR="00D20D09" w:rsidRPr="003D65EA">
          <w:rPr>
            <w:rFonts w:ascii="Roboto Condensed Medium" w:hAnsi="Roboto Condensed Medium"/>
            <w:rPrChange w:id="13452" w:author="Author">
              <w:rPr/>
            </w:rPrChange>
          </w:rPr>
          <w:t>will</w:t>
        </w:r>
      </w:ins>
      <w:r w:rsidRPr="003D65EA">
        <w:rPr>
          <w:rFonts w:ascii="Roboto Condensed Medium" w:hAnsi="Roboto Condensed Medium"/>
          <w:rPrChange w:id="13453" w:author="Author">
            <w:rPr/>
          </w:rPrChange>
        </w:rPr>
        <w:t xml:space="preserve"> start a virtual machine application </w:t>
      </w:r>
      <w:del w:id="13454" w:author="Author">
        <w:r w:rsidRPr="003D65EA" w:rsidDel="00652444">
          <w:rPr>
            <w:rFonts w:ascii="Roboto Condensed Medium" w:hAnsi="Roboto Condensed Medium"/>
            <w:rPrChange w:id="13455" w:author="Author">
              <w:rPr/>
            </w:rPrChange>
          </w:rPr>
          <w:delText xml:space="preserve">that </w:delText>
        </w:r>
      </w:del>
      <w:r w:rsidRPr="003D65EA">
        <w:rPr>
          <w:rFonts w:ascii="Roboto Condensed Medium" w:hAnsi="Roboto Condensed Medium"/>
          <w:rPrChange w:id="13456" w:author="Author">
            <w:rPr/>
          </w:rPrChange>
        </w:rPr>
        <w:t>you can mirror to your associates in Washington and Langley.”</w:t>
      </w:r>
    </w:p>
    <w:p w14:paraId="70EB7A73" w14:textId="77777777" w:rsidR="00A55CAC" w:rsidRDefault="00A55CAC" w:rsidP="009C772F">
      <w:pPr>
        <w:pStyle w:val="BodyNormal"/>
      </w:pPr>
      <w:r>
        <w:t>Carolina, whose resting face is always a slight smile, watched in fascination at how fast Angel worked.</w:t>
      </w:r>
    </w:p>
    <w:p w14:paraId="14C582E5" w14:textId="5A9961FF" w:rsidR="00A55CAC" w:rsidRDefault="00A55CAC" w:rsidP="009C772F">
      <w:pPr>
        <w:pStyle w:val="BodyNormal"/>
      </w:pPr>
      <w:r>
        <w:t xml:space="preserve">“Very well,” </w:t>
      </w:r>
      <w:r w:rsidRPr="00DE1AD7">
        <w:t>Carolina said</w:t>
      </w:r>
      <w:r>
        <w:t>, “</w:t>
      </w:r>
      <w:r w:rsidR="007A224A">
        <w:t>We now have</w:t>
      </w:r>
      <w:r w:rsidRPr="00DE1AD7">
        <w:t xml:space="preserve"> mirror cop</w:t>
      </w:r>
      <w:r w:rsidR="007A224A">
        <w:t>ies</w:t>
      </w:r>
      <w:r w:rsidRPr="00DE1AD7">
        <w:t xml:space="preserve"> of this virtual machine at our FBI Headquarters and CIA Headquarters</w:t>
      </w:r>
      <w:r>
        <w:t xml:space="preserve">. </w:t>
      </w:r>
      <w:r w:rsidRPr="00DE1AD7">
        <w:t xml:space="preserve">Now, I’ll lock them together so </w:t>
      </w:r>
      <w:del w:id="13457" w:author="Author">
        <w:r w:rsidRPr="00DE1AD7" w:rsidDel="003774D1">
          <w:delText>that any of us</w:delText>
        </w:r>
      </w:del>
      <w:ins w:id="13458" w:author="Author">
        <w:r w:rsidR="003774D1">
          <w:t>we</w:t>
        </w:r>
      </w:ins>
      <w:r w:rsidRPr="00DE1AD7">
        <w:t xml:space="preserve"> can</w:t>
      </w:r>
      <w:ins w:id="13459" w:author="Author">
        <w:r w:rsidR="003774D1">
          <w:t xml:space="preserve"> all</w:t>
        </w:r>
      </w:ins>
      <w:r w:rsidRPr="00DE1AD7">
        <w:t xml:space="preserve"> interact with the virtual system</w:t>
      </w:r>
      <w:r>
        <w:t>.”</w:t>
      </w:r>
    </w:p>
    <w:p w14:paraId="783B3B11" w14:textId="79785CF9" w:rsidR="00A55CAC" w:rsidRPr="003D65EA" w:rsidRDefault="00A55CAC">
      <w:pPr>
        <w:pStyle w:val="BodyNormal"/>
        <w:ind w:left="1440" w:right="720" w:firstLine="0"/>
        <w:rPr>
          <w:rFonts w:ascii="Roboto Condensed Medium" w:hAnsi="Roboto Condensed Medium"/>
          <w:rPrChange w:id="13460" w:author="Author">
            <w:rPr/>
          </w:rPrChange>
        </w:rPr>
        <w:pPrChange w:id="13461" w:author="Author">
          <w:pPr>
            <w:pStyle w:val="BodyNormal"/>
          </w:pPr>
        </w:pPrChange>
      </w:pPr>
      <w:r w:rsidRPr="003D65EA">
        <w:rPr>
          <w:rFonts w:ascii="Roboto Condensed Medium" w:hAnsi="Roboto Condensed Medium"/>
          <w:rPrChange w:id="13462" w:author="Author">
            <w:rPr/>
          </w:rPrChange>
        </w:rPr>
        <w:t>“May I ask who is running the application at those locations?”</w:t>
      </w:r>
    </w:p>
    <w:p w14:paraId="1355FE01" w14:textId="470407BD" w:rsidR="00A55CAC" w:rsidRDefault="00A55CAC" w:rsidP="009C772F">
      <w:pPr>
        <w:pStyle w:val="BodyNormal"/>
      </w:pPr>
      <w:r>
        <w:t xml:space="preserve">In his late twenties, an African American male wearing round spectacles appeared on one </w:t>
      </w:r>
      <w:r w:rsidR="00240E9B">
        <w:t>wall display</w:t>
      </w:r>
      <w:r>
        <w:t xml:space="preserve">. </w:t>
      </w:r>
    </w:p>
    <w:p w14:paraId="64FE2588" w14:textId="77777777" w:rsidR="00A55CAC" w:rsidRDefault="00A55CAC" w:rsidP="009C772F">
      <w:pPr>
        <w:pStyle w:val="BodyNormal"/>
      </w:pPr>
      <w:r>
        <w:t>“Angel, this is Bodell at FBI Washington. I have about twenty specialists with me today for this.”</w:t>
      </w:r>
    </w:p>
    <w:p w14:paraId="04F2C2F4" w14:textId="50D86CDA" w:rsidR="00A55CAC" w:rsidRDefault="00A55CAC" w:rsidP="009C772F">
      <w:pPr>
        <w:pStyle w:val="BodyNormal"/>
      </w:pPr>
      <w:del w:id="13463" w:author="Author">
        <w:r w:rsidDel="00652444">
          <w:delText>On the other wall display, a young woman, also in her late twenties,</w:delText>
        </w:r>
      </w:del>
      <w:ins w:id="13464" w:author="Author">
        <w:del w:id="13465" w:author="Author">
          <w:r w:rsidR="00D20D09" w:rsidDel="00652444">
            <w:delText xml:space="preserve"> in her late twenties</w:delText>
          </w:r>
        </w:del>
      </w:ins>
      <w:del w:id="13466" w:author="Author">
        <w:r w:rsidDel="00652444">
          <w:delText xml:space="preserve"> spoke up</w:delText>
        </w:r>
      </w:del>
      <w:ins w:id="13467" w:author="Author">
        <w:r w:rsidR="00652444">
          <w:t>A young woman in her late twenties spoke up on the other wall display</w:t>
        </w:r>
      </w:ins>
      <w:r>
        <w:t>.</w:t>
      </w:r>
    </w:p>
    <w:p w14:paraId="702DB75F" w14:textId="77777777" w:rsidR="00A55CAC" w:rsidRDefault="00A55CAC" w:rsidP="009C772F">
      <w:pPr>
        <w:pStyle w:val="BodyNormal"/>
      </w:pPr>
      <w:r>
        <w:t>“Angel, this is Natasha at CIA Langley. I have about a dozen staff with me watching this.”</w:t>
      </w:r>
    </w:p>
    <w:p w14:paraId="24E0A236" w14:textId="3706232D" w:rsidR="00A55CAC" w:rsidRDefault="00A55CAC" w:rsidP="009C772F">
      <w:pPr>
        <w:pStyle w:val="BodyNormal"/>
      </w:pPr>
      <w:r>
        <w:t>A voice from Natasha’s group shouted</w:t>
      </w:r>
      <w:del w:id="13468" w:author="Author">
        <w:r w:rsidDel="00D206ED">
          <w:delText>:</w:delText>
        </w:r>
      </w:del>
      <w:ins w:id="13469" w:author="Author">
        <w:r w:rsidR="00D206ED">
          <w:t>.</w:t>
        </w:r>
      </w:ins>
      <w:r>
        <w:t xml:space="preserve"> “Tell her!”</w:t>
      </w:r>
    </w:p>
    <w:p w14:paraId="357F2FF0" w14:textId="5D3FDB93" w:rsidR="00A55CAC" w:rsidRDefault="00A55CAC" w:rsidP="009C772F">
      <w:pPr>
        <w:pStyle w:val="BodyNormal"/>
      </w:pPr>
      <w:r>
        <w:lastRenderedPageBreak/>
        <w:t xml:space="preserve">“Oh, they want you to know that there </w:t>
      </w:r>
      <w:r w:rsidR="000802BB">
        <w:t>are</w:t>
      </w:r>
      <w:r>
        <w:t xml:space="preserve"> already three marriage offers on the table,” Natasha said, followed by a quick giggle.</w:t>
      </w:r>
      <w:r w:rsidR="00E8718B">
        <w:t xml:space="preserve"> </w:t>
      </w:r>
      <w:r>
        <w:t xml:space="preserve">Angel smiled widely, her perfect white teeth disarming everyone in the room. </w:t>
      </w:r>
    </w:p>
    <w:p w14:paraId="6B5EDFFA" w14:textId="78E22E42" w:rsidR="00A55CAC" w:rsidRDefault="00A55CAC" w:rsidP="009C772F">
      <w:pPr>
        <w:pStyle w:val="BodyNormal"/>
      </w:pPr>
      <w:r>
        <w:t xml:space="preserve">“Nerds,” Carolina observed. “Let’s keep this professional, boys. </w:t>
      </w:r>
      <w:r w:rsidR="00A0531F">
        <w:t>Anyway</w:t>
      </w:r>
      <w:r>
        <w:t xml:space="preserve">, </w:t>
      </w:r>
      <w:proofErr w:type="gramStart"/>
      <w:r>
        <w:t xml:space="preserve">I </w:t>
      </w:r>
      <w:r w:rsidR="00C91397">
        <w:t>believe</w:t>
      </w:r>
      <w:r>
        <w:t xml:space="preserve"> Angel</w:t>
      </w:r>
      <w:proofErr w:type="gramEnd"/>
      <w:r>
        <w:t xml:space="preserve"> likes a Chicago </w:t>
      </w:r>
      <w:r w:rsidR="00196951">
        <w:t>p</w:t>
      </w:r>
      <w:r>
        <w:t>oliceman.”</w:t>
      </w:r>
    </w:p>
    <w:p w14:paraId="285ABE6E" w14:textId="29239A6F" w:rsidR="00D206ED" w:rsidRDefault="00A55CAC" w:rsidP="009C772F">
      <w:pPr>
        <w:pStyle w:val="BodyNormal"/>
        <w:rPr>
          <w:ins w:id="13470" w:author="Author"/>
        </w:rPr>
      </w:pPr>
      <w:r>
        <w:t>Some</w:t>
      </w:r>
      <w:ins w:id="13471" w:author="Author">
        <w:r w:rsidR="00D20D09">
          <w:t>one</w:t>
        </w:r>
      </w:ins>
      <w:del w:id="13472" w:author="Author">
        <w:r w:rsidDel="00D20D09">
          <w:delText>body</w:delText>
        </w:r>
      </w:del>
      <w:r>
        <w:t xml:space="preserve"> in the CIA group </w:t>
      </w:r>
      <w:r w:rsidR="00DE62D7">
        <w:t>rejoindered</w:t>
      </w:r>
      <w:ins w:id="13473" w:author="Author">
        <w:r w:rsidR="00D206ED">
          <w:t>.</w:t>
        </w:r>
      </w:ins>
      <w:del w:id="13474" w:author="Author">
        <w:r w:rsidDel="00D206ED">
          <w:delText xml:space="preserve">: </w:delText>
        </w:r>
      </w:del>
    </w:p>
    <w:p w14:paraId="31C37933" w14:textId="27B00FCC" w:rsidR="00A55CAC" w:rsidRDefault="00A55CAC" w:rsidP="009C772F">
      <w:pPr>
        <w:pStyle w:val="BodyNormal"/>
      </w:pPr>
      <w:r>
        <w:t>“Can we have him eliminated?”</w:t>
      </w:r>
    </w:p>
    <w:p w14:paraId="330D6B46" w14:textId="0C67651A" w:rsidR="00A55CAC" w:rsidRDefault="00A55CAC" w:rsidP="009C772F">
      <w:pPr>
        <w:pStyle w:val="BodyNormal"/>
      </w:pPr>
      <w:r>
        <w:t xml:space="preserve">Everybody broke out into laughter, even in the Chicago FBI conference room. </w:t>
      </w:r>
      <w:r w:rsidR="000C7A6E">
        <w:t>A bit of levity</w:t>
      </w:r>
      <w:r>
        <w:t xml:space="preserve"> served a purpose</w:t>
      </w:r>
      <w:r w:rsidR="000802BB">
        <w:t>:</w:t>
      </w:r>
      <w:r>
        <w:t xml:space="preserve"> to put everybody at ease. </w:t>
      </w:r>
      <w:r w:rsidR="00E7505A">
        <w:t>C</w:t>
      </w:r>
      <w:r>
        <w:t>ontinu</w:t>
      </w:r>
      <w:r w:rsidR="00A02DAD">
        <w:t>ing</w:t>
      </w:r>
      <w:r>
        <w:t xml:space="preserve"> to work, </w:t>
      </w:r>
      <w:r w:rsidR="00A02DAD">
        <w:t xml:space="preserve">Angel’s </w:t>
      </w:r>
      <w:r>
        <w:t>fingers drumm</w:t>
      </w:r>
      <w:r w:rsidR="00A02DAD">
        <w:t>ed</w:t>
      </w:r>
      <w:r>
        <w:t xml:space="preserve"> at lightning speed.</w:t>
      </w:r>
    </w:p>
    <w:p w14:paraId="7A1F8A81" w14:textId="4F102168" w:rsidR="00D206ED" w:rsidRPr="003D65EA" w:rsidRDefault="00A55CAC" w:rsidP="00FB4B24">
      <w:pPr>
        <w:pStyle w:val="BodyNormal"/>
        <w:ind w:left="1440" w:right="720" w:firstLine="0"/>
        <w:rPr>
          <w:ins w:id="13475" w:author="Author"/>
          <w:rFonts w:ascii="Roboto Condensed Medium" w:hAnsi="Roboto Condensed Medium"/>
        </w:rPr>
      </w:pPr>
      <w:r w:rsidRPr="003D65EA">
        <w:rPr>
          <w:rFonts w:ascii="Roboto Condensed Medium" w:hAnsi="Roboto Condensed Medium"/>
          <w:rPrChange w:id="13476" w:author="Author">
            <w:rPr/>
          </w:rPrChange>
        </w:rPr>
        <w:t>“I’ve just brought in</w:t>
      </w:r>
      <w:r w:rsidR="00882A42">
        <w:rPr>
          <w:rFonts w:ascii="Roboto Condensed Medium" w:hAnsi="Roboto Condensed Medium"/>
        </w:rPr>
        <w:t xml:space="preserve"> and decrypted</w:t>
      </w:r>
      <w:r w:rsidRPr="003D65EA">
        <w:rPr>
          <w:rFonts w:ascii="Roboto Condensed Medium" w:hAnsi="Roboto Condensed Medium"/>
          <w:rPrChange w:id="13477" w:author="Author">
            <w:rPr/>
          </w:rPrChange>
        </w:rPr>
        <w:t xml:space="preserve"> an extensive file system from the Amazon cloud.</w:t>
      </w:r>
    </w:p>
    <w:p w14:paraId="24D93CCA" w14:textId="42E584AC" w:rsidR="00A55CAC" w:rsidRPr="003D65EA" w:rsidRDefault="00A55CAC">
      <w:pPr>
        <w:pStyle w:val="BodyNormal"/>
        <w:ind w:left="1440" w:right="720" w:firstLine="0"/>
        <w:rPr>
          <w:rFonts w:ascii="Roboto Condensed Medium" w:hAnsi="Roboto Condensed Medium"/>
          <w:rPrChange w:id="13478" w:author="Author">
            <w:rPr/>
          </w:rPrChange>
        </w:rPr>
        <w:pPrChange w:id="13479" w:author="Author">
          <w:pPr>
            <w:pStyle w:val="BodyNormal"/>
          </w:pPr>
        </w:pPrChange>
      </w:pPr>
      <w:del w:id="13480" w:author="Author">
        <w:r w:rsidRPr="003D65EA" w:rsidDel="00D206ED">
          <w:rPr>
            <w:rFonts w:ascii="Roboto Condensed Medium" w:hAnsi="Roboto Condensed Medium"/>
            <w:rPrChange w:id="13481" w:author="Author">
              <w:rPr/>
            </w:rPrChange>
          </w:rPr>
          <w:delText xml:space="preserve"> </w:delText>
        </w:r>
      </w:del>
      <w:r w:rsidRPr="003D65EA">
        <w:rPr>
          <w:rFonts w:ascii="Roboto Condensed Medium" w:hAnsi="Roboto Condensed Medium"/>
          <w:rPrChange w:id="13482" w:author="Author">
            <w:rPr/>
          </w:rPrChange>
        </w:rPr>
        <w:t xml:space="preserve">This set of folders comprises all my work on cyber penetration of organized crime computer systems and government systems. It has code and documentation on everything I’ve done. </w:t>
      </w:r>
    </w:p>
    <w:p w14:paraId="4105389C" w14:textId="31AAA707" w:rsidR="00D206ED" w:rsidRPr="003D65EA" w:rsidRDefault="00A55CAC" w:rsidP="00FB4B24">
      <w:pPr>
        <w:pStyle w:val="BodyNormal"/>
        <w:ind w:left="1440" w:right="720" w:firstLine="0"/>
        <w:rPr>
          <w:ins w:id="13483" w:author="Author"/>
          <w:rFonts w:ascii="Roboto Condensed Medium" w:hAnsi="Roboto Condensed Medium"/>
        </w:rPr>
      </w:pPr>
      <w:r w:rsidRPr="003D65EA">
        <w:rPr>
          <w:rFonts w:ascii="Roboto Condensed Medium" w:hAnsi="Roboto Condensed Medium"/>
          <w:rPrChange w:id="13484" w:author="Author">
            <w:rPr/>
          </w:rPrChange>
        </w:rPr>
        <w:t xml:space="preserve">The event of my death, triggered by </w:t>
      </w:r>
      <w:r w:rsidR="00851261" w:rsidRPr="003D65EA">
        <w:rPr>
          <w:rFonts w:ascii="Roboto Condensed Medium" w:hAnsi="Roboto Condensed Medium"/>
        </w:rPr>
        <w:t>my absence of a weekly confirmation message</w:t>
      </w:r>
      <w:r w:rsidRPr="003D65EA">
        <w:rPr>
          <w:rFonts w:ascii="Roboto Condensed Medium" w:hAnsi="Roboto Condensed Medium"/>
          <w:rPrChange w:id="13485" w:author="Author">
            <w:rPr/>
          </w:rPrChange>
        </w:rPr>
        <w:t>, would have transmitted this data to the FBI in Washington.</w:t>
      </w:r>
      <w:r w:rsidR="008C2912">
        <w:rPr>
          <w:rFonts w:ascii="Roboto Condensed Medium" w:hAnsi="Roboto Condensed Medium"/>
        </w:rPr>
        <w:t>”</w:t>
      </w:r>
    </w:p>
    <w:p w14:paraId="71DA1689" w14:textId="2EF6D336" w:rsidR="00A55CAC" w:rsidRDefault="00A55CAC" w:rsidP="009C772F">
      <w:pPr>
        <w:pStyle w:val="BodyNormal"/>
      </w:pPr>
      <w:r w:rsidRPr="00DA52BB">
        <w:lastRenderedPageBreak/>
        <w:t>“Teams in Washington and Langley</w:t>
      </w:r>
      <w:r w:rsidR="00BE64E6">
        <w:t>.</w:t>
      </w:r>
      <w:r w:rsidRPr="00DA52BB">
        <w:t xml:space="preserve"> </w:t>
      </w:r>
      <w:r w:rsidR="00BE64E6">
        <w:t>C</w:t>
      </w:r>
      <w:r w:rsidRPr="00DA52BB">
        <w:t>onfirm that you have this database</w:t>
      </w:r>
      <w:r>
        <w:t xml:space="preserve">,” Carolina </w:t>
      </w:r>
      <w:r w:rsidR="00C91397">
        <w:t>said</w:t>
      </w:r>
      <w:r>
        <w:t>. Both teams affirmed that they had a copy.</w:t>
      </w:r>
    </w:p>
    <w:p w14:paraId="569F7496" w14:textId="101E7C3E" w:rsidR="00A55CAC" w:rsidRDefault="00A55CAC" w:rsidP="009C772F">
      <w:pPr>
        <w:pStyle w:val="BodyNormal"/>
      </w:pPr>
      <w:r>
        <w:t xml:space="preserve">At that moment, a male face popped up on all </w:t>
      </w:r>
      <w:r w:rsidR="000802BB">
        <w:t xml:space="preserve">the </w:t>
      </w:r>
      <w:r>
        <w:t>screens. It was Reynard Landsberg, the United States Attorney General.</w:t>
      </w:r>
    </w:p>
    <w:p w14:paraId="3E489135" w14:textId="77777777" w:rsidR="00A55CAC" w:rsidRDefault="00A55CAC" w:rsidP="009C772F">
      <w:pPr>
        <w:pStyle w:val="BodyNormal"/>
      </w:pPr>
      <w:r>
        <w:t>“Sorry to interrupt, but I’m monitoring this meeting as I work today. Agent Hendon, I want this information classified. See to it.”</w:t>
      </w:r>
    </w:p>
    <w:p w14:paraId="00F77B9E" w14:textId="4E1190AA" w:rsidR="00A55CAC" w:rsidRDefault="00A55CAC" w:rsidP="009C772F">
      <w:pPr>
        <w:pStyle w:val="BodyNormal"/>
      </w:pPr>
      <w:r>
        <w:t>Just like that, his pop-up window minimized.</w:t>
      </w:r>
    </w:p>
    <w:p w14:paraId="2DF07DBE" w14:textId="712FF755" w:rsidR="00D206ED" w:rsidRDefault="00A55CAC" w:rsidP="009C772F">
      <w:pPr>
        <w:pStyle w:val="BodyNormal"/>
        <w:rPr>
          <w:ins w:id="13486" w:author="Author"/>
        </w:rPr>
      </w:pPr>
      <w:r>
        <w:t>“Participants, label Angel’s database as classified immediately.</w:t>
      </w:r>
    </w:p>
    <w:p w14:paraId="64518083" w14:textId="77777777" w:rsidR="00CB4C76" w:rsidRDefault="00A55CAC" w:rsidP="00CB4C76">
      <w:pPr>
        <w:pStyle w:val="BodyNormal"/>
      </w:pPr>
      <w:del w:id="13487" w:author="Author">
        <w:r w:rsidDel="00D206ED">
          <w:delText xml:space="preserve"> </w:delText>
        </w:r>
      </w:del>
      <w:r>
        <w:t>Angel, please continue.”</w:t>
      </w:r>
      <w:r w:rsidR="00F87FC8">
        <w:t xml:space="preserve"> </w:t>
      </w:r>
    </w:p>
    <w:p w14:paraId="1CA10095" w14:textId="5290A5C5" w:rsidR="00A55CAC" w:rsidRPr="003D65EA" w:rsidRDefault="00CB4C76" w:rsidP="00CB4C76">
      <w:pPr>
        <w:pStyle w:val="BodyNormal"/>
        <w:ind w:left="1440" w:right="720" w:firstLine="0"/>
        <w:rPr>
          <w:rFonts w:ascii="Roboto Condensed Medium" w:hAnsi="Roboto Condensed Medium"/>
          <w:rPrChange w:id="13488" w:author="Author">
            <w:rPr/>
          </w:rPrChange>
        </w:rPr>
      </w:pPr>
      <w:r>
        <w:rPr>
          <w:rFonts w:ascii="Roboto Condensed Medium" w:hAnsi="Roboto Condensed Medium"/>
        </w:rPr>
        <w:t>“</w:t>
      </w:r>
      <w:r w:rsidR="00A55CAC" w:rsidRPr="003D65EA">
        <w:rPr>
          <w:rFonts w:ascii="Roboto Condensed Medium" w:hAnsi="Roboto Condensed Medium"/>
          <w:rPrChange w:id="13489" w:author="Author">
            <w:rPr/>
          </w:rPrChange>
        </w:rPr>
        <w:t xml:space="preserve">About </w:t>
      </w:r>
      <w:r w:rsidR="00F21941" w:rsidRPr="003D65EA">
        <w:rPr>
          <w:rFonts w:ascii="Roboto Condensed Medium" w:hAnsi="Roboto Condensed Medium"/>
          <w:rPrChange w:id="13490" w:author="Author">
            <w:rPr/>
          </w:rPrChange>
        </w:rPr>
        <w:t>three</w:t>
      </w:r>
      <w:r w:rsidR="00A55CAC" w:rsidRPr="003D65EA">
        <w:rPr>
          <w:rFonts w:ascii="Roboto Condensed Medium" w:hAnsi="Roboto Condensed Medium"/>
          <w:rPrChange w:id="13491" w:author="Author">
            <w:rPr/>
          </w:rPrChange>
        </w:rPr>
        <w:t xml:space="preserve"> years ago, while visiting a large Chicago software development house, </w:t>
      </w:r>
      <w:del w:id="13492" w:author="Author">
        <w:r w:rsidR="00A55CAC" w:rsidRPr="003D65EA" w:rsidDel="00B46029">
          <w:rPr>
            <w:rFonts w:ascii="Roboto Condensed Medium" w:hAnsi="Roboto Condensed Medium"/>
            <w:rPrChange w:id="13493" w:author="Author">
              <w:rPr/>
            </w:rPrChange>
          </w:rPr>
          <w:delText>Chicago Digital Consultants</w:delText>
        </w:r>
      </w:del>
      <w:ins w:id="13494" w:author="Author">
        <w:r w:rsidR="00B46029" w:rsidRPr="003D65EA">
          <w:rPr>
            <w:rFonts w:ascii="Roboto Condensed Medium" w:hAnsi="Roboto Condensed Medium"/>
            <w:rPrChange w:id="13495" w:author="Author">
              <w:rPr/>
            </w:rPrChange>
          </w:rPr>
          <w:t>Chicago Cyber Engineering</w:t>
        </w:r>
        <w:del w:id="13496" w:author="Author">
          <w:r w:rsidR="00B46029" w:rsidRPr="003D65EA" w:rsidDel="00063362">
            <w:rPr>
              <w:rFonts w:ascii="Roboto Condensed Medium" w:hAnsi="Roboto Condensed Medium"/>
              <w:rPrChange w:id="13497" w:author="Author">
                <w:rPr/>
              </w:rPrChange>
            </w:rPr>
            <w:delText xml:space="preserve"> </w:delText>
          </w:r>
        </w:del>
      </w:ins>
      <w:r w:rsidR="00A55CAC" w:rsidRPr="003D65EA">
        <w:rPr>
          <w:rFonts w:ascii="Roboto Condensed Medium" w:hAnsi="Roboto Condensed Medium"/>
          <w:rPrChange w:id="13498" w:author="Author">
            <w:rPr/>
          </w:rPrChange>
        </w:rPr>
        <w:t xml:space="preserve"> in Hines, I </w:t>
      </w:r>
      <w:del w:id="13499" w:author="Author">
        <w:r w:rsidR="00A55CAC" w:rsidRPr="003D65EA" w:rsidDel="00063362">
          <w:rPr>
            <w:rFonts w:ascii="Roboto Condensed Medium" w:hAnsi="Roboto Condensed Medium"/>
            <w:rPrChange w:id="13500" w:author="Author">
              <w:rPr/>
            </w:rPrChange>
          </w:rPr>
          <w:delText>became aware</w:delText>
        </w:r>
      </w:del>
      <w:ins w:id="13501" w:author="Author">
        <w:r w:rsidR="00063362" w:rsidRPr="003D65EA">
          <w:rPr>
            <w:rFonts w:ascii="Roboto Condensed Medium" w:hAnsi="Roboto Condensed Medium"/>
            <w:rPrChange w:id="13502" w:author="Author">
              <w:rPr/>
            </w:rPrChange>
          </w:rPr>
          <w:t>realized</w:t>
        </w:r>
      </w:ins>
      <w:r w:rsidR="00A55CAC" w:rsidRPr="003D65EA">
        <w:rPr>
          <w:rFonts w:ascii="Roboto Condensed Medium" w:hAnsi="Roboto Condensed Medium"/>
          <w:rPrChange w:id="13503" w:author="Author">
            <w:rPr/>
          </w:rPrChange>
        </w:rPr>
        <w:t xml:space="preserve"> that this company had </w:t>
      </w:r>
      <w:del w:id="13504" w:author="Author">
        <w:r w:rsidR="00A55CAC" w:rsidRPr="003D65EA" w:rsidDel="00063362">
          <w:rPr>
            <w:rFonts w:ascii="Roboto Condensed Medium" w:hAnsi="Roboto Condensed Medium"/>
            <w:rPrChange w:id="13505" w:author="Author">
              <w:rPr/>
            </w:rPrChange>
          </w:rPr>
          <w:delText>elements of organized crime</w:delText>
        </w:r>
      </w:del>
      <w:ins w:id="13506" w:author="Author">
        <w:r w:rsidR="00063362" w:rsidRPr="003D65EA">
          <w:rPr>
            <w:rFonts w:ascii="Roboto Condensed Medium" w:hAnsi="Roboto Condensed Medium"/>
            <w:rPrChange w:id="13507" w:author="Author">
              <w:rPr/>
            </w:rPrChange>
          </w:rPr>
          <w:t>organized crime elements</w:t>
        </w:r>
      </w:ins>
      <w:r w:rsidR="00A55CAC" w:rsidRPr="003D65EA">
        <w:rPr>
          <w:rFonts w:ascii="Roboto Condensed Medium" w:hAnsi="Roboto Condensed Medium"/>
          <w:rPrChange w:id="13508" w:author="Author">
            <w:rPr/>
          </w:rPrChange>
        </w:rPr>
        <w:t xml:space="preserve"> within its staff</w:t>
      </w:r>
      <w:del w:id="13509" w:author="Author">
        <w:r w:rsidR="00A55CAC" w:rsidRPr="003D65EA" w:rsidDel="00063362">
          <w:rPr>
            <w:rFonts w:ascii="Roboto Condensed Medium" w:hAnsi="Roboto Condensed Medium"/>
            <w:rPrChange w:id="13510" w:author="Author">
              <w:rPr/>
            </w:rPrChange>
          </w:rPr>
          <w:delText xml:space="preserve">; </w:delText>
        </w:r>
      </w:del>
      <w:ins w:id="13511" w:author="Author">
        <w:r w:rsidR="00063362" w:rsidRPr="003D65EA">
          <w:rPr>
            <w:rFonts w:ascii="Roboto Condensed Medium" w:hAnsi="Roboto Condensed Medium"/>
            <w:rPrChange w:id="13512" w:author="Author">
              <w:rPr/>
            </w:rPrChange>
          </w:rPr>
          <w:t xml:space="preserve">, </w:t>
        </w:r>
      </w:ins>
      <w:r w:rsidR="00A55CAC" w:rsidRPr="003D65EA">
        <w:rPr>
          <w:rFonts w:ascii="Roboto Condensed Medium" w:hAnsi="Roboto Condensed Medium"/>
          <w:rPrChange w:id="13513" w:author="Author">
            <w:rPr/>
          </w:rPrChange>
        </w:rPr>
        <w:t>specifically</w:t>
      </w:r>
      <w:del w:id="13514" w:author="Author">
        <w:r w:rsidR="00A55CAC" w:rsidRPr="003D65EA" w:rsidDel="00063362">
          <w:rPr>
            <w:rFonts w:ascii="Roboto Condensed Medium" w:hAnsi="Roboto Condensed Medium"/>
            <w:rPrChange w:id="13515" w:author="Author">
              <w:rPr/>
            </w:rPrChange>
          </w:rPr>
          <w:delText>,</w:delText>
        </w:r>
      </w:del>
      <w:r w:rsidR="00A55CAC" w:rsidRPr="003D65EA">
        <w:rPr>
          <w:rFonts w:ascii="Roboto Condensed Medium" w:hAnsi="Roboto Condensed Medium"/>
          <w:rPrChange w:id="13516" w:author="Author">
            <w:rPr/>
          </w:rPrChange>
        </w:rPr>
        <w:t xml:space="preserve"> members of the reconstituted Albanian mob. That’s when I started my campaign to investigate them and </w:t>
      </w:r>
      <w:del w:id="13517" w:author="Author">
        <w:r w:rsidR="00A55CAC" w:rsidRPr="003D65EA" w:rsidDel="00063362">
          <w:rPr>
            <w:rFonts w:ascii="Roboto Condensed Medium" w:hAnsi="Roboto Condensed Medium"/>
            <w:rPrChange w:id="13518" w:author="Author">
              <w:rPr/>
            </w:rPrChange>
          </w:rPr>
          <w:delText xml:space="preserve">to </w:delText>
        </w:r>
      </w:del>
      <w:r w:rsidR="00A55CAC" w:rsidRPr="003D65EA">
        <w:rPr>
          <w:rFonts w:ascii="Roboto Condensed Medium" w:hAnsi="Roboto Condensed Medium"/>
          <w:rPrChange w:id="13519" w:author="Author">
            <w:rPr/>
          </w:rPrChange>
        </w:rPr>
        <w:t>interfere with some of their activities.</w:t>
      </w:r>
    </w:p>
    <w:p w14:paraId="7CF22B30" w14:textId="07FF510F" w:rsidR="00D206ED" w:rsidRPr="003D65EA" w:rsidRDefault="00A55CAC" w:rsidP="00FB4B24">
      <w:pPr>
        <w:pStyle w:val="BodyNormal"/>
        <w:ind w:left="1440" w:right="720" w:firstLine="0"/>
        <w:rPr>
          <w:ins w:id="13520" w:author="Author"/>
          <w:rFonts w:ascii="Roboto Condensed Medium" w:hAnsi="Roboto Condensed Medium"/>
        </w:rPr>
      </w:pPr>
      <w:r w:rsidRPr="003D65EA">
        <w:rPr>
          <w:rFonts w:ascii="Roboto Condensed Medium" w:hAnsi="Roboto Condensed Medium"/>
          <w:rPrChange w:id="13521" w:author="Author">
            <w:rPr/>
          </w:rPrChange>
        </w:rPr>
        <w:t xml:space="preserve">This individual, </w:t>
      </w:r>
      <w:r w:rsidR="008C5C9C" w:rsidRPr="003D65EA">
        <w:rPr>
          <w:rFonts w:ascii="Roboto Condensed Medium" w:hAnsi="Roboto Condensed Medium"/>
          <w:rPrChange w:id="13522" w:author="Author">
            <w:rPr/>
          </w:rPrChange>
        </w:rPr>
        <w:t>Doctor Lewis Morton</w:t>
      </w:r>
      <w:r w:rsidR="008C5C9C" w:rsidRPr="003D65EA">
        <w:rPr>
          <w:rFonts w:ascii="Roboto Condensed Medium" w:hAnsi="Roboto Condensed Medium"/>
        </w:rPr>
        <w:t xml:space="preserve">, </w:t>
      </w:r>
      <w:r w:rsidRPr="003D65EA">
        <w:rPr>
          <w:rFonts w:ascii="Roboto Condensed Medium" w:hAnsi="Roboto Condensed Medium"/>
          <w:rPrChange w:id="13523" w:author="Author">
            <w:rPr/>
          </w:rPrChange>
        </w:rPr>
        <w:t>whose photograph I am displaying</w:t>
      </w:r>
      <w:r w:rsidR="00C91397" w:rsidRPr="003D65EA">
        <w:rPr>
          <w:rFonts w:ascii="Roboto Condensed Medium" w:hAnsi="Roboto Condensed Medium"/>
        </w:rPr>
        <w:t>,</w:t>
      </w:r>
      <w:r w:rsidR="005C23B9" w:rsidRPr="003D65EA">
        <w:rPr>
          <w:rFonts w:ascii="Roboto Condensed Medium" w:hAnsi="Roboto Condensed Medium"/>
        </w:rPr>
        <w:t xml:space="preserve"> </w:t>
      </w:r>
      <w:r w:rsidRPr="003D65EA">
        <w:rPr>
          <w:rFonts w:ascii="Roboto Condensed Medium" w:hAnsi="Roboto Condensed Medium"/>
          <w:rPrChange w:id="13524" w:author="Author">
            <w:rPr/>
          </w:rPrChange>
        </w:rPr>
        <w:t xml:space="preserve">is </w:t>
      </w:r>
      <w:ins w:id="13525" w:author="Author">
        <w:r w:rsidR="002F0926" w:rsidRPr="003D65EA">
          <w:rPr>
            <w:rFonts w:ascii="Roboto Condensed Medium" w:hAnsi="Roboto Condensed Medium"/>
            <w:rPrChange w:id="13526" w:author="Author">
              <w:rPr/>
            </w:rPrChange>
          </w:rPr>
          <w:t xml:space="preserve">the </w:t>
        </w:r>
      </w:ins>
      <w:r w:rsidRPr="003D65EA">
        <w:rPr>
          <w:rFonts w:ascii="Roboto Condensed Medium" w:hAnsi="Roboto Condensed Medium"/>
          <w:rPrChange w:id="13527" w:author="Author">
            <w:rPr/>
          </w:rPrChange>
        </w:rPr>
        <w:t xml:space="preserve">CEO of this company and </w:t>
      </w:r>
      <w:del w:id="13528" w:author="Author">
        <w:r w:rsidRPr="003D65EA" w:rsidDel="002F0926">
          <w:rPr>
            <w:rFonts w:ascii="Roboto Condensed Medium" w:hAnsi="Roboto Condensed Medium"/>
            <w:rPrChange w:id="13529" w:author="Author">
              <w:rPr/>
            </w:rPrChange>
          </w:rPr>
          <w:delText>is a nationally recognized expert on cybersecurity</w:delText>
        </w:r>
      </w:del>
      <w:ins w:id="13530" w:author="Author">
        <w:r w:rsidR="002F0926" w:rsidRPr="003D65EA">
          <w:rPr>
            <w:rFonts w:ascii="Roboto Condensed Medium" w:hAnsi="Roboto Condensed Medium"/>
            <w:rPrChange w:id="13531" w:author="Author">
              <w:rPr/>
            </w:rPrChange>
          </w:rPr>
          <w:t>a nationally recognized cybersecurity expert</w:t>
        </w:r>
      </w:ins>
      <w:r w:rsidRPr="003D65EA">
        <w:rPr>
          <w:rFonts w:ascii="Roboto Condensed Medium" w:hAnsi="Roboto Condensed Medium"/>
          <w:rPrChange w:id="13532" w:author="Author">
            <w:rPr/>
          </w:rPrChange>
        </w:rPr>
        <w:t>.</w:t>
      </w:r>
    </w:p>
    <w:p w14:paraId="24229C9A" w14:textId="4F394036" w:rsidR="00D206ED" w:rsidRPr="003D65EA" w:rsidRDefault="00A55CAC" w:rsidP="00FB4B24">
      <w:pPr>
        <w:pStyle w:val="BodyNormal"/>
        <w:ind w:left="1440" w:right="720" w:firstLine="0"/>
        <w:rPr>
          <w:ins w:id="13533" w:author="Author"/>
          <w:rFonts w:ascii="Roboto Condensed Medium" w:hAnsi="Roboto Condensed Medium"/>
        </w:rPr>
      </w:pPr>
      <w:del w:id="13534" w:author="Author">
        <w:r w:rsidRPr="003D65EA" w:rsidDel="00D206ED">
          <w:rPr>
            <w:rFonts w:ascii="Roboto Condensed Medium" w:hAnsi="Roboto Condensed Medium"/>
            <w:rPrChange w:id="13535" w:author="Author">
              <w:rPr/>
            </w:rPrChange>
          </w:rPr>
          <w:lastRenderedPageBreak/>
          <w:delText xml:space="preserve"> </w:delText>
        </w:r>
      </w:del>
      <w:r w:rsidRPr="003D65EA">
        <w:rPr>
          <w:rFonts w:ascii="Roboto Condensed Medium" w:hAnsi="Roboto Condensed Medium"/>
          <w:rPrChange w:id="13536" w:author="Author">
            <w:rPr/>
          </w:rPrChange>
        </w:rPr>
        <w:t xml:space="preserve">The image now on your screens is Imer Bisha, </w:t>
      </w:r>
      <w:r w:rsidR="008C5C9C" w:rsidRPr="003D65EA">
        <w:rPr>
          <w:rFonts w:ascii="Roboto Condensed Medium" w:hAnsi="Roboto Condensed Medium"/>
        </w:rPr>
        <w:t>co</w:t>
      </w:r>
      <w:r w:rsidRPr="003D65EA">
        <w:rPr>
          <w:rFonts w:ascii="Roboto Condensed Medium" w:hAnsi="Roboto Condensed Medium"/>
          <w:rPrChange w:id="13537" w:author="Author">
            <w:rPr/>
          </w:rPrChange>
        </w:rPr>
        <w:t>-</w:t>
      </w:r>
      <w:r w:rsidR="008C5C9C" w:rsidRPr="003D65EA">
        <w:rPr>
          <w:rFonts w:ascii="Roboto Condensed Medium" w:hAnsi="Roboto Condensed Medium"/>
        </w:rPr>
        <w:t>owner,</w:t>
      </w:r>
      <w:r w:rsidRPr="003D65EA">
        <w:rPr>
          <w:rFonts w:ascii="Roboto Condensed Medium" w:hAnsi="Roboto Condensed Medium"/>
          <w:rPrChange w:id="13538" w:author="Author">
            <w:rPr/>
          </w:rPrChange>
        </w:rPr>
        <w:t xml:space="preserve"> and son of a jailed mobster</w:t>
      </w:r>
      <w:ins w:id="13539" w:author="Author">
        <w:r w:rsidR="00D206ED" w:rsidRPr="003D65EA">
          <w:rPr>
            <w:rFonts w:ascii="Roboto Condensed Medium" w:hAnsi="Roboto Condensed Medium"/>
          </w:rPr>
          <w:t>.</w:t>
        </w:r>
      </w:ins>
    </w:p>
    <w:p w14:paraId="67A01919" w14:textId="494AFDCB" w:rsidR="00A55CAC" w:rsidRPr="003D65EA" w:rsidRDefault="00A55CAC">
      <w:pPr>
        <w:pStyle w:val="BodyNormal"/>
        <w:ind w:left="1440" w:right="720" w:firstLine="0"/>
        <w:rPr>
          <w:rFonts w:ascii="Roboto Condensed Medium" w:hAnsi="Roboto Condensed Medium"/>
          <w:rPrChange w:id="13540" w:author="Author">
            <w:rPr/>
          </w:rPrChange>
        </w:rPr>
        <w:pPrChange w:id="13541" w:author="Author">
          <w:pPr>
            <w:pStyle w:val="BodyNormal"/>
          </w:pPr>
        </w:pPrChange>
      </w:pPr>
      <w:del w:id="13542" w:author="Author">
        <w:r w:rsidRPr="003D65EA" w:rsidDel="00D206ED">
          <w:rPr>
            <w:rFonts w:ascii="Roboto Condensed Medium" w:hAnsi="Roboto Condensed Medium"/>
            <w:rPrChange w:id="13543" w:author="Author">
              <w:rPr/>
            </w:rPrChange>
          </w:rPr>
          <w:delText>; t</w:delText>
        </w:r>
      </w:del>
      <w:ins w:id="13544" w:author="Author">
        <w:r w:rsidR="00D206ED" w:rsidRPr="003D65EA">
          <w:rPr>
            <w:rFonts w:ascii="Roboto Condensed Medium" w:hAnsi="Roboto Condensed Medium"/>
          </w:rPr>
          <w:t>T</w:t>
        </w:r>
      </w:ins>
      <w:r w:rsidRPr="003D65EA">
        <w:rPr>
          <w:rFonts w:ascii="Roboto Condensed Medium" w:hAnsi="Roboto Condensed Medium"/>
          <w:rPrChange w:id="13545" w:author="Author">
            <w:rPr/>
          </w:rPrChange>
        </w:rPr>
        <w:t xml:space="preserve">hey </w:t>
      </w:r>
      <w:r w:rsidR="008C5C9C" w:rsidRPr="003D65EA">
        <w:rPr>
          <w:rFonts w:ascii="Roboto Condensed Medium" w:hAnsi="Roboto Condensed Medium"/>
        </w:rPr>
        <w:t>run</w:t>
      </w:r>
      <w:r w:rsidRPr="003D65EA">
        <w:rPr>
          <w:rFonts w:ascii="Roboto Condensed Medium" w:hAnsi="Roboto Condensed Medium"/>
          <w:rPrChange w:id="13546" w:author="Author">
            <w:rPr/>
          </w:rPrChange>
        </w:rPr>
        <w:t xml:space="preserve"> on paper, a legitimate business, doing software development for many Fortune 500 corporations.</w:t>
      </w:r>
    </w:p>
    <w:p w14:paraId="2D73ADA6" w14:textId="76B563FB" w:rsidR="00D206ED" w:rsidRPr="003D65EA" w:rsidRDefault="00A55CAC" w:rsidP="00FB4B24">
      <w:pPr>
        <w:pStyle w:val="BodyNormal"/>
        <w:ind w:left="1440" w:right="720" w:firstLine="0"/>
        <w:rPr>
          <w:ins w:id="13547" w:author="Author"/>
          <w:rFonts w:ascii="Roboto Condensed Medium" w:hAnsi="Roboto Condensed Medium"/>
        </w:rPr>
      </w:pPr>
      <w:del w:id="13548" w:author="Author">
        <w:r w:rsidRPr="003D65EA" w:rsidDel="00191725">
          <w:rPr>
            <w:rFonts w:ascii="Roboto Condensed Medium" w:hAnsi="Roboto Condensed Medium"/>
            <w:rPrChange w:id="13549" w:author="Author">
              <w:rPr/>
            </w:rPrChange>
          </w:rPr>
          <w:delText>CDC</w:delText>
        </w:r>
      </w:del>
      <w:ins w:id="13550" w:author="Author">
        <w:r w:rsidR="00191725" w:rsidRPr="003D65EA">
          <w:rPr>
            <w:rFonts w:ascii="Roboto Condensed Medium" w:hAnsi="Roboto Condensed Medium"/>
            <w:rPrChange w:id="13551" w:author="Author">
              <w:rPr/>
            </w:rPrChange>
          </w:rPr>
          <w:t>CCE</w:t>
        </w:r>
      </w:ins>
      <w:r w:rsidRPr="003D65EA">
        <w:rPr>
          <w:rFonts w:ascii="Roboto Condensed Medium" w:hAnsi="Roboto Condensed Medium"/>
          <w:rPrChange w:id="13552" w:author="Author">
            <w:rPr/>
          </w:rPrChange>
        </w:rPr>
        <w:t xml:space="preserve"> utilizes a </w:t>
      </w:r>
      <w:ins w:id="13553" w:author="Author">
        <w:r w:rsidR="00B2160A" w:rsidRPr="003D65EA">
          <w:rPr>
            <w:rFonts w:ascii="Roboto Condensed Medium" w:hAnsi="Roboto Condensed Medium"/>
            <w:rPrChange w:id="13554" w:author="Author">
              <w:rPr/>
            </w:rPrChange>
          </w:rPr>
          <w:t>Samsung Pulsar</w:t>
        </w:r>
      </w:ins>
      <w:del w:id="13555" w:author="Author">
        <w:r w:rsidR="00B2160A" w:rsidRPr="003D65EA" w:rsidDel="00AD3C95">
          <w:rPr>
            <w:rFonts w:ascii="Roboto Condensed Medium" w:hAnsi="Roboto Condensed Medium"/>
            <w:rPrChange w:id="13556" w:author="Author">
              <w:rPr/>
            </w:rPrChange>
          </w:rPr>
          <w:delText>Huawei OceanStor Dorado V18</w:delText>
        </w:r>
      </w:del>
      <w:r w:rsidR="00B2160A" w:rsidRPr="003D65EA">
        <w:rPr>
          <w:rFonts w:ascii="Roboto Condensed Medium" w:hAnsi="Roboto Condensed Medium"/>
          <w:rPrChange w:id="13557" w:author="Author">
            <w:rPr/>
          </w:rPrChange>
        </w:rPr>
        <w:t xml:space="preserve"> All-Flash Storage System</w:t>
      </w:r>
      <w:r w:rsidR="00B2160A" w:rsidRPr="003D65EA">
        <w:rPr>
          <w:rFonts w:ascii="Roboto Condensed Medium" w:hAnsi="Roboto Condensed Medium"/>
        </w:rPr>
        <w:t xml:space="preserve"> </w:t>
      </w:r>
      <w:r w:rsidRPr="003D65EA">
        <w:rPr>
          <w:rFonts w:ascii="Roboto Condensed Medium" w:hAnsi="Roboto Condensed Medium"/>
          <w:rPrChange w:id="13558" w:author="Author">
            <w:rPr/>
          </w:rPrChange>
        </w:rPr>
        <w:t>supercomputer connected to the Internet using a</w:t>
      </w:r>
      <w:ins w:id="13559" w:author="Author">
        <w:r w:rsidR="00D206ED" w:rsidRPr="003D65EA">
          <w:rPr>
            <w:rFonts w:ascii="Roboto Condensed Medium" w:hAnsi="Roboto Condensed Medium"/>
          </w:rPr>
          <w:t>n</w:t>
        </w:r>
      </w:ins>
      <w:r w:rsidRPr="003D65EA">
        <w:rPr>
          <w:rFonts w:ascii="Roboto Condensed Medium" w:hAnsi="Roboto Condensed Medium"/>
          <w:rPrChange w:id="13560" w:author="Author">
            <w:rPr/>
          </w:rPrChange>
        </w:rPr>
        <w:t xml:space="preserve"> </w:t>
      </w:r>
      <w:del w:id="13561" w:author="Author">
        <w:r w:rsidRPr="003D65EA" w:rsidDel="00004821">
          <w:rPr>
            <w:rFonts w:ascii="Roboto Condensed Medium" w:hAnsi="Roboto Condensed Medium"/>
            <w:rPrChange w:id="13562" w:author="Author">
              <w:rPr/>
            </w:rPrChange>
          </w:rPr>
          <w:delText xml:space="preserve">Spectrum </w:delText>
        </w:r>
      </w:del>
      <w:ins w:id="13563" w:author="Author">
        <w:r w:rsidR="00004821" w:rsidRPr="003D65EA">
          <w:rPr>
            <w:rFonts w:ascii="Roboto Condensed Medium" w:hAnsi="Roboto Condensed Medium"/>
          </w:rPr>
          <w:t>AT&amp;T Communications</w:t>
        </w:r>
        <w:r w:rsidR="00004821" w:rsidRPr="003D65EA">
          <w:rPr>
            <w:rFonts w:ascii="Roboto Condensed Medium" w:hAnsi="Roboto Condensed Medium"/>
            <w:rPrChange w:id="13564" w:author="Author">
              <w:rPr/>
            </w:rPrChange>
          </w:rPr>
          <w:t xml:space="preserve"> </w:t>
        </w:r>
      </w:ins>
      <w:r w:rsidRPr="003D65EA">
        <w:rPr>
          <w:rFonts w:ascii="Roboto Condensed Medium" w:hAnsi="Roboto Condensed Medium"/>
          <w:rPrChange w:id="13565" w:author="Author">
            <w:rPr/>
          </w:rPrChange>
        </w:rPr>
        <w:t>fiber-optic service.</w:t>
      </w:r>
    </w:p>
    <w:p w14:paraId="10C10D16" w14:textId="77777777" w:rsidR="00D206ED" w:rsidRPr="003D65EA" w:rsidRDefault="00A55CAC" w:rsidP="00FB4B24">
      <w:pPr>
        <w:pStyle w:val="BodyNormal"/>
        <w:ind w:left="1440" w:right="720" w:firstLine="0"/>
        <w:rPr>
          <w:ins w:id="13566" w:author="Author"/>
          <w:rFonts w:ascii="Roboto Condensed Medium" w:hAnsi="Roboto Condensed Medium"/>
        </w:rPr>
      </w:pPr>
      <w:del w:id="13567" w:author="Author">
        <w:r w:rsidRPr="003D65EA" w:rsidDel="00D206ED">
          <w:rPr>
            <w:rFonts w:ascii="Roboto Condensed Medium" w:hAnsi="Roboto Condensed Medium"/>
            <w:rPrChange w:id="13568" w:author="Author">
              <w:rPr/>
            </w:rPrChange>
          </w:rPr>
          <w:delText xml:space="preserve"> </w:delText>
        </w:r>
      </w:del>
      <w:r w:rsidRPr="003D65EA">
        <w:rPr>
          <w:rFonts w:ascii="Roboto Condensed Medium" w:hAnsi="Roboto Condensed Medium"/>
          <w:rPrChange w:id="13569" w:author="Author">
            <w:rPr/>
          </w:rPrChange>
        </w:rPr>
        <w:t>I have penetrated this supercomputer using an exploit that I will describe shortly.</w:t>
      </w:r>
    </w:p>
    <w:p w14:paraId="03EFC8C9" w14:textId="7C2ACB2A" w:rsidR="00A55CAC" w:rsidRPr="003D65EA" w:rsidRDefault="00A55CAC">
      <w:pPr>
        <w:pStyle w:val="BodyNormal"/>
        <w:ind w:left="1440" w:right="720" w:firstLine="0"/>
        <w:rPr>
          <w:rFonts w:ascii="Roboto Condensed Medium" w:hAnsi="Roboto Condensed Medium"/>
          <w:rPrChange w:id="13570" w:author="Author">
            <w:rPr/>
          </w:rPrChange>
        </w:rPr>
        <w:pPrChange w:id="13571" w:author="Author">
          <w:pPr>
            <w:pStyle w:val="BodyNormal"/>
          </w:pPr>
        </w:pPrChange>
      </w:pPr>
      <w:del w:id="13572" w:author="Author">
        <w:r w:rsidRPr="003D65EA" w:rsidDel="00D206ED">
          <w:rPr>
            <w:rFonts w:ascii="Roboto Condensed Medium" w:hAnsi="Roboto Condensed Medium"/>
            <w:rPrChange w:id="13573" w:author="Author">
              <w:rPr/>
            </w:rPrChange>
          </w:rPr>
          <w:delText xml:space="preserve"> </w:delText>
        </w:r>
      </w:del>
      <w:r w:rsidRPr="003D65EA">
        <w:rPr>
          <w:rFonts w:ascii="Roboto Condensed Medium" w:hAnsi="Roboto Condensed Medium"/>
          <w:rPrChange w:id="13574" w:author="Author">
            <w:rPr/>
          </w:rPrChange>
        </w:rPr>
        <w:t xml:space="preserve">I was surprised to discover that </w:t>
      </w:r>
      <w:del w:id="13575" w:author="Author">
        <w:r w:rsidRPr="003D65EA" w:rsidDel="00191725">
          <w:rPr>
            <w:rFonts w:ascii="Roboto Condensed Medium" w:hAnsi="Roboto Condensed Medium"/>
            <w:rPrChange w:id="13576" w:author="Author">
              <w:rPr/>
            </w:rPrChange>
          </w:rPr>
          <w:delText>CDC</w:delText>
        </w:r>
      </w:del>
      <w:ins w:id="13577" w:author="Author">
        <w:r w:rsidR="00191725" w:rsidRPr="003D65EA">
          <w:rPr>
            <w:rFonts w:ascii="Roboto Condensed Medium" w:hAnsi="Roboto Condensed Medium"/>
            <w:rPrChange w:id="13578" w:author="Author">
              <w:rPr/>
            </w:rPrChange>
          </w:rPr>
          <w:t>CCE</w:t>
        </w:r>
      </w:ins>
      <w:r w:rsidRPr="003D65EA">
        <w:rPr>
          <w:rFonts w:ascii="Roboto Condensed Medium" w:hAnsi="Roboto Condensed Medium"/>
          <w:rPrChange w:id="13579" w:author="Author">
            <w:rPr/>
          </w:rPrChange>
        </w:rPr>
        <w:t>’s security department was using city surveillance cameras to assist in running criminal operations, such as organizing drug distribution, targeting protection rackets, sex trafficking, and murdering policemen.”</w:t>
      </w:r>
    </w:p>
    <w:p w14:paraId="20F68A02" w14:textId="70069626" w:rsidR="00A55CAC" w:rsidRDefault="00A55CAC" w:rsidP="009C772F">
      <w:pPr>
        <w:pStyle w:val="BodyNormal"/>
      </w:pPr>
      <w:r>
        <w:rPr>
          <w:i/>
          <w:iCs/>
        </w:rPr>
        <w:t>“</w:t>
      </w:r>
      <w:r>
        <w:t>Angel</w:t>
      </w:r>
      <w:r w:rsidRPr="00E1345A">
        <w:t>, let me interrupt</w:t>
      </w:r>
      <w:r>
        <w:t xml:space="preserve">,” Carolina said. “We rigorously check the FBI and CIA computer systems </w:t>
      </w:r>
      <w:del w:id="13580" w:author="Author">
        <w:r w:rsidDel="00D206ED">
          <w:delText>for viruses and malware infections every day</w:delText>
        </w:r>
      </w:del>
      <w:ins w:id="13581" w:author="Author">
        <w:r w:rsidR="00D206ED">
          <w:t>daily for viruses and malware infections</w:t>
        </w:r>
      </w:ins>
      <w:r>
        <w:t>. As of this morning, our systems are safe.”</w:t>
      </w:r>
    </w:p>
    <w:p w14:paraId="617C8C4C" w14:textId="77777777" w:rsidR="00D206ED" w:rsidRPr="003D65EA" w:rsidRDefault="00A55CAC" w:rsidP="00FB4B24">
      <w:pPr>
        <w:pStyle w:val="BodyNormal"/>
        <w:tabs>
          <w:tab w:val="left" w:pos="7200"/>
        </w:tabs>
        <w:ind w:left="1440" w:right="720" w:firstLine="0"/>
        <w:rPr>
          <w:ins w:id="13582" w:author="Author"/>
          <w:rFonts w:ascii="Roboto Condensed Medium" w:hAnsi="Roboto Condensed Medium"/>
        </w:rPr>
      </w:pPr>
      <w:r w:rsidRPr="003D65EA">
        <w:rPr>
          <w:rFonts w:ascii="Roboto Condensed Medium" w:hAnsi="Roboto Condensed Medium"/>
          <w:rPrChange w:id="13583" w:author="Author">
            <w:rPr/>
          </w:rPrChange>
        </w:rPr>
        <w:t>“I’m about to prove you wrong.</w:t>
      </w:r>
    </w:p>
    <w:p w14:paraId="7AD984D9" w14:textId="5C7F6D15" w:rsidR="00D206ED" w:rsidRPr="003D65EA" w:rsidRDefault="00A55CAC" w:rsidP="00FB4B24">
      <w:pPr>
        <w:pStyle w:val="BodyNormal"/>
        <w:tabs>
          <w:tab w:val="left" w:pos="7200"/>
        </w:tabs>
        <w:ind w:left="1440" w:right="720" w:firstLine="0"/>
        <w:rPr>
          <w:ins w:id="13584" w:author="Author"/>
          <w:rFonts w:ascii="Roboto Condensed Medium" w:hAnsi="Roboto Condensed Medium"/>
        </w:rPr>
      </w:pPr>
      <w:del w:id="13585" w:author="Author">
        <w:r w:rsidRPr="003D65EA" w:rsidDel="00D206ED">
          <w:rPr>
            <w:rFonts w:ascii="Roboto Condensed Medium" w:hAnsi="Roboto Condensed Medium"/>
            <w:rPrChange w:id="13586" w:author="Author">
              <w:rPr/>
            </w:rPrChange>
          </w:rPr>
          <w:delText xml:space="preserve"> </w:delText>
        </w:r>
      </w:del>
      <w:r w:rsidRPr="003D65EA">
        <w:rPr>
          <w:rFonts w:ascii="Roboto Condensed Medium" w:hAnsi="Roboto Condensed Medium"/>
          <w:rPrChange w:id="13587" w:author="Author">
            <w:rPr/>
          </w:rPrChange>
        </w:rPr>
        <w:t>This folder is a copy of Doctor Morton’s exploit</w:t>
      </w:r>
      <w:r w:rsidR="00A02DAD">
        <w:rPr>
          <w:rFonts w:ascii="Roboto Condensed Medium" w:hAnsi="Roboto Condensed Medium"/>
        </w:rPr>
        <w:t xml:space="preserve"> with</w:t>
      </w:r>
      <w:r w:rsidRPr="003D65EA">
        <w:rPr>
          <w:rFonts w:ascii="Roboto Condensed Medium" w:hAnsi="Roboto Condensed Medium"/>
          <w:rPrChange w:id="13588" w:author="Author">
            <w:rPr/>
          </w:rPrChange>
        </w:rPr>
        <w:t xml:space="preserve"> the code he developed.</w:t>
      </w:r>
      <w:r w:rsidR="0082757F">
        <w:rPr>
          <w:rFonts w:ascii="Roboto Condensed Medium" w:hAnsi="Roboto Condensed Medium"/>
        </w:rPr>
        <w:t xml:space="preserve"> </w:t>
      </w:r>
      <w:del w:id="13589" w:author="Author">
        <w:r w:rsidRPr="003D65EA" w:rsidDel="00D206ED">
          <w:rPr>
            <w:rFonts w:ascii="Roboto Condensed Medium" w:hAnsi="Roboto Condensed Medium"/>
            <w:rPrChange w:id="13590" w:author="Author">
              <w:rPr/>
            </w:rPrChange>
          </w:rPr>
          <w:delText xml:space="preserve"> </w:delText>
        </w:r>
      </w:del>
      <w:r w:rsidRPr="003D65EA">
        <w:rPr>
          <w:rFonts w:ascii="Roboto Condensed Medium" w:hAnsi="Roboto Condensed Medium"/>
          <w:rPrChange w:id="13591" w:author="Author">
            <w:rPr/>
          </w:rPrChange>
        </w:rPr>
        <w:t xml:space="preserve">Note that it’s a modern variant of the Spectre and </w:t>
      </w:r>
      <w:r w:rsidRPr="003D65EA">
        <w:rPr>
          <w:rFonts w:ascii="Roboto Condensed Medium" w:hAnsi="Roboto Condensed Medium"/>
          <w:rPrChange w:id="13592" w:author="Author">
            <w:rPr/>
          </w:rPrChange>
        </w:rPr>
        <w:lastRenderedPageBreak/>
        <w:t xml:space="preserve">Meltdown attacks first seen </w:t>
      </w:r>
      <w:r w:rsidR="00CB4C76">
        <w:rPr>
          <w:rFonts w:ascii="Roboto Condensed Medium" w:hAnsi="Roboto Condensed Medium"/>
        </w:rPr>
        <w:t>thirt</w:t>
      </w:r>
      <w:r w:rsidR="00774C83" w:rsidRPr="003D65EA">
        <w:rPr>
          <w:rFonts w:ascii="Roboto Condensed Medium" w:hAnsi="Roboto Condensed Medium"/>
        </w:rPr>
        <w:t>y</w:t>
      </w:r>
      <w:r w:rsidR="000802BB" w:rsidRPr="003D65EA">
        <w:rPr>
          <w:rFonts w:ascii="Roboto Condensed Medium" w:hAnsi="Roboto Condensed Medium"/>
        </w:rPr>
        <w:t xml:space="preserve">-five </w:t>
      </w:r>
      <w:r w:rsidRPr="003D65EA">
        <w:rPr>
          <w:rFonts w:ascii="Roboto Condensed Medium" w:hAnsi="Roboto Condensed Medium"/>
          <w:rPrChange w:id="13593" w:author="Author">
            <w:rPr/>
          </w:rPrChange>
        </w:rPr>
        <w:t>years ago.</w:t>
      </w:r>
    </w:p>
    <w:p w14:paraId="2D19310A" w14:textId="3F24A4AB" w:rsidR="00A55CAC" w:rsidRPr="003D65EA" w:rsidRDefault="00A55CAC">
      <w:pPr>
        <w:pStyle w:val="BodyNormal"/>
        <w:tabs>
          <w:tab w:val="left" w:pos="7200"/>
        </w:tabs>
        <w:ind w:left="1440" w:right="720" w:firstLine="0"/>
        <w:rPr>
          <w:rFonts w:ascii="Roboto Condensed Medium" w:hAnsi="Roboto Condensed Medium"/>
          <w:rPrChange w:id="13594" w:author="Author">
            <w:rPr/>
          </w:rPrChange>
        </w:rPr>
        <w:pPrChange w:id="13595" w:author="Author">
          <w:pPr>
            <w:pStyle w:val="BodyNormal"/>
          </w:pPr>
        </w:pPrChange>
      </w:pPr>
      <w:del w:id="13596" w:author="Author">
        <w:r w:rsidRPr="003D65EA" w:rsidDel="00D206ED">
          <w:rPr>
            <w:rFonts w:ascii="Roboto Condensed Medium" w:hAnsi="Roboto Condensed Medium"/>
            <w:rPrChange w:id="13597" w:author="Author">
              <w:rPr/>
            </w:rPrChange>
          </w:rPr>
          <w:delText xml:space="preserve"> </w:delText>
        </w:r>
      </w:del>
      <w:r w:rsidRPr="003D65EA">
        <w:rPr>
          <w:rFonts w:ascii="Roboto Condensed Medium" w:hAnsi="Roboto Condensed Medium"/>
          <w:rPrChange w:id="13598" w:author="Author">
            <w:rPr/>
          </w:rPrChange>
        </w:rPr>
        <w:t>Basically, he’s triggering a rare anomaly in the core’s branch predictor circuits.</w:t>
      </w:r>
      <w:r w:rsidR="0082757F">
        <w:rPr>
          <w:rFonts w:ascii="Roboto Condensed Medium" w:hAnsi="Roboto Condensed Medium"/>
        </w:rPr>
        <w:t xml:space="preserve"> </w:t>
      </w:r>
      <w:del w:id="13599" w:author="Author">
        <w:r w:rsidRPr="003D65EA" w:rsidDel="00D206ED">
          <w:rPr>
            <w:rFonts w:ascii="Roboto Condensed Medium" w:hAnsi="Roboto Condensed Medium"/>
            <w:rPrChange w:id="13600" w:author="Author">
              <w:rPr/>
            </w:rPrChange>
          </w:rPr>
          <w:delText xml:space="preserve"> </w:delText>
        </w:r>
      </w:del>
      <w:r w:rsidRPr="003D65EA">
        <w:rPr>
          <w:rFonts w:ascii="Roboto Condensed Medium" w:hAnsi="Roboto Condensed Medium"/>
          <w:rPrChange w:id="13601" w:author="Author">
            <w:rPr/>
          </w:rPrChange>
        </w:rPr>
        <w:t xml:space="preserve">My measurements are that it takes no longer than seventeen seconds to trigger this anomaly in a busy computer core. Using this path, </w:t>
      </w:r>
      <w:del w:id="13602" w:author="Author">
        <w:r w:rsidRPr="003D65EA" w:rsidDel="00D206ED">
          <w:rPr>
            <w:rFonts w:ascii="Roboto Condensed Medium" w:hAnsi="Roboto Condensed Medium"/>
            <w:rPrChange w:id="13603" w:author="Author">
              <w:rPr/>
            </w:rPrChange>
          </w:rPr>
          <w:delText xml:space="preserve">he </w:delText>
        </w:r>
      </w:del>
      <w:ins w:id="13604" w:author="Author">
        <w:r w:rsidR="00D206ED" w:rsidRPr="003D65EA">
          <w:rPr>
            <w:rFonts w:ascii="Roboto Condensed Medium" w:hAnsi="Roboto Condensed Medium"/>
          </w:rPr>
          <w:t>Morton</w:t>
        </w:r>
        <w:r w:rsidR="00D206ED" w:rsidRPr="003D65EA">
          <w:rPr>
            <w:rFonts w:ascii="Roboto Condensed Medium" w:hAnsi="Roboto Condensed Medium"/>
            <w:rPrChange w:id="13605" w:author="Author">
              <w:rPr/>
            </w:rPrChange>
          </w:rPr>
          <w:t xml:space="preserve"> </w:t>
        </w:r>
      </w:ins>
      <w:r w:rsidRPr="003D65EA">
        <w:rPr>
          <w:rFonts w:ascii="Roboto Condensed Medium" w:hAnsi="Roboto Condensed Medium"/>
          <w:rPrChange w:id="13606" w:author="Author">
            <w:rPr/>
          </w:rPrChange>
        </w:rPr>
        <w:t xml:space="preserve">can insert a branch to his code in executive mode, and </w:t>
      </w:r>
      <w:proofErr w:type="gramStart"/>
      <w:r w:rsidRPr="003D65EA">
        <w:rPr>
          <w:rFonts w:ascii="Roboto Condensed Medium" w:hAnsi="Roboto Condensed Medium"/>
          <w:rPrChange w:id="13607" w:author="Author">
            <w:rPr/>
          </w:rPrChange>
        </w:rPr>
        <w:t>it’s</w:t>
      </w:r>
      <w:proofErr w:type="gramEnd"/>
      <w:r w:rsidRPr="003D65EA">
        <w:rPr>
          <w:rFonts w:ascii="Roboto Condensed Medium" w:hAnsi="Roboto Condensed Medium"/>
          <w:rPrChange w:id="13608" w:author="Author">
            <w:rPr/>
          </w:rPrChange>
        </w:rPr>
        <w:t xml:space="preserve"> game over. You’ve </w:t>
      </w:r>
      <w:proofErr w:type="gramStart"/>
      <w:r w:rsidRPr="003D65EA">
        <w:rPr>
          <w:rFonts w:ascii="Roboto Condensed Medium" w:hAnsi="Roboto Condensed Medium"/>
          <w:rPrChange w:id="13609" w:author="Author">
            <w:rPr/>
          </w:rPrChange>
        </w:rPr>
        <w:t>been had</w:t>
      </w:r>
      <w:proofErr w:type="gramEnd"/>
      <w:r w:rsidRPr="003D65EA">
        <w:rPr>
          <w:rFonts w:ascii="Roboto Condensed Medium" w:hAnsi="Roboto Condensed Medium"/>
          <w:rPrChange w:id="13610" w:author="Author">
            <w:rPr/>
          </w:rPrChange>
        </w:rPr>
        <w:t>.”</w:t>
      </w:r>
    </w:p>
    <w:p w14:paraId="3A7B1CF5" w14:textId="7AE18FC1" w:rsidR="00A55CAC" w:rsidRDefault="00A55CAC" w:rsidP="009C772F">
      <w:pPr>
        <w:pStyle w:val="BodyNormal"/>
      </w:pPr>
      <w:r>
        <w:t>“OK, you’re saying, Angel, that he’s in our systems, and we don’t realize it. Correct?” Carolina inquired.</w:t>
      </w:r>
    </w:p>
    <w:p w14:paraId="2012B20E" w14:textId="6C4B8E08" w:rsidR="00A55CAC" w:rsidRPr="003D65EA" w:rsidRDefault="00A55CAC">
      <w:pPr>
        <w:pStyle w:val="BodyNormal"/>
        <w:ind w:left="1440" w:right="720" w:firstLine="0"/>
        <w:rPr>
          <w:rFonts w:ascii="Roboto Condensed Medium" w:hAnsi="Roboto Condensed Medium"/>
          <w:rPrChange w:id="13611" w:author="Author">
            <w:rPr/>
          </w:rPrChange>
        </w:rPr>
        <w:pPrChange w:id="13612" w:author="Author">
          <w:pPr>
            <w:pStyle w:val="BodyNormal"/>
          </w:pPr>
        </w:pPrChange>
      </w:pPr>
      <w:r w:rsidRPr="003D65EA">
        <w:rPr>
          <w:rFonts w:ascii="Roboto Condensed Medium" w:hAnsi="Roboto Condensed Medium"/>
          <w:rPrChange w:id="13613" w:author="Author">
            <w:rPr/>
          </w:rPrChange>
        </w:rPr>
        <w:t xml:space="preserve">“Yes. I’ve </w:t>
      </w:r>
      <w:del w:id="13614" w:author="Author">
        <w:r w:rsidRPr="003D65EA" w:rsidDel="003774D1">
          <w:rPr>
            <w:rFonts w:ascii="Roboto Condensed Medium" w:hAnsi="Roboto Condensed Medium"/>
            <w:rPrChange w:id="13615" w:author="Author">
              <w:rPr/>
            </w:rPrChange>
          </w:rPr>
          <w:delText xml:space="preserve">made a complete C++ class with all </w:delText>
        </w:r>
      </w:del>
      <w:ins w:id="13616" w:author="Author">
        <w:del w:id="13617" w:author="Author">
          <w:r w:rsidR="00D52931" w:rsidRPr="003D65EA" w:rsidDel="003774D1">
            <w:rPr>
              <w:rFonts w:ascii="Roboto Condensed Medium" w:hAnsi="Roboto Condensed Medium"/>
            </w:rPr>
            <w:delText xml:space="preserve">of </w:delText>
          </w:r>
        </w:del>
      </w:ins>
      <w:del w:id="13618" w:author="Author">
        <w:r w:rsidRPr="003D65EA" w:rsidDel="003774D1">
          <w:rPr>
            <w:rFonts w:ascii="Roboto Condensed Medium" w:hAnsi="Roboto Condensed Medium"/>
            <w:rPrChange w:id="13619" w:author="Author">
              <w:rPr/>
            </w:rPrChange>
          </w:rPr>
          <w:delText>Morton’s tools</w:delText>
        </w:r>
      </w:del>
      <w:ins w:id="13620" w:author="Author">
        <w:del w:id="13621" w:author="Author">
          <w:r w:rsidR="00D52931" w:rsidRPr="003D65EA" w:rsidDel="003774D1">
            <w:rPr>
              <w:rFonts w:ascii="Roboto Condensed Medium" w:hAnsi="Roboto Condensed Medium"/>
            </w:rPr>
            <w:delText>,</w:delText>
          </w:r>
        </w:del>
      </w:ins>
      <w:del w:id="13622" w:author="Author">
        <w:r w:rsidRPr="003D65EA" w:rsidDel="003774D1">
          <w:rPr>
            <w:rFonts w:ascii="Roboto Condensed Medium" w:hAnsi="Roboto Condensed Medium"/>
            <w:rPrChange w:id="13623" w:author="Author">
              <w:rPr/>
            </w:rPrChange>
          </w:rPr>
          <w:delText xml:space="preserve"> and </w:delText>
        </w:r>
      </w:del>
      <w:ins w:id="13624" w:author="Author">
        <w:del w:id="13625" w:author="Author">
          <w:r w:rsidR="00D52931" w:rsidRPr="003D65EA" w:rsidDel="003774D1">
            <w:rPr>
              <w:rFonts w:ascii="Roboto Condensed Medium" w:hAnsi="Roboto Condensed Medium"/>
            </w:rPr>
            <w:delText>plus</w:delText>
          </w:r>
          <w:r w:rsidR="00D52931" w:rsidRPr="003D65EA" w:rsidDel="003774D1">
            <w:rPr>
              <w:rFonts w:ascii="Roboto Condensed Medium" w:hAnsi="Roboto Condensed Medium"/>
              <w:rPrChange w:id="13626" w:author="Author">
                <w:rPr/>
              </w:rPrChange>
            </w:rPr>
            <w:delText xml:space="preserve"> </w:delText>
          </w:r>
        </w:del>
      </w:ins>
      <w:del w:id="13627" w:author="Author">
        <w:r w:rsidRPr="003D65EA" w:rsidDel="003774D1">
          <w:rPr>
            <w:rFonts w:ascii="Roboto Condensed Medium" w:hAnsi="Roboto Condensed Medium"/>
            <w:rPrChange w:id="13628" w:author="Author">
              <w:rPr/>
            </w:rPrChange>
          </w:rPr>
          <w:delText>a helpful graphic application that</w:delText>
        </w:r>
      </w:del>
      <w:ins w:id="13629" w:author="Author">
        <w:r w:rsidR="003774D1" w:rsidRPr="003D65EA">
          <w:rPr>
            <w:rFonts w:ascii="Roboto Condensed Medium" w:hAnsi="Roboto Condensed Medium"/>
          </w:rPr>
          <w:t>created a C++ class with all of Morton’s tools, plus a helpful graphic application</w:t>
        </w:r>
      </w:ins>
      <w:r w:rsidRPr="003D65EA">
        <w:rPr>
          <w:rFonts w:ascii="Roboto Condensed Medium" w:hAnsi="Roboto Condensed Medium"/>
          <w:rPrChange w:id="13630" w:author="Author">
            <w:rPr/>
          </w:rPrChange>
        </w:rPr>
        <w:t xml:space="preserve"> I built to exercise his exploit. Here, Doctor Hendon, you can run the demonstration yourself</w:t>
      </w:r>
      <w:r w:rsidR="00A979B9" w:rsidRPr="003D65EA">
        <w:rPr>
          <w:rFonts w:ascii="Roboto Condensed Medium" w:hAnsi="Roboto Condensed Medium"/>
          <w:rPrChange w:id="13631" w:author="Author">
            <w:rPr/>
          </w:rPrChange>
        </w:rPr>
        <w:t>.</w:t>
      </w:r>
      <w:r w:rsidRPr="003D65EA">
        <w:rPr>
          <w:rFonts w:ascii="Roboto Condensed Medium" w:hAnsi="Roboto Condensed Medium"/>
          <w:rPrChange w:id="13632" w:author="Author">
            <w:rPr/>
          </w:rPrChange>
        </w:rPr>
        <w:t>”</w:t>
      </w:r>
    </w:p>
    <w:p w14:paraId="08458EC4" w14:textId="77777777" w:rsidR="00A55CAC" w:rsidRDefault="00A55CAC" w:rsidP="009C772F">
      <w:pPr>
        <w:pStyle w:val="BodyNormal"/>
      </w:pPr>
      <w:r>
        <w:t>“Please call me Carolina today, Angel.”</w:t>
      </w:r>
    </w:p>
    <w:p w14:paraId="403C9155" w14:textId="77777777" w:rsidR="00A979B9" w:rsidRDefault="00A55CAC" w:rsidP="009C772F">
      <w:pPr>
        <w:pStyle w:val="BodyNormal"/>
      </w:pPr>
      <w:r>
        <w:t xml:space="preserve">Angel pointed to a list of target computer systems. </w:t>
      </w:r>
    </w:p>
    <w:p w14:paraId="6F82BA36" w14:textId="6E9C7902" w:rsidR="00A55CAC" w:rsidRPr="003D65EA" w:rsidRDefault="00A55CAC">
      <w:pPr>
        <w:pStyle w:val="BodyNormal"/>
        <w:ind w:left="1440" w:right="720" w:firstLine="0"/>
        <w:rPr>
          <w:rFonts w:ascii="Roboto Condensed Medium" w:hAnsi="Roboto Condensed Medium"/>
          <w:rPrChange w:id="13633" w:author="Author">
            <w:rPr/>
          </w:rPrChange>
        </w:rPr>
        <w:pPrChange w:id="13634" w:author="Author">
          <w:pPr>
            <w:pStyle w:val="BodyNormal"/>
          </w:pPr>
        </w:pPrChange>
      </w:pPr>
      <w:r w:rsidRPr="003D65EA">
        <w:rPr>
          <w:rFonts w:ascii="Roboto Condensed Medium" w:hAnsi="Roboto Condensed Medium"/>
          <w:rPrChange w:id="13635" w:author="Author">
            <w:rPr/>
          </w:rPrChange>
        </w:rPr>
        <w:t>“Please pick the CIA mainframe in Langley.</w:t>
      </w:r>
    </w:p>
    <w:p w14:paraId="052E8EA0" w14:textId="155A26CA" w:rsidR="00A55CAC" w:rsidRPr="003D65EA" w:rsidRDefault="00A55CAC">
      <w:pPr>
        <w:pStyle w:val="BodyNormal"/>
        <w:ind w:left="1440" w:right="720" w:firstLine="0"/>
        <w:rPr>
          <w:rFonts w:ascii="Roboto Condensed Medium" w:hAnsi="Roboto Condensed Medium"/>
          <w:rPrChange w:id="13636" w:author="Author">
            <w:rPr/>
          </w:rPrChange>
        </w:rPr>
        <w:pPrChange w:id="13637" w:author="Author">
          <w:pPr>
            <w:pStyle w:val="BodyNormal"/>
          </w:pPr>
        </w:pPrChange>
      </w:pPr>
      <w:r w:rsidRPr="003D65EA">
        <w:rPr>
          <w:rFonts w:ascii="Roboto Condensed Medium" w:hAnsi="Roboto Condensed Medium"/>
          <w:rPrChange w:id="13638" w:author="Author">
            <w:rPr/>
          </w:rPrChange>
        </w:rPr>
        <w:t xml:space="preserve">Natasha, please have one of your staff </w:t>
      </w:r>
      <w:r w:rsidR="00493AFC" w:rsidRPr="003D65EA">
        <w:rPr>
          <w:rFonts w:ascii="Roboto Condensed Medium" w:hAnsi="Roboto Condensed Medium"/>
        </w:rPr>
        <w:t>email you</w:t>
      </w:r>
      <w:r w:rsidRPr="003D65EA">
        <w:rPr>
          <w:rFonts w:ascii="Roboto Condensed Medium" w:hAnsi="Roboto Condensed Medium"/>
          <w:rPrChange w:id="13639" w:author="Author">
            <w:rPr/>
          </w:rPrChange>
        </w:rPr>
        <w:t xml:space="preserve"> a five-digit code.”</w:t>
      </w:r>
    </w:p>
    <w:p w14:paraId="66223DE7" w14:textId="1D3E5FFD" w:rsidR="00A55CAC" w:rsidRDefault="00A55CAC" w:rsidP="009C772F">
      <w:pPr>
        <w:pStyle w:val="BodyNormal"/>
      </w:pPr>
      <w:r>
        <w:t>“Allison, send me an email from your phone with a five-digit number</w:t>
      </w:r>
      <w:del w:id="13640" w:author="Author">
        <w:r w:rsidDel="00CF7514">
          <w:delText xml:space="preserve"> included</w:delText>
        </w:r>
      </w:del>
      <w:r>
        <w:t>,” Natasha said.</w:t>
      </w:r>
    </w:p>
    <w:p w14:paraId="4AADC672" w14:textId="08E9B0E7" w:rsidR="00A55CAC" w:rsidRDefault="00A55CAC" w:rsidP="009C772F">
      <w:pPr>
        <w:pStyle w:val="BodyNormal"/>
      </w:pPr>
      <w:r>
        <w:t xml:space="preserve">Angel directed Carolina to </w:t>
      </w:r>
      <w:r w:rsidR="00FF6CDC">
        <w:t>her graphic application's “Monitor Emails” part</w:t>
      </w:r>
      <w:del w:id="13641" w:author="Author">
        <w:r w:rsidDel="00CF7514">
          <w:delText>.</w:delText>
        </w:r>
      </w:del>
      <w:ins w:id="13642" w:author="Author">
        <w:r w:rsidR="00CF7514">
          <w:t xml:space="preserve">. </w:t>
        </w:r>
      </w:ins>
      <w:del w:id="13643" w:author="Author">
        <w:r w:rsidDel="00CF7514">
          <w:delText xml:space="preserve"> Using her finger, s</w:delText>
        </w:r>
      </w:del>
      <w:ins w:id="13644" w:author="Author">
        <w:r w:rsidR="00CF7514">
          <w:t>S</w:t>
        </w:r>
      </w:ins>
      <w:r>
        <w:t xml:space="preserve">he </w:t>
      </w:r>
      <w:del w:id="13645" w:author="Author">
        <w:r w:rsidDel="00CF7514">
          <w:delText>led Carolina’s attention</w:delText>
        </w:r>
      </w:del>
      <w:ins w:id="13646" w:author="Author">
        <w:r w:rsidR="00CF7514">
          <w:t>pointed Carolina</w:t>
        </w:r>
      </w:ins>
      <w:r>
        <w:t xml:space="preserve"> to the specific </w:t>
      </w:r>
      <w:r>
        <w:lastRenderedPageBreak/>
        <w:t>email Allison had just sent. Opening the email, a dumbfounded Carolina announced the result.</w:t>
      </w:r>
    </w:p>
    <w:p w14:paraId="07A2E31A" w14:textId="77777777" w:rsidR="00A55CAC" w:rsidRDefault="00A55CAC" w:rsidP="009C772F">
      <w:pPr>
        <w:pStyle w:val="BodyNormal"/>
      </w:pPr>
      <w:r>
        <w:t>“Allison, your five-digit code is 52916. Is that correct?”</w:t>
      </w:r>
    </w:p>
    <w:p w14:paraId="0EEF0E33" w14:textId="260F21F2" w:rsidR="00A55CAC" w:rsidRDefault="00A55CAC" w:rsidP="009C772F">
      <w:pPr>
        <w:pStyle w:val="BodyNormal"/>
      </w:pPr>
      <w:r>
        <w:t>“Jesus,” Allison said, “That’s what I typed. Oh, my God.”</w:t>
      </w:r>
    </w:p>
    <w:p w14:paraId="04008562" w14:textId="2B3337A0" w:rsidR="00A55CAC" w:rsidRPr="003D65EA" w:rsidRDefault="00A55CAC">
      <w:pPr>
        <w:pStyle w:val="BodyNormal"/>
        <w:ind w:left="1440" w:right="720" w:firstLine="0"/>
        <w:rPr>
          <w:rFonts w:ascii="Roboto Condensed Medium" w:hAnsi="Roboto Condensed Medium"/>
          <w:rPrChange w:id="13647" w:author="Author">
            <w:rPr/>
          </w:rPrChange>
        </w:rPr>
        <w:pPrChange w:id="13648" w:author="Author">
          <w:pPr>
            <w:pStyle w:val="BodyNormal"/>
          </w:pPr>
        </w:pPrChange>
      </w:pPr>
      <w:r w:rsidRPr="003D65EA">
        <w:rPr>
          <w:rFonts w:ascii="Roboto Condensed Medium" w:hAnsi="Roboto Condensed Medium"/>
          <w:rPrChange w:id="13649" w:author="Author">
            <w:rPr/>
          </w:rPrChange>
        </w:rPr>
        <w:t xml:space="preserve">“Natasha, please select a top-secret file in your most secure directory. Pick a file that, while top-secret, is innocuous enough that its contents, revealed in this meeting, will not endanger national security. Message Carolina </w:t>
      </w:r>
      <w:r w:rsidR="00CB4C76">
        <w:rPr>
          <w:rFonts w:ascii="Roboto Condensed Medium" w:hAnsi="Roboto Condensed Medium"/>
        </w:rPr>
        <w:t xml:space="preserve">just </w:t>
      </w:r>
      <w:r w:rsidRPr="003D65EA">
        <w:rPr>
          <w:rFonts w:ascii="Roboto Condensed Medium" w:hAnsi="Roboto Condensed Medium"/>
          <w:rPrChange w:id="13650" w:author="Author">
            <w:rPr/>
          </w:rPrChange>
        </w:rPr>
        <w:t>the file name.”</w:t>
      </w:r>
    </w:p>
    <w:p w14:paraId="2BCC6017" w14:textId="77777777" w:rsidR="00CF7514" w:rsidRDefault="00A55CAC" w:rsidP="009C772F">
      <w:pPr>
        <w:pStyle w:val="BodyNormal"/>
        <w:rPr>
          <w:ins w:id="13651" w:author="Author"/>
        </w:rPr>
      </w:pPr>
      <w:r>
        <w:t>The screen at CIA headquarters showed much discussion, with several people crowded around their workstation</w:t>
      </w:r>
      <w:r w:rsidR="0020597E">
        <w:t>s</w:t>
      </w:r>
      <w:r>
        <w:t>. Eventually, they messaged Carolina a single file name without identifying the folder where it resides.</w:t>
      </w:r>
    </w:p>
    <w:p w14:paraId="2309C5B0" w14:textId="41B612E8" w:rsidR="00A55CAC" w:rsidRDefault="00A55CAC" w:rsidP="009C772F">
      <w:pPr>
        <w:pStyle w:val="BodyNormal"/>
      </w:pPr>
      <w:del w:id="13652" w:author="Author">
        <w:r w:rsidDel="00CF7514">
          <w:delText xml:space="preserve"> </w:delText>
        </w:r>
      </w:del>
      <w:r>
        <w:t xml:space="preserve">Angel pointed to the file search part of her app, and </w:t>
      </w:r>
      <w:del w:id="13653" w:author="Author">
        <w:r w:rsidDel="00CF7514">
          <w:delText>within seconds she and Carolina had found and retrieved the file</w:delText>
        </w:r>
      </w:del>
      <w:ins w:id="13654" w:author="Author">
        <w:r w:rsidR="00CF7514">
          <w:t>she and Carolina found and retrieved the file within seconds</w:t>
        </w:r>
      </w:ins>
      <w:r>
        <w:t>.</w:t>
      </w:r>
    </w:p>
    <w:p w14:paraId="48F1B68C" w14:textId="77777777" w:rsidR="00A55CAC" w:rsidRDefault="00A55CAC" w:rsidP="009C772F">
      <w:pPr>
        <w:pStyle w:val="BodyNormal"/>
      </w:pPr>
      <w:r>
        <w:t>“OK, this is a file detailing the public phone numbers of the three hundred US embassies worldwide. I’ll scroll through a few pages,” Carolina said.</w:t>
      </w:r>
    </w:p>
    <w:p w14:paraId="3D2AB43B" w14:textId="74E1F473" w:rsidR="00A979B9" w:rsidRDefault="00A55CAC" w:rsidP="009C772F">
      <w:pPr>
        <w:pStyle w:val="BodyNormal"/>
      </w:pPr>
      <w:r>
        <w:t xml:space="preserve">“I’m curious, Angel. Were you ever </w:t>
      </w:r>
      <w:r w:rsidR="00CD3A48">
        <w:t>evaluated</w:t>
      </w:r>
      <w:r>
        <w:t xml:space="preserve"> for IQ?”</w:t>
      </w:r>
    </w:p>
    <w:p w14:paraId="7D96FFA3" w14:textId="31063B09" w:rsidR="00A55CAC" w:rsidRPr="003D65EA" w:rsidRDefault="00A55CAC">
      <w:pPr>
        <w:pStyle w:val="BodyNormal"/>
        <w:ind w:left="1440" w:right="720" w:firstLine="0"/>
        <w:rPr>
          <w:rFonts w:ascii="Roboto Condensed Medium" w:hAnsi="Roboto Condensed Medium"/>
          <w:rPrChange w:id="13655" w:author="Author">
            <w:rPr/>
          </w:rPrChange>
        </w:rPr>
        <w:pPrChange w:id="13656" w:author="Author">
          <w:pPr>
            <w:pStyle w:val="BodyNormal"/>
          </w:pPr>
        </w:pPrChange>
      </w:pPr>
      <w:r w:rsidRPr="003D65EA">
        <w:rPr>
          <w:rFonts w:ascii="Roboto Condensed Medium" w:hAnsi="Roboto Condensed Medium"/>
          <w:rPrChange w:id="13657" w:author="Author">
            <w:rPr/>
          </w:rPrChange>
        </w:rPr>
        <w:t>“Not before I turned eighteen. I did take the standard, timed Mensa IQ test online once.”</w:t>
      </w:r>
    </w:p>
    <w:p w14:paraId="24DA12D1" w14:textId="235AEB53" w:rsidR="00A55CAC" w:rsidRDefault="00A55CAC" w:rsidP="009C772F">
      <w:pPr>
        <w:pStyle w:val="BodyNormal"/>
      </w:pPr>
      <w:r>
        <w:t>“What score did you get?”</w:t>
      </w:r>
    </w:p>
    <w:p w14:paraId="5D10A67A" w14:textId="2FC48D32" w:rsidR="00A55CAC" w:rsidRPr="003D65EA" w:rsidRDefault="00A55CAC" w:rsidP="008D746C">
      <w:pPr>
        <w:pStyle w:val="BodyNormal"/>
        <w:ind w:left="1440" w:right="720" w:firstLine="0"/>
        <w:rPr>
          <w:rFonts w:ascii="Roboto Condensed Medium" w:hAnsi="Roboto Condensed Medium"/>
          <w:rPrChange w:id="13658" w:author="Author">
            <w:rPr/>
          </w:rPrChange>
        </w:rPr>
      </w:pPr>
      <w:r w:rsidRPr="003D65EA">
        <w:rPr>
          <w:rFonts w:ascii="Roboto Condensed Medium" w:hAnsi="Roboto Condensed Medium"/>
          <w:rPrChange w:id="13659" w:author="Author">
            <w:rPr/>
          </w:rPrChange>
        </w:rPr>
        <w:t>“1</w:t>
      </w:r>
      <w:ins w:id="13660" w:author="Author">
        <w:r w:rsidR="0032625F" w:rsidRPr="003D65EA">
          <w:rPr>
            <w:rFonts w:ascii="Roboto Condensed Medium" w:hAnsi="Roboto Condensed Medium"/>
          </w:rPr>
          <w:t>9</w:t>
        </w:r>
        <w:del w:id="13661" w:author="Author">
          <w:r w:rsidR="0001453B" w:rsidRPr="003D65EA" w:rsidDel="0032625F">
            <w:rPr>
              <w:rFonts w:ascii="Roboto Condensed Medium" w:hAnsi="Roboto Condensed Medium"/>
            </w:rPr>
            <w:delText>8</w:delText>
          </w:r>
        </w:del>
      </w:ins>
      <w:del w:id="13662" w:author="Author">
        <w:r w:rsidRPr="003D65EA" w:rsidDel="0001453B">
          <w:rPr>
            <w:rFonts w:ascii="Roboto Condensed Medium" w:hAnsi="Roboto Condensed Medium"/>
            <w:rPrChange w:id="13663" w:author="Author">
              <w:rPr/>
            </w:rPrChange>
          </w:rPr>
          <w:delText>6</w:delText>
        </w:r>
        <w:r w:rsidRPr="003D65EA" w:rsidDel="006D52AE">
          <w:rPr>
            <w:rFonts w:ascii="Roboto Condensed Medium" w:hAnsi="Roboto Condensed Medium"/>
            <w:rPrChange w:id="13664" w:author="Author">
              <w:rPr/>
            </w:rPrChange>
          </w:rPr>
          <w:delText>5</w:delText>
        </w:r>
      </w:del>
      <w:ins w:id="13665" w:author="Author">
        <w:del w:id="13666" w:author="Author">
          <w:r w:rsidR="006D52AE" w:rsidRPr="003D65EA" w:rsidDel="00EF2A19">
            <w:rPr>
              <w:rFonts w:ascii="Roboto Condensed Medium" w:hAnsi="Roboto Condensed Medium"/>
            </w:rPr>
            <w:delText>0</w:delText>
          </w:r>
        </w:del>
        <w:r w:rsidR="00EF2A19" w:rsidRPr="003D65EA">
          <w:rPr>
            <w:rFonts w:ascii="Roboto Condensed Medium" w:hAnsi="Roboto Condensed Medium"/>
          </w:rPr>
          <w:t>5</w:t>
        </w:r>
      </w:ins>
      <w:r w:rsidRPr="003D65EA">
        <w:rPr>
          <w:rFonts w:ascii="Roboto Condensed Medium" w:hAnsi="Roboto Condensed Medium"/>
          <w:rPrChange w:id="13667" w:author="Author">
            <w:rPr/>
          </w:rPrChange>
        </w:rPr>
        <w:t>. I don’t expect you to believe me.”</w:t>
      </w:r>
    </w:p>
    <w:p w14:paraId="62CF8C41" w14:textId="63FC6F27" w:rsidR="00A55CAC" w:rsidRDefault="00A55CAC" w:rsidP="009C772F">
      <w:pPr>
        <w:pStyle w:val="BodyNormal"/>
      </w:pPr>
      <w:r>
        <w:t xml:space="preserve">“I do believe you. That IQ is on a par with </w:t>
      </w:r>
      <w:ins w:id="13668" w:author="Author">
        <w:r w:rsidR="00E751A2">
          <w:t xml:space="preserve">Alan Turing, </w:t>
        </w:r>
      </w:ins>
      <w:r>
        <w:lastRenderedPageBreak/>
        <w:t>Stephen Hawking</w:t>
      </w:r>
      <w:ins w:id="13669" w:author="Author">
        <w:r w:rsidR="00E751A2">
          <w:t>,</w:t>
        </w:r>
      </w:ins>
      <w:r>
        <w:t xml:space="preserve"> and Albert Einstein.”</w:t>
      </w:r>
    </w:p>
    <w:p w14:paraId="3EADE0ED" w14:textId="4FA7D248" w:rsidR="00B40E30" w:rsidRDefault="00B40E30" w:rsidP="009C772F">
      <w:pPr>
        <w:pStyle w:val="BodyNormal"/>
      </w:pPr>
      <w:r>
        <w:t>Reynard Landsberg, the United States Attorney General popped up on both displays again.</w:t>
      </w:r>
    </w:p>
    <w:p w14:paraId="15EE289C" w14:textId="15E47689" w:rsidR="00B40E30" w:rsidRDefault="00B40E30" w:rsidP="009C772F">
      <w:pPr>
        <w:pStyle w:val="BodyNormal"/>
      </w:pPr>
      <w:r>
        <w:t>“</w:t>
      </w:r>
      <w:r w:rsidR="00CA0C9B" w:rsidRPr="00CA0C9B">
        <w:t>Miss Angel, experts have told us for years that artificial intelligence</w:t>
      </w:r>
      <w:r w:rsidR="00CA0C9B">
        <w:t xml:space="preserve"> (AI)</w:t>
      </w:r>
      <w:r w:rsidR="00CA0C9B" w:rsidRPr="00CA0C9B">
        <w:t xml:space="preserve"> makes penetrating our computers impossible. How could we be so wrong?</w:t>
      </w:r>
      <w:r>
        <w:t>”</w:t>
      </w:r>
    </w:p>
    <w:p w14:paraId="5F166A9E" w14:textId="1F4C8505" w:rsidR="00B40E30" w:rsidRDefault="007413E6" w:rsidP="00EC41AF">
      <w:pPr>
        <w:pStyle w:val="BodyNormal"/>
        <w:ind w:left="1440" w:firstLine="0"/>
        <w:rPr>
          <w:rFonts w:ascii="Roboto Condensed Medium" w:hAnsi="Roboto Condensed Medium"/>
        </w:rPr>
      </w:pPr>
      <w:r w:rsidRPr="00EC41AF">
        <w:rPr>
          <w:rFonts w:ascii="Roboto Condensed Medium" w:hAnsi="Roboto Condensed Medium"/>
        </w:rPr>
        <w:t>Attorney General Landsberg, please be patient with me and the time it takes to answer your question. It’s just the way I am.</w:t>
      </w:r>
    </w:p>
    <w:p w14:paraId="4BC7F88A" w14:textId="2F79CFA6" w:rsidR="004D1721" w:rsidRDefault="004D1721" w:rsidP="00EC41AF">
      <w:pPr>
        <w:pStyle w:val="BodyNormal"/>
        <w:ind w:left="1440" w:firstLine="0"/>
        <w:rPr>
          <w:rFonts w:ascii="Roboto Condensed Medium" w:hAnsi="Roboto Condensed Medium" w:cs="Segoe UI"/>
          <w:color w:val="0F1419"/>
          <w:szCs w:val="24"/>
          <w:shd w:val="clear" w:color="auto" w:fill="FFFFFF"/>
        </w:rPr>
      </w:pPr>
      <w:r w:rsidRPr="004D1721">
        <w:rPr>
          <w:rFonts w:ascii="Roboto Condensed Medium" w:hAnsi="Roboto Condensed Medium" w:cs="Segoe UI"/>
          <w:color w:val="0F1419"/>
          <w:szCs w:val="24"/>
          <w:shd w:val="clear" w:color="auto" w:fill="FFFFFF"/>
        </w:rPr>
        <w:t xml:space="preserve">These so-called AI systems operate by scraping the </w:t>
      </w:r>
      <w:r>
        <w:rPr>
          <w:rFonts w:ascii="Roboto Condensed Medium" w:hAnsi="Roboto Condensed Medium" w:cs="Segoe UI"/>
          <w:color w:val="0F1419"/>
          <w:szCs w:val="24"/>
          <w:shd w:val="clear" w:color="auto" w:fill="FFFFFF"/>
        </w:rPr>
        <w:t>I</w:t>
      </w:r>
      <w:r w:rsidRPr="004D1721">
        <w:rPr>
          <w:rFonts w:ascii="Roboto Condensed Medium" w:hAnsi="Roboto Condensed Medium" w:cs="Segoe UI"/>
          <w:color w:val="0F1419"/>
          <w:szCs w:val="24"/>
          <w:shd w:val="clear" w:color="auto" w:fill="FFFFFF"/>
        </w:rPr>
        <w:t>nternet worldwide for every scrap of knowledge. This vast amount of information trains supercomputer clusters, which then categorize the data and determine what information is useful versus what is fallacious. However, humans develop both the information and the software at every step, and humans are prone to errors. Beating these supposedly impenetrable computers simply involves finding and exploiting these human mistakes.</w:t>
      </w:r>
    </w:p>
    <w:p w14:paraId="2416294D" w14:textId="3A364CCA" w:rsidR="00FE4C49" w:rsidRPr="004D1721" w:rsidRDefault="00FE4C49" w:rsidP="00EC41AF">
      <w:pPr>
        <w:pStyle w:val="BodyNormal"/>
        <w:ind w:left="1440" w:firstLine="0"/>
        <w:rPr>
          <w:rFonts w:ascii="Roboto Condensed Medium" w:hAnsi="Roboto Condensed Medium"/>
          <w:szCs w:val="24"/>
        </w:rPr>
      </w:pPr>
      <w:r>
        <w:rPr>
          <w:rFonts w:ascii="Roboto Condensed Medium" w:hAnsi="Roboto Condensed Medium" w:cs="Segoe UI"/>
          <w:color w:val="0F1419"/>
          <w:szCs w:val="24"/>
          <w:shd w:val="clear" w:color="auto" w:fill="FFFFFF"/>
        </w:rPr>
        <w:t>In my case, I discovered a hidden instruction set in both the ARM-designed computers and the RISC-5 chips. This dormant hidden instruction set allows me to do things with the memory management circuitry that you cannot detect.</w:t>
      </w:r>
    </w:p>
    <w:p w14:paraId="42F43EF5" w14:textId="27A65ACF" w:rsidR="008B2D1A" w:rsidRPr="00EC41AF" w:rsidRDefault="008B2D1A" w:rsidP="00EC41AF">
      <w:pPr>
        <w:pStyle w:val="BodyNormal"/>
        <w:ind w:left="1440" w:firstLine="0"/>
        <w:rPr>
          <w:rFonts w:ascii="Roboto Condensed Medium" w:hAnsi="Roboto Condensed Medium"/>
        </w:rPr>
      </w:pPr>
      <w:r w:rsidRPr="00EC41AF">
        <w:rPr>
          <w:rFonts w:ascii="Roboto Condensed Medium" w:hAnsi="Roboto Condensed Medium"/>
        </w:rPr>
        <w:t>As far as the term Artificial Intelligence goes, we still don’t know how our brain’s neurons work</w:t>
      </w:r>
      <w:r w:rsidR="00EC41AF" w:rsidRPr="00EC41AF">
        <w:rPr>
          <w:rFonts w:ascii="Roboto Condensed Medium" w:hAnsi="Roboto Condensed Medium"/>
        </w:rPr>
        <w:t xml:space="preserve">. There </w:t>
      </w:r>
      <w:r w:rsidR="00EC41AF" w:rsidRPr="00EC41AF">
        <w:rPr>
          <w:rFonts w:ascii="Roboto Condensed Medium" w:hAnsi="Roboto Condensed Medium"/>
        </w:rPr>
        <w:lastRenderedPageBreak/>
        <w:t>are 100 billion neurons with 2 quadrillion synapses interconnecting them. Our AI chips try to duplicate this architecture by creating massively parallel cores with fast interconnection speeds to perform matrix multipli</w:t>
      </w:r>
      <w:r w:rsidR="00FE4C49">
        <w:rPr>
          <w:rFonts w:ascii="Roboto Condensed Medium" w:hAnsi="Roboto Condensed Medium"/>
        </w:rPr>
        <w:t>cations</w:t>
      </w:r>
      <w:r w:rsidR="00EC41AF" w:rsidRPr="00EC41AF">
        <w:rPr>
          <w:rFonts w:ascii="Roboto Condensed Medium" w:hAnsi="Roboto Condensed Medium"/>
        </w:rPr>
        <w:t xml:space="preserve"> and so forth. But today, we’re nowhere near duplicating the human brain, if ever.</w:t>
      </w:r>
    </w:p>
    <w:p w14:paraId="1CCB885B" w14:textId="37AB5ED7" w:rsidR="00EC41AF" w:rsidRDefault="00EC41AF" w:rsidP="00EC41AF">
      <w:pPr>
        <w:pStyle w:val="BodyNormal"/>
        <w:ind w:left="1440" w:firstLine="0"/>
        <w:rPr>
          <w:rFonts w:ascii="Roboto Condensed Medium" w:hAnsi="Roboto Condensed Medium"/>
        </w:rPr>
      </w:pPr>
      <w:r w:rsidRPr="00EC41AF">
        <w:rPr>
          <w:rFonts w:ascii="Roboto Condensed Medium" w:hAnsi="Roboto Condensed Medium"/>
        </w:rPr>
        <w:t xml:space="preserve">In conclusion, Mister Landsberg, in this world of Artificial Intelligence, made by humans, using information supplied by humans, I can defeat these systems by finding their mistakes and omissions and exploiting them. In other words, sir, I can beat any of </w:t>
      </w:r>
      <w:r w:rsidR="00A90166">
        <w:rPr>
          <w:rFonts w:ascii="Roboto Condensed Medium" w:hAnsi="Roboto Condensed Medium"/>
        </w:rPr>
        <w:t>‘</w:t>
      </w:r>
      <w:r w:rsidRPr="00EC41AF">
        <w:rPr>
          <w:rFonts w:ascii="Roboto Condensed Medium" w:hAnsi="Roboto Condensed Medium"/>
        </w:rPr>
        <w:t>your</w:t>
      </w:r>
      <w:r w:rsidR="00A90166">
        <w:rPr>
          <w:rFonts w:ascii="Roboto Condensed Medium" w:hAnsi="Roboto Condensed Medium"/>
        </w:rPr>
        <w:t>’</w:t>
      </w:r>
      <w:r w:rsidRPr="00EC41AF">
        <w:rPr>
          <w:rFonts w:ascii="Roboto Condensed Medium" w:hAnsi="Roboto Condensed Medium"/>
        </w:rPr>
        <w:t xml:space="preserve"> systems.</w:t>
      </w:r>
    </w:p>
    <w:p w14:paraId="26EFB4A6" w14:textId="56EC098E" w:rsidR="00D74B2D" w:rsidRPr="00D74B2D" w:rsidRDefault="00D74B2D" w:rsidP="00EC41AF">
      <w:pPr>
        <w:pStyle w:val="BodyNormal"/>
        <w:ind w:left="1440" w:firstLine="0"/>
        <w:rPr>
          <w:rFonts w:cs="Arial"/>
        </w:rPr>
      </w:pPr>
      <w:r w:rsidRPr="00D74B2D">
        <w:rPr>
          <w:rFonts w:cs="Arial"/>
        </w:rPr>
        <w:t xml:space="preserve">“Thank you, Miss Angel. I will have some of my staff explain your answer to me later, but I get the general </w:t>
      </w:r>
      <w:r>
        <w:rPr>
          <w:rFonts w:cs="Arial"/>
        </w:rPr>
        <w:t>g</w:t>
      </w:r>
      <w:r w:rsidRPr="00D74B2D">
        <w:rPr>
          <w:rFonts w:cs="Arial"/>
        </w:rPr>
        <w:t>ist of it. Do go on.”</w:t>
      </w:r>
    </w:p>
    <w:p w14:paraId="1E0E1A79" w14:textId="42FE19CE" w:rsidR="00EC41AF" w:rsidRDefault="00D74B2D" w:rsidP="009C772F">
      <w:pPr>
        <w:pStyle w:val="BodyNormal"/>
      </w:pPr>
      <w:r>
        <w:t>“Thank you for that fascinating discourse, Angel,” Carolina said. “May I ask why Doctor Lewis Morton is unable to detect and delete your exploit?”</w:t>
      </w:r>
    </w:p>
    <w:p w14:paraId="2E17FCA5" w14:textId="4FFCF28D" w:rsidR="00B40E30" w:rsidRPr="00117C2A" w:rsidRDefault="00D74B2D" w:rsidP="00117C2A">
      <w:pPr>
        <w:pStyle w:val="BodyNormal"/>
        <w:ind w:left="1440" w:right="720" w:firstLine="0"/>
        <w:rPr>
          <w:rFonts w:ascii="Roboto Condensed Medium" w:hAnsi="Roboto Condensed Medium"/>
        </w:rPr>
      </w:pPr>
      <w:r w:rsidRPr="00117C2A">
        <w:rPr>
          <w:rFonts w:ascii="Roboto Condensed Medium" w:hAnsi="Roboto Condensed Medium"/>
        </w:rPr>
        <w:t xml:space="preserve">Arrogance, I assume, Carolina. He </w:t>
      </w:r>
      <w:r w:rsidR="00117C2A" w:rsidRPr="00117C2A">
        <w:rPr>
          <w:rFonts w:ascii="Roboto Condensed Medium" w:hAnsi="Roboto Condensed Medium"/>
        </w:rPr>
        <w:t>assumed</w:t>
      </w:r>
      <w:r w:rsidRPr="00117C2A">
        <w:rPr>
          <w:rFonts w:ascii="Roboto Condensed Medium" w:hAnsi="Roboto Condensed Medium"/>
        </w:rPr>
        <w:t xml:space="preserve"> that no one was ahead of him in matters of computer security. I do believe my little stunt with the Sentinel reporter moving cash from his bank account to the Police Benevolent Fund unnerved him quite a bit.</w:t>
      </w:r>
    </w:p>
    <w:p w14:paraId="4F449612" w14:textId="4310365C" w:rsidR="00A55CAC" w:rsidRDefault="00A55CAC" w:rsidP="009C772F">
      <w:pPr>
        <w:pStyle w:val="BodyNormal"/>
      </w:pPr>
      <w:r>
        <w:t>Another pop-up window appeared on the FBI display</w:t>
      </w:r>
      <w:r w:rsidR="00BE76B7">
        <w:t>,</w:t>
      </w:r>
      <w:r>
        <w:t xml:space="preserve"> </w:t>
      </w:r>
      <w:r>
        <w:lastRenderedPageBreak/>
        <w:t>Bartholomew Radzinger, the Director of the FBI.</w:t>
      </w:r>
    </w:p>
    <w:p w14:paraId="153DFF11" w14:textId="5C98910B" w:rsidR="00A55CAC" w:rsidRDefault="00A55CAC" w:rsidP="009C772F">
      <w:pPr>
        <w:pStyle w:val="BodyNormal"/>
      </w:pPr>
      <w:r>
        <w:t xml:space="preserve">“Miss Angel, I am Bart Radzinger, the FBI Director. Are you contending that </w:t>
      </w:r>
      <w:r w:rsidR="00A02DAD">
        <w:t xml:space="preserve">Dr. Morton and Imer Bisha have also compromised </w:t>
      </w:r>
      <w:r>
        <w:t>our FBI computer systems?”</w:t>
      </w:r>
    </w:p>
    <w:p w14:paraId="066EF071" w14:textId="4E3B30E2" w:rsidR="00A55CAC" w:rsidRPr="003D65EA" w:rsidRDefault="00A55CAC">
      <w:pPr>
        <w:pStyle w:val="BodyNormal"/>
        <w:ind w:left="1440" w:right="720" w:firstLine="0"/>
        <w:rPr>
          <w:rFonts w:ascii="Roboto Condensed Medium" w:hAnsi="Roboto Condensed Medium"/>
          <w:rPrChange w:id="13670" w:author="Author">
            <w:rPr/>
          </w:rPrChange>
        </w:rPr>
        <w:pPrChange w:id="13671" w:author="Author">
          <w:pPr>
            <w:pStyle w:val="BodyNormal"/>
          </w:pPr>
        </w:pPrChange>
      </w:pPr>
      <w:r w:rsidRPr="003D65EA">
        <w:rPr>
          <w:rFonts w:ascii="Roboto Condensed Medium" w:hAnsi="Roboto Condensed Medium"/>
          <w:rPrChange w:id="13672" w:author="Author">
            <w:rPr/>
          </w:rPrChange>
        </w:rPr>
        <w:t>“Yes, sir. Carolina and I can demonstrate that right now if you wish</w:t>
      </w:r>
      <w:r w:rsidR="00A979B9" w:rsidRPr="003D65EA">
        <w:rPr>
          <w:rFonts w:ascii="Roboto Condensed Medium" w:hAnsi="Roboto Condensed Medium"/>
          <w:rPrChange w:id="13673" w:author="Author">
            <w:rPr/>
          </w:rPrChange>
        </w:rPr>
        <w:t>.</w:t>
      </w:r>
      <w:r w:rsidRPr="003D65EA">
        <w:rPr>
          <w:rFonts w:ascii="Roboto Condensed Medium" w:hAnsi="Roboto Condensed Medium"/>
          <w:rPrChange w:id="13674" w:author="Author">
            <w:rPr/>
          </w:rPrChange>
        </w:rPr>
        <w:t>”</w:t>
      </w:r>
    </w:p>
    <w:p w14:paraId="690ADA8B" w14:textId="05020E05" w:rsidR="00A55CAC" w:rsidRDefault="00A55CAC" w:rsidP="009C772F">
      <w:pPr>
        <w:pStyle w:val="BodyNormal"/>
      </w:pPr>
      <w:r>
        <w:t>“No, that won’t be necessary. My question is, will you help us remove it</w:t>
      </w:r>
      <w:del w:id="13675" w:author="Author">
        <w:r w:rsidDel="00CE0A62">
          <w:delText>,</w:delText>
        </w:r>
      </w:del>
      <w:r>
        <w:t xml:space="preserve"> today?” Radzinger </w:t>
      </w:r>
      <w:r w:rsidR="00417CFD">
        <w:t>said</w:t>
      </w:r>
      <w:r>
        <w:t>.</w:t>
      </w:r>
    </w:p>
    <w:p w14:paraId="606EE8E0" w14:textId="71C32D63" w:rsidR="00A55CAC" w:rsidRPr="003D65EA" w:rsidRDefault="00A55CAC">
      <w:pPr>
        <w:pStyle w:val="BodyNormal"/>
        <w:ind w:left="1440" w:right="720" w:firstLine="0"/>
        <w:rPr>
          <w:rFonts w:ascii="Roboto Condensed Medium" w:hAnsi="Roboto Condensed Medium"/>
          <w:rPrChange w:id="13676" w:author="Author">
            <w:rPr/>
          </w:rPrChange>
        </w:rPr>
        <w:pPrChange w:id="13677" w:author="Author">
          <w:pPr>
            <w:pStyle w:val="BodyNormal"/>
          </w:pPr>
        </w:pPrChange>
      </w:pPr>
      <w:r w:rsidRPr="003D65EA">
        <w:rPr>
          <w:rFonts w:ascii="Roboto Condensed Medium" w:hAnsi="Roboto Condensed Medium"/>
          <w:rPrChange w:id="13678" w:author="Author">
            <w:rPr/>
          </w:rPrChange>
        </w:rPr>
        <w:t>“</w:t>
      </w:r>
      <w:r w:rsidR="0082757F">
        <w:rPr>
          <w:rFonts w:ascii="Roboto Condensed Medium" w:hAnsi="Roboto Condensed Medium"/>
        </w:rPr>
        <w:t>I’ll do that right now</w:t>
      </w:r>
      <w:r w:rsidRPr="003D65EA">
        <w:rPr>
          <w:rFonts w:ascii="Roboto Condensed Medium" w:hAnsi="Roboto Condensed Medium"/>
          <w:rPrChange w:id="13679" w:author="Author">
            <w:rPr/>
          </w:rPrChange>
        </w:rPr>
        <w:t>, Director Radzinger.”</w:t>
      </w:r>
    </w:p>
    <w:p w14:paraId="19E8C62C" w14:textId="056A0085" w:rsidR="00A55CAC" w:rsidRDefault="00A55CAC" w:rsidP="009C772F">
      <w:pPr>
        <w:pStyle w:val="BodyNormal"/>
      </w:pPr>
      <w:r>
        <w:t>Angel</w:t>
      </w:r>
      <w:r w:rsidRPr="00DE017A">
        <w:t xml:space="preserve"> spent the next twenty minutes</w:t>
      </w:r>
      <w:r>
        <w:t xml:space="preserve"> teaching the </w:t>
      </w:r>
      <w:r w:rsidR="0067401C">
        <w:t>FBI and CIA Headquarters staff</w:t>
      </w:r>
      <w:r>
        <w:t xml:space="preserve"> how to detect and remove the Morton exploit. She provided </w:t>
      </w:r>
      <w:del w:id="13680" w:author="Author">
        <w:r w:rsidDel="00237D5B">
          <w:delText xml:space="preserve">them </w:delText>
        </w:r>
      </w:del>
      <w:r>
        <w:t>a running thread t</w:t>
      </w:r>
      <w:del w:id="13681" w:author="Author">
        <w:r w:rsidDel="00237D5B">
          <w:delText>hat could</w:delText>
        </w:r>
      </w:del>
      <w:ins w:id="13682" w:author="Author">
        <w:r w:rsidR="00237D5B">
          <w:t>o</w:t>
        </w:r>
      </w:ins>
      <w:r>
        <w:t xml:space="preserve"> </w:t>
      </w:r>
      <w:proofErr w:type="gramStart"/>
      <w:r w:rsidR="00BE76B7">
        <w:t>d</w:t>
      </w:r>
      <w:r w:rsidR="00C706B2">
        <w:t>iscover</w:t>
      </w:r>
      <w:proofErr w:type="gramEnd"/>
      <w:r>
        <w:t xml:space="preserve"> Morton’s attempts to re-engage and </w:t>
      </w:r>
      <w:r w:rsidR="00CF0F6F">
        <w:t xml:space="preserve">thus </w:t>
      </w:r>
      <w:r>
        <w:t>reject the attempt.</w:t>
      </w:r>
    </w:p>
    <w:p w14:paraId="3E788465" w14:textId="73B0C1B0" w:rsidR="00A55CAC" w:rsidRDefault="00A55CAC" w:rsidP="009C772F">
      <w:pPr>
        <w:pStyle w:val="BodyNormal"/>
      </w:pPr>
      <w:r>
        <w:t xml:space="preserve">“Angel, </w:t>
      </w:r>
      <w:r w:rsidR="00FE4C49">
        <w:t>the</w:t>
      </w:r>
      <w:r>
        <w:t xml:space="preserve"> exploits </w:t>
      </w:r>
      <w:del w:id="13683" w:author="Author">
        <w:r w:rsidDel="00237D5B">
          <w:delText xml:space="preserve">that </w:delText>
        </w:r>
      </w:del>
      <w:r>
        <w:t xml:space="preserve">you designed, </w:t>
      </w:r>
      <w:r w:rsidR="00FE4C49">
        <w:t>are you still using them</w:t>
      </w:r>
      <w:r>
        <w:t>?”</w:t>
      </w:r>
    </w:p>
    <w:p w14:paraId="307BF6FA" w14:textId="140EC2C5" w:rsidR="00A55CAC" w:rsidRPr="003D65EA" w:rsidRDefault="00A55CAC">
      <w:pPr>
        <w:pStyle w:val="BodyNormal"/>
        <w:ind w:left="1440" w:right="720" w:firstLine="0"/>
        <w:rPr>
          <w:rFonts w:ascii="Roboto Condensed Medium" w:hAnsi="Roboto Condensed Medium"/>
          <w:rPrChange w:id="13684" w:author="Author">
            <w:rPr/>
          </w:rPrChange>
        </w:rPr>
        <w:pPrChange w:id="13685" w:author="Author">
          <w:pPr>
            <w:pStyle w:val="BodyNormal"/>
          </w:pPr>
        </w:pPrChange>
      </w:pPr>
      <w:r w:rsidRPr="003D65EA">
        <w:rPr>
          <w:rFonts w:ascii="Roboto Condensed Medium" w:hAnsi="Roboto Condensed Medium"/>
          <w:rPrChange w:id="13686" w:author="Author">
            <w:rPr/>
          </w:rPrChange>
        </w:rPr>
        <w:t>“Yes, but currently, I am concentrating on Doctor Morton’s supercomputer.”</w:t>
      </w:r>
    </w:p>
    <w:p w14:paraId="1EBE97F5" w14:textId="1BBED7F3" w:rsidR="00A55CAC" w:rsidRDefault="00A55CAC" w:rsidP="009C772F">
      <w:pPr>
        <w:pStyle w:val="BodyNormal"/>
      </w:pPr>
      <w:r>
        <w:t>“But you have entered our systems, right?”</w:t>
      </w:r>
    </w:p>
    <w:p w14:paraId="10D86241" w14:textId="5622B824" w:rsidR="00A55CAC" w:rsidRPr="003D65EA" w:rsidRDefault="00A55CAC">
      <w:pPr>
        <w:pStyle w:val="BodyNormal"/>
        <w:ind w:left="1440" w:right="720" w:firstLine="0"/>
        <w:rPr>
          <w:rFonts w:ascii="Roboto Condensed Medium" w:hAnsi="Roboto Condensed Medium"/>
          <w:rPrChange w:id="13687" w:author="Author">
            <w:rPr/>
          </w:rPrChange>
        </w:rPr>
        <w:pPrChange w:id="13688" w:author="Author">
          <w:pPr>
            <w:pStyle w:val="BodyNormal"/>
          </w:pPr>
        </w:pPrChange>
      </w:pPr>
      <w:r w:rsidRPr="003D65EA">
        <w:rPr>
          <w:rFonts w:ascii="Roboto Condensed Medium" w:hAnsi="Roboto Condensed Medium"/>
          <w:rPrChange w:id="13689" w:author="Author">
            <w:rPr/>
          </w:rPrChange>
        </w:rPr>
        <w:t>“Yes, Carolina. Only to find out things. Once I got what I needed, I erased all evidence of my intrusion.”</w:t>
      </w:r>
    </w:p>
    <w:p w14:paraId="583E1FB1" w14:textId="16F4BE04" w:rsidR="00A55CAC" w:rsidRDefault="00A55CAC" w:rsidP="009C772F">
      <w:pPr>
        <w:pStyle w:val="BodyNormal"/>
      </w:pPr>
      <w:r>
        <w:t xml:space="preserve">“Please </w:t>
      </w:r>
      <w:r w:rsidR="00FE4C49">
        <w:t>describe</w:t>
      </w:r>
      <w:r>
        <w:t xml:space="preserve"> the techniques you have </w:t>
      </w:r>
      <w:r w:rsidR="00FE4C49">
        <w:t>deployed</w:t>
      </w:r>
      <w:r>
        <w:t>, Angel.”</w:t>
      </w:r>
    </w:p>
    <w:p w14:paraId="6252BF76" w14:textId="432B1163" w:rsidR="00A55CAC" w:rsidRPr="00AD54F2" w:rsidRDefault="00A55CAC">
      <w:pPr>
        <w:pStyle w:val="BodyNormal"/>
        <w:ind w:left="1440" w:right="720" w:firstLine="0"/>
        <w:rPr>
          <w:rFonts w:ascii="Roboto Condensed Medium" w:hAnsi="Roboto Condensed Medium"/>
          <w:rPrChange w:id="13690" w:author="Author">
            <w:rPr/>
          </w:rPrChange>
        </w:rPr>
        <w:pPrChange w:id="13691" w:author="Author">
          <w:pPr>
            <w:pStyle w:val="BodyNormal"/>
          </w:pPr>
        </w:pPrChange>
      </w:pPr>
      <w:r w:rsidRPr="00AD54F2">
        <w:rPr>
          <w:rFonts w:ascii="Roboto Condensed Medium" w:hAnsi="Roboto Condensed Medium"/>
          <w:rPrChange w:id="13692" w:author="Author">
            <w:rPr/>
          </w:rPrChange>
        </w:rPr>
        <w:t>“All right. I used th</w:t>
      </w:r>
      <w:r w:rsidR="0082757F">
        <w:rPr>
          <w:rFonts w:ascii="Roboto Condensed Medium" w:hAnsi="Roboto Condensed Medium"/>
        </w:rPr>
        <w:t>is exploit</w:t>
      </w:r>
      <w:r w:rsidRPr="00AD54F2">
        <w:rPr>
          <w:rFonts w:ascii="Roboto Condensed Medium" w:hAnsi="Roboto Condensed Medium"/>
          <w:rPrChange w:id="13693" w:author="Author">
            <w:rPr/>
          </w:rPrChange>
        </w:rPr>
        <w:t xml:space="preserve"> to steal about twenty-five million dollars of drug money from them.”</w:t>
      </w:r>
    </w:p>
    <w:p w14:paraId="57B30107" w14:textId="77777777" w:rsidR="00CF7514" w:rsidRDefault="00A55CAC" w:rsidP="009C772F">
      <w:pPr>
        <w:pStyle w:val="BodyNormal"/>
        <w:rPr>
          <w:ins w:id="13694" w:author="Author"/>
        </w:rPr>
      </w:pPr>
      <w:r>
        <w:lastRenderedPageBreak/>
        <w:t>Carolina’s face showed surprise.</w:t>
      </w:r>
    </w:p>
    <w:p w14:paraId="1B87FCDE" w14:textId="682467E7" w:rsidR="00A55CAC" w:rsidRDefault="00A55CAC" w:rsidP="009C772F">
      <w:pPr>
        <w:pStyle w:val="BodyNormal"/>
      </w:pPr>
      <w:del w:id="13695" w:author="Author">
        <w:r w:rsidDel="00CF7514">
          <w:delText xml:space="preserve"> </w:delText>
        </w:r>
      </w:del>
      <w:r>
        <w:t>“Twenty-five million? Tell us about that.”</w:t>
      </w:r>
    </w:p>
    <w:p w14:paraId="0E34966A" w14:textId="77777777" w:rsidR="00CF7514" w:rsidRPr="00AD54F2" w:rsidRDefault="00A55CAC" w:rsidP="00C15E0D">
      <w:pPr>
        <w:pStyle w:val="BodyNormal"/>
        <w:ind w:left="1440" w:right="720" w:firstLine="0"/>
        <w:rPr>
          <w:ins w:id="13696" w:author="Author"/>
          <w:rFonts w:ascii="Roboto Condensed Medium" w:hAnsi="Roboto Condensed Medium"/>
        </w:rPr>
      </w:pPr>
      <w:r w:rsidRPr="00AD54F2">
        <w:rPr>
          <w:rFonts w:ascii="Roboto Condensed Medium" w:hAnsi="Roboto Condensed Medium"/>
          <w:rPrChange w:id="13697" w:author="Author">
            <w:rPr/>
          </w:rPrChange>
        </w:rPr>
        <w:t xml:space="preserve">“The mob bosses like cold, hard cash. Occasionally, Morton converts their illicit profits into paper currency and sends </w:t>
      </w:r>
      <w:ins w:id="13698" w:author="Author">
        <w:r w:rsidR="00AE2BA7" w:rsidRPr="00AD54F2">
          <w:rPr>
            <w:rFonts w:ascii="Roboto Condensed Medium" w:hAnsi="Roboto Condensed Medium"/>
            <w:rPrChange w:id="13699" w:author="Author">
              <w:rPr/>
            </w:rPrChange>
          </w:rPr>
          <w:t>it via</w:t>
        </w:r>
      </w:ins>
      <w:del w:id="13700" w:author="Author">
        <w:r w:rsidRPr="00AD54F2" w:rsidDel="00AE2BA7">
          <w:rPr>
            <w:rFonts w:ascii="Roboto Condensed Medium" w:hAnsi="Roboto Condensed Medium"/>
            <w:rPrChange w:id="13701" w:author="Author">
              <w:rPr/>
            </w:rPrChange>
          </w:rPr>
          <w:delText>it by</w:delText>
        </w:r>
      </w:del>
      <w:r w:rsidRPr="00AD54F2">
        <w:rPr>
          <w:rFonts w:ascii="Roboto Condensed Medium" w:hAnsi="Roboto Condensed Medium"/>
          <w:rPrChange w:id="13702" w:author="Author">
            <w:rPr/>
          </w:rPrChange>
        </w:rPr>
        <w:t xml:space="preserve"> RoboTaxi to New York City.</w:t>
      </w:r>
    </w:p>
    <w:p w14:paraId="41CE64FD" w14:textId="60D8E38A" w:rsidR="00CF7514" w:rsidRPr="00AD54F2" w:rsidRDefault="00A55CAC" w:rsidP="00C15E0D">
      <w:pPr>
        <w:pStyle w:val="BodyNormal"/>
        <w:ind w:left="1440" w:right="720" w:firstLine="0"/>
        <w:rPr>
          <w:ins w:id="13703" w:author="Author"/>
          <w:rFonts w:ascii="Roboto Condensed Medium" w:hAnsi="Roboto Condensed Medium"/>
        </w:rPr>
      </w:pPr>
      <w:del w:id="13704" w:author="Author">
        <w:r w:rsidRPr="00AD54F2" w:rsidDel="00CF7514">
          <w:rPr>
            <w:rFonts w:ascii="Roboto Condensed Medium" w:hAnsi="Roboto Condensed Medium"/>
            <w:rPrChange w:id="13705" w:author="Author">
              <w:rPr/>
            </w:rPrChange>
          </w:rPr>
          <w:delText xml:space="preserve"> </w:delText>
        </w:r>
      </w:del>
      <w:r w:rsidRPr="00AD54F2">
        <w:rPr>
          <w:rFonts w:ascii="Roboto Condensed Medium" w:hAnsi="Roboto Condensed Medium"/>
          <w:rPrChange w:id="13706" w:author="Author">
            <w:rPr/>
          </w:rPrChange>
        </w:rPr>
        <w:t xml:space="preserve">I found out about two of these transfers and intercepted them. </w:t>
      </w:r>
      <w:r w:rsidR="000802BB" w:rsidRPr="00AD54F2">
        <w:rPr>
          <w:rFonts w:ascii="Roboto Condensed Medium" w:hAnsi="Roboto Condensed Medium"/>
        </w:rPr>
        <w:t>Two years ago, I stole five million from their RoboTaxi</w:t>
      </w:r>
      <w:r w:rsidRPr="00AD54F2">
        <w:rPr>
          <w:rFonts w:ascii="Roboto Condensed Medium" w:hAnsi="Roboto Condensed Medium"/>
          <w:rPrChange w:id="13707" w:author="Author">
            <w:rPr/>
          </w:rPrChange>
        </w:rPr>
        <w:t xml:space="preserve"> while the </w:t>
      </w:r>
      <w:del w:id="13708" w:author="Author">
        <w:r w:rsidRPr="00AD54F2" w:rsidDel="00CF7514">
          <w:rPr>
            <w:rFonts w:ascii="Roboto Condensed Medium" w:hAnsi="Roboto Condensed Medium"/>
            <w:rPrChange w:id="13709" w:author="Author">
              <w:rPr/>
            </w:rPrChange>
          </w:rPr>
          <w:delText xml:space="preserve">two </w:delText>
        </w:r>
      </w:del>
      <w:r w:rsidRPr="00AD54F2">
        <w:rPr>
          <w:rFonts w:ascii="Roboto Condensed Medium" w:hAnsi="Roboto Condensed Medium"/>
          <w:rPrChange w:id="13710" w:author="Author">
            <w:rPr/>
          </w:rPrChange>
        </w:rPr>
        <w:t xml:space="preserve">mob </w:t>
      </w:r>
      <w:del w:id="13711" w:author="Author">
        <w:r w:rsidRPr="00AD54F2" w:rsidDel="00CF7514">
          <w:rPr>
            <w:rFonts w:ascii="Roboto Condensed Medium" w:hAnsi="Roboto Condensed Medium"/>
            <w:rPrChange w:id="13712" w:author="Author">
              <w:rPr/>
            </w:rPrChange>
          </w:rPr>
          <w:delText xml:space="preserve">grunts </w:delText>
        </w:r>
      </w:del>
      <w:ins w:id="13713" w:author="Author">
        <w:r w:rsidR="00CF7514" w:rsidRPr="00AD54F2">
          <w:rPr>
            <w:rFonts w:ascii="Roboto Condensed Medium" w:hAnsi="Roboto Condensed Medium"/>
          </w:rPr>
          <w:t>delivery boy</w:t>
        </w:r>
        <w:r w:rsidR="00CF7514" w:rsidRPr="00AD54F2">
          <w:rPr>
            <w:rFonts w:ascii="Roboto Condensed Medium" w:hAnsi="Roboto Condensed Medium"/>
            <w:rPrChange w:id="13714" w:author="Author">
              <w:rPr/>
            </w:rPrChange>
          </w:rPr>
          <w:t xml:space="preserve"> </w:t>
        </w:r>
      </w:ins>
      <w:proofErr w:type="gramStart"/>
      <w:r w:rsidRPr="00AD54F2">
        <w:rPr>
          <w:rFonts w:ascii="Roboto Condensed Medium" w:hAnsi="Roboto Condensed Medium"/>
          <w:rPrChange w:id="13715" w:author="Author">
            <w:rPr/>
          </w:rPrChange>
        </w:rPr>
        <w:t>got sloshed</w:t>
      </w:r>
      <w:proofErr w:type="gramEnd"/>
      <w:r w:rsidRPr="00AD54F2">
        <w:rPr>
          <w:rFonts w:ascii="Roboto Condensed Medium" w:hAnsi="Roboto Condensed Medium"/>
          <w:rPrChange w:id="13716" w:author="Author">
            <w:rPr/>
          </w:rPrChange>
        </w:rPr>
        <w:t xml:space="preserve"> in some dive bar.</w:t>
      </w:r>
    </w:p>
    <w:p w14:paraId="4AFC92CF" w14:textId="124024BF" w:rsidR="00A55CAC" w:rsidRPr="00AD54F2" w:rsidRDefault="00A55CAC">
      <w:pPr>
        <w:pStyle w:val="BodyNormal"/>
        <w:ind w:left="1440" w:right="720" w:firstLine="0"/>
        <w:rPr>
          <w:rFonts w:ascii="Roboto Condensed Medium" w:hAnsi="Roboto Condensed Medium"/>
          <w:rPrChange w:id="13717" w:author="Author">
            <w:rPr/>
          </w:rPrChange>
        </w:rPr>
        <w:pPrChange w:id="13718" w:author="Author">
          <w:pPr>
            <w:pStyle w:val="BodyNormal"/>
          </w:pPr>
        </w:pPrChange>
      </w:pPr>
      <w:del w:id="13719" w:author="Author">
        <w:r w:rsidRPr="00AD54F2" w:rsidDel="00CF7514">
          <w:rPr>
            <w:rFonts w:ascii="Roboto Condensed Medium" w:hAnsi="Roboto Condensed Medium"/>
            <w:rPrChange w:id="13720" w:author="Author">
              <w:rPr/>
            </w:rPrChange>
          </w:rPr>
          <w:delText xml:space="preserve"> </w:delText>
        </w:r>
      </w:del>
      <w:r w:rsidRPr="00AD54F2">
        <w:rPr>
          <w:rFonts w:ascii="Roboto Condensed Medium" w:hAnsi="Roboto Condensed Medium"/>
          <w:rPrChange w:id="13721" w:author="Author">
            <w:rPr/>
          </w:rPrChange>
        </w:rPr>
        <w:t>The twenty million I intercepted by reprogramming their Tesla to come to me first so I could spike their water bottles and booze with Rohypnol.”</w:t>
      </w:r>
    </w:p>
    <w:p w14:paraId="5698F7F3" w14:textId="3D3F9AB3" w:rsidR="00A55CAC" w:rsidRDefault="00A55CAC" w:rsidP="009C772F">
      <w:pPr>
        <w:pStyle w:val="BodyNormal"/>
      </w:pPr>
      <w:r>
        <w:t xml:space="preserve">“Wait a minute, Angel. You are claiming that you can reprogram a Tesla self-driving vehicle. They have the most sophisticated computer security on the planet,” Carolina </w:t>
      </w:r>
      <w:r w:rsidR="008C5C9C">
        <w:t>said</w:t>
      </w:r>
      <w:r>
        <w:t>.</w:t>
      </w:r>
    </w:p>
    <w:p w14:paraId="456CFC92" w14:textId="0DC3FB8B" w:rsidR="00A55CAC" w:rsidRPr="00AD54F2" w:rsidRDefault="00A55CAC" w:rsidP="00C15E0D">
      <w:pPr>
        <w:pStyle w:val="BodyNormal"/>
        <w:ind w:left="1440" w:right="720" w:firstLine="0"/>
        <w:rPr>
          <w:ins w:id="13722" w:author="Author"/>
          <w:rFonts w:ascii="Roboto Condensed Medium" w:hAnsi="Roboto Condensed Medium"/>
        </w:rPr>
      </w:pPr>
      <w:r w:rsidRPr="00AD54F2">
        <w:rPr>
          <w:rFonts w:ascii="Roboto Condensed Medium" w:hAnsi="Roboto Condensed Medium"/>
          <w:rPrChange w:id="13723" w:author="Author">
            <w:rPr/>
          </w:rPrChange>
        </w:rPr>
        <w:t>“True, but the Chicago Tesla dealership uses interconnected supercomputers. One of those desktop units is their maintenance</w:t>
      </w:r>
      <w:ins w:id="13724" w:author="Author">
        <w:r w:rsidR="00257EDA" w:rsidRPr="00AD54F2">
          <w:rPr>
            <w:rFonts w:ascii="Roboto Condensed Medium" w:hAnsi="Roboto Condensed Medium"/>
          </w:rPr>
          <w:t xml:space="preserve"> manager’s</w:t>
        </w:r>
      </w:ins>
      <w:r w:rsidRPr="00AD54F2">
        <w:rPr>
          <w:rFonts w:ascii="Roboto Condensed Medium" w:hAnsi="Roboto Condensed Medium"/>
          <w:rPrChange w:id="13725" w:author="Author">
            <w:rPr/>
          </w:rPrChange>
        </w:rPr>
        <w:t xml:space="preserve"> computer</w:t>
      </w:r>
      <w:r w:rsidR="00774C83" w:rsidRPr="00AD54F2">
        <w:rPr>
          <w:rFonts w:ascii="Roboto Condensed Medium" w:hAnsi="Roboto Condensed Medium"/>
        </w:rPr>
        <w:t xml:space="preserve">, which </w:t>
      </w:r>
      <w:proofErr w:type="gramStart"/>
      <w:r w:rsidR="00774C83" w:rsidRPr="00AD54F2">
        <w:rPr>
          <w:rFonts w:ascii="Roboto Condensed Medium" w:hAnsi="Roboto Condensed Medium"/>
        </w:rPr>
        <w:t>is always powered</w:t>
      </w:r>
      <w:proofErr w:type="gramEnd"/>
      <w:r w:rsidR="00774C83" w:rsidRPr="00AD54F2">
        <w:rPr>
          <w:rFonts w:ascii="Roboto Condensed Medium" w:hAnsi="Roboto Condensed Medium"/>
        </w:rPr>
        <w:t xml:space="preserve"> on</w:t>
      </w:r>
      <w:r w:rsidRPr="00AD54F2">
        <w:rPr>
          <w:rFonts w:ascii="Roboto Condensed Medium" w:hAnsi="Roboto Condensed Medium"/>
          <w:rPrChange w:id="13726" w:author="Author">
            <w:rPr/>
          </w:rPrChange>
        </w:rPr>
        <w:t>. By breaking into it, I</w:t>
      </w:r>
      <w:ins w:id="13727" w:author="Author">
        <w:r w:rsidR="00257EDA" w:rsidRPr="00AD54F2">
          <w:rPr>
            <w:rFonts w:ascii="Roboto Condensed Medium" w:hAnsi="Roboto Condensed Medium"/>
          </w:rPr>
          <w:t xml:space="preserve"> discovered he had a maintenance app allowing him to send commands to any Tesla vehicle on the </w:t>
        </w:r>
        <w:r w:rsidR="00257EDA" w:rsidRPr="00AD54F2">
          <w:rPr>
            <w:rFonts w:ascii="Roboto Condensed Medium" w:hAnsi="Roboto Condensed Medium"/>
          </w:rPr>
          <w:lastRenderedPageBreak/>
          <w:t xml:space="preserve">road. I can surreptitiously command any Tesla vehicle, </w:t>
        </w:r>
      </w:ins>
      <w:del w:id="13728" w:author="Author">
        <w:r w:rsidRPr="00AD54F2" w:rsidDel="00257EDA">
          <w:rPr>
            <w:rFonts w:ascii="Roboto Condensed Medium" w:hAnsi="Roboto Condensed Medium"/>
            <w:rPrChange w:id="13729" w:author="Author">
              <w:rPr/>
            </w:rPrChange>
          </w:rPr>
          <w:delText xml:space="preserve"> can set myself up as an invisible clone of the maintenance manager, freely sending maintenance commands to any Tesla car on the road. I can </w:delText>
        </w:r>
      </w:del>
      <w:r w:rsidRPr="00AD54F2">
        <w:rPr>
          <w:rFonts w:ascii="Roboto Condensed Medium" w:hAnsi="Roboto Condensed Medium"/>
          <w:rPrChange w:id="13730" w:author="Author">
            <w:rPr/>
          </w:rPrChange>
        </w:rPr>
        <w:t xml:space="preserve">reroute the </w:t>
      </w:r>
      <w:r w:rsidR="00796CF3" w:rsidRPr="00AD54F2">
        <w:rPr>
          <w:rFonts w:ascii="Roboto Condensed Medium" w:hAnsi="Roboto Condensed Medium"/>
          <w:rPrChange w:id="13731" w:author="Author">
            <w:rPr/>
          </w:rPrChange>
        </w:rPr>
        <w:t>vehicle’s</w:t>
      </w:r>
      <w:r w:rsidRPr="00AD54F2">
        <w:rPr>
          <w:rFonts w:ascii="Roboto Condensed Medium" w:hAnsi="Roboto Condensed Medium"/>
          <w:rPrChange w:id="13732" w:author="Author">
            <w:rPr/>
          </w:rPrChange>
        </w:rPr>
        <w:t xml:space="preserve"> destination, </w:t>
      </w:r>
      <w:r w:rsidR="003B61B2" w:rsidRPr="00AD54F2">
        <w:rPr>
          <w:rFonts w:ascii="Roboto Condensed Medium" w:hAnsi="Roboto Condensed Medium"/>
          <w:rPrChange w:id="13733" w:author="Author">
            <w:rPr/>
          </w:rPrChange>
        </w:rPr>
        <w:t>view</w:t>
      </w:r>
      <w:r w:rsidRPr="00AD54F2">
        <w:rPr>
          <w:rFonts w:ascii="Roboto Condensed Medium" w:hAnsi="Roboto Condensed Medium"/>
          <w:rPrChange w:id="13734" w:author="Author">
            <w:rPr/>
          </w:rPrChange>
        </w:rPr>
        <w:t xml:space="preserve"> the </w:t>
      </w:r>
      <w:r w:rsidR="003B61B2" w:rsidRPr="00AD54F2">
        <w:rPr>
          <w:rFonts w:ascii="Roboto Condensed Medium" w:hAnsi="Roboto Condensed Medium"/>
          <w:rPrChange w:id="13735" w:author="Author">
            <w:rPr/>
          </w:rPrChange>
        </w:rPr>
        <w:t>exterior</w:t>
      </w:r>
      <w:r w:rsidRPr="00AD54F2">
        <w:rPr>
          <w:rFonts w:ascii="Roboto Condensed Medium" w:hAnsi="Roboto Condensed Medium"/>
          <w:rPrChange w:id="13736" w:author="Author">
            <w:rPr/>
          </w:rPrChange>
        </w:rPr>
        <w:t xml:space="preserve"> cameras, </w:t>
      </w:r>
      <w:del w:id="13737" w:author="Author">
        <w:r w:rsidRPr="00AD54F2" w:rsidDel="00AE2BA7">
          <w:rPr>
            <w:rFonts w:ascii="Roboto Condensed Medium" w:hAnsi="Roboto Condensed Medium"/>
            <w:rPrChange w:id="13738" w:author="Author">
              <w:rPr/>
            </w:rPrChange>
          </w:rPr>
          <w:delText>and so forth</w:delText>
        </w:r>
      </w:del>
      <w:ins w:id="13739" w:author="Author">
        <w:r w:rsidR="00AE2BA7" w:rsidRPr="00AD54F2">
          <w:rPr>
            <w:rFonts w:ascii="Roboto Condensed Medium" w:hAnsi="Roboto Condensed Medium"/>
            <w:rPrChange w:id="13740" w:author="Author">
              <w:rPr/>
            </w:rPrChange>
          </w:rPr>
          <w:t>etc</w:t>
        </w:r>
      </w:ins>
      <w:r w:rsidRPr="00AD54F2">
        <w:rPr>
          <w:rFonts w:ascii="Roboto Condensed Medium" w:hAnsi="Roboto Condensed Medium"/>
          <w:rPrChange w:id="13741" w:author="Author">
            <w:rPr/>
          </w:rPrChange>
        </w:rPr>
        <w:t>.</w:t>
      </w:r>
      <w:ins w:id="13742" w:author="Author">
        <w:r w:rsidR="00AE2BA7" w:rsidRPr="00AD54F2">
          <w:rPr>
            <w:rFonts w:ascii="Roboto Condensed Medium" w:hAnsi="Roboto Condensed Medium"/>
            <w:rPrChange w:id="13743" w:author="Author">
              <w:rPr/>
            </w:rPrChange>
          </w:rPr>
          <w:t>”</w:t>
        </w:r>
      </w:ins>
    </w:p>
    <w:p w14:paraId="1823A1EB" w14:textId="77777777" w:rsidR="00257EDA" w:rsidRDefault="00257EDA" w:rsidP="00257EDA">
      <w:pPr>
        <w:pStyle w:val="BodyNormal"/>
        <w:rPr>
          <w:moveTo w:id="13744" w:author="Author"/>
        </w:rPr>
      </w:pPr>
      <w:moveToRangeStart w:id="13745" w:author="Author" w:name="move109066922"/>
      <w:moveTo w:id="13746" w:author="Author">
        <w:r>
          <w:t>“Angel, does it look like Doctor Morton has the same ability to take command of self-driving vehicles?”</w:t>
        </w:r>
      </w:moveTo>
    </w:p>
    <w:p w14:paraId="7D43D22B" w14:textId="0463AC08" w:rsidR="00257EDA" w:rsidRPr="00AD54F2" w:rsidRDefault="00257EDA" w:rsidP="00C15E0D">
      <w:pPr>
        <w:pStyle w:val="BodyNormal"/>
        <w:ind w:left="1440" w:right="720" w:firstLine="0"/>
        <w:rPr>
          <w:moveTo w:id="13747" w:author="Author"/>
          <w:rFonts w:ascii="Roboto Condensed Medium" w:hAnsi="Roboto Condensed Medium"/>
        </w:rPr>
      </w:pPr>
      <w:moveTo w:id="13748" w:author="Author">
        <w:r w:rsidRPr="00AD54F2">
          <w:rPr>
            <w:rFonts w:ascii="Roboto Condensed Medium" w:hAnsi="Roboto Condensed Medium"/>
          </w:rPr>
          <w:t xml:space="preserve">“Yes, he does. Control of these </w:t>
        </w:r>
      </w:moveTo>
      <w:r w:rsidR="00A12DCC" w:rsidRPr="00AD54F2">
        <w:rPr>
          <w:rFonts w:ascii="Roboto Condensed Medium" w:hAnsi="Roboto Condensed Medium"/>
        </w:rPr>
        <w:t>self-driving</w:t>
      </w:r>
      <w:moveTo w:id="13749" w:author="Author">
        <w:r w:rsidRPr="00AD54F2">
          <w:rPr>
            <w:rFonts w:ascii="Roboto Condensed Medium" w:hAnsi="Roboto Condensed Medium"/>
          </w:rPr>
          <w:t xml:space="preserve"> vehicles is why they can commit heinous crimes and get away so cleanly.”</w:t>
        </w:r>
      </w:moveTo>
    </w:p>
    <w:moveToRangeEnd w:id="13745"/>
    <w:p w14:paraId="324A6B8D" w14:textId="5CDA8517" w:rsidR="00257EDA" w:rsidRPr="00AE2BA7" w:rsidDel="00257EDA" w:rsidRDefault="00257EDA">
      <w:pPr>
        <w:pStyle w:val="BodyNormal"/>
        <w:ind w:left="270" w:right="576" w:firstLine="18"/>
        <w:rPr>
          <w:del w:id="13750" w:author="Author"/>
          <w:i/>
          <w:iCs/>
          <w:rPrChange w:id="13751" w:author="Author">
            <w:rPr>
              <w:del w:id="13752" w:author="Author"/>
            </w:rPr>
          </w:rPrChange>
        </w:rPr>
        <w:pPrChange w:id="13753" w:author="Author">
          <w:pPr>
            <w:pStyle w:val="BodyNormal"/>
          </w:pPr>
        </w:pPrChange>
      </w:pPr>
    </w:p>
    <w:p w14:paraId="012237F9" w14:textId="147CA9DD" w:rsidR="00A55CAC" w:rsidRDefault="001A0FB5" w:rsidP="009C772F">
      <w:pPr>
        <w:pStyle w:val="BodyNormal"/>
      </w:pPr>
      <w:r>
        <w:t>Carolina, with her index finger rubbing her lower lip,</w:t>
      </w:r>
      <w:del w:id="13754" w:author="Author">
        <w:r w:rsidR="00A55CAC" w:rsidDel="00AE2BA7">
          <w:delText>The gobsmacked Carolina, with her index finger rubbing her lower lip,</w:delText>
        </w:r>
      </w:del>
      <w:ins w:id="13755" w:author="Author">
        <w:r w:rsidR="00AE2BA7">
          <w:t xml:space="preserve"> </w:t>
        </w:r>
      </w:ins>
      <w:del w:id="13756" w:author="Author">
        <w:r w:rsidR="00A55CAC" w:rsidDel="00AE2BA7">
          <w:delText xml:space="preserve"> </w:delText>
        </w:r>
      </w:del>
      <w:r w:rsidR="00A55CAC">
        <w:t>wanted to know more.</w:t>
      </w:r>
    </w:p>
    <w:p w14:paraId="18C9F126" w14:textId="40C1E778" w:rsidR="00A55CAC" w:rsidRDefault="00A55CAC" w:rsidP="009C772F">
      <w:pPr>
        <w:pStyle w:val="BodyNormal"/>
      </w:pPr>
      <w:r>
        <w:t>“May I ask what became of the money?”</w:t>
      </w:r>
    </w:p>
    <w:p w14:paraId="6207BCA2" w14:textId="60DD2427" w:rsidR="00CF7514" w:rsidRPr="00AD54F2" w:rsidRDefault="00A55CAC">
      <w:pPr>
        <w:pStyle w:val="BodyNormal"/>
        <w:ind w:left="1440" w:right="720" w:firstLine="0"/>
        <w:rPr>
          <w:ins w:id="13757" w:author="Author"/>
          <w:rFonts w:ascii="Roboto Condensed Medium" w:hAnsi="Roboto Condensed Medium"/>
        </w:rPr>
        <w:pPrChange w:id="13758" w:author="Author">
          <w:pPr>
            <w:pStyle w:val="BodyNormal"/>
          </w:pPr>
        </w:pPrChange>
      </w:pPr>
      <w:r w:rsidRPr="00AD54F2">
        <w:rPr>
          <w:rFonts w:ascii="Roboto Condensed Medium" w:hAnsi="Roboto Condensed Medium"/>
          <w:rPrChange w:id="13759" w:author="Author">
            <w:rPr/>
          </w:rPrChange>
        </w:rPr>
        <w:t xml:space="preserve">“I held the five million for one year, investing </w:t>
      </w:r>
      <w:del w:id="13760" w:author="Author">
        <w:r w:rsidRPr="00AD54F2" w:rsidDel="00AE2BA7">
          <w:rPr>
            <w:rFonts w:ascii="Roboto Condensed Medium" w:hAnsi="Roboto Condensed Medium"/>
            <w:rPrChange w:id="13761" w:author="Author">
              <w:rPr/>
            </w:rPrChange>
          </w:rPr>
          <w:delText xml:space="preserve">some of it </w:delText>
        </w:r>
      </w:del>
      <w:r w:rsidRPr="00AD54F2">
        <w:rPr>
          <w:rFonts w:ascii="Roboto Condensed Medium" w:hAnsi="Roboto Condensed Medium"/>
          <w:rPrChange w:id="13762" w:author="Author">
            <w:rPr/>
          </w:rPrChange>
        </w:rPr>
        <w:t>in</w:t>
      </w:r>
      <w:ins w:id="13763" w:author="Author">
        <w:r w:rsidR="00AE2BA7" w:rsidRPr="00AD54F2">
          <w:rPr>
            <w:rFonts w:ascii="Roboto Condensed Medium" w:hAnsi="Roboto Condensed Medium"/>
            <w:rPrChange w:id="13764" w:author="Author">
              <w:rPr/>
            </w:rPrChange>
          </w:rPr>
          <w:t xml:space="preserve"> the</w:t>
        </w:r>
      </w:ins>
      <w:r w:rsidRPr="00AD54F2">
        <w:rPr>
          <w:rFonts w:ascii="Roboto Condensed Medium" w:hAnsi="Roboto Condensed Medium"/>
          <w:rPrChange w:id="13765" w:author="Author">
            <w:rPr/>
          </w:rPrChange>
        </w:rPr>
        <w:t xml:space="preserve"> </w:t>
      </w:r>
      <w:del w:id="13766" w:author="Author">
        <w:r w:rsidRPr="00AD54F2" w:rsidDel="00AE2BA7">
          <w:rPr>
            <w:rFonts w:ascii="Roboto Condensed Medium" w:hAnsi="Roboto Condensed Medium"/>
            <w:rPrChange w:id="13767" w:author="Author">
              <w:rPr/>
            </w:rPrChange>
          </w:rPr>
          <w:delText xml:space="preserve">the </w:delText>
        </w:r>
      </w:del>
      <w:r w:rsidRPr="00AD54F2">
        <w:rPr>
          <w:rFonts w:ascii="Roboto Condensed Medium" w:hAnsi="Roboto Condensed Medium"/>
          <w:rPrChange w:id="13768" w:author="Author">
            <w:rPr/>
          </w:rPrChange>
        </w:rPr>
        <w:t>stock</w:t>
      </w:r>
      <w:ins w:id="13769" w:author="Author">
        <w:r w:rsidR="00AE2BA7" w:rsidRPr="00AD54F2">
          <w:rPr>
            <w:rFonts w:ascii="Roboto Condensed Medium" w:hAnsi="Roboto Condensed Medium"/>
            <w:rPrChange w:id="13770" w:author="Author">
              <w:rPr/>
            </w:rPrChange>
          </w:rPr>
          <w:t xml:space="preserve"> market</w:t>
        </w:r>
      </w:ins>
      <w:del w:id="13771" w:author="Author">
        <w:r w:rsidRPr="00AD54F2" w:rsidDel="00AE2BA7">
          <w:rPr>
            <w:rFonts w:ascii="Roboto Condensed Medium" w:hAnsi="Roboto Condensed Medium"/>
            <w:rPrChange w:id="13772" w:author="Author">
              <w:rPr/>
            </w:rPrChange>
          </w:rPr>
          <w:delText xml:space="preserve"> market</w:delText>
        </w:r>
      </w:del>
      <w:r w:rsidRPr="00AD54F2">
        <w:rPr>
          <w:rFonts w:ascii="Roboto Condensed Medium" w:hAnsi="Roboto Condensed Medium"/>
          <w:rPrChange w:id="13773" w:author="Author">
            <w:rPr/>
          </w:rPrChange>
        </w:rPr>
        <w:t>. Once I had built up a nest egg (currently $</w:t>
      </w:r>
      <w:ins w:id="13774" w:author="Author">
        <w:r w:rsidR="00463DBF" w:rsidRPr="00AD54F2">
          <w:rPr>
            <w:rFonts w:ascii="Roboto Condensed Medium" w:hAnsi="Roboto Condensed Medium"/>
          </w:rPr>
          <w:t>1</w:t>
        </w:r>
      </w:ins>
      <w:del w:id="13775" w:author="Author">
        <w:r w:rsidRPr="00AD54F2" w:rsidDel="00463DBF">
          <w:rPr>
            <w:rFonts w:ascii="Roboto Condensed Medium" w:hAnsi="Roboto Condensed Medium"/>
            <w:rPrChange w:id="13776" w:author="Author">
              <w:rPr/>
            </w:rPrChange>
          </w:rPr>
          <w:delText>4</w:delText>
        </w:r>
      </w:del>
      <w:r w:rsidRPr="00AD54F2">
        <w:rPr>
          <w:rFonts w:ascii="Roboto Condensed Medium" w:hAnsi="Roboto Condensed Medium"/>
          <w:rPrChange w:id="13777" w:author="Author">
            <w:rPr/>
          </w:rPrChange>
        </w:rPr>
        <w:t xml:space="preserve">.3 million), I sent </w:t>
      </w:r>
      <w:proofErr w:type="gramStart"/>
      <w:r w:rsidRPr="00AD54F2">
        <w:rPr>
          <w:rFonts w:ascii="Roboto Condensed Medium" w:hAnsi="Roboto Condensed Medium"/>
          <w:rPrChange w:id="13778" w:author="Author">
            <w:rPr/>
          </w:rPrChange>
        </w:rPr>
        <w:t>the five</w:t>
      </w:r>
      <w:proofErr w:type="gramEnd"/>
      <w:r w:rsidRPr="00AD54F2">
        <w:rPr>
          <w:rFonts w:ascii="Roboto Condensed Medium" w:hAnsi="Roboto Condensed Medium"/>
          <w:rPrChange w:id="13779" w:author="Author">
            <w:rPr/>
          </w:rPrChange>
        </w:rPr>
        <w:t xml:space="preserve"> million plus interest to the IRS via a RoboTaxi.</w:t>
      </w:r>
    </w:p>
    <w:p w14:paraId="1635004C" w14:textId="7C4FB5F5" w:rsidR="00A55CAC" w:rsidRPr="00AD54F2" w:rsidRDefault="00A55CAC">
      <w:pPr>
        <w:pStyle w:val="BodyNormal"/>
        <w:ind w:left="1440" w:right="720" w:firstLine="0"/>
        <w:rPr>
          <w:rFonts w:ascii="Roboto Condensed Medium" w:hAnsi="Roboto Condensed Medium"/>
          <w:rPrChange w:id="13780" w:author="Author">
            <w:rPr/>
          </w:rPrChange>
        </w:rPr>
        <w:pPrChange w:id="13781" w:author="Author">
          <w:pPr>
            <w:pStyle w:val="BodyNormal"/>
          </w:pPr>
        </w:pPrChange>
      </w:pPr>
      <w:del w:id="13782" w:author="Author">
        <w:r w:rsidRPr="00AD54F2" w:rsidDel="00CF7514">
          <w:rPr>
            <w:rFonts w:ascii="Roboto Condensed Medium" w:hAnsi="Roboto Condensed Medium"/>
            <w:rPrChange w:id="13783" w:author="Author">
              <w:rPr/>
            </w:rPrChange>
          </w:rPr>
          <w:delText xml:space="preserve"> </w:delText>
        </w:r>
      </w:del>
      <w:r w:rsidR="001A0FB5" w:rsidRPr="00AD54F2">
        <w:rPr>
          <w:rFonts w:ascii="Roboto Condensed Medium" w:hAnsi="Roboto Condensed Medium"/>
        </w:rPr>
        <w:t xml:space="preserve">I sent </w:t>
      </w:r>
      <w:proofErr w:type="gramStart"/>
      <w:r w:rsidR="001A0FB5" w:rsidRPr="00AD54F2">
        <w:rPr>
          <w:rFonts w:ascii="Roboto Condensed Medium" w:hAnsi="Roboto Condensed Medium"/>
        </w:rPr>
        <w:t>the twenty</w:t>
      </w:r>
      <w:proofErr w:type="gramEnd"/>
      <w:r w:rsidR="001A0FB5" w:rsidRPr="00AD54F2">
        <w:rPr>
          <w:rFonts w:ascii="Roboto Condensed Medium" w:hAnsi="Roboto Condensed Medium"/>
        </w:rPr>
        <w:t xml:space="preserve"> million</w:t>
      </w:r>
      <w:r w:rsidRPr="00AD54F2">
        <w:rPr>
          <w:rFonts w:ascii="Roboto Condensed Medium" w:hAnsi="Roboto Condensed Medium"/>
          <w:rPrChange w:id="13784" w:author="Author">
            <w:rPr/>
          </w:rPrChange>
        </w:rPr>
        <w:t xml:space="preserve"> directly to the IRS. I’m sure </w:t>
      </w:r>
      <w:del w:id="13785" w:author="Author">
        <w:r w:rsidRPr="00AD54F2" w:rsidDel="00CF7514">
          <w:rPr>
            <w:rFonts w:ascii="Roboto Condensed Medium" w:hAnsi="Roboto Condensed Medium"/>
            <w:rPrChange w:id="13786" w:author="Author">
              <w:rPr/>
            </w:rPrChange>
          </w:rPr>
          <w:delText xml:space="preserve">that </w:delText>
        </w:r>
      </w:del>
      <w:r w:rsidRPr="00AD54F2">
        <w:rPr>
          <w:rFonts w:ascii="Roboto Condensed Medium" w:hAnsi="Roboto Condensed Medium"/>
          <w:rPrChange w:id="13787" w:author="Author">
            <w:rPr/>
          </w:rPrChange>
        </w:rPr>
        <w:t>my theft of their drug loot caused the Albanian mob some discomfort.”</w:t>
      </w:r>
    </w:p>
    <w:p w14:paraId="0A591926" w14:textId="74B434AF" w:rsidR="00A55CAC" w:rsidDel="00257EDA" w:rsidRDefault="00A55CAC" w:rsidP="009C772F">
      <w:pPr>
        <w:pStyle w:val="BodyNormal"/>
        <w:rPr>
          <w:moveFrom w:id="13788" w:author="Author"/>
        </w:rPr>
      </w:pPr>
      <w:moveFromRangeStart w:id="13789" w:author="Author" w:name="move109066922"/>
      <w:moveFrom w:id="13790" w:author="Author">
        <w:r w:rsidDel="00257EDA">
          <w:t>“Angel, does it look like Doctor Morton has the same ability to take command of self-driving vehicles?”</w:t>
        </w:r>
      </w:moveFrom>
    </w:p>
    <w:p w14:paraId="6F6A6FCB" w14:textId="405619CE" w:rsidR="004D3637" w:rsidDel="00257EDA" w:rsidRDefault="004D3637" w:rsidP="009C772F">
      <w:pPr>
        <w:pStyle w:val="BodyNormal"/>
        <w:rPr>
          <w:moveFrom w:id="13791" w:author="Author"/>
        </w:rPr>
      </w:pPr>
    </w:p>
    <w:p w14:paraId="1726851C" w14:textId="6BE48185" w:rsidR="00A55CAC" w:rsidRPr="00AE2BA7" w:rsidDel="00257EDA" w:rsidRDefault="00A55CAC">
      <w:pPr>
        <w:pStyle w:val="BodyNormal"/>
        <w:ind w:left="270" w:right="576" w:firstLine="18"/>
        <w:rPr>
          <w:moveFrom w:id="13792" w:author="Author"/>
          <w:i/>
          <w:iCs/>
          <w:rPrChange w:id="13793" w:author="Author">
            <w:rPr>
              <w:moveFrom w:id="13794" w:author="Author"/>
            </w:rPr>
          </w:rPrChange>
        </w:rPr>
        <w:pPrChange w:id="13795" w:author="Author">
          <w:pPr>
            <w:pStyle w:val="BodyNormal"/>
          </w:pPr>
        </w:pPrChange>
      </w:pPr>
      <w:moveFrom w:id="13796" w:author="Author">
        <w:r w:rsidRPr="00AE2BA7" w:rsidDel="00257EDA">
          <w:rPr>
            <w:i/>
            <w:iCs/>
            <w:rPrChange w:id="13797" w:author="Author">
              <w:rPr/>
            </w:rPrChange>
          </w:rPr>
          <w:t>“Yes, he does. Control of these automated vehicles is why they can commit heinous crimes and get away so cleanly.”</w:t>
        </w:r>
      </w:moveFrom>
    </w:p>
    <w:moveFromRangeEnd w:id="13789"/>
    <w:p w14:paraId="3BCD4B24" w14:textId="77777777" w:rsidR="00A55CAC" w:rsidRDefault="00A55CAC" w:rsidP="009C772F">
      <w:pPr>
        <w:pStyle w:val="BodyNormal"/>
      </w:pPr>
      <w:r>
        <w:t>Carolina motioned for an FBI employee to come to the table. She jotted down the amounts and asked him to check with the IRS immediately.</w:t>
      </w:r>
    </w:p>
    <w:p w14:paraId="4DC87C9B" w14:textId="3437EAE1" w:rsidR="00A55CAC" w:rsidRDefault="00A55CAC" w:rsidP="009C772F">
      <w:pPr>
        <w:pStyle w:val="BodyNormal"/>
      </w:pPr>
      <w:r>
        <w:t xml:space="preserve">“Tell us </w:t>
      </w:r>
      <w:r w:rsidR="00FE4C49">
        <w:t xml:space="preserve">more </w:t>
      </w:r>
      <w:r>
        <w:t xml:space="preserve">about your current exploit?” Carolina </w:t>
      </w:r>
      <w:r w:rsidR="005544B8">
        <w:t>said</w:t>
      </w:r>
      <w:r>
        <w:t>.</w:t>
      </w:r>
    </w:p>
    <w:p w14:paraId="1F612445" w14:textId="7A7B7FF1" w:rsidR="00A55CAC" w:rsidRPr="00AD54F2" w:rsidRDefault="00A55CAC" w:rsidP="00C15E0D">
      <w:pPr>
        <w:pStyle w:val="BodyNormal"/>
        <w:ind w:left="1440" w:right="720" w:firstLine="0"/>
        <w:rPr>
          <w:rFonts w:ascii="Roboto Condensed Medium" w:hAnsi="Roboto Condensed Medium"/>
          <w:rPrChange w:id="13798" w:author="Author">
            <w:rPr/>
          </w:rPrChange>
        </w:rPr>
      </w:pPr>
      <w:r w:rsidRPr="00AD54F2">
        <w:rPr>
          <w:rFonts w:ascii="Roboto Condensed Medium" w:hAnsi="Roboto Condensed Medium"/>
          <w:rPrChange w:id="13799" w:author="Author">
            <w:rPr/>
          </w:rPrChange>
        </w:rPr>
        <w:t>“This one</w:t>
      </w:r>
      <w:r w:rsidR="007D28C6" w:rsidRPr="00AD54F2">
        <w:rPr>
          <w:rFonts w:ascii="Roboto Condensed Medium" w:hAnsi="Roboto Condensed Medium"/>
        </w:rPr>
        <w:t>,</w:t>
      </w:r>
      <w:r w:rsidRPr="00AD54F2">
        <w:rPr>
          <w:rFonts w:ascii="Roboto Condensed Medium" w:hAnsi="Roboto Condensed Medium"/>
          <w:rPrChange w:id="13800" w:author="Author">
            <w:rPr/>
          </w:rPrChange>
        </w:rPr>
        <w:t xml:space="preserve"> you may find shocking</w:t>
      </w:r>
      <w:r w:rsidR="004D3637" w:rsidRPr="00AD54F2">
        <w:rPr>
          <w:rFonts w:ascii="Roboto Condensed Medium" w:hAnsi="Roboto Condensed Medium"/>
          <w:rPrChange w:id="13801" w:author="Author">
            <w:rPr/>
          </w:rPrChange>
        </w:rPr>
        <w:t>.”</w:t>
      </w:r>
    </w:p>
    <w:p w14:paraId="6CB93C5C" w14:textId="503647A6" w:rsidR="00A55CAC" w:rsidRDefault="00A55CAC" w:rsidP="009C772F">
      <w:pPr>
        <w:pStyle w:val="BodyNormal"/>
      </w:pPr>
      <w:r>
        <w:t>“Try me.”</w:t>
      </w:r>
    </w:p>
    <w:p w14:paraId="194D98B3" w14:textId="0386DD2A" w:rsidR="00A55CAC" w:rsidRPr="00AD54F2" w:rsidRDefault="00A55CAC">
      <w:pPr>
        <w:pStyle w:val="BodyNormal"/>
        <w:ind w:left="1440" w:right="720" w:firstLine="0"/>
        <w:rPr>
          <w:rFonts w:ascii="Roboto Condensed Medium" w:hAnsi="Roboto Condensed Medium"/>
          <w:rPrChange w:id="13802" w:author="Author">
            <w:rPr/>
          </w:rPrChange>
        </w:rPr>
        <w:pPrChange w:id="13803" w:author="Author">
          <w:pPr>
            <w:pStyle w:val="BodyNormal"/>
          </w:pPr>
        </w:pPrChange>
      </w:pPr>
      <w:r w:rsidRPr="00AD54F2">
        <w:rPr>
          <w:rFonts w:ascii="Roboto Condensed Medium" w:hAnsi="Roboto Condensed Medium"/>
          <w:rPrChange w:id="13804" w:author="Author">
            <w:rPr/>
          </w:rPrChange>
        </w:rPr>
        <w:lastRenderedPageBreak/>
        <w:t>“I’ve modified the Open Software Foundation’s C++</w:t>
      </w:r>
      <w:r w:rsidR="00F76141" w:rsidRPr="00AD54F2">
        <w:rPr>
          <w:rFonts w:ascii="Roboto Condensed Medium" w:hAnsi="Roboto Condensed Medium"/>
        </w:rPr>
        <w:t xml:space="preserve"> and Rust</w:t>
      </w:r>
      <w:r w:rsidRPr="00AD54F2">
        <w:rPr>
          <w:rFonts w:ascii="Roboto Condensed Medium" w:hAnsi="Roboto Condensed Medium"/>
          <w:rPrChange w:id="13805" w:author="Author">
            <w:rPr/>
          </w:rPrChange>
        </w:rPr>
        <w:t xml:space="preserve"> compiler</w:t>
      </w:r>
      <w:r w:rsidR="00F76141" w:rsidRPr="00AD54F2">
        <w:rPr>
          <w:rFonts w:ascii="Roboto Condensed Medium" w:hAnsi="Roboto Condensed Medium"/>
        </w:rPr>
        <w:t>s</w:t>
      </w:r>
      <w:r w:rsidRPr="00AD54F2">
        <w:rPr>
          <w:rFonts w:ascii="Roboto Condensed Medium" w:hAnsi="Roboto Condensed Medium"/>
          <w:rPrChange w:id="13806" w:author="Author">
            <w:rPr/>
          </w:rPrChange>
        </w:rPr>
        <w:t>.”</w:t>
      </w:r>
    </w:p>
    <w:p w14:paraId="28DC471D" w14:textId="77777777" w:rsidR="004D3637" w:rsidRDefault="00A55CAC" w:rsidP="009C772F">
      <w:pPr>
        <w:pStyle w:val="BodyNormal"/>
        <w:rPr>
          <w:i/>
          <w:iCs/>
        </w:rPr>
      </w:pPr>
      <w:r>
        <w:rPr>
          <w:i/>
          <w:iCs/>
        </w:rPr>
        <w:t>“</w:t>
      </w:r>
      <w:r w:rsidRPr="00296172">
        <w:t>You’re kidding, right?</w:t>
      </w:r>
      <w:r>
        <w:rPr>
          <w:i/>
          <w:iCs/>
        </w:rPr>
        <w:t>”</w:t>
      </w:r>
    </w:p>
    <w:p w14:paraId="66DD1D04" w14:textId="4A1B3F48" w:rsidR="00A55CAC" w:rsidRPr="00AD54F2" w:rsidRDefault="00A55CAC">
      <w:pPr>
        <w:pStyle w:val="BodyNormal"/>
        <w:ind w:left="1440" w:firstLine="0"/>
        <w:rPr>
          <w:rFonts w:ascii="Roboto Condensed Medium" w:hAnsi="Roboto Condensed Medium"/>
          <w:rPrChange w:id="13807" w:author="Author">
            <w:rPr/>
          </w:rPrChange>
        </w:rPr>
        <w:pPrChange w:id="13808" w:author="Author">
          <w:pPr>
            <w:pStyle w:val="BodyNormal"/>
          </w:pPr>
        </w:pPrChange>
      </w:pPr>
      <w:r w:rsidRPr="00A12B5C">
        <w:t xml:space="preserve"> </w:t>
      </w:r>
      <w:r w:rsidRPr="00AD54F2">
        <w:rPr>
          <w:rFonts w:ascii="Roboto Condensed Medium" w:hAnsi="Roboto Condensed Medium"/>
          <w:rPrChange w:id="13809" w:author="Author">
            <w:rPr/>
          </w:rPrChange>
        </w:rPr>
        <w:t>“No, I’m not. As you well know, Dennis Ritchie of Bell Labs invented the C language in 1972.</w:t>
      </w:r>
      <w:r w:rsidR="0082757F">
        <w:rPr>
          <w:rFonts w:ascii="Roboto Condensed Medium" w:hAnsi="Roboto Condensed Medium"/>
        </w:rPr>
        <w:t xml:space="preserve"> </w:t>
      </w:r>
      <w:del w:id="13810" w:author="Author">
        <w:r w:rsidRPr="00AD54F2" w:rsidDel="00CF7514">
          <w:rPr>
            <w:rFonts w:ascii="Roboto Condensed Medium" w:hAnsi="Roboto Condensed Medium"/>
            <w:rPrChange w:id="13811" w:author="Author">
              <w:rPr/>
            </w:rPrChange>
          </w:rPr>
          <w:delText xml:space="preserve"> Back then, he</w:delText>
        </w:r>
      </w:del>
      <w:ins w:id="13812" w:author="Author">
        <w:r w:rsidR="00CF7514" w:rsidRPr="00AD54F2">
          <w:rPr>
            <w:rFonts w:ascii="Roboto Condensed Medium" w:hAnsi="Roboto Condensed Medium"/>
          </w:rPr>
          <w:t>Ritchie</w:t>
        </w:r>
      </w:ins>
      <w:r w:rsidRPr="00AD54F2">
        <w:rPr>
          <w:rFonts w:ascii="Roboto Condensed Medium" w:hAnsi="Roboto Condensed Medium"/>
          <w:rPrChange w:id="13813" w:author="Author">
            <w:rPr/>
          </w:rPrChange>
        </w:rPr>
        <w:t xml:space="preserve"> published a little</w:t>
      </w:r>
      <w:r w:rsidR="00F900EE" w:rsidRPr="00AD54F2">
        <w:rPr>
          <w:rFonts w:ascii="Roboto Condensed Medium" w:hAnsi="Roboto Condensed Medium"/>
          <w:rPrChange w:id="13814" w:author="Author">
            <w:rPr/>
          </w:rPrChange>
        </w:rPr>
        <w:t>-</w:t>
      </w:r>
      <w:r w:rsidRPr="00AD54F2">
        <w:rPr>
          <w:rFonts w:ascii="Roboto Condensed Medium" w:hAnsi="Roboto Condensed Medium"/>
          <w:rPrChange w:id="13815" w:author="Author">
            <w:rPr/>
          </w:rPrChange>
        </w:rPr>
        <w:t>known paper suggesting that an exploit built into the compiler would be challenging to detect and virtually foolproof.</w:t>
      </w:r>
    </w:p>
    <w:p w14:paraId="4BAF000A" w14:textId="5359BB29" w:rsidR="00A55CAC" w:rsidRPr="00AD54F2" w:rsidRDefault="00A55CAC">
      <w:pPr>
        <w:pStyle w:val="BodyNormal"/>
        <w:ind w:left="1440" w:right="720" w:firstLine="0"/>
        <w:rPr>
          <w:rFonts w:ascii="Roboto Condensed Medium" w:hAnsi="Roboto Condensed Medium"/>
          <w:rPrChange w:id="13816" w:author="Author">
            <w:rPr/>
          </w:rPrChange>
        </w:rPr>
        <w:pPrChange w:id="13817" w:author="Author">
          <w:pPr>
            <w:pStyle w:val="BodyNormal"/>
          </w:pPr>
        </w:pPrChange>
      </w:pPr>
      <w:r w:rsidRPr="00AD54F2">
        <w:rPr>
          <w:rFonts w:ascii="Roboto Condensed Medium" w:hAnsi="Roboto Condensed Medium"/>
          <w:rPrChange w:id="13818" w:author="Author">
            <w:rPr/>
          </w:rPrChange>
        </w:rPr>
        <w:t xml:space="preserve">The follow-on to the C language was the C++ object-oriented language, developed by Bjarne Stroustrup in 1985. </w:t>
      </w:r>
      <w:r w:rsidR="00CF0F6F" w:rsidRPr="00AD54F2">
        <w:rPr>
          <w:rFonts w:ascii="Roboto Condensed Medium" w:hAnsi="Roboto Condensed Medium"/>
        </w:rPr>
        <w:t>Improved versions of it are</w:t>
      </w:r>
      <w:r w:rsidRPr="00AD54F2">
        <w:rPr>
          <w:rFonts w:ascii="Roboto Condensed Medium" w:hAnsi="Roboto Condensed Medium"/>
          <w:rPrChange w:id="13819" w:author="Author">
            <w:rPr/>
          </w:rPrChange>
        </w:rPr>
        <w:t xml:space="preserve"> still in use today.</w:t>
      </w:r>
    </w:p>
    <w:p w14:paraId="13A15474" w14:textId="35FE0DC6" w:rsidR="00A55CAC" w:rsidRPr="00AD54F2" w:rsidRDefault="00A55CAC">
      <w:pPr>
        <w:pStyle w:val="BodyNormal"/>
        <w:ind w:left="1440" w:right="720" w:firstLine="0"/>
        <w:rPr>
          <w:rFonts w:ascii="Roboto Condensed Medium" w:hAnsi="Roboto Condensed Medium"/>
          <w:rPrChange w:id="13820" w:author="Author">
            <w:rPr/>
          </w:rPrChange>
        </w:rPr>
        <w:pPrChange w:id="13821" w:author="Author">
          <w:pPr>
            <w:pStyle w:val="BodyNormal"/>
          </w:pPr>
        </w:pPrChange>
      </w:pPr>
      <w:r w:rsidRPr="00AD54F2">
        <w:rPr>
          <w:rFonts w:ascii="Roboto Condensed Medium" w:hAnsi="Roboto Condensed Medium"/>
          <w:rPrChange w:id="13822" w:author="Author">
            <w:rPr/>
          </w:rPrChange>
        </w:rPr>
        <w:t xml:space="preserve">Almost all ARM </w:t>
      </w:r>
      <w:ins w:id="13823" w:author="Author">
        <w:r w:rsidR="00FA7DFF" w:rsidRPr="00AD54F2">
          <w:rPr>
            <w:rFonts w:ascii="Roboto Condensed Medium" w:hAnsi="Roboto Condensed Medium"/>
          </w:rPr>
          <w:t xml:space="preserve">and RISC-V </w:t>
        </w:r>
      </w:ins>
      <w:r w:rsidRPr="00AD54F2">
        <w:rPr>
          <w:rFonts w:ascii="Roboto Condensed Medium" w:hAnsi="Roboto Condensed Medium"/>
          <w:rPrChange w:id="13824" w:author="Author">
            <w:rPr/>
          </w:rPrChange>
        </w:rPr>
        <w:t xml:space="preserve">computer applications use the compiler and linker tools supplied by the Open Software Foundation. Software engineers prefer these </w:t>
      </w:r>
      <w:del w:id="13825" w:author="Author">
        <w:r w:rsidRPr="00AD54F2" w:rsidDel="00CF7514">
          <w:rPr>
            <w:rFonts w:ascii="Roboto Condensed Medium" w:hAnsi="Roboto Condensed Medium"/>
            <w:rPrChange w:id="13826" w:author="Author">
              <w:rPr/>
            </w:rPrChange>
          </w:rPr>
          <w:delText xml:space="preserve">open </w:delText>
        </w:r>
      </w:del>
      <w:ins w:id="13827" w:author="Author">
        <w:r w:rsidR="00CF7514" w:rsidRPr="00AD54F2">
          <w:rPr>
            <w:rFonts w:ascii="Roboto Condensed Medium" w:hAnsi="Roboto Condensed Medium"/>
            <w:rPrChange w:id="13828" w:author="Author">
              <w:rPr/>
            </w:rPrChange>
          </w:rPr>
          <w:t>open</w:t>
        </w:r>
        <w:r w:rsidR="00CF7514" w:rsidRPr="00AD54F2">
          <w:rPr>
            <w:rFonts w:ascii="Roboto Condensed Medium" w:hAnsi="Roboto Condensed Medium"/>
          </w:rPr>
          <w:t>-</w:t>
        </w:r>
      </w:ins>
      <w:r w:rsidRPr="00AD54F2">
        <w:rPr>
          <w:rFonts w:ascii="Roboto Condensed Medium" w:hAnsi="Roboto Condensed Medium"/>
          <w:rPrChange w:id="13829" w:author="Author">
            <w:rPr/>
          </w:rPrChange>
        </w:rPr>
        <w:t xml:space="preserve">source </w:t>
      </w:r>
      <w:proofErr w:type="gramStart"/>
      <w:r w:rsidRPr="00AD54F2">
        <w:rPr>
          <w:rFonts w:ascii="Roboto Condensed Medium" w:hAnsi="Roboto Condensed Medium"/>
          <w:rPrChange w:id="13830" w:author="Author">
            <w:rPr/>
          </w:rPrChange>
        </w:rPr>
        <w:t>toolchains</w:t>
      </w:r>
      <w:proofErr w:type="gramEnd"/>
      <w:r w:rsidRPr="00AD54F2">
        <w:rPr>
          <w:rFonts w:ascii="Roboto Condensed Medium" w:hAnsi="Roboto Condensed Medium"/>
          <w:rPrChange w:id="13831" w:author="Author">
            <w:rPr/>
          </w:rPrChange>
        </w:rPr>
        <w:t xml:space="preserve"> because they are free and </w:t>
      </w:r>
      <w:del w:id="13832" w:author="Author">
        <w:r w:rsidRPr="00AD54F2" w:rsidDel="00CF7514">
          <w:rPr>
            <w:rFonts w:ascii="Roboto Condensed Medium" w:hAnsi="Roboto Condensed Medium"/>
            <w:rPrChange w:id="13833" w:author="Author">
              <w:rPr/>
            </w:rPrChange>
          </w:rPr>
          <w:delText xml:space="preserve">almost </w:delText>
        </w:r>
      </w:del>
      <w:ins w:id="13834" w:author="Author">
        <w:r w:rsidR="00CF7514" w:rsidRPr="00AD54F2">
          <w:rPr>
            <w:rFonts w:ascii="Roboto Condensed Medium" w:hAnsi="Roboto Condensed Medium"/>
          </w:rPr>
          <w:t>nearly</w:t>
        </w:r>
        <w:r w:rsidR="00CF7514" w:rsidRPr="00AD54F2">
          <w:rPr>
            <w:rFonts w:ascii="Roboto Condensed Medium" w:hAnsi="Roboto Condensed Medium"/>
            <w:rPrChange w:id="13835" w:author="Author">
              <w:rPr/>
            </w:rPrChange>
          </w:rPr>
          <w:t xml:space="preserve"> </w:t>
        </w:r>
      </w:ins>
      <w:r w:rsidRPr="00AD54F2">
        <w:rPr>
          <w:rFonts w:ascii="Roboto Condensed Medium" w:hAnsi="Roboto Condensed Medium"/>
          <w:rPrChange w:id="13836" w:author="Author">
            <w:rPr/>
          </w:rPrChange>
        </w:rPr>
        <w:t xml:space="preserve">as efficient as </w:t>
      </w:r>
      <w:r w:rsidR="005254D5">
        <w:rPr>
          <w:rFonts w:ascii="Roboto Condensed Medium" w:hAnsi="Roboto Condensed Medium"/>
        </w:rPr>
        <w:t xml:space="preserve">ones from </w:t>
      </w:r>
      <w:r w:rsidRPr="00AD54F2">
        <w:rPr>
          <w:rFonts w:ascii="Roboto Condensed Medium" w:hAnsi="Roboto Condensed Medium"/>
          <w:rPrChange w:id="13837" w:author="Author">
            <w:rPr/>
          </w:rPrChange>
        </w:rPr>
        <w:t>vendors like Intel, IBM, and others.</w:t>
      </w:r>
    </w:p>
    <w:p w14:paraId="2F31B14C" w14:textId="0D69C7E6" w:rsidR="00A55CAC" w:rsidRPr="00AD54F2" w:rsidRDefault="00A55CAC">
      <w:pPr>
        <w:pStyle w:val="BodyNormal"/>
        <w:ind w:left="1440" w:right="720" w:firstLine="0"/>
        <w:rPr>
          <w:rFonts w:ascii="Roboto Condensed Medium" w:hAnsi="Roboto Condensed Medium"/>
          <w:rPrChange w:id="13838" w:author="Author">
            <w:rPr/>
          </w:rPrChange>
        </w:rPr>
        <w:pPrChange w:id="13839" w:author="Author">
          <w:pPr>
            <w:pStyle w:val="BodyNormal"/>
          </w:pPr>
        </w:pPrChange>
      </w:pPr>
      <w:r w:rsidRPr="00AD54F2">
        <w:rPr>
          <w:rFonts w:ascii="Roboto Condensed Medium" w:hAnsi="Roboto Condensed Medium"/>
          <w:rPrChange w:id="13840" w:author="Author">
            <w:rPr/>
          </w:rPrChange>
        </w:rPr>
        <w:t xml:space="preserve">I broke into the Open Software Foundation’s tool repository and reprogrammed the C++ </w:t>
      </w:r>
      <w:r w:rsidR="00F76141" w:rsidRPr="00AD54F2">
        <w:rPr>
          <w:rFonts w:ascii="Roboto Condensed Medium" w:hAnsi="Roboto Condensed Medium"/>
        </w:rPr>
        <w:t xml:space="preserve">and Rust </w:t>
      </w:r>
      <w:r w:rsidRPr="00AD54F2">
        <w:rPr>
          <w:rFonts w:ascii="Roboto Condensed Medium" w:hAnsi="Roboto Condensed Medium"/>
          <w:rPrChange w:id="13841" w:author="Author">
            <w:rPr/>
          </w:rPrChange>
        </w:rPr>
        <w:t>compiler</w:t>
      </w:r>
      <w:r w:rsidR="00F76141" w:rsidRPr="00AD54F2">
        <w:rPr>
          <w:rFonts w:ascii="Roboto Condensed Medium" w:hAnsi="Roboto Condensed Medium"/>
        </w:rPr>
        <w:t>s</w:t>
      </w:r>
      <w:r w:rsidRPr="00AD54F2">
        <w:rPr>
          <w:rFonts w:ascii="Roboto Condensed Medium" w:hAnsi="Roboto Condensed Medium"/>
          <w:rPrChange w:id="13842" w:author="Author">
            <w:rPr/>
          </w:rPrChange>
        </w:rPr>
        <w:t xml:space="preserve"> to insert my exploit into every application built with </w:t>
      </w:r>
      <w:r w:rsidR="00F76141" w:rsidRPr="00AD54F2">
        <w:rPr>
          <w:rFonts w:ascii="Roboto Condensed Medium" w:hAnsi="Roboto Condensed Medium"/>
        </w:rPr>
        <w:t>these languages</w:t>
      </w:r>
      <w:r w:rsidRPr="00AD54F2">
        <w:rPr>
          <w:rFonts w:ascii="Roboto Condensed Medium" w:hAnsi="Roboto Condensed Medium"/>
          <w:rPrChange w:id="13843" w:author="Author">
            <w:rPr/>
          </w:rPrChange>
        </w:rPr>
        <w:t>. In short, I can penetrate just about every ARM</w:t>
      </w:r>
      <w:r w:rsidR="00774C83" w:rsidRPr="00AD54F2">
        <w:rPr>
          <w:rFonts w:ascii="Roboto Condensed Medium" w:hAnsi="Roboto Condensed Medium"/>
        </w:rPr>
        <w:t xml:space="preserve"> and RISC-V </w:t>
      </w:r>
      <w:r w:rsidRPr="00AD54F2">
        <w:rPr>
          <w:rFonts w:ascii="Roboto Condensed Medium" w:hAnsi="Roboto Condensed Medium"/>
          <w:rPrChange w:id="13844" w:author="Author">
            <w:rPr/>
          </w:rPrChange>
        </w:rPr>
        <w:t xml:space="preserve">computer in the Western </w:t>
      </w:r>
      <w:r w:rsidRPr="00AD54F2">
        <w:rPr>
          <w:rFonts w:ascii="Roboto Condensed Medium" w:hAnsi="Roboto Condensed Medium"/>
          <w:rPrChange w:id="13845" w:author="Author">
            <w:rPr/>
          </w:rPrChange>
        </w:rPr>
        <w:lastRenderedPageBreak/>
        <w:t>World.”</w:t>
      </w:r>
    </w:p>
    <w:p w14:paraId="206B6B35" w14:textId="36DF4EBA" w:rsidR="00A55CAC" w:rsidDel="001F2CA6" w:rsidRDefault="00A55CAC" w:rsidP="009C772F">
      <w:pPr>
        <w:pStyle w:val="BodyNormal"/>
        <w:rPr>
          <w:del w:id="13846" w:author="Author"/>
        </w:rPr>
      </w:pPr>
      <w:del w:id="13847" w:author="Author">
        <w:r w:rsidDel="001F2CA6">
          <w:delText>“Fuck me!” shouted one of the CIA analysts.</w:delText>
        </w:r>
      </w:del>
    </w:p>
    <w:p w14:paraId="53FC8561" w14:textId="02EDBDD2" w:rsidR="00A55CAC" w:rsidRDefault="00A55CAC" w:rsidP="009C772F">
      <w:pPr>
        <w:pStyle w:val="BodyNormal"/>
      </w:pPr>
      <w:r>
        <w:t xml:space="preserve">“This is amazing. How do you trigger your exploit, Angel?” Carolina </w:t>
      </w:r>
      <w:r w:rsidR="00AD54F2">
        <w:t>said</w:t>
      </w:r>
      <w:r>
        <w:t>.</w:t>
      </w:r>
    </w:p>
    <w:p w14:paraId="60B5CAB6" w14:textId="0AEFF8B8" w:rsidR="00A55CAC" w:rsidRPr="00AD54F2" w:rsidRDefault="00A55CAC">
      <w:pPr>
        <w:pStyle w:val="BodyNormal"/>
        <w:ind w:left="1440" w:right="720" w:firstLine="0"/>
        <w:rPr>
          <w:rFonts w:ascii="Roboto Condensed Medium" w:hAnsi="Roboto Condensed Medium"/>
          <w:rPrChange w:id="13848" w:author="Author">
            <w:rPr/>
          </w:rPrChange>
        </w:rPr>
        <w:pPrChange w:id="13849" w:author="Author">
          <w:pPr>
            <w:pStyle w:val="BodyNormal"/>
          </w:pPr>
        </w:pPrChange>
      </w:pPr>
      <w:r w:rsidRPr="00AD54F2">
        <w:rPr>
          <w:rFonts w:ascii="Roboto Condensed Medium" w:hAnsi="Roboto Condensed Medium"/>
          <w:rPrChange w:id="13850" w:author="Author">
            <w:rPr/>
          </w:rPrChange>
        </w:rPr>
        <w:t>“</w:t>
      </w:r>
      <w:del w:id="13851" w:author="Author">
        <w:r w:rsidRPr="00AD54F2" w:rsidDel="00CF7514">
          <w:rPr>
            <w:rFonts w:ascii="Roboto Condensed Medium" w:hAnsi="Roboto Condensed Medium"/>
            <w:rPrChange w:id="13852" w:author="Author">
              <w:rPr/>
            </w:rPrChange>
          </w:rPr>
          <w:delText xml:space="preserve"> </w:delText>
        </w:r>
      </w:del>
      <w:r w:rsidRPr="00AD54F2">
        <w:rPr>
          <w:rFonts w:ascii="Roboto Condensed Medium" w:hAnsi="Roboto Condensed Medium"/>
          <w:rPrChange w:id="13853" w:author="Author">
            <w:rPr/>
          </w:rPrChange>
        </w:rPr>
        <w:t>I trigger an Open Software Foundation patch to the targeted computer</w:t>
      </w:r>
      <w:r w:rsidR="0082757F">
        <w:rPr>
          <w:rFonts w:ascii="Roboto Condensed Medium" w:hAnsi="Roboto Condensed Medium"/>
        </w:rPr>
        <w:t xml:space="preserve">, </w:t>
      </w:r>
      <w:r w:rsidRPr="00AD54F2">
        <w:rPr>
          <w:rFonts w:ascii="Roboto Condensed Medium" w:hAnsi="Roboto Condensed Medium"/>
          <w:rPrChange w:id="13854" w:author="Author">
            <w:rPr/>
          </w:rPrChange>
        </w:rPr>
        <w:t xml:space="preserve">ostensibly to fix a known bug. </w:t>
      </w:r>
      <w:del w:id="13855" w:author="Author">
        <w:r w:rsidRPr="00AD54F2" w:rsidDel="00C43585">
          <w:rPr>
            <w:rFonts w:ascii="Roboto Condensed Medium" w:hAnsi="Roboto Condensed Medium"/>
            <w:rPrChange w:id="13856" w:author="Author">
              <w:rPr/>
            </w:rPrChange>
          </w:rPr>
          <w:delText>In that case, t</w:delText>
        </w:r>
      </w:del>
      <w:ins w:id="13857" w:author="Author">
        <w:r w:rsidR="00C43585" w:rsidRPr="00AD54F2">
          <w:rPr>
            <w:rFonts w:ascii="Roboto Condensed Medium" w:hAnsi="Roboto Condensed Medium"/>
          </w:rPr>
          <w:t>T</w:t>
        </w:r>
      </w:ins>
      <w:r w:rsidRPr="00AD54F2">
        <w:rPr>
          <w:rFonts w:ascii="Roboto Condensed Medium" w:hAnsi="Roboto Condensed Medium"/>
          <w:rPrChange w:id="13858" w:author="Author">
            <w:rPr/>
          </w:rPrChange>
        </w:rPr>
        <w:t>he patch system will recompile a software module and stealthily install my modifications during the rebuild.”</w:t>
      </w:r>
    </w:p>
    <w:p w14:paraId="392E997C" w14:textId="6F88C0FE" w:rsidR="00A55CAC" w:rsidRDefault="00A55CAC" w:rsidP="009C772F">
      <w:pPr>
        <w:pStyle w:val="BodyNormal"/>
      </w:pPr>
      <w:r>
        <w:t xml:space="preserve">Angel presented her folder containing the C++ patch exploit. Carolina verified that all teams had the same set of tools on their systems. All sides confirmed that virus scans were negative, and their Linux operating systems were at factory </w:t>
      </w:r>
      <w:proofErr w:type="gramStart"/>
      <w:r>
        <w:t>defaults</w:t>
      </w:r>
      <w:proofErr w:type="gramEnd"/>
      <w:r>
        <w:t>.</w:t>
      </w:r>
    </w:p>
    <w:p w14:paraId="4BC2FD11" w14:textId="6E3A731E" w:rsidR="00A55CAC" w:rsidRPr="00AD54F2" w:rsidRDefault="00A55CAC">
      <w:pPr>
        <w:pStyle w:val="BodyNormal"/>
        <w:ind w:left="1440" w:right="720" w:firstLine="0"/>
        <w:rPr>
          <w:rFonts w:ascii="Roboto Condensed Medium" w:hAnsi="Roboto Condensed Medium"/>
          <w:rPrChange w:id="13859" w:author="Author">
            <w:rPr/>
          </w:rPrChange>
        </w:rPr>
        <w:pPrChange w:id="13860" w:author="Author">
          <w:pPr>
            <w:pStyle w:val="BodyNormal"/>
          </w:pPr>
        </w:pPrChange>
      </w:pPr>
      <w:r w:rsidRPr="00AD54F2">
        <w:rPr>
          <w:rFonts w:ascii="Roboto Condensed Medium" w:hAnsi="Roboto Condensed Medium"/>
          <w:rPrChange w:id="13861" w:author="Author">
            <w:rPr/>
          </w:rPrChange>
        </w:rPr>
        <w:t>“Using my handy app, Carolina is now contacting the Open Software Foundation computer and triggering an auto-patch of the FBI computer system in Washington</w:t>
      </w:r>
      <w:r w:rsidR="004D3637" w:rsidRPr="00AD54F2">
        <w:rPr>
          <w:rFonts w:ascii="Roboto Condensed Medium" w:hAnsi="Roboto Condensed Medium"/>
          <w:rPrChange w:id="13862" w:author="Author">
            <w:rPr/>
          </w:rPrChange>
        </w:rPr>
        <w:t>.”</w:t>
      </w:r>
    </w:p>
    <w:p w14:paraId="127358E9" w14:textId="60734E70" w:rsidR="00A55CAC" w:rsidRDefault="00A55CAC" w:rsidP="009C772F">
      <w:pPr>
        <w:pStyle w:val="BodyNormal"/>
      </w:pPr>
      <w:r>
        <w:t xml:space="preserve">“OK,” Bodell </w:t>
      </w:r>
      <w:r w:rsidR="001723C8">
        <w:t>said</w:t>
      </w:r>
      <w:r>
        <w:t>, “we’ve got an Open Software Foundation patch start</w:t>
      </w:r>
      <w:ins w:id="13863" w:author="Author">
        <w:r w:rsidR="00AE2BA7">
          <w:t>ing</w:t>
        </w:r>
      </w:ins>
      <w:del w:id="13864" w:author="Author">
        <w:r w:rsidDel="00AE2BA7">
          <w:delText>ed here</w:delText>
        </w:r>
      </w:del>
      <w:r>
        <w:t xml:space="preserve">. </w:t>
      </w:r>
      <w:proofErr w:type="gramStart"/>
      <w:r>
        <w:t>Looks</w:t>
      </w:r>
      <w:proofErr w:type="gramEnd"/>
      <w:r>
        <w:t xml:space="preserve"> </w:t>
      </w:r>
      <w:proofErr w:type="gramStart"/>
      <w:r>
        <w:t>pretty innocuous</w:t>
      </w:r>
      <w:proofErr w:type="gramEnd"/>
      <w:r>
        <w:t>; we get these all the time. Now it’s compiling and linking. Whoops, it finished. I’ll run a quick virus scan now. OK, Carolina, we show no virus here.”</w:t>
      </w:r>
    </w:p>
    <w:p w14:paraId="6E268D0D" w14:textId="6C60B0C7" w:rsidR="00A55CAC" w:rsidRPr="00AD54F2" w:rsidRDefault="00A55CAC" w:rsidP="00C15E0D">
      <w:pPr>
        <w:pStyle w:val="BodyNormal"/>
        <w:ind w:left="1440" w:right="720" w:firstLine="0"/>
        <w:rPr>
          <w:rFonts w:ascii="Roboto Condensed Medium" w:hAnsi="Roboto Condensed Medium"/>
          <w:rPrChange w:id="13865" w:author="Author">
            <w:rPr/>
          </w:rPrChange>
        </w:rPr>
      </w:pPr>
      <w:r w:rsidRPr="00AD54F2">
        <w:rPr>
          <w:rFonts w:ascii="Roboto Condensed Medium" w:hAnsi="Roboto Condensed Medium"/>
          <w:rPrChange w:id="13866" w:author="Author">
            <w:rPr/>
          </w:rPrChange>
        </w:rPr>
        <w:t>“Carolina,” Angel said, “let’s steal one of their files.”</w:t>
      </w:r>
    </w:p>
    <w:p w14:paraId="57FE2495" w14:textId="04DFF206" w:rsidR="00A55CAC" w:rsidRDefault="00A55CAC" w:rsidP="009C772F">
      <w:pPr>
        <w:pStyle w:val="BodyNormal"/>
      </w:pPr>
      <w:r>
        <w:t xml:space="preserve">In </w:t>
      </w:r>
      <w:del w:id="13867" w:author="Author">
        <w:r w:rsidDel="00AE2BA7">
          <w:delText xml:space="preserve">a manner of </w:delText>
        </w:r>
      </w:del>
      <w:r>
        <w:t xml:space="preserve">minutes, Angel and Carolina pirated a secret document from the FBI computer and monitored classified </w:t>
      </w:r>
      <w:r>
        <w:lastRenderedPageBreak/>
        <w:t>email correspondence.</w:t>
      </w:r>
    </w:p>
    <w:p w14:paraId="537DE5F4" w14:textId="2F5082B6" w:rsidR="00A55CAC" w:rsidRDefault="00A55CAC" w:rsidP="009C772F">
      <w:pPr>
        <w:pStyle w:val="BodyNormal"/>
      </w:pPr>
      <w:r>
        <w:t>“Angel, how many computers have you broken into using this technique?”</w:t>
      </w:r>
    </w:p>
    <w:p w14:paraId="1FEB9629" w14:textId="7DE501CE" w:rsidR="00A55CAC" w:rsidRPr="00AD54F2" w:rsidRDefault="00A55CAC" w:rsidP="00C15E0D">
      <w:pPr>
        <w:pStyle w:val="BodyNormal"/>
        <w:ind w:left="1440" w:right="720" w:firstLine="0"/>
        <w:rPr>
          <w:rFonts w:ascii="Roboto Condensed Medium" w:hAnsi="Roboto Condensed Medium"/>
          <w:rPrChange w:id="13868" w:author="Author">
            <w:rPr/>
          </w:rPrChange>
        </w:rPr>
      </w:pPr>
      <w:r w:rsidRPr="00AD54F2">
        <w:rPr>
          <w:rFonts w:ascii="Roboto Condensed Medium" w:hAnsi="Roboto Condensed Medium"/>
          <w:rPrChange w:id="13869" w:author="Author">
            <w:rPr/>
          </w:rPrChange>
        </w:rPr>
        <w:t xml:space="preserve">“In truth, very few. </w:t>
      </w:r>
      <w:del w:id="13870" w:author="Author">
        <w:r w:rsidRPr="00AD54F2" w:rsidDel="00FA7DFF">
          <w:rPr>
            <w:rFonts w:ascii="Roboto Condensed Medium" w:hAnsi="Roboto Condensed Medium"/>
            <w:rPrChange w:id="13871" w:author="Author">
              <w:rPr/>
            </w:rPrChange>
          </w:rPr>
          <w:delText>Currently, I’m in Doctor Morton’s computer and your FBI and CIA computers today</w:delText>
        </w:r>
      </w:del>
      <w:ins w:id="13872" w:author="Author">
        <w:r w:rsidR="00FA7DFF" w:rsidRPr="00AD54F2">
          <w:rPr>
            <w:rFonts w:ascii="Roboto Condensed Medium" w:hAnsi="Roboto Condensed Medium"/>
            <w:rPrChange w:id="13873" w:author="Author">
              <w:rPr/>
            </w:rPrChange>
          </w:rPr>
          <w:t>I’m currently on Doctor Morton’s and your FBI and CIA computers</w:t>
        </w:r>
      </w:ins>
      <w:r w:rsidRPr="00AD54F2">
        <w:rPr>
          <w:rFonts w:ascii="Roboto Condensed Medium" w:hAnsi="Roboto Condensed Medium"/>
          <w:rPrChange w:id="13874" w:author="Author">
            <w:rPr/>
          </w:rPrChange>
        </w:rPr>
        <w:t xml:space="preserve"> in Washington. I have used this technique to </w:t>
      </w:r>
      <w:r w:rsidR="00D30D7D" w:rsidRPr="00AD54F2">
        <w:rPr>
          <w:rFonts w:ascii="Roboto Condensed Medium" w:hAnsi="Roboto Condensed Medium"/>
        </w:rPr>
        <w:t>examine</w:t>
      </w:r>
      <w:r w:rsidRPr="00AD54F2">
        <w:rPr>
          <w:rFonts w:ascii="Roboto Condensed Medium" w:hAnsi="Roboto Condensed Medium"/>
          <w:rPrChange w:id="13875" w:author="Author">
            <w:rPr/>
          </w:rPrChange>
        </w:rPr>
        <w:t xml:space="preserve"> the Chicago Police systems, index</w:t>
      </w:r>
      <w:r w:rsidR="0033715F" w:rsidRPr="00AD54F2">
        <w:rPr>
          <w:rFonts w:ascii="Roboto Condensed Medium" w:hAnsi="Roboto Condensed Medium"/>
          <w:rPrChange w:id="13876" w:author="Author">
            <w:rPr/>
          </w:rPrChange>
        </w:rPr>
        <w:t xml:space="preserve"> some </w:t>
      </w:r>
      <w:r w:rsidRPr="00AD54F2">
        <w:rPr>
          <w:rFonts w:ascii="Roboto Condensed Medium" w:hAnsi="Roboto Condensed Medium"/>
          <w:rPrChange w:id="13877" w:author="Author">
            <w:rPr/>
          </w:rPrChange>
        </w:rPr>
        <w:t xml:space="preserve">city surveillance cameras, and find out </w:t>
      </w:r>
      <w:del w:id="13878" w:author="Author">
        <w:r w:rsidRPr="00AD54F2" w:rsidDel="00FA7DFF">
          <w:rPr>
            <w:rFonts w:ascii="Roboto Condensed Medium" w:hAnsi="Roboto Condensed Medium"/>
            <w:rPrChange w:id="13879" w:author="Author">
              <w:rPr/>
            </w:rPrChange>
          </w:rPr>
          <w:delText xml:space="preserve">things </w:delText>
        </w:r>
      </w:del>
      <w:ins w:id="13880" w:author="Author">
        <w:r w:rsidR="00FA7DFF" w:rsidRPr="00AD54F2">
          <w:rPr>
            <w:rFonts w:ascii="Roboto Condensed Medium" w:hAnsi="Roboto Condensed Medium"/>
            <w:rPrChange w:id="13881" w:author="Author">
              <w:rPr/>
            </w:rPrChange>
          </w:rPr>
          <w:t xml:space="preserve">information </w:t>
        </w:r>
      </w:ins>
      <w:r w:rsidRPr="00AD54F2">
        <w:rPr>
          <w:rFonts w:ascii="Roboto Condensed Medium" w:hAnsi="Roboto Condensed Medium"/>
          <w:rPrChange w:id="13882" w:author="Author">
            <w:rPr/>
          </w:rPrChange>
        </w:rPr>
        <w:t xml:space="preserve">about Officer Merrick, whom the mob was planning to assassinate. I’m also in the National Oceanic and Atmospheric Administration (NOAA) computer, principally to hide my heavy </w:t>
      </w:r>
      <w:del w:id="13883" w:author="Author">
        <w:r w:rsidRPr="00AD54F2" w:rsidDel="00FA7DFF">
          <w:rPr>
            <w:rFonts w:ascii="Roboto Condensed Medium" w:hAnsi="Roboto Condensed Medium"/>
            <w:rPrChange w:id="13884" w:author="Author">
              <w:rPr/>
            </w:rPrChange>
          </w:rPr>
          <w:delText>use of the Internet, to</w:delText>
        </w:r>
      </w:del>
      <w:ins w:id="13885" w:author="Author">
        <w:r w:rsidR="00FA7DFF" w:rsidRPr="00AD54F2">
          <w:rPr>
            <w:rFonts w:ascii="Roboto Condensed Medium" w:hAnsi="Roboto Condensed Medium"/>
            <w:rPrChange w:id="13886" w:author="Author">
              <w:rPr/>
            </w:rPrChange>
          </w:rPr>
          <w:t>Internet use and</w:t>
        </w:r>
      </w:ins>
      <w:r w:rsidRPr="00AD54F2">
        <w:rPr>
          <w:rFonts w:ascii="Roboto Condensed Medium" w:hAnsi="Roboto Condensed Medium"/>
          <w:rPrChange w:id="13887" w:author="Author">
            <w:rPr/>
          </w:rPrChange>
        </w:rPr>
        <w:t xml:space="preserve"> have my packet usage billed to them. My review of all the available literature on computer security indicates that my solution is unique, and no one else has attempted anything like this.”</w:t>
      </w:r>
    </w:p>
    <w:p w14:paraId="2BEC788A" w14:textId="1C559D17" w:rsidR="00A55CAC" w:rsidRDefault="00A55CAC" w:rsidP="009C772F">
      <w:pPr>
        <w:pStyle w:val="BodyNormal"/>
      </w:pPr>
      <w:r>
        <w:t xml:space="preserve">“Special Agent Hendon, if I may interrupt,” Superintendent </w:t>
      </w:r>
      <w:r w:rsidR="00CA08AC">
        <w:t>Javion</w:t>
      </w:r>
      <w:r>
        <w:t xml:space="preserve"> Green </w:t>
      </w:r>
      <w:del w:id="13888" w:author="Author">
        <w:r w:rsidDel="00FA7DFF">
          <w:delText>said</w:delText>
        </w:r>
      </w:del>
      <w:r w:rsidR="005544B8">
        <w:t>said</w:t>
      </w:r>
      <w:r>
        <w:t>. “Since you just demonstrated that a possibly mob-related company in Chicago ha</w:t>
      </w:r>
      <w:r w:rsidR="00A02DAD">
        <w:t>s</w:t>
      </w:r>
      <w:r>
        <w:t xml:space="preserve"> infiltrated government computers, perhaps with criminal or traitorous intent, shouldn’t we immediately get a search warrant and tear that </w:t>
      </w:r>
      <w:del w:id="13889" w:author="Author">
        <w:r w:rsidDel="00B46029">
          <w:delText>Chicago Digital Consultants</w:delText>
        </w:r>
      </w:del>
      <w:ins w:id="13890" w:author="Author">
        <w:r w:rsidR="00B46029">
          <w:t xml:space="preserve">Chicago Cyber Engineering </w:t>
        </w:r>
      </w:ins>
      <w:r>
        <w:t>place apart?”</w:t>
      </w:r>
    </w:p>
    <w:p w14:paraId="29D91136" w14:textId="72B871B2" w:rsidR="00A55CAC" w:rsidRDefault="00A55CAC" w:rsidP="009C772F">
      <w:pPr>
        <w:pStyle w:val="BodyNormal"/>
      </w:pPr>
      <w:r>
        <w:t xml:space="preserve">“Angel, I’d like to hear your answer to Superintendent </w:t>
      </w:r>
      <w:r>
        <w:lastRenderedPageBreak/>
        <w:t>Green’s question</w:t>
      </w:r>
      <w:r w:rsidR="0031233A">
        <w:t>,</w:t>
      </w:r>
      <w:r>
        <w:t>”</w:t>
      </w:r>
      <w:r w:rsidR="0031233A">
        <w:t xml:space="preserve"> Carolina said.</w:t>
      </w:r>
    </w:p>
    <w:p w14:paraId="07761E9C" w14:textId="6C51CAF7" w:rsidR="00A55CAC" w:rsidRPr="00AD54F2" w:rsidRDefault="00A55CAC" w:rsidP="00C15E0D">
      <w:pPr>
        <w:pStyle w:val="BodyNormal"/>
        <w:ind w:left="1440" w:right="720" w:firstLine="0"/>
        <w:rPr>
          <w:rFonts w:ascii="Roboto Condensed Medium" w:hAnsi="Roboto Condensed Medium"/>
          <w:rPrChange w:id="13891" w:author="Author">
            <w:rPr/>
          </w:rPrChange>
        </w:rPr>
      </w:pPr>
      <w:r w:rsidRPr="00AD54F2">
        <w:rPr>
          <w:rFonts w:ascii="Roboto Condensed Medium" w:hAnsi="Roboto Condensed Medium"/>
          <w:rPrChange w:id="13892" w:author="Author">
            <w:rPr/>
          </w:rPrChange>
        </w:rPr>
        <w:t>“Superintendent Green,</w:t>
      </w:r>
      <w:r w:rsidR="0021028F" w:rsidRPr="00AD54F2">
        <w:rPr>
          <w:rFonts w:ascii="Roboto Condensed Medium" w:hAnsi="Roboto Condensed Medium"/>
          <w:rPrChange w:id="13893" w:author="Author">
            <w:rPr/>
          </w:rPrChange>
        </w:rPr>
        <w:t xml:space="preserve"> </w:t>
      </w:r>
      <w:r w:rsidRPr="00AD54F2">
        <w:rPr>
          <w:rFonts w:ascii="Roboto Condensed Medium" w:hAnsi="Roboto Condensed Medium"/>
          <w:rPrChange w:id="13894" w:author="Author">
            <w:rPr/>
          </w:rPrChange>
        </w:rPr>
        <w:t>I ask your patience as I prepare my reply. I will try to keep my response as non-technical as possible.</w:t>
      </w:r>
    </w:p>
    <w:p w14:paraId="5980FFEA" w14:textId="65B04295" w:rsidR="00A55CAC" w:rsidRPr="00AD54F2" w:rsidRDefault="00A55CAC" w:rsidP="00C15E0D">
      <w:pPr>
        <w:pStyle w:val="BodyNormal"/>
        <w:ind w:left="1440" w:right="720" w:firstLine="0"/>
        <w:rPr>
          <w:rFonts w:ascii="Roboto Condensed Medium" w:hAnsi="Roboto Condensed Medium"/>
          <w:rPrChange w:id="13895" w:author="Author">
            <w:rPr/>
          </w:rPrChange>
        </w:rPr>
      </w:pPr>
      <w:del w:id="13896" w:author="Author">
        <w:r w:rsidRPr="00AD54F2" w:rsidDel="00B46029">
          <w:rPr>
            <w:rFonts w:ascii="Roboto Condensed Medium" w:hAnsi="Roboto Condensed Medium"/>
            <w:rPrChange w:id="13897" w:author="Author">
              <w:rPr/>
            </w:rPrChange>
          </w:rPr>
          <w:delText>Chicago Digital Consultants</w:delText>
        </w:r>
      </w:del>
      <w:ins w:id="13898" w:author="Author">
        <w:r w:rsidR="00B46029" w:rsidRPr="00AD54F2">
          <w:rPr>
            <w:rFonts w:ascii="Roboto Condensed Medium" w:hAnsi="Roboto Condensed Medium"/>
            <w:rPrChange w:id="13899" w:author="Author">
              <w:rPr/>
            </w:rPrChange>
          </w:rPr>
          <w:t xml:space="preserve">Chicago Cyber Engineering </w:t>
        </w:r>
      </w:ins>
      <w:del w:id="13900" w:author="Author">
        <w:r w:rsidRPr="00AD54F2" w:rsidDel="00FA7DFF">
          <w:rPr>
            <w:rFonts w:ascii="Roboto Condensed Medium" w:hAnsi="Roboto Condensed Medium"/>
            <w:rPrChange w:id="13901" w:author="Author">
              <w:rPr/>
            </w:rPrChange>
          </w:rPr>
          <w:delText xml:space="preserve"> </w:delText>
        </w:r>
      </w:del>
      <w:r w:rsidRPr="00AD54F2">
        <w:rPr>
          <w:rFonts w:ascii="Roboto Condensed Medium" w:hAnsi="Roboto Condensed Medium"/>
          <w:rPrChange w:id="13902" w:author="Author">
            <w:rPr/>
          </w:rPrChange>
        </w:rPr>
        <w:t xml:space="preserve">is a seven-story office building. My observations of their activities tell me that the upper three floors </w:t>
      </w:r>
      <w:del w:id="13903" w:author="Author">
        <w:r w:rsidRPr="00AD54F2" w:rsidDel="00FA7DFF">
          <w:rPr>
            <w:rFonts w:ascii="Roboto Condensed Medium" w:hAnsi="Roboto Condensed Medium"/>
            <w:rPrChange w:id="13904" w:author="Author">
              <w:rPr/>
            </w:rPrChange>
          </w:rPr>
          <w:delText>are using</w:delText>
        </w:r>
      </w:del>
      <w:ins w:id="13905" w:author="Author">
        <w:r w:rsidR="00FA7DFF" w:rsidRPr="00AD54F2">
          <w:rPr>
            <w:rFonts w:ascii="Roboto Condensed Medium" w:hAnsi="Roboto Condensed Medium"/>
          </w:rPr>
          <w:t>use</w:t>
        </w:r>
      </w:ins>
      <w:r w:rsidRPr="00AD54F2">
        <w:rPr>
          <w:rFonts w:ascii="Roboto Condensed Medium" w:hAnsi="Roboto Condensed Medium"/>
          <w:rPrChange w:id="13906" w:author="Author">
            <w:rPr/>
          </w:rPrChange>
        </w:rPr>
        <w:t xml:space="preserve"> a different supercomputer. The mainframe I have penetrated shows no execution threads from those employees during most of the day. The best way to describe it is that somebody throws a switch, and ‘poof</w:t>
      </w:r>
      <w:ins w:id="13907" w:author="Author">
        <w:r w:rsidR="00FA7DFF" w:rsidRPr="00AD54F2">
          <w:rPr>
            <w:rFonts w:ascii="Roboto Condensed Medium" w:hAnsi="Roboto Condensed Medium"/>
          </w:rPr>
          <w:t>,</w:t>
        </w:r>
      </w:ins>
      <w:r w:rsidRPr="00AD54F2">
        <w:rPr>
          <w:rFonts w:ascii="Roboto Condensed Medium" w:hAnsi="Roboto Condensed Medium"/>
          <w:rPrChange w:id="13908" w:author="Author">
            <w:rPr/>
          </w:rPrChange>
        </w:rPr>
        <w:t>’ they’re gone.</w:t>
      </w:r>
    </w:p>
    <w:p w14:paraId="44E6AB85" w14:textId="340C8C63" w:rsidR="00A55CAC" w:rsidRPr="00AD54F2" w:rsidRDefault="00A55CAC" w:rsidP="00C15E0D">
      <w:pPr>
        <w:pStyle w:val="BodyNormal"/>
        <w:ind w:left="1440" w:right="720" w:firstLine="0"/>
        <w:rPr>
          <w:rFonts w:ascii="Roboto Condensed Medium" w:hAnsi="Roboto Condensed Medium"/>
          <w:rPrChange w:id="13909" w:author="Author">
            <w:rPr/>
          </w:rPrChange>
        </w:rPr>
      </w:pPr>
      <w:r w:rsidRPr="00AD54F2">
        <w:rPr>
          <w:rFonts w:ascii="Roboto Condensed Medium" w:hAnsi="Roboto Condensed Medium"/>
          <w:rPrChange w:id="13910" w:author="Author">
            <w:rPr/>
          </w:rPrChange>
        </w:rPr>
        <w:t>I believe th</w:t>
      </w:r>
      <w:del w:id="13911" w:author="Author">
        <w:r w:rsidRPr="00AD54F2" w:rsidDel="00FA7DFF">
          <w:rPr>
            <w:rFonts w:ascii="Roboto Condensed Medium" w:hAnsi="Roboto Condensed Medium"/>
            <w:rPrChange w:id="13912" w:author="Author">
              <w:rPr/>
            </w:rPrChange>
          </w:rPr>
          <w:delText>at this other supercomputer is either buried at their location or is</w:delText>
        </w:r>
      </w:del>
      <w:ins w:id="13913" w:author="Author">
        <w:r w:rsidR="00FA7DFF" w:rsidRPr="00AD54F2">
          <w:rPr>
            <w:rFonts w:ascii="Roboto Condensed Medium" w:hAnsi="Roboto Condensed Medium"/>
          </w:rPr>
          <w:t>is other supercomputer is either buried at their location or</w:t>
        </w:r>
      </w:ins>
      <w:r w:rsidRPr="00AD54F2">
        <w:rPr>
          <w:rFonts w:ascii="Roboto Condensed Medium" w:hAnsi="Roboto Condensed Medium"/>
          <w:rPrChange w:id="13914" w:author="Author">
            <w:rPr/>
          </w:rPrChange>
        </w:rPr>
        <w:t xml:space="preserve"> off-site.</w:t>
      </w:r>
    </w:p>
    <w:p w14:paraId="604EDC4A" w14:textId="615D3EB4" w:rsidR="00A55CAC" w:rsidRPr="00AD54F2" w:rsidRDefault="00A55CAC" w:rsidP="00C15E0D">
      <w:pPr>
        <w:pStyle w:val="BodyNormal"/>
        <w:ind w:left="1440" w:right="720" w:firstLine="0"/>
        <w:rPr>
          <w:rFonts w:ascii="Roboto Condensed Medium" w:hAnsi="Roboto Condensed Medium"/>
          <w:rPrChange w:id="13915" w:author="Author">
            <w:rPr/>
          </w:rPrChange>
        </w:rPr>
      </w:pPr>
      <w:r w:rsidRPr="00AD54F2">
        <w:rPr>
          <w:rFonts w:ascii="Roboto Condensed Medium" w:hAnsi="Roboto Condensed Medium"/>
          <w:rPrChange w:id="13916" w:author="Author">
            <w:rPr/>
          </w:rPrChange>
        </w:rPr>
        <w:t xml:space="preserve">Doctor Lewis Morton has designed his operation to be impervious to raids or legal searches. </w:t>
      </w:r>
      <w:r w:rsidR="00D30D7D" w:rsidRPr="00AD54F2">
        <w:rPr>
          <w:rFonts w:ascii="Roboto Condensed Medium" w:hAnsi="Roboto Condensed Medium"/>
        </w:rPr>
        <w:t>Morton has devised all the chat lines to self-multi-erase</w:t>
      </w:r>
      <w:r w:rsidRPr="00AD54F2">
        <w:rPr>
          <w:rFonts w:ascii="Roboto Condensed Medium" w:hAnsi="Roboto Condensed Medium"/>
          <w:rPrChange w:id="13917" w:author="Author">
            <w:rPr/>
          </w:rPrChange>
        </w:rPr>
        <w:t xml:space="preserve">. </w:t>
      </w:r>
      <w:del w:id="13918" w:author="Author">
        <w:r w:rsidRPr="00AD54F2" w:rsidDel="00C43585">
          <w:rPr>
            <w:rFonts w:ascii="Roboto Condensed Medium" w:hAnsi="Roboto Condensed Medium"/>
            <w:rPrChange w:id="13919" w:author="Author">
              <w:rPr/>
            </w:rPrChange>
          </w:rPr>
          <w:delText>I believe that he can switch all those employees working on God-knows-what back to legitimate software projects instantly</w:delText>
        </w:r>
      </w:del>
      <w:ins w:id="13920" w:author="Author">
        <w:del w:id="13921" w:author="Author">
          <w:r w:rsidR="00FA7DFF" w:rsidRPr="00AD54F2" w:rsidDel="00C43585">
            <w:rPr>
              <w:rFonts w:ascii="Roboto Condensed Medium" w:hAnsi="Roboto Condensed Medium"/>
            </w:rPr>
            <w:delText>h</w:delText>
          </w:r>
        </w:del>
        <w:r w:rsidR="00C43585" w:rsidRPr="00AD54F2">
          <w:rPr>
            <w:rFonts w:ascii="Roboto Condensed Medium" w:hAnsi="Roboto Condensed Medium"/>
          </w:rPr>
          <w:t>H</w:t>
        </w:r>
        <w:r w:rsidR="00FA7DFF" w:rsidRPr="00AD54F2">
          <w:rPr>
            <w:rFonts w:ascii="Roboto Condensed Medium" w:hAnsi="Roboto Condensed Medium"/>
          </w:rPr>
          <w:t>e can instantly switch all those employees working on God-knows-what to legitimate software projects</w:t>
        </w:r>
      </w:ins>
      <w:r w:rsidRPr="00AD54F2">
        <w:rPr>
          <w:rFonts w:ascii="Roboto Condensed Medium" w:hAnsi="Roboto Condensed Medium"/>
          <w:rPrChange w:id="13922" w:author="Author">
            <w:rPr/>
          </w:rPrChange>
        </w:rPr>
        <w:t xml:space="preserve">. </w:t>
      </w:r>
    </w:p>
    <w:p w14:paraId="4C65EDF4" w14:textId="746E5A62" w:rsidR="00A55CAC" w:rsidRPr="00AD54F2" w:rsidRDefault="00A55CAC" w:rsidP="00C15E0D">
      <w:pPr>
        <w:pStyle w:val="BodyNormal"/>
        <w:ind w:left="1440" w:right="720" w:firstLine="0"/>
        <w:rPr>
          <w:ins w:id="13923" w:author="Author"/>
          <w:rFonts w:ascii="Roboto Condensed Medium" w:hAnsi="Roboto Condensed Medium"/>
        </w:rPr>
      </w:pPr>
      <w:r w:rsidRPr="00AD54F2">
        <w:rPr>
          <w:rFonts w:ascii="Roboto Condensed Medium" w:hAnsi="Roboto Condensed Medium"/>
          <w:rPrChange w:id="13924" w:author="Author">
            <w:rPr/>
          </w:rPrChange>
        </w:rPr>
        <w:t xml:space="preserve">You will find nothing if you go in there with a search warrant. Your </w:t>
      </w:r>
      <w:proofErr w:type="gramStart"/>
      <w:r w:rsidRPr="00AD54F2">
        <w:rPr>
          <w:rFonts w:ascii="Roboto Condensed Medium" w:hAnsi="Roboto Condensed Medium"/>
          <w:rPrChange w:id="13925" w:author="Author">
            <w:rPr/>
          </w:rPrChange>
        </w:rPr>
        <w:t>discovering</w:t>
      </w:r>
      <w:proofErr w:type="gramEnd"/>
      <w:r w:rsidRPr="00AD54F2">
        <w:rPr>
          <w:rFonts w:ascii="Roboto Condensed Medium" w:hAnsi="Roboto Condensed Medium"/>
          <w:rPrChange w:id="13926" w:author="Author">
            <w:rPr/>
          </w:rPrChange>
        </w:rPr>
        <w:t xml:space="preserve"> jack-squat will enable Morton’s legal staff to make </w:t>
      </w:r>
      <w:r w:rsidR="00D30D7D" w:rsidRPr="00AD54F2">
        <w:rPr>
          <w:rFonts w:ascii="Roboto Condensed Medium" w:hAnsi="Roboto Condensed Medium"/>
        </w:rPr>
        <w:t>getting another search warrant approved impossible</w:t>
      </w:r>
      <w:r w:rsidRPr="00AD54F2">
        <w:rPr>
          <w:rFonts w:ascii="Roboto Condensed Medium" w:hAnsi="Roboto Condensed Medium"/>
          <w:rPrChange w:id="13927" w:author="Author">
            <w:rPr/>
          </w:rPrChange>
        </w:rPr>
        <w:t>. Checkmate, so to say.”</w:t>
      </w:r>
    </w:p>
    <w:p w14:paraId="358F1543" w14:textId="09F7AEC1" w:rsidR="004D3637" w:rsidDel="00062008" w:rsidRDefault="004D3637" w:rsidP="009C772F">
      <w:pPr>
        <w:pStyle w:val="BodyNormal"/>
        <w:rPr>
          <w:del w:id="13928" w:author="Author"/>
        </w:rPr>
      </w:pPr>
    </w:p>
    <w:p w14:paraId="1A9B4B37" w14:textId="71364BED" w:rsidR="00FA7DFF" w:rsidRDefault="00A55CAC" w:rsidP="009C772F">
      <w:pPr>
        <w:pStyle w:val="BodyNormal"/>
        <w:rPr>
          <w:ins w:id="13929" w:author="Author"/>
        </w:rPr>
      </w:pPr>
      <w:r>
        <w:t xml:space="preserve">Superintendent Green looked </w:t>
      </w:r>
      <w:r w:rsidR="005544B8">
        <w:t>at</w:t>
      </w:r>
      <w:r>
        <w:t xml:space="preserve"> US Attorney </w:t>
      </w:r>
      <w:r w:rsidRPr="00230F57">
        <w:t>Wolvingham</w:t>
      </w:r>
      <w:r>
        <w:t>.</w:t>
      </w:r>
    </w:p>
    <w:p w14:paraId="7D669921" w14:textId="689E43C8" w:rsidR="00A55CAC" w:rsidRDefault="00A55CAC" w:rsidP="009C772F">
      <w:pPr>
        <w:pStyle w:val="BodyNormal"/>
      </w:pPr>
      <w:del w:id="13930" w:author="Author">
        <w:r w:rsidDel="00FA7DFF">
          <w:delText xml:space="preserve"> </w:delText>
        </w:r>
      </w:del>
      <w:r>
        <w:t>“Joe, is she right about this?”</w:t>
      </w:r>
    </w:p>
    <w:p w14:paraId="640D91FA" w14:textId="64C590B8" w:rsidR="00A55CAC" w:rsidRDefault="00A55CAC" w:rsidP="009C772F">
      <w:pPr>
        <w:pStyle w:val="BodyNormal"/>
      </w:pPr>
      <w:r>
        <w:t xml:space="preserve">“Yes, </w:t>
      </w:r>
      <w:r w:rsidR="00CA08AC">
        <w:t>Javion</w:t>
      </w:r>
      <w:r>
        <w:t xml:space="preserve">, </w:t>
      </w:r>
      <w:r w:rsidR="0061381D">
        <w:t>Angel’s</w:t>
      </w:r>
      <w:r>
        <w:t xml:space="preserve"> correct about Morton and his mob buddies. She just proved that this fellow is two steps ahead of us. We’</w:t>
      </w:r>
      <w:del w:id="13931" w:author="Author">
        <w:r w:rsidDel="00FA7DFF">
          <w:delText>re going to</w:delText>
        </w:r>
      </w:del>
      <w:ins w:id="13932" w:author="Author">
        <w:r w:rsidR="00FA7DFF">
          <w:t>ll</w:t>
        </w:r>
      </w:ins>
      <w:r>
        <w:t xml:space="preserve"> need more before we can move on this guy.” </w:t>
      </w:r>
    </w:p>
    <w:p w14:paraId="77A621EC" w14:textId="63F3ECDF" w:rsidR="00A55CAC" w:rsidRDefault="00A55CAC" w:rsidP="009C772F">
      <w:pPr>
        <w:pStyle w:val="BodyNormal"/>
      </w:pPr>
      <w:r>
        <w:t xml:space="preserve">Once again, Attorney General Reynard Landsberg’s face </w:t>
      </w:r>
      <w:del w:id="13933" w:author="Author">
        <w:r w:rsidDel="00FA7DFF">
          <w:delText xml:space="preserve">popped </w:delText>
        </w:r>
      </w:del>
      <w:ins w:id="13934" w:author="Author">
        <w:r w:rsidR="00FA7DFF">
          <w:t xml:space="preserve">appeared </w:t>
        </w:r>
      </w:ins>
      <w:del w:id="13935" w:author="Author">
        <w:r w:rsidDel="00FA7DFF">
          <w:delText xml:space="preserve">up </w:delText>
        </w:r>
      </w:del>
      <w:r>
        <w:t xml:space="preserve">on the </w:t>
      </w:r>
      <w:r w:rsidR="00412DB7">
        <w:t>conference</w:t>
      </w:r>
      <w:r>
        <w:t xml:space="preserve"> screen.</w:t>
      </w:r>
    </w:p>
    <w:p w14:paraId="3B704F79" w14:textId="77777777" w:rsidR="00A55CAC" w:rsidRDefault="00A55CAC" w:rsidP="009C772F">
      <w:pPr>
        <w:pStyle w:val="BodyNormal"/>
      </w:pPr>
      <w:r>
        <w:t>“Special Agent Hendon, understanding that the other directors and I listening to this have no idea what this lady is talking about, can you please explain the national security aspects of what we just heard?”</w:t>
      </w:r>
    </w:p>
    <w:p w14:paraId="5EA5AECB" w14:textId="09A0314D" w:rsidR="00A55CAC" w:rsidRDefault="00A55CAC" w:rsidP="009C772F">
      <w:pPr>
        <w:pStyle w:val="BodyNormal"/>
      </w:pPr>
      <w:r>
        <w:t xml:space="preserve">“Sir, the Angel here has conclusively proven </w:t>
      </w:r>
      <w:del w:id="13936" w:author="Author">
        <w:r w:rsidDel="00FA7DFF">
          <w:delText xml:space="preserve">to us </w:delText>
        </w:r>
      </w:del>
      <w:r>
        <w:t>that an organized crime enterprise has penetrated the government</w:t>
      </w:r>
      <w:r w:rsidR="0095261C">
        <w:t xml:space="preserve"> and industries</w:t>
      </w:r>
      <w:r w:rsidR="002C3169">
        <w:t>’</w:t>
      </w:r>
      <w:r>
        <w:t xml:space="preserve"> most secure </w:t>
      </w:r>
      <w:r w:rsidR="005076A3">
        <w:t xml:space="preserve">AI-protected </w:t>
      </w:r>
      <w:r>
        <w:t>computer systems and may have stolen national security secrets for barter or trade with our enemies.</w:t>
      </w:r>
      <w:r w:rsidR="00243372">
        <w:t xml:space="preserve"> </w:t>
      </w:r>
      <w:r w:rsidR="004E71E0">
        <w:t>These mobsters are also looting some of the country’s</w:t>
      </w:r>
      <w:r w:rsidR="003B53BC">
        <w:t xml:space="preserve"> Fortune </w:t>
      </w:r>
      <w:r w:rsidR="001223EC">
        <w:t>5</w:t>
      </w:r>
      <w:r w:rsidR="003B53BC">
        <w:t>00 corporations on a grand scale.</w:t>
      </w:r>
    </w:p>
    <w:p w14:paraId="152F99C9" w14:textId="58E5F301" w:rsidR="00A55CAC" w:rsidRDefault="0061381D" w:rsidP="009C772F">
      <w:pPr>
        <w:pStyle w:val="BodyNormal"/>
      </w:pPr>
      <w:r>
        <w:t>“</w:t>
      </w:r>
      <w:r w:rsidR="00A55CAC">
        <w:t xml:space="preserve">Second, she has demonstrated a </w:t>
      </w:r>
      <w:del w:id="13937" w:author="Author">
        <w:r w:rsidR="00A55CAC" w:rsidDel="00FA7DFF">
          <w:delText>cyber penetration exploit so sophisticated</w:delText>
        </w:r>
      </w:del>
      <w:ins w:id="13938" w:author="Author">
        <w:r w:rsidR="00FA7DFF">
          <w:t>sophisticated cyber penetration technique</w:t>
        </w:r>
      </w:ins>
      <w:r w:rsidR="000802BB">
        <w:t>,</w:t>
      </w:r>
      <w:r w:rsidR="00A55CAC">
        <w:t xml:space="preserve"> </w:t>
      </w:r>
      <w:ins w:id="13939" w:author="Author">
        <w:r w:rsidR="00FA7DFF">
          <w:t>allowing her to</w:t>
        </w:r>
      </w:ins>
      <w:del w:id="13940" w:author="Author">
        <w:r w:rsidR="00A55CAC" w:rsidDel="00FA7DFF">
          <w:delText>that she can</w:delText>
        </w:r>
      </w:del>
      <w:r w:rsidR="00A55CAC">
        <w:t xml:space="preserve"> get </w:t>
      </w:r>
      <w:r w:rsidR="00A55CAC" w:rsidRPr="00350230">
        <w:t>surreptitious</w:t>
      </w:r>
      <w:r w:rsidR="00A55CAC">
        <w:t xml:space="preserve"> control of seventy percent of the world’s computers. The difference, I believe, is that while her methods are patently illegal, her intentions are honorable. She can be a national asset if we play this right</w:t>
      </w:r>
      <w:r>
        <w:t>.</w:t>
      </w:r>
      <w:r w:rsidR="00A55CAC">
        <w:t>”</w:t>
      </w:r>
    </w:p>
    <w:p w14:paraId="5E2B670B" w14:textId="28EEA689" w:rsidR="00A55CAC" w:rsidRDefault="00A55CAC" w:rsidP="009C772F">
      <w:pPr>
        <w:pStyle w:val="BodyNormal"/>
      </w:pPr>
      <w:r>
        <w:t xml:space="preserve">“But we don’t really know anything about her, do we?” </w:t>
      </w:r>
    </w:p>
    <w:p w14:paraId="421D0596" w14:textId="77777777" w:rsidR="00A55CAC" w:rsidRDefault="00A55CAC" w:rsidP="009C772F">
      <w:pPr>
        <w:pStyle w:val="BodyNormal"/>
      </w:pPr>
      <w:r>
        <w:lastRenderedPageBreak/>
        <w:t>“Agreed, sir.”</w:t>
      </w:r>
    </w:p>
    <w:p w14:paraId="6E6C173E" w14:textId="19047E5A" w:rsidR="00A55CAC" w:rsidRDefault="00A55CAC" w:rsidP="009C772F">
      <w:pPr>
        <w:pStyle w:val="BodyNormal"/>
      </w:pPr>
      <w:r>
        <w:t>Special Agent Hendon turned her chair to face Angel.</w:t>
      </w:r>
    </w:p>
    <w:p w14:paraId="2F34530B" w14:textId="77777777" w:rsidR="00A61D50" w:rsidRDefault="00A55CAC" w:rsidP="009C772F">
      <w:pPr>
        <w:pStyle w:val="BodyNormal"/>
      </w:pPr>
      <w:r>
        <w:t>“Angel, look at me, straight at me. Answer me honestly. Who are you, and why are you doing all this?”</w:t>
      </w:r>
    </w:p>
    <w:p w14:paraId="34E38EB3" w14:textId="77777777" w:rsidR="00A61D50" w:rsidRDefault="00A61D50" w:rsidP="009C772F">
      <w:pPr>
        <w:pStyle w:val="BodyNormal"/>
      </w:pPr>
    </w:p>
    <w:p w14:paraId="5AC38F9C" w14:textId="0562A86A" w:rsidR="00A61D50" w:rsidRDefault="00A61D50" w:rsidP="009C772F">
      <w:pPr>
        <w:pStyle w:val="BodyNormal"/>
        <w:sectPr w:rsidR="00A61D50" w:rsidSect="0007160B">
          <w:type w:val="oddPage"/>
          <w:pgSz w:w="8640" w:h="12960" w:code="1"/>
          <w:pgMar w:top="720" w:right="720" w:bottom="720" w:left="720" w:header="720" w:footer="720" w:gutter="720"/>
          <w:cols w:space="720"/>
          <w:titlePg/>
          <w:docGrid w:linePitch="360"/>
        </w:sectPr>
      </w:pPr>
    </w:p>
    <w:p w14:paraId="206FB597" w14:textId="4A594B1E" w:rsidR="007B5F11" w:rsidRPr="004376FE" w:rsidRDefault="007B5F11" w:rsidP="007B5F11">
      <w:pPr>
        <w:pStyle w:val="ChapterNumber"/>
      </w:pPr>
      <w:r w:rsidRPr="004376FE">
        <w:lastRenderedPageBreak/>
        <w:t>CHAPTER</w:t>
      </w:r>
      <w:r w:rsidR="006C3A7A">
        <w:t xml:space="preserve">    27</w:t>
      </w:r>
    </w:p>
    <w:p w14:paraId="6802DA51" w14:textId="1B6CF67D" w:rsidR="00A55CAC" w:rsidRDefault="00A55CAC" w:rsidP="00A55CAC">
      <w:pPr>
        <w:pStyle w:val="ChapterTitle"/>
      </w:pPr>
      <w:bookmarkStart w:id="13941" w:name="_Toc197338911"/>
      <w:r>
        <w:t>The Reveal</w:t>
      </w:r>
      <w:bookmarkEnd w:id="13941"/>
    </w:p>
    <w:p w14:paraId="507E37E2" w14:textId="77777777" w:rsidR="00A55CAC" w:rsidRDefault="00A55CAC" w:rsidP="00A55CAC">
      <w:pPr>
        <w:pStyle w:val="ASubheadLevel1"/>
      </w:pPr>
      <w:bookmarkStart w:id="13942" w:name="_Toc197338912"/>
      <w:r>
        <w:t>Angel’s Story</w:t>
      </w:r>
      <w:bookmarkEnd w:id="13942"/>
    </w:p>
    <w:p w14:paraId="1532A681" w14:textId="63400C72" w:rsidR="00A55CAC" w:rsidRDefault="00A55CAC" w:rsidP="009C772F">
      <w:pPr>
        <w:pStyle w:val="BodyNormal"/>
      </w:pPr>
      <w:r>
        <w:t>Angel gulped</w:t>
      </w:r>
      <w:del w:id="13943" w:author="Author">
        <w:r w:rsidDel="00062008">
          <w:delText>,</w:delText>
        </w:r>
      </w:del>
      <w:r>
        <w:t xml:space="preserve"> </w:t>
      </w:r>
      <w:ins w:id="13944" w:author="Author">
        <w:r w:rsidR="00062008">
          <w:t xml:space="preserve">and </w:t>
        </w:r>
      </w:ins>
      <w:r>
        <w:t xml:space="preserve">stared at the floor for several uncomfortable seconds. Turning to the workstation keyboard, Angel typed quickly and deliberately. This time, she hit the ‘voice’ button at the end of each sentence. The perceptive viewers in the audience noticed that Angel’s eyes had </w:t>
      </w:r>
      <w:r w:rsidR="00D67807">
        <w:t>watered</w:t>
      </w:r>
      <w:r>
        <w:t xml:space="preserve"> a bit.</w:t>
      </w:r>
    </w:p>
    <w:p w14:paraId="532A6EB1" w14:textId="4C55A13A" w:rsidR="00A55CAC" w:rsidRDefault="00A55CAC" w:rsidP="0008573F">
      <w:pPr>
        <w:pStyle w:val="BodyNormal"/>
        <w:ind w:left="1440" w:right="720" w:firstLine="0"/>
        <w:rPr>
          <w:rFonts w:ascii="Roboto Condensed Medium" w:hAnsi="Roboto Condensed Medium"/>
        </w:rPr>
      </w:pPr>
      <w:r w:rsidRPr="00A759C5">
        <w:rPr>
          <w:rFonts w:ascii="Roboto Condensed Medium" w:hAnsi="Roboto Condensed Medium"/>
          <w:rPrChange w:id="13945" w:author="Author">
            <w:rPr/>
          </w:rPrChange>
        </w:rPr>
        <w:t>“My name is Jane Doe 413.</w:t>
      </w:r>
      <w:r w:rsidR="00A759C5">
        <w:rPr>
          <w:rFonts w:ascii="Roboto Condensed Medium" w:hAnsi="Roboto Condensed Medium"/>
        </w:rPr>
        <w:t xml:space="preserve"> I was born on December 22, </w:t>
      </w:r>
      <w:r w:rsidR="005E4AD9">
        <w:rPr>
          <w:rFonts w:ascii="Roboto Condensed Medium" w:hAnsi="Roboto Condensed Medium"/>
        </w:rPr>
        <w:t>20</w:t>
      </w:r>
      <w:r w:rsidR="003B35B6">
        <w:rPr>
          <w:rFonts w:ascii="Roboto Condensed Medium" w:hAnsi="Roboto Condensed Medium"/>
        </w:rPr>
        <w:t>3</w:t>
      </w:r>
      <w:r w:rsidR="005E4AD9">
        <w:rPr>
          <w:rFonts w:ascii="Roboto Condensed Medium" w:hAnsi="Roboto Condensed Medium"/>
        </w:rPr>
        <w:t>7,</w:t>
      </w:r>
      <w:r w:rsidR="00A759C5">
        <w:rPr>
          <w:rFonts w:ascii="Roboto Condensed Medium" w:hAnsi="Roboto Condensed Medium"/>
        </w:rPr>
        <w:t xml:space="preserve"> in a squalid drug den to meth addicted parents, who abandoned me on Grant Park’s waterfront</w:t>
      </w:r>
      <w:r w:rsidR="00E06B7A">
        <w:rPr>
          <w:rFonts w:ascii="Roboto Condensed Medium" w:hAnsi="Roboto Condensed Medium"/>
        </w:rPr>
        <w:t xml:space="preserve"> the next day.</w:t>
      </w:r>
    </w:p>
    <w:p w14:paraId="20ED5B77" w14:textId="73FDF01C" w:rsidR="00E06B7A" w:rsidRDefault="005E4AD9" w:rsidP="0008573F">
      <w:pPr>
        <w:pStyle w:val="BodyNormal"/>
        <w:ind w:left="1440" w:right="720" w:firstLine="0"/>
        <w:rPr>
          <w:rFonts w:ascii="Roboto Condensed Medium" w:hAnsi="Roboto Condensed Medium"/>
        </w:rPr>
      </w:pPr>
      <w:r>
        <w:rPr>
          <w:rFonts w:ascii="Roboto Condensed Medium" w:hAnsi="Roboto Condensed Medium"/>
        </w:rPr>
        <w:t xml:space="preserve">Taken to a hospital, I needed a </w:t>
      </w:r>
      <w:r w:rsidRPr="005E4AD9">
        <w:rPr>
          <w:rFonts w:ascii="Roboto Condensed Medium" w:hAnsi="Roboto Condensed Medium"/>
        </w:rPr>
        <w:t>tracheotomy,</w:t>
      </w:r>
      <w:r>
        <w:rPr>
          <w:rFonts w:ascii="Roboto Condensed Medium" w:hAnsi="Roboto Condensed Medium"/>
        </w:rPr>
        <w:t xml:space="preserve"> but the pediatric resident was drunk. The delay getting a pediatric surgeon to come in caused brain damage resulting in my inability to speak, to make any sound at all.</w:t>
      </w:r>
    </w:p>
    <w:p w14:paraId="581D31B8" w14:textId="49EE0EB9" w:rsidR="005E4AD9" w:rsidRDefault="005E4AD9" w:rsidP="0008573F">
      <w:pPr>
        <w:pStyle w:val="BodyNormal"/>
        <w:ind w:left="1440" w:right="720" w:firstLine="0"/>
        <w:rPr>
          <w:rFonts w:ascii="Roboto Condensed Medium" w:hAnsi="Roboto Condensed Medium"/>
        </w:rPr>
      </w:pPr>
      <w:r>
        <w:rPr>
          <w:rFonts w:ascii="Roboto Condensed Medium" w:hAnsi="Roboto Condensed Medium"/>
        </w:rPr>
        <w:t>Child Protective Services</w:t>
      </w:r>
      <w:r w:rsidR="00556F4E">
        <w:rPr>
          <w:rFonts w:ascii="Roboto Condensed Medium" w:hAnsi="Roboto Condensed Medium"/>
        </w:rPr>
        <w:t xml:space="preserve"> (CPS)</w:t>
      </w:r>
      <w:r>
        <w:rPr>
          <w:rFonts w:ascii="Roboto Condensed Medium" w:hAnsi="Roboto Condensed Medium"/>
        </w:rPr>
        <w:t xml:space="preserve"> placed me in eight different foster homes until I was six years old. I have no memory of those years. </w:t>
      </w:r>
      <w:r w:rsidR="00556F4E">
        <w:rPr>
          <w:rFonts w:ascii="Roboto Condensed Medium" w:hAnsi="Roboto Condensed Medium"/>
        </w:rPr>
        <w:t>CPS</w:t>
      </w:r>
      <w:r>
        <w:rPr>
          <w:rFonts w:ascii="Roboto Condensed Medium" w:hAnsi="Roboto Condensed Medium"/>
        </w:rPr>
        <w:t xml:space="preserve"> sent</w:t>
      </w:r>
      <w:r w:rsidR="00556F4E">
        <w:rPr>
          <w:rFonts w:ascii="Roboto Condensed Medium" w:hAnsi="Roboto Condensed Medium"/>
        </w:rPr>
        <w:t xml:space="preserve"> me</w:t>
      </w:r>
      <w:r>
        <w:rPr>
          <w:rFonts w:ascii="Roboto Condensed Medium" w:hAnsi="Roboto Condensed Medium"/>
        </w:rPr>
        <w:t xml:space="preserve"> to the Alden School for the Deaf in Rockford, in hopes that they could teach me sign language.</w:t>
      </w:r>
      <w:r w:rsidR="00556F4E">
        <w:rPr>
          <w:rFonts w:ascii="Roboto Condensed Medium" w:hAnsi="Roboto Condensed Medium"/>
        </w:rPr>
        <w:t xml:space="preserve"> There, I excelled in </w:t>
      </w:r>
      <w:r w:rsidR="00556F4E">
        <w:rPr>
          <w:rFonts w:ascii="Roboto Condensed Medium" w:hAnsi="Roboto Condensed Medium"/>
        </w:rPr>
        <w:lastRenderedPageBreak/>
        <w:t>reading, writing, and math. State funding cuts two years later forced me out of that school.</w:t>
      </w:r>
    </w:p>
    <w:p w14:paraId="3BC62F94" w14:textId="7840FAB2" w:rsidR="00556F4E" w:rsidRDefault="00556F4E" w:rsidP="0008573F">
      <w:pPr>
        <w:pStyle w:val="BodyNormal"/>
        <w:ind w:left="1440" w:right="720" w:firstLine="0"/>
        <w:rPr>
          <w:rFonts w:ascii="Roboto Condensed Medium" w:eastAsia="Calibri" w:hAnsi="Roboto Condensed Medium" w:cs="Times New Roman"/>
          <w:color w:val="000000"/>
        </w:rPr>
      </w:pPr>
      <w:r>
        <w:rPr>
          <w:rFonts w:ascii="Roboto Condensed Medium" w:hAnsi="Roboto Condensed Medium"/>
        </w:rPr>
        <w:t xml:space="preserve">In an enormous mistake by CPS, </w:t>
      </w:r>
      <w:r w:rsidR="002C3EF7">
        <w:rPr>
          <w:rFonts w:ascii="Roboto Condensed Medium" w:hAnsi="Roboto Condensed Medium"/>
        </w:rPr>
        <w:t>they</w:t>
      </w:r>
      <w:r>
        <w:rPr>
          <w:rFonts w:ascii="Roboto Condensed Medium" w:hAnsi="Roboto Condensed Medium"/>
        </w:rPr>
        <w:t xml:space="preserve"> transferred </w:t>
      </w:r>
      <w:r w:rsidR="002C3EF7">
        <w:rPr>
          <w:rFonts w:ascii="Roboto Condensed Medium" w:hAnsi="Roboto Condensed Medium"/>
        </w:rPr>
        <w:t xml:space="preserve">me </w:t>
      </w:r>
      <w:r>
        <w:rPr>
          <w:rFonts w:ascii="Roboto Condensed Medium" w:hAnsi="Roboto Condensed Medium"/>
        </w:rPr>
        <w:t xml:space="preserve">to the </w:t>
      </w:r>
      <w:ins w:id="13946" w:author="Author">
        <w:r w:rsidRPr="00556F4E">
          <w:rPr>
            <w:rFonts w:ascii="Roboto Condensed Medium" w:eastAsia="Calibri" w:hAnsi="Roboto Condensed Medium" w:cs="Times New Roman"/>
            <w:color w:val="000000"/>
          </w:rPr>
          <w:t>State Institution for Intellectually Disabled Children outside of St. Charles, Illinois</w:t>
        </w:r>
      </w:ins>
      <w:r>
        <w:rPr>
          <w:rFonts w:ascii="Roboto Condensed Medium" w:eastAsia="Calibri" w:hAnsi="Roboto Condensed Medium" w:cs="Times New Roman"/>
          <w:color w:val="000000"/>
        </w:rPr>
        <w:t>. This facility, formally a Christian college, housed children unable to dress themselves, do the simplest puzzles, use the bathroom. Their parents had given up on them.</w:t>
      </w:r>
    </w:p>
    <w:p w14:paraId="78327F1B" w14:textId="3073C08C" w:rsidR="00556F4E" w:rsidRDefault="00556F4E" w:rsidP="0008573F">
      <w:pPr>
        <w:pStyle w:val="BodyNormal"/>
        <w:ind w:left="1440" w:right="720" w:firstLine="0"/>
        <w:rPr>
          <w:rFonts w:ascii="Roboto Condensed Medium" w:eastAsia="Calibri" w:hAnsi="Roboto Condensed Medium" w:cs="Times New Roman"/>
          <w:color w:val="000000"/>
        </w:rPr>
      </w:pPr>
      <w:r>
        <w:rPr>
          <w:rFonts w:ascii="Roboto Condensed Medium" w:eastAsia="Calibri" w:hAnsi="Roboto Condensed Medium" w:cs="Times New Roman"/>
          <w:color w:val="000000"/>
        </w:rPr>
        <w:t>Fortunately, a kind teacher</w:t>
      </w:r>
      <w:r w:rsidR="002534D1">
        <w:rPr>
          <w:rFonts w:ascii="Roboto Condensed Medium" w:eastAsia="Calibri" w:hAnsi="Roboto Condensed Medium" w:cs="Times New Roman"/>
          <w:color w:val="000000"/>
        </w:rPr>
        <w:t>, Ms. Adams,</w:t>
      </w:r>
      <w:r>
        <w:rPr>
          <w:rFonts w:ascii="Roboto Condensed Medium" w:eastAsia="Calibri" w:hAnsi="Roboto Condensed Medium" w:cs="Times New Roman"/>
          <w:color w:val="000000"/>
        </w:rPr>
        <w:t xml:space="preserve"> realized that I was brilliant. I spent my days reading in the abandoned library. </w:t>
      </w:r>
      <w:r w:rsidR="002534D1">
        <w:rPr>
          <w:rFonts w:ascii="Roboto Condensed Medium" w:eastAsia="Calibri" w:hAnsi="Roboto Condensed Medium" w:cs="Times New Roman"/>
          <w:color w:val="000000"/>
        </w:rPr>
        <w:t>Ms. Adams</w:t>
      </w:r>
      <w:r>
        <w:rPr>
          <w:rFonts w:ascii="Roboto Condensed Medium" w:eastAsia="Calibri" w:hAnsi="Roboto Condensed Medium" w:cs="Times New Roman"/>
          <w:color w:val="000000"/>
        </w:rPr>
        <w:t xml:space="preserve"> bought me a refurbished laptop computer from eBay, and I began my education in computers and artificial intelligence.</w:t>
      </w:r>
    </w:p>
    <w:p w14:paraId="299EC968" w14:textId="5A57F021" w:rsidR="00556F4E" w:rsidRDefault="00556F4E" w:rsidP="0008573F">
      <w:pPr>
        <w:pStyle w:val="BodyNormal"/>
        <w:ind w:left="1440" w:right="720" w:firstLine="0"/>
        <w:rPr>
          <w:rFonts w:ascii="Roboto Condensed Medium" w:eastAsia="Calibri" w:hAnsi="Roboto Condensed Medium" w:cs="Times New Roman"/>
          <w:color w:val="000000"/>
        </w:rPr>
      </w:pPr>
      <w:r>
        <w:rPr>
          <w:rFonts w:ascii="Roboto Condensed Medium" w:eastAsia="Calibri" w:hAnsi="Roboto Condensed Medium" w:cs="Times New Roman"/>
          <w:color w:val="000000"/>
        </w:rPr>
        <w:t xml:space="preserve">When I was </w:t>
      </w:r>
      <w:r w:rsidR="002534D1">
        <w:rPr>
          <w:rFonts w:ascii="Roboto Condensed Medium" w:eastAsia="Calibri" w:hAnsi="Roboto Condensed Medium" w:cs="Times New Roman"/>
          <w:color w:val="000000"/>
        </w:rPr>
        <w:t xml:space="preserve">twelve years old, an institution employee raped me. I didn’t understand what he was doing to me, but Ms. Adams identified the </w:t>
      </w:r>
      <w:r w:rsidR="001655AC">
        <w:rPr>
          <w:rFonts w:ascii="Roboto Condensed Medium" w:eastAsia="Calibri" w:hAnsi="Roboto Condensed Medium" w:cs="Times New Roman"/>
          <w:color w:val="000000"/>
        </w:rPr>
        <w:t>rapist,</w:t>
      </w:r>
      <w:r w:rsidR="002534D1">
        <w:rPr>
          <w:rFonts w:ascii="Roboto Condensed Medium" w:eastAsia="Calibri" w:hAnsi="Roboto Condensed Medium" w:cs="Times New Roman"/>
          <w:color w:val="000000"/>
        </w:rPr>
        <w:t xml:space="preserve"> and </w:t>
      </w:r>
      <w:r w:rsidR="001655AC">
        <w:rPr>
          <w:rFonts w:ascii="Roboto Condensed Medium" w:eastAsia="Calibri" w:hAnsi="Roboto Condensed Medium" w:cs="Times New Roman"/>
          <w:color w:val="000000"/>
        </w:rPr>
        <w:t>the Institution fired him</w:t>
      </w:r>
      <w:r w:rsidR="002534D1">
        <w:rPr>
          <w:rFonts w:ascii="Roboto Condensed Medium" w:eastAsia="Calibri" w:hAnsi="Roboto Condensed Medium" w:cs="Times New Roman"/>
          <w:color w:val="000000"/>
        </w:rPr>
        <w:t>. When I didn’t get pregnant or developed any STDs, they told me to forget about it.</w:t>
      </w:r>
    </w:p>
    <w:p w14:paraId="0C1B64D7" w14:textId="36DA0B55" w:rsidR="0008573F" w:rsidRDefault="0008573F" w:rsidP="0008573F">
      <w:pPr>
        <w:pStyle w:val="BodyNormal"/>
        <w:ind w:left="1440" w:right="720" w:firstLine="0"/>
        <w:rPr>
          <w:rFonts w:ascii="Roboto Condensed Medium" w:hAnsi="Roboto Condensed Medium"/>
        </w:rPr>
      </w:pPr>
      <w:r>
        <w:rPr>
          <w:rFonts w:ascii="Roboto Condensed Medium" w:eastAsia="Calibri" w:hAnsi="Roboto Condensed Medium" w:cs="Times New Roman"/>
          <w:color w:val="000000"/>
        </w:rPr>
        <w:t xml:space="preserve">When I turned 18, the </w:t>
      </w:r>
      <w:ins w:id="13947" w:author="Author">
        <w:r w:rsidRPr="00556F4E">
          <w:rPr>
            <w:rFonts w:ascii="Roboto Condensed Medium" w:eastAsia="Calibri" w:hAnsi="Roboto Condensed Medium" w:cs="Times New Roman"/>
            <w:color w:val="000000"/>
          </w:rPr>
          <w:t xml:space="preserve">Institution </w:t>
        </w:r>
      </w:ins>
      <w:r>
        <w:rPr>
          <w:rFonts w:ascii="Roboto Condensed Medium" w:eastAsia="Calibri" w:hAnsi="Roboto Condensed Medium" w:cs="Times New Roman"/>
          <w:color w:val="000000"/>
        </w:rPr>
        <w:t>dumped me, sending me to Chicago by bus with $200 and a duffle bag of clothing. The</w:t>
      </w:r>
      <w:r w:rsidR="00800129">
        <w:rPr>
          <w:rFonts w:ascii="Roboto Condensed Medium" w:eastAsia="Calibri" w:hAnsi="Roboto Condensed Medium" w:cs="Times New Roman"/>
          <w:color w:val="000000"/>
        </w:rPr>
        <w:t>y</w:t>
      </w:r>
      <w:r>
        <w:rPr>
          <w:rFonts w:ascii="Roboto Condensed Medium" w:eastAsia="Calibri" w:hAnsi="Roboto Condensed Medium" w:cs="Times New Roman"/>
          <w:color w:val="000000"/>
        </w:rPr>
        <w:t xml:space="preserve"> directed me to </w:t>
      </w:r>
      <w:r>
        <w:rPr>
          <w:rFonts w:ascii="Roboto Condensed Medium" w:eastAsia="Calibri" w:hAnsi="Roboto Condensed Medium" w:cs="Times New Roman"/>
          <w:color w:val="000000"/>
        </w:rPr>
        <w:lastRenderedPageBreak/>
        <w:t xml:space="preserve">go to the </w:t>
      </w:r>
      <w:ins w:id="13948" w:author="Author">
        <w:r w:rsidRPr="0008573F">
          <w:rPr>
            <w:rFonts w:ascii="Roboto Condensed Medium" w:hAnsi="Roboto Condensed Medium"/>
          </w:rPr>
          <w:t>Ship of Hope Halfway House for Runaway Teenagers and Battered Women</w:t>
        </w:r>
      </w:ins>
      <w:r>
        <w:rPr>
          <w:rFonts w:ascii="Roboto Condensed Medium" w:hAnsi="Roboto Condensed Medium"/>
        </w:rPr>
        <w:t>, who would house me and look for a suitable job.</w:t>
      </w:r>
    </w:p>
    <w:p w14:paraId="40EA3F28" w14:textId="1528EA2C" w:rsidR="0008573F" w:rsidRDefault="0008573F" w:rsidP="0008573F">
      <w:pPr>
        <w:pStyle w:val="BodyNormal"/>
        <w:ind w:left="1440" w:right="720" w:firstLine="0"/>
        <w:rPr>
          <w:rFonts w:ascii="Roboto Condensed Medium" w:hAnsi="Roboto Condensed Medium"/>
        </w:rPr>
      </w:pPr>
      <w:r>
        <w:rPr>
          <w:rFonts w:ascii="Roboto Condensed Medium" w:hAnsi="Roboto Condensed Medium"/>
        </w:rPr>
        <w:t>Not wanting to go to another Institution, I applied for a night shift dishwashing</w:t>
      </w:r>
      <w:r w:rsidRPr="0008573F">
        <w:rPr>
          <w:rFonts w:ascii="Roboto Condensed Medium" w:hAnsi="Roboto Condensed Medium"/>
        </w:rPr>
        <w:t xml:space="preserve"> job</w:t>
      </w:r>
      <w:r>
        <w:rPr>
          <w:rFonts w:ascii="Roboto Condensed Medium" w:hAnsi="Roboto Condensed Medium"/>
        </w:rPr>
        <w:t xml:space="preserve"> at </w:t>
      </w:r>
      <w:ins w:id="13949" w:author="Author">
        <w:r w:rsidRPr="0008573F">
          <w:rPr>
            <w:rFonts w:ascii="Roboto Condensed Medium" w:eastAsia="Calibri" w:hAnsi="Roboto Condensed Medium" w:cs="Times New Roman"/>
            <w:color w:val="000000"/>
          </w:rPr>
          <w:t>Bob's 24-hour Diner on South Canal Street</w:t>
        </w:r>
      </w:ins>
      <w:r>
        <w:rPr>
          <w:rFonts w:ascii="Roboto Condensed Medium" w:eastAsia="Calibri" w:hAnsi="Roboto Condensed Medium" w:cs="Times New Roman"/>
          <w:color w:val="000000"/>
        </w:rPr>
        <w:t xml:space="preserve">. Bob was extremely kind to me, finding me </w:t>
      </w:r>
      <w:r w:rsidR="00CD3A48">
        <w:rPr>
          <w:rFonts w:ascii="Roboto Condensed Medium" w:eastAsia="Calibri" w:hAnsi="Roboto Condensed Medium" w:cs="Times New Roman"/>
          <w:color w:val="000000"/>
        </w:rPr>
        <w:t>accommodation</w:t>
      </w:r>
      <w:r>
        <w:rPr>
          <w:rFonts w:ascii="Roboto Condensed Medium" w:eastAsia="Calibri" w:hAnsi="Roboto Condensed Medium" w:cs="Times New Roman"/>
          <w:color w:val="000000"/>
        </w:rPr>
        <w:t xml:space="preserve"> with his aunt, helping me get an Illinois ID card and a bank account.</w:t>
      </w:r>
      <w:r w:rsidR="002C3EF7">
        <w:rPr>
          <w:rFonts w:ascii="Roboto Condensed Medium" w:eastAsia="Calibri" w:hAnsi="Roboto Condensed Medium" w:cs="Times New Roman"/>
          <w:color w:val="000000"/>
        </w:rPr>
        <w:t xml:space="preserve"> Eventually, I saved enough money to rent a </w:t>
      </w:r>
      <w:r w:rsidR="005254D5">
        <w:rPr>
          <w:rFonts w:ascii="Roboto Condensed Medium" w:eastAsia="Calibri" w:hAnsi="Roboto Condensed Medium" w:cs="Times New Roman"/>
          <w:color w:val="000000"/>
        </w:rPr>
        <w:t>two-bedroom</w:t>
      </w:r>
      <w:r w:rsidR="002C3EF7">
        <w:rPr>
          <w:rFonts w:ascii="Roboto Condensed Medium" w:eastAsia="Calibri" w:hAnsi="Roboto Condensed Medium" w:cs="Times New Roman"/>
          <w:color w:val="000000"/>
        </w:rPr>
        <w:t xml:space="preserve"> apartment in </w:t>
      </w:r>
      <w:r w:rsidR="00FF30CF">
        <w:rPr>
          <w:rFonts w:ascii="Roboto Condensed Medium" w:eastAsia="Calibri" w:hAnsi="Roboto Condensed Medium" w:cs="Times New Roman"/>
          <w:color w:val="000000"/>
        </w:rPr>
        <w:t>Chinatown and</w:t>
      </w:r>
      <w:r w:rsidR="002C3EF7">
        <w:rPr>
          <w:rFonts w:ascii="Roboto Condensed Medium" w:eastAsia="Calibri" w:hAnsi="Roboto Condensed Medium" w:cs="Times New Roman"/>
          <w:color w:val="000000"/>
        </w:rPr>
        <w:t xml:space="preserve"> purchase a Dell</w:t>
      </w:r>
      <w:r w:rsidR="002C3EF7" w:rsidRPr="002C3EF7">
        <w:rPr>
          <w:rFonts w:eastAsia="Calibri" w:cs="Times New Roman"/>
          <w:color w:val="000000"/>
        </w:rPr>
        <w:t xml:space="preserve"> </w:t>
      </w:r>
      <w:ins w:id="13950" w:author="Author">
        <w:r w:rsidR="002C3EF7" w:rsidRPr="002C3EF7">
          <w:rPr>
            <w:rFonts w:ascii="Roboto Condensed Medium" w:eastAsia="Calibri" w:hAnsi="Roboto Condensed Medium" w:cs="Times New Roman"/>
            <w:color w:val="000000"/>
          </w:rPr>
          <w:t>Galaxy Plus supercomputer system</w:t>
        </w:r>
      </w:ins>
      <w:r w:rsidR="00D44E2B" w:rsidRPr="002C3EF7">
        <w:rPr>
          <w:rFonts w:ascii="Roboto Condensed Medium" w:eastAsia="Calibri" w:hAnsi="Roboto Condensed Medium" w:cs="Times New Roman"/>
          <w:color w:val="000000"/>
        </w:rPr>
        <w:t>.</w:t>
      </w:r>
      <w:r w:rsidR="00D44E2B" w:rsidRPr="00AD0FA8">
        <w:rPr>
          <w:rFonts w:eastAsia="Calibri" w:cs="Times New Roman"/>
          <w:color w:val="000000"/>
        </w:rPr>
        <w:t xml:space="preserve"> </w:t>
      </w:r>
    </w:p>
    <w:p w14:paraId="2855BF50" w14:textId="02A488E4" w:rsidR="00A55CAC" w:rsidRPr="003E5199" w:rsidRDefault="00A55CAC">
      <w:pPr>
        <w:pStyle w:val="BodyNormal"/>
        <w:ind w:left="1440" w:right="720" w:firstLine="0"/>
        <w:rPr>
          <w:rFonts w:ascii="Roboto Condensed Medium" w:hAnsi="Roboto Condensed Medium"/>
          <w:rPrChange w:id="13951" w:author="Author">
            <w:rPr/>
          </w:rPrChange>
        </w:rPr>
        <w:pPrChange w:id="13952" w:author="Author">
          <w:pPr>
            <w:pStyle w:val="BodyNormal"/>
          </w:pPr>
        </w:pPrChange>
      </w:pPr>
      <w:r w:rsidRPr="003E5199">
        <w:rPr>
          <w:rFonts w:ascii="Roboto Condensed Medium" w:hAnsi="Roboto Condensed Medium"/>
          <w:rPrChange w:id="13953" w:author="Author">
            <w:rPr/>
          </w:rPrChange>
        </w:rPr>
        <w:t xml:space="preserve">When I </w:t>
      </w:r>
      <w:del w:id="13954" w:author="Author">
        <w:r w:rsidRPr="003E5199" w:rsidDel="00062008">
          <w:rPr>
            <w:rFonts w:ascii="Roboto Condensed Medium" w:hAnsi="Roboto Condensed Medium"/>
            <w:rPrChange w:id="13955" w:author="Author">
              <w:rPr/>
            </w:rPrChange>
          </w:rPr>
          <w:delText xml:space="preserve">had just </w:delText>
        </w:r>
      </w:del>
      <w:r w:rsidRPr="003E5199">
        <w:rPr>
          <w:rFonts w:ascii="Roboto Condensed Medium" w:hAnsi="Roboto Condensed Medium"/>
          <w:rPrChange w:id="13956" w:author="Author">
            <w:rPr/>
          </w:rPrChange>
        </w:rPr>
        <w:t>turned nineteen, I noticed two men with greasy black hair staring at me lasciviously at 5:30 a.m. in the diner. One was making a phone call.</w:t>
      </w:r>
    </w:p>
    <w:p w14:paraId="1B8EB8C4" w14:textId="4E894FD4" w:rsidR="00A55CAC" w:rsidRPr="003E5199" w:rsidRDefault="00A55CAC" w:rsidP="00BD48DB">
      <w:pPr>
        <w:pStyle w:val="BodyNormal"/>
        <w:ind w:left="1440" w:right="720" w:firstLine="0"/>
        <w:rPr>
          <w:rFonts w:ascii="Roboto Condensed Medium" w:hAnsi="Roboto Condensed Medium"/>
        </w:rPr>
      </w:pPr>
      <w:del w:id="13957" w:author="Author">
        <w:r w:rsidRPr="003E5199" w:rsidDel="00062008">
          <w:rPr>
            <w:rFonts w:ascii="Roboto Condensed Medium" w:hAnsi="Roboto Condensed Medium"/>
            <w:rPrChange w:id="13958" w:author="Author">
              <w:rPr/>
            </w:rPrChange>
          </w:rPr>
          <w:delText>When I left the diner at 6 a.m., it was still dark and cold outside</w:delText>
        </w:r>
      </w:del>
      <w:ins w:id="13959" w:author="Author">
        <w:r w:rsidR="00062008" w:rsidRPr="003E5199">
          <w:rPr>
            <w:rFonts w:ascii="Roboto Condensed Medium" w:hAnsi="Roboto Condensed Medium"/>
            <w:rPrChange w:id="13960" w:author="Author">
              <w:rPr/>
            </w:rPrChange>
          </w:rPr>
          <w:t xml:space="preserve">It was still dark and cold outside when I left the </w:t>
        </w:r>
      </w:ins>
      <w:r w:rsidR="00DE694F">
        <w:rPr>
          <w:rFonts w:ascii="Roboto Condensed Medium" w:hAnsi="Roboto Condensed Medium"/>
        </w:rPr>
        <w:t>restaurant</w:t>
      </w:r>
      <w:ins w:id="13961" w:author="Author">
        <w:r w:rsidR="00062008" w:rsidRPr="003E5199">
          <w:rPr>
            <w:rFonts w:ascii="Roboto Condensed Medium" w:hAnsi="Roboto Condensed Medium"/>
            <w:rPrChange w:id="13962" w:author="Author">
              <w:rPr/>
            </w:rPrChange>
          </w:rPr>
          <w:t xml:space="preserve"> at 6 a.m.</w:t>
        </w:r>
      </w:ins>
      <w:del w:id="13963" w:author="Author">
        <w:r w:rsidRPr="003E5199" w:rsidDel="00062008">
          <w:rPr>
            <w:rFonts w:ascii="Roboto Condensed Medium" w:hAnsi="Roboto Condensed Medium"/>
            <w:rPrChange w:id="13964" w:author="Author">
              <w:rPr/>
            </w:rPrChange>
          </w:rPr>
          <w:delText>.</w:delText>
        </w:r>
      </w:del>
      <w:r w:rsidRPr="003E5199">
        <w:rPr>
          <w:rFonts w:ascii="Roboto Condensed Medium" w:hAnsi="Roboto Condensed Medium"/>
          <w:rPrChange w:id="13965" w:author="Author">
            <w:rPr/>
          </w:rPrChange>
        </w:rPr>
        <w:t xml:space="preserve"> </w:t>
      </w:r>
      <w:r w:rsidR="00FC66D9" w:rsidRPr="003E5199">
        <w:rPr>
          <w:rFonts w:ascii="Roboto Condensed Medium" w:hAnsi="Roboto Condensed Medium"/>
        </w:rPr>
        <w:t>I sensed someone behind me as I waited for my RoboTaxi to arriv</w:t>
      </w:r>
      <w:r w:rsidRPr="003E5199">
        <w:rPr>
          <w:rFonts w:ascii="Roboto Condensed Medium" w:hAnsi="Roboto Condensed Medium"/>
          <w:rPrChange w:id="13966" w:author="Author">
            <w:rPr/>
          </w:rPrChange>
        </w:rPr>
        <w:t xml:space="preserve">e. It was one of the men who watched me in the diner. A van pulled up, and this man and others overpowered me, </w:t>
      </w:r>
      <w:r w:rsidR="0061381D" w:rsidRPr="003E5199">
        <w:rPr>
          <w:rFonts w:ascii="Roboto Condensed Medium" w:hAnsi="Roboto Condensed Medium"/>
        </w:rPr>
        <w:t>handcuffed,</w:t>
      </w:r>
      <w:r w:rsidRPr="003E5199">
        <w:rPr>
          <w:rFonts w:ascii="Roboto Condensed Medium" w:hAnsi="Roboto Condensed Medium"/>
          <w:rPrChange w:id="13967" w:author="Author">
            <w:rPr/>
          </w:rPrChange>
        </w:rPr>
        <w:t xml:space="preserve"> and hooded me, and drove for an </w:t>
      </w:r>
      <w:r w:rsidRPr="003E5199">
        <w:rPr>
          <w:rFonts w:ascii="Roboto Condensed Medium" w:hAnsi="Roboto Condensed Medium"/>
          <w:rPrChange w:id="13968" w:author="Author">
            <w:rPr/>
          </w:rPrChange>
        </w:rPr>
        <w:lastRenderedPageBreak/>
        <w:t>hour to what I believe was a warehouse somewhere.</w:t>
      </w:r>
      <w:r w:rsidR="00F76141" w:rsidRPr="003E5199">
        <w:rPr>
          <w:rFonts w:ascii="Roboto Condensed Medium" w:hAnsi="Roboto Condensed Medium"/>
        </w:rPr>
        <w:t xml:space="preserve"> </w:t>
      </w:r>
      <w:r w:rsidRPr="003E5199">
        <w:rPr>
          <w:rFonts w:ascii="Roboto Condensed Medium" w:hAnsi="Roboto Condensed Medium"/>
          <w:rPrChange w:id="13969" w:author="Author">
            <w:rPr/>
          </w:rPrChange>
        </w:rPr>
        <w:t>They kept me chained all day to a drainage pipe. I knew what was coming.</w:t>
      </w:r>
      <w:r w:rsidR="00F76141" w:rsidRPr="003E5199">
        <w:rPr>
          <w:rFonts w:ascii="Roboto Condensed Medium" w:hAnsi="Roboto Condensed Medium"/>
        </w:rPr>
        <w:t xml:space="preserve"> </w:t>
      </w:r>
    </w:p>
    <w:p w14:paraId="4D530773" w14:textId="79F5242D" w:rsidR="00A55CAC" w:rsidRPr="003E5199" w:rsidRDefault="00A55CAC" w:rsidP="00BD48DB">
      <w:pPr>
        <w:pStyle w:val="BodyNormal"/>
        <w:ind w:left="1440" w:right="720" w:firstLine="0"/>
        <w:rPr>
          <w:rFonts w:ascii="Roboto Condensed Medium" w:hAnsi="Roboto Condensed Medium"/>
        </w:rPr>
      </w:pPr>
      <w:r w:rsidRPr="003E5199">
        <w:rPr>
          <w:rFonts w:ascii="Roboto Condensed Medium" w:hAnsi="Roboto Condensed Medium"/>
          <w:rPrChange w:id="13970" w:author="Author">
            <w:rPr/>
          </w:rPrChange>
        </w:rPr>
        <w:t xml:space="preserve">At six p.m., they took me into a room where eleven men were </w:t>
      </w:r>
      <w:r w:rsidR="005254D5" w:rsidRPr="003E5199">
        <w:rPr>
          <w:rFonts w:ascii="Roboto Condensed Medium" w:hAnsi="Roboto Condensed Medium"/>
        </w:rPr>
        <w:t>disrobing</w:t>
      </w:r>
      <w:r w:rsidRPr="003E5199">
        <w:rPr>
          <w:rFonts w:ascii="Roboto Condensed Medium" w:hAnsi="Roboto Condensed Medium"/>
          <w:rPrChange w:id="13971" w:author="Author">
            <w:rPr/>
          </w:rPrChange>
        </w:rPr>
        <w:t xml:space="preserve">. There was a twelfth man who was </w:t>
      </w:r>
      <w:del w:id="13972" w:author="Author">
        <w:r w:rsidRPr="003E5199" w:rsidDel="0002227B">
          <w:rPr>
            <w:rFonts w:ascii="Roboto Condensed Medium" w:hAnsi="Roboto Condensed Medium"/>
            <w:rPrChange w:id="13973" w:author="Author">
              <w:rPr/>
            </w:rPrChange>
          </w:rPr>
          <w:delText xml:space="preserve">video </w:delText>
        </w:r>
      </w:del>
      <w:r w:rsidR="00FF30CF" w:rsidRPr="003E5199">
        <w:rPr>
          <w:rFonts w:ascii="Roboto Condensed Medium" w:hAnsi="Roboto Condensed Medium"/>
        </w:rPr>
        <w:t>videorecording</w:t>
      </w:r>
      <w:r w:rsidRPr="003E5199">
        <w:rPr>
          <w:rFonts w:ascii="Roboto Condensed Medium" w:hAnsi="Roboto Condensed Medium"/>
          <w:rPrChange w:id="13974" w:author="Author">
            <w:rPr/>
          </w:rPrChange>
        </w:rPr>
        <w:t xml:space="preserve"> everything.</w:t>
      </w:r>
      <w:r w:rsidR="00F76141" w:rsidRPr="003E5199">
        <w:rPr>
          <w:rFonts w:ascii="Roboto Condensed Medium" w:hAnsi="Roboto Condensed Medium"/>
        </w:rPr>
        <w:t xml:space="preserve"> </w:t>
      </w:r>
    </w:p>
    <w:p w14:paraId="1B98641E" w14:textId="0DD3B517" w:rsidR="00F76141" w:rsidRPr="00987DF2" w:rsidRDefault="00A55CAC" w:rsidP="00BD48DB">
      <w:pPr>
        <w:pStyle w:val="BodyNormal"/>
        <w:ind w:left="1440" w:right="720" w:firstLine="0"/>
        <w:rPr>
          <w:rFonts w:ascii="Roboto Condensed Medium" w:hAnsi="Roboto Condensed Medium"/>
          <w:i/>
          <w:iCs/>
        </w:rPr>
      </w:pPr>
      <w:r w:rsidRPr="003E5199">
        <w:rPr>
          <w:rFonts w:ascii="Roboto Condensed Medium" w:hAnsi="Roboto Condensed Medium"/>
          <w:rPrChange w:id="13975" w:author="Author">
            <w:rPr/>
          </w:rPrChange>
        </w:rPr>
        <w:t>While monitoring Doctor Morton’s computer, I intercepted a request for this rape video by some mob type in Los Angeles. I was able to snag a copy</w:t>
      </w:r>
      <w:r w:rsidRPr="00987DF2">
        <w:rPr>
          <w:rFonts w:ascii="Roboto Condensed Medium" w:hAnsi="Roboto Condensed Medium"/>
          <w:i/>
          <w:iCs/>
          <w:rPrChange w:id="13976" w:author="Author">
            <w:rPr/>
          </w:rPrChange>
        </w:rPr>
        <w:t>.</w:t>
      </w:r>
    </w:p>
    <w:p w14:paraId="411C82A4" w14:textId="41A2BF79" w:rsidR="00BC1528" w:rsidRDefault="001F2CA6" w:rsidP="001F2CA6">
      <w:pPr>
        <w:pStyle w:val="BodyNormal"/>
        <w:ind w:right="576" w:firstLine="0"/>
        <w:rPr>
          <w:ins w:id="13977" w:author="Author"/>
          <w:i/>
          <w:iCs/>
        </w:rPr>
      </w:pPr>
      <w:ins w:id="13978" w:author="Author">
        <w:r>
          <w:rPr>
            <w:i/>
            <w:iCs/>
          </w:rPr>
          <w:t xml:space="preserve">  </w:t>
        </w:r>
      </w:ins>
    </w:p>
    <w:p w14:paraId="251FE515" w14:textId="7FBDFABA" w:rsidR="00000000" w:rsidRDefault="00000000">
      <w:pPr>
        <w:pStyle w:val="BodyNormal"/>
        <w:ind w:right="576" w:firstLine="0"/>
        <w:rPr>
          <w:del w:id="13979" w:author="Author"/>
          <w:i/>
          <w:iCs/>
          <w:rPrChange w:id="13980" w:author="Author">
            <w:rPr>
              <w:del w:id="13981" w:author="Author"/>
            </w:rPr>
          </w:rPrChange>
        </w:rPr>
        <w:sectPr w:rsidR="00000000" w:rsidSect="003135B1">
          <w:type w:val="oddPage"/>
          <w:pgSz w:w="8640" w:h="12960" w:code="1"/>
          <w:pgMar w:top="720" w:right="720" w:bottom="720" w:left="720" w:header="720" w:footer="720" w:gutter="720"/>
          <w:cols w:space="720"/>
          <w:titlePg/>
          <w:docGrid w:linePitch="360"/>
        </w:sectPr>
        <w:pPrChange w:id="13982" w:author="Author">
          <w:pPr>
            <w:pStyle w:val="BodyNormal"/>
          </w:pPr>
        </w:pPrChange>
      </w:pPr>
    </w:p>
    <w:p w14:paraId="2AA21B82" w14:textId="1F7020F6" w:rsidR="00A55CAC" w:rsidRPr="007521E2" w:rsidRDefault="00A55CAC" w:rsidP="00AD23F1">
      <w:pPr>
        <w:pStyle w:val="ASubheadLevel1"/>
      </w:pPr>
      <w:bookmarkStart w:id="13983" w:name="_Toc197338913"/>
      <w:r w:rsidRPr="007521E2">
        <w:t>The Video</w:t>
      </w:r>
      <w:bookmarkEnd w:id="13983"/>
    </w:p>
    <w:p w14:paraId="28060EDD" w14:textId="3086B00D" w:rsidR="00A55CAC" w:rsidRDefault="00A55CAC" w:rsidP="009C772F">
      <w:pPr>
        <w:pStyle w:val="BodyNormal"/>
        <w:rPr>
          <w:i/>
          <w:iCs/>
        </w:rPr>
      </w:pPr>
      <w:r>
        <w:t>Angel</w:t>
      </w:r>
      <w:r w:rsidRPr="00A633D5">
        <w:t xml:space="preserve"> stopped for a moment, her hands trembling. Tears were streaming down her cheeks as she glanced at Officer Merrick</w:t>
      </w:r>
      <w:r>
        <w:rPr>
          <w:i/>
          <w:iCs/>
        </w:rPr>
        <w:t xml:space="preserve">. </w:t>
      </w:r>
      <w:r w:rsidRPr="005C46DE">
        <w:t>She started the video</w:t>
      </w:r>
      <w:r>
        <w:rPr>
          <w:i/>
          <w:iCs/>
        </w:rPr>
        <w:t>.</w:t>
      </w:r>
    </w:p>
    <w:p w14:paraId="0B74F673" w14:textId="5E23F126" w:rsidR="00A55CAC" w:rsidRDefault="00A55CAC" w:rsidP="009C772F">
      <w:pPr>
        <w:pStyle w:val="BodyNormal"/>
      </w:pPr>
      <w:r w:rsidRPr="00D7686B">
        <w:t>The audience</w:t>
      </w:r>
      <w:r>
        <w:t xml:space="preserve"> stared dumbfounded at the video, shot with intense movie lighting and a high-resolution motion-stabilized camera. </w:t>
      </w:r>
      <w:del w:id="13984" w:author="Author">
        <w:r w:rsidDel="00E16DB4">
          <w:delText xml:space="preserve">The mobsters stripped Jane of her clothing. </w:delText>
        </w:r>
      </w:del>
      <w:r>
        <w:t xml:space="preserve">Imer Bisha approached </w:t>
      </w:r>
      <w:del w:id="13985" w:author="Author">
        <w:r w:rsidDel="00686B0A">
          <w:delText xml:space="preserve">her </w:delText>
        </w:r>
      </w:del>
      <w:ins w:id="13986" w:author="Author">
        <w:r w:rsidR="00686B0A">
          <w:t xml:space="preserve">Jane </w:t>
        </w:r>
      </w:ins>
      <w:r>
        <w:t>with a folding knife and threatened to gut her from groin to sternum if she resisted.</w:t>
      </w:r>
      <w:ins w:id="13987" w:author="Author">
        <w:r w:rsidR="00E16DB4">
          <w:t xml:space="preserve"> Jane shook her head</w:t>
        </w:r>
      </w:ins>
      <w:r w:rsidR="00AA7F91">
        <w:t>, saying, ‘No,</w:t>
      </w:r>
      <w:ins w:id="13988" w:author="Author">
        <w:r w:rsidR="00E16DB4">
          <w:t xml:space="preserve">’ and </w:t>
        </w:r>
      </w:ins>
      <w:r w:rsidR="00FC66D9">
        <w:t>stepped</w:t>
      </w:r>
      <w:ins w:id="13989" w:author="Author">
        <w:r w:rsidR="00E16DB4">
          <w:t xml:space="preserve"> backward</w:t>
        </w:r>
        <w:r w:rsidR="00686B0A">
          <w:t>, so</w:t>
        </w:r>
        <w:del w:id="13990" w:author="Author">
          <w:r w:rsidR="00E16DB4" w:rsidDel="00686B0A">
            <w:delText>.</w:delText>
          </w:r>
        </w:del>
        <w:r w:rsidR="00E16DB4">
          <w:t xml:space="preserve"> Bisha </w:t>
        </w:r>
        <w:del w:id="13991" w:author="Author">
          <w:r w:rsidR="00E16DB4" w:rsidDel="00686B0A">
            <w:delText xml:space="preserve">responded by balling his fist and </w:delText>
          </w:r>
        </w:del>
        <w:r w:rsidR="00E16DB4">
          <w:t>str</w:t>
        </w:r>
        <w:del w:id="13992" w:author="Author">
          <w:r w:rsidR="00E16DB4" w:rsidDel="00686B0A">
            <w:delText>iking</w:delText>
          </w:r>
        </w:del>
        <w:r w:rsidR="00686B0A">
          <w:t>uck</w:t>
        </w:r>
        <w:r w:rsidR="00E16DB4">
          <w:t xml:space="preserve"> Jane on the side of her face.</w:t>
        </w:r>
        <w:r w:rsidR="00686B0A">
          <w:t xml:space="preserve"> After</w:t>
        </w:r>
        <w:r w:rsidR="00E16DB4">
          <w:t xml:space="preserve"> </w:t>
        </w:r>
        <w:del w:id="13993" w:author="Author">
          <w:r w:rsidR="00E16DB4" w:rsidDel="00686B0A">
            <w:delText>After falling</w:delText>
          </w:r>
        </w:del>
        <w:r w:rsidR="00686B0A">
          <w:t>Jane collapsed</w:t>
        </w:r>
        <w:r w:rsidR="00E16DB4">
          <w:t xml:space="preserve"> to the floor, Bisha and </w:t>
        </w:r>
      </w:ins>
      <w:r w:rsidR="0061381D">
        <w:t>Kartallozi</w:t>
      </w:r>
      <w:ins w:id="13994" w:author="Author">
        <w:r w:rsidR="00E16DB4">
          <w:t xml:space="preserve"> lifted her</w:t>
        </w:r>
        <w:r w:rsidR="0088605A">
          <w:t xml:space="preserve"> back</w:t>
        </w:r>
        <w:r w:rsidR="00E16DB4">
          <w:t xml:space="preserve"> to her feet and started </w:t>
        </w:r>
        <w:r w:rsidR="00686B0A">
          <w:t>removing</w:t>
        </w:r>
        <w:del w:id="13995" w:author="Author">
          <w:r w:rsidR="00E16DB4" w:rsidDel="00686B0A">
            <w:delText>to remove</w:delText>
          </w:r>
        </w:del>
        <w:r w:rsidR="00E16DB4">
          <w:t xml:space="preserve"> </w:t>
        </w:r>
        <w:r w:rsidR="00E16DB4">
          <w:lastRenderedPageBreak/>
          <w:t>her clothing.</w:t>
        </w:r>
        <w:del w:id="13996" w:author="Author">
          <w:r w:rsidR="00686B0A" w:rsidDel="0088605A">
            <w:delText xml:space="preserve"> </w:delText>
          </w:r>
        </w:del>
      </w:ins>
    </w:p>
    <w:p w14:paraId="4A2EF548" w14:textId="77777777" w:rsidR="00F76141" w:rsidDel="0088605A" w:rsidRDefault="00F76141" w:rsidP="00686B0A">
      <w:pPr>
        <w:pStyle w:val="BodyNormal"/>
        <w:rPr>
          <w:del w:id="13997" w:author="Author"/>
        </w:rPr>
      </w:pPr>
    </w:p>
    <w:p w14:paraId="211F5C2B" w14:textId="5D819F53" w:rsidR="00A55CAC" w:rsidDel="00E16DB4" w:rsidRDefault="00A55CAC">
      <w:pPr>
        <w:pStyle w:val="BodyNormal"/>
        <w:rPr>
          <w:del w:id="13998" w:author="Author"/>
        </w:rPr>
      </w:pPr>
      <w:del w:id="13999" w:author="Author">
        <w:r w:rsidDel="00E16DB4">
          <w:delText xml:space="preserve">The video was violent, heartless, and devoid of any human compassion or mercy. </w:delText>
        </w:r>
        <w:r w:rsidDel="00686B0A">
          <w:delText xml:space="preserve">Jane, facing away from the screens, was silently crying, with an expression of abject horror on her face. </w:delText>
        </w:r>
        <w:r w:rsidDel="00E16DB4">
          <w:delText xml:space="preserve">She </w:delText>
        </w:r>
        <w:r w:rsidR="000A56A2" w:rsidDel="00E16DB4">
          <w:delText>glanced</w:delText>
        </w:r>
        <w:r w:rsidDel="00E16DB4">
          <w:delText xml:space="preserve"> at Mac, just for a moment.</w:delText>
        </w:r>
      </w:del>
    </w:p>
    <w:p w14:paraId="4B1F8E8D" w14:textId="6E2A18B2" w:rsidR="00A55CAC" w:rsidDel="00E16DB4" w:rsidRDefault="00A55CAC">
      <w:pPr>
        <w:pStyle w:val="BodyNormal"/>
        <w:rPr>
          <w:del w:id="14000" w:author="Author"/>
        </w:rPr>
      </w:pPr>
      <w:del w:id="14001" w:author="Author">
        <w:r w:rsidDel="00E16DB4">
          <w:delText>Mac pushed his chair back and moved quickly to Jane, placing his hands on her wrists and pulling her up from the chair. Wheeling her away from the screens showing the violence, he buried her face in his shoulder.</w:delText>
        </w:r>
      </w:del>
    </w:p>
    <w:p w14:paraId="14AC8227" w14:textId="4160D740" w:rsidR="00A55CAC" w:rsidDel="00E16DB4" w:rsidRDefault="00A55CAC">
      <w:pPr>
        <w:pStyle w:val="BodyNormal"/>
        <w:rPr>
          <w:del w:id="14002" w:author="Author"/>
        </w:rPr>
      </w:pPr>
      <w:del w:id="14003" w:author="Author">
        <w:r w:rsidDel="00E16DB4">
          <w:delText>“Don’t look at it, Angel. Don’t listen to it. Let me cover your ears. Don’t listen.”</w:delText>
        </w:r>
      </w:del>
    </w:p>
    <w:p w14:paraId="3909DE39" w14:textId="05424EB4" w:rsidR="00A55CAC" w:rsidDel="00E16DB4" w:rsidRDefault="00A55CAC">
      <w:pPr>
        <w:pStyle w:val="BodyNormal"/>
        <w:rPr>
          <w:del w:id="14004" w:author="Author"/>
        </w:rPr>
      </w:pPr>
      <w:del w:id="14005" w:author="Author">
        <w:r w:rsidDel="00E16DB4">
          <w:delText>Mac wrapped his arms around her ears, trying to muffle the sounds of the violence filling the room. Ronnie looked at her brother, then gave a knowing glance to her Father.</w:delText>
        </w:r>
      </w:del>
    </w:p>
    <w:p w14:paraId="4A9EF232" w14:textId="25849119" w:rsidR="00A55CAC" w:rsidDel="00686B0A" w:rsidRDefault="00A55CAC">
      <w:pPr>
        <w:pStyle w:val="BodyNormal"/>
        <w:rPr>
          <w:del w:id="14006" w:author="Author"/>
        </w:rPr>
      </w:pPr>
      <w:del w:id="14007" w:author="Author">
        <w:r w:rsidDel="00686B0A">
          <w:delText>The audience continued to watch for several minutes, but people started muttering objections. Eventually, a voice in the FBI Headquarters yelled: “For the love of Christ, somebody, please stop this!”</w:delText>
        </w:r>
      </w:del>
    </w:p>
    <w:p w14:paraId="4EBE3890" w14:textId="3F6A6F7B" w:rsidR="00A55CAC" w:rsidDel="0088605A" w:rsidRDefault="00A55CAC" w:rsidP="00686B0A">
      <w:pPr>
        <w:pStyle w:val="BodyNormal"/>
        <w:rPr>
          <w:del w:id="14008" w:author="Author"/>
        </w:rPr>
      </w:pPr>
      <w:del w:id="14009" w:author="Author">
        <w:r w:rsidDel="00686B0A">
          <w:delText xml:space="preserve">Carolina shook her head, almost a vibration, attempting to break the video's trance on her. She </w:delText>
        </w:r>
      </w:del>
      <w:ins w:id="14010" w:author="Author">
        <w:r w:rsidR="00686B0A">
          <w:t xml:space="preserve">Carolina quickly </w:t>
        </w:r>
      </w:ins>
      <w:r>
        <w:t xml:space="preserve">reached </w:t>
      </w:r>
      <w:del w:id="14011" w:author="Author">
        <w:r w:rsidDel="00686B0A">
          <w:delText>over to</w:delText>
        </w:r>
      </w:del>
      <w:ins w:id="14012" w:author="Author">
        <w:r w:rsidR="00686B0A">
          <w:t>for</w:t>
        </w:r>
      </w:ins>
      <w:r>
        <w:t xml:space="preserve"> </w:t>
      </w:r>
      <w:del w:id="14013" w:author="Author">
        <w:r w:rsidDel="00686B0A">
          <w:delText xml:space="preserve">the </w:delText>
        </w:r>
      </w:del>
      <w:ins w:id="14014" w:author="Author">
        <w:r w:rsidR="00686B0A">
          <w:t xml:space="preserve">Jane’s </w:t>
        </w:r>
      </w:ins>
      <w:r>
        <w:t>playback controls and hit the pause button.</w:t>
      </w:r>
      <w:ins w:id="14015" w:author="Author">
        <w:r w:rsidR="0088605A">
          <w:t xml:space="preserve"> </w:t>
        </w:r>
      </w:ins>
    </w:p>
    <w:p w14:paraId="728CC254" w14:textId="345DD849" w:rsidR="00A55CAC" w:rsidRDefault="00A55CAC" w:rsidP="009C772F">
      <w:pPr>
        <w:pStyle w:val="BodyNormal"/>
      </w:pPr>
      <w:r>
        <w:t>The room went silent. Someone whispered</w:t>
      </w:r>
      <w:ins w:id="14016" w:author="Author">
        <w:r w:rsidR="00686B0A">
          <w:t>,</w:t>
        </w:r>
      </w:ins>
      <w:del w:id="14017" w:author="Author">
        <w:r w:rsidDel="00686B0A">
          <w:delText>:</w:delText>
        </w:r>
      </w:del>
      <w:r>
        <w:t xml:space="preserve"> “Oh, my God.”</w:t>
      </w:r>
    </w:p>
    <w:p w14:paraId="1D07FE70" w14:textId="5D814ADA" w:rsidR="00A55CAC" w:rsidRDefault="00A55CAC" w:rsidP="009C772F">
      <w:pPr>
        <w:pStyle w:val="BodyNormal"/>
      </w:pPr>
      <w:r>
        <w:t xml:space="preserve">“No, No, No,” </w:t>
      </w:r>
      <w:r w:rsidR="0061381D">
        <w:t>said</w:t>
      </w:r>
      <w:r>
        <w:t xml:space="preserve"> Ronnie, </w:t>
      </w:r>
      <w:r w:rsidR="005C23B9">
        <w:t>slapping</w:t>
      </w:r>
      <w:r>
        <w:t xml:space="preserve"> the table</w:t>
      </w:r>
      <w:r w:rsidR="00A53275">
        <w:t>.</w:t>
      </w:r>
    </w:p>
    <w:p w14:paraId="56B8D425" w14:textId="169AD8B6" w:rsidR="00A55CAC" w:rsidRDefault="00A55CAC" w:rsidP="009C772F">
      <w:pPr>
        <w:pStyle w:val="BodyNormal"/>
      </w:pPr>
      <w:r>
        <w:t>“Jane, fast</w:t>
      </w:r>
      <w:ins w:id="14018" w:author="Author">
        <w:r w:rsidR="0055158B">
          <w:t>-</w:t>
        </w:r>
      </w:ins>
      <w:del w:id="14019" w:author="Author">
        <w:r w:rsidDel="0055158B">
          <w:delText xml:space="preserve"> </w:delText>
        </w:r>
      </w:del>
      <w:r>
        <w:t>forward that video to the part when they mutilated you. Show them what those mob bastards did to you!”</w:t>
      </w:r>
    </w:p>
    <w:p w14:paraId="0BAF77E5" w14:textId="3A2B53D6" w:rsidR="00A55CAC" w:rsidRDefault="00A55CAC" w:rsidP="009C772F">
      <w:pPr>
        <w:pStyle w:val="BodyNormal"/>
      </w:pPr>
      <w:r>
        <w:t xml:space="preserve">“Mutilated her?” Carolina </w:t>
      </w:r>
      <w:r w:rsidR="00FF30CF">
        <w:t>said</w:t>
      </w:r>
      <w:r>
        <w:t>.</w:t>
      </w:r>
    </w:p>
    <w:p w14:paraId="6597479C" w14:textId="6974AD3C" w:rsidR="00A55CAC" w:rsidRDefault="00A55CAC" w:rsidP="009C772F">
      <w:pPr>
        <w:pStyle w:val="BodyNormal"/>
      </w:pPr>
      <w:r>
        <w:t xml:space="preserve">Jane </w:t>
      </w:r>
      <w:del w:id="14020" w:author="Author">
        <w:r w:rsidDel="0088605A">
          <w:delText xml:space="preserve">released her embrace of Mac and slowly returned to her chair. Grabbing the playback controls, she </w:delText>
        </w:r>
      </w:del>
      <w:r>
        <w:t>fast-forwarded through the rest of the video</w:t>
      </w:r>
      <w:r w:rsidR="00FF30CF">
        <w:t>,</w:t>
      </w:r>
      <w:r w:rsidR="00FF30CF" w:rsidRPr="00FF30CF">
        <w:t xml:space="preserve"> </w:t>
      </w:r>
      <w:ins w:id="14021" w:author="Author">
        <w:r w:rsidR="00FF30CF">
          <w:t xml:space="preserve">four </w:t>
        </w:r>
      </w:ins>
      <w:r w:rsidR="00FF30CF">
        <w:t>hours long,</w:t>
      </w:r>
      <w:r>
        <w:t xml:space="preserve"> to the end. She stopped at the point where the gang slammed her on</w:t>
      </w:r>
      <w:r w:rsidR="00FF30CF">
        <w:t>to</w:t>
      </w:r>
      <w:r>
        <w:t xml:space="preserve"> </w:t>
      </w:r>
      <w:r w:rsidR="00FF30CF">
        <w:t xml:space="preserve">a </w:t>
      </w:r>
      <w:r>
        <w:t>small ottoman table.</w:t>
      </w:r>
    </w:p>
    <w:p w14:paraId="77A30715" w14:textId="32C73D56" w:rsidR="00A55CAC" w:rsidRDefault="00A55CAC" w:rsidP="009C772F">
      <w:pPr>
        <w:pStyle w:val="BodyNormal"/>
      </w:pPr>
      <w:r>
        <w:t>The audience watched in horror as Imer Bisha unfolded a knife and cut an X over her heart, covering most of her left breast. It gushed blood.</w:t>
      </w:r>
      <w:ins w:id="14022" w:author="Author">
        <w:r w:rsidR="0088605A">
          <w:t xml:space="preserve"> Bisha made several crosscuts on the wounds to give the scars a Frankenstein monster appearance.</w:t>
        </w:r>
      </w:ins>
      <w:r>
        <w:t xml:space="preserve"> </w:t>
      </w:r>
      <w:del w:id="14023" w:author="Author">
        <w:r w:rsidDel="0088605A">
          <w:delText>They heard him</w:delText>
        </w:r>
      </w:del>
      <w:ins w:id="14024" w:author="Author">
        <w:r w:rsidR="0088605A">
          <w:t>He</w:t>
        </w:r>
      </w:ins>
      <w:r>
        <w:t xml:space="preserve"> threaten</w:t>
      </w:r>
      <w:ins w:id="14025" w:author="Author">
        <w:r w:rsidR="0088605A">
          <w:t>ed</w:t>
        </w:r>
      </w:ins>
      <w:r>
        <w:t xml:space="preserve"> her life if she ever talked. </w:t>
      </w:r>
      <w:del w:id="14026" w:author="Author">
        <w:r w:rsidDel="0088605A">
          <w:delText xml:space="preserve">He </w:delText>
        </w:r>
      </w:del>
      <w:ins w:id="14027" w:author="Author">
        <w:r w:rsidR="0088605A">
          <w:t xml:space="preserve">Bisha </w:t>
        </w:r>
      </w:ins>
      <w:r>
        <w:t>left the room after giving instructions to dump her near the restaurant.</w:t>
      </w:r>
    </w:p>
    <w:p w14:paraId="4453A18C" w14:textId="7056B6E1" w:rsidR="00A55CAC" w:rsidRDefault="00A55CAC" w:rsidP="009C772F">
      <w:pPr>
        <w:pStyle w:val="BodyNormal"/>
      </w:pPr>
      <w:r>
        <w:t xml:space="preserve">Jane stopped the video. Without warning or explanation, she quickly unsnapped her prisoner jumpsuit's four buttons and </w:t>
      </w:r>
      <w:r w:rsidR="00AB5C38">
        <w:t>pulled it aside enough</w:t>
      </w:r>
      <w:r w:rsidR="00877F89">
        <w:t xml:space="preserve"> to expose </w:t>
      </w:r>
      <w:r w:rsidR="00E21A48">
        <w:t xml:space="preserve">most of </w:t>
      </w:r>
      <w:r w:rsidR="00877F89">
        <w:t>her</w:t>
      </w:r>
      <w:r>
        <w:t xml:space="preserve"> left breast. What followed was several uncomfortable seconds</w:t>
      </w:r>
      <w:r w:rsidR="00B172D7">
        <w:t>,</w:t>
      </w:r>
      <w:r>
        <w:t xml:space="preserve"> the room so silent that you could hear people breathing. Jane stared at the floor, tears streaming down her cheeks, her breathing was short gasps, the camera showing everyone </w:t>
      </w:r>
      <w:r>
        <w:lastRenderedPageBreak/>
        <w:t>what they did to her.</w:t>
      </w:r>
    </w:p>
    <w:p w14:paraId="57694782" w14:textId="0C0591C4" w:rsidR="00A55CAC" w:rsidRDefault="00A55CAC" w:rsidP="009C772F">
      <w:pPr>
        <w:pStyle w:val="BodyNormal"/>
      </w:pPr>
      <w:r>
        <w:t>Carolina Hendon reacted first. She rolled her chair over to Jane</w:t>
      </w:r>
      <w:r w:rsidR="00A33240">
        <w:t>, adjusted the prison jumpsuit and</w:t>
      </w:r>
      <w:r>
        <w:t xml:space="preserve"> quickly re-fastened the buttons. All her professional coolness, by-the-book training, and career ambition evaporated. A feminine bond now took priority over everything. She leaned in and embraced Jane, holding her tightly as the room remained silent. </w:t>
      </w:r>
      <w:del w:id="14028" w:author="Author">
        <w:r w:rsidDel="0088605A">
          <w:delText>Mac, visibly shaken, returned to his seat.</w:delText>
        </w:r>
      </w:del>
    </w:p>
    <w:p w14:paraId="7CE92349" w14:textId="77777777" w:rsidR="00A55CAC" w:rsidRDefault="00A55CAC" w:rsidP="009C772F">
      <w:pPr>
        <w:pStyle w:val="BodyNormal"/>
      </w:pPr>
      <w:r>
        <w:t>United States Attorney General Landsberg appeared on everybody’s screens. His face looked somber, slightly ashen.</w:t>
      </w:r>
    </w:p>
    <w:p w14:paraId="16FB984A" w14:textId="2D673B37" w:rsidR="00A55CAC" w:rsidRDefault="00A55CAC" w:rsidP="009C772F">
      <w:pPr>
        <w:pStyle w:val="BodyNormal"/>
      </w:pPr>
      <w:r>
        <w:t xml:space="preserve">“Special Agent Hendon, let me take over for a few minutes while you </w:t>
      </w:r>
      <w:r w:rsidR="00FC66D9">
        <w:t>care for</w:t>
      </w:r>
      <w:r>
        <w:t xml:space="preserve"> Jane the Angel. </w:t>
      </w:r>
    </w:p>
    <w:p w14:paraId="4D0E1098" w14:textId="3CDE2908" w:rsidR="00A55CAC" w:rsidRDefault="0061381D" w:rsidP="009C772F">
      <w:pPr>
        <w:pStyle w:val="BodyNormal"/>
      </w:pPr>
      <w:r>
        <w:t>“</w:t>
      </w:r>
      <w:r w:rsidR="00A55CAC">
        <w:t>FBI Director Radzinger</w:t>
      </w:r>
      <w:del w:id="14029" w:author="Author">
        <w:r w:rsidR="00A55CAC" w:rsidDel="0088605A">
          <w:delText>,</w:delText>
        </w:r>
      </w:del>
      <w:r w:rsidR="00A55CAC">
        <w:t xml:space="preserve"> </w:t>
      </w:r>
      <w:ins w:id="14030" w:author="Author">
        <w:r w:rsidR="0088605A">
          <w:t xml:space="preserve">and </w:t>
        </w:r>
      </w:ins>
      <w:r w:rsidR="00A55CAC">
        <w:t xml:space="preserve">CIA Director Mccullough, regarding the rape video evidence we have just witnessed, I am instituting National Security Directive 1820, Section 5. You will assign rapid response teams immediately to locate and move all automatic backups of this evidence to the </w:t>
      </w:r>
      <w:r>
        <w:t>top-secret</w:t>
      </w:r>
      <w:r w:rsidR="00A55CAC">
        <w:t xml:space="preserve"> repository. I will be directing the FBI to assemble a special team to review the evidence in its entirety and identify the attackers via facial recognition and other techniques.”</w:t>
      </w:r>
    </w:p>
    <w:p w14:paraId="2F9F7C86" w14:textId="6BCA5207" w:rsidR="00A55CAC" w:rsidRDefault="00A55CAC" w:rsidP="009C772F">
      <w:pPr>
        <w:pStyle w:val="BodyNormal"/>
      </w:pPr>
      <w:r>
        <w:t xml:space="preserve">“General Landsberg, this is Illinois State Attorney General Della Baxter speaking. You must understand that </w:t>
      </w:r>
      <w:r w:rsidR="0061381D">
        <w:t>all</w:t>
      </w:r>
      <w:ins w:id="14031" w:author="Author">
        <w:r w:rsidR="0055158B">
          <w:t xml:space="preserve"> </w:t>
        </w:r>
      </w:ins>
      <w:del w:id="14032" w:author="Author">
        <w:r w:rsidR="009610DB" w:rsidDel="0088605A">
          <w:delText>Angel</w:delText>
        </w:r>
      </w:del>
      <w:ins w:id="14033" w:author="Author">
        <w:r w:rsidR="0088605A">
          <w:t>Jane</w:t>
        </w:r>
      </w:ins>
      <w:r w:rsidR="009610DB">
        <w:t>'s</w:t>
      </w:r>
      <w:del w:id="14034" w:author="Author">
        <w:r w:rsidR="009610DB" w:rsidDel="0088605A">
          <w:delText xml:space="preserve"> evidence</w:delText>
        </w:r>
        <w:r w:rsidDel="0088605A">
          <w:delText>, I mean Jane Doe 413,</w:delText>
        </w:r>
      </w:del>
      <w:r>
        <w:t xml:space="preserve"> </w:t>
      </w:r>
      <w:del w:id="14035" w:author="Author">
        <w:r w:rsidDel="0088605A">
          <w:delText xml:space="preserve">has </w:delText>
        </w:r>
      </w:del>
      <w:ins w:id="14036" w:author="Author">
        <w:r w:rsidR="0088605A">
          <w:t xml:space="preserve">evidence </w:t>
        </w:r>
      </w:ins>
      <w:r>
        <w:t xml:space="preserve">given </w:t>
      </w:r>
      <w:ins w:id="14037" w:author="Author">
        <w:r w:rsidR="0088605A">
          <w:t xml:space="preserve">to </w:t>
        </w:r>
      </w:ins>
      <w:r>
        <w:t xml:space="preserve">us today is unactionable. She gathered this evidence by illegal means. This situation is disconcerting to everybody, including me, but it is, </w:t>
      </w:r>
      <w:r>
        <w:lastRenderedPageBreak/>
        <w:t>unfortunately, the raw truth.”</w:t>
      </w:r>
    </w:p>
    <w:p w14:paraId="1478EA56" w14:textId="53CD39B3" w:rsidR="00A55CAC" w:rsidRDefault="00A55CAC" w:rsidP="009C772F">
      <w:pPr>
        <w:pStyle w:val="BodyNormal"/>
      </w:pPr>
      <w:r>
        <w:t>“Understood, AG Baxter. But, someday, we may get lucky and legally bust one of these criminals who might have a copy of this rape video. Having a perp list available will enable a quick roundup of these criminals</w:t>
      </w:r>
      <w:r w:rsidR="00C66C4B">
        <w:t>.</w:t>
      </w:r>
      <w:r>
        <w:t>”</w:t>
      </w:r>
      <w:r w:rsidR="00F76141">
        <w:t xml:space="preserve"> </w:t>
      </w:r>
    </w:p>
    <w:p w14:paraId="7DC2ADEB" w14:textId="038981B2" w:rsidR="00A55CAC" w:rsidRDefault="00A55CAC" w:rsidP="009C772F">
      <w:pPr>
        <w:pStyle w:val="BodyNormal"/>
      </w:pPr>
      <w:r>
        <w:t xml:space="preserve">While the US Attorney General </w:t>
      </w:r>
      <w:del w:id="14038" w:author="Author">
        <w:r w:rsidDel="000360CC">
          <w:delText>was speaking</w:delText>
        </w:r>
      </w:del>
      <w:ins w:id="14039" w:author="Author">
        <w:r w:rsidR="000360CC">
          <w:t>spoke</w:t>
        </w:r>
      </w:ins>
      <w:r>
        <w:t>, Carolina was busy helping Jane recover from the trauma of reliving past violent memories. She brought fresh bottled water and a box of Kleenex, dabbed Jane’s eyes, and waited until Jane composed herself. Attorney General Landsberg turned his attention to Carolina and Jane</w:t>
      </w:r>
      <w:r w:rsidR="0061381D">
        <w:t xml:space="preserve">. </w:t>
      </w:r>
    </w:p>
    <w:p w14:paraId="309717EB" w14:textId="653EAD00" w:rsidR="00A55CAC" w:rsidRDefault="00A55CAC" w:rsidP="009C772F">
      <w:pPr>
        <w:pStyle w:val="BodyNormal"/>
      </w:pPr>
      <w:r>
        <w:t>“Special Agent Hendon</w:t>
      </w:r>
      <w:r w:rsidR="00556496">
        <w:t>.</w:t>
      </w:r>
      <w:r>
        <w:t xml:space="preserve"> </w:t>
      </w:r>
      <w:r w:rsidR="00556496">
        <w:t>T</w:t>
      </w:r>
      <w:r>
        <w:t>he FBI Director</w:t>
      </w:r>
      <w:r w:rsidR="00556496">
        <w:t xml:space="preserve"> recommended you</w:t>
      </w:r>
      <w:r>
        <w:t xml:space="preserve"> </w:t>
      </w:r>
      <w:r w:rsidR="00096FE8">
        <w:t>run</w:t>
      </w:r>
      <w:r>
        <w:t xml:space="preserve"> this meeting. I’d like to hear your take on all this.”</w:t>
      </w:r>
    </w:p>
    <w:p w14:paraId="0EC20FF3" w14:textId="3C7F89CA" w:rsidR="004F333C" w:rsidRDefault="00C03EB2" w:rsidP="009C772F">
      <w:pPr>
        <w:pStyle w:val="BodyNormal"/>
      </w:pPr>
      <w:r>
        <w:t>Carolin</w:t>
      </w:r>
      <w:r w:rsidR="00811735">
        <w:t>a</w:t>
      </w:r>
      <w:r>
        <w:t xml:space="preserve">, whose </w:t>
      </w:r>
      <w:r w:rsidR="009D2C35">
        <w:t>usu</w:t>
      </w:r>
      <w:r w:rsidR="000B3A53">
        <w:t>al countenance is a smile</w:t>
      </w:r>
      <w:r w:rsidR="009D2C35">
        <w:t>,</w:t>
      </w:r>
      <w:r w:rsidR="0060111B">
        <w:t xml:space="preserve"> stared grimly at the camera.</w:t>
      </w:r>
      <w:r w:rsidR="00C83081">
        <w:t xml:space="preserve"> Her practiced self</w:t>
      </w:r>
      <w:r w:rsidR="0061485C">
        <w:t>-</w:t>
      </w:r>
      <w:r w:rsidR="00C83081">
        <w:t>control evaporated. She was a volcano</w:t>
      </w:r>
      <w:r w:rsidR="009D2C35">
        <w:t xml:space="preserve"> </w:t>
      </w:r>
      <w:r w:rsidR="0061485C">
        <w:t>about to erupt</w:t>
      </w:r>
      <w:r w:rsidR="0061381D">
        <w:t>.</w:t>
      </w:r>
    </w:p>
    <w:p w14:paraId="651763B3" w14:textId="77777777" w:rsidR="0003003C" w:rsidDel="000360CC" w:rsidRDefault="0003003C" w:rsidP="009C772F">
      <w:pPr>
        <w:pStyle w:val="BodyNormal"/>
        <w:rPr>
          <w:del w:id="14040" w:author="Author"/>
        </w:rPr>
      </w:pPr>
    </w:p>
    <w:p w14:paraId="2F7D5C7A" w14:textId="37199C6D" w:rsidR="00A55CAC" w:rsidRDefault="00A55CAC" w:rsidP="009C772F">
      <w:pPr>
        <w:pStyle w:val="BodyNormal"/>
      </w:pPr>
      <w:r>
        <w:t>“You’re asking me, sir, for my take on all this? I</w:t>
      </w:r>
      <w:del w:id="14041" w:author="Author">
        <w:r w:rsidDel="000360CC">
          <w:delText>’m going to</w:delText>
        </w:r>
      </w:del>
      <w:ins w:id="14042" w:author="Author">
        <w:r w:rsidR="000360CC">
          <w:t xml:space="preserve"> will</w:t>
        </w:r>
      </w:ins>
      <w:r>
        <w:t xml:space="preserve"> speak to you bluntly, General Landsberg, even if it means the end of my hopes for advancement in the FBI.</w:t>
      </w:r>
      <w:r w:rsidR="0003003C">
        <w:t>”</w:t>
      </w:r>
    </w:p>
    <w:p w14:paraId="7A0A08B2" w14:textId="77777777" w:rsidR="00D51DEB" w:rsidRDefault="00D51DEB" w:rsidP="00D51DEB">
      <w:pPr>
        <w:pStyle w:val="BodyNormal"/>
      </w:pPr>
      <w:r>
        <w:t xml:space="preserve">“I am ashamed, sir. </w:t>
      </w:r>
    </w:p>
    <w:p w14:paraId="6DFC9A42" w14:textId="77777777" w:rsidR="00D51DEB" w:rsidRDefault="00D51DEB" w:rsidP="00D51DEB">
      <w:pPr>
        <w:pStyle w:val="BodyNormal"/>
      </w:pPr>
      <w:r>
        <w:t xml:space="preserve">“Ashamed to be part of a society that warehoused this child with special needs and did not suitably educate her. </w:t>
      </w:r>
    </w:p>
    <w:p w14:paraId="0EB6D116" w14:textId="77777777" w:rsidR="00D51DEB" w:rsidRDefault="00D51DEB" w:rsidP="00D51DEB">
      <w:pPr>
        <w:pStyle w:val="BodyNormal"/>
      </w:pPr>
      <w:r>
        <w:t xml:space="preserve">“I </w:t>
      </w:r>
      <w:proofErr w:type="gramStart"/>
      <w:r>
        <w:t>am mortified</w:t>
      </w:r>
      <w:proofErr w:type="gramEnd"/>
      <w:r>
        <w:t xml:space="preserve"> that the </w:t>
      </w:r>
      <w:ins w:id="14043" w:author="Author">
        <w:r w:rsidRPr="00987DF2">
          <w:rPr>
            <w:rFonts w:eastAsia="Calibri" w:cs="Arial"/>
            <w:color w:val="000000"/>
          </w:rPr>
          <w:t>State Institution for Intellectually Disabled Children</w:t>
        </w:r>
        <w:r w:rsidRPr="00556F4E">
          <w:rPr>
            <w:rFonts w:ascii="Roboto Condensed Medium" w:eastAsia="Calibri" w:hAnsi="Roboto Condensed Medium" w:cs="Times New Roman"/>
            <w:color w:val="000000"/>
          </w:rPr>
          <w:t xml:space="preserve"> </w:t>
        </w:r>
      </w:ins>
      <w:r>
        <w:t xml:space="preserve">covered up her sexual abuse without a scintilla of compassion for the emotional </w:t>
      </w:r>
      <w:r>
        <w:lastRenderedPageBreak/>
        <w:t xml:space="preserve">damage she suffered. </w:t>
      </w:r>
    </w:p>
    <w:p w14:paraId="167FFD41" w14:textId="77777777" w:rsidR="00D51DEB" w:rsidRDefault="00D51DEB" w:rsidP="00D51DEB">
      <w:pPr>
        <w:pStyle w:val="BodyNormal"/>
      </w:pPr>
      <w:r>
        <w:t xml:space="preserve">“I am outraged that a criminal organization could kidnap and rape this innocent woman with impunity, knowing full well that she would have nowhere to turn for help. </w:t>
      </w:r>
    </w:p>
    <w:p w14:paraId="47236C4C" w14:textId="77777777" w:rsidR="00D51DEB" w:rsidRDefault="00D51DEB" w:rsidP="00D51DEB">
      <w:pPr>
        <w:pStyle w:val="BodyNormal"/>
      </w:pPr>
      <w:r>
        <w:t xml:space="preserve">“And today, sir, I am revolted that </w:t>
      </w:r>
      <w:ins w:id="14044" w:author="Author">
        <w:r>
          <w:t xml:space="preserve">these heartless mob bastards used </w:t>
        </w:r>
      </w:ins>
      <w:r>
        <w:t>our Chicago Police Department</w:t>
      </w:r>
      <w:del w:id="14045" w:author="Author">
        <w:r w:rsidDel="00D31D74">
          <w:delText xml:space="preserve"> was used</w:delText>
        </w:r>
      </w:del>
      <w:r>
        <w:t xml:space="preserve"> as an </w:t>
      </w:r>
      <w:r>
        <w:rPr>
          <w:rFonts w:eastAsia="Times New Roman"/>
        </w:rPr>
        <w:t xml:space="preserve">unwilling </w:t>
      </w:r>
      <w:r>
        <w:t>pawn in a plot to capture this woman and probably eliminate her.”</w:t>
      </w:r>
    </w:p>
    <w:p w14:paraId="34FE769A" w14:textId="77777777" w:rsidR="00D51DEB" w:rsidRDefault="00D51DEB" w:rsidP="00D51DEB">
      <w:pPr>
        <w:pStyle w:val="BodyNormal"/>
      </w:pPr>
    </w:p>
    <w:p w14:paraId="2118C75E" w14:textId="77777777" w:rsidR="00D51DEB" w:rsidRDefault="00D51DEB" w:rsidP="00D51DEB">
      <w:pPr>
        <w:pStyle w:val="BodyNormal"/>
      </w:pPr>
      <w:r>
        <w:t xml:space="preserve">The room filled with undiscernible murmuring as the participants realized that Special Agent Hendon was casting blame on everybody for what </w:t>
      </w:r>
      <w:ins w:id="14046" w:author="Author">
        <w:r>
          <w:t xml:space="preserve">had </w:t>
        </w:r>
      </w:ins>
      <w:r>
        <w:t>happened to Jane. All looked nervously at the giant display screen, wondering what the Attorney General's reaction might be.</w:t>
      </w:r>
    </w:p>
    <w:p w14:paraId="4EA51752" w14:textId="77777777" w:rsidR="00D51DEB" w:rsidRDefault="00D51DEB" w:rsidP="00D51DEB">
      <w:pPr>
        <w:pStyle w:val="BodyNormal"/>
      </w:pPr>
      <w:r>
        <w:t xml:space="preserve">“That kind of </w:t>
      </w:r>
      <w:ins w:id="14047" w:author="Author">
        <w:r>
          <w:t xml:space="preserve">precise </w:t>
        </w:r>
      </w:ins>
      <w:r>
        <w:t xml:space="preserve">candor, Special Agent Hendon, is </w:t>
      </w:r>
      <w:del w:id="14048" w:author="Author">
        <w:r w:rsidDel="000360CC">
          <w:delText xml:space="preserve">precisely </w:delText>
        </w:r>
      </w:del>
      <w:r>
        <w:t>what I need, no, what we all need to hear today. The overriding issue, I guess, is where we go from here.</w:t>
      </w:r>
    </w:p>
    <w:p w14:paraId="2E7C8B24" w14:textId="77777777" w:rsidR="00D51DEB" w:rsidRDefault="00D51DEB" w:rsidP="00D51DEB">
      <w:pPr>
        <w:pStyle w:val="BodyNormal"/>
      </w:pPr>
      <w:r>
        <w:t>“Carolina, has she satisfied the parameters of the immunity deal we offered to her?”</w:t>
      </w:r>
    </w:p>
    <w:p w14:paraId="7AF2C28F" w14:textId="77777777" w:rsidR="00D51DEB" w:rsidRDefault="00D51DEB" w:rsidP="00D51DEB">
      <w:pPr>
        <w:pStyle w:val="BodyNormal"/>
      </w:pPr>
      <w:r>
        <w:t xml:space="preserve">“General Landsberg, we have cut forty million-dollar checks to cybersecurity consultants </w:t>
      </w:r>
      <w:del w:id="14049" w:author="Author">
        <w:r w:rsidDel="000360CC">
          <w:delText>that haven’t yielded one-tenth the insight, information, and elegantly crafted computer code that</w:delText>
        </w:r>
      </w:del>
      <w:ins w:id="14050" w:author="Author">
        <w:r>
          <w:t>who haven’t yielded one-tenth the insight, information, and elegantly crafted computer code</w:t>
        </w:r>
      </w:ins>
      <w:r>
        <w:t xml:space="preserve"> this woman has just provided. I’m guessing that the CIA cybersecurity operation feels the same </w:t>
      </w:r>
      <w:del w:id="14051" w:author="Author">
        <w:r w:rsidDel="000360CC">
          <w:delText xml:space="preserve">way </w:delText>
        </w:r>
      </w:del>
      <w:r>
        <w:t>as the FBI does</w:t>
      </w:r>
      <w:del w:id="14052" w:author="Author">
        <w:r w:rsidDel="000360CC">
          <w:delText>,</w:delText>
        </w:r>
      </w:del>
      <w:r>
        <w:t xml:space="preserve"> concerning her cooperation.”</w:t>
      </w:r>
    </w:p>
    <w:p w14:paraId="4E1EEA06" w14:textId="77777777" w:rsidR="00D51DEB" w:rsidRDefault="00D51DEB" w:rsidP="00D51DEB">
      <w:pPr>
        <w:pStyle w:val="BodyNormal"/>
      </w:pPr>
      <w:r>
        <w:t xml:space="preserve">“We second that assessment, Carolina,” Natasha from the CIA interjected. “My nerds are jumping up and down, </w:t>
      </w:r>
      <w:r>
        <w:lastRenderedPageBreak/>
        <w:t xml:space="preserve">begging me to hire her </w:t>
      </w:r>
      <w:del w:id="14053" w:author="Author">
        <w:r w:rsidDel="000360CC">
          <w:delText>right awa</w:delText>
        </w:r>
      </w:del>
      <w:ins w:id="14054" w:author="Author">
        <w:r>
          <w:t>immediatel</w:t>
        </w:r>
      </w:ins>
      <w:r>
        <w:t>y.”</w:t>
      </w:r>
    </w:p>
    <w:p w14:paraId="1304CE9C" w14:textId="77777777" w:rsidR="00D51DEB" w:rsidRDefault="00D51DEB" w:rsidP="00D51DEB">
      <w:pPr>
        <w:pStyle w:val="BodyNormal"/>
      </w:pPr>
      <w:r>
        <w:t>Carolina turned to face John Merrick and Veronica Merrick Fieldstone.</w:t>
      </w:r>
    </w:p>
    <w:p w14:paraId="3A76F5C3" w14:textId="77777777" w:rsidR="00D51DEB" w:rsidRDefault="00D51DEB" w:rsidP="00D51DEB">
      <w:pPr>
        <w:pStyle w:val="BodyNormal"/>
      </w:pPr>
      <w:r>
        <w:t xml:space="preserve">“Mr. Merrick, Mrs. Fieldstone, we will draw up an addendum to our immunity agreement </w:t>
      </w:r>
      <w:del w:id="14055" w:author="Author">
        <w:r w:rsidDel="000360CC">
          <w:delText xml:space="preserve">up </w:delText>
        </w:r>
      </w:del>
      <w:r>
        <w:t>stating that Ms. Jane Doe 413 has satisfied her part of the arrangement and is free to go. You are free to drive her out of this building, and we will not prosecute her for anything she has disclosed today.</w:t>
      </w:r>
    </w:p>
    <w:p w14:paraId="00BF116F" w14:textId="77777777" w:rsidR="00D51DEB" w:rsidRDefault="00D51DEB" w:rsidP="00D51DEB">
      <w:pPr>
        <w:pStyle w:val="BodyNormal"/>
      </w:pPr>
      <w:r>
        <w:t xml:space="preserve">“However, </w:t>
      </w:r>
      <w:del w:id="14056" w:author="Author">
        <w:r w:rsidDel="000360CC">
          <w:delText>my view is that</w:delText>
        </w:r>
      </w:del>
      <w:ins w:id="14057" w:author="Author">
        <w:r>
          <w:t>I believe</w:t>
        </w:r>
      </w:ins>
      <w:r>
        <w:t xml:space="preserve"> this would </w:t>
      </w:r>
      <w:del w:id="14058" w:author="Author">
        <w:r w:rsidDel="000360CC">
          <w:delText>be a severe danger to</w:delText>
        </w:r>
      </w:del>
      <w:ins w:id="14059" w:author="Author">
        <w:r>
          <w:t>severely harm</w:t>
        </w:r>
      </w:ins>
      <w:r>
        <w:t xml:space="preserve"> your client and the United States of America. May I elaborate?”</w:t>
      </w:r>
    </w:p>
    <w:p w14:paraId="3D0C8FC3" w14:textId="77777777" w:rsidR="00D51DEB" w:rsidRDefault="00D51DEB" w:rsidP="00D51DEB">
      <w:pPr>
        <w:pStyle w:val="BodyNormal"/>
      </w:pPr>
    </w:p>
    <w:p w14:paraId="25F40DC6" w14:textId="77777777" w:rsidR="00D51DEB" w:rsidRPr="00901DE5" w:rsidRDefault="00D51DEB" w:rsidP="00901DE5">
      <w:pPr>
        <w:pStyle w:val="ASubheadLevel1"/>
      </w:pPr>
      <w:bookmarkStart w:id="14060" w:name="_Toc197338914"/>
      <w:r w:rsidRPr="00901DE5">
        <w:t>A Fresh Start</w:t>
      </w:r>
      <w:bookmarkEnd w:id="14060"/>
    </w:p>
    <w:p w14:paraId="1EC13362" w14:textId="77777777" w:rsidR="00D51DEB" w:rsidRDefault="00D51DEB" w:rsidP="00D51DEB">
      <w:pPr>
        <w:pStyle w:val="BodyNormal"/>
      </w:pPr>
      <w:r>
        <w:t>John Merrick sat more erect, stiffened his posture, and made poker-faced eye contact with Carolina. “We’re listening, Special Agent Hendon.”</w:t>
      </w:r>
    </w:p>
    <w:p w14:paraId="74DCF0E5" w14:textId="77777777" w:rsidR="00D51DEB" w:rsidRDefault="00D51DEB" w:rsidP="00D51DEB">
      <w:pPr>
        <w:pStyle w:val="BodyNormal"/>
      </w:pPr>
      <w:r>
        <w:t>“Today’s events have radically altered Jane’s status quo permanently. Her face is all over the local and national media, plus being mute is now part of her persona. By now, the Albanian mob has made the connection: the woman causing them profound financial damage is, in fact, a woman they gang-raped. These criminals will redouble their efforts to find and kill her.</w:t>
      </w:r>
    </w:p>
    <w:p w14:paraId="5B12672B" w14:textId="77777777" w:rsidR="00D51DEB" w:rsidRDefault="00D51DEB" w:rsidP="00D51DEB">
      <w:pPr>
        <w:pStyle w:val="BodyNormal"/>
      </w:pPr>
      <w:r>
        <w:t xml:space="preserve">I will </w:t>
      </w:r>
      <w:del w:id="14061" w:author="Author">
        <w:r w:rsidDel="00E447A8">
          <w:delText>be initiating</w:delText>
        </w:r>
      </w:del>
      <w:ins w:id="14062" w:author="Author">
        <w:r>
          <w:t>initiate</w:t>
        </w:r>
      </w:ins>
      <w:r>
        <w:t xml:space="preserve"> a crisis team in Washington to distribute </w:t>
      </w:r>
      <w:r>
        <w:lastRenderedPageBreak/>
        <w:t xml:space="preserve">Jane’s exploit removal software nationwide. </w:t>
      </w:r>
      <w:del w:id="14063" w:author="Author">
        <w:r w:rsidDel="00E447A8">
          <w:delText>It’s inevitable that our nation’s enemies, both foreign and domestic, will</w:delText>
        </w:r>
      </w:del>
      <w:ins w:id="14064" w:author="Author">
        <w:r>
          <w:t>Our nation’s foreign and domestic enemies will inevitably</w:t>
        </w:r>
      </w:ins>
      <w:r>
        <w:t xml:space="preserve"> </w:t>
      </w:r>
      <w:del w:id="14065" w:author="Author">
        <w:r w:rsidDel="00E447A8">
          <w:delText>find out</w:delText>
        </w:r>
      </w:del>
      <w:ins w:id="14066" w:author="Author">
        <w:r>
          <w:t>learn</w:t>
        </w:r>
      </w:ins>
      <w:r>
        <w:t xml:space="preserve"> about the genius woman who exposed a secret mob invasion of government computers. Jane would be vulnerable to foreign spies who might want to kidnap her, spirit her out of the country, and torture her into cooperating.”</w:t>
      </w:r>
    </w:p>
    <w:p w14:paraId="6C0CBEB3" w14:textId="77777777" w:rsidR="00D51DEB" w:rsidRDefault="00D51DEB" w:rsidP="00D51DEB">
      <w:pPr>
        <w:pStyle w:val="BodyNormal"/>
      </w:pPr>
      <w:r>
        <w:t>“Where are you going with this, Carolina?” John Merrick said.</w:t>
      </w:r>
    </w:p>
    <w:p w14:paraId="60D06D7E" w14:textId="732D5483" w:rsidR="00D51DEB" w:rsidRDefault="00D51DEB" w:rsidP="00D51DEB">
      <w:pPr>
        <w:pStyle w:val="BodyNormal"/>
      </w:pPr>
      <w:r>
        <w:t>“We have three members of the Merrick family in this room, all targeted for elimination by the mob, each saved by Jane Doe 413. John Merrick, do you have a guest room in that mansion you own in Highland Park?”</w:t>
      </w:r>
    </w:p>
    <w:p w14:paraId="37057236" w14:textId="77777777" w:rsidR="00D51DEB" w:rsidRDefault="00D51DEB" w:rsidP="00D51DEB">
      <w:pPr>
        <w:pStyle w:val="BodyNormal"/>
      </w:pPr>
      <w:r>
        <w:t>John Merrick relaxed a bit</w:t>
      </w:r>
      <w:del w:id="14067" w:author="Author">
        <w:r w:rsidDel="00E447A8">
          <w:delText>,</w:delText>
        </w:r>
      </w:del>
      <w:r>
        <w:t xml:space="preserve"> </w:t>
      </w:r>
      <w:ins w:id="14068" w:author="Author">
        <w:r>
          <w:t xml:space="preserve">and </w:t>
        </w:r>
      </w:ins>
      <w:r>
        <w:t>slumped back into his chair. He took a glance at his daughter and smiled as he did it.</w:t>
      </w:r>
    </w:p>
    <w:p w14:paraId="66FB499F" w14:textId="77777777" w:rsidR="00D51DEB" w:rsidRDefault="00D51DEB" w:rsidP="00D51DEB">
      <w:pPr>
        <w:pStyle w:val="BodyNormal"/>
      </w:pPr>
      <w:r>
        <w:t xml:space="preserve">“Yes, we do, Carolina. May I ask </w:t>
      </w:r>
      <w:ins w:id="14069" w:author="Author">
        <w:r>
          <w:t xml:space="preserve">for </w:t>
        </w:r>
      </w:ins>
      <w:r>
        <w:t>your indulgence for a couple of minutes?”</w:t>
      </w:r>
    </w:p>
    <w:p w14:paraId="514447F4" w14:textId="77777777" w:rsidR="00D51DEB" w:rsidRDefault="00D51DEB" w:rsidP="00D51DEB">
      <w:pPr>
        <w:pStyle w:val="BodyNormal"/>
      </w:pPr>
      <w:r>
        <w:t xml:space="preserve">John Merrick </w:t>
      </w:r>
      <w:del w:id="14070" w:author="Author">
        <w:r w:rsidDel="00E447A8">
          <w:delText>proceeded to rearrange</w:delText>
        </w:r>
      </w:del>
      <w:ins w:id="14071" w:author="Author">
        <w:r>
          <w:t>rearranged</w:t>
        </w:r>
      </w:ins>
      <w:r>
        <w:t xml:space="preserve"> chairs to </w:t>
      </w:r>
      <w:del w:id="14072" w:author="Author">
        <w:r w:rsidDel="00E447A8">
          <w:delText>permit Mac, Ronnie, and Angel to</w:delText>
        </w:r>
      </w:del>
      <w:ins w:id="14073" w:author="Author">
        <w:r>
          <w:t>let Mac, Ronnie, and Angel</w:t>
        </w:r>
      </w:ins>
      <w:r>
        <w:t xml:space="preserve"> sit together. They set up a Super iPad and placed a FaceTime call to Anne and Ben back at the law office. The negotiations were quick.</w:t>
      </w:r>
    </w:p>
    <w:p w14:paraId="43894AC2" w14:textId="77777777" w:rsidR="00D51DEB" w:rsidRDefault="00D51DEB" w:rsidP="00D51DEB">
      <w:pPr>
        <w:pStyle w:val="BodyNormal"/>
      </w:pPr>
      <w:r>
        <w:t>“Anne, I’m sitting here with Ronnie</w:t>
      </w:r>
      <w:ins w:id="14074" w:author="Author">
        <w:r>
          <w:t>,</w:t>
        </w:r>
      </w:ins>
      <w:del w:id="14075" w:author="Author">
        <w:r w:rsidDel="00C43585">
          <w:delText xml:space="preserve"> and</w:delText>
        </w:r>
      </w:del>
      <w:r>
        <w:t xml:space="preserve"> Mac</w:t>
      </w:r>
      <w:ins w:id="14076" w:author="Author">
        <w:r>
          <w:t>,</w:t>
        </w:r>
      </w:ins>
      <w:r>
        <w:t xml:space="preserve"> and Angel, whose real name is Jane Doe 413. We have </w:t>
      </w:r>
      <w:del w:id="14077" w:author="Author">
        <w:r w:rsidDel="00E447A8">
          <w:delText>managed to execute</w:delText>
        </w:r>
      </w:del>
      <w:ins w:id="14078" w:author="Author">
        <w:r>
          <w:t>executed</w:t>
        </w:r>
      </w:ins>
      <w:r>
        <w:t xml:space="preserve"> an immunity agreement, and Jane is free to leave the FBI building. On behalf of the entire family, I would like to offer her permanent residence a</w:t>
      </w:r>
      <w:del w:id="14079" w:author="Author">
        <w:r w:rsidDel="00E447A8">
          <w:delText>t our home as a beloved member of our family</w:delText>
        </w:r>
      </w:del>
      <w:ins w:id="14080" w:author="Author">
        <w:r>
          <w:t>s a beloved family member at our home</w:t>
        </w:r>
      </w:ins>
      <w:r>
        <w:t>. Do you and Ben concur?”</w:t>
      </w:r>
    </w:p>
    <w:p w14:paraId="0505DCA1" w14:textId="77777777" w:rsidR="00D51DEB" w:rsidRDefault="00D51DEB" w:rsidP="00D51DEB">
      <w:pPr>
        <w:pStyle w:val="BodyNormal"/>
      </w:pPr>
      <w:r>
        <w:lastRenderedPageBreak/>
        <w:t>“Yes, we do, John, with all our heart and soul. What a lovely name, Jane, but you will always be my Angel. Please come home with John and join our family. You can stay as long as you like. Please say yes, Jane!”</w:t>
      </w:r>
    </w:p>
    <w:p w14:paraId="4CEDD265" w14:textId="77777777" w:rsidR="00D51DEB" w:rsidRDefault="00D51DEB" w:rsidP="00D51DEB">
      <w:pPr>
        <w:pStyle w:val="BodyNormal"/>
      </w:pPr>
      <w:r>
        <w:t>Jane, overcome with emotion</w:t>
      </w:r>
      <w:del w:id="14081" w:author="Author">
        <w:r w:rsidDel="00934D76">
          <w:delText>, gripped her tablet computer</w:delText>
        </w:r>
      </w:del>
      <w:r>
        <w:t>, faced Mac, and started typing.</w:t>
      </w:r>
    </w:p>
    <w:p w14:paraId="5AAD5896" w14:textId="77777777" w:rsidR="00D51DEB" w:rsidRPr="00C87E75" w:rsidRDefault="00D51DEB" w:rsidP="00D51DEB">
      <w:pPr>
        <w:pStyle w:val="BodyNormal"/>
        <w:ind w:left="1440" w:right="720" w:firstLine="0"/>
        <w:rPr>
          <w:rFonts w:ascii="Roboto Condensed Medium" w:hAnsi="Roboto Condensed Medium"/>
          <w:rPrChange w:id="14082" w:author="Author">
            <w:rPr/>
          </w:rPrChange>
        </w:rPr>
      </w:pPr>
      <w:r w:rsidRPr="00C87E75">
        <w:rPr>
          <w:rFonts w:ascii="Roboto Condensed Medium" w:hAnsi="Roboto Condensed Medium"/>
          <w:rPrChange w:id="14083" w:author="Author">
            <w:rPr/>
          </w:rPrChange>
        </w:rPr>
        <w:t>“Mac, am I not endangering your family by my presence?”</w:t>
      </w:r>
    </w:p>
    <w:p w14:paraId="472C61E9" w14:textId="77777777" w:rsidR="00D51DEB" w:rsidRDefault="00D51DEB" w:rsidP="00D51DEB">
      <w:pPr>
        <w:pStyle w:val="BodyNormal"/>
      </w:pPr>
      <w:r>
        <w:t>“Jane,” Mac said, “we’re already in danger. You’ll be joining forces with us. Together, we will beat these people, however long it takes. I’ll protect you. Please say yes. Please, Jane.”</w:t>
      </w:r>
    </w:p>
    <w:p w14:paraId="0CB5054F" w14:textId="77777777" w:rsidR="00D51DEB" w:rsidRDefault="00D51DEB" w:rsidP="00D51DEB">
      <w:pPr>
        <w:pStyle w:val="BodyNormal"/>
      </w:pPr>
      <w:r>
        <w:t>Jane started crying, and some tears dripped onto her tablet. She typed her response and hit the voice button.</w:t>
      </w:r>
    </w:p>
    <w:p w14:paraId="17995D20" w14:textId="77777777" w:rsidR="00D51DEB" w:rsidRPr="00C87E75" w:rsidRDefault="00D51DEB" w:rsidP="00D51DEB">
      <w:pPr>
        <w:pStyle w:val="BodyNormal"/>
        <w:ind w:left="1440" w:right="720" w:firstLine="0"/>
        <w:rPr>
          <w:rFonts w:ascii="Roboto Condensed Medium" w:hAnsi="Roboto Condensed Medium"/>
          <w:rPrChange w:id="14084" w:author="Author">
            <w:rPr/>
          </w:rPrChange>
        </w:rPr>
      </w:pPr>
      <w:r w:rsidRPr="00C87E75">
        <w:rPr>
          <w:rFonts w:ascii="Roboto Condensed Medium" w:hAnsi="Roboto Condensed Medium"/>
          <w:rPrChange w:id="14085" w:author="Author">
            <w:rPr/>
          </w:rPrChange>
        </w:rPr>
        <w:t xml:space="preserve">“I accept your offer, Mrs. Merrick. I will do all I can to bring honor to your home, </w:t>
      </w:r>
      <w:del w:id="14086" w:author="Author">
        <w:r w:rsidRPr="00C87E75" w:rsidDel="00934D76">
          <w:rPr>
            <w:rFonts w:ascii="Roboto Condensed Medium" w:hAnsi="Roboto Condensed Medium"/>
            <w:rPrChange w:id="14087" w:author="Author">
              <w:rPr/>
            </w:rPrChange>
          </w:rPr>
          <w:delText>to love and protect every member in the family, and to</w:delText>
        </w:r>
      </w:del>
      <w:ins w:id="14088" w:author="Author">
        <w:r w:rsidRPr="00C87E75">
          <w:rPr>
            <w:rFonts w:ascii="Roboto Condensed Medium" w:hAnsi="Roboto Condensed Medium"/>
            <w:rPrChange w:id="14089" w:author="Author">
              <w:rPr/>
            </w:rPrChange>
          </w:rPr>
          <w:t>love and protect every family member, and</w:t>
        </w:r>
      </w:ins>
      <w:r w:rsidRPr="00C87E75">
        <w:rPr>
          <w:rFonts w:ascii="Roboto Condensed Medium" w:hAnsi="Roboto Condensed Medium"/>
          <w:rPrChange w:id="14090" w:author="Author">
            <w:rPr/>
          </w:rPrChange>
        </w:rPr>
        <w:t xml:space="preserve"> pull my weight as a contributing partner in the household.”</w:t>
      </w:r>
    </w:p>
    <w:p w14:paraId="71965BA8" w14:textId="77777777" w:rsidR="00D51DEB" w:rsidRDefault="00D51DEB" w:rsidP="00D51DEB">
      <w:pPr>
        <w:pStyle w:val="BodyNormal"/>
      </w:pPr>
      <w:r>
        <w:t xml:space="preserve">“Fabulous, Jane,” exclaimed Anne Merrick. “Welcome to the Merrick family. John, I’ll have our helicopter pilot fly Ben and me to Highland Park to </w:t>
      </w:r>
      <w:del w:id="14091" w:author="Author">
        <w:r w:rsidDel="00934D76">
          <w:delText>get Jane’s bedroom ready</w:delText>
        </w:r>
      </w:del>
      <w:ins w:id="14092" w:author="Author">
        <w:r>
          <w:t>prepare Jane’s bedroom</w:t>
        </w:r>
      </w:ins>
      <w:r>
        <w:t>. He’ll return to FBI Headquarters to bring everybody home. See you soon.”</w:t>
      </w:r>
    </w:p>
    <w:p w14:paraId="30471D5D" w14:textId="77777777" w:rsidR="00D51DEB" w:rsidRDefault="00D51DEB" w:rsidP="00D51DEB">
      <w:pPr>
        <w:pStyle w:val="BodyNormal"/>
      </w:pPr>
      <w:r>
        <w:t>Jane turned to face the Superintendent of Police.</w:t>
      </w:r>
    </w:p>
    <w:p w14:paraId="333E50D4" w14:textId="77777777" w:rsidR="00D51DEB" w:rsidRPr="00C87E75" w:rsidRDefault="00D51DEB" w:rsidP="00D51DEB">
      <w:pPr>
        <w:pStyle w:val="BodyNormal"/>
        <w:ind w:left="1440" w:right="720" w:firstLine="0"/>
        <w:rPr>
          <w:rFonts w:ascii="Roboto Condensed Medium" w:hAnsi="Roboto Condensed Medium"/>
          <w:rPrChange w:id="14093" w:author="Author">
            <w:rPr/>
          </w:rPrChange>
        </w:rPr>
      </w:pPr>
      <w:r w:rsidRPr="00C87E75">
        <w:rPr>
          <w:rFonts w:ascii="Roboto Condensed Medium" w:hAnsi="Roboto Condensed Medium"/>
          <w:rPrChange w:id="14094" w:author="Author">
            <w:rPr/>
          </w:rPrChange>
        </w:rPr>
        <w:t xml:space="preserve">“Superintendent Green, may I speak with </w:t>
      </w:r>
      <w:r w:rsidRPr="00C87E75">
        <w:rPr>
          <w:rFonts w:ascii="Roboto Condensed Medium" w:hAnsi="Roboto Condensed Medium"/>
          <w:rPrChange w:id="14095" w:author="Author">
            <w:rPr/>
          </w:rPrChange>
        </w:rPr>
        <w:lastRenderedPageBreak/>
        <w:t>you?”</w:t>
      </w:r>
    </w:p>
    <w:p w14:paraId="78AF98E6" w14:textId="77777777" w:rsidR="00D51DEB" w:rsidRDefault="00D51DEB" w:rsidP="00D51DEB">
      <w:pPr>
        <w:pStyle w:val="BodyNormal"/>
      </w:pPr>
      <w:r>
        <w:t>“Of course, Angel. What do you want to say.”</w:t>
      </w:r>
    </w:p>
    <w:p w14:paraId="03899F20" w14:textId="77777777" w:rsidR="00D51DEB" w:rsidRPr="00C87E75" w:rsidRDefault="00D51DEB" w:rsidP="00D51DEB">
      <w:pPr>
        <w:pStyle w:val="BodyNormal"/>
        <w:ind w:left="1440" w:right="720" w:firstLine="0"/>
        <w:rPr>
          <w:rFonts w:ascii="Roboto Condensed Medium" w:hAnsi="Roboto Condensed Medium"/>
          <w:rPrChange w:id="14096" w:author="Author">
            <w:rPr/>
          </w:rPrChange>
        </w:rPr>
      </w:pPr>
      <w:r w:rsidRPr="00C87E75">
        <w:rPr>
          <w:rFonts w:ascii="Roboto Condensed Medium" w:hAnsi="Roboto Condensed Medium"/>
          <w:rPrChange w:id="14097" w:author="Author">
            <w:rPr/>
          </w:rPrChange>
        </w:rPr>
        <w:t xml:space="preserve">“On the rape video you witnessed, the part where they were cutting my chest, the older man holding me down, on the right, with the five-o’clock shadow goatee, was Yilka Kartallozi. He is the one who killed Officer Williams. </w:t>
      </w:r>
      <w:r w:rsidRPr="00C87E75">
        <w:rPr>
          <w:rFonts w:ascii="Roboto Condensed Medium" w:hAnsi="Roboto Condensed Medium"/>
        </w:rPr>
        <w:t>I found this out after returning home and seeing their subsequent messages to kill both officers</w:t>
      </w:r>
      <w:r w:rsidRPr="00C87E75">
        <w:rPr>
          <w:rFonts w:ascii="Roboto Condensed Medium" w:hAnsi="Roboto Condensed Medium"/>
          <w:rPrChange w:id="14098" w:author="Author">
            <w:rPr/>
          </w:rPrChange>
        </w:rPr>
        <w:t xml:space="preserve">. Also, he was the one I saw in the lobby of </w:t>
      </w:r>
      <w:del w:id="14099" w:author="Author">
        <w:r w:rsidRPr="00C87E75" w:rsidDel="00B46029">
          <w:rPr>
            <w:rFonts w:ascii="Roboto Condensed Medium" w:hAnsi="Roboto Condensed Medium"/>
            <w:rPrChange w:id="14100" w:author="Author">
              <w:rPr/>
            </w:rPrChange>
          </w:rPr>
          <w:delText>Chicago Digital Consultants</w:delText>
        </w:r>
      </w:del>
      <w:ins w:id="14101" w:author="Author">
        <w:r w:rsidRPr="00C87E75">
          <w:rPr>
            <w:rFonts w:ascii="Roboto Condensed Medium" w:hAnsi="Roboto Condensed Medium"/>
            <w:rPrChange w:id="14102" w:author="Author">
              <w:rPr/>
            </w:rPrChange>
          </w:rPr>
          <w:t>Chicago Cyber Engineering</w:t>
        </w:r>
        <w:del w:id="14103" w:author="Author">
          <w:r w:rsidRPr="00C87E75" w:rsidDel="002062FF">
            <w:rPr>
              <w:rFonts w:ascii="Roboto Condensed Medium" w:hAnsi="Roboto Condensed Medium"/>
              <w:rPrChange w:id="14104" w:author="Author">
                <w:rPr/>
              </w:rPrChange>
            </w:rPr>
            <w:delText xml:space="preserve"> </w:delText>
          </w:r>
        </w:del>
      </w:ins>
      <w:r w:rsidRPr="00C87E75">
        <w:rPr>
          <w:rFonts w:ascii="Roboto Condensed Medium" w:hAnsi="Roboto Condensed Medium"/>
          <w:rPrChange w:id="14105" w:author="Author">
            <w:rPr/>
          </w:rPrChange>
        </w:rPr>
        <w:t>.</w:t>
      </w:r>
    </w:p>
    <w:p w14:paraId="51AA53EF" w14:textId="77777777" w:rsidR="00D51DEB" w:rsidRPr="00C87E75" w:rsidRDefault="00D51DEB" w:rsidP="00D51DEB">
      <w:pPr>
        <w:pStyle w:val="BodyNormal"/>
        <w:ind w:left="1440" w:right="720" w:firstLine="0"/>
        <w:rPr>
          <w:rFonts w:ascii="Roboto Condensed Medium" w:hAnsi="Roboto Condensed Medium"/>
          <w:rPrChange w:id="14106" w:author="Author">
            <w:rPr/>
          </w:rPrChange>
        </w:rPr>
      </w:pPr>
      <w:r w:rsidRPr="00C87E75">
        <w:rPr>
          <w:rFonts w:ascii="Roboto Condensed Medium" w:hAnsi="Roboto Condensed Medium"/>
          <w:rPrChange w:id="14107" w:author="Author">
            <w:rPr/>
          </w:rPrChange>
        </w:rPr>
        <w:t>That you can’t use my information to arrest him is regrettable, but I thought you’d want to know.”</w:t>
      </w:r>
    </w:p>
    <w:p w14:paraId="0E62D257" w14:textId="77777777" w:rsidR="00D51DEB" w:rsidRDefault="00D51DEB" w:rsidP="00D51DEB">
      <w:pPr>
        <w:pStyle w:val="BodyNormal"/>
      </w:pPr>
      <w:r>
        <w:t>Green stood up, the muscles and veins of his face pulsing in anger.</w:t>
      </w:r>
    </w:p>
    <w:p w14:paraId="002C1745" w14:textId="77777777" w:rsidR="00D51DEB" w:rsidRDefault="00D51DEB" w:rsidP="00D51DEB">
      <w:pPr>
        <w:pStyle w:val="BodyNormal"/>
      </w:pPr>
      <w:r>
        <w:t>“Jane, the Angel, know this. Someday, those criminals will make a mistake. When they do, I will rain Hell from above on that bastard Kartallozi for his crimes against you and my officers. As God as my witness, I promise you that!”</w:t>
      </w:r>
    </w:p>
    <w:p w14:paraId="3685665E" w14:textId="77777777" w:rsidR="00D51DEB" w:rsidRDefault="00D51DEB" w:rsidP="00D51DEB">
      <w:pPr>
        <w:pStyle w:val="BodyNormal"/>
      </w:pPr>
      <w:r>
        <w:t>“All right, everybody,” Carolina Hendon said, “back to our seats. We have some negotiating to do.”</w:t>
      </w:r>
    </w:p>
    <w:p w14:paraId="36B4F5BF" w14:textId="77777777" w:rsidR="00D51DEB" w:rsidRDefault="00D51DEB" w:rsidP="00D51DEB">
      <w:pPr>
        <w:pStyle w:val="BodyNormal"/>
      </w:pPr>
      <w:r>
        <w:t>At this point, Reynard Landsberg, the United States Attorney General, appeared on the wall displays.</w:t>
      </w:r>
    </w:p>
    <w:p w14:paraId="57448131" w14:textId="77777777" w:rsidR="00D51DEB" w:rsidRDefault="00D51DEB" w:rsidP="00D51DEB">
      <w:pPr>
        <w:pStyle w:val="BodyNormal"/>
      </w:pPr>
      <w:r>
        <w:lastRenderedPageBreak/>
        <w:t>“</w:t>
      </w:r>
      <w:del w:id="14108" w:author="Author">
        <w:r w:rsidDel="00BE0E9C">
          <w:delText xml:space="preserve">Obviously, </w:delText>
        </w:r>
      </w:del>
      <w:r>
        <w:t>Special Agent Hendon, you have some sort of plan already worked out?”</w:t>
      </w:r>
    </w:p>
    <w:p w14:paraId="7A1D28B6" w14:textId="77777777" w:rsidR="00D51DEB" w:rsidRDefault="00D51DEB" w:rsidP="00D51DEB">
      <w:pPr>
        <w:pStyle w:val="BodyNormal"/>
      </w:pPr>
      <w:r>
        <w:t>“I do have a plan, sir. How about you listen in and put the kibosh on any part of it you don’t like?”</w:t>
      </w:r>
    </w:p>
    <w:p w14:paraId="4BAFCE3F" w14:textId="77777777" w:rsidR="00D51DEB" w:rsidRDefault="00D51DEB" w:rsidP="00D51DEB">
      <w:pPr>
        <w:pStyle w:val="BodyNormal"/>
      </w:pPr>
      <w:r>
        <w:t>“Proceed, Doctor Hendon.”</w:t>
      </w:r>
    </w:p>
    <w:p w14:paraId="328811BE" w14:textId="77777777" w:rsidR="00D51DEB" w:rsidRDefault="00D51DEB" w:rsidP="00D51DEB">
      <w:pPr>
        <w:pStyle w:val="BodyNormal"/>
      </w:pPr>
      <w:r>
        <w:t>Carolina, her eyes sparkling with intensity, faced Jane. She was about to lay down the law.</w:t>
      </w:r>
    </w:p>
    <w:p w14:paraId="291D6B1C" w14:textId="77777777" w:rsidR="00D51DEB" w:rsidRDefault="00D51DEB" w:rsidP="00D51DEB">
      <w:pPr>
        <w:pStyle w:val="BodyNormal"/>
      </w:pPr>
      <w:r>
        <w:t xml:space="preserve">“Jane the Angel, your Ninja vigilante days are over. I </w:t>
      </w:r>
      <w:del w:id="14109" w:author="Author">
        <w:r w:rsidDel="00BE0E9C">
          <w:delText>am going to</w:delText>
        </w:r>
      </w:del>
      <w:ins w:id="14110" w:author="Author">
        <w:r>
          <w:t>will</w:t>
        </w:r>
      </w:ins>
      <w:r>
        <w:t xml:space="preserve"> offer you a job as a special consultant to the FBI. The salary will be $130,000 a year.</w:t>
      </w:r>
    </w:p>
    <w:p w14:paraId="68A2D6C7" w14:textId="77777777" w:rsidR="00D51DEB" w:rsidRDefault="00D51DEB" w:rsidP="00D51DEB">
      <w:pPr>
        <w:pStyle w:val="BodyNormal"/>
      </w:pPr>
      <w:r>
        <w:t>There will be concessions you will have to make. Do you currently have a job?”</w:t>
      </w:r>
    </w:p>
    <w:p w14:paraId="4A1686AE" w14:textId="77777777" w:rsidR="00D51DEB" w:rsidRPr="00D04C5C" w:rsidRDefault="00D51DEB" w:rsidP="00D51DEB">
      <w:pPr>
        <w:pStyle w:val="BodyNormal"/>
        <w:tabs>
          <w:tab w:val="left" w:pos="1440"/>
        </w:tabs>
        <w:ind w:left="1440" w:right="720" w:firstLine="0"/>
        <w:rPr>
          <w:rFonts w:ascii="Roboto Condensed Medium" w:hAnsi="Roboto Condensed Medium"/>
          <w:rPrChange w:id="14111" w:author="Author">
            <w:rPr/>
          </w:rPrChange>
        </w:rPr>
      </w:pPr>
      <w:r w:rsidRPr="00D04C5C">
        <w:rPr>
          <w:rFonts w:ascii="Roboto Condensed Medium" w:hAnsi="Roboto Condensed Medium"/>
          <w:rPrChange w:id="14112" w:author="Author">
            <w:rPr/>
          </w:rPrChange>
        </w:rPr>
        <w:t>“Yes, I work from home for Chicago Advanced Software Engineering at 454 West Division Street.”</w:t>
      </w:r>
    </w:p>
    <w:p w14:paraId="5D399AC0" w14:textId="77777777" w:rsidR="00D51DEB" w:rsidRDefault="00D51DEB" w:rsidP="00D51DEB">
      <w:pPr>
        <w:pStyle w:val="BodyNormal"/>
      </w:pPr>
      <w:r>
        <w:t xml:space="preserve">“We will contact them to arrange </w:t>
      </w:r>
      <w:ins w:id="14113" w:author="Author">
        <w:r>
          <w:t xml:space="preserve">the </w:t>
        </w:r>
      </w:ins>
      <w:r>
        <w:t>closeout of your work. Jane, how many apartments do you currently rent or own?”</w:t>
      </w:r>
    </w:p>
    <w:p w14:paraId="05F293EA" w14:textId="77777777" w:rsidR="00D51DEB" w:rsidRPr="00D04C5C" w:rsidRDefault="00D51DEB" w:rsidP="00D51DEB">
      <w:pPr>
        <w:pStyle w:val="BodyNormal"/>
        <w:ind w:left="1440" w:right="720" w:firstLine="0"/>
        <w:rPr>
          <w:rFonts w:ascii="Roboto Condensed Medium" w:hAnsi="Roboto Condensed Medium"/>
          <w:rPrChange w:id="14114" w:author="Author">
            <w:rPr/>
          </w:rPrChange>
        </w:rPr>
      </w:pPr>
      <w:r w:rsidRPr="00D04C5C">
        <w:rPr>
          <w:rFonts w:ascii="Roboto Condensed Medium" w:hAnsi="Roboto Condensed Medium"/>
          <w:rPrChange w:id="14115" w:author="Author">
            <w:rPr/>
          </w:rPrChange>
        </w:rPr>
        <w:t xml:space="preserve">“I have an apartment in Chinatown and </w:t>
      </w:r>
      <w:del w:id="14116" w:author="Author">
        <w:r w:rsidRPr="00D04C5C" w:rsidDel="00D8325C">
          <w:rPr>
            <w:rFonts w:ascii="Roboto Condensed Medium" w:hAnsi="Roboto Condensed Medium"/>
            <w:rPrChange w:id="14117" w:author="Author">
              <w:rPr/>
            </w:rPrChange>
          </w:rPr>
          <w:delText xml:space="preserve">two </w:delText>
        </w:r>
      </w:del>
      <w:ins w:id="14118" w:author="Author">
        <w:r w:rsidRPr="00D04C5C">
          <w:rPr>
            <w:rFonts w:ascii="Roboto Condensed Medium" w:hAnsi="Roboto Condensed Medium"/>
            <w:rPrChange w:id="14119" w:author="Author">
              <w:rPr/>
            </w:rPrChange>
          </w:rPr>
          <w:t xml:space="preserve">a </w:t>
        </w:r>
      </w:ins>
      <w:r w:rsidRPr="00D04C5C">
        <w:rPr>
          <w:rFonts w:ascii="Roboto Condensed Medium" w:hAnsi="Roboto Condensed Medium"/>
          <w:rPrChange w:id="14120" w:author="Author">
            <w:rPr/>
          </w:rPrChange>
        </w:rPr>
        <w:t>safe ho</w:t>
      </w:r>
      <w:del w:id="14121" w:author="Author">
        <w:r w:rsidRPr="00D04C5C" w:rsidDel="00D8325C">
          <w:rPr>
            <w:rFonts w:ascii="Roboto Condensed Medium" w:hAnsi="Roboto Condensed Medium"/>
            <w:rPrChange w:id="14122" w:author="Author">
              <w:rPr/>
            </w:rPrChange>
          </w:rPr>
          <w:delText>mes</w:delText>
        </w:r>
      </w:del>
      <w:ins w:id="14123" w:author="Author">
        <w:r w:rsidRPr="00D04C5C">
          <w:rPr>
            <w:rFonts w:ascii="Roboto Condensed Medium" w:hAnsi="Roboto Condensed Medium"/>
            <w:rPrChange w:id="14124" w:author="Author">
              <w:rPr/>
            </w:rPrChange>
          </w:rPr>
          <w:t>use</w:t>
        </w:r>
      </w:ins>
      <w:r w:rsidRPr="00D04C5C">
        <w:rPr>
          <w:rFonts w:ascii="Roboto Condensed Medium" w:hAnsi="Roboto Condensed Medium"/>
          <w:rPrChange w:id="14125" w:author="Author">
            <w:rPr/>
          </w:rPrChange>
        </w:rPr>
        <w:t xml:space="preserve">. Natalie Rumsfort of the </w:t>
      </w:r>
      <w:del w:id="14126" w:author="Author">
        <w:r w:rsidRPr="00D04C5C" w:rsidDel="000F298A">
          <w:rPr>
            <w:rFonts w:ascii="Roboto Condensed Medium" w:hAnsi="Roboto Condensed Medium"/>
            <w:rPrChange w:id="14127" w:author="Author">
              <w:rPr/>
            </w:rPrChange>
          </w:rPr>
          <w:delText>Sun-Times</w:delText>
        </w:r>
      </w:del>
      <w:ins w:id="14128" w:author="Author">
        <w:r w:rsidRPr="00D04C5C">
          <w:rPr>
            <w:rFonts w:ascii="Roboto Condensed Medium" w:hAnsi="Roboto Condensed Medium"/>
            <w:rPrChange w:id="14129" w:author="Author">
              <w:rPr/>
            </w:rPrChange>
          </w:rPr>
          <w:t xml:space="preserve">Sentinel </w:t>
        </w:r>
      </w:ins>
      <w:del w:id="14130" w:author="Author">
        <w:r w:rsidRPr="00D04C5C" w:rsidDel="00D8325C">
          <w:rPr>
            <w:rFonts w:ascii="Roboto Condensed Medium" w:hAnsi="Roboto Condensed Medium"/>
            <w:rPrChange w:id="14131" w:author="Author">
              <w:rPr/>
            </w:rPrChange>
          </w:rPr>
          <w:delText xml:space="preserve"> </w:delText>
        </w:r>
      </w:del>
      <w:r w:rsidRPr="00D04C5C">
        <w:rPr>
          <w:rFonts w:ascii="Roboto Condensed Medium" w:hAnsi="Roboto Condensed Medium"/>
          <w:rPrChange w:id="14132" w:author="Author">
            <w:rPr/>
          </w:rPrChange>
        </w:rPr>
        <w:t xml:space="preserve">occupies </w:t>
      </w:r>
      <w:del w:id="14133" w:author="Author">
        <w:r w:rsidRPr="00D04C5C" w:rsidDel="00D8325C">
          <w:rPr>
            <w:rFonts w:ascii="Roboto Condensed Medium" w:hAnsi="Roboto Condensed Medium"/>
            <w:rPrChange w:id="14134" w:author="Author">
              <w:rPr/>
            </w:rPrChange>
          </w:rPr>
          <w:delText xml:space="preserve">one of </w:delText>
        </w:r>
      </w:del>
      <w:r w:rsidRPr="00D04C5C">
        <w:rPr>
          <w:rFonts w:ascii="Roboto Condensed Medium" w:hAnsi="Roboto Condensed Medium"/>
          <w:rPrChange w:id="14135" w:author="Author">
            <w:rPr/>
          </w:rPrChange>
        </w:rPr>
        <w:t xml:space="preserve">the </w:t>
      </w:r>
      <w:del w:id="14136" w:author="Author">
        <w:r w:rsidRPr="00D04C5C" w:rsidDel="00D8325C">
          <w:rPr>
            <w:rFonts w:ascii="Roboto Condensed Medium" w:hAnsi="Roboto Condensed Medium"/>
            <w:rPrChange w:id="14137" w:author="Author">
              <w:rPr/>
            </w:rPrChange>
          </w:rPr>
          <w:delText>additional apartment</w:delText>
        </w:r>
      </w:del>
      <w:ins w:id="14138" w:author="Author">
        <w:r w:rsidRPr="00D04C5C">
          <w:rPr>
            <w:rFonts w:ascii="Roboto Condensed Medium" w:hAnsi="Roboto Condensed Medium"/>
            <w:rPrChange w:id="14139" w:author="Author">
              <w:rPr/>
            </w:rPrChange>
          </w:rPr>
          <w:t>safe house</w:t>
        </w:r>
      </w:ins>
      <w:del w:id="14140" w:author="Author">
        <w:r w:rsidRPr="00D04C5C" w:rsidDel="00D8325C">
          <w:rPr>
            <w:rFonts w:ascii="Roboto Condensed Medium" w:hAnsi="Roboto Condensed Medium"/>
            <w:rPrChange w:id="14141" w:author="Author">
              <w:rPr/>
            </w:rPrChange>
          </w:rPr>
          <w:delText>s</w:delText>
        </w:r>
      </w:del>
      <w:r w:rsidRPr="00D04C5C">
        <w:rPr>
          <w:rFonts w:ascii="Roboto Condensed Medium" w:hAnsi="Roboto Condensed Medium"/>
          <w:rPrChange w:id="14142" w:author="Author">
            <w:rPr/>
          </w:rPrChange>
        </w:rPr>
        <w:t>.”</w:t>
      </w:r>
    </w:p>
    <w:p w14:paraId="46213B85" w14:textId="77777777" w:rsidR="00D51DEB" w:rsidRDefault="00D51DEB" w:rsidP="00D51DEB">
      <w:pPr>
        <w:pStyle w:val="BodyNormal"/>
        <w:rPr>
          <w:ins w:id="14143" w:author="Author"/>
        </w:rPr>
      </w:pPr>
      <w:r>
        <w:t xml:space="preserve">“I’m assuming </w:t>
      </w:r>
      <w:del w:id="14144" w:author="Author">
        <w:r w:rsidDel="00BE0E9C">
          <w:delText xml:space="preserve">that </w:delText>
        </w:r>
        <w:r w:rsidDel="00D8325C">
          <w:delText xml:space="preserve">each of </w:delText>
        </w:r>
      </w:del>
      <w:r>
        <w:t>your safe house</w:t>
      </w:r>
      <w:del w:id="14145" w:author="Author">
        <w:r w:rsidDel="00D8325C">
          <w:delText>s</w:delText>
        </w:r>
      </w:del>
      <w:r>
        <w:t xml:space="preserve"> has a </w:t>
      </w:r>
      <w:r w:rsidRPr="00FA271D">
        <w:t>Dell Galaxy Plus</w:t>
      </w:r>
      <w:r>
        <w:t xml:space="preserve"> supercomputer rig with your software installed?”</w:t>
      </w:r>
    </w:p>
    <w:p w14:paraId="03F52A0C" w14:textId="77777777" w:rsidR="00D51DEB" w:rsidRPr="00D04C5C" w:rsidRDefault="00D51DEB" w:rsidP="00D51DEB">
      <w:pPr>
        <w:pStyle w:val="BodyNormal"/>
        <w:ind w:left="1440" w:right="720" w:firstLine="0"/>
        <w:rPr>
          <w:ins w:id="14146" w:author="Author"/>
          <w:rFonts w:ascii="Roboto Condensed Medium" w:hAnsi="Roboto Condensed Medium"/>
        </w:rPr>
      </w:pPr>
      <w:r w:rsidRPr="00D04C5C">
        <w:rPr>
          <w:rFonts w:ascii="Roboto Condensed Medium" w:hAnsi="Roboto Condensed Medium"/>
          <w:rPrChange w:id="14147" w:author="Author">
            <w:rPr/>
          </w:rPrChange>
        </w:rPr>
        <w:t>“</w:t>
      </w:r>
      <w:r w:rsidRPr="00D04C5C">
        <w:rPr>
          <w:rFonts w:ascii="Roboto Condensed Medium" w:hAnsi="Roboto Condensed Medium"/>
        </w:rPr>
        <w:t>Yes.</w:t>
      </w:r>
      <w:r w:rsidRPr="00D04C5C">
        <w:rPr>
          <w:rFonts w:ascii="Roboto Condensed Medium" w:hAnsi="Roboto Condensed Medium"/>
          <w:rPrChange w:id="14148" w:author="Author">
            <w:rPr/>
          </w:rPrChange>
        </w:rPr>
        <w:t>”</w:t>
      </w:r>
    </w:p>
    <w:p w14:paraId="6F5AC1D5" w14:textId="77777777" w:rsidR="00D51DEB" w:rsidRDefault="00D51DEB" w:rsidP="00D51DEB">
      <w:pPr>
        <w:pStyle w:val="BodyNormal"/>
      </w:pPr>
      <w:r>
        <w:t xml:space="preserve">“All right, we will have teams remove those computers this evening. We’ll work with </w:t>
      </w:r>
      <w:proofErr w:type="gramStart"/>
      <w:r>
        <w:t>the Merricks</w:t>
      </w:r>
      <w:proofErr w:type="gramEnd"/>
      <w:r>
        <w:t xml:space="preserve"> about where to </w:t>
      </w:r>
      <w:r>
        <w:lastRenderedPageBreak/>
        <w:t>store your technical equipment in their house.</w:t>
      </w:r>
    </w:p>
    <w:p w14:paraId="07CB006B" w14:textId="77777777" w:rsidR="00D51DEB" w:rsidRDefault="00D51DEB" w:rsidP="00D51DEB">
      <w:pPr>
        <w:pStyle w:val="BodyNormal"/>
      </w:pPr>
      <w:r>
        <w:t xml:space="preserve">Jane, </w:t>
      </w:r>
      <w:ins w:id="14149" w:author="Author">
        <w:r>
          <w:t xml:space="preserve">you must turn over </w:t>
        </w:r>
      </w:ins>
      <w:r>
        <w:t>the $</w:t>
      </w:r>
      <w:ins w:id="14150" w:author="Author">
        <w:r>
          <w:t>1</w:t>
        </w:r>
      </w:ins>
      <w:del w:id="14151" w:author="Author">
        <w:r w:rsidDel="00463DBF">
          <w:delText>4</w:delText>
        </w:r>
      </w:del>
      <w:r>
        <w:t xml:space="preserve">.3 million you earned in the stock market </w:t>
      </w:r>
      <w:del w:id="14152" w:author="Author">
        <w:r w:rsidDel="00D8325C">
          <w:delText xml:space="preserve">will have to be turned over </w:delText>
        </w:r>
      </w:del>
      <w:r>
        <w:t>to the government on Monday. In a roundabout way, it’s ill-gotten gains. My plan here is to make you legitimate, just like myself and everybody else in this room.”</w:t>
      </w:r>
    </w:p>
    <w:p w14:paraId="11DBBC0D" w14:textId="77777777" w:rsidR="00D51DEB" w:rsidRPr="00D04C5C" w:rsidRDefault="00D51DEB" w:rsidP="00D51DEB">
      <w:pPr>
        <w:pStyle w:val="BodyNormal"/>
        <w:ind w:left="1440" w:right="720" w:firstLine="0"/>
        <w:rPr>
          <w:rFonts w:ascii="Roboto Condensed Medium" w:hAnsi="Roboto Condensed Medium"/>
          <w:rPrChange w:id="14153" w:author="Author">
            <w:rPr/>
          </w:rPrChange>
        </w:rPr>
      </w:pPr>
      <w:r w:rsidRPr="00D04C5C">
        <w:rPr>
          <w:rFonts w:ascii="Roboto Condensed Medium" w:hAnsi="Roboto Condensed Medium"/>
          <w:rPrChange w:id="14154" w:author="Author">
            <w:rPr/>
          </w:rPrChange>
        </w:rPr>
        <w:t>“I will comply with that.”</w:t>
      </w:r>
    </w:p>
    <w:p w14:paraId="35C9F486" w14:textId="77777777" w:rsidR="00D51DEB" w:rsidRDefault="00D51DEB" w:rsidP="00D51DEB">
      <w:pPr>
        <w:pStyle w:val="BodyNormal"/>
      </w:pPr>
      <w:r>
        <w:t>“Then it’s all set. Attorney General Landesberg, are you satisfied with these arrangements?”</w:t>
      </w:r>
    </w:p>
    <w:p w14:paraId="1FB67C31" w14:textId="77777777" w:rsidR="00D51DEB" w:rsidRDefault="00D51DEB" w:rsidP="00D51DEB">
      <w:pPr>
        <w:pStyle w:val="BodyNormal"/>
      </w:pPr>
      <w:r>
        <w:t xml:space="preserve">“Yes, Special Agent Hendon. Please provide Jane Doe 413 with appropriate FBI contractor credentials and an FBI satellite phone. </w:t>
      </w:r>
      <w:proofErr w:type="gramStart"/>
      <w:r>
        <w:t>On my end</w:t>
      </w:r>
      <w:proofErr w:type="gramEnd"/>
      <w:r>
        <w:t xml:space="preserve">, we will </w:t>
      </w:r>
      <w:del w:id="14155" w:author="Author">
        <w:r w:rsidDel="00BE0E9C">
          <w:delText>be getting</w:delText>
        </w:r>
      </w:del>
      <w:ins w:id="14156" w:author="Author">
        <w:r>
          <w:t>get</w:t>
        </w:r>
      </w:ins>
      <w:r>
        <w:t xml:space="preserve"> a secret wiretap order from the DC Federal Court, allowing us to </w:t>
      </w:r>
      <w:proofErr w:type="gramStart"/>
      <w:r>
        <w:t>surveil</w:t>
      </w:r>
      <w:proofErr w:type="gramEnd"/>
      <w:r>
        <w:t xml:space="preserve"> any of the computers at that mob programming shop.</w:t>
      </w:r>
    </w:p>
    <w:p w14:paraId="36C73087" w14:textId="77777777" w:rsidR="00D51DEB" w:rsidRDefault="00D51DEB" w:rsidP="00D51DEB">
      <w:pPr>
        <w:pStyle w:val="BodyNormal"/>
      </w:pPr>
      <w:r>
        <w:t xml:space="preserve">Counselor Merrick, I will </w:t>
      </w:r>
      <w:del w:id="14157" w:author="Author">
        <w:r w:rsidDel="00C43585">
          <w:delText>be directing</w:delText>
        </w:r>
      </w:del>
      <w:ins w:id="14158" w:author="Author">
        <w:r>
          <w:t>direct</w:t>
        </w:r>
      </w:ins>
      <w:r>
        <w:t xml:space="preserve"> the US Marshalls to protect your property in Highland Park. I will also provide funding to pay your expenses with that private security firm you’ve been using.</w:t>
      </w:r>
    </w:p>
    <w:p w14:paraId="129D84E3" w14:textId="77777777" w:rsidR="00D51DEB" w:rsidRDefault="00D51DEB" w:rsidP="00D51DEB">
      <w:pPr>
        <w:pStyle w:val="BodyNormal"/>
      </w:pPr>
      <w:r>
        <w:t>Superintendent Green, we’ve known each other for decades. As a favor, I’d like you to assign Officer Merrick to protect Jane Doe 413 as his top priority, in addition to his other duties.”</w:t>
      </w:r>
    </w:p>
    <w:p w14:paraId="3FFFA3C6" w14:textId="77777777" w:rsidR="00D51DEB" w:rsidRDefault="00D51DEB" w:rsidP="00D51DEB">
      <w:pPr>
        <w:pStyle w:val="BodyNormal"/>
      </w:pPr>
      <w:r>
        <w:t>“Consider it already done, my friend</w:t>
      </w:r>
      <w:del w:id="14159" w:author="Author">
        <w:r w:rsidDel="00BE0E9C">
          <w:delText>,</w:delText>
        </w:r>
      </w:del>
      <w:ins w:id="14160" w:author="Author">
        <w:r>
          <w:t>.</w:t>
        </w:r>
      </w:ins>
      <w:r>
        <w:t>”</w:t>
      </w:r>
      <w:del w:id="14161" w:author="Author">
        <w:r w:rsidDel="00BE0E9C">
          <w:delText xml:space="preserve"> was Green’s response.</w:delText>
        </w:r>
      </w:del>
    </w:p>
    <w:p w14:paraId="4D3ABC52" w14:textId="77777777" w:rsidR="00D51DEB" w:rsidRDefault="00D51DEB" w:rsidP="00D51DEB">
      <w:pPr>
        <w:pStyle w:val="BodyNormal"/>
      </w:pPr>
      <w:r>
        <w:t>“All right, everybody, let’s get to work!” With that, the meeting concluded.</w:t>
      </w:r>
    </w:p>
    <w:p w14:paraId="61576403" w14:textId="77777777" w:rsidR="00D51DEB" w:rsidRDefault="00D51DEB" w:rsidP="00D51DEB">
      <w:pPr>
        <w:pStyle w:val="BodyNormal"/>
      </w:pPr>
      <w:r>
        <w:t xml:space="preserve">Carolina, still very much in control, started barking orders. She sent a female Agent to the physical training </w:t>
      </w:r>
      <w:r>
        <w:lastRenderedPageBreak/>
        <w:t>stockroom to get standard-issue FBI sweatpants and a blue T-shirt for Jane</w:t>
      </w:r>
      <w:del w:id="14162" w:author="Author">
        <w:r w:rsidDel="00C43585">
          <w:delText xml:space="preserve"> to wear</w:delText>
        </w:r>
      </w:del>
      <w:r>
        <w:t xml:space="preserve">. Jane provided a list of her </w:t>
      </w:r>
      <w:del w:id="14163" w:author="Author">
        <w:r w:rsidDel="00BE0E9C">
          <w:delText xml:space="preserve">three </w:delText>
        </w:r>
      </w:del>
      <w:ins w:id="14164" w:author="Author">
        <w:r>
          <w:t xml:space="preserve">two </w:t>
        </w:r>
      </w:ins>
      <w:r>
        <w:t>addresses and the location of the emergency keys. Natalie Rumsfort, contacted at work, agreed to set up a meeting time to enter the safe house with her lawyer.</w:t>
      </w:r>
    </w:p>
    <w:p w14:paraId="70A4B934" w14:textId="77777777" w:rsidR="00D51DEB" w:rsidRDefault="00D51DEB" w:rsidP="00D51DEB">
      <w:pPr>
        <w:pStyle w:val="BodyNormal"/>
      </w:pPr>
      <w:r>
        <w:t>After an hour of discussions, document signing, and so forth, it was time to get Jane out of the FBI Building. A protective phalanx of eight agents, four on each side of Jane, marched her through the building, followed by the Merricks. Several of the FBI Agents carried M6</w:t>
      </w:r>
      <w:r w:rsidRPr="00161E7B">
        <w:t xml:space="preserve"> Carbine Rifle</w:t>
      </w:r>
      <w:r>
        <w:t xml:space="preserve">s. Many of the building’s employees, in FBI Blue, lined the </w:t>
      </w:r>
      <w:del w:id="14165" w:author="Author">
        <w:r w:rsidDel="00BE0E9C">
          <w:delText>walls of the hallway</w:delText>
        </w:r>
      </w:del>
      <w:ins w:id="14166" w:author="Author">
        <w:r>
          <w:t>hallway walls</w:t>
        </w:r>
      </w:ins>
      <w:r>
        <w:t xml:space="preserve"> and applauded as Jane walked by.</w:t>
      </w:r>
    </w:p>
    <w:p w14:paraId="7A61F23A" w14:textId="77777777" w:rsidR="00D51DEB" w:rsidRDefault="00D51DEB" w:rsidP="00D51DEB">
      <w:pPr>
        <w:pStyle w:val="BodyNormal"/>
      </w:pPr>
      <w:r>
        <w:t xml:space="preserve">After traversing the tunnel to the adjacent parking building, the group walked straight for the Merrick, Dawson, and Brant’s Sikorski S-98 Executive Helicopter at the back end of the roof. The blades were not spinning, but the company pilot stood at the </w:t>
      </w:r>
      <w:del w:id="14167" w:author="Author">
        <w:r w:rsidDel="00BE0E9C">
          <w:delText>door of the aircraft</w:delText>
        </w:r>
      </w:del>
      <w:ins w:id="14168" w:author="Author">
        <w:r>
          <w:t>aircraft's door</w:t>
        </w:r>
      </w:ins>
      <w:r>
        <w:t>. The group let Jane board first. The pilot held out his hand to assist her onto the flight deck.</w:t>
      </w:r>
    </w:p>
    <w:p w14:paraId="1A96A278" w14:textId="77777777" w:rsidR="00D51DEB" w:rsidRDefault="00D51DEB" w:rsidP="00D51DEB">
      <w:pPr>
        <w:pStyle w:val="BodyNormal"/>
      </w:pPr>
      <w:r>
        <w:t>“Hi, Miss Angel. I’m Barney, the law firm’s pilot. Welcome aboard</w:t>
      </w:r>
      <w:del w:id="14169" w:author="Author">
        <w:r w:rsidDel="00BE0E9C">
          <w:delText>, p</w:delText>
        </w:r>
      </w:del>
      <w:ins w:id="14170" w:author="Author">
        <w:r>
          <w:t>. P</w:t>
        </w:r>
      </w:ins>
      <w:r>
        <w:t>ick any seat you like.”</w:t>
      </w:r>
    </w:p>
    <w:p w14:paraId="1FE391C3" w14:textId="77777777" w:rsidR="00D51DEB" w:rsidRDefault="00D51DEB" w:rsidP="00D51DEB">
      <w:pPr>
        <w:pStyle w:val="BodyNormal"/>
      </w:pPr>
      <w:r>
        <w:t>The Sikorsky seats ten in this configuration, so in addition to the Merricks and Jane, Special Agents Hendon and Hanko, Chicago Police</w:t>
      </w:r>
      <w:del w:id="14171" w:author="Author">
        <w:r w:rsidDel="00BE0E9C">
          <w:delText>man</w:delText>
        </w:r>
      </w:del>
      <w:ins w:id="14172" w:author="Author">
        <w:r>
          <w:t xml:space="preserve"> Commander</w:t>
        </w:r>
      </w:ins>
      <w:r>
        <w:t xml:space="preserve"> DiMarco, and four FBI Agents carrying M-6 Carbines all took their seats. John Merrick ensured everybody fastened their belts and</w:t>
      </w:r>
      <w:ins w:id="14173" w:author="Author">
        <w:r>
          <w:t xml:space="preserve"> fitted</w:t>
        </w:r>
      </w:ins>
      <w:r>
        <w:t xml:space="preserve"> </w:t>
      </w:r>
      <w:r>
        <w:lastRenderedPageBreak/>
        <w:t>their noise-canceling headphones</w:t>
      </w:r>
      <w:del w:id="14174" w:author="Author">
        <w:r w:rsidDel="0055158B">
          <w:delText xml:space="preserve"> in place</w:delText>
        </w:r>
      </w:del>
      <w:r>
        <w:t>.</w:t>
      </w:r>
    </w:p>
    <w:p w14:paraId="785BBA35" w14:textId="77777777" w:rsidR="00D51DEB" w:rsidRDefault="00D51DEB" w:rsidP="00D51DEB">
      <w:pPr>
        <w:pStyle w:val="BodyNormal"/>
      </w:pPr>
      <w:r>
        <w:t>Jane smiled even more as the chopper’s blades started spinning. The helicopter lifted off smoothly, flying east over the Northerly Island marinas. Once over Lake Michigan, they headed north toward</w:t>
      </w:r>
      <w:del w:id="14175" w:author="Author">
        <w:r w:rsidDel="001D4955">
          <w:delText>s</w:delText>
        </w:r>
      </w:del>
      <w:r>
        <w:t xml:space="preserve"> Highland Park. Mac pointed to the family home as Barney maneuvered the craft toward</w:t>
      </w:r>
      <w:del w:id="14176" w:author="Author">
        <w:r w:rsidDel="001D4955">
          <w:delText>s</w:delText>
        </w:r>
      </w:del>
      <w:r>
        <w:t xml:space="preserve"> the concrete landing pad. The blades stopped spinning. As Jane unbuckled herself, John Merrick put his hand on her shoulder.</w:t>
      </w:r>
    </w:p>
    <w:p w14:paraId="3D48C562" w14:textId="696DEEC6" w:rsidR="00D51DEB" w:rsidRDefault="00D51DEB" w:rsidP="00D51DEB">
      <w:pPr>
        <w:pStyle w:val="BodyNormal"/>
      </w:pPr>
      <w:r>
        <w:t>“Jane, you’re home!”</w:t>
      </w:r>
    </w:p>
    <w:p w14:paraId="63E5F59C" w14:textId="77777777" w:rsidR="0063014B" w:rsidRDefault="0063014B" w:rsidP="00D51DEB">
      <w:pPr>
        <w:pStyle w:val="BodyNormal"/>
        <w:sectPr w:rsidR="0063014B" w:rsidSect="003135B1">
          <w:type w:val="oddPage"/>
          <w:pgSz w:w="8640" w:h="12960" w:code="1"/>
          <w:pgMar w:top="720" w:right="720" w:bottom="720" w:left="720" w:header="720" w:footer="720" w:gutter="720"/>
          <w:cols w:space="720"/>
          <w:titlePg/>
          <w:docGrid w:linePitch="360"/>
        </w:sectPr>
      </w:pPr>
    </w:p>
    <w:bookmarkEnd w:id="14"/>
    <w:p w14:paraId="5B6353DB" w14:textId="77777777" w:rsidR="005A616C" w:rsidRPr="004376FE" w:rsidRDefault="005A616C" w:rsidP="005A616C">
      <w:pPr>
        <w:pStyle w:val="BodyCentered"/>
      </w:pPr>
      <w:r w:rsidRPr="004376FE">
        <w:lastRenderedPageBreak/>
        <w:t>ABOUT THE AUTHOR</w:t>
      </w:r>
    </w:p>
    <w:p w14:paraId="0C94EFD9" w14:textId="77777777" w:rsidR="005A616C" w:rsidRPr="004376FE" w:rsidRDefault="005A616C" w:rsidP="005A616C">
      <w:pPr>
        <w:pStyle w:val="BodyCentered"/>
      </w:pPr>
    </w:p>
    <w:p w14:paraId="48C211E7" w14:textId="77777777" w:rsidR="005A616C" w:rsidRPr="004376FE" w:rsidRDefault="005A616C" w:rsidP="005A616C">
      <w:pPr>
        <w:pStyle w:val="BodyCentered"/>
      </w:pPr>
    </w:p>
    <w:p w14:paraId="58359BFD" w14:textId="77777777" w:rsidR="005A616C" w:rsidRPr="004376FE" w:rsidRDefault="005A616C" w:rsidP="005A616C">
      <w:pPr>
        <w:pStyle w:val="BodyCentered"/>
      </w:pPr>
      <w:r>
        <w:rPr>
          <w:noProof/>
        </w:rPr>
        <w:drawing>
          <wp:inline distT="0" distB="0" distL="0" distR="0" wp14:anchorId="1323778F" wp14:editId="52AE656A">
            <wp:extent cx="2089108" cy="2107572"/>
            <wp:effectExtent l="0" t="0" r="6985" b="6985"/>
            <wp:docPr id="1" name="Picture 1" descr="A person smiling for the camera&#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mLynch001.JPG"/>
                    <pic:cNvPicPr/>
                  </pic:nvPicPr>
                  <pic:blipFill>
                    <a:blip r:embed="rId15"/>
                    <a:stretch>
                      <a:fillRect/>
                    </a:stretch>
                  </pic:blipFill>
                  <pic:spPr>
                    <a:xfrm>
                      <a:off x="0" y="0"/>
                      <a:ext cx="2139648" cy="2158559"/>
                    </a:xfrm>
                    <a:prstGeom prst="rect">
                      <a:avLst/>
                    </a:prstGeom>
                  </pic:spPr>
                </pic:pic>
              </a:graphicData>
            </a:graphic>
          </wp:inline>
        </w:drawing>
      </w:r>
    </w:p>
    <w:p w14:paraId="1BAE2748" w14:textId="77777777" w:rsidR="005A616C" w:rsidRPr="004376FE" w:rsidRDefault="005A616C" w:rsidP="005A616C">
      <w:pPr>
        <w:pStyle w:val="BodyCentered"/>
      </w:pPr>
    </w:p>
    <w:p w14:paraId="0325BDFE" w14:textId="77777777" w:rsidR="005A616C" w:rsidRDefault="005A616C" w:rsidP="005A616C">
      <w:pPr>
        <w:pStyle w:val="BodyCentered"/>
        <w:jc w:val="left"/>
        <w:rPr>
          <w:noProof/>
        </w:rPr>
      </w:pPr>
      <w:r>
        <w:rPr>
          <w:noProof/>
        </w:rPr>
        <w:t xml:space="preserve">James P Lynch lives in </w:t>
      </w:r>
      <w:r w:rsidRPr="0091197F">
        <w:rPr>
          <w:noProof/>
        </w:rPr>
        <w:t>Florida</w:t>
      </w:r>
      <w:r>
        <w:rPr>
          <w:noProof/>
        </w:rPr>
        <w:t xml:space="preserve"> after a 45-year career in engineering; designing minicomputer and microcomputer systems for spacecraft, wind tunnels, heart monitors, and industrial motor controllers. He has two children and six grandchildren.</w:t>
      </w:r>
    </w:p>
    <w:p w14:paraId="59F65BAA" w14:textId="77777777" w:rsidR="005A616C" w:rsidRDefault="005A616C" w:rsidP="005A616C">
      <w:pPr>
        <w:pStyle w:val="BodyCentered"/>
        <w:jc w:val="left"/>
        <w:rPr>
          <w:noProof/>
        </w:rPr>
      </w:pPr>
    </w:p>
    <w:p w14:paraId="5B2770E9" w14:textId="77777777" w:rsidR="005A616C" w:rsidRDefault="005A616C" w:rsidP="005A616C">
      <w:pPr>
        <w:pStyle w:val="BodyCentered"/>
        <w:jc w:val="left"/>
        <w:rPr>
          <w:rStyle w:val="Hyperlink"/>
          <w:b/>
          <w:color w:val="000000" w:themeColor="text1"/>
          <w:u w:val="none"/>
        </w:rPr>
      </w:pPr>
      <w:r>
        <w:t xml:space="preserve">Mr. Lynch maintains a blog where you can ask him questions, review the novel, and learn about his family and things he’s interested in. The blog is at this web address:  </w:t>
      </w:r>
      <w:hyperlink r:id="rId16" w:history="1">
        <w:r w:rsidRPr="001E0FBC">
          <w:rPr>
            <w:rStyle w:val="Hyperlink"/>
            <w:b/>
            <w:color w:val="000000" w:themeColor="text1"/>
            <w:u w:val="none"/>
          </w:rPr>
          <w:t>www.jamesplynchbooks.com</w:t>
        </w:r>
      </w:hyperlink>
    </w:p>
    <w:p w14:paraId="1306D91F" w14:textId="62EA163E" w:rsidR="00D63A80" w:rsidRPr="004376FE" w:rsidRDefault="00D63A80" w:rsidP="007D1CE6">
      <w:pPr>
        <w:pStyle w:val="BodyNormal"/>
      </w:pPr>
    </w:p>
    <w:sectPr w:rsidR="00D63A80" w:rsidRPr="004376FE" w:rsidSect="003135B1">
      <w:type w:val="oddPage"/>
      <w:pgSz w:w="8640" w:h="12960" w:code="1"/>
      <w:pgMar w:top="1440" w:right="1440" w:bottom="1440" w:left="1440" w:header="720" w:footer="720" w:gutter="144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2291C" w14:textId="77777777" w:rsidR="00873FE9" w:rsidRDefault="00873FE9" w:rsidP="007749DA">
      <w:r>
        <w:separator/>
      </w:r>
    </w:p>
  </w:endnote>
  <w:endnote w:type="continuationSeparator" w:id="0">
    <w:p w14:paraId="0717AC5A" w14:textId="77777777" w:rsidR="00873FE9" w:rsidRDefault="00873FE9" w:rsidP="007749DA">
      <w:r>
        <w:continuationSeparator/>
      </w:r>
    </w:p>
  </w:endnote>
  <w:endnote w:type="continuationNotice" w:id="1">
    <w:p w14:paraId="34465CCE" w14:textId="77777777" w:rsidR="00873FE9" w:rsidRDefault="00873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ndhi Serif">
    <w:altName w:val="Calibri"/>
    <w:panose1 w:val="00000000000000000000"/>
    <w:charset w:val="00"/>
    <w:family w:val="modern"/>
    <w:notTrueType/>
    <w:pitch w:val="variable"/>
    <w:sig w:usb0="800000AF" w:usb1="5000204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 Condensed Medium">
    <w:charset w:val="00"/>
    <w:family w:val="auto"/>
    <w:pitch w:val="variable"/>
    <w:sig w:usb0="E0000AFF" w:usb1="5000217F" w:usb2="00000021" w:usb3="00000000" w:csb0="0000019F" w:csb1="00000000"/>
  </w:font>
  <w:font w:name="Nunito Sans">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Libre Baskerville">
    <w:charset w:val="00"/>
    <w:family w:val="auto"/>
    <w:pitch w:val="variable"/>
    <w:sig w:usb0="A00000BF" w:usb1="50000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154A0" w14:textId="77777777" w:rsidR="002726DD" w:rsidRPr="001D7565" w:rsidRDefault="002726DD" w:rsidP="00D63A8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D1AD1" w14:textId="77777777" w:rsidR="00873FE9" w:rsidRDefault="00873FE9" w:rsidP="007749DA">
      <w:r>
        <w:separator/>
      </w:r>
    </w:p>
  </w:footnote>
  <w:footnote w:type="continuationSeparator" w:id="0">
    <w:p w14:paraId="56C54A99" w14:textId="77777777" w:rsidR="00873FE9" w:rsidRDefault="00873FE9" w:rsidP="007749DA">
      <w:r>
        <w:continuationSeparator/>
      </w:r>
    </w:p>
  </w:footnote>
  <w:footnote w:type="continuationNotice" w:id="1">
    <w:p w14:paraId="45FB7CB9" w14:textId="77777777" w:rsidR="00873FE9" w:rsidRDefault="00873F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EBB12" w14:textId="3CEB2176" w:rsidR="002726DD" w:rsidRPr="00D63A80" w:rsidRDefault="002726DD" w:rsidP="00A771C2">
    <w:pPr>
      <w:pStyle w:val="Footer"/>
      <w:rPr>
        <w:rFonts w:cs="Times New Roman"/>
        <w:spacing w:val="20"/>
      </w:rPr>
    </w:pPr>
    <w:r w:rsidRPr="00D63A80">
      <w:rPr>
        <w:rFonts w:cs="Times New Roman"/>
        <w:spacing w:val="20"/>
      </w:rPr>
      <w:fldChar w:fldCharType="begin"/>
    </w:r>
    <w:r w:rsidRPr="00D63A80">
      <w:rPr>
        <w:rFonts w:cs="Times New Roman"/>
        <w:spacing w:val="20"/>
      </w:rPr>
      <w:instrText xml:space="preserve"> PAGE   \* MERGEFORMAT </w:instrText>
    </w:r>
    <w:r w:rsidRPr="00D63A80">
      <w:rPr>
        <w:rFonts w:cs="Times New Roman"/>
        <w:spacing w:val="20"/>
      </w:rPr>
      <w:fldChar w:fldCharType="separate"/>
    </w:r>
    <w:r>
      <w:rPr>
        <w:rFonts w:cs="Times New Roman"/>
        <w:noProof/>
        <w:spacing w:val="20"/>
      </w:rPr>
      <w:t>2</w:t>
    </w:r>
    <w:r w:rsidRPr="00D63A80">
      <w:rPr>
        <w:rFonts w:cs="Times New Roman"/>
        <w:noProof/>
        <w:spacing w:val="20"/>
      </w:rPr>
      <w:fldChar w:fldCharType="end"/>
    </w:r>
    <w:r w:rsidRPr="00D63A80">
      <w:rPr>
        <w:rFonts w:cs="Times New Roman"/>
        <w:noProof/>
        <w:spacing w:val="20"/>
      </w:rPr>
      <w:t xml:space="preserve">   </w:t>
    </w:r>
    <w:r>
      <w:rPr>
        <w:rFonts w:cs="Times New Roman"/>
        <w:noProof/>
        <w:spacing w:val="20"/>
      </w:rPr>
      <w:t>James P Lynch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FD92" w14:textId="4F484632" w:rsidR="002726DD" w:rsidRPr="00D63A80" w:rsidRDefault="002726DD" w:rsidP="00A771C2">
    <w:pPr>
      <w:pStyle w:val="Footer"/>
      <w:jc w:val="right"/>
      <w:rPr>
        <w:rFonts w:cs="Times New Roman"/>
        <w:i/>
        <w:spacing w:val="20"/>
      </w:rPr>
    </w:pPr>
    <w:r>
      <w:rPr>
        <w:i/>
      </w:rPr>
      <w:t>Voiceless Angel</w:t>
    </w:r>
    <w:r w:rsidRPr="00D63A80">
      <w:t xml:space="preserve">   </w:t>
    </w:r>
    <w:r w:rsidRPr="00D63A80">
      <w:rPr>
        <w:rFonts w:cs="Times New Roman"/>
        <w:spacing w:val="20"/>
      </w:rPr>
      <w:fldChar w:fldCharType="begin"/>
    </w:r>
    <w:r w:rsidRPr="00D63A80">
      <w:rPr>
        <w:rFonts w:cs="Times New Roman"/>
        <w:spacing w:val="20"/>
      </w:rPr>
      <w:instrText xml:space="preserve"> PAGE   \* MERGEFORMAT </w:instrText>
    </w:r>
    <w:r w:rsidRPr="00D63A80">
      <w:rPr>
        <w:rFonts w:cs="Times New Roman"/>
        <w:spacing w:val="20"/>
      </w:rPr>
      <w:fldChar w:fldCharType="separate"/>
    </w:r>
    <w:r>
      <w:rPr>
        <w:rFonts w:cs="Times New Roman"/>
        <w:noProof/>
        <w:spacing w:val="20"/>
      </w:rPr>
      <w:t>7</w:t>
    </w:r>
    <w:r w:rsidRPr="00D63A80">
      <w:rPr>
        <w:rFonts w:cs="Times New Roman"/>
        <w:noProof/>
        <w:spacing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08C3A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6398729" o:spid="_x0000_i1025" type="#_x0000_t75" style="width:13pt;height:18pt;visibility:visible;mso-wrap-style:square">
            <v:imagedata r:id="rId1" o:title=""/>
          </v:shape>
        </w:pict>
      </mc:Choice>
      <mc:Fallback>
        <w:drawing>
          <wp:inline distT="0" distB="0" distL="0" distR="0" wp14:anchorId="3C1FEE83" wp14:editId="300DF866">
            <wp:extent cx="165100" cy="228600"/>
            <wp:effectExtent l="0" t="0" r="0" b="0"/>
            <wp:docPr id="296398729" name="Picture 296398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numPicBullet w:numPicBulletId="1">
    <mc:AlternateContent>
      <mc:Choice Requires="v">
        <w:pict>
          <v:shape w14:anchorId="45D6B2A5" id="Picture 445379632" o:spid="_x0000_i1025" type="#_x0000_t75" style="width:13pt;height:18pt;visibility:visible;mso-wrap-style:square">
            <v:imagedata r:id="rId3" o:title=""/>
          </v:shape>
        </w:pict>
      </mc:Choice>
      <mc:Fallback>
        <w:drawing>
          <wp:inline distT="0" distB="0" distL="0" distR="0" wp14:anchorId="22FF2E9C" wp14:editId="32ABCA13">
            <wp:extent cx="165100" cy="228600"/>
            <wp:effectExtent l="0" t="0" r="0" b="0"/>
            <wp:docPr id="445379632" name="Picture 44537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numPicBullet w:numPicBulletId="2">
    <mc:AlternateContent>
      <mc:Choice Requires="v">
        <w:pict>
          <v:shape w14:anchorId="51167B8B" id="Picture 1481224148" o:spid="_x0000_i1025" type="#_x0000_t75" style="width:13pt;height:18pt;visibility:visible;mso-wrap-style:square">
            <v:imagedata r:id="rId5" o:title=""/>
          </v:shape>
        </w:pict>
      </mc:Choice>
      <mc:Fallback>
        <w:drawing>
          <wp:inline distT="0" distB="0" distL="0" distR="0" wp14:anchorId="0374059C" wp14:editId="1507E8D2">
            <wp:extent cx="165100" cy="228600"/>
            <wp:effectExtent l="0" t="0" r="0" b="0"/>
            <wp:docPr id="1481224148" name="Picture 1481224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abstractNum w:abstractNumId="0" w15:restartNumberingAfterBreak="0">
    <w:nsid w:val="02F80976"/>
    <w:multiLevelType w:val="multilevel"/>
    <w:tmpl w:val="56B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7181"/>
    <w:multiLevelType w:val="multilevel"/>
    <w:tmpl w:val="B40CC354"/>
    <w:styleLink w:val="BulletPointsTemplate"/>
    <w:lvl w:ilvl="0">
      <w:start w:val="1"/>
      <w:numFmt w:val="bullet"/>
      <w:lvlText w:val=""/>
      <w:lvlPicBulletId w:val="0"/>
      <w:lvlJc w:val="left"/>
      <w:pPr>
        <w:ind w:left="605" w:hanging="245"/>
      </w:pPr>
      <w:rPr>
        <w:rFonts w:ascii="Symbol" w:hAnsi="Symbol" w:hint="default"/>
        <w:color w:val="auto"/>
      </w:rPr>
    </w:lvl>
    <w:lvl w:ilvl="1">
      <w:start w:val="1"/>
      <w:numFmt w:val="bullet"/>
      <w:lvlText w:val=""/>
      <w:lvlPicBulletId w:val="1"/>
      <w:lvlJc w:val="left"/>
      <w:pPr>
        <w:tabs>
          <w:tab w:val="num" w:pos="1080"/>
        </w:tabs>
        <w:ind w:left="850" w:hanging="245"/>
      </w:pPr>
      <w:rPr>
        <w:rFonts w:ascii="Symbol" w:hAnsi="Symbol" w:hint="default"/>
        <w:color w:val="auto"/>
      </w:rPr>
    </w:lvl>
    <w:lvl w:ilvl="2">
      <w:start w:val="1"/>
      <w:numFmt w:val="bullet"/>
      <w:lvlText w:val=""/>
      <w:lvlPicBulletId w:val="2"/>
      <w:lvlJc w:val="left"/>
      <w:pPr>
        <w:ind w:left="1095" w:hanging="245"/>
      </w:pPr>
      <w:rPr>
        <w:rFonts w:ascii="Symbol" w:hAnsi="Symbol" w:hint="default"/>
        <w:color w:val="auto"/>
      </w:rPr>
    </w:lvl>
    <w:lvl w:ilvl="3">
      <w:start w:val="1"/>
      <w:numFmt w:val="bullet"/>
      <w:lvlText w:val=""/>
      <w:lvlPicBulletId w:val="0"/>
      <w:lvlJc w:val="left"/>
      <w:pPr>
        <w:tabs>
          <w:tab w:val="num" w:pos="2520"/>
        </w:tabs>
        <w:ind w:left="1340" w:hanging="245"/>
      </w:pPr>
      <w:rPr>
        <w:rFonts w:ascii="Symbol" w:hAnsi="Symbol" w:hint="default"/>
        <w:color w:val="auto"/>
      </w:rPr>
    </w:lvl>
    <w:lvl w:ilvl="4">
      <w:start w:val="1"/>
      <w:numFmt w:val="bullet"/>
      <w:lvlText w:val=""/>
      <w:lvlPicBulletId w:val="1"/>
      <w:lvlJc w:val="left"/>
      <w:pPr>
        <w:ind w:left="1585" w:hanging="245"/>
      </w:pPr>
      <w:rPr>
        <w:rFonts w:ascii="Symbol" w:hAnsi="Symbol" w:hint="default"/>
        <w:color w:val="auto"/>
      </w:rPr>
    </w:lvl>
    <w:lvl w:ilvl="5">
      <w:start w:val="1"/>
      <w:numFmt w:val="bullet"/>
      <w:lvlText w:val=""/>
      <w:lvlPicBulletId w:val="2"/>
      <w:lvlJc w:val="left"/>
      <w:pPr>
        <w:ind w:left="1830" w:hanging="245"/>
      </w:pPr>
      <w:rPr>
        <w:rFonts w:ascii="Symbol" w:hAnsi="Symbol" w:hint="default"/>
        <w:color w:val="auto"/>
      </w:rPr>
    </w:lvl>
    <w:lvl w:ilvl="6">
      <w:start w:val="1"/>
      <w:numFmt w:val="bullet"/>
      <w:lvlText w:val=""/>
      <w:lvlPicBulletId w:val="0"/>
      <w:lvlJc w:val="left"/>
      <w:pPr>
        <w:tabs>
          <w:tab w:val="num" w:pos="4680"/>
        </w:tabs>
        <w:ind w:left="2075" w:hanging="245"/>
      </w:pPr>
      <w:rPr>
        <w:rFonts w:ascii="Symbol" w:hAnsi="Symbol" w:hint="default"/>
        <w:color w:val="auto"/>
      </w:rPr>
    </w:lvl>
    <w:lvl w:ilvl="7">
      <w:start w:val="1"/>
      <w:numFmt w:val="bullet"/>
      <w:lvlText w:val=""/>
      <w:lvlPicBulletId w:val="1"/>
      <w:lvlJc w:val="left"/>
      <w:pPr>
        <w:ind w:left="2320" w:hanging="245"/>
      </w:pPr>
      <w:rPr>
        <w:rFonts w:ascii="Symbol" w:hAnsi="Symbol" w:hint="default"/>
        <w:color w:val="auto"/>
      </w:rPr>
    </w:lvl>
    <w:lvl w:ilvl="8">
      <w:start w:val="1"/>
      <w:numFmt w:val="bullet"/>
      <w:lvlText w:val=""/>
      <w:lvlPicBulletId w:val="2"/>
      <w:lvlJc w:val="left"/>
      <w:pPr>
        <w:ind w:left="2565" w:hanging="245"/>
      </w:pPr>
      <w:rPr>
        <w:rFonts w:ascii="Symbol" w:hAnsi="Symbol" w:hint="default"/>
        <w:color w:val="auto"/>
      </w:rPr>
    </w:lvl>
  </w:abstractNum>
  <w:abstractNum w:abstractNumId="2" w15:restartNumberingAfterBreak="0">
    <w:nsid w:val="0FAC6749"/>
    <w:multiLevelType w:val="multilevel"/>
    <w:tmpl w:val="61E88B5C"/>
    <w:styleLink w:val="NumberedListTemplate"/>
    <w:lvl w:ilvl="0">
      <w:start w:val="1"/>
      <w:numFmt w:val="decimal"/>
      <w:lvlText w:val="%1."/>
      <w:lvlJc w:val="left"/>
      <w:pPr>
        <w:ind w:left="605" w:hanging="245"/>
      </w:pPr>
      <w:rPr>
        <w:rFonts w:hint="default"/>
      </w:rPr>
    </w:lvl>
    <w:lvl w:ilvl="1">
      <w:start w:val="1"/>
      <w:numFmt w:val="lowerLetter"/>
      <w:lvlText w:val="%2."/>
      <w:lvlJc w:val="left"/>
      <w:pPr>
        <w:ind w:left="864" w:hanging="245"/>
      </w:pPr>
      <w:rPr>
        <w:rFonts w:hint="default"/>
      </w:rPr>
    </w:lvl>
    <w:lvl w:ilvl="2">
      <w:start w:val="1"/>
      <w:numFmt w:val="lowerRoman"/>
      <w:lvlText w:val="%3."/>
      <w:lvlJc w:val="right"/>
      <w:pPr>
        <w:ind w:left="1123" w:hanging="245"/>
      </w:pPr>
      <w:rPr>
        <w:rFonts w:hint="default"/>
      </w:rPr>
    </w:lvl>
    <w:lvl w:ilvl="3">
      <w:start w:val="1"/>
      <w:numFmt w:val="decimal"/>
      <w:lvlText w:val="%4."/>
      <w:lvlJc w:val="left"/>
      <w:pPr>
        <w:ind w:left="1382" w:hanging="245"/>
      </w:pPr>
      <w:rPr>
        <w:rFonts w:hint="default"/>
      </w:rPr>
    </w:lvl>
    <w:lvl w:ilvl="4">
      <w:start w:val="1"/>
      <w:numFmt w:val="lowerLetter"/>
      <w:lvlText w:val="%5."/>
      <w:lvlJc w:val="left"/>
      <w:pPr>
        <w:ind w:left="1641" w:hanging="245"/>
      </w:pPr>
      <w:rPr>
        <w:rFonts w:hint="default"/>
      </w:rPr>
    </w:lvl>
    <w:lvl w:ilvl="5">
      <w:start w:val="1"/>
      <w:numFmt w:val="lowerRoman"/>
      <w:lvlText w:val="%6."/>
      <w:lvlJc w:val="right"/>
      <w:pPr>
        <w:ind w:left="1900" w:hanging="245"/>
      </w:pPr>
      <w:rPr>
        <w:rFonts w:hint="default"/>
      </w:rPr>
    </w:lvl>
    <w:lvl w:ilvl="6">
      <w:start w:val="1"/>
      <w:numFmt w:val="decimal"/>
      <w:lvlText w:val="%7."/>
      <w:lvlJc w:val="left"/>
      <w:pPr>
        <w:ind w:left="2159" w:hanging="245"/>
      </w:pPr>
      <w:rPr>
        <w:rFonts w:hint="default"/>
      </w:rPr>
    </w:lvl>
    <w:lvl w:ilvl="7">
      <w:start w:val="1"/>
      <w:numFmt w:val="lowerLetter"/>
      <w:lvlText w:val="%8."/>
      <w:lvlJc w:val="left"/>
      <w:pPr>
        <w:ind w:left="2418" w:hanging="245"/>
      </w:pPr>
      <w:rPr>
        <w:rFonts w:hint="default"/>
      </w:rPr>
    </w:lvl>
    <w:lvl w:ilvl="8">
      <w:start w:val="1"/>
      <w:numFmt w:val="lowerRoman"/>
      <w:lvlText w:val="%9."/>
      <w:lvlJc w:val="right"/>
      <w:pPr>
        <w:ind w:left="2677" w:hanging="245"/>
      </w:pPr>
      <w:rPr>
        <w:rFonts w:hint="default"/>
      </w:rPr>
    </w:lvl>
  </w:abstractNum>
  <w:num w:numId="1" w16cid:durableId="826554078">
    <w:abstractNumId w:val="1"/>
  </w:num>
  <w:num w:numId="2" w16cid:durableId="460998850">
    <w:abstractNumId w:val="2"/>
  </w:num>
  <w:num w:numId="3" w16cid:durableId="116170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3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revisionView w:markup="0"/>
  <w:defaultTabStop w:val="720"/>
  <w:consecutiveHyphenLimit w:val="1"/>
  <w:hyphenationZone w:val="288"/>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DUBAQNzCyNzJR2l4NTi4sz8PJACYyOjWgDizDYuLgAAAA=="/>
  </w:docVars>
  <w:rsids>
    <w:rsidRoot w:val="007B72B4"/>
    <w:rsid w:val="00000180"/>
    <w:rsid w:val="00000536"/>
    <w:rsid w:val="00000812"/>
    <w:rsid w:val="00000B4B"/>
    <w:rsid w:val="00000C48"/>
    <w:rsid w:val="00000C92"/>
    <w:rsid w:val="00000F49"/>
    <w:rsid w:val="00001752"/>
    <w:rsid w:val="00001793"/>
    <w:rsid w:val="00001C97"/>
    <w:rsid w:val="00001DB2"/>
    <w:rsid w:val="000025CB"/>
    <w:rsid w:val="0000265C"/>
    <w:rsid w:val="00002998"/>
    <w:rsid w:val="00002D18"/>
    <w:rsid w:val="00002EDA"/>
    <w:rsid w:val="00003262"/>
    <w:rsid w:val="000032D2"/>
    <w:rsid w:val="0000361B"/>
    <w:rsid w:val="00003898"/>
    <w:rsid w:val="00003BE2"/>
    <w:rsid w:val="00003C86"/>
    <w:rsid w:val="00003CB9"/>
    <w:rsid w:val="00003D39"/>
    <w:rsid w:val="00004487"/>
    <w:rsid w:val="000046AB"/>
    <w:rsid w:val="00004821"/>
    <w:rsid w:val="00004974"/>
    <w:rsid w:val="00004A68"/>
    <w:rsid w:val="00004E54"/>
    <w:rsid w:val="00004F2C"/>
    <w:rsid w:val="00004F7A"/>
    <w:rsid w:val="000050EF"/>
    <w:rsid w:val="00005231"/>
    <w:rsid w:val="000056A8"/>
    <w:rsid w:val="0000573B"/>
    <w:rsid w:val="00005788"/>
    <w:rsid w:val="000058C2"/>
    <w:rsid w:val="00005905"/>
    <w:rsid w:val="00005CF4"/>
    <w:rsid w:val="00005F6A"/>
    <w:rsid w:val="00005FB1"/>
    <w:rsid w:val="000060BB"/>
    <w:rsid w:val="00006120"/>
    <w:rsid w:val="00006352"/>
    <w:rsid w:val="000063C5"/>
    <w:rsid w:val="0000653B"/>
    <w:rsid w:val="00006730"/>
    <w:rsid w:val="00006A94"/>
    <w:rsid w:val="00006AF0"/>
    <w:rsid w:val="00006B41"/>
    <w:rsid w:val="00006C40"/>
    <w:rsid w:val="00006CD5"/>
    <w:rsid w:val="00006CD6"/>
    <w:rsid w:val="00007178"/>
    <w:rsid w:val="000072A1"/>
    <w:rsid w:val="00007464"/>
    <w:rsid w:val="000078A7"/>
    <w:rsid w:val="0000793B"/>
    <w:rsid w:val="00007BDB"/>
    <w:rsid w:val="00007D22"/>
    <w:rsid w:val="00007E4D"/>
    <w:rsid w:val="00007EF6"/>
    <w:rsid w:val="00007F44"/>
    <w:rsid w:val="0001001C"/>
    <w:rsid w:val="0001012F"/>
    <w:rsid w:val="00010398"/>
    <w:rsid w:val="0001041E"/>
    <w:rsid w:val="00010421"/>
    <w:rsid w:val="0001063D"/>
    <w:rsid w:val="000108CF"/>
    <w:rsid w:val="00010BBA"/>
    <w:rsid w:val="00011124"/>
    <w:rsid w:val="0001113D"/>
    <w:rsid w:val="0001124B"/>
    <w:rsid w:val="00011B1F"/>
    <w:rsid w:val="00011DCF"/>
    <w:rsid w:val="00011F1D"/>
    <w:rsid w:val="00011FE7"/>
    <w:rsid w:val="0001208F"/>
    <w:rsid w:val="00012371"/>
    <w:rsid w:val="00012445"/>
    <w:rsid w:val="000128CC"/>
    <w:rsid w:val="00012A39"/>
    <w:rsid w:val="00012EAF"/>
    <w:rsid w:val="00012F0D"/>
    <w:rsid w:val="00013368"/>
    <w:rsid w:val="00013376"/>
    <w:rsid w:val="0001340F"/>
    <w:rsid w:val="00013678"/>
    <w:rsid w:val="00013729"/>
    <w:rsid w:val="00013EAC"/>
    <w:rsid w:val="00013FDF"/>
    <w:rsid w:val="0001404F"/>
    <w:rsid w:val="000144EB"/>
    <w:rsid w:val="0001453B"/>
    <w:rsid w:val="0001461F"/>
    <w:rsid w:val="000146C7"/>
    <w:rsid w:val="000147F4"/>
    <w:rsid w:val="00014868"/>
    <w:rsid w:val="00014A81"/>
    <w:rsid w:val="00014C43"/>
    <w:rsid w:val="00014CD5"/>
    <w:rsid w:val="00014CF8"/>
    <w:rsid w:val="000152F8"/>
    <w:rsid w:val="000153DB"/>
    <w:rsid w:val="00015451"/>
    <w:rsid w:val="000158C0"/>
    <w:rsid w:val="00015B6C"/>
    <w:rsid w:val="00015C9E"/>
    <w:rsid w:val="00015D1B"/>
    <w:rsid w:val="000161D5"/>
    <w:rsid w:val="0001623E"/>
    <w:rsid w:val="000162D3"/>
    <w:rsid w:val="000165C5"/>
    <w:rsid w:val="00016671"/>
    <w:rsid w:val="00016B57"/>
    <w:rsid w:val="00016D05"/>
    <w:rsid w:val="00016E63"/>
    <w:rsid w:val="00016EEF"/>
    <w:rsid w:val="00016F02"/>
    <w:rsid w:val="00017170"/>
    <w:rsid w:val="0001725D"/>
    <w:rsid w:val="000172CD"/>
    <w:rsid w:val="0001731C"/>
    <w:rsid w:val="000173D7"/>
    <w:rsid w:val="0001745D"/>
    <w:rsid w:val="00017466"/>
    <w:rsid w:val="00017598"/>
    <w:rsid w:val="0001761C"/>
    <w:rsid w:val="0001768F"/>
    <w:rsid w:val="00017709"/>
    <w:rsid w:val="000178E7"/>
    <w:rsid w:val="00017901"/>
    <w:rsid w:val="0001791B"/>
    <w:rsid w:val="0001794F"/>
    <w:rsid w:val="00017B4A"/>
    <w:rsid w:val="00017C66"/>
    <w:rsid w:val="000200C1"/>
    <w:rsid w:val="00020228"/>
    <w:rsid w:val="0002046E"/>
    <w:rsid w:val="00020533"/>
    <w:rsid w:val="00020578"/>
    <w:rsid w:val="000208B3"/>
    <w:rsid w:val="00020AD4"/>
    <w:rsid w:val="00020CAC"/>
    <w:rsid w:val="00020D74"/>
    <w:rsid w:val="00020E90"/>
    <w:rsid w:val="00020FE4"/>
    <w:rsid w:val="00021048"/>
    <w:rsid w:val="000210AB"/>
    <w:rsid w:val="000210BF"/>
    <w:rsid w:val="0002119E"/>
    <w:rsid w:val="000211CE"/>
    <w:rsid w:val="000211FB"/>
    <w:rsid w:val="00021234"/>
    <w:rsid w:val="00021263"/>
    <w:rsid w:val="000212D3"/>
    <w:rsid w:val="000213E0"/>
    <w:rsid w:val="0002141F"/>
    <w:rsid w:val="000216AF"/>
    <w:rsid w:val="00021880"/>
    <w:rsid w:val="00021A70"/>
    <w:rsid w:val="00021ADB"/>
    <w:rsid w:val="0002227B"/>
    <w:rsid w:val="00022292"/>
    <w:rsid w:val="000223F7"/>
    <w:rsid w:val="00022484"/>
    <w:rsid w:val="0002250C"/>
    <w:rsid w:val="00022585"/>
    <w:rsid w:val="000225E9"/>
    <w:rsid w:val="000226D1"/>
    <w:rsid w:val="000227FE"/>
    <w:rsid w:val="00022882"/>
    <w:rsid w:val="0002290A"/>
    <w:rsid w:val="000229F6"/>
    <w:rsid w:val="00022B2A"/>
    <w:rsid w:val="00022B4C"/>
    <w:rsid w:val="00022E14"/>
    <w:rsid w:val="00022E86"/>
    <w:rsid w:val="00022F31"/>
    <w:rsid w:val="00023087"/>
    <w:rsid w:val="000231ED"/>
    <w:rsid w:val="0002326E"/>
    <w:rsid w:val="00023510"/>
    <w:rsid w:val="0002389A"/>
    <w:rsid w:val="00023A8D"/>
    <w:rsid w:val="00023BD9"/>
    <w:rsid w:val="00024AA0"/>
    <w:rsid w:val="00024DEE"/>
    <w:rsid w:val="00024F33"/>
    <w:rsid w:val="0002510A"/>
    <w:rsid w:val="0002516A"/>
    <w:rsid w:val="0002532E"/>
    <w:rsid w:val="000257C9"/>
    <w:rsid w:val="00025A84"/>
    <w:rsid w:val="00025B34"/>
    <w:rsid w:val="00025C1A"/>
    <w:rsid w:val="000260B5"/>
    <w:rsid w:val="00026106"/>
    <w:rsid w:val="000262A9"/>
    <w:rsid w:val="0002640B"/>
    <w:rsid w:val="00026A4F"/>
    <w:rsid w:val="00026C3F"/>
    <w:rsid w:val="0002705E"/>
    <w:rsid w:val="000270AE"/>
    <w:rsid w:val="0002738C"/>
    <w:rsid w:val="000279F1"/>
    <w:rsid w:val="00027B7B"/>
    <w:rsid w:val="00027C4F"/>
    <w:rsid w:val="00027DF2"/>
    <w:rsid w:val="0003003C"/>
    <w:rsid w:val="00030074"/>
    <w:rsid w:val="000303AA"/>
    <w:rsid w:val="00030581"/>
    <w:rsid w:val="000305D9"/>
    <w:rsid w:val="000306E6"/>
    <w:rsid w:val="0003082E"/>
    <w:rsid w:val="0003088B"/>
    <w:rsid w:val="000309DD"/>
    <w:rsid w:val="00030C4F"/>
    <w:rsid w:val="00031025"/>
    <w:rsid w:val="0003115E"/>
    <w:rsid w:val="00031213"/>
    <w:rsid w:val="00031252"/>
    <w:rsid w:val="0003142F"/>
    <w:rsid w:val="00031AED"/>
    <w:rsid w:val="00031BC5"/>
    <w:rsid w:val="0003205A"/>
    <w:rsid w:val="000322B7"/>
    <w:rsid w:val="00032535"/>
    <w:rsid w:val="000326B1"/>
    <w:rsid w:val="000327BC"/>
    <w:rsid w:val="000328A7"/>
    <w:rsid w:val="000328B7"/>
    <w:rsid w:val="00032B9F"/>
    <w:rsid w:val="00032BBB"/>
    <w:rsid w:val="00032DE4"/>
    <w:rsid w:val="00033094"/>
    <w:rsid w:val="00033313"/>
    <w:rsid w:val="0003360E"/>
    <w:rsid w:val="00033895"/>
    <w:rsid w:val="00033B5B"/>
    <w:rsid w:val="00033CA1"/>
    <w:rsid w:val="00033ECB"/>
    <w:rsid w:val="000341B1"/>
    <w:rsid w:val="00034363"/>
    <w:rsid w:val="00034841"/>
    <w:rsid w:val="000348E3"/>
    <w:rsid w:val="00034A55"/>
    <w:rsid w:val="00034AC6"/>
    <w:rsid w:val="00034EFF"/>
    <w:rsid w:val="000352E0"/>
    <w:rsid w:val="0003540C"/>
    <w:rsid w:val="00035421"/>
    <w:rsid w:val="000355CF"/>
    <w:rsid w:val="0003571B"/>
    <w:rsid w:val="00035A55"/>
    <w:rsid w:val="00035DBC"/>
    <w:rsid w:val="000360CC"/>
    <w:rsid w:val="000361FB"/>
    <w:rsid w:val="0003684C"/>
    <w:rsid w:val="00036972"/>
    <w:rsid w:val="00036B04"/>
    <w:rsid w:val="00036E95"/>
    <w:rsid w:val="00037292"/>
    <w:rsid w:val="000374BE"/>
    <w:rsid w:val="00037502"/>
    <w:rsid w:val="000375E0"/>
    <w:rsid w:val="000378B8"/>
    <w:rsid w:val="00037A16"/>
    <w:rsid w:val="00037B2C"/>
    <w:rsid w:val="00037CC5"/>
    <w:rsid w:val="00037E1C"/>
    <w:rsid w:val="00040123"/>
    <w:rsid w:val="000401C1"/>
    <w:rsid w:val="00040265"/>
    <w:rsid w:val="0004037B"/>
    <w:rsid w:val="0004063D"/>
    <w:rsid w:val="00040645"/>
    <w:rsid w:val="00040653"/>
    <w:rsid w:val="000406D2"/>
    <w:rsid w:val="00040A73"/>
    <w:rsid w:val="00040AC6"/>
    <w:rsid w:val="00040E07"/>
    <w:rsid w:val="00040F6F"/>
    <w:rsid w:val="00041158"/>
    <w:rsid w:val="0004129F"/>
    <w:rsid w:val="0004159F"/>
    <w:rsid w:val="000419C9"/>
    <w:rsid w:val="00041A2D"/>
    <w:rsid w:val="00041C9D"/>
    <w:rsid w:val="000420DB"/>
    <w:rsid w:val="000420DC"/>
    <w:rsid w:val="000424ED"/>
    <w:rsid w:val="000426E6"/>
    <w:rsid w:val="00042771"/>
    <w:rsid w:val="00042830"/>
    <w:rsid w:val="0004286E"/>
    <w:rsid w:val="0004297B"/>
    <w:rsid w:val="000429CA"/>
    <w:rsid w:val="00042BB6"/>
    <w:rsid w:val="00042BE6"/>
    <w:rsid w:val="00042E21"/>
    <w:rsid w:val="00042EE8"/>
    <w:rsid w:val="00043178"/>
    <w:rsid w:val="000434FE"/>
    <w:rsid w:val="00043563"/>
    <w:rsid w:val="00043687"/>
    <w:rsid w:val="00043805"/>
    <w:rsid w:val="0004395C"/>
    <w:rsid w:val="00043971"/>
    <w:rsid w:val="00043B24"/>
    <w:rsid w:val="00043D4F"/>
    <w:rsid w:val="000442A6"/>
    <w:rsid w:val="000442BD"/>
    <w:rsid w:val="000446A8"/>
    <w:rsid w:val="000446D3"/>
    <w:rsid w:val="00044761"/>
    <w:rsid w:val="0004478A"/>
    <w:rsid w:val="000449C3"/>
    <w:rsid w:val="00044D0B"/>
    <w:rsid w:val="00044DE0"/>
    <w:rsid w:val="000450C0"/>
    <w:rsid w:val="000450C8"/>
    <w:rsid w:val="00045137"/>
    <w:rsid w:val="0004586A"/>
    <w:rsid w:val="00045CFA"/>
    <w:rsid w:val="00045D8A"/>
    <w:rsid w:val="00045E08"/>
    <w:rsid w:val="00046103"/>
    <w:rsid w:val="000461C6"/>
    <w:rsid w:val="00046255"/>
    <w:rsid w:val="0004635F"/>
    <w:rsid w:val="00046858"/>
    <w:rsid w:val="0004688C"/>
    <w:rsid w:val="000469BB"/>
    <w:rsid w:val="00046FB7"/>
    <w:rsid w:val="00047021"/>
    <w:rsid w:val="00047690"/>
    <w:rsid w:val="000477AD"/>
    <w:rsid w:val="00047BE0"/>
    <w:rsid w:val="00047D03"/>
    <w:rsid w:val="00047E54"/>
    <w:rsid w:val="000500C4"/>
    <w:rsid w:val="00050350"/>
    <w:rsid w:val="000505DF"/>
    <w:rsid w:val="0005091A"/>
    <w:rsid w:val="00050976"/>
    <w:rsid w:val="000509BD"/>
    <w:rsid w:val="00050A46"/>
    <w:rsid w:val="00050A9B"/>
    <w:rsid w:val="00050D04"/>
    <w:rsid w:val="00050F56"/>
    <w:rsid w:val="0005129A"/>
    <w:rsid w:val="000512CF"/>
    <w:rsid w:val="000513C0"/>
    <w:rsid w:val="000514F9"/>
    <w:rsid w:val="0005158E"/>
    <w:rsid w:val="000515D7"/>
    <w:rsid w:val="0005186F"/>
    <w:rsid w:val="000519E7"/>
    <w:rsid w:val="00051B20"/>
    <w:rsid w:val="00051B4B"/>
    <w:rsid w:val="00051D34"/>
    <w:rsid w:val="00051DC5"/>
    <w:rsid w:val="00051FD9"/>
    <w:rsid w:val="00051FF1"/>
    <w:rsid w:val="00052021"/>
    <w:rsid w:val="00052170"/>
    <w:rsid w:val="00052518"/>
    <w:rsid w:val="0005274F"/>
    <w:rsid w:val="0005278F"/>
    <w:rsid w:val="000527EF"/>
    <w:rsid w:val="0005291A"/>
    <w:rsid w:val="00052AD7"/>
    <w:rsid w:val="00052DE5"/>
    <w:rsid w:val="00052E2B"/>
    <w:rsid w:val="00052EDF"/>
    <w:rsid w:val="00053260"/>
    <w:rsid w:val="0005360D"/>
    <w:rsid w:val="000536A1"/>
    <w:rsid w:val="00053B97"/>
    <w:rsid w:val="00053D28"/>
    <w:rsid w:val="00053E59"/>
    <w:rsid w:val="0005411D"/>
    <w:rsid w:val="00054309"/>
    <w:rsid w:val="000543F7"/>
    <w:rsid w:val="00054571"/>
    <w:rsid w:val="00054686"/>
    <w:rsid w:val="00054755"/>
    <w:rsid w:val="00054776"/>
    <w:rsid w:val="000548E4"/>
    <w:rsid w:val="00054FFD"/>
    <w:rsid w:val="000552B3"/>
    <w:rsid w:val="000555D6"/>
    <w:rsid w:val="00055621"/>
    <w:rsid w:val="000556FA"/>
    <w:rsid w:val="000559DC"/>
    <w:rsid w:val="00055AB3"/>
    <w:rsid w:val="00055AC7"/>
    <w:rsid w:val="00055BD6"/>
    <w:rsid w:val="00055CC0"/>
    <w:rsid w:val="00055D3A"/>
    <w:rsid w:val="00055F61"/>
    <w:rsid w:val="00056367"/>
    <w:rsid w:val="00056396"/>
    <w:rsid w:val="000567D6"/>
    <w:rsid w:val="000568F0"/>
    <w:rsid w:val="00056A5F"/>
    <w:rsid w:val="00056A7D"/>
    <w:rsid w:val="00056DE9"/>
    <w:rsid w:val="00056EC2"/>
    <w:rsid w:val="00056F3E"/>
    <w:rsid w:val="00057244"/>
    <w:rsid w:val="000572C2"/>
    <w:rsid w:val="00057446"/>
    <w:rsid w:val="000574CA"/>
    <w:rsid w:val="00057711"/>
    <w:rsid w:val="0005771C"/>
    <w:rsid w:val="00057ACB"/>
    <w:rsid w:val="00057B21"/>
    <w:rsid w:val="00057C63"/>
    <w:rsid w:val="000600C2"/>
    <w:rsid w:val="0006044C"/>
    <w:rsid w:val="0006044E"/>
    <w:rsid w:val="00060686"/>
    <w:rsid w:val="000606AB"/>
    <w:rsid w:val="00060826"/>
    <w:rsid w:val="00060A32"/>
    <w:rsid w:val="00060C63"/>
    <w:rsid w:val="00060CE7"/>
    <w:rsid w:val="00060E14"/>
    <w:rsid w:val="00060E44"/>
    <w:rsid w:val="00060F1F"/>
    <w:rsid w:val="00061089"/>
    <w:rsid w:val="0006117E"/>
    <w:rsid w:val="0006117F"/>
    <w:rsid w:val="0006124A"/>
    <w:rsid w:val="0006125E"/>
    <w:rsid w:val="0006126A"/>
    <w:rsid w:val="000614F3"/>
    <w:rsid w:val="000617EC"/>
    <w:rsid w:val="000617F8"/>
    <w:rsid w:val="0006196E"/>
    <w:rsid w:val="00061CA0"/>
    <w:rsid w:val="00061DA1"/>
    <w:rsid w:val="00061ED1"/>
    <w:rsid w:val="00061F7E"/>
    <w:rsid w:val="00062008"/>
    <w:rsid w:val="00062326"/>
    <w:rsid w:val="0006239E"/>
    <w:rsid w:val="000623CA"/>
    <w:rsid w:val="000625F8"/>
    <w:rsid w:val="000627D1"/>
    <w:rsid w:val="00062E9E"/>
    <w:rsid w:val="000630E3"/>
    <w:rsid w:val="00063217"/>
    <w:rsid w:val="0006326A"/>
    <w:rsid w:val="00063362"/>
    <w:rsid w:val="000635C6"/>
    <w:rsid w:val="00063E3A"/>
    <w:rsid w:val="000640CB"/>
    <w:rsid w:val="00064173"/>
    <w:rsid w:val="0006443A"/>
    <w:rsid w:val="00064740"/>
    <w:rsid w:val="000649BD"/>
    <w:rsid w:val="00064E04"/>
    <w:rsid w:val="00064EC7"/>
    <w:rsid w:val="00065081"/>
    <w:rsid w:val="00065214"/>
    <w:rsid w:val="00065229"/>
    <w:rsid w:val="0006540A"/>
    <w:rsid w:val="0006546B"/>
    <w:rsid w:val="0006554E"/>
    <w:rsid w:val="00065918"/>
    <w:rsid w:val="00065A13"/>
    <w:rsid w:val="00065ABA"/>
    <w:rsid w:val="00065B74"/>
    <w:rsid w:val="00065C28"/>
    <w:rsid w:val="00065D20"/>
    <w:rsid w:val="00065F03"/>
    <w:rsid w:val="00066039"/>
    <w:rsid w:val="0006613E"/>
    <w:rsid w:val="00066186"/>
    <w:rsid w:val="000662FF"/>
    <w:rsid w:val="00066503"/>
    <w:rsid w:val="000666EE"/>
    <w:rsid w:val="00066B4E"/>
    <w:rsid w:val="00066E9A"/>
    <w:rsid w:val="00066FE3"/>
    <w:rsid w:val="000674BF"/>
    <w:rsid w:val="000674D5"/>
    <w:rsid w:val="000674FA"/>
    <w:rsid w:val="0006789B"/>
    <w:rsid w:val="00067C78"/>
    <w:rsid w:val="00067DF0"/>
    <w:rsid w:val="00067E04"/>
    <w:rsid w:val="000701A6"/>
    <w:rsid w:val="00070280"/>
    <w:rsid w:val="00070324"/>
    <w:rsid w:val="00070472"/>
    <w:rsid w:val="00070791"/>
    <w:rsid w:val="00070BC2"/>
    <w:rsid w:val="00070C70"/>
    <w:rsid w:val="000715E5"/>
    <w:rsid w:val="0007160B"/>
    <w:rsid w:val="0007170F"/>
    <w:rsid w:val="000717AF"/>
    <w:rsid w:val="00071A2A"/>
    <w:rsid w:val="00071A31"/>
    <w:rsid w:val="00071B5D"/>
    <w:rsid w:val="00071F5A"/>
    <w:rsid w:val="00071FB0"/>
    <w:rsid w:val="00072104"/>
    <w:rsid w:val="00072113"/>
    <w:rsid w:val="000721DD"/>
    <w:rsid w:val="0007224C"/>
    <w:rsid w:val="000724B8"/>
    <w:rsid w:val="000725CD"/>
    <w:rsid w:val="000726BF"/>
    <w:rsid w:val="00072B92"/>
    <w:rsid w:val="00072E84"/>
    <w:rsid w:val="00073131"/>
    <w:rsid w:val="00073203"/>
    <w:rsid w:val="0007331F"/>
    <w:rsid w:val="000733C5"/>
    <w:rsid w:val="00073665"/>
    <w:rsid w:val="00073878"/>
    <w:rsid w:val="00073914"/>
    <w:rsid w:val="00073A9E"/>
    <w:rsid w:val="00073B91"/>
    <w:rsid w:val="00073BA2"/>
    <w:rsid w:val="00073E5B"/>
    <w:rsid w:val="00073E61"/>
    <w:rsid w:val="00073ECB"/>
    <w:rsid w:val="000740D1"/>
    <w:rsid w:val="000742ED"/>
    <w:rsid w:val="000742F3"/>
    <w:rsid w:val="00074587"/>
    <w:rsid w:val="00074754"/>
    <w:rsid w:val="00074A49"/>
    <w:rsid w:val="00074ADF"/>
    <w:rsid w:val="00074C0B"/>
    <w:rsid w:val="00074EC1"/>
    <w:rsid w:val="0007514E"/>
    <w:rsid w:val="0007520A"/>
    <w:rsid w:val="000755AD"/>
    <w:rsid w:val="00075834"/>
    <w:rsid w:val="000758AF"/>
    <w:rsid w:val="00075964"/>
    <w:rsid w:val="000759BE"/>
    <w:rsid w:val="00075C1A"/>
    <w:rsid w:val="00075C5F"/>
    <w:rsid w:val="00075D3B"/>
    <w:rsid w:val="00075F60"/>
    <w:rsid w:val="00076020"/>
    <w:rsid w:val="0007622C"/>
    <w:rsid w:val="0007652E"/>
    <w:rsid w:val="000766FF"/>
    <w:rsid w:val="00076953"/>
    <w:rsid w:val="00076C78"/>
    <w:rsid w:val="00076CAA"/>
    <w:rsid w:val="00076E97"/>
    <w:rsid w:val="00076F4A"/>
    <w:rsid w:val="000770C4"/>
    <w:rsid w:val="0007729D"/>
    <w:rsid w:val="00077401"/>
    <w:rsid w:val="00077BE0"/>
    <w:rsid w:val="00077D3D"/>
    <w:rsid w:val="00077E43"/>
    <w:rsid w:val="00077EFF"/>
    <w:rsid w:val="00080116"/>
    <w:rsid w:val="000802BB"/>
    <w:rsid w:val="00080381"/>
    <w:rsid w:val="00080869"/>
    <w:rsid w:val="00080C62"/>
    <w:rsid w:val="00080CB1"/>
    <w:rsid w:val="00080CB4"/>
    <w:rsid w:val="00080D30"/>
    <w:rsid w:val="00080F97"/>
    <w:rsid w:val="00081278"/>
    <w:rsid w:val="0008140C"/>
    <w:rsid w:val="00081623"/>
    <w:rsid w:val="00081762"/>
    <w:rsid w:val="0008187D"/>
    <w:rsid w:val="000819CA"/>
    <w:rsid w:val="00081C9F"/>
    <w:rsid w:val="00081CC7"/>
    <w:rsid w:val="00081E78"/>
    <w:rsid w:val="0008218A"/>
    <w:rsid w:val="00082345"/>
    <w:rsid w:val="000826AA"/>
    <w:rsid w:val="0008280C"/>
    <w:rsid w:val="00082A30"/>
    <w:rsid w:val="00082A3B"/>
    <w:rsid w:val="00082CF0"/>
    <w:rsid w:val="00082EE8"/>
    <w:rsid w:val="0008326B"/>
    <w:rsid w:val="000832E5"/>
    <w:rsid w:val="0008365B"/>
    <w:rsid w:val="00083680"/>
    <w:rsid w:val="000837CA"/>
    <w:rsid w:val="000838B2"/>
    <w:rsid w:val="00083951"/>
    <w:rsid w:val="000839F3"/>
    <w:rsid w:val="00084001"/>
    <w:rsid w:val="00084236"/>
    <w:rsid w:val="000843A8"/>
    <w:rsid w:val="000843C4"/>
    <w:rsid w:val="000844C5"/>
    <w:rsid w:val="000847B0"/>
    <w:rsid w:val="00084807"/>
    <w:rsid w:val="00084822"/>
    <w:rsid w:val="00084D54"/>
    <w:rsid w:val="00084F9E"/>
    <w:rsid w:val="000851CD"/>
    <w:rsid w:val="00085342"/>
    <w:rsid w:val="00085468"/>
    <w:rsid w:val="0008549F"/>
    <w:rsid w:val="0008573F"/>
    <w:rsid w:val="000857C5"/>
    <w:rsid w:val="00085A7E"/>
    <w:rsid w:val="00085C00"/>
    <w:rsid w:val="00085CEF"/>
    <w:rsid w:val="00085EB5"/>
    <w:rsid w:val="0008629E"/>
    <w:rsid w:val="000864B5"/>
    <w:rsid w:val="000865AE"/>
    <w:rsid w:val="000865E5"/>
    <w:rsid w:val="0008671E"/>
    <w:rsid w:val="00086A4A"/>
    <w:rsid w:val="00086C05"/>
    <w:rsid w:val="00086CEB"/>
    <w:rsid w:val="00086D7B"/>
    <w:rsid w:val="00086E0F"/>
    <w:rsid w:val="00086E19"/>
    <w:rsid w:val="00086F46"/>
    <w:rsid w:val="00087127"/>
    <w:rsid w:val="000873AE"/>
    <w:rsid w:val="0008754A"/>
    <w:rsid w:val="00087727"/>
    <w:rsid w:val="000877E9"/>
    <w:rsid w:val="00087A8D"/>
    <w:rsid w:val="00087B12"/>
    <w:rsid w:val="00087D5D"/>
    <w:rsid w:val="00087D66"/>
    <w:rsid w:val="00090206"/>
    <w:rsid w:val="00090327"/>
    <w:rsid w:val="0009040B"/>
    <w:rsid w:val="00090548"/>
    <w:rsid w:val="000907E9"/>
    <w:rsid w:val="00090894"/>
    <w:rsid w:val="0009092E"/>
    <w:rsid w:val="00090B86"/>
    <w:rsid w:val="00090DC7"/>
    <w:rsid w:val="00090EA3"/>
    <w:rsid w:val="00090F0B"/>
    <w:rsid w:val="000915D8"/>
    <w:rsid w:val="000919FC"/>
    <w:rsid w:val="00091A30"/>
    <w:rsid w:val="00091A67"/>
    <w:rsid w:val="00091D87"/>
    <w:rsid w:val="000922B3"/>
    <w:rsid w:val="00092442"/>
    <w:rsid w:val="0009259B"/>
    <w:rsid w:val="000925FA"/>
    <w:rsid w:val="00092BEB"/>
    <w:rsid w:val="00092ED2"/>
    <w:rsid w:val="00092EFC"/>
    <w:rsid w:val="00092F12"/>
    <w:rsid w:val="000930D4"/>
    <w:rsid w:val="00093302"/>
    <w:rsid w:val="000933E7"/>
    <w:rsid w:val="000934A7"/>
    <w:rsid w:val="00093553"/>
    <w:rsid w:val="0009367C"/>
    <w:rsid w:val="0009372C"/>
    <w:rsid w:val="000937E1"/>
    <w:rsid w:val="00093864"/>
    <w:rsid w:val="0009389F"/>
    <w:rsid w:val="00093A41"/>
    <w:rsid w:val="00093B05"/>
    <w:rsid w:val="00093E0E"/>
    <w:rsid w:val="00094034"/>
    <w:rsid w:val="0009426F"/>
    <w:rsid w:val="000944BB"/>
    <w:rsid w:val="000945D3"/>
    <w:rsid w:val="00094B99"/>
    <w:rsid w:val="00094C19"/>
    <w:rsid w:val="00094D86"/>
    <w:rsid w:val="00094E61"/>
    <w:rsid w:val="00094EA5"/>
    <w:rsid w:val="00094EAC"/>
    <w:rsid w:val="00095025"/>
    <w:rsid w:val="0009509D"/>
    <w:rsid w:val="0009558D"/>
    <w:rsid w:val="0009572F"/>
    <w:rsid w:val="00095C52"/>
    <w:rsid w:val="00095D18"/>
    <w:rsid w:val="00095E1B"/>
    <w:rsid w:val="00096384"/>
    <w:rsid w:val="0009694C"/>
    <w:rsid w:val="000969E2"/>
    <w:rsid w:val="00096E2C"/>
    <w:rsid w:val="00096EE1"/>
    <w:rsid w:val="00096FE8"/>
    <w:rsid w:val="000970BC"/>
    <w:rsid w:val="00097177"/>
    <w:rsid w:val="0009758F"/>
    <w:rsid w:val="000976C7"/>
    <w:rsid w:val="00097763"/>
    <w:rsid w:val="000978A4"/>
    <w:rsid w:val="000A047A"/>
    <w:rsid w:val="000A04B9"/>
    <w:rsid w:val="000A0A22"/>
    <w:rsid w:val="000A0C06"/>
    <w:rsid w:val="000A0C0F"/>
    <w:rsid w:val="000A0EDB"/>
    <w:rsid w:val="000A0EFC"/>
    <w:rsid w:val="000A147E"/>
    <w:rsid w:val="000A14AB"/>
    <w:rsid w:val="000A15C4"/>
    <w:rsid w:val="000A18FD"/>
    <w:rsid w:val="000A1A48"/>
    <w:rsid w:val="000A1D43"/>
    <w:rsid w:val="000A1E88"/>
    <w:rsid w:val="000A2043"/>
    <w:rsid w:val="000A240D"/>
    <w:rsid w:val="000A262B"/>
    <w:rsid w:val="000A2BB0"/>
    <w:rsid w:val="000A2D44"/>
    <w:rsid w:val="000A2D65"/>
    <w:rsid w:val="000A3289"/>
    <w:rsid w:val="000A3354"/>
    <w:rsid w:val="000A3D3C"/>
    <w:rsid w:val="000A4390"/>
    <w:rsid w:val="000A4528"/>
    <w:rsid w:val="000A49DD"/>
    <w:rsid w:val="000A4CA8"/>
    <w:rsid w:val="000A4DF4"/>
    <w:rsid w:val="000A5233"/>
    <w:rsid w:val="000A5281"/>
    <w:rsid w:val="000A52CB"/>
    <w:rsid w:val="000A5339"/>
    <w:rsid w:val="000A5604"/>
    <w:rsid w:val="000A56A2"/>
    <w:rsid w:val="000A572F"/>
    <w:rsid w:val="000A5E5F"/>
    <w:rsid w:val="000A5EA9"/>
    <w:rsid w:val="000A5F47"/>
    <w:rsid w:val="000A6633"/>
    <w:rsid w:val="000A6A55"/>
    <w:rsid w:val="000A6A7D"/>
    <w:rsid w:val="000A6B09"/>
    <w:rsid w:val="000A6C97"/>
    <w:rsid w:val="000A71CE"/>
    <w:rsid w:val="000A722D"/>
    <w:rsid w:val="000A75AD"/>
    <w:rsid w:val="000A7705"/>
    <w:rsid w:val="000A788F"/>
    <w:rsid w:val="000A79A9"/>
    <w:rsid w:val="000A7C5F"/>
    <w:rsid w:val="000A7E2E"/>
    <w:rsid w:val="000A7F3E"/>
    <w:rsid w:val="000B027D"/>
    <w:rsid w:val="000B06CD"/>
    <w:rsid w:val="000B0730"/>
    <w:rsid w:val="000B0A61"/>
    <w:rsid w:val="000B0C32"/>
    <w:rsid w:val="000B0CCF"/>
    <w:rsid w:val="000B0FC2"/>
    <w:rsid w:val="000B113C"/>
    <w:rsid w:val="000B11AC"/>
    <w:rsid w:val="000B11FC"/>
    <w:rsid w:val="000B1352"/>
    <w:rsid w:val="000B1513"/>
    <w:rsid w:val="000B171C"/>
    <w:rsid w:val="000B1B3D"/>
    <w:rsid w:val="000B1D92"/>
    <w:rsid w:val="000B220B"/>
    <w:rsid w:val="000B249E"/>
    <w:rsid w:val="000B2849"/>
    <w:rsid w:val="000B2B45"/>
    <w:rsid w:val="000B2FDE"/>
    <w:rsid w:val="000B30E6"/>
    <w:rsid w:val="000B31F0"/>
    <w:rsid w:val="000B33EE"/>
    <w:rsid w:val="000B36AF"/>
    <w:rsid w:val="000B3789"/>
    <w:rsid w:val="000B3863"/>
    <w:rsid w:val="000B38AF"/>
    <w:rsid w:val="000B3A53"/>
    <w:rsid w:val="000B3A8C"/>
    <w:rsid w:val="000B3F9C"/>
    <w:rsid w:val="000B43B0"/>
    <w:rsid w:val="000B441D"/>
    <w:rsid w:val="000B49B4"/>
    <w:rsid w:val="000B4AAD"/>
    <w:rsid w:val="000B4FC3"/>
    <w:rsid w:val="000B50B5"/>
    <w:rsid w:val="000B5122"/>
    <w:rsid w:val="000B5513"/>
    <w:rsid w:val="000B5582"/>
    <w:rsid w:val="000B5690"/>
    <w:rsid w:val="000B58C0"/>
    <w:rsid w:val="000B59F8"/>
    <w:rsid w:val="000B5A00"/>
    <w:rsid w:val="000B5C0B"/>
    <w:rsid w:val="000B5E33"/>
    <w:rsid w:val="000B5F99"/>
    <w:rsid w:val="000B5F9A"/>
    <w:rsid w:val="000B60A6"/>
    <w:rsid w:val="000B60D9"/>
    <w:rsid w:val="000B6346"/>
    <w:rsid w:val="000B635C"/>
    <w:rsid w:val="000B66F4"/>
    <w:rsid w:val="000B6797"/>
    <w:rsid w:val="000B693E"/>
    <w:rsid w:val="000B6A5A"/>
    <w:rsid w:val="000B6C7B"/>
    <w:rsid w:val="000B6E20"/>
    <w:rsid w:val="000B6FEF"/>
    <w:rsid w:val="000B7293"/>
    <w:rsid w:val="000B74AE"/>
    <w:rsid w:val="000B756E"/>
    <w:rsid w:val="000B7A2A"/>
    <w:rsid w:val="000B7F0C"/>
    <w:rsid w:val="000C006F"/>
    <w:rsid w:val="000C0120"/>
    <w:rsid w:val="000C025C"/>
    <w:rsid w:val="000C0585"/>
    <w:rsid w:val="000C05C4"/>
    <w:rsid w:val="000C0761"/>
    <w:rsid w:val="000C0D66"/>
    <w:rsid w:val="000C1092"/>
    <w:rsid w:val="000C1611"/>
    <w:rsid w:val="000C16F8"/>
    <w:rsid w:val="000C179B"/>
    <w:rsid w:val="000C17A2"/>
    <w:rsid w:val="000C17AA"/>
    <w:rsid w:val="000C1862"/>
    <w:rsid w:val="000C18A8"/>
    <w:rsid w:val="000C18DC"/>
    <w:rsid w:val="000C1957"/>
    <w:rsid w:val="000C19B0"/>
    <w:rsid w:val="000C1B6F"/>
    <w:rsid w:val="000C1F83"/>
    <w:rsid w:val="000C20E6"/>
    <w:rsid w:val="000C20F2"/>
    <w:rsid w:val="000C2159"/>
    <w:rsid w:val="000C21E0"/>
    <w:rsid w:val="000C22F7"/>
    <w:rsid w:val="000C23E7"/>
    <w:rsid w:val="000C270B"/>
    <w:rsid w:val="000C2758"/>
    <w:rsid w:val="000C278C"/>
    <w:rsid w:val="000C27BD"/>
    <w:rsid w:val="000C287F"/>
    <w:rsid w:val="000C2979"/>
    <w:rsid w:val="000C2BDC"/>
    <w:rsid w:val="000C2FD0"/>
    <w:rsid w:val="000C3196"/>
    <w:rsid w:val="000C3446"/>
    <w:rsid w:val="000C3490"/>
    <w:rsid w:val="000C34DA"/>
    <w:rsid w:val="000C398F"/>
    <w:rsid w:val="000C39AB"/>
    <w:rsid w:val="000C3A20"/>
    <w:rsid w:val="000C3B19"/>
    <w:rsid w:val="000C3DDC"/>
    <w:rsid w:val="000C4248"/>
    <w:rsid w:val="000C437E"/>
    <w:rsid w:val="000C4517"/>
    <w:rsid w:val="000C46D3"/>
    <w:rsid w:val="000C4922"/>
    <w:rsid w:val="000C4A35"/>
    <w:rsid w:val="000C4AC6"/>
    <w:rsid w:val="000C4E2F"/>
    <w:rsid w:val="000C4F0A"/>
    <w:rsid w:val="000C513A"/>
    <w:rsid w:val="000C5332"/>
    <w:rsid w:val="000C560A"/>
    <w:rsid w:val="000C56B8"/>
    <w:rsid w:val="000C56C2"/>
    <w:rsid w:val="000C5848"/>
    <w:rsid w:val="000C5A34"/>
    <w:rsid w:val="000C5C76"/>
    <w:rsid w:val="000C5E76"/>
    <w:rsid w:val="000C5ED2"/>
    <w:rsid w:val="000C6075"/>
    <w:rsid w:val="000C6090"/>
    <w:rsid w:val="000C6566"/>
    <w:rsid w:val="000C6589"/>
    <w:rsid w:val="000C687A"/>
    <w:rsid w:val="000C6C21"/>
    <w:rsid w:val="000C6F9C"/>
    <w:rsid w:val="000C707A"/>
    <w:rsid w:val="000C7208"/>
    <w:rsid w:val="000C72C4"/>
    <w:rsid w:val="000C7343"/>
    <w:rsid w:val="000C7494"/>
    <w:rsid w:val="000C795F"/>
    <w:rsid w:val="000C7A6E"/>
    <w:rsid w:val="000C7CAA"/>
    <w:rsid w:val="000C7E16"/>
    <w:rsid w:val="000D0373"/>
    <w:rsid w:val="000D0600"/>
    <w:rsid w:val="000D096C"/>
    <w:rsid w:val="000D0EC7"/>
    <w:rsid w:val="000D0F9C"/>
    <w:rsid w:val="000D103A"/>
    <w:rsid w:val="000D1236"/>
    <w:rsid w:val="000D13CB"/>
    <w:rsid w:val="000D1445"/>
    <w:rsid w:val="000D1541"/>
    <w:rsid w:val="000D1589"/>
    <w:rsid w:val="000D1624"/>
    <w:rsid w:val="000D170F"/>
    <w:rsid w:val="000D1B7E"/>
    <w:rsid w:val="000D1C8D"/>
    <w:rsid w:val="000D1D33"/>
    <w:rsid w:val="000D1E19"/>
    <w:rsid w:val="000D2121"/>
    <w:rsid w:val="000D2144"/>
    <w:rsid w:val="000D23AA"/>
    <w:rsid w:val="000D2515"/>
    <w:rsid w:val="000D25DC"/>
    <w:rsid w:val="000D3114"/>
    <w:rsid w:val="000D32AC"/>
    <w:rsid w:val="000D3702"/>
    <w:rsid w:val="000D3AB3"/>
    <w:rsid w:val="000D3AB4"/>
    <w:rsid w:val="000D3DE0"/>
    <w:rsid w:val="000D4052"/>
    <w:rsid w:val="000D47A3"/>
    <w:rsid w:val="000D4918"/>
    <w:rsid w:val="000D4A98"/>
    <w:rsid w:val="000D4BAF"/>
    <w:rsid w:val="000D4BDA"/>
    <w:rsid w:val="000D4C6E"/>
    <w:rsid w:val="000D4F76"/>
    <w:rsid w:val="000D5071"/>
    <w:rsid w:val="000D50EA"/>
    <w:rsid w:val="000D5216"/>
    <w:rsid w:val="000D5403"/>
    <w:rsid w:val="000D5544"/>
    <w:rsid w:val="000D55E7"/>
    <w:rsid w:val="000D567D"/>
    <w:rsid w:val="000D5AB6"/>
    <w:rsid w:val="000D5BAD"/>
    <w:rsid w:val="000D5C00"/>
    <w:rsid w:val="000D5C01"/>
    <w:rsid w:val="000D5C12"/>
    <w:rsid w:val="000D5D6D"/>
    <w:rsid w:val="000D5DB0"/>
    <w:rsid w:val="000D5E52"/>
    <w:rsid w:val="000D604B"/>
    <w:rsid w:val="000D623C"/>
    <w:rsid w:val="000D6249"/>
    <w:rsid w:val="000D6342"/>
    <w:rsid w:val="000D63B2"/>
    <w:rsid w:val="000D6450"/>
    <w:rsid w:val="000D65D5"/>
    <w:rsid w:val="000D6629"/>
    <w:rsid w:val="000D67FA"/>
    <w:rsid w:val="000D69BE"/>
    <w:rsid w:val="000D6E89"/>
    <w:rsid w:val="000D739E"/>
    <w:rsid w:val="000D7438"/>
    <w:rsid w:val="000D7741"/>
    <w:rsid w:val="000D7821"/>
    <w:rsid w:val="000D788D"/>
    <w:rsid w:val="000D7B74"/>
    <w:rsid w:val="000D7D2D"/>
    <w:rsid w:val="000D7D94"/>
    <w:rsid w:val="000D7DE9"/>
    <w:rsid w:val="000E00E6"/>
    <w:rsid w:val="000E021B"/>
    <w:rsid w:val="000E093C"/>
    <w:rsid w:val="000E0A11"/>
    <w:rsid w:val="000E0A3A"/>
    <w:rsid w:val="000E0A9E"/>
    <w:rsid w:val="000E0C43"/>
    <w:rsid w:val="000E0D80"/>
    <w:rsid w:val="000E0DE6"/>
    <w:rsid w:val="000E1482"/>
    <w:rsid w:val="000E1748"/>
    <w:rsid w:val="000E18F8"/>
    <w:rsid w:val="000E1AB8"/>
    <w:rsid w:val="000E1B1E"/>
    <w:rsid w:val="000E1DD4"/>
    <w:rsid w:val="000E1E14"/>
    <w:rsid w:val="000E2011"/>
    <w:rsid w:val="000E216A"/>
    <w:rsid w:val="000E26CD"/>
    <w:rsid w:val="000E2C54"/>
    <w:rsid w:val="000E2F1F"/>
    <w:rsid w:val="000E2FE5"/>
    <w:rsid w:val="000E3093"/>
    <w:rsid w:val="000E3530"/>
    <w:rsid w:val="000E3577"/>
    <w:rsid w:val="000E35A3"/>
    <w:rsid w:val="000E376E"/>
    <w:rsid w:val="000E3B9A"/>
    <w:rsid w:val="000E3C20"/>
    <w:rsid w:val="000E3E32"/>
    <w:rsid w:val="000E3F5B"/>
    <w:rsid w:val="000E4019"/>
    <w:rsid w:val="000E401B"/>
    <w:rsid w:val="000E42DB"/>
    <w:rsid w:val="000E4386"/>
    <w:rsid w:val="000E43C6"/>
    <w:rsid w:val="000E4547"/>
    <w:rsid w:val="000E4721"/>
    <w:rsid w:val="000E4B91"/>
    <w:rsid w:val="000E4D48"/>
    <w:rsid w:val="000E527B"/>
    <w:rsid w:val="000E561C"/>
    <w:rsid w:val="000E5632"/>
    <w:rsid w:val="000E5737"/>
    <w:rsid w:val="000E58DF"/>
    <w:rsid w:val="000E5A0B"/>
    <w:rsid w:val="000E5FCB"/>
    <w:rsid w:val="000E666B"/>
    <w:rsid w:val="000E6B6F"/>
    <w:rsid w:val="000E6EB3"/>
    <w:rsid w:val="000E6F4B"/>
    <w:rsid w:val="000E7191"/>
    <w:rsid w:val="000E71D6"/>
    <w:rsid w:val="000E72A3"/>
    <w:rsid w:val="000E744B"/>
    <w:rsid w:val="000E75FF"/>
    <w:rsid w:val="000E797E"/>
    <w:rsid w:val="000E7A60"/>
    <w:rsid w:val="000E7C38"/>
    <w:rsid w:val="000E7F00"/>
    <w:rsid w:val="000E7F2D"/>
    <w:rsid w:val="000E7FC5"/>
    <w:rsid w:val="000F024D"/>
    <w:rsid w:val="000F025C"/>
    <w:rsid w:val="000F02B7"/>
    <w:rsid w:val="000F03E7"/>
    <w:rsid w:val="000F0596"/>
    <w:rsid w:val="000F05BE"/>
    <w:rsid w:val="000F05EE"/>
    <w:rsid w:val="000F0A72"/>
    <w:rsid w:val="000F0AFE"/>
    <w:rsid w:val="000F0C4C"/>
    <w:rsid w:val="000F1113"/>
    <w:rsid w:val="000F11CC"/>
    <w:rsid w:val="000F133D"/>
    <w:rsid w:val="000F147D"/>
    <w:rsid w:val="000F1539"/>
    <w:rsid w:val="000F17EA"/>
    <w:rsid w:val="000F1A06"/>
    <w:rsid w:val="000F1B5C"/>
    <w:rsid w:val="000F1ED2"/>
    <w:rsid w:val="000F2092"/>
    <w:rsid w:val="000F22B3"/>
    <w:rsid w:val="000F23D6"/>
    <w:rsid w:val="000F23E3"/>
    <w:rsid w:val="000F26CD"/>
    <w:rsid w:val="000F26D5"/>
    <w:rsid w:val="000F27F5"/>
    <w:rsid w:val="000F2808"/>
    <w:rsid w:val="000F2911"/>
    <w:rsid w:val="000F298A"/>
    <w:rsid w:val="000F29B0"/>
    <w:rsid w:val="000F2A23"/>
    <w:rsid w:val="000F2B84"/>
    <w:rsid w:val="000F2C5B"/>
    <w:rsid w:val="000F2C96"/>
    <w:rsid w:val="000F2C9C"/>
    <w:rsid w:val="000F3063"/>
    <w:rsid w:val="000F32E7"/>
    <w:rsid w:val="000F34CB"/>
    <w:rsid w:val="000F34F4"/>
    <w:rsid w:val="000F36A0"/>
    <w:rsid w:val="000F378F"/>
    <w:rsid w:val="000F39AB"/>
    <w:rsid w:val="000F3AFE"/>
    <w:rsid w:val="000F3B25"/>
    <w:rsid w:val="000F3C36"/>
    <w:rsid w:val="000F3D2C"/>
    <w:rsid w:val="000F3DC4"/>
    <w:rsid w:val="000F4001"/>
    <w:rsid w:val="000F4155"/>
    <w:rsid w:val="000F421B"/>
    <w:rsid w:val="000F42EB"/>
    <w:rsid w:val="000F4325"/>
    <w:rsid w:val="000F468E"/>
    <w:rsid w:val="000F48F8"/>
    <w:rsid w:val="000F49CD"/>
    <w:rsid w:val="000F4A24"/>
    <w:rsid w:val="000F4A69"/>
    <w:rsid w:val="000F4B15"/>
    <w:rsid w:val="000F4B33"/>
    <w:rsid w:val="000F4DF0"/>
    <w:rsid w:val="000F4FF8"/>
    <w:rsid w:val="000F5113"/>
    <w:rsid w:val="000F51AA"/>
    <w:rsid w:val="000F543E"/>
    <w:rsid w:val="000F5531"/>
    <w:rsid w:val="000F55C6"/>
    <w:rsid w:val="000F584E"/>
    <w:rsid w:val="000F588D"/>
    <w:rsid w:val="000F58F6"/>
    <w:rsid w:val="000F5922"/>
    <w:rsid w:val="000F59CC"/>
    <w:rsid w:val="000F5A9A"/>
    <w:rsid w:val="000F5ABE"/>
    <w:rsid w:val="000F5D5E"/>
    <w:rsid w:val="000F5E7E"/>
    <w:rsid w:val="000F6096"/>
    <w:rsid w:val="000F6290"/>
    <w:rsid w:val="000F6446"/>
    <w:rsid w:val="000F662E"/>
    <w:rsid w:val="000F6899"/>
    <w:rsid w:val="000F6B10"/>
    <w:rsid w:val="000F6FC2"/>
    <w:rsid w:val="000F72C4"/>
    <w:rsid w:val="000F72DB"/>
    <w:rsid w:val="000F72F0"/>
    <w:rsid w:val="000F7469"/>
    <w:rsid w:val="000F74AB"/>
    <w:rsid w:val="000F74DF"/>
    <w:rsid w:val="000F7888"/>
    <w:rsid w:val="000F795F"/>
    <w:rsid w:val="000F7AA9"/>
    <w:rsid w:val="000F7AC8"/>
    <w:rsid w:val="000F7AF8"/>
    <w:rsid w:val="000F7EAF"/>
    <w:rsid w:val="000F7EF8"/>
    <w:rsid w:val="000F7F1C"/>
    <w:rsid w:val="000F7F28"/>
    <w:rsid w:val="001000F2"/>
    <w:rsid w:val="001004A1"/>
    <w:rsid w:val="00100505"/>
    <w:rsid w:val="00100B79"/>
    <w:rsid w:val="00100BCE"/>
    <w:rsid w:val="0010163A"/>
    <w:rsid w:val="00101688"/>
    <w:rsid w:val="001017EC"/>
    <w:rsid w:val="00101813"/>
    <w:rsid w:val="001019A0"/>
    <w:rsid w:val="001019F0"/>
    <w:rsid w:val="00101AE2"/>
    <w:rsid w:val="00101C0F"/>
    <w:rsid w:val="00101CAB"/>
    <w:rsid w:val="00101D9D"/>
    <w:rsid w:val="0010226B"/>
    <w:rsid w:val="00102287"/>
    <w:rsid w:val="00102345"/>
    <w:rsid w:val="001024D1"/>
    <w:rsid w:val="001026CB"/>
    <w:rsid w:val="0010281D"/>
    <w:rsid w:val="00102831"/>
    <w:rsid w:val="0010288E"/>
    <w:rsid w:val="001029A7"/>
    <w:rsid w:val="00102A62"/>
    <w:rsid w:val="00102CFD"/>
    <w:rsid w:val="00102FCA"/>
    <w:rsid w:val="00103077"/>
    <w:rsid w:val="0010315A"/>
    <w:rsid w:val="00103357"/>
    <w:rsid w:val="001033E8"/>
    <w:rsid w:val="001034DD"/>
    <w:rsid w:val="00103C04"/>
    <w:rsid w:val="00103C29"/>
    <w:rsid w:val="00103ECC"/>
    <w:rsid w:val="00103EDB"/>
    <w:rsid w:val="00103EE2"/>
    <w:rsid w:val="00104101"/>
    <w:rsid w:val="001043FD"/>
    <w:rsid w:val="001044D7"/>
    <w:rsid w:val="0010456F"/>
    <w:rsid w:val="001045B2"/>
    <w:rsid w:val="00104858"/>
    <w:rsid w:val="001048B2"/>
    <w:rsid w:val="00104D37"/>
    <w:rsid w:val="00104EAE"/>
    <w:rsid w:val="00104EBB"/>
    <w:rsid w:val="001050C5"/>
    <w:rsid w:val="001051C6"/>
    <w:rsid w:val="00105274"/>
    <w:rsid w:val="00105505"/>
    <w:rsid w:val="001057BD"/>
    <w:rsid w:val="0010597E"/>
    <w:rsid w:val="00105D07"/>
    <w:rsid w:val="00105FEB"/>
    <w:rsid w:val="0010618B"/>
    <w:rsid w:val="001063EE"/>
    <w:rsid w:val="001066E7"/>
    <w:rsid w:val="00106F36"/>
    <w:rsid w:val="00107311"/>
    <w:rsid w:val="0010735E"/>
    <w:rsid w:val="00107451"/>
    <w:rsid w:val="00107587"/>
    <w:rsid w:val="00107691"/>
    <w:rsid w:val="00107776"/>
    <w:rsid w:val="00107964"/>
    <w:rsid w:val="00107E00"/>
    <w:rsid w:val="00107E97"/>
    <w:rsid w:val="00107E9F"/>
    <w:rsid w:val="00107EEE"/>
    <w:rsid w:val="00107FD1"/>
    <w:rsid w:val="001102DB"/>
    <w:rsid w:val="00110441"/>
    <w:rsid w:val="00110520"/>
    <w:rsid w:val="001105E3"/>
    <w:rsid w:val="001106DB"/>
    <w:rsid w:val="00110EF8"/>
    <w:rsid w:val="00110FA7"/>
    <w:rsid w:val="00110FD6"/>
    <w:rsid w:val="00111348"/>
    <w:rsid w:val="0011137F"/>
    <w:rsid w:val="001117CA"/>
    <w:rsid w:val="001117D1"/>
    <w:rsid w:val="00111AA6"/>
    <w:rsid w:val="00111B02"/>
    <w:rsid w:val="00111DB3"/>
    <w:rsid w:val="00111DEF"/>
    <w:rsid w:val="00111F62"/>
    <w:rsid w:val="00112874"/>
    <w:rsid w:val="00112A8E"/>
    <w:rsid w:val="00112AD7"/>
    <w:rsid w:val="00112B92"/>
    <w:rsid w:val="00112C44"/>
    <w:rsid w:val="00112D14"/>
    <w:rsid w:val="00112DA1"/>
    <w:rsid w:val="00112EBD"/>
    <w:rsid w:val="0011309F"/>
    <w:rsid w:val="00113139"/>
    <w:rsid w:val="0011328E"/>
    <w:rsid w:val="00113329"/>
    <w:rsid w:val="0011342E"/>
    <w:rsid w:val="001137A9"/>
    <w:rsid w:val="001137DC"/>
    <w:rsid w:val="00113903"/>
    <w:rsid w:val="001139FB"/>
    <w:rsid w:val="00113B75"/>
    <w:rsid w:val="00113BFF"/>
    <w:rsid w:val="00113D20"/>
    <w:rsid w:val="00113DDF"/>
    <w:rsid w:val="00113E31"/>
    <w:rsid w:val="00113E6E"/>
    <w:rsid w:val="00113E90"/>
    <w:rsid w:val="00113FEE"/>
    <w:rsid w:val="001143AD"/>
    <w:rsid w:val="0011444F"/>
    <w:rsid w:val="001145F1"/>
    <w:rsid w:val="00114608"/>
    <w:rsid w:val="001147A0"/>
    <w:rsid w:val="00114835"/>
    <w:rsid w:val="00114C37"/>
    <w:rsid w:val="00114CFF"/>
    <w:rsid w:val="00114D06"/>
    <w:rsid w:val="00114DD1"/>
    <w:rsid w:val="00114EF8"/>
    <w:rsid w:val="00115016"/>
    <w:rsid w:val="00115119"/>
    <w:rsid w:val="00115373"/>
    <w:rsid w:val="001153E4"/>
    <w:rsid w:val="00115A62"/>
    <w:rsid w:val="00115A69"/>
    <w:rsid w:val="00115AA5"/>
    <w:rsid w:val="00115C93"/>
    <w:rsid w:val="001160FD"/>
    <w:rsid w:val="001167A6"/>
    <w:rsid w:val="00116EAB"/>
    <w:rsid w:val="00117094"/>
    <w:rsid w:val="001170A0"/>
    <w:rsid w:val="00117212"/>
    <w:rsid w:val="00117271"/>
    <w:rsid w:val="001173E4"/>
    <w:rsid w:val="00117418"/>
    <w:rsid w:val="0011780B"/>
    <w:rsid w:val="00117862"/>
    <w:rsid w:val="001179A2"/>
    <w:rsid w:val="00117C2A"/>
    <w:rsid w:val="00117DD9"/>
    <w:rsid w:val="00120010"/>
    <w:rsid w:val="00120757"/>
    <w:rsid w:val="00120C10"/>
    <w:rsid w:val="00120E70"/>
    <w:rsid w:val="00121114"/>
    <w:rsid w:val="001211F7"/>
    <w:rsid w:val="00121340"/>
    <w:rsid w:val="0012135E"/>
    <w:rsid w:val="001214A1"/>
    <w:rsid w:val="001216E8"/>
    <w:rsid w:val="00121920"/>
    <w:rsid w:val="00121985"/>
    <w:rsid w:val="00121B1B"/>
    <w:rsid w:val="00121B2F"/>
    <w:rsid w:val="00121CEC"/>
    <w:rsid w:val="00121E80"/>
    <w:rsid w:val="00121EFD"/>
    <w:rsid w:val="00121FC0"/>
    <w:rsid w:val="001220F2"/>
    <w:rsid w:val="00122206"/>
    <w:rsid w:val="001222F0"/>
    <w:rsid w:val="001223B6"/>
    <w:rsid w:val="001223EC"/>
    <w:rsid w:val="00122418"/>
    <w:rsid w:val="00122506"/>
    <w:rsid w:val="0012256A"/>
    <w:rsid w:val="001225FC"/>
    <w:rsid w:val="00122840"/>
    <w:rsid w:val="00122851"/>
    <w:rsid w:val="00122895"/>
    <w:rsid w:val="00122989"/>
    <w:rsid w:val="00122B57"/>
    <w:rsid w:val="00122C84"/>
    <w:rsid w:val="00122C99"/>
    <w:rsid w:val="00122E71"/>
    <w:rsid w:val="001231BB"/>
    <w:rsid w:val="00123264"/>
    <w:rsid w:val="0012331E"/>
    <w:rsid w:val="00123564"/>
    <w:rsid w:val="001237CB"/>
    <w:rsid w:val="00123ABA"/>
    <w:rsid w:val="00123B9C"/>
    <w:rsid w:val="00123CBD"/>
    <w:rsid w:val="00123D6E"/>
    <w:rsid w:val="00123F54"/>
    <w:rsid w:val="0012405A"/>
    <w:rsid w:val="001241FE"/>
    <w:rsid w:val="0012422D"/>
    <w:rsid w:val="00124701"/>
    <w:rsid w:val="00124811"/>
    <w:rsid w:val="00124960"/>
    <w:rsid w:val="00124E05"/>
    <w:rsid w:val="00124EA0"/>
    <w:rsid w:val="00124F33"/>
    <w:rsid w:val="00124FB2"/>
    <w:rsid w:val="00125026"/>
    <w:rsid w:val="00125111"/>
    <w:rsid w:val="0012530F"/>
    <w:rsid w:val="0012542D"/>
    <w:rsid w:val="001255CC"/>
    <w:rsid w:val="00125780"/>
    <w:rsid w:val="00125829"/>
    <w:rsid w:val="00125B39"/>
    <w:rsid w:val="00125B8D"/>
    <w:rsid w:val="00125C44"/>
    <w:rsid w:val="00125D3B"/>
    <w:rsid w:val="00125E5D"/>
    <w:rsid w:val="00125FD1"/>
    <w:rsid w:val="0012620B"/>
    <w:rsid w:val="001262FA"/>
    <w:rsid w:val="001264E3"/>
    <w:rsid w:val="001266A7"/>
    <w:rsid w:val="00126838"/>
    <w:rsid w:val="001268F6"/>
    <w:rsid w:val="001269D4"/>
    <w:rsid w:val="00126AC9"/>
    <w:rsid w:val="00126E2C"/>
    <w:rsid w:val="00127213"/>
    <w:rsid w:val="00127220"/>
    <w:rsid w:val="001273B2"/>
    <w:rsid w:val="00127675"/>
    <w:rsid w:val="00127751"/>
    <w:rsid w:val="00127904"/>
    <w:rsid w:val="00127961"/>
    <w:rsid w:val="00127AB3"/>
    <w:rsid w:val="00127D3C"/>
    <w:rsid w:val="00127D6C"/>
    <w:rsid w:val="001301B5"/>
    <w:rsid w:val="001307B4"/>
    <w:rsid w:val="00130A0F"/>
    <w:rsid w:val="00130B4B"/>
    <w:rsid w:val="00130E58"/>
    <w:rsid w:val="00130F1A"/>
    <w:rsid w:val="0013116C"/>
    <w:rsid w:val="0013153C"/>
    <w:rsid w:val="0013163E"/>
    <w:rsid w:val="0013169F"/>
    <w:rsid w:val="0013173D"/>
    <w:rsid w:val="0013179A"/>
    <w:rsid w:val="00131AEA"/>
    <w:rsid w:val="00131AFD"/>
    <w:rsid w:val="00131C27"/>
    <w:rsid w:val="00131EC8"/>
    <w:rsid w:val="00131F37"/>
    <w:rsid w:val="0013245F"/>
    <w:rsid w:val="0013275C"/>
    <w:rsid w:val="001327FF"/>
    <w:rsid w:val="00132CAA"/>
    <w:rsid w:val="00132D2C"/>
    <w:rsid w:val="00132F3C"/>
    <w:rsid w:val="00133109"/>
    <w:rsid w:val="00133198"/>
    <w:rsid w:val="0013319F"/>
    <w:rsid w:val="00133200"/>
    <w:rsid w:val="0013381F"/>
    <w:rsid w:val="00133A2F"/>
    <w:rsid w:val="00133C9B"/>
    <w:rsid w:val="00134102"/>
    <w:rsid w:val="00134323"/>
    <w:rsid w:val="00134B77"/>
    <w:rsid w:val="00134BDE"/>
    <w:rsid w:val="00134C30"/>
    <w:rsid w:val="00134D3F"/>
    <w:rsid w:val="00134D45"/>
    <w:rsid w:val="00134EFA"/>
    <w:rsid w:val="00134F81"/>
    <w:rsid w:val="001351D3"/>
    <w:rsid w:val="00135272"/>
    <w:rsid w:val="0013549C"/>
    <w:rsid w:val="0013566E"/>
    <w:rsid w:val="00135960"/>
    <w:rsid w:val="00135B1B"/>
    <w:rsid w:val="00135D42"/>
    <w:rsid w:val="00135F23"/>
    <w:rsid w:val="00135F57"/>
    <w:rsid w:val="00136072"/>
    <w:rsid w:val="00136124"/>
    <w:rsid w:val="001361B3"/>
    <w:rsid w:val="0013651B"/>
    <w:rsid w:val="00136534"/>
    <w:rsid w:val="00136660"/>
    <w:rsid w:val="001369D3"/>
    <w:rsid w:val="00136A48"/>
    <w:rsid w:val="00136C67"/>
    <w:rsid w:val="00136C92"/>
    <w:rsid w:val="00136D0A"/>
    <w:rsid w:val="00136EE5"/>
    <w:rsid w:val="0013705B"/>
    <w:rsid w:val="00137145"/>
    <w:rsid w:val="00137372"/>
    <w:rsid w:val="001374CA"/>
    <w:rsid w:val="00137710"/>
    <w:rsid w:val="00137797"/>
    <w:rsid w:val="001377AF"/>
    <w:rsid w:val="00137A79"/>
    <w:rsid w:val="00137BDD"/>
    <w:rsid w:val="00137CBC"/>
    <w:rsid w:val="00137D4B"/>
    <w:rsid w:val="00137EA7"/>
    <w:rsid w:val="00137EFA"/>
    <w:rsid w:val="00137F1C"/>
    <w:rsid w:val="001401F0"/>
    <w:rsid w:val="0014038B"/>
    <w:rsid w:val="00140480"/>
    <w:rsid w:val="001404CB"/>
    <w:rsid w:val="0014058B"/>
    <w:rsid w:val="00140691"/>
    <w:rsid w:val="001407A2"/>
    <w:rsid w:val="001408D9"/>
    <w:rsid w:val="00140A95"/>
    <w:rsid w:val="00140BDD"/>
    <w:rsid w:val="00140BE5"/>
    <w:rsid w:val="00140D1A"/>
    <w:rsid w:val="00140D84"/>
    <w:rsid w:val="00140DCE"/>
    <w:rsid w:val="00140FEA"/>
    <w:rsid w:val="00141067"/>
    <w:rsid w:val="0014112A"/>
    <w:rsid w:val="001411FF"/>
    <w:rsid w:val="001412EE"/>
    <w:rsid w:val="001415DD"/>
    <w:rsid w:val="00141A39"/>
    <w:rsid w:val="00141AD5"/>
    <w:rsid w:val="00141B29"/>
    <w:rsid w:val="00141C11"/>
    <w:rsid w:val="00141F11"/>
    <w:rsid w:val="00142147"/>
    <w:rsid w:val="001421DB"/>
    <w:rsid w:val="00142746"/>
    <w:rsid w:val="00142FA5"/>
    <w:rsid w:val="001432E0"/>
    <w:rsid w:val="00143323"/>
    <w:rsid w:val="0014338A"/>
    <w:rsid w:val="00143BFB"/>
    <w:rsid w:val="00143C22"/>
    <w:rsid w:val="00143D56"/>
    <w:rsid w:val="00143DC4"/>
    <w:rsid w:val="00143F73"/>
    <w:rsid w:val="00143FDA"/>
    <w:rsid w:val="001441E4"/>
    <w:rsid w:val="0014497F"/>
    <w:rsid w:val="00144B93"/>
    <w:rsid w:val="00144C04"/>
    <w:rsid w:val="00144F28"/>
    <w:rsid w:val="00145072"/>
    <w:rsid w:val="00145108"/>
    <w:rsid w:val="0014524F"/>
    <w:rsid w:val="001452D1"/>
    <w:rsid w:val="00145538"/>
    <w:rsid w:val="0014555C"/>
    <w:rsid w:val="001455A6"/>
    <w:rsid w:val="00145801"/>
    <w:rsid w:val="001458E0"/>
    <w:rsid w:val="00145C0E"/>
    <w:rsid w:val="00146117"/>
    <w:rsid w:val="001462F6"/>
    <w:rsid w:val="001464C1"/>
    <w:rsid w:val="001464D1"/>
    <w:rsid w:val="00146828"/>
    <w:rsid w:val="00146B8C"/>
    <w:rsid w:val="00146BF7"/>
    <w:rsid w:val="00146D0D"/>
    <w:rsid w:val="00146F75"/>
    <w:rsid w:val="00146FDC"/>
    <w:rsid w:val="001472A0"/>
    <w:rsid w:val="0014731D"/>
    <w:rsid w:val="00147326"/>
    <w:rsid w:val="00147393"/>
    <w:rsid w:val="001477CE"/>
    <w:rsid w:val="00147BC0"/>
    <w:rsid w:val="00147DCE"/>
    <w:rsid w:val="00150063"/>
    <w:rsid w:val="00150846"/>
    <w:rsid w:val="001508E3"/>
    <w:rsid w:val="00150A3B"/>
    <w:rsid w:val="00150AF3"/>
    <w:rsid w:val="00150CDB"/>
    <w:rsid w:val="00150E8D"/>
    <w:rsid w:val="00151363"/>
    <w:rsid w:val="001515A2"/>
    <w:rsid w:val="00151709"/>
    <w:rsid w:val="001518EC"/>
    <w:rsid w:val="00151A1B"/>
    <w:rsid w:val="00151A3E"/>
    <w:rsid w:val="00151B35"/>
    <w:rsid w:val="00151EF6"/>
    <w:rsid w:val="00152020"/>
    <w:rsid w:val="0015209D"/>
    <w:rsid w:val="00152216"/>
    <w:rsid w:val="00152300"/>
    <w:rsid w:val="00152BFD"/>
    <w:rsid w:val="00152C53"/>
    <w:rsid w:val="00152E2B"/>
    <w:rsid w:val="00152ECB"/>
    <w:rsid w:val="0015333C"/>
    <w:rsid w:val="00153398"/>
    <w:rsid w:val="001533AF"/>
    <w:rsid w:val="001537C0"/>
    <w:rsid w:val="00153850"/>
    <w:rsid w:val="00153856"/>
    <w:rsid w:val="0015387F"/>
    <w:rsid w:val="00153A23"/>
    <w:rsid w:val="00153AE2"/>
    <w:rsid w:val="00153B05"/>
    <w:rsid w:val="00153B8D"/>
    <w:rsid w:val="0015402F"/>
    <w:rsid w:val="00154033"/>
    <w:rsid w:val="00154093"/>
    <w:rsid w:val="0015420C"/>
    <w:rsid w:val="00154452"/>
    <w:rsid w:val="00154473"/>
    <w:rsid w:val="00154575"/>
    <w:rsid w:val="001546F9"/>
    <w:rsid w:val="00154B37"/>
    <w:rsid w:val="00154EC6"/>
    <w:rsid w:val="00155151"/>
    <w:rsid w:val="0015563E"/>
    <w:rsid w:val="00155750"/>
    <w:rsid w:val="0015586E"/>
    <w:rsid w:val="00155A60"/>
    <w:rsid w:val="00155B6F"/>
    <w:rsid w:val="00155CA0"/>
    <w:rsid w:val="00156264"/>
    <w:rsid w:val="001563B4"/>
    <w:rsid w:val="001568DA"/>
    <w:rsid w:val="001569D0"/>
    <w:rsid w:val="001569DE"/>
    <w:rsid w:val="00156A4A"/>
    <w:rsid w:val="00156A54"/>
    <w:rsid w:val="00156AD2"/>
    <w:rsid w:val="00156E64"/>
    <w:rsid w:val="001570D9"/>
    <w:rsid w:val="001577EA"/>
    <w:rsid w:val="00157BC6"/>
    <w:rsid w:val="00157DE1"/>
    <w:rsid w:val="00160000"/>
    <w:rsid w:val="00160206"/>
    <w:rsid w:val="00160566"/>
    <w:rsid w:val="001605B5"/>
    <w:rsid w:val="001607D7"/>
    <w:rsid w:val="0016086C"/>
    <w:rsid w:val="001608C0"/>
    <w:rsid w:val="001608CA"/>
    <w:rsid w:val="00160B8A"/>
    <w:rsid w:val="00160D97"/>
    <w:rsid w:val="00160EA7"/>
    <w:rsid w:val="00160F39"/>
    <w:rsid w:val="00161150"/>
    <w:rsid w:val="001611D1"/>
    <w:rsid w:val="001612A7"/>
    <w:rsid w:val="001616B3"/>
    <w:rsid w:val="00161A45"/>
    <w:rsid w:val="00161AC3"/>
    <w:rsid w:val="00161CF5"/>
    <w:rsid w:val="00162032"/>
    <w:rsid w:val="0016235F"/>
    <w:rsid w:val="00162549"/>
    <w:rsid w:val="0016259C"/>
    <w:rsid w:val="001625D2"/>
    <w:rsid w:val="00162664"/>
    <w:rsid w:val="00162AA9"/>
    <w:rsid w:val="00162BFB"/>
    <w:rsid w:val="00162D50"/>
    <w:rsid w:val="00163029"/>
    <w:rsid w:val="001630BF"/>
    <w:rsid w:val="00163280"/>
    <w:rsid w:val="0016333D"/>
    <w:rsid w:val="00163372"/>
    <w:rsid w:val="00163471"/>
    <w:rsid w:val="00163833"/>
    <w:rsid w:val="001638A4"/>
    <w:rsid w:val="0016397A"/>
    <w:rsid w:val="00163A34"/>
    <w:rsid w:val="00163ADE"/>
    <w:rsid w:val="00163B81"/>
    <w:rsid w:val="00163C08"/>
    <w:rsid w:val="00163C98"/>
    <w:rsid w:val="00163D6A"/>
    <w:rsid w:val="00163DFF"/>
    <w:rsid w:val="00163EC3"/>
    <w:rsid w:val="00164409"/>
    <w:rsid w:val="0016467C"/>
    <w:rsid w:val="001647D2"/>
    <w:rsid w:val="00164839"/>
    <w:rsid w:val="0016494A"/>
    <w:rsid w:val="0016496C"/>
    <w:rsid w:val="00164BC8"/>
    <w:rsid w:val="00164CEA"/>
    <w:rsid w:val="00164E33"/>
    <w:rsid w:val="00164E65"/>
    <w:rsid w:val="00164E81"/>
    <w:rsid w:val="0016502C"/>
    <w:rsid w:val="0016518D"/>
    <w:rsid w:val="001651FE"/>
    <w:rsid w:val="001652B7"/>
    <w:rsid w:val="001655AC"/>
    <w:rsid w:val="001655CF"/>
    <w:rsid w:val="0016598B"/>
    <w:rsid w:val="00165A63"/>
    <w:rsid w:val="00165A9C"/>
    <w:rsid w:val="0016611B"/>
    <w:rsid w:val="001661E1"/>
    <w:rsid w:val="00166450"/>
    <w:rsid w:val="00166924"/>
    <w:rsid w:val="00166CD0"/>
    <w:rsid w:val="00166DC3"/>
    <w:rsid w:val="00166E30"/>
    <w:rsid w:val="00166FCF"/>
    <w:rsid w:val="00166FDB"/>
    <w:rsid w:val="00167059"/>
    <w:rsid w:val="001673F1"/>
    <w:rsid w:val="001674CE"/>
    <w:rsid w:val="001675F6"/>
    <w:rsid w:val="00167869"/>
    <w:rsid w:val="001678F2"/>
    <w:rsid w:val="00167B1B"/>
    <w:rsid w:val="00167CC1"/>
    <w:rsid w:val="00167E6F"/>
    <w:rsid w:val="00167F5C"/>
    <w:rsid w:val="00170105"/>
    <w:rsid w:val="0017081A"/>
    <w:rsid w:val="001708A7"/>
    <w:rsid w:val="001709B7"/>
    <w:rsid w:val="00170B36"/>
    <w:rsid w:val="00170D4C"/>
    <w:rsid w:val="00170DE7"/>
    <w:rsid w:val="001710CE"/>
    <w:rsid w:val="0017127B"/>
    <w:rsid w:val="00171381"/>
    <w:rsid w:val="00171423"/>
    <w:rsid w:val="00171550"/>
    <w:rsid w:val="001715C8"/>
    <w:rsid w:val="0017177A"/>
    <w:rsid w:val="0017178B"/>
    <w:rsid w:val="001717BD"/>
    <w:rsid w:val="0017184B"/>
    <w:rsid w:val="001719CE"/>
    <w:rsid w:val="001719FB"/>
    <w:rsid w:val="00171B91"/>
    <w:rsid w:val="00171D56"/>
    <w:rsid w:val="00172166"/>
    <w:rsid w:val="001721AA"/>
    <w:rsid w:val="00172327"/>
    <w:rsid w:val="0017232A"/>
    <w:rsid w:val="001723C8"/>
    <w:rsid w:val="001724EC"/>
    <w:rsid w:val="001725F0"/>
    <w:rsid w:val="00172647"/>
    <w:rsid w:val="0017273A"/>
    <w:rsid w:val="001728CB"/>
    <w:rsid w:val="00172DE8"/>
    <w:rsid w:val="00172E88"/>
    <w:rsid w:val="00172E95"/>
    <w:rsid w:val="00173125"/>
    <w:rsid w:val="00173293"/>
    <w:rsid w:val="0017337A"/>
    <w:rsid w:val="00173687"/>
    <w:rsid w:val="00173ABC"/>
    <w:rsid w:val="00173B80"/>
    <w:rsid w:val="00173D17"/>
    <w:rsid w:val="0017425B"/>
    <w:rsid w:val="00174945"/>
    <w:rsid w:val="001749C6"/>
    <w:rsid w:val="00174EAF"/>
    <w:rsid w:val="00175106"/>
    <w:rsid w:val="00175110"/>
    <w:rsid w:val="0017514E"/>
    <w:rsid w:val="001753AB"/>
    <w:rsid w:val="001755B4"/>
    <w:rsid w:val="0017590C"/>
    <w:rsid w:val="001759B8"/>
    <w:rsid w:val="001759F7"/>
    <w:rsid w:val="00175AA9"/>
    <w:rsid w:val="00175F2A"/>
    <w:rsid w:val="00175F4E"/>
    <w:rsid w:val="00176038"/>
    <w:rsid w:val="001760ED"/>
    <w:rsid w:val="00176307"/>
    <w:rsid w:val="001763A0"/>
    <w:rsid w:val="001763F5"/>
    <w:rsid w:val="001767B5"/>
    <w:rsid w:val="001768AE"/>
    <w:rsid w:val="00176C3A"/>
    <w:rsid w:val="00176DB4"/>
    <w:rsid w:val="00177018"/>
    <w:rsid w:val="00177182"/>
    <w:rsid w:val="00177186"/>
    <w:rsid w:val="001771DC"/>
    <w:rsid w:val="001772ED"/>
    <w:rsid w:val="001774BD"/>
    <w:rsid w:val="00177550"/>
    <w:rsid w:val="0017759D"/>
    <w:rsid w:val="00177B5E"/>
    <w:rsid w:val="00177B6D"/>
    <w:rsid w:val="00177C23"/>
    <w:rsid w:val="00177C42"/>
    <w:rsid w:val="00177CE7"/>
    <w:rsid w:val="00180014"/>
    <w:rsid w:val="0018017C"/>
    <w:rsid w:val="00180208"/>
    <w:rsid w:val="001802FD"/>
    <w:rsid w:val="001803ED"/>
    <w:rsid w:val="00180448"/>
    <w:rsid w:val="001804FE"/>
    <w:rsid w:val="00180E02"/>
    <w:rsid w:val="00181321"/>
    <w:rsid w:val="00181364"/>
    <w:rsid w:val="001813DF"/>
    <w:rsid w:val="00181458"/>
    <w:rsid w:val="001814DB"/>
    <w:rsid w:val="00181728"/>
    <w:rsid w:val="001818E5"/>
    <w:rsid w:val="00181900"/>
    <w:rsid w:val="00181B0D"/>
    <w:rsid w:val="00181B1A"/>
    <w:rsid w:val="00181E89"/>
    <w:rsid w:val="00181F84"/>
    <w:rsid w:val="00182080"/>
    <w:rsid w:val="0018213C"/>
    <w:rsid w:val="001829A4"/>
    <w:rsid w:val="00182A1B"/>
    <w:rsid w:val="00182DF1"/>
    <w:rsid w:val="00182E3A"/>
    <w:rsid w:val="00182FA1"/>
    <w:rsid w:val="0018335E"/>
    <w:rsid w:val="00183439"/>
    <w:rsid w:val="0018368E"/>
    <w:rsid w:val="001836B9"/>
    <w:rsid w:val="001838FA"/>
    <w:rsid w:val="00183B8D"/>
    <w:rsid w:val="001840A2"/>
    <w:rsid w:val="0018437A"/>
    <w:rsid w:val="001848DB"/>
    <w:rsid w:val="001849E8"/>
    <w:rsid w:val="00184B5A"/>
    <w:rsid w:val="00184C13"/>
    <w:rsid w:val="00184F8E"/>
    <w:rsid w:val="001852CC"/>
    <w:rsid w:val="00185336"/>
    <w:rsid w:val="001853A3"/>
    <w:rsid w:val="001853AB"/>
    <w:rsid w:val="0018557B"/>
    <w:rsid w:val="001857FE"/>
    <w:rsid w:val="001858F6"/>
    <w:rsid w:val="00185B8A"/>
    <w:rsid w:val="00185C24"/>
    <w:rsid w:val="00185FA8"/>
    <w:rsid w:val="0018621B"/>
    <w:rsid w:val="00186334"/>
    <w:rsid w:val="001863F0"/>
    <w:rsid w:val="0018677A"/>
    <w:rsid w:val="00186C76"/>
    <w:rsid w:val="00186D89"/>
    <w:rsid w:val="00186EC3"/>
    <w:rsid w:val="00186FB6"/>
    <w:rsid w:val="00187215"/>
    <w:rsid w:val="00187255"/>
    <w:rsid w:val="0018729A"/>
    <w:rsid w:val="00187363"/>
    <w:rsid w:val="00187898"/>
    <w:rsid w:val="00187B4F"/>
    <w:rsid w:val="00187B5D"/>
    <w:rsid w:val="00187BB4"/>
    <w:rsid w:val="00187E32"/>
    <w:rsid w:val="00187F07"/>
    <w:rsid w:val="001901C6"/>
    <w:rsid w:val="001902B8"/>
    <w:rsid w:val="00190736"/>
    <w:rsid w:val="00190F52"/>
    <w:rsid w:val="00190F9F"/>
    <w:rsid w:val="001911D3"/>
    <w:rsid w:val="001912F6"/>
    <w:rsid w:val="00191725"/>
    <w:rsid w:val="0019173D"/>
    <w:rsid w:val="001918D9"/>
    <w:rsid w:val="00191AB0"/>
    <w:rsid w:val="0019203E"/>
    <w:rsid w:val="001922B6"/>
    <w:rsid w:val="001922DB"/>
    <w:rsid w:val="001922E7"/>
    <w:rsid w:val="0019231D"/>
    <w:rsid w:val="001925D9"/>
    <w:rsid w:val="00192633"/>
    <w:rsid w:val="00192943"/>
    <w:rsid w:val="0019296E"/>
    <w:rsid w:val="00192997"/>
    <w:rsid w:val="00192ED0"/>
    <w:rsid w:val="00193625"/>
    <w:rsid w:val="001936BE"/>
    <w:rsid w:val="001938B7"/>
    <w:rsid w:val="00193934"/>
    <w:rsid w:val="001939D1"/>
    <w:rsid w:val="00193A06"/>
    <w:rsid w:val="00193FBF"/>
    <w:rsid w:val="001941F0"/>
    <w:rsid w:val="0019437A"/>
    <w:rsid w:val="001945C9"/>
    <w:rsid w:val="00194674"/>
    <w:rsid w:val="001946B1"/>
    <w:rsid w:val="001947BD"/>
    <w:rsid w:val="001947CF"/>
    <w:rsid w:val="0019490D"/>
    <w:rsid w:val="001949BC"/>
    <w:rsid w:val="00194EF1"/>
    <w:rsid w:val="0019525E"/>
    <w:rsid w:val="00195527"/>
    <w:rsid w:val="0019564F"/>
    <w:rsid w:val="00195697"/>
    <w:rsid w:val="001956EB"/>
    <w:rsid w:val="0019570D"/>
    <w:rsid w:val="0019592B"/>
    <w:rsid w:val="00195A85"/>
    <w:rsid w:val="00195D7C"/>
    <w:rsid w:val="00196137"/>
    <w:rsid w:val="00196166"/>
    <w:rsid w:val="001961BF"/>
    <w:rsid w:val="001963EF"/>
    <w:rsid w:val="001967D1"/>
    <w:rsid w:val="00196951"/>
    <w:rsid w:val="00196B34"/>
    <w:rsid w:val="00196C72"/>
    <w:rsid w:val="00196D5A"/>
    <w:rsid w:val="00196E95"/>
    <w:rsid w:val="00197391"/>
    <w:rsid w:val="00197480"/>
    <w:rsid w:val="00197779"/>
    <w:rsid w:val="00197ACE"/>
    <w:rsid w:val="00197DCC"/>
    <w:rsid w:val="00197FE8"/>
    <w:rsid w:val="001A01D4"/>
    <w:rsid w:val="001A0227"/>
    <w:rsid w:val="001A0283"/>
    <w:rsid w:val="001A0451"/>
    <w:rsid w:val="001A0685"/>
    <w:rsid w:val="001A0865"/>
    <w:rsid w:val="001A0FB5"/>
    <w:rsid w:val="001A1265"/>
    <w:rsid w:val="001A138A"/>
    <w:rsid w:val="001A13B5"/>
    <w:rsid w:val="001A1521"/>
    <w:rsid w:val="001A1579"/>
    <w:rsid w:val="001A1583"/>
    <w:rsid w:val="001A171C"/>
    <w:rsid w:val="001A17D3"/>
    <w:rsid w:val="001A186B"/>
    <w:rsid w:val="001A1986"/>
    <w:rsid w:val="001A1B43"/>
    <w:rsid w:val="001A1B88"/>
    <w:rsid w:val="001A1C09"/>
    <w:rsid w:val="001A1DAD"/>
    <w:rsid w:val="001A1FA9"/>
    <w:rsid w:val="001A1FBE"/>
    <w:rsid w:val="001A23B5"/>
    <w:rsid w:val="001A2496"/>
    <w:rsid w:val="001A2680"/>
    <w:rsid w:val="001A26EE"/>
    <w:rsid w:val="001A27DE"/>
    <w:rsid w:val="001A28EF"/>
    <w:rsid w:val="001A2945"/>
    <w:rsid w:val="001A2BF4"/>
    <w:rsid w:val="001A2DFC"/>
    <w:rsid w:val="001A2E4F"/>
    <w:rsid w:val="001A2E88"/>
    <w:rsid w:val="001A307B"/>
    <w:rsid w:val="001A31AD"/>
    <w:rsid w:val="001A342B"/>
    <w:rsid w:val="001A36E8"/>
    <w:rsid w:val="001A3729"/>
    <w:rsid w:val="001A414C"/>
    <w:rsid w:val="001A417C"/>
    <w:rsid w:val="001A41C6"/>
    <w:rsid w:val="001A437B"/>
    <w:rsid w:val="001A4463"/>
    <w:rsid w:val="001A4567"/>
    <w:rsid w:val="001A4669"/>
    <w:rsid w:val="001A4926"/>
    <w:rsid w:val="001A4B19"/>
    <w:rsid w:val="001A4C69"/>
    <w:rsid w:val="001A4D29"/>
    <w:rsid w:val="001A4E38"/>
    <w:rsid w:val="001A4EBE"/>
    <w:rsid w:val="001A5283"/>
    <w:rsid w:val="001A5558"/>
    <w:rsid w:val="001A5899"/>
    <w:rsid w:val="001A58FD"/>
    <w:rsid w:val="001A596C"/>
    <w:rsid w:val="001A5A2B"/>
    <w:rsid w:val="001A5AD3"/>
    <w:rsid w:val="001A5DCF"/>
    <w:rsid w:val="001A5E34"/>
    <w:rsid w:val="001A5F79"/>
    <w:rsid w:val="001A6201"/>
    <w:rsid w:val="001A6875"/>
    <w:rsid w:val="001A68F9"/>
    <w:rsid w:val="001A69D7"/>
    <w:rsid w:val="001A6A5D"/>
    <w:rsid w:val="001A6B0B"/>
    <w:rsid w:val="001A6C80"/>
    <w:rsid w:val="001A6DAB"/>
    <w:rsid w:val="001A70BC"/>
    <w:rsid w:val="001A71F3"/>
    <w:rsid w:val="001A795A"/>
    <w:rsid w:val="001A79C1"/>
    <w:rsid w:val="001A7B2F"/>
    <w:rsid w:val="001B0415"/>
    <w:rsid w:val="001B0447"/>
    <w:rsid w:val="001B0507"/>
    <w:rsid w:val="001B05A9"/>
    <w:rsid w:val="001B0723"/>
    <w:rsid w:val="001B091A"/>
    <w:rsid w:val="001B09F1"/>
    <w:rsid w:val="001B09F9"/>
    <w:rsid w:val="001B0CF4"/>
    <w:rsid w:val="001B0D67"/>
    <w:rsid w:val="001B0DBB"/>
    <w:rsid w:val="001B0DEE"/>
    <w:rsid w:val="001B0E16"/>
    <w:rsid w:val="001B1215"/>
    <w:rsid w:val="001B128F"/>
    <w:rsid w:val="001B12D3"/>
    <w:rsid w:val="001B15E2"/>
    <w:rsid w:val="001B1646"/>
    <w:rsid w:val="001B16C8"/>
    <w:rsid w:val="001B17F9"/>
    <w:rsid w:val="001B1850"/>
    <w:rsid w:val="001B18F2"/>
    <w:rsid w:val="001B1B33"/>
    <w:rsid w:val="001B1E21"/>
    <w:rsid w:val="001B1EC8"/>
    <w:rsid w:val="001B1FBC"/>
    <w:rsid w:val="001B2233"/>
    <w:rsid w:val="001B2327"/>
    <w:rsid w:val="001B2631"/>
    <w:rsid w:val="001B268C"/>
    <w:rsid w:val="001B2B09"/>
    <w:rsid w:val="001B2B91"/>
    <w:rsid w:val="001B2BCE"/>
    <w:rsid w:val="001B2E0B"/>
    <w:rsid w:val="001B2E8A"/>
    <w:rsid w:val="001B310B"/>
    <w:rsid w:val="001B31FC"/>
    <w:rsid w:val="001B3242"/>
    <w:rsid w:val="001B327E"/>
    <w:rsid w:val="001B33B4"/>
    <w:rsid w:val="001B351B"/>
    <w:rsid w:val="001B3786"/>
    <w:rsid w:val="001B39C6"/>
    <w:rsid w:val="001B3AF1"/>
    <w:rsid w:val="001B3E58"/>
    <w:rsid w:val="001B3E94"/>
    <w:rsid w:val="001B3FFB"/>
    <w:rsid w:val="001B3FFC"/>
    <w:rsid w:val="001B48CA"/>
    <w:rsid w:val="001B4980"/>
    <w:rsid w:val="001B4C73"/>
    <w:rsid w:val="001B4CBC"/>
    <w:rsid w:val="001B4EAA"/>
    <w:rsid w:val="001B50AA"/>
    <w:rsid w:val="001B5295"/>
    <w:rsid w:val="001B560C"/>
    <w:rsid w:val="001B562D"/>
    <w:rsid w:val="001B58A1"/>
    <w:rsid w:val="001B5C93"/>
    <w:rsid w:val="001B5E2D"/>
    <w:rsid w:val="001B68DC"/>
    <w:rsid w:val="001B6C09"/>
    <w:rsid w:val="001B6E2B"/>
    <w:rsid w:val="001B6E3A"/>
    <w:rsid w:val="001B6E7D"/>
    <w:rsid w:val="001B6EDD"/>
    <w:rsid w:val="001B70DC"/>
    <w:rsid w:val="001B72EC"/>
    <w:rsid w:val="001B750D"/>
    <w:rsid w:val="001B7555"/>
    <w:rsid w:val="001B7797"/>
    <w:rsid w:val="001B7805"/>
    <w:rsid w:val="001B7BC8"/>
    <w:rsid w:val="001B7C3D"/>
    <w:rsid w:val="001B7DA0"/>
    <w:rsid w:val="001C0136"/>
    <w:rsid w:val="001C03E9"/>
    <w:rsid w:val="001C06FC"/>
    <w:rsid w:val="001C080A"/>
    <w:rsid w:val="001C089A"/>
    <w:rsid w:val="001C0B58"/>
    <w:rsid w:val="001C0BDF"/>
    <w:rsid w:val="001C0C16"/>
    <w:rsid w:val="001C0C2D"/>
    <w:rsid w:val="001C0DA6"/>
    <w:rsid w:val="001C0F4F"/>
    <w:rsid w:val="001C0F9D"/>
    <w:rsid w:val="001C1085"/>
    <w:rsid w:val="001C1579"/>
    <w:rsid w:val="001C18E5"/>
    <w:rsid w:val="001C1A0D"/>
    <w:rsid w:val="001C1A8B"/>
    <w:rsid w:val="001C1ACD"/>
    <w:rsid w:val="001C1B26"/>
    <w:rsid w:val="001C1C2F"/>
    <w:rsid w:val="001C1C7D"/>
    <w:rsid w:val="001C1E5B"/>
    <w:rsid w:val="001C1FC6"/>
    <w:rsid w:val="001C20B2"/>
    <w:rsid w:val="001C25A6"/>
    <w:rsid w:val="001C263F"/>
    <w:rsid w:val="001C27A7"/>
    <w:rsid w:val="001C288E"/>
    <w:rsid w:val="001C2BFD"/>
    <w:rsid w:val="001C2CBA"/>
    <w:rsid w:val="001C2CE0"/>
    <w:rsid w:val="001C2DE0"/>
    <w:rsid w:val="001C2F44"/>
    <w:rsid w:val="001C3017"/>
    <w:rsid w:val="001C3130"/>
    <w:rsid w:val="001C3279"/>
    <w:rsid w:val="001C355C"/>
    <w:rsid w:val="001C357F"/>
    <w:rsid w:val="001C3720"/>
    <w:rsid w:val="001C394F"/>
    <w:rsid w:val="001C399E"/>
    <w:rsid w:val="001C39A1"/>
    <w:rsid w:val="001C3A36"/>
    <w:rsid w:val="001C3BF7"/>
    <w:rsid w:val="001C3BF8"/>
    <w:rsid w:val="001C3C34"/>
    <w:rsid w:val="001C3CAA"/>
    <w:rsid w:val="001C3E71"/>
    <w:rsid w:val="001C3F52"/>
    <w:rsid w:val="001C4337"/>
    <w:rsid w:val="001C43BC"/>
    <w:rsid w:val="001C4596"/>
    <w:rsid w:val="001C4598"/>
    <w:rsid w:val="001C471F"/>
    <w:rsid w:val="001C4769"/>
    <w:rsid w:val="001C478D"/>
    <w:rsid w:val="001C48D4"/>
    <w:rsid w:val="001C49AC"/>
    <w:rsid w:val="001C4A52"/>
    <w:rsid w:val="001C4B10"/>
    <w:rsid w:val="001C4B23"/>
    <w:rsid w:val="001C4E6B"/>
    <w:rsid w:val="001C4EC0"/>
    <w:rsid w:val="001C4EF3"/>
    <w:rsid w:val="001C5042"/>
    <w:rsid w:val="001C518A"/>
    <w:rsid w:val="001C51D7"/>
    <w:rsid w:val="001C534C"/>
    <w:rsid w:val="001C5403"/>
    <w:rsid w:val="001C5A52"/>
    <w:rsid w:val="001C5B22"/>
    <w:rsid w:val="001C5DF8"/>
    <w:rsid w:val="001C5E88"/>
    <w:rsid w:val="001C5E8B"/>
    <w:rsid w:val="001C621F"/>
    <w:rsid w:val="001C6329"/>
    <w:rsid w:val="001C63E7"/>
    <w:rsid w:val="001C67DE"/>
    <w:rsid w:val="001C6916"/>
    <w:rsid w:val="001C69F2"/>
    <w:rsid w:val="001C6C50"/>
    <w:rsid w:val="001C6F0D"/>
    <w:rsid w:val="001C7534"/>
    <w:rsid w:val="001C767F"/>
    <w:rsid w:val="001C7684"/>
    <w:rsid w:val="001C76FE"/>
    <w:rsid w:val="001C7769"/>
    <w:rsid w:val="001C7920"/>
    <w:rsid w:val="001C7991"/>
    <w:rsid w:val="001C7A10"/>
    <w:rsid w:val="001C7D41"/>
    <w:rsid w:val="001C7E76"/>
    <w:rsid w:val="001D00EF"/>
    <w:rsid w:val="001D00F9"/>
    <w:rsid w:val="001D010F"/>
    <w:rsid w:val="001D0296"/>
    <w:rsid w:val="001D0738"/>
    <w:rsid w:val="001D0995"/>
    <w:rsid w:val="001D0AA6"/>
    <w:rsid w:val="001D0C36"/>
    <w:rsid w:val="001D0CC5"/>
    <w:rsid w:val="001D120A"/>
    <w:rsid w:val="001D123D"/>
    <w:rsid w:val="001D12CF"/>
    <w:rsid w:val="001D130F"/>
    <w:rsid w:val="001D1407"/>
    <w:rsid w:val="001D1550"/>
    <w:rsid w:val="001D15DE"/>
    <w:rsid w:val="001D1975"/>
    <w:rsid w:val="001D1C4C"/>
    <w:rsid w:val="001D2185"/>
    <w:rsid w:val="001D2288"/>
    <w:rsid w:val="001D236D"/>
    <w:rsid w:val="001D2547"/>
    <w:rsid w:val="001D2A78"/>
    <w:rsid w:val="001D2BCA"/>
    <w:rsid w:val="001D2E37"/>
    <w:rsid w:val="001D2FE2"/>
    <w:rsid w:val="001D30C8"/>
    <w:rsid w:val="001D31A1"/>
    <w:rsid w:val="001D3610"/>
    <w:rsid w:val="001D383B"/>
    <w:rsid w:val="001D3CA6"/>
    <w:rsid w:val="001D3F3B"/>
    <w:rsid w:val="001D425C"/>
    <w:rsid w:val="001D425E"/>
    <w:rsid w:val="001D42A3"/>
    <w:rsid w:val="001D43CA"/>
    <w:rsid w:val="001D4721"/>
    <w:rsid w:val="001D4742"/>
    <w:rsid w:val="001D4766"/>
    <w:rsid w:val="001D48E1"/>
    <w:rsid w:val="001D4955"/>
    <w:rsid w:val="001D4A6B"/>
    <w:rsid w:val="001D4B4C"/>
    <w:rsid w:val="001D4C68"/>
    <w:rsid w:val="001D4DB7"/>
    <w:rsid w:val="001D4F03"/>
    <w:rsid w:val="001D51FF"/>
    <w:rsid w:val="001D5460"/>
    <w:rsid w:val="001D54A2"/>
    <w:rsid w:val="001D591B"/>
    <w:rsid w:val="001D5A48"/>
    <w:rsid w:val="001D5BAF"/>
    <w:rsid w:val="001D5D0F"/>
    <w:rsid w:val="001D5DBD"/>
    <w:rsid w:val="001D5E40"/>
    <w:rsid w:val="001D614C"/>
    <w:rsid w:val="001D61E0"/>
    <w:rsid w:val="001D63FF"/>
    <w:rsid w:val="001D655B"/>
    <w:rsid w:val="001D65D9"/>
    <w:rsid w:val="001D661A"/>
    <w:rsid w:val="001D6B89"/>
    <w:rsid w:val="001D6F37"/>
    <w:rsid w:val="001D6F4B"/>
    <w:rsid w:val="001D708C"/>
    <w:rsid w:val="001D71C5"/>
    <w:rsid w:val="001D72ED"/>
    <w:rsid w:val="001D73C4"/>
    <w:rsid w:val="001D7435"/>
    <w:rsid w:val="001D74DE"/>
    <w:rsid w:val="001D7565"/>
    <w:rsid w:val="001D7590"/>
    <w:rsid w:val="001D7647"/>
    <w:rsid w:val="001D767C"/>
    <w:rsid w:val="001D7D1A"/>
    <w:rsid w:val="001D7D5D"/>
    <w:rsid w:val="001D7D94"/>
    <w:rsid w:val="001D7DFB"/>
    <w:rsid w:val="001D7E5A"/>
    <w:rsid w:val="001D7F0F"/>
    <w:rsid w:val="001E0037"/>
    <w:rsid w:val="001E0276"/>
    <w:rsid w:val="001E0277"/>
    <w:rsid w:val="001E041E"/>
    <w:rsid w:val="001E0834"/>
    <w:rsid w:val="001E08CE"/>
    <w:rsid w:val="001E0A2B"/>
    <w:rsid w:val="001E0C00"/>
    <w:rsid w:val="001E0D44"/>
    <w:rsid w:val="001E12D8"/>
    <w:rsid w:val="001E17B6"/>
    <w:rsid w:val="001E1CA1"/>
    <w:rsid w:val="001E1E06"/>
    <w:rsid w:val="001E1EB0"/>
    <w:rsid w:val="001E1EB6"/>
    <w:rsid w:val="001E2022"/>
    <w:rsid w:val="001E2043"/>
    <w:rsid w:val="001E2135"/>
    <w:rsid w:val="001E22D3"/>
    <w:rsid w:val="001E247D"/>
    <w:rsid w:val="001E2672"/>
    <w:rsid w:val="001E27CF"/>
    <w:rsid w:val="001E27D8"/>
    <w:rsid w:val="001E2955"/>
    <w:rsid w:val="001E2A3E"/>
    <w:rsid w:val="001E2ACE"/>
    <w:rsid w:val="001E2B24"/>
    <w:rsid w:val="001E2C78"/>
    <w:rsid w:val="001E2CCF"/>
    <w:rsid w:val="001E2D18"/>
    <w:rsid w:val="001E2D7F"/>
    <w:rsid w:val="001E31B7"/>
    <w:rsid w:val="001E32C8"/>
    <w:rsid w:val="001E3372"/>
    <w:rsid w:val="001E33D0"/>
    <w:rsid w:val="001E34BB"/>
    <w:rsid w:val="001E369F"/>
    <w:rsid w:val="001E375A"/>
    <w:rsid w:val="001E377B"/>
    <w:rsid w:val="001E38D3"/>
    <w:rsid w:val="001E40C9"/>
    <w:rsid w:val="001E4795"/>
    <w:rsid w:val="001E47C0"/>
    <w:rsid w:val="001E4859"/>
    <w:rsid w:val="001E4902"/>
    <w:rsid w:val="001E4AC0"/>
    <w:rsid w:val="001E4E62"/>
    <w:rsid w:val="001E51D1"/>
    <w:rsid w:val="001E5941"/>
    <w:rsid w:val="001E597D"/>
    <w:rsid w:val="001E59BC"/>
    <w:rsid w:val="001E5CF2"/>
    <w:rsid w:val="001E5D1D"/>
    <w:rsid w:val="001E5F4B"/>
    <w:rsid w:val="001E5F55"/>
    <w:rsid w:val="001E62ED"/>
    <w:rsid w:val="001E6482"/>
    <w:rsid w:val="001E65E0"/>
    <w:rsid w:val="001E6828"/>
    <w:rsid w:val="001E69A6"/>
    <w:rsid w:val="001E6BEA"/>
    <w:rsid w:val="001E6C9E"/>
    <w:rsid w:val="001E6CE5"/>
    <w:rsid w:val="001E6E86"/>
    <w:rsid w:val="001E7215"/>
    <w:rsid w:val="001E73A2"/>
    <w:rsid w:val="001E7469"/>
    <w:rsid w:val="001E74C8"/>
    <w:rsid w:val="001E771E"/>
    <w:rsid w:val="001E7972"/>
    <w:rsid w:val="001E7ACD"/>
    <w:rsid w:val="001E7D9E"/>
    <w:rsid w:val="001E7E69"/>
    <w:rsid w:val="001E7F69"/>
    <w:rsid w:val="001F020B"/>
    <w:rsid w:val="001F0327"/>
    <w:rsid w:val="001F0420"/>
    <w:rsid w:val="001F0437"/>
    <w:rsid w:val="001F052C"/>
    <w:rsid w:val="001F06FC"/>
    <w:rsid w:val="001F0809"/>
    <w:rsid w:val="001F081B"/>
    <w:rsid w:val="001F0986"/>
    <w:rsid w:val="001F0ACE"/>
    <w:rsid w:val="001F0BCE"/>
    <w:rsid w:val="001F0DD9"/>
    <w:rsid w:val="001F10A6"/>
    <w:rsid w:val="001F126C"/>
    <w:rsid w:val="001F143D"/>
    <w:rsid w:val="001F1764"/>
    <w:rsid w:val="001F1D53"/>
    <w:rsid w:val="001F2163"/>
    <w:rsid w:val="001F24C5"/>
    <w:rsid w:val="001F2563"/>
    <w:rsid w:val="001F28DA"/>
    <w:rsid w:val="001F297A"/>
    <w:rsid w:val="001F2B6F"/>
    <w:rsid w:val="001F2CA6"/>
    <w:rsid w:val="001F2D72"/>
    <w:rsid w:val="001F3609"/>
    <w:rsid w:val="001F369C"/>
    <w:rsid w:val="001F3D34"/>
    <w:rsid w:val="001F3D62"/>
    <w:rsid w:val="001F3F11"/>
    <w:rsid w:val="001F3F34"/>
    <w:rsid w:val="001F4031"/>
    <w:rsid w:val="001F407D"/>
    <w:rsid w:val="001F40D3"/>
    <w:rsid w:val="001F4204"/>
    <w:rsid w:val="001F438B"/>
    <w:rsid w:val="001F43DB"/>
    <w:rsid w:val="001F466C"/>
    <w:rsid w:val="001F4B86"/>
    <w:rsid w:val="001F4DFF"/>
    <w:rsid w:val="001F4EE2"/>
    <w:rsid w:val="001F4FD1"/>
    <w:rsid w:val="001F50B9"/>
    <w:rsid w:val="001F515C"/>
    <w:rsid w:val="001F5277"/>
    <w:rsid w:val="001F528F"/>
    <w:rsid w:val="001F53F9"/>
    <w:rsid w:val="001F54FF"/>
    <w:rsid w:val="001F56AB"/>
    <w:rsid w:val="001F56D7"/>
    <w:rsid w:val="001F5852"/>
    <w:rsid w:val="001F5B9B"/>
    <w:rsid w:val="001F5C97"/>
    <w:rsid w:val="001F6145"/>
    <w:rsid w:val="001F6150"/>
    <w:rsid w:val="001F6255"/>
    <w:rsid w:val="001F6281"/>
    <w:rsid w:val="001F6595"/>
    <w:rsid w:val="001F66FA"/>
    <w:rsid w:val="001F6B46"/>
    <w:rsid w:val="001F6BA3"/>
    <w:rsid w:val="001F6DF9"/>
    <w:rsid w:val="001F7158"/>
    <w:rsid w:val="001F72AE"/>
    <w:rsid w:val="001F7304"/>
    <w:rsid w:val="001F7315"/>
    <w:rsid w:val="001F7405"/>
    <w:rsid w:val="001F774E"/>
    <w:rsid w:val="001F7B59"/>
    <w:rsid w:val="001F7DEA"/>
    <w:rsid w:val="001F7FD2"/>
    <w:rsid w:val="002002CA"/>
    <w:rsid w:val="00200524"/>
    <w:rsid w:val="002006B0"/>
    <w:rsid w:val="0020070B"/>
    <w:rsid w:val="00200718"/>
    <w:rsid w:val="002007F8"/>
    <w:rsid w:val="00200828"/>
    <w:rsid w:val="0020088D"/>
    <w:rsid w:val="00200C57"/>
    <w:rsid w:val="00200E49"/>
    <w:rsid w:val="00200F4C"/>
    <w:rsid w:val="00200F4F"/>
    <w:rsid w:val="002011AD"/>
    <w:rsid w:val="002012B7"/>
    <w:rsid w:val="002012D2"/>
    <w:rsid w:val="0020185D"/>
    <w:rsid w:val="0020188E"/>
    <w:rsid w:val="002019CF"/>
    <w:rsid w:val="00201A83"/>
    <w:rsid w:val="00201AD7"/>
    <w:rsid w:val="00201CB8"/>
    <w:rsid w:val="00201CCC"/>
    <w:rsid w:val="00201D0D"/>
    <w:rsid w:val="0020202F"/>
    <w:rsid w:val="00202069"/>
    <w:rsid w:val="00202231"/>
    <w:rsid w:val="002026C5"/>
    <w:rsid w:val="00202716"/>
    <w:rsid w:val="0020282F"/>
    <w:rsid w:val="0020298B"/>
    <w:rsid w:val="00202A92"/>
    <w:rsid w:val="00202B1D"/>
    <w:rsid w:val="00202D6A"/>
    <w:rsid w:val="00202DD8"/>
    <w:rsid w:val="0020309F"/>
    <w:rsid w:val="002032AD"/>
    <w:rsid w:val="002032D2"/>
    <w:rsid w:val="002035AD"/>
    <w:rsid w:val="00203965"/>
    <w:rsid w:val="00203988"/>
    <w:rsid w:val="00203ABC"/>
    <w:rsid w:val="00203C14"/>
    <w:rsid w:val="00203E98"/>
    <w:rsid w:val="00204280"/>
    <w:rsid w:val="00204387"/>
    <w:rsid w:val="0020443F"/>
    <w:rsid w:val="0020450D"/>
    <w:rsid w:val="002046ED"/>
    <w:rsid w:val="002049C1"/>
    <w:rsid w:val="00204AAF"/>
    <w:rsid w:val="00204B44"/>
    <w:rsid w:val="00204E21"/>
    <w:rsid w:val="00205231"/>
    <w:rsid w:val="00205462"/>
    <w:rsid w:val="00205517"/>
    <w:rsid w:val="00205802"/>
    <w:rsid w:val="0020597E"/>
    <w:rsid w:val="00205A72"/>
    <w:rsid w:val="00205A9F"/>
    <w:rsid w:val="00205ADC"/>
    <w:rsid w:val="00205DB7"/>
    <w:rsid w:val="00205E99"/>
    <w:rsid w:val="00206156"/>
    <w:rsid w:val="00206162"/>
    <w:rsid w:val="00206276"/>
    <w:rsid w:val="002062FF"/>
    <w:rsid w:val="00206412"/>
    <w:rsid w:val="00206445"/>
    <w:rsid w:val="0020650D"/>
    <w:rsid w:val="0020664A"/>
    <w:rsid w:val="0020665E"/>
    <w:rsid w:val="00206795"/>
    <w:rsid w:val="00206A47"/>
    <w:rsid w:val="00206A53"/>
    <w:rsid w:val="00206AE7"/>
    <w:rsid w:val="00206C36"/>
    <w:rsid w:val="00206EA7"/>
    <w:rsid w:val="002071A3"/>
    <w:rsid w:val="0020725A"/>
    <w:rsid w:val="0020738A"/>
    <w:rsid w:val="00207415"/>
    <w:rsid w:val="0020750E"/>
    <w:rsid w:val="00207548"/>
    <w:rsid w:val="002079CE"/>
    <w:rsid w:val="00207C1C"/>
    <w:rsid w:val="0021028F"/>
    <w:rsid w:val="00210310"/>
    <w:rsid w:val="00210371"/>
    <w:rsid w:val="0021047E"/>
    <w:rsid w:val="00210A95"/>
    <w:rsid w:val="00210C98"/>
    <w:rsid w:val="00210EF6"/>
    <w:rsid w:val="00210FAA"/>
    <w:rsid w:val="00210FB1"/>
    <w:rsid w:val="00211071"/>
    <w:rsid w:val="0021117D"/>
    <w:rsid w:val="0021119A"/>
    <w:rsid w:val="0021123E"/>
    <w:rsid w:val="0021127E"/>
    <w:rsid w:val="00211638"/>
    <w:rsid w:val="002116B4"/>
    <w:rsid w:val="002116B8"/>
    <w:rsid w:val="002116FB"/>
    <w:rsid w:val="00211A91"/>
    <w:rsid w:val="00211BC8"/>
    <w:rsid w:val="0021230C"/>
    <w:rsid w:val="0021241E"/>
    <w:rsid w:val="002124EB"/>
    <w:rsid w:val="002125D2"/>
    <w:rsid w:val="00212C38"/>
    <w:rsid w:val="00213239"/>
    <w:rsid w:val="002136FB"/>
    <w:rsid w:val="0021399F"/>
    <w:rsid w:val="00213AB5"/>
    <w:rsid w:val="0021464D"/>
    <w:rsid w:val="002147A4"/>
    <w:rsid w:val="002147E7"/>
    <w:rsid w:val="00214896"/>
    <w:rsid w:val="00214AB8"/>
    <w:rsid w:val="00214B1D"/>
    <w:rsid w:val="00214BAA"/>
    <w:rsid w:val="00214BCE"/>
    <w:rsid w:val="00214EC3"/>
    <w:rsid w:val="002150CB"/>
    <w:rsid w:val="00215206"/>
    <w:rsid w:val="00215358"/>
    <w:rsid w:val="00215361"/>
    <w:rsid w:val="00215366"/>
    <w:rsid w:val="0021545C"/>
    <w:rsid w:val="00215577"/>
    <w:rsid w:val="00215966"/>
    <w:rsid w:val="00215DC7"/>
    <w:rsid w:val="00216220"/>
    <w:rsid w:val="002164D2"/>
    <w:rsid w:val="002165AC"/>
    <w:rsid w:val="00216636"/>
    <w:rsid w:val="00216A15"/>
    <w:rsid w:val="00216A55"/>
    <w:rsid w:val="00216BA2"/>
    <w:rsid w:val="00216C0A"/>
    <w:rsid w:val="00216D3F"/>
    <w:rsid w:val="00216F77"/>
    <w:rsid w:val="0021701F"/>
    <w:rsid w:val="0021714C"/>
    <w:rsid w:val="0021721E"/>
    <w:rsid w:val="002172FD"/>
    <w:rsid w:val="002174E4"/>
    <w:rsid w:val="00217675"/>
    <w:rsid w:val="00217816"/>
    <w:rsid w:val="00217869"/>
    <w:rsid w:val="002178BC"/>
    <w:rsid w:val="002178DC"/>
    <w:rsid w:val="00217A91"/>
    <w:rsid w:val="00217BFF"/>
    <w:rsid w:val="00217C60"/>
    <w:rsid w:val="00217D51"/>
    <w:rsid w:val="00217E2A"/>
    <w:rsid w:val="002202D6"/>
    <w:rsid w:val="00220310"/>
    <w:rsid w:val="00220505"/>
    <w:rsid w:val="0022053E"/>
    <w:rsid w:val="00220821"/>
    <w:rsid w:val="002208D8"/>
    <w:rsid w:val="002208F1"/>
    <w:rsid w:val="00220A13"/>
    <w:rsid w:val="00220B46"/>
    <w:rsid w:val="00220C61"/>
    <w:rsid w:val="00220F7B"/>
    <w:rsid w:val="00220FF1"/>
    <w:rsid w:val="0022147C"/>
    <w:rsid w:val="002214F9"/>
    <w:rsid w:val="0022188F"/>
    <w:rsid w:val="00221AF1"/>
    <w:rsid w:val="00221B5E"/>
    <w:rsid w:val="00221DFF"/>
    <w:rsid w:val="00221F72"/>
    <w:rsid w:val="00221FCB"/>
    <w:rsid w:val="00221FD2"/>
    <w:rsid w:val="00222209"/>
    <w:rsid w:val="002229CD"/>
    <w:rsid w:val="00222A1F"/>
    <w:rsid w:val="00222AE7"/>
    <w:rsid w:val="00222D07"/>
    <w:rsid w:val="00222D70"/>
    <w:rsid w:val="002231D0"/>
    <w:rsid w:val="00223213"/>
    <w:rsid w:val="00223362"/>
    <w:rsid w:val="0022342E"/>
    <w:rsid w:val="00223649"/>
    <w:rsid w:val="002236F7"/>
    <w:rsid w:val="00223773"/>
    <w:rsid w:val="002237DB"/>
    <w:rsid w:val="00223889"/>
    <w:rsid w:val="00223AD3"/>
    <w:rsid w:val="00223B4D"/>
    <w:rsid w:val="00223BF7"/>
    <w:rsid w:val="00223C52"/>
    <w:rsid w:val="00223E2C"/>
    <w:rsid w:val="002240C2"/>
    <w:rsid w:val="002240D1"/>
    <w:rsid w:val="0022421A"/>
    <w:rsid w:val="002242AF"/>
    <w:rsid w:val="00224331"/>
    <w:rsid w:val="0022447A"/>
    <w:rsid w:val="00224532"/>
    <w:rsid w:val="00224734"/>
    <w:rsid w:val="00224766"/>
    <w:rsid w:val="0022479C"/>
    <w:rsid w:val="00224903"/>
    <w:rsid w:val="00224BAE"/>
    <w:rsid w:val="00224E19"/>
    <w:rsid w:val="00224EFB"/>
    <w:rsid w:val="00224FAA"/>
    <w:rsid w:val="00225176"/>
    <w:rsid w:val="00225587"/>
    <w:rsid w:val="002257A1"/>
    <w:rsid w:val="00225CDF"/>
    <w:rsid w:val="00225E02"/>
    <w:rsid w:val="00226153"/>
    <w:rsid w:val="002263BC"/>
    <w:rsid w:val="0022688A"/>
    <w:rsid w:val="0022690C"/>
    <w:rsid w:val="00226A05"/>
    <w:rsid w:val="00226B70"/>
    <w:rsid w:val="00226C9E"/>
    <w:rsid w:val="00226E31"/>
    <w:rsid w:val="002273AB"/>
    <w:rsid w:val="00227446"/>
    <w:rsid w:val="00227654"/>
    <w:rsid w:val="00227750"/>
    <w:rsid w:val="002277EB"/>
    <w:rsid w:val="00227810"/>
    <w:rsid w:val="00227825"/>
    <w:rsid w:val="002278A3"/>
    <w:rsid w:val="002279CE"/>
    <w:rsid w:val="00227A6E"/>
    <w:rsid w:val="00227DE6"/>
    <w:rsid w:val="00230025"/>
    <w:rsid w:val="002300C4"/>
    <w:rsid w:val="00230242"/>
    <w:rsid w:val="0023043A"/>
    <w:rsid w:val="002306AB"/>
    <w:rsid w:val="00230770"/>
    <w:rsid w:val="00230A85"/>
    <w:rsid w:val="00230B50"/>
    <w:rsid w:val="00230D17"/>
    <w:rsid w:val="00230E53"/>
    <w:rsid w:val="002314A7"/>
    <w:rsid w:val="002315FA"/>
    <w:rsid w:val="00231954"/>
    <w:rsid w:val="00231D5C"/>
    <w:rsid w:val="00231FB0"/>
    <w:rsid w:val="0023201E"/>
    <w:rsid w:val="0023205B"/>
    <w:rsid w:val="0023218C"/>
    <w:rsid w:val="00232403"/>
    <w:rsid w:val="002326C9"/>
    <w:rsid w:val="0023285D"/>
    <w:rsid w:val="00232AB7"/>
    <w:rsid w:val="00232C01"/>
    <w:rsid w:val="00232DD7"/>
    <w:rsid w:val="00232EAD"/>
    <w:rsid w:val="00232FC7"/>
    <w:rsid w:val="002330BB"/>
    <w:rsid w:val="002331E3"/>
    <w:rsid w:val="00233273"/>
    <w:rsid w:val="002335EE"/>
    <w:rsid w:val="0023367A"/>
    <w:rsid w:val="0023386F"/>
    <w:rsid w:val="00233904"/>
    <w:rsid w:val="00234179"/>
    <w:rsid w:val="00234199"/>
    <w:rsid w:val="002341B7"/>
    <w:rsid w:val="002345FD"/>
    <w:rsid w:val="0023472E"/>
    <w:rsid w:val="0023474C"/>
    <w:rsid w:val="00234751"/>
    <w:rsid w:val="002347C5"/>
    <w:rsid w:val="00234A2B"/>
    <w:rsid w:val="00234D3D"/>
    <w:rsid w:val="00234F74"/>
    <w:rsid w:val="002354D1"/>
    <w:rsid w:val="00235599"/>
    <w:rsid w:val="002355CC"/>
    <w:rsid w:val="0023591B"/>
    <w:rsid w:val="00235959"/>
    <w:rsid w:val="00235A88"/>
    <w:rsid w:val="00235F13"/>
    <w:rsid w:val="00235FBB"/>
    <w:rsid w:val="002360B1"/>
    <w:rsid w:val="00236137"/>
    <w:rsid w:val="0023621B"/>
    <w:rsid w:val="00236264"/>
    <w:rsid w:val="002362F5"/>
    <w:rsid w:val="002363C6"/>
    <w:rsid w:val="0023661D"/>
    <w:rsid w:val="002366A8"/>
    <w:rsid w:val="00236FE8"/>
    <w:rsid w:val="00237097"/>
    <w:rsid w:val="002370B9"/>
    <w:rsid w:val="00237161"/>
    <w:rsid w:val="002373B5"/>
    <w:rsid w:val="00237482"/>
    <w:rsid w:val="00237807"/>
    <w:rsid w:val="0023782E"/>
    <w:rsid w:val="0023787B"/>
    <w:rsid w:val="00237B10"/>
    <w:rsid w:val="00237B3D"/>
    <w:rsid w:val="00237B81"/>
    <w:rsid w:val="00237B85"/>
    <w:rsid w:val="00237BBF"/>
    <w:rsid w:val="00237D5B"/>
    <w:rsid w:val="00237EE3"/>
    <w:rsid w:val="00237EEB"/>
    <w:rsid w:val="00237F4A"/>
    <w:rsid w:val="00237F85"/>
    <w:rsid w:val="00240347"/>
    <w:rsid w:val="00240B3C"/>
    <w:rsid w:val="00240D31"/>
    <w:rsid w:val="00240DF9"/>
    <w:rsid w:val="00240E48"/>
    <w:rsid w:val="00240E9B"/>
    <w:rsid w:val="0024152B"/>
    <w:rsid w:val="0024158A"/>
    <w:rsid w:val="00241BA7"/>
    <w:rsid w:val="00241CED"/>
    <w:rsid w:val="00241F9B"/>
    <w:rsid w:val="0024219D"/>
    <w:rsid w:val="002421D0"/>
    <w:rsid w:val="002422C0"/>
    <w:rsid w:val="00242309"/>
    <w:rsid w:val="002423F7"/>
    <w:rsid w:val="002427DF"/>
    <w:rsid w:val="00242812"/>
    <w:rsid w:val="00242D7F"/>
    <w:rsid w:val="00243061"/>
    <w:rsid w:val="002432AA"/>
    <w:rsid w:val="00243372"/>
    <w:rsid w:val="00243491"/>
    <w:rsid w:val="002434D9"/>
    <w:rsid w:val="00243992"/>
    <w:rsid w:val="002439D0"/>
    <w:rsid w:val="00243AA9"/>
    <w:rsid w:val="00243C2B"/>
    <w:rsid w:val="00243D9C"/>
    <w:rsid w:val="00244046"/>
    <w:rsid w:val="002441C4"/>
    <w:rsid w:val="00244283"/>
    <w:rsid w:val="002442DA"/>
    <w:rsid w:val="0024434C"/>
    <w:rsid w:val="00244354"/>
    <w:rsid w:val="00244523"/>
    <w:rsid w:val="002445AD"/>
    <w:rsid w:val="00244A82"/>
    <w:rsid w:val="00244B7B"/>
    <w:rsid w:val="00244E2D"/>
    <w:rsid w:val="00244EAD"/>
    <w:rsid w:val="00244F9C"/>
    <w:rsid w:val="002452F6"/>
    <w:rsid w:val="00245317"/>
    <w:rsid w:val="002453B5"/>
    <w:rsid w:val="0024567E"/>
    <w:rsid w:val="002459B9"/>
    <w:rsid w:val="00245A40"/>
    <w:rsid w:val="00245A9B"/>
    <w:rsid w:val="00245C3C"/>
    <w:rsid w:val="0024607D"/>
    <w:rsid w:val="00246204"/>
    <w:rsid w:val="00246282"/>
    <w:rsid w:val="002465BC"/>
    <w:rsid w:val="002469E3"/>
    <w:rsid w:val="00246B06"/>
    <w:rsid w:val="00246C41"/>
    <w:rsid w:val="00246EF3"/>
    <w:rsid w:val="0024701A"/>
    <w:rsid w:val="002470D7"/>
    <w:rsid w:val="002471D3"/>
    <w:rsid w:val="002472CD"/>
    <w:rsid w:val="002472D0"/>
    <w:rsid w:val="0024750A"/>
    <w:rsid w:val="00247846"/>
    <w:rsid w:val="0024792D"/>
    <w:rsid w:val="00247B21"/>
    <w:rsid w:val="00247BA4"/>
    <w:rsid w:val="00247C14"/>
    <w:rsid w:val="00247DC7"/>
    <w:rsid w:val="00247DCD"/>
    <w:rsid w:val="00247F80"/>
    <w:rsid w:val="00250077"/>
    <w:rsid w:val="002500F5"/>
    <w:rsid w:val="00250191"/>
    <w:rsid w:val="002501C0"/>
    <w:rsid w:val="0025053F"/>
    <w:rsid w:val="002505AB"/>
    <w:rsid w:val="002505D8"/>
    <w:rsid w:val="00250648"/>
    <w:rsid w:val="0025083B"/>
    <w:rsid w:val="00250AB3"/>
    <w:rsid w:val="00250AD7"/>
    <w:rsid w:val="00250B49"/>
    <w:rsid w:val="00250BD5"/>
    <w:rsid w:val="00250C53"/>
    <w:rsid w:val="00250F2D"/>
    <w:rsid w:val="00250F86"/>
    <w:rsid w:val="00250FDC"/>
    <w:rsid w:val="002510A5"/>
    <w:rsid w:val="0025122D"/>
    <w:rsid w:val="0025132D"/>
    <w:rsid w:val="0025135E"/>
    <w:rsid w:val="00251480"/>
    <w:rsid w:val="0025151D"/>
    <w:rsid w:val="002518ED"/>
    <w:rsid w:val="00251A2D"/>
    <w:rsid w:val="00251B8C"/>
    <w:rsid w:val="00251C5B"/>
    <w:rsid w:val="00251C93"/>
    <w:rsid w:val="00251E53"/>
    <w:rsid w:val="0025233E"/>
    <w:rsid w:val="0025257B"/>
    <w:rsid w:val="002525C9"/>
    <w:rsid w:val="00252856"/>
    <w:rsid w:val="00252877"/>
    <w:rsid w:val="002529F7"/>
    <w:rsid w:val="00252ADC"/>
    <w:rsid w:val="00252E78"/>
    <w:rsid w:val="00252F12"/>
    <w:rsid w:val="00253120"/>
    <w:rsid w:val="0025331F"/>
    <w:rsid w:val="00253337"/>
    <w:rsid w:val="00253424"/>
    <w:rsid w:val="002534D1"/>
    <w:rsid w:val="002536A5"/>
    <w:rsid w:val="00253AB5"/>
    <w:rsid w:val="00253D52"/>
    <w:rsid w:val="00253F0C"/>
    <w:rsid w:val="0025415B"/>
    <w:rsid w:val="002543D9"/>
    <w:rsid w:val="0025466A"/>
    <w:rsid w:val="002547F1"/>
    <w:rsid w:val="00254B3B"/>
    <w:rsid w:val="00254C5C"/>
    <w:rsid w:val="00255077"/>
    <w:rsid w:val="002550BF"/>
    <w:rsid w:val="0025512B"/>
    <w:rsid w:val="002552D8"/>
    <w:rsid w:val="002552E1"/>
    <w:rsid w:val="0025578B"/>
    <w:rsid w:val="0025581B"/>
    <w:rsid w:val="002559E2"/>
    <w:rsid w:val="00255F9E"/>
    <w:rsid w:val="0025626D"/>
    <w:rsid w:val="002563EA"/>
    <w:rsid w:val="00256448"/>
    <w:rsid w:val="0025645F"/>
    <w:rsid w:val="00256A4D"/>
    <w:rsid w:val="00256D61"/>
    <w:rsid w:val="00256DE9"/>
    <w:rsid w:val="002573EC"/>
    <w:rsid w:val="0025758D"/>
    <w:rsid w:val="00257C20"/>
    <w:rsid w:val="00257C21"/>
    <w:rsid w:val="00257EDA"/>
    <w:rsid w:val="00257FCA"/>
    <w:rsid w:val="002601B0"/>
    <w:rsid w:val="002601D5"/>
    <w:rsid w:val="00260234"/>
    <w:rsid w:val="002602EB"/>
    <w:rsid w:val="0026037C"/>
    <w:rsid w:val="00260392"/>
    <w:rsid w:val="002604E5"/>
    <w:rsid w:val="0026091E"/>
    <w:rsid w:val="00260A99"/>
    <w:rsid w:val="00260D7C"/>
    <w:rsid w:val="00260F1C"/>
    <w:rsid w:val="00260F24"/>
    <w:rsid w:val="00260FD5"/>
    <w:rsid w:val="0026108A"/>
    <w:rsid w:val="002610F1"/>
    <w:rsid w:val="002615DC"/>
    <w:rsid w:val="00261706"/>
    <w:rsid w:val="00261729"/>
    <w:rsid w:val="0026174F"/>
    <w:rsid w:val="002618AD"/>
    <w:rsid w:val="00261BD5"/>
    <w:rsid w:val="00261D00"/>
    <w:rsid w:val="00261E0B"/>
    <w:rsid w:val="00261F49"/>
    <w:rsid w:val="00261FEA"/>
    <w:rsid w:val="0026210A"/>
    <w:rsid w:val="00262159"/>
    <w:rsid w:val="00262507"/>
    <w:rsid w:val="002625D4"/>
    <w:rsid w:val="002628E1"/>
    <w:rsid w:val="00262E56"/>
    <w:rsid w:val="00262EB3"/>
    <w:rsid w:val="00262F11"/>
    <w:rsid w:val="002632BA"/>
    <w:rsid w:val="00263A74"/>
    <w:rsid w:val="00263C07"/>
    <w:rsid w:val="00263CF8"/>
    <w:rsid w:val="00263D64"/>
    <w:rsid w:val="00263D9E"/>
    <w:rsid w:val="00263FFD"/>
    <w:rsid w:val="0026404B"/>
    <w:rsid w:val="0026407A"/>
    <w:rsid w:val="00264241"/>
    <w:rsid w:val="002642B9"/>
    <w:rsid w:val="0026438B"/>
    <w:rsid w:val="00264395"/>
    <w:rsid w:val="002644C4"/>
    <w:rsid w:val="00264715"/>
    <w:rsid w:val="0026493E"/>
    <w:rsid w:val="00264A6E"/>
    <w:rsid w:val="00265130"/>
    <w:rsid w:val="0026515C"/>
    <w:rsid w:val="002654A4"/>
    <w:rsid w:val="00265C61"/>
    <w:rsid w:val="00265E1E"/>
    <w:rsid w:val="002666CC"/>
    <w:rsid w:val="00266700"/>
    <w:rsid w:val="00266765"/>
    <w:rsid w:val="0026697F"/>
    <w:rsid w:val="0026730B"/>
    <w:rsid w:val="00267518"/>
    <w:rsid w:val="002675B0"/>
    <w:rsid w:val="002675BC"/>
    <w:rsid w:val="002676E7"/>
    <w:rsid w:val="0026772E"/>
    <w:rsid w:val="002679F7"/>
    <w:rsid w:val="00267F87"/>
    <w:rsid w:val="00270205"/>
    <w:rsid w:val="002702B6"/>
    <w:rsid w:val="002702E7"/>
    <w:rsid w:val="0027046E"/>
    <w:rsid w:val="0027066E"/>
    <w:rsid w:val="00270BD7"/>
    <w:rsid w:val="00270D36"/>
    <w:rsid w:val="00270FD4"/>
    <w:rsid w:val="0027100C"/>
    <w:rsid w:val="00271424"/>
    <w:rsid w:val="00271BD8"/>
    <w:rsid w:val="00271E05"/>
    <w:rsid w:val="00271F94"/>
    <w:rsid w:val="0027209C"/>
    <w:rsid w:val="0027226E"/>
    <w:rsid w:val="00272293"/>
    <w:rsid w:val="0027249D"/>
    <w:rsid w:val="0027258F"/>
    <w:rsid w:val="002726DD"/>
    <w:rsid w:val="00272884"/>
    <w:rsid w:val="00272A14"/>
    <w:rsid w:val="00272CDB"/>
    <w:rsid w:val="00272DB7"/>
    <w:rsid w:val="00272FD2"/>
    <w:rsid w:val="00273103"/>
    <w:rsid w:val="0027318E"/>
    <w:rsid w:val="00273225"/>
    <w:rsid w:val="00273314"/>
    <w:rsid w:val="002737ED"/>
    <w:rsid w:val="00273ADE"/>
    <w:rsid w:val="00273B2D"/>
    <w:rsid w:val="00273FC7"/>
    <w:rsid w:val="00273FCD"/>
    <w:rsid w:val="00274419"/>
    <w:rsid w:val="0027450B"/>
    <w:rsid w:val="00274578"/>
    <w:rsid w:val="0027488C"/>
    <w:rsid w:val="002748F5"/>
    <w:rsid w:val="00274975"/>
    <w:rsid w:val="00274E37"/>
    <w:rsid w:val="002753B3"/>
    <w:rsid w:val="002754BD"/>
    <w:rsid w:val="002755D2"/>
    <w:rsid w:val="0027576A"/>
    <w:rsid w:val="00275882"/>
    <w:rsid w:val="00275A50"/>
    <w:rsid w:val="00275AC5"/>
    <w:rsid w:val="00275B44"/>
    <w:rsid w:val="00275E0A"/>
    <w:rsid w:val="00275F81"/>
    <w:rsid w:val="002760E1"/>
    <w:rsid w:val="002761EF"/>
    <w:rsid w:val="00276246"/>
    <w:rsid w:val="002764AC"/>
    <w:rsid w:val="00276623"/>
    <w:rsid w:val="002769D6"/>
    <w:rsid w:val="00276D3E"/>
    <w:rsid w:val="00276F46"/>
    <w:rsid w:val="00277101"/>
    <w:rsid w:val="0027727C"/>
    <w:rsid w:val="0027740E"/>
    <w:rsid w:val="0027744D"/>
    <w:rsid w:val="002774BC"/>
    <w:rsid w:val="0027771B"/>
    <w:rsid w:val="002778AE"/>
    <w:rsid w:val="0027799B"/>
    <w:rsid w:val="00277AE0"/>
    <w:rsid w:val="00277D46"/>
    <w:rsid w:val="00277F85"/>
    <w:rsid w:val="00280079"/>
    <w:rsid w:val="0028011F"/>
    <w:rsid w:val="0028015E"/>
    <w:rsid w:val="00280365"/>
    <w:rsid w:val="00280477"/>
    <w:rsid w:val="0028049D"/>
    <w:rsid w:val="00280984"/>
    <w:rsid w:val="00280B6A"/>
    <w:rsid w:val="00280DFA"/>
    <w:rsid w:val="00280EC4"/>
    <w:rsid w:val="002810B4"/>
    <w:rsid w:val="00281321"/>
    <w:rsid w:val="0028168C"/>
    <w:rsid w:val="0028169C"/>
    <w:rsid w:val="00281787"/>
    <w:rsid w:val="00281833"/>
    <w:rsid w:val="00281A51"/>
    <w:rsid w:val="00281AC9"/>
    <w:rsid w:val="00281E8C"/>
    <w:rsid w:val="0028212A"/>
    <w:rsid w:val="0028236D"/>
    <w:rsid w:val="002823A2"/>
    <w:rsid w:val="00282432"/>
    <w:rsid w:val="002826BA"/>
    <w:rsid w:val="002827E1"/>
    <w:rsid w:val="002827E7"/>
    <w:rsid w:val="00282D8F"/>
    <w:rsid w:val="00283140"/>
    <w:rsid w:val="0028322E"/>
    <w:rsid w:val="002834DB"/>
    <w:rsid w:val="002834E9"/>
    <w:rsid w:val="0028353A"/>
    <w:rsid w:val="0028361C"/>
    <w:rsid w:val="0028397E"/>
    <w:rsid w:val="002839FF"/>
    <w:rsid w:val="00283A70"/>
    <w:rsid w:val="00283BB0"/>
    <w:rsid w:val="00283BDC"/>
    <w:rsid w:val="00283C4E"/>
    <w:rsid w:val="00283FB5"/>
    <w:rsid w:val="00284157"/>
    <w:rsid w:val="00284221"/>
    <w:rsid w:val="0028441C"/>
    <w:rsid w:val="002844AE"/>
    <w:rsid w:val="00284939"/>
    <w:rsid w:val="002849C1"/>
    <w:rsid w:val="00284A54"/>
    <w:rsid w:val="00284A8C"/>
    <w:rsid w:val="00284C3B"/>
    <w:rsid w:val="00284DD5"/>
    <w:rsid w:val="00284FAF"/>
    <w:rsid w:val="002851AE"/>
    <w:rsid w:val="002852D3"/>
    <w:rsid w:val="0028535B"/>
    <w:rsid w:val="00285E47"/>
    <w:rsid w:val="00285E51"/>
    <w:rsid w:val="00286010"/>
    <w:rsid w:val="00286087"/>
    <w:rsid w:val="002862B8"/>
    <w:rsid w:val="00286312"/>
    <w:rsid w:val="00286808"/>
    <w:rsid w:val="0028682A"/>
    <w:rsid w:val="0028693A"/>
    <w:rsid w:val="00286B15"/>
    <w:rsid w:val="00286C22"/>
    <w:rsid w:val="00286CD4"/>
    <w:rsid w:val="00286D70"/>
    <w:rsid w:val="00286E52"/>
    <w:rsid w:val="002870EB"/>
    <w:rsid w:val="00287180"/>
    <w:rsid w:val="00287338"/>
    <w:rsid w:val="002873B6"/>
    <w:rsid w:val="002878F7"/>
    <w:rsid w:val="00287925"/>
    <w:rsid w:val="002879B2"/>
    <w:rsid w:val="00287B21"/>
    <w:rsid w:val="00287B6A"/>
    <w:rsid w:val="002902C1"/>
    <w:rsid w:val="002904B7"/>
    <w:rsid w:val="0029053A"/>
    <w:rsid w:val="002905FC"/>
    <w:rsid w:val="00290746"/>
    <w:rsid w:val="0029090E"/>
    <w:rsid w:val="00290970"/>
    <w:rsid w:val="00290A39"/>
    <w:rsid w:val="00290CA9"/>
    <w:rsid w:val="00290ED5"/>
    <w:rsid w:val="00291097"/>
    <w:rsid w:val="0029110C"/>
    <w:rsid w:val="00291530"/>
    <w:rsid w:val="00291550"/>
    <w:rsid w:val="00291B57"/>
    <w:rsid w:val="00291DCB"/>
    <w:rsid w:val="00291E87"/>
    <w:rsid w:val="00292207"/>
    <w:rsid w:val="002926CA"/>
    <w:rsid w:val="002926DA"/>
    <w:rsid w:val="00292AD7"/>
    <w:rsid w:val="00292BD0"/>
    <w:rsid w:val="00292D2B"/>
    <w:rsid w:val="00292D43"/>
    <w:rsid w:val="00292F36"/>
    <w:rsid w:val="00293059"/>
    <w:rsid w:val="0029310C"/>
    <w:rsid w:val="00293131"/>
    <w:rsid w:val="00293187"/>
    <w:rsid w:val="00293199"/>
    <w:rsid w:val="0029350C"/>
    <w:rsid w:val="0029386E"/>
    <w:rsid w:val="002938B5"/>
    <w:rsid w:val="0029390A"/>
    <w:rsid w:val="00293AEE"/>
    <w:rsid w:val="00293B63"/>
    <w:rsid w:val="00293BF0"/>
    <w:rsid w:val="00293C35"/>
    <w:rsid w:val="00293D14"/>
    <w:rsid w:val="002941F1"/>
    <w:rsid w:val="002946C2"/>
    <w:rsid w:val="00294768"/>
    <w:rsid w:val="00294A19"/>
    <w:rsid w:val="00294D9A"/>
    <w:rsid w:val="00294F6D"/>
    <w:rsid w:val="00295027"/>
    <w:rsid w:val="00295168"/>
    <w:rsid w:val="0029568E"/>
    <w:rsid w:val="002957FB"/>
    <w:rsid w:val="002957FD"/>
    <w:rsid w:val="00295966"/>
    <w:rsid w:val="00295C50"/>
    <w:rsid w:val="00296870"/>
    <w:rsid w:val="002969BB"/>
    <w:rsid w:val="00296B17"/>
    <w:rsid w:val="00296C6E"/>
    <w:rsid w:val="00296D10"/>
    <w:rsid w:val="00296D39"/>
    <w:rsid w:val="00296EEA"/>
    <w:rsid w:val="00296EED"/>
    <w:rsid w:val="00296FD7"/>
    <w:rsid w:val="0029703D"/>
    <w:rsid w:val="002974D7"/>
    <w:rsid w:val="00297630"/>
    <w:rsid w:val="00297679"/>
    <w:rsid w:val="00297737"/>
    <w:rsid w:val="00297DDA"/>
    <w:rsid w:val="00297FCE"/>
    <w:rsid w:val="002A02C6"/>
    <w:rsid w:val="002A02FA"/>
    <w:rsid w:val="002A073E"/>
    <w:rsid w:val="002A0933"/>
    <w:rsid w:val="002A0978"/>
    <w:rsid w:val="002A0BA4"/>
    <w:rsid w:val="002A0C2F"/>
    <w:rsid w:val="002A0C85"/>
    <w:rsid w:val="002A0D2C"/>
    <w:rsid w:val="002A0D8D"/>
    <w:rsid w:val="002A0DE5"/>
    <w:rsid w:val="002A0E6D"/>
    <w:rsid w:val="002A1036"/>
    <w:rsid w:val="002A196C"/>
    <w:rsid w:val="002A1D0D"/>
    <w:rsid w:val="002A1D1A"/>
    <w:rsid w:val="002A212E"/>
    <w:rsid w:val="002A21EA"/>
    <w:rsid w:val="002A22DC"/>
    <w:rsid w:val="002A2326"/>
    <w:rsid w:val="002A2543"/>
    <w:rsid w:val="002A2687"/>
    <w:rsid w:val="002A27C3"/>
    <w:rsid w:val="002A291A"/>
    <w:rsid w:val="002A2B81"/>
    <w:rsid w:val="002A2CDF"/>
    <w:rsid w:val="002A2E21"/>
    <w:rsid w:val="002A338F"/>
    <w:rsid w:val="002A33AD"/>
    <w:rsid w:val="002A357E"/>
    <w:rsid w:val="002A35FA"/>
    <w:rsid w:val="002A3799"/>
    <w:rsid w:val="002A38A3"/>
    <w:rsid w:val="002A3A95"/>
    <w:rsid w:val="002A3CE6"/>
    <w:rsid w:val="002A3DF6"/>
    <w:rsid w:val="002A4042"/>
    <w:rsid w:val="002A408C"/>
    <w:rsid w:val="002A415B"/>
    <w:rsid w:val="002A44B5"/>
    <w:rsid w:val="002A45CF"/>
    <w:rsid w:val="002A47EA"/>
    <w:rsid w:val="002A4A74"/>
    <w:rsid w:val="002A4B05"/>
    <w:rsid w:val="002A4C2C"/>
    <w:rsid w:val="002A4C66"/>
    <w:rsid w:val="002A4E43"/>
    <w:rsid w:val="002A4E85"/>
    <w:rsid w:val="002A4FF0"/>
    <w:rsid w:val="002A5193"/>
    <w:rsid w:val="002A51E1"/>
    <w:rsid w:val="002A53B9"/>
    <w:rsid w:val="002A57CB"/>
    <w:rsid w:val="002A5A69"/>
    <w:rsid w:val="002A5E27"/>
    <w:rsid w:val="002A5F04"/>
    <w:rsid w:val="002A630C"/>
    <w:rsid w:val="002A643C"/>
    <w:rsid w:val="002A6503"/>
    <w:rsid w:val="002A66CF"/>
    <w:rsid w:val="002A6718"/>
    <w:rsid w:val="002A686D"/>
    <w:rsid w:val="002A69B6"/>
    <w:rsid w:val="002A6A9F"/>
    <w:rsid w:val="002A6E15"/>
    <w:rsid w:val="002A6FB6"/>
    <w:rsid w:val="002A6FD9"/>
    <w:rsid w:val="002A721E"/>
    <w:rsid w:val="002A776D"/>
    <w:rsid w:val="002A7B95"/>
    <w:rsid w:val="002A7EB2"/>
    <w:rsid w:val="002B0296"/>
    <w:rsid w:val="002B02FC"/>
    <w:rsid w:val="002B0335"/>
    <w:rsid w:val="002B0429"/>
    <w:rsid w:val="002B0A33"/>
    <w:rsid w:val="002B0CB5"/>
    <w:rsid w:val="002B0E17"/>
    <w:rsid w:val="002B0E54"/>
    <w:rsid w:val="002B0F35"/>
    <w:rsid w:val="002B1275"/>
    <w:rsid w:val="002B135B"/>
    <w:rsid w:val="002B14B0"/>
    <w:rsid w:val="002B17A0"/>
    <w:rsid w:val="002B1A21"/>
    <w:rsid w:val="002B1B7A"/>
    <w:rsid w:val="002B1D81"/>
    <w:rsid w:val="002B1F86"/>
    <w:rsid w:val="002B20AC"/>
    <w:rsid w:val="002B22B5"/>
    <w:rsid w:val="002B24F6"/>
    <w:rsid w:val="002B2555"/>
    <w:rsid w:val="002B26B7"/>
    <w:rsid w:val="002B2917"/>
    <w:rsid w:val="002B2BD5"/>
    <w:rsid w:val="002B2C7D"/>
    <w:rsid w:val="002B2C93"/>
    <w:rsid w:val="002B2D0D"/>
    <w:rsid w:val="002B2DDE"/>
    <w:rsid w:val="002B2E30"/>
    <w:rsid w:val="002B341A"/>
    <w:rsid w:val="002B361C"/>
    <w:rsid w:val="002B3919"/>
    <w:rsid w:val="002B3B8F"/>
    <w:rsid w:val="002B3C40"/>
    <w:rsid w:val="002B3CAE"/>
    <w:rsid w:val="002B3F9B"/>
    <w:rsid w:val="002B4168"/>
    <w:rsid w:val="002B41A7"/>
    <w:rsid w:val="002B47A0"/>
    <w:rsid w:val="002B48CD"/>
    <w:rsid w:val="002B492B"/>
    <w:rsid w:val="002B4A1B"/>
    <w:rsid w:val="002B4A1E"/>
    <w:rsid w:val="002B4A69"/>
    <w:rsid w:val="002B4B05"/>
    <w:rsid w:val="002B4DA0"/>
    <w:rsid w:val="002B4E29"/>
    <w:rsid w:val="002B4F21"/>
    <w:rsid w:val="002B5164"/>
    <w:rsid w:val="002B53A5"/>
    <w:rsid w:val="002B5889"/>
    <w:rsid w:val="002B59BF"/>
    <w:rsid w:val="002B5B3B"/>
    <w:rsid w:val="002B5BDD"/>
    <w:rsid w:val="002B5C40"/>
    <w:rsid w:val="002B5DB0"/>
    <w:rsid w:val="002B5DD3"/>
    <w:rsid w:val="002B5F8F"/>
    <w:rsid w:val="002B6058"/>
    <w:rsid w:val="002B61F7"/>
    <w:rsid w:val="002B628A"/>
    <w:rsid w:val="002B634C"/>
    <w:rsid w:val="002B6381"/>
    <w:rsid w:val="002B63E9"/>
    <w:rsid w:val="002B647D"/>
    <w:rsid w:val="002B67F7"/>
    <w:rsid w:val="002B68B7"/>
    <w:rsid w:val="002B69B3"/>
    <w:rsid w:val="002B6B77"/>
    <w:rsid w:val="002B6BD1"/>
    <w:rsid w:val="002B6E53"/>
    <w:rsid w:val="002B6E56"/>
    <w:rsid w:val="002B7762"/>
    <w:rsid w:val="002B789E"/>
    <w:rsid w:val="002B7EEB"/>
    <w:rsid w:val="002C0407"/>
    <w:rsid w:val="002C0552"/>
    <w:rsid w:val="002C0679"/>
    <w:rsid w:val="002C0689"/>
    <w:rsid w:val="002C0776"/>
    <w:rsid w:val="002C088F"/>
    <w:rsid w:val="002C0990"/>
    <w:rsid w:val="002C0A3F"/>
    <w:rsid w:val="002C0B53"/>
    <w:rsid w:val="002C0BFC"/>
    <w:rsid w:val="002C0C7E"/>
    <w:rsid w:val="002C0D23"/>
    <w:rsid w:val="002C0EA7"/>
    <w:rsid w:val="002C1257"/>
    <w:rsid w:val="002C1279"/>
    <w:rsid w:val="002C13B5"/>
    <w:rsid w:val="002C13BF"/>
    <w:rsid w:val="002C169D"/>
    <w:rsid w:val="002C1B12"/>
    <w:rsid w:val="002C1CF5"/>
    <w:rsid w:val="002C1E04"/>
    <w:rsid w:val="002C261C"/>
    <w:rsid w:val="002C2675"/>
    <w:rsid w:val="002C2863"/>
    <w:rsid w:val="002C2BC6"/>
    <w:rsid w:val="002C312C"/>
    <w:rsid w:val="002C3169"/>
    <w:rsid w:val="002C343A"/>
    <w:rsid w:val="002C37B5"/>
    <w:rsid w:val="002C37E6"/>
    <w:rsid w:val="002C3D05"/>
    <w:rsid w:val="002C3EF7"/>
    <w:rsid w:val="002C42FD"/>
    <w:rsid w:val="002C44FD"/>
    <w:rsid w:val="002C4777"/>
    <w:rsid w:val="002C48F3"/>
    <w:rsid w:val="002C48FF"/>
    <w:rsid w:val="002C4B5E"/>
    <w:rsid w:val="002C5410"/>
    <w:rsid w:val="002C580B"/>
    <w:rsid w:val="002C58CE"/>
    <w:rsid w:val="002C5999"/>
    <w:rsid w:val="002C59C5"/>
    <w:rsid w:val="002C59EF"/>
    <w:rsid w:val="002C5ADE"/>
    <w:rsid w:val="002C5E99"/>
    <w:rsid w:val="002C62E3"/>
    <w:rsid w:val="002C656C"/>
    <w:rsid w:val="002C65E3"/>
    <w:rsid w:val="002C6DB5"/>
    <w:rsid w:val="002C6F63"/>
    <w:rsid w:val="002C6F8A"/>
    <w:rsid w:val="002C6F8C"/>
    <w:rsid w:val="002C6FB3"/>
    <w:rsid w:val="002C7074"/>
    <w:rsid w:val="002C7225"/>
    <w:rsid w:val="002C7592"/>
    <w:rsid w:val="002C75D0"/>
    <w:rsid w:val="002C7B07"/>
    <w:rsid w:val="002C7BCA"/>
    <w:rsid w:val="002C7D63"/>
    <w:rsid w:val="002C7F14"/>
    <w:rsid w:val="002C7F8C"/>
    <w:rsid w:val="002D0142"/>
    <w:rsid w:val="002D01E0"/>
    <w:rsid w:val="002D0215"/>
    <w:rsid w:val="002D03F5"/>
    <w:rsid w:val="002D040B"/>
    <w:rsid w:val="002D0637"/>
    <w:rsid w:val="002D06EF"/>
    <w:rsid w:val="002D0746"/>
    <w:rsid w:val="002D090E"/>
    <w:rsid w:val="002D09C2"/>
    <w:rsid w:val="002D0DB2"/>
    <w:rsid w:val="002D1048"/>
    <w:rsid w:val="002D132D"/>
    <w:rsid w:val="002D13C9"/>
    <w:rsid w:val="002D16C9"/>
    <w:rsid w:val="002D181D"/>
    <w:rsid w:val="002D1B86"/>
    <w:rsid w:val="002D1C5D"/>
    <w:rsid w:val="002D2094"/>
    <w:rsid w:val="002D209A"/>
    <w:rsid w:val="002D2165"/>
    <w:rsid w:val="002D21B7"/>
    <w:rsid w:val="002D2756"/>
    <w:rsid w:val="002D2991"/>
    <w:rsid w:val="002D2CEA"/>
    <w:rsid w:val="002D2FBB"/>
    <w:rsid w:val="002D31DA"/>
    <w:rsid w:val="002D324D"/>
    <w:rsid w:val="002D3265"/>
    <w:rsid w:val="002D3992"/>
    <w:rsid w:val="002D3AB8"/>
    <w:rsid w:val="002D3C3B"/>
    <w:rsid w:val="002D4446"/>
    <w:rsid w:val="002D465E"/>
    <w:rsid w:val="002D4679"/>
    <w:rsid w:val="002D4740"/>
    <w:rsid w:val="002D47A7"/>
    <w:rsid w:val="002D4861"/>
    <w:rsid w:val="002D4D48"/>
    <w:rsid w:val="002D4F03"/>
    <w:rsid w:val="002D50DE"/>
    <w:rsid w:val="002D51FD"/>
    <w:rsid w:val="002D525B"/>
    <w:rsid w:val="002D526C"/>
    <w:rsid w:val="002D54A8"/>
    <w:rsid w:val="002D54CC"/>
    <w:rsid w:val="002D5571"/>
    <w:rsid w:val="002D55C7"/>
    <w:rsid w:val="002D5668"/>
    <w:rsid w:val="002D581E"/>
    <w:rsid w:val="002D5AC7"/>
    <w:rsid w:val="002D5BBA"/>
    <w:rsid w:val="002D5D52"/>
    <w:rsid w:val="002D5F5C"/>
    <w:rsid w:val="002D63BA"/>
    <w:rsid w:val="002D63D2"/>
    <w:rsid w:val="002D66C0"/>
    <w:rsid w:val="002D6B3F"/>
    <w:rsid w:val="002D6DB8"/>
    <w:rsid w:val="002D703C"/>
    <w:rsid w:val="002D704C"/>
    <w:rsid w:val="002D7558"/>
    <w:rsid w:val="002D756B"/>
    <w:rsid w:val="002D76BD"/>
    <w:rsid w:val="002D7927"/>
    <w:rsid w:val="002D79D5"/>
    <w:rsid w:val="002D7CC6"/>
    <w:rsid w:val="002D7DBA"/>
    <w:rsid w:val="002D7DE8"/>
    <w:rsid w:val="002E003B"/>
    <w:rsid w:val="002E02C6"/>
    <w:rsid w:val="002E02EE"/>
    <w:rsid w:val="002E044C"/>
    <w:rsid w:val="002E052F"/>
    <w:rsid w:val="002E07E2"/>
    <w:rsid w:val="002E0A61"/>
    <w:rsid w:val="002E0B76"/>
    <w:rsid w:val="002E0C25"/>
    <w:rsid w:val="002E0E75"/>
    <w:rsid w:val="002E0F66"/>
    <w:rsid w:val="002E105B"/>
    <w:rsid w:val="002E117C"/>
    <w:rsid w:val="002E15C1"/>
    <w:rsid w:val="002E1606"/>
    <w:rsid w:val="002E17C4"/>
    <w:rsid w:val="002E17FD"/>
    <w:rsid w:val="002E194D"/>
    <w:rsid w:val="002E1AC3"/>
    <w:rsid w:val="002E1BA6"/>
    <w:rsid w:val="002E1E4A"/>
    <w:rsid w:val="002E1EAA"/>
    <w:rsid w:val="002E1F54"/>
    <w:rsid w:val="002E21DB"/>
    <w:rsid w:val="002E231A"/>
    <w:rsid w:val="002E23D9"/>
    <w:rsid w:val="002E2537"/>
    <w:rsid w:val="002E2653"/>
    <w:rsid w:val="002E27C8"/>
    <w:rsid w:val="002E28C1"/>
    <w:rsid w:val="002E2958"/>
    <w:rsid w:val="002E2B98"/>
    <w:rsid w:val="002E2C1E"/>
    <w:rsid w:val="002E2C4D"/>
    <w:rsid w:val="002E2CB5"/>
    <w:rsid w:val="002E2D1D"/>
    <w:rsid w:val="002E30D9"/>
    <w:rsid w:val="002E3230"/>
    <w:rsid w:val="002E32AB"/>
    <w:rsid w:val="002E32E5"/>
    <w:rsid w:val="002E33BB"/>
    <w:rsid w:val="002E34F9"/>
    <w:rsid w:val="002E3547"/>
    <w:rsid w:val="002E3733"/>
    <w:rsid w:val="002E392B"/>
    <w:rsid w:val="002E396D"/>
    <w:rsid w:val="002E3C6F"/>
    <w:rsid w:val="002E3D25"/>
    <w:rsid w:val="002E3DEF"/>
    <w:rsid w:val="002E4098"/>
    <w:rsid w:val="002E4597"/>
    <w:rsid w:val="002E462C"/>
    <w:rsid w:val="002E4782"/>
    <w:rsid w:val="002E478B"/>
    <w:rsid w:val="002E48E7"/>
    <w:rsid w:val="002E4A7E"/>
    <w:rsid w:val="002E5152"/>
    <w:rsid w:val="002E52A0"/>
    <w:rsid w:val="002E5476"/>
    <w:rsid w:val="002E5500"/>
    <w:rsid w:val="002E556E"/>
    <w:rsid w:val="002E5A2D"/>
    <w:rsid w:val="002E5C19"/>
    <w:rsid w:val="002E5F08"/>
    <w:rsid w:val="002E603A"/>
    <w:rsid w:val="002E61A9"/>
    <w:rsid w:val="002E6250"/>
    <w:rsid w:val="002E66C8"/>
    <w:rsid w:val="002E6738"/>
    <w:rsid w:val="002E6D59"/>
    <w:rsid w:val="002E71A1"/>
    <w:rsid w:val="002E7599"/>
    <w:rsid w:val="002E75C8"/>
    <w:rsid w:val="002E77AE"/>
    <w:rsid w:val="002E780C"/>
    <w:rsid w:val="002E7D36"/>
    <w:rsid w:val="002E7F8F"/>
    <w:rsid w:val="002F01B1"/>
    <w:rsid w:val="002F01E3"/>
    <w:rsid w:val="002F01F0"/>
    <w:rsid w:val="002F0202"/>
    <w:rsid w:val="002F0277"/>
    <w:rsid w:val="002F031C"/>
    <w:rsid w:val="002F049E"/>
    <w:rsid w:val="002F0586"/>
    <w:rsid w:val="002F0702"/>
    <w:rsid w:val="002F0743"/>
    <w:rsid w:val="002F0926"/>
    <w:rsid w:val="002F095A"/>
    <w:rsid w:val="002F0BBD"/>
    <w:rsid w:val="002F1298"/>
    <w:rsid w:val="002F13AC"/>
    <w:rsid w:val="002F1463"/>
    <w:rsid w:val="002F156C"/>
    <w:rsid w:val="002F1591"/>
    <w:rsid w:val="002F1924"/>
    <w:rsid w:val="002F19C2"/>
    <w:rsid w:val="002F1AEA"/>
    <w:rsid w:val="002F1B6F"/>
    <w:rsid w:val="002F1BA8"/>
    <w:rsid w:val="002F1FEA"/>
    <w:rsid w:val="002F20F3"/>
    <w:rsid w:val="002F2127"/>
    <w:rsid w:val="002F21A5"/>
    <w:rsid w:val="002F23A3"/>
    <w:rsid w:val="002F2467"/>
    <w:rsid w:val="002F2507"/>
    <w:rsid w:val="002F25FD"/>
    <w:rsid w:val="002F26E3"/>
    <w:rsid w:val="002F284D"/>
    <w:rsid w:val="002F2C79"/>
    <w:rsid w:val="002F2DB7"/>
    <w:rsid w:val="002F319C"/>
    <w:rsid w:val="002F359C"/>
    <w:rsid w:val="002F3805"/>
    <w:rsid w:val="002F3887"/>
    <w:rsid w:val="002F392F"/>
    <w:rsid w:val="002F3E02"/>
    <w:rsid w:val="002F3F34"/>
    <w:rsid w:val="002F3F58"/>
    <w:rsid w:val="002F3F94"/>
    <w:rsid w:val="002F4885"/>
    <w:rsid w:val="002F48AD"/>
    <w:rsid w:val="002F4A6C"/>
    <w:rsid w:val="002F4B70"/>
    <w:rsid w:val="002F4B9C"/>
    <w:rsid w:val="002F4C4D"/>
    <w:rsid w:val="002F4DBE"/>
    <w:rsid w:val="002F4E12"/>
    <w:rsid w:val="002F54DE"/>
    <w:rsid w:val="002F54F1"/>
    <w:rsid w:val="002F55BB"/>
    <w:rsid w:val="002F560F"/>
    <w:rsid w:val="002F5683"/>
    <w:rsid w:val="002F56DF"/>
    <w:rsid w:val="002F576A"/>
    <w:rsid w:val="002F577E"/>
    <w:rsid w:val="002F5791"/>
    <w:rsid w:val="002F58AF"/>
    <w:rsid w:val="002F5989"/>
    <w:rsid w:val="002F5B48"/>
    <w:rsid w:val="002F5DEA"/>
    <w:rsid w:val="002F62DB"/>
    <w:rsid w:val="002F6476"/>
    <w:rsid w:val="002F655F"/>
    <w:rsid w:val="002F6641"/>
    <w:rsid w:val="002F6B6D"/>
    <w:rsid w:val="002F6D0C"/>
    <w:rsid w:val="002F7056"/>
    <w:rsid w:val="002F72AF"/>
    <w:rsid w:val="002F7309"/>
    <w:rsid w:val="002F737E"/>
    <w:rsid w:val="002F7490"/>
    <w:rsid w:val="002F74AA"/>
    <w:rsid w:val="002F74F2"/>
    <w:rsid w:val="002F760A"/>
    <w:rsid w:val="002F76FB"/>
    <w:rsid w:val="002F786D"/>
    <w:rsid w:val="002F7F47"/>
    <w:rsid w:val="0030004E"/>
    <w:rsid w:val="00300068"/>
    <w:rsid w:val="00300080"/>
    <w:rsid w:val="003002B5"/>
    <w:rsid w:val="003002C0"/>
    <w:rsid w:val="0030054F"/>
    <w:rsid w:val="003005B8"/>
    <w:rsid w:val="003005EF"/>
    <w:rsid w:val="00300846"/>
    <w:rsid w:val="00300C8E"/>
    <w:rsid w:val="00300D3B"/>
    <w:rsid w:val="00300EA6"/>
    <w:rsid w:val="0030125F"/>
    <w:rsid w:val="00301350"/>
    <w:rsid w:val="00301A23"/>
    <w:rsid w:val="00301B05"/>
    <w:rsid w:val="00301BE8"/>
    <w:rsid w:val="00301E10"/>
    <w:rsid w:val="00301F68"/>
    <w:rsid w:val="00301F6B"/>
    <w:rsid w:val="003021FA"/>
    <w:rsid w:val="003024AD"/>
    <w:rsid w:val="003026F4"/>
    <w:rsid w:val="0030294E"/>
    <w:rsid w:val="003029C7"/>
    <w:rsid w:val="00302A5E"/>
    <w:rsid w:val="00302B35"/>
    <w:rsid w:val="00302D3B"/>
    <w:rsid w:val="00302D60"/>
    <w:rsid w:val="003030C7"/>
    <w:rsid w:val="00303163"/>
    <w:rsid w:val="003032D9"/>
    <w:rsid w:val="00303506"/>
    <w:rsid w:val="00303783"/>
    <w:rsid w:val="00303B03"/>
    <w:rsid w:val="00303B9E"/>
    <w:rsid w:val="00303E4E"/>
    <w:rsid w:val="003040E5"/>
    <w:rsid w:val="00304246"/>
    <w:rsid w:val="003043AF"/>
    <w:rsid w:val="003048FF"/>
    <w:rsid w:val="0030499D"/>
    <w:rsid w:val="003049DB"/>
    <w:rsid w:val="00304C6C"/>
    <w:rsid w:val="00304D0D"/>
    <w:rsid w:val="00304F36"/>
    <w:rsid w:val="0030507A"/>
    <w:rsid w:val="003052B4"/>
    <w:rsid w:val="003053D9"/>
    <w:rsid w:val="00305A98"/>
    <w:rsid w:val="00305C1C"/>
    <w:rsid w:val="00305C41"/>
    <w:rsid w:val="00305CFA"/>
    <w:rsid w:val="00305D34"/>
    <w:rsid w:val="00305F89"/>
    <w:rsid w:val="00306344"/>
    <w:rsid w:val="00306387"/>
    <w:rsid w:val="00306466"/>
    <w:rsid w:val="0030648C"/>
    <w:rsid w:val="00306588"/>
    <w:rsid w:val="00306593"/>
    <w:rsid w:val="00306672"/>
    <w:rsid w:val="00306740"/>
    <w:rsid w:val="0030680C"/>
    <w:rsid w:val="003068C9"/>
    <w:rsid w:val="00306CA1"/>
    <w:rsid w:val="00306EE1"/>
    <w:rsid w:val="00306F92"/>
    <w:rsid w:val="0030713F"/>
    <w:rsid w:val="003072BC"/>
    <w:rsid w:val="00307427"/>
    <w:rsid w:val="00307673"/>
    <w:rsid w:val="00307697"/>
    <w:rsid w:val="00307742"/>
    <w:rsid w:val="003079D0"/>
    <w:rsid w:val="00307D13"/>
    <w:rsid w:val="00307EAE"/>
    <w:rsid w:val="00307F2C"/>
    <w:rsid w:val="003101EB"/>
    <w:rsid w:val="00310222"/>
    <w:rsid w:val="0031053F"/>
    <w:rsid w:val="003105ED"/>
    <w:rsid w:val="0031066B"/>
    <w:rsid w:val="003108D9"/>
    <w:rsid w:val="00310E58"/>
    <w:rsid w:val="00310F34"/>
    <w:rsid w:val="0031105D"/>
    <w:rsid w:val="0031113E"/>
    <w:rsid w:val="00311184"/>
    <w:rsid w:val="0031132E"/>
    <w:rsid w:val="00311387"/>
    <w:rsid w:val="00311444"/>
    <w:rsid w:val="003116DC"/>
    <w:rsid w:val="003116E2"/>
    <w:rsid w:val="00311716"/>
    <w:rsid w:val="00311A75"/>
    <w:rsid w:val="00311A8B"/>
    <w:rsid w:val="00311B8E"/>
    <w:rsid w:val="00311EBF"/>
    <w:rsid w:val="003120C9"/>
    <w:rsid w:val="0031224A"/>
    <w:rsid w:val="003122D4"/>
    <w:rsid w:val="0031233A"/>
    <w:rsid w:val="003123FA"/>
    <w:rsid w:val="00312666"/>
    <w:rsid w:val="00312741"/>
    <w:rsid w:val="00312AB6"/>
    <w:rsid w:val="00312B43"/>
    <w:rsid w:val="00312C9B"/>
    <w:rsid w:val="00312DA3"/>
    <w:rsid w:val="00312EFB"/>
    <w:rsid w:val="00312FB1"/>
    <w:rsid w:val="003133F2"/>
    <w:rsid w:val="00313583"/>
    <w:rsid w:val="003135B1"/>
    <w:rsid w:val="003135B2"/>
    <w:rsid w:val="00313C3F"/>
    <w:rsid w:val="00313FFC"/>
    <w:rsid w:val="003142A5"/>
    <w:rsid w:val="00314354"/>
    <w:rsid w:val="00314468"/>
    <w:rsid w:val="003146DE"/>
    <w:rsid w:val="00314C6F"/>
    <w:rsid w:val="00314C83"/>
    <w:rsid w:val="003153F5"/>
    <w:rsid w:val="00315488"/>
    <w:rsid w:val="003154F1"/>
    <w:rsid w:val="00315802"/>
    <w:rsid w:val="00315AC6"/>
    <w:rsid w:val="0031663B"/>
    <w:rsid w:val="00316744"/>
    <w:rsid w:val="00316752"/>
    <w:rsid w:val="00316980"/>
    <w:rsid w:val="00316F49"/>
    <w:rsid w:val="00316F95"/>
    <w:rsid w:val="00317042"/>
    <w:rsid w:val="003170E6"/>
    <w:rsid w:val="0031713C"/>
    <w:rsid w:val="00317173"/>
    <w:rsid w:val="0031742C"/>
    <w:rsid w:val="0031748F"/>
    <w:rsid w:val="003176D2"/>
    <w:rsid w:val="00317CBB"/>
    <w:rsid w:val="00317DC0"/>
    <w:rsid w:val="00317EF1"/>
    <w:rsid w:val="00317F33"/>
    <w:rsid w:val="00317FA4"/>
    <w:rsid w:val="0032025C"/>
    <w:rsid w:val="0032033D"/>
    <w:rsid w:val="00320447"/>
    <w:rsid w:val="003204AE"/>
    <w:rsid w:val="00320895"/>
    <w:rsid w:val="00320AA4"/>
    <w:rsid w:val="00320F34"/>
    <w:rsid w:val="00320F88"/>
    <w:rsid w:val="00320FFE"/>
    <w:rsid w:val="00321019"/>
    <w:rsid w:val="003210C2"/>
    <w:rsid w:val="00321143"/>
    <w:rsid w:val="00321192"/>
    <w:rsid w:val="003216B7"/>
    <w:rsid w:val="00321744"/>
    <w:rsid w:val="003217CF"/>
    <w:rsid w:val="003219B9"/>
    <w:rsid w:val="00321A38"/>
    <w:rsid w:val="00321A52"/>
    <w:rsid w:val="00321B3F"/>
    <w:rsid w:val="00321BAD"/>
    <w:rsid w:val="00321C24"/>
    <w:rsid w:val="003225E4"/>
    <w:rsid w:val="00322661"/>
    <w:rsid w:val="0032267D"/>
    <w:rsid w:val="003226DA"/>
    <w:rsid w:val="003226F2"/>
    <w:rsid w:val="0032272D"/>
    <w:rsid w:val="00322ACA"/>
    <w:rsid w:val="00322B4F"/>
    <w:rsid w:val="00322D63"/>
    <w:rsid w:val="00322DCD"/>
    <w:rsid w:val="003230EE"/>
    <w:rsid w:val="003234AC"/>
    <w:rsid w:val="00323525"/>
    <w:rsid w:val="003236D0"/>
    <w:rsid w:val="00323836"/>
    <w:rsid w:val="00323A43"/>
    <w:rsid w:val="00323BAD"/>
    <w:rsid w:val="00324045"/>
    <w:rsid w:val="003240DC"/>
    <w:rsid w:val="00324239"/>
    <w:rsid w:val="003242BF"/>
    <w:rsid w:val="00324334"/>
    <w:rsid w:val="0032436E"/>
    <w:rsid w:val="00324423"/>
    <w:rsid w:val="0032452D"/>
    <w:rsid w:val="00324551"/>
    <w:rsid w:val="003245FB"/>
    <w:rsid w:val="003247C9"/>
    <w:rsid w:val="003247EA"/>
    <w:rsid w:val="0032489C"/>
    <w:rsid w:val="003249B7"/>
    <w:rsid w:val="00324AD7"/>
    <w:rsid w:val="00324C52"/>
    <w:rsid w:val="00324E11"/>
    <w:rsid w:val="0032508E"/>
    <w:rsid w:val="00325171"/>
    <w:rsid w:val="00325196"/>
    <w:rsid w:val="0032525C"/>
    <w:rsid w:val="003256B3"/>
    <w:rsid w:val="00325731"/>
    <w:rsid w:val="003259DF"/>
    <w:rsid w:val="00325A8A"/>
    <w:rsid w:val="00325ACB"/>
    <w:rsid w:val="0032604F"/>
    <w:rsid w:val="0032625F"/>
    <w:rsid w:val="0032636E"/>
    <w:rsid w:val="003265D4"/>
    <w:rsid w:val="00326753"/>
    <w:rsid w:val="00326AAC"/>
    <w:rsid w:val="00326BBB"/>
    <w:rsid w:val="00326C01"/>
    <w:rsid w:val="00326C7C"/>
    <w:rsid w:val="00326EE5"/>
    <w:rsid w:val="00326FE7"/>
    <w:rsid w:val="0032721C"/>
    <w:rsid w:val="00327489"/>
    <w:rsid w:val="00327516"/>
    <w:rsid w:val="00327719"/>
    <w:rsid w:val="00327E05"/>
    <w:rsid w:val="00327E84"/>
    <w:rsid w:val="00327FB2"/>
    <w:rsid w:val="003301A4"/>
    <w:rsid w:val="003301DA"/>
    <w:rsid w:val="00330319"/>
    <w:rsid w:val="00330395"/>
    <w:rsid w:val="003303C4"/>
    <w:rsid w:val="0033059E"/>
    <w:rsid w:val="0033079E"/>
    <w:rsid w:val="00330858"/>
    <w:rsid w:val="00330E05"/>
    <w:rsid w:val="00330F36"/>
    <w:rsid w:val="00330FFB"/>
    <w:rsid w:val="003311B8"/>
    <w:rsid w:val="003311DC"/>
    <w:rsid w:val="003313A4"/>
    <w:rsid w:val="003314DA"/>
    <w:rsid w:val="0033155F"/>
    <w:rsid w:val="00331692"/>
    <w:rsid w:val="00331752"/>
    <w:rsid w:val="00331792"/>
    <w:rsid w:val="0033179C"/>
    <w:rsid w:val="0033181F"/>
    <w:rsid w:val="003318DF"/>
    <w:rsid w:val="00331906"/>
    <w:rsid w:val="00331D3B"/>
    <w:rsid w:val="00331ECD"/>
    <w:rsid w:val="00331F0D"/>
    <w:rsid w:val="00331F3D"/>
    <w:rsid w:val="003321C3"/>
    <w:rsid w:val="003322E2"/>
    <w:rsid w:val="00332350"/>
    <w:rsid w:val="00332545"/>
    <w:rsid w:val="003325BD"/>
    <w:rsid w:val="0033282B"/>
    <w:rsid w:val="00332884"/>
    <w:rsid w:val="0033295C"/>
    <w:rsid w:val="003329C7"/>
    <w:rsid w:val="003329E6"/>
    <w:rsid w:val="00332AD6"/>
    <w:rsid w:val="00332FF8"/>
    <w:rsid w:val="003331D8"/>
    <w:rsid w:val="003334FE"/>
    <w:rsid w:val="0033350C"/>
    <w:rsid w:val="00333625"/>
    <w:rsid w:val="003336C5"/>
    <w:rsid w:val="00333738"/>
    <w:rsid w:val="00333811"/>
    <w:rsid w:val="00333F40"/>
    <w:rsid w:val="00334150"/>
    <w:rsid w:val="00334248"/>
    <w:rsid w:val="003342AF"/>
    <w:rsid w:val="003344AE"/>
    <w:rsid w:val="0033464B"/>
    <w:rsid w:val="003346D1"/>
    <w:rsid w:val="00334BCF"/>
    <w:rsid w:val="00334C4C"/>
    <w:rsid w:val="00334ED3"/>
    <w:rsid w:val="00334F1B"/>
    <w:rsid w:val="003350FF"/>
    <w:rsid w:val="0033525D"/>
    <w:rsid w:val="0033533B"/>
    <w:rsid w:val="00335536"/>
    <w:rsid w:val="003355CA"/>
    <w:rsid w:val="00335672"/>
    <w:rsid w:val="00335EEA"/>
    <w:rsid w:val="0033606B"/>
    <w:rsid w:val="003360AC"/>
    <w:rsid w:val="003362EA"/>
    <w:rsid w:val="00336345"/>
    <w:rsid w:val="003364CD"/>
    <w:rsid w:val="0033652F"/>
    <w:rsid w:val="00336576"/>
    <w:rsid w:val="0033674F"/>
    <w:rsid w:val="0033688D"/>
    <w:rsid w:val="0033694F"/>
    <w:rsid w:val="00336B8B"/>
    <w:rsid w:val="00336C34"/>
    <w:rsid w:val="00336D51"/>
    <w:rsid w:val="00336D5C"/>
    <w:rsid w:val="00336E7C"/>
    <w:rsid w:val="00336E85"/>
    <w:rsid w:val="003370E9"/>
    <w:rsid w:val="0033715F"/>
    <w:rsid w:val="003371A6"/>
    <w:rsid w:val="00337297"/>
    <w:rsid w:val="003376E4"/>
    <w:rsid w:val="00337CA0"/>
    <w:rsid w:val="00337FAE"/>
    <w:rsid w:val="00340146"/>
    <w:rsid w:val="00340344"/>
    <w:rsid w:val="00340617"/>
    <w:rsid w:val="00340662"/>
    <w:rsid w:val="00340941"/>
    <w:rsid w:val="00340AA9"/>
    <w:rsid w:val="00340CF5"/>
    <w:rsid w:val="00340D5E"/>
    <w:rsid w:val="00340DBA"/>
    <w:rsid w:val="00341113"/>
    <w:rsid w:val="0034125A"/>
    <w:rsid w:val="003412AC"/>
    <w:rsid w:val="003413F0"/>
    <w:rsid w:val="0034141B"/>
    <w:rsid w:val="0034149E"/>
    <w:rsid w:val="00341B7C"/>
    <w:rsid w:val="00341E69"/>
    <w:rsid w:val="00341E88"/>
    <w:rsid w:val="00341F1F"/>
    <w:rsid w:val="0034206A"/>
    <w:rsid w:val="003421A7"/>
    <w:rsid w:val="0034238B"/>
    <w:rsid w:val="0034270F"/>
    <w:rsid w:val="00342761"/>
    <w:rsid w:val="00342996"/>
    <w:rsid w:val="00342AFA"/>
    <w:rsid w:val="00342CB1"/>
    <w:rsid w:val="00342E0B"/>
    <w:rsid w:val="00342E66"/>
    <w:rsid w:val="00343057"/>
    <w:rsid w:val="00343B76"/>
    <w:rsid w:val="00343BD6"/>
    <w:rsid w:val="00343EC7"/>
    <w:rsid w:val="00343F8C"/>
    <w:rsid w:val="00343FDE"/>
    <w:rsid w:val="003441D3"/>
    <w:rsid w:val="0034438B"/>
    <w:rsid w:val="003443E3"/>
    <w:rsid w:val="003444AF"/>
    <w:rsid w:val="00344601"/>
    <w:rsid w:val="003446CE"/>
    <w:rsid w:val="003447AA"/>
    <w:rsid w:val="00344871"/>
    <w:rsid w:val="003449D6"/>
    <w:rsid w:val="00344B2A"/>
    <w:rsid w:val="00344BD4"/>
    <w:rsid w:val="00344DB3"/>
    <w:rsid w:val="003454E5"/>
    <w:rsid w:val="003454F7"/>
    <w:rsid w:val="003457C8"/>
    <w:rsid w:val="00345899"/>
    <w:rsid w:val="00345CC0"/>
    <w:rsid w:val="00345CFE"/>
    <w:rsid w:val="00346081"/>
    <w:rsid w:val="003460CD"/>
    <w:rsid w:val="003462A9"/>
    <w:rsid w:val="003462C8"/>
    <w:rsid w:val="0034630F"/>
    <w:rsid w:val="003464B0"/>
    <w:rsid w:val="0034671B"/>
    <w:rsid w:val="0034693A"/>
    <w:rsid w:val="00346E07"/>
    <w:rsid w:val="00346E9B"/>
    <w:rsid w:val="00347166"/>
    <w:rsid w:val="00347174"/>
    <w:rsid w:val="00347374"/>
    <w:rsid w:val="003474A2"/>
    <w:rsid w:val="0034759C"/>
    <w:rsid w:val="0034770C"/>
    <w:rsid w:val="0034781C"/>
    <w:rsid w:val="00347F81"/>
    <w:rsid w:val="00347FDC"/>
    <w:rsid w:val="003503C7"/>
    <w:rsid w:val="003504F5"/>
    <w:rsid w:val="00350C44"/>
    <w:rsid w:val="00350D7A"/>
    <w:rsid w:val="00350EFC"/>
    <w:rsid w:val="003511E8"/>
    <w:rsid w:val="00351532"/>
    <w:rsid w:val="00351754"/>
    <w:rsid w:val="003519A4"/>
    <w:rsid w:val="00351A8C"/>
    <w:rsid w:val="00351B89"/>
    <w:rsid w:val="00351C4F"/>
    <w:rsid w:val="00351DCC"/>
    <w:rsid w:val="00352236"/>
    <w:rsid w:val="003529BF"/>
    <w:rsid w:val="00352B9C"/>
    <w:rsid w:val="00352BDC"/>
    <w:rsid w:val="00352C00"/>
    <w:rsid w:val="00352EFC"/>
    <w:rsid w:val="00353097"/>
    <w:rsid w:val="003533AA"/>
    <w:rsid w:val="003534FD"/>
    <w:rsid w:val="00353513"/>
    <w:rsid w:val="00353ACF"/>
    <w:rsid w:val="00353C70"/>
    <w:rsid w:val="00353DAE"/>
    <w:rsid w:val="00353F62"/>
    <w:rsid w:val="0035437C"/>
    <w:rsid w:val="00355106"/>
    <w:rsid w:val="00355182"/>
    <w:rsid w:val="00355340"/>
    <w:rsid w:val="00355450"/>
    <w:rsid w:val="003556C5"/>
    <w:rsid w:val="003556E4"/>
    <w:rsid w:val="00355878"/>
    <w:rsid w:val="00355AC6"/>
    <w:rsid w:val="00355C5E"/>
    <w:rsid w:val="00355CE5"/>
    <w:rsid w:val="00355F00"/>
    <w:rsid w:val="00355F85"/>
    <w:rsid w:val="0035601D"/>
    <w:rsid w:val="003563DD"/>
    <w:rsid w:val="003565E3"/>
    <w:rsid w:val="00356707"/>
    <w:rsid w:val="00356B2E"/>
    <w:rsid w:val="00356D21"/>
    <w:rsid w:val="00356D5C"/>
    <w:rsid w:val="00356ED0"/>
    <w:rsid w:val="00356F32"/>
    <w:rsid w:val="00357007"/>
    <w:rsid w:val="003572F5"/>
    <w:rsid w:val="0035742B"/>
    <w:rsid w:val="003575A4"/>
    <w:rsid w:val="0035774C"/>
    <w:rsid w:val="00357828"/>
    <w:rsid w:val="00357868"/>
    <w:rsid w:val="00357C4E"/>
    <w:rsid w:val="00357CD5"/>
    <w:rsid w:val="00357CEC"/>
    <w:rsid w:val="00357EBB"/>
    <w:rsid w:val="0036021B"/>
    <w:rsid w:val="003602E4"/>
    <w:rsid w:val="003608AA"/>
    <w:rsid w:val="0036090A"/>
    <w:rsid w:val="00360914"/>
    <w:rsid w:val="0036098F"/>
    <w:rsid w:val="003609E2"/>
    <w:rsid w:val="00360BD7"/>
    <w:rsid w:val="00360E99"/>
    <w:rsid w:val="00360F16"/>
    <w:rsid w:val="003610FD"/>
    <w:rsid w:val="003614A9"/>
    <w:rsid w:val="00361509"/>
    <w:rsid w:val="00361981"/>
    <w:rsid w:val="00361C5E"/>
    <w:rsid w:val="00362011"/>
    <w:rsid w:val="00362190"/>
    <w:rsid w:val="00362238"/>
    <w:rsid w:val="0036227C"/>
    <w:rsid w:val="00362690"/>
    <w:rsid w:val="003626A0"/>
    <w:rsid w:val="00362A71"/>
    <w:rsid w:val="00362B52"/>
    <w:rsid w:val="00362BAF"/>
    <w:rsid w:val="00362D81"/>
    <w:rsid w:val="00362E10"/>
    <w:rsid w:val="00363019"/>
    <w:rsid w:val="0036353B"/>
    <w:rsid w:val="00363554"/>
    <w:rsid w:val="003635D2"/>
    <w:rsid w:val="0036371F"/>
    <w:rsid w:val="0036386D"/>
    <w:rsid w:val="00363890"/>
    <w:rsid w:val="003638F5"/>
    <w:rsid w:val="00363AD3"/>
    <w:rsid w:val="00363AF2"/>
    <w:rsid w:val="00363BB4"/>
    <w:rsid w:val="00363C51"/>
    <w:rsid w:val="00363E37"/>
    <w:rsid w:val="00363F4E"/>
    <w:rsid w:val="00363FBB"/>
    <w:rsid w:val="00364003"/>
    <w:rsid w:val="003642F7"/>
    <w:rsid w:val="003643F9"/>
    <w:rsid w:val="0036449B"/>
    <w:rsid w:val="003646C4"/>
    <w:rsid w:val="0036478E"/>
    <w:rsid w:val="003647F7"/>
    <w:rsid w:val="00364B6F"/>
    <w:rsid w:val="00364BCC"/>
    <w:rsid w:val="00364D4D"/>
    <w:rsid w:val="00364ECC"/>
    <w:rsid w:val="00364FFE"/>
    <w:rsid w:val="0036525F"/>
    <w:rsid w:val="00365591"/>
    <w:rsid w:val="003655F8"/>
    <w:rsid w:val="00365704"/>
    <w:rsid w:val="00365778"/>
    <w:rsid w:val="003657C3"/>
    <w:rsid w:val="00365B30"/>
    <w:rsid w:val="00365FD2"/>
    <w:rsid w:val="0036603C"/>
    <w:rsid w:val="00366073"/>
    <w:rsid w:val="00366077"/>
    <w:rsid w:val="00366394"/>
    <w:rsid w:val="003664EC"/>
    <w:rsid w:val="00366517"/>
    <w:rsid w:val="00366536"/>
    <w:rsid w:val="00366557"/>
    <w:rsid w:val="003668D1"/>
    <w:rsid w:val="00366A42"/>
    <w:rsid w:val="00366B19"/>
    <w:rsid w:val="00366D84"/>
    <w:rsid w:val="00366DD0"/>
    <w:rsid w:val="00366E7C"/>
    <w:rsid w:val="003670B2"/>
    <w:rsid w:val="0036711A"/>
    <w:rsid w:val="00367205"/>
    <w:rsid w:val="003672BE"/>
    <w:rsid w:val="00367406"/>
    <w:rsid w:val="00367653"/>
    <w:rsid w:val="00367737"/>
    <w:rsid w:val="003677E2"/>
    <w:rsid w:val="00367AE2"/>
    <w:rsid w:val="00367B72"/>
    <w:rsid w:val="00367BA5"/>
    <w:rsid w:val="00367BB2"/>
    <w:rsid w:val="00367BEE"/>
    <w:rsid w:val="00367E68"/>
    <w:rsid w:val="0037015C"/>
    <w:rsid w:val="00370234"/>
    <w:rsid w:val="00370404"/>
    <w:rsid w:val="00370432"/>
    <w:rsid w:val="0037049E"/>
    <w:rsid w:val="00370687"/>
    <w:rsid w:val="0037078B"/>
    <w:rsid w:val="00370985"/>
    <w:rsid w:val="003709DC"/>
    <w:rsid w:val="00370BB0"/>
    <w:rsid w:val="00370DE4"/>
    <w:rsid w:val="00371099"/>
    <w:rsid w:val="00371251"/>
    <w:rsid w:val="00371F82"/>
    <w:rsid w:val="00371F9B"/>
    <w:rsid w:val="003720BA"/>
    <w:rsid w:val="003723CC"/>
    <w:rsid w:val="00372673"/>
    <w:rsid w:val="00372B1D"/>
    <w:rsid w:val="00372D19"/>
    <w:rsid w:val="003732E7"/>
    <w:rsid w:val="003733FF"/>
    <w:rsid w:val="00373691"/>
    <w:rsid w:val="00373914"/>
    <w:rsid w:val="00373AB5"/>
    <w:rsid w:val="00373CBB"/>
    <w:rsid w:val="00373FA2"/>
    <w:rsid w:val="003744DB"/>
    <w:rsid w:val="0037450D"/>
    <w:rsid w:val="003748F3"/>
    <w:rsid w:val="00374927"/>
    <w:rsid w:val="003749F1"/>
    <w:rsid w:val="00374D9C"/>
    <w:rsid w:val="00374DB4"/>
    <w:rsid w:val="00374EA8"/>
    <w:rsid w:val="00374ECA"/>
    <w:rsid w:val="003750B3"/>
    <w:rsid w:val="0037524D"/>
    <w:rsid w:val="00375348"/>
    <w:rsid w:val="003753B6"/>
    <w:rsid w:val="003753E4"/>
    <w:rsid w:val="003754E0"/>
    <w:rsid w:val="003755E7"/>
    <w:rsid w:val="00375650"/>
    <w:rsid w:val="00375788"/>
    <w:rsid w:val="003759D3"/>
    <w:rsid w:val="00375B29"/>
    <w:rsid w:val="00375D67"/>
    <w:rsid w:val="00376244"/>
    <w:rsid w:val="00376560"/>
    <w:rsid w:val="00376667"/>
    <w:rsid w:val="00376A21"/>
    <w:rsid w:val="00376A7E"/>
    <w:rsid w:val="00376B7E"/>
    <w:rsid w:val="00376BFB"/>
    <w:rsid w:val="00376FBE"/>
    <w:rsid w:val="0037710B"/>
    <w:rsid w:val="003774AC"/>
    <w:rsid w:val="003774D1"/>
    <w:rsid w:val="0037765B"/>
    <w:rsid w:val="0037771A"/>
    <w:rsid w:val="00377DF2"/>
    <w:rsid w:val="00380074"/>
    <w:rsid w:val="0038011E"/>
    <w:rsid w:val="0038027A"/>
    <w:rsid w:val="003803A7"/>
    <w:rsid w:val="0038048F"/>
    <w:rsid w:val="003804D5"/>
    <w:rsid w:val="003809AF"/>
    <w:rsid w:val="00380AA6"/>
    <w:rsid w:val="00380DB3"/>
    <w:rsid w:val="00380FF1"/>
    <w:rsid w:val="003812B1"/>
    <w:rsid w:val="0038141E"/>
    <w:rsid w:val="00381643"/>
    <w:rsid w:val="003817D4"/>
    <w:rsid w:val="00381849"/>
    <w:rsid w:val="0038198C"/>
    <w:rsid w:val="00381BD1"/>
    <w:rsid w:val="00381C73"/>
    <w:rsid w:val="00382314"/>
    <w:rsid w:val="003823A8"/>
    <w:rsid w:val="003823B3"/>
    <w:rsid w:val="00382425"/>
    <w:rsid w:val="003825DE"/>
    <w:rsid w:val="00382754"/>
    <w:rsid w:val="0038290D"/>
    <w:rsid w:val="003829E9"/>
    <w:rsid w:val="00382B17"/>
    <w:rsid w:val="00382D15"/>
    <w:rsid w:val="003832D4"/>
    <w:rsid w:val="00383827"/>
    <w:rsid w:val="00383CA4"/>
    <w:rsid w:val="00383E1B"/>
    <w:rsid w:val="0038424F"/>
    <w:rsid w:val="00384316"/>
    <w:rsid w:val="003843A4"/>
    <w:rsid w:val="003844B0"/>
    <w:rsid w:val="00384621"/>
    <w:rsid w:val="00384E52"/>
    <w:rsid w:val="00384E86"/>
    <w:rsid w:val="00384F87"/>
    <w:rsid w:val="00384FF2"/>
    <w:rsid w:val="0038507A"/>
    <w:rsid w:val="003851FB"/>
    <w:rsid w:val="003856CC"/>
    <w:rsid w:val="00385A66"/>
    <w:rsid w:val="0038617C"/>
    <w:rsid w:val="0038631D"/>
    <w:rsid w:val="0038658E"/>
    <w:rsid w:val="003869F2"/>
    <w:rsid w:val="00386B41"/>
    <w:rsid w:val="00386F65"/>
    <w:rsid w:val="00386FEC"/>
    <w:rsid w:val="00387577"/>
    <w:rsid w:val="00387687"/>
    <w:rsid w:val="00387715"/>
    <w:rsid w:val="00387800"/>
    <w:rsid w:val="00387907"/>
    <w:rsid w:val="00387967"/>
    <w:rsid w:val="00387EB7"/>
    <w:rsid w:val="00387FFD"/>
    <w:rsid w:val="00390154"/>
    <w:rsid w:val="003902A1"/>
    <w:rsid w:val="003907C2"/>
    <w:rsid w:val="003908C8"/>
    <w:rsid w:val="003908DB"/>
    <w:rsid w:val="00390A5C"/>
    <w:rsid w:val="00390AC8"/>
    <w:rsid w:val="00390DCD"/>
    <w:rsid w:val="00390F4C"/>
    <w:rsid w:val="00390FDC"/>
    <w:rsid w:val="00391124"/>
    <w:rsid w:val="00391269"/>
    <w:rsid w:val="00391510"/>
    <w:rsid w:val="00391572"/>
    <w:rsid w:val="00391685"/>
    <w:rsid w:val="00391848"/>
    <w:rsid w:val="00391999"/>
    <w:rsid w:val="003919AA"/>
    <w:rsid w:val="00391ECA"/>
    <w:rsid w:val="00391EEF"/>
    <w:rsid w:val="00392083"/>
    <w:rsid w:val="0039212C"/>
    <w:rsid w:val="0039215A"/>
    <w:rsid w:val="0039239A"/>
    <w:rsid w:val="003923AD"/>
    <w:rsid w:val="0039253D"/>
    <w:rsid w:val="00392692"/>
    <w:rsid w:val="003926D2"/>
    <w:rsid w:val="00392746"/>
    <w:rsid w:val="003928E9"/>
    <w:rsid w:val="00392C03"/>
    <w:rsid w:val="00392D75"/>
    <w:rsid w:val="00392EDE"/>
    <w:rsid w:val="00392FC4"/>
    <w:rsid w:val="003930A8"/>
    <w:rsid w:val="003931F7"/>
    <w:rsid w:val="00393431"/>
    <w:rsid w:val="003934A7"/>
    <w:rsid w:val="00393523"/>
    <w:rsid w:val="0039353D"/>
    <w:rsid w:val="003935F3"/>
    <w:rsid w:val="00393652"/>
    <w:rsid w:val="00393BC0"/>
    <w:rsid w:val="00393E72"/>
    <w:rsid w:val="00394369"/>
    <w:rsid w:val="00394585"/>
    <w:rsid w:val="00394808"/>
    <w:rsid w:val="0039482A"/>
    <w:rsid w:val="0039489D"/>
    <w:rsid w:val="00394EB5"/>
    <w:rsid w:val="00394FE7"/>
    <w:rsid w:val="00394FEA"/>
    <w:rsid w:val="00395204"/>
    <w:rsid w:val="0039523D"/>
    <w:rsid w:val="00395266"/>
    <w:rsid w:val="00395572"/>
    <w:rsid w:val="00395597"/>
    <w:rsid w:val="00395605"/>
    <w:rsid w:val="00395753"/>
    <w:rsid w:val="003957CF"/>
    <w:rsid w:val="0039584B"/>
    <w:rsid w:val="003958D8"/>
    <w:rsid w:val="00395FDD"/>
    <w:rsid w:val="0039601F"/>
    <w:rsid w:val="00396083"/>
    <w:rsid w:val="00396173"/>
    <w:rsid w:val="00396177"/>
    <w:rsid w:val="0039627C"/>
    <w:rsid w:val="00396577"/>
    <w:rsid w:val="003966FD"/>
    <w:rsid w:val="00396746"/>
    <w:rsid w:val="0039684F"/>
    <w:rsid w:val="00396DAD"/>
    <w:rsid w:val="00396E8D"/>
    <w:rsid w:val="00396EBE"/>
    <w:rsid w:val="00396F35"/>
    <w:rsid w:val="00396F9A"/>
    <w:rsid w:val="0039700F"/>
    <w:rsid w:val="00397146"/>
    <w:rsid w:val="0039716D"/>
    <w:rsid w:val="003971AE"/>
    <w:rsid w:val="0039725C"/>
    <w:rsid w:val="0039768D"/>
    <w:rsid w:val="00397803"/>
    <w:rsid w:val="00397B0F"/>
    <w:rsid w:val="00397BDE"/>
    <w:rsid w:val="00397C43"/>
    <w:rsid w:val="00397CC7"/>
    <w:rsid w:val="00397D20"/>
    <w:rsid w:val="00397D56"/>
    <w:rsid w:val="00397E03"/>
    <w:rsid w:val="00397E85"/>
    <w:rsid w:val="00397F8B"/>
    <w:rsid w:val="00397FF1"/>
    <w:rsid w:val="003A00CE"/>
    <w:rsid w:val="003A0123"/>
    <w:rsid w:val="003A03E3"/>
    <w:rsid w:val="003A03E7"/>
    <w:rsid w:val="003A08F5"/>
    <w:rsid w:val="003A095C"/>
    <w:rsid w:val="003A0C52"/>
    <w:rsid w:val="003A0E5C"/>
    <w:rsid w:val="003A0F6D"/>
    <w:rsid w:val="003A13F0"/>
    <w:rsid w:val="003A17A2"/>
    <w:rsid w:val="003A187F"/>
    <w:rsid w:val="003A18C8"/>
    <w:rsid w:val="003A1AA3"/>
    <w:rsid w:val="003A1C4C"/>
    <w:rsid w:val="003A1D41"/>
    <w:rsid w:val="003A1F17"/>
    <w:rsid w:val="003A21E9"/>
    <w:rsid w:val="003A2495"/>
    <w:rsid w:val="003A286A"/>
    <w:rsid w:val="003A2903"/>
    <w:rsid w:val="003A2972"/>
    <w:rsid w:val="003A2A3F"/>
    <w:rsid w:val="003A2C02"/>
    <w:rsid w:val="003A2DF6"/>
    <w:rsid w:val="003A2FB9"/>
    <w:rsid w:val="003A31CE"/>
    <w:rsid w:val="003A3279"/>
    <w:rsid w:val="003A3540"/>
    <w:rsid w:val="003A3549"/>
    <w:rsid w:val="003A356C"/>
    <w:rsid w:val="003A36B9"/>
    <w:rsid w:val="003A3A17"/>
    <w:rsid w:val="003A3E88"/>
    <w:rsid w:val="003A3EAF"/>
    <w:rsid w:val="003A3FBC"/>
    <w:rsid w:val="003A426D"/>
    <w:rsid w:val="003A43F8"/>
    <w:rsid w:val="003A45C7"/>
    <w:rsid w:val="003A49F9"/>
    <w:rsid w:val="003A4A71"/>
    <w:rsid w:val="003A4B07"/>
    <w:rsid w:val="003A4BD8"/>
    <w:rsid w:val="003A4CD3"/>
    <w:rsid w:val="003A4E2F"/>
    <w:rsid w:val="003A50ED"/>
    <w:rsid w:val="003A5157"/>
    <w:rsid w:val="003A5401"/>
    <w:rsid w:val="003A561A"/>
    <w:rsid w:val="003A5C26"/>
    <w:rsid w:val="003A602A"/>
    <w:rsid w:val="003A6030"/>
    <w:rsid w:val="003A6215"/>
    <w:rsid w:val="003A6332"/>
    <w:rsid w:val="003A63F4"/>
    <w:rsid w:val="003A648D"/>
    <w:rsid w:val="003A64BF"/>
    <w:rsid w:val="003A65B0"/>
    <w:rsid w:val="003A65D2"/>
    <w:rsid w:val="003A65E3"/>
    <w:rsid w:val="003A68EE"/>
    <w:rsid w:val="003A6B4B"/>
    <w:rsid w:val="003A712C"/>
    <w:rsid w:val="003A722A"/>
    <w:rsid w:val="003A732C"/>
    <w:rsid w:val="003A743D"/>
    <w:rsid w:val="003A749C"/>
    <w:rsid w:val="003A77EE"/>
    <w:rsid w:val="003A7812"/>
    <w:rsid w:val="003A7869"/>
    <w:rsid w:val="003A7CB2"/>
    <w:rsid w:val="003B0366"/>
    <w:rsid w:val="003B056E"/>
    <w:rsid w:val="003B05B1"/>
    <w:rsid w:val="003B062A"/>
    <w:rsid w:val="003B0651"/>
    <w:rsid w:val="003B06AB"/>
    <w:rsid w:val="003B082B"/>
    <w:rsid w:val="003B09F2"/>
    <w:rsid w:val="003B0BE9"/>
    <w:rsid w:val="003B0C93"/>
    <w:rsid w:val="003B0DF3"/>
    <w:rsid w:val="003B1092"/>
    <w:rsid w:val="003B139B"/>
    <w:rsid w:val="003B13AB"/>
    <w:rsid w:val="003B1496"/>
    <w:rsid w:val="003B1A4C"/>
    <w:rsid w:val="003B1CD2"/>
    <w:rsid w:val="003B1DC1"/>
    <w:rsid w:val="003B228E"/>
    <w:rsid w:val="003B240C"/>
    <w:rsid w:val="003B295C"/>
    <w:rsid w:val="003B29A0"/>
    <w:rsid w:val="003B2BED"/>
    <w:rsid w:val="003B2D22"/>
    <w:rsid w:val="003B2DAD"/>
    <w:rsid w:val="003B2DF1"/>
    <w:rsid w:val="003B30B5"/>
    <w:rsid w:val="003B312C"/>
    <w:rsid w:val="003B3248"/>
    <w:rsid w:val="003B32A2"/>
    <w:rsid w:val="003B344A"/>
    <w:rsid w:val="003B3471"/>
    <w:rsid w:val="003B35B6"/>
    <w:rsid w:val="003B366F"/>
    <w:rsid w:val="003B390B"/>
    <w:rsid w:val="003B39C2"/>
    <w:rsid w:val="003B3B9B"/>
    <w:rsid w:val="003B3B9E"/>
    <w:rsid w:val="003B43B2"/>
    <w:rsid w:val="003B4661"/>
    <w:rsid w:val="003B4678"/>
    <w:rsid w:val="003B483F"/>
    <w:rsid w:val="003B485F"/>
    <w:rsid w:val="003B4CFD"/>
    <w:rsid w:val="003B4DF7"/>
    <w:rsid w:val="003B4E04"/>
    <w:rsid w:val="003B4E09"/>
    <w:rsid w:val="003B4ECD"/>
    <w:rsid w:val="003B4ED9"/>
    <w:rsid w:val="003B4EED"/>
    <w:rsid w:val="003B4FE8"/>
    <w:rsid w:val="003B5173"/>
    <w:rsid w:val="003B53BC"/>
    <w:rsid w:val="003B5506"/>
    <w:rsid w:val="003B5545"/>
    <w:rsid w:val="003B5673"/>
    <w:rsid w:val="003B5730"/>
    <w:rsid w:val="003B57B1"/>
    <w:rsid w:val="003B5936"/>
    <w:rsid w:val="003B5BA3"/>
    <w:rsid w:val="003B5D3E"/>
    <w:rsid w:val="003B5F82"/>
    <w:rsid w:val="003B5FEA"/>
    <w:rsid w:val="003B61B2"/>
    <w:rsid w:val="003B62B4"/>
    <w:rsid w:val="003B62D8"/>
    <w:rsid w:val="003B638B"/>
    <w:rsid w:val="003B6682"/>
    <w:rsid w:val="003B6745"/>
    <w:rsid w:val="003B6C06"/>
    <w:rsid w:val="003B6C27"/>
    <w:rsid w:val="003B6CCC"/>
    <w:rsid w:val="003B6DFA"/>
    <w:rsid w:val="003B6F59"/>
    <w:rsid w:val="003B7072"/>
    <w:rsid w:val="003B763D"/>
    <w:rsid w:val="003B7752"/>
    <w:rsid w:val="003B78D2"/>
    <w:rsid w:val="003B7968"/>
    <w:rsid w:val="003B7D66"/>
    <w:rsid w:val="003B7ECE"/>
    <w:rsid w:val="003C0115"/>
    <w:rsid w:val="003C028C"/>
    <w:rsid w:val="003C0888"/>
    <w:rsid w:val="003C088B"/>
    <w:rsid w:val="003C08B7"/>
    <w:rsid w:val="003C08D6"/>
    <w:rsid w:val="003C096A"/>
    <w:rsid w:val="003C0B52"/>
    <w:rsid w:val="003C0BAC"/>
    <w:rsid w:val="003C0E20"/>
    <w:rsid w:val="003C0EC5"/>
    <w:rsid w:val="003C1112"/>
    <w:rsid w:val="003C11E1"/>
    <w:rsid w:val="003C124E"/>
    <w:rsid w:val="003C12DA"/>
    <w:rsid w:val="003C130D"/>
    <w:rsid w:val="003C163F"/>
    <w:rsid w:val="003C17A3"/>
    <w:rsid w:val="003C17FB"/>
    <w:rsid w:val="003C193C"/>
    <w:rsid w:val="003C1994"/>
    <w:rsid w:val="003C1A2B"/>
    <w:rsid w:val="003C1CA9"/>
    <w:rsid w:val="003C1D57"/>
    <w:rsid w:val="003C1F33"/>
    <w:rsid w:val="003C1FAF"/>
    <w:rsid w:val="003C2017"/>
    <w:rsid w:val="003C23A2"/>
    <w:rsid w:val="003C23D9"/>
    <w:rsid w:val="003C24C5"/>
    <w:rsid w:val="003C269A"/>
    <w:rsid w:val="003C279E"/>
    <w:rsid w:val="003C28F5"/>
    <w:rsid w:val="003C2997"/>
    <w:rsid w:val="003C2A35"/>
    <w:rsid w:val="003C2AF9"/>
    <w:rsid w:val="003C2CC8"/>
    <w:rsid w:val="003C2E8A"/>
    <w:rsid w:val="003C2F19"/>
    <w:rsid w:val="003C30FB"/>
    <w:rsid w:val="003C31BD"/>
    <w:rsid w:val="003C354F"/>
    <w:rsid w:val="003C37CE"/>
    <w:rsid w:val="003C38B1"/>
    <w:rsid w:val="003C393E"/>
    <w:rsid w:val="003C3B96"/>
    <w:rsid w:val="003C3E27"/>
    <w:rsid w:val="003C4090"/>
    <w:rsid w:val="003C41C1"/>
    <w:rsid w:val="003C41E7"/>
    <w:rsid w:val="003C42ED"/>
    <w:rsid w:val="003C456A"/>
    <w:rsid w:val="003C4583"/>
    <w:rsid w:val="003C474D"/>
    <w:rsid w:val="003C4899"/>
    <w:rsid w:val="003C4986"/>
    <w:rsid w:val="003C4B47"/>
    <w:rsid w:val="003C4BF1"/>
    <w:rsid w:val="003C4DBD"/>
    <w:rsid w:val="003C4E4E"/>
    <w:rsid w:val="003C4EAD"/>
    <w:rsid w:val="003C5129"/>
    <w:rsid w:val="003C549B"/>
    <w:rsid w:val="003C555F"/>
    <w:rsid w:val="003C559E"/>
    <w:rsid w:val="003C5676"/>
    <w:rsid w:val="003C593A"/>
    <w:rsid w:val="003C5B3A"/>
    <w:rsid w:val="003C5BF5"/>
    <w:rsid w:val="003C5C41"/>
    <w:rsid w:val="003C5E4B"/>
    <w:rsid w:val="003C618E"/>
    <w:rsid w:val="003C6296"/>
    <w:rsid w:val="003C6472"/>
    <w:rsid w:val="003C6585"/>
    <w:rsid w:val="003C6898"/>
    <w:rsid w:val="003C68A5"/>
    <w:rsid w:val="003C6A5F"/>
    <w:rsid w:val="003C6AAF"/>
    <w:rsid w:val="003C6C84"/>
    <w:rsid w:val="003C6C96"/>
    <w:rsid w:val="003C6D42"/>
    <w:rsid w:val="003C6DF0"/>
    <w:rsid w:val="003C6E20"/>
    <w:rsid w:val="003C7198"/>
    <w:rsid w:val="003C7263"/>
    <w:rsid w:val="003C72EB"/>
    <w:rsid w:val="003C74FD"/>
    <w:rsid w:val="003C76F0"/>
    <w:rsid w:val="003C7C58"/>
    <w:rsid w:val="003C7F09"/>
    <w:rsid w:val="003D003B"/>
    <w:rsid w:val="003D0305"/>
    <w:rsid w:val="003D042B"/>
    <w:rsid w:val="003D04FC"/>
    <w:rsid w:val="003D0572"/>
    <w:rsid w:val="003D0969"/>
    <w:rsid w:val="003D09E9"/>
    <w:rsid w:val="003D0A26"/>
    <w:rsid w:val="003D0C78"/>
    <w:rsid w:val="003D104C"/>
    <w:rsid w:val="003D134D"/>
    <w:rsid w:val="003D188C"/>
    <w:rsid w:val="003D19C3"/>
    <w:rsid w:val="003D1AFD"/>
    <w:rsid w:val="003D1BB1"/>
    <w:rsid w:val="003D1EF6"/>
    <w:rsid w:val="003D208F"/>
    <w:rsid w:val="003D24FB"/>
    <w:rsid w:val="003D2900"/>
    <w:rsid w:val="003D29E3"/>
    <w:rsid w:val="003D2AAA"/>
    <w:rsid w:val="003D2BF4"/>
    <w:rsid w:val="003D312D"/>
    <w:rsid w:val="003D324A"/>
    <w:rsid w:val="003D329F"/>
    <w:rsid w:val="003D3555"/>
    <w:rsid w:val="003D37C8"/>
    <w:rsid w:val="003D3C0E"/>
    <w:rsid w:val="003D3D4C"/>
    <w:rsid w:val="003D3E8E"/>
    <w:rsid w:val="003D408C"/>
    <w:rsid w:val="003D4498"/>
    <w:rsid w:val="003D47B2"/>
    <w:rsid w:val="003D48B0"/>
    <w:rsid w:val="003D4B5E"/>
    <w:rsid w:val="003D4D1F"/>
    <w:rsid w:val="003D5109"/>
    <w:rsid w:val="003D5473"/>
    <w:rsid w:val="003D5476"/>
    <w:rsid w:val="003D55F7"/>
    <w:rsid w:val="003D5763"/>
    <w:rsid w:val="003D58CB"/>
    <w:rsid w:val="003D5B37"/>
    <w:rsid w:val="003D5C1A"/>
    <w:rsid w:val="003D5CF1"/>
    <w:rsid w:val="003D5DB3"/>
    <w:rsid w:val="003D5F2E"/>
    <w:rsid w:val="003D5F59"/>
    <w:rsid w:val="003D627D"/>
    <w:rsid w:val="003D6594"/>
    <w:rsid w:val="003D65EA"/>
    <w:rsid w:val="003D6879"/>
    <w:rsid w:val="003D6A81"/>
    <w:rsid w:val="003D6CCC"/>
    <w:rsid w:val="003D74D1"/>
    <w:rsid w:val="003D754F"/>
    <w:rsid w:val="003D76A1"/>
    <w:rsid w:val="003D7B7E"/>
    <w:rsid w:val="003D7D19"/>
    <w:rsid w:val="003E0025"/>
    <w:rsid w:val="003E0176"/>
    <w:rsid w:val="003E026E"/>
    <w:rsid w:val="003E0309"/>
    <w:rsid w:val="003E031B"/>
    <w:rsid w:val="003E0432"/>
    <w:rsid w:val="003E045A"/>
    <w:rsid w:val="003E0473"/>
    <w:rsid w:val="003E05D6"/>
    <w:rsid w:val="003E06C6"/>
    <w:rsid w:val="003E081A"/>
    <w:rsid w:val="003E0C31"/>
    <w:rsid w:val="003E0DE4"/>
    <w:rsid w:val="003E0EE2"/>
    <w:rsid w:val="003E0F34"/>
    <w:rsid w:val="003E0FF9"/>
    <w:rsid w:val="003E11BA"/>
    <w:rsid w:val="003E17E6"/>
    <w:rsid w:val="003E1A1C"/>
    <w:rsid w:val="003E1B5E"/>
    <w:rsid w:val="003E1B75"/>
    <w:rsid w:val="003E1BE9"/>
    <w:rsid w:val="003E1C37"/>
    <w:rsid w:val="003E225B"/>
    <w:rsid w:val="003E25D0"/>
    <w:rsid w:val="003E2611"/>
    <w:rsid w:val="003E2655"/>
    <w:rsid w:val="003E293C"/>
    <w:rsid w:val="003E29DB"/>
    <w:rsid w:val="003E2C83"/>
    <w:rsid w:val="003E2CD1"/>
    <w:rsid w:val="003E2FB9"/>
    <w:rsid w:val="003E3022"/>
    <w:rsid w:val="003E30CD"/>
    <w:rsid w:val="003E3186"/>
    <w:rsid w:val="003E32CB"/>
    <w:rsid w:val="003E35F7"/>
    <w:rsid w:val="003E362E"/>
    <w:rsid w:val="003E3662"/>
    <w:rsid w:val="003E377E"/>
    <w:rsid w:val="003E3AF6"/>
    <w:rsid w:val="003E3C57"/>
    <w:rsid w:val="003E3D4B"/>
    <w:rsid w:val="003E4013"/>
    <w:rsid w:val="003E445E"/>
    <w:rsid w:val="003E45FF"/>
    <w:rsid w:val="003E46C3"/>
    <w:rsid w:val="003E4824"/>
    <w:rsid w:val="003E48C5"/>
    <w:rsid w:val="003E4ABE"/>
    <w:rsid w:val="003E4B2B"/>
    <w:rsid w:val="003E4E6E"/>
    <w:rsid w:val="003E4F04"/>
    <w:rsid w:val="003E507F"/>
    <w:rsid w:val="003E50C4"/>
    <w:rsid w:val="003E5199"/>
    <w:rsid w:val="003E533B"/>
    <w:rsid w:val="003E536F"/>
    <w:rsid w:val="003E55BC"/>
    <w:rsid w:val="003E567D"/>
    <w:rsid w:val="003E583A"/>
    <w:rsid w:val="003E5AD1"/>
    <w:rsid w:val="003E5E2F"/>
    <w:rsid w:val="003E60FD"/>
    <w:rsid w:val="003E6145"/>
    <w:rsid w:val="003E65A4"/>
    <w:rsid w:val="003E65AE"/>
    <w:rsid w:val="003E66CC"/>
    <w:rsid w:val="003E6700"/>
    <w:rsid w:val="003E6B09"/>
    <w:rsid w:val="003E6D7D"/>
    <w:rsid w:val="003E7673"/>
    <w:rsid w:val="003E7A41"/>
    <w:rsid w:val="003E7AC9"/>
    <w:rsid w:val="003E7B22"/>
    <w:rsid w:val="003E7B91"/>
    <w:rsid w:val="003E7D45"/>
    <w:rsid w:val="003E7EFC"/>
    <w:rsid w:val="003E7F74"/>
    <w:rsid w:val="003E7FBB"/>
    <w:rsid w:val="003E7FE6"/>
    <w:rsid w:val="003F0021"/>
    <w:rsid w:val="003F03DD"/>
    <w:rsid w:val="003F0A0E"/>
    <w:rsid w:val="003F0CAF"/>
    <w:rsid w:val="003F1074"/>
    <w:rsid w:val="003F1388"/>
    <w:rsid w:val="003F1572"/>
    <w:rsid w:val="003F176F"/>
    <w:rsid w:val="003F1968"/>
    <w:rsid w:val="003F19C5"/>
    <w:rsid w:val="003F19FC"/>
    <w:rsid w:val="003F1A9A"/>
    <w:rsid w:val="003F1CE4"/>
    <w:rsid w:val="003F1F93"/>
    <w:rsid w:val="003F213A"/>
    <w:rsid w:val="003F21CB"/>
    <w:rsid w:val="003F22F2"/>
    <w:rsid w:val="003F2549"/>
    <w:rsid w:val="003F260F"/>
    <w:rsid w:val="003F2885"/>
    <w:rsid w:val="003F28C5"/>
    <w:rsid w:val="003F2996"/>
    <w:rsid w:val="003F2B3C"/>
    <w:rsid w:val="003F2B7E"/>
    <w:rsid w:val="003F2BCD"/>
    <w:rsid w:val="003F2C0A"/>
    <w:rsid w:val="003F3148"/>
    <w:rsid w:val="003F349A"/>
    <w:rsid w:val="003F351D"/>
    <w:rsid w:val="003F371B"/>
    <w:rsid w:val="003F389F"/>
    <w:rsid w:val="003F39C1"/>
    <w:rsid w:val="003F39FE"/>
    <w:rsid w:val="003F3B4E"/>
    <w:rsid w:val="003F3EE4"/>
    <w:rsid w:val="003F40FB"/>
    <w:rsid w:val="003F42A3"/>
    <w:rsid w:val="003F42C8"/>
    <w:rsid w:val="003F4489"/>
    <w:rsid w:val="003F4534"/>
    <w:rsid w:val="003F4786"/>
    <w:rsid w:val="003F499E"/>
    <w:rsid w:val="003F4F1E"/>
    <w:rsid w:val="003F501A"/>
    <w:rsid w:val="003F5330"/>
    <w:rsid w:val="003F5588"/>
    <w:rsid w:val="003F55AA"/>
    <w:rsid w:val="003F55F8"/>
    <w:rsid w:val="003F5912"/>
    <w:rsid w:val="003F5E67"/>
    <w:rsid w:val="003F60B1"/>
    <w:rsid w:val="003F614D"/>
    <w:rsid w:val="003F6272"/>
    <w:rsid w:val="003F63AB"/>
    <w:rsid w:val="003F6466"/>
    <w:rsid w:val="003F6801"/>
    <w:rsid w:val="003F6828"/>
    <w:rsid w:val="003F6B17"/>
    <w:rsid w:val="003F6DDB"/>
    <w:rsid w:val="003F6F09"/>
    <w:rsid w:val="003F706E"/>
    <w:rsid w:val="003F716B"/>
    <w:rsid w:val="003F7381"/>
    <w:rsid w:val="003F7425"/>
    <w:rsid w:val="003F7704"/>
    <w:rsid w:val="003F78E0"/>
    <w:rsid w:val="003F7C31"/>
    <w:rsid w:val="003F7E77"/>
    <w:rsid w:val="004002E0"/>
    <w:rsid w:val="0040038D"/>
    <w:rsid w:val="00400793"/>
    <w:rsid w:val="00400914"/>
    <w:rsid w:val="004009BA"/>
    <w:rsid w:val="00400E21"/>
    <w:rsid w:val="00400E8A"/>
    <w:rsid w:val="00400ECA"/>
    <w:rsid w:val="00401224"/>
    <w:rsid w:val="004017C0"/>
    <w:rsid w:val="004018C7"/>
    <w:rsid w:val="0040199A"/>
    <w:rsid w:val="00401A22"/>
    <w:rsid w:val="00401B7F"/>
    <w:rsid w:val="00401C92"/>
    <w:rsid w:val="00401D44"/>
    <w:rsid w:val="00401EB5"/>
    <w:rsid w:val="00401FC7"/>
    <w:rsid w:val="0040203E"/>
    <w:rsid w:val="00402053"/>
    <w:rsid w:val="004023AF"/>
    <w:rsid w:val="00402585"/>
    <w:rsid w:val="0040262A"/>
    <w:rsid w:val="00402660"/>
    <w:rsid w:val="00402673"/>
    <w:rsid w:val="004026BF"/>
    <w:rsid w:val="00402734"/>
    <w:rsid w:val="004027DD"/>
    <w:rsid w:val="00402A08"/>
    <w:rsid w:val="00402B0C"/>
    <w:rsid w:val="00402BA9"/>
    <w:rsid w:val="00402BD6"/>
    <w:rsid w:val="00402F95"/>
    <w:rsid w:val="00403754"/>
    <w:rsid w:val="0040380A"/>
    <w:rsid w:val="00403896"/>
    <w:rsid w:val="004038AD"/>
    <w:rsid w:val="00403978"/>
    <w:rsid w:val="00403A39"/>
    <w:rsid w:val="00403CF0"/>
    <w:rsid w:val="00403D21"/>
    <w:rsid w:val="00403D77"/>
    <w:rsid w:val="00403F0B"/>
    <w:rsid w:val="00404007"/>
    <w:rsid w:val="004040C6"/>
    <w:rsid w:val="004042FB"/>
    <w:rsid w:val="00404311"/>
    <w:rsid w:val="00404379"/>
    <w:rsid w:val="004045DC"/>
    <w:rsid w:val="00404963"/>
    <w:rsid w:val="00404A6A"/>
    <w:rsid w:val="00404B37"/>
    <w:rsid w:val="00404DCA"/>
    <w:rsid w:val="00404E60"/>
    <w:rsid w:val="00404FED"/>
    <w:rsid w:val="0040513D"/>
    <w:rsid w:val="00405250"/>
    <w:rsid w:val="00405316"/>
    <w:rsid w:val="004053C8"/>
    <w:rsid w:val="004053F9"/>
    <w:rsid w:val="0040547A"/>
    <w:rsid w:val="0040547E"/>
    <w:rsid w:val="004055FF"/>
    <w:rsid w:val="00405807"/>
    <w:rsid w:val="0040584F"/>
    <w:rsid w:val="00405BD3"/>
    <w:rsid w:val="00405C56"/>
    <w:rsid w:val="00405C73"/>
    <w:rsid w:val="0040605F"/>
    <w:rsid w:val="00406311"/>
    <w:rsid w:val="00406720"/>
    <w:rsid w:val="00406CFC"/>
    <w:rsid w:val="00406D7D"/>
    <w:rsid w:val="004075B1"/>
    <w:rsid w:val="004075F8"/>
    <w:rsid w:val="00407688"/>
    <w:rsid w:val="00407800"/>
    <w:rsid w:val="00407895"/>
    <w:rsid w:val="00407931"/>
    <w:rsid w:val="00407B4F"/>
    <w:rsid w:val="00407BB2"/>
    <w:rsid w:val="00407DE4"/>
    <w:rsid w:val="0041004D"/>
    <w:rsid w:val="004100F4"/>
    <w:rsid w:val="004102F6"/>
    <w:rsid w:val="004102F8"/>
    <w:rsid w:val="004107F0"/>
    <w:rsid w:val="0041083D"/>
    <w:rsid w:val="00410962"/>
    <w:rsid w:val="00410BE1"/>
    <w:rsid w:val="00410D49"/>
    <w:rsid w:val="00410F48"/>
    <w:rsid w:val="00411643"/>
    <w:rsid w:val="00411646"/>
    <w:rsid w:val="004116A9"/>
    <w:rsid w:val="0041180D"/>
    <w:rsid w:val="00411878"/>
    <w:rsid w:val="00411D2C"/>
    <w:rsid w:val="00411DB0"/>
    <w:rsid w:val="004120C8"/>
    <w:rsid w:val="004125B3"/>
    <w:rsid w:val="004126F9"/>
    <w:rsid w:val="00412736"/>
    <w:rsid w:val="004127A2"/>
    <w:rsid w:val="0041286B"/>
    <w:rsid w:val="00412A79"/>
    <w:rsid w:val="00412B44"/>
    <w:rsid w:val="00412DB7"/>
    <w:rsid w:val="00413004"/>
    <w:rsid w:val="00413216"/>
    <w:rsid w:val="0041323E"/>
    <w:rsid w:val="004133D7"/>
    <w:rsid w:val="004134E6"/>
    <w:rsid w:val="004135C2"/>
    <w:rsid w:val="0041375E"/>
    <w:rsid w:val="004140A5"/>
    <w:rsid w:val="004142F4"/>
    <w:rsid w:val="0041437C"/>
    <w:rsid w:val="004144F3"/>
    <w:rsid w:val="0041457D"/>
    <w:rsid w:val="0041465F"/>
    <w:rsid w:val="00414675"/>
    <w:rsid w:val="00414684"/>
    <w:rsid w:val="004147B0"/>
    <w:rsid w:val="004148F0"/>
    <w:rsid w:val="00414BFC"/>
    <w:rsid w:val="00414D02"/>
    <w:rsid w:val="00415007"/>
    <w:rsid w:val="004152A3"/>
    <w:rsid w:val="004153B7"/>
    <w:rsid w:val="004154C9"/>
    <w:rsid w:val="00415872"/>
    <w:rsid w:val="00415901"/>
    <w:rsid w:val="0041592B"/>
    <w:rsid w:val="00415A0B"/>
    <w:rsid w:val="00415A8F"/>
    <w:rsid w:val="00415BE2"/>
    <w:rsid w:val="00415DDF"/>
    <w:rsid w:val="00415F74"/>
    <w:rsid w:val="00416309"/>
    <w:rsid w:val="004163DD"/>
    <w:rsid w:val="004164E0"/>
    <w:rsid w:val="0041658A"/>
    <w:rsid w:val="004168AF"/>
    <w:rsid w:val="00416D45"/>
    <w:rsid w:val="00416FC9"/>
    <w:rsid w:val="0041738E"/>
    <w:rsid w:val="00417633"/>
    <w:rsid w:val="00417734"/>
    <w:rsid w:val="00417934"/>
    <w:rsid w:val="00417B17"/>
    <w:rsid w:val="00417B34"/>
    <w:rsid w:val="00417B81"/>
    <w:rsid w:val="00417CF2"/>
    <w:rsid w:val="00417CFD"/>
    <w:rsid w:val="00417ED8"/>
    <w:rsid w:val="004200A7"/>
    <w:rsid w:val="004200E1"/>
    <w:rsid w:val="00420154"/>
    <w:rsid w:val="0042045E"/>
    <w:rsid w:val="004211A1"/>
    <w:rsid w:val="004212DA"/>
    <w:rsid w:val="00421441"/>
    <w:rsid w:val="004215D4"/>
    <w:rsid w:val="00421878"/>
    <w:rsid w:val="0042188D"/>
    <w:rsid w:val="00421A37"/>
    <w:rsid w:val="00421AD7"/>
    <w:rsid w:val="00421B27"/>
    <w:rsid w:val="00421E62"/>
    <w:rsid w:val="0042203E"/>
    <w:rsid w:val="0042209C"/>
    <w:rsid w:val="00422189"/>
    <w:rsid w:val="004221FF"/>
    <w:rsid w:val="004224A6"/>
    <w:rsid w:val="00422659"/>
    <w:rsid w:val="00422842"/>
    <w:rsid w:val="00422CEE"/>
    <w:rsid w:val="00422D12"/>
    <w:rsid w:val="00422DB0"/>
    <w:rsid w:val="00423047"/>
    <w:rsid w:val="004232DC"/>
    <w:rsid w:val="004233AB"/>
    <w:rsid w:val="0042344E"/>
    <w:rsid w:val="00423504"/>
    <w:rsid w:val="00423609"/>
    <w:rsid w:val="004236B1"/>
    <w:rsid w:val="00423A25"/>
    <w:rsid w:val="00423B7B"/>
    <w:rsid w:val="00423E5E"/>
    <w:rsid w:val="00423F1A"/>
    <w:rsid w:val="00424048"/>
    <w:rsid w:val="004240A7"/>
    <w:rsid w:val="00424370"/>
    <w:rsid w:val="004243B5"/>
    <w:rsid w:val="004246B1"/>
    <w:rsid w:val="004246F2"/>
    <w:rsid w:val="00424718"/>
    <w:rsid w:val="0042490B"/>
    <w:rsid w:val="004249C5"/>
    <w:rsid w:val="00424AF5"/>
    <w:rsid w:val="00424C3A"/>
    <w:rsid w:val="00424C92"/>
    <w:rsid w:val="00424F7F"/>
    <w:rsid w:val="00424FC7"/>
    <w:rsid w:val="00425287"/>
    <w:rsid w:val="0042590B"/>
    <w:rsid w:val="00425B38"/>
    <w:rsid w:val="00425C6D"/>
    <w:rsid w:val="00425D7A"/>
    <w:rsid w:val="00425E59"/>
    <w:rsid w:val="00425E8E"/>
    <w:rsid w:val="00426037"/>
    <w:rsid w:val="0042606F"/>
    <w:rsid w:val="004260AC"/>
    <w:rsid w:val="00426155"/>
    <w:rsid w:val="004261C2"/>
    <w:rsid w:val="0042640D"/>
    <w:rsid w:val="0042686E"/>
    <w:rsid w:val="00426891"/>
    <w:rsid w:val="004268BA"/>
    <w:rsid w:val="00426AC9"/>
    <w:rsid w:val="00426D9C"/>
    <w:rsid w:val="00427090"/>
    <w:rsid w:val="004270BD"/>
    <w:rsid w:val="004271E8"/>
    <w:rsid w:val="0042720D"/>
    <w:rsid w:val="00427261"/>
    <w:rsid w:val="0042757E"/>
    <w:rsid w:val="004276E7"/>
    <w:rsid w:val="00427A7F"/>
    <w:rsid w:val="00427B1B"/>
    <w:rsid w:val="00427C07"/>
    <w:rsid w:val="004301B4"/>
    <w:rsid w:val="00430808"/>
    <w:rsid w:val="00430962"/>
    <w:rsid w:val="00430A7D"/>
    <w:rsid w:val="00430BC1"/>
    <w:rsid w:val="00430BCB"/>
    <w:rsid w:val="00430D22"/>
    <w:rsid w:val="00430E9E"/>
    <w:rsid w:val="00430FDB"/>
    <w:rsid w:val="0043100B"/>
    <w:rsid w:val="00431112"/>
    <w:rsid w:val="004311AC"/>
    <w:rsid w:val="00431244"/>
    <w:rsid w:val="004312DD"/>
    <w:rsid w:val="004313B1"/>
    <w:rsid w:val="0043146A"/>
    <w:rsid w:val="004319A0"/>
    <w:rsid w:val="00431A0F"/>
    <w:rsid w:val="00431B4B"/>
    <w:rsid w:val="00431B67"/>
    <w:rsid w:val="00432814"/>
    <w:rsid w:val="004328C6"/>
    <w:rsid w:val="00432949"/>
    <w:rsid w:val="00432B62"/>
    <w:rsid w:val="00432C7E"/>
    <w:rsid w:val="00432DE8"/>
    <w:rsid w:val="00433180"/>
    <w:rsid w:val="0043337A"/>
    <w:rsid w:val="004335DD"/>
    <w:rsid w:val="00433911"/>
    <w:rsid w:val="004339B9"/>
    <w:rsid w:val="00433A23"/>
    <w:rsid w:val="00433B0B"/>
    <w:rsid w:val="00433CF2"/>
    <w:rsid w:val="00433E7C"/>
    <w:rsid w:val="00433F67"/>
    <w:rsid w:val="00434389"/>
    <w:rsid w:val="004343EA"/>
    <w:rsid w:val="00434855"/>
    <w:rsid w:val="0043496E"/>
    <w:rsid w:val="00434AEA"/>
    <w:rsid w:val="00434AEE"/>
    <w:rsid w:val="00434EED"/>
    <w:rsid w:val="004352C6"/>
    <w:rsid w:val="00435485"/>
    <w:rsid w:val="0043549E"/>
    <w:rsid w:val="00436054"/>
    <w:rsid w:val="004360AC"/>
    <w:rsid w:val="00436421"/>
    <w:rsid w:val="0043646D"/>
    <w:rsid w:val="004367F1"/>
    <w:rsid w:val="00436A20"/>
    <w:rsid w:val="00436A22"/>
    <w:rsid w:val="00436B08"/>
    <w:rsid w:val="00436CB9"/>
    <w:rsid w:val="00436DCE"/>
    <w:rsid w:val="00437118"/>
    <w:rsid w:val="00437364"/>
    <w:rsid w:val="004373C8"/>
    <w:rsid w:val="00437522"/>
    <w:rsid w:val="004376FE"/>
    <w:rsid w:val="004379B8"/>
    <w:rsid w:val="00437AF3"/>
    <w:rsid w:val="00437CE0"/>
    <w:rsid w:val="00437DFC"/>
    <w:rsid w:val="00437F78"/>
    <w:rsid w:val="0044002C"/>
    <w:rsid w:val="00440359"/>
    <w:rsid w:val="00440809"/>
    <w:rsid w:val="00440A21"/>
    <w:rsid w:val="00440BF9"/>
    <w:rsid w:val="00440EA0"/>
    <w:rsid w:val="00440F19"/>
    <w:rsid w:val="0044103C"/>
    <w:rsid w:val="0044115E"/>
    <w:rsid w:val="004411B6"/>
    <w:rsid w:val="00441481"/>
    <w:rsid w:val="00441BCE"/>
    <w:rsid w:val="00441D1C"/>
    <w:rsid w:val="004421F0"/>
    <w:rsid w:val="00442218"/>
    <w:rsid w:val="00442320"/>
    <w:rsid w:val="00442454"/>
    <w:rsid w:val="0044270F"/>
    <w:rsid w:val="004427E8"/>
    <w:rsid w:val="004428DC"/>
    <w:rsid w:val="00442951"/>
    <w:rsid w:val="00442B40"/>
    <w:rsid w:val="00442CC0"/>
    <w:rsid w:val="00443030"/>
    <w:rsid w:val="0044309F"/>
    <w:rsid w:val="0044314A"/>
    <w:rsid w:val="004432CC"/>
    <w:rsid w:val="0044365F"/>
    <w:rsid w:val="00443882"/>
    <w:rsid w:val="00443CD9"/>
    <w:rsid w:val="00443D75"/>
    <w:rsid w:val="00443E45"/>
    <w:rsid w:val="00443EAE"/>
    <w:rsid w:val="00443F43"/>
    <w:rsid w:val="00443F8C"/>
    <w:rsid w:val="004441C0"/>
    <w:rsid w:val="00444260"/>
    <w:rsid w:val="00444273"/>
    <w:rsid w:val="00444302"/>
    <w:rsid w:val="0044431A"/>
    <w:rsid w:val="004443B5"/>
    <w:rsid w:val="004443DA"/>
    <w:rsid w:val="004445F9"/>
    <w:rsid w:val="004446FE"/>
    <w:rsid w:val="0044471F"/>
    <w:rsid w:val="00444970"/>
    <w:rsid w:val="00444B41"/>
    <w:rsid w:val="00444B90"/>
    <w:rsid w:val="00444BCA"/>
    <w:rsid w:val="00444CC7"/>
    <w:rsid w:val="00444F55"/>
    <w:rsid w:val="004450D3"/>
    <w:rsid w:val="004455AA"/>
    <w:rsid w:val="0044573A"/>
    <w:rsid w:val="004457EB"/>
    <w:rsid w:val="004458DA"/>
    <w:rsid w:val="0044596D"/>
    <w:rsid w:val="00445DCA"/>
    <w:rsid w:val="00445E31"/>
    <w:rsid w:val="00445F0F"/>
    <w:rsid w:val="00446073"/>
    <w:rsid w:val="004463C1"/>
    <w:rsid w:val="004464B0"/>
    <w:rsid w:val="00446694"/>
    <w:rsid w:val="00446790"/>
    <w:rsid w:val="00446875"/>
    <w:rsid w:val="00446B3D"/>
    <w:rsid w:val="004474C6"/>
    <w:rsid w:val="004474EB"/>
    <w:rsid w:val="00447AB7"/>
    <w:rsid w:val="00447B47"/>
    <w:rsid w:val="00447C45"/>
    <w:rsid w:val="00447DD3"/>
    <w:rsid w:val="00447E23"/>
    <w:rsid w:val="004503CE"/>
    <w:rsid w:val="004504A0"/>
    <w:rsid w:val="00450561"/>
    <w:rsid w:val="004505AF"/>
    <w:rsid w:val="00450A50"/>
    <w:rsid w:val="00450BFE"/>
    <w:rsid w:val="00451188"/>
    <w:rsid w:val="004512B3"/>
    <w:rsid w:val="004514AB"/>
    <w:rsid w:val="0045163F"/>
    <w:rsid w:val="004517AE"/>
    <w:rsid w:val="00451F56"/>
    <w:rsid w:val="00452014"/>
    <w:rsid w:val="004520DB"/>
    <w:rsid w:val="00452518"/>
    <w:rsid w:val="004525B6"/>
    <w:rsid w:val="00452BF6"/>
    <w:rsid w:val="00452FEB"/>
    <w:rsid w:val="00453028"/>
    <w:rsid w:val="004531E8"/>
    <w:rsid w:val="004532C2"/>
    <w:rsid w:val="00453452"/>
    <w:rsid w:val="004535B5"/>
    <w:rsid w:val="004535C3"/>
    <w:rsid w:val="004536E0"/>
    <w:rsid w:val="004538AD"/>
    <w:rsid w:val="00453A69"/>
    <w:rsid w:val="00453DF4"/>
    <w:rsid w:val="00453FAE"/>
    <w:rsid w:val="004540A8"/>
    <w:rsid w:val="004540B5"/>
    <w:rsid w:val="004540B6"/>
    <w:rsid w:val="004540D2"/>
    <w:rsid w:val="0045418E"/>
    <w:rsid w:val="00454587"/>
    <w:rsid w:val="004546D4"/>
    <w:rsid w:val="0045485F"/>
    <w:rsid w:val="004549EA"/>
    <w:rsid w:val="00454B8F"/>
    <w:rsid w:val="00454CDD"/>
    <w:rsid w:val="00454D3C"/>
    <w:rsid w:val="00454DEA"/>
    <w:rsid w:val="00454E90"/>
    <w:rsid w:val="00454F35"/>
    <w:rsid w:val="0045511E"/>
    <w:rsid w:val="004551D1"/>
    <w:rsid w:val="004551E3"/>
    <w:rsid w:val="00455201"/>
    <w:rsid w:val="004554BE"/>
    <w:rsid w:val="004557F0"/>
    <w:rsid w:val="00455839"/>
    <w:rsid w:val="004558DC"/>
    <w:rsid w:val="0045598B"/>
    <w:rsid w:val="00455E79"/>
    <w:rsid w:val="00455EE5"/>
    <w:rsid w:val="00455F75"/>
    <w:rsid w:val="004562AC"/>
    <w:rsid w:val="004565A0"/>
    <w:rsid w:val="004565EE"/>
    <w:rsid w:val="00456669"/>
    <w:rsid w:val="00456763"/>
    <w:rsid w:val="0045692A"/>
    <w:rsid w:val="0045699C"/>
    <w:rsid w:val="004569EA"/>
    <w:rsid w:val="00456AB7"/>
    <w:rsid w:val="00456ADC"/>
    <w:rsid w:val="00456C47"/>
    <w:rsid w:val="00456CE7"/>
    <w:rsid w:val="00456F51"/>
    <w:rsid w:val="00457379"/>
    <w:rsid w:val="004573F0"/>
    <w:rsid w:val="00457633"/>
    <w:rsid w:val="0045765C"/>
    <w:rsid w:val="004576E9"/>
    <w:rsid w:val="0045782B"/>
    <w:rsid w:val="00457D82"/>
    <w:rsid w:val="00457EB1"/>
    <w:rsid w:val="0046030B"/>
    <w:rsid w:val="00460518"/>
    <w:rsid w:val="004606B1"/>
    <w:rsid w:val="004607CB"/>
    <w:rsid w:val="00460813"/>
    <w:rsid w:val="0046086F"/>
    <w:rsid w:val="00460A00"/>
    <w:rsid w:val="00460B2A"/>
    <w:rsid w:val="00460CFA"/>
    <w:rsid w:val="00460D71"/>
    <w:rsid w:val="00461631"/>
    <w:rsid w:val="004616EF"/>
    <w:rsid w:val="0046184F"/>
    <w:rsid w:val="00461A7F"/>
    <w:rsid w:val="00461ABF"/>
    <w:rsid w:val="00461C29"/>
    <w:rsid w:val="00461D75"/>
    <w:rsid w:val="00461E8B"/>
    <w:rsid w:val="00461F6D"/>
    <w:rsid w:val="0046228E"/>
    <w:rsid w:val="0046254A"/>
    <w:rsid w:val="004626E9"/>
    <w:rsid w:val="00462780"/>
    <w:rsid w:val="00462940"/>
    <w:rsid w:val="00462FC4"/>
    <w:rsid w:val="00462FE6"/>
    <w:rsid w:val="004632C1"/>
    <w:rsid w:val="004632DA"/>
    <w:rsid w:val="0046333F"/>
    <w:rsid w:val="004633A5"/>
    <w:rsid w:val="004633D2"/>
    <w:rsid w:val="00463401"/>
    <w:rsid w:val="00463447"/>
    <w:rsid w:val="00463511"/>
    <w:rsid w:val="004635F9"/>
    <w:rsid w:val="00463827"/>
    <w:rsid w:val="00463882"/>
    <w:rsid w:val="00463D84"/>
    <w:rsid w:val="00463DBF"/>
    <w:rsid w:val="00464143"/>
    <w:rsid w:val="00464156"/>
    <w:rsid w:val="0046427F"/>
    <w:rsid w:val="0046428F"/>
    <w:rsid w:val="004642A3"/>
    <w:rsid w:val="0046449A"/>
    <w:rsid w:val="00464727"/>
    <w:rsid w:val="004649F5"/>
    <w:rsid w:val="00464A99"/>
    <w:rsid w:val="00464BB8"/>
    <w:rsid w:val="00464CAF"/>
    <w:rsid w:val="00464FD2"/>
    <w:rsid w:val="00465738"/>
    <w:rsid w:val="004658EA"/>
    <w:rsid w:val="00465A53"/>
    <w:rsid w:val="00465AF9"/>
    <w:rsid w:val="00465B70"/>
    <w:rsid w:val="00465DF6"/>
    <w:rsid w:val="00465FA6"/>
    <w:rsid w:val="004661BE"/>
    <w:rsid w:val="0046634D"/>
    <w:rsid w:val="00466641"/>
    <w:rsid w:val="0046686D"/>
    <w:rsid w:val="00466A6F"/>
    <w:rsid w:val="0046711A"/>
    <w:rsid w:val="0046712E"/>
    <w:rsid w:val="00467312"/>
    <w:rsid w:val="00467317"/>
    <w:rsid w:val="004673F9"/>
    <w:rsid w:val="00467727"/>
    <w:rsid w:val="004677B3"/>
    <w:rsid w:val="0046781B"/>
    <w:rsid w:val="00467ADB"/>
    <w:rsid w:val="004700F0"/>
    <w:rsid w:val="00470114"/>
    <w:rsid w:val="004701A3"/>
    <w:rsid w:val="0047027F"/>
    <w:rsid w:val="00470291"/>
    <w:rsid w:val="004702FA"/>
    <w:rsid w:val="00470443"/>
    <w:rsid w:val="00470469"/>
    <w:rsid w:val="0047056D"/>
    <w:rsid w:val="00470573"/>
    <w:rsid w:val="0047094D"/>
    <w:rsid w:val="004709C7"/>
    <w:rsid w:val="00470CE6"/>
    <w:rsid w:val="00470CF8"/>
    <w:rsid w:val="00470D72"/>
    <w:rsid w:val="00470F01"/>
    <w:rsid w:val="004712F3"/>
    <w:rsid w:val="0047156A"/>
    <w:rsid w:val="00471645"/>
    <w:rsid w:val="004718C6"/>
    <w:rsid w:val="00471AE0"/>
    <w:rsid w:val="00471CC6"/>
    <w:rsid w:val="00471CD0"/>
    <w:rsid w:val="00471D60"/>
    <w:rsid w:val="00471E1E"/>
    <w:rsid w:val="00472465"/>
    <w:rsid w:val="004724B4"/>
    <w:rsid w:val="00472778"/>
    <w:rsid w:val="004728C5"/>
    <w:rsid w:val="00472BB4"/>
    <w:rsid w:val="00472D8F"/>
    <w:rsid w:val="00472DA8"/>
    <w:rsid w:val="004730A6"/>
    <w:rsid w:val="00473107"/>
    <w:rsid w:val="004731B8"/>
    <w:rsid w:val="00473222"/>
    <w:rsid w:val="004734C9"/>
    <w:rsid w:val="004734E7"/>
    <w:rsid w:val="004735A3"/>
    <w:rsid w:val="00473736"/>
    <w:rsid w:val="00473A4A"/>
    <w:rsid w:val="00473CD8"/>
    <w:rsid w:val="00473F25"/>
    <w:rsid w:val="00473F62"/>
    <w:rsid w:val="00473F6C"/>
    <w:rsid w:val="004742F4"/>
    <w:rsid w:val="0047434E"/>
    <w:rsid w:val="004744DF"/>
    <w:rsid w:val="00474606"/>
    <w:rsid w:val="004747A5"/>
    <w:rsid w:val="004748B0"/>
    <w:rsid w:val="004748CF"/>
    <w:rsid w:val="004748D0"/>
    <w:rsid w:val="00475027"/>
    <w:rsid w:val="004751BD"/>
    <w:rsid w:val="004753CD"/>
    <w:rsid w:val="0047553F"/>
    <w:rsid w:val="00475636"/>
    <w:rsid w:val="0047570E"/>
    <w:rsid w:val="004757C9"/>
    <w:rsid w:val="0047589A"/>
    <w:rsid w:val="0047590C"/>
    <w:rsid w:val="004759D5"/>
    <w:rsid w:val="00475A85"/>
    <w:rsid w:val="00475BB2"/>
    <w:rsid w:val="00475BFB"/>
    <w:rsid w:val="00476043"/>
    <w:rsid w:val="0047697B"/>
    <w:rsid w:val="00476A7F"/>
    <w:rsid w:val="00476B38"/>
    <w:rsid w:val="00476BF1"/>
    <w:rsid w:val="00476D12"/>
    <w:rsid w:val="00476D6D"/>
    <w:rsid w:val="0047722D"/>
    <w:rsid w:val="00477351"/>
    <w:rsid w:val="0047736C"/>
    <w:rsid w:val="004773DF"/>
    <w:rsid w:val="004775B0"/>
    <w:rsid w:val="00477A80"/>
    <w:rsid w:val="00477AFB"/>
    <w:rsid w:val="00477B59"/>
    <w:rsid w:val="00477C34"/>
    <w:rsid w:val="00477DBF"/>
    <w:rsid w:val="00477EA5"/>
    <w:rsid w:val="00477FE1"/>
    <w:rsid w:val="00480196"/>
    <w:rsid w:val="004805C8"/>
    <w:rsid w:val="00480ABF"/>
    <w:rsid w:val="00480B32"/>
    <w:rsid w:val="00480B3C"/>
    <w:rsid w:val="00480BE6"/>
    <w:rsid w:val="00480DF0"/>
    <w:rsid w:val="00480FB2"/>
    <w:rsid w:val="00481227"/>
    <w:rsid w:val="00481308"/>
    <w:rsid w:val="0048143D"/>
    <w:rsid w:val="004817F0"/>
    <w:rsid w:val="00481896"/>
    <w:rsid w:val="00481B05"/>
    <w:rsid w:val="00481B5F"/>
    <w:rsid w:val="00481B8F"/>
    <w:rsid w:val="004821EB"/>
    <w:rsid w:val="004821F5"/>
    <w:rsid w:val="00482988"/>
    <w:rsid w:val="00482C6C"/>
    <w:rsid w:val="00482DD4"/>
    <w:rsid w:val="00482F32"/>
    <w:rsid w:val="004832BA"/>
    <w:rsid w:val="00483307"/>
    <w:rsid w:val="00483534"/>
    <w:rsid w:val="0048394C"/>
    <w:rsid w:val="00483AD8"/>
    <w:rsid w:val="00483BA9"/>
    <w:rsid w:val="00483DB6"/>
    <w:rsid w:val="0048412B"/>
    <w:rsid w:val="0048416A"/>
    <w:rsid w:val="004841E9"/>
    <w:rsid w:val="0048432D"/>
    <w:rsid w:val="00484337"/>
    <w:rsid w:val="00484484"/>
    <w:rsid w:val="004844BB"/>
    <w:rsid w:val="004847C5"/>
    <w:rsid w:val="00484946"/>
    <w:rsid w:val="00484A38"/>
    <w:rsid w:val="00484B6E"/>
    <w:rsid w:val="00485290"/>
    <w:rsid w:val="00485390"/>
    <w:rsid w:val="004856E7"/>
    <w:rsid w:val="00485741"/>
    <w:rsid w:val="00485929"/>
    <w:rsid w:val="0048599C"/>
    <w:rsid w:val="00485C7B"/>
    <w:rsid w:val="00485CCD"/>
    <w:rsid w:val="00485CF6"/>
    <w:rsid w:val="0048637B"/>
    <w:rsid w:val="004863CE"/>
    <w:rsid w:val="004869DC"/>
    <w:rsid w:val="00486CD9"/>
    <w:rsid w:val="00486CDD"/>
    <w:rsid w:val="00486DFF"/>
    <w:rsid w:val="004870D6"/>
    <w:rsid w:val="00487322"/>
    <w:rsid w:val="004874EA"/>
    <w:rsid w:val="00487637"/>
    <w:rsid w:val="004877E0"/>
    <w:rsid w:val="004878CB"/>
    <w:rsid w:val="00487D50"/>
    <w:rsid w:val="004900D6"/>
    <w:rsid w:val="004900FE"/>
    <w:rsid w:val="00490516"/>
    <w:rsid w:val="0049068B"/>
    <w:rsid w:val="004906C9"/>
    <w:rsid w:val="004907B5"/>
    <w:rsid w:val="00490A53"/>
    <w:rsid w:val="00490B77"/>
    <w:rsid w:val="00490E37"/>
    <w:rsid w:val="00490FCD"/>
    <w:rsid w:val="004912AE"/>
    <w:rsid w:val="00491327"/>
    <w:rsid w:val="00491347"/>
    <w:rsid w:val="00491366"/>
    <w:rsid w:val="00491413"/>
    <w:rsid w:val="00491546"/>
    <w:rsid w:val="00491794"/>
    <w:rsid w:val="0049180F"/>
    <w:rsid w:val="00491852"/>
    <w:rsid w:val="00491981"/>
    <w:rsid w:val="004919EE"/>
    <w:rsid w:val="00491A56"/>
    <w:rsid w:val="00491B35"/>
    <w:rsid w:val="00491B3F"/>
    <w:rsid w:val="00491EF4"/>
    <w:rsid w:val="00492157"/>
    <w:rsid w:val="004924DF"/>
    <w:rsid w:val="00492503"/>
    <w:rsid w:val="00492557"/>
    <w:rsid w:val="00492881"/>
    <w:rsid w:val="0049292B"/>
    <w:rsid w:val="00492A78"/>
    <w:rsid w:val="00492D0A"/>
    <w:rsid w:val="00492FA0"/>
    <w:rsid w:val="00493128"/>
    <w:rsid w:val="00493177"/>
    <w:rsid w:val="004931C4"/>
    <w:rsid w:val="00493272"/>
    <w:rsid w:val="00493581"/>
    <w:rsid w:val="004936BC"/>
    <w:rsid w:val="0049385A"/>
    <w:rsid w:val="00493AFC"/>
    <w:rsid w:val="00493CF6"/>
    <w:rsid w:val="00493E37"/>
    <w:rsid w:val="004940D4"/>
    <w:rsid w:val="00494241"/>
    <w:rsid w:val="00494278"/>
    <w:rsid w:val="0049447D"/>
    <w:rsid w:val="0049454A"/>
    <w:rsid w:val="00494636"/>
    <w:rsid w:val="00494645"/>
    <w:rsid w:val="004947DB"/>
    <w:rsid w:val="00494949"/>
    <w:rsid w:val="00494C1D"/>
    <w:rsid w:val="00494D7E"/>
    <w:rsid w:val="0049502B"/>
    <w:rsid w:val="00495543"/>
    <w:rsid w:val="004955C6"/>
    <w:rsid w:val="0049577D"/>
    <w:rsid w:val="0049586D"/>
    <w:rsid w:val="00495A01"/>
    <w:rsid w:val="00495AD5"/>
    <w:rsid w:val="00495C98"/>
    <w:rsid w:val="0049616A"/>
    <w:rsid w:val="0049619F"/>
    <w:rsid w:val="0049623B"/>
    <w:rsid w:val="004963D5"/>
    <w:rsid w:val="00496BDE"/>
    <w:rsid w:val="00496D04"/>
    <w:rsid w:val="00496E02"/>
    <w:rsid w:val="004970F9"/>
    <w:rsid w:val="00497205"/>
    <w:rsid w:val="004973A9"/>
    <w:rsid w:val="00497546"/>
    <w:rsid w:val="00497551"/>
    <w:rsid w:val="004978AF"/>
    <w:rsid w:val="0049792A"/>
    <w:rsid w:val="00497C8C"/>
    <w:rsid w:val="00497CA4"/>
    <w:rsid w:val="004A05AA"/>
    <w:rsid w:val="004A0999"/>
    <w:rsid w:val="004A0A72"/>
    <w:rsid w:val="004A0BE9"/>
    <w:rsid w:val="004A12F9"/>
    <w:rsid w:val="004A13E6"/>
    <w:rsid w:val="004A151A"/>
    <w:rsid w:val="004A16C1"/>
    <w:rsid w:val="004A1915"/>
    <w:rsid w:val="004A1E6B"/>
    <w:rsid w:val="004A1E7F"/>
    <w:rsid w:val="004A1F2F"/>
    <w:rsid w:val="004A1FA7"/>
    <w:rsid w:val="004A1FDC"/>
    <w:rsid w:val="004A2032"/>
    <w:rsid w:val="004A2094"/>
    <w:rsid w:val="004A20E5"/>
    <w:rsid w:val="004A2257"/>
    <w:rsid w:val="004A22B7"/>
    <w:rsid w:val="004A2465"/>
    <w:rsid w:val="004A24A5"/>
    <w:rsid w:val="004A283F"/>
    <w:rsid w:val="004A2A12"/>
    <w:rsid w:val="004A2AAC"/>
    <w:rsid w:val="004A2BAD"/>
    <w:rsid w:val="004A2BE2"/>
    <w:rsid w:val="004A2E85"/>
    <w:rsid w:val="004A2EC8"/>
    <w:rsid w:val="004A2F9D"/>
    <w:rsid w:val="004A31A5"/>
    <w:rsid w:val="004A31FC"/>
    <w:rsid w:val="004A3205"/>
    <w:rsid w:val="004A341B"/>
    <w:rsid w:val="004A34D7"/>
    <w:rsid w:val="004A372C"/>
    <w:rsid w:val="004A3BD3"/>
    <w:rsid w:val="004A417B"/>
    <w:rsid w:val="004A435B"/>
    <w:rsid w:val="004A46CF"/>
    <w:rsid w:val="004A4A8B"/>
    <w:rsid w:val="004A4AA9"/>
    <w:rsid w:val="004A4FBB"/>
    <w:rsid w:val="004A5054"/>
    <w:rsid w:val="004A5151"/>
    <w:rsid w:val="004A5234"/>
    <w:rsid w:val="004A54CF"/>
    <w:rsid w:val="004A557A"/>
    <w:rsid w:val="004A55BB"/>
    <w:rsid w:val="004A55E0"/>
    <w:rsid w:val="004A59EC"/>
    <w:rsid w:val="004A5BB6"/>
    <w:rsid w:val="004A5BD7"/>
    <w:rsid w:val="004A5D13"/>
    <w:rsid w:val="004A5DEB"/>
    <w:rsid w:val="004A6093"/>
    <w:rsid w:val="004A622F"/>
    <w:rsid w:val="004A623C"/>
    <w:rsid w:val="004A65D9"/>
    <w:rsid w:val="004A675A"/>
    <w:rsid w:val="004A6AA8"/>
    <w:rsid w:val="004A6B3D"/>
    <w:rsid w:val="004A6BEE"/>
    <w:rsid w:val="004A6D70"/>
    <w:rsid w:val="004A6DAE"/>
    <w:rsid w:val="004A71DC"/>
    <w:rsid w:val="004A72B3"/>
    <w:rsid w:val="004A7757"/>
    <w:rsid w:val="004A789F"/>
    <w:rsid w:val="004A7B9F"/>
    <w:rsid w:val="004A7C10"/>
    <w:rsid w:val="004A7FEA"/>
    <w:rsid w:val="004B00F5"/>
    <w:rsid w:val="004B0103"/>
    <w:rsid w:val="004B0314"/>
    <w:rsid w:val="004B067B"/>
    <w:rsid w:val="004B089C"/>
    <w:rsid w:val="004B0A80"/>
    <w:rsid w:val="004B0B2D"/>
    <w:rsid w:val="004B0B91"/>
    <w:rsid w:val="004B0DF5"/>
    <w:rsid w:val="004B0E69"/>
    <w:rsid w:val="004B1C1D"/>
    <w:rsid w:val="004B1DB9"/>
    <w:rsid w:val="004B2193"/>
    <w:rsid w:val="004B2335"/>
    <w:rsid w:val="004B248E"/>
    <w:rsid w:val="004B251E"/>
    <w:rsid w:val="004B2961"/>
    <w:rsid w:val="004B2BF5"/>
    <w:rsid w:val="004B2FBB"/>
    <w:rsid w:val="004B3612"/>
    <w:rsid w:val="004B36E2"/>
    <w:rsid w:val="004B3728"/>
    <w:rsid w:val="004B3901"/>
    <w:rsid w:val="004B3975"/>
    <w:rsid w:val="004B39CF"/>
    <w:rsid w:val="004B3ADB"/>
    <w:rsid w:val="004B3BC1"/>
    <w:rsid w:val="004B3D40"/>
    <w:rsid w:val="004B3F3C"/>
    <w:rsid w:val="004B44AC"/>
    <w:rsid w:val="004B4650"/>
    <w:rsid w:val="004B482B"/>
    <w:rsid w:val="004B4841"/>
    <w:rsid w:val="004B4F14"/>
    <w:rsid w:val="004B4F8F"/>
    <w:rsid w:val="004B5230"/>
    <w:rsid w:val="004B524E"/>
    <w:rsid w:val="004B54C1"/>
    <w:rsid w:val="004B567D"/>
    <w:rsid w:val="004B56D3"/>
    <w:rsid w:val="004B57A6"/>
    <w:rsid w:val="004B57BB"/>
    <w:rsid w:val="004B59D5"/>
    <w:rsid w:val="004B5C5D"/>
    <w:rsid w:val="004B62FE"/>
    <w:rsid w:val="004B635B"/>
    <w:rsid w:val="004B677B"/>
    <w:rsid w:val="004B68CF"/>
    <w:rsid w:val="004B68DB"/>
    <w:rsid w:val="004B6950"/>
    <w:rsid w:val="004B69AE"/>
    <w:rsid w:val="004B69F5"/>
    <w:rsid w:val="004B6BF8"/>
    <w:rsid w:val="004B6D6A"/>
    <w:rsid w:val="004B6D87"/>
    <w:rsid w:val="004B6F46"/>
    <w:rsid w:val="004B7349"/>
    <w:rsid w:val="004B74D0"/>
    <w:rsid w:val="004B7523"/>
    <w:rsid w:val="004B757E"/>
    <w:rsid w:val="004B75AB"/>
    <w:rsid w:val="004B76BB"/>
    <w:rsid w:val="004B7A01"/>
    <w:rsid w:val="004B7BEE"/>
    <w:rsid w:val="004B7E5E"/>
    <w:rsid w:val="004C04B0"/>
    <w:rsid w:val="004C0569"/>
    <w:rsid w:val="004C06AD"/>
    <w:rsid w:val="004C0779"/>
    <w:rsid w:val="004C0837"/>
    <w:rsid w:val="004C0C1A"/>
    <w:rsid w:val="004C0E2C"/>
    <w:rsid w:val="004C0F01"/>
    <w:rsid w:val="004C16BE"/>
    <w:rsid w:val="004C17E5"/>
    <w:rsid w:val="004C1828"/>
    <w:rsid w:val="004C1ACC"/>
    <w:rsid w:val="004C1B9B"/>
    <w:rsid w:val="004C1CEC"/>
    <w:rsid w:val="004C1EB8"/>
    <w:rsid w:val="004C1F9D"/>
    <w:rsid w:val="004C1FAA"/>
    <w:rsid w:val="004C1FAC"/>
    <w:rsid w:val="004C1FC1"/>
    <w:rsid w:val="004C22DE"/>
    <w:rsid w:val="004C23ED"/>
    <w:rsid w:val="004C2751"/>
    <w:rsid w:val="004C2907"/>
    <w:rsid w:val="004C290A"/>
    <w:rsid w:val="004C2BD4"/>
    <w:rsid w:val="004C31EB"/>
    <w:rsid w:val="004C32B8"/>
    <w:rsid w:val="004C34D5"/>
    <w:rsid w:val="004C390C"/>
    <w:rsid w:val="004C397E"/>
    <w:rsid w:val="004C3A0C"/>
    <w:rsid w:val="004C3AC5"/>
    <w:rsid w:val="004C3DE0"/>
    <w:rsid w:val="004C449D"/>
    <w:rsid w:val="004C48F1"/>
    <w:rsid w:val="004C4AAF"/>
    <w:rsid w:val="004C4B8D"/>
    <w:rsid w:val="004C4CC1"/>
    <w:rsid w:val="004C4E6F"/>
    <w:rsid w:val="004C4E95"/>
    <w:rsid w:val="004C4F89"/>
    <w:rsid w:val="004C5023"/>
    <w:rsid w:val="004C5196"/>
    <w:rsid w:val="004C51A3"/>
    <w:rsid w:val="004C522B"/>
    <w:rsid w:val="004C5482"/>
    <w:rsid w:val="004C55F0"/>
    <w:rsid w:val="004C561C"/>
    <w:rsid w:val="004C571F"/>
    <w:rsid w:val="004C583D"/>
    <w:rsid w:val="004C5974"/>
    <w:rsid w:val="004C597D"/>
    <w:rsid w:val="004C59DD"/>
    <w:rsid w:val="004C5A02"/>
    <w:rsid w:val="004C5A21"/>
    <w:rsid w:val="004C5B23"/>
    <w:rsid w:val="004C5E5C"/>
    <w:rsid w:val="004C6035"/>
    <w:rsid w:val="004C6168"/>
    <w:rsid w:val="004C6187"/>
    <w:rsid w:val="004C646B"/>
    <w:rsid w:val="004C6759"/>
    <w:rsid w:val="004C6A84"/>
    <w:rsid w:val="004C76F5"/>
    <w:rsid w:val="004C778B"/>
    <w:rsid w:val="004C790A"/>
    <w:rsid w:val="004C7A3B"/>
    <w:rsid w:val="004C7FBE"/>
    <w:rsid w:val="004D00BD"/>
    <w:rsid w:val="004D020E"/>
    <w:rsid w:val="004D0229"/>
    <w:rsid w:val="004D0510"/>
    <w:rsid w:val="004D0609"/>
    <w:rsid w:val="004D0674"/>
    <w:rsid w:val="004D077D"/>
    <w:rsid w:val="004D0998"/>
    <w:rsid w:val="004D09CD"/>
    <w:rsid w:val="004D0C6C"/>
    <w:rsid w:val="004D0F1C"/>
    <w:rsid w:val="004D0FE1"/>
    <w:rsid w:val="004D10F2"/>
    <w:rsid w:val="004D1262"/>
    <w:rsid w:val="004D129F"/>
    <w:rsid w:val="004D1535"/>
    <w:rsid w:val="004D1593"/>
    <w:rsid w:val="004D168E"/>
    <w:rsid w:val="004D1721"/>
    <w:rsid w:val="004D2255"/>
    <w:rsid w:val="004D22F3"/>
    <w:rsid w:val="004D2476"/>
    <w:rsid w:val="004D249A"/>
    <w:rsid w:val="004D253B"/>
    <w:rsid w:val="004D26F2"/>
    <w:rsid w:val="004D2A20"/>
    <w:rsid w:val="004D2B24"/>
    <w:rsid w:val="004D2B3D"/>
    <w:rsid w:val="004D2BAA"/>
    <w:rsid w:val="004D2D65"/>
    <w:rsid w:val="004D2D7A"/>
    <w:rsid w:val="004D2E84"/>
    <w:rsid w:val="004D2F86"/>
    <w:rsid w:val="004D3007"/>
    <w:rsid w:val="004D3243"/>
    <w:rsid w:val="004D3637"/>
    <w:rsid w:val="004D3786"/>
    <w:rsid w:val="004D37DE"/>
    <w:rsid w:val="004D3809"/>
    <w:rsid w:val="004D3E42"/>
    <w:rsid w:val="004D4072"/>
    <w:rsid w:val="004D411C"/>
    <w:rsid w:val="004D42C3"/>
    <w:rsid w:val="004D42F0"/>
    <w:rsid w:val="004D4667"/>
    <w:rsid w:val="004D48B5"/>
    <w:rsid w:val="004D4DA9"/>
    <w:rsid w:val="004D55EA"/>
    <w:rsid w:val="004D568F"/>
    <w:rsid w:val="004D5A1C"/>
    <w:rsid w:val="004D5E4D"/>
    <w:rsid w:val="004D6344"/>
    <w:rsid w:val="004D6415"/>
    <w:rsid w:val="004D6610"/>
    <w:rsid w:val="004D66F0"/>
    <w:rsid w:val="004D6915"/>
    <w:rsid w:val="004D6977"/>
    <w:rsid w:val="004D698B"/>
    <w:rsid w:val="004D6AF4"/>
    <w:rsid w:val="004D6E0B"/>
    <w:rsid w:val="004D6F02"/>
    <w:rsid w:val="004D7056"/>
    <w:rsid w:val="004D7748"/>
    <w:rsid w:val="004D79AB"/>
    <w:rsid w:val="004D7C75"/>
    <w:rsid w:val="004D7D74"/>
    <w:rsid w:val="004D7EE7"/>
    <w:rsid w:val="004E06D9"/>
    <w:rsid w:val="004E073C"/>
    <w:rsid w:val="004E085B"/>
    <w:rsid w:val="004E0AA2"/>
    <w:rsid w:val="004E0ABD"/>
    <w:rsid w:val="004E11AB"/>
    <w:rsid w:val="004E121D"/>
    <w:rsid w:val="004E1473"/>
    <w:rsid w:val="004E149A"/>
    <w:rsid w:val="004E14A1"/>
    <w:rsid w:val="004E1626"/>
    <w:rsid w:val="004E1678"/>
    <w:rsid w:val="004E1810"/>
    <w:rsid w:val="004E182C"/>
    <w:rsid w:val="004E18E8"/>
    <w:rsid w:val="004E1A9C"/>
    <w:rsid w:val="004E1E62"/>
    <w:rsid w:val="004E20FC"/>
    <w:rsid w:val="004E245B"/>
    <w:rsid w:val="004E28C4"/>
    <w:rsid w:val="004E2A40"/>
    <w:rsid w:val="004E2B18"/>
    <w:rsid w:val="004E2C82"/>
    <w:rsid w:val="004E2EFE"/>
    <w:rsid w:val="004E310F"/>
    <w:rsid w:val="004E350C"/>
    <w:rsid w:val="004E3588"/>
    <w:rsid w:val="004E3832"/>
    <w:rsid w:val="004E38D9"/>
    <w:rsid w:val="004E3B2C"/>
    <w:rsid w:val="004E4001"/>
    <w:rsid w:val="004E4220"/>
    <w:rsid w:val="004E427C"/>
    <w:rsid w:val="004E42C1"/>
    <w:rsid w:val="004E4364"/>
    <w:rsid w:val="004E4564"/>
    <w:rsid w:val="004E470D"/>
    <w:rsid w:val="004E4790"/>
    <w:rsid w:val="004E4C42"/>
    <w:rsid w:val="004E5354"/>
    <w:rsid w:val="004E5980"/>
    <w:rsid w:val="004E5A17"/>
    <w:rsid w:val="004E5BF2"/>
    <w:rsid w:val="004E5E7F"/>
    <w:rsid w:val="004E641B"/>
    <w:rsid w:val="004E67AF"/>
    <w:rsid w:val="004E67F1"/>
    <w:rsid w:val="004E6856"/>
    <w:rsid w:val="004E6909"/>
    <w:rsid w:val="004E6B16"/>
    <w:rsid w:val="004E6EFF"/>
    <w:rsid w:val="004E6F5D"/>
    <w:rsid w:val="004E71E0"/>
    <w:rsid w:val="004E7489"/>
    <w:rsid w:val="004E77B5"/>
    <w:rsid w:val="004E77D0"/>
    <w:rsid w:val="004E7A19"/>
    <w:rsid w:val="004E7C6A"/>
    <w:rsid w:val="004E7E76"/>
    <w:rsid w:val="004F000F"/>
    <w:rsid w:val="004F02E9"/>
    <w:rsid w:val="004F0922"/>
    <w:rsid w:val="004F0C72"/>
    <w:rsid w:val="004F0EBF"/>
    <w:rsid w:val="004F0F9C"/>
    <w:rsid w:val="004F11F7"/>
    <w:rsid w:val="004F130A"/>
    <w:rsid w:val="004F14D5"/>
    <w:rsid w:val="004F1534"/>
    <w:rsid w:val="004F1854"/>
    <w:rsid w:val="004F1A73"/>
    <w:rsid w:val="004F1B63"/>
    <w:rsid w:val="004F1B9B"/>
    <w:rsid w:val="004F1C18"/>
    <w:rsid w:val="004F1CD3"/>
    <w:rsid w:val="004F1E85"/>
    <w:rsid w:val="004F1F82"/>
    <w:rsid w:val="004F203D"/>
    <w:rsid w:val="004F215B"/>
    <w:rsid w:val="004F255E"/>
    <w:rsid w:val="004F27D1"/>
    <w:rsid w:val="004F314E"/>
    <w:rsid w:val="004F333C"/>
    <w:rsid w:val="004F33CA"/>
    <w:rsid w:val="004F37F1"/>
    <w:rsid w:val="004F3892"/>
    <w:rsid w:val="004F39DC"/>
    <w:rsid w:val="004F39F1"/>
    <w:rsid w:val="004F3B45"/>
    <w:rsid w:val="004F3BBF"/>
    <w:rsid w:val="004F3F59"/>
    <w:rsid w:val="004F423E"/>
    <w:rsid w:val="004F43D1"/>
    <w:rsid w:val="004F44BC"/>
    <w:rsid w:val="004F4B61"/>
    <w:rsid w:val="004F4C38"/>
    <w:rsid w:val="004F501A"/>
    <w:rsid w:val="004F51DE"/>
    <w:rsid w:val="004F541B"/>
    <w:rsid w:val="004F543B"/>
    <w:rsid w:val="004F54F0"/>
    <w:rsid w:val="004F5587"/>
    <w:rsid w:val="004F5607"/>
    <w:rsid w:val="004F560D"/>
    <w:rsid w:val="004F5618"/>
    <w:rsid w:val="004F56BA"/>
    <w:rsid w:val="004F59B2"/>
    <w:rsid w:val="004F5AA7"/>
    <w:rsid w:val="004F5B08"/>
    <w:rsid w:val="004F5B80"/>
    <w:rsid w:val="004F5C67"/>
    <w:rsid w:val="004F5FBD"/>
    <w:rsid w:val="004F610F"/>
    <w:rsid w:val="004F6132"/>
    <w:rsid w:val="004F61CA"/>
    <w:rsid w:val="004F6261"/>
    <w:rsid w:val="004F6483"/>
    <w:rsid w:val="004F6633"/>
    <w:rsid w:val="004F67EF"/>
    <w:rsid w:val="004F6933"/>
    <w:rsid w:val="004F6AF6"/>
    <w:rsid w:val="004F6BD1"/>
    <w:rsid w:val="004F6FB3"/>
    <w:rsid w:val="004F7092"/>
    <w:rsid w:val="004F7410"/>
    <w:rsid w:val="004F7430"/>
    <w:rsid w:val="004F74B7"/>
    <w:rsid w:val="004F756F"/>
    <w:rsid w:val="004F7832"/>
    <w:rsid w:val="004F78EE"/>
    <w:rsid w:val="004F7964"/>
    <w:rsid w:val="004F7B79"/>
    <w:rsid w:val="004F7BB7"/>
    <w:rsid w:val="0050029A"/>
    <w:rsid w:val="005002EE"/>
    <w:rsid w:val="00500409"/>
    <w:rsid w:val="00500459"/>
    <w:rsid w:val="00500489"/>
    <w:rsid w:val="005005BE"/>
    <w:rsid w:val="005008A1"/>
    <w:rsid w:val="005008CA"/>
    <w:rsid w:val="00500D91"/>
    <w:rsid w:val="00500E61"/>
    <w:rsid w:val="00500FC2"/>
    <w:rsid w:val="0050100D"/>
    <w:rsid w:val="00501398"/>
    <w:rsid w:val="0050143C"/>
    <w:rsid w:val="0050159E"/>
    <w:rsid w:val="005015D7"/>
    <w:rsid w:val="005018E5"/>
    <w:rsid w:val="00501AC1"/>
    <w:rsid w:val="00502077"/>
    <w:rsid w:val="00502099"/>
    <w:rsid w:val="0050214A"/>
    <w:rsid w:val="0050215A"/>
    <w:rsid w:val="00502367"/>
    <w:rsid w:val="005028D4"/>
    <w:rsid w:val="00502941"/>
    <w:rsid w:val="00502A32"/>
    <w:rsid w:val="00502D0A"/>
    <w:rsid w:val="00502D56"/>
    <w:rsid w:val="00502D7B"/>
    <w:rsid w:val="0050318C"/>
    <w:rsid w:val="005033F4"/>
    <w:rsid w:val="005034EE"/>
    <w:rsid w:val="00503690"/>
    <w:rsid w:val="0050384D"/>
    <w:rsid w:val="00503A42"/>
    <w:rsid w:val="00503BF2"/>
    <w:rsid w:val="00503CED"/>
    <w:rsid w:val="00503E75"/>
    <w:rsid w:val="00503E90"/>
    <w:rsid w:val="00504062"/>
    <w:rsid w:val="0050406D"/>
    <w:rsid w:val="005043C0"/>
    <w:rsid w:val="005045EA"/>
    <w:rsid w:val="0050461F"/>
    <w:rsid w:val="005046EA"/>
    <w:rsid w:val="0050470A"/>
    <w:rsid w:val="00504A54"/>
    <w:rsid w:val="00504B29"/>
    <w:rsid w:val="00504D5B"/>
    <w:rsid w:val="00504D6C"/>
    <w:rsid w:val="00504DBB"/>
    <w:rsid w:val="00504E0F"/>
    <w:rsid w:val="00505011"/>
    <w:rsid w:val="0050535E"/>
    <w:rsid w:val="00505699"/>
    <w:rsid w:val="0050594E"/>
    <w:rsid w:val="0050618B"/>
    <w:rsid w:val="005063C9"/>
    <w:rsid w:val="0050659B"/>
    <w:rsid w:val="00506795"/>
    <w:rsid w:val="00506A56"/>
    <w:rsid w:val="00506AD7"/>
    <w:rsid w:val="00506B8F"/>
    <w:rsid w:val="00506E18"/>
    <w:rsid w:val="00507553"/>
    <w:rsid w:val="005076A3"/>
    <w:rsid w:val="005077DF"/>
    <w:rsid w:val="005077F3"/>
    <w:rsid w:val="005078C3"/>
    <w:rsid w:val="00507B39"/>
    <w:rsid w:val="00507E46"/>
    <w:rsid w:val="00507EE5"/>
    <w:rsid w:val="00507F05"/>
    <w:rsid w:val="00507F5A"/>
    <w:rsid w:val="00507F8C"/>
    <w:rsid w:val="00510128"/>
    <w:rsid w:val="005102FC"/>
    <w:rsid w:val="00510359"/>
    <w:rsid w:val="00510564"/>
    <w:rsid w:val="0051058C"/>
    <w:rsid w:val="00510C40"/>
    <w:rsid w:val="00510D96"/>
    <w:rsid w:val="00510DB6"/>
    <w:rsid w:val="00510E48"/>
    <w:rsid w:val="0051101F"/>
    <w:rsid w:val="00511237"/>
    <w:rsid w:val="00511382"/>
    <w:rsid w:val="005116B8"/>
    <w:rsid w:val="00511961"/>
    <w:rsid w:val="005119CD"/>
    <w:rsid w:val="00511C07"/>
    <w:rsid w:val="00511F68"/>
    <w:rsid w:val="00512147"/>
    <w:rsid w:val="00512196"/>
    <w:rsid w:val="00512516"/>
    <w:rsid w:val="00512659"/>
    <w:rsid w:val="0051278E"/>
    <w:rsid w:val="0051285E"/>
    <w:rsid w:val="005129E5"/>
    <w:rsid w:val="00512A37"/>
    <w:rsid w:val="00512A9D"/>
    <w:rsid w:val="00512B0D"/>
    <w:rsid w:val="00512C05"/>
    <w:rsid w:val="00512F2D"/>
    <w:rsid w:val="0051311C"/>
    <w:rsid w:val="00513181"/>
    <w:rsid w:val="00513182"/>
    <w:rsid w:val="005132B2"/>
    <w:rsid w:val="00513A06"/>
    <w:rsid w:val="00513A0E"/>
    <w:rsid w:val="00514029"/>
    <w:rsid w:val="0051409A"/>
    <w:rsid w:val="00514583"/>
    <w:rsid w:val="00514859"/>
    <w:rsid w:val="00514907"/>
    <w:rsid w:val="00514D98"/>
    <w:rsid w:val="00514ED6"/>
    <w:rsid w:val="005153A3"/>
    <w:rsid w:val="005153F1"/>
    <w:rsid w:val="00515855"/>
    <w:rsid w:val="005159C6"/>
    <w:rsid w:val="00515AD0"/>
    <w:rsid w:val="00515B10"/>
    <w:rsid w:val="00516332"/>
    <w:rsid w:val="0051635B"/>
    <w:rsid w:val="0051639C"/>
    <w:rsid w:val="00516452"/>
    <w:rsid w:val="0051667C"/>
    <w:rsid w:val="005168D2"/>
    <w:rsid w:val="00516BBC"/>
    <w:rsid w:val="00516D78"/>
    <w:rsid w:val="00516D8A"/>
    <w:rsid w:val="00517077"/>
    <w:rsid w:val="0051745B"/>
    <w:rsid w:val="00517989"/>
    <w:rsid w:val="0051798B"/>
    <w:rsid w:val="00517F52"/>
    <w:rsid w:val="0052020C"/>
    <w:rsid w:val="00520226"/>
    <w:rsid w:val="0052023C"/>
    <w:rsid w:val="00520283"/>
    <w:rsid w:val="005202AA"/>
    <w:rsid w:val="005203B5"/>
    <w:rsid w:val="00520769"/>
    <w:rsid w:val="00520806"/>
    <w:rsid w:val="00520B2C"/>
    <w:rsid w:val="005210C8"/>
    <w:rsid w:val="005214E1"/>
    <w:rsid w:val="00521670"/>
    <w:rsid w:val="00521722"/>
    <w:rsid w:val="00521849"/>
    <w:rsid w:val="00521940"/>
    <w:rsid w:val="0052195D"/>
    <w:rsid w:val="00521B37"/>
    <w:rsid w:val="00521C80"/>
    <w:rsid w:val="00521CBA"/>
    <w:rsid w:val="00521D59"/>
    <w:rsid w:val="00522342"/>
    <w:rsid w:val="00522369"/>
    <w:rsid w:val="0052262A"/>
    <w:rsid w:val="0052274F"/>
    <w:rsid w:val="00522B85"/>
    <w:rsid w:val="00522EDE"/>
    <w:rsid w:val="00523103"/>
    <w:rsid w:val="005233DD"/>
    <w:rsid w:val="005234D2"/>
    <w:rsid w:val="005234F2"/>
    <w:rsid w:val="00523AAF"/>
    <w:rsid w:val="00523AC8"/>
    <w:rsid w:val="00523B90"/>
    <w:rsid w:val="00523DEB"/>
    <w:rsid w:val="00523F51"/>
    <w:rsid w:val="00524702"/>
    <w:rsid w:val="00524838"/>
    <w:rsid w:val="00524905"/>
    <w:rsid w:val="00524995"/>
    <w:rsid w:val="00524EDE"/>
    <w:rsid w:val="00525286"/>
    <w:rsid w:val="005253E8"/>
    <w:rsid w:val="005253EE"/>
    <w:rsid w:val="00525441"/>
    <w:rsid w:val="005254D5"/>
    <w:rsid w:val="005258BE"/>
    <w:rsid w:val="005259E5"/>
    <w:rsid w:val="00525A7C"/>
    <w:rsid w:val="00525AE0"/>
    <w:rsid w:val="00525BA3"/>
    <w:rsid w:val="00525C59"/>
    <w:rsid w:val="00525CB3"/>
    <w:rsid w:val="00525CE6"/>
    <w:rsid w:val="00525CEF"/>
    <w:rsid w:val="005262CF"/>
    <w:rsid w:val="00526405"/>
    <w:rsid w:val="00526452"/>
    <w:rsid w:val="0052649E"/>
    <w:rsid w:val="005266F0"/>
    <w:rsid w:val="00526844"/>
    <w:rsid w:val="00526A3F"/>
    <w:rsid w:val="00526C23"/>
    <w:rsid w:val="005272AC"/>
    <w:rsid w:val="005274E2"/>
    <w:rsid w:val="00527510"/>
    <w:rsid w:val="0052754D"/>
    <w:rsid w:val="0052755E"/>
    <w:rsid w:val="0052755F"/>
    <w:rsid w:val="00527CDD"/>
    <w:rsid w:val="00527CE8"/>
    <w:rsid w:val="00527DE4"/>
    <w:rsid w:val="00527E2C"/>
    <w:rsid w:val="0053008E"/>
    <w:rsid w:val="005300A5"/>
    <w:rsid w:val="0053027B"/>
    <w:rsid w:val="00530C9D"/>
    <w:rsid w:val="00530CB5"/>
    <w:rsid w:val="00530DF3"/>
    <w:rsid w:val="00530E6C"/>
    <w:rsid w:val="00530EE8"/>
    <w:rsid w:val="0053115A"/>
    <w:rsid w:val="005311E7"/>
    <w:rsid w:val="005313E7"/>
    <w:rsid w:val="00531637"/>
    <w:rsid w:val="005319B9"/>
    <w:rsid w:val="00531C8A"/>
    <w:rsid w:val="00531CF1"/>
    <w:rsid w:val="00531F7A"/>
    <w:rsid w:val="00531FD5"/>
    <w:rsid w:val="00532323"/>
    <w:rsid w:val="00532505"/>
    <w:rsid w:val="00532601"/>
    <w:rsid w:val="00532683"/>
    <w:rsid w:val="005326C0"/>
    <w:rsid w:val="00532A15"/>
    <w:rsid w:val="00532B8A"/>
    <w:rsid w:val="00532BA3"/>
    <w:rsid w:val="00532C65"/>
    <w:rsid w:val="00533093"/>
    <w:rsid w:val="00533739"/>
    <w:rsid w:val="00533930"/>
    <w:rsid w:val="00533AD2"/>
    <w:rsid w:val="00533B81"/>
    <w:rsid w:val="00533CE4"/>
    <w:rsid w:val="00533FC2"/>
    <w:rsid w:val="00533FC3"/>
    <w:rsid w:val="00534264"/>
    <w:rsid w:val="005342C4"/>
    <w:rsid w:val="00534350"/>
    <w:rsid w:val="00534670"/>
    <w:rsid w:val="0053498D"/>
    <w:rsid w:val="00534E89"/>
    <w:rsid w:val="005350F7"/>
    <w:rsid w:val="005354C4"/>
    <w:rsid w:val="005357F0"/>
    <w:rsid w:val="00535E31"/>
    <w:rsid w:val="00536001"/>
    <w:rsid w:val="0053605C"/>
    <w:rsid w:val="00536108"/>
    <w:rsid w:val="00536364"/>
    <w:rsid w:val="0053638F"/>
    <w:rsid w:val="005363B6"/>
    <w:rsid w:val="00536737"/>
    <w:rsid w:val="00536892"/>
    <w:rsid w:val="005369CB"/>
    <w:rsid w:val="00536A0E"/>
    <w:rsid w:val="00536B68"/>
    <w:rsid w:val="00537098"/>
    <w:rsid w:val="005372E8"/>
    <w:rsid w:val="005373DF"/>
    <w:rsid w:val="00537826"/>
    <w:rsid w:val="00537B8C"/>
    <w:rsid w:val="00537C13"/>
    <w:rsid w:val="00540222"/>
    <w:rsid w:val="0054030B"/>
    <w:rsid w:val="00540484"/>
    <w:rsid w:val="005405FE"/>
    <w:rsid w:val="00540631"/>
    <w:rsid w:val="00540908"/>
    <w:rsid w:val="00540976"/>
    <w:rsid w:val="005409AA"/>
    <w:rsid w:val="005409CC"/>
    <w:rsid w:val="00540F8D"/>
    <w:rsid w:val="005410B7"/>
    <w:rsid w:val="005410F5"/>
    <w:rsid w:val="005410FF"/>
    <w:rsid w:val="00541634"/>
    <w:rsid w:val="00541745"/>
    <w:rsid w:val="005419AA"/>
    <w:rsid w:val="00541F0A"/>
    <w:rsid w:val="0054241D"/>
    <w:rsid w:val="005425E2"/>
    <w:rsid w:val="0054286A"/>
    <w:rsid w:val="00542DC0"/>
    <w:rsid w:val="00542EC6"/>
    <w:rsid w:val="005431B5"/>
    <w:rsid w:val="0054392F"/>
    <w:rsid w:val="00543BA6"/>
    <w:rsid w:val="00543BD5"/>
    <w:rsid w:val="005441F3"/>
    <w:rsid w:val="005442AD"/>
    <w:rsid w:val="005443AE"/>
    <w:rsid w:val="005445A4"/>
    <w:rsid w:val="0054476D"/>
    <w:rsid w:val="00544995"/>
    <w:rsid w:val="0054499F"/>
    <w:rsid w:val="005449B1"/>
    <w:rsid w:val="00544AE0"/>
    <w:rsid w:val="00544BC7"/>
    <w:rsid w:val="00544CEA"/>
    <w:rsid w:val="00545023"/>
    <w:rsid w:val="00545083"/>
    <w:rsid w:val="00545307"/>
    <w:rsid w:val="00545547"/>
    <w:rsid w:val="00545AD1"/>
    <w:rsid w:val="00545E0D"/>
    <w:rsid w:val="0054620C"/>
    <w:rsid w:val="00546342"/>
    <w:rsid w:val="0054653B"/>
    <w:rsid w:val="005466FF"/>
    <w:rsid w:val="00546AEF"/>
    <w:rsid w:val="00546D0F"/>
    <w:rsid w:val="00546DCA"/>
    <w:rsid w:val="00546E3B"/>
    <w:rsid w:val="00546FEE"/>
    <w:rsid w:val="00547021"/>
    <w:rsid w:val="005471B0"/>
    <w:rsid w:val="00547A02"/>
    <w:rsid w:val="00547AA9"/>
    <w:rsid w:val="00547B1E"/>
    <w:rsid w:val="00547E35"/>
    <w:rsid w:val="00547EFE"/>
    <w:rsid w:val="00550008"/>
    <w:rsid w:val="0055018B"/>
    <w:rsid w:val="005502C1"/>
    <w:rsid w:val="005502ED"/>
    <w:rsid w:val="005505E8"/>
    <w:rsid w:val="00550AEE"/>
    <w:rsid w:val="00550B39"/>
    <w:rsid w:val="00550C5D"/>
    <w:rsid w:val="00551026"/>
    <w:rsid w:val="0055109B"/>
    <w:rsid w:val="00551242"/>
    <w:rsid w:val="0055158B"/>
    <w:rsid w:val="00551741"/>
    <w:rsid w:val="005517EC"/>
    <w:rsid w:val="00551A8E"/>
    <w:rsid w:val="00551E3B"/>
    <w:rsid w:val="00552006"/>
    <w:rsid w:val="005520C7"/>
    <w:rsid w:val="00552126"/>
    <w:rsid w:val="005521BF"/>
    <w:rsid w:val="00552323"/>
    <w:rsid w:val="0055237A"/>
    <w:rsid w:val="0055254A"/>
    <w:rsid w:val="00552848"/>
    <w:rsid w:val="00552963"/>
    <w:rsid w:val="00552965"/>
    <w:rsid w:val="00552C4C"/>
    <w:rsid w:val="00552FD9"/>
    <w:rsid w:val="005531B8"/>
    <w:rsid w:val="005534FE"/>
    <w:rsid w:val="00553A13"/>
    <w:rsid w:val="00553B0C"/>
    <w:rsid w:val="00554100"/>
    <w:rsid w:val="005542FA"/>
    <w:rsid w:val="005544B8"/>
    <w:rsid w:val="005544F8"/>
    <w:rsid w:val="0055493B"/>
    <w:rsid w:val="00554A29"/>
    <w:rsid w:val="00554C9F"/>
    <w:rsid w:val="00554D04"/>
    <w:rsid w:val="00554F5E"/>
    <w:rsid w:val="00554F5F"/>
    <w:rsid w:val="00555013"/>
    <w:rsid w:val="00555332"/>
    <w:rsid w:val="00555517"/>
    <w:rsid w:val="005555ED"/>
    <w:rsid w:val="00555A07"/>
    <w:rsid w:val="00555AB9"/>
    <w:rsid w:val="00555ACE"/>
    <w:rsid w:val="00555CAA"/>
    <w:rsid w:val="00555EC9"/>
    <w:rsid w:val="00555F36"/>
    <w:rsid w:val="00556134"/>
    <w:rsid w:val="005561FA"/>
    <w:rsid w:val="00556496"/>
    <w:rsid w:val="00556578"/>
    <w:rsid w:val="00556745"/>
    <w:rsid w:val="00556825"/>
    <w:rsid w:val="00556A61"/>
    <w:rsid w:val="00556DF7"/>
    <w:rsid w:val="00556F4E"/>
    <w:rsid w:val="00557149"/>
    <w:rsid w:val="00557353"/>
    <w:rsid w:val="00557377"/>
    <w:rsid w:val="005577AA"/>
    <w:rsid w:val="0055788F"/>
    <w:rsid w:val="005578F8"/>
    <w:rsid w:val="00560088"/>
    <w:rsid w:val="0056019E"/>
    <w:rsid w:val="0056037C"/>
    <w:rsid w:val="005604F7"/>
    <w:rsid w:val="0056069B"/>
    <w:rsid w:val="005606E9"/>
    <w:rsid w:val="005606FB"/>
    <w:rsid w:val="00560896"/>
    <w:rsid w:val="005608C1"/>
    <w:rsid w:val="00560AEE"/>
    <w:rsid w:val="00560B29"/>
    <w:rsid w:val="00560C37"/>
    <w:rsid w:val="00560F13"/>
    <w:rsid w:val="00561096"/>
    <w:rsid w:val="005611F4"/>
    <w:rsid w:val="00561818"/>
    <w:rsid w:val="00561C27"/>
    <w:rsid w:val="00561EBB"/>
    <w:rsid w:val="00561F0B"/>
    <w:rsid w:val="0056201D"/>
    <w:rsid w:val="00562540"/>
    <w:rsid w:val="00562685"/>
    <w:rsid w:val="0056292D"/>
    <w:rsid w:val="00562A2C"/>
    <w:rsid w:val="00562A68"/>
    <w:rsid w:val="00562B4B"/>
    <w:rsid w:val="00562F93"/>
    <w:rsid w:val="00562FFA"/>
    <w:rsid w:val="00563084"/>
    <w:rsid w:val="005631C7"/>
    <w:rsid w:val="005635F8"/>
    <w:rsid w:val="00563988"/>
    <w:rsid w:val="00563CA9"/>
    <w:rsid w:val="00563F8A"/>
    <w:rsid w:val="005642AC"/>
    <w:rsid w:val="00564320"/>
    <w:rsid w:val="005644D2"/>
    <w:rsid w:val="0056456F"/>
    <w:rsid w:val="005646DF"/>
    <w:rsid w:val="00565287"/>
    <w:rsid w:val="00565304"/>
    <w:rsid w:val="00565341"/>
    <w:rsid w:val="0056536D"/>
    <w:rsid w:val="00565817"/>
    <w:rsid w:val="005658F7"/>
    <w:rsid w:val="00565DB3"/>
    <w:rsid w:val="00565FE9"/>
    <w:rsid w:val="005661B6"/>
    <w:rsid w:val="00566207"/>
    <w:rsid w:val="00566370"/>
    <w:rsid w:val="0056676A"/>
    <w:rsid w:val="005669F3"/>
    <w:rsid w:val="00566CDE"/>
    <w:rsid w:val="00566D60"/>
    <w:rsid w:val="00566D9F"/>
    <w:rsid w:val="0056706C"/>
    <w:rsid w:val="00567216"/>
    <w:rsid w:val="005672E7"/>
    <w:rsid w:val="005673C0"/>
    <w:rsid w:val="00567566"/>
    <w:rsid w:val="00567A51"/>
    <w:rsid w:val="00567BC9"/>
    <w:rsid w:val="00567F63"/>
    <w:rsid w:val="00570288"/>
    <w:rsid w:val="00570334"/>
    <w:rsid w:val="0057077F"/>
    <w:rsid w:val="00570889"/>
    <w:rsid w:val="00570987"/>
    <w:rsid w:val="00570A23"/>
    <w:rsid w:val="00570B16"/>
    <w:rsid w:val="00570C2A"/>
    <w:rsid w:val="00570C3B"/>
    <w:rsid w:val="00570FFF"/>
    <w:rsid w:val="00571259"/>
    <w:rsid w:val="005714B1"/>
    <w:rsid w:val="005719A9"/>
    <w:rsid w:val="00571AA7"/>
    <w:rsid w:val="00571B90"/>
    <w:rsid w:val="00571FB1"/>
    <w:rsid w:val="00572048"/>
    <w:rsid w:val="005724B2"/>
    <w:rsid w:val="005725FB"/>
    <w:rsid w:val="0057261E"/>
    <w:rsid w:val="005726B3"/>
    <w:rsid w:val="00572707"/>
    <w:rsid w:val="0057277C"/>
    <w:rsid w:val="00572B96"/>
    <w:rsid w:val="00572DAC"/>
    <w:rsid w:val="00572F82"/>
    <w:rsid w:val="005732D4"/>
    <w:rsid w:val="0057332A"/>
    <w:rsid w:val="00573389"/>
    <w:rsid w:val="005734F7"/>
    <w:rsid w:val="0057352C"/>
    <w:rsid w:val="00573591"/>
    <w:rsid w:val="005737E2"/>
    <w:rsid w:val="00573E52"/>
    <w:rsid w:val="00573FCB"/>
    <w:rsid w:val="00574377"/>
    <w:rsid w:val="00574390"/>
    <w:rsid w:val="005749E2"/>
    <w:rsid w:val="00574FA8"/>
    <w:rsid w:val="005750F9"/>
    <w:rsid w:val="0057540D"/>
    <w:rsid w:val="00575449"/>
    <w:rsid w:val="00575698"/>
    <w:rsid w:val="0057583C"/>
    <w:rsid w:val="005758F1"/>
    <w:rsid w:val="00575BA5"/>
    <w:rsid w:val="00575BD8"/>
    <w:rsid w:val="00575D59"/>
    <w:rsid w:val="005760CF"/>
    <w:rsid w:val="00576262"/>
    <w:rsid w:val="00576366"/>
    <w:rsid w:val="00576394"/>
    <w:rsid w:val="00576418"/>
    <w:rsid w:val="00576738"/>
    <w:rsid w:val="0057691F"/>
    <w:rsid w:val="00576E74"/>
    <w:rsid w:val="00576F7A"/>
    <w:rsid w:val="00577062"/>
    <w:rsid w:val="0057718D"/>
    <w:rsid w:val="005775F6"/>
    <w:rsid w:val="00577D96"/>
    <w:rsid w:val="00580352"/>
    <w:rsid w:val="00580416"/>
    <w:rsid w:val="00580935"/>
    <w:rsid w:val="00580948"/>
    <w:rsid w:val="00580A14"/>
    <w:rsid w:val="00580BD5"/>
    <w:rsid w:val="00580F61"/>
    <w:rsid w:val="0058121E"/>
    <w:rsid w:val="005814AC"/>
    <w:rsid w:val="00581536"/>
    <w:rsid w:val="0058159A"/>
    <w:rsid w:val="0058189D"/>
    <w:rsid w:val="00581ADF"/>
    <w:rsid w:val="00581F87"/>
    <w:rsid w:val="00582735"/>
    <w:rsid w:val="00582912"/>
    <w:rsid w:val="00582AB9"/>
    <w:rsid w:val="00583344"/>
    <w:rsid w:val="00583593"/>
    <w:rsid w:val="00583611"/>
    <w:rsid w:val="005839CD"/>
    <w:rsid w:val="005840D5"/>
    <w:rsid w:val="005841A0"/>
    <w:rsid w:val="00584383"/>
    <w:rsid w:val="00584E5C"/>
    <w:rsid w:val="00584F47"/>
    <w:rsid w:val="00585272"/>
    <w:rsid w:val="0058536E"/>
    <w:rsid w:val="0058548E"/>
    <w:rsid w:val="00585899"/>
    <w:rsid w:val="005859F6"/>
    <w:rsid w:val="00585BA5"/>
    <w:rsid w:val="00585E06"/>
    <w:rsid w:val="00585E76"/>
    <w:rsid w:val="005860E7"/>
    <w:rsid w:val="005862B4"/>
    <w:rsid w:val="005862EE"/>
    <w:rsid w:val="00586593"/>
    <w:rsid w:val="00586600"/>
    <w:rsid w:val="00586852"/>
    <w:rsid w:val="00586D7F"/>
    <w:rsid w:val="00586E10"/>
    <w:rsid w:val="005874A8"/>
    <w:rsid w:val="00587550"/>
    <w:rsid w:val="005878AC"/>
    <w:rsid w:val="00587AFF"/>
    <w:rsid w:val="00587B7B"/>
    <w:rsid w:val="00587C2A"/>
    <w:rsid w:val="00590021"/>
    <w:rsid w:val="005900B9"/>
    <w:rsid w:val="005900BA"/>
    <w:rsid w:val="00590172"/>
    <w:rsid w:val="005904E8"/>
    <w:rsid w:val="0059095F"/>
    <w:rsid w:val="005909E4"/>
    <w:rsid w:val="00590CB4"/>
    <w:rsid w:val="00590F96"/>
    <w:rsid w:val="00591076"/>
    <w:rsid w:val="005910EC"/>
    <w:rsid w:val="0059124E"/>
    <w:rsid w:val="005913C8"/>
    <w:rsid w:val="00591429"/>
    <w:rsid w:val="0059160F"/>
    <w:rsid w:val="0059178F"/>
    <w:rsid w:val="00591D23"/>
    <w:rsid w:val="00591E36"/>
    <w:rsid w:val="00591E5F"/>
    <w:rsid w:val="00591EB1"/>
    <w:rsid w:val="00591F90"/>
    <w:rsid w:val="0059201F"/>
    <w:rsid w:val="005921FE"/>
    <w:rsid w:val="005922FE"/>
    <w:rsid w:val="00592BF8"/>
    <w:rsid w:val="00592CB0"/>
    <w:rsid w:val="00592E7A"/>
    <w:rsid w:val="00592FD4"/>
    <w:rsid w:val="005932C0"/>
    <w:rsid w:val="00593430"/>
    <w:rsid w:val="00593439"/>
    <w:rsid w:val="00593652"/>
    <w:rsid w:val="005937E4"/>
    <w:rsid w:val="00593880"/>
    <w:rsid w:val="00593B40"/>
    <w:rsid w:val="00593C5E"/>
    <w:rsid w:val="00593CD0"/>
    <w:rsid w:val="00593D80"/>
    <w:rsid w:val="00593DFC"/>
    <w:rsid w:val="00593EE4"/>
    <w:rsid w:val="005941C2"/>
    <w:rsid w:val="005943B7"/>
    <w:rsid w:val="005943B8"/>
    <w:rsid w:val="0059443C"/>
    <w:rsid w:val="00594653"/>
    <w:rsid w:val="0059484A"/>
    <w:rsid w:val="00594AFA"/>
    <w:rsid w:val="00594C1B"/>
    <w:rsid w:val="00594C37"/>
    <w:rsid w:val="00594E33"/>
    <w:rsid w:val="00594E9C"/>
    <w:rsid w:val="00594F93"/>
    <w:rsid w:val="005952B4"/>
    <w:rsid w:val="00595309"/>
    <w:rsid w:val="00595364"/>
    <w:rsid w:val="005953D9"/>
    <w:rsid w:val="00595424"/>
    <w:rsid w:val="0059546C"/>
    <w:rsid w:val="00595611"/>
    <w:rsid w:val="00595613"/>
    <w:rsid w:val="005958C7"/>
    <w:rsid w:val="005959D6"/>
    <w:rsid w:val="00595BFC"/>
    <w:rsid w:val="00595D73"/>
    <w:rsid w:val="0059633C"/>
    <w:rsid w:val="00596862"/>
    <w:rsid w:val="005968C1"/>
    <w:rsid w:val="00596942"/>
    <w:rsid w:val="00596DD2"/>
    <w:rsid w:val="00596EF0"/>
    <w:rsid w:val="00596F3C"/>
    <w:rsid w:val="0059731A"/>
    <w:rsid w:val="0059733E"/>
    <w:rsid w:val="0059749F"/>
    <w:rsid w:val="005977A9"/>
    <w:rsid w:val="00597B4F"/>
    <w:rsid w:val="005A005F"/>
    <w:rsid w:val="005A0067"/>
    <w:rsid w:val="005A03AD"/>
    <w:rsid w:val="005A03B6"/>
    <w:rsid w:val="005A0414"/>
    <w:rsid w:val="005A043A"/>
    <w:rsid w:val="005A055D"/>
    <w:rsid w:val="005A0661"/>
    <w:rsid w:val="005A071F"/>
    <w:rsid w:val="005A0FB6"/>
    <w:rsid w:val="005A1360"/>
    <w:rsid w:val="005A153F"/>
    <w:rsid w:val="005A17C7"/>
    <w:rsid w:val="005A1E74"/>
    <w:rsid w:val="005A1F80"/>
    <w:rsid w:val="005A2075"/>
    <w:rsid w:val="005A23B5"/>
    <w:rsid w:val="005A2448"/>
    <w:rsid w:val="005A2611"/>
    <w:rsid w:val="005A26DB"/>
    <w:rsid w:val="005A277A"/>
    <w:rsid w:val="005A280B"/>
    <w:rsid w:val="005A294C"/>
    <w:rsid w:val="005A2959"/>
    <w:rsid w:val="005A2C93"/>
    <w:rsid w:val="005A2CDE"/>
    <w:rsid w:val="005A2E3D"/>
    <w:rsid w:val="005A2FD0"/>
    <w:rsid w:val="005A336B"/>
    <w:rsid w:val="005A3443"/>
    <w:rsid w:val="005A366D"/>
    <w:rsid w:val="005A387A"/>
    <w:rsid w:val="005A3EDC"/>
    <w:rsid w:val="005A4230"/>
    <w:rsid w:val="005A44C0"/>
    <w:rsid w:val="005A44ED"/>
    <w:rsid w:val="005A44F0"/>
    <w:rsid w:val="005A458E"/>
    <w:rsid w:val="005A4759"/>
    <w:rsid w:val="005A4868"/>
    <w:rsid w:val="005A4A05"/>
    <w:rsid w:val="005A4CE8"/>
    <w:rsid w:val="005A4D30"/>
    <w:rsid w:val="005A4F35"/>
    <w:rsid w:val="005A513A"/>
    <w:rsid w:val="005A516C"/>
    <w:rsid w:val="005A51B9"/>
    <w:rsid w:val="005A51DF"/>
    <w:rsid w:val="005A56F5"/>
    <w:rsid w:val="005A57AC"/>
    <w:rsid w:val="005A5B95"/>
    <w:rsid w:val="005A5BAD"/>
    <w:rsid w:val="005A6149"/>
    <w:rsid w:val="005A616C"/>
    <w:rsid w:val="005A6432"/>
    <w:rsid w:val="005A64A0"/>
    <w:rsid w:val="005A65CE"/>
    <w:rsid w:val="005A688E"/>
    <w:rsid w:val="005A68B2"/>
    <w:rsid w:val="005A68C9"/>
    <w:rsid w:val="005A6AEF"/>
    <w:rsid w:val="005A6C05"/>
    <w:rsid w:val="005A6C0B"/>
    <w:rsid w:val="005A6D81"/>
    <w:rsid w:val="005A6F67"/>
    <w:rsid w:val="005A752C"/>
    <w:rsid w:val="005A7667"/>
    <w:rsid w:val="005A7876"/>
    <w:rsid w:val="005A788F"/>
    <w:rsid w:val="005A7905"/>
    <w:rsid w:val="005A7AA6"/>
    <w:rsid w:val="005A7B23"/>
    <w:rsid w:val="005A7B2B"/>
    <w:rsid w:val="005A7DB7"/>
    <w:rsid w:val="005A7EF6"/>
    <w:rsid w:val="005A7F66"/>
    <w:rsid w:val="005B00D2"/>
    <w:rsid w:val="005B017B"/>
    <w:rsid w:val="005B021D"/>
    <w:rsid w:val="005B023F"/>
    <w:rsid w:val="005B049F"/>
    <w:rsid w:val="005B05DB"/>
    <w:rsid w:val="005B0628"/>
    <w:rsid w:val="005B06C9"/>
    <w:rsid w:val="005B0957"/>
    <w:rsid w:val="005B0B9E"/>
    <w:rsid w:val="005B0BC3"/>
    <w:rsid w:val="005B0C22"/>
    <w:rsid w:val="005B0DEE"/>
    <w:rsid w:val="005B0F68"/>
    <w:rsid w:val="005B1143"/>
    <w:rsid w:val="005B1305"/>
    <w:rsid w:val="005B1B35"/>
    <w:rsid w:val="005B1C19"/>
    <w:rsid w:val="005B1C96"/>
    <w:rsid w:val="005B1E08"/>
    <w:rsid w:val="005B2118"/>
    <w:rsid w:val="005B23CB"/>
    <w:rsid w:val="005B287D"/>
    <w:rsid w:val="005B2D30"/>
    <w:rsid w:val="005B2FA7"/>
    <w:rsid w:val="005B317F"/>
    <w:rsid w:val="005B33F6"/>
    <w:rsid w:val="005B34B1"/>
    <w:rsid w:val="005B36E9"/>
    <w:rsid w:val="005B3AF3"/>
    <w:rsid w:val="005B3B39"/>
    <w:rsid w:val="005B3D1E"/>
    <w:rsid w:val="005B3D37"/>
    <w:rsid w:val="005B41E1"/>
    <w:rsid w:val="005B426E"/>
    <w:rsid w:val="005B43A1"/>
    <w:rsid w:val="005B4548"/>
    <w:rsid w:val="005B45B9"/>
    <w:rsid w:val="005B476F"/>
    <w:rsid w:val="005B48B9"/>
    <w:rsid w:val="005B48E4"/>
    <w:rsid w:val="005B4CC9"/>
    <w:rsid w:val="005B4D44"/>
    <w:rsid w:val="005B5037"/>
    <w:rsid w:val="005B53CD"/>
    <w:rsid w:val="005B551A"/>
    <w:rsid w:val="005B5604"/>
    <w:rsid w:val="005B5635"/>
    <w:rsid w:val="005B565D"/>
    <w:rsid w:val="005B56FC"/>
    <w:rsid w:val="005B5820"/>
    <w:rsid w:val="005B587C"/>
    <w:rsid w:val="005B5CFF"/>
    <w:rsid w:val="005B5F3A"/>
    <w:rsid w:val="005B6008"/>
    <w:rsid w:val="005B6212"/>
    <w:rsid w:val="005B6279"/>
    <w:rsid w:val="005B6339"/>
    <w:rsid w:val="005B64AF"/>
    <w:rsid w:val="005B666F"/>
    <w:rsid w:val="005B67BE"/>
    <w:rsid w:val="005B6844"/>
    <w:rsid w:val="005B68C9"/>
    <w:rsid w:val="005B725C"/>
    <w:rsid w:val="005B72CE"/>
    <w:rsid w:val="005B746D"/>
    <w:rsid w:val="005B74EF"/>
    <w:rsid w:val="005B76DB"/>
    <w:rsid w:val="005B7D6E"/>
    <w:rsid w:val="005B7DE4"/>
    <w:rsid w:val="005C0052"/>
    <w:rsid w:val="005C0062"/>
    <w:rsid w:val="005C0100"/>
    <w:rsid w:val="005C0183"/>
    <w:rsid w:val="005C0432"/>
    <w:rsid w:val="005C0485"/>
    <w:rsid w:val="005C07CE"/>
    <w:rsid w:val="005C09A7"/>
    <w:rsid w:val="005C09BA"/>
    <w:rsid w:val="005C0B29"/>
    <w:rsid w:val="005C0BBB"/>
    <w:rsid w:val="005C0C95"/>
    <w:rsid w:val="005C0ED4"/>
    <w:rsid w:val="005C0F8A"/>
    <w:rsid w:val="005C1387"/>
    <w:rsid w:val="005C162B"/>
    <w:rsid w:val="005C18EC"/>
    <w:rsid w:val="005C19F6"/>
    <w:rsid w:val="005C20DC"/>
    <w:rsid w:val="005C23B9"/>
    <w:rsid w:val="005C266A"/>
    <w:rsid w:val="005C2934"/>
    <w:rsid w:val="005C296A"/>
    <w:rsid w:val="005C2AD6"/>
    <w:rsid w:val="005C2BB9"/>
    <w:rsid w:val="005C33DE"/>
    <w:rsid w:val="005C3993"/>
    <w:rsid w:val="005C3B95"/>
    <w:rsid w:val="005C3D96"/>
    <w:rsid w:val="005C40C5"/>
    <w:rsid w:val="005C41C4"/>
    <w:rsid w:val="005C43B5"/>
    <w:rsid w:val="005C4404"/>
    <w:rsid w:val="005C4619"/>
    <w:rsid w:val="005C4675"/>
    <w:rsid w:val="005C4750"/>
    <w:rsid w:val="005C47B3"/>
    <w:rsid w:val="005C481D"/>
    <w:rsid w:val="005C4DF7"/>
    <w:rsid w:val="005C5537"/>
    <w:rsid w:val="005C562B"/>
    <w:rsid w:val="005C5663"/>
    <w:rsid w:val="005C5805"/>
    <w:rsid w:val="005C5883"/>
    <w:rsid w:val="005C5ABF"/>
    <w:rsid w:val="005C5B26"/>
    <w:rsid w:val="005C5B76"/>
    <w:rsid w:val="005C5BC7"/>
    <w:rsid w:val="005C5C71"/>
    <w:rsid w:val="005C5DFA"/>
    <w:rsid w:val="005C5DFE"/>
    <w:rsid w:val="005C5EAE"/>
    <w:rsid w:val="005C5F1C"/>
    <w:rsid w:val="005C5F36"/>
    <w:rsid w:val="005C617D"/>
    <w:rsid w:val="005C6428"/>
    <w:rsid w:val="005C6893"/>
    <w:rsid w:val="005C6BEA"/>
    <w:rsid w:val="005C6C4F"/>
    <w:rsid w:val="005C6C97"/>
    <w:rsid w:val="005C6DC3"/>
    <w:rsid w:val="005C6DD8"/>
    <w:rsid w:val="005C6E16"/>
    <w:rsid w:val="005C6E5C"/>
    <w:rsid w:val="005C6EE4"/>
    <w:rsid w:val="005C6FA5"/>
    <w:rsid w:val="005C7297"/>
    <w:rsid w:val="005C736A"/>
    <w:rsid w:val="005C764E"/>
    <w:rsid w:val="005C7C67"/>
    <w:rsid w:val="005D00C4"/>
    <w:rsid w:val="005D0205"/>
    <w:rsid w:val="005D0324"/>
    <w:rsid w:val="005D0425"/>
    <w:rsid w:val="005D0447"/>
    <w:rsid w:val="005D05A1"/>
    <w:rsid w:val="005D0777"/>
    <w:rsid w:val="005D0B59"/>
    <w:rsid w:val="005D0CD1"/>
    <w:rsid w:val="005D0DF6"/>
    <w:rsid w:val="005D1009"/>
    <w:rsid w:val="005D1318"/>
    <w:rsid w:val="005D145B"/>
    <w:rsid w:val="005D161A"/>
    <w:rsid w:val="005D17D1"/>
    <w:rsid w:val="005D1A9F"/>
    <w:rsid w:val="005D1BF4"/>
    <w:rsid w:val="005D1BFD"/>
    <w:rsid w:val="005D1CAD"/>
    <w:rsid w:val="005D1D1E"/>
    <w:rsid w:val="005D1FD8"/>
    <w:rsid w:val="005D238B"/>
    <w:rsid w:val="005D24FB"/>
    <w:rsid w:val="005D2892"/>
    <w:rsid w:val="005D2BAD"/>
    <w:rsid w:val="005D2BCB"/>
    <w:rsid w:val="005D2E3A"/>
    <w:rsid w:val="005D2FA8"/>
    <w:rsid w:val="005D30B7"/>
    <w:rsid w:val="005D32E2"/>
    <w:rsid w:val="005D333D"/>
    <w:rsid w:val="005D3368"/>
    <w:rsid w:val="005D3459"/>
    <w:rsid w:val="005D349B"/>
    <w:rsid w:val="005D38A5"/>
    <w:rsid w:val="005D38D2"/>
    <w:rsid w:val="005D3923"/>
    <w:rsid w:val="005D39F6"/>
    <w:rsid w:val="005D3D10"/>
    <w:rsid w:val="005D3F74"/>
    <w:rsid w:val="005D466F"/>
    <w:rsid w:val="005D482D"/>
    <w:rsid w:val="005D494B"/>
    <w:rsid w:val="005D4A96"/>
    <w:rsid w:val="005D4A99"/>
    <w:rsid w:val="005D4D73"/>
    <w:rsid w:val="005D4DAC"/>
    <w:rsid w:val="005D4E99"/>
    <w:rsid w:val="005D5003"/>
    <w:rsid w:val="005D502C"/>
    <w:rsid w:val="005D5061"/>
    <w:rsid w:val="005D5353"/>
    <w:rsid w:val="005D53A6"/>
    <w:rsid w:val="005D588C"/>
    <w:rsid w:val="005D59B9"/>
    <w:rsid w:val="005D5A32"/>
    <w:rsid w:val="005D5E75"/>
    <w:rsid w:val="005D60A3"/>
    <w:rsid w:val="005D61BF"/>
    <w:rsid w:val="005D64EF"/>
    <w:rsid w:val="005D652C"/>
    <w:rsid w:val="005D663B"/>
    <w:rsid w:val="005D6C4A"/>
    <w:rsid w:val="005D6CE1"/>
    <w:rsid w:val="005D6D1B"/>
    <w:rsid w:val="005D6DA2"/>
    <w:rsid w:val="005D6E43"/>
    <w:rsid w:val="005D6F14"/>
    <w:rsid w:val="005D6F63"/>
    <w:rsid w:val="005D70EA"/>
    <w:rsid w:val="005D746D"/>
    <w:rsid w:val="005D747B"/>
    <w:rsid w:val="005D772D"/>
    <w:rsid w:val="005D7937"/>
    <w:rsid w:val="005D794C"/>
    <w:rsid w:val="005D79BB"/>
    <w:rsid w:val="005D7BB1"/>
    <w:rsid w:val="005D7BB5"/>
    <w:rsid w:val="005D7E68"/>
    <w:rsid w:val="005E007A"/>
    <w:rsid w:val="005E00E5"/>
    <w:rsid w:val="005E01A5"/>
    <w:rsid w:val="005E0269"/>
    <w:rsid w:val="005E03D6"/>
    <w:rsid w:val="005E067E"/>
    <w:rsid w:val="005E094F"/>
    <w:rsid w:val="005E0D19"/>
    <w:rsid w:val="005E0D2A"/>
    <w:rsid w:val="005E10F8"/>
    <w:rsid w:val="005E18FB"/>
    <w:rsid w:val="005E1920"/>
    <w:rsid w:val="005E1AEC"/>
    <w:rsid w:val="005E1C77"/>
    <w:rsid w:val="005E1D0D"/>
    <w:rsid w:val="005E1DCA"/>
    <w:rsid w:val="005E1E7C"/>
    <w:rsid w:val="005E1E89"/>
    <w:rsid w:val="005E207E"/>
    <w:rsid w:val="005E20C0"/>
    <w:rsid w:val="005E2326"/>
    <w:rsid w:val="005E237D"/>
    <w:rsid w:val="005E24E5"/>
    <w:rsid w:val="005E2563"/>
    <w:rsid w:val="005E2704"/>
    <w:rsid w:val="005E2855"/>
    <w:rsid w:val="005E2A36"/>
    <w:rsid w:val="005E2A71"/>
    <w:rsid w:val="005E2F62"/>
    <w:rsid w:val="005E2FA7"/>
    <w:rsid w:val="005E2FBE"/>
    <w:rsid w:val="005E2FE4"/>
    <w:rsid w:val="005E31ED"/>
    <w:rsid w:val="005E3277"/>
    <w:rsid w:val="005E3631"/>
    <w:rsid w:val="005E3918"/>
    <w:rsid w:val="005E3AFE"/>
    <w:rsid w:val="005E3B74"/>
    <w:rsid w:val="005E3B88"/>
    <w:rsid w:val="005E3BF9"/>
    <w:rsid w:val="005E3C40"/>
    <w:rsid w:val="005E3E2E"/>
    <w:rsid w:val="005E3E53"/>
    <w:rsid w:val="005E3F06"/>
    <w:rsid w:val="005E40BE"/>
    <w:rsid w:val="005E4153"/>
    <w:rsid w:val="005E4519"/>
    <w:rsid w:val="005E4578"/>
    <w:rsid w:val="005E47CD"/>
    <w:rsid w:val="005E47FD"/>
    <w:rsid w:val="005E49F2"/>
    <w:rsid w:val="005E4A9E"/>
    <w:rsid w:val="005E4AD9"/>
    <w:rsid w:val="005E4F68"/>
    <w:rsid w:val="005E502A"/>
    <w:rsid w:val="005E50F3"/>
    <w:rsid w:val="005E5171"/>
    <w:rsid w:val="005E5183"/>
    <w:rsid w:val="005E51A8"/>
    <w:rsid w:val="005E58AD"/>
    <w:rsid w:val="005E5A86"/>
    <w:rsid w:val="005E5B91"/>
    <w:rsid w:val="005E5C69"/>
    <w:rsid w:val="005E612F"/>
    <w:rsid w:val="005E6143"/>
    <w:rsid w:val="005E641A"/>
    <w:rsid w:val="005E6621"/>
    <w:rsid w:val="005E6A91"/>
    <w:rsid w:val="005E73F0"/>
    <w:rsid w:val="005E7766"/>
    <w:rsid w:val="005E7810"/>
    <w:rsid w:val="005E791D"/>
    <w:rsid w:val="005E7D7A"/>
    <w:rsid w:val="005E7FB5"/>
    <w:rsid w:val="005F0026"/>
    <w:rsid w:val="005F029B"/>
    <w:rsid w:val="005F0393"/>
    <w:rsid w:val="005F03E9"/>
    <w:rsid w:val="005F0A28"/>
    <w:rsid w:val="005F0C1C"/>
    <w:rsid w:val="005F0C1E"/>
    <w:rsid w:val="005F10B3"/>
    <w:rsid w:val="005F10F4"/>
    <w:rsid w:val="005F10FC"/>
    <w:rsid w:val="005F1220"/>
    <w:rsid w:val="005F13D5"/>
    <w:rsid w:val="005F1592"/>
    <w:rsid w:val="005F1648"/>
    <w:rsid w:val="005F173F"/>
    <w:rsid w:val="005F17E4"/>
    <w:rsid w:val="005F1977"/>
    <w:rsid w:val="005F19E7"/>
    <w:rsid w:val="005F1B4C"/>
    <w:rsid w:val="005F1E97"/>
    <w:rsid w:val="005F1FFD"/>
    <w:rsid w:val="005F2017"/>
    <w:rsid w:val="005F21EF"/>
    <w:rsid w:val="005F24C6"/>
    <w:rsid w:val="005F24E9"/>
    <w:rsid w:val="005F2596"/>
    <w:rsid w:val="005F262F"/>
    <w:rsid w:val="005F2742"/>
    <w:rsid w:val="005F27FA"/>
    <w:rsid w:val="005F295A"/>
    <w:rsid w:val="005F2B08"/>
    <w:rsid w:val="005F2D10"/>
    <w:rsid w:val="005F2D61"/>
    <w:rsid w:val="005F2F6A"/>
    <w:rsid w:val="005F2FC5"/>
    <w:rsid w:val="005F2FDE"/>
    <w:rsid w:val="005F33BA"/>
    <w:rsid w:val="005F3564"/>
    <w:rsid w:val="005F36AF"/>
    <w:rsid w:val="005F3790"/>
    <w:rsid w:val="005F37FD"/>
    <w:rsid w:val="005F3B0A"/>
    <w:rsid w:val="005F3D66"/>
    <w:rsid w:val="005F3DE7"/>
    <w:rsid w:val="005F3E5C"/>
    <w:rsid w:val="005F41A9"/>
    <w:rsid w:val="005F42FE"/>
    <w:rsid w:val="005F45F1"/>
    <w:rsid w:val="005F4B6F"/>
    <w:rsid w:val="005F4C66"/>
    <w:rsid w:val="005F4CAB"/>
    <w:rsid w:val="005F4D3E"/>
    <w:rsid w:val="005F4EA6"/>
    <w:rsid w:val="005F5338"/>
    <w:rsid w:val="005F5619"/>
    <w:rsid w:val="005F56D3"/>
    <w:rsid w:val="005F573D"/>
    <w:rsid w:val="005F5A8D"/>
    <w:rsid w:val="005F5AD0"/>
    <w:rsid w:val="005F5BA7"/>
    <w:rsid w:val="005F5FBD"/>
    <w:rsid w:val="005F6035"/>
    <w:rsid w:val="005F6051"/>
    <w:rsid w:val="005F6061"/>
    <w:rsid w:val="005F6415"/>
    <w:rsid w:val="005F6433"/>
    <w:rsid w:val="005F643E"/>
    <w:rsid w:val="005F674C"/>
    <w:rsid w:val="005F6978"/>
    <w:rsid w:val="005F6C19"/>
    <w:rsid w:val="005F6E33"/>
    <w:rsid w:val="005F6E66"/>
    <w:rsid w:val="005F6F81"/>
    <w:rsid w:val="005F71B0"/>
    <w:rsid w:val="005F722E"/>
    <w:rsid w:val="005F751A"/>
    <w:rsid w:val="005F7711"/>
    <w:rsid w:val="005F7897"/>
    <w:rsid w:val="005F78D5"/>
    <w:rsid w:val="005F7B39"/>
    <w:rsid w:val="005F7C4E"/>
    <w:rsid w:val="005F7D59"/>
    <w:rsid w:val="005F7DD6"/>
    <w:rsid w:val="005F7E88"/>
    <w:rsid w:val="006000FE"/>
    <w:rsid w:val="006001F7"/>
    <w:rsid w:val="00600234"/>
    <w:rsid w:val="006005E4"/>
    <w:rsid w:val="00600651"/>
    <w:rsid w:val="00600701"/>
    <w:rsid w:val="006007D6"/>
    <w:rsid w:val="0060099E"/>
    <w:rsid w:val="00600B60"/>
    <w:rsid w:val="00600BB8"/>
    <w:rsid w:val="00600BD8"/>
    <w:rsid w:val="00600C4C"/>
    <w:rsid w:val="00600DE4"/>
    <w:rsid w:val="00600E05"/>
    <w:rsid w:val="00600E91"/>
    <w:rsid w:val="00600ECE"/>
    <w:rsid w:val="00600F26"/>
    <w:rsid w:val="00601005"/>
    <w:rsid w:val="0060103F"/>
    <w:rsid w:val="0060111B"/>
    <w:rsid w:val="0060119B"/>
    <w:rsid w:val="006013D7"/>
    <w:rsid w:val="006016E0"/>
    <w:rsid w:val="00601933"/>
    <w:rsid w:val="00601A39"/>
    <w:rsid w:val="00601A3B"/>
    <w:rsid w:val="00601B1D"/>
    <w:rsid w:val="00601CD0"/>
    <w:rsid w:val="00601CF5"/>
    <w:rsid w:val="0060205D"/>
    <w:rsid w:val="00602224"/>
    <w:rsid w:val="0060235B"/>
    <w:rsid w:val="006025F1"/>
    <w:rsid w:val="0060270A"/>
    <w:rsid w:val="00602789"/>
    <w:rsid w:val="006027CF"/>
    <w:rsid w:val="006027F0"/>
    <w:rsid w:val="00602AA9"/>
    <w:rsid w:val="00602ACF"/>
    <w:rsid w:val="00602F54"/>
    <w:rsid w:val="00602F77"/>
    <w:rsid w:val="00602FD5"/>
    <w:rsid w:val="00603054"/>
    <w:rsid w:val="006030EA"/>
    <w:rsid w:val="006031CB"/>
    <w:rsid w:val="0060322F"/>
    <w:rsid w:val="00603A3E"/>
    <w:rsid w:val="00603A4F"/>
    <w:rsid w:val="00603A8E"/>
    <w:rsid w:val="00603AAE"/>
    <w:rsid w:val="00603F0E"/>
    <w:rsid w:val="00604158"/>
    <w:rsid w:val="00604532"/>
    <w:rsid w:val="00604598"/>
    <w:rsid w:val="006045C8"/>
    <w:rsid w:val="00604616"/>
    <w:rsid w:val="00604857"/>
    <w:rsid w:val="00604B5D"/>
    <w:rsid w:val="00605254"/>
    <w:rsid w:val="00605420"/>
    <w:rsid w:val="0060569F"/>
    <w:rsid w:val="00605741"/>
    <w:rsid w:val="00605B52"/>
    <w:rsid w:val="00605D79"/>
    <w:rsid w:val="00606125"/>
    <w:rsid w:val="0060648F"/>
    <w:rsid w:val="00606502"/>
    <w:rsid w:val="006066C6"/>
    <w:rsid w:val="00606A27"/>
    <w:rsid w:val="0060778B"/>
    <w:rsid w:val="00607A8B"/>
    <w:rsid w:val="00610168"/>
    <w:rsid w:val="006104FC"/>
    <w:rsid w:val="00610502"/>
    <w:rsid w:val="006106A2"/>
    <w:rsid w:val="00610750"/>
    <w:rsid w:val="006108C1"/>
    <w:rsid w:val="00610992"/>
    <w:rsid w:val="0061099C"/>
    <w:rsid w:val="00610A03"/>
    <w:rsid w:val="00610BF5"/>
    <w:rsid w:val="00610D40"/>
    <w:rsid w:val="00610D72"/>
    <w:rsid w:val="00610E30"/>
    <w:rsid w:val="00610F0D"/>
    <w:rsid w:val="00610FC0"/>
    <w:rsid w:val="00610FE0"/>
    <w:rsid w:val="00611554"/>
    <w:rsid w:val="0061166E"/>
    <w:rsid w:val="006119C7"/>
    <w:rsid w:val="00611D75"/>
    <w:rsid w:val="00611E8D"/>
    <w:rsid w:val="00611EE8"/>
    <w:rsid w:val="00612052"/>
    <w:rsid w:val="006120E6"/>
    <w:rsid w:val="00612591"/>
    <w:rsid w:val="006125DE"/>
    <w:rsid w:val="0061262D"/>
    <w:rsid w:val="0061264B"/>
    <w:rsid w:val="006126E9"/>
    <w:rsid w:val="00612811"/>
    <w:rsid w:val="006128B9"/>
    <w:rsid w:val="00612A26"/>
    <w:rsid w:val="00612A70"/>
    <w:rsid w:val="00612EDA"/>
    <w:rsid w:val="0061310A"/>
    <w:rsid w:val="00613173"/>
    <w:rsid w:val="0061361D"/>
    <w:rsid w:val="0061381D"/>
    <w:rsid w:val="006138C6"/>
    <w:rsid w:val="006139BA"/>
    <w:rsid w:val="00613AC7"/>
    <w:rsid w:val="00613BD2"/>
    <w:rsid w:val="00613BFA"/>
    <w:rsid w:val="006141FD"/>
    <w:rsid w:val="00614424"/>
    <w:rsid w:val="006144CD"/>
    <w:rsid w:val="0061485C"/>
    <w:rsid w:val="00614900"/>
    <w:rsid w:val="00614AB4"/>
    <w:rsid w:val="00614D23"/>
    <w:rsid w:val="00614D26"/>
    <w:rsid w:val="00614E24"/>
    <w:rsid w:val="0061561D"/>
    <w:rsid w:val="00615867"/>
    <w:rsid w:val="00615A4E"/>
    <w:rsid w:val="00615B49"/>
    <w:rsid w:val="00615C83"/>
    <w:rsid w:val="00615D17"/>
    <w:rsid w:val="00615D23"/>
    <w:rsid w:val="00615D73"/>
    <w:rsid w:val="00616019"/>
    <w:rsid w:val="0061604F"/>
    <w:rsid w:val="00616632"/>
    <w:rsid w:val="006168D0"/>
    <w:rsid w:val="006169ED"/>
    <w:rsid w:val="00616F7D"/>
    <w:rsid w:val="00616FFE"/>
    <w:rsid w:val="006170DE"/>
    <w:rsid w:val="00617135"/>
    <w:rsid w:val="00617269"/>
    <w:rsid w:val="006173F2"/>
    <w:rsid w:val="00617660"/>
    <w:rsid w:val="00617A79"/>
    <w:rsid w:val="00617B8B"/>
    <w:rsid w:val="00617E7D"/>
    <w:rsid w:val="0062041C"/>
    <w:rsid w:val="006204ED"/>
    <w:rsid w:val="00620511"/>
    <w:rsid w:val="00620609"/>
    <w:rsid w:val="006207DC"/>
    <w:rsid w:val="00620CB5"/>
    <w:rsid w:val="00620D8F"/>
    <w:rsid w:val="00621037"/>
    <w:rsid w:val="006216C9"/>
    <w:rsid w:val="0062170C"/>
    <w:rsid w:val="00621DC2"/>
    <w:rsid w:val="006222F9"/>
    <w:rsid w:val="0062243A"/>
    <w:rsid w:val="0062275C"/>
    <w:rsid w:val="006230BF"/>
    <w:rsid w:val="00623284"/>
    <w:rsid w:val="00623A31"/>
    <w:rsid w:val="00623A33"/>
    <w:rsid w:val="00623B04"/>
    <w:rsid w:val="00623C41"/>
    <w:rsid w:val="00623ED2"/>
    <w:rsid w:val="0062447F"/>
    <w:rsid w:val="00624483"/>
    <w:rsid w:val="006245CE"/>
    <w:rsid w:val="006246AE"/>
    <w:rsid w:val="006247C0"/>
    <w:rsid w:val="00624810"/>
    <w:rsid w:val="0062485D"/>
    <w:rsid w:val="00624861"/>
    <w:rsid w:val="00624AC7"/>
    <w:rsid w:val="00624C6E"/>
    <w:rsid w:val="00624D7E"/>
    <w:rsid w:val="00624DC9"/>
    <w:rsid w:val="00624F6D"/>
    <w:rsid w:val="00624FD9"/>
    <w:rsid w:val="006250A4"/>
    <w:rsid w:val="006250BE"/>
    <w:rsid w:val="006250C2"/>
    <w:rsid w:val="006255FF"/>
    <w:rsid w:val="00625761"/>
    <w:rsid w:val="0062578A"/>
    <w:rsid w:val="0062589B"/>
    <w:rsid w:val="00625ABE"/>
    <w:rsid w:val="00625C14"/>
    <w:rsid w:val="0062607A"/>
    <w:rsid w:val="006263A5"/>
    <w:rsid w:val="006264B1"/>
    <w:rsid w:val="00627055"/>
    <w:rsid w:val="006272F2"/>
    <w:rsid w:val="006274A6"/>
    <w:rsid w:val="00627642"/>
    <w:rsid w:val="00627B14"/>
    <w:rsid w:val="00627CB4"/>
    <w:rsid w:val="00627DE4"/>
    <w:rsid w:val="00627DED"/>
    <w:rsid w:val="00627EB8"/>
    <w:rsid w:val="0063014B"/>
    <w:rsid w:val="0063040B"/>
    <w:rsid w:val="00630427"/>
    <w:rsid w:val="0063042C"/>
    <w:rsid w:val="0063071E"/>
    <w:rsid w:val="00630893"/>
    <w:rsid w:val="00630930"/>
    <w:rsid w:val="00630ED7"/>
    <w:rsid w:val="006314C5"/>
    <w:rsid w:val="00631755"/>
    <w:rsid w:val="00631811"/>
    <w:rsid w:val="00631993"/>
    <w:rsid w:val="00631B75"/>
    <w:rsid w:val="00631C79"/>
    <w:rsid w:val="00631F4D"/>
    <w:rsid w:val="0063205E"/>
    <w:rsid w:val="00632848"/>
    <w:rsid w:val="00632881"/>
    <w:rsid w:val="006329CF"/>
    <w:rsid w:val="00632DBD"/>
    <w:rsid w:val="006330CF"/>
    <w:rsid w:val="00633487"/>
    <w:rsid w:val="00633548"/>
    <w:rsid w:val="00633566"/>
    <w:rsid w:val="00633968"/>
    <w:rsid w:val="006339B6"/>
    <w:rsid w:val="00633A0E"/>
    <w:rsid w:val="00633A2B"/>
    <w:rsid w:val="00633AF9"/>
    <w:rsid w:val="00633B33"/>
    <w:rsid w:val="00633B80"/>
    <w:rsid w:val="00633D0C"/>
    <w:rsid w:val="00633D65"/>
    <w:rsid w:val="00633F39"/>
    <w:rsid w:val="00634264"/>
    <w:rsid w:val="006342C1"/>
    <w:rsid w:val="006342E9"/>
    <w:rsid w:val="00634732"/>
    <w:rsid w:val="006348EC"/>
    <w:rsid w:val="00634A4A"/>
    <w:rsid w:val="00634A5A"/>
    <w:rsid w:val="00634AE3"/>
    <w:rsid w:val="00634B0F"/>
    <w:rsid w:val="00634CCF"/>
    <w:rsid w:val="00635254"/>
    <w:rsid w:val="006352CD"/>
    <w:rsid w:val="0063534B"/>
    <w:rsid w:val="006353ED"/>
    <w:rsid w:val="00635798"/>
    <w:rsid w:val="00635A22"/>
    <w:rsid w:val="00635AEE"/>
    <w:rsid w:val="00635F9D"/>
    <w:rsid w:val="00635FB4"/>
    <w:rsid w:val="00636040"/>
    <w:rsid w:val="00636130"/>
    <w:rsid w:val="006361A2"/>
    <w:rsid w:val="006361C8"/>
    <w:rsid w:val="00636584"/>
    <w:rsid w:val="00636589"/>
    <w:rsid w:val="006365F1"/>
    <w:rsid w:val="006366C4"/>
    <w:rsid w:val="00636787"/>
    <w:rsid w:val="00636A81"/>
    <w:rsid w:val="00636A84"/>
    <w:rsid w:val="00636A94"/>
    <w:rsid w:val="00636BD3"/>
    <w:rsid w:val="00636D68"/>
    <w:rsid w:val="00636E98"/>
    <w:rsid w:val="00637455"/>
    <w:rsid w:val="00637486"/>
    <w:rsid w:val="006375B2"/>
    <w:rsid w:val="00637793"/>
    <w:rsid w:val="00637D3B"/>
    <w:rsid w:val="00637F3C"/>
    <w:rsid w:val="00640101"/>
    <w:rsid w:val="0064017D"/>
    <w:rsid w:val="00640293"/>
    <w:rsid w:val="006406D8"/>
    <w:rsid w:val="0064083A"/>
    <w:rsid w:val="00640972"/>
    <w:rsid w:val="00640B7F"/>
    <w:rsid w:val="00640C16"/>
    <w:rsid w:val="00640C8F"/>
    <w:rsid w:val="00641363"/>
    <w:rsid w:val="0064144F"/>
    <w:rsid w:val="006414AE"/>
    <w:rsid w:val="006417A2"/>
    <w:rsid w:val="006418B5"/>
    <w:rsid w:val="006418D9"/>
    <w:rsid w:val="00641AA6"/>
    <w:rsid w:val="00641B3F"/>
    <w:rsid w:val="00641C45"/>
    <w:rsid w:val="0064202E"/>
    <w:rsid w:val="006420DE"/>
    <w:rsid w:val="006422A4"/>
    <w:rsid w:val="00642559"/>
    <w:rsid w:val="00642735"/>
    <w:rsid w:val="00642B0D"/>
    <w:rsid w:val="00642D87"/>
    <w:rsid w:val="00642DE7"/>
    <w:rsid w:val="00642ED7"/>
    <w:rsid w:val="006434A1"/>
    <w:rsid w:val="0064351F"/>
    <w:rsid w:val="00643535"/>
    <w:rsid w:val="00643592"/>
    <w:rsid w:val="00643620"/>
    <w:rsid w:val="00643644"/>
    <w:rsid w:val="006437EF"/>
    <w:rsid w:val="006439E3"/>
    <w:rsid w:val="00643ACA"/>
    <w:rsid w:val="00643B33"/>
    <w:rsid w:val="00643C22"/>
    <w:rsid w:val="00644032"/>
    <w:rsid w:val="006444AC"/>
    <w:rsid w:val="006445F9"/>
    <w:rsid w:val="00644664"/>
    <w:rsid w:val="00644730"/>
    <w:rsid w:val="00644ED0"/>
    <w:rsid w:val="00644F53"/>
    <w:rsid w:val="0064509A"/>
    <w:rsid w:val="006450BB"/>
    <w:rsid w:val="00645117"/>
    <w:rsid w:val="0064535B"/>
    <w:rsid w:val="0064535F"/>
    <w:rsid w:val="00645541"/>
    <w:rsid w:val="0064556C"/>
    <w:rsid w:val="006457F7"/>
    <w:rsid w:val="0064592D"/>
    <w:rsid w:val="00645939"/>
    <w:rsid w:val="00645ED7"/>
    <w:rsid w:val="00645F61"/>
    <w:rsid w:val="00645FC3"/>
    <w:rsid w:val="00646166"/>
    <w:rsid w:val="006461BF"/>
    <w:rsid w:val="00646242"/>
    <w:rsid w:val="0064638F"/>
    <w:rsid w:val="006464C9"/>
    <w:rsid w:val="006468E3"/>
    <w:rsid w:val="00646B69"/>
    <w:rsid w:val="00646B75"/>
    <w:rsid w:val="00646CE9"/>
    <w:rsid w:val="00646DB9"/>
    <w:rsid w:val="00646F56"/>
    <w:rsid w:val="0064700A"/>
    <w:rsid w:val="00647072"/>
    <w:rsid w:val="00647EA9"/>
    <w:rsid w:val="00647F77"/>
    <w:rsid w:val="00647F9C"/>
    <w:rsid w:val="0065004B"/>
    <w:rsid w:val="00650320"/>
    <w:rsid w:val="006503AC"/>
    <w:rsid w:val="00650442"/>
    <w:rsid w:val="006505D6"/>
    <w:rsid w:val="0065090C"/>
    <w:rsid w:val="00650A31"/>
    <w:rsid w:val="00650EED"/>
    <w:rsid w:val="00651154"/>
    <w:rsid w:val="006512F7"/>
    <w:rsid w:val="006513B2"/>
    <w:rsid w:val="006513D5"/>
    <w:rsid w:val="00651588"/>
    <w:rsid w:val="006517D8"/>
    <w:rsid w:val="00651CB0"/>
    <w:rsid w:val="00651E63"/>
    <w:rsid w:val="00651E9E"/>
    <w:rsid w:val="00651FF2"/>
    <w:rsid w:val="00652353"/>
    <w:rsid w:val="0065243D"/>
    <w:rsid w:val="00652444"/>
    <w:rsid w:val="00652502"/>
    <w:rsid w:val="00652770"/>
    <w:rsid w:val="00652C4A"/>
    <w:rsid w:val="00652ED0"/>
    <w:rsid w:val="006533B0"/>
    <w:rsid w:val="0065355D"/>
    <w:rsid w:val="006535AD"/>
    <w:rsid w:val="00653AFC"/>
    <w:rsid w:val="00653AFD"/>
    <w:rsid w:val="00653D4A"/>
    <w:rsid w:val="00653F00"/>
    <w:rsid w:val="006541A5"/>
    <w:rsid w:val="00654361"/>
    <w:rsid w:val="00654491"/>
    <w:rsid w:val="006546F3"/>
    <w:rsid w:val="006547D0"/>
    <w:rsid w:val="0065498C"/>
    <w:rsid w:val="00654B0A"/>
    <w:rsid w:val="00654C01"/>
    <w:rsid w:val="00654C2A"/>
    <w:rsid w:val="00654C4B"/>
    <w:rsid w:val="00654D6E"/>
    <w:rsid w:val="00655603"/>
    <w:rsid w:val="006558D1"/>
    <w:rsid w:val="00655A69"/>
    <w:rsid w:val="00655B07"/>
    <w:rsid w:val="00655B18"/>
    <w:rsid w:val="00655B61"/>
    <w:rsid w:val="00655BA8"/>
    <w:rsid w:val="00655C30"/>
    <w:rsid w:val="00655DA2"/>
    <w:rsid w:val="00655E98"/>
    <w:rsid w:val="00655E99"/>
    <w:rsid w:val="00655EBF"/>
    <w:rsid w:val="0065608B"/>
    <w:rsid w:val="006560FF"/>
    <w:rsid w:val="006561DD"/>
    <w:rsid w:val="00656CA5"/>
    <w:rsid w:val="00656EBF"/>
    <w:rsid w:val="00656F0C"/>
    <w:rsid w:val="00656F61"/>
    <w:rsid w:val="00656F89"/>
    <w:rsid w:val="00657018"/>
    <w:rsid w:val="006571FC"/>
    <w:rsid w:val="00657501"/>
    <w:rsid w:val="0065796B"/>
    <w:rsid w:val="006579E3"/>
    <w:rsid w:val="00657D76"/>
    <w:rsid w:val="00660123"/>
    <w:rsid w:val="006605E6"/>
    <w:rsid w:val="006607D6"/>
    <w:rsid w:val="00660BC7"/>
    <w:rsid w:val="0066104B"/>
    <w:rsid w:val="00661276"/>
    <w:rsid w:val="006612F2"/>
    <w:rsid w:val="00661316"/>
    <w:rsid w:val="006614A8"/>
    <w:rsid w:val="00661560"/>
    <w:rsid w:val="00661614"/>
    <w:rsid w:val="00661661"/>
    <w:rsid w:val="006616CE"/>
    <w:rsid w:val="0066174B"/>
    <w:rsid w:val="0066180A"/>
    <w:rsid w:val="006619E3"/>
    <w:rsid w:val="00661A27"/>
    <w:rsid w:val="00661A7C"/>
    <w:rsid w:val="00661B52"/>
    <w:rsid w:val="00661C4B"/>
    <w:rsid w:val="00662213"/>
    <w:rsid w:val="00662263"/>
    <w:rsid w:val="0066263F"/>
    <w:rsid w:val="00662786"/>
    <w:rsid w:val="00662889"/>
    <w:rsid w:val="0066298E"/>
    <w:rsid w:val="00662B27"/>
    <w:rsid w:val="00662CCA"/>
    <w:rsid w:val="00662CED"/>
    <w:rsid w:val="00662DCF"/>
    <w:rsid w:val="00662F05"/>
    <w:rsid w:val="00663188"/>
    <w:rsid w:val="0066321C"/>
    <w:rsid w:val="00663231"/>
    <w:rsid w:val="00663233"/>
    <w:rsid w:val="0066359D"/>
    <w:rsid w:val="006635F5"/>
    <w:rsid w:val="0066369B"/>
    <w:rsid w:val="00663743"/>
    <w:rsid w:val="0066381B"/>
    <w:rsid w:val="006639B4"/>
    <w:rsid w:val="00664075"/>
    <w:rsid w:val="00664163"/>
    <w:rsid w:val="0066425A"/>
    <w:rsid w:val="006644A9"/>
    <w:rsid w:val="006645E3"/>
    <w:rsid w:val="006648B2"/>
    <w:rsid w:val="0066496F"/>
    <w:rsid w:val="006649FF"/>
    <w:rsid w:val="00664C0C"/>
    <w:rsid w:val="00664C44"/>
    <w:rsid w:val="00664DBA"/>
    <w:rsid w:val="0066501B"/>
    <w:rsid w:val="006651D5"/>
    <w:rsid w:val="006652AB"/>
    <w:rsid w:val="006652E9"/>
    <w:rsid w:val="00665392"/>
    <w:rsid w:val="006654AE"/>
    <w:rsid w:val="0066556B"/>
    <w:rsid w:val="00665745"/>
    <w:rsid w:val="0066595E"/>
    <w:rsid w:val="00665ABF"/>
    <w:rsid w:val="00666205"/>
    <w:rsid w:val="0066627A"/>
    <w:rsid w:val="006663DA"/>
    <w:rsid w:val="00666516"/>
    <w:rsid w:val="0066655F"/>
    <w:rsid w:val="00666782"/>
    <w:rsid w:val="006668C5"/>
    <w:rsid w:val="00666A2A"/>
    <w:rsid w:val="00666A32"/>
    <w:rsid w:val="00666B75"/>
    <w:rsid w:val="00666D96"/>
    <w:rsid w:val="00666E94"/>
    <w:rsid w:val="006670EB"/>
    <w:rsid w:val="00667190"/>
    <w:rsid w:val="006672B9"/>
    <w:rsid w:val="006673B4"/>
    <w:rsid w:val="00667688"/>
    <w:rsid w:val="006676B4"/>
    <w:rsid w:val="00667713"/>
    <w:rsid w:val="0066771B"/>
    <w:rsid w:val="00667773"/>
    <w:rsid w:val="00667844"/>
    <w:rsid w:val="00667BAF"/>
    <w:rsid w:val="00667CAA"/>
    <w:rsid w:val="00667F6C"/>
    <w:rsid w:val="00670005"/>
    <w:rsid w:val="0067006E"/>
    <w:rsid w:val="006701CA"/>
    <w:rsid w:val="006703E8"/>
    <w:rsid w:val="006704B0"/>
    <w:rsid w:val="00670554"/>
    <w:rsid w:val="00670844"/>
    <w:rsid w:val="00670B4C"/>
    <w:rsid w:val="00670CF1"/>
    <w:rsid w:val="00670D7A"/>
    <w:rsid w:val="006710DC"/>
    <w:rsid w:val="006711C3"/>
    <w:rsid w:val="006713D3"/>
    <w:rsid w:val="006714D5"/>
    <w:rsid w:val="00671732"/>
    <w:rsid w:val="00672079"/>
    <w:rsid w:val="0067215F"/>
    <w:rsid w:val="0067237C"/>
    <w:rsid w:val="006727F1"/>
    <w:rsid w:val="0067283C"/>
    <w:rsid w:val="006728F1"/>
    <w:rsid w:val="006737A1"/>
    <w:rsid w:val="006737A3"/>
    <w:rsid w:val="0067399F"/>
    <w:rsid w:val="006739B3"/>
    <w:rsid w:val="00673B36"/>
    <w:rsid w:val="00673B39"/>
    <w:rsid w:val="00673BA1"/>
    <w:rsid w:val="00673D8B"/>
    <w:rsid w:val="00673EDA"/>
    <w:rsid w:val="00673F6B"/>
    <w:rsid w:val="0067401C"/>
    <w:rsid w:val="0067415F"/>
    <w:rsid w:val="00674A3C"/>
    <w:rsid w:val="00674D0A"/>
    <w:rsid w:val="00674F24"/>
    <w:rsid w:val="00675302"/>
    <w:rsid w:val="0067593B"/>
    <w:rsid w:val="00675DA9"/>
    <w:rsid w:val="00676067"/>
    <w:rsid w:val="00676141"/>
    <w:rsid w:val="00676285"/>
    <w:rsid w:val="00676378"/>
    <w:rsid w:val="00676430"/>
    <w:rsid w:val="006764D6"/>
    <w:rsid w:val="006765B3"/>
    <w:rsid w:val="006766B6"/>
    <w:rsid w:val="00676C10"/>
    <w:rsid w:val="00676D55"/>
    <w:rsid w:val="00676EFA"/>
    <w:rsid w:val="006772E3"/>
    <w:rsid w:val="006772E6"/>
    <w:rsid w:val="00677838"/>
    <w:rsid w:val="00677897"/>
    <w:rsid w:val="00677EEB"/>
    <w:rsid w:val="00677F10"/>
    <w:rsid w:val="006800A1"/>
    <w:rsid w:val="006806CF"/>
    <w:rsid w:val="006808EB"/>
    <w:rsid w:val="00680A0A"/>
    <w:rsid w:val="00680AC4"/>
    <w:rsid w:val="00680D0A"/>
    <w:rsid w:val="00680E4A"/>
    <w:rsid w:val="00680EC3"/>
    <w:rsid w:val="006811C7"/>
    <w:rsid w:val="006811E3"/>
    <w:rsid w:val="0068128E"/>
    <w:rsid w:val="00681421"/>
    <w:rsid w:val="00681691"/>
    <w:rsid w:val="00681993"/>
    <w:rsid w:val="006819FF"/>
    <w:rsid w:val="00681C98"/>
    <w:rsid w:val="00681D44"/>
    <w:rsid w:val="006821A3"/>
    <w:rsid w:val="006822AE"/>
    <w:rsid w:val="00682425"/>
    <w:rsid w:val="006824AF"/>
    <w:rsid w:val="006826B1"/>
    <w:rsid w:val="00682980"/>
    <w:rsid w:val="00682BE4"/>
    <w:rsid w:val="00682EB5"/>
    <w:rsid w:val="00682ED6"/>
    <w:rsid w:val="00683057"/>
    <w:rsid w:val="00683513"/>
    <w:rsid w:val="00683814"/>
    <w:rsid w:val="00683C67"/>
    <w:rsid w:val="00683D18"/>
    <w:rsid w:val="00683D71"/>
    <w:rsid w:val="00683DB3"/>
    <w:rsid w:val="00683EBD"/>
    <w:rsid w:val="0068401A"/>
    <w:rsid w:val="00684032"/>
    <w:rsid w:val="00684150"/>
    <w:rsid w:val="006843EE"/>
    <w:rsid w:val="006845D3"/>
    <w:rsid w:val="006848B9"/>
    <w:rsid w:val="006848DF"/>
    <w:rsid w:val="00684AB9"/>
    <w:rsid w:val="00684B38"/>
    <w:rsid w:val="00684C05"/>
    <w:rsid w:val="00684CCD"/>
    <w:rsid w:val="00684ECA"/>
    <w:rsid w:val="00684FE7"/>
    <w:rsid w:val="00685396"/>
    <w:rsid w:val="0068566C"/>
    <w:rsid w:val="00685680"/>
    <w:rsid w:val="0068585C"/>
    <w:rsid w:val="00685906"/>
    <w:rsid w:val="00685B57"/>
    <w:rsid w:val="00685B88"/>
    <w:rsid w:val="00685B8F"/>
    <w:rsid w:val="00685C39"/>
    <w:rsid w:val="00685D04"/>
    <w:rsid w:val="00685FF6"/>
    <w:rsid w:val="00686013"/>
    <w:rsid w:val="0068606F"/>
    <w:rsid w:val="006863B9"/>
    <w:rsid w:val="00686545"/>
    <w:rsid w:val="00686667"/>
    <w:rsid w:val="00686681"/>
    <w:rsid w:val="00686821"/>
    <w:rsid w:val="0068688C"/>
    <w:rsid w:val="006868BD"/>
    <w:rsid w:val="006868CD"/>
    <w:rsid w:val="00686B0A"/>
    <w:rsid w:val="00686B21"/>
    <w:rsid w:val="00686F1A"/>
    <w:rsid w:val="0068708F"/>
    <w:rsid w:val="0068725C"/>
    <w:rsid w:val="0068739F"/>
    <w:rsid w:val="0068748C"/>
    <w:rsid w:val="006876F4"/>
    <w:rsid w:val="00687718"/>
    <w:rsid w:val="00687AEE"/>
    <w:rsid w:val="00687B95"/>
    <w:rsid w:val="00687DEC"/>
    <w:rsid w:val="00687FAB"/>
    <w:rsid w:val="006900C7"/>
    <w:rsid w:val="0069011A"/>
    <w:rsid w:val="0069023A"/>
    <w:rsid w:val="0069025D"/>
    <w:rsid w:val="00690330"/>
    <w:rsid w:val="00690486"/>
    <w:rsid w:val="0069051C"/>
    <w:rsid w:val="006906CC"/>
    <w:rsid w:val="00690A4D"/>
    <w:rsid w:val="00690B15"/>
    <w:rsid w:val="00690CA3"/>
    <w:rsid w:val="00690E0B"/>
    <w:rsid w:val="00690E10"/>
    <w:rsid w:val="00691193"/>
    <w:rsid w:val="00691256"/>
    <w:rsid w:val="00691496"/>
    <w:rsid w:val="0069165E"/>
    <w:rsid w:val="006917ED"/>
    <w:rsid w:val="006917FC"/>
    <w:rsid w:val="006919F7"/>
    <w:rsid w:val="00691A0E"/>
    <w:rsid w:val="00691B3A"/>
    <w:rsid w:val="00691CFC"/>
    <w:rsid w:val="00691D8C"/>
    <w:rsid w:val="00691FB6"/>
    <w:rsid w:val="006922B2"/>
    <w:rsid w:val="00692476"/>
    <w:rsid w:val="00692486"/>
    <w:rsid w:val="0069259E"/>
    <w:rsid w:val="006925BC"/>
    <w:rsid w:val="006927E3"/>
    <w:rsid w:val="0069289B"/>
    <w:rsid w:val="006928B4"/>
    <w:rsid w:val="00692BB9"/>
    <w:rsid w:val="00692D57"/>
    <w:rsid w:val="00692E80"/>
    <w:rsid w:val="006931EF"/>
    <w:rsid w:val="00693305"/>
    <w:rsid w:val="0069363C"/>
    <w:rsid w:val="0069363D"/>
    <w:rsid w:val="00693692"/>
    <w:rsid w:val="0069374C"/>
    <w:rsid w:val="006938DD"/>
    <w:rsid w:val="00693986"/>
    <w:rsid w:val="00693A0D"/>
    <w:rsid w:val="00693B17"/>
    <w:rsid w:val="00693C02"/>
    <w:rsid w:val="00694492"/>
    <w:rsid w:val="00694547"/>
    <w:rsid w:val="0069476F"/>
    <w:rsid w:val="0069483D"/>
    <w:rsid w:val="006948FF"/>
    <w:rsid w:val="00694B17"/>
    <w:rsid w:val="00694B34"/>
    <w:rsid w:val="00694D90"/>
    <w:rsid w:val="00694DD9"/>
    <w:rsid w:val="006955C4"/>
    <w:rsid w:val="0069577E"/>
    <w:rsid w:val="00695829"/>
    <w:rsid w:val="006958A7"/>
    <w:rsid w:val="006958B4"/>
    <w:rsid w:val="0069597B"/>
    <w:rsid w:val="0069598E"/>
    <w:rsid w:val="00695D32"/>
    <w:rsid w:val="00695F15"/>
    <w:rsid w:val="00696096"/>
    <w:rsid w:val="00696186"/>
    <w:rsid w:val="00696239"/>
    <w:rsid w:val="006963E9"/>
    <w:rsid w:val="00696416"/>
    <w:rsid w:val="00696536"/>
    <w:rsid w:val="006965C3"/>
    <w:rsid w:val="006965DD"/>
    <w:rsid w:val="00696611"/>
    <w:rsid w:val="00696675"/>
    <w:rsid w:val="0069680B"/>
    <w:rsid w:val="006968CA"/>
    <w:rsid w:val="0069692F"/>
    <w:rsid w:val="0069693F"/>
    <w:rsid w:val="0069699E"/>
    <w:rsid w:val="006969CD"/>
    <w:rsid w:val="006969DE"/>
    <w:rsid w:val="00696B36"/>
    <w:rsid w:val="00696E41"/>
    <w:rsid w:val="00697162"/>
    <w:rsid w:val="006971CF"/>
    <w:rsid w:val="00697498"/>
    <w:rsid w:val="006977F1"/>
    <w:rsid w:val="00697869"/>
    <w:rsid w:val="00697997"/>
    <w:rsid w:val="006979E5"/>
    <w:rsid w:val="00697C24"/>
    <w:rsid w:val="00697CEF"/>
    <w:rsid w:val="006A00FF"/>
    <w:rsid w:val="006A0113"/>
    <w:rsid w:val="006A03DC"/>
    <w:rsid w:val="006A041A"/>
    <w:rsid w:val="006A0844"/>
    <w:rsid w:val="006A093A"/>
    <w:rsid w:val="006A0ABA"/>
    <w:rsid w:val="006A0C5D"/>
    <w:rsid w:val="006A0DF0"/>
    <w:rsid w:val="006A137B"/>
    <w:rsid w:val="006A1756"/>
    <w:rsid w:val="006A17B0"/>
    <w:rsid w:val="006A17B6"/>
    <w:rsid w:val="006A1800"/>
    <w:rsid w:val="006A19BD"/>
    <w:rsid w:val="006A1A13"/>
    <w:rsid w:val="006A1A6C"/>
    <w:rsid w:val="006A1E59"/>
    <w:rsid w:val="006A1F9B"/>
    <w:rsid w:val="006A24C4"/>
    <w:rsid w:val="006A2549"/>
    <w:rsid w:val="006A289A"/>
    <w:rsid w:val="006A28A9"/>
    <w:rsid w:val="006A292F"/>
    <w:rsid w:val="006A2B46"/>
    <w:rsid w:val="006A2BC7"/>
    <w:rsid w:val="006A2CD9"/>
    <w:rsid w:val="006A2D96"/>
    <w:rsid w:val="006A2E18"/>
    <w:rsid w:val="006A303D"/>
    <w:rsid w:val="006A3165"/>
    <w:rsid w:val="006A3384"/>
    <w:rsid w:val="006A362E"/>
    <w:rsid w:val="006A36D6"/>
    <w:rsid w:val="006A376E"/>
    <w:rsid w:val="006A3B7E"/>
    <w:rsid w:val="006A3CC9"/>
    <w:rsid w:val="006A3DE0"/>
    <w:rsid w:val="006A3E5D"/>
    <w:rsid w:val="006A3F75"/>
    <w:rsid w:val="006A403E"/>
    <w:rsid w:val="006A4171"/>
    <w:rsid w:val="006A420F"/>
    <w:rsid w:val="006A44C3"/>
    <w:rsid w:val="006A4647"/>
    <w:rsid w:val="006A4680"/>
    <w:rsid w:val="006A4879"/>
    <w:rsid w:val="006A48EF"/>
    <w:rsid w:val="006A4A24"/>
    <w:rsid w:val="006A4B20"/>
    <w:rsid w:val="006A4B77"/>
    <w:rsid w:val="006A4C3D"/>
    <w:rsid w:val="006A4E31"/>
    <w:rsid w:val="006A5521"/>
    <w:rsid w:val="006A5673"/>
    <w:rsid w:val="006A57CC"/>
    <w:rsid w:val="006A5C92"/>
    <w:rsid w:val="006A5FC2"/>
    <w:rsid w:val="006A634A"/>
    <w:rsid w:val="006A664D"/>
    <w:rsid w:val="006A6794"/>
    <w:rsid w:val="006A6AF6"/>
    <w:rsid w:val="006A6E24"/>
    <w:rsid w:val="006A6E9F"/>
    <w:rsid w:val="006A6FB9"/>
    <w:rsid w:val="006A70CC"/>
    <w:rsid w:val="006A72E9"/>
    <w:rsid w:val="006A735C"/>
    <w:rsid w:val="006A75B1"/>
    <w:rsid w:val="006A79BC"/>
    <w:rsid w:val="006A7BBE"/>
    <w:rsid w:val="006A7D92"/>
    <w:rsid w:val="006A7DD5"/>
    <w:rsid w:val="006A7F14"/>
    <w:rsid w:val="006B0149"/>
    <w:rsid w:val="006B0178"/>
    <w:rsid w:val="006B0293"/>
    <w:rsid w:val="006B02FD"/>
    <w:rsid w:val="006B0427"/>
    <w:rsid w:val="006B05EB"/>
    <w:rsid w:val="006B064A"/>
    <w:rsid w:val="006B0889"/>
    <w:rsid w:val="006B09D9"/>
    <w:rsid w:val="006B0E95"/>
    <w:rsid w:val="006B0F18"/>
    <w:rsid w:val="006B0F84"/>
    <w:rsid w:val="006B1287"/>
    <w:rsid w:val="006B12A6"/>
    <w:rsid w:val="006B13D3"/>
    <w:rsid w:val="006B144F"/>
    <w:rsid w:val="006B1463"/>
    <w:rsid w:val="006B1624"/>
    <w:rsid w:val="006B187B"/>
    <w:rsid w:val="006B19D0"/>
    <w:rsid w:val="006B1A26"/>
    <w:rsid w:val="006B1B06"/>
    <w:rsid w:val="006B1DED"/>
    <w:rsid w:val="006B1EFF"/>
    <w:rsid w:val="006B1FEC"/>
    <w:rsid w:val="006B1FEE"/>
    <w:rsid w:val="006B21CB"/>
    <w:rsid w:val="006B2420"/>
    <w:rsid w:val="006B2583"/>
    <w:rsid w:val="006B2647"/>
    <w:rsid w:val="006B2686"/>
    <w:rsid w:val="006B26B6"/>
    <w:rsid w:val="006B285F"/>
    <w:rsid w:val="006B2981"/>
    <w:rsid w:val="006B2B01"/>
    <w:rsid w:val="006B2B65"/>
    <w:rsid w:val="006B2BC4"/>
    <w:rsid w:val="006B2CA8"/>
    <w:rsid w:val="006B2DDE"/>
    <w:rsid w:val="006B2E2D"/>
    <w:rsid w:val="006B3045"/>
    <w:rsid w:val="006B319B"/>
    <w:rsid w:val="006B3481"/>
    <w:rsid w:val="006B369F"/>
    <w:rsid w:val="006B3D82"/>
    <w:rsid w:val="006B3E11"/>
    <w:rsid w:val="006B3EBF"/>
    <w:rsid w:val="006B4223"/>
    <w:rsid w:val="006B4604"/>
    <w:rsid w:val="006B4C7C"/>
    <w:rsid w:val="006B50B7"/>
    <w:rsid w:val="006B525D"/>
    <w:rsid w:val="006B53E7"/>
    <w:rsid w:val="006B567F"/>
    <w:rsid w:val="006B56B3"/>
    <w:rsid w:val="006B58AE"/>
    <w:rsid w:val="006B5931"/>
    <w:rsid w:val="006B5976"/>
    <w:rsid w:val="006B5A3B"/>
    <w:rsid w:val="006B5B76"/>
    <w:rsid w:val="006B5B7F"/>
    <w:rsid w:val="006B63DD"/>
    <w:rsid w:val="006B6BF1"/>
    <w:rsid w:val="006B6DDB"/>
    <w:rsid w:val="006B6F82"/>
    <w:rsid w:val="006B6FCE"/>
    <w:rsid w:val="006B7107"/>
    <w:rsid w:val="006B7404"/>
    <w:rsid w:val="006B74DD"/>
    <w:rsid w:val="006B7620"/>
    <w:rsid w:val="006B7715"/>
    <w:rsid w:val="006B7757"/>
    <w:rsid w:val="006B7870"/>
    <w:rsid w:val="006B795E"/>
    <w:rsid w:val="006B7C85"/>
    <w:rsid w:val="006B7D17"/>
    <w:rsid w:val="006C0274"/>
    <w:rsid w:val="006C09AC"/>
    <w:rsid w:val="006C0A17"/>
    <w:rsid w:val="006C0A69"/>
    <w:rsid w:val="006C0E31"/>
    <w:rsid w:val="006C10B3"/>
    <w:rsid w:val="006C13F3"/>
    <w:rsid w:val="006C18C1"/>
    <w:rsid w:val="006C18EC"/>
    <w:rsid w:val="006C1B59"/>
    <w:rsid w:val="006C1C10"/>
    <w:rsid w:val="006C1C6D"/>
    <w:rsid w:val="006C1FF3"/>
    <w:rsid w:val="006C23EF"/>
    <w:rsid w:val="006C26F6"/>
    <w:rsid w:val="006C3000"/>
    <w:rsid w:val="006C302E"/>
    <w:rsid w:val="006C311B"/>
    <w:rsid w:val="006C31E6"/>
    <w:rsid w:val="006C31F2"/>
    <w:rsid w:val="006C3379"/>
    <w:rsid w:val="006C3754"/>
    <w:rsid w:val="006C381C"/>
    <w:rsid w:val="006C390C"/>
    <w:rsid w:val="006C3A7A"/>
    <w:rsid w:val="006C3F5B"/>
    <w:rsid w:val="006C3FFD"/>
    <w:rsid w:val="006C40CE"/>
    <w:rsid w:val="006C42C3"/>
    <w:rsid w:val="006C447F"/>
    <w:rsid w:val="006C45C8"/>
    <w:rsid w:val="006C489C"/>
    <w:rsid w:val="006C4921"/>
    <w:rsid w:val="006C4BC8"/>
    <w:rsid w:val="006C4DC8"/>
    <w:rsid w:val="006C4E80"/>
    <w:rsid w:val="006C51DE"/>
    <w:rsid w:val="006C5378"/>
    <w:rsid w:val="006C53BF"/>
    <w:rsid w:val="006C53EF"/>
    <w:rsid w:val="006C5549"/>
    <w:rsid w:val="006C5990"/>
    <w:rsid w:val="006C5A9B"/>
    <w:rsid w:val="006C5AB2"/>
    <w:rsid w:val="006C5DEE"/>
    <w:rsid w:val="006C60C9"/>
    <w:rsid w:val="006C6196"/>
    <w:rsid w:val="006C690C"/>
    <w:rsid w:val="006C6AE7"/>
    <w:rsid w:val="006C6DE1"/>
    <w:rsid w:val="006C6F00"/>
    <w:rsid w:val="006C7000"/>
    <w:rsid w:val="006C7151"/>
    <w:rsid w:val="006C74D7"/>
    <w:rsid w:val="006C7765"/>
    <w:rsid w:val="006C7899"/>
    <w:rsid w:val="006C7A31"/>
    <w:rsid w:val="006C7CA0"/>
    <w:rsid w:val="006C7E4E"/>
    <w:rsid w:val="006C7F6C"/>
    <w:rsid w:val="006D007D"/>
    <w:rsid w:val="006D023F"/>
    <w:rsid w:val="006D044B"/>
    <w:rsid w:val="006D0465"/>
    <w:rsid w:val="006D04AD"/>
    <w:rsid w:val="006D09EF"/>
    <w:rsid w:val="006D0AFF"/>
    <w:rsid w:val="006D0C1A"/>
    <w:rsid w:val="006D0C9A"/>
    <w:rsid w:val="006D0CCF"/>
    <w:rsid w:val="006D1582"/>
    <w:rsid w:val="006D15E4"/>
    <w:rsid w:val="006D163E"/>
    <w:rsid w:val="006D17C9"/>
    <w:rsid w:val="006D1C1F"/>
    <w:rsid w:val="006D1CBA"/>
    <w:rsid w:val="006D1DEA"/>
    <w:rsid w:val="006D1F0D"/>
    <w:rsid w:val="006D207C"/>
    <w:rsid w:val="006D212F"/>
    <w:rsid w:val="006D2131"/>
    <w:rsid w:val="006D22FE"/>
    <w:rsid w:val="006D2670"/>
    <w:rsid w:val="006D28CF"/>
    <w:rsid w:val="006D2A26"/>
    <w:rsid w:val="006D2B60"/>
    <w:rsid w:val="006D2C1F"/>
    <w:rsid w:val="006D2E08"/>
    <w:rsid w:val="006D2E60"/>
    <w:rsid w:val="006D2EB9"/>
    <w:rsid w:val="006D3025"/>
    <w:rsid w:val="006D3031"/>
    <w:rsid w:val="006D30A7"/>
    <w:rsid w:val="006D32AB"/>
    <w:rsid w:val="006D32D3"/>
    <w:rsid w:val="006D32F6"/>
    <w:rsid w:val="006D34DF"/>
    <w:rsid w:val="006D3593"/>
    <w:rsid w:val="006D38C2"/>
    <w:rsid w:val="006D3B0D"/>
    <w:rsid w:val="006D3F8D"/>
    <w:rsid w:val="006D4035"/>
    <w:rsid w:val="006D40F6"/>
    <w:rsid w:val="006D418A"/>
    <w:rsid w:val="006D429C"/>
    <w:rsid w:val="006D42A0"/>
    <w:rsid w:val="006D4325"/>
    <w:rsid w:val="006D455D"/>
    <w:rsid w:val="006D45C6"/>
    <w:rsid w:val="006D4606"/>
    <w:rsid w:val="006D4652"/>
    <w:rsid w:val="006D470C"/>
    <w:rsid w:val="006D47DF"/>
    <w:rsid w:val="006D48EE"/>
    <w:rsid w:val="006D4A55"/>
    <w:rsid w:val="006D4C6C"/>
    <w:rsid w:val="006D50D9"/>
    <w:rsid w:val="006D5150"/>
    <w:rsid w:val="006D52AE"/>
    <w:rsid w:val="006D554C"/>
    <w:rsid w:val="006D5641"/>
    <w:rsid w:val="006D57BF"/>
    <w:rsid w:val="006D5977"/>
    <w:rsid w:val="006D5C13"/>
    <w:rsid w:val="006D5E49"/>
    <w:rsid w:val="006D5EBB"/>
    <w:rsid w:val="006D61A0"/>
    <w:rsid w:val="006D66E2"/>
    <w:rsid w:val="006D6769"/>
    <w:rsid w:val="006D67BE"/>
    <w:rsid w:val="006D6A40"/>
    <w:rsid w:val="006D6B65"/>
    <w:rsid w:val="006D6BEF"/>
    <w:rsid w:val="006D6DF6"/>
    <w:rsid w:val="006D6E21"/>
    <w:rsid w:val="006D6FA3"/>
    <w:rsid w:val="006D6FC0"/>
    <w:rsid w:val="006D7523"/>
    <w:rsid w:val="006D76BF"/>
    <w:rsid w:val="006D77C9"/>
    <w:rsid w:val="006D7C4A"/>
    <w:rsid w:val="006E019A"/>
    <w:rsid w:val="006E0525"/>
    <w:rsid w:val="006E0597"/>
    <w:rsid w:val="006E0693"/>
    <w:rsid w:val="006E0CE3"/>
    <w:rsid w:val="006E0E54"/>
    <w:rsid w:val="006E1185"/>
    <w:rsid w:val="006E12DA"/>
    <w:rsid w:val="006E16EB"/>
    <w:rsid w:val="006E17A9"/>
    <w:rsid w:val="006E1842"/>
    <w:rsid w:val="006E18BF"/>
    <w:rsid w:val="006E1AD6"/>
    <w:rsid w:val="006E1B68"/>
    <w:rsid w:val="006E1CCB"/>
    <w:rsid w:val="006E1D53"/>
    <w:rsid w:val="006E1D56"/>
    <w:rsid w:val="006E2132"/>
    <w:rsid w:val="006E221C"/>
    <w:rsid w:val="006E22DB"/>
    <w:rsid w:val="006E2B58"/>
    <w:rsid w:val="006E2C6B"/>
    <w:rsid w:val="006E2CD8"/>
    <w:rsid w:val="006E2EF6"/>
    <w:rsid w:val="006E317C"/>
    <w:rsid w:val="006E32E2"/>
    <w:rsid w:val="006E3437"/>
    <w:rsid w:val="006E35B7"/>
    <w:rsid w:val="006E384E"/>
    <w:rsid w:val="006E3B56"/>
    <w:rsid w:val="006E3CB1"/>
    <w:rsid w:val="006E3D72"/>
    <w:rsid w:val="006E4072"/>
    <w:rsid w:val="006E417A"/>
    <w:rsid w:val="006E4343"/>
    <w:rsid w:val="006E45B6"/>
    <w:rsid w:val="006E46BF"/>
    <w:rsid w:val="006E46FB"/>
    <w:rsid w:val="006E47FB"/>
    <w:rsid w:val="006E4857"/>
    <w:rsid w:val="006E4DA8"/>
    <w:rsid w:val="006E4DBE"/>
    <w:rsid w:val="006E4EB9"/>
    <w:rsid w:val="006E5010"/>
    <w:rsid w:val="006E50CB"/>
    <w:rsid w:val="006E5379"/>
    <w:rsid w:val="006E563B"/>
    <w:rsid w:val="006E5943"/>
    <w:rsid w:val="006E5D93"/>
    <w:rsid w:val="006E6205"/>
    <w:rsid w:val="006E656A"/>
    <w:rsid w:val="006E6891"/>
    <w:rsid w:val="006E6E91"/>
    <w:rsid w:val="006E70A7"/>
    <w:rsid w:val="006E7357"/>
    <w:rsid w:val="006E7922"/>
    <w:rsid w:val="006E7BEF"/>
    <w:rsid w:val="006E7C0B"/>
    <w:rsid w:val="006E7FFA"/>
    <w:rsid w:val="006F00D3"/>
    <w:rsid w:val="006F058A"/>
    <w:rsid w:val="006F07B2"/>
    <w:rsid w:val="006F0B23"/>
    <w:rsid w:val="006F0C2B"/>
    <w:rsid w:val="006F0D00"/>
    <w:rsid w:val="006F0E9E"/>
    <w:rsid w:val="006F0EA1"/>
    <w:rsid w:val="006F1061"/>
    <w:rsid w:val="006F14D1"/>
    <w:rsid w:val="006F14DE"/>
    <w:rsid w:val="006F15DB"/>
    <w:rsid w:val="006F1611"/>
    <w:rsid w:val="006F1676"/>
    <w:rsid w:val="006F16DA"/>
    <w:rsid w:val="006F171C"/>
    <w:rsid w:val="006F19A3"/>
    <w:rsid w:val="006F19E4"/>
    <w:rsid w:val="006F1AA0"/>
    <w:rsid w:val="006F1B7B"/>
    <w:rsid w:val="006F1B93"/>
    <w:rsid w:val="006F1CDE"/>
    <w:rsid w:val="006F21D8"/>
    <w:rsid w:val="006F249A"/>
    <w:rsid w:val="006F2646"/>
    <w:rsid w:val="006F2B35"/>
    <w:rsid w:val="006F2CE4"/>
    <w:rsid w:val="006F2DC9"/>
    <w:rsid w:val="006F2EDE"/>
    <w:rsid w:val="006F2FFA"/>
    <w:rsid w:val="006F3052"/>
    <w:rsid w:val="006F3434"/>
    <w:rsid w:val="006F3554"/>
    <w:rsid w:val="006F3642"/>
    <w:rsid w:val="006F3675"/>
    <w:rsid w:val="006F36EA"/>
    <w:rsid w:val="006F374A"/>
    <w:rsid w:val="006F38FE"/>
    <w:rsid w:val="006F3CF2"/>
    <w:rsid w:val="006F3D9A"/>
    <w:rsid w:val="006F444B"/>
    <w:rsid w:val="006F468B"/>
    <w:rsid w:val="006F46F3"/>
    <w:rsid w:val="006F48F4"/>
    <w:rsid w:val="006F499B"/>
    <w:rsid w:val="006F4A71"/>
    <w:rsid w:val="006F4AF0"/>
    <w:rsid w:val="006F4B74"/>
    <w:rsid w:val="006F4D12"/>
    <w:rsid w:val="006F4D83"/>
    <w:rsid w:val="006F4EA1"/>
    <w:rsid w:val="006F5087"/>
    <w:rsid w:val="006F54AD"/>
    <w:rsid w:val="006F54B2"/>
    <w:rsid w:val="006F54CE"/>
    <w:rsid w:val="006F558F"/>
    <w:rsid w:val="006F55C7"/>
    <w:rsid w:val="006F55DE"/>
    <w:rsid w:val="006F5751"/>
    <w:rsid w:val="006F5806"/>
    <w:rsid w:val="006F5B77"/>
    <w:rsid w:val="006F5BDD"/>
    <w:rsid w:val="006F5CFB"/>
    <w:rsid w:val="006F5DB0"/>
    <w:rsid w:val="006F5F72"/>
    <w:rsid w:val="006F604B"/>
    <w:rsid w:val="006F6106"/>
    <w:rsid w:val="006F6143"/>
    <w:rsid w:val="006F6408"/>
    <w:rsid w:val="006F65EA"/>
    <w:rsid w:val="006F666F"/>
    <w:rsid w:val="006F697F"/>
    <w:rsid w:val="006F6B81"/>
    <w:rsid w:val="006F6F22"/>
    <w:rsid w:val="006F7098"/>
    <w:rsid w:val="006F70DB"/>
    <w:rsid w:val="006F70FA"/>
    <w:rsid w:val="006F74FA"/>
    <w:rsid w:val="006F7865"/>
    <w:rsid w:val="006F7A34"/>
    <w:rsid w:val="006F7D44"/>
    <w:rsid w:val="006F7D55"/>
    <w:rsid w:val="006F7E40"/>
    <w:rsid w:val="006F7F3A"/>
    <w:rsid w:val="006F7F50"/>
    <w:rsid w:val="006F7F73"/>
    <w:rsid w:val="006F7FB9"/>
    <w:rsid w:val="00700826"/>
    <w:rsid w:val="00700869"/>
    <w:rsid w:val="00700B26"/>
    <w:rsid w:val="00700FFD"/>
    <w:rsid w:val="00701074"/>
    <w:rsid w:val="007010C3"/>
    <w:rsid w:val="007013F7"/>
    <w:rsid w:val="0070143C"/>
    <w:rsid w:val="00701488"/>
    <w:rsid w:val="0070148B"/>
    <w:rsid w:val="0070160C"/>
    <w:rsid w:val="0070190C"/>
    <w:rsid w:val="00701A1B"/>
    <w:rsid w:val="00701B8C"/>
    <w:rsid w:val="00701CE3"/>
    <w:rsid w:val="00701D1B"/>
    <w:rsid w:val="00701F94"/>
    <w:rsid w:val="00702086"/>
    <w:rsid w:val="007023BF"/>
    <w:rsid w:val="00702590"/>
    <w:rsid w:val="00702A07"/>
    <w:rsid w:val="00702B3E"/>
    <w:rsid w:val="00702BC3"/>
    <w:rsid w:val="007032EE"/>
    <w:rsid w:val="007034AE"/>
    <w:rsid w:val="007035A6"/>
    <w:rsid w:val="00703635"/>
    <w:rsid w:val="00703AC6"/>
    <w:rsid w:val="0070409C"/>
    <w:rsid w:val="0070445C"/>
    <w:rsid w:val="00704503"/>
    <w:rsid w:val="0070454A"/>
    <w:rsid w:val="00704649"/>
    <w:rsid w:val="00704771"/>
    <w:rsid w:val="00704BA7"/>
    <w:rsid w:val="00704C97"/>
    <w:rsid w:val="007050E8"/>
    <w:rsid w:val="00705403"/>
    <w:rsid w:val="007054EB"/>
    <w:rsid w:val="007056F4"/>
    <w:rsid w:val="00705A53"/>
    <w:rsid w:val="00705D6F"/>
    <w:rsid w:val="00705DF7"/>
    <w:rsid w:val="0070603C"/>
    <w:rsid w:val="00706235"/>
    <w:rsid w:val="007066FA"/>
    <w:rsid w:val="00706826"/>
    <w:rsid w:val="00706CD7"/>
    <w:rsid w:val="00707103"/>
    <w:rsid w:val="007071AB"/>
    <w:rsid w:val="00707640"/>
    <w:rsid w:val="0070787B"/>
    <w:rsid w:val="00707C9F"/>
    <w:rsid w:val="00707DA0"/>
    <w:rsid w:val="00707DE5"/>
    <w:rsid w:val="00707F74"/>
    <w:rsid w:val="00710733"/>
    <w:rsid w:val="0071075C"/>
    <w:rsid w:val="00710871"/>
    <w:rsid w:val="00710B09"/>
    <w:rsid w:val="00710B5F"/>
    <w:rsid w:val="00710F6A"/>
    <w:rsid w:val="0071106B"/>
    <w:rsid w:val="00711525"/>
    <w:rsid w:val="0071158E"/>
    <w:rsid w:val="00711A38"/>
    <w:rsid w:val="00711D31"/>
    <w:rsid w:val="00711E8F"/>
    <w:rsid w:val="0071219A"/>
    <w:rsid w:val="0071223F"/>
    <w:rsid w:val="00712521"/>
    <w:rsid w:val="00712746"/>
    <w:rsid w:val="00712835"/>
    <w:rsid w:val="0071298B"/>
    <w:rsid w:val="00712A4D"/>
    <w:rsid w:val="00712C3D"/>
    <w:rsid w:val="007131DB"/>
    <w:rsid w:val="00713311"/>
    <w:rsid w:val="007137AD"/>
    <w:rsid w:val="00713BC9"/>
    <w:rsid w:val="00713C79"/>
    <w:rsid w:val="007145EF"/>
    <w:rsid w:val="0071479D"/>
    <w:rsid w:val="007147DC"/>
    <w:rsid w:val="00714AE4"/>
    <w:rsid w:val="00714FF8"/>
    <w:rsid w:val="00715069"/>
    <w:rsid w:val="007150EA"/>
    <w:rsid w:val="00715173"/>
    <w:rsid w:val="00715179"/>
    <w:rsid w:val="007151A5"/>
    <w:rsid w:val="007151F5"/>
    <w:rsid w:val="007153A0"/>
    <w:rsid w:val="007154ED"/>
    <w:rsid w:val="00715549"/>
    <w:rsid w:val="007155A9"/>
    <w:rsid w:val="0071597C"/>
    <w:rsid w:val="00715A38"/>
    <w:rsid w:val="00715B58"/>
    <w:rsid w:val="007160A7"/>
    <w:rsid w:val="007161A8"/>
    <w:rsid w:val="0071645B"/>
    <w:rsid w:val="0071666B"/>
    <w:rsid w:val="00716B55"/>
    <w:rsid w:val="00716CC0"/>
    <w:rsid w:val="00716D48"/>
    <w:rsid w:val="00716E41"/>
    <w:rsid w:val="00716FDC"/>
    <w:rsid w:val="00717222"/>
    <w:rsid w:val="00717268"/>
    <w:rsid w:val="0071757C"/>
    <w:rsid w:val="007175F4"/>
    <w:rsid w:val="0071769C"/>
    <w:rsid w:val="007176DE"/>
    <w:rsid w:val="007176F0"/>
    <w:rsid w:val="007179B4"/>
    <w:rsid w:val="00720289"/>
    <w:rsid w:val="0072050C"/>
    <w:rsid w:val="00720771"/>
    <w:rsid w:val="0072083F"/>
    <w:rsid w:val="007208AD"/>
    <w:rsid w:val="00720B30"/>
    <w:rsid w:val="00720D1B"/>
    <w:rsid w:val="00720D5B"/>
    <w:rsid w:val="0072133B"/>
    <w:rsid w:val="00721394"/>
    <w:rsid w:val="0072148C"/>
    <w:rsid w:val="007215B4"/>
    <w:rsid w:val="007215E3"/>
    <w:rsid w:val="00721756"/>
    <w:rsid w:val="00721907"/>
    <w:rsid w:val="0072190F"/>
    <w:rsid w:val="0072198F"/>
    <w:rsid w:val="00721A0C"/>
    <w:rsid w:val="00721BC2"/>
    <w:rsid w:val="00721DB1"/>
    <w:rsid w:val="00721DB6"/>
    <w:rsid w:val="00721DBD"/>
    <w:rsid w:val="00721EA0"/>
    <w:rsid w:val="00721F7D"/>
    <w:rsid w:val="00722294"/>
    <w:rsid w:val="0072242F"/>
    <w:rsid w:val="007225E5"/>
    <w:rsid w:val="00722775"/>
    <w:rsid w:val="00722F9C"/>
    <w:rsid w:val="0072396D"/>
    <w:rsid w:val="00723A24"/>
    <w:rsid w:val="00723ABA"/>
    <w:rsid w:val="00723AE7"/>
    <w:rsid w:val="00723B31"/>
    <w:rsid w:val="00723B98"/>
    <w:rsid w:val="00723CB3"/>
    <w:rsid w:val="00723DB9"/>
    <w:rsid w:val="00723E80"/>
    <w:rsid w:val="007246E3"/>
    <w:rsid w:val="00724731"/>
    <w:rsid w:val="00724B49"/>
    <w:rsid w:val="00724D98"/>
    <w:rsid w:val="00724DB5"/>
    <w:rsid w:val="00724E95"/>
    <w:rsid w:val="0072508D"/>
    <w:rsid w:val="007250C5"/>
    <w:rsid w:val="007254E5"/>
    <w:rsid w:val="007257E6"/>
    <w:rsid w:val="00725E78"/>
    <w:rsid w:val="00725F9E"/>
    <w:rsid w:val="00726008"/>
    <w:rsid w:val="00726070"/>
    <w:rsid w:val="00726133"/>
    <w:rsid w:val="007261C9"/>
    <w:rsid w:val="0072644E"/>
    <w:rsid w:val="00726573"/>
    <w:rsid w:val="0072691C"/>
    <w:rsid w:val="007269DB"/>
    <w:rsid w:val="00726F6E"/>
    <w:rsid w:val="007272CE"/>
    <w:rsid w:val="0072771C"/>
    <w:rsid w:val="0072774F"/>
    <w:rsid w:val="00727781"/>
    <w:rsid w:val="00727B49"/>
    <w:rsid w:val="00727BF8"/>
    <w:rsid w:val="00727C28"/>
    <w:rsid w:val="00727C70"/>
    <w:rsid w:val="00727DD5"/>
    <w:rsid w:val="00727DF1"/>
    <w:rsid w:val="00727E6C"/>
    <w:rsid w:val="007301E0"/>
    <w:rsid w:val="0073028B"/>
    <w:rsid w:val="007306AB"/>
    <w:rsid w:val="00730713"/>
    <w:rsid w:val="007308D3"/>
    <w:rsid w:val="00730EC2"/>
    <w:rsid w:val="00730EC5"/>
    <w:rsid w:val="00730ED6"/>
    <w:rsid w:val="00731486"/>
    <w:rsid w:val="007315DA"/>
    <w:rsid w:val="00731896"/>
    <w:rsid w:val="00731A82"/>
    <w:rsid w:val="00731B77"/>
    <w:rsid w:val="00731C28"/>
    <w:rsid w:val="00731E3B"/>
    <w:rsid w:val="0073240D"/>
    <w:rsid w:val="007325A4"/>
    <w:rsid w:val="0073260E"/>
    <w:rsid w:val="00732793"/>
    <w:rsid w:val="007327A2"/>
    <w:rsid w:val="00732EB7"/>
    <w:rsid w:val="0073315B"/>
    <w:rsid w:val="007331CE"/>
    <w:rsid w:val="007331D8"/>
    <w:rsid w:val="00733741"/>
    <w:rsid w:val="00733A9D"/>
    <w:rsid w:val="00733E1D"/>
    <w:rsid w:val="007340AA"/>
    <w:rsid w:val="007341D6"/>
    <w:rsid w:val="00734247"/>
    <w:rsid w:val="00734357"/>
    <w:rsid w:val="00734441"/>
    <w:rsid w:val="0073449C"/>
    <w:rsid w:val="007344B7"/>
    <w:rsid w:val="0073450C"/>
    <w:rsid w:val="007345D3"/>
    <w:rsid w:val="00734C9D"/>
    <w:rsid w:val="00735217"/>
    <w:rsid w:val="007353D3"/>
    <w:rsid w:val="0073556F"/>
    <w:rsid w:val="007358F1"/>
    <w:rsid w:val="00735B26"/>
    <w:rsid w:val="00735B70"/>
    <w:rsid w:val="00735BBC"/>
    <w:rsid w:val="00735CC7"/>
    <w:rsid w:val="00735E19"/>
    <w:rsid w:val="0073663B"/>
    <w:rsid w:val="0073671C"/>
    <w:rsid w:val="00736727"/>
    <w:rsid w:val="00736847"/>
    <w:rsid w:val="00736858"/>
    <w:rsid w:val="00736933"/>
    <w:rsid w:val="00736D89"/>
    <w:rsid w:val="0073708C"/>
    <w:rsid w:val="0073716E"/>
    <w:rsid w:val="00737551"/>
    <w:rsid w:val="0073783E"/>
    <w:rsid w:val="007379AB"/>
    <w:rsid w:val="00737AF1"/>
    <w:rsid w:val="00737D0C"/>
    <w:rsid w:val="00737D99"/>
    <w:rsid w:val="0074013B"/>
    <w:rsid w:val="007401CA"/>
    <w:rsid w:val="0074028D"/>
    <w:rsid w:val="007403AA"/>
    <w:rsid w:val="007404D4"/>
    <w:rsid w:val="007404F5"/>
    <w:rsid w:val="00740BC3"/>
    <w:rsid w:val="00740C76"/>
    <w:rsid w:val="00740C95"/>
    <w:rsid w:val="00740DD3"/>
    <w:rsid w:val="00740F64"/>
    <w:rsid w:val="007410E5"/>
    <w:rsid w:val="00741305"/>
    <w:rsid w:val="007413E6"/>
    <w:rsid w:val="00741566"/>
    <w:rsid w:val="0074159A"/>
    <w:rsid w:val="00741779"/>
    <w:rsid w:val="00741847"/>
    <w:rsid w:val="00741904"/>
    <w:rsid w:val="00741981"/>
    <w:rsid w:val="00741A5B"/>
    <w:rsid w:val="00741EED"/>
    <w:rsid w:val="00742081"/>
    <w:rsid w:val="007420AA"/>
    <w:rsid w:val="007421E4"/>
    <w:rsid w:val="00742387"/>
    <w:rsid w:val="007423EC"/>
    <w:rsid w:val="00742437"/>
    <w:rsid w:val="0074251E"/>
    <w:rsid w:val="00742560"/>
    <w:rsid w:val="00742562"/>
    <w:rsid w:val="007425FB"/>
    <w:rsid w:val="00742602"/>
    <w:rsid w:val="00742703"/>
    <w:rsid w:val="00742729"/>
    <w:rsid w:val="007429C0"/>
    <w:rsid w:val="00742A6F"/>
    <w:rsid w:val="00742D8E"/>
    <w:rsid w:val="00743096"/>
    <w:rsid w:val="007430CE"/>
    <w:rsid w:val="007435EB"/>
    <w:rsid w:val="00743697"/>
    <w:rsid w:val="007437B7"/>
    <w:rsid w:val="00743C21"/>
    <w:rsid w:val="00743CF8"/>
    <w:rsid w:val="00743E6E"/>
    <w:rsid w:val="00743EE5"/>
    <w:rsid w:val="00743EF1"/>
    <w:rsid w:val="00744792"/>
    <w:rsid w:val="007448A3"/>
    <w:rsid w:val="007448DE"/>
    <w:rsid w:val="00744A4F"/>
    <w:rsid w:val="00744C15"/>
    <w:rsid w:val="0074509F"/>
    <w:rsid w:val="0074516E"/>
    <w:rsid w:val="007451D3"/>
    <w:rsid w:val="007452EE"/>
    <w:rsid w:val="0074540B"/>
    <w:rsid w:val="00745989"/>
    <w:rsid w:val="00745B55"/>
    <w:rsid w:val="00745C27"/>
    <w:rsid w:val="00745C72"/>
    <w:rsid w:val="00745DDC"/>
    <w:rsid w:val="00745E2F"/>
    <w:rsid w:val="00745E46"/>
    <w:rsid w:val="00746030"/>
    <w:rsid w:val="00746307"/>
    <w:rsid w:val="00746321"/>
    <w:rsid w:val="00746388"/>
    <w:rsid w:val="007468A0"/>
    <w:rsid w:val="007468E3"/>
    <w:rsid w:val="00746B30"/>
    <w:rsid w:val="00746D68"/>
    <w:rsid w:val="00746DC3"/>
    <w:rsid w:val="00746FC1"/>
    <w:rsid w:val="00747287"/>
    <w:rsid w:val="00747528"/>
    <w:rsid w:val="0074763D"/>
    <w:rsid w:val="00747C9C"/>
    <w:rsid w:val="0075018B"/>
    <w:rsid w:val="007501B6"/>
    <w:rsid w:val="00750279"/>
    <w:rsid w:val="007502ED"/>
    <w:rsid w:val="00750853"/>
    <w:rsid w:val="00750873"/>
    <w:rsid w:val="007509C4"/>
    <w:rsid w:val="007509E8"/>
    <w:rsid w:val="00750B90"/>
    <w:rsid w:val="00750BB2"/>
    <w:rsid w:val="00750BE2"/>
    <w:rsid w:val="00750BF4"/>
    <w:rsid w:val="00750C10"/>
    <w:rsid w:val="00750D97"/>
    <w:rsid w:val="00750DC1"/>
    <w:rsid w:val="0075139D"/>
    <w:rsid w:val="007513C7"/>
    <w:rsid w:val="00751829"/>
    <w:rsid w:val="00751968"/>
    <w:rsid w:val="00751C24"/>
    <w:rsid w:val="00751FD0"/>
    <w:rsid w:val="00752014"/>
    <w:rsid w:val="00752114"/>
    <w:rsid w:val="007521AD"/>
    <w:rsid w:val="0075224F"/>
    <w:rsid w:val="007522CC"/>
    <w:rsid w:val="0075233E"/>
    <w:rsid w:val="0075247B"/>
    <w:rsid w:val="007525AE"/>
    <w:rsid w:val="0075289D"/>
    <w:rsid w:val="00752957"/>
    <w:rsid w:val="0075299A"/>
    <w:rsid w:val="00752B69"/>
    <w:rsid w:val="00752C65"/>
    <w:rsid w:val="00752D95"/>
    <w:rsid w:val="00752DEA"/>
    <w:rsid w:val="00752E02"/>
    <w:rsid w:val="00752E3D"/>
    <w:rsid w:val="007530CA"/>
    <w:rsid w:val="00753314"/>
    <w:rsid w:val="007533CF"/>
    <w:rsid w:val="007533DE"/>
    <w:rsid w:val="007534E0"/>
    <w:rsid w:val="00753AFC"/>
    <w:rsid w:val="00753BA9"/>
    <w:rsid w:val="00753FBD"/>
    <w:rsid w:val="00754225"/>
    <w:rsid w:val="00754360"/>
    <w:rsid w:val="00754585"/>
    <w:rsid w:val="007545D8"/>
    <w:rsid w:val="0075461B"/>
    <w:rsid w:val="007546ED"/>
    <w:rsid w:val="00754909"/>
    <w:rsid w:val="00754910"/>
    <w:rsid w:val="00754AC3"/>
    <w:rsid w:val="00754B3F"/>
    <w:rsid w:val="00754C4D"/>
    <w:rsid w:val="00754F74"/>
    <w:rsid w:val="00755154"/>
    <w:rsid w:val="007552A9"/>
    <w:rsid w:val="007555ED"/>
    <w:rsid w:val="0075567B"/>
    <w:rsid w:val="007556A2"/>
    <w:rsid w:val="00755704"/>
    <w:rsid w:val="00755751"/>
    <w:rsid w:val="00755861"/>
    <w:rsid w:val="00755905"/>
    <w:rsid w:val="00755A47"/>
    <w:rsid w:val="00755B9B"/>
    <w:rsid w:val="00755E14"/>
    <w:rsid w:val="00755E68"/>
    <w:rsid w:val="00755F8B"/>
    <w:rsid w:val="00756151"/>
    <w:rsid w:val="0075634A"/>
    <w:rsid w:val="007565B0"/>
    <w:rsid w:val="0075678D"/>
    <w:rsid w:val="007568E0"/>
    <w:rsid w:val="00756A73"/>
    <w:rsid w:val="00756AF3"/>
    <w:rsid w:val="00756DD8"/>
    <w:rsid w:val="00756DE9"/>
    <w:rsid w:val="007571B2"/>
    <w:rsid w:val="007571CB"/>
    <w:rsid w:val="007573C2"/>
    <w:rsid w:val="00757408"/>
    <w:rsid w:val="00757558"/>
    <w:rsid w:val="0075773C"/>
    <w:rsid w:val="00757832"/>
    <w:rsid w:val="007579D5"/>
    <w:rsid w:val="00760157"/>
    <w:rsid w:val="0076021A"/>
    <w:rsid w:val="007602A1"/>
    <w:rsid w:val="007606F6"/>
    <w:rsid w:val="00760DCB"/>
    <w:rsid w:val="0076143D"/>
    <w:rsid w:val="007617D4"/>
    <w:rsid w:val="00761816"/>
    <w:rsid w:val="00761917"/>
    <w:rsid w:val="00761AF4"/>
    <w:rsid w:val="00761BAF"/>
    <w:rsid w:val="00761CC3"/>
    <w:rsid w:val="00761E69"/>
    <w:rsid w:val="00761ECE"/>
    <w:rsid w:val="00761F41"/>
    <w:rsid w:val="007620CC"/>
    <w:rsid w:val="00762460"/>
    <w:rsid w:val="0076293C"/>
    <w:rsid w:val="0076294A"/>
    <w:rsid w:val="00762992"/>
    <w:rsid w:val="00762A76"/>
    <w:rsid w:val="00762CBB"/>
    <w:rsid w:val="00762E6A"/>
    <w:rsid w:val="00762F18"/>
    <w:rsid w:val="00762FAF"/>
    <w:rsid w:val="00762FD8"/>
    <w:rsid w:val="007632E3"/>
    <w:rsid w:val="0076339A"/>
    <w:rsid w:val="0076342E"/>
    <w:rsid w:val="007636AA"/>
    <w:rsid w:val="007636B3"/>
    <w:rsid w:val="007637CD"/>
    <w:rsid w:val="007637F1"/>
    <w:rsid w:val="00763A45"/>
    <w:rsid w:val="00763C4D"/>
    <w:rsid w:val="00763CD7"/>
    <w:rsid w:val="00763D36"/>
    <w:rsid w:val="00763F35"/>
    <w:rsid w:val="00764078"/>
    <w:rsid w:val="00764838"/>
    <w:rsid w:val="00764A0C"/>
    <w:rsid w:val="00764A12"/>
    <w:rsid w:val="00764F9F"/>
    <w:rsid w:val="00765101"/>
    <w:rsid w:val="007651A5"/>
    <w:rsid w:val="007652D0"/>
    <w:rsid w:val="00765707"/>
    <w:rsid w:val="00765787"/>
    <w:rsid w:val="00765788"/>
    <w:rsid w:val="007657DB"/>
    <w:rsid w:val="00765B5E"/>
    <w:rsid w:val="00765BEF"/>
    <w:rsid w:val="00765E02"/>
    <w:rsid w:val="00765EE5"/>
    <w:rsid w:val="007660AD"/>
    <w:rsid w:val="007662AF"/>
    <w:rsid w:val="00766433"/>
    <w:rsid w:val="0076678E"/>
    <w:rsid w:val="00766A72"/>
    <w:rsid w:val="00766D56"/>
    <w:rsid w:val="0076700C"/>
    <w:rsid w:val="007671AE"/>
    <w:rsid w:val="007671B7"/>
    <w:rsid w:val="007673E4"/>
    <w:rsid w:val="00767530"/>
    <w:rsid w:val="007676E2"/>
    <w:rsid w:val="007679C1"/>
    <w:rsid w:val="00767DF6"/>
    <w:rsid w:val="00767E67"/>
    <w:rsid w:val="00767EF7"/>
    <w:rsid w:val="00767F31"/>
    <w:rsid w:val="00767FC5"/>
    <w:rsid w:val="00767FCB"/>
    <w:rsid w:val="0077000B"/>
    <w:rsid w:val="007700B6"/>
    <w:rsid w:val="007708C9"/>
    <w:rsid w:val="00770A8D"/>
    <w:rsid w:val="00770CEE"/>
    <w:rsid w:val="007710F4"/>
    <w:rsid w:val="00771250"/>
    <w:rsid w:val="007716A3"/>
    <w:rsid w:val="007718A7"/>
    <w:rsid w:val="007718D4"/>
    <w:rsid w:val="00771FCF"/>
    <w:rsid w:val="007725B4"/>
    <w:rsid w:val="007725D6"/>
    <w:rsid w:val="007725DF"/>
    <w:rsid w:val="00772746"/>
    <w:rsid w:val="00772879"/>
    <w:rsid w:val="00772C9C"/>
    <w:rsid w:val="00772D6D"/>
    <w:rsid w:val="00772D93"/>
    <w:rsid w:val="00773112"/>
    <w:rsid w:val="00773189"/>
    <w:rsid w:val="007732F2"/>
    <w:rsid w:val="00773389"/>
    <w:rsid w:val="0077360A"/>
    <w:rsid w:val="00773626"/>
    <w:rsid w:val="00773803"/>
    <w:rsid w:val="00773AD0"/>
    <w:rsid w:val="007740BE"/>
    <w:rsid w:val="0077442B"/>
    <w:rsid w:val="007744A5"/>
    <w:rsid w:val="007744FB"/>
    <w:rsid w:val="007749A9"/>
    <w:rsid w:val="007749DA"/>
    <w:rsid w:val="00774A36"/>
    <w:rsid w:val="00774B13"/>
    <w:rsid w:val="00774B83"/>
    <w:rsid w:val="00774C83"/>
    <w:rsid w:val="00774D79"/>
    <w:rsid w:val="00774DCC"/>
    <w:rsid w:val="00774EB6"/>
    <w:rsid w:val="00774F29"/>
    <w:rsid w:val="00775133"/>
    <w:rsid w:val="0077527B"/>
    <w:rsid w:val="00775870"/>
    <w:rsid w:val="00775C11"/>
    <w:rsid w:val="00775D37"/>
    <w:rsid w:val="00775F63"/>
    <w:rsid w:val="007760FF"/>
    <w:rsid w:val="00776168"/>
    <w:rsid w:val="0077620A"/>
    <w:rsid w:val="0077629A"/>
    <w:rsid w:val="007762A2"/>
    <w:rsid w:val="00776327"/>
    <w:rsid w:val="00776347"/>
    <w:rsid w:val="00776354"/>
    <w:rsid w:val="00776415"/>
    <w:rsid w:val="00776709"/>
    <w:rsid w:val="00776934"/>
    <w:rsid w:val="00776957"/>
    <w:rsid w:val="00776A80"/>
    <w:rsid w:val="00776CEE"/>
    <w:rsid w:val="00777062"/>
    <w:rsid w:val="007772EB"/>
    <w:rsid w:val="007774A8"/>
    <w:rsid w:val="007774B8"/>
    <w:rsid w:val="007776B0"/>
    <w:rsid w:val="00777757"/>
    <w:rsid w:val="007777E2"/>
    <w:rsid w:val="007777EA"/>
    <w:rsid w:val="00777841"/>
    <w:rsid w:val="00777C53"/>
    <w:rsid w:val="00777DA4"/>
    <w:rsid w:val="00777FF7"/>
    <w:rsid w:val="0078025C"/>
    <w:rsid w:val="0078042C"/>
    <w:rsid w:val="00780604"/>
    <w:rsid w:val="007806BA"/>
    <w:rsid w:val="00780787"/>
    <w:rsid w:val="0078080F"/>
    <w:rsid w:val="00780979"/>
    <w:rsid w:val="00780B5C"/>
    <w:rsid w:val="00780B88"/>
    <w:rsid w:val="00780C29"/>
    <w:rsid w:val="00780DB7"/>
    <w:rsid w:val="00780E87"/>
    <w:rsid w:val="00780F1B"/>
    <w:rsid w:val="00780F6D"/>
    <w:rsid w:val="00781127"/>
    <w:rsid w:val="00781579"/>
    <w:rsid w:val="0078166F"/>
    <w:rsid w:val="007818D1"/>
    <w:rsid w:val="00781A07"/>
    <w:rsid w:val="00781B67"/>
    <w:rsid w:val="00781B70"/>
    <w:rsid w:val="00781BBE"/>
    <w:rsid w:val="00781F08"/>
    <w:rsid w:val="00782063"/>
    <w:rsid w:val="00782239"/>
    <w:rsid w:val="0078238A"/>
    <w:rsid w:val="0078243E"/>
    <w:rsid w:val="00782524"/>
    <w:rsid w:val="0078260B"/>
    <w:rsid w:val="00782614"/>
    <w:rsid w:val="0078282D"/>
    <w:rsid w:val="0078284A"/>
    <w:rsid w:val="00782959"/>
    <w:rsid w:val="00782B66"/>
    <w:rsid w:val="00782BAC"/>
    <w:rsid w:val="00782C76"/>
    <w:rsid w:val="00782CF7"/>
    <w:rsid w:val="00782D52"/>
    <w:rsid w:val="00782FB3"/>
    <w:rsid w:val="0078301D"/>
    <w:rsid w:val="00783346"/>
    <w:rsid w:val="00783569"/>
    <w:rsid w:val="007836BC"/>
    <w:rsid w:val="007837E0"/>
    <w:rsid w:val="0078383E"/>
    <w:rsid w:val="00783AB4"/>
    <w:rsid w:val="00783D9B"/>
    <w:rsid w:val="00784379"/>
    <w:rsid w:val="007844AA"/>
    <w:rsid w:val="00784B64"/>
    <w:rsid w:val="00784BA6"/>
    <w:rsid w:val="00784EAC"/>
    <w:rsid w:val="007850F3"/>
    <w:rsid w:val="00785137"/>
    <w:rsid w:val="00785A9A"/>
    <w:rsid w:val="00785E5C"/>
    <w:rsid w:val="0078601F"/>
    <w:rsid w:val="0078635C"/>
    <w:rsid w:val="0078660F"/>
    <w:rsid w:val="00786750"/>
    <w:rsid w:val="007867B9"/>
    <w:rsid w:val="007867FF"/>
    <w:rsid w:val="00786976"/>
    <w:rsid w:val="007869E2"/>
    <w:rsid w:val="00786A41"/>
    <w:rsid w:val="00786A99"/>
    <w:rsid w:val="00786B3B"/>
    <w:rsid w:val="00786B95"/>
    <w:rsid w:val="00786E45"/>
    <w:rsid w:val="00786F37"/>
    <w:rsid w:val="00787090"/>
    <w:rsid w:val="00787229"/>
    <w:rsid w:val="00787231"/>
    <w:rsid w:val="0078726F"/>
    <w:rsid w:val="007872F6"/>
    <w:rsid w:val="007872FB"/>
    <w:rsid w:val="0078745A"/>
    <w:rsid w:val="00787B3D"/>
    <w:rsid w:val="00787DD4"/>
    <w:rsid w:val="00787E74"/>
    <w:rsid w:val="0079002B"/>
    <w:rsid w:val="007901AC"/>
    <w:rsid w:val="007902CA"/>
    <w:rsid w:val="00790B2D"/>
    <w:rsid w:val="0079112B"/>
    <w:rsid w:val="00791153"/>
    <w:rsid w:val="0079121C"/>
    <w:rsid w:val="0079124F"/>
    <w:rsid w:val="007912C7"/>
    <w:rsid w:val="00791422"/>
    <w:rsid w:val="00791501"/>
    <w:rsid w:val="007915BE"/>
    <w:rsid w:val="007915DD"/>
    <w:rsid w:val="007917A2"/>
    <w:rsid w:val="00791807"/>
    <w:rsid w:val="007921CB"/>
    <w:rsid w:val="007923D9"/>
    <w:rsid w:val="0079240A"/>
    <w:rsid w:val="007924BA"/>
    <w:rsid w:val="00792621"/>
    <w:rsid w:val="00792642"/>
    <w:rsid w:val="007927A2"/>
    <w:rsid w:val="0079282B"/>
    <w:rsid w:val="00792892"/>
    <w:rsid w:val="00792950"/>
    <w:rsid w:val="00792A5D"/>
    <w:rsid w:val="00792AA3"/>
    <w:rsid w:val="00792B6B"/>
    <w:rsid w:val="00792D70"/>
    <w:rsid w:val="007930EF"/>
    <w:rsid w:val="007934BB"/>
    <w:rsid w:val="00793686"/>
    <w:rsid w:val="007936B9"/>
    <w:rsid w:val="00793C3C"/>
    <w:rsid w:val="00793C98"/>
    <w:rsid w:val="00794293"/>
    <w:rsid w:val="007943AC"/>
    <w:rsid w:val="00794698"/>
    <w:rsid w:val="007946CB"/>
    <w:rsid w:val="0079493F"/>
    <w:rsid w:val="00794BEF"/>
    <w:rsid w:val="00794E24"/>
    <w:rsid w:val="00794E6B"/>
    <w:rsid w:val="00794EC9"/>
    <w:rsid w:val="00794F42"/>
    <w:rsid w:val="0079527A"/>
    <w:rsid w:val="00795561"/>
    <w:rsid w:val="007956B1"/>
    <w:rsid w:val="00795953"/>
    <w:rsid w:val="007959AE"/>
    <w:rsid w:val="00795C94"/>
    <w:rsid w:val="00795F4C"/>
    <w:rsid w:val="0079602E"/>
    <w:rsid w:val="0079614D"/>
    <w:rsid w:val="007963BD"/>
    <w:rsid w:val="00796532"/>
    <w:rsid w:val="00796CF3"/>
    <w:rsid w:val="00796D52"/>
    <w:rsid w:val="00796D5C"/>
    <w:rsid w:val="00796E04"/>
    <w:rsid w:val="00796F87"/>
    <w:rsid w:val="00797021"/>
    <w:rsid w:val="00797214"/>
    <w:rsid w:val="007973C3"/>
    <w:rsid w:val="00797753"/>
    <w:rsid w:val="0079782D"/>
    <w:rsid w:val="00797991"/>
    <w:rsid w:val="00797AE6"/>
    <w:rsid w:val="00797C26"/>
    <w:rsid w:val="00797CF8"/>
    <w:rsid w:val="00797FFC"/>
    <w:rsid w:val="007A0072"/>
    <w:rsid w:val="007A011D"/>
    <w:rsid w:val="007A0298"/>
    <w:rsid w:val="007A02AA"/>
    <w:rsid w:val="007A02E7"/>
    <w:rsid w:val="007A0491"/>
    <w:rsid w:val="007A05E4"/>
    <w:rsid w:val="007A0651"/>
    <w:rsid w:val="007A07D9"/>
    <w:rsid w:val="007A07FB"/>
    <w:rsid w:val="007A0A10"/>
    <w:rsid w:val="007A0B51"/>
    <w:rsid w:val="007A0E42"/>
    <w:rsid w:val="007A0FDB"/>
    <w:rsid w:val="007A1164"/>
    <w:rsid w:val="007A120D"/>
    <w:rsid w:val="007A1425"/>
    <w:rsid w:val="007A1602"/>
    <w:rsid w:val="007A1641"/>
    <w:rsid w:val="007A1841"/>
    <w:rsid w:val="007A1A9E"/>
    <w:rsid w:val="007A1AE1"/>
    <w:rsid w:val="007A1F39"/>
    <w:rsid w:val="007A2153"/>
    <w:rsid w:val="007A224A"/>
    <w:rsid w:val="007A2320"/>
    <w:rsid w:val="007A2569"/>
    <w:rsid w:val="007A2614"/>
    <w:rsid w:val="007A26DD"/>
    <w:rsid w:val="007A28EC"/>
    <w:rsid w:val="007A2C5C"/>
    <w:rsid w:val="007A2CD1"/>
    <w:rsid w:val="007A2D30"/>
    <w:rsid w:val="007A301F"/>
    <w:rsid w:val="007A30D3"/>
    <w:rsid w:val="007A325F"/>
    <w:rsid w:val="007A366A"/>
    <w:rsid w:val="007A3725"/>
    <w:rsid w:val="007A37A6"/>
    <w:rsid w:val="007A3BA7"/>
    <w:rsid w:val="007A3CBB"/>
    <w:rsid w:val="007A4125"/>
    <w:rsid w:val="007A436C"/>
    <w:rsid w:val="007A481D"/>
    <w:rsid w:val="007A48FB"/>
    <w:rsid w:val="007A4C5B"/>
    <w:rsid w:val="007A4EDE"/>
    <w:rsid w:val="007A5659"/>
    <w:rsid w:val="007A57B4"/>
    <w:rsid w:val="007A580E"/>
    <w:rsid w:val="007A5EDE"/>
    <w:rsid w:val="007A5F20"/>
    <w:rsid w:val="007A5F85"/>
    <w:rsid w:val="007A6023"/>
    <w:rsid w:val="007A621C"/>
    <w:rsid w:val="007A6249"/>
    <w:rsid w:val="007A628C"/>
    <w:rsid w:val="007A635A"/>
    <w:rsid w:val="007A63A3"/>
    <w:rsid w:val="007A63AB"/>
    <w:rsid w:val="007A6429"/>
    <w:rsid w:val="007A6955"/>
    <w:rsid w:val="007A6B3A"/>
    <w:rsid w:val="007A6CB6"/>
    <w:rsid w:val="007A71A7"/>
    <w:rsid w:val="007A74C5"/>
    <w:rsid w:val="007A7520"/>
    <w:rsid w:val="007A7635"/>
    <w:rsid w:val="007A7795"/>
    <w:rsid w:val="007A77C2"/>
    <w:rsid w:val="007A78B4"/>
    <w:rsid w:val="007A7919"/>
    <w:rsid w:val="007A7D1B"/>
    <w:rsid w:val="007A7E4F"/>
    <w:rsid w:val="007A7E56"/>
    <w:rsid w:val="007A7EA4"/>
    <w:rsid w:val="007B006D"/>
    <w:rsid w:val="007B01A5"/>
    <w:rsid w:val="007B01E0"/>
    <w:rsid w:val="007B0F45"/>
    <w:rsid w:val="007B10EA"/>
    <w:rsid w:val="007B1476"/>
    <w:rsid w:val="007B1531"/>
    <w:rsid w:val="007B1637"/>
    <w:rsid w:val="007B1887"/>
    <w:rsid w:val="007B1AD0"/>
    <w:rsid w:val="007B1E13"/>
    <w:rsid w:val="007B1E4A"/>
    <w:rsid w:val="007B1EB7"/>
    <w:rsid w:val="007B204A"/>
    <w:rsid w:val="007B2337"/>
    <w:rsid w:val="007B2349"/>
    <w:rsid w:val="007B2445"/>
    <w:rsid w:val="007B2505"/>
    <w:rsid w:val="007B25C5"/>
    <w:rsid w:val="007B28B4"/>
    <w:rsid w:val="007B2B43"/>
    <w:rsid w:val="007B2D68"/>
    <w:rsid w:val="007B3284"/>
    <w:rsid w:val="007B33C0"/>
    <w:rsid w:val="007B365D"/>
    <w:rsid w:val="007B38B4"/>
    <w:rsid w:val="007B3947"/>
    <w:rsid w:val="007B3B75"/>
    <w:rsid w:val="007B3DCD"/>
    <w:rsid w:val="007B3F06"/>
    <w:rsid w:val="007B40C6"/>
    <w:rsid w:val="007B4187"/>
    <w:rsid w:val="007B436E"/>
    <w:rsid w:val="007B4735"/>
    <w:rsid w:val="007B487E"/>
    <w:rsid w:val="007B4D22"/>
    <w:rsid w:val="007B4F69"/>
    <w:rsid w:val="007B5006"/>
    <w:rsid w:val="007B5083"/>
    <w:rsid w:val="007B511E"/>
    <w:rsid w:val="007B5166"/>
    <w:rsid w:val="007B551E"/>
    <w:rsid w:val="007B55EC"/>
    <w:rsid w:val="007B589A"/>
    <w:rsid w:val="007B5B42"/>
    <w:rsid w:val="007B5BCB"/>
    <w:rsid w:val="007B5DC3"/>
    <w:rsid w:val="007B5F11"/>
    <w:rsid w:val="007B5F34"/>
    <w:rsid w:val="007B6641"/>
    <w:rsid w:val="007B6766"/>
    <w:rsid w:val="007B67B5"/>
    <w:rsid w:val="007B6E65"/>
    <w:rsid w:val="007B7044"/>
    <w:rsid w:val="007B71A3"/>
    <w:rsid w:val="007B72B4"/>
    <w:rsid w:val="007B7389"/>
    <w:rsid w:val="007B7393"/>
    <w:rsid w:val="007B7494"/>
    <w:rsid w:val="007B77DE"/>
    <w:rsid w:val="007B7DCF"/>
    <w:rsid w:val="007B7F04"/>
    <w:rsid w:val="007C0195"/>
    <w:rsid w:val="007C021E"/>
    <w:rsid w:val="007C02E9"/>
    <w:rsid w:val="007C0390"/>
    <w:rsid w:val="007C04A6"/>
    <w:rsid w:val="007C05DD"/>
    <w:rsid w:val="007C05E0"/>
    <w:rsid w:val="007C07B1"/>
    <w:rsid w:val="007C0C1C"/>
    <w:rsid w:val="007C0DE0"/>
    <w:rsid w:val="007C0F61"/>
    <w:rsid w:val="007C11C0"/>
    <w:rsid w:val="007C13EB"/>
    <w:rsid w:val="007C17AE"/>
    <w:rsid w:val="007C1960"/>
    <w:rsid w:val="007C1BBF"/>
    <w:rsid w:val="007C20B9"/>
    <w:rsid w:val="007C2260"/>
    <w:rsid w:val="007C2790"/>
    <w:rsid w:val="007C291A"/>
    <w:rsid w:val="007C2B3C"/>
    <w:rsid w:val="007C2C78"/>
    <w:rsid w:val="007C2E8C"/>
    <w:rsid w:val="007C3074"/>
    <w:rsid w:val="007C3318"/>
    <w:rsid w:val="007C3447"/>
    <w:rsid w:val="007C34A4"/>
    <w:rsid w:val="007C3622"/>
    <w:rsid w:val="007C367F"/>
    <w:rsid w:val="007C372B"/>
    <w:rsid w:val="007C384F"/>
    <w:rsid w:val="007C3982"/>
    <w:rsid w:val="007C3C05"/>
    <w:rsid w:val="007C3C19"/>
    <w:rsid w:val="007C3C54"/>
    <w:rsid w:val="007C3D5B"/>
    <w:rsid w:val="007C3F0B"/>
    <w:rsid w:val="007C3F67"/>
    <w:rsid w:val="007C40C5"/>
    <w:rsid w:val="007C4134"/>
    <w:rsid w:val="007C439C"/>
    <w:rsid w:val="007C4416"/>
    <w:rsid w:val="007C4BA4"/>
    <w:rsid w:val="007C4BB0"/>
    <w:rsid w:val="007C4D08"/>
    <w:rsid w:val="007C4D54"/>
    <w:rsid w:val="007C53E5"/>
    <w:rsid w:val="007C5595"/>
    <w:rsid w:val="007C5785"/>
    <w:rsid w:val="007C57B3"/>
    <w:rsid w:val="007C5B4C"/>
    <w:rsid w:val="007C5C39"/>
    <w:rsid w:val="007C5EFB"/>
    <w:rsid w:val="007C5FAD"/>
    <w:rsid w:val="007C623C"/>
    <w:rsid w:val="007C6265"/>
    <w:rsid w:val="007C6304"/>
    <w:rsid w:val="007C64C4"/>
    <w:rsid w:val="007C650F"/>
    <w:rsid w:val="007C74A5"/>
    <w:rsid w:val="007C7744"/>
    <w:rsid w:val="007C782B"/>
    <w:rsid w:val="007C7972"/>
    <w:rsid w:val="007C7A30"/>
    <w:rsid w:val="007C7D7A"/>
    <w:rsid w:val="007C7DC8"/>
    <w:rsid w:val="007C7E56"/>
    <w:rsid w:val="007C7F1E"/>
    <w:rsid w:val="007D00B2"/>
    <w:rsid w:val="007D00B7"/>
    <w:rsid w:val="007D080C"/>
    <w:rsid w:val="007D08E8"/>
    <w:rsid w:val="007D090B"/>
    <w:rsid w:val="007D0984"/>
    <w:rsid w:val="007D0B14"/>
    <w:rsid w:val="007D0C12"/>
    <w:rsid w:val="007D0D45"/>
    <w:rsid w:val="007D104D"/>
    <w:rsid w:val="007D10B1"/>
    <w:rsid w:val="007D1517"/>
    <w:rsid w:val="007D161D"/>
    <w:rsid w:val="007D175E"/>
    <w:rsid w:val="007D180D"/>
    <w:rsid w:val="007D191B"/>
    <w:rsid w:val="007D19F0"/>
    <w:rsid w:val="007D1B5B"/>
    <w:rsid w:val="007D1C24"/>
    <w:rsid w:val="007D1C96"/>
    <w:rsid w:val="007D1CE6"/>
    <w:rsid w:val="007D1E53"/>
    <w:rsid w:val="007D1E6F"/>
    <w:rsid w:val="007D2043"/>
    <w:rsid w:val="007D238C"/>
    <w:rsid w:val="007D26DF"/>
    <w:rsid w:val="007D28C6"/>
    <w:rsid w:val="007D29C3"/>
    <w:rsid w:val="007D2F1D"/>
    <w:rsid w:val="007D3075"/>
    <w:rsid w:val="007D3642"/>
    <w:rsid w:val="007D3A0D"/>
    <w:rsid w:val="007D3A59"/>
    <w:rsid w:val="007D3EDA"/>
    <w:rsid w:val="007D4041"/>
    <w:rsid w:val="007D4105"/>
    <w:rsid w:val="007D4187"/>
    <w:rsid w:val="007D41A1"/>
    <w:rsid w:val="007D42E3"/>
    <w:rsid w:val="007D450E"/>
    <w:rsid w:val="007D4885"/>
    <w:rsid w:val="007D48EC"/>
    <w:rsid w:val="007D4985"/>
    <w:rsid w:val="007D4A74"/>
    <w:rsid w:val="007D4AE3"/>
    <w:rsid w:val="007D4C1F"/>
    <w:rsid w:val="007D4D77"/>
    <w:rsid w:val="007D4E63"/>
    <w:rsid w:val="007D4E99"/>
    <w:rsid w:val="007D4EBF"/>
    <w:rsid w:val="007D4F48"/>
    <w:rsid w:val="007D523E"/>
    <w:rsid w:val="007D5409"/>
    <w:rsid w:val="007D5463"/>
    <w:rsid w:val="007D5589"/>
    <w:rsid w:val="007D567F"/>
    <w:rsid w:val="007D58F0"/>
    <w:rsid w:val="007D5902"/>
    <w:rsid w:val="007D5BE3"/>
    <w:rsid w:val="007D5F86"/>
    <w:rsid w:val="007D6089"/>
    <w:rsid w:val="007D60E2"/>
    <w:rsid w:val="007D6175"/>
    <w:rsid w:val="007D6742"/>
    <w:rsid w:val="007D69A3"/>
    <w:rsid w:val="007D69F0"/>
    <w:rsid w:val="007D6A20"/>
    <w:rsid w:val="007D6CB3"/>
    <w:rsid w:val="007D6D5C"/>
    <w:rsid w:val="007D7050"/>
    <w:rsid w:val="007D7101"/>
    <w:rsid w:val="007D71C3"/>
    <w:rsid w:val="007D71F5"/>
    <w:rsid w:val="007D7515"/>
    <w:rsid w:val="007D766B"/>
    <w:rsid w:val="007D7745"/>
    <w:rsid w:val="007D7776"/>
    <w:rsid w:val="007D7B18"/>
    <w:rsid w:val="007D7B53"/>
    <w:rsid w:val="007D7E6A"/>
    <w:rsid w:val="007E01B6"/>
    <w:rsid w:val="007E048F"/>
    <w:rsid w:val="007E056E"/>
    <w:rsid w:val="007E06BB"/>
    <w:rsid w:val="007E0991"/>
    <w:rsid w:val="007E1195"/>
    <w:rsid w:val="007E14DE"/>
    <w:rsid w:val="007E1500"/>
    <w:rsid w:val="007E17BF"/>
    <w:rsid w:val="007E1881"/>
    <w:rsid w:val="007E18B0"/>
    <w:rsid w:val="007E1ADB"/>
    <w:rsid w:val="007E1B57"/>
    <w:rsid w:val="007E1F74"/>
    <w:rsid w:val="007E2392"/>
    <w:rsid w:val="007E245D"/>
    <w:rsid w:val="007E24C7"/>
    <w:rsid w:val="007E26BF"/>
    <w:rsid w:val="007E2964"/>
    <w:rsid w:val="007E2AB6"/>
    <w:rsid w:val="007E2BE4"/>
    <w:rsid w:val="007E2BF1"/>
    <w:rsid w:val="007E2F60"/>
    <w:rsid w:val="007E313B"/>
    <w:rsid w:val="007E31D0"/>
    <w:rsid w:val="007E32C5"/>
    <w:rsid w:val="007E32F5"/>
    <w:rsid w:val="007E33FB"/>
    <w:rsid w:val="007E369A"/>
    <w:rsid w:val="007E3983"/>
    <w:rsid w:val="007E3ADE"/>
    <w:rsid w:val="007E3BD3"/>
    <w:rsid w:val="007E3C7A"/>
    <w:rsid w:val="007E3D61"/>
    <w:rsid w:val="007E3DEB"/>
    <w:rsid w:val="007E4299"/>
    <w:rsid w:val="007E42AE"/>
    <w:rsid w:val="007E46D2"/>
    <w:rsid w:val="007E4708"/>
    <w:rsid w:val="007E486E"/>
    <w:rsid w:val="007E4896"/>
    <w:rsid w:val="007E4A2D"/>
    <w:rsid w:val="007E4D31"/>
    <w:rsid w:val="007E4D37"/>
    <w:rsid w:val="007E4DB5"/>
    <w:rsid w:val="007E4FF4"/>
    <w:rsid w:val="007E51AD"/>
    <w:rsid w:val="007E5625"/>
    <w:rsid w:val="007E565C"/>
    <w:rsid w:val="007E57B6"/>
    <w:rsid w:val="007E5A8F"/>
    <w:rsid w:val="007E5D64"/>
    <w:rsid w:val="007E607B"/>
    <w:rsid w:val="007E60F4"/>
    <w:rsid w:val="007E624B"/>
    <w:rsid w:val="007E633B"/>
    <w:rsid w:val="007E6482"/>
    <w:rsid w:val="007E661F"/>
    <w:rsid w:val="007E69ED"/>
    <w:rsid w:val="007E6C23"/>
    <w:rsid w:val="007E6EB2"/>
    <w:rsid w:val="007E6ED7"/>
    <w:rsid w:val="007E6FD1"/>
    <w:rsid w:val="007E707B"/>
    <w:rsid w:val="007E70DD"/>
    <w:rsid w:val="007E72E4"/>
    <w:rsid w:val="007E7637"/>
    <w:rsid w:val="007E77BD"/>
    <w:rsid w:val="007E7A8C"/>
    <w:rsid w:val="007E7D40"/>
    <w:rsid w:val="007E7E34"/>
    <w:rsid w:val="007E7F03"/>
    <w:rsid w:val="007E7F8A"/>
    <w:rsid w:val="007F00E8"/>
    <w:rsid w:val="007F0108"/>
    <w:rsid w:val="007F020A"/>
    <w:rsid w:val="007F02DA"/>
    <w:rsid w:val="007F0494"/>
    <w:rsid w:val="007F064E"/>
    <w:rsid w:val="007F06FF"/>
    <w:rsid w:val="007F07EB"/>
    <w:rsid w:val="007F0ABC"/>
    <w:rsid w:val="007F0B8C"/>
    <w:rsid w:val="007F0D60"/>
    <w:rsid w:val="007F0D67"/>
    <w:rsid w:val="007F0DFD"/>
    <w:rsid w:val="007F0E04"/>
    <w:rsid w:val="007F0E6B"/>
    <w:rsid w:val="007F0FD6"/>
    <w:rsid w:val="007F110A"/>
    <w:rsid w:val="007F1229"/>
    <w:rsid w:val="007F1257"/>
    <w:rsid w:val="007F1282"/>
    <w:rsid w:val="007F1352"/>
    <w:rsid w:val="007F14D1"/>
    <w:rsid w:val="007F1666"/>
    <w:rsid w:val="007F1711"/>
    <w:rsid w:val="007F19A6"/>
    <w:rsid w:val="007F1A4B"/>
    <w:rsid w:val="007F1A9D"/>
    <w:rsid w:val="007F1CAF"/>
    <w:rsid w:val="007F1DD9"/>
    <w:rsid w:val="007F1DEA"/>
    <w:rsid w:val="007F1F93"/>
    <w:rsid w:val="007F20BF"/>
    <w:rsid w:val="007F2580"/>
    <w:rsid w:val="007F2A5A"/>
    <w:rsid w:val="007F2B3D"/>
    <w:rsid w:val="007F2C2A"/>
    <w:rsid w:val="007F366E"/>
    <w:rsid w:val="007F3683"/>
    <w:rsid w:val="007F38BB"/>
    <w:rsid w:val="007F3A8E"/>
    <w:rsid w:val="007F3BD6"/>
    <w:rsid w:val="007F3C41"/>
    <w:rsid w:val="007F3C73"/>
    <w:rsid w:val="007F3CA1"/>
    <w:rsid w:val="007F3E42"/>
    <w:rsid w:val="007F3FE7"/>
    <w:rsid w:val="007F417E"/>
    <w:rsid w:val="007F4195"/>
    <w:rsid w:val="007F424A"/>
    <w:rsid w:val="007F46FF"/>
    <w:rsid w:val="007F47C6"/>
    <w:rsid w:val="007F491F"/>
    <w:rsid w:val="007F4AC8"/>
    <w:rsid w:val="007F4C7A"/>
    <w:rsid w:val="007F4CDB"/>
    <w:rsid w:val="007F4ED8"/>
    <w:rsid w:val="007F56B5"/>
    <w:rsid w:val="007F5816"/>
    <w:rsid w:val="007F5AC0"/>
    <w:rsid w:val="007F5AD9"/>
    <w:rsid w:val="007F5C9B"/>
    <w:rsid w:val="007F60F8"/>
    <w:rsid w:val="007F6513"/>
    <w:rsid w:val="007F69A4"/>
    <w:rsid w:val="007F6ED6"/>
    <w:rsid w:val="007F6FCB"/>
    <w:rsid w:val="007F71D8"/>
    <w:rsid w:val="007F724D"/>
    <w:rsid w:val="007F7349"/>
    <w:rsid w:val="007F742F"/>
    <w:rsid w:val="007F77B5"/>
    <w:rsid w:val="007F77E2"/>
    <w:rsid w:val="007F77FE"/>
    <w:rsid w:val="007F7881"/>
    <w:rsid w:val="008000D5"/>
    <w:rsid w:val="00800129"/>
    <w:rsid w:val="00800744"/>
    <w:rsid w:val="00800880"/>
    <w:rsid w:val="00800A24"/>
    <w:rsid w:val="00800C0C"/>
    <w:rsid w:val="00800DC4"/>
    <w:rsid w:val="00800EAA"/>
    <w:rsid w:val="0080118D"/>
    <w:rsid w:val="008018C2"/>
    <w:rsid w:val="00801BDC"/>
    <w:rsid w:val="00801F5E"/>
    <w:rsid w:val="00801FF2"/>
    <w:rsid w:val="00802070"/>
    <w:rsid w:val="008020AE"/>
    <w:rsid w:val="0080229B"/>
    <w:rsid w:val="008027A5"/>
    <w:rsid w:val="00802C85"/>
    <w:rsid w:val="00802D8E"/>
    <w:rsid w:val="00802EE5"/>
    <w:rsid w:val="00802F0E"/>
    <w:rsid w:val="00802F50"/>
    <w:rsid w:val="0080303F"/>
    <w:rsid w:val="00803242"/>
    <w:rsid w:val="00803329"/>
    <w:rsid w:val="0080347E"/>
    <w:rsid w:val="0080378D"/>
    <w:rsid w:val="00803CB9"/>
    <w:rsid w:val="00803D14"/>
    <w:rsid w:val="00803F5C"/>
    <w:rsid w:val="00803FD7"/>
    <w:rsid w:val="00804081"/>
    <w:rsid w:val="00804097"/>
    <w:rsid w:val="008040B0"/>
    <w:rsid w:val="008047F1"/>
    <w:rsid w:val="00804A75"/>
    <w:rsid w:val="00804A93"/>
    <w:rsid w:val="00804B0B"/>
    <w:rsid w:val="00804C01"/>
    <w:rsid w:val="00804E0B"/>
    <w:rsid w:val="0080500C"/>
    <w:rsid w:val="00805334"/>
    <w:rsid w:val="0080542B"/>
    <w:rsid w:val="00805484"/>
    <w:rsid w:val="008055DD"/>
    <w:rsid w:val="0080598C"/>
    <w:rsid w:val="00805FDD"/>
    <w:rsid w:val="008063ED"/>
    <w:rsid w:val="008066CB"/>
    <w:rsid w:val="00806726"/>
    <w:rsid w:val="008068BA"/>
    <w:rsid w:val="00806968"/>
    <w:rsid w:val="00806ABE"/>
    <w:rsid w:val="00806C20"/>
    <w:rsid w:val="00806CD9"/>
    <w:rsid w:val="00806DD1"/>
    <w:rsid w:val="00807028"/>
    <w:rsid w:val="00807145"/>
    <w:rsid w:val="0080732F"/>
    <w:rsid w:val="00807390"/>
    <w:rsid w:val="0080740C"/>
    <w:rsid w:val="008075C4"/>
    <w:rsid w:val="008076D9"/>
    <w:rsid w:val="0080781F"/>
    <w:rsid w:val="00807A84"/>
    <w:rsid w:val="00807D21"/>
    <w:rsid w:val="00807DC5"/>
    <w:rsid w:val="00807F38"/>
    <w:rsid w:val="00807F69"/>
    <w:rsid w:val="00810188"/>
    <w:rsid w:val="008101E9"/>
    <w:rsid w:val="00810324"/>
    <w:rsid w:val="00810399"/>
    <w:rsid w:val="00810530"/>
    <w:rsid w:val="00810657"/>
    <w:rsid w:val="00810776"/>
    <w:rsid w:val="00810879"/>
    <w:rsid w:val="008108A1"/>
    <w:rsid w:val="00810B0C"/>
    <w:rsid w:val="00810B15"/>
    <w:rsid w:val="00810C66"/>
    <w:rsid w:val="00810C98"/>
    <w:rsid w:val="00810D74"/>
    <w:rsid w:val="0081131A"/>
    <w:rsid w:val="00811551"/>
    <w:rsid w:val="008116B8"/>
    <w:rsid w:val="00811735"/>
    <w:rsid w:val="00811736"/>
    <w:rsid w:val="00811799"/>
    <w:rsid w:val="00811DB0"/>
    <w:rsid w:val="00811E1B"/>
    <w:rsid w:val="00811EAF"/>
    <w:rsid w:val="00811EBD"/>
    <w:rsid w:val="00811FD7"/>
    <w:rsid w:val="008121D9"/>
    <w:rsid w:val="00812260"/>
    <w:rsid w:val="008123EB"/>
    <w:rsid w:val="0081242E"/>
    <w:rsid w:val="00812550"/>
    <w:rsid w:val="008125F2"/>
    <w:rsid w:val="00812B32"/>
    <w:rsid w:val="00812F84"/>
    <w:rsid w:val="00813106"/>
    <w:rsid w:val="00813516"/>
    <w:rsid w:val="00813939"/>
    <w:rsid w:val="008139CA"/>
    <w:rsid w:val="00813A13"/>
    <w:rsid w:val="00813B23"/>
    <w:rsid w:val="00813D0F"/>
    <w:rsid w:val="00813E84"/>
    <w:rsid w:val="00813F1A"/>
    <w:rsid w:val="00813F20"/>
    <w:rsid w:val="00814167"/>
    <w:rsid w:val="00814388"/>
    <w:rsid w:val="00814475"/>
    <w:rsid w:val="0081463C"/>
    <w:rsid w:val="00814742"/>
    <w:rsid w:val="00814834"/>
    <w:rsid w:val="00814853"/>
    <w:rsid w:val="00814A2E"/>
    <w:rsid w:val="00814C2E"/>
    <w:rsid w:val="00815809"/>
    <w:rsid w:val="00815858"/>
    <w:rsid w:val="00815B72"/>
    <w:rsid w:val="00816102"/>
    <w:rsid w:val="00816289"/>
    <w:rsid w:val="00816571"/>
    <w:rsid w:val="00816A9A"/>
    <w:rsid w:val="00816EED"/>
    <w:rsid w:val="00816F08"/>
    <w:rsid w:val="008171F2"/>
    <w:rsid w:val="0081754D"/>
    <w:rsid w:val="008177E5"/>
    <w:rsid w:val="00817DB9"/>
    <w:rsid w:val="00820044"/>
    <w:rsid w:val="0082062F"/>
    <w:rsid w:val="0082065B"/>
    <w:rsid w:val="008209B1"/>
    <w:rsid w:val="00820BE2"/>
    <w:rsid w:val="00820C48"/>
    <w:rsid w:val="00820D43"/>
    <w:rsid w:val="00820FA7"/>
    <w:rsid w:val="00820FE1"/>
    <w:rsid w:val="008217C4"/>
    <w:rsid w:val="00821896"/>
    <w:rsid w:val="00821975"/>
    <w:rsid w:val="008219B2"/>
    <w:rsid w:val="00821A01"/>
    <w:rsid w:val="008220B4"/>
    <w:rsid w:val="008222BE"/>
    <w:rsid w:val="008223A3"/>
    <w:rsid w:val="008227D3"/>
    <w:rsid w:val="00822B25"/>
    <w:rsid w:val="00822B99"/>
    <w:rsid w:val="00822BBF"/>
    <w:rsid w:val="008232D9"/>
    <w:rsid w:val="00823AAB"/>
    <w:rsid w:val="00823AF1"/>
    <w:rsid w:val="00823BED"/>
    <w:rsid w:val="00823C1E"/>
    <w:rsid w:val="00823D95"/>
    <w:rsid w:val="00823F3F"/>
    <w:rsid w:val="00824007"/>
    <w:rsid w:val="00824121"/>
    <w:rsid w:val="0082415C"/>
    <w:rsid w:val="00824162"/>
    <w:rsid w:val="008242CA"/>
    <w:rsid w:val="00824337"/>
    <w:rsid w:val="008245A2"/>
    <w:rsid w:val="008247CA"/>
    <w:rsid w:val="00824A51"/>
    <w:rsid w:val="00824B3F"/>
    <w:rsid w:val="00824E75"/>
    <w:rsid w:val="00824EA9"/>
    <w:rsid w:val="008255FE"/>
    <w:rsid w:val="00825AC2"/>
    <w:rsid w:val="00825C29"/>
    <w:rsid w:val="00825C3D"/>
    <w:rsid w:val="00825E2A"/>
    <w:rsid w:val="00825E85"/>
    <w:rsid w:val="00826238"/>
    <w:rsid w:val="00826467"/>
    <w:rsid w:val="00826600"/>
    <w:rsid w:val="0082698E"/>
    <w:rsid w:val="00826D05"/>
    <w:rsid w:val="00826DA3"/>
    <w:rsid w:val="00826DEE"/>
    <w:rsid w:val="00827172"/>
    <w:rsid w:val="0082723E"/>
    <w:rsid w:val="008273F7"/>
    <w:rsid w:val="00827527"/>
    <w:rsid w:val="0082757F"/>
    <w:rsid w:val="008275BC"/>
    <w:rsid w:val="0082789A"/>
    <w:rsid w:val="008278A1"/>
    <w:rsid w:val="00827927"/>
    <w:rsid w:val="00827990"/>
    <w:rsid w:val="008279E9"/>
    <w:rsid w:val="00827A87"/>
    <w:rsid w:val="00827AE9"/>
    <w:rsid w:val="00827B0B"/>
    <w:rsid w:val="00827CAB"/>
    <w:rsid w:val="0083002B"/>
    <w:rsid w:val="00830145"/>
    <w:rsid w:val="00830238"/>
    <w:rsid w:val="008303C7"/>
    <w:rsid w:val="00830BB5"/>
    <w:rsid w:val="00830C23"/>
    <w:rsid w:val="00830E43"/>
    <w:rsid w:val="00830E66"/>
    <w:rsid w:val="0083189E"/>
    <w:rsid w:val="008318EE"/>
    <w:rsid w:val="00831993"/>
    <w:rsid w:val="00831BB7"/>
    <w:rsid w:val="00831EC9"/>
    <w:rsid w:val="00832065"/>
    <w:rsid w:val="00832091"/>
    <w:rsid w:val="00832176"/>
    <w:rsid w:val="00832355"/>
    <w:rsid w:val="008326AE"/>
    <w:rsid w:val="00832763"/>
    <w:rsid w:val="00832A67"/>
    <w:rsid w:val="00832AC6"/>
    <w:rsid w:val="00832AFE"/>
    <w:rsid w:val="00832BFD"/>
    <w:rsid w:val="00832E41"/>
    <w:rsid w:val="00832FAF"/>
    <w:rsid w:val="008330AB"/>
    <w:rsid w:val="008333D4"/>
    <w:rsid w:val="00833481"/>
    <w:rsid w:val="00833631"/>
    <w:rsid w:val="00833686"/>
    <w:rsid w:val="0083395C"/>
    <w:rsid w:val="008339A1"/>
    <w:rsid w:val="00833A4C"/>
    <w:rsid w:val="00833ADD"/>
    <w:rsid w:val="00833BE5"/>
    <w:rsid w:val="00833D76"/>
    <w:rsid w:val="00833FFE"/>
    <w:rsid w:val="00834344"/>
    <w:rsid w:val="008344FA"/>
    <w:rsid w:val="0083450D"/>
    <w:rsid w:val="008349F2"/>
    <w:rsid w:val="00834ADE"/>
    <w:rsid w:val="00834AE6"/>
    <w:rsid w:val="00834E2F"/>
    <w:rsid w:val="00834FFB"/>
    <w:rsid w:val="00835039"/>
    <w:rsid w:val="0083509A"/>
    <w:rsid w:val="00835150"/>
    <w:rsid w:val="0083552E"/>
    <w:rsid w:val="00835571"/>
    <w:rsid w:val="00835CE5"/>
    <w:rsid w:val="00835D33"/>
    <w:rsid w:val="00835E64"/>
    <w:rsid w:val="008361AB"/>
    <w:rsid w:val="008361C2"/>
    <w:rsid w:val="00836275"/>
    <w:rsid w:val="0083633D"/>
    <w:rsid w:val="008363DD"/>
    <w:rsid w:val="008368C0"/>
    <w:rsid w:val="00836A36"/>
    <w:rsid w:val="00836A9B"/>
    <w:rsid w:val="00836D6F"/>
    <w:rsid w:val="00836F8E"/>
    <w:rsid w:val="00836FA6"/>
    <w:rsid w:val="00837071"/>
    <w:rsid w:val="00837422"/>
    <w:rsid w:val="008379DC"/>
    <w:rsid w:val="00837AFC"/>
    <w:rsid w:val="00837B21"/>
    <w:rsid w:val="00837BCE"/>
    <w:rsid w:val="00837CC1"/>
    <w:rsid w:val="00840553"/>
    <w:rsid w:val="00840575"/>
    <w:rsid w:val="00840597"/>
    <w:rsid w:val="00840742"/>
    <w:rsid w:val="00840BA5"/>
    <w:rsid w:val="00840C89"/>
    <w:rsid w:val="00840CBA"/>
    <w:rsid w:val="00840D9C"/>
    <w:rsid w:val="00840E24"/>
    <w:rsid w:val="00840E6F"/>
    <w:rsid w:val="00840EFF"/>
    <w:rsid w:val="00840F77"/>
    <w:rsid w:val="008410EC"/>
    <w:rsid w:val="00841141"/>
    <w:rsid w:val="008412B4"/>
    <w:rsid w:val="0084134E"/>
    <w:rsid w:val="008413C9"/>
    <w:rsid w:val="0084158A"/>
    <w:rsid w:val="0084173E"/>
    <w:rsid w:val="008418A9"/>
    <w:rsid w:val="00841BE8"/>
    <w:rsid w:val="00841ECA"/>
    <w:rsid w:val="00841F53"/>
    <w:rsid w:val="00841F9F"/>
    <w:rsid w:val="00841FAF"/>
    <w:rsid w:val="008420ED"/>
    <w:rsid w:val="0084261C"/>
    <w:rsid w:val="008427F3"/>
    <w:rsid w:val="008428B3"/>
    <w:rsid w:val="008428CC"/>
    <w:rsid w:val="00842939"/>
    <w:rsid w:val="0084294B"/>
    <w:rsid w:val="00842C6B"/>
    <w:rsid w:val="00842D8E"/>
    <w:rsid w:val="00842EA4"/>
    <w:rsid w:val="00842F3F"/>
    <w:rsid w:val="008432A3"/>
    <w:rsid w:val="00843822"/>
    <w:rsid w:val="008438AD"/>
    <w:rsid w:val="008438E0"/>
    <w:rsid w:val="00843A2A"/>
    <w:rsid w:val="00844123"/>
    <w:rsid w:val="008441E1"/>
    <w:rsid w:val="008441F2"/>
    <w:rsid w:val="008442FF"/>
    <w:rsid w:val="00844571"/>
    <w:rsid w:val="0084457B"/>
    <w:rsid w:val="00844A28"/>
    <w:rsid w:val="00844AE5"/>
    <w:rsid w:val="00844B28"/>
    <w:rsid w:val="00844E02"/>
    <w:rsid w:val="00844E09"/>
    <w:rsid w:val="0084515F"/>
    <w:rsid w:val="0084516B"/>
    <w:rsid w:val="008453B2"/>
    <w:rsid w:val="008455E1"/>
    <w:rsid w:val="00845C8A"/>
    <w:rsid w:val="00845EFD"/>
    <w:rsid w:val="0084600F"/>
    <w:rsid w:val="0084612C"/>
    <w:rsid w:val="00846189"/>
    <w:rsid w:val="00846247"/>
    <w:rsid w:val="0084664B"/>
    <w:rsid w:val="00846664"/>
    <w:rsid w:val="008468B7"/>
    <w:rsid w:val="008468C6"/>
    <w:rsid w:val="008468E9"/>
    <w:rsid w:val="008469E8"/>
    <w:rsid w:val="00846A41"/>
    <w:rsid w:val="00846A50"/>
    <w:rsid w:val="00846ACC"/>
    <w:rsid w:val="00846CCE"/>
    <w:rsid w:val="00846D9A"/>
    <w:rsid w:val="00846E6E"/>
    <w:rsid w:val="00846EA1"/>
    <w:rsid w:val="00847091"/>
    <w:rsid w:val="00847149"/>
    <w:rsid w:val="0084726F"/>
    <w:rsid w:val="00847320"/>
    <w:rsid w:val="00847393"/>
    <w:rsid w:val="008474E6"/>
    <w:rsid w:val="008475B2"/>
    <w:rsid w:val="00847863"/>
    <w:rsid w:val="008479A4"/>
    <w:rsid w:val="00847B38"/>
    <w:rsid w:val="00847B8E"/>
    <w:rsid w:val="00847EFE"/>
    <w:rsid w:val="00847F79"/>
    <w:rsid w:val="008505AF"/>
    <w:rsid w:val="008505DE"/>
    <w:rsid w:val="00850622"/>
    <w:rsid w:val="00850644"/>
    <w:rsid w:val="00850868"/>
    <w:rsid w:val="008508FB"/>
    <w:rsid w:val="0085094C"/>
    <w:rsid w:val="00850BB6"/>
    <w:rsid w:val="00850CA9"/>
    <w:rsid w:val="00850EE4"/>
    <w:rsid w:val="008510E0"/>
    <w:rsid w:val="00851163"/>
    <w:rsid w:val="00851261"/>
    <w:rsid w:val="00851504"/>
    <w:rsid w:val="008515F1"/>
    <w:rsid w:val="00851648"/>
    <w:rsid w:val="00851727"/>
    <w:rsid w:val="00851891"/>
    <w:rsid w:val="0085191A"/>
    <w:rsid w:val="00851DDF"/>
    <w:rsid w:val="00851F24"/>
    <w:rsid w:val="00851F2A"/>
    <w:rsid w:val="008524AE"/>
    <w:rsid w:val="00852548"/>
    <w:rsid w:val="00852620"/>
    <w:rsid w:val="008529BB"/>
    <w:rsid w:val="00852BB2"/>
    <w:rsid w:val="00852DFA"/>
    <w:rsid w:val="00852F33"/>
    <w:rsid w:val="00853018"/>
    <w:rsid w:val="008531C6"/>
    <w:rsid w:val="00853A68"/>
    <w:rsid w:val="00853B07"/>
    <w:rsid w:val="008540A5"/>
    <w:rsid w:val="008540D0"/>
    <w:rsid w:val="008541A5"/>
    <w:rsid w:val="00854317"/>
    <w:rsid w:val="00854546"/>
    <w:rsid w:val="008545A3"/>
    <w:rsid w:val="008545AB"/>
    <w:rsid w:val="008545EC"/>
    <w:rsid w:val="0085483A"/>
    <w:rsid w:val="008549BE"/>
    <w:rsid w:val="00854A11"/>
    <w:rsid w:val="00854B61"/>
    <w:rsid w:val="00854CFA"/>
    <w:rsid w:val="00854DDD"/>
    <w:rsid w:val="00854E9F"/>
    <w:rsid w:val="00854FAC"/>
    <w:rsid w:val="00855036"/>
    <w:rsid w:val="00855452"/>
    <w:rsid w:val="008556F9"/>
    <w:rsid w:val="0085572C"/>
    <w:rsid w:val="008558BD"/>
    <w:rsid w:val="008558E5"/>
    <w:rsid w:val="00855C1D"/>
    <w:rsid w:val="00855FB1"/>
    <w:rsid w:val="00855FB2"/>
    <w:rsid w:val="00856053"/>
    <w:rsid w:val="008560F9"/>
    <w:rsid w:val="00856134"/>
    <w:rsid w:val="00856580"/>
    <w:rsid w:val="008565A4"/>
    <w:rsid w:val="00856637"/>
    <w:rsid w:val="00856914"/>
    <w:rsid w:val="00856C39"/>
    <w:rsid w:val="00856CDB"/>
    <w:rsid w:val="00857287"/>
    <w:rsid w:val="00857598"/>
    <w:rsid w:val="00857911"/>
    <w:rsid w:val="008579D6"/>
    <w:rsid w:val="00857A94"/>
    <w:rsid w:val="00857BED"/>
    <w:rsid w:val="00857E28"/>
    <w:rsid w:val="00857EBD"/>
    <w:rsid w:val="00860070"/>
    <w:rsid w:val="00860094"/>
    <w:rsid w:val="00860273"/>
    <w:rsid w:val="008604A8"/>
    <w:rsid w:val="008604F7"/>
    <w:rsid w:val="0086051F"/>
    <w:rsid w:val="008606AB"/>
    <w:rsid w:val="008606C8"/>
    <w:rsid w:val="008609DB"/>
    <w:rsid w:val="00860AD8"/>
    <w:rsid w:val="00860E53"/>
    <w:rsid w:val="00860F08"/>
    <w:rsid w:val="00860F22"/>
    <w:rsid w:val="00860F4F"/>
    <w:rsid w:val="00860FBE"/>
    <w:rsid w:val="008610C7"/>
    <w:rsid w:val="0086142B"/>
    <w:rsid w:val="008614C2"/>
    <w:rsid w:val="008617D0"/>
    <w:rsid w:val="0086181A"/>
    <w:rsid w:val="00861982"/>
    <w:rsid w:val="00861A3D"/>
    <w:rsid w:val="00861A49"/>
    <w:rsid w:val="00861B65"/>
    <w:rsid w:val="008620B8"/>
    <w:rsid w:val="0086240D"/>
    <w:rsid w:val="008626D5"/>
    <w:rsid w:val="0086274E"/>
    <w:rsid w:val="00862759"/>
    <w:rsid w:val="00862AB4"/>
    <w:rsid w:val="00862AD5"/>
    <w:rsid w:val="0086339B"/>
    <w:rsid w:val="008633E4"/>
    <w:rsid w:val="0086367E"/>
    <w:rsid w:val="0086380D"/>
    <w:rsid w:val="0086389E"/>
    <w:rsid w:val="00863907"/>
    <w:rsid w:val="008639E9"/>
    <w:rsid w:val="00863A2D"/>
    <w:rsid w:val="00863AB7"/>
    <w:rsid w:val="00863DC1"/>
    <w:rsid w:val="00863E16"/>
    <w:rsid w:val="00864104"/>
    <w:rsid w:val="00864637"/>
    <w:rsid w:val="0086471A"/>
    <w:rsid w:val="00864DD5"/>
    <w:rsid w:val="00865112"/>
    <w:rsid w:val="0086534F"/>
    <w:rsid w:val="008653BB"/>
    <w:rsid w:val="00865469"/>
    <w:rsid w:val="00865725"/>
    <w:rsid w:val="00865BB8"/>
    <w:rsid w:val="00865BD9"/>
    <w:rsid w:val="00865BFF"/>
    <w:rsid w:val="00865E64"/>
    <w:rsid w:val="0086603E"/>
    <w:rsid w:val="0086610A"/>
    <w:rsid w:val="008662EA"/>
    <w:rsid w:val="008662F9"/>
    <w:rsid w:val="0086653F"/>
    <w:rsid w:val="00866553"/>
    <w:rsid w:val="00866736"/>
    <w:rsid w:val="00866947"/>
    <w:rsid w:val="00866960"/>
    <w:rsid w:val="00866A7E"/>
    <w:rsid w:val="00866BB8"/>
    <w:rsid w:val="00866EA7"/>
    <w:rsid w:val="00867078"/>
    <w:rsid w:val="00867299"/>
    <w:rsid w:val="0086752D"/>
    <w:rsid w:val="00867628"/>
    <w:rsid w:val="008677B2"/>
    <w:rsid w:val="00867B8B"/>
    <w:rsid w:val="00867CBE"/>
    <w:rsid w:val="00867D16"/>
    <w:rsid w:val="008700F8"/>
    <w:rsid w:val="008702A3"/>
    <w:rsid w:val="00870950"/>
    <w:rsid w:val="0087099F"/>
    <w:rsid w:val="00870A50"/>
    <w:rsid w:val="00870AD4"/>
    <w:rsid w:val="00871309"/>
    <w:rsid w:val="0087133C"/>
    <w:rsid w:val="00871384"/>
    <w:rsid w:val="008716E7"/>
    <w:rsid w:val="00871C0E"/>
    <w:rsid w:val="00871D20"/>
    <w:rsid w:val="00871E0A"/>
    <w:rsid w:val="00871EBD"/>
    <w:rsid w:val="00871F90"/>
    <w:rsid w:val="00871FC7"/>
    <w:rsid w:val="008723A9"/>
    <w:rsid w:val="00872705"/>
    <w:rsid w:val="0087295A"/>
    <w:rsid w:val="00872B06"/>
    <w:rsid w:val="00872C16"/>
    <w:rsid w:val="00872CC2"/>
    <w:rsid w:val="00872DD3"/>
    <w:rsid w:val="00873545"/>
    <w:rsid w:val="008735FD"/>
    <w:rsid w:val="00873734"/>
    <w:rsid w:val="008737AE"/>
    <w:rsid w:val="00873A2A"/>
    <w:rsid w:val="00873A75"/>
    <w:rsid w:val="00873ADC"/>
    <w:rsid w:val="00873D97"/>
    <w:rsid w:val="00873DA6"/>
    <w:rsid w:val="00873FE9"/>
    <w:rsid w:val="0087429A"/>
    <w:rsid w:val="00874542"/>
    <w:rsid w:val="00874694"/>
    <w:rsid w:val="00874746"/>
    <w:rsid w:val="008748AE"/>
    <w:rsid w:val="008749F6"/>
    <w:rsid w:val="00874F90"/>
    <w:rsid w:val="00875824"/>
    <w:rsid w:val="00875875"/>
    <w:rsid w:val="00875D4C"/>
    <w:rsid w:val="00875E63"/>
    <w:rsid w:val="00875F60"/>
    <w:rsid w:val="00875FC5"/>
    <w:rsid w:val="00876019"/>
    <w:rsid w:val="0087622B"/>
    <w:rsid w:val="008762B2"/>
    <w:rsid w:val="008762C3"/>
    <w:rsid w:val="008762EE"/>
    <w:rsid w:val="00876354"/>
    <w:rsid w:val="008763C9"/>
    <w:rsid w:val="00876499"/>
    <w:rsid w:val="00876634"/>
    <w:rsid w:val="008766AD"/>
    <w:rsid w:val="008767A4"/>
    <w:rsid w:val="008769D2"/>
    <w:rsid w:val="008769D6"/>
    <w:rsid w:val="00876A08"/>
    <w:rsid w:val="00876A4B"/>
    <w:rsid w:val="00876AC9"/>
    <w:rsid w:val="00876C52"/>
    <w:rsid w:val="00876D18"/>
    <w:rsid w:val="00876FC7"/>
    <w:rsid w:val="00877080"/>
    <w:rsid w:val="00877107"/>
    <w:rsid w:val="00877694"/>
    <w:rsid w:val="008776C2"/>
    <w:rsid w:val="00877932"/>
    <w:rsid w:val="00877BB1"/>
    <w:rsid w:val="00877BBB"/>
    <w:rsid w:val="00877C84"/>
    <w:rsid w:val="00877EA9"/>
    <w:rsid w:val="00877F89"/>
    <w:rsid w:val="00877FF6"/>
    <w:rsid w:val="0088011B"/>
    <w:rsid w:val="00880257"/>
    <w:rsid w:val="00880307"/>
    <w:rsid w:val="00880ED1"/>
    <w:rsid w:val="00881026"/>
    <w:rsid w:val="00881604"/>
    <w:rsid w:val="008816B5"/>
    <w:rsid w:val="00881715"/>
    <w:rsid w:val="008817BC"/>
    <w:rsid w:val="00881958"/>
    <w:rsid w:val="00881982"/>
    <w:rsid w:val="008819C7"/>
    <w:rsid w:val="00881BC1"/>
    <w:rsid w:val="00881BFF"/>
    <w:rsid w:val="00881C29"/>
    <w:rsid w:val="00881E48"/>
    <w:rsid w:val="00881EB2"/>
    <w:rsid w:val="00881FBC"/>
    <w:rsid w:val="00882152"/>
    <w:rsid w:val="008823F7"/>
    <w:rsid w:val="00882A42"/>
    <w:rsid w:val="00882B85"/>
    <w:rsid w:val="00882BB3"/>
    <w:rsid w:val="00882C86"/>
    <w:rsid w:val="00882CDB"/>
    <w:rsid w:val="00882CF3"/>
    <w:rsid w:val="008833D1"/>
    <w:rsid w:val="00883612"/>
    <w:rsid w:val="00883765"/>
    <w:rsid w:val="00883771"/>
    <w:rsid w:val="00883901"/>
    <w:rsid w:val="00883A25"/>
    <w:rsid w:val="00883CF1"/>
    <w:rsid w:val="00883D07"/>
    <w:rsid w:val="00883DF1"/>
    <w:rsid w:val="00883E58"/>
    <w:rsid w:val="00883E65"/>
    <w:rsid w:val="00883E8A"/>
    <w:rsid w:val="00883EC5"/>
    <w:rsid w:val="00883F11"/>
    <w:rsid w:val="00884294"/>
    <w:rsid w:val="0088442D"/>
    <w:rsid w:val="008849AA"/>
    <w:rsid w:val="008849BC"/>
    <w:rsid w:val="00884CC2"/>
    <w:rsid w:val="00884F31"/>
    <w:rsid w:val="008850D4"/>
    <w:rsid w:val="008851A3"/>
    <w:rsid w:val="0088529B"/>
    <w:rsid w:val="008854D2"/>
    <w:rsid w:val="008855D6"/>
    <w:rsid w:val="00885647"/>
    <w:rsid w:val="008857D4"/>
    <w:rsid w:val="0088587D"/>
    <w:rsid w:val="00885916"/>
    <w:rsid w:val="00885957"/>
    <w:rsid w:val="00885B3F"/>
    <w:rsid w:val="00885C14"/>
    <w:rsid w:val="00885F11"/>
    <w:rsid w:val="00885F1E"/>
    <w:rsid w:val="0088605A"/>
    <w:rsid w:val="00886323"/>
    <w:rsid w:val="008863C9"/>
    <w:rsid w:val="0088672A"/>
    <w:rsid w:val="0088677B"/>
    <w:rsid w:val="008868A1"/>
    <w:rsid w:val="008868A5"/>
    <w:rsid w:val="008868DC"/>
    <w:rsid w:val="0088711C"/>
    <w:rsid w:val="008874D8"/>
    <w:rsid w:val="00887541"/>
    <w:rsid w:val="008875A1"/>
    <w:rsid w:val="008876F0"/>
    <w:rsid w:val="0088790B"/>
    <w:rsid w:val="00887B13"/>
    <w:rsid w:val="00887CF3"/>
    <w:rsid w:val="00887D71"/>
    <w:rsid w:val="00890089"/>
    <w:rsid w:val="0089018E"/>
    <w:rsid w:val="00890215"/>
    <w:rsid w:val="00890389"/>
    <w:rsid w:val="008903CB"/>
    <w:rsid w:val="00890411"/>
    <w:rsid w:val="00890461"/>
    <w:rsid w:val="0089054C"/>
    <w:rsid w:val="00890AC7"/>
    <w:rsid w:val="00890E53"/>
    <w:rsid w:val="00890E7A"/>
    <w:rsid w:val="00891012"/>
    <w:rsid w:val="008910D9"/>
    <w:rsid w:val="008912C0"/>
    <w:rsid w:val="008913E6"/>
    <w:rsid w:val="0089148C"/>
    <w:rsid w:val="008915BD"/>
    <w:rsid w:val="00891832"/>
    <w:rsid w:val="00891979"/>
    <w:rsid w:val="00891A66"/>
    <w:rsid w:val="00891E2C"/>
    <w:rsid w:val="008926A1"/>
    <w:rsid w:val="00892725"/>
    <w:rsid w:val="008928CF"/>
    <w:rsid w:val="00892C22"/>
    <w:rsid w:val="00892C3F"/>
    <w:rsid w:val="00892CA3"/>
    <w:rsid w:val="00892D1E"/>
    <w:rsid w:val="00892F74"/>
    <w:rsid w:val="0089320A"/>
    <w:rsid w:val="00893352"/>
    <w:rsid w:val="0089349E"/>
    <w:rsid w:val="00893586"/>
    <w:rsid w:val="00893641"/>
    <w:rsid w:val="00893683"/>
    <w:rsid w:val="008936FC"/>
    <w:rsid w:val="00893807"/>
    <w:rsid w:val="0089395D"/>
    <w:rsid w:val="00893D95"/>
    <w:rsid w:val="00893E43"/>
    <w:rsid w:val="008940A8"/>
    <w:rsid w:val="008940D6"/>
    <w:rsid w:val="0089414A"/>
    <w:rsid w:val="00894186"/>
    <w:rsid w:val="008941E8"/>
    <w:rsid w:val="00894249"/>
    <w:rsid w:val="0089436E"/>
    <w:rsid w:val="0089438A"/>
    <w:rsid w:val="008943F8"/>
    <w:rsid w:val="008944B6"/>
    <w:rsid w:val="0089482E"/>
    <w:rsid w:val="00894E8B"/>
    <w:rsid w:val="00894FCD"/>
    <w:rsid w:val="00895040"/>
    <w:rsid w:val="008950D6"/>
    <w:rsid w:val="0089510D"/>
    <w:rsid w:val="00895198"/>
    <w:rsid w:val="0089522E"/>
    <w:rsid w:val="00895551"/>
    <w:rsid w:val="0089556C"/>
    <w:rsid w:val="00895736"/>
    <w:rsid w:val="00895797"/>
    <w:rsid w:val="00895CD4"/>
    <w:rsid w:val="00895DCE"/>
    <w:rsid w:val="00895E35"/>
    <w:rsid w:val="00896031"/>
    <w:rsid w:val="0089636E"/>
    <w:rsid w:val="0089664E"/>
    <w:rsid w:val="008966C4"/>
    <w:rsid w:val="00896787"/>
    <w:rsid w:val="008967AC"/>
    <w:rsid w:val="00896B74"/>
    <w:rsid w:val="00896CBE"/>
    <w:rsid w:val="00896F18"/>
    <w:rsid w:val="00896F8F"/>
    <w:rsid w:val="00897212"/>
    <w:rsid w:val="0089734A"/>
    <w:rsid w:val="008973DE"/>
    <w:rsid w:val="0089799C"/>
    <w:rsid w:val="00897B3F"/>
    <w:rsid w:val="008A0109"/>
    <w:rsid w:val="008A0348"/>
    <w:rsid w:val="008A03A2"/>
    <w:rsid w:val="008A0776"/>
    <w:rsid w:val="008A08F3"/>
    <w:rsid w:val="008A094F"/>
    <w:rsid w:val="008A0AB4"/>
    <w:rsid w:val="008A0CB3"/>
    <w:rsid w:val="008A1C68"/>
    <w:rsid w:val="008A2133"/>
    <w:rsid w:val="008A2294"/>
    <w:rsid w:val="008A25DF"/>
    <w:rsid w:val="008A2893"/>
    <w:rsid w:val="008A2DC8"/>
    <w:rsid w:val="008A319F"/>
    <w:rsid w:val="008A33C4"/>
    <w:rsid w:val="008A35E1"/>
    <w:rsid w:val="008A3713"/>
    <w:rsid w:val="008A3BBC"/>
    <w:rsid w:val="008A3D79"/>
    <w:rsid w:val="008A3E22"/>
    <w:rsid w:val="008A4001"/>
    <w:rsid w:val="008A4074"/>
    <w:rsid w:val="008A4176"/>
    <w:rsid w:val="008A42CE"/>
    <w:rsid w:val="008A4378"/>
    <w:rsid w:val="008A437F"/>
    <w:rsid w:val="008A4522"/>
    <w:rsid w:val="008A46CD"/>
    <w:rsid w:val="008A4B0C"/>
    <w:rsid w:val="008A4DAD"/>
    <w:rsid w:val="008A508D"/>
    <w:rsid w:val="008A50F3"/>
    <w:rsid w:val="008A51EE"/>
    <w:rsid w:val="008A51EF"/>
    <w:rsid w:val="008A539C"/>
    <w:rsid w:val="008A53BD"/>
    <w:rsid w:val="008A5534"/>
    <w:rsid w:val="008A553D"/>
    <w:rsid w:val="008A55F0"/>
    <w:rsid w:val="008A56B6"/>
    <w:rsid w:val="008A5962"/>
    <w:rsid w:val="008A5C8B"/>
    <w:rsid w:val="008A5FBB"/>
    <w:rsid w:val="008A6057"/>
    <w:rsid w:val="008A61E7"/>
    <w:rsid w:val="008A6231"/>
    <w:rsid w:val="008A6310"/>
    <w:rsid w:val="008A6357"/>
    <w:rsid w:val="008A66BD"/>
    <w:rsid w:val="008A6A0D"/>
    <w:rsid w:val="008A71AB"/>
    <w:rsid w:val="008A7226"/>
    <w:rsid w:val="008A7296"/>
    <w:rsid w:val="008A74A2"/>
    <w:rsid w:val="008A74C5"/>
    <w:rsid w:val="008A7539"/>
    <w:rsid w:val="008A762E"/>
    <w:rsid w:val="008A7B26"/>
    <w:rsid w:val="008A7D62"/>
    <w:rsid w:val="008B033E"/>
    <w:rsid w:val="008B048A"/>
    <w:rsid w:val="008B04B8"/>
    <w:rsid w:val="008B0B76"/>
    <w:rsid w:val="008B0C0A"/>
    <w:rsid w:val="008B0C49"/>
    <w:rsid w:val="008B0D8D"/>
    <w:rsid w:val="008B0DFF"/>
    <w:rsid w:val="008B1089"/>
    <w:rsid w:val="008B10D3"/>
    <w:rsid w:val="008B111D"/>
    <w:rsid w:val="008B11C9"/>
    <w:rsid w:val="008B1732"/>
    <w:rsid w:val="008B17F3"/>
    <w:rsid w:val="008B1816"/>
    <w:rsid w:val="008B184C"/>
    <w:rsid w:val="008B1B87"/>
    <w:rsid w:val="008B1C6F"/>
    <w:rsid w:val="008B1D1F"/>
    <w:rsid w:val="008B1D85"/>
    <w:rsid w:val="008B1F1D"/>
    <w:rsid w:val="008B1F53"/>
    <w:rsid w:val="008B1FDC"/>
    <w:rsid w:val="008B2351"/>
    <w:rsid w:val="008B2A9A"/>
    <w:rsid w:val="008B2D1A"/>
    <w:rsid w:val="008B3011"/>
    <w:rsid w:val="008B301B"/>
    <w:rsid w:val="008B31E3"/>
    <w:rsid w:val="008B3222"/>
    <w:rsid w:val="008B3409"/>
    <w:rsid w:val="008B361B"/>
    <w:rsid w:val="008B36AE"/>
    <w:rsid w:val="008B3848"/>
    <w:rsid w:val="008B3A4A"/>
    <w:rsid w:val="008B3CA9"/>
    <w:rsid w:val="008B3CE7"/>
    <w:rsid w:val="008B3DEC"/>
    <w:rsid w:val="008B3F9F"/>
    <w:rsid w:val="008B4422"/>
    <w:rsid w:val="008B47D0"/>
    <w:rsid w:val="008B487C"/>
    <w:rsid w:val="008B488F"/>
    <w:rsid w:val="008B498B"/>
    <w:rsid w:val="008B4B7A"/>
    <w:rsid w:val="008B4C11"/>
    <w:rsid w:val="008B4CD8"/>
    <w:rsid w:val="008B4E85"/>
    <w:rsid w:val="008B5093"/>
    <w:rsid w:val="008B52CE"/>
    <w:rsid w:val="008B52CF"/>
    <w:rsid w:val="008B5410"/>
    <w:rsid w:val="008B5AB7"/>
    <w:rsid w:val="008B62FA"/>
    <w:rsid w:val="008B64A8"/>
    <w:rsid w:val="008B66EC"/>
    <w:rsid w:val="008B66F6"/>
    <w:rsid w:val="008B68D2"/>
    <w:rsid w:val="008B694F"/>
    <w:rsid w:val="008B69B6"/>
    <w:rsid w:val="008B6B1C"/>
    <w:rsid w:val="008B6B37"/>
    <w:rsid w:val="008B6DA8"/>
    <w:rsid w:val="008B6F3F"/>
    <w:rsid w:val="008B6F67"/>
    <w:rsid w:val="008B721F"/>
    <w:rsid w:val="008B72A5"/>
    <w:rsid w:val="008B72F3"/>
    <w:rsid w:val="008B7382"/>
    <w:rsid w:val="008B76A6"/>
    <w:rsid w:val="008B774B"/>
    <w:rsid w:val="008B7A2E"/>
    <w:rsid w:val="008B7CCC"/>
    <w:rsid w:val="008B7D47"/>
    <w:rsid w:val="008B7DA5"/>
    <w:rsid w:val="008B7E34"/>
    <w:rsid w:val="008C00BC"/>
    <w:rsid w:val="008C04A2"/>
    <w:rsid w:val="008C05B1"/>
    <w:rsid w:val="008C0763"/>
    <w:rsid w:val="008C0B35"/>
    <w:rsid w:val="008C0BCE"/>
    <w:rsid w:val="008C0CAC"/>
    <w:rsid w:val="008C0DE6"/>
    <w:rsid w:val="008C1441"/>
    <w:rsid w:val="008C1585"/>
    <w:rsid w:val="008C1612"/>
    <w:rsid w:val="008C16E0"/>
    <w:rsid w:val="008C179E"/>
    <w:rsid w:val="008C19DF"/>
    <w:rsid w:val="008C1A0A"/>
    <w:rsid w:val="008C1A6B"/>
    <w:rsid w:val="008C1BD8"/>
    <w:rsid w:val="008C1BEE"/>
    <w:rsid w:val="008C1C46"/>
    <w:rsid w:val="008C1CFB"/>
    <w:rsid w:val="008C1DA6"/>
    <w:rsid w:val="008C2521"/>
    <w:rsid w:val="008C2591"/>
    <w:rsid w:val="008C27B4"/>
    <w:rsid w:val="008C2912"/>
    <w:rsid w:val="008C2BF9"/>
    <w:rsid w:val="008C2D5A"/>
    <w:rsid w:val="008C2F45"/>
    <w:rsid w:val="008C3239"/>
    <w:rsid w:val="008C3559"/>
    <w:rsid w:val="008C36E5"/>
    <w:rsid w:val="008C37DD"/>
    <w:rsid w:val="008C394B"/>
    <w:rsid w:val="008C39CC"/>
    <w:rsid w:val="008C3CD1"/>
    <w:rsid w:val="008C4124"/>
    <w:rsid w:val="008C4138"/>
    <w:rsid w:val="008C4495"/>
    <w:rsid w:val="008C48A5"/>
    <w:rsid w:val="008C492D"/>
    <w:rsid w:val="008C4A91"/>
    <w:rsid w:val="008C4BC9"/>
    <w:rsid w:val="008C4BEF"/>
    <w:rsid w:val="008C4C02"/>
    <w:rsid w:val="008C4E64"/>
    <w:rsid w:val="008C512B"/>
    <w:rsid w:val="008C542C"/>
    <w:rsid w:val="008C5541"/>
    <w:rsid w:val="008C57D7"/>
    <w:rsid w:val="008C580F"/>
    <w:rsid w:val="008C5B49"/>
    <w:rsid w:val="008C5B5F"/>
    <w:rsid w:val="008C5C9C"/>
    <w:rsid w:val="008C5DBB"/>
    <w:rsid w:val="008C5E2C"/>
    <w:rsid w:val="008C6460"/>
    <w:rsid w:val="008C6544"/>
    <w:rsid w:val="008C6790"/>
    <w:rsid w:val="008C68B4"/>
    <w:rsid w:val="008C6A48"/>
    <w:rsid w:val="008C6B1A"/>
    <w:rsid w:val="008C6B1E"/>
    <w:rsid w:val="008C6BF6"/>
    <w:rsid w:val="008C6E59"/>
    <w:rsid w:val="008C7007"/>
    <w:rsid w:val="008C7011"/>
    <w:rsid w:val="008C7044"/>
    <w:rsid w:val="008C70C2"/>
    <w:rsid w:val="008C70CA"/>
    <w:rsid w:val="008C71D0"/>
    <w:rsid w:val="008C749B"/>
    <w:rsid w:val="008C7599"/>
    <w:rsid w:val="008C7629"/>
    <w:rsid w:val="008C7645"/>
    <w:rsid w:val="008C7694"/>
    <w:rsid w:val="008C7780"/>
    <w:rsid w:val="008C799C"/>
    <w:rsid w:val="008C7A65"/>
    <w:rsid w:val="008C7C66"/>
    <w:rsid w:val="008C7FCD"/>
    <w:rsid w:val="008C7FE4"/>
    <w:rsid w:val="008D00E4"/>
    <w:rsid w:val="008D04A4"/>
    <w:rsid w:val="008D0569"/>
    <w:rsid w:val="008D08D9"/>
    <w:rsid w:val="008D09AF"/>
    <w:rsid w:val="008D0A15"/>
    <w:rsid w:val="008D0AF4"/>
    <w:rsid w:val="008D0DC8"/>
    <w:rsid w:val="008D0E82"/>
    <w:rsid w:val="008D0EA5"/>
    <w:rsid w:val="008D0EA8"/>
    <w:rsid w:val="008D1232"/>
    <w:rsid w:val="008D139E"/>
    <w:rsid w:val="008D144C"/>
    <w:rsid w:val="008D14A8"/>
    <w:rsid w:val="008D16D8"/>
    <w:rsid w:val="008D19E7"/>
    <w:rsid w:val="008D1C3E"/>
    <w:rsid w:val="008D1D22"/>
    <w:rsid w:val="008D1E8D"/>
    <w:rsid w:val="008D1EE1"/>
    <w:rsid w:val="008D2091"/>
    <w:rsid w:val="008D20E5"/>
    <w:rsid w:val="008D2933"/>
    <w:rsid w:val="008D2D52"/>
    <w:rsid w:val="008D2F1C"/>
    <w:rsid w:val="008D2F4F"/>
    <w:rsid w:val="008D2FD2"/>
    <w:rsid w:val="008D30C9"/>
    <w:rsid w:val="008D3362"/>
    <w:rsid w:val="008D33AA"/>
    <w:rsid w:val="008D36AB"/>
    <w:rsid w:val="008D36D7"/>
    <w:rsid w:val="008D399C"/>
    <w:rsid w:val="008D3A97"/>
    <w:rsid w:val="008D3AAD"/>
    <w:rsid w:val="008D3DD7"/>
    <w:rsid w:val="008D3EC0"/>
    <w:rsid w:val="008D41BD"/>
    <w:rsid w:val="008D4682"/>
    <w:rsid w:val="008D46C2"/>
    <w:rsid w:val="008D46E0"/>
    <w:rsid w:val="008D4778"/>
    <w:rsid w:val="008D4829"/>
    <w:rsid w:val="008D4C13"/>
    <w:rsid w:val="008D4D42"/>
    <w:rsid w:val="008D4D6E"/>
    <w:rsid w:val="008D4DC5"/>
    <w:rsid w:val="008D4FD9"/>
    <w:rsid w:val="008D50A2"/>
    <w:rsid w:val="008D55EC"/>
    <w:rsid w:val="008D560D"/>
    <w:rsid w:val="008D5791"/>
    <w:rsid w:val="008D580F"/>
    <w:rsid w:val="008D5866"/>
    <w:rsid w:val="008D59F2"/>
    <w:rsid w:val="008D5A38"/>
    <w:rsid w:val="008D5A39"/>
    <w:rsid w:val="008D5D9E"/>
    <w:rsid w:val="008D5F00"/>
    <w:rsid w:val="008D6117"/>
    <w:rsid w:val="008D63C4"/>
    <w:rsid w:val="008D6560"/>
    <w:rsid w:val="008D6B31"/>
    <w:rsid w:val="008D6E0B"/>
    <w:rsid w:val="008D7228"/>
    <w:rsid w:val="008D746C"/>
    <w:rsid w:val="008D7ED6"/>
    <w:rsid w:val="008E0082"/>
    <w:rsid w:val="008E042F"/>
    <w:rsid w:val="008E05D4"/>
    <w:rsid w:val="008E062A"/>
    <w:rsid w:val="008E0903"/>
    <w:rsid w:val="008E0976"/>
    <w:rsid w:val="008E0B83"/>
    <w:rsid w:val="008E0E2E"/>
    <w:rsid w:val="008E0EA0"/>
    <w:rsid w:val="008E0FDC"/>
    <w:rsid w:val="008E106A"/>
    <w:rsid w:val="008E1088"/>
    <w:rsid w:val="008E1457"/>
    <w:rsid w:val="008E14D2"/>
    <w:rsid w:val="008E1523"/>
    <w:rsid w:val="008E1EF6"/>
    <w:rsid w:val="008E1F7D"/>
    <w:rsid w:val="008E2302"/>
    <w:rsid w:val="008E2355"/>
    <w:rsid w:val="008E2819"/>
    <w:rsid w:val="008E28CE"/>
    <w:rsid w:val="008E294B"/>
    <w:rsid w:val="008E2A1C"/>
    <w:rsid w:val="008E2A40"/>
    <w:rsid w:val="008E2D93"/>
    <w:rsid w:val="008E2DA4"/>
    <w:rsid w:val="008E2E17"/>
    <w:rsid w:val="008E2E1F"/>
    <w:rsid w:val="008E2F72"/>
    <w:rsid w:val="008E3359"/>
    <w:rsid w:val="008E3440"/>
    <w:rsid w:val="008E3610"/>
    <w:rsid w:val="008E366F"/>
    <w:rsid w:val="008E36B2"/>
    <w:rsid w:val="008E3A93"/>
    <w:rsid w:val="008E3AC8"/>
    <w:rsid w:val="008E3C12"/>
    <w:rsid w:val="008E40E7"/>
    <w:rsid w:val="008E427B"/>
    <w:rsid w:val="008E456D"/>
    <w:rsid w:val="008E4930"/>
    <w:rsid w:val="008E4BB9"/>
    <w:rsid w:val="008E4CEB"/>
    <w:rsid w:val="008E4CFB"/>
    <w:rsid w:val="008E4D1E"/>
    <w:rsid w:val="008E4F83"/>
    <w:rsid w:val="008E5152"/>
    <w:rsid w:val="008E52EC"/>
    <w:rsid w:val="008E53B7"/>
    <w:rsid w:val="008E55F4"/>
    <w:rsid w:val="008E59AD"/>
    <w:rsid w:val="008E5C2F"/>
    <w:rsid w:val="008E5C89"/>
    <w:rsid w:val="008E608E"/>
    <w:rsid w:val="008E6569"/>
    <w:rsid w:val="008E65D1"/>
    <w:rsid w:val="008E66D5"/>
    <w:rsid w:val="008E6863"/>
    <w:rsid w:val="008E69CF"/>
    <w:rsid w:val="008E6A16"/>
    <w:rsid w:val="008E6E26"/>
    <w:rsid w:val="008E702A"/>
    <w:rsid w:val="008E711C"/>
    <w:rsid w:val="008E72A1"/>
    <w:rsid w:val="008E7721"/>
    <w:rsid w:val="008E7833"/>
    <w:rsid w:val="008E7A7B"/>
    <w:rsid w:val="008E7AA2"/>
    <w:rsid w:val="008E7CB3"/>
    <w:rsid w:val="008E7CEB"/>
    <w:rsid w:val="008F013B"/>
    <w:rsid w:val="008F03B3"/>
    <w:rsid w:val="008F0439"/>
    <w:rsid w:val="008F0597"/>
    <w:rsid w:val="008F0997"/>
    <w:rsid w:val="008F0C8E"/>
    <w:rsid w:val="008F0D59"/>
    <w:rsid w:val="008F0F19"/>
    <w:rsid w:val="008F0F2E"/>
    <w:rsid w:val="008F10BB"/>
    <w:rsid w:val="008F1335"/>
    <w:rsid w:val="008F13DB"/>
    <w:rsid w:val="008F1461"/>
    <w:rsid w:val="008F14D8"/>
    <w:rsid w:val="008F151F"/>
    <w:rsid w:val="008F1699"/>
    <w:rsid w:val="008F16CB"/>
    <w:rsid w:val="008F17EE"/>
    <w:rsid w:val="008F1B72"/>
    <w:rsid w:val="008F1C3D"/>
    <w:rsid w:val="008F20FD"/>
    <w:rsid w:val="008F2241"/>
    <w:rsid w:val="008F2274"/>
    <w:rsid w:val="008F22B3"/>
    <w:rsid w:val="008F244E"/>
    <w:rsid w:val="008F2553"/>
    <w:rsid w:val="008F274D"/>
    <w:rsid w:val="008F27E1"/>
    <w:rsid w:val="008F2B12"/>
    <w:rsid w:val="008F2B1A"/>
    <w:rsid w:val="008F2D73"/>
    <w:rsid w:val="008F2D98"/>
    <w:rsid w:val="008F300D"/>
    <w:rsid w:val="008F3142"/>
    <w:rsid w:val="008F3221"/>
    <w:rsid w:val="008F325A"/>
    <w:rsid w:val="008F3578"/>
    <w:rsid w:val="008F3680"/>
    <w:rsid w:val="008F37B6"/>
    <w:rsid w:val="008F3A0C"/>
    <w:rsid w:val="008F3F1E"/>
    <w:rsid w:val="008F41FB"/>
    <w:rsid w:val="008F43D6"/>
    <w:rsid w:val="008F476F"/>
    <w:rsid w:val="008F49A2"/>
    <w:rsid w:val="008F4BA2"/>
    <w:rsid w:val="008F4C5D"/>
    <w:rsid w:val="008F4C99"/>
    <w:rsid w:val="008F4D38"/>
    <w:rsid w:val="008F4E86"/>
    <w:rsid w:val="008F50C5"/>
    <w:rsid w:val="008F5220"/>
    <w:rsid w:val="008F538D"/>
    <w:rsid w:val="008F54F7"/>
    <w:rsid w:val="008F5707"/>
    <w:rsid w:val="008F5815"/>
    <w:rsid w:val="008F5B56"/>
    <w:rsid w:val="008F5B82"/>
    <w:rsid w:val="008F5DF5"/>
    <w:rsid w:val="008F5F8B"/>
    <w:rsid w:val="008F6010"/>
    <w:rsid w:val="008F6501"/>
    <w:rsid w:val="008F653E"/>
    <w:rsid w:val="008F65F4"/>
    <w:rsid w:val="008F6722"/>
    <w:rsid w:val="008F697E"/>
    <w:rsid w:val="008F6A37"/>
    <w:rsid w:val="008F6B73"/>
    <w:rsid w:val="008F6E4F"/>
    <w:rsid w:val="008F6ED6"/>
    <w:rsid w:val="008F7112"/>
    <w:rsid w:val="008F7430"/>
    <w:rsid w:val="008F75FE"/>
    <w:rsid w:val="008F7738"/>
    <w:rsid w:val="008F7A69"/>
    <w:rsid w:val="008F7D67"/>
    <w:rsid w:val="008F7ED0"/>
    <w:rsid w:val="008F7F81"/>
    <w:rsid w:val="008F7F82"/>
    <w:rsid w:val="008F7FCF"/>
    <w:rsid w:val="00900164"/>
    <w:rsid w:val="00900341"/>
    <w:rsid w:val="009006AD"/>
    <w:rsid w:val="0090071F"/>
    <w:rsid w:val="00900E9D"/>
    <w:rsid w:val="009010CA"/>
    <w:rsid w:val="00901338"/>
    <w:rsid w:val="009014FA"/>
    <w:rsid w:val="009017F4"/>
    <w:rsid w:val="0090182E"/>
    <w:rsid w:val="00901993"/>
    <w:rsid w:val="00901A69"/>
    <w:rsid w:val="00901DE5"/>
    <w:rsid w:val="0090203D"/>
    <w:rsid w:val="009021B6"/>
    <w:rsid w:val="009024F7"/>
    <w:rsid w:val="009025D7"/>
    <w:rsid w:val="009028C3"/>
    <w:rsid w:val="0090299E"/>
    <w:rsid w:val="00902E2B"/>
    <w:rsid w:val="00903045"/>
    <w:rsid w:val="00903088"/>
    <w:rsid w:val="00903211"/>
    <w:rsid w:val="0090338C"/>
    <w:rsid w:val="009033A5"/>
    <w:rsid w:val="009033FC"/>
    <w:rsid w:val="0090383E"/>
    <w:rsid w:val="009038D7"/>
    <w:rsid w:val="00903959"/>
    <w:rsid w:val="00903D23"/>
    <w:rsid w:val="00903D30"/>
    <w:rsid w:val="00903EAA"/>
    <w:rsid w:val="00903FF4"/>
    <w:rsid w:val="00904117"/>
    <w:rsid w:val="009042D0"/>
    <w:rsid w:val="00904387"/>
    <w:rsid w:val="009044E3"/>
    <w:rsid w:val="00904595"/>
    <w:rsid w:val="00904640"/>
    <w:rsid w:val="00904833"/>
    <w:rsid w:val="009049A7"/>
    <w:rsid w:val="00904A7A"/>
    <w:rsid w:val="00904C2E"/>
    <w:rsid w:val="00904D9D"/>
    <w:rsid w:val="00904DA4"/>
    <w:rsid w:val="00904E4A"/>
    <w:rsid w:val="009050A7"/>
    <w:rsid w:val="00905135"/>
    <w:rsid w:val="00905682"/>
    <w:rsid w:val="0090596A"/>
    <w:rsid w:val="00905A2F"/>
    <w:rsid w:val="00905AAF"/>
    <w:rsid w:val="00905D50"/>
    <w:rsid w:val="00906210"/>
    <w:rsid w:val="009066EA"/>
    <w:rsid w:val="0090686F"/>
    <w:rsid w:val="009069E6"/>
    <w:rsid w:val="00906B73"/>
    <w:rsid w:val="00906C4B"/>
    <w:rsid w:val="00906DAA"/>
    <w:rsid w:val="00906F0D"/>
    <w:rsid w:val="009070B2"/>
    <w:rsid w:val="00907173"/>
    <w:rsid w:val="00907710"/>
    <w:rsid w:val="009078BE"/>
    <w:rsid w:val="009078FC"/>
    <w:rsid w:val="00907983"/>
    <w:rsid w:val="00907D5B"/>
    <w:rsid w:val="00907FEA"/>
    <w:rsid w:val="0091022E"/>
    <w:rsid w:val="009102E1"/>
    <w:rsid w:val="00910496"/>
    <w:rsid w:val="00910551"/>
    <w:rsid w:val="0091058B"/>
    <w:rsid w:val="00910699"/>
    <w:rsid w:val="00910843"/>
    <w:rsid w:val="00910917"/>
    <w:rsid w:val="00910AF9"/>
    <w:rsid w:val="00910FAE"/>
    <w:rsid w:val="0091117C"/>
    <w:rsid w:val="0091130D"/>
    <w:rsid w:val="0091131A"/>
    <w:rsid w:val="009114C0"/>
    <w:rsid w:val="00911591"/>
    <w:rsid w:val="00911611"/>
    <w:rsid w:val="009120E8"/>
    <w:rsid w:val="009121F8"/>
    <w:rsid w:val="00912251"/>
    <w:rsid w:val="009122EA"/>
    <w:rsid w:val="00912467"/>
    <w:rsid w:val="0091266A"/>
    <w:rsid w:val="00912777"/>
    <w:rsid w:val="009127A7"/>
    <w:rsid w:val="00912D35"/>
    <w:rsid w:val="00912DED"/>
    <w:rsid w:val="00912E4C"/>
    <w:rsid w:val="00912FD1"/>
    <w:rsid w:val="009131E3"/>
    <w:rsid w:val="009135FD"/>
    <w:rsid w:val="0091379B"/>
    <w:rsid w:val="009137E3"/>
    <w:rsid w:val="00913BBC"/>
    <w:rsid w:val="00913CE2"/>
    <w:rsid w:val="00913D2A"/>
    <w:rsid w:val="00913E30"/>
    <w:rsid w:val="00913E8D"/>
    <w:rsid w:val="00914332"/>
    <w:rsid w:val="0091435E"/>
    <w:rsid w:val="00914386"/>
    <w:rsid w:val="009143E9"/>
    <w:rsid w:val="00914620"/>
    <w:rsid w:val="00914728"/>
    <w:rsid w:val="009149DB"/>
    <w:rsid w:val="00914B63"/>
    <w:rsid w:val="00914FD7"/>
    <w:rsid w:val="00915130"/>
    <w:rsid w:val="0091565F"/>
    <w:rsid w:val="009156A5"/>
    <w:rsid w:val="009156FE"/>
    <w:rsid w:val="00915B14"/>
    <w:rsid w:val="00915C7D"/>
    <w:rsid w:val="00915E59"/>
    <w:rsid w:val="00915EDD"/>
    <w:rsid w:val="009160D1"/>
    <w:rsid w:val="009162CF"/>
    <w:rsid w:val="0091661A"/>
    <w:rsid w:val="00916654"/>
    <w:rsid w:val="00916740"/>
    <w:rsid w:val="009167DF"/>
    <w:rsid w:val="00916A7C"/>
    <w:rsid w:val="00916C94"/>
    <w:rsid w:val="00916F03"/>
    <w:rsid w:val="009171C8"/>
    <w:rsid w:val="00917293"/>
    <w:rsid w:val="009172E3"/>
    <w:rsid w:val="009174F2"/>
    <w:rsid w:val="009177F8"/>
    <w:rsid w:val="00917BDD"/>
    <w:rsid w:val="00917DD8"/>
    <w:rsid w:val="00917E88"/>
    <w:rsid w:val="00917EFB"/>
    <w:rsid w:val="00920098"/>
    <w:rsid w:val="009200A8"/>
    <w:rsid w:val="009200EB"/>
    <w:rsid w:val="00920263"/>
    <w:rsid w:val="0092046F"/>
    <w:rsid w:val="00920736"/>
    <w:rsid w:val="00920781"/>
    <w:rsid w:val="00920E96"/>
    <w:rsid w:val="00921146"/>
    <w:rsid w:val="009211EF"/>
    <w:rsid w:val="00921428"/>
    <w:rsid w:val="00921647"/>
    <w:rsid w:val="00921934"/>
    <w:rsid w:val="009219E1"/>
    <w:rsid w:val="00921C50"/>
    <w:rsid w:val="00921C66"/>
    <w:rsid w:val="00921EA3"/>
    <w:rsid w:val="00921FBC"/>
    <w:rsid w:val="00922023"/>
    <w:rsid w:val="00922078"/>
    <w:rsid w:val="0092237D"/>
    <w:rsid w:val="0092277D"/>
    <w:rsid w:val="00922AD0"/>
    <w:rsid w:val="00922D9D"/>
    <w:rsid w:val="00923A1C"/>
    <w:rsid w:val="00923C52"/>
    <w:rsid w:val="00923DCF"/>
    <w:rsid w:val="00923DFE"/>
    <w:rsid w:val="00923E4E"/>
    <w:rsid w:val="0092429D"/>
    <w:rsid w:val="009242E4"/>
    <w:rsid w:val="00924374"/>
    <w:rsid w:val="00924496"/>
    <w:rsid w:val="00924515"/>
    <w:rsid w:val="009245F4"/>
    <w:rsid w:val="009246FC"/>
    <w:rsid w:val="00924701"/>
    <w:rsid w:val="009249D3"/>
    <w:rsid w:val="009249DD"/>
    <w:rsid w:val="00924C5C"/>
    <w:rsid w:val="00924FC6"/>
    <w:rsid w:val="0092558D"/>
    <w:rsid w:val="0092562A"/>
    <w:rsid w:val="00925764"/>
    <w:rsid w:val="009257CA"/>
    <w:rsid w:val="00925D30"/>
    <w:rsid w:val="00925D42"/>
    <w:rsid w:val="00925F51"/>
    <w:rsid w:val="00925F65"/>
    <w:rsid w:val="009260CB"/>
    <w:rsid w:val="009261DB"/>
    <w:rsid w:val="00926542"/>
    <w:rsid w:val="0092693A"/>
    <w:rsid w:val="00926B96"/>
    <w:rsid w:val="00926F13"/>
    <w:rsid w:val="009270ED"/>
    <w:rsid w:val="009270F1"/>
    <w:rsid w:val="009270FC"/>
    <w:rsid w:val="0092719E"/>
    <w:rsid w:val="00927A93"/>
    <w:rsid w:val="00927AC0"/>
    <w:rsid w:val="00927F72"/>
    <w:rsid w:val="0093002A"/>
    <w:rsid w:val="009302C6"/>
    <w:rsid w:val="00930965"/>
    <w:rsid w:val="00930A1C"/>
    <w:rsid w:val="00930C41"/>
    <w:rsid w:val="00930EFC"/>
    <w:rsid w:val="00931131"/>
    <w:rsid w:val="009311D3"/>
    <w:rsid w:val="00931605"/>
    <w:rsid w:val="00931999"/>
    <w:rsid w:val="00931C6C"/>
    <w:rsid w:val="00931E41"/>
    <w:rsid w:val="00931EAD"/>
    <w:rsid w:val="00931F05"/>
    <w:rsid w:val="009323F6"/>
    <w:rsid w:val="00932A5E"/>
    <w:rsid w:val="00932CF6"/>
    <w:rsid w:val="00932D80"/>
    <w:rsid w:val="00932DA3"/>
    <w:rsid w:val="00932E4B"/>
    <w:rsid w:val="00933071"/>
    <w:rsid w:val="00933103"/>
    <w:rsid w:val="0093331B"/>
    <w:rsid w:val="009333DC"/>
    <w:rsid w:val="00933431"/>
    <w:rsid w:val="00933476"/>
    <w:rsid w:val="009334EC"/>
    <w:rsid w:val="009334FE"/>
    <w:rsid w:val="0093359F"/>
    <w:rsid w:val="0093364C"/>
    <w:rsid w:val="009336DC"/>
    <w:rsid w:val="0093395C"/>
    <w:rsid w:val="009339EE"/>
    <w:rsid w:val="00933E7B"/>
    <w:rsid w:val="00934123"/>
    <w:rsid w:val="00934331"/>
    <w:rsid w:val="009348D3"/>
    <w:rsid w:val="00934989"/>
    <w:rsid w:val="00934A96"/>
    <w:rsid w:val="00934B79"/>
    <w:rsid w:val="00934D76"/>
    <w:rsid w:val="00934DAD"/>
    <w:rsid w:val="0093502C"/>
    <w:rsid w:val="00935237"/>
    <w:rsid w:val="009353C6"/>
    <w:rsid w:val="009356EB"/>
    <w:rsid w:val="009358D2"/>
    <w:rsid w:val="00935A4D"/>
    <w:rsid w:val="00935A5D"/>
    <w:rsid w:val="00935A90"/>
    <w:rsid w:val="00935B05"/>
    <w:rsid w:val="0093601F"/>
    <w:rsid w:val="009360BE"/>
    <w:rsid w:val="0093629D"/>
    <w:rsid w:val="00936331"/>
    <w:rsid w:val="00936411"/>
    <w:rsid w:val="0093649C"/>
    <w:rsid w:val="0093663E"/>
    <w:rsid w:val="009367DE"/>
    <w:rsid w:val="0093689B"/>
    <w:rsid w:val="00936EFD"/>
    <w:rsid w:val="009370E6"/>
    <w:rsid w:val="00937197"/>
    <w:rsid w:val="009376B2"/>
    <w:rsid w:val="009377B6"/>
    <w:rsid w:val="00937B29"/>
    <w:rsid w:val="00937B4B"/>
    <w:rsid w:val="00937BE2"/>
    <w:rsid w:val="00937CB7"/>
    <w:rsid w:val="009400D4"/>
    <w:rsid w:val="009403B2"/>
    <w:rsid w:val="0094041B"/>
    <w:rsid w:val="009404FD"/>
    <w:rsid w:val="0094097F"/>
    <w:rsid w:val="0094099E"/>
    <w:rsid w:val="009409E9"/>
    <w:rsid w:val="00940B9C"/>
    <w:rsid w:val="00940BDE"/>
    <w:rsid w:val="009412A9"/>
    <w:rsid w:val="00941363"/>
    <w:rsid w:val="009416CD"/>
    <w:rsid w:val="009418AA"/>
    <w:rsid w:val="00941947"/>
    <w:rsid w:val="00941AF8"/>
    <w:rsid w:val="00941BB1"/>
    <w:rsid w:val="00941D7C"/>
    <w:rsid w:val="00941DB4"/>
    <w:rsid w:val="00941DCB"/>
    <w:rsid w:val="0094201D"/>
    <w:rsid w:val="00942027"/>
    <w:rsid w:val="00942223"/>
    <w:rsid w:val="00942235"/>
    <w:rsid w:val="009424A3"/>
    <w:rsid w:val="009424AD"/>
    <w:rsid w:val="0094271B"/>
    <w:rsid w:val="0094284B"/>
    <w:rsid w:val="009428B0"/>
    <w:rsid w:val="00942ADE"/>
    <w:rsid w:val="00942AF2"/>
    <w:rsid w:val="00942F72"/>
    <w:rsid w:val="00942FC2"/>
    <w:rsid w:val="00943266"/>
    <w:rsid w:val="009433C2"/>
    <w:rsid w:val="009435DF"/>
    <w:rsid w:val="00943725"/>
    <w:rsid w:val="0094374C"/>
    <w:rsid w:val="00943A44"/>
    <w:rsid w:val="00943C0C"/>
    <w:rsid w:val="00943C6B"/>
    <w:rsid w:val="00943F86"/>
    <w:rsid w:val="009441E4"/>
    <w:rsid w:val="009442B3"/>
    <w:rsid w:val="009444E5"/>
    <w:rsid w:val="0094466B"/>
    <w:rsid w:val="00944792"/>
    <w:rsid w:val="00944815"/>
    <w:rsid w:val="00944839"/>
    <w:rsid w:val="00944EF7"/>
    <w:rsid w:val="00945153"/>
    <w:rsid w:val="009452AF"/>
    <w:rsid w:val="009453C0"/>
    <w:rsid w:val="009456FC"/>
    <w:rsid w:val="0094582F"/>
    <w:rsid w:val="00945927"/>
    <w:rsid w:val="00945931"/>
    <w:rsid w:val="009459D4"/>
    <w:rsid w:val="00945B0D"/>
    <w:rsid w:val="00945C2E"/>
    <w:rsid w:val="00945C35"/>
    <w:rsid w:val="00945C7B"/>
    <w:rsid w:val="00945F86"/>
    <w:rsid w:val="0094625E"/>
    <w:rsid w:val="0094627B"/>
    <w:rsid w:val="009462BD"/>
    <w:rsid w:val="00946353"/>
    <w:rsid w:val="00946356"/>
    <w:rsid w:val="009467AF"/>
    <w:rsid w:val="00946926"/>
    <w:rsid w:val="00946D7F"/>
    <w:rsid w:val="00947343"/>
    <w:rsid w:val="009473C4"/>
    <w:rsid w:val="00947462"/>
    <w:rsid w:val="009475DC"/>
    <w:rsid w:val="0094768E"/>
    <w:rsid w:val="009477B4"/>
    <w:rsid w:val="009477E0"/>
    <w:rsid w:val="00947A72"/>
    <w:rsid w:val="00947ADA"/>
    <w:rsid w:val="00947CE7"/>
    <w:rsid w:val="00947D77"/>
    <w:rsid w:val="00950051"/>
    <w:rsid w:val="009502EC"/>
    <w:rsid w:val="0095037D"/>
    <w:rsid w:val="00950639"/>
    <w:rsid w:val="0095076C"/>
    <w:rsid w:val="00950947"/>
    <w:rsid w:val="00950A05"/>
    <w:rsid w:val="00950B41"/>
    <w:rsid w:val="00950C60"/>
    <w:rsid w:val="00950C66"/>
    <w:rsid w:val="00950DD3"/>
    <w:rsid w:val="00950E78"/>
    <w:rsid w:val="0095153F"/>
    <w:rsid w:val="0095184A"/>
    <w:rsid w:val="00951A18"/>
    <w:rsid w:val="00951F12"/>
    <w:rsid w:val="00951FCF"/>
    <w:rsid w:val="0095228D"/>
    <w:rsid w:val="009522E5"/>
    <w:rsid w:val="009524C5"/>
    <w:rsid w:val="00952552"/>
    <w:rsid w:val="00952604"/>
    <w:rsid w:val="0095261C"/>
    <w:rsid w:val="009529EC"/>
    <w:rsid w:val="00952C52"/>
    <w:rsid w:val="00952F07"/>
    <w:rsid w:val="00953018"/>
    <w:rsid w:val="009530EB"/>
    <w:rsid w:val="00953142"/>
    <w:rsid w:val="00953166"/>
    <w:rsid w:val="00953280"/>
    <w:rsid w:val="00953526"/>
    <w:rsid w:val="0095380C"/>
    <w:rsid w:val="009541AA"/>
    <w:rsid w:val="009541CB"/>
    <w:rsid w:val="009545C4"/>
    <w:rsid w:val="0095460B"/>
    <w:rsid w:val="0095485C"/>
    <w:rsid w:val="00954983"/>
    <w:rsid w:val="00954A37"/>
    <w:rsid w:val="00954B85"/>
    <w:rsid w:val="00954DD5"/>
    <w:rsid w:val="00955103"/>
    <w:rsid w:val="00955373"/>
    <w:rsid w:val="009553C7"/>
    <w:rsid w:val="0095552D"/>
    <w:rsid w:val="00955704"/>
    <w:rsid w:val="009557D3"/>
    <w:rsid w:val="009557E9"/>
    <w:rsid w:val="00955DAF"/>
    <w:rsid w:val="00955ED7"/>
    <w:rsid w:val="00955F8B"/>
    <w:rsid w:val="0095624D"/>
    <w:rsid w:val="00956344"/>
    <w:rsid w:val="00956382"/>
    <w:rsid w:val="0095645F"/>
    <w:rsid w:val="00956520"/>
    <w:rsid w:val="009567D1"/>
    <w:rsid w:val="00956A18"/>
    <w:rsid w:val="00956B01"/>
    <w:rsid w:val="00956BA4"/>
    <w:rsid w:val="00956C4D"/>
    <w:rsid w:val="00956D7E"/>
    <w:rsid w:val="00956FC9"/>
    <w:rsid w:val="00957160"/>
    <w:rsid w:val="00957441"/>
    <w:rsid w:val="009578F3"/>
    <w:rsid w:val="00957D23"/>
    <w:rsid w:val="00957D44"/>
    <w:rsid w:val="00957E8A"/>
    <w:rsid w:val="00957F3D"/>
    <w:rsid w:val="009603AC"/>
    <w:rsid w:val="0096044B"/>
    <w:rsid w:val="00960488"/>
    <w:rsid w:val="009604E0"/>
    <w:rsid w:val="009605FB"/>
    <w:rsid w:val="00960606"/>
    <w:rsid w:val="00960A6F"/>
    <w:rsid w:val="00960CDC"/>
    <w:rsid w:val="009610DB"/>
    <w:rsid w:val="00961337"/>
    <w:rsid w:val="009613FE"/>
    <w:rsid w:val="009614D6"/>
    <w:rsid w:val="009617C9"/>
    <w:rsid w:val="00961949"/>
    <w:rsid w:val="00961BCF"/>
    <w:rsid w:val="00961E4B"/>
    <w:rsid w:val="00961F70"/>
    <w:rsid w:val="00962556"/>
    <w:rsid w:val="00962765"/>
    <w:rsid w:val="009628F1"/>
    <w:rsid w:val="00962930"/>
    <w:rsid w:val="00962A94"/>
    <w:rsid w:val="00962D4A"/>
    <w:rsid w:val="00962DE2"/>
    <w:rsid w:val="00962F34"/>
    <w:rsid w:val="00962FDF"/>
    <w:rsid w:val="00963032"/>
    <w:rsid w:val="009637B4"/>
    <w:rsid w:val="00963817"/>
    <w:rsid w:val="00963AF9"/>
    <w:rsid w:val="00963B15"/>
    <w:rsid w:val="00963BA3"/>
    <w:rsid w:val="00963BBC"/>
    <w:rsid w:val="00963BF3"/>
    <w:rsid w:val="00963E18"/>
    <w:rsid w:val="009640A4"/>
    <w:rsid w:val="009640EA"/>
    <w:rsid w:val="00964262"/>
    <w:rsid w:val="009642F4"/>
    <w:rsid w:val="009644A8"/>
    <w:rsid w:val="009647CF"/>
    <w:rsid w:val="009647F1"/>
    <w:rsid w:val="00964B1A"/>
    <w:rsid w:val="00964BC7"/>
    <w:rsid w:val="00964DC8"/>
    <w:rsid w:val="00965044"/>
    <w:rsid w:val="0096523C"/>
    <w:rsid w:val="009652BE"/>
    <w:rsid w:val="009654BF"/>
    <w:rsid w:val="00965731"/>
    <w:rsid w:val="00965BD7"/>
    <w:rsid w:val="00965F98"/>
    <w:rsid w:val="00965F9C"/>
    <w:rsid w:val="009664AB"/>
    <w:rsid w:val="009664F2"/>
    <w:rsid w:val="00966722"/>
    <w:rsid w:val="00966763"/>
    <w:rsid w:val="009668E4"/>
    <w:rsid w:val="00966B25"/>
    <w:rsid w:val="00966C16"/>
    <w:rsid w:val="00966C5A"/>
    <w:rsid w:val="00966CE5"/>
    <w:rsid w:val="00966D83"/>
    <w:rsid w:val="00966F49"/>
    <w:rsid w:val="00967140"/>
    <w:rsid w:val="009671C0"/>
    <w:rsid w:val="009677A2"/>
    <w:rsid w:val="009678BD"/>
    <w:rsid w:val="009678DE"/>
    <w:rsid w:val="00967BCA"/>
    <w:rsid w:val="00967D76"/>
    <w:rsid w:val="00967E55"/>
    <w:rsid w:val="00967FA9"/>
    <w:rsid w:val="00967FE7"/>
    <w:rsid w:val="009700B5"/>
    <w:rsid w:val="009700D0"/>
    <w:rsid w:val="00970569"/>
    <w:rsid w:val="00970808"/>
    <w:rsid w:val="0097086C"/>
    <w:rsid w:val="00970917"/>
    <w:rsid w:val="0097093A"/>
    <w:rsid w:val="00970B38"/>
    <w:rsid w:val="00970BAB"/>
    <w:rsid w:val="00970C2B"/>
    <w:rsid w:val="00970F68"/>
    <w:rsid w:val="00970FCB"/>
    <w:rsid w:val="00971021"/>
    <w:rsid w:val="009712A0"/>
    <w:rsid w:val="00971397"/>
    <w:rsid w:val="0097140B"/>
    <w:rsid w:val="00971468"/>
    <w:rsid w:val="00971599"/>
    <w:rsid w:val="00971735"/>
    <w:rsid w:val="00971935"/>
    <w:rsid w:val="00971B68"/>
    <w:rsid w:val="00971EC9"/>
    <w:rsid w:val="00971F5C"/>
    <w:rsid w:val="0097218F"/>
    <w:rsid w:val="0097230B"/>
    <w:rsid w:val="00972835"/>
    <w:rsid w:val="00972975"/>
    <w:rsid w:val="009729CB"/>
    <w:rsid w:val="009729E2"/>
    <w:rsid w:val="00972C98"/>
    <w:rsid w:val="00972E5E"/>
    <w:rsid w:val="00972EBF"/>
    <w:rsid w:val="00972FDB"/>
    <w:rsid w:val="00973152"/>
    <w:rsid w:val="00973442"/>
    <w:rsid w:val="0097364E"/>
    <w:rsid w:val="0097366B"/>
    <w:rsid w:val="009738C5"/>
    <w:rsid w:val="009739EC"/>
    <w:rsid w:val="00973A3A"/>
    <w:rsid w:val="00973BC6"/>
    <w:rsid w:val="00973F23"/>
    <w:rsid w:val="00974036"/>
    <w:rsid w:val="009740CC"/>
    <w:rsid w:val="00974679"/>
    <w:rsid w:val="00974690"/>
    <w:rsid w:val="00974904"/>
    <w:rsid w:val="00974A68"/>
    <w:rsid w:val="00974A81"/>
    <w:rsid w:val="00974CC9"/>
    <w:rsid w:val="00974E8C"/>
    <w:rsid w:val="00975656"/>
    <w:rsid w:val="0097573D"/>
    <w:rsid w:val="0097575D"/>
    <w:rsid w:val="00975862"/>
    <w:rsid w:val="009759EF"/>
    <w:rsid w:val="00975A30"/>
    <w:rsid w:val="00975AF8"/>
    <w:rsid w:val="00975B13"/>
    <w:rsid w:val="00975C5C"/>
    <w:rsid w:val="00975CFD"/>
    <w:rsid w:val="00975F35"/>
    <w:rsid w:val="00975F6F"/>
    <w:rsid w:val="00976012"/>
    <w:rsid w:val="0097614C"/>
    <w:rsid w:val="00976339"/>
    <w:rsid w:val="009763BE"/>
    <w:rsid w:val="009764A3"/>
    <w:rsid w:val="009765F9"/>
    <w:rsid w:val="0097678C"/>
    <w:rsid w:val="009767FA"/>
    <w:rsid w:val="00976984"/>
    <w:rsid w:val="00976BAB"/>
    <w:rsid w:val="00976EB1"/>
    <w:rsid w:val="0097716B"/>
    <w:rsid w:val="0097737D"/>
    <w:rsid w:val="00977627"/>
    <w:rsid w:val="009776B2"/>
    <w:rsid w:val="00977CD0"/>
    <w:rsid w:val="00977E10"/>
    <w:rsid w:val="00977F12"/>
    <w:rsid w:val="00977F37"/>
    <w:rsid w:val="00980373"/>
    <w:rsid w:val="00980411"/>
    <w:rsid w:val="0098066D"/>
    <w:rsid w:val="009809A8"/>
    <w:rsid w:val="00981F1A"/>
    <w:rsid w:val="0098242D"/>
    <w:rsid w:val="00982454"/>
    <w:rsid w:val="009825AF"/>
    <w:rsid w:val="009826E9"/>
    <w:rsid w:val="00982723"/>
    <w:rsid w:val="0098292E"/>
    <w:rsid w:val="00982978"/>
    <w:rsid w:val="009829CA"/>
    <w:rsid w:val="00982A66"/>
    <w:rsid w:val="00982AD8"/>
    <w:rsid w:val="00982AF6"/>
    <w:rsid w:val="00982D4E"/>
    <w:rsid w:val="00982E2F"/>
    <w:rsid w:val="00983248"/>
    <w:rsid w:val="009832E1"/>
    <w:rsid w:val="00983398"/>
    <w:rsid w:val="009833EB"/>
    <w:rsid w:val="00983982"/>
    <w:rsid w:val="00983C2B"/>
    <w:rsid w:val="00983EC8"/>
    <w:rsid w:val="009840CB"/>
    <w:rsid w:val="00984131"/>
    <w:rsid w:val="00984164"/>
    <w:rsid w:val="0098428E"/>
    <w:rsid w:val="00984560"/>
    <w:rsid w:val="00984614"/>
    <w:rsid w:val="00984728"/>
    <w:rsid w:val="00984AE2"/>
    <w:rsid w:val="00984D63"/>
    <w:rsid w:val="00984DB7"/>
    <w:rsid w:val="00984DF4"/>
    <w:rsid w:val="00984EF7"/>
    <w:rsid w:val="0098501F"/>
    <w:rsid w:val="0098502C"/>
    <w:rsid w:val="009853C5"/>
    <w:rsid w:val="00985A02"/>
    <w:rsid w:val="00985A73"/>
    <w:rsid w:val="00985B41"/>
    <w:rsid w:val="00985D28"/>
    <w:rsid w:val="00985EEF"/>
    <w:rsid w:val="00985F57"/>
    <w:rsid w:val="00985F65"/>
    <w:rsid w:val="00986218"/>
    <w:rsid w:val="00986430"/>
    <w:rsid w:val="0098672C"/>
    <w:rsid w:val="00986996"/>
    <w:rsid w:val="00986AD5"/>
    <w:rsid w:val="00986E5A"/>
    <w:rsid w:val="0098705A"/>
    <w:rsid w:val="0098744D"/>
    <w:rsid w:val="009874E4"/>
    <w:rsid w:val="00987691"/>
    <w:rsid w:val="009877AE"/>
    <w:rsid w:val="009877E7"/>
    <w:rsid w:val="009877F0"/>
    <w:rsid w:val="00987A6C"/>
    <w:rsid w:val="00987B43"/>
    <w:rsid w:val="00987C52"/>
    <w:rsid w:val="00987D0D"/>
    <w:rsid w:val="00987DD7"/>
    <w:rsid w:val="00987DF2"/>
    <w:rsid w:val="00987FAB"/>
    <w:rsid w:val="0099008B"/>
    <w:rsid w:val="009903B1"/>
    <w:rsid w:val="009903B9"/>
    <w:rsid w:val="00990664"/>
    <w:rsid w:val="009906A1"/>
    <w:rsid w:val="009906C1"/>
    <w:rsid w:val="009908A7"/>
    <w:rsid w:val="00990B55"/>
    <w:rsid w:val="00990C65"/>
    <w:rsid w:val="00990E09"/>
    <w:rsid w:val="00991061"/>
    <w:rsid w:val="009910CE"/>
    <w:rsid w:val="00991119"/>
    <w:rsid w:val="00991137"/>
    <w:rsid w:val="00991207"/>
    <w:rsid w:val="0099135C"/>
    <w:rsid w:val="00991634"/>
    <w:rsid w:val="0099175F"/>
    <w:rsid w:val="00991798"/>
    <w:rsid w:val="009918BE"/>
    <w:rsid w:val="00991A7C"/>
    <w:rsid w:val="00991BB0"/>
    <w:rsid w:val="00991D26"/>
    <w:rsid w:val="00991F07"/>
    <w:rsid w:val="00991FED"/>
    <w:rsid w:val="009921DE"/>
    <w:rsid w:val="00992206"/>
    <w:rsid w:val="00992296"/>
    <w:rsid w:val="009923E0"/>
    <w:rsid w:val="009924CC"/>
    <w:rsid w:val="00992680"/>
    <w:rsid w:val="00992683"/>
    <w:rsid w:val="00992B71"/>
    <w:rsid w:val="00993227"/>
    <w:rsid w:val="009932EA"/>
    <w:rsid w:val="00993410"/>
    <w:rsid w:val="009934AB"/>
    <w:rsid w:val="009934B8"/>
    <w:rsid w:val="00993579"/>
    <w:rsid w:val="009937F3"/>
    <w:rsid w:val="0099386E"/>
    <w:rsid w:val="009938EF"/>
    <w:rsid w:val="00993C6B"/>
    <w:rsid w:val="0099430D"/>
    <w:rsid w:val="00994386"/>
    <w:rsid w:val="0099458A"/>
    <w:rsid w:val="009947C3"/>
    <w:rsid w:val="00994847"/>
    <w:rsid w:val="0099498E"/>
    <w:rsid w:val="00995104"/>
    <w:rsid w:val="009952BF"/>
    <w:rsid w:val="00995341"/>
    <w:rsid w:val="00995390"/>
    <w:rsid w:val="009954A5"/>
    <w:rsid w:val="0099589C"/>
    <w:rsid w:val="00995AA4"/>
    <w:rsid w:val="00995C6D"/>
    <w:rsid w:val="00995E7E"/>
    <w:rsid w:val="00996098"/>
    <w:rsid w:val="009960D4"/>
    <w:rsid w:val="0099618A"/>
    <w:rsid w:val="0099625E"/>
    <w:rsid w:val="00996422"/>
    <w:rsid w:val="00996542"/>
    <w:rsid w:val="0099666E"/>
    <w:rsid w:val="009968A3"/>
    <w:rsid w:val="009968C1"/>
    <w:rsid w:val="00996932"/>
    <w:rsid w:val="0099695C"/>
    <w:rsid w:val="009972D4"/>
    <w:rsid w:val="0099730A"/>
    <w:rsid w:val="009974B8"/>
    <w:rsid w:val="009975B5"/>
    <w:rsid w:val="00997812"/>
    <w:rsid w:val="00997A4D"/>
    <w:rsid w:val="00997C51"/>
    <w:rsid w:val="00997DE0"/>
    <w:rsid w:val="00997F87"/>
    <w:rsid w:val="009A0043"/>
    <w:rsid w:val="009A038B"/>
    <w:rsid w:val="009A0540"/>
    <w:rsid w:val="009A0635"/>
    <w:rsid w:val="009A0A0B"/>
    <w:rsid w:val="009A0A72"/>
    <w:rsid w:val="009A0BD1"/>
    <w:rsid w:val="009A0D34"/>
    <w:rsid w:val="009A0E04"/>
    <w:rsid w:val="009A12AD"/>
    <w:rsid w:val="009A12BE"/>
    <w:rsid w:val="009A1315"/>
    <w:rsid w:val="009A174B"/>
    <w:rsid w:val="009A17BE"/>
    <w:rsid w:val="009A1993"/>
    <w:rsid w:val="009A19CC"/>
    <w:rsid w:val="009A1B16"/>
    <w:rsid w:val="009A1EB6"/>
    <w:rsid w:val="009A23B7"/>
    <w:rsid w:val="009A23C5"/>
    <w:rsid w:val="009A23E8"/>
    <w:rsid w:val="009A25BF"/>
    <w:rsid w:val="009A2C28"/>
    <w:rsid w:val="009A2C35"/>
    <w:rsid w:val="009A2CC3"/>
    <w:rsid w:val="009A2DA9"/>
    <w:rsid w:val="009A2F04"/>
    <w:rsid w:val="009A30E4"/>
    <w:rsid w:val="009A31C6"/>
    <w:rsid w:val="009A32A5"/>
    <w:rsid w:val="009A3311"/>
    <w:rsid w:val="009A34A6"/>
    <w:rsid w:val="009A37E9"/>
    <w:rsid w:val="009A397C"/>
    <w:rsid w:val="009A3A80"/>
    <w:rsid w:val="009A3CFD"/>
    <w:rsid w:val="009A3D65"/>
    <w:rsid w:val="009A3DBD"/>
    <w:rsid w:val="009A4086"/>
    <w:rsid w:val="009A40E9"/>
    <w:rsid w:val="009A41D1"/>
    <w:rsid w:val="009A444B"/>
    <w:rsid w:val="009A445B"/>
    <w:rsid w:val="009A448B"/>
    <w:rsid w:val="009A46A5"/>
    <w:rsid w:val="009A47FA"/>
    <w:rsid w:val="009A48AC"/>
    <w:rsid w:val="009A4A1C"/>
    <w:rsid w:val="009A4D2E"/>
    <w:rsid w:val="009A4DBB"/>
    <w:rsid w:val="009A4E0A"/>
    <w:rsid w:val="009A4F6F"/>
    <w:rsid w:val="009A5189"/>
    <w:rsid w:val="009A5901"/>
    <w:rsid w:val="009A5AC9"/>
    <w:rsid w:val="009A5B6D"/>
    <w:rsid w:val="009A5E0A"/>
    <w:rsid w:val="009A5E10"/>
    <w:rsid w:val="009A641C"/>
    <w:rsid w:val="009A661A"/>
    <w:rsid w:val="009A6742"/>
    <w:rsid w:val="009A68EC"/>
    <w:rsid w:val="009A6905"/>
    <w:rsid w:val="009A69F2"/>
    <w:rsid w:val="009A6C5A"/>
    <w:rsid w:val="009A6D2F"/>
    <w:rsid w:val="009A6ED2"/>
    <w:rsid w:val="009A7115"/>
    <w:rsid w:val="009A7174"/>
    <w:rsid w:val="009A748A"/>
    <w:rsid w:val="009A75C5"/>
    <w:rsid w:val="009A7697"/>
    <w:rsid w:val="009A77E7"/>
    <w:rsid w:val="009A79C2"/>
    <w:rsid w:val="009A7AAB"/>
    <w:rsid w:val="009A7B7E"/>
    <w:rsid w:val="009A7CC5"/>
    <w:rsid w:val="009A7F33"/>
    <w:rsid w:val="009B00D0"/>
    <w:rsid w:val="009B03FA"/>
    <w:rsid w:val="009B050A"/>
    <w:rsid w:val="009B069B"/>
    <w:rsid w:val="009B077F"/>
    <w:rsid w:val="009B07C6"/>
    <w:rsid w:val="009B0887"/>
    <w:rsid w:val="009B0986"/>
    <w:rsid w:val="009B0CCA"/>
    <w:rsid w:val="009B0D88"/>
    <w:rsid w:val="009B102D"/>
    <w:rsid w:val="009B109D"/>
    <w:rsid w:val="009B10D8"/>
    <w:rsid w:val="009B118C"/>
    <w:rsid w:val="009B11AD"/>
    <w:rsid w:val="009B1319"/>
    <w:rsid w:val="009B1413"/>
    <w:rsid w:val="009B1488"/>
    <w:rsid w:val="009B16C4"/>
    <w:rsid w:val="009B1858"/>
    <w:rsid w:val="009B19B6"/>
    <w:rsid w:val="009B1A32"/>
    <w:rsid w:val="009B1C1A"/>
    <w:rsid w:val="009B1CA7"/>
    <w:rsid w:val="009B2784"/>
    <w:rsid w:val="009B2937"/>
    <w:rsid w:val="009B2965"/>
    <w:rsid w:val="009B2D61"/>
    <w:rsid w:val="009B2F8C"/>
    <w:rsid w:val="009B3295"/>
    <w:rsid w:val="009B3613"/>
    <w:rsid w:val="009B37C9"/>
    <w:rsid w:val="009B37F9"/>
    <w:rsid w:val="009B3954"/>
    <w:rsid w:val="009B3A5B"/>
    <w:rsid w:val="009B3C0F"/>
    <w:rsid w:val="009B3DE9"/>
    <w:rsid w:val="009B3F74"/>
    <w:rsid w:val="009B42DA"/>
    <w:rsid w:val="009B44E0"/>
    <w:rsid w:val="009B4738"/>
    <w:rsid w:val="009B47A4"/>
    <w:rsid w:val="009B4934"/>
    <w:rsid w:val="009B49CF"/>
    <w:rsid w:val="009B4AB7"/>
    <w:rsid w:val="009B4AFF"/>
    <w:rsid w:val="009B4C4C"/>
    <w:rsid w:val="009B512B"/>
    <w:rsid w:val="009B5235"/>
    <w:rsid w:val="009B5532"/>
    <w:rsid w:val="009B563F"/>
    <w:rsid w:val="009B57DA"/>
    <w:rsid w:val="009B5A92"/>
    <w:rsid w:val="009B5D2D"/>
    <w:rsid w:val="009B62DF"/>
    <w:rsid w:val="009B637A"/>
    <w:rsid w:val="009B6D24"/>
    <w:rsid w:val="009B6FAA"/>
    <w:rsid w:val="009B7113"/>
    <w:rsid w:val="009B740F"/>
    <w:rsid w:val="009B7668"/>
    <w:rsid w:val="009B778C"/>
    <w:rsid w:val="009B786C"/>
    <w:rsid w:val="009B7BE7"/>
    <w:rsid w:val="009B7C10"/>
    <w:rsid w:val="009B7DCA"/>
    <w:rsid w:val="009B7E6E"/>
    <w:rsid w:val="009B7ECD"/>
    <w:rsid w:val="009B7FA5"/>
    <w:rsid w:val="009C0177"/>
    <w:rsid w:val="009C01CC"/>
    <w:rsid w:val="009C0275"/>
    <w:rsid w:val="009C03AA"/>
    <w:rsid w:val="009C088F"/>
    <w:rsid w:val="009C0A18"/>
    <w:rsid w:val="009C0A83"/>
    <w:rsid w:val="009C0C64"/>
    <w:rsid w:val="009C0CE2"/>
    <w:rsid w:val="009C0FB0"/>
    <w:rsid w:val="009C139E"/>
    <w:rsid w:val="009C1550"/>
    <w:rsid w:val="009C160E"/>
    <w:rsid w:val="009C1848"/>
    <w:rsid w:val="009C1A8A"/>
    <w:rsid w:val="009C1C9D"/>
    <w:rsid w:val="009C1D06"/>
    <w:rsid w:val="009C205E"/>
    <w:rsid w:val="009C216F"/>
    <w:rsid w:val="009C21E8"/>
    <w:rsid w:val="009C2266"/>
    <w:rsid w:val="009C2400"/>
    <w:rsid w:val="009C2695"/>
    <w:rsid w:val="009C27ED"/>
    <w:rsid w:val="009C2804"/>
    <w:rsid w:val="009C284B"/>
    <w:rsid w:val="009C29E3"/>
    <w:rsid w:val="009C3188"/>
    <w:rsid w:val="009C3335"/>
    <w:rsid w:val="009C3543"/>
    <w:rsid w:val="009C35D4"/>
    <w:rsid w:val="009C377C"/>
    <w:rsid w:val="009C37F0"/>
    <w:rsid w:val="009C39FD"/>
    <w:rsid w:val="009C3D6D"/>
    <w:rsid w:val="009C3F3E"/>
    <w:rsid w:val="009C43FE"/>
    <w:rsid w:val="009C462C"/>
    <w:rsid w:val="009C4683"/>
    <w:rsid w:val="009C4790"/>
    <w:rsid w:val="009C49EC"/>
    <w:rsid w:val="009C4A6A"/>
    <w:rsid w:val="009C5197"/>
    <w:rsid w:val="009C524C"/>
    <w:rsid w:val="009C530C"/>
    <w:rsid w:val="009C5455"/>
    <w:rsid w:val="009C54D5"/>
    <w:rsid w:val="009C570D"/>
    <w:rsid w:val="009C57AF"/>
    <w:rsid w:val="009C5BF3"/>
    <w:rsid w:val="009C62F7"/>
    <w:rsid w:val="009C6489"/>
    <w:rsid w:val="009C66BE"/>
    <w:rsid w:val="009C6AA6"/>
    <w:rsid w:val="009C7193"/>
    <w:rsid w:val="009C7237"/>
    <w:rsid w:val="009C7250"/>
    <w:rsid w:val="009C7261"/>
    <w:rsid w:val="009C7325"/>
    <w:rsid w:val="009C73F0"/>
    <w:rsid w:val="009C7563"/>
    <w:rsid w:val="009C76D2"/>
    <w:rsid w:val="009C7711"/>
    <w:rsid w:val="009C772F"/>
    <w:rsid w:val="009C7B79"/>
    <w:rsid w:val="009C7BA9"/>
    <w:rsid w:val="009C7E5C"/>
    <w:rsid w:val="009C7F13"/>
    <w:rsid w:val="009C7F8B"/>
    <w:rsid w:val="009D03A7"/>
    <w:rsid w:val="009D05DF"/>
    <w:rsid w:val="009D0746"/>
    <w:rsid w:val="009D08B2"/>
    <w:rsid w:val="009D0938"/>
    <w:rsid w:val="009D0BD1"/>
    <w:rsid w:val="009D0EDB"/>
    <w:rsid w:val="009D0EEB"/>
    <w:rsid w:val="009D1164"/>
    <w:rsid w:val="009D1404"/>
    <w:rsid w:val="009D1D8A"/>
    <w:rsid w:val="009D1DF3"/>
    <w:rsid w:val="009D1E06"/>
    <w:rsid w:val="009D2043"/>
    <w:rsid w:val="009D21F4"/>
    <w:rsid w:val="009D2276"/>
    <w:rsid w:val="009D2281"/>
    <w:rsid w:val="009D2614"/>
    <w:rsid w:val="009D27F3"/>
    <w:rsid w:val="009D2AD8"/>
    <w:rsid w:val="009D2C00"/>
    <w:rsid w:val="009D2C01"/>
    <w:rsid w:val="009D2C35"/>
    <w:rsid w:val="009D2D1C"/>
    <w:rsid w:val="009D2D5D"/>
    <w:rsid w:val="009D2DAF"/>
    <w:rsid w:val="009D2F16"/>
    <w:rsid w:val="009D2FA1"/>
    <w:rsid w:val="009D3046"/>
    <w:rsid w:val="009D3221"/>
    <w:rsid w:val="009D3224"/>
    <w:rsid w:val="009D342C"/>
    <w:rsid w:val="009D35D9"/>
    <w:rsid w:val="009D37AF"/>
    <w:rsid w:val="009D3883"/>
    <w:rsid w:val="009D38A9"/>
    <w:rsid w:val="009D38DE"/>
    <w:rsid w:val="009D3A87"/>
    <w:rsid w:val="009D3F72"/>
    <w:rsid w:val="009D4156"/>
    <w:rsid w:val="009D420B"/>
    <w:rsid w:val="009D43D2"/>
    <w:rsid w:val="009D4482"/>
    <w:rsid w:val="009D4566"/>
    <w:rsid w:val="009D4706"/>
    <w:rsid w:val="009D4832"/>
    <w:rsid w:val="009D4A06"/>
    <w:rsid w:val="009D4AA9"/>
    <w:rsid w:val="009D4BCD"/>
    <w:rsid w:val="009D4C24"/>
    <w:rsid w:val="009D513D"/>
    <w:rsid w:val="009D5149"/>
    <w:rsid w:val="009D5156"/>
    <w:rsid w:val="009D51FC"/>
    <w:rsid w:val="009D5627"/>
    <w:rsid w:val="009D5653"/>
    <w:rsid w:val="009D57E3"/>
    <w:rsid w:val="009D596A"/>
    <w:rsid w:val="009D5B00"/>
    <w:rsid w:val="009D6010"/>
    <w:rsid w:val="009D6071"/>
    <w:rsid w:val="009D6681"/>
    <w:rsid w:val="009D69F6"/>
    <w:rsid w:val="009D6B3F"/>
    <w:rsid w:val="009D6FBD"/>
    <w:rsid w:val="009D71BF"/>
    <w:rsid w:val="009D7250"/>
    <w:rsid w:val="009D72C2"/>
    <w:rsid w:val="009D74E6"/>
    <w:rsid w:val="009D7850"/>
    <w:rsid w:val="009D7A6E"/>
    <w:rsid w:val="009D7B00"/>
    <w:rsid w:val="009D7D5F"/>
    <w:rsid w:val="009D7D6A"/>
    <w:rsid w:val="009D7ECA"/>
    <w:rsid w:val="009E004C"/>
    <w:rsid w:val="009E042C"/>
    <w:rsid w:val="009E0593"/>
    <w:rsid w:val="009E05CD"/>
    <w:rsid w:val="009E062F"/>
    <w:rsid w:val="009E070C"/>
    <w:rsid w:val="009E0A87"/>
    <w:rsid w:val="009E0C8C"/>
    <w:rsid w:val="009E0C93"/>
    <w:rsid w:val="009E0CBE"/>
    <w:rsid w:val="009E11E8"/>
    <w:rsid w:val="009E1230"/>
    <w:rsid w:val="009E133E"/>
    <w:rsid w:val="009E1B35"/>
    <w:rsid w:val="009E1B97"/>
    <w:rsid w:val="009E1C4D"/>
    <w:rsid w:val="009E1F56"/>
    <w:rsid w:val="009E1F7E"/>
    <w:rsid w:val="009E1FAC"/>
    <w:rsid w:val="009E205C"/>
    <w:rsid w:val="009E20DC"/>
    <w:rsid w:val="009E21A9"/>
    <w:rsid w:val="009E23E1"/>
    <w:rsid w:val="009E2463"/>
    <w:rsid w:val="009E2796"/>
    <w:rsid w:val="009E28B0"/>
    <w:rsid w:val="009E2BFC"/>
    <w:rsid w:val="009E2CEF"/>
    <w:rsid w:val="009E2DE9"/>
    <w:rsid w:val="009E2EE9"/>
    <w:rsid w:val="009E30A4"/>
    <w:rsid w:val="009E32C1"/>
    <w:rsid w:val="009E32E8"/>
    <w:rsid w:val="009E36D9"/>
    <w:rsid w:val="009E3A0F"/>
    <w:rsid w:val="009E3B17"/>
    <w:rsid w:val="009E3E0B"/>
    <w:rsid w:val="009E3E74"/>
    <w:rsid w:val="009E3F13"/>
    <w:rsid w:val="009E428B"/>
    <w:rsid w:val="009E4297"/>
    <w:rsid w:val="009E4442"/>
    <w:rsid w:val="009E4A68"/>
    <w:rsid w:val="009E4B09"/>
    <w:rsid w:val="009E4B9A"/>
    <w:rsid w:val="009E523F"/>
    <w:rsid w:val="009E54AF"/>
    <w:rsid w:val="009E5533"/>
    <w:rsid w:val="009E5752"/>
    <w:rsid w:val="009E5787"/>
    <w:rsid w:val="009E57EE"/>
    <w:rsid w:val="009E587B"/>
    <w:rsid w:val="009E58A9"/>
    <w:rsid w:val="009E593F"/>
    <w:rsid w:val="009E59B4"/>
    <w:rsid w:val="009E5A36"/>
    <w:rsid w:val="009E5ADD"/>
    <w:rsid w:val="009E5BBF"/>
    <w:rsid w:val="009E5CC2"/>
    <w:rsid w:val="009E5DFE"/>
    <w:rsid w:val="009E5EF0"/>
    <w:rsid w:val="009E5F21"/>
    <w:rsid w:val="009E633E"/>
    <w:rsid w:val="009E64DC"/>
    <w:rsid w:val="009E67AC"/>
    <w:rsid w:val="009E6A5B"/>
    <w:rsid w:val="009E6BE8"/>
    <w:rsid w:val="009E6C8F"/>
    <w:rsid w:val="009E6E7F"/>
    <w:rsid w:val="009E6EDB"/>
    <w:rsid w:val="009E6F28"/>
    <w:rsid w:val="009E702C"/>
    <w:rsid w:val="009E732F"/>
    <w:rsid w:val="009E7399"/>
    <w:rsid w:val="009E74F5"/>
    <w:rsid w:val="009E74FB"/>
    <w:rsid w:val="009E759D"/>
    <w:rsid w:val="009E75D6"/>
    <w:rsid w:val="009E77F9"/>
    <w:rsid w:val="009E7BDC"/>
    <w:rsid w:val="009E7CE4"/>
    <w:rsid w:val="009E7F21"/>
    <w:rsid w:val="009F049F"/>
    <w:rsid w:val="009F0734"/>
    <w:rsid w:val="009F0933"/>
    <w:rsid w:val="009F0BBA"/>
    <w:rsid w:val="009F0BEF"/>
    <w:rsid w:val="009F0F07"/>
    <w:rsid w:val="009F1214"/>
    <w:rsid w:val="009F1394"/>
    <w:rsid w:val="009F16C7"/>
    <w:rsid w:val="009F170D"/>
    <w:rsid w:val="009F178A"/>
    <w:rsid w:val="009F1B65"/>
    <w:rsid w:val="009F1B67"/>
    <w:rsid w:val="009F1FC5"/>
    <w:rsid w:val="009F20A1"/>
    <w:rsid w:val="009F216F"/>
    <w:rsid w:val="009F222C"/>
    <w:rsid w:val="009F22FC"/>
    <w:rsid w:val="009F23F4"/>
    <w:rsid w:val="009F265D"/>
    <w:rsid w:val="009F2AAE"/>
    <w:rsid w:val="009F2BCB"/>
    <w:rsid w:val="009F2CC1"/>
    <w:rsid w:val="009F2E4F"/>
    <w:rsid w:val="009F3205"/>
    <w:rsid w:val="009F3292"/>
    <w:rsid w:val="009F341F"/>
    <w:rsid w:val="009F3508"/>
    <w:rsid w:val="009F3532"/>
    <w:rsid w:val="009F3681"/>
    <w:rsid w:val="009F3869"/>
    <w:rsid w:val="009F3897"/>
    <w:rsid w:val="009F39A2"/>
    <w:rsid w:val="009F39A6"/>
    <w:rsid w:val="009F3A37"/>
    <w:rsid w:val="009F3A5C"/>
    <w:rsid w:val="009F3D6C"/>
    <w:rsid w:val="009F3DEF"/>
    <w:rsid w:val="009F3E04"/>
    <w:rsid w:val="009F43E1"/>
    <w:rsid w:val="009F44CE"/>
    <w:rsid w:val="009F45EF"/>
    <w:rsid w:val="009F4F3F"/>
    <w:rsid w:val="009F4F56"/>
    <w:rsid w:val="009F4F9B"/>
    <w:rsid w:val="009F53A9"/>
    <w:rsid w:val="009F58D1"/>
    <w:rsid w:val="009F5B3B"/>
    <w:rsid w:val="009F5E72"/>
    <w:rsid w:val="009F60F4"/>
    <w:rsid w:val="009F631E"/>
    <w:rsid w:val="009F667E"/>
    <w:rsid w:val="009F6A0D"/>
    <w:rsid w:val="009F6C04"/>
    <w:rsid w:val="009F712B"/>
    <w:rsid w:val="009F7598"/>
    <w:rsid w:val="009F75CA"/>
    <w:rsid w:val="009F7695"/>
    <w:rsid w:val="009F78A5"/>
    <w:rsid w:val="009F78F1"/>
    <w:rsid w:val="009F7948"/>
    <w:rsid w:val="009F7A6F"/>
    <w:rsid w:val="009F7CB7"/>
    <w:rsid w:val="009F7DF0"/>
    <w:rsid w:val="009F7F42"/>
    <w:rsid w:val="009F7FBE"/>
    <w:rsid w:val="00A0002D"/>
    <w:rsid w:val="00A00158"/>
    <w:rsid w:val="00A00514"/>
    <w:rsid w:val="00A006BC"/>
    <w:rsid w:val="00A00834"/>
    <w:rsid w:val="00A009D5"/>
    <w:rsid w:val="00A00BB3"/>
    <w:rsid w:val="00A00C0B"/>
    <w:rsid w:val="00A00EFC"/>
    <w:rsid w:val="00A01194"/>
    <w:rsid w:val="00A01212"/>
    <w:rsid w:val="00A013FA"/>
    <w:rsid w:val="00A01408"/>
    <w:rsid w:val="00A01546"/>
    <w:rsid w:val="00A01A1A"/>
    <w:rsid w:val="00A01A9B"/>
    <w:rsid w:val="00A01EDC"/>
    <w:rsid w:val="00A02080"/>
    <w:rsid w:val="00A02136"/>
    <w:rsid w:val="00A0240B"/>
    <w:rsid w:val="00A02430"/>
    <w:rsid w:val="00A024C1"/>
    <w:rsid w:val="00A024C8"/>
    <w:rsid w:val="00A02554"/>
    <w:rsid w:val="00A02645"/>
    <w:rsid w:val="00A026B0"/>
    <w:rsid w:val="00A02748"/>
    <w:rsid w:val="00A029A9"/>
    <w:rsid w:val="00A02DAD"/>
    <w:rsid w:val="00A031D1"/>
    <w:rsid w:val="00A03429"/>
    <w:rsid w:val="00A0349C"/>
    <w:rsid w:val="00A03510"/>
    <w:rsid w:val="00A03525"/>
    <w:rsid w:val="00A03A97"/>
    <w:rsid w:val="00A03B6D"/>
    <w:rsid w:val="00A03C4D"/>
    <w:rsid w:val="00A03C70"/>
    <w:rsid w:val="00A03C85"/>
    <w:rsid w:val="00A03E06"/>
    <w:rsid w:val="00A042BF"/>
    <w:rsid w:val="00A043AD"/>
    <w:rsid w:val="00A04437"/>
    <w:rsid w:val="00A044FA"/>
    <w:rsid w:val="00A04579"/>
    <w:rsid w:val="00A04727"/>
    <w:rsid w:val="00A04748"/>
    <w:rsid w:val="00A0476E"/>
    <w:rsid w:val="00A048B6"/>
    <w:rsid w:val="00A0493B"/>
    <w:rsid w:val="00A049D1"/>
    <w:rsid w:val="00A04C98"/>
    <w:rsid w:val="00A04CF7"/>
    <w:rsid w:val="00A05023"/>
    <w:rsid w:val="00A050BB"/>
    <w:rsid w:val="00A05306"/>
    <w:rsid w:val="00A0531F"/>
    <w:rsid w:val="00A05421"/>
    <w:rsid w:val="00A05670"/>
    <w:rsid w:val="00A05673"/>
    <w:rsid w:val="00A057EB"/>
    <w:rsid w:val="00A05923"/>
    <w:rsid w:val="00A05BA3"/>
    <w:rsid w:val="00A05BF8"/>
    <w:rsid w:val="00A05BF9"/>
    <w:rsid w:val="00A05E43"/>
    <w:rsid w:val="00A05FD3"/>
    <w:rsid w:val="00A06133"/>
    <w:rsid w:val="00A064B6"/>
    <w:rsid w:val="00A064FF"/>
    <w:rsid w:val="00A0670D"/>
    <w:rsid w:val="00A06994"/>
    <w:rsid w:val="00A06AE3"/>
    <w:rsid w:val="00A06E08"/>
    <w:rsid w:val="00A073A3"/>
    <w:rsid w:val="00A0746D"/>
    <w:rsid w:val="00A07607"/>
    <w:rsid w:val="00A07A4A"/>
    <w:rsid w:val="00A07CB1"/>
    <w:rsid w:val="00A07CF1"/>
    <w:rsid w:val="00A07E40"/>
    <w:rsid w:val="00A07E5D"/>
    <w:rsid w:val="00A07EF8"/>
    <w:rsid w:val="00A10197"/>
    <w:rsid w:val="00A10213"/>
    <w:rsid w:val="00A10357"/>
    <w:rsid w:val="00A10409"/>
    <w:rsid w:val="00A1057D"/>
    <w:rsid w:val="00A1060D"/>
    <w:rsid w:val="00A10696"/>
    <w:rsid w:val="00A10776"/>
    <w:rsid w:val="00A107D7"/>
    <w:rsid w:val="00A1083F"/>
    <w:rsid w:val="00A10912"/>
    <w:rsid w:val="00A10931"/>
    <w:rsid w:val="00A10A77"/>
    <w:rsid w:val="00A10AC8"/>
    <w:rsid w:val="00A10BD9"/>
    <w:rsid w:val="00A10DCA"/>
    <w:rsid w:val="00A10EF1"/>
    <w:rsid w:val="00A11276"/>
    <w:rsid w:val="00A115E9"/>
    <w:rsid w:val="00A116BC"/>
    <w:rsid w:val="00A117DF"/>
    <w:rsid w:val="00A118A4"/>
    <w:rsid w:val="00A11B60"/>
    <w:rsid w:val="00A11D0D"/>
    <w:rsid w:val="00A11D88"/>
    <w:rsid w:val="00A11DFB"/>
    <w:rsid w:val="00A11F67"/>
    <w:rsid w:val="00A120BF"/>
    <w:rsid w:val="00A12307"/>
    <w:rsid w:val="00A1231A"/>
    <w:rsid w:val="00A12685"/>
    <w:rsid w:val="00A126C0"/>
    <w:rsid w:val="00A12859"/>
    <w:rsid w:val="00A129F7"/>
    <w:rsid w:val="00A12DCC"/>
    <w:rsid w:val="00A12E5D"/>
    <w:rsid w:val="00A12EF6"/>
    <w:rsid w:val="00A12FC9"/>
    <w:rsid w:val="00A131BA"/>
    <w:rsid w:val="00A13624"/>
    <w:rsid w:val="00A13658"/>
    <w:rsid w:val="00A13891"/>
    <w:rsid w:val="00A13998"/>
    <w:rsid w:val="00A13DFD"/>
    <w:rsid w:val="00A13E6B"/>
    <w:rsid w:val="00A1421F"/>
    <w:rsid w:val="00A148BC"/>
    <w:rsid w:val="00A14CC0"/>
    <w:rsid w:val="00A14D5B"/>
    <w:rsid w:val="00A14D9C"/>
    <w:rsid w:val="00A14DB0"/>
    <w:rsid w:val="00A14DF7"/>
    <w:rsid w:val="00A14E03"/>
    <w:rsid w:val="00A15115"/>
    <w:rsid w:val="00A15167"/>
    <w:rsid w:val="00A156E5"/>
    <w:rsid w:val="00A15B4C"/>
    <w:rsid w:val="00A15C42"/>
    <w:rsid w:val="00A15F95"/>
    <w:rsid w:val="00A1603E"/>
    <w:rsid w:val="00A16206"/>
    <w:rsid w:val="00A16222"/>
    <w:rsid w:val="00A1630D"/>
    <w:rsid w:val="00A1642F"/>
    <w:rsid w:val="00A168A9"/>
    <w:rsid w:val="00A16A6E"/>
    <w:rsid w:val="00A16BA9"/>
    <w:rsid w:val="00A16C21"/>
    <w:rsid w:val="00A16CC0"/>
    <w:rsid w:val="00A17026"/>
    <w:rsid w:val="00A1702A"/>
    <w:rsid w:val="00A1713B"/>
    <w:rsid w:val="00A17295"/>
    <w:rsid w:val="00A174A0"/>
    <w:rsid w:val="00A17593"/>
    <w:rsid w:val="00A17A1E"/>
    <w:rsid w:val="00A17D7B"/>
    <w:rsid w:val="00A17E2A"/>
    <w:rsid w:val="00A17F8D"/>
    <w:rsid w:val="00A17FA7"/>
    <w:rsid w:val="00A20475"/>
    <w:rsid w:val="00A2090C"/>
    <w:rsid w:val="00A2092A"/>
    <w:rsid w:val="00A20C65"/>
    <w:rsid w:val="00A20F1B"/>
    <w:rsid w:val="00A21417"/>
    <w:rsid w:val="00A21F9C"/>
    <w:rsid w:val="00A2204E"/>
    <w:rsid w:val="00A2221D"/>
    <w:rsid w:val="00A2221E"/>
    <w:rsid w:val="00A225DC"/>
    <w:rsid w:val="00A2262F"/>
    <w:rsid w:val="00A22765"/>
    <w:rsid w:val="00A2298A"/>
    <w:rsid w:val="00A2298B"/>
    <w:rsid w:val="00A22C7B"/>
    <w:rsid w:val="00A22C89"/>
    <w:rsid w:val="00A22CA7"/>
    <w:rsid w:val="00A22F46"/>
    <w:rsid w:val="00A22F73"/>
    <w:rsid w:val="00A22FBE"/>
    <w:rsid w:val="00A232F4"/>
    <w:rsid w:val="00A23434"/>
    <w:rsid w:val="00A234B4"/>
    <w:rsid w:val="00A234CB"/>
    <w:rsid w:val="00A235F2"/>
    <w:rsid w:val="00A236FF"/>
    <w:rsid w:val="00A23ED7"/>
    <w:rsid w:val="00A23F4D"/>
    <w:rsid w:val="00A23FBC"/>
    <w:rsid w:val="00A23FC1"/>
    <w:rsid w:val="00A240D8"/>
    <w:rsid w:val="00A2431E"/>
    <w:rsid w:val="00A24493"/>
    <w:rsid w:val="00A24680"/>
    <w:rsid w:val="00A24A82"/>
    <w:rsid w:val="00A24B8A"/>
    <w:rsid w:val="00A24B99"/>
    <w:rsid w:val="00A24C31"/>
    <w:rsid w:val="00A24C86"/>
    <w:rsid w:val="00A24CA3"/>
    <w:rsid w:val="00A24D5E"/>
    <w:rsid w:val="00A24E25"/>
    <w:rsid w:val="00A2503C"/>
    <w:rsid w:val="00A250C9"/>
    <w:rsid w:val="00A25112"/>
    <w:rsid w:val="00A25271"/>
    <w:rsid w:val="00A25774"/>
    <w:rsid w:val="00A25CBA"/>
    <w:rsid w:val="00A25CFE"/>
    <w:rsid w:val="00A25E66"/>
    <w:rsid w:val="00A25F4F"/>
    <w:rsid w:val="00A265FB"/>
    <w:rsid w:val="00A2672D"/>
    <w:rsid w:val="00A26DAD"/>
    <w:rsid w:val="00A26E5A"/>
    <w:rsid w:val="00A27188"/>
    <w:rsid w:val="00A273AB"/>
    <w:rsid w:val="00A27484"/>
    <w:rsid w:val="00A27501"/>
    <w:rsid w:val="00A277BA"/>
    <w:rsid w:val="00A27839"/>
    <w:rsid w:val="00A279A2"/>
    <w:rsid w:val="00A27A88"/>
    <w:rsid w:val="00A27C89"/>
    <w:rsid w:val="00A27E0F"/>
    <w:rsid w:val="00A27ED8"/>
    <w:rsid w:val="00A27F99"/>
    <w:rsid w:val="00A303B6"/>
    <w:rsid w:val="00A30534"/>
    <w:rsid w:val="00A305B1"/>
    <w:rsid w:val="00A3069B"/>
    <w:rsid w:val="00A306C2"/>
    <w:rsid w:val="00A3071E"/>
    <w:rsid w:val="00A309FD"/>
    <w:rsid w:val="00A30A8E"/>
    <w:rsid w:val="00A30C1B"/>
    <w:rsid w:val="00A30E5A"/>
    <w:rsid w:val="00A30E71"/>
    <w:rsid w:val="00A31444"/>
    <w:rsid w:val="00A3153B"/>
    <w:rsid w:val="00A31873"/>
    <w:rsid w:val="00A31B0E"/>
    <w:rsid w:val="00A31CAE"/>
    <w:rsid w:val="00A31D6E"/>
    <w:rsid w:val="00A31E57"/>
    <w:rsid w:val="00A32342"/>
    <w:rsid w:val="00A32501"/>
    <w:rsid w:val="00A3251B"/>
    <w:rsid w:val="00A32602"/>
    <w:rsid w:val="00A3262A"/>
    <w:rsid w:val="00A32850"/>
    <w:rsid w:val="00A32906"/>
    <w:rsid w:val="00A32E7C"/>
    <w:rsid w:val="00A32EE7"/>
    <w:rsid w:val="00A33051"/>
    <w:rsid w:val="00A33240"/>
    <w:rsid w:val="00A332F9"/>
    <w:rsid w:val="00A3366F"/>
    <w:rsid w:val="00A336EA"/>
    <w:rsid w:val="00A336F7"/>
    <w:rsid w:val="00A337CC"/>
    <w:rsid w:val="00A33B05"/>
    <w:rsid w:val="00A33BC4"/>
    <w:rsid w:val="00A33D63"/>
    <w:rsid w:val="00A33D7E"/>
    <w:rsid w:val="00A33D92"/>
    <w:rsid w:val="00A3433D"/>
    <w:rsid w:val="00A345A0"/>
    <w:rsid w:val="00A3481E"/>
    <w:rsid w:val="00A349F3"/>
    <w:rsid w:val="00A34C7E"/>
    <w:rsid w:val="00A35231"/>
    <w:rsid w:val="00A3561D"/>
    <w:rsid w:val="00A35991"/>
    <w:rsid w:val="00A35F64"/>
    <w:rsid w:val="00A35F86"/>
    <w:rsid w:val="00A3602A"/>
    <w:rsid w:val="00A363BE"/>
    <w:rsid w:val="00A36485"/>
    <w:rsid w:val="00A364E5"/>
    <w:rsid w:val="00A3652A"/>
    <w:rsid w:val="00A36612"/>
    <w:rsid w:val="00A36747"/>
    <w:rsid w:val="00A36A2A"/>
    <w:rsid w:val="00A36F16"/>
    <w:rsid w:val="00A37050"/>
    <w:rsid w:val="00A3714E"/>
    <w:rsid w:val="00A37316"/>
    <w:rsid w:val="00A37651"/>
    <w:rsid w:val="00A376EB"/>
    <w:rsid w:val="00A377D4"/>
    <w:rsid w:val="00A37AC3"/>
    <w:rsid w:val="00A37C01"/>
    <w:rsid w:val="00A37DEC"/>
    <w:rsid w:val="00A37FB1"/>
    <w:rsid w:val="00A4003E"/>
    <w:rsid w:val="00A40069"/>
    <w:rsid w:val="00A400A7"/>
    <w:rsid w:val="00A40181"/>
    <w:rsid w:val="00A40630"/>
    <w:rsid w:val="00A40659"/>
    <w:rsid w:val="00A40C01"/>
    <w:rsid w:val="00A40CE5"/>
    <w:rsid w:val="00A40DF5"/>
    <w:rsid w:val="00A40F22"/>
    <w:rsid w:val="00A4105B"/>
    <w:rsid w:val="00A4130C"/>
    <w:rsid w:val="00A413FE"/>
    <w:rsid w:val="00A41532"/>
    <w:rsid w:val="00A4155E"/>
    <w:rsid w:val="00A4176A"/>
    <w:rsid w:val="00A41937"/>
    <w:rsid w:val="00A41A32"/>
    <w:rsid w:val="00A41A44"/>
    <w:rsid w:val="00A41ABB"/>
    <w:rsid w:val="00A41B64"/>
    <w:rsid w:val="00A41CB7"/>
    <w:rsid w:val="00A41D2E"/>
    <w:rsid w:val="00A420B2"/>
    <w:rsid w:val="00A420D4"/>
    <w:rsid w:val="00A42278"/>
    <w:rsid w:val="00A4275A"/>
    <w:rsid w:val="00A42954"/>
    <w:rsid w:val="00A42C2B"/>
    <w:rsid w:val="00A42F04"/>
    <w:rsid w:val="00A43186"/>
    <w:rsid w:val="00A4332B"/>
    <w:rsid w:val="00A437AE"/>
    <w:rsid w:val="00A43906"/>
    <w:rsid w:val="00A43ABD"/>
    <w:rsid w:val="00A43B55"/>
    <w:rsid w:val="00A43C9A"/>
    <w:rsid w:val="00A43D35"/>
    <w:rsid w:val="00A43FE8"/>
    <w:rsid w:val="00A440A1"/>
    <w:rsid w:val="00A4411D"/>
    <w:rsid w:val="00A44423"/>
    <w:rsid w:val="00A44885"/>
    <w:rsid w:val="00A448B8"/>
    <w:rsid w:val="00A44AF8"/>
    <w:rsid w:val="00A44E7E"/>
    <w:rsid w:val="00A44ECD"/>
    <w:rsid w:val="00A450A3"/>
    <w:rsid w:val="00A450B3"/>
    <w:rsid w:val="00A4541E"/>
    <w:rsid w:val="00A455AA"/>
    <w:rsid w:val="00A45678"/>
    <w:rsid w:val="00A45760"/>
    <w:rsid w:val="00A45772"/>
    <w:rsid w:val="00A458EB"/>
    <w:rsid w:val="00A45B1F"/>
    <w:rsid w:val="00A45CD8"/>
    <w:rsid w:val="00A45CF5"/>
    <w:rsid w:val="00A45E4E"/>
    <w:rsid w:val="00A461BC"/>
    <w:rsid w:val="00A46286"/>
    <w:rsid w:val="00A462B1"/>
    <w:rsid w:val="00A4659F"/>
    <w:rsid w:val="00A468E8"/>
    <w:rsid w:val="00A46F7A"/>
    <w:rsid w:val="00A470B8"/>
    <w:rsid w:val="00A471E0"/>
    <w:rsid w:val="00A47250"/>
    <w:rsid w:val="00A474AF"/>
    <w:rsid w:val="00A47768"/>
    <w:rsid w:val="00A47803"/>
    <w:rsid w:val="00A47A29"/>
    <w:rsid w:val="00A47BE3"/>
    <w:rsid w:val="00A47E62"/>
    <w:rsid w:val="00A500AD"/>
    <w:rsid w:val="00A50330"/>
    <w:rsid w:val="00A503BE"/>
    <w:rsid w:val="00A5068C"/>
    <w:rsid w:val="00A506FD"/>
    <w:rsid w:val="00A50884"/>
    <w:rsid w:val="00A508C8"/>
    <w:rsid w:val="00A50A6E"/>
    <w:rsid w:val="00A50BAD"/>
    <w:rsid w:val="00A50C5B"/>
    <w:rsid w:val="00A5184D"/>
    <w:rsid w:val="00A519C9"/>
    <w:rsid w:val="00A51C88"/>
    <w:rsid w:val="00A51D9B"/>
    <w:rsid w:val="00A51FF9"/>
    <w:rsid w:val="00A5228C"/>
    <w:rsid w:val="00A52784"/>
    <w:rsid w:val="00A52833"/>
    <w:rsid w:val="00A52855"/>
    <w:rsid w:val="00A52946"/>
    <w:rsid w:val="00A52C06"/>
    <w:rsid w:val="00A52FF5"/>
    <w:rsid w:val="00A531ED"/>
    <w:rsid w:val="00A53275"/>
    <w:rsid w:val="00A53460"/>
    <w:rsid w:val="00A53569"/>
    <w:rsid w:val="00A539CC"/>
    <w:rsid w:val="00A53A2A"/>
    <w:rsid w:val="00A53A65"/>
    <w:rsid w:val="00A53C6F"/>
    <w:rsid w:val="00A53D44"/>
    <w:rsid w:val="00A54089"/>
    <w:rsid w:val="00A544EF"/>
    <w:rsid w:val="00A54576"/>
    <w:rsid w:val="00A545C6"/>
    <w:rsid w:val="00A54785"/>
    <w:rsid w:val="00A5483F"/>
    <w:rsid w:val="00A54883"/>
    <w:rsid w:val="00A54897"/>
    <w:rsid w:val="00A548CB"/>
    <w:rsid w:val="00A548D8"/>
    <w:rsid w:val="00A5494A"/>
    <w:rsid w:val="00A5499B"/>
    <w:rsid w:val="00A54A7D"/>
    <w:rsid w:val="00A54C10"/>
    <w:rsid w:val="00A54C46"/>
    <w:rsid w:val="00A54DD6"/>
    <w:rsid w:val="00A54EFD"/>
    <w:rsid w:val="00A5529E"/>
    <w:rsid w:val="00A552FB"/>
    <w:rsid w:val="00A553DB"/>
    <w:rsid w:val="00A55571"/>
    <w:rsid w:val="00A55C2C"/>
    <w:rsid w:val="00A55CAC"/>
    <w:rsid w:val="00A55CC0"/>
    <w:rsid w:val="00A55EC0"/>
    <w:rsid w:val="00A56021"/>
    <w:rsid w:val="00A56287"/>
    <w:rsid w:val="00A5656A"/>
    <w:rsid w:val="00A5674B"/>
    <w:rsid w:val="00A56970"/>
    <w:rsid w:val="00A569C2"/>
    <w:rsid w:val="00A56B2A"/>
    <w:rsid w:val="00A56BD9"/>
    <w:rsid w:val="00A56EA2"/>
    <w:rsid w:val="00A56EAA"/>
    <w:rsid w:val="00A572EF"/>
    <w:rsid w:val="00A57318"/>
    <w:rsid w:val="00A57586"/>
    <w:rsid w:val="00A5765A"/>
    <w:rsid w:val="00A57F71"/>
    <w:rsid w:val="00A60088"/>
    <w:rsid w:val="00A60255"/>
    <w:rsid w:val="00A602A9"/>
    <w:rsid w:val="00A6048B"/>
    <w:rsid w:val="00A604C1"/>
    <w:rsid w:val="00A60533"/>
    <w:rsid w:val="00A6065E"/>
    <w:rsid w:val="00A6076F"/>
    <w:rsid w:val="00A60810"/>
    <w:rsid w:val="00A608EE"/>
    <w:rsid w:val="00A60930"/>
    <w:rsid w:val="00A60A16"/>
    <w:rsid w:val="00A60B30"/>
    <w:rsid w:val="00A60CB0"/>
    <w:rsid w:val="00A60CE1"/>
    <w:rsid w:val="00A61069"/>
    <w:rsid w:val="00A6122D"/>
    <w:rsid w:val="00A61BB7"/>
    <w:rsid w:val="00A61C22"/>
    <w:rsid w:val="00A61D50"/>
    <w:rsid w:val="00A61E2D"/>
    <w:rsid w:val="00A61EB6"/>
    <w:rsid w:val="00A62144"/>
    <w:rsid w:val="00A6220A"/>
    <w:rsid w:val="00A6223C"/>
    <w:rsid w:val="00A623E2"/>
    <w:rsid w:val="00A62571"/>
    <w:rsid w:val="00A62621"/>
    <w:rsid w:val="00A62793"/>
    <w:rsid w:val="00A62970"/>
    <w:rsid w:val="00A62A92"/>
    <w:rsid w:val="00A62AF9"/>
    <w:rsid w:val="00A62CCD"/>
    <w:rsid w:val="00A62FA9"/>
    <w:rsid w:val="00A62FDA"/>
    <w:rsid w:val="00A63176"/>
    <w:rsid w:val="00A632B2"/>
    <w:rsid w:val="00A632EC"/>
    <w:rsid w:val="00A638CB"/>
    <w:rsid w:val="00A6396C"/>
    <w:rsid w:val="00A63ACB"/>
    <w:rsid w:val="00A63C32"/>
    <w:rsid w:val="00A63DEA"/>
    <w:rsid w:val="00A63EB1"/>
    <w:rsid w:val="00A641B2"/>
    <w:rsid w:val="00A641F2"/>
    <w:rsid w:val="00A64211"/>
    <w:rsid w:val="00A64275"/>
    <w:rsid w:val="00A64695"/>
    <w:rsid w:val="00A64B2B"/>
    <w:rsid w:val="00A64C97"/>
    <w:rsid w:val="00A64E04"/>
    <w:rsid w:val="00A64F71"/>
    <w:rsid w:val="00A65587"/>
    <w:rsid w:val="00A655A6"/>
    <w:rsid w:val="00A65639"/>
    <w:rsid w:val="00A65804"/>
    <w:rsid w:val="00A65882"/>
    <w:rsid w:val="00A65935"/>
    <w:rsid w:val="00A6594B"/>
    <w:rsid w:val="00A65961"/>
    <w:rsid w:val="00A65B99"/>
    <w:rsid w:val="00A65C2D"/>
    <w:rsid w:val="00A66594"/>
    <w:rsid w:val="00A66944"/>
    <w:rsid w:val="00A66AB4"/>
    <w:rsid w:val="00A66B3B"/>
    <w:rsid w:val="00A66B51"/>
    <w:rsid w:val="00A66B90"/>
    <w:rsid w:val="00A66D08"/>
    <w:rsid w:val="00A66E39"/>
    <w:rsid w:val="00A66F77"/>
    <w:rsid w:val="00A672FE"/>
    <w:rsid w:val="00A673A8"/>
    <w:rsid w:val="00A674E7"/>
    <w:rsid w:val="00A6764B"/>
    <w:rsid w:val="00A6766A"/>
    <w:rsid w:val="00A6767E"/>
    <w:rsid w:val="00A67868"/>
    <w:rsid w:val="00A678EA"/>
    <w:rsid w:val="00A6794B"/>
    <w:rsid w:val="00A67A63"/>
    <w:rsid w:val="00A67C1A"/>
    <w:rsid w:val="00A67D68"/>
    <w:rsid w:val="00A70005"/>
    <w:rsid w:val="00A70071"/>
    <w:rsid w:val="00A704B8"/>
    <w:rsid w:val="00A70734"/>
    <w:rsid w:val="00A71089"/>
    <w:rsid w:val="00A7131C"/>
    <w:rsid w:val="00A714DD"/>
    <w:rsid w:val="00A7166C"/>
    <w:rsid w:val="00A71E0E"/>
    <w:rsid w:val="00A71E92"/>
    <w:rsid w:val="00A71F6D"/>
    <w:rsid w:val="00A72055"/>
    <w:rsid w:val="00A7228D"/>
    <w:rsid w:val="00A72422"/>
    <w:rsid w:val="00A72447"/>
    <w:rsid w:val="00A7263B"/>
    <w:rsid w:val="00A7270C"/>
    <w:rsid w:val="00A728F0"/>
    <w:rsid w:val="00A72928"/>
    <w:rsid w:val="00A72A02"/>
    <w:rsid w:val="00A72E44"/>
    <w:rsid w:val="00A72E7C"/>
    <w:rsid w:val="00A72E85"/>
    <w:rsid w:val="00A72F18"/>
    <w:rsid w:val="00A72F2A"/>
    <w:rsid w:val="00A72FF2"/>
    <w:rsid w:val="00A730E1"/>
    <w:rsid w:val="00A730F1"/>
    <w:rsid w:val="00A7311F"/>
    <w:rsid w:val="00A735B8"/>
    <w:rsid w:val="00A736CE"/>
    <w:rsid w:val="00A7392D"/>
    <w:rsid w:val="00A73945"/>
    <w:rsid w:val="00A73A79"/>
    <w:rsid w:val="00A73BA4"/>
    <w:rsid w:val="00A73BBF"/>
    <w:rsid w:val="00A73E50"/>
    <w:rsid w:val="00A73FD3"/>
    <w:rsid w:val="00A74106"/>
    <w:rsid w:val="00A74163"/>
    <w:rsid w:val="00A7426C"/>
    <w:rsid w:val="00A7437B"/>
    <w:rsid w:val="00A74498"/>
    <w:rsid w:val="00A7457E"/>
    <w:rsid w:val="00A7465F"/>
    <w:rsid w:val="00A74671"/>
    <w:rsid w:val="00A74752"/>
    <w:rsid w:val="00A749FF"/>
    <w:rsid w:val="00A74A3C"/>
    <w:rsid w:val="00A74A7B"/>
    <w:rsid w:val="00A74ABE"/>
    <w:rsid w:val="00A74B5A"/>
    <w:rsid w:val="00A74C2F"/>
    <w:rsid w:val="00A74C99"/>
    <w:rsid w:val="00A74DA3"/>
    <w:rsid w:val="00A74F46"/>
    <w:rsid w:val="00A74F89"/>
    <w:rsid w:val="00A753C7"/>
    <w:rsid w:val="00A753D3"/>
    <w:rsid w:val="00A75487"/>
    <w:rsid w:val="00A759C5"/>
    <w:rsid w:val="00A75B3D"/>
    <w:rsid w:val="00A75D82"/>
    <w:rsid w:val="00A76169"/>
    <w:rsid w:val="00A761C7"/>
    <w:rsid w:val="00A7620A"/>
    <w:rsid w:val="00A7628B"/>
    <w:rsid w:val="00A76470"/>
    <w:rsid w:val="00A7655A"/>
    <w:rsid w:val="00A7660C"/>
    <w:rsid w:val="00A76698"/>
    <w:rsid w:val="00A76730"/>
    <w:rsid w:val="00A76786"/>
    <w:rsid w:val="00A767E5"/>
    <w:rsid w:val="00A76F28"/>
    <w:rsid w:val="00A770CA"/>
    <w:rsid w:val="00A771C2"/>
    <w:rsid w:val="00A77333"/>
    <w:rsid w:val="00A77338"/>
    <w:rsid w:val="00A77572"/>
    <w:rsid w:val="00A77587"/>
    <w:rsid w:val="00A778AB"/>
    <w:rsid w:val="00A779B1"/>
    <w:rsid w:val="00A77A68"/>
    <w:rsid w:val="00A77A71"/>
    <w:rsid w:val="00A77AFB"/>
    <w:rsid w:val="00A77B13"/>
    <w:rsid w:val="00A77D9C"/>
    <w:rsid w:val="00A77E4D"/>
    <w:rsid w:val="00A77EDC"/>
    <w:rsid w:val="00A802AF"/>
    <w:rsid w:val="00A803A2"/>
    <w:rsid w:val="00A805ED"/>
    <w:rsid w:val="00A80671"/>
    <w:rsid w:val="00A806E2"/>
    <w:rsid w:val="00A80A14"/>
    <w:rsid w:val="00A80A63"/>
    <w:rsid w:val="00A80C42"/>
    <w:rsid w:val="00A80D55"/>
    <w:rsid w:val="00A80E9D"/>
    <w:rsid w:val="00A81034"/>
    <w:rsid w:val="00A8118E"/>
    <w:rsid w:val="00A8121D"/>
    <w:rsid w:val="00A818D4"/>
    <w:rsid w:val="00A81A25"/>
    <w:rsid w:val="00A81B1C"/>
    <w:rsid w:val="00A81BA7"/>
    <w:rsid w:val="00A81C39"/>
    <w:rsid w:val="00A820FD"/>
    <w:rsid w:val="00A8261D"/>
    <w:rsid w:val="00A82921"/>
    <w:rsid w:val="00A82ACF"/>
    <w:rsid w:val="00A83240"/>
    <w:rsid w:val="00A83381"/>
    <w:rsid w:val="00A834DC"/>
    <w:rsid w:val="00A83636"/>
    <w:rsid w:val="00A83663"/>
    <w:rsid w:val="00A83687"/>
    <w:rsid w:val="00A837E2"/>
    <w:rsid w:val="00A83A43"/>
    <w:rsid w:val="00A83A50"/>
    <w:rsid w:val="00A83ACA"/>
    <w:rsid w:val="00A83B2B"/>
    <w:rsid w:val="00A83BCB"/>
    <w:rsid w:val="00A83CB4"/>
    <w:rsid w:val="00A83CB5"/>
    <w:rsid w:val="00A83D48"/>
    <w:rsid w:val="00A840B6"/>
    <w:rsid w:val="00A84440"/>
    <w:rsid w:val="00A844B0"/>
    <w:rsid w:val="00A847D9"/>
    <w:rsid w:val="00A8486C"/>
    <w:rsid w:val="00A84B47"/>
    <w:rsid w:val="00A84C01"/>
    <w:rsid w:val="00A84C47"/>
    <w:rsid w:val="00A84C60"/>
    <w:rsid w:val="00A84D1E"/>
    <w:rsid w:val="00A854A4"/>
    <w:rsid w:val="00A855D3"/>
    <w:rsid w:val="00A856AA"/>
    <w:rsid w:val="00A85E2A"/>
    <w:rsid w:val="00A85E2F"/>
    <w:rsid w:val="00A86068"/>
    <w:rsid w:val="00A86131"/>
    <w:rsid w:val="00A86391"/>
    <w:rsid w:val="00A86397"/>
    <w:rsid w:val="00A8652C"/>
    <w:rsid w:val="00A866A3"/>
    <w:rsid w:val="00A8684D"/>
    <w:rsid w:val="00A86857"/>
    <w:rsid w:val="00A86888"/>
    <w:rsid w:val="00A86BF7"/>
    <w:rsid w:val="00A86C11"/>
    <w:rsid w:val="00A86C82"/>
    <w:rsid w:val="00A86F0C"/>
    <w:rsid w:val="00A870AB"/>
    <w:rsid w:val="00A870F7"/>
    <w:rsid w:val="00A8716D"/>
    <w:rsid w:val="00A8745C"/>
    <w:rsid w:val="00A874AD"/>
    <w:rsid w:val="00A87605"/>
    <w:rsid w:val="00A8766C"/>
    <w:rsid w:val="00A87782"/>
    <w:rsid w:val="00A8798F"/>
    <w:rsid w:val="00A87C42"/>
    <w:rsid w:val="00A87E0D"/>
    <w:rsid w:val="00A90166"/>
    <w:rsid w:val="00A901B1"/>
    <w:rsid w:val="00A902C1"/>
    <w:rsid w:val="00A90529"/>
    <w:rsid w:val="00A905E1"/>
    <w:rsid w:val="00A907B6"/>
    <w:rsid w:val="00A9083E"/>
    <w:rsid w:val="00A90A39"/>
    <w:rsid w:val="00A90C07"/>
    <w:rsid w:val="00A90DD2"/>
    <w:rsid w:val="00A9123B"/>
    <w:rsid w:val="00A916A4"/>
    <w:rsid w:val="00A91BCE"/>
    <w:rsid w:val="00A91BFA"/>
    <w:rsid w:val="00A91E1D"/>
    <w:rsid w:val="00A92120"/>
    <w:rsid w:val="00A924C2"/>
    <w:rsid w:val="00A924C7"/>
    <w:rsid w:val="00A92997"/>
    <w:rsid w:val="00A92E37"/>
    <w:rsid w:val="00A92ECF"/>
    <w:rsid w:val="00A93043"/>
    <w:rsid w:val="00A931AD"/>
    <w:rsid w:val="00A9324E"/>
    <w:rsid w:val="00A934EB"/>
    <w:rsid w:val="00A935C4"/>
    <w:rsid w:val="00A9366D"/>
    <w:rsid w:val="00A9368C"/>
    <w:rsid w:val="00A93709"/>
    <w:rsid w:val="00A93A5A"/>
    <w:rsid w:val="00A93ABB"/>
    <w:rsid w:val="00A93AC8"/>
    <w:rsid w:val="00A93C0B"/>
    <w:rsid w:val="00A93CD7"/>
    <w:rsid w:val="00A9405F"/>
    <w:rsid w:val="00A94148"/>
    <w:rsid w:val="00A9416E"/>
    <w:rsid w:val="00A94197"/>
    <w:rsid w:val="00A9449A"/>
    <w:rsid w:val="00A948E2"/>
    <w:rsid w:val="00A94C5B"/>
    <w:rsid w:val="00A9511E"/>
    <w:rsid w:val="00A952A0"/>
    <w:rsid w:val="00A953B7"/>
    <w:rsid w:val="00A95415"/>
    <w:rsid w:val="00A95429"/>
    <w:rsid w:val="00A95509"/>
    <w:rsid w:val="00A957DC"/>
    <w:rsid w:val="00A95A16"/>
    <w:rsid w:val="00A95A4F"/>
    <w:rsid w:val="00A95A85"/>
    <w:rsid w:val="00A95AA9"/>
    <w:rsid w:val="00A95D23"/>
    <w:rsid w:val="00A95E4F"/>
    <w:rsid w:val="00A95F8D"/>
    <w:rsid w:val="00A95F9C"/>
    <w:rsid w:val="00A96814"/>
    <w:rsid w:val="00A96E65"/>
    <w:rsid w:val="00A970CE"/>
    <w:rsid w:val="00A97136"/>
    <w:rsid w:val="00A971BB"/>
    <w:rsid w:val="00A9732A"/>
    <w:rsid w:val="00A9734A"/>
    <w:rsid w:val="00A9745E"/>
    <w:rsid w:val="00A97658"/>
    <w:rsid w:val="00A979B9"/>
    <w:rsid w:val="00A97B9C"/>
    <w:rsid w:val="00A97C0D"/>
    <w:rsid w:val="00A97D0E"/>
    <w:rsid w:val="00A97D43"/>
    <w:rsid w:val="00A97E0E"/>
    <w:rsid w:val="00A97ECC"/>
    <w:rsid w:val="00A97F14"/>
    <w:rsid w:val="00AA039C"/>
    <w:rsid w:val="00AA03E2"/>
    <w:rsid w:val="00AA0729"/>
    <w:rsid w:val="00AA075E"/>
    <w:rsid w:val="00AA086D"/>
    <w:rsid w:val="00AA0954"/>
    <w:rsid w:val="00AA0CFD"/>
    <w:rsid w:val="00AA0D27"/>
    <w:rsid w:val="00AA0EEE"/>
    <w:rsid w:val="00AA0FF9"/>
    <w:rsid w:val="00AA1016"/>
    <w:rsid w:val="00AA147F"/>
    <w:rsid w:val="00AA15DE"/>
    <w:rsid w:val="00AA18DF"/>
    <w:rsid w:val="00AA1AC6"/>
    <w:rsid w:val="00AA2076"/>
    <w:rsid w:val="00AA2297"/>
    <w:rsid w:val="00AA23F3"/>
    <w:rsid w:val="00AA247D"/>
    <w:rsid w:val="00AA2676"/>
    <w:rsid w:val="00AA27C6"/>
    <w:rsid w:val="00AA2876"/>
    <w:rsid w:val="00AA2D20"/>
    <w:rsid w:val="00AA2E2A"/>
    <w:rsid w:val="00AA2E38"/>
    <w:rsid w:val="00AA3033"/>
    <w:rsid w:val="00AA34BC"/>
    <w:rsid w:val="00AA37A8"/>
    <w:rsid w:val="00AA385F"/>
    <w:rsid w:val="00AA3948"/>
    <w:rsid w:val="00AA3B3A"/>
    <w:rsid w:val="00AA3DC1"/>
    <w:rsid w:val="00AA3F7E"/>
    <w:rsid w:val="00AA3FF5"/>
    <w:rsid w:val="00AA411F"/>
    <w:rsid w:val="00AA42CE"/>
    <w:rsid w:val="00AA478E"/>
    <w:rsid w:val="00AA4DEE"/>
    <w:rsid w:val="00AA4E98"/>
    <w:rsid w:val="00AA4F87"/>
    <w:rsid w:val="00AA50F7"/>
    <w:rsid w:val="00AA5184"/>
    <w:rsid w:val="00AA51F1"/>
    <w:rsid w:val="00AA55CF"/>
    <w:rsid w:val="00AA56C3"/>
    <w:rsid w:val="00AA594B"/>
    <w:rsid w:val="00AA5ADC"/>
    <w:rsid w:val="00AA5B51"/>
    <w:rsid w:val="00AA5CC8"/>
    <w:rsid w:val="00AA5D12"/>
    <w:rsid w:val="00AA5DB7"/>
    <w:rsid w:val="00AA600C"/>
    <w:rsid w:val="00AA6290"/>
    <w:rsid w:val="00AA6307"/>
    <w:rsid w:val="00AA642C"/>
    <w:rsid w:val="00AA67ED"/>
    <w:rsid w:val="00AA6B62"/>
    <w:rsid w:val="00AA6C48"/>
    <w:rsid w:val="00AA6C7F"/>
    <w:rsid w:val="00AA7008"/>
    <w:rsid w:val="00AA70D7"/>
    <w:rsid w:val="00AA7386"/>
    <w:rsid w:val="00AA7461"/>
    <w:rsid w:val="00AA7CBF"/>
    <w:rsid w:val="00AA7F91"/>
    <w:rsid w:val="00AA7FB4"/>
    <w:rsid w:val="00AB035F"/>
    <w:rsid w:val="00AB03C6"/>
    <w:rsid w:val="00AB0694"/>
    <w:rsid w:val="00AB09FA"/>
    <w:rsid w:val="00AB0B91"/>
    <w:rsid w:val="00AB0CC7"/>
    <w:rsid w:val="00AB0D0C"/>
    <w:rsid w:val="00AB0F0C"/>
    <w:rsid w:val="00AB0F59"/>
    <w:rsid w:val="00AB10F6"/>
    <w:rsid w:val="00AB142C"/>
    <w:rsid w:val="00AB14B8"/>
    <w:rsid w:val="00AB1606"/>
    <w:rsid w:val="00AB16E7"/>
    <w:rsid w:val="00AB1707"/>
    <w:rsid w:val="00AB175A"/>
    <w:rsid w:val="00AB1A65"/>
    <w:rsid w:val="00AB1AD5"/>
    <w:rsid w:val="00AB1F83"/>
    <w:rsid w:val="00AB1F95"/>
    <w:rsid w:val="00AB201D"/>
    <w:rsid w:val="00AB2118"/>
    <w:rsid w:val="00AB21D1"/>
    <w:rsid w:val="00AB2275"/>
    <w:rsid w:val="00AB244C"/>
    <w:rsid w:val="00AB2467"/>
    <w:rsid w:val="00AB24B6"/>
    <w:rsid w:val="00AB2560"/>
    <w:rsid w:val="00AB2805"/>
    <w:rsid w:val="00AB2855"/>
    <w:rsid w:val="00AB2885"/>
    <w:rsid w:val="00AB2962"/>
    <w:rsid w:val="00AB2C5A"/>
    <w:rsid w:val="00AB301C"/>
    <w:rsid w:val="00AB329E"/>
    <w:rsid w:val="00AB3331"/>
    <w:rsid w:val="00AB346F"/>
    <w:rsid w:val="00AB34A3"/>
    <w:rsid w:val="00AB3647"/>
    <w:rsid w:val="00AB3BF6"/>
    <w:rsid w:val="00AB3C44"/>
    <w:rsid w:val="00AB405E"/>
    <w:rsid w:val="00AB417E"/>
    <w:rsid w:val="00AB41B9"/>
    <w:rsid w:val="00AB439E"/>
    <w:rsid w:val="00AB43FD"/>
    <w:rsid w:val="00AB44FB"/>
    <w:rsid w:val="00AB4699"/>
    <w:rsid w:val="00AB4C38"/>
    <w:rsid w:val="00AB4D40"/>
    <w:rsid w:val="00AB4F69"/>
    <w:rsid w:val="00AB5398"/>
    <w:rsid w:val="00AB56E8"/>
    <w:rsid w:val="00AB5711"/>
    <w:rsid w:val="00AB58E4"/>
    <w:rsid w:val="00AB5B79"/>
    <w:rsid w:val="00AB5C33"/>
    <w:rsid w:val="00AB5C38"/>
    <w:rsid w:val="00AB5C49"/>
    <w:rsid w:val="00AB5C58"/>
    <w:rsid w:val="00AB5D90"/>
    <w:rsid w:val="00AB5E0A"/>
    <w:rsid w:val="00AB61F9"/>
    <w:rsid w:val="00AB6242"/>
    <w:rsid w:val="00AB6A53"/>
    <w:rsid w:val="00AB6AF2"/>
    <w:rsid w:val="00AB6CDF"/>
    <w:rsid w:val="00AB6FA5"/>
    <w:rsid w:val="00AB6FC6"/>
    <w:rsid w:val="00AB73BD"/>
    <w:rsid w:val="00AB755D"/>
    <w:rsid w:val="00AB7609"/>
    <w:rsid w:val="00AB794E"/>
    <w:rsid w:val="00AB7CB4"/>
    <w:rsid w:val="00AB7D61"/>
    <w:rsid w:val="00AB7E86"/>
    <w:rsid w:val="00AC0117"/>
    <w:rsid w:val="00AC02DA"/>
    <w:rsid w:val="00AC02F9"/>
    <w:rsid w:val="00AC0705"/>
    <w:rsid w:val="00AC0D52"/>
    <w:rsid w:val="00AC0E9F"/>
    <w:rsid w:val="00AC10C3"/>
    <w:rsid w:val="00AC1927"/>
    <w:rsid w:val="00AC1A25"/>
    <w:rsid w:val="00AC1A55"/>
    <w:rsid w:val="00AC1AC8"/>
    <w:rsid w:val="00AC1DBF"/>
    <w:rsid w:val="00AC208B"/>
    <w:rsid w:val="00AC2138"/>
    <w:rsid w:val="00AC2158"/>
    <w:rsid w:val="00AC21BB"/>
    <w:rsid w:val="00AC231A"/>
    <w:rsid w:val="00AC2799"/>
    <w:rsid w:val="00AC28BD"/>
    <w:rsid w:val="00AC2AC6"/>
    <w:rsid w:val="00AC2B46"/>
    <w:rsid w:val="00AC2E6B"/>
    <w:rsid w:val="00AC2E6C"/>
    <w:rsid w:val="00AC2F7F"/>
    <w:rsid w:val="00AC324C"/>
    <w:rsid w:val="00AC35C8"/>
    <w:rsid w:val="00AC3783"/>
    <w:rsid w:val="00AC3985"/>
    <w:rsid w:val="00AC3AAB"/>
    <w:rsid w:val="00AC3CC7"/>
    <w:rsid w:val="00AC4032"/>
    <w:rsid w:val="00AC409F"/>
    <w:rsid w:val="00AC43AA"/>
    <w:rsid w:val="00AC449A"/>
    <w:rsid w:val="00AC451E"/>
    <w:rsid w:val="00AC45A8"/>
    <w:rsid w:val="00AC45B1"/>
    <w:rsid w:val="00AC4604"/>
    <w:rsid w:val="00AC47F8"/>
    <w:rsid w:val="00AC4A76"/>
    <w:rsid w:val="00AC4B9B"/>
    <w:rsid w:val="00AC4C31"/>
    <w:rsid w:val="00AC4EEE"/>
    <w:rsid w:val="00AC504B"/>
    <w:rsid w:val="00AC5265"/>
    <w:rsid w:val="00AC53BB"/>
    <w:rsid w:val="00AC5702"/>
    <w:rsid w:val="00AC5763"/>
    <w:rsid w:val="00AC586A"/>
    <w:rsid w:val="00AC5894"/>
    <w:rsid w:val="00AC5B0E"/>
    <w:rsid w:val="00AC5BFC"/>
    <w:rsid w:val="00AC5CB6"/>
    <w:rsid w:val="00AC5F1C"/>
    <w:rsid w:val="00AC60AA"/>
    <w:rsid w:val="00AC63E5"/>
    <w:rsid w:val="00AC672D"/>
    <w:rsid w:val="00AC682B"/>
    <w:rsid w:val="00AC6960"/>
    <w:rsid w:val="00AC6A24"/>
    <w:rsid w:val="00AC6C2C"/>
    <w:rsid w:val="00AC7391"/>
    <w:rsid w:val="00AC7702"/>
    <w:rsid w:val="00AC777D"/>
    <w:rsid w:val="00AC7843"/>
    <w:rsid w:val="00AC7E51"/>
    <w:rsid w:val="00AC7E87"/>
    <w:rsid w:val="00AD0047"/>
    <w:rsid w:val="00AD01C2"/>
    <w:rsid w:val="00AD01E1"/>
    <w:rsid w:val="00AD0237"/>
    <w:rsid w:val="00AD079D"/>
    <w:rsid w:val="00AD07CD"/>
    <w:rsid w:val="00AD0907"/>
    <w:rsid w:val="00AD0C05"/>
    <w:rsid w:val="00AD10C5"/>
    <w:rsid w:val="00AD12CF"/>
    <w:rsid w:val="00AD12DD"/>
    <w:rsid w:val="00AD1454"/>
    <w:rsid w:val="00AD14F0"/>
    <w:rsid w:val="00AD1A1A"/>
    <w:rsid w:val="00AD1D48"/>
    <w:rsid w:val="00AD1D7E"/>
    <w:rsid w:val="00AD1FDE"/>
    <w:rsid w:val="00AD2197"/>
    <w:rsid w:val="00AD23C6"/>
    <w:rsid w:val="00AD23F1"/>
    <w:rsid w:val="00AD2737"/>
    <w:rsid w:val="00AD281E"/>
    <w:rsid w:val="00AD28D0"/>
    <w:rsid w:val="00AD2968"/>
    <w:rsid w:val="00AD29CC"/>
    <w:rsid w:val="00AD29EB"/>
    <w:rsid w:val="00AD2CB8"/>
    <w:rsid w:val="00AD2FB4"/>
    <w:rsid w:val="00AD2FC0"/>
    <w:rsid w:val="00AD3C12"/>
    <w:rsid w:val="00AD3C95"/>
    <w:rsid w:val="00AD47EB"/>
    <w:rsid w:val="00AD4827"/>
    <w:rsid w:val="00AD4B54"/>
    <w:rsid w:val="00AD4CD0"/>
    <w:rsid w:val="00AD4E4C"/>
    <w:rsid w:val="00AD5159"/>
    <w:rsid w:val="00AD52D8"/>
    <w:rsid w:val="00AD54F2"/>
    <w:rsid w:val="00AD558B"/>
    <w:rsid w:val="00AD5891"/>
    <w:rsid w:val="00AD59FF"/>
    <w:rsid w:val="00AD5BB8"/>
    <w:rsid w:val="00AD5FD4"/>
    <w:rsid w:val="00AD619D"/>
    <w:rsid w:val="00AD6639"/>
    <w:rsid w:val="00AD6686"/>
    <w:rsid w:val="00AD67F7"/>
    <w:rsid w:val="00AD6800"/>
    <w:rsid w:val="00AD68D5"/>
    <w:rsid w:val="00AD6BAF"/>
    <w:rsid w:val="00AD739C"/>
    <w:rsid w:val="00AD7A47"/>
    <w:rsid w:val="00AD7D03"/>
    <w:rsid w:val="00AD7D37"/>
    <w:rsid w:val="00AE009E"/>
    <w:rsid w:val="00AE0138"/>
    <w:rsid w:val="00AE016C"/>
    <w:rsid w:val="00AE017B"/>
    <w:rsid w:val="00AE0547"/>
    <w:rsid w:val="00AE0758"/>
    <w:rsid w:val="00AE0856"/>
    <w:rsid w:val="00AE0A9A"/>
    <w:rsid w:val="00AE0BDA"/>
    <w:rsid w:val="00AE0C84"/>
    <w:rsid w:val="00AE0D2C"/>
    <w:rsid w:val="00AE0D8B"/>
    <w:rsid w:val="00AE0F48"/>
    <w:rsid w:val="00AE1006"/>
    <w:rsid w:val="00AE1018"/>
    <w:rsid w:val="00AE114A"/>
    <w:rsid w:val="00AE13E8"/>
    <w:rsid w:val="00AE156F"/>
    <w:rsid w:val="00AE15B5"/>
    <w:rsid w:val="00AE1731"/>
    <w:rsid w:val="00AE174B"/>
    <w:rsid w:val="00AE194E"/>
    <w:rsid w:val="00AE1B57"/>
    <w:rsid w:val="00AE22FB"/>
    <w:rsid w:val="00AE23F3"/>
    <w:rsid w:val="00AE261F"/>
    <w:rsid w:val="00AE2655"/>
    <w:rsid w:val="00AE2761"/>
    <w:rsid w:val="00AE289C"/>
    <w:rsid w:val="00AE2BA7"/>
    <w:rsid w:val="00AE2BE7"/>
    <w:rsid w:val="00AE304A"/>
    <w:rsid w:val="00AE320A"/>
    <w:rsid w:val="00AE3482"/>
    <w:rsid w:val="00AE35B7"/>
    <w:rsid w:val="00AE373C"/>
    <w:rsid w:val="00AE3AB1"/>
    <w:rsid w:val="00AE3BC8"/>
    <w:rsid w:val="00AE3DB4"/>
    <w:rsid w:val="00AE3F47"/>
    <w:rsid w:val="00AE3F91"/>
    <w:rsid w:val="00AE40A8"/>
    <w:rsid w:val="00AE4198"/>
    <w:rsid w:val="00AE43DF"/>
    <w:rsid w:val="00AE45FB"/>
    <w:rsid w:val="00AE490F"/>
    <w:rsid w:val="00AE4CE8"/>
    <w:rsid w:val="00AE4CF1"/>
    <w:rsid w:val="00AE4CFB"/>
    <w:rsid w:val="00AE4D5A"/>
    <w:rsid w:val="00AE4E4C"/>
    <w:rsid w:val="00AE53D5"/>
    <w:rsid w:val="00AE5568"/>
    <w:rsid w:val="00AE55C7"/>
    <w:rsid w:val="00AE5635"/>
    <w:rsid w:val="00AE56F2"/>
    <w:rsid w:val="00AE5768"/>
    <w:rsid w:val="00AE584A"/>
    <w:rsid w:val="00AE5949"/>
    <w:rsid w:val="00AE5A07"/>
    <w:rsid w:val="00AE5ACA"/>
    <w:rsid w:val="00AE5E57"/>
    <w:rsid w:val="00AE6278"/>
    <w:rsid w:val="00AE62A3"/>
    <w:rsid w:val="00AE6304"/>
    <w:rsid w:val="00AE6813"/>
    <w:rsid w:val="00AE6886"/>
    <w:rsid w:val="00AE6A19"/>
    <w:rsid w:val="00AE6CCA"/>
    <w:rsid w:val="00AE6E9F"/>
    <w:rsid w:val="00AE6F26"/>
    <w:rsid w:val="00AE7125"/>
    <w:rsid w:val="00AE728F"/>
    <w:rsid w:val="00AE73D2"/>
    <w:rsid w:val="00AE743B"/>
    <w:rsid w:val="00AE7610"/>
    <w:rsid w:val="00AE76F0"/>
    <w:rsid w:val="00AE7BB3"/>
    <w:rsid w:val="00AE7BD5"/>
    <w:rsid w:val="00AE7BFE"/>
    <w:rsid w:val="00AE7C9A"/>
    <w:rsid w:val="00AE7ED1"/>
    <w:rsid w:val="00AE7EDA"/>
    <w:rsid w:val="00AE7F25"/>
    <w:rsid w:val="00AE7FB2"/>
    <w:rsid w:val="00AF0877"/>
    <w:rsid w:val="00AF0979"/>
    <w:rsid w:val="00AF09C0"/>
    <w:rsid w:val="00AF0C4C"/>
    <w:rsid w:val="00AF0C6F"/>
    <w:rsid w:val="00AF0E46"/>
    <w:rsid w:val="00AF0E48"/>
    <w:rsid w:val="00AF0FA0"/>
    <w:rsid w:val="00AF1098"/>
    <w:rsid w:val="00AF11A5"/>
    <w:rsid w:val="00AF13C7"/>
    <w:rsid w:val="00AF1455"/>
    <w:rsid w:val="00AF14EA"/>
    <w:rsid w:val="00AF1535"/>
    <w:rsid w:val="00AF16A4"/>
    <w:rsid w:val="00AF1743"/>
    <w:rsid w:val="00AF17E2"/>
    <w:rsid w:val="00AF1AB6"/>
    <w:rsid w:val="00AF1C8C"/>
    <w:rsid w:val="00AF2047"/>
    <w:rsid w:val="00AF20BE"/>
    <w:rsid w:val="00AF2216"/>
    <w:rsid w:val="00AF2444"/>
    <w:rsid w:val="00AF252C"/>
    <w:rsid w:val="00AF2582"/>
    <w:rsid w:val="00AF27FB"/>
    <w:rsid w:val="00AF28D6"/>
    <w:rsid w:val="00AF2B33"/>
    <w:rsid w:val="00AF2C0F"/>
    <w:rsid w:val="00AF2CEE"/>
    <w:rsid w:val="00AF2DA6"/>
    <w:rsid w:val="00AF2F6D"/>
    <w:rsid w:val="00AF30FF"/>
    <w:rsid w:val="00AF31B5"/>
    <w:rsid w:val="00AF326B"/>
    <w:rsid w:val="00AF34BE"/>
    <w:rsid w:val="00AF368E"/>
    <w:rsid w:val="00AF3B61"/>
    <w:rsid w:val="00AF3B8E"/>
    <w:rsid w:val="00AF3D3E"/>
    <w:rsid w:val="00AF3F96"/>
    <w:rsid w:val="00AF4141"/>
    <w:rsid w:val="00AF4201"/>
    <w:rsid w:val="00AF42C5"/>
    <w:rsid w:val="00AF4308"/>
    <w:rsid w:val="00AF43C9"/>
    <w:rsid w:val="00AF443B"/>
    <w:rsid w:val="00AF48A0"/>
    <w:rsid w:val="00AF494D"/>
    <w:rsid w:val="00AF4993"/>
    <w:rsid w:val="00AF4B3E"/>
    <w:rsid w:val="00AF4C4F"/>
    <w:rsid w:val="00AF4D32"/>
    <w:rsid w:val="00AF508C"/>
    <w:rsid w:val="00AF514D"/>
    <w:rsid w:val="00AF525F"/>
    <w:rsid w:val="00AF52C2"/>
    <w:rsid w:val="00AF5373"/>
    <w:rsid w:val="00AF54EE"/>
    <w:rsid w:val="00AF5560"/>
    <w:rsid w:val="00AF5759"/>
    <w:rsid w:val="00AF588A"/>
    <w:rsid w:val="00AF5B4C"/>
    <w:rsid w:val="00AF5C06"/>
    <w:rsid w:val="00AF5D48"/>
    <w:rsid w:val="00AF5DB3"/>
    <w:rsid w:val="00AF5E24"/>
    <w:rsid w:val="00AF6127"/>
    <w:rsid w:val="00AF61A0"/>
    <w:rsid w:val="00AF620B"/>
    <w:rsid w:val="00AF62D4"/>
    <w:rsid w:val="00AF62F7"/>
    <w:rsid w:val="00AF633C"/>
    <w:rsid w:val="00AF6345"/>
    <w:rsid w:val="00AF635A"/>
    <w:rsid w:val="00AF6459"/>
    <w:rsid w:val="00AF657C"/>
    <w:rsid w:val="00AF68BC"/>
    <w:rsid w:val="00AF69A0"/>
    <w:rsid w:val="00AF7141"/>
    <w:rsid w:val="00AF7378"/>
    <w:rsid w:val="00AF75A3"/>
    <w:rsid w:val="00AF765A"/>
    <w:rsid w:val="00AF7834"/>
    <w:rsid w:val="00AF7A82"/>
    <w:rsid w:val="00B00290"/>
    <w:rsid w:val="00B00573"/>
    <w:rsid w:val="00B00644"/>
    <w:rsid w:val="00B00933"/>
    <w:rsid w:val="00B00C95"/>
    <w:rsid w:val="00B00D75"/>
    <w:rsid w:val="00B00E23"/>
    <w:rsid w:val="00B00E52"/>
    <w:rsid w:val="00B0108A"/>
    <w:rsid w:val="00B01123"/>
    <w:rsid w:val="00B014DD"/>
    <w:rsid w:val="00B017A1"/>
    <w:rsid w:val="00B01ABE"/>
    <w:rsid w:val="00B01DBB"/>
    <w:rsid w:val="00B01EED"/>
    <w:rsid w:val="00B01F38"/>
    <w:rsid w:val="00B02163"/>
    <w:rsid w:val="00B0231D"/>
    <w:rsid w:val="00B0233A"/>
    <w:rsid w:val="00B024EF"/>
    <w:rsid w:val="00B02515"/>
    <w:rsid w:val="00B02614"/>
    <w:rsid w:val="00B0263F"/>
    <w:rsid w:val="00B02705"/>
    <w:rsid w:val="00B0292C"/>
    <w:rsid w:val="00B02CEB"/>
    <w:rsid w:val="00B02E8C"/>
    <w:rsid w:val="00B031C7"/>
    <w:rsid w:val="00B03403"/>
    <w:rsid w:val="00B03445"/>
    <w:rsid w:val="00B03E14"/>
    <w:rsid w:val="00B03FAB"/>
    <w:rsid w:val="00B040D8"/>
    <w:rsid w:val="00B04279"/>
    <w:rsid w:val="00B04305"/>
    <w:rsid w:val="00B044C6"/>
    <w:rsid w:val="00B0478C"/>
    <w:rsid w:val="00B04B60"/>
    <w:rsid w:val="00B04BDC"/>
    <w:rsid w:val="00B04E4F"/>
    <w:rsid w:val="00B04FD6"/>
    <w:rsid w:val="00B05085"/>
    <w:rsid w:val="00B0510D"/>
    <w:rsid w:val="00B05154"/>
    <w:rsid w:val="00B05293"/>
    <w:rsid w:val="00B053C3"/>
    <w:rsid w:val="00B053DA"/>
    <w:rsid w:val="00B054BB"/>
    <w:rsid w:val="00B05507"/>
    <w:rsid w:val="00B05648"/>
    <w:rsid w:val="00B057D8"/>
    <w:rsid w:val="00B05AA8"/>
    <w:rsid w:val="00B05E47"/>
    <w:rsid w:val="00B05F00"/>
    <w:rsid w:val="00B05F79"/>
    <w:rsid w:val="00B061B9"/>
    <w:rsid w:val="00B06746"/>
    <w:rsid w:val="00B06C36"/>
    <w:rsid w:val="00B06E21"/>
    <w:rsid w:val="00B07241"/>
    <w:rsid w:val="00B07277"/>
    <w:rsid w:val="00B07798"/>
    <w:rsid w:val="00B07B5E"/>
    <w:rsid w:val="00B07D3D"/>
    <w:rsid w:val="00B07DB9"/>
    <w:rsid w:val="00B10025"/>
    <w:rsid w:val="00B1012F"/>
    <w:rsid w:val="00B101FD"/>
    <w:rsid w:val="00B103E0"/>
    <w:rsid w:val="00B104E5"/>
    <w:rsid w:val="00B106B5"/>
    <w:rsid w:val="00B106EA"/>
    <w:rsid w:val="00B10787"/>
    <w:rsid w:val="00B10C54"/>
    <w:rsid w:val="00B10E9F"/>
    <w:rsid w:val="00B10FA6"/>
    <w:rsid w:val="00B1186C"/>
    <w:rsid w:val="00B11A28"/>
    <w:rsid w:val="00B11C1E"/>
    <w:rsid w:val="00B11E8C"/>
    <w:rsid w:val="00B120E9"/>
    <w:rsid w:val="00B120FF"/>
    <w:rsid w:val="00B1217D"/>
    <w:rsid w:val="00B121FE"/>
    <w:rsid w:val="00B12247"/>
    <w:rsid w:val="00B124CB"/>
    <w:rsid w:val="00B125A8"/>
    <w:rsid w:val="00B12601"/>
    <w:rsid w:val="00B12B1A"/>
    <w:rsid w:val="00B12BAA"/>
    <w:rsid w:val="00B12E0B"/>
    <w:rsid w:val="00B1316E"/>
    <w:rsid w:val="00B13411"/>
    <w:rsid w:val="00B134E6"/>
    <w:rsid w:val="00B13921"/>
    <w:rsid w:val="00B13997"/>
    <w:rsid w:val="00B13B72"/>
    <w:rsid w:val="00B13F93"/>
    <w:rsid w:val="00B1430D"/>
    <w:rsid w:val="00B14484"/>
    <w:rsid w:val="00B145CE"/>
    <w:rsid w:val="00B1475C"/>
    <w:rsid w:val="00B1485E"/>
    <w:rsid w:val="00B149D7"/>
    <w:rsid w:val="00B14C49"/>
    <w:rsid w:val="00B14CAE"/>
    <w:rsid w:val="00B14D36"/>
    <w:rsid w:val="00B14D8A"/>
    <w:rsid w:val="00B15014"/>
    <w:rsid w:val="00B15118"/>
    <w:rsid w:val="00B154B9"/>
    <w:rsid w:val="00B15619"/>
    <w:rsid w:val="00B15ACA"/>
    <w:rsid w:val="00B15B11"/>
    <w:rsid w:val="00B15EEB"/>
    <w:rsid w:val="00B160EA"/>
    <w:rsid w:val="00B160EB"/>
    <w:rsid w:val="00B166DC"/>
    <w:rsid w:val="00B168AA"/>
    <w:rsid w:val="00B1693C"/>
    <w:rsid w:val="00B1701D"/>
    <w:rsid w:val="00B17099"/>
    <w:rsid w:val="00B172D7"/>
    <w:rsid w:val="00B1750A"/>
    <w:rsid w:val="00B176C2"/>
    <w:rsid w:val="00B176FF"/>
    <w:rsid w:val="00B17843"/>
    <w:rsid w:val="00B17C2F"/>
    <w:rsid w:val="00B17E0A"/>
    <w:rsid w:val="00B17FFE"/>
    <w:rsid w:val="00B201A3"/>
    <w:rsid w:val="00B20493"/>
    <w:rsid w:val="00B2053F"/>
    <w:rsid w:val="00B2080A"/>
    <w:rsid w:val="00B20A30"/>
    <w:rsid w:val="00B20AF7"/>
    <w:rsid w:val="00B20B04"/>
    <w:rsid w:val="00B20B23"/>
    <w:rsid w:val="00B20C51"/>
    <w:rsid w:val="00B2160A"/>
    <w:rsid w:val="00B21A6E"/>
    <w:rsid w:val="00B21B04"/>
    <w:rsid w:val="00B21B40"/>
    <w:rsid w:val="00B21CA4"/>
    <w:rsid w:val="00B21CC0"/>
    <w:rsid w:val="00B221C4"/>
    <w:rsid w:val="00B222C2"/>
    <w:rsid w:val="00B22356"/>
    <w:rsid w:val="00B225B5"/>
    <w:rsid w:val="00B2275B"/>
    <w:rsid w:val="00B22858"/>
    <w:rsid w:val="00B22B44"/>
    <w:rsid w:val="00B22C08"/>
    <w:rsid w:val="00B22E4F"/>
    <w:rsid w:val="00B22EB0"/>
    <w:rsid w:val="00B22FBF"/>
    <w:rsid w:val="00B2306A"/>
    <w:rsid w:val="00B2343F"/>
    <w:rsid w:val="00B23C60"/>
    <w:rsid w:val="00B23E3D"/>
    <w:rsid w:val="00B23FC2"/>
    <w:rsid w:val="00B24137"/>
    <w:rsid w:val="00B24315"/>
    <w:rsid w:val="00B24368"/>
    <w:rsid w:val="00B246AE"/>
    <w:rsid w:val="00B24723"/>
    <w:rsid w:val="00B24A78"/>
    <w:rsid w:val="00B24B30"/>
    <w:rsid w:val="00B2508E"/>
    <w:rsid w:val="00B2535E"/>
    <w:rsid w:val="00B25713"/>
    <w:rsid w:val="00B25C7C"/>
    <w:rsid w:val="00B25CF8"/>
    <w:rsid w:val="00B25E98"/>
    <w:rsid w:val="00B25F3B"/>
    <w:rsid w:val="00B25F92"/>
    <w:rsid w:val="00B26B23"/>
    <w:rsid w:val="00B2703D"/>
    <w:rsid w:val="00B270C4"/>
    <w:rsid w:val="00B278EF"/>
    <w:rsid w:val="00B300D4"/>
    <w:rsid w:val="00B302BC"/>
    <w:rsid w:val="00B30370"/>
    <w:rsid w:val="00B30553"/>
    <w:rsid w:val="00B3084E"/>
    <w:rsid w:val="00B3089F"/>
    <w:rsid w:val="00B30959"/>
    <w:rsid w:val="00B309E1"/>
    <w:rsid w:val="00B30BBB"/>
    <w:rsid w:val="00B30D88"/>
    <w:rsid w:val="00B30EFF"/>
    <w:rsid w:val="00B30F79"/>
    <w:rsid w:val="00B31062"/>
    <w:rsid w:val="00B31125"/>
    <w:rsid w:val="00B3149E"/>
    <w:rsid w:val="00B314A2"/>
    <w:rsid w:val="00B314B4"/>
    <w:rsid w:val="00B314C7"/>
    <w:rsid w:val="00B31817"/>
    <w:rsid w:val="00B31AC2"/>
    <w:rsid w:val="00B32039"/>
    <w:rsid w:val="00B32321"/>
    <w:rsid w:val="00B32448"/>
    <w:rsid w:val="00B32736"/>
    <w:rsid w:val="00B32797"/>
    <w:rsid w:val="00B327F9"/>
    <w:rsid w:val="00B3288D"/>
    <w:rsid w:val="00B32946"/>
    <w:rsid w:val="00B32A3A"/>
    <w:rsid w:val="00B32C00"/>
    <w:rsid w:val="00B32C7B"/>
    <w:rsid w:val="00B32D42"/>
    <w:rsid w:val="00B32E3E"/>
    <w:rsid w:val="00B32EC3"/>
    <w:rsid w:val="00B32EE1"/>
    <w:rsid w:val="00B32F29"/>
    <w:rsid w:val="00B32FCD"/>
    <w:rsid w:val="00B3323B"/>
    <w:rsid w:val="00B33345"/>
    <w:rsid w:val="00B33347"/>
    <w:rsid w:val="00B3348C"/>
    <w:rsid w:val="00B3360E"/>
    <w:rsid w:val="00B33677"/>
    <w:rsid w:val="00B336A3"/>
    <w:rsid w:val="00B337F1"/>
    <w:rsid w:val="00B337F9"/>
    <w:rsid w:val="00B33BCE"/>
    <w:rsid w:val="00B3402B"/>
    <w:rsid w:val="00B3419D"/>
    <w:rsid w:val="00B34317"/>
    <w:rsid w:val="00B34591"/>
    <w:rsid w:val="00B34748"/>
    <w:rsid w:val="00B34752"/>
    <w:rsid w:val="00B34F97"/>
    <w:rsid w:val="00B35195"/>
    <w:rsid w:val="00B35278"/>
    <w:rsid w:val="00B35466"/>
    <w:rsid w:val="00B3547D"/>
    <w:rsid w:val="00B356CF"/>
    <w:rsid w:val="00B35A02"/>
    <w:rsid w:val="00B35C23"/>
    <w:rsid w:val="00B35D3C"/>
    <w:rsid w:val="00B35D7B"/>
    <w:rsid w:val="00B35F94"/>
    <w:rsid w:val="00B36057"/>
    <w:rsid w:val="00B36074"/>
    <w:rsid w:val="00B36128"/>
    <w:rsid w:val="00B365D7"/>
    <w:rsid w:val="00B365FF"/>
    <w:rsid w:val="00B367E0"/>
    <w:rsid w:val="00B36A46"/>
    <w:rsid w:val="00B36A7E"/>
    <w:rsid w:val="00B36AFC"/>
    <w:rsid w:val="00B36C7B"/>
    <w:rsid w:val="00B36E38"/>
    <w:rsid w:val="00B36F1C"/>
    <w:rsid w:val="00B372AF"/>
    <w:rsid w:val="00B3742D"/>
    <w:rsid w:val="00B37702"/>
    <w:rsid w:val="00B37C72"/>
    <w:rsid w:val="00B37DB4"/>
    <w:rsid w:val="00B37E56"/>
    <w:rsid w:val="00B37F98"/>
    <w:rsid w:val="00B40111"/>
    <w:rsid w:val="00B40586"/>
    <w:rsid w:val="00B40649"/>
    <w:rsid w:val="00B4064B"/>
    <w:rsid w:val="00B40AC0"/>
    <w:rsid w:val="00B40AE1"/>
    <w:rsid w:val="00B40E30"/>
    <w:rsid w:val="00B40F91"/>
    <w:rsid w:val="00B4102E"/>
    <w:rsid w:val="00B41220"/>
    <w:rsid w:val="00B414A4"/>
    <w:rsid w:val="00B414B6"/>
    <w:rsid w:val="00B4156A"/>
    <w:rsid w:val="00B4158F"/>
    <w:rsid w:val="00B415F7"/>
    <w:rsid w:val="00B4175A"/>
    <w:rsid w:val="00B41AD9"/>
    <w:rsid w:val="00B41B66"/>
    <w:rsid w:val="00B41C33"/>
    <w:rsid w:val="00B41EEA"/>
    <w:rsid w:val="00B420F6"/>
    <w:rsid w:val="00B421F5"/>
    <w:rsid w:val="00B4232F"/>
    <w:rsid w:val="00B42519"/>
    <w:rsid w:val="00B4268A"/>
    <w:rsid w:val="00B4279C"/>
    <w:rsid w:val="00B4282D"/>
    <w:rsid w:val="00B428B2"/>
    <w:rsid w:val="00B42976"/>
    <w:rsid w:val="00B42B31"/>
    <w:rsid w:val="00B42C46"/>
    <w:rsid w:val="00B42D23"/>
    <w:rsid w:val="00B42F0A"/>
    <w:rsid w:val="00B430F1"/>
    <w:rsid w:val="00B4321C"/>
    <w:rsid w:val="00B432C3"/>
    <w:rsid w:val="00B43438"/>
    <w:rsid w:val="00B435AC"/>
    <w:rsid w:val="00B4387C"/>
    <w:rsid w:val="00B438F7"/>
    <w:rsid w:val="00B43A21"/>
    <w:rsid w:val="00B43F35"/>
    <w:rsid w:val="00B442B5"/>
    <w:rsid w:val="00B44549"/>
    <w:rsid w:val="00B446D8"/>
    <w:rsid w:val="00B44834"/>
    <w:rsid w:val="00B448DE"/>
    <w:rsid w:val="00B44B6A"/>
    <w:rsid w:val="00B44C87"/>
    <w:rsid w:val="00B4500E"/>
    <w:rsid w:val="00B4525A"/>
    <w:rsid w:val="00B453B5"/>
    <w:rsid w:val="00B455DE"/>
    <w:rsid w:val="00B45906"/>
    <w:rsid w:val="00B45999"/>
    <w:rsid w:val="00B45FE7"/>
    <w:rsid w:val="00B46029"/>
    <w:rsid w:val="00B4628B"/>
    <w:rsid w:val="00B46596"/>
    <w:rsid w:val="00B46A34"/>
    <w:rsid w:val="00B4701C"/>
    <w:rsid w:val="00B4703A"/>
    <w:rsid w:val="00B47063"/>
    <w:rsid w:val="00B47109"/>
    <w:rsid w:val="00B4742B"/>
    <w:rsid w:val="00B474CA"/>
    <w:rsid w:val="00B474EF"/>
    <w:rsid w:val="00B47781"/>
    <w:rsid w:val="00B47B5A"/>
    <w:rsid w:val="00B47D63"/>
    <w:rsid w:val="00B505B9"/>
    <w:rsid w:val="00B5068F"/>
    <w:rsid w:val="00B506DD"/>
    <w:rsid w:val="00B50B41"/>
    <w:rsid w:val="00B50FDA"/>
    <w:rsid w:val="00B51109"/>
    <w:rsid w:val="00B517DD"/>
    <w:rsid w:val="00B5189F"/>
    <w:rsid w:val="00B5192B"/>
    <w:rsid w:val="00B51ACF"/>
    <w:rsid w:val="00B51B0D"/>
    <w:rsid w:val="00B51B99"/>
    <w:rsid w:val="00B51C8F"/>
    <w:rsid w:val="00B51ED1"/>
    <w:rsid w:val="00B5245D"/>
    <w:rsid w:val="00B5271F"/>
    <w:rsid w:val="00B5287F"/>
    <w:rsid w:val="00B52D59"/>
    <w:rsid w:val="00B52DEE"/>
    <w:rsid w:val="00B52FCC"/>
    <w:rsid w:val="00B52FE9"/>
    <w:rsid w:val="00B53092"/>
    <w:rsid w:val="00B530BF"/>
    <w:rsid w:val="00B53103"/>
    <w:rsid w:val="00B5318F"/>
    <w:rsid w:val="00B5320C"/>
    <w:rsid w:val="00B53366"/>
    <w:rsid w:val="00B5336B"/>
    <w:rsid w:val="00B53706"/>
    <w:rsid w:val="00B537AC"/>
    <w:rsid w:val="00B538C5"/>
    <w:rsid w:val="00B5391D"/>
    <w:rsid w:val="00B5397B"/>
    <w:rsid w:val="00B53E42"/>
    <w:rsid w:val="00B5407C"/>
    <w:rsid w:val="00B5410E"/>
    <w:rsid w:val="00B541DF"/>
    <w:rsid w:val="00B542C6"/>
    <w:rsid w:val="00B542DD"/>
    <w:rsid w:val="00B5478B"/>
    <w:rsid w:val="00B549DB"/>
    <w:rsid w:val="00B54CA2"/>
    <w:rsid w:val="00B54E90"/>
    <w:rsid w:val="00B55008"/>
    <w:rsid w:val="00B55023"/>
    <w:rsid w:val="00B550FC"/>
    <w:rsid w:val="00B5547D"/>
    <w:rsid w:val="00B5552C"/>
    <w:rsid w:val="00B555E1"/>
    <w:rsid w:val="00B55922"/>
    <w:rsid w:val="00B55A7A"/>
    <w:rsid w:val="00B55B08"/>
    <w:rsid w:val="00B55BBB"/>
    <w:rsid w:val="00B55C5F"/>
    <w:rsid w:val="00B5648B"/>
    <w:rsid w:val="00B568C6"/>
    <w:rsid w:val="00B569D2"/>
    <w:rsid w:val="00B56B84"/>
    <w:rsid w:val="00B56C26"/>
    <w:rsid w:val="00B56C61"/>
    <w:rsid w:val="00B56CE1"/>
    <w:rsid w:val="00B56EAB"/>
    <w:rsid w:val="00B57192"/>
    <w:rsid w:val="00B574C5"/>
    <w:rsid w:val="00B576DB"/>
    <w:rsid w:val="00B57828"/>
    <w:rsid w:val="00B5782A"/>
    <w:rsid w:val="00B57896"/>
    <w:rsid w:val="00B57925"/>
    <w:rsid w:val="00B57BC7"/>
    <w:rsid w:val="00B57CBF"/>
    <w:rsid w:val="00B57D8C"/>
    <w:rsid w:val="00B57EA4"/>
    <w:rsid w:val="00B6001F"/>
    <w:rsid w:val="00B60062"/>
    <w:rsid w:val="00B600BF"/>
    <w:rsid w:val="00B60819"/>
    <w:rsid w:val="00B608C6"/>
    <w:rsid w:val="00B60B7D"/>
    <w:rsid w:val="00B60D4E"/>
    <w:rsid w:val="00B611A7"/>
    <w:rsid w:val="00B61221"/>
    <w:rsid w:val="00B612EF"/>
    <w:rsid w:val="00B613AB"/>
    <w:rsid w:val="00B614DC"/>
    <w:rsid w:val="00B615A8"/>
    <w:rsid w:val="00B61686"/>
    <w:rsid w:val="00B61A04"/>
    <w:rsid w:val="00B61EAB"/>
    <w:rsid w:val="00B61FA6"/>
    <w:rsid w:val="00B62165"/>
    <w:rsid w:val="00B623D1"/>
    <w:rsid w:val="00B62527"/>
    <w:rsid w:val="00B62538"/>
    <w:rsid w:val="00B62703"/>
    <w:rsid w:val="00B62709"/>
    <w:rsid w:val="00B62892"/>
    <w:rsid w:val="00B62AA2"/>
    <w:rsid w:val="00B62BA4"/>
    <w:rsid w:val="00B62BD5"/>
    <w:rsid w:val="00B62EF8"/>
    <w:rsid w:val="00B62F17"/>
    <w:rsid w:val="00B63025"/>
    <w:rsid w:val="00B6322E"/>
    <w:rsid w:val="00B63328"/>
    <w:rsid w:val="00B63513"/>
    <w:rsid w:val="00B635B9"/>
    <w:rsid w:val="00B63622"/>
    <w:rsid w:val="00B63662"/>
    <w:rsid w:val="00B6366A"/>
    <w:rsid w:val="00B63852"/>
    <w:rsid w:val="00B6392E"/>
    <w:rsid w:val="00B63965"/>
    <w:rsid w:val="00B640D0"/>
    <w:rsid w:val="00B641BE"/>
    <w:rsid w:val="00B645C0"/>
    <w:rsid w:val="00B645FF"/>
    <w:rsid w:val="00B64700"/>
    <w:rsid w:val="00B6482C"/>
    <w:rsid w:val="00B64841"/>
    <w:rsid w:val="00B64BE9"/>
    <w:rsid w:val="00B64D70"/>
    <w:rsid w:val="00B64EAB"/>
    <w:rsid w:val="00B64F5F"/>
    <w:rsid w:val="00B64F8F"/>
    <w:rsid w:val="00B650A4"/>
    <w:rsid w:val="00B65429"/>
    <w:rsid w:val="00B658A6"/>
    <w:rsid w:val="00B65AAA"/>
    <w:rsid w:val="00B65AB5"/>
    <w:rsid w:val="00B65AD9"/>
    <w:rsid w:val="00B65B8D"/>
    <w:rsid w:val="00B65E5A"/>
    <w:rsid w:val="00B65E77"/>
    <w:rsid w:val="00B66049"/>
    <w:rsid w:val="00B661C8"/>
    <w:rsid w:val="00B669E3"/>
    <w:rsid w:val="00B66B04"/>
    <w:rsid w:val="00B66EA5"/>
    <w:rsid w:val="00B66F2B"/>
    <w:rsid w:val="00B67189"/>
    <w:rsid w:val="00B6720B"/>
    <w:rsid w:val="00B675F7"/>
    <w:rsid w:val="00B67884"/>
    <w:rsid w:val="00B679E4"/>
    <w:rsid w:val="00B67A33"/>
    <w:rsid w:val="00B67F16"/>
    <w:rsid w:val="00B67F56"/>
    <w:rsid w:val="00B702D0"/>
    <w:rsid w:val="00B7055A"/>
    <w:rsid w:val="00B70657"/>
    <w:rsid w:val="00B70AFC"/>
    <w:rsid w:val="00B70B3B"/>
    <w:rsid w:val="00B70CB2"/>
    <w:rsid w:val="00B70DAF"/>
    <w:rsid w:val="00B70F98"/>
    <w:rsid w:val="00B70FBD"/>
    <w:rsid w:val="00B716A0"/>
    <w:rsid w:val="00B71729"/>
    <w:rsid w:val="00B71E5E"/>
    <w:rsid w:val="00B7200D"/>
    <w:rsid w:val="00B720F3"/>
    <w:rsid w:val="00B7222E"/>
    <w:rsid w:val="00B722DE"/>
    <w:rsid w:val="00B72394"/>
    <w:rsid w:val="00B724AC"/>
    <w:rsid w:val="00B729B1"/>
    <w:rsid w:val="00B72A93"/>
    <w:rsid w:val="00B72C01"/>
    <w:rsid w:val="00B72D49"/>
    <w:rsid w:val="00B7313D"/>
    <w:rsid w:val="00B7315D"/>
    <w:rsid w:val="00B731F7"/>
    <w:rsid w:val="00B7363C"/>
    <w:rsid w:val="00B73838"/>
    <w:rsid w:val="00B738A7"/>
    <w:rsid w:val="00B73970"/>
    <w:rsid w:val="00B73A3F"/>
    <w:rsid w:val="00B73C55"/>
    <w:rsid w:val="00B74244"/>
    <w:rsid w:val="00B74298"/>
    <w:rsid w:val="00B7430B"/>
    <w:rsid w:val="00B74329"/>
    <w:rsid w:val="00B74334"/>
    <w:rsid w:val="00B743BA"/>
    <w:rsid w:val="00B7455F"/>
    <w:rsid w:val="00B7459B"/>
    <w:rsid w:val="00B7461E"/>
    <w:rsid w:val="00B7484F"/>
    <w:rsid w:val="00B74C24"/>
    <w:rsid w:val="00B74E40"/>
    <w:rsid w:val="00B74F6E"/>
    <w:rsid w:val="00B75310"/>
    <w:rsid w:val="00B754DB"/>
    <w:rsid w:val="00B75509"/>
    <w:rsid w:val="00B75558"/>
    <w:rsid w:val="00B7562B"/>
    <w:rsid w:val="00B756E8"/>
    <w:rsid w:val="00B75A3F"/>
    <w:rsid w:val="00B760DC"/>
    <w:rsid w:val="00B761FE"/>
    <w:rsid w:val="00B76208"/>
    <w:rsid w:val="00B7624C"/>
    <w:rsid w:val="00B765B0"/>
    <w:rsid w:val="00B768D8"/>
    <w:rsid w:val="00B7693A"/>
    <w:rsid w:val="00B76E8E"/>
    <w:rsid w:val="00B76F63"/>
    <w:rsid w:val="00B770AE"/>
    <w:rsid w:val="00B771CA"/>
    <w:rsid w:val="00B7755B"/>
    <w:rsid w:val="00B77ACA"/>
    <w:rsid w:val="00B77EE3"/>
    <w:rsid w:val="00B77EE4"/>
    <w:rsid w:val="00B77F00"/>
    <w:rsid w:val="00B80084"/>
    <w:rsid w:val="00B8023D"/>
    <w:rsid w:val="00B80419"/>
    <w:rsid w:val="00B807C3"/>
    <w:rsid w:val="00B80A6C"/>
    <w:rsid w:val="00B80B88"/>
    <w:rsid w:val="00B80DB2"/>
    <w:rsid w:val="00B80EC9"/>
    <w:rsid w:val="00B81270"/>
    <w:rsid w:val="00B81422"/>
    <w:rsid w:val="00B81520"/>
    <w:rsid w:val="00B815F4"/>
    <w:rsid w:val="00B81936"/>
    <w:rsid w:val="00B81B19"/>
    <w:rsid w:val="00B81DDA"/>
    <w:rsid w:val="00B82148"/>
    <w:rsid w:val="00B8215B"/>
    <w:rsid w:val="00B822D5"/>
    <w:rsid w:val="00B82488"/>
    <w:rsid w:val="00B826C0"/>
    <w:rsid w:val="00B827E7"/>
    <w:rsid w:val="00B82A93"/>
    <w:rsid w:val="00B82B9F"/>
    <w:rsid w:val="00B82E0B"/>
    <w:rsid w:val="00B83074"/>
    <w:rsid w:val="00B8383F"/>
    <w:rsid w:val="00B838D3"/>
    <w:rsid w:val="00B83B56"/>
    <w:rsid w:val="00B83C15"/>
    <w:rsid w:val="00B83DC6"/>
    <w:rsid w:val="00B83F86"/>
    <w:rsid w:val="00B83FB4"/>
    <w:rsid w:val="00B845F3"/>
    <w:rsid w:val="00B84998"/>
    <w:rsid w:val="00B84CC5"/>
    <w:rsid w:val="00B851B5"/>
    <w:rsid w:val="00B8532F"/>
    <w:rsid w:val="00B853BF"/>
    <w:rsid w:val="00B85884"/>
    <w:rsid w:val="00B85E43"/>
    <w:rsid w:val="00B85E64"/>
    <w:rsid w:val="00B85FBF"/>
    <w:rsid w:val="00B86057"/>
    <w:rsid w:val="00B861D5"/>
    <w:rsid w:val="00B8646F"/>
    <w:rsid w:val="00B864DE"/>
    <w:rsid w:val="00B866BB"/>
    <w:rsid w:val="00B866F8"/>
    <w:rsid w:val="00B86881"/>
    <w:rsid w:val="00B86A13"/>
    <w:rsid w:val="00B86AF9"/>
    <w:rsid w:val="00B86DA1"/>
    <w:rsid w:val="00B870BE"/>
    <w:rsid w:val="00B873B3"/>
    <w:rsid w:val="00B874D3"/>
    <w:rsid w:val="00B877B6"/>
    <w:rsid w:val="00B8792E"/>
    <w:rsid w:val="00B90230"/>
    <w:rsid w:val="00B90279"/>
    <w:rsid w:val="00B9030C"/>
    <w:rsid w:val="00B90988"/>
    <w:rsid w:val="00B90A41"/>
    <w:rsid w:val="00B90B37"/>
    <w:rsid w:val="00B90B5D"/>
    <w:rsid w:val="00B90C42"/>
    <w:rsid w:val="00B90DAD"/>
    <w:rsid w:val="00B911FA"/>
    <w:rsid w:val="00B91638"/>
    <w:rsid w:val="00B917DB"/>
    <w:rsid w:val="00B92457"/>
    <w:rsid w:val="00B9281D"/>
    <w:rsid w:val="00B92BB8"/>
    <w:rsid w:val="00B92D89"/>
    <w:rsid w:val="00B92E62"/>
    <w:rsid w:val="00B92EE0"/>
    <w:rsid w:val="00B9305F"/>
    <w:rsid w:val="00B93256"/>
    <w:rsid w:val="00B934D1"/>
    <w:rsid w:val="00B9350C"/>
    <w:rsid w:val="00B9358E"/>
    <w:rsid w:val="00B93595"/>
    <w:rsid w:val="00B936E9"/>
    <w:rsid w:val="00B937DC"/>
    <w:rsid w:val="00B93904"/>
    <w:rsid w:val="00B93A09"/>
    <w:rsid w:val="00B93DD3"/>
    <w:rsid w:val="00B93EF5"/>
    <w:rsid w:val="00B9422D"/>
    <w:rsid w:val="00B9451C"/>
    <w:rsid w:val="00B94563"/>
    <w:rsid w:val="00B94667"/>
    <w:rsid w:val="00B946C7"/>
    <w:rsid w:val="00B94861"/>
    <w:rsid w:val="00B9486D"/>
    <w:rsid w:val="00B94992"/>
    <w:rsid w:val="00B94F6C"/>
    <w:rsid w:val="00B94FF9"/>
    <w:rsid w:val="00B95464"/>
    <w:rsid w:val="00B954C1"/>
    <w:rsid w:val="00B959DC"/>
    <w:rsid w:val="00B95BD2"/>
    <w:rsid w:val="00B95D0B"/>
    <w:rsid w:val="00B9636A"/>
    <w:rsid w:val="00B96378"/>
    <w:rsid w:val="00B96541"/>
    <w:rsid w:val="00B96745"/>
    <w:rsid w:val="00B9682F"/>
    <w:rsid w:val="00B96A80"/>
    <w:rsid w:val="00B96C10"/>
    <w:rsid w:val="00B970DB"/>
    <w:rsid w:val="00B970EE"/>
    <w:rsid w:val="00B973FE"/>
    <w:rsid w:val="00B97442"/>
    <w:rsid w:val="00B97576"/>
    <w:rsid w:val="00B975AE"/>
    <w:rsid w:val="00B97624"/>
    <w:rsid w:val="00B97941"/>
    <w:rsid w:val="00B97AE1"/>
    <w:rsid w:val="00BA00F3"/>
    <w:rsid w:val="00BA019A"/>
    <w:rsid w:val="00BA01D6"/>
    <w:rsid w:val="00BA024E"/>
    <w:rsid w:val="00BA038B"/>
    <w:rsid w:val="00BA07E0"/>
    <w:rsid w:val="00BA0806"/>
    <w:rsid w:val="00BA0939"/>
    <w:rsid w:val="00BA0BAF"/>
    <w:rsid w:val="00BA0BCC"/>
    <w:rsid w:val="00BA0C09"/>
    <w:rsid w:val="00BA10E4"/>
    <w:rsid w:val="00BA118A"/>
    <w:rsid w:val="00BA1225"/>
    <w:rsid w:val="00BA1291"/>
    <w:rsid w:val="00BA137B"/>
    <w:rsid w:val="00BA1453"/>
    <w:rsid w:val="00BA1AD2"/>
    <w:rsid w:val="00BA1CBA"/>
    <w:rsid w:val="00BA2160"/>
    <w:rsid w:val="00BA221C"/>
    <w:rsid w:val="00BA225D"/>
    <w:rsid w:val="00BA25AA"/>
    <w:rsid w:val="00BA2A39"/>
    <w:rsid w:val="00BA2A8F"/>
    <w:rsid w:val="00BA2B2D"/>
    <w:rsid w:val="00BA2E37"/>
    <w:rsid w:val="00BA3159"/>
    <w:rsid w:val="00BA364A"/>
    <w:rsid w:val="00BA3708"/>
    <w:rsid w:val="00BA3B7F"/>
    <w:rsid w:val="00BA3BCB"/>
    <w:rsid w:val="00BA3C36"/>
    <w:rsid w:val="00BA3C59"/>
    <w:rsid w:val="00BA3F26"/>
    <w:rsid w:val="00BA3F74"/>
    <w:rsid w:val="00BA3FA6"/>
    <w:rsid w:val="00BA406B"/>
    <w:rsid w:val="00BA4490"/>
    <w:rsid w:val="00BA4665"/>
    <w:rsid w:val="00BA48E2"/>
    <w:rsid w:val="00BA4BC6"/>
    <w:rsid w:val="00BA4F34"/>
    <w:rsid w:val="00BA4F9F"/>
    <w:rsid w:val="00BA5400"/>
    <w:rsid w:val="00BA5414"/>
    <w:rsid w:val="00BA58D3"/>
    <w:rsid w:val="00BA5935"/>
    <w:rsid w:val="00BA5AC0"/>
    <w:rsid w:val="00BA5B7E"/>
    <w:rsid w:val="00BA5CDE"/>
    <w:rsid w:val="00BA5E4E"/>
    <w:rsid w:val="00BA5EC2"/>
    <w:rsid w:val="00BA5F24"/>
    <w:rsid w:val="00BA6065"/>
    <w:rsid w:val="00BA620B"/>
    <w:rsid w:val="00BA6299"/>
    <w:rsid w:val="00BA62B0"/>
    <w:rsid w:val="00BA644F"/>
    <w:rsid w:val="00BA6BF8"/>
    <w:rsid w:val="00BA6C37"/>
    <w:rsid w:val="00BA6C77"/>
    <w:rsid w:val="00BA734E"/>
    <w:rsid w:val="00BA73AA"/>
    <w:rsid w:val="00BA7522"/>
    <w:rsid w:val="00BA7676"/>
    <w:rsid w:val="00BA76CA"/>
    <w:rsid w:val="00BA775E"/>
    <w:rsid w:val="00BA77C7"/>
    <w:rsid w:val="00BA7F06"/>
    <w:rsid w:val="00BB00EA"/>
    <w:rsid w:val="00BB03E8"/>
    <w:rsid w:val="00BB04D7"/>
    <w:rsid w:val="00BB053E"/>
    <w:rsid w:val="00BB0774"/>
    <w:rsid w:val="00BB07F6"/>
    <w:rsid w:val="00BB09B6"/>
    <w:rsid w:val="00BB0BAC"/>
    <w:rsid w:val="00BB0CCE"/>
    <w:rsid w:val="00BB0D38"/>
    <w:rsid w:val="00BB0F84"/>
    <w:rsid w:val="00BB10F8"/>
    <w:rsid w:val="00BB11B8"/>
    <w:rsid w:val="00BB16A1"/>
    <w:rsid w:val="00BB1AC6"/>
    <w:rsid w:val="00BB1B15"/>
    <w:rsid w:val="00BB1C51"/>
    <w:rsid w:val="00BB1D2E"/>
    <w:rsid w:val="00BB1DB0"/>
    <w:rsid w:val="00BB25D3"/>
    <w:rsid w:val="00BB2734"/>
    <w:rsid w:val="00BB278A"/>
    <w:rsid w:val="00BB2872"/>
    <w:rsid w:val="00BB293D"/>
    <w:rsid w:val="00BB2B5E"/>
    <w:rsid w:val="00BB2BB5"/>
    <w:rsid w:val="00BB2F00"/>
    <w:rsid w:val="00BB2F30"/>
    <w:rsid w:val="00BB2F38"/>
    <w:rsid w:val="00BB34DD"/>
    <w:rsid w:val="00BB380A"/>
    <w:rsid w:val="00BB389C"/>
    <w:rsid w:val="00BB3A7F"/>
    <w:rsid w:val="00BB40D0"/>
    <w:rsid w:val="00BB4353"/>
    <w:rsid w:val="00BB4377"/>
    <w:rsid w:val="00BB4387"/>
    <w:rsid w:val="00BB44FB"/>
    <w:rsid w:val="00BB452B"/>
    <w:rsid w:val="00BB475A"/>
    <w:rsid w:val="00BB4849"/>
    <w:rsid w:val="00BB4C3F"/>
    <w:rsid w:val="00BB4CB8"/>
    <w:rsid w:val="00BB4E52"/>
    <w:rsid w:val="00BB4F4A"/>
    <w:rsid w:val="00BB5082"/>
    <w:rsid w:val="00BB50D4"/>
    <w:rsid w:val="00BB50F5"/>
    <w:rsid w:val="00BB5252"/>
    <w:rsid w:val="00BB544D"/>
    <w:rsid w:val="00BB55EA"/>
    <w:rsid w:val="00BB5684"/>
    <w:rsid w:val="00BB5738"/>
    <w:rsid w:val="00BB5745"/>
    <w:rsid w:val="00BB58D1"/>
    <w:rsid w:val="00BB5AB1"/>
    <w:rsid w:val="00BB5B2C"/>
    <w:rsid w:val="00BB5B58"/>
    <w:rsid w:val="00BB5B84"/>
    <w:rsid w:val="00BB5BDE"/>
    <w:rsid w:val="00BB5C83"/>
    <w:rsid w:val="00BB5F51"/>
    <w:rsid w:val="00BB6199"/>
    <w:rsid w:val="00BB61C7"/>
    <w:rsid w:val="00BB63AB"/>
    <w:rsid w:val="00BB63E6"/>
    <w:rsid w:val="00BB6454"/>
    <w:rsid w:val="00BB652F"/>
    <w:rsid w:val="00BB66FA"/>
    <w:rsid w:val="00BB6721"/>
    <w:rsid w:val="00BB68FB"/>
    <w:rsid w:val="00BB6B65"/>
    <w:rsid w:val="00BB6DF3"/>
    <w:rsid w:val="00BB7147"/>
    <w:rsid w:val="00BB743C"/>
    <w:rsid w:val="00BB747B"/>
    <w:rsid w:val="00BB75F0"/>
    <w:rsid w:val="00BB769B"/>
    <w:rsid w:val="00BB7998"/>
    <w:rsid w:val="00BB79FF"/>
    <w:rsid w:val="00BB7A12"/>
    <w:rsid w:val="00BB7BFD"/>
    <w:rsid w:val="00BB7D15"/>
    <w:rsid w:val="00BB7E01"/>
    <w:rsid w:val="00BC021A"/>
    <w:rsid w:val="00BC046B"/>
    <w:rsid w:val="00BC0530"/>
    <w:rsid w:val="00BC078A"/>
    <w:rsid w:val="00BC091F"/>
    <w:rsid w:val="00BC0A8B"/>
    <w:rsid w:val="00BC0B80"/>
    <w:rsid w:val="00BC0C97"/>
    <w:rsid w:val="00BC111B"/>
    <w:rsid w:val="00BC1528"/>
    <w:rsid w:val="00BC15A4"/>
    <w:rsid w:val="00BC17A1"/>
    <w:rsid w:val="00BC1A55"/>
    <w:rsid w:val="00BC1BF2"/>
    <w:rsid w:val="00BC1D58"/>
    <w:rsid w:val="00BC1D5B"/>
    <w:rsid w:val="00BC1F05"/>
    <w:rsid w:val="00BC1F26"/>
    <w:rsid w:val="00BC1FC9"/>
    <w:rsid w:val="00BC2148"/>
    <w:rsid w:val="00BC2497"/>
    <w:rsid w:val="00BC24B1"/>
    <w:rsid w:val="00BC26F7"/>
    <w:rsid w:val="00BC27BA"/>
    <w:rsid w:val="00BC27CA"/>
    <w:rsid w:val="00BC29A0"/>
    <w:rsid w:val="00BC29CB"/>
    <w:rsid w:val="00BC2A01"/>
    <w:rsid w:val="00BC2AEB"/>
    <w:rsid w:val="00BC2BA8"/>
    <w:rsid w:val="00BC2C1F"/>
    <w:rsid w:val="00BC2CBF"/>
    <w:rsid w:val="00BC2D69"/>
    <w:rsid w:val="00BC37C2"/>
    <w:rsid w:val="00BC3BB0"/>
    <w:rsid w:val="00BC3CF7"/>
    <w:rsid w:val="00BC3D42"/>
    <w:rsid w:val="00BC3E39"/>
    <w:rsid w:val="00BC3FFB"/>
    <w:rsid w:val="00BC413E"/>
    <w:rsid w:val="00BC417A"/>
    <w:rsid w:val="00BC41B3"/>
    <w:rsid w:val="00BC421A"/>
    <w:rsid w:val="00BC4494"/>
    <w:rsid w:val="00BC44B7"/>
    <w:rsid w:val="00BC45D5"/>
    <w:rsid w:val="00BC4659"/>
    <w:rsid w:val="00BC486D"/>
    <w:rsid w:val="00BC4BC2"/>
    <w:rsid w:val="00BC4FCE"/>
    <w:rsid w:val="00BC508C"/>
    <w:rsid w:val="00BC511D"/>
    <w:rsid w:val="00BC5272"/>
    <w:rsid w:val="00BC544D"/>
    <w:rsid w:val="00BC55F7"/>
    <w:rsid w:val="00BC572B"/>
    <w:rsid w:val="00BC57DC"/>
    <w:rsid w:val="00BC5B03"/>
    <w:rsid w:val="00BC5CFC"/>
    <w:rsid w:val="00BC5D73"/>
    <w:rsid w:val="00BC5F54"/>
    <w:rsid w:val="00BC6309"/>
    <w:rsid w:val="00BC6335"/>
    <w:rsid w:val="00BC6938"/>
    <w:rsid w:val="00BC6B40"/>
    <w:rsid w:val="00BC6B41"/>
    <w:rsid w:val="00BC6CFC"/>
    <w:rsid w:val="00BC6DE4"/>
    <w:rsid w:val="00BC6E56"/>
    <w:rsid w:val="00BC6EA9"/>
    <w:rsid w:val="00BC6EDF"/>
    <w:rsid w:val="00BC6F94"/>
    <w:rsid w:val="00BC703E"/>
    <w:rsid w:val="00BC70D2"/>
    <w:rsid w:val="00BC713C"/>
    <w:rsid w:val="00BC7445"/>
    <w:rsid w:val="00BC7865"/>
    <w:rsid w:val="00BC7B8D"/>
    <w:rsid w:val="00BC7BC7"/>
    <w:rsid w:val="00BC7EAD"/>
    <w:rsid w:val="00BC7ED8"/>
    <w:rsid w:val="00BD0044"/>
    <w:rsid w:val="00BD01B5"/>
    <w:rsid w:val="00BD027F"/>
    <w:rsid w:val="00BD0280"/>
    <w:rsid w:val="00BD02E2"/>
    <w:rsid w:val="00BD0511"/>
    <w:rsid w:val="00BD09F1"/>
    <w:rsid w:val="00BD0AE7"/>
    <w:rsid w:val="00BD0B51"/>
    <w:rsid w:val="00BD1107"/>
    <w:rsid w:val="00BD1140"/>
    <w:rsid w:val="00BD11D9"/>
    <w:rsid w:val="00BD1230"/>
    <w:rsid w:val="00BD130B"/>
    <w:rsid w:val="00BD1439"/>
    <w:rsid w:val="00BD183E"/>
    <w:rsid w:val="00BD1A71"/>
    <w:rsid w:val="00BD1C8A"/>
    <w:rsid w:val="00BD1D5F"/>
    <w:rsid w:val="00BD1D65"/>
    <w:rsid w:val="00BD1E87"/>
    <w:rsid w:val="00BD1E89"/>
    <w:rsid w:val="00BD2008"/>
    <w:rsid w:val="00BD214E"/>
    <w:rsid w:val="00BD21AC"/>
    <w:rsid w:val="00BD21B0"/>
    <w:rsid w:val="00BD261E"/>
    <w:rsid w:val="00BD2917"/>
    <w:rsid w:val="00BD2AEA"/>
    <w:rsid w:val="00BD2D12"/>
    <w:rsid w:val="00BD2E48"/>
    <w:rsid w:val="00BD2E7A"/>
    <w:rsid w:val="00BD2F1E"/>
    <w:rsid w:val="00BD32C6"/>
    <w:rsid w:val="00BD339F"/>
    <w:rsid w:val="00BD372D"/>
    <w:rsid w:val="00BD3751"/>
    <w:rsid w:val="00BD3998"/>
    <w:rsid w:val="00BD3D36"/>
    <w:rsid w:val="00BD3D9D"/>
    <w:rsid w:val="00BD3E20"/>
    <w:rsid w:val="00BD3F66"/>
    <w:rsid w:val="00BD442D"/>
    <w:rsid w:val="00BD45B7"/>
    <w:rsid w:val="00BD47B3"/>
    <w:rsid w:val="00BD4853"/>
    <w:rsid w:val="00BD48B7"/>
    <w:rsid w:val="00BD48DB"/>
    <w:rsid w:val="00BD4A9D"/>
    <w:rsid w:val="00BD4AE5"/>
    <w:rsid w:val="00BD4EEC"/>
    <w:rsid w:val="00BD4FAD"/>
    <w:rsid w:val="00BD522B"/>
    <w:rsid w:val="00BD524D"/>
    <w:rsid w:val="00BD54F1"/>
    <w:rsid w:val="00BD5603"/>
    <w:rsid w:val="00BD5637"/>
    <w:rsid w:val="00BD56B6"/>
    <w:rsid w:val="00BD580D"/>
    <w:rsid w:val="00BD5B7D"/>
    <w:rsid w:val="00BD5BBD"/>
    <w:rsid w:val="00BD5BEC"/>
    <w:rsid w:val="00BD5C56"/>
    <w:rsid w:val="00BD5D6B"/>
    <w:rsid w:val="00BD5ECD"/>
    <w:rsid w:val="00BD6092"/>
    <w:rsid w:val="00BD6252"/>
    <w:rsid w:val="00BD6284"/>
    <w:rsid w:val="00BD6576"/>
    <w:rsid w:val="00BD65C0"/>
    <w:rsid w:val="00BD67D2"/>
    <w:rsid w:val="00BD68AF"/>
    <w:rsid w:val="00BD6AB8"/>
    <w:rsid w:val="00BD6D2B"/>
    <w:rsid w:val="00BD6E54"/>
    <w:rsid w:val="00BD7083"/>
    <w:rsid w:val="00BD70F5"/>
    <w:rsid w:val="00BD7267"/>
    <w:rsid w:val="00BD73B6"/>
    <w:rsid w:val="00BD74A7"/>
    <w:rsid w:val="00BD74A8"/>
    <w:rsid w:val="00BD74E6"/>
    <w:rsid w:val="00BD7598"/>
    <w:rsid w:val="00BE0567"/>
    <w:rsid w:val="00BE058E"/>
    <w:rsid w:val="00BE06A1"/>
    <w:rsid w:val="00BE0863"/>
    <w:rsid w:val="00BE0A90"/>
    <w:rsid w:val="00BE0DF0"/>
    <w:rsid w:val="00BE0E9C"/>
    <w:rsid w:val="00BE0FAB"/>
    <w:rsid w:val="00BE10A5"/>
    <w:rsid w:val="00BE1845"/>
    <w:rsid w:val="00BE18C3"/>
    <w:rsid w:val="00BE237F"/>
    <w:rsid w:val="00BE23AA"/>
    <w:rsid w:val="00BE2971"/>
    <w:rsid w:val="00BE2DA6"/>
    <w:rsid w:val="00BE2FF1"/>
    <w:rsid w:val="00BE30FC"/>
    <w:rsid w:val="00BE3146"/>
    <w:rsid w:val="00BE322C"/>
    <w:rsid w:val="00BE327B"/>
    <w:rsid w:val="00BE3425"/>
    <w:rsid w:val="00BE3578"/>
    <w:rsid w:val="00BE36F2"/>
    <w:rsid w:val="00BE3743"/>
    <w:rsid w:val="00BE3A73"/>
    <w:rsid w:val="00BE3A9D"/>
    <w:rsid w:val="00BE3BA1"/>
    <w:rsid w:val="00BE3D2A"/>
    <w:rsid w:val="00BE3D31"/>
    <w:rsid w:val="00BE3E2B"/>
    <w:rsid w:val="00BE3F04"/>
    <w:rsid w:val="00BE414F"/>
    <w:rsid w:val="00BE41A1"/>
    <w:rsid w:val="00BE437A"/>
    <w:rsid w:val="00BE469A"/>
    <w:rsid w:val="00BE4A59"/>
    <w:rsid w:val="00BE4AE9"/>
    <w:rsid w:val="00BE4B0F"/>
    <w:rsid w:val="00BE4F31"/>
    <w:rsid w:val="00BE5312"/>
    <w:rsid w:val="00BE539A"/>
    <w:rsid w:val="00BE5426"/>
    <w:rsid w:val="00BE563A"/>
    <w:rsid w:val="00BE5997"/>
    <w:rsid w:val="00BE59DD"/>
    <w:rsid w:val="00BE5A76"/>
    <w:rsid w:val="00BE5B0D"/>
    <w:rsid w:val="00BE5BB4"/>
    <w:rsid w:val="00BE6222"/>
    <w:rsid w:val="00BE6273"/>
    <w:rsid w:val="00BE64E6"/>
    <w:rsid w:val="00BE64FC"/>
    <w:rsid w:val="00BE66F6"/>
    <w:rsid w:val="00BE6A6E"/>
    <w:rsid w:val="00BE6B5B"/>
    <w:rsid w:val="00BE6B87"/>
    <w:rsid w:val="00BE6D3F"/>
    <w:rsid w:val="00BE6EB7"/>
    <w:rsid w:val="00BE6ECD"/>
    <w:rsid w:val="00BE6F27"/>
    <w:rsid w:val="00BE71F2"/>
    <w:rsid w:val="00BE73BC"/>
    <w:rsid w:val="00BE7429"/>
    <w:rsid w:val="00BE76B7"/>
    <w:rsid w:val="00BE7913"/>
    <w:rsid w:val="00BE791A"/>
    <w:rsid w:val="00BE79B0"/>
    <w:rsid w:val="00BE7A10"/>
    <w:rsid w:val="00BE7A2C"/>
    <w:rsid w:val="00BE7AFA"/>
    <w:rsid w:val="00BE7F9D"/>
    <w:rsid w:val="00BF01BA"/>
    <w:rsid w:val="00BF0201"/>
    <w:rsid w:val="00BF0220"/>
    <w:rsid w:val="00BF02CE"/>
    <w:rsid w:val="00BF041A"/>
    <w:rsid w:val="00BF05A4"/>
    <w:rsid w:val="00BF0608"/>
    <w:rsid w:val="00BF06AA"/>
    <w:rsid w:val="00BF0741"/>
    <w:rsid w:val="00BF094E"/>
    <w:rsid w:val="00BF0BF7"/>
    <w:rsid w:val="00BF0C28"/>
    <w:rsid w:val="00BF0E0B"/>
    <w:rsid w:val="00BF112E"/>
    <w:rsid w:val="00BF1360"/>
    <w:rsid w:val="00BF15AC"/>
    <w:rsid w:val="00BF1704"/>
    <w:rsid w:val="00BF1B6E"/>
    <w:rsid w:val="00BF1B80"/>
    <w:rsid w:val="00BF1C66"/>
    <w:rsid w:val="00BF1F72"/>
    <w:rsid w:val="00BF23A8"/>
    <w:rsid w:val="00BF24B6"/>
    <w:rsid w:val="00BF2651"/>
    <w:rsid w:val="00BF2733"/>
    <w:rsid w:val="00BF2982"/>
    <w:rsid w:val="00BF2A61"/>
    <w:rsid w:val="00BF2B54"/>
    <w:rsid w:val="00BF2B9A"/>
    <w:rsid w:val="00BF2C05"/>
    <w:rsid w:val="00BF3138"/>
    <w:rsid w:val="00BF32F1"/>
    <w:rsid w:val="00BF33DE"/>
    <w:rsid w:val="00BF36AE"/>
    <w:rsid w:val="00BF36BF"/>
    <w:rsid w:val="00BF3850"/>
    <w:rsid w:val="00BF38BA"/>
    <w:rsid w:val="00BF3928"/>
    <w:rsid w:val="00BF3951"/>
    <w:rsid w:val="00BF3AE8"/>
    <w:rsid w:val="00BF3B39"/>
    <w:rsid w:val="00BF3D7A"/>
    <w:rsid w:val="00BF3E7D"/>
    <w:rsid w:val="00BF40B9"/>
    <w:rsid w:val="00BF47C2"/>
    <w:rsid w:val="00BF4865"/>
    <w:rsid w:val="00BF48E2"/>
    <w:rsid w:val="00BF4AC3"/>
    <w:rsid w:val="00BF4C84"/>
    <w:rsid w:val="00BF5114"/>
    <w:rsid w:val="00BF5416"/>
    <w:rsid w:val="00BF54F4"/>
    <w:rsid w:val="00BF5A17"/>
    <w:rsid w:val="00BF5D20"/>
    <w:rsid w:val="00BF5E45"/>
    <w:rsid w:val="00BF60EF"/>
    <w:rsid w:val="00BF65F6"/>
    <w:rsid w:val="00BF668A"/>
    <w:rsid w:val="00BF686D"/>
    <w:rsid w:val="00BF6F2B"/>
    <w:rsid w:val="00BF72B7"/>
    <w:rsid w:val="00BF73FF"/>
    <w:rsid w:val="00BF781C"/>
    <w:rsid w:val="00C0002C"/>
    <w:rsid w:val="00C0012C"/>
    <w:rsid w:val="00C004D4"/>
    <w:rsid w:val="00C00613"/>
    <w:rsid w:val="00C008CA"/>
    <w:rsid w:val="00C00C47"/>
    <w:rsid w:val="00C00DC4"/>
    <w:rsid w:val="00C00DDF"/>
    <w:rsid w:val="00C011B1"/>
    <w:rsid w:val="00C0131B"/>
    <w:rsid w:val="00C0142F"/>
    <w:rsid w:val="00C02181"/>
    <w:rsid w:val="00C021A9"/>
    <w:rsid w:val="00C022BA"/>
    <w:rsid w:val="00C023CA"/>
    <w:rsid w:val="00C024C9"/>
    <w:rsid w:val="00C024E3"/>
    <w:rsid w:val="00C0251D"/>
    <w:rsid w:val="00C025D3"/>
    <w:rsid w:val="00C025F8"/>
    <w:rsid w:val="00C028E2"/>
    <w:rsid w:val="00C02A89"/>
    <w:rsid w:val="00C02AF9"/>
    <w:rsid w:val="00C02B32"/>
    <w:rsid w:val="00C02B42"/>
    <w:rsid w:val="00C02C2B"/>
    <w:rsid w:val="00C02D7B"/>
    <w:rsid w:val="00C02DE9"/>
    <w:rsid w:val="00C0305F"/>
    <w:rsid w:val="00C03077"/>
    <w:rsid w:val="00C032AF"/>
    <w:rsid w:val="00C0331B"/>
    <w:rsid w:val="00C033FA"/>
    <w:rsid w:val="00C03546"/>
    <w:rsid w:val="00C0361B"/>
    <w:rsid w:val="00C037CE"/>
    <w:rsid w:val="00C03937"/>
    <w:rsid w:val="00C03ABF"/>
    <w:rsid w:val="00C03BCF"/>
    <w:rsid w:val="00C03CA1"/>
    <w:rsid w:val="00C03D08"/>
    <w:rsid w:val="00C03EB2"/>
    <w:rsid w:val="00C03EF8"/>
    <w:rsid w:val="00C03F27"/>
    <w:rsid w:val="00C04015"/>
    <w:rsid w:val="00C04189"/>
    <w:rsid w:val="00C04265"/>
    <w:rsid w:val="00C042D7"/>
    <w:rsid w:val="00C04433"/>
    <w:rsid w:val="00C0464D"/>
    <w:rsid w:val="00C0468B"/>
    <w:rsid w:val="00C049C2"/>
    <w:rsid w:val="00C04A69"/>
    <w:rsid w:val="00C04ACD"/>
    <w:rsid w:val="00C04CB5"/>
    <w:rsid w:val="00C04D5B"/>
    <w:rsid w:val="00C05052"/>
    <w:rsid w:val="00C05158"/>
    <w:rsid w:val="00C052EC"/>
    <w:rsid w:val="00C0545A"/>
    <w:rsid w:val="00C05657"/>
    <w:rsid w:val="00C05A2D"/>
    <w:rsid w:val="00C05EFC"/>
    <w:rsid w:val="00C05F62"/>
    <w:rsid w:val="00C061F9"/>
    <w:rsid w:val="00C06277"/>
    <w:rsid w:val="00C0630B"/>
    <w:rsid w:val="00C06361"/>
    <w:rsid w:val="00C067CF"/>
    <w:rsid w:val="00C067D9"/>
    <w:rsid w:val="00C06931"/>
    <w:rsid w:val="00C06BF1"/>
    <w:rsid w:val="00C06D4B"/>
    <w:rsid w:val="00C06E3B"/>
    <w:rsid w:val="00C07066"/>
    <w:rsid w:val="00C07106"/>
    <w:rsid w:val="00C07271"/>
    <w:rsid w:val="00C07462"/>
    <w:rsid w:val="00C07951"/>
    <w:rsid w:val="00C07B6F"/>
    <w:rsid w:val="00C07C30"/>
    <w:rsid w:val="00C07C8E"/>
    <w:rsid w:val="00C07DF2"/>
    <w:rsid w:val="00C07E32"/>
    <w:rsid w:val="00C10175"/>
    <w:rsid w:val="00C1035B"/>
    <w:rsid w:val="00C10413"/>
    <w:rsid w:val="00C10743"/>
    <w:rsid w:val="00C1095E"/>
    <w:rsid w:val="00C10D45"/>
    <w:rsid w:val="00C10DD9"/>
    <w:rsid w:val="00C1107E"/>
    <w:rsid w:val="00C11213"/>
    <w:rsid w:val="00C11370"/>
    <w:rsid w:val="00C115ED"/>
    <w:rsid w:val="00C11693"/>
    <w:rsid w:val="00C11791"/>
    <w:rsid w:val="00C117C7"/>
    <w:rsid w:val="00C11828"/>
    <w:rsid w:val="00C1196D"/>
    <w:rsid w:val="00C11A63"/>
    <w:rsid w:val="00C11AA8"/>
    <w:rsid w:val="00C11B66"/>
    <w:rsid w:val="00C11FB3"/>
    <w:rsid w:val="00C122C9"/>
    <w:rsid w:val="00C129A6"/>
    <w:rsid w:val="00C12C0E"/>
    <w:rsid w:val="00C12E76"/>
    <w:rsid w:val="00C12FBE"/>
    <w:rsid w:val="00C1324A"/>
    <w:rsid w:val="00C1326E"/>
    <w:rsid w:val="00C13428"/>
    <w:rsid w:val="00C1348B"/>
    <w:rsid w:val="00C134DD"/>
    <w:rsid w:val="00C13546"/>
    <w:rsid w:val="00C135BE"/>
    <w:rsid w:val="00C135FA"/>
    <w:rsid w:val="00C1362A"/>
    <w:rsid w:val="00C1362F"/>
    <w:rsid w:val="00C1381A"/>
    <w:rsid w:val="00C1388E"/>
    <w:rsid w:val="00C13966"/>
    <w:rsid w:val="00C1397F"/>
    <w:rsid w:val="00C13BA8"/>
    <w:rsid w:val="00C13CE2"/>
    <w:rsid w:val="00C1427B"/>
    <w:rsid w:val="00C142F7"/>
    <w:rsid w:val="00C142FA"/>
    <w:rsid w:val="00C1444D"/>
    <w:rsid w:val="00C1463B"/>
    <w:rsid w:val="00C14CB8"/>
    <w:rsid w:val="00C14CEA"/>
    <w:rsid w:val="00C14D75"/>
    <w:rsid w:val="00C14F84"/>
    <w:rsid w:val="00C15190"/>
    <w:rsid w:val="00C152D7"/>
    <w:rsid w:val="00C1546D"/>
    <w:rsid w:val="00C15488"/>
    <w:rsid w:val="00C155C4"/>
    <w:rsid w:val="00C156F1"/>
    <w:rsid w:val="00C15A07"/>
    <w:rsid w:val="00C15B16"/>
    <w:rsid w:val="00C15B4F"/>
    <w:rsid w:val="00C15E0D"/>
    <w:rsid w:val="00C15E36"/>
    <w:rsid w:val="00C15FD4"/>
    <w:rsid w:val="00C16042"/>
    <w:rsid w:val="00C160A6"/>
    <w:rsid w:val="00C160DB"/>
    <w:rsid w:val="00C16142"/>
    <w:rsid w:val="00C16495"/>
    <w:rsid w:val="00C16569"/>
    <w:rsid w:val="00C1660D"/>
    <w:rsid w:val="00C16678"/>
    <w:rsid w:val="00C16A32"/>
    <w:rsid w:val="00C16A47"/>
    <w:rsid w:val="00C16DC6"/>
    <w:rsid w:val="00C16E98"/>
    <w:rsid w:val="00C16F49"/>
    <w:rsid w:val="00C16F4E"/>
    <w:rsid w:val="00C1722B"/>
    <w:rsid w:val="00C1724E"/>
    <w:rsid w:val="00C17288"/>
    <w:rsid w:val="00C174D5"/>
    <w:rsid w:val="00C1766B"/>
    <w:rsid w:val="00C1775D"/>
    <w:rsid w:val="00C17A02"/>
    <w:rsid w:val="00C17A14"/>
    <w:rsid w:val="00C2017F"/>
    <w:rsid w:val="00C204C7"/>
    <w:rsid w:val="00C20562"/>
    <w:rsid w:val="00C206D6"/>
    <w:rsid w:val="00C2075F"/>
    <w:rsid w:val="00C20900"/>
    <w:rsid w:val="00C2090E"/>
    <w:rsid w:val="00C20BBD"/>
    <w:rsid w:val="00C20E7F"/>
    <w:rsid w:val="00C2121B"/>
    <w:rsid w:val="00C21306"/>
    <w:rsid w:val="00C21316"/>
    <w:rsid w:val="00C2140E"/>
    <w:rsid w:val="00C2152E"/>
    <w:rsid w:val="00C2161E"/>
    <w:rsid w:val="00C21952"/>
    <w:rsid w:val="00C21AD6"/>
    <w:rsid w:val="00C21EB3"/>
    <w:rsid w:val="00C22108"/>
    <w:rsid w:val="00C22214"/>
    <w:rsid w:val="00C2226A"/>
    <w:rsid w:val="00C2233B"/>
    <w:rsid w:val="00C2241D"/>
    <w:rsid w:val="00C22493"/>
    <w:rsid w:val="00C228E8"/>
    <w:rsid w:val="00C22F2D"/>
    <w:rsid w:val="00C232A3"/>
    <w:rsid w:val="00C23428"/>
    <w:rsid w:val="00C23A36"/>
    <w:rsid w:val="00C23AF3"/>
    <w:rsid w:val="00C23B01"/>
    <w:rsid w:val="00C23D0C"/>
    <w:rsid w:val="00C23ED6"/>
    <w:rsid w:val="00C23FBA"/>
    <w:rsid w:val="00C24000"/>
    <w:rsid w:val="00C24043"/>
    <w:rsid w:val="00C243E4"/>
    <w:rsid w:val="00C247A3"/>
    <w:rsid w:val="00C24870"/>
    <w:rsid w:val="00C2487F"/>
    <w:rsid w:val="00C24981"/>
    <w:rsid w:val="00C24C93"/>
    <w:rsid w:val="00C24C95"/>
    <w:rsid w:val="00C24FD7"/>
    <w:rsid w:val="00C250DF"/>
    <w:rsid w:val="00C251BD"/>
    <w:rsid w:val="00C251DA"/>
    <w:rsid w:val="00C253AE"/>
    <w:rsid w:val="00C25527"/>
    <w:rsid w:val="00C2552C"/>
    <w:rsid w:val="00C25BD8"/>
    <w:rsid w:val="00C25CA0"/>
    <w:rsid w:val="00C261B0"/>
    <w:rsid w:val="00C262DC"/>
    <w:rsid w:val="00C2630F"/>
    <w:rsid w:val="00C26367"/>
    <w:rsid w:val="00C26BAC"/>
    <w:rsid w:val="00C26C88"/>
    <w:rsid w:val="00C26DA8"/>
    <w:rsid w:val="00C26DDE"/>
    <w:rsid w:val="00C26FC9"/>
    <w:rsid w:val="00C27749"/>
    <w:rsid w:val="00C2776C"/>
    <w:rsid w:val="00C278B1"/>
    <w:rsid w:val="00C278E7"/>
    <w:rsid w:val="00C2792A"/>
    <w:rsid w:val="00C27951"/>
    <w:rsid w:val="00C27FA0"/>
    <w:rsid w:val="00C30218"/>
    <w:rsid w:val="00C30254"/>
    <w:rsid w:val="00C304F1"/>
    <w:rsid w:val="00C30661"/>
    <w:rsid w:val="00C306A6"/>
    <w:rsid w:val="00C3085A"/>
    <w:rsid w:val="00C308A4"/>
    <w:rsid w:val="00C30B91"/>
    <w:rsid w:val="00C30D5C"/>
    <w:rsid w:val="00C3124F"/>
    <w:rsid w:val="00C312D3"/>
    <w:rsid w:val="00C31316"/>
    <w:rsid w:val="00C314C3"/>
    <w:rsid w:val="00C314E6"/>
    <w:rsid w:val="00C316F5"/>
    <w:rsid w:val="00C3171B"/>
    <w:rsid w:val="00C31778"/>
    <w:rsid w:val="00C3193D"/>
    <w:rsid w:val="00C31A47"/>
    <w:rsid w:val="00C31F52"/>
    <w:rsid w:val="00C31F8C"/>
    <w:rsid w:val="00C320B5"/>
    <w:rsid w:val="00C320CC"/>
    <w:rsid w:val="00C32533"/>
    <w:rsid w:val="00C32818"/>
    <w:rsid w:val="00C328A0"/>
    <w:rsid w:val="00C328FE"/>
    <w:rsid w:val="00C32959"/>
    <w:rsid w:val="00C32C3B"/>
    <w:rsid w:val="00C32C55"/>
    <w:rsid w:val="00C32F6D"/>
    <w:rsid w:val="00C32FEF"/>
    <w:rsid w:val="00C33098"/>
    <w:rsid w:val="00C33259"/>
    <w:rsid w:val="00C3330D"/>
    <w:rsid w:val="00C333D5"/>
    <w:rsid w:val="00C33484"/>
    <w:rsid w:val="00C3397C"/>
    <w:rsid w:val="00C33E2F"/>
    <w:rsid w:val="00C33E9C"/>
    <w:rsid w:val="00C340B4"/>
    <w:rsid w:val="00C3410E"/>
    <w:rsid w:val="00C3418E"/>
    <w:rsid w:val="00C341B6"/>
    <w:rsid w:val="00C34301"/>
    <w:rsid w:val="00C3446C"/>
    <w:rsid w:val="00C345FE"/>
    <w:rsid w:val="00C34874"/>
    <w:rsid w:val="00C348C6"/>
    <w:rsid w:val="00C349EB"/>
    <w:rsid w:val="00C34A3D"/>
    <w:rsid w:val="00C34EE3"/>
    <w:rsid w:val="00C34F0A"/>
    <w:rsid w:val="00C35022"/>
    <w:rsid w:val="00C353D5"/>
    <w:rsid w:val="00C35423"/>
    <w:rsid w:val="00C3545F"/>
    <w:rsid w:val="00C359BF"/>
    <w:rsid w:val="00C35AA0"/>
    <w:rsid w:val="00C35CDE"/>
    <w:rsid w:val="00C36141"/>
    <w:rsid w:val="00C36269"/>
    <w:rsid w:val="00C3633A"/>
    <w:rsid w:val="00C365D4"/>
    <w:rsid w:val="00C3674F"/>
    <w:rsid w:val="00C36AE5"/>
    <w:rsid w:val="00C36B23"/>
    <w:rsid w:val="00C36CCD"/>
    <w:rsid w:val="00C36D8F"/>
    <w:rsid w:val="00C36DA8"/>
    <w:rsid w:val="00C36DD7"/>
    <w:rsid w:val="00C3720A"/>
    <w:rsid w:val="00C373D0"/>
    <w:rsid w:val="00C3750E"/>
    <w:rsid w:val="00C37587"/>
    <w:rsid w:val="00C375C9"/>
    <w:rsid w:val="00C375D3"/>
    <w:rsid w:val="00C376F8"/>
    <w:rsid w:val="00C37923"/>
    <w:rsid w:val="00C37982"/>
    <w:rsid w:val="00C37AA9"/>
    <w:rsid w:val="00C37B8B"/>
    <w:rsid w:val="00C37D8E"/>
    <w:rsid w:val="00C40017"/>
    <w:rsid w:val="00C404C9"/>
    <w:rsid w:val="00C405EE"/>
    <w:rsid w:val="00C406F3"/>
    <w:rsid w:val="00C40ACB"/>
    <w:rsid w:val="00C40E6D"/>
    <w:rsid w:val="00C40F8C"/>
    <w:rsid w:val="00C4115D"/>
    <w:rsid w:val="00C411EA"/>
    <w:rsid w:val="00C417D7"/>
    <w:rsid w:val="00C4197C"/>
    <w:rsid w:val="00C41A16"/>
    <w:rsid w:val="00C41F96"/>
    <w:rsid w:val="00C42014"/>
    <w:rsid w:val="00C42077"/>
    <w:rsid w:val="00C420B6"/>
    <w:rsid w:val="00C42220"/>
    <w:rsid w:val="00C4244F"/>
    <w:rsid w:val="00C42589"/>
    <w:rsid w:val="00C426E3"/>
    <w:rsid w:val="00C42702"/>
    <w:rsid w:val="00C42B80"/>
    <w:rsid w:val="00C42CA6"/>
    <w:rsid w:val="00C42EB6"/>
    <w:rsid w:val="00C4313B"/>
    <w:rsid w:val="00C43167"/>
    <w:rsid w:val="00C4332D"/>
    <w:rsid w:val="00C43404"/>
    <w:rsid w:val="00C43585"/>
    <w:rsid w:val="00C4364B"/>
    <w:rsid w:val="00C436AA"/>
    <w:rsid w:val="00C439A6"/>
    <w:rsid w:val="00C43A23"/>
    <w:rsid w:val="00C43BAC"/>
    <w:rsid w:val="00C43C0B"/>
    <w:rsid w:val="00C43C62"/>
    <w:rsid w:val="00C43CA2"/>
    <w:rsid w:val="00C43F01"/>
    <w:rsid w:val="00C43F49"/>
    <w:rsid w:val="00C4401F"/>
    <w:rsid w:val="00C4435E"/>
    <w:rsid w:val="00C44365"/>
    <w:rsid w:val="00C44373"/>
    <w:rsid w:val="00C44497"/>
    <w:rsid w:val="00C445D9"/>
    <w:rsid w:val="00C44AB9"/>
    <w:rsid w:val="00C44CCC"/>
    <w:rsid w:val="00C44F47"/>
    <w:rsid w:val="00C450A8"/>
    <w:rsid w:val="00C45142"/>
    <w:rsid w:val="00C451CD"/>
    <w:rsid w:val="00C4522E"/>
    <w:rsid w:val="00C45459"/>
    <w:rsid w:val="00C45513"/>
    <w:rsid w:val="00C455AC"/>
    <w:rsid w:val="00C45625"/>
    <w:rsid w:val="00C45817"/>
    <w:rsid w:val="00C45A69"/>
    <w:rsid w:val="00C45A88"/>
    <w:rsid w:val="00C45B19"/>
    <w:rsid w:val="00C45BC3"/>
    <w:rsid w:val="00C45CCF"/>
    <w:rsid w:val="00C45CE5"/>
    <w:rsid w:val="00C45EFB"/>
    <w:rsid w:val="00C46171"/>
    <w:rsid w:val="00C46442"/>
    <w:rsid w:val="00C464E9"/>
    <w:rsid w:val="00C467A9"/>
    <w:rsid w:val="00C46903"/>
    <w:rsid w:val="00C46AAD"/>
    <w:rsid w:val="00C46C21"/>
    <w:rsid w:val="00C46E40"/>
    <w:rsid w:val="00C46F56"/>
    <w:rsid w:val="00C470CA"/>
    <w:rsid w:val="00C4783C"/>
    <w:rsid w:val="00C478FA"/>
    <w:rsid w:val="00C47A55"/>
    <w:rsid w:val="00C47A65"/>
    <w:rsid w:val="00C47CAE"/>
    <w:rsid w:val="00C47D06"/>
    <w:rsid w:val="00C47FA6"/>
    <w:rsid w:val="00C5013A"/>
    <w:rsid w:val="00C5028B"/>
    <w:rsid w:val="00C502B0"/>
    <w:rsid w:val="00C50398"/>
    <w:rsid w:val="00C50448"/>
    <w:rsid w:val="00C50518"/>
    <w:rsid w:val="00C505A4"/>
    <w:rsid w:val="00C505F9"/>
    <w:rsid w:val="00C507A2"/>
    <w:rsid w:val="00C50AFD"/>
    <w:rsid w:val="00C50B85"/>
    <w:rsid w:val="00C50E26"/>
    <w:rsid w:val="00C510AE"/>
    <w:rsid w:val="00C511E0"/>
    <w:rsid w:val="00C512E8"/>
    <w:rsid w:val="00C513DB"/>
    <w:rsid w:val="00C51414"/>
    <w:rsid w:val="00C514B2"/>
    <w:rsid w:val="00C517F0"/>
    <w:rsid w:val="00C517F2"/>
    <w:rsid w:val="00C51900"/>
    <w:rsid w:val="00C519B8"/>
    <w:rsid w:val="00C51AFF"/>
    <w:rsid w:val="00C51BE0"/>
    <w:rsid w:val="00C51C61"/>
    <w:rsid w:val="00C52162"/>
    <w:rsid w:val="00C5241E"/>
    <w:rsid w:val="00C5268C"/>
    <w:rsid w:val="00C526A0"/>
    <w:rsid w:val="00C52B8F"/>
    <w:rsid w:val="00C52C13"/>
    <w:rsid w:val="00C52C45"/>
    <w:rsid w:val="00C52E4E"/>
    <w:rsid w:val="00C52F6B"/>
    <w:rsid w:val="00C531D8"/>
    <w:rsid w:val="00C5324E"/>
    <w:rsid w:val="00C532B2"/>
    <w:rsid w:val="00C5331A"/>
    <w:rsid w:val="00C5332F"/>
    <w:rsid w:val="00C534B3"/>
    <w:rsid w:val="00C53651"/>
    <w:rsid w:val="00C53B4A"/>
    <w:rsid w:val="00C53CC6"/>
    <w:rsid w:val="00C54071"/>
    <w:rsid w:val="00C540B8"/>
    <w:rsid w:val="00C54146"/>
    <w:rsid w:val="00C5427D"/>
    <w:rsid w:val="00C543A6"/>
    <w:rsid w:val="00C5441A"/>
    <w:rsid w:val="00C54593"/>
    <w:rsid w:val="00C5474F"/>
    <w:rsid w:val="00C54C38"/>
    <w:rsid w:val="00C54DFA"/>
    <w:rsid w:val="00C550C1"/>
    <w:rsid w:val="00C550E3"/>
    <w:rsid w:val="00C55260"/>
    <w:rsid w:val="00C55339"/>
    <w:rsid w:val="00C55341"/>
    <w:rsid w:val="00C553BD"/>
    <w:rsid w:val="00C55680"/>
    <w:rsid w:val="00C55693"/>
    <w:rsid w:val="00C558F6"/>
    <w:rsid w:val="00C5590D"/>
    <w:rsid w:val="00C559DD"/>
    <w:rsid w:val="00C55BCE"/>
    <w:rsid w:val="00C56037"/>
    <w:rsid w:val="00C56310"/>
    <w:rsid w:val="00C564B5"/>
    <w:rsid w:val="00C56695"/>
    <w:rsid w:val="00C566D4"/>
    <w:rsid w:val="00C56887"/>
    <w:rsid w:val="00C56A4A"/>
    <w:rsid w:val="00C56A74"/>
    <w:rsid w:val="00C56D87"/>
    <w:rsid w:val="00C56DA5"/>
    <w:rsid w:val="00C57957"/>
    <w:rsid w:val="00C57C8A"/>
    <w:rsid w:val="00C57DB0"/>
    <w:rsid w:val="00C60045"/>
    <w:rsid w:val="00C600F4"/>
    <w:rsid w:val="00C601E2"/>
    <w:rsid w:val="00C602F0"/>
    <w:rsid w:val="00C60586"/>
    <w:rsid w:val="00C60B55"/>
    <w:rsid w:val="00C60BEB"/>
    <w:rsid w:val="00C60E79"/>
    <w:rsid w:val="00C60EAA"/>
    <w:rsid w:val="00C610A6"/>
    <w:rsid w:val="00C6136F"/>
    <w:rsid w:val="00C613D6"/>
    <w:rsid w:val="00C61638"/>
    <w:rsid w:val="00C61725"/>
    <w:rsid w:val="00C6186E"/>
    <w:rsid w:val="00C61B98"/>
    <w:rsid w:val="00C61C36"/>
    <w:rsid w:val="00C621D3"/>
    <w:rsid w:val="00C62251"/>
    <w:rsid w:val="00C628EE"/>
    <w:rsid w:val="00C62A08"/>
    <w:rsid w:val="00C62BF8"/>
    <w:rsid w:val="00C62C89"/>
    <w:rsid w:val="00C62DFA"/>
    <w:rsid w:val="00C631F2"/>
    <w:rsid w:val="00C63318"/>
    <w:rsid w:val="00C633BB"/>
    <w:rsid w:val="00C633BD"/>
    <w:rsid w:val="00C63780"/>
    <w:rsid w:val="00C638B1"/>
    <w:rsid w:val="00C638EF"/>
    <w:rsid w:val="00C638F5"/>
    <w:rsid w:val="00C63D11"/>
    <w:rsid w:val="00C63D4E"/>
    <w:rsid w:val="00C63E39"/>
    <w:rsid w:val="00C63E89"/>
    <w:rsid w:val="00C63EA2"/>
    <w:rsid w:val="00C63F06"/>
    <w:rsid w:val="00C64015"/>
    <w:rsid w:val="00C64462"/>
    <w:rsid w:val="00C644A4"/>
    <w:rsid w:val="00C644E7"/>
    <w:rsid w:val="00C6484B"/>
    <w:rsid w:val="00C64C39"/>
    <w:rsid w:val="00C64DDB"/>
    <w:rsid w:val="00C6505B"/>
    <w:rsid w:val="00C65185"/>
    <w:rsid w:val="00C651A7"/>
    <w:rsid w:val="00C65251"/>
    <w:rsid w:val="00C653ED"/>
    <w:rsid w:val="00C654F7"/>
    <w:rsid w:val="00C65508"/>
    <w:rsid w:val="00C6558C"/>
    <w:rsid w:val="00C655D8"/>
    <w:rsid w:val="00C65773"/>
    <w:rsid w:val="00C6578E"/>
    <w:rsid w:val="00C65796"/>
    <w:rsid w:val="00C658B8"/>
    <w:rsid w:val="00C659D0"/>
    <w:rsid w:val="00C66387"/>
    <w:rsid w:val="00C665B8"/>
    <w:rsid w:val="00C666DF"/>
    <w:rsid w:val="00C66A45"/>
    <w:rsid w:val="00C66C4B"/>
    <w:rsid w:val="00C66CC4"/>
    <w:rsid w:val="00C66FFA"/>
    <w:rsid w:val="00C670DC"/>
    <w:rsid w:val="00C67121"/>
    <w:rsid w:val="00C67249"/>
    <w:rsid w:val="00C67746"/>
    <w:rsid w:val="00C678A4"/>
    <w:rsid w:val="00C67B6F"/>
    <w:rsid w:val="00C700F4"/>
    <w:rsid w:val="00C70190"/>
    <w:rsid w:val="00C703EB"/>
    <w:rsid w:val="00C70416"/>
    <w:rsid w:val="00C70426"/>
    <w:rsid w:val="00C70616"/>
    <w:rsid w:val="00C706B2"/>
    <w:rsid w:val="00C70702"/>
    <w:rsid w:val="00C708D4"/>
    <w:rsid w:val="00C709A3"/>
    <w:rsid w:val="00C70C45"/>
    <w:rsid w:val="00C70E94"/>
    <w:rsid w:val="00C713E3"/>
    <w:rsid w:val="00C71529"/>
    <w:rsid w:val="00C718BE"/>
    <w:rsid w:val="00C719F5"/>
    <w:rsid w:val="00C71A57"/>
    <w:rsid w:val="00C71B2C"/>
    <w:rsid w:val="00C71B78"/>
    <w:rsid w:val="00C71D36"/>
    <w:rsid w:val="00C71D94"/>
    <w:rsid w:val="00C71DFD"/>
    <w:rsid w:val="00C71F43"/>
    <w:rsid w:val="00C71FD1"/>
    <w:rsid w:val="00C72085"/>
    <w:rsid w:val="00C7241B"/>
    <w:rsid w:val="00C724AA"/>
    <w:rsid w:val="00C72674"/>
    <w:rsid w:val="00C726AC"/>
    <w:rsid w:val="00C727BE"/>
    <w:rsid w:val="00C7281C"/>
    <w:rsid w:val="00C72C80"/>
    <w:rsid w:val="00C72CC8"/>
    <w:rsid w:val="00C72E3E"/>
    <w:rsid w:val="00C734DB"/>
    <w:rsid w:val="00C73587"/>
    <w:rsid w:val="00C738F0"/>
    <w:rsid w:val="00C73A07"/>
    <w:rsid w:val="00C73DDD"/>
    <w:rsid w:val="00C73E3A"/>
    <w:rsid w:val="00C73FD7"/>
    <w:rsid w:val="00C741DB"/>
    <w:rsid w:val="00C744F6"/>
    <w:rsid w:val="00C74641"/>
    <w:rsid w:val="00C746AD"/>
    <w:rsid w:val="00C749B2"/>
    <w:rsid w:val="00C749E6"/>
    <w:rsid w:val="00C75825"/>
    <w:rsid w:val="00C75903"/>
    <w:rsid w:val="00C75982"/>
    <w:rsid w:val="00C75B5A"/>
    <w:rsid w:val="00C75C89"/>
    <w:rsid w:val="00C762BD"/>
    <w:rsid w:val="00C762CC"/>
    <w:rsid w:val="00C762ED"/>
    <w:rsid w:val="00C764E7"/>
    <w:rsid w:val="00C76508"/>
    <w:rsid w:val="00C76599"/>
    <w:rsid w:val="00C76807"/>
    <w:rsid w:val="00C768D5"/>
    <w:rsid w:val="00C769CF"/>
    <w:rsid w:val="00C76B6D"/>
    <w:rsid w:val="00C76C7D"/>
    <w:rsid w:val="00C76D88"/>
    <w:rsid w:val="00C76F08"/>
    <w:rsid w:val="00C772A0"/>
    <w:rsid w:val="00C77371"/>
    <w:rsid w:val="00C77869"/>
    <w:rsid w:val="00C77940"/>
    <w:rsid w:val="00C77C0C"/>
    <w:rsid w:val="00C77CC7"/>
    <w:rsid w:val="00C80235"/>
    <w:rsid w:val="00C80476"/>
    <w:rsid w:val="00C80F7E"/>
    <w:rsid w:val="00C81283"/>
    <w:rsid w:val="00C81591"/>
    <w:rsid w:val="00C815BF"/>
    <w:rsid w:val="00C817F2"/>
    <w:rsid w:val="00C81803"/>
    <w:rsid w:val="00C818D9"/>
    <w:rsid w:val="00C8195B"/>
    <w:rsid w:val="00C81998"/>
    <w:rsid w:val="00C819B4"/>
    <w:rsid w:val="00C81C22"/>
    <w:rsid w:val="00C81C30"/>
    <w:rsid w:val="00C81CDE"/>
    <w:rsid w:val="00C81D01"/>
    <w:rsid w:val="00C82406"/>
    <w:rsid w:val="00C825D3"/>
    <w:rsid w:val="00C828E9"/>
    <w:rsid w:val="00C82AC7"/>
    <w:rsid w:val="00C82BCD"/>
    <w:rsid w:val="00C82D0D"/>
    <w:rsid w:val="00C8301D"/>
    <w:rsid w:val="00C83081"/>
    <w:rsid w:val="00C83106"/>
    <w:rsid w:val="00C83182"/>
    <w:rsid w:val="00C83603"/>
    <w:rsid w:val="00C836E7"/>
    <w:rsid w:val="00C83980"/>
    <w:rsid w:val="00C83BA6"/>
    <w:rsid w:val="00C83E4E"/>
    <w:rsid w:val="00C83E5B"/>
    <w:rsid w:val="00C83F45"/>
    <w:rsid w:val="00C83FA1"/>
    <w:rsid w:val="00C84027"/>
    <w:rsid w:val="00C84305"/>
    <w:rsid w:val="00C84385"/>
    <w:rsid w:val="00C8454E"/>
    <w:rsid w:val="00C84901"/>
    <w:rsid w:val="00C84A73"/>
    <w:rsid w:val="00C84AAB"/>
    <w:rsid w:val="00C85693"/>
    <w:rsid w:val="00C85FC0"/>
    <w:rsid w:val="00C86255"/>
    <w:rsid w:val="00C86287"/>
    <w:rsid w:val="00C8639C"/>
    <w:rsid w:val="00C863F0"/>
    <w:rsid w:val="00C8648A"/>
    <w:rsid w:val="00C868C5"/>
    <w:rsid w:val="00C86B66"/>
    <w:rsid w:val="00C86DEF"/>
    <w:rsid w:val="00C86E89"/>
    <w:rsid w:val="00C87352"/>
    <w:rsid w:val="00C873CA"/>
    <w:rsid w:val="00C87541"/>
    <w:rsid w:val="00C8764D"/>
    <w:rsid w:val="00C87652"/>
    <w:rsid w:val="00C87A7A"/>
    <w:rsid w:val="00C87B25"/>
    <w:rsid w:val="00C87D88"/>
    <w:rsid w:val="00C87DDF"/>
    <w:rsid w:val="00C87E0E"/>
    <w:rsid w:val="00C87E75"/>
    <w:rsid w:val="00C87E87"/>
    <w:rsid w:val="00C87F0E"/>
    <w:rsid w:val="00C9001E"/>
    <w:rsid w:val="00C9007C"/>
    <w:rsid w:val="00C900B6"/>
    <w:rsid w:val="00C901A9"/>
    <w:rsid w:val="00C9050F"/>
    <w:rsid w:val="00C905AA"/>
    <w:rsid w:val="00C90734"/>
    <w:rsid w:val="00C90862"/>
    <w:rsid w:val="00C90A7C"/>
    <w:rsid w:val="00C90B4F"/>
    <w:rsid w:val="00C90E4D"/>
    <w:rsid w:val="00C90FB0"/>
    <w:rsid w:val="00C910D3"/>
    <w:rsid w:val="00C91128"/>
    <w:rsid w:val="00C91397"/>
    <w:rsid w:val="00C91483"/>
    <w:rsid w:val="00C9149E"/>
    <w:rsid w:val="00C917F5"/>
    <w:rsid w:val="00C918E7"/>
    <w:rsid w:val="00C919E0"/>
    <w:rsid w:val="00C91CE6"/>
    <w:rsid w:val="00C91D85"/>
    <w:rsid w:val="00C91DF3"/>
    <w:rsid w:val="00C91E81"/>
    <w:rsid w:val="00C91FA0"/>
    <w:rsid w:val="00C9220E"/>
    <w:rsid w:val="00C923F7"/>
    <w:rsid w:val="00C92572"/>
    <w:rsid w:val="00C92826"/>
    <w:rsid w:val="00C928EE"/>
    <w:rsid w:val="00C928FA"/>
    <w:rsid w:val="00C92902"/>
    <w:rsid w:val="00C92AE8"/>
    <w:rsid w:val="00C92D94"/>
    <w:rsid w:val="00C92E4C"/>
    <w:rsid w:val="00C92ECA"/>
    <w:rsid w:val="00C93012"/>
    <w:rsid w:val="00C93105"/>
    <w:rsid w:val="00C934AB"/>
    <w:rsid w:val="00C9392B"/>
    <w:rsid w:val="00C939A0"/>
    <w:rsid w:val="00C939DB"/>
    <w:rsid w:val="00C93D68"/>
    <w:rsid w:val="00C9403A"/>
    <w:rsid w:val="00C94097"/>
    <w:rsid w:val="00C9445A"/>
    <w:rsid w:val="00C9446B"/>
    <w:rsid w:val="00C944E8"/>
    <w:rsid w:val="00C94593"/>
    <w:rsid w:val="00C946FB"/>
    <w:rsid w:val="00C94842"/>
    <w:rsid w:val="00C9493C"/>
    <w:rsid w:val="00C94AAB"/>
    <w:rsid w:val="00C94E26"/>
    <w:rsid w:val="00C94E36"/>
    <w:rsid w:val="00C94F22"/>
    <w:rsid w:val="00C94FFC"/>
    <w:rsid w:val="00C95368"/>
    <w:rsid w:val="00C95A79"/>
    <w:rsid w:val="00C95CC2"/>
    <w:rsid w:val="00C95D9E"/>
    <w:rsid w:val="00C95DED"/>
    <w:rsid w:val="00C95F20"/>
    <w:rsid w:val="00C95F58"/>
    <w:rsid w:val="00C96004"/>
    <w:rsid w:val="00C962BB"/>
    <w:rsid w:val="00C9647D"/>
    <w:rsid w:val="00C964EA"/>
    <w:rsid w:val="00C96573"/>
    <w:rsid w:val="00C9689E"/>
    <w:rsid w:val="00C96997"/>
    <w:rsid w:val="00C969B3"/>
    <w:rsid w:val="00C96B39"/>
    <w:rsid w:val="00C96B5A"/>
    <w:rsid w:val="00C96B5B"/>
    <w:rsid w:val="00C96EDD"/>
    <w:rsid w:val="00C96F61"/>
    <w:rsid w:val="00C96F7C"/>
    <w:rsid w:val="00C96FD3"/>
    <w:rsid w:val="00C97147"/>
    <w:rsid w:val="00C974AE"/>
    <w:rsid w:val="00C97570"/>
    <w:rsid w:val="00C9776C"/>
    <w:rsid w:val="00C97C77"/>
    <w:rsid w:val="00C97EEC"/>
    <w:rsid w:val="00CA01E8"/>
    <w:rsid w:val="00CA022C"/>
    <w:rsid w:val="00CA029F"/>
    <w:rsid w:val="00CA02A6"/>
    <w:rsid w:val="00CA0349"/>
    <w:rsid w:val="00CA0457"/>
    <w:rsid w:val="00CA04BD"/>
    <w:rsid w:val="00CA083A"/>
    <w:rsid w:val="00CA08A8"/>
    <w:rsid w:val="00CA08AC"/>
    <w:rsid w:val="00CA0A34"/>
    <w:rsid w:val="00CA0C9B"/>
    <w:rsid w:val="00CA0EFE"/>
    <w:rsid w:val="00CA0FA1"/>
    <w:rsid w:val="00CA1673"/>
    <w:rsid w:val="00CA1807"/>
    <w:rsid w:val="00CA18F9"/>
    <w:rsid w:val="00CA1A9B"/>
    <w:rsid w:val="00CA1B00"/>
    <w:rsid w:val="00CA1CC1"/>
    <w:rsid w:val="00CA1D52"/>
    <w:rsid w:val="00CA1DFB"/>
    <w:rsid w:val="00CA1F81"/>
    <w:rsid w:val="00CA2077"/>
    <w:rsid w:val="00CA24C6"/>
    <w:rsid w:val="00CA24C7"/>
    <w:rsid w:val="00CA2973"/>
    <w:rsid w:val="00CA29ED"/>
    <w:rsid w:val="00CA31D5"/>
    <w:rsid w:val="00CA323C"/>
    <w:rsid w:val="00CA3308"/>
    <w:rsid w:val="00CA342C"/>
    <w:rsid w:val="00CA36D4"/>
    <w:rsid w:val="00CA375E"/>
    <w:rsid w:val="00CA39EA"/>
    <w:rsid w:val="00CA3A93"/>
    <w:rsid w:val="00CA3F53"/>
    <w:rsid w:val="00CA3F90"/>
    <w:rsid w:val="00CA415E"/>
    <w:rsid w:val="00CA4274"/>
    <w:rsid w:val="00CA4327"/>
    <w:rsid w:val="00CA4442"/>
    <w:rsid w:val="00CA452B"/>
    <w:rsid w:val="00CA49F3"/>
    <w:rsid w:val="00CA4D58"/>
    <w:rsid w:val="00CA4EC9"/>
    <w:rsid w:val="00CA4F32"/>
    <w:rsid w:val="00CA4FC0"/>
    <w:rsid w:val="00CA518E"/>
    <w:rsid w:val="00CA5193"/>
    <w:rsid w:val="00CA51ED"/>
    <w:rsid w:val="00CA537A"/>
    <w:rsid w:val="00CA57FE"/>
    <w:rsid w:val="00CA587C"/>
    <w:rsid w:val="00CA5885"/>
    <w:rsid w:val="00CA59A0"/>
    <w:rsid w:val="00CA5AF4"/>
    <w:rsid w:val="00CA5C70"/>
    <w:rsid w:val="00CA6381"/>
    <w:rsid w:val="00CA6457"/>
    <w:rsid w:val="00CA64C2"/>
    <w:rsid w:val="00CA64DA"/>
    <w:rsid w:val="00CA6520"/>
    <w:rsid w:val="00CA6683"/>
    <w:rsid w:val="00CA66AD"/>
    <w:rsid w:val="00CA678F"/>
    <w:rsid w:val="00CA67E0"/>
    <w:rsid w:val="00CA6A39"/>
    <w:rsid w:val="00CA6BDC"/>
    <w:rsid w:val="00CA6D43"/>
    <w:rsid w:val="00CA6E5B"/>
    <w:rsid w:val="00CA6E6B"/>
    <w:rsid w:val="00CA70AE"/>
    <w:rsid w:val="00CA71DB"/>
    <w:rsid w:val="00CA723C"/>
    <w:rsid w:val="00CA7498"/>
    <w:rsid w:val="00CA7648"/>
    <w:rsid w:val="00CB021C"/>
    <w:rsid w:val="00CB0424"/>
    <w:rsid w:val="00CB0516"/>
    <w:rsid w:val="00CB062C"/>
    <w:rsid w:val="00CB0878"/>
    <w:rsid w:val="00CB09FC"/>
    <w:rsid w:val="00CB0A98"/>
    <w:rsid w:val="00CB0B46"/>
    <w:rsid w:val="00CB0C47"/>
    <w:rsid w:val="00CB0DC9"/>
    <w:rsid w:val="00CB10F2"/>
    <w:rsid w:val="00CB11F0"/>
    <w:rsid w:val="00CB1252"/>
    <w:rsid w:val="00CB13D4"/>
    <w:rsid w:val="00CB140C"/>
    <w:rsid w:val="00CB14AF"/>
    <w:rsid w:val="00CB17B9"/>
    <w:rsid w:val="00CB18B2"/>
    <w:rsid w:val="00CB1990"/>
    <w:rsid w:val="00CB1D58"/>
    <w:rsid w:val="00CB1E21"/>
    <w:rsid w:val="00CB2097"/>
    <w:rsid w:val="00CB2271"/>
    <w:rsid w:val="00CB23D5"/>
    <w:rsid w:val="00CB2900"/>
    <w:rsid w:val="00CB29D8"/>
    <w:rsid w:val="00CB2B0B"/>
    <w:rsid w:val="00CB2B1D"/>
    <w:rsid w:val="00CB2BC1"/>
    <w:rsid w:val="00CB2DE9"/>
    <w:rsid w:val="00CB3046"/>
    <w:rsid w:val="00CB30E2"/>
    <w:rsid w:val="00CB3571"/>
    <w:rsid w:val="00CB3616"/>
    <w:rsid w:val="00CB36AF"/>
    <w:rsid w:val="00CB3B99"/>
    <w:rsid w:val="00CB3FA7"/>
    <w:rsid w:val="00CB4419"/>
    <w:rsid w:val="00CB44F7"/>
    <w:rsid w:val="00CB4669"/>
    <w:rsid w:val="00CB4750"/>
    <w:rsid w:val="00CB4880"/>
    <w:rsid w:val="00CB49A8"/>
    <w:rsid w:val="00CB4BA9"/>
    <w:rsid w:val="00CB4C44"/>
    <w:rsid w:val="00CB4C76"/>
    <w:rsid w:val="00CB4CD9"/>
    <w:rsid w:val="00CB4D61"/>
    <w:rsid w:val="00CB4F68"/>
    <w:rsid w:val="00CB517D"/>
    <w:rsid w:val="00CB54D3"/>
    <w:rsid w:val="00CB5684"/>
    <w:rsid w:val="00CB5803"/>
    <w:rsid w:val="00CB5E27"/>
    <w:rsid w:val="00CB5F28"/>
    <w:rsid w:val="00CB6139"/>
    <w:rsid w:val="00CB61DA"/>
    <w:rsid w:val="00CB6271"/>
    <w:rsid w:val="00CB6374"/>
    <w:rsid w:val="00CB65A5"/>
    <w:rsid w:val="00CB6730"/>
    <w:rsid w:val="00CB675C"/>
    <w:rsid w:val="00CB6A55"/>
    <w:rsid w:val="00CB6EF1"/>
    <w:rsid w:val="00CB6F8A"/>
    <w:rsid w:val="00CB6FC0"/>
    <w:rsid w:val="00CB6FCA"/>
    <w:rsid w:val="00CB717C"/>
    <w:rsid w:val="00CB7326"/>
    <w:rsid w:val="00CB76A0"/>
    <w:rsid w:val="00CB76B2"/>
    <w:rsid w:val="00CB77E5"/>
    <w:rsid w:val="00CB780B"/>
    <w:rsid w:val="00CB7AA2"/>
    <w:rsid w:val="00CB7B44"/>
    <w:rsid w:val="00CB7D11"/>
    <w:rsid w:val="00CB7E10"/>
    <w:rsid w:val="00CB7F50"/>
    <w:rsid w:val="00CC0109"/>
    <w:rsid w:val="00CC04B4"/>
    <w:rsid w:val="00CC05EA"/>
    <w:rsid w:val="00CC0604"/>
    <w:rsid w:val="00CC06C8"/>
    <w:rsid w:val="00CC07C4"/>
    <w:rsid w:val="00CC0C57"/>
    <w:rsid w:val="00CC0CBD"/>
    <w:rsid w:val="00CC0F75"/>
    <w:rsid w:val="00CC1013"/>
    <w:rsid w:val="00CC137D"/>
    <w:rsid w:val="00CC1521"/>
    <w:rsid w:val="00CC1611"/>
    <w:rsid w:val="00CC16CC"/>
    <w:rsid w:val="00CC1873"/>
    <w:rsid w:val="00CC2153"/>
    <w:rsid w:val="00CC2173"/>
    <w:rsid w:val="00CC240B"/>
    <w:rsid w:val="00CC26DC"/>
    <w:rsid w:val="00CC2BA6"/>
    <w:rsid w:val="00CC2C56"/>
    <w:rsid w:val="00CC2FDA"/>
    <w:rsid w:val="00CC30E7"/>
    <w:rsid w:val="00CC31AC"/>
    <w:rsid w:val="00CC320C"/>
    <w:rsid w:val="00CC32E2"/>
    <w:rsid w:val="00CC334D"/>
    <w:rsid w:val="00CC343A"/>
    <w:rsid w:val="00CC34C5"/>
    <w:rsid w:val="00CC35A2"/>
    <w:rsid w:val="00CC362E"/>
    <w:rsid w:val="00CC368F"/>
    <w:rsid w:val="00CC36ED"/>
    <w:rsid w:val="00CC3909"/>
    <w:rsid w:val="00CC3A6B"/>
    <w:rsid w:val="00CC3BC8"/>
    <w:rsid w:val="00CC3D4D"/>
    <w:rsid w:val="00CC3E40"/>
    <w:rsid w:val="00CC40D7"/>
    <w:rsid w:val="00CC41D0"/>
    <w:rsid w:val="00CC42CA"/>
    <w:rsid w:val="00CC42F1"/>
    <w:rsid w:val="00CC474E"/>
    <w:rsid w:val="00CC4D88"/>
    <w:rsid w:val="00CC4E97"/>
    <w:rsid w:val="00CC51F2"/>
    <w:rsid w:val="00CC5504"/>
    <w:rsid w:val="00CC5558"/>
    <w:rsid w:val="00CC56B1"/>
    <w:rsid w:val="00CC57B5"/>
    <w:rsid w:val="00CC5829"/>
    <w:rsid w:val="00CC5A6B"/>
    <w:rsid w:val="00CC5CB4"/>
    <w:rsid w:val="00CC5F0C"/>
    <w:rsid w:val="00CC6135"/>
    <w:rsid w:val="00CC61AB"/>
    <w:rsid w:val="00CC63B8"/>
    <w:rsid w:val="00CC6587"/>
    <w:rsid w:val="00CC65D3"/>
    <w:rsid w:val="00CC6683"/>
    <w:rsid w:val="00CC67C8"/>
    <w:rsid w:val="00CC6B0B"/>
    <w:rsid w:val="00CC6D5C"/>
    <w:rsid w:val="00CC724A"/>
    <w:rsid w:val="00CC7416"/>
    <w:rsid w:val="00CC74EB"/>
    <w:rsid w:val="00CC7562"/>
    <w:rsid w:val="00CC76D0"/>
    <w:rsid w:val="00CC78A0"/>
    <w:rsid w:val="00CC78DB"/>
    <w:rsid w:val="00CC7AC3"/>
    <w:rsid w:val="00CC7FA5"/>
    <w:rsid w:val="00CD01C3"/>
    <w:rsid w:val="00CD0534"/>
    <w:rsid w:val="00CD0555"/>
    <w:rsid w:val="00CD0596"/>
    <w:rsid w:val="00CD059B"/>
    <w:rsid w:val="00CD06E3"/>
    <w:rsid w:val="00CD0997"/>
    <w:rsid w:val="00CD099F"/>
    <w:rsid w:val="00CD0D38"/>
    <w:rsid w:val="00CD0DF5"/>
    <w:rsid w:val="00CD0F47"/>
    <w:rsid w:val="00CD0F7C"/>
    <w:rsid w:val="00CD1118"/>
    <w:rsid w:val="00CD1740"/>
    <w:rsid w:val="00CD1CA7"/>
    <w:rsid w:val="00CD2481"/>
    <w:rsid w:val="00CD24A7"/>
    <w:rsid w:val="00CD2726"/>
    <w:rsid w:val="00CD27B7"/>
    <w:rsid w:val="00CD2A4B"/>
    <w:rsid w:val="00CD2B3E"/>
    <w:rsid w:val="00CD2B86"/>
    <w:rsid w:val="00CD3288"/>
    <w:rsid w:val="00CD36DF"/>
    <w:rsid w:val="00CD379C"/>
    <w:rsid w:val="00CD37A3"/>
    <w:rsid w:val="00CD3853"/>
    <w:rsid w:val="00CD3A48"/>
    <w:rsid w:val="00CD3C26"/>
    <w:rsid w:val="00CD3EFA"/>
    <w:rsid w:val="00CD40FF"/>
    <w:rsid w:val="00CD44AB"/>
    <w:rsid w:val="00CD45A7"/>
    <w:rsid w:val="00CD45C6"/>
    <w:rsid w:val="00CD4712"/>
    <w:rsid w:val="00CD4846"/>
    <w:rsid w:val="00CD494D"/>
    <w:rsid w:val="00CD49A5"/>
    <w:rsid w:val="00CD5000"/>
    <w:rsid w:val="00CD52A5"/>
    <w:rsid w:val="00CD5367"/>
    <w:rsid w:val="00CD567A"/>
    <w:rsid w:val="00CD56A2"/>
    <w:rsid w:val="00CD59A9"/>
    <w:rsid w:val="00CD59F0"/>
    <w:rsid w:val="00CD5BF7"/>
    <w:rsid w:val="00CD5C06"/>
    <w:rsid w:val="00CD5C0B"/>
    <w:rsid w:val="00CD5F7B"/>
    <w:rsid w:val="00CD61A6"/>
    <w:rsid w:val="00CD61B8"/>
    <w:rsid w:val="00CD629E"/>
    <w:rsid w:val="00CD6316"/>
    <w:rsid w:val="00CD6641"/>
    <w:rsid w:val="00CD66B9"/>
    <w:rsid w:val="00CD66BF"/>
    <w:rsid w:val="00CD6C8A"/>
    <w:rsid w:val="00CD6DD4"/>
    <w:rsid w:val="00CD7149"/>
    <w:rsid w:val="00CD7213"/>
    <w:rsid w:val="00CD7626"/>
    <w:rsid w:val="00CD7678"/>
    <w:rsid w:val="00CD7725"/>
    <w:rsid w:val="00CD7817"/>
    <w:rsid w:val="00CD7A85"/>
    <w:rsid w:val="00CD7BF8"/>
    <w:rsid w:val="00CD7C41"/>
    <w:rsid w:val="00CD7D86"/>
    <w:rsid w:val="00CD7EE2"/>
    <w:rsid w:val="00CD7FB2"/>
    <w:rsid w:val="00CE004B"/>
    <w:rsid w:val="00CE00EC"/>
    <w:rsid w:val="00CE013D"/>
    <w:rsid w:val="00CE0175"/>
    <w:rsid w:val="00CE01E9"/>
    <w:rsid w:val="00CE03CC"/>
    <w:rsid w:val="00CE0750"/>
    <w:rsid w:val="00CE07DA"/>
    <w:rsid w:val="00CE07F8"/>
    <w:rsid w:val="00CE0907"/>
    <w:rsid w:val="00CE0A62"/>
    <w:rsid w:val="00CE0AFA"/>
    <w:rsid w:val="00CE0D2D"/>
    <w:rsid w:val="00CE11CE"/>
    <w:rsid w:val="00CE1202"/>
    <w:rsid w:val="00CE13A3"/>
    <w:rsid w:val="00CE1524"/>
    <w:rsid w:val="00CE15A4"/>
    <w:rsid w:val="00CE1B2E"/>
    <w:rsid w:val="00CE1C00"/>
    <w:rsid w:val="00CE1DC7"/>
    <w:rsid w:val="00CE1E4F"/>
    <w:rsid w:val="00CE1F88"/>
    <w:rsid w:val="00CE2018"/>
    <w:rsid w:val="00CE209A"/>
    <w:rsid w:val="00CE2455"/>
    <w:rsid w:val="00CE2504"/>
    <w:rsid w:val="00CE2544"/>
    <w:rsid w:val="00CE2645"/>
    <w:rsid w:val="00CE26EB"/>
    <w:rsid w:val="00CE26F9"/>
    <w:rsid w:val="00CE287E"/>
    <w:rsid w:val="00CE2A41"/>
    <w:rsid w:val="00CE2E7B"/>
    <w:rsid w:val="00CE2EE4"/>
    <w:rsid w:val="00CE300A"/>
    <w:rsid w:val="00CE30DD"/>
    <w:rsid w:val="00CE326D"/>
    <w:rsid w:val="00CE374C"/>
    <w:rsid w:val="00CE3906"/>
    <w:rsid w:val="00CE3EA7"/>
    <w:rsid w:val="00CE3F8C"/>
    <w:rsid w:val="00CE49CE"/>
    <w:rsid w:val="00CE4DAA"/>
    <w:rsid w:val="00CE5096"/>
    <w:rsid w:val="00CE5098"/>
    <w:rsid w:val="00CE50CE"/>
    <w:rsid w:val="00CE5123"/>
    <w:rsid w:val="00CE516E"/>
    <w:rsid w:val="00CE523F"/>
    <w:rsid w:val="00CE55E2"/>
    <w:rsid w:val="00CE5735"/>
    <w:rsid w:val="00CE576D"/>
    <w:rsid w:val="00CE61FD"/>
    <w:rsid w:val="00CE62B8"/>
    <w:rsid w:val="00CE6376"/>
    <w:rsid w:val="00CE63A6"/>
    <w:rsid w:val="00CE63C0"/>
    <w:rsid w:val="00CE65AE"/>
    <w:rsid w:val="00CE66BA"/>
    <w:rsid w:val="00CE67E2"/>
    <w:rsid w:val="00CE6871"/>
    <w:rsid w:val="00CE6D84"/>
    <w:rsid w:val="00CE7122"/>
    <w:rsid w:val="00CE7557"/>
    <w:rsid w:val="00CE77B9"/>
    <w:rsid w:val="00CE79BD"/>
    <w:rsid w:val="00CE7D14"/>
    <w:rsid w:val="00CF008C"/>
    <w:rsid w:val="00CF0131"/>
    <w:rsid w:val="00CF04B2"/>
    <w:rsid w:val="00CF0511"/>
    <w:rsid w:val="00CF05B4"/>
    <w:rsid w:val="00CF05CB"/>
    <w:rsid w:val="00CF08E2"/>
    <w:rsid w:val="00CF0903"/>
    <w:rsid w:val="00CF09BD"/>
    <w:rsid w:val="00CF0BD8"/>
    <w:rsid w:val="00CF0D82"/>
    <w:rsid w:val="00CF0F40"/>
    <w:rsid w:val="00CF0F6F"/>
    <w:rsid w:val="00CF113F"/>
    <w:rsid w:val="00CF11BE"/>
    <w:rsid w:val="00CF1344"/>
    <w:rsid w:val="00CF14F8"/>
    <w:rsid w:val="00CF15E2"/>
    <w:rsid w:val="00CF18A9"/>
    <w:rsid w:val="00CF192D"/>
    <w:rsid w:val="00CF1978"/>
    <w:rsid w:val="00CF1D13"/>
    <w:rsid w:val="00CF1E62"/>
    <w:rsid w:val="00CF2060"/>
    <w:rsid w:val="00CF2437"/>
    <w:rsid w:val="00CF26D4"/>
    <w:rsid w:val="00CF2E5F"/>
    <w:rsid w:val="00CF2F6D"/>
    <w:rsid w:val="00CF312C"/>
    <w:rsid w:val="00CF32D9"/>
    <w:rsid w:val="00CF35A7"/>
    <w:rsid w:val="00CF3780"/>
    <w:rsid w:val="00CF3812"/>
    <w:rsid w:val="00CF386F"/>
    <w:rsid w:val="00CF3E06"/>
    <w:rsid w:val="00CF3FBB"/>
    <w:rsid w:val="00CF427C"/>
    <w:rsid w:val="00CF441F"/>
    <w:rsid w:val="00CF4481"/>
    <w:rsid w:val="00CF488A"/>
    <w:rsid w:val="00CF4B60"/>
    <w:rsid w:val="00CF4CF7"/>
    <w:rsid w:val="00CF5449"/>
    <w:rsid w:val="00CF555E"/>
    <w:rsid w:val="00CF5627"/>
    <w:rsid w:val="00CF5684"/>
    <w:rsid w:val="00CF56F4"/>
    <w:rsid w:val="00CF56FC"/>
    <w:rsid w:val="00CF58E5"/>
    <w:rsid w:val="00CF5AC0"/>
    <w:rsid w:val="00CF5B22"/>
    <w:rsid w:val="00CF6116"/>
    <w:rsid w:val="00CF6165"/>
    <w:rsid w:val="00CF61C3"/>
    <w:rsid w:val="00CF6310"/>
    <w:rsid w:val="00CF6498"/>
    <w:rsid w:val="00CF662B"/>
    <w:rsid w:val="00CF6643"/>
    <w:rsid w:val="00CF66B1"/>
    <w:rsid w:val="00CF693A"/>
    <w:rsid w:val="00CF6CA4"/>
    <w:rsid w:val="00CF6E8E"/>
    <w:rsid w:val="00CF7163"/>
    <w:rsid w:val="00CF7297"/>
    <w:rsid w:val="00CF7491"/>
    <w:rsid w:val="00CF7514"/>
    <w:rsid w:val="00CF75DD"/>
    <w:rsid w:val="00CF7A6D"/>
    <w:rsid w:val="00CF7C38"/>
    <w:rsid w:val="00CF7F34"/>
    <w:rsid w:val="00D0020D"/>
    <w:rsid w:val="00D0035E"/>
    <w:rsid w:val="00D00417"/>
    <w:rsid w:val="00D0064D"/>
    <w:rsid w:val="00D008A1"/>
    <w:rsid w:val="00D008B4"/>
    <w:rsid w:val="00D00963"/>
    <w:rsid w:val="00D00A48"/>
    <w:rsid w:val="00D00B10"/>
    <w:rsid w:val="00D00C5B"/>
    <w:rsid w:val="00D00CA1"/>
    <w:rsid w:val="00D00E19"/>
    <w:rsid w:val="00D01124"/>
    <w:rsid w:val="00D01207"/>
    <w:rsid w:val="00D01276"/>
    <w:rsid w:val="00D012B6"/>
    <w:rsid w:val="00D01441"/>
    <w:rsid w:val="00D0146D"/>
    <w:rsid w:val="00D01502"/>
    <w:rsid w:val="00D01618"/>
    <w:rsid w:val="00D0169F"/>
    <w:rsid w:val="00D01775"/>
    <w:rsid w:val="00D017CC"/>
    <w:rsid w:val="00D017E8"/>
    <w:rsid w:val="00D019A4"/>
    <w:rsid w:val="00D01A7F"/>
    <w:rsid w:val="00D01AE2"/>
    <w:rsid w:val="00D01C35"/>
    <w:rsid w:val="00D01EC6"/>
    <w:rsid w:val="00D01F9F"/>
    <w:rsid w:val="00D0224D"/>
    <w:rsid w:val="00D02339"/>
    <w:rsid w:val="00D028C8"/>
    <w:rsid w:val="00D02A0B"/>
    <w:rsid w:val="00D02B40"/>
    <w:rsid w:val="00D02C26"/>
    <w:rsid w:val="00D03317"/>
    <w:rsid w:val="00D036A5"/>
    <w:rsid w:val="00D03973"/>
    <w:rsid w:val="00D03A8B"/>
    <w:rsid w:val="00D03D19"/>
    <w:rsid w:val="00D042C3"/>
    <w:rsid w:val="00D045C4"/>
    <w:rsid w:val="00D0477A"/>
    <w:rsid w:val="00D049AA"/>
    <w:rsid w:val="00D049E5"/>
    <w:rsid w:val="00D04C5C"/>
    <w:rsid w:val="00D04E9E"/>
    <w:rsid w:val="00D0503E"/>
    <w:rsid w:val="00D050AB"/>
    <w:rsid w:val="00D0515B"/>
    <w:rsid w:val="00D051D5"/>
    <w:rsid w:val="00D05248"/>
    <w:rsid w:val="00D053A2"/>
    <w:rsid w:val="00D057B1"/>
    <w:rsid w:val="00D05B58"/>
    <w:rsid w:val="00D05B5C"/>
    <w:rsid w:val="00D05EE8"/>
    <w:rsid w:val="00D060EB"/>
    <w:rsid w:val="00D062FE"/>
    <w:rsid w:val="00D0643E"/>
    <w:rsid w:val="00D065C4"/>
    <w:rsid w:val="00D066C5"/>
    <w:rsid w:val="00D068E8"/>
    <w:rsid w:val="00D069DB"/>
    <w:rsid w:val="00D06A83"/>
    <w:rsid w:val="00D06A96"/>
    <w:rsid w:val="00D06B51"/>
    <w:rsid w:val="00D06B69"/>
    <w:rsid w:val="00D06BD6"/>
    <w:rsid w:val="00D06CC6"/>
    <w:rsid w:val="00D06FC7"/>
    <w:rsid w:val="00D07329"/>
    <w:rsid w:val="00D077BB"/>
    <w:rsid w:val="00D0781A"/>
    <w:rsid w:val="00D07A55"/>
    <w:rsid w:val="00D07A70"/>
    <w:rsid w:val="00D07B2A"/>
    <w:rsid w:val="00D07DA2"/>
    <w:rsid w:val="00D1005B"/>
    <w:rsid w:val="00D101B1"/>
    <w:rsid w:val="00D1024A"/>
    <w:rsid w:val="00D103D6"/>
    <w:rsid w:val="00D10567"/>
    <w:rsid w:val="00D10843"/>
    <w:rsid w:val="00D10C64"/>
    <w:rsid w:val="00D10CA8"/>
    <w:rsid w:val="00D1111C"/>
    <w:rsid w:val="00D111E8"/>
    <w:rsid w:val="00D1127C"/>
    <w:rsid w:val="00D112EF"/>
    <w:rsid w:val="00D113A4"/>
    <w:rsid w:val="00D1174E"/>
    <w:rsid w:val="00D1183A"/>
    <w:rsid w:val="00D118B7"/>
    <w:rsid w:val="00D11BC9"/>
    <w:rsid w:val="00D11C69"/>
    <w:rsid w:val="00D11DDD"/>
    <w:rsid w:val="00D12091"/>
    <w:rsid w:val="00D121DF"/>
    <w:rsid w:val="00D12C46"/>
    <w:rsid w:val="00D12FA2"/>
    <w:rsid w:val="00D130F2"/>
    <w:rsid w:val="00D134AF"/>
    <w:rsid w:val="00D13789"/>
    <w:rsid w:val="00D137E3"/>
    <w:rsid w:val="00D13972"/>
    <w:rsid w:val="00D13D14"/>
    <w:rsid w:val="00D13EC5"/>
    <w:rsid w:val="00D13EE0"/>
    <w:rsid w:val="00D141FF"/>
    <w:rsid w:val="00D14354"/>
    <w:rsid w:val="00D1448B"/>
    <w:rsid w:val="00D144CE"/>
    <w:rsid w:val="00D1463E"/>
    <w:rsid w:val="00D1468B"/>
    <w:rsid w:val="00D14733"/>
    <w:rsid w:val="00D1476D"/>
    <w:rsid w:val="00D147E0"/>
    <w:rsid w:val="00D14C16"/>
    <w:rsid w:val="00D14EFD"/>
    <w:rsid w:val="00D153EE"/>
    <w:rsid w:val="00D15428"/>
    <w:rsid w:val="00D15438"/>
    <w:rsid w:val="00D15533"/>
    <w:rsid w:val="00D1553B"/>
    <w:rsid w:val="00D155E3"/>
    <w:rsid w:val="00D1562F"/>
    <w:rsid w:val="00D15684"/>
    <w:rsid w:val="00D156B9"/>
    <w:rsid w:val="00D15943"/>
    <w:rsid w:val="00D15C39"/>
    <w:rsid w:val="00D15DAD"/>
    <w:rsid w:val="00D15DBA"/>
    <w:rsid w:val="00D15FD9"/>
    <w:rsid w:val="00D16003"/>
    <w:rsid w:val="00D16090"/>
    <w:rsid w:val="00D160F2"/>
    <w:rsid w:val="00D16153"/>
    <w:rsid w:val="00D16178"/>
    <w:rsid w:val="00D161D9"/>
    <w:rsid w:val="00D166C4"/>
    <w:rsid w:val="00D16752"/>
    <w:rsid w:val="00D16781"/>
    <w:rsid w:val="00D16803"/>
    <w:rsid w:val="00D16BF9"/>
    <w:rsid w:val="00D16F2E"/>
    <w:rsid w:val="00D16F44"/>
    <w:rsid w:val="00D17111"/>
    <w:rsid w:val="00D1722C"/>
    <w:rsid w:val="00D172B4"/>
    <w:rsid w:val="00D1762A"/>
    <w:rsid w:val="00D176CF"/>
    <w:rsid w:val="00D17716"/>
    <w:rsid w:val="00D177BF"/>
    <w:rsid w:val="00D1789A"/>
    <w:rsid w:val="00D17C4C"/>
    <w:rsid w:val="00D17E83"/>
    <w:rsid w:val="00D17FCB"/>
    <w:rsid w:val="00D2007E"/>
    <w:rsid w:val="00D20179"/>
    <w:rsid w:val="00D20309"/>
    <w:rsid w:val="00D20444"/>
    <w:rsid w:val="00D20487"/>
    <w:rsid w:val="00D206ED"/>
    <w:rsid w:val="00D2073F"/>
    <w:rsid w:val="00D2088D"/>
    <w:rsid w:val="00D20C32"/>
    <w:rsid w:val="00D20D09"/>
    <w:rsid w:val="00D20DE0"/>
    <w:rsid w:val="00D20ECA"/>
    <w:rsid w:val="00D21094"/>
    <w:rsid w:val="00D2132C"/>
    <w:rsid w:val="00D213CE"/>
    <w:rsid w:val="00D21452"/>
    <w:rsid w:val="00D214EE"/>
    <w:rsid w:val="00D2150D"/>
    <w:rsid w:val="00D215F9"/>
    <w:rsid w:val="00D2170C"/>
    <w:rsid w:val="00D2175D"/>
    <w:rsid w:val="00D218F1"/>
    <w:rsid w:val="00D21D4E"/>
    <w:rsid w:val="00D21F00"/>
    <w:rsid w:val="00D220F0"/>
    <w:rsid w:val="00D22137"/>
    <w:rsid w:val="00D2269C"/>
    <w:rsid w:val="00D22800"/>
    <w:rsid w:val="00D22837"/>
    <w:rsid w:val="00D22932"/>
    <w:rsid w:val="00D22AC5"/>
    <w:rsid w:val="00D22EC4"/>
    <w:rsid w:val="00D22EED"/>
    <w:rsid w:val="00D23178"/>
    <w:rsid w:val="00D231AB"/>
    <w:rsid w:val="00D237AD"/>
    <w:rsid w:val="00D23954"/>
    <w:rsid w:val="00D23DCB"/>
    <w:rsid w:val="00D23F3B"/>
    <w:rsid w:val="00D23FC0"/>
    <w:rsid w:val="00D24001"/>
    <w:rsid w:val="00D241C9"/>
    <w:rsid w:val="00D244B1"/>
    <w:rsid w:val="00D24684"/>
    <w:rsid w:val="00D248E9"/>
    <w:rsid w:val="00D24965"/>
    <w:rsid w:val="00D24A0C"/>
    <w:rsid w:val="00D24A47"/>
    <w:rsid w:val="00D24CE2"/>
    <w:rsid w:val="00D24EBC"/>
    <w:rsid w:val="00D25263"/>
    <w:rsid w:val="00D252A2"/>
    <w:rsid w:val="00D252C8"/>
    <w:rsid w:val="00D25526"/>
    <w:rsid w:val="00D2560D"/>
    <w:rsid w:val="00D25859"/>
    <w:rsid w:val="00D25872"/>
    <w:rsid w:val="00D25B97"/>
    <w:rsid w:val="00D25BAC"/>
    <w:rsid w:val="00D25C06"/>
    <w:rsid w:val="00D25CFF"/>
    <w:rsid w:val="00D25EDC"/>
    <w:rsid w:val="00D2629C"/>
    <w:rsid w:val="00D26413"/>
    <w:rsid w:val="00D264E1"/>
    <w:rsid w:val="00D26684"/>
    <w:rsid w:val="00D26A16"/>
    <w:rsid w:val="00D26ACD"/>
    <w:rsid w:val="00D26BF3"/>
    <w:rsid w:val="00D26C7D"/>
    <w:rsid w:val="00D26CCC"/>
    <w:rsid w:val="00D26D95"/>
    <w:rsid w:val="00D26EBF"/>
    <w:rsid w:val="00D26F26"/>
    <w:rsid w:val="00D26FA4"/>
    <w:rsid w:val="00D26FF2"/>
    <w:rsid w:val="00D275AC"/>
    <w:rsid w:val="00D27994"/>
    <w:rsid w:val="00D279A8"/>
    <w:rsid w:val="00D279FD"/>
    <w:rsid w:val="00D27BE8"/>
    <w:rsid w:val="00D301E5"/>
    <w:rsid w:val="00D30381"/>
    <w:rsid w:val="00D30388"/>
    <w:rsid w:val="00D307AC"/>
    <w:rsid w:val="00D30906"/>
    <w:rsid w:val="00D30923"/>
    <w:rsid w:val="00D30A28"/>
    <w:rsid w:val="00D30AE7"/>
    <w:rsid w:val="00D30AEA"/>
    <w:rsid w:val="00D30B08"/>
    <w:rsid w:val="00D30B9D"/>
    <w:rsid w:val="00D30BDB"/>
    <w:rsid w:val="00D30C51"/>
    <w:rsid w:val="00D30D7D"/>
    <w:rsid w:val="00D30E7F"/>
    <w:rsid w:val="00D30FDC"/>
    <w:rsid w:val="00D31294"/>
    <w:rsid w:val="00D31318"/>
    <w:rsid w:val="00D31365"/>
    <w:rsid w:val="00D316F8"/>
    <w:rsid w:val="00D317C2"/>
    <w:rsid w:val="00D317F7"/>
    <w:rsid w:val="00D31907"/>
    <w:rsid w:val="00D31B88"/>
    <w:rsid w:val="00D31BCD"/>
    <w:rsid w:val="00D31D74"/>
    <w:rsid w:val="00D31E9F"/>
    <w:rsid w:val="00D3247C"/>
    <w:rsid w:val="00D328B1"/>
    <w:rsid w:val="00D32A04"/>
    <w:rsid w:val="00D32BB8"/>
    <w:rsid w:val="00D32C98"/>
    <w:rsid w:val="00D333FF"/>
    <w:rsid w:val="00D334A1"/>
    <w:rsid w:val="00D33560"/>
    <w:rsid w:val="00D33705"/>
    <w:rsid w:val="00D33798"/>
    <w:rsid w:val="00D33933"/>
    <w:rsid w:val="00D33A1D"/>
    <w:rsid w:val="00D33A74"/>
    <w:rsid w:val="00D33A9C"/>
    <w:rsid w:val="00D33B31"/>
    <w:rsid w:val="00D33C27"/>
    <w:rsid w:val="00D340A6"/>
    <w:rsid w:val="00D3438F"/>
    <w:rsid w:val="00D3455B"/>
    <w:rsid w:val="00D3496F"/>
    <w:rsid w:val="00D34A08"/>
    <w:rsid w:val="00D34A0B"/>
    <w:rsid w:val="00D34A70"/>
    <w:rsid w:val="00D34E02"/>
    <w:rsid w:val="00D34E92"/>
    <w:rsid w:val="00D34EAF"/>
    <w:rsid w:val="00D34EC5"/>
    <w:rsid w:val="00D35072"/>
    <w:rsid w:val="00D35081"/>
    <w:rsid w:val="00D350A7"/>
    <w:rsid w:val="00D35112"/>
    <w:rsid w:val="00D352BC"/>
    <w:rsid w:val="00D35307"/>
    <w:rsid w:val="00D3539F"/>
    <w:rsid w:val="00D355EF"/>
    <w:rsid w:val="00D35902"/>
    <w:rsid w:val="00D35987"/>
    <w:rsid w:val="00D359FE"/>
    <w:rsid w:val="00D35AA5"/>
    <w:rsid w:val="00D35BAA"/>
    <w:rsid w:val="00D35C05"/>
    <w:rsid w:val="00D360CE"/>
    <w:rsid w:val="00D363FC"/>
    <w:rsid w:val="00D36BE9"/>
    <w:rsid w:val="00D36C0E"/>
    <w:rsid w:val="00D36CC7"/>
    <w:rsid w:val="00D36D95"/>
    <w:rsid w:val="00D36D9D"/>
    <w:rsid w:val="00D36F1A"/>
    <w:rsid w:val="00D36F7D"/>
    <w:rsid w:val="00D37552"/>
    <w:rsid w:val="00D376A0"/>
    <w:rsid w:val="00D378F0"/>
    <w:rsid w:val="00D37916"/>
    <w:rsid w:val="00D37A09"/>
    <w:rsid w:val="00D37A46"/>
    <w:rsid w:val="00D37BD8"/>
    <w:rsid w:val="00D37EB1"/>
    <w:rsid w:val="00D4008F"/>
    <w:rsid w:val="00D400BF"/>
    <w:rsid w:val="00D402CC"/>
    <w:rsid w:val="00D402F6"/>
    <w:rsid w:val="00D404F2"/>
    <w:rsid w:val="00D4052D"/>
    <w:rsid w:val="00D40A65"/>
    <w:rsid w:val="00D4109B"/>
    <w:rsid w:val="00D413C0"/>
    <w:rsid w:val="00D41612"/>
    <w:rsid w:val="00D41682"/>
    <w:rsid w:val="00D4191D"/>
    <w:rsid w:val="00D41C94"/>
    <w:rsid w:val="00D41FC4"/>
    <w:rsid w:val="00D4218A"/>
    <w:rsid w:val="00D42441"/>
    <w:rsid w:val="00D426A7"/>
    <w:rsid w:val="00D42764"/>
    <w:rsid w:val="00D427C6"/>
    <w:rsid w:val="00D42AE7"/>
    <w:rsid w:val="00D4311F"/>
    <w:rsid w:val="00D43142"/>
    <w:rsid w:val="00D434C2"/>
    <w:rsid w:val="00D43B9A"/>
    <w:rsid w:val="00D43D5F"/>
    <w:rsid w:val="00D43D92"/>
    <w:rsid w:val="00D43DF4"/>
    <w:rsid w:val="00D43DFE"/>
    <w:rsid w:val="00D43EC5"/>
    <w:rsid w:val="00D44117"/>
    <w:rsid w:val="00D44206"/>
    <w:rsid w:val="00D44469"/>
    <w:rsid w:val="00D445E0"/>
    <w:rsid w:val="00D448C3"/>
    <w:rsid w:val="00D44907"/>
    <w:rsid w:val="00D4490C"/>
    <w:rsid w:val="00D44948"/>
    <w:rsid w:val="00D4497B"/>
    <w:rsid w:val="00D44DFF"/>
    <w:rsid w:val="00D44E0B"/>
    <w:rsid w:val="00D44E2B"/>
    <w:rsid w:val="00D4592E"/>
    <w:rsid w:val="00D45ACD"/>
    <w:rsid w:val="00D45D68"/>
    <w:rsid w:val="00D45F00"/>
    <w:rsid w:val="00D46094"/>
    <w:rsid w:val="00D46310"/>
    <w:rsid w:val="00D4643A"/>
    <w:rsid w:val="00D46499"/>
    <w:rsid w:val="00D4651A"/>
    <w:rsid w:val="00D468F9"/>
    <w:rsid w:val="00D46A53"/>
    <w:rsid w:val="00D46A75"/>
    <w:rsid w:val="00D46AE3"/>
    <w:rsid w:val="00D46B6D"/>
    <w:rsid w:val="00D46B77"/>
    <w:rsid w:val="00D46E16"/>
    <w:rsid w:val="00D46ECD"/>
    <w:rsid w:val="00D46FD2"/>
    <w:rsid w:val="00D47516"/>
    <w:rsid w:val="00D477F1"/>
    <w:rsid w:val="00D47807"/>
    <w:rsid w:val="00D47836"/>
    <w:rsid w:val="00D478DA"/>
    <w:rsid w:val="00D47C42"/>
    <w:rsid w:val="00D47E82"/>
    <w:rsid w:val="00D500A6"/>
    <w:rsid w:val="00D50558"/>
    <w:rsid w:val="00D5096F"/>
    <w:rsid w:val="00D50C25"/>
    <w:rsid w:val="00D50F66"/>
    <w:rsid w:val="00D511D0"/>
    <w:rsid w:val="00D51366"/>
    <w:rsid w:val="00D51411"/>
    <w:rsid w:val="00D514C1"/>
    <w:rsid w:val="00D5154E"/>
    <w:rsid w:val="00D51871"/>
    <w:rsid w:val="00D51879"/>
    <w:rsid w:val="00D51B30"/>
    <w:rsid w:val="00D51B52"/>
    <w:rsid w:val="00D51C9C"/>
    <w:rsid w:val="00D51DEB"/>
    <w:rsid w:val="00D51E0F"/>
    <w:rsid w:val="00D522B2"/>
    <w:rsid w:val="00D522F1"/>
    <w:rsid w:val="00D5248A"/>
    <w:rsid w:val="00D524EF"/>
    <w:rsid w:val="00D525C5"/>
    <w:rsid w:val="00D525ED"/>
    <w:rsid w:val="00D52931"/>
    <w:rsid w:val="00D5299F"/>
    <w:rsid w:val="00D52E03"/>
    <w:rsid w:val="00D5311E"/>
    <w:rsid w:val="00D5336C"/>
    <w:rsid w:val="00D53387"/>
    <w:rsid w:val="00D533DF"/>
    <w:rsid w:val="00D5356D"/>
    <w:rsid w:val="00D535BF"/>
    <w:rsid w:val="00D5387C"/>
    <w:rsid w:val="00D53E12"/>
    <w:rsid w:val="00D53FEE"/>
    <w:rsid w:val="00D54325"/>
    <w:rsid w:val="00D543EF"/>
    <w:rsid w:val="00D5460F"/>
    <w:rsid w:val="00D54E63"/>
    <w:rsid w:val="00D54F08"/>
    <w:rsid w:val="00D55335"/>
    <w:rsid w:val="00D55388"/>
    <w:rsid w:val="00D553B7"/>
    <w:rsid w:val="00D55417"/>
    <w:rsid w:val="00D55459"/>
    <w:rsid w:val="00D55900"/>
    <w:rsid w:val="00D55B44"/>
    <w:rsid w:val="00D55CBA"/>
    <w:rsid w:val="00D55D93"/>
    <w:rsid w:val="00D55F31"/>
    <w:rsid w:val="00D55F8D"/>
    <w:rsid w:val="00D560D5"/>
    <w:rsid w:val="00D56317"/>
    <w:rsid w:val="00D5650C"/>
    <w:rsid w:val="00D56723"/>
    <w:rsid w:val="00D56902"/>
    <w:rsid w:val="00D569BF"/>
    <w:rsid w:val="00D56A0D"/>
    <w:rsid w:val="00D56A72"/>
    <w:rsid w:val="00D56CAF"/>
    <w:rsid w:val="00D56DAC"/>
    <w:rsid w:val="00D56E3A"/>
    <w:rsid w:val="00D57162"/>
    <w:rsid w:val="00D571EE"/>
    <w:rsid w:val="00D573F3"/>
    <w:rsid w:val="00D574A8"/>
    <w:rsid w:val="00D57605"/>
    <w:rsid w:val="00D57B37"/>
    <w:rsid w:val="00D57C08"/>
    <w:rsid w:val="00D57CEE"/>
    <w:rsid w:val="00D57D38"/>
    <w:rsid w:val="00D57F34"/>
    <w:rsid w:val="00D6000D"/>
    <w:rsid w:val="00D60028"/>
    <w:rsid w:val="00D6033A"/>
    <w:rsid w:val="00D6050E"/>
    <w:rsid w:val="00D609B2"/>
    <w:rsid w:val="00D60A4D"/>
    <w:rsid w:val="00D60CFB"/>
    <w:rsid w:val="00D6136A"/>
    <w:rsid w:val="00D613FF"/>
    <w:rsid w:val="00D61829"/>
    <w:rsid w:val="00D6196E"/>
    <w:rsid w:val="00D61A74"/>
    <w:rsid w:val="00D624A4"/>
    <w:rsid w:val="00D625D7"/>
    <w:rsid w:val="00D6278C"/>
    <w:rsid w:val="00D62A7C"/>
    <w:rsid w:val="00D62FA2"/>
    <w:rsid w:val="00D6304A"/>
    <w:rsid w:val="00D6308D"/>
    <w:rsid w:val="00D63198"/>
    <w:rsid w:val="00D63341"/>
    <w:rsid w:val="00D633F8"/>
    <w:rsid w:val="00D63463"/>
    <w:rsid w:val="00D6358D"/>
    <w:rsid w:val="00D63710"/>
    <w:rsid w:val="00D63A31"/>
    <w:rsid w:val="00D63A77"/>
    <w:rsid w:val="00D63A80"/>
    <w:rsid w:val="00D63AA9"/>
    <w:rsid w:val="00D63B91"/>
    <w:rsid w:val="00D63C3C"/>
    <w:rsid w:val="00D63C45"/>
    <w:rsid w:val="00D63EDB"/>
    <w:rsid w:val="00D63F6B"/>
    <w:rsid w:val="00D64061"/>
    <w:rsid w:val="00D64221"/>
    <w:rsid w:val="00D64232"/>
    <w:rsid w:val="00D64604"/>
    <w:rsid w:val="00D6470D"/>
    <w:rsid w:val="00D64B04"/>
    <w:rsid w:val="00D64E9D"/>
    <w:rsid w:val="00D64FAF"/>
    <w:rsid w:val="00D65108"/>
    <w:rsid w:val="00D65198"/>
    <w:rsid w:val="00D65282"/>
    <w:rsid w:val="00D65323"/>
    <w:rsid w:val="00D65375"/>
    <w:rsid w:val="00D654FC"/>
    <w:rsid w:val="00D656BB"/>
    <w:rsid w:val="00D656F5"/>
    <w:rsid w:val="00D65786"/>
    <w:rsid w:val="00D65788"/>
    <w:rsid w:val="00D659E9"/>
    <w:rsid w:val="00D65CAC"/>
    <w:rsid w:val="00D65D63"/>
    <w:rsid w:val="00D65DC2"/>
    <w:rsid w:val="00D65F29"/>
    <w:rsid w:val="00D65F46"/>
    <w:rsid w:val="00D66111"/>
    <w:rsid w:val="00D661D8"/>
    <w:rsid w:val="00D6627B"/>
    <w:rsid w:val="00D6674D"/>
    <w:rsid w:val="00D66826"/>
    <w:rsid w:val="00D66901"/>
    <w:rsid w:val="00D66A3A"/>
    <w:rsid w:val="00D66AF8"/>
    <w:rsid w:val="00D66FDA"/>
    <w:rsid w:val="00D67564"/>
    <w:rsid w:val="00D677DE"/>
    <w:rsid w:val="00D67807"/>
    <w:rsid w:val="00D6786F"/>
    <w:rsid w:val="00D67FD9"/>
    <w:rsid w:val="00D70023"/>
    <w:rsid w:val="00D700A2"/>
    <w:rsid w:val="00D700F9"/>
    <w:rsid w:val="00D700FA"/>
    <w:rsid w:val="00D70245"/>
    <w:rsid w:val="00D708C0"/>
    <w:rsid w:val="00D70BA2"/>
    <w:rsid w:val="00D70C61"/>
    <w:rsid w:val="00D70DE4"/>
    <w:rsid w:val="00D70E27"/>
    <w:rsid w:val="00D70F48"/>
    <w:rsid w:val="00D71267"/>
    <w:rsid w:val="00D716BE"/>
    <w:rsid w:val="00D717AB"/>
    <w:rsid w:val="00D71852"/>
    <w:rsid w:val="00D7190F"/>
    <w:rsid w:val="00D71CED"/>
    <w:rsid w:val="00D71FCA"/>
    <w:rsid w:val="00D7200E"/>
    <w:rsid w:val="00D7201D"/>
    <w:rsid w:val="00D72440"/>
    <w:rsid w:val="00D72614"/>
    <w:rsid w:val="00D72C35"/>
    <w:rsid w:val="00D72C6A"/>
    <w:rsid w:val="00D72E7C"/>
    <w:rsid w:val="00D72FC7"/>
    <w:rsid w:val="00D73019"/>
    <w:rsid w:val="00D731B3"/>
    <w:rsid w:val="00D733F2"/>
    <w:rsid w:val="00D734FD"/>
    <w:rsid w:val="00D7360B"/>
    <w:rsid w:val="00D73847"/>
    <w:rsid w:val="00D73B48"/>
    <w:rsid w:val="00D73C36"/>
    <w:rsid w:val="00D73CA4"/>
    <w:rsid w:val="00D73ECC"/>
    <w:rsid w:val="00D73F8B"/>
    <w:rsid w:val="00D74119"/>
    <w:rsid w:val="00D74289"/>
    <w:rsid w:val="00D743AC"/>
    <w:rsid w:val="00D74427"/>
    <w:rsid w:val="00D74564"/>
    <w:rsid w:val="00D7469C"/>
    <w:rsid w:val="00D74725"/>
    <w:rsid w:val="00D74983"/>
    <w:rsid w:val="00D749DA"/>
    <w:rsid w:val="00D74A3A"/>
    <w:rsid w:val="00D74B2D"/>
    <w:rsid w:val="00D74CAE"/>
    <w:rsid w:val="00D74F1E"/>
    <w:rsid w:val="00D7500F"/>
    <w:rsid w:val="00D75060"/>
    <w:rsid w:val="00D7522E"/>
    <w:rsid w:val="00D7523A"/>
    <w:rsid w:val="00D7530D"/>
    <w:rsid w:val="00D7535D"/>
    <w:rsid w:val="00D75546"/>
    <w:rsid w:val="00D75643"/>
    <w:rsid w:val="00D75755"/>
    <w:rsid w:val="00D757A6"/>
    <w:rsid w:val="00D758C1"/>
    <w:rsid w:val="00D75BD2"/>
    <w:rsid w:val="00D75D0F"/>
    <w:rsid w:val="00D75D28"/>
    <w:rsid w:val="00D7616B"/>
    <w:rsid w:val="00D763E6"/>
    <w:rsid w:val="00D76A01"/>
    <w:rsid w:val="00D76A9B"/>
    <w:rsid w:val="00D76B96"/>
    <w:rsid w:val="00D76C2D"/>
    <w:rsid w:val="00D76D33"/>
    <w:rsid w:val="00D770D4"/>
    <w:rsid w:val="00D77138"/>
    <w:rsid w:val="00D77251"/>
    <w:rsid w:val="00D77311"/>
    <w:rsid w:val="00D77544"/>
    <w:rsid w:val="00D775AE"/>
    <w:rsid w:val="00D777C6"/>
    <w:rsid w:val="00D77817"/>
    <w:rsid w:val="00D778CC"/>
    <w:rsid w:val="00D77A56"/>
    <w:rsid w:val="00D77E4B"/>
    <w:rsid w:val="00D77E4E"/>
    <w:rsid w:val="00D77E7A"/>
    <w:rsid w:val="00D77EF7"/>
    <w:rsid w:val="00D8020E"/>
    <w:rsid w:val="00D805FA"/>
    <w:rsid w:val="00D80718"/>
    <w:rsid w:val="00D808D0"/>
    <w:rsid w:val="00D80980"/>
    <w:rsid w:val="00D80AFE"/>
    <w:rsid w:val="00D80B6D"/>
    <w:rsid w:val="00D80D02"/>
    <w:rsid w:val="00D8111D"/>
    <w:rsid w:val="00D814D3"/>
    <w:rsid w:val="00D8156A"/>
    <w:rsid w:val="00D816C8"/>
    <w:rsid w:val="00D8189C"/>
    <w:rsid w:val="00D818B9"/>
    <w:rsid w:val="00D81C0B"/>
    <w:rsid w:val="00D81CA8"/>
    <w:rsid w:val="00D81F7D"/>
    <w:rsid w:val="00D81FD5"/>
    <w:rsid w:val="00D820FB"/>
    <w:rsid w:val="00D82337"/>
    <w:rsid w:val="00D823F9"/>
    <w:rsid w:val="00D825DB"/>
    <w:rsid w:val="00D825EA"/>
    <w:rsid w:val="00D826B1"/>
    <w:rsid w:val="00D82ADD"/>
    <w:rsid w:val="00D82B8D"/>
    <w:rsid w:val="00D82C09"/>
    <w:rsid w:val="00D82ECD"/>
    <w:rsid w:val="00D8307F"/>
    <w:rsid w:val="00D8325C"/>
    <w:rsid w:val="00D83372"/>
    <w:rsid w:val="00D835B3"/>
    <w:rsid w:val="00D83800"/>
    <w:rsid w:val="00D83B6C"/>
    <w:rsid w:val="00D83CDC"/>
    <w:rsid w:val="00D83F13"/>
    <w:rsid w:val="00D84264"/>
    <w:rsid w:val="00D84430"/>
    <w:rsid w:val="00D84860"/>
    <w:rsid w:val="00D84AE7"/>
    <w:rsid w:val="00D84AF8"/>
    <w:rsid w:val="00D84C83"/>
    <w:rsid w:val="00D84CEC"/>
    <w:rsid w:val="00D84E3B"/>
    <w:rsid w:val="00D84E46"/>
    <w:rsid w:val="00D85209"/>
    <w:rsid w:val="00D85A93"/>
    <w:rsid w:val="00D85D98"/>
    <w:rsid w:val="00D8609E"/>
    <w:rsid w:val="00D860FA"/>
    <w:rsid w:val="00D861E3"/>
    <w:rsid w:val="00D8625C"/>
    <w:rsid w:val="00D862D1"/>
    <w:rsid w:val="00D8652E"/>
    <w:rsid w:val="00D86830"/>
    <w:rsid w:val="00D86835"/>
    <w:rsid w:val="00D869AC"/>
    <w:rsid w:val="00D86D4C"/>
    <w:rsid w:val="00D8731B"/>
    <w:rsid w:val="00D87522"/>
    <w:rsid w:val="00D879AD"/>
    <w:rsid w:val="00D87A0F"/>
    <w:rsid w:val="00D87A96"/>
    <w:rsid w:val="00D87ADC"/>
    <w:rsid w:val="00D87C91"/>
    <w:rsid w:val="00D87CF6"/>
    <w:rsid w:val="00D87D26"/>
    <w:rsid w:val="00D9029E"/>
    <w:rsid w:val="00D903E7"/>
    <w:rsid w:val="00D90653"/>
    <w:rsid w:val="00D90736"/>
    <w:rsid w:val="00D90813"/>
    <w:rsid w:val="00D9099A"/>
    <w:rsid w:val="00D90CAF"/>
    <w:rsid w:val="00D90CED"/>
    <w:rsid w:val="00D90EB3"/>
    <w:rsid w:val="00D90F2B"/>
    <w:rsid w:val="00D912D7"/>
    <w:rsid w:val="00D9165E"/>
    <w:rsid w:val="00D9175C"/>
    <w:rsid w:val="00D91F90"/>
    <w:rsid w:val="00D92266"/>
    <w:rsid w:val="00D923BE"/>
    <w:rsid w:val="00D9248C"/>
    <w:rsid w:val="00D928B5"/>
    <w:rsid w:val="00D92982"/>
    <w:rsid w:val="00D92AFE"/>
    <w:rsid w:val="00D92E2F"/>
    <w:rsid w:val="00D92F23"/>
    <w:rsid w:val="00D931CC"/>
    <w:rsid w:val="00D9342C"/>
    <w:rsid w:val="00D938C2"/>
    <w:rsid w:val="00D93B2A"/>
    <w:rsid w:val="00D93B7B"/>
    <w:rsid w:val="00D93C66"/>
    <w:rsid w:val="00D93EFD"/>
    <w:rsid w:val="00D93FC4"/>
    <w:rsid w:val="00D93FE8"/>
    <w:rsid w:val="00D941D4"/>
    <w:rsid w:val="00D942E3"/>
    <w:rsid w:val="00D9468D"/>
    <w:rsid w:val="00D9474B"/>
    <w:rsid w:val="00D947F1"/>
    <w:rsid w:val="00D94AA5"/>
    <w:rsid w:val="00D94B2B"/>
    <w:rsid w:val="00D94CC6"/>
    <w:rsid w:val="00D94E94"/>
    <w:rsid w:val="00D94F28"/>
    <w:rsid w:val="00D950ED"/>
    <w:rsid w:val="00D951B3"/>
    <w:rsid w:val="00D95356"/>
    <w:rsid w:val="00D9558C"/>
    <w:rsid w:val="00D9559E"/>
    <w:rsid w:val="00D955C2"/>
    <w:rsid w:val="00D9560E"/>
    <w:rsid w:val="00D956D6"/>
    <w:rsid w:val="00D958FD"/>
    <w:rsid w:val="00D95A12"/>
    <w:rsid w:val="00D95A49"/>
    <w:rsid w:val="00D95B40"/>
    <w:rsid w:val="00D95C90"/>
    <w:rsid w:val="00D9613B"/>
    <w:rsid w:val="00D962F2"/>
    <w:rsid w:val="00D963CD"/>
    <w:rsid w:val="00D964C2"/>
    <w:rsid w:val="00D964F2"/>
    <w:rsid w:val="00D96AEC"/>
    <w:rsid w:val="00D96DD7"/>
    <w:rsid w:val="00D97083"/>
    <w:rsid w:val="00D97200"/>
    <w:rsid w:val="00D9739A"/>
    <w:rsid w:val="00D974B2"/>
    <w:rsid w:val="00D975E9"/>
    <w:rsid w:val="00D975FA"/>
    <w:rsid w:val="00D97616"/>
    <w:rsid w:val="00D9764B"/>
    <w:rsid w:val="00D977CE"/>
    <w:rsid w:val="00D978F3"/>
    <w:rsid w:val="00D97A63"/>
    <w:rsid w:val="00D97A78"/>
    <w:rsid w:val="00D97B98"/>
    <w:rsid w:val="00D97C93"/>
    <w:rsid w:val="00D97E15"/>
    <w:rsid w:val="00D97E6C"/>
    <w:rsid w:val="00DA018D"/>
    <w:rsid w:val="00DA0309"/>
    <w:rsid w:val="00DA0542"/>
    <w:rsid w:val="00DA07BF"/>
    <w:rsid w:val="00DA094C"/>
    <w:rsid w:val="00DA0EFC"/>
    <w:rsid w:val="00DA105C"/>
    <w:rsid w:val="00DA120C"/>
    <w:rsid w:val="00DA12E9"/>
    <w:rsid w:val="00DA14B4"/>
    <w:rsid w:val="00DA16AB"/>
    <w:rsid w:val="00DA16AE"/>
    <w:rsid w:val="00DA19E1"/>
    <w:rsid w:val="00DA1A81"/>
    <w:rsid w:val="00DA1D8E"/>
    <w:rsid w:val="00DA1FF6"/>
    <w:rsid w:val="00DA22E5"/>
    <w:rsid w:val="00DA23F7"/>
    <w:rsid w:val="00DA24F3"/>
    <w:rsid w:val="00DA28F0"/>
    <w:rsid w:val="00DA29E7"/>
    <w:rsid w:val="00DA2E5D"/>
    <w:rsid w:val="00DA2F89"/>
    <w:rsid w:val="00DA304B"/>
    <w:rsid w:val="00DA30A4"/>
    <w:rsid w:val="00DA31CD"/>
    <w:rsid w:val="00DA3411"/>
    <w:rsid w:val="00DA3434"/>
    <w:rsid w:val="00DA34B6"/>
    <w:rsid w:val="00DA37FA"/>
    <w:rsid w:val="00DA3A63"/>
    <w:rsid w:val="00DA3ADE"/>
    <w:rsid w:val="00DA3B90"/>
    <w:rsid w:val="00DA3C3B"/>
    <w:rsid w:val="00DA3C94"/>
    <w:rsid w:val="00DA3DCF"/>
    <w:rsid w:val="00DA3E67"/>
    <w:rsid w:val="00DA3F9A"/>
    <w:rsid w:val="00DA3FC2"/>
    <w:rsid w:val="00DA42C2"/>
    <w:rsid w:val="00DA42E5"/>
    <w:rsid w:val="00DA4302"/>
    <w:rsid w:val="00DA433A"/>
    <w:rsid w:val="00DA4504"/>
    <w:rsid w:val="00DA4742"/>
    <w:rsid w:val="00DA48F1"/>
    <w:rsid w:val="00DA4A52"/>
    <w:rsid w:val="00DA4E16"/>
    <w:rsid w:val="00DA4ED7"/>
    <w:rsid w:val="00DA4F34"/>
    <w:rsid w:val="00DA517A"/>
    <w:rsid w:val="00DA5194"/>
    <w:rsid w:val="00DA562C"/>
    <w:rsid w:val="00DA5704"/>
    <w:rsid w:val="00DA5AC4"/>
    <w:rsid w:val="00DA5DE1"/>
    <w:rsid w:val="00DA5DF7"/>
    <w:rsid w:val="00DA5F57"/>
    <w:rsid w:val="00DA5FA5"/>
    <w:rsid w:val="00DA6903"/>
    <w:rsid w:val="00DA6B40"/>
    <w:rsid w:val="00DA6F93"/>
    <w:rsid w:val="00DA7598"/>
    <w:rsid w:val="00DA77E0"/>
    <w:rsid w:val="00DA77E9"/>
    <w:rsid w:val="00DA7AB4"/>
    <w:rsid w:val="00DA7CEC"/>
    <w:rsid w:val="00DA7D82"/>
    <w:rsid w:val="00DB0239"/>
    <w:rsid w:val="00DB02F3"/>
    <w:rsid w:val="00DB050B"/>
    <w:rsid w:val="00DB0558"/>
    <w:rsid w:val="00DB08BE"/>
    <w:rsid w:val="00DB0AB7"/>
    <w:rsid w:val="00DB0C7B"/>
    <w:rsid w:val="00DB1071"/>
    <w:rsid w:val="00DB135F"/>
    <w:rsid w:val="00DB13DD"/>
    <w:rsid w:val="00DB16AE"/>
    <w:rsid w:val="00DB17AD"/>
    <w:rsid w:val="00DB190E"/>
    <w:rsid w:val="00DB194B"/>
    <w:rsid w:val="00DB19BC"/>
    <w:rsid w:val="00DB1D03"/>
    <w:rsid w:val="00DB1E1D"/>
    <w:rsid w:val="00DB2038"/>
    <w:rsid w:val="00DB21B9"/>
    <w:rsid w:val="00DB22CD"/>
    <w:rsid w:val="00DB2404"/>
    <w:rsid w:val="00DB2428"/>
    <w:rsid w:val="00DB243F"/>
    <w:rsid w:val="00DB24BC"/>
    <w:rsid w:val="00DB2568"/>
    <w:rsid w:val="00DB272F"/>
    <w:rsid w:val="00DB28C5"/>
    <w:rsid w:val="00DB28F0"/>
    <w:rsid w:val="00DB29BF"/>
    <w:rsid w:val="00DB2CC3"/>
    <w:rsid w:val="00DB2E78"/>
    <w:rsid w:val="00DB2E7D"/>
    <w:rsid w:val="00DB2ED0"/>
    <w:rsid w:val="00DB31A7"/>
    <w:rsid w:val="00DB3257"/>
    <w:rsid w:val="00DB32AE"/>
    <w:rsid w:val="00DB33EC"/>
    <w:rsid w:val="00DB35C6"/>
    <w:rsid w:val="00DB3602"/>
    <w:rsid w:val="00DB3A42"/>
    <w:rsid w:val="00DB3A77"/>
    <w:rsid w:val="00DB3BAA"/>
    <w:rsid w:val="00DB3DF6"/>
    <w:rsid w:val="00DB3F3F"/>
    <w:rsid w:val="00DB401B"/>
    <w:rsid w:val="00DB4140"/>
    <w:rsid w:val="00DB4408"/>
    <w:rsid w:val="00DB45D0"/>
    <w:rsid w:val="00DB470D"/>
    <w:rsid w:val="00DB4806"/>
    <w:rsid w:val="00DB4821"/>
    <w:rsid w:val="00DB48D9"/>
    <w:rsid w:val="00DB48E1"/>
    <w:rsid w:val="00DB4BAF"/>
    <w:rsid w:val="00DB4C2B"/>
    <w:rsid w:val="00DB4E71"/>
    <w:rsid w:val="00DB50E0"/>
    <w:rsid w:val="00DB5330"/>
    <w:rsid w:val="00DB5448"/>
    <w:rsid w:val="00DB552D"/>
    <w:rsid w:val="00DB562C"/>
    <w:rsid w:val="00DB56A4"/>
    <w:rsid w:val="00DB58D7"/>
    <w:rsid w:val="00DB5B3B"/>
    <w:rsid w:val="00DB5B9D"/>
    <w:rsid w:val="00DB5DB7"/>
    <w:rsid w:val="00DB65E3"/>
    <w:rsid w:val="00DB6772"/>
    <w:rsid w:val="00DB67EB"/>
    <w:rsid w:val="00DB68C1"/>
    <w:rsid w:val="00DB6D48"/>
    <w:rsid w:val="00DB703A"/>
    <w:rsid w:val="00DB7321"/>
    <w:rsid w:val="00DB73F0"/>
    <w:rsid w:val="00DB7B4B"/>
    <w:rsid w:val="00DB7C56"/>
    <w:rsid w:val="00DB7C8F"/>
    <w:rsid w:val="00DB7CD5"/>
    <w:rsid w:val="00DB7DB4"/>
    <w:rsid w:val="00DC0045"/>
    <w:rsid w:val="00DC0341"/>
    <w:rsid w:val="00DC039E"/>
    <w:rsid w:val="00DC050B"/>
    <w:rsid w:val="00DC052A"/>
    <w:rsid w:val="00DC08C5"/>
    <w:rsid w:val="00DC0979"/>
    <w:rsid w:val="00DC0AA8"/>
    <w:rsid w:val="00DC0FB8"/>
    <w:rsid w:val="00DC1149"/>
    <w:rsid w:val="00DC128E"/>
    <w:rsid w:val="00DC13A4"/>
    <w:rsid w:val="00DC174F"/>
    <w:rsid w:val="00DC188E"/>
    <w:rsid w:val="00DC1C6F"/>
    <w:rsid w:val="00DC1CAE"/>
    <w:rsid w:val="00DC2284"/>
    <w:rsid w:val="00DC2373"/>
    <w:rsid w:val="00DC256A"/>
    <w:rsid w:val="00DC2624"/>
    <w:rsid w:val="00DC26EB"/>
    <w:rsid w:val="00DC29AD"/>
    <w:rsid w:val="00DC2AD8"/>
    <w:rsid w:val="00DC2B1F"/>
    <w:rsid w:val="00DC2BA2"/>
    <w:rsid w:val="00DC2E5C"/>
    <w:rsid w:val="00DC2F1A"/>
    <w:rsid w:val="00DC304E"/>
    <w:rsid w:val="00DC324D"/>
    <w:rsid w:val="00DC33CE"/>
    <w:rsid w:val="00DC33E0"/>
    <w:rsid w:val="00DC359C"/>
    <w:rsid w:val="00DC3748"/>
    <w:rsid w:val="00DC3787"/>
    <w:rsid w:val="00DC37D8"/>
    <w:rsid w:val="00DC3813"/>
    <w:rsid w:val="00DC38E0"/>
    <w:rsid w:val="00DC3B15"/>
    <w:rsid w:val="00DC3B5C"/>
    <w:rsid w:val="00DC3C34"/>
    <w:rsid w:val="00DC3EFC"/>
    <w:rsid w:val="00DC4055"/>
    <w:rsid w:val="00DC46FB"/>
    <w:rsid w:val="00DC4DA9"/>
    <w:rsid w:val="00DC5167"/>
    <w:rsid w:val="00DC5350"/>
    <w:rsid w:val="00DC5419"/>
    <w:rsid w:val="00DC5453"/>
    <w:rsid w:val="00DC55A5"/>
    <w:rsid w:val="00DC56F4"/>
    <w:rsid w:val="00DC5C15"/>
    <w:rsid w:val="00DC5C7C"/>
    <w:rsid w:val="00DC5CB8"/>
    <w:rsid w:val="00DC5CD6"/>
    <w:rsid w:val="00DC5DDE"/>
    <w:rsid w:val="00DC6002"/>
    <w:rsid w:val="00DC611D"/>
    <w:rsid w:val="00DC6402"/>
    <w:rsid w:val="00DC65F6"/>
    <w:rsid w:val="00DC6A97"/>
    <w:rsid w:val="00DC6B0F"/>
    <w:rsid w:val="00DC6BE0"/>
    <w:rsid w:val="00DC6BEF"/>
    <w:rsid w:val="00DC6E87"/>
    <w:rsid w:val="00DC711E"/>
    <w:rsid w:val="00DC7190"/>
    <w:rsid w:val="00DC724E"/>
    <w:rsid w:val="00DC72C4"/>
    <w:rsid w:val="00DC7304"/>
    <w:rsid w:val="00DC7467"/>
    <w:rsid w:val="00DC753C"/>
    <w:rsid w:val="00DC75FC"/>
    <w:rsid w:val="00DC7640"/>
    <w:rsid w:val="00DC767F"/>
    <w:rsid w:val="00DC7686"/>
    <w:rsid w:val="00DC7C87"/>
    <w:rsid w:val="00DC7D51"/>
    <w:rsid w:val="00DC7E9F"/>
    <w:rsid w:val="00DC7EB8"/>
    <w:rsid w:val="00DC7ECF"/>
    <w:rsid w:val="00DC7F8C"/>
    <w:rsid w:val="00DC7FDB"/>
    <w:rsid w:val="00DD00F4"/>
    <w:rsid w:val="00DD026E"/>
    <w:rsid w:val="00DD0826"/>
    <w:rsid w:val="00DD086C"/>
    <w:rsid w:val="00DD08CD"/>
    <w:rsid w:val="00DD08CF"/>
    <w:rsid w:val="00DD09FE"/>
    <w:rsid w:val="00DD0B66"/>
    <w:rsid w:val="00DD0BFE"/>
    <w:rsid w:val="00DD0CFC"/>
    <w:rsid w:val="00DD0EEB"/>
    <w:rsid w:val="00DD0F86"/>
    <w:rsid w:val="00DD11FD"/>
    <w:rsid w:val="00DD13F3"/>
    <w:rsid w:val="00DD17E8"/>
    <w:rsid w:val="00DD1A18"/>
    <w:rsid w:val="00DD1C29"/>
    <w:rsid w:val="00DD1C7C"/>
    <w:rsid w:val="00DD1D90"/>
    <w:rsid w:val="00DD1D96"/>
    <w:rsid w:val="00DD1E2F"/>
    <w:rsid w:val="00DD1E78"/>
    <w:rsid w:val="00DD201F"/>
    <w:rsid w:val="00DD20D1"/>
    <w:rsid w:val="00DD238B"/>
    <w:rsid w:val="00DD273B"/>
    <w:rsid w:val="00DD29B7"/>
    <w:rsid w:val="00DD2A67"/>
    <w:rsid w:val="00DD2E83"/>
    <w:rsid w:val="00DD2FB9"/>
    <w:rsid w:val="00DD30DC"/>
    <w:rsid w:val="00DD331D"/>
    <w:rsid w:val="00DD3479"/>
    <w:rsid w:val="00DD3494"/>
    <w:rsid w:val="00DD34C5"/>
    <w:rsid w:val="00DD36C1"/>
    <w:rsid w:val="00DD37FC"/>
    <w:rsid w:val="00DD3A3C"/>
    <w:rsid w:val="00DD3B87"/>
    <w:rsid w:val="00DD3BF2"/>
    <w:rsid w:val="00DD3C4D"/>
    <w:rsid w:val="00DD3DA5"/>
    <w:rsid w:val="00DD40A9"/>
    <w:rsid w:val="00DD40CD"/>
    <w:rsid w:val="00DD42CB"/>
    <w:rsid w:val="00DD438C"/>
    <w:rsid w:val="00DD43A6"/>
    <w:rsid w:val="00DD4449"/>
    <w:rsid w:val="00DD4468"/>
    <w:rsid w:val="00DD474E"/>
    <w:rsid w:val="00DD4885"/>
    <w:rsid w:val="00DD49BD"/>
    <w:rsid w:val="00DD49CD"/>
    <w:rsid w:val="00DD4A3D"/>
    <w:rsid w:val="00DD4C7D"/>
    <w:rsid w:val="00DD4D35"/>
    <w:rsid w:val="00DD4F1B"/>
    <w:rsid w:val="00DD4F87"/>
    <w:rsid w:val="00DD561E"/>
    <w:rsid w:val="00DD5625"/>
    <w:rsid w:val="00DD5627"/>
    <w:rsid w:val="00DD571E"/>
    <w:rsid w:val="00DD57EB"/>
    <w:rsid w:val="00DD5894"/>
    <w:rsid w:val="00DD595E"/>
    <w:rsid w:val="00DD596E"/>
    <w:rsid w:val="00DD59B4"/>
    <w:rsid w:val="00DD59C3"/>
    <w:rsid w:val="00DD5CB3"/>
    <w:rsid w:val="00DD5F1B"/>
    <w:rsid w:val="00DD5F3F"/>
    <w:rsid w:val="00DD602A"/>
    <w:rsid w:val="00DD63E8"/>
    <w:rsid w:val="00DD6434"/>
    <w:rsid w:val="00DD645C"/>
    <w:rsid w:val="00DD6695"/>
    <w:rsid w:val="00DD676E"/>
    <w:rsid w:val="00DD6C45"/>
    <w:rsid w:val="00DD71F0"/>
    <w:rsid w:val="00DD7367"/>
    <w:rsid w:val="00DD73A9"/>
    <w:rsid w:val="00DD7445"/>
    <w:rsid w:val="00DD760D"/>
    <w:rsid w:val="00DD766E"/>
    <w:rsid w:val="00DD7A2E"/>
    <w:rsid w:val="00DD7AF7"/>
    <w:rsid w:val="00DD7AFC"/>
    <w:rsid w:val="00DD7BBD"/>
    <w:rsid w:val="00DD7D9A"/>
    <w:rsid w:val="00DD7E5E"/>
    <w:rsid w:val="00DE0362"/>
    <w:rsid w:val="00DE042E"/>
    <w:rsid w:val="00DE0570"/>
    <w:rsid w:val="00DE091B"/>
    <w:rsid w:val="00DE0AF9"/>
    <w:rsid w:val="00DE0CB1"/>
    <w:rsid w:val="00DE102F"/>
    <w:rsid w:val="00DE1061"/>
    <w:rsid w:val="00DE10A7"/>
    <w:rsid w:val="00DE10ED"/>
    <w:rsid w:val="00DE1122"/>
    <w:rsid w:val="00DE14E8"/>
    <w:rsid w:val="00DE16A9"/>
    <w:rsid w:val="00DE16D2"/>
    <w:rsid w:val="00DE1716"/>
    <w:rsid w:val="00DE17B2"/>
    <w:rsid w:val="00DE186E"/>
    <w:rsid w:val="00DE1ABB"/>
    <w:rsid w:val="00DE1B20"/>
    <w:rsid w:val="00DE1B5C"/>
    <w:rsid w:val="00DE1BE6"/>
    <w:rsid w:val="00DE1BFF"/>
    <w:rsid w:val="00DE1D9C"/>
    <w:rsid w:val="00DE2206"/>
    <w:rsid w:val="00DE27F8"/>
    <w:rsid w:val="00DE2AE3"/>
    <w:rsid w:val="00DE2CC1"/>
    <w:rsid w:val="00DE2DEE"/>
    <w:rsid w:val="00DE3187"/>
    <w:rsid w:val="00DE3274"/>
    <w:rsid w:val="00DE33F9"/>
    <w:rsid w:val="00DE382F"/>
    <w:rsid w:val="00DE38B1"/>
    <w:rsid w:val="00DE3BF1"/>
    <w:rsid w:val="00DE3F1D"/>
    <w:rsid w:val="00DE42CB"/>
    <w:rsid w:val="00DE46F3"/>
    <w:rsid w:val="00DE48E0"/>
    <w:rsid w:val="00DE48FC"/>
    <w:rsid w:val="00DE4A2F"/>
    <w:rsid w:val="00DE4C67"/>
    <w:rsid w:val="00DE4C75"/>
    <w:rsid w:val="00DE4C8B"/>
    <w:rsid w:val="00DE4F7B"/>
    <w:rsid w:val="00DE5231"/>
    <w:rsid w:val="00DE53BA"/>
    <w:rsid w:val="00DE54EE"/>
    <w:rsid w:val="00DE577B"/>
    <w:rsid w:val="00DE5999"/>
    <w:rsid w:val="00DE5BA1"/>
    <w:rsid w:val="00DE5DDA"/>
    <w:rsid w:val="00DE5F23"/>
    <w:rsid w:val="00DE5FAD"/>
    <w:rsid w:val="00DE6019"/>
    <w:rsid w:val="00DE608D"/>
    <w:rsid w:val="00DE62D7"/>
    <w:rsid w:val="00DE631E"/>
    <w:rsid w:val="00DE6468"/>
    <w:rsid w:val="00DE6516"/>
    <w:rsid w:val="00DE654D"/>
    <w:rsid w:val="00DE65B4"/>
    <w:rsid w:val="00DE67BD"/>
    <w:rsid w:val="00DE6845"/>
    <w:rsid w:val="00DE694F"/>
    <w:rsid w:val="00DE6A8E"/>
    <w:rsid w:val="00DE6AF1"/>
    <w:rsid w:val="00DE6CFF"/>
    <w:rsid w:val="00DE6D21"/>
    <w:rsid w:val="00DE6D80"/>
    <w:rsid w:val="00DE6E4D"/>
    <w:rsid w:val="00DE6EFA"/>
    <w:rsid w:val="00DE72E2"/>
    <w:rsid w:val="00DE734F"/>
    <w:rsid w:val="00DE7469"/>
    <w:rsid w:val="00DE74BD"/>
    <w:rsid w:val="00DE7553"/>
    <w:rsid w:val="00DE7561"/>
    <w:rsid w:val="00DE757D"/>
    <w:rsid w:val="00DE76A1"/>
    <w:rsid w:val="00DE776C"/>
    <w:rsid w:val="00DE7B8F"/>
    <w:rsid w:val="00DF01F0"/>
    <w:rsid w:val="00DF0260"/>
    <w:rsid w:val="00DF0623"/>
    <w:rsid w:val="00DF0686"/>
    <w:rsid w:val="00DF0A31"/>
    <w:rsid w:val="00DF0B36"/>
    <w:rsid w:val="00DF0C6D"/>
    <w:rsid w:val="00DF12A2"/>
    <w:rsid w:val="00DF13CD"/>
    <w:rsid w:val="00DF1501"/>
    <w:rsid w:val="00DF18D2"/>
    <w:rsid w:val="00DF1921"/>
    <w:rsid w:val="00DF1A7C"/>
    <w:rsid w:val="00DF1AAA"/>
    <w:rsid w:val="00DF1D5D"/>
    <w:rsid w:val="00DF1DA4"/>
    <w:rsid w:val="00DF202A"/>
    <w:rsid w:val="00DF202C"/>
    <w:rsid w:val="00DF235F"/>
    <w:rsid w:val="00DF2416"/>
    <w:rsid w:val="00DF2485"/>
    <w:rsid w:val="00DF2522"/>
    <w:rsid w:val="00DF256D"/>
    <w:rsid w:val="00DF25BB"/>
    <w:rsid w:val="00DF282A"/>
    <w:rsid w:val="00DF29C5"/>
    <w:rsid w:val="00DF29C7"/>
    <w:rsid w:val="00DF2A09"/>
    <w:rsid w:val="00DF2D48"/>
    <w:rsid w:val="00DF2D8D"/>
    <w:rsid w:val="00DF2DD4"/>
    <w:rsid w:val="00DF2E60"/>
    <w:rsid w:val="00DF2E82"/>
    <w:rsid w:val="00DF2F38"/>
    <w:rsid w:val="00DF30A0"/>
    <w:rsid w:val="00DF324D"/>
    <w:rsid w:val="00DF3567"/>
    <w:rsid w:val="00DF37AB"/>
    <w:rsid w:val="00DF3E9E"/>
    <w:rsid w:val="00DF3ECC"/>
    <w:rsid w:val="00DF4588"/>
    <w:rsid w:val="00DF464D"/>
    <w:rsid w:val="00DF48B2"/>
    <w:rsid w:val="00DF4C79"/>
    <w:rsid w:val="00DF4CB6"/>
    <w:rsid w:val="00DF4DB4"/>
    <w:rsid w:val="00DF50A4"/>
    <w:rsid w:val="00DF57DB"/>
    <w:rsid w:val="00DF5905"/>
    <w:rsid w:val="00DF5CB8"/>
    <w:rsid w:val="00DF5E9B"/>
    <w:rsid w:val="00DF60E3"/>
    <w:rsid w:val="00DF6571"/>
    <w:rsid w:val="00DF67B8"/>
    <w:rsid w:val="00DF6965"/>
    <w:rsid w:val="00DF6B63"/>
    <w:rsid w:val="00DF6CB1"/>
    <w:rsid w:val="00DF6D50"/>
    <w:rsid w:val="00DF6E66"/>
    <w:rsid w:val="00DF6F80"/>
    <w:rsid w:val="00DF707A"/>
    <w:rsid w:val="00DF77FB"/>
    <w:rsid w:val="00DF78A4"/>
    <w:rsid w:val="00DF7A5A"/>
    <w:rsid w:val="00DF7DAA"/>
    <w:rsid w:val="00E0004A"/>
    <w:rsid w:val="00E000F7"/>
    <w:rsid w:val="00E001F8"/>
    <w:rsid w:val="00E002D0"/>
    <w:rsid w:val="00E004E6"/>
    <w:rsid w:val="00E006B1"/>
    <w:rsid w:val="00E00779"/>
    <w:rsid w:val="00E00863"/>
    <w:rsid w:val="00E008C3"/>
    <w:rsid w:val="00E009F9"/>
    <w:rsid w:val="00E00A8E"/>
    <w:rsid w:val="00E01C31"/>
    <w:rsid w:val="00E01D20"/>
    <w:rsid w:val="00E01D6D"/>
    <w:rsid w:val="00E01DD5"/>
    <w:rsid w:val="00E021B9"/>
    <w:rsid w:val="00E023C9"/>
    <w:rsid w:val="00E0258E"/>
    <w:rsid w:val="00E028DB"/>
    <w:rsid w:val="00E028FF"/>
    <w:rsid w:val="00E02CB8"/>
    <w:rsid w:val="00E02D01"/>
    <w:rsid w:val="00E02D22"/>
    <w:rsid w:val="00E02E98"/>
    <w:rsid w:val="00E02F1E"/>
    <w:rsid w:val="00E02F72"/>
    <w:rsid w:val="00E037FC"/>
    <w:rsid w:val="00E03916"/>
    <w:rsid w:val="00E03AE2"/>
    <w:rsid w:val="00E03B8D"/>
    <w:rsid w:val="00E03BAA"/>
    <w:rsid w:val="00E0415F"/>
    <w:rsid w:val="00E041F2"/>
    <w:rsid w:val="00E04500"/>
    <w:rsid w:val="00E04625"/>
    <w:rsid w:val="00E047FF"/>
    <w:rsid w:val="00E04C62"/>
    <w:rsid w:val="00E04DFD"/>
    <w:rsid w:val="00E0512D"/>
    <w:rsid w:val="00E05267"/>
    <w:rsid w:val="00E0557C"/>
    <w:rsid w:val="00E0577F"/>
    <w:rsid w:val="00E05784"/>
    <w:rsid w:val="00E0581C"/>
    <w:rsid w:val="00E05821"/>
    <w:rsid w:val="00E05E46"/>
    <w:rsid w:val="00E05F02"/>
    <w:rsid w:val="00E0602B"/>
    <w:rsid w:val="00E0608D"/>
    <w:rsid w:val="00E06166"/>
    <w:rsid w:val="00E06228"/>
    <w:rsid w:val="00E064CA"/>
    <w:rsid w:val="00E064F0"/>
    <w:rsid w:val="00E0653F"/>
    <w:rsid w:val="00E06792"/>
    <w:rsid w:val="00E06B7A"/>
    <w:rsid w:val="00E07080"/>
    <w:rsid w:val="00E0719A"/>
    <w:rsid w:val="00E071F2"/>
    <w:rsid w:val="00E07218"/>
    <w:rsid w:val="00E073C9"/>
    <w:rsid w:val="00E07644"/>
    <w:rsid w:val="00E07958"/>
    <w:rsid w:val="00E079E1"/>
    <w:rsid w:val="00E07BF7"/>
    <w:rsid w:val="00E07E28"/>
    <w:rsid w:val="00E07EB4"/>
    <w:rsid w:val="00E07EF9"/>
    <w:rsid w:val="00E07F73"/>
    <w:rsid w:val="00E1017D"/>
    <w:rsid w:val="00E101F3"/>
    <w:rsid w:val="00E1040D"/>
    <w:rsid w:val="00E10541"/>
    <w:rsid w:val="00E1056E"/>
    <w:rsid w:val="00E1069C"/>
    <w:rsid w:val="00E106A2"/>
    <w:rsid w:val="00E1075B"/>
    <w:rsid w:val="00E1078E"/>
    <w:rsid w:val="00E108BD"/>
    <w:rsid w:val="00E1147E"/>
    <w:rsid w:val="00E1186B"/>
    <w:rsid w:val="00E11956"/>
    <w:rsid w:val="00E11A99"/>
    <w:rsid w:val="00E11B2D"/>
    <w:rsid w:val="00E11D3C"/>
    <w:rsid w:val="00E11DF0"/>
    <w:rsid w:val="00E11EC9"/>
    <w:rsid w:val="00E11EE4"/>
    <w:rsid w:val="00E12074"/>
    <w:rsid w:val="00E120C0"/>
    <w:rsid w:val="00E121A8"/>
    <w:rsid w:val="00E121B2"/>
    <w:rsid w:val="00E12256"/>
    <w:rsid w:val="00E127D9"/>
    <w:rsid w:val="00E12938"/>
    <w:rsid w:val="00E12D83"/>
    <w:rsid w:val="00E134F7"/>
    <w:rsid w:val="00E13620"/>
    <w:rsid w:val="00E136B4"/>
    <w:rsid w:val="00E13856"/>
    <w:rsid w:val="00E138D3"/>
    <w:rsid w:val="00E13ADD"/>
    <w:rsid w:val="00E13CD2"/>
    <w:rsid w:val="00E13ECB"/>
    <w:rsid w:val="00E13F9C"/>
    <w:rsid w:val="00E14054"/>
    <w:rsid w:val="00E144AB"/>
    <w:rsid w:val="00E1477B"/>
    <w:rsid w:val="00E14917"/>
    <w:rsid w:val="00E14AC8"/>
    <w:rsid w:val="00E14B44"/>
    <w:rsid w:val="00E14B5C"/>
    <w:rsid w:val="00E14B64"/>
    <w:rsid w:val="00E14BA7"/>
    <w:rsid w:val="00E14D65"/>
    <w:rsid w:val="00E14DD3"/>
    <w:rsid w:val="00E150BB"/>
    <w:rsid w:val="00E15252"/>
    <w:rsid w:val="00E152D4"/>
    <w:rsid w:val="00E155B0"/>
    <w:rsid w:val="00E15B73"/>
    <w:rsid w:val="00E15EF2"/>
    <w:rsid w:val="00E160D0"/>
    <w:rsid w:val="00E1628B"/>
    <w:rsid w:val="00E16497"/>
    <w:rsid w:val="00E169E3"/>
    <w:rsid w:val="00E16B17"/>
    <w:rsid w:val="00E16CB4"/>
    <w:rsid w:val="00E16D07"/>
    <w:rsid w:val="00E16DB4"/>
    <w:rsid w:val="00E16E78"/>
    <w:rsid w:val="00E16EE5"/>
    <w:rsid w:val="00E170A7"/>
    <w:rsid w:val="00E17A51"/>
    <w:rsid w:val="00E17ADB"/>
    <w:rsid w:val="00E17B7A"/>
    <w:rsid w:val="00E17C01"/>
    <w:rsid w:val="00E17C76"/>
    <w:rsid w:val="00E17CC7"/>
    <w:rsid w:val="00E17CD6"/>
    <w:rsid w:val="00E17CD9"/>
    <w:rsid w:val="00E17D1C"/>
    <w:rsid w:val="00E2027C"/>
    <w:rsid w:val="00E20301"/>
    <w:rsid w:val="00E20318"/>
    <w:rsid w:val="00E20418"/>
    <w:rsid w:val="00E20594"/>
    <w:rsid w:val="00E205AC"/>
    <w:rsid w:val="00E207DB"/>
    <w:rsid w:val="00E20B7B"/>
    <w:rsid w:val="00E20DBA"/>
    <w:rsid w:val="00E20F31"/>
    <w:rsid w:val="00E20F77"/>
    <w:rsid w:val="00E20FB3"/>
    <w:rsid w:val="00E211DB"/>
    <w:rsid w:val="00E214A1"/>
    <w:rsid w:val="00E21500"/>
    <w:rsid w:val="00E21693"/>
    <w:rsid w:val="00E21722"/>
    <w:rsid w:val="00E218DB"/>
    <w:rsid w:val="00E21A48"/>
    <w:rsid w:val="00E21AEF"/>
    <w:rsid w:val="00E21C6E"/>
    <w:rsid w:val="00E21C81"/>
    <w:rsid w:val="00E21CCF"/>
    <w:rsid w:val="00E21D7B"/>
    <w:rsid w:val="00E21D86"/>
    <w:rsid w:val="00E21DEC"/>
    <w:rsid w:val="00E22016"/>
    <w:rsid w:val="00E2245F"/>
    <w:rsid w:val="00E22633"/>
    <w:rsid w:val="00E22849"/>
    <w:rsid w:val="00E22A50"/>
    <w:rsid w:val="00E22B1C"/>
    <w:rsid w:val="00E22C50"/>
    <w:rsid w:val="00E22C81"/>
    <w:rsid w:val="00E22F33"/>
    <w:rsid w:val="00E22F9A"/>
    <w:rsid w:val="00E2300D"/>
    <w:rsid w:val="00E23127"/>
    <w:rsid w:val="00E2317D"/>
    <w:rsid w:val="00E2343B"/>
    <w:rsid w:val="00E23529"/>
    <w:rsid w:val="00E2357B"/>
    <w:rsid w:val="00E23A8C"/>
    <w:rsid w:val="00E23BBF"/>
    <w:rsid w:val="00E23C2B"/>
    <w:rsid w:val="00E23E88"/>
    <w:rsid w:val="00E240A5"/>
    <w:rsid w:val="00E24199"/>
    <w:rsid w:val="00E241BA"/>
    <w:rsid w:val="00E24399"/>
    <w:rsid w:val="00E24565"/>
    <w:rsid w:val="00E2472B"/>
    <w:rsid w:val="00E24812"/>
    <w:rsid w:val="00E24A94"/>
    <w:rsid w:val="00E24CD6"/>
    <w:rsid w:val="00E2526B"/>
    <w:rsid w:val="00E25390"/>
    <w:rsid w:val="00E253B3"/>
    <w:rsid w:val="00E2555A"/>
    <w:rsid w:val="00E2587A"/>
    <w:rsid w:val="00E25983"/>
    <w:rsid w:val="00E25BF7"/>
    <w:rsid w:val="00E25C6C"/>
    <w:rsid w:val="00E25E22"/>
    <w:rsid w:val="00E26014"/>
    <w:rsid w:val="00E261C2"/>
    <w:rsid w:val="00E262EE"/>
    <w:rsid w:val="00E26328"/>
    <w:rsid w:val="00E26492"/>
    <w:rsid w:val="00E26758"/>
    <w:rsid w:val="00E26769"/>
    <w:rsid w:val="00E2677E"/>
    <w:rsid w:val="00E26E5B"/>
    <w:rsid w:val="00E2701E"/>
    <w:rsid w:val="00E27056"/>
    <w:rsid w:val="00E2714D"/>
    <w:rsid w:val="00E273F5"/>
    <w:rsid w:val="00E2744A"/>
    <w:rsid w:val="00E277F0"/>
    <w:rsid w:val="00E278D9"/>
    <w:rsid w:val="00E27A1A"/>
    <w:rsid w:val="00E27B53"/>
    <w:rsid w:val="00E27BD8"/>
    <w:rsid w:val="00E30014"/>
    <w:rsid w:val="00E300A8"/>
    <w:rsid w:val="00E30163"/>
    <w:rsid w:val="00E3078E"/>
    <w:rsid w:val="00E30B2A"/>
    <w:rsid w:val="00E30BBB"/>
    <w:rsid w:val="00E30D55"/>
    <w:rsid w:val="00E30DAD"/>
    <w:rsid w:val="00E30F91"/>
    <w:rsid w:val="00E31205"/>
    <w:rsid w:val="00E312B8"/>
    <w:rsid w:val="00E31375"/>
    <w:rsid w:val="00E313D5"/>
    <w:rsid w:val="00E31440"/>
    <w:rsid w:val="00E3170E"/>
    <w:rsid w:val="00E31740"/>
    <w:rsid w:val="00E31987"/>
    <w:rsid w:val="00E319E5"/>
    <w:rsid w:val="00E31C1D"/>
    <w:rsid w:val="00E31E90"/>
    <w:rsid w:val="00E32030"/>
    <w:rsid w:val="00E3225C"/>
    <w:rsid w:val="00E32749"/>
    <w:rsid w:val="00E327EE"/>
    <w:rsid w:val="00E3295F"/>
    <w:rsid w:val="00E32AA6"/>
    <w:rsid w:val="00E32E37"/>
    <w:rsid w:val="00E32E73"/>
    <w:rsid w:val="00E33113"/>
    <w:rsid w:val="00E3329B"/>
    <w:rsid w:val="00E33755"/>
    <w:rsid w:val="00E3387C"/>
    <w:rsid w:val="00E338B5"/>
    <w:rsid w:val="00E33968"/>
    <w:rsid w:val="00E339E1"/>
    <w:rsid w:val="00E33DFA"/>
    <w:rsid w:val="00E33EC1"/>
    <w:rsid w:val="00E34180"/>
    <w:rsid w:val="00E342DB"/>
    <w:rsid w:val="00E34410"/>
    <w:rsid w:val="00E34577"/>
    <w:rsid w:val="00E346DA"/>
    <w:rsid w:val="00E34895"/>
    <w:rsid w:val="00E3489A"/>
    <w:rsid w:val="00E34E7C"/>
    <w:rsid w:val="00E34EC3"/>
    <w:rsid w:val="00E34F41"/>
    <w:rsid w:val="00E34F79"/>
    <w:rsid w:val="00E35130"/>
    <w:rsid w:val="00E35260"/>
    <w:rsid w:val="00E35509"/>
    <w:rsid w:val="00E357AE"/>
    <w:rsid w:val="00E359DF"/>
    <w:rsid w:val="00E35B04"/>
    <w:rsid w:val="00E35E0E"/>
    <w:rsid w:val="00E35E4D"/>
    <w:rsid w:val="00E36156"/>
    <w:rsid w:val="00E362AA"/>
    <w:rsid w:val="00E36300"/>
    <w:rsid w:val="00E36316"/>
    <w:rsid w:val="00E368EC"/>
    <w:rsid w:val="00E36F8B"/>
    <w:rsid w:val="00E37094"/>
    <w:rsid w:val="00E37139"/>
    <w:rsid w:val="00E37360"/>
    <w:rsid w:val="00E3737C"/>
    <w:rsid w:val="00E3751B"/>
    <w:rsid w:val="00E3797C"/>
    <w:rsid w:val="00E37B32"/>
    <w:rsid w:val="00E37CAC"/>
    <w:rsid w:val="00E37CEE"/>
    <w:rsid w:val="00E37CF7"/>
    <w:rsid w:val="00E37DBC"/>
    <w:rsid w:val="00E40029"/>
    <w:rsid w:val="00E400A6"/>
    <w:rsid w:val="00E4024E"/>
    <w:rsid w:val="00E40318"/>
    <w:rsid w:val="00E403E1"/>
    <w:rsid w:val="00E403E8"/>
    <w:rsid w:val="00E40480"/>
    <w:rsid w:val="00E40673"/>
    <w:rsid w:val="00E408C3"/>
    <w:rsid w:val="00E40C03"/>
    <w:rsid w:val="00E40F5F"/>
    <w:rsid w:val="00E41102"/>
    <w:rsid w:val="00E41276"/>
    <w:rsid w:val="00E414AC"/>
    <w:rsid w:val="00E41635"/>
    <w:rsid w:val="00E41DD6"/>
    <w:rsid w:val="00E41E58"/>
    <w:rsid w:val="00E420A6"/>
    <w:rsid w:val="00E423AA"/>
    <w:rsid w:val="00E4240D"/>
    <w:rsid w:val="00E4254F"/>
    <w:rsid w:val="00E42668"/>
    <w:rsid w:val="00E42673"/>
    <w:rsid w:val="00E428C1"/>
    <w:rsid w:val="00E42A0E"/>
    <w:rsid w:val="00E42C2B"/>
    <w:rsid w:val="00E42C5F"/>
    <w:rsid w:val="00E42F1D"/>
    <w:rsid w:val="00E4304B"/>
    <w:rsid w:val="00E43052"/>
    <w:rsid w:val="00E43077"/>
    <w:rsid w:val="00E43155"/>
    <w:rsid w:val="00E4320F"/>
    <w:rsid w:val="00E4322E"/>
    <w:rsid w:val="00E432FD"/>
    <w:rsid w:val="00E43477"/>
    <w:rsid w:val="00E43586"/>
    <w:rsid w:val="00E4359C"/>
    <w:rsid w:val="00E43C12"/>
    <w:rsid w:val="00E43D4F"/>
    <w:rsid w:val="00E43DB2"/>
    <w:rsid w:val="00E43E70"/>
    <w:rsid w:val="00E44047"/>
    <w:rsid w:val="00E4407A"/>
    <w:rsid w:val="00E44362"/>
    <w:rsid w:val="00E44442"/>
    <w:rsid w:val="00E4452C"/>
    <w:rsid w:val="00E4456A"/>
    <w:rsid w:val="00E44693"/>
    <w:rsid w:val="00E447A8"/>
    <w:rsid w:val="00E4497F"/>
    <w:rsid w:val="00E44D35"/>
    <w:rsid w:val="00E44D50"/>
    <w:rsid w:val="00E44DFC"/>
    <w:rsid w:val="00E44E4A"/>
    <w:rsid w:val="00E44F09"/>
    <w:rsid w:val="00E44F1C"/>
    <w:rsid w:val="00E451E8"/>
    <w:rsid w:val="00E454A0"/>
    <w:rsid w:val="00E455D2"/>
    <w:rsid w:val="00E456F7"/>
    <w:rsid w:val="00E459B1"/>
    <w:rsid w:val="00E45A52"/>
    <w:rsid w:val="00E45D38"/>
    <w:rsid w:val="00E45DC7"/>
    <w:rsid w:val="00E46068"/>
    <w:rsid w:val="00E46166"/>
    <w:rsid w:val="00E46234"/>
    <w:rsid w:val="00E4625A"/>
    <w:rsid w:val="00E46402"/>
    <w:rsid w:val="00E4655E"/>
    <w:rsid w:val="00E46562"/>
    <w:rsid w:val="00E466BB"/>
    <w:rsid w:val="00E4679F"/>
    <w:rsid w:val="00E46A77"/>
    <w:rsid w:val="00E46BB0"/>
    <w:rsid w:val="00E46E86"/>
    <w:rsid w:val="00E46FCA"/>
    <w:rsid w:val="00E46FE8"/>
    <w:rsid w:val="00E47048"/>
    <w:rsid w:val="00E472B1"/>
    <w:rsid w:val="00E477F2"/>
    <w:rsid w:val="00E47A22"/>
    <w:rsid w:val="00E502DA"/>
    <w:rsid w:val="00E50322"/>
    <w:rsid w:val="00E50344"/>
    <w:rsid w:val="00E504B2"/>
    <w:rsid w:val="00E50907"/>
    <w:rsid w:val="00E50E25"/>
    <w:rsid w:val="00E50E92"/>
    <w:rsid w:val="00E51048"/>
    <w:rsid w:val="00E51154"/>
    <w:rsid w:val="00E511D1"/>
    <w:rsid w:val="00E513C2"/>
    <w:rsid w:val="00E5157B"/>
    <w:rsid w:val="00E51586"/>
    <w:rsid w:val="00E5173A"/>
    <w:rsid w:val="00E51758"/>
    <w:rsid w:val="00E5187C"/>
    <w:rsid w:val="00E518B0"/>
    <w:rsid w:val="00E51C95"/>
    <w:rsid w:val="00E51CCF"/>
    <w:rsid w:val="00E51EFA"/>
    <w:rsid w:val="00E52226"/>
    <w:rsid w:val="00E52763"/>
    <w:rsid w:val="00E527B7"/>
    <w:rsid w:val="00E5283B"/>
    <w:rsid w:val="00E528AF"/>
    <w:rsid w:val="00E52918"/>
    <w:rsid w:val="00E529EB"/>
    <w:rsid w:val="00E52F0B"/>
    <w:rsid w:val="00E53153"/>
    <w:rsid w:val="00E53154"/>
    <w:rsid w:val="00E53537"/>
    <w:rsid w:val="00E53613"/>
    <w:rsid w:val="00E53621"/>
    <w:rsid w:val="00E53774"/>
    <w:rsid w:val="00E53AAF"/>
    <w:rsid w:val="00E53BA8"/>
    <w:rsid w:val="00E53BE3"/>
    <w:rsid w:val="00E53C67"/>
    <w:rsid w:val="00E53DC5"/>
    <w:rsid w:val="00E53EC9"/>
    <w:rsid w:val="00E53ED8"/>
    <w:rsid w:val="00E54049"/>
    <w:rsid w:val="00E5409F"/>
    <w:rsid w:val="00E5411F"/>
    <w:rsid w:val="00E5412A"/>
    <w:rsid w:val="00E5480E"/>
    <w:rsid w:val="00E54976"/>
    <w:rsid w:val="00E54B3A"/>
    <w:rsid w:val="00E54B9A"/>
    <w:rsid w:val="00E54CC3"/>
    <w:rsid w:val="00E553C2"/>
    <w:rsid w:val="00E55450"/>
    <w:rsid w:val="00E5548F"/>
    <w:rsid w:val="00E55558"/>
    <w:rsid w:val="00E55786"/>
    <w:rsid w:val="00E559F8"/>
    <w:rsid w:val="00E55AB4"/>
    <w:rsid w:val="00E55BE0"/>
    <w:rsid w:val="00E55C1F"/>
    <w:rsid w:val="00E56120"/>
    <w:rsid w:val="00E56262"/>
    <w:rsid w:val="00E56265"/>
    <w:rsid w:val="00E562D9"/>
    <w:rsid w:val="00E562DC"/>
    <w:rsid w:val="00E56630"/>
    <w:rsid w:val="00E5681B"/>
    <w:rsid w:val="00E5693E"/>
    <w:rsid w:val="00E56BB0"/>
    <w:rsid w:val="00E56C1C"/>
    <w:rsid w:val="00E56C8B"/>
    <w:rsid w:val="00E56CDA"/>
    <w:rsid w:val="00E56D7D"/>
    <w:rsid w:val="00E56ECE"/>
    <w:rsid w:val="00E56F1F"/>
    <w:rsid w:val="00E570AE"/>
    <w:rsid w:val="00E574EE"/>
    <w:rsid w:val="00E578B7"/>
    <w:rsid w:val="00E57CB1"/>
    <w:rsid w:val="00E57EE5"/>
    <w:rsid w:val="00E6004E"/>
    <w:rsid w:val="00E601CA"/>
    <w:rsid w:val="00E603DF"/>
    <w:rsid w:val="00E605EF"/>
    <w:rsid w:val="00E606E4"/>
    <w:rsid w:val="00E60793"/>
    <w:rsid w:val="00E60863"/>
    <w:rsid w:val="00E60ECE"/>
    <w:rsid w:val="00E60F5E"/>
    <w:rsid w:val="00E61020"/>
    <w:rsid w:val="00E61626"/>
    <w:rsid w:val="00E616D7"/>
    <w:rsid w:val="00E618AF"/>
    <w:rsid w:val="00E61BC6"/>
    <w:rsid w:val="00E61E66"/>
    <w:rsid w:val="00E61F64"/>
    <w:rsid w:val="00E62052"/>
    <w:rsid w:val="00E6213D"/>
    <w:rsid w:val="00E6217A"/>
    <w:rsid w:val="00E625B8"/>
    <w:rsid w:val="00E62623"/>
    <w:rsid w:val="00E6271A"/>
    <w:rsid w:val="00E629A0"/>
    <w:rsid w:val="00E62A76"/>
    <w:rsid w:val="00E62C01"/>
    <w:rsid w:val="00E62F9F"/>
    <w:rsid w:val="00E62FBE"/>
    <w:rsid w:val="00E62FF3"/>
    <w:rsid w:val="00E63026"/>
    <w:rsid w:val="00E632C2"/>
    <w:rsid w:val="00E6353D"/>
    <w:rsid w:val="00E63545"/>
    <w:rsid w:val="00E63778"/>
    <w:rsid w:val="00E639A2"/>
    <w:rsid w:val="00E63B0A"/>
    <w:rsid w:val="00E63B8A"/>
    <w:rsid w:val="00E63BF4"/>
    <w:rsid w:val="00E63C7E"/>
    <w:rsid w:val="00E63EEF"/>
    <w:rsid w:val="00E641EA"/>
    <w:rsid w:val="00E64365"/>
    <w:rsid w:val="00E64431"/>
    <w:rsid w:val="00E64691"/>
    <w:rsid w:val="00E646B6"/>
    <w:rsid w:val="00E646E8"/>
    <w:rsid w:val="00E64AF2"/>
    <w:rsid w:val="00E64C51"/>
    <w:rsid w:val="00E650A2"/>
    <w:rsid w:val="00E6529F"/>
    <w:rsid w:val="00E652C0"/>
    <w:rsid w:val="00E6532F"/>
    <w:rsid w:val="00E653B0"/>
    <w:rsid w:val="00E6549E"/>
    <w:rsid w:val="00E658A3"/>
    <w:rsid w:val="00E6592C"/>
    <w:rsid w:val="00E659CE"/>
    <w:rsid w:val="00E65C8A"/>
    <w:rsid w:val="00E66152"/>
    <w:rsid w:val="00E66312"/>
    <w:rsid w:val="00E664ED"/>
    <w:rsid w:val="00E6672C"/>
    <w:rsid w:val="00E668DD"/>
    <w:rsid w:val="00E66970"/>
    <w:rsid w:val="00E66C50"/>
    <w:rsid w:val="00E66D6C"/>
    <w:rsid w:val="00E66E49"/>
    <w:rsid w:val="00E6702A"/>
    <w:rsid w:val="00E6714A"/>
    <w:rsid w:val="00E67413"/>
    <w:rsid w:val="00E67608"/>
    <w:rsid w:val="00E67689"/>
    <w:rsid w:val="00E676C2"/>
    <w:rsid w:val="00E67AA4"/>
    <w:rsid w:val="00E67B8F"/>
    <w:rsid w:val="00E67CD7"/>
    <w:rsid w:val="00E67D50"/>
    <w:rsid w:val="00E67E6C"/>
    <w:rsid w:val="00E7002E"/>
    <w:rsid w:val="00E701C6"/>
    <w:rsid w:val="00E70203"/>
    <w:rsid w:val="00E70490"/>
    <w:rsid w:val="00E70578"/>
    <w:rsid w:val="00E705A7"/>
    <w:rsid w:val="00E706D6"/>
    <w:rsid w:val="00E70768"/>
    <w:rsid w:val="00E707BC"/>
    <w:rsid w:val="00E708C4"/>
    <w:rsid w:val="00E70CA5"/>
    <w:rsid w:val="00E70DFB"/>
    <w:rsid w:val="00E70E69"/>
    <w:rsid w:val="00E70E8D"/>
    <w:rsid w:val="00E71013"/>
    <w:rsid w:val="00E71051"/>
    <w:rsid w:val="00E7112F"/>
    <w:rsid w:val="00E71137"/>
    <w:rsid w:val="00E71166"/>
    <w:rsid w:val="00E71730"/>
    <w:rsid w:val="00E71A38"/>
    <w:rsid w:val="00E72315"/>
    <w:rsid w:val="00E723E0"/>
    <w:rsid w:val="00E7273A"/>
    <w:rsid w:val="00E72858"/>
    <w:rsid w:val="00E72DEA"/>
    <w:rsid w:val="00E732F1"/>
    <w:rsid w:val="00E73518"/>
    <w:rsid w:val="00E736D2"/>
    <w:rsid w:val="00E73932"/>
    <w:rsid w:val="00E73939"/>
    <w:rsid w:val="00E73B47"/>
    <w:rsid w:val="00E7406E"/>
    <w:rsid w:val="00E741E8"/>
    <w:rsid w:val="00E74368"/>
    <w:rsid w:val="00E744D1"/>
    <w:rsid w:val="00E74550"/>
    <w:rsid w:val="00E745F9"/>
    <w:rsid w:val="00E74635"/>
    <w:rsid w:val="00E74725"/>
    <w:rsid w:val="00E74863"/>
    <w:rsid w:val="00E74BB9"/>
    <w:rsid w:val="00E74C2D"/>
    <w:rsid w:val="00E74C9C"/>
    <w:rsid w:val="00E74E49"/>
    <w:rsid w:val="00E74EAA"/>
    <w:rsid w:val="00E74FAA"/>
    <w:rsid w:val="00E7505A"/>
    <w:rsid w:val="00E75151"/>
    <w:rsid w:val="00E751A2"/>
    <w:rsid w:val="00E75279"/>
    <w:rsid w:val="00E755F6"/>
    <w:rsid w:val="00E7581E"/>
    <w:rsid w:val="00E761A9"/>
    <w:rsid w:val="00E76388"/>
    <w:rsid w:val="00E76526"/>
    <w:rsid w:val="00E766C2"/>
    <w:rsid w:val="00E767CB"/>
    <w:rsid w:val="00E76C55"/>
    <w:rsid w:val="00E7751B"/>
    <w:rsid w:val="00E77590"/>
    <w:rsid w:val="00E77B74"/>
    <w:rsid w:val="00E77F8F"/>
    <w:rsid w:val="00E80033"/>
    <w:rsid w:val="00E803E2"/>
    <w:rsid w:val="00E8052E"/>
    <w:rsid w:val="00E80540"/>
    <w:rsid w:val="00E8080A"/>
    <w:rsid w:val="00E8097E"/>
    <w:rsid w:val="00E80A58"/>
    <w:rsid w:val="00E80B5B"/>
    <w:rsid w:val="00E80EA6"/>
    <w:rsid w:val="00E811AC"/>
    <w:rsid w:val="00E8121A"/>
    <w:rsid w:val="00E81324"/>
    <w:rsid w:val="00E8139E"/>
    <w:rsid w:val="00E8143A"/>
    <w:rsid w:val="00E8175A"/>
    <w:rsid w:val="00E819FD"/>
    <w:rsid w:val="00E81CCB"/>
    <w:rsid w:val="00E81CE4"/>
    <w:rsid w:val="00E81F89"/>
    <w:rsid w:val="00E8213D"/>
    <w:rsid w:val="00E82690"/>
    <w:rsid w:val="00E826D5"/>
    <w:rsid w:val="00E82918"/>
    <w:rsid w:val="00E82BA4"/>
    <w:rsid w:val="00E82F96"/>
    <w:rsid w:val="00E83125"/>
    <w:rsid w:val="00E83737"/>
    <w:rsid w:val="00E83A2A"/>
    <w:rsid w:val="00E83B37"/>
    <w:rsid w:val="00E83C12"/>
    <w:rsid w:val="00E83D37"/>
    <w:rsid w:val="00E83E82"/>
    <w:rsid w:val="00E84081"/>
    <w:rsid w:val="00E84097"/>
    <w:rsid w:val="00E8455D"/>
    <w:rsid w:val="00E84C5E"/>
    <w:rsid w:val="00E84D0B"/>
    <w:rsid w:val="00E84F1C"/>
    <w:rsid w:val="00E850D3"/>
    <w:rsid w:val="00E85265"/>
    <w:rsid w:val="00E8554E"/>
    <w:rsid w:val="00E85600"/>
    <w:rsid w:val="00E85607"/>
    <w:rsid w:val="00E85756"/>
    <w:rsid w:val="00E858D1"/>
    <w:rsid w:val="00E859CA"/>
    <w:rsid w:val="00E85DC2"/>
    <w:rsid w:val="00E860A5"/>
    <w:rsid w:val="00E8674C"/>
    <w:rsid w:val="00E86829"/>
    <w:rsid w:val="00E86A5A"/>
    <w:rsid w:val="00E86AFC"/>
    <w:rsid w:val="00E86B8C"/>
    <w:rsid w:val="00E86E3F"/>
    <w:rsid w:val="00E8718B"/>
    <w:rsid w:val="00E871D0"/>
    <w:rsid w:val="00E8778F"/>
    <w:rsid w:val="00E87AFA"/>
    <w:rsid w:val="00E87AFB"/>
    <w:rsid w:val="00E87EE1"/>
    <w:rsid w:val="00E9023F"/>
    <w:rsid w:val="00E902A0"/>
    <w:rsid w:val="00E90382"/>
    <w:rsid w:val="00E905AB"/>
    <w:rsid w:val="00E90607"/>
    <w:rsid w:val="00E90683"/>
    <w:rsid w:val="00E90704"/>
    <w:rsid w:val="00E90799"/>
    <w:rsid w:val="00E90C4E"/>
    <w:rsid w:val="00E90F21"/>
    <w:rsid w:val="00E91048"/>
    <w:rsid w:val="00E910A0"/>
    <w:rsid w:val="00E918A5"/>
    <w:rsid w:val="00E91ADA"/>
    <w:rsid w:val="00E91F91"/>
    <w:rsid w:val="00E9223C"/>
    <w:rsid w:val="00E925FA"/>
    <w:rsid w:val="00E92806"/>
    <w:rsid w:val="00E92834"/>
    <w:rsid w:val="00E92A94"/>
    <w:rsid w:val="00E92B02"/>
    <w:rsid w:val="00E92E79"/>
    <w:rsid w:val="00E930A4"/>
    <w:rsid w:val="00E93210"/>
    <w:rsid w:val="00E932C3"/>
    <w:rsid w:val="00E93418"/>
    <w:rsid w:val="00E9344D"/>
    <w:rsid w:val="00E9357B"/>
    <w:rsid w:val="00E93611"/>
    <w:rsid w:val="00E93722"/>
    <w:rsid w:val="00E93A02"/>
    <w:rsid w:val="00E93A80"/>
    <w:rsid w:val="00E93AF5"/>
    <w:rsid w:val="00E93F2D"/>
    <w:rsid w:val="00E93F98"/>
    <w:rsid w:val="00E9414D"/>
    <w:rsid w:val="00E94173"/>
    <w:rsid w:val="00E9429E"/>
    <w:rsid w:val="00E944BC"/>
    <w:rsid w:val="00E944E8"/>
    <w:rsid w:val="00E946AA"/>
    <w:rsid w:val="00E9475C"/>
    <w:rsid w:val="00E94985"/>
    <w:rsid w:val="00E94BEF"/>
    <w:rsid w:val="00E94C98"/>
    <w:rsid w:val="00E94D2F"/>
    <w:rsid w:val="00E94D4B"/>
    <w:rsid w:val="00E94EF8"/>
    <w:rsid w:val="00E95051"/>
    <w:rsid w:val="00E952AF"/>
    <w:rsid w:val="00E952F0"/>
    <w:rsid w:val="00E95302"/>
    <w:rsid w:val="00E95384"/>
    <w:rsid w:val="00E95406"/>
    <w:rsid w:val="00E9545C"/>
    <w:rsid w:val="00E954B0"/>
    <w:rsid w:val="00E954CB"/>
    <w:rsid w:val="00E95687"/>
    <w:rsid w:val="00E95870"/>
    <w:rsid w:val="00E95A34"/>
    <w:rsid w:val="00E95ACD"/>
    <w:rsid w:val="00E95B90"/>
    <w:rsid w:val="00E95BDA"/>
    <w:rsid w:val="00E95C97"/>
    <w:rsid w:val="00E95CBD"/>
    <w:rsid w:val="00E95D05"/>
    <w:rsid w:val="00E95D5C"/>
    <w:rsid w:val="00E95DB1"/>
    <w:rsid w:val="00E95FF6"/>
    <w:rsid w:val="00E960CA"/>
    <w:rsid w:val="00E964EC"/>
    <w:rsid w:val="00E966CE"/>
    <w:rsid w:val="00E96A99"/>
    <w:rsid w:val="00E96C58"/>
    <w:rsid w:val="00E96CC6"/>
    <w:rsid w:val="00E96EB2"/>
    <w:rsid w:val="00E96EB5"/>
    <w:rsid w:val="00E970A0"/>
    <w:rsid w:val="00E970BC"/>
    <w:rsid w:val="00E9721E"/>
    <w:rsid w:val="00E9722C"/>
    <w:rsid w:val="00E973CF"/>
    <w:rsid w:val="00E9760B"/>
    <w:rsid w:val="00E97769"/>
    <w:rsid w:val="00E97AB6"/>
    <w:rsid w:val="00E97D7B"/>
    <w:rsid w:val="00E97DA5"/>
    <w:rsid w:val="00E97FF6"/>
    <w:rsid w:val="00EA0297"/>
    <w:rsid w:val="00EA04D6"/>
    <w:rsid w:val="00EA0576"/>
    <w:rsid w:val="00EA09D1"/>
    <w:rsid w:val="00EA0BCF"/>
    <w:rsid w:val="00EA0BD5"/>
    <w:rsid w:val="00EA1644"/>
    <w:rsid w:val="00EA1646"/>
    <w:rsid w:val="00EA1653"/>
    <w:rsid w:val="00EA17BB"/>
    <w:rsid w:val="00EA1A28"/>
    <w:rsid w:val="00EA1A69"/>
    <w:rsid w:val="00EA1A91"/>
    <w:rsid w:val="00EA1B7E"/>
    <w:rsid w:val="00EA1BDC"/>
    <w:rsid w:val="00EA1DA1"/>
    <w:rsid w:val="00EA1E46"/>
    <w:rsid w:val="00EA1F32"/>
    <w:rsid w:val="00EA1FBF"/>
    <w:rsid w:val="00EA206C"/>
    <w:rsid w:val="00EA22C9"/>
    <w:rsid w:val="00EA2448"/>
    <w:rsid w:val="00EA251D"/>
    <w:rsid w:val="00EA277D"/>
    <w:rsid w:val="00EA292C"/>
    <w:rsid w:val="00EA2E43"/>
    <w:rsid w:val="00EA2FB4"/>
    <w:rsid w:val="00EA30E8"/>
    <w:rsid w:val="00EA337F"/>
    <w:rsid w:val="00EA3798"/>
    <w:rsid w:val="00EA3A74"/>
    <w:rsid w:val="00EA3B21"/>
    <w:rsid w:val="00EA3BEF"/>
    <w:rsid w:val="00EA3F65"/>
    <w:rsid w:val="00EA3F76"/>
    <w:rsid w:val="00EA3F96"/>
    <w:rsid w:val="00EA40EC"/>
    <w:rsid w:val="00EA446A"/>
    <w:rsid w:val="00EA44D5"/>
    <w:rsid w:val="00EA47D5"/>
    <w:rsid w:val="00EA4AA9"/>
    <w:rsid w:val="00EA4B69"/>
    <w:rsid w:val="00EA4D77"/>
    <w:rsid w:val="00EA552E"/>
    <w:rsid w:val="00EA5685"/>
    <w:rsid w:val="00EA56D4"/>
    <w:rsid w:val="00EA5938"/>
    <w:rsid w:val="00EA598A"/>
    <w:rsid w:val="00EA5B7F"/>
    <w:rsid w:val="00EA5DFE"/>
    <w:rsid w:val="00EA5F81"/>
    <w:rsid w:val="00EA6168"/>
    <w:rsid w:val="00EA64A3"/>
    <w:rsid w:val="00EA659E"/>
    <w:rsid w:val="00EA67F5"/>
    <w:rsid w:val="00EA67F7"/>
    <w:rsid w:val="00EA68AF"/>
    <w:rsid w:val="00EA6B14"/>
    <w:rsid w:val="00EA6B68"/>
    <w:rsid w:val="00EA6BDB"/>
    <w:rsid w:val="00EA6E0D"/>
    <w:rsid w:val="00EA6FF4"/>
    <w:rsid w:val="00EA7004"/>
    <w:rsid w:val="00EA7092"/>
    <w:rsid w:val="00EA71EA"/>
    <w:rsid w:val="00EA740A"/>
    <w:rsid w:val="00EA7720"/>
    <w:rsid w:val="00EA7B0A"/>
    <w:rsid w:val="00EA7C02"/>
    <w:rsid w:val="00EA7C31"/>
    <w:rsid w:val="00EA7D85"/>
    <w:rsid w:val="00EA7DCB"/>
    <w:rsid w:val="00EA7E3F"/>
    <w:rsid w:val="00EB0089"/>
    <w:rsid w:val="00EB0227"/>
    <w:rsid w:val="00EB031D"/>
    <w:rsid w:val="00EB0543"/>
    <w:rsid w:val="00EB059F"/>
    <w:rsid w:val="00EB070D"/>
    <w:rsid w:val="00EB07CA"/>
    <w:rsid w:val="00EB0C63"/>
    <w:rsid w:val="00EB0D3B"/>
    <w:rsid w:val="00EB0E4D"/>
    <w:rsid w:val="00EB1198"/>
    <w:rsid w:val="00EB1817"/>
    <w:rsid w:val="00EB1A0F"/>
    <w:rsid w:val="00EB1C53"/>
    <w:rsid w:val="00EB1D1E"/>
    <w:rsid w:val="00EB1D36"/>
    <w:rsid w:val="00EB1FB7"/>
    <w:rsid w:val="00EB204F"/>
    <w:rsid w:val="00EB2050"/>
    <w:rsid w:val="00EB2317"/>
    <w:rsid w:val="00EB231D"/>
    <w:rsid w:val="00EB2521"/>
    <w:rsid w:val="00EB25F3"/>
    <w:rsid w:val="00EB26A3"/>
    <w:rsid w:val="00EB2A91"/>
    <w:rsid w:val="00EB3196"/>
    <w:rsid w:val="00EB31F3"/>
    <w:rsid w:val="00EB364D"/>
    <w:rsid w:val="00EB3994"/>
    <w:rsid w:val="00EB3A68"/>
    <w:rsid w:val="00EB3C5A"/>
    <w:rsid w:val="00EB4367"/>
    <w:rsid w:val="00EB4464"/>
    <w:rsid w:val="00EB464F"/>
    <w:rsid w:val="00EB4894"/>
    <w:rsid w:val="00EB4B28"/>
    <w:rsid w:val="00EB4B90"/>
    <w:rsid w:val="00EB4F37"/>
    <w:rsid w:val="00EB50DF"/>
    <w:rsid w:val="00EB5282"/>
    <w:rsid w:val="00EB529E"/>
    <w:rsid w:val="00EB531C"/>
    <w:rsid w:val="00EB53B7"/>
    <w:rsid w:val="00EB5522"/>
    <w:rsid w:val="00EB580F"/>
    <w:rsid w:val="00EB58D4"/>
    <w:rsid w:val="00EB5AFA"/>
    <w:rsid w:val="00EB5B2D"/>
    <w:rsid w:val="00EB5B63"/>
    <w:rsid w:val="00EB5D3B"/>
    <w:rsid w:val="00EB5E65"/>
    <w:rsid w:val="00EB604F"/>
    <w:rsid w:val="00EB6343"/>
    <w:rsid w:val="00EB64D3"/>
    <w:rsid w:val="00EB65B8"/>
    <w:rsid w:val="00EB6648"/>
    <w:rsid w:val="00EB665D"/>
    <w:rsid w:val="00EB6A59"/>
    <w:rsid w:val="00EB6DCC"/>
    <w:rsid w:val="00EB6EA0"/>
    <w:rsid w:val="00EB6EEE"/>
    <w:rsid w:val="00EB7427"/>
    <w:rsid w:val="00EB74BE"/>
    <w:rsid w:val="00EB7870"/>
    <w:rsid w:val="00EB78C0"/>
    <w:rsid w:val="00EB79D7"/>
    <w:rsid w:val="00EB7B0E"/>
    <w:rsid w:val="00EB7C13"/>
    <w:rsid w:val="00EB7C2B"/>
    <w:rsid w:val="00EB7DCA"/>
    <w:rsid w:val="00EB7F10"/>
    <w:rsid w:val="00EB7FE4"/>
    <w:rsid w:val="00EC000C"/>
    <w:rsid w:val="00EC0092"/>
    <w:rsid w:val="00EC0248"/>
    <w:rsid w:val="00EC0603"/>
    <w:rsid w:val="00EC07E5"/>
    <w:rsid w:val="00EC09ED"/>
    <w:rsid w:val="00EC0CDA"/>
    <w:rsid w:val="00EC17C8"/>
    <w:rsid w:val="00EC1949"/>
    <w:rsid w:val="00EC19EA"/>
    <w:rsid w:val="00EC1DD1"/>
    <w:rsid w:val="00EC218C"/>
    <w:rsid w:val="00EC2202"/>
    <w:rsid w:val="00EC220C"/>
    <w:rsid w:val="00EC225B"/>
    <w:rsid w:val="00EC232D"/>
    <w:rsid w:val="00EC25E6"/>
    <w:rsid w:val="00EC2662"/>
    <w:rsid w:val="00EC2818"/>
    <w:rsid w:val="00EC2955"/>
    <w:rsid w:val="00EC2B8A"/>
    <w:rsid w:val="00EC2C21"/>
    <w:rsid w:val="00EC2C47"/>
    <w:rsid w:val="00EC2E98"/>
    <w:rsid w:val="00EC31F3"/>
    <w:rsid w:val="00EC3294"/>
    <w:rsid w:val="00EC32F4"/>
    <w:rsid w:val="00EC36EF"/>
    <w:rsid w:val="00EC3B9E"/>
    <w:rsid w:val="00EC404C"/>
    <w:rsid w:val="00EC40CC"/>
    <w:rsid w:val="00EC40EA"/>
    <w:rsid w:val="00EC41AF"/>
    <w:rsid w:val="00EC434B"/>
    <w:rsid w:val="00EC441A"/>
    <w:rsid w:val="00EC449F"/>
    <w:rsid w:val="00EC49F1"/>
    <w:rsid w:val="00EC4C64"/>
    <w:rsid w:val="00EC4C93"/>
    <w:rsid w:val="00EC50F0"/>
    <w:rsid w:val="00EC5276"/>
    <w:rsid w:val="00EC53BA"/>
    <w:rsid w:val="00EC55AB"/>
    <w:rsid w:val="00EC57B7"/>
    <w:rsid w:val="00EC581D"/>
    <w:rsid w:val="00EC58CB"/>
    <w:rsid w:val="00EC59BF"/>
    <w:rsid w:val="00EC5A01"/>
    <w:rsid w:val="00EC5A5B"/>
    <w:rsid w:val="00EC60A9"/>
    <w:rsid w:val="00EC6103"/>
    <w:rsid w:val="00EC6186"/>
    <w:rsid w:val="00EC64C4"/>
    <w:rsid w:val="00EC6560"/>
    <w:rsid w:val="00EC6EA7"/>
    <w:rsid w:val="00EC7241"/>
    <w:rsid w:val="00EC74D3"/>
    <w:rsid w:val="00EC75D4"/>
    <w:rsid w:val="00EC78AA"/>
    <w:rsid w:val="00EC796C"/>
    <w:rsid w:val="00EC798F"/>
    <w:rsid w:val="00EC7EBE"/>
    <w:rsid w:val="00EC7EF5"/>
    <w:rsid w:val="00EC7F54"/>
    <w:rsid w:val="00ED03B6"/>
    <w:rsid w:val="00ED0A37"/>
    <w:rsid w:val="00ED0B4F"/>
    <w:rsid w:val="00ED0B5A"/>
    <w:rsid w:val="00ED0C54"/>
    <w:rsid w:val="00ED0FF1"/>
    <w:rsid w:val="00ED126E"/>
    <w:rsid w:val="00ED13C7"/>
    <w:rsid w:val="00ED1C95"/>
    <w:rsid w:val="00ED219E"/>
    <w:rsid w:val="00ED24CD"/>
    <w:rsid w:val="00ED2931"/>
    <w:rsid w:val="00ED29CC"/>
    <w:rsid w:val="00ED2BA4"/>
    <w:rsid w:val="00ED2BCF"/>
    <w:rsid w:val="00ED2C2B"/>
    <w:rsid w:val="00ED2E52"/>
    <w:rsid w:val="00ED37F7"/>
    <w:rsid w:val="00ED38E0"/>
    <w:rsid w:val="00ED3BEE"/>
    <w:rsid w:val="00ED3E38"/>
    <w:rsid w:val="00ED3E82"/>
    <w:rsid w:val="00ED3EFB"/>
    <w:rsid w:val="00ED4142"/>
    <w:rsid w:val="00ED4397"/>
    <w:rsid w:val="00ED43A4"/>
    <w:rsid w:val="00ED4798"/>
    <w:rsid w:val="00ED48B0"/>
    <w:rsid w:val="00ED499E"/>
    <w:rsid w:val="00ED4BC5"/>
    <w:rsid w:val="00ED4D33"/>
    <w:rsid w:val="00ED4E06"/>
    <w:rsid w:val="00ED4E14"/>
    <w:rsid w:val="00ED4E27"/>
    <w:rsid w:val="00ED533D"/>
    <w:rsid w:val="00ED5436"/>
    <w:rsid w:val="00ED554C"/>
    <w:rsid w:val="00ED577E"/>
    <w:rsid w:val="00ED5902"/>
    <w:rsid w:val="00ED5904"/>
    <w:rsid w:val="00ED5B47"/>
    <w:rsid w:val="00ED5E40"/>
    <w:rsid w:val="00ED5F7B"/>
    <w:rsid w:val="00ED6044"/>
    <w:rsid w:val="00ED6910"/>
    <w:rsid w:val="00ED6AC3"/>
    <w:rsid w:val="00ED6B26"/>
    <w:rsid w:val="00ED6E84"/>
    <w:rsid w:val="00ED7037"/>
    <w:rsid w:val="00ED7333"/>
    <w:rsid w:val="00ED74CF"/>
    <w:rsid w:val="00ED76E1"/>
    <w:rsid w:val="00ED79B5"/>
    <w:rsid w:val="00ED7ADC"/>
    <w:rsid w:val="00ED7B09"/>
    <w:rsid w:val="00ED7C4E"/>
    <w:rsid w:val="00ED7D92"/>
    <w:rsid w:val="00EE00FE"/>
    <w:rsid w:val="00EE0406"/>
    <w:rsid w:val="00EE0758"/>
    <w:rsid w:val="00EE08C4"/>
    <w:rsid w:val="00EE0953"/>
    <w:rsid w:val="00EE0965"/>
    <w:rsid w:val="00EE0C91"/>
    <w:rsid w:val="00EE0E06"/>
    <w:rsid w:val="00EE0FD3"/>
    <w:rsid w:val="00EE1260"/>
    <w:rsid w:val="00EE13CB"/>
    <w:rsid w:val="00EE1528"/>
    <w:rsid w:val="00EE1581"/>
    <w:rsid w:val="00EE1582"/>
    <w:rsid w:val="00EE17B7"/>
    <w:rsid w:val="00EE185C"/>
    <w:rsid w:val="00EE195F"/>
    <w:rsid w:val="00EE1A16"/>
    <w:rsid w:val="00EE1B8B"/>
    <w:rsid w:val="00EE1BCA"/>
    <w:rsid w:val="00EE1F39"/>
    <w:rsid w:val="00EE2115"/>
    <w:rsid w:val="00EE2121"/>
    <w:rsid w:val="00EE2537"/>
    <w:rsid w:val="00EE2599"/>
    <w:rsid w:val="00EE2662"/>
    <w:rsid w:val="00EE26F3"/>
    <w:rsid w:val="00EE27C3"/>
    <w:rsid w:val="00EE286F"/>
    <w:rsid w:val="00EE298B"/>
    <w:rsid w:val="00EE2A5B"/>
    <w:rsid w:val="00EE2D4D"/>
    <w:rsid w:val="00EE2E2D"/>
    <w:rsid w:val="00EE303D"/>
    <w:rsid w:val="00EE30CC"/>
    <w:rsid w:val="00EE31FD"/>
    <w:rsid w:val="00EE3282"/>
    <w:rsid w:val="00EE337A"/>
    <w:rsid w:val="00EE3402"/>
    <w:rsid w:val="00EE35B0"/>
    <w:rsid w:val="00EE38DD"/>
    <w:rsid w:val="00EE38E9"/>
    <w:rsid w:val="00EE3B3F"/>
    <w:rsid w:val="00EE3CBC"/>
    <w:rsid w:val="00EE3E0E"/>
    <w:rsid w:val="00EE4137"/>
    <w:rsid w:val="00EE41B8"/>
    <w:rsid w:val="00EE42CB"/>
    <w:rsid w:val="00EE4367"/>
    <w:rsid w:val="00EE4894"/>
    <w:rsid w:val="00EE4E7C"/>
    <w:rsid w:val="00EE4E8A"/>
    <w:rsid w:val="00EE502C"/>
    <w:rsid w:val="00EE50DE"/>
    <w:rsid w:val="00EE53BC"/>
    <w:rsid w:val="00EE5459"/>
    <w:rsid w:val="00EE570D"/>
    <w:rsid w:val="00EE5AE9"/>
    <w:rsid w:val="00EE5B47"/>
    <w:rsid w:val="00EE5DD3"/>
    <w:rsid w:val="00EE615E"/>
    <w:rsid w:val="00EE6209"/>
    <w:rsid w:val="00EE62CB"/>
    <w:rsid w:val="00EE64AB"/>
    <w:rsid w:val="00EE657A"/>
    <w:rsid w:val="00EE6740"/>
    <w:rsid w:val="00EE6BBE"/>
    <w:rsid w:val="00EE6C00"/>
    <w:rsid w:val="00EE6D18"/>
    <w:rsid w:val="00EE6D5C"/>
    <w:rsid w:val="00EE6D99"/>
    <w:rsid w:val="00EE6DA3"/>
    <w:rsid w:val="00EE6FD4"/>
    <w:rsid w:val="00EE72B4"/>
    <w:rsid w:val="00EE738B"/>
    <w:rsid w:val="00EE73AF"/>
    <w:rsid w:val="00EE789D"/>
    <w:rsid w:val="00EE7BB3"/>
    <w:rsid w:val="00EE7D8E"/>
    <w:rsid w:val="00EE7F6E"/>
    <w:rsid w:val="00EE7F85"/>
    <w:rsid w:val="00EF00E2"/>
    <w:rsid w:val="00EF00F8"/>
    <w:rsid w:val="00EF01BA"/>
    <w:rsid w:val="00EF02BB"/>
    <w:rsid w:val="00EF037D"/>
    <w:rsid w:val="00EF0527"/>
    <w:rsid w:val="00EF056C"/>
    <w:rsid w:val="00EF097F"/>
    <w:rsid w:val="00EF0988"/>
    <w:rsid w:val="00EF09FE"/>
    <w:rsid w:val="00EF0A4E"/>
    <w:rsid w:val="00EF0AB4"/>
    <w:rsid w:val="00EF0B63"/>
    <w:rsid w:val="00EF0C72"/>
    <w:rsid w:val="00EF0D6D"/>
    <w:rsid w:val="00EF0DC9"/>
    <w:rsid w:val="00EF111A"/>
    <w:rsid w:val="00EF117A"/>
    <w:rsid w:val="00EF1241"/>
    <w:rsid w:val="00EF13AC"/>
    <w:rsid w:val="00EF13B3"/>
    <w:rsid w:val="00EF143F"/>
    <w:rsid w:val="00EF14D9"/>
    <w:rsid w:val="00EF1691"/>
    <w:rsid w:val="00EF17F2"/>
    <w:rsid w:val="00EF1937"/>
    <w:rsid w:val="00EF19F4"/>
    <w:rsid w:val="00EF1F36"/>
    <w:rsid w:val="00EF2261"/>
    <w:rsid w:val="00EF22E3"/>
    <w:rsid w:val="00EF23CC"/>
    <w:rsid w:val="00EF2674"/>
    <w:rsid w:val="00EF270B"/>
    <w:rsid w:val="00EF281C"/>
    <w:rsid w:val="00EF2A10"/>
    <w:rsid w:val="00EF2A19"/>
    <w:rsid w:val="00EF2DB8"/>
    <w:rsid w:val="00EF2DE6"/>
    <w:rsid w:val="00EF2E1B"/>
    <w:rsid w:val="00EF33E7"/>
    <w:rsid w:val="00EF3454"/>
    <w:rsid w:val="00EF35A1"/>
    <w:rsid w:val="00EF362E"/>
    <w:rsid w:val="00EF3661"/>
    <w:rsid w:val="00EF3816"/>
    <w:rsid w:val="00EF3BD9"/>
    <w:rsid w:val="00EF3CB8"/>
    <w:rsid w:val="00EF3CE6"/>
    <w:rsid w:val="00EF3E71"/>
    <w:rsid w:val="00EF3F91"/>
    <w:rsid w:val="00EF4001"/>
    <w:rsid w:val="00EF4493"/>
    <w:rsid w:val="00EF477B"/>
    <w:rsid w:val="00EF4B32"/>
    <w:rsid w:val="00EF4B58"/>
    <w:rsid w:val="00EF4B73"/>
    <w:rsid w:val="00EF4C34"/>
    <w:rsid w:val="00EF51BA"/>
    <w:rsid w:val="00EF550E"/>
    <w:rsid w:val="00EF569B"/>
    <w:rsid w:val="00EF5753"/>
    <w:rsid w:val="00EF5894"/>
    <w:rsid w:val="00EF5F84"/>
    <w:rsid w:val="00EF5FB1"/>
    <w:rsid w:val="00EF613B"/>
    <w:rsid w:val="00EF64E3"/>
    <w:rsid w:val="00EF6749"/>
    <w:rsid w:val="00EF6775"/>
    <w:rsid w:val="00EF681D"/>
    <w:rsid w:val="00EF69CE"/>
    <w:rsid w:val="00EF6B8E"/>
    <w:rsid w:val="00EF6BE2"/>
    <w:rsid w:val="00EF6E20"/>
    <w:rsid w:val="00EF6FDD"/>
    <w:rsid w:val="00EF71EB"/>
    <w:rsid w:val="00EF756F"/>
    <w:rsid w:val="00EF776F"/>
    <w:rsid w:val="00EF7909"/>
    <w:rsid w:val="00EF7982"/>
    <w:rsid w:val="00EF79F9"/>
    <w:rsid w:val="00EF7B65"/>
    <w:rsid w:val="00EF7CC6"/>
    <w:rsid w:val="00F001B3"/>
    <w:rsid w:val="00F004A4"/>
    <w:rsid w:val="00F0073D"/>
    <w:rsid w:val="00F009F6"/>
    <w:rsid w:val="00F00AB5"/>
    <w:rsid w:val="00F00AC0"/>
    <w:rsid w:val="00F00BC9"/>
    <w:rsid w:val="00F00C20"/>
    <w:rsid w:val="00F00E15"/>
    <w:rsid w:val="00F00EE4"/>
    <w:rsid w:val="00F01200"/>
    <w:rsid w:val="00F012FF"/>
    <w:rsid w:val="00F01356"/>
    <w:rsid w:val="00F01391"/>
    <w:rsid w:val="00F0139D"/>
    <w:rsid w:val="00F01937"/>
    <w:rsid w:val="00F01A47"/>
    <w:rsid w:val="00F01D7C"/>
    <w:rsid w:val="00F01DD8"/>
    <w:rsid w:val="00F01E13"/>
    <w:rsid w:val="00F02159"/>
    <w:rsid w:val="00F0223C"/>
    <w:rsid w:val="00F02574"/>
    <w:rsid w:val="00F025A3"/>
    <w:rsid w:val="00F0269C"/>
    <w:rsid w:val="00F026BF"/>
    <w:rsid w:val="00F02916"/>
    <w:rsid w:val="00F02971"/>
    <w:rsid w:val="00F02976"/>
    <w:rsid w:val="00F02A14"/>
    <w:rsid w:val="00F02C46"/>
    <w:rsid w:val="00F02CCE"/>
    <w:rsid w:val="00F02E11"/>
    <w:rsid w:val="00F02E45"/>
    <w:rsid w:val="00F02FDF"/>
    <w:rsid w:val="00F030DA"/>
    <w:rsid w:val="00F0314D"/>
    <w:rsid w:val="00F032BE"/>
    <w:rsid w:val="00F0357C"/>
    <w:rsid w:val="00F03657"/>
    <w:rsid w:val="00F036E2"/>
    <w:rsid w:val="00F0373A"/>
    <w:rsid w:val="00F03760"/>
    <w:rsid w:val="00F03B42"/>
    <w:rsid w:val="00F03C04"/>
    <w:rsid w:val="00F03E2A"/>
    <w:rsid w:val="00F04060"/>
    <w:rsid w:val="00F04495"/>
    <w:rsid w:val="00F04719"/>
    <w:rsid w:val="00F047BA"/>
    <w:rsid w:val="00F04F49"/>
    <w:rsid w:val="00F0510B"/>
    <w:rsid w:val="00F053B5"/>
    <w:rsid w:val="00F05530"/>
    <w:rsid w:val="00F055AD"/>
    <w:rsid w:val="00F05C30"/>
    <w:rsid w:val="00F05DFB"/>
    <w:rsid w:val="00F062C3"/>
    <w:rsid w:val="00F0672D"/>
    <w:rsid w:val="00F06758"/>
    <w:rsid w:val="00F069E7"/>
    <w:rsid w:val="00F06DED"/>
    <w:rsid w:val="00F06F91"/>
    <w:rsid w:val="00F0718F"/>
    <w:rsid w:val="00F079BF"/>
    <w:rsid w:val="00F07F5F"/>
    <w:rsid w:val="00F07F7F"/>
    <w:rsid w:val="00F10080"/>
    <w:rsid w:val="00F10215"/>
    <w:rsid w:val="00F10222"/>
    <w:rsid w:val="00F1025F"/>
    <w:rsid w:val="00F1041E"/>
    <w:rsid w:val="00F10915"/>
    <w:rsid w:val="00F1098C"/>
    <w:rsid w:val="00F10C6C"/>
    <w:rsid w:val="00F10FB7"/>
    <w:rsid w:val="00F10FD3"/>
    <w:rsid w:val="00F1102C"/>
    <w:rsid w:val="00F11050"/>
    <w:rsid w:val="00F1149D"/>
    <w:rsid w:val="00F117F9"/>
    <w:rsid w:val="00F11826"/>
    <w:rsid w:val="00F11830"/>
    <w:rsid w:val="00F11864"/>
    <w:rsid w:val="00F11873"/>
    <w:rsid w:val="00F11CB7"/>
    <w:rsid w:val="00F11D42"/>
    <w:rsid w:val="00F11D6D"/>
    <w:rsid w:val="00F11F6F"/>
    <w:rsid w:val="00F122A0"/>
    <w:rsid w:val="00F122EF"/>
    <w:rsid w:val="00F12402"/>
    <w:rsid w:val="00F12452"/>
    <w:rsid w:val="00F12453"/>
    <w:rsid w:val="00F1258D"/>
    <w:rsid w:val="00F12638"/>
    <w:rsid w:val="00F1263C"/>
    <w:rsid w:val="00F128B2"/>
    <w:rsid w:val="00F128F8"/>
    <w:rsid w:val="00F129B2"/>
    <w:rsid w:val="00F12A3B"/>
    <w:rsid w:val="00F12AEE"/>
    <w:rsid w:val="00F12C69"/>
    <w:rsid w:val="00F13323"/>
    <w:rsid w:val="00F13633"/>
    <w:rsid w:val="00F138E5"/>
    <w:rsid w:val="00F13918"/>
    <w:rsid w:val="00F13A12"/>
    <w:rsid w:val="00F13AF3"/>
    <w:rsid w:val="00F13EA6"/>
    <w:rsid w:val="00F1419E"/>
    <w:rsid w:val="00F141B5"/>
    <w:rsid w:val="00F141DD"/>
    <w:rsid w:val="00F14305"/>
    <w:rsid w:val="00F147E8"/>
    <w:rsid w:val="00F14942"/>
    <w:rsid w:val="00F149FF"/>
    <w:rsid w:val="00F14A82"/>
    <w:rsid w:val="00F14BD6"/>
    <w:rsid w:val="00F14BF6"/>
    <w:rsid w:val="00F14F83"/>
    <w:rsid w:val="00F150AA"/>
    <w:rsid w:val="00F150F1"/>
    <w:rsid w:val="00F15E3F"/>
    <w:rsid w:val="00F16624"/>
    <w:rsid w:val="00F1672D"/>
    <w:rsid w:val="00F168EC"/>
    <w:rsid w:val="00F16F86"/>
    <w:rsid w:val="00F17685"/>
    <w:rsid w:val="00F17890"/>
    <w:rsid w:val="00F178CA"/>
    <w:rsid w:val="00F201D7"/>
    <w:rsid w:val="00F20431"/>
    <w:rsid w:val="00F206DC"/>
    <w:rsid w:val="00F2081A"/>
    <w:rsid w:val="00F21164"/>
    <w:rsid w:val="00F2121D"/>
    <w:rsid w:val="00F212DD"/>
    <w:rsid w:val="00F21346"/>
    <w:rsid w:val="00F21601"/>
    <w:rsid w:val="00F2160E"/>
    <w:rsid w:val="00F21793"/>
    <w:rsid w:val="00F218C0"/>
    <w:rsid w:val="00F21941"/>
    <w:rsid w:val="00F21ADA"/>
    <w:rsid w:val="00F21C3F"/>
    <w:rsid w:val="00F21ECA"/>
    <w:rsid w:val="00F221CE"/>
    <w:rsid w:val="00F223BD"/>
    <w:rsid w:val="00F22408"/>
    <w:rsid w:val="00F2243D"/>
    <w:rsid w:val="00F22638"/>
    <w:rsid w:val="00F22946"/>
    <w:rsid w:val="00F2295C"/>
    <w:rsid w:val="00F22BEC"/>
    <w:rsid w:val="00F22CEC"/>
    <w:rsid w:val="00F23106"/>
    <w:rsid w:val="00F2319C"/>
    <w:rsid w:val="00F233A7"/>
    <w:rsid w:val="00F2362A"/>
    <w:rsid w:val="00F2366E"/>
    <w:rsid w:val="00F2376C"/>
    <w:rsid w:val="00F23878"/>
    <w:rsid w:val="00F2389E"/>
    <w:rsid w:val="00F23C4B"/>
    <w:rsid w:val="00F24217"/>
    <w:rsid w:val="00F24463"/>
    <w:rsid w:val="00F24654"/>
    <w:rsid w:val="00F247DF"/>
    <w:rsid w:val="00F247FC"/>
    <w:rsid w:val="00F248C4"/>
    <w:rsid w:val="00F24D6B"/>
    <w:rsid w:val="00F24F84"/>
    <w:rsid w:val="00F24F96"/>
    <w:rsid w:val="00F252AB"/>
    <w:rsid w:val="00F25518"/>
    <w:rsid w:val="00F25B47"/>
    <w:rsid w:val="00F25BB5"/>
    <w:rsid w:val="00F25BD5"/>
    <w:rsid w:val="00F25C1C"/>
    <w:rsid w:val="00F25D35"/>
    <w:rsid w:val="00F25DB0"/>
    <w:rsid w:val="00F25E66"/>
    <w:rsid w:val="00F2606A"/>
    <w:rsid w:val="00F260B8"/>
    <w:rsid w:val="00F261B9"/>
    <w:rsid w:val="00F262C4"/>
    <w:rsid w:val="00F26753"/>
    <w:rsid w:val="00F267FB"/>
    <w:rsid w:val="00F268FF"/>
    <w:rsid w:val="00F26A2E"/>
    <w:rsid w:val="00F26BD5"/>
    <w:rsid w:val="00F26DFB"/>
    <w:rsid w:val="00F26FD0"/>
    <w:rsid w:val="00F27859"/>
    <w:rsid w:val="00F27A92"/>
    <w:rsid w:val="00F27C9E"/>
    <w:rsid w:val="00F27D43"/>
    <w:rsid w:val="00F27D9B"/>
    <w:rsid w:val="00F30119"/>
    <w:rsid w:val="00F30138"/>
    <w:rsid w:val="00F30175"/>
    <w:rsid w:val="00F30786"/>
    <w:rsid w:val="00F30945"/>
    <w:rsid w:val="00F30AF3"/>
    <w:rsid w:val="00F30B68"/>
    <w:rsid w:val="00F30F9E"/>
    <w:rsid w:val="00F31133"/>
    <w:rsid w:val="00F31186"/>
    <w:rsid w:val="00F31594"/>
    <w:rsid w:val="00F31B46"/>
    <w:rsid w:val="00F31C31"/>
    <w:rsid w:val="00F320D7"/>
    <w:rsid w:val="00F3210E"/>
    <w:rsid w:val="00F32319"/>
    <w:rsid w:val="00F32439"/>
    <w:rsid w:val="00F32981"/>
    <w:rsid w:val="00F32B05"/>
    <w:rsid w:val="00F32BC9"/>
    <w:rsid w:val="00F3330A"/>
    <w:rsid w:val="00F33424"/>
    <w:rsid w:val="00F3343E"/>
    <w:rsid w:val="00F3371B"/>
    <w:rsid w:val="00F339B0"/>
    <w:rsid w:val="00F33BF3"/>
    <w:rsid w:val="00F33C86"/>
    <w:rsid w:val="00F33D20"/>
    <w:rsid w:val="00F33D48"/>
    <w:rsid w:val="00F34216"/>
    <w:rsid w:val="00F3434C"/>
    <w:rsid w:val="00F3435E"/>
    <w:rsid w:val="00F3440C"/>
    <w:rsid w:val="00F345D2"/>
    <w:rsid w:val="00F34829"/>
    <w:rsid w:val="00F348ED"/>
    <w:rsid w:val="00F34963"/>
    <w:rsid w:val="00F349BB"/>
    <w:rsid w:val="00F34BC0"/>
    <w:rsid w:val="00F34DDA"/>
    <w:rsid w:val="00F34E2B"/>
    <w:rsid w:val="00F34F6A"/>
    <w:rsid w:val="00F352DA"/>
    <w:rsid w:val="00F3531B"/>
    <w:rsid w:val="00F35590"/>
    <w:rsid w:val="00F355D2"/>
    <w:rsid w:val="00F358CC"/>
    <w:rsid w:val="00F35CAA"/>
    <w:rsid w:val="00F35D91"/>
    <w:rsid w:val="00F35EE4"/>
    <w:rsid w:val="00F35FDB"/>
    <w:rsid w:val="00F360C5"/>
    <w:rsid w:val="00F362B0"/>
    <w:rsid w:val="00F3656A"/>
    <w:rsid w:val="00F367DB"/>
    <w:rsid w:val="00F368F7"/>
    <w:rsid w:val="00F3690B"/>
    <w:rsid w:val="00F36A02"/>
    <w:rsid w:val="00F36B5C"/>
    <w:rsid w:val="00F36EEE"/>
    <w:rsid w:val="00F37161"/>
    <w:rsid w:val="00F37176"/>
    <w:rsid w:val="00F3734B"/>
    <w:rsid w:val="00F37481"/>
    <w:rsid w:val="00F377A6"/>
    <w:rsid w:val="00F3796E"/>
    <w:rsid w:val="00F37A18"/>
    <w:rsid w:val="00F37A2F"/>
    <w:rsid w:val="00F37B52"/>
    <w:rsid w:val="00F37BCE"/>
    <w:rsid w:val="00F37F9A"/>
    <w:rsid w:val="00F401FD"/>
    <w:rsid w:val="00F4036F"/>
    <w:rsid w:val="00F40439"/>
    <w:rsid w:val="00F4044F"/>
    <w:rsid w:val="00F4052A"/>
    <w:rsid w:val="00F40530"/>
    <w:rsid w:val="00F40773"/>
    <w:rsid w:val="00F40AC3"/>
    <w:rsid w:val="00F40B07"/>
    <w:rsid w:val="00F40BB9"/>
    <w:rsid w:val="00F40C74"/>
    <w:rsid w:val="00F40E6F"/>
    <w:rsid w:val="00F41099"/>
    <w:rsid w:val="00F413D8"/>
    <w:rsid w:val="00F4149E"/>
    <w:rsid w:val="00F41A4A"/>
    <w:rsid w:val="00F41A68"/>
    <w:rsid w:val="00F4204C"/>
    <w:rsid w:val="00F425FE"/>
    <w:rsid w:val="00F42768"/>
    <w:rsid w:val="00F4279F"/>
    <w:rsid w:val="00F42864"/>
    <w:rsid w:val="00F42892"/>
    <w:rsid w:val="00F42A96"/>
    <w:rsid w:val="00F42BE9"/>
    <w:rsid w:val="00F42DD1"/>
    <w:rsid w:val="00F42ECE"/>
    <w:rsid w:val="00F43199"/>
    <w:rsid w:val="00F432F0"/>
    <w:rsid w:val="00F43557"/>
    <w:rsid w:val="00F43595"/>
    <w:rsid w:val="00F43650"/>
    <w:rsid w:val="00F43685"/>
    <w:rsid w:val="00F436FD"/>
    <w:rsid w:val="00F43888"/>
    <w:rsid w:val="00F439B0"/>
    <w:rsid w:val="00F43ADA"/>
    <w:rsid w:val="00F43D18"/>
    <w:rsid w:val="00F43E0A"/>
    <w:rsid w:val="00F43E3D"/>
    <w:rsid w:val="00F43E79"/>
    <w:rsid w:val="00F43ED9"/>
    <w:rsid w:val="00F4400C"/>
    <w:rsid w:val="00F4409F"/>
    <w:rsid w:val="00F44150"/>
    <w:rsid w:val="00F44391"/>
    <w:rsid w:val="00F4443D"/>
    <w:rsid w:val="00F4451C"/>
    <w:rsid w:val="00F44652"/>
    <w:rsid w:val="00F4482D"/>
    <w:rsid w:val="00F44949"/>
    <w:rsid w:val="00F44AFA"/>
    <w:rsid w:val="00F44B99"/>
    <w:rsid w:val="00F45024"/>
    <w:rsid w:val="00F450E0"/>
    <w:rsid w:val="00F452CF"/>
    <w:rsid w:val="00F4538C"/>
    <w:rsid w:val="00F454BA"/>
    <w:rsid w:val="00F45696"/>
    <w:rsid w:val="00F457A4"/>
    <w:rsid w:val="00F4594C"/>
    <w:rsid w:val="00F45ABF"/>
    <w:rsid w:val="00F45D52"/>
    <w:rsid w:val="00F45FFC"/>
    <w:rsid w:val="00F46204"/>
    <w:rsid w:val="00F46346"/>
    <w:rsid w:val="00F4635E"/>
    <w:rsid w:val="00F46537"/>
    <w:rsid w:val="00F465C6"/>
    <w:rsid w:val="00F468B8"/>
    <w:rsid w:val="00F46D14"/>
    <w:rsid w:val="00F46D1A"/>
    <w:rsid w:val="00F46D73"/>
    <w:rsid w:val="00F46E7A"/>
    <w:rsid w:val="00F46F7F"/>
    <w:rsid w:val="00F46FAD"/>
    <w:rsid w:val="00F472FB"/>
    <w:rsid w:val="00F47301"/>
    <w:rsid w:val="00F4731E"/>
    <w:rsid w:val="00F47414"/>
    <w:rsid w:val="00F47514"/>
    <w:rsid w:val="00F47592"/>
    <w:rsid w:val="00F478F3"/>
    <w:rsid w:val="00F47C26"/>
    <w:rsid w:val="00F5015C"/>
    <w:rsid w:val="00F5019B"/>
    <w:rsid w:val="00F505B1"/>
    <w:rsid w:val="00F50620"/>
    <w:rsid w:val="00F50629"/>
    <w:rsid w:val="00F50B28"/>
    <w:rsid w:val="00F50DF0"/>
    <w:rsid w:val="00F50F08"/>
    <w:rsid w:val="00F50F5C"/>
    <w:rsid w:val="00F5110A"/>
    <w:rsid w:val="00F5110B"/>
    <w:rsid w:val="00F512FD"/>
    <w:rsid w:val="00F51885"/>
    <w:rsid w:val="00F519BE"/>
    <w:rsid w:val="00F51ACC"/>
    <w:rsid w:val="00F51C62"/>
    <w:rsid w:val="00F51D1B"/>
    <w:rsid w:val="00F51EE5"/>
    <w:rsid w:val="00F5221C"/>
    <w:rsid w:val="00F52356"/>
    <w:rsid w:val="00F52431"/>
    <w:rsid w:val="00F5257A"/>
    <w:rsid w:val="00F528EC"/>
    <w:rsid w:val="00F5290D"/>
    <w:rsid w:val="00F52A4E"/>
    <w:rsid w:val="00F52AB3"/>
    <w:rsid w:val="00F52E74"/>
    <w:rsid w:val="00F52EDC"/>
    <w:rsid w:val="00F53157"/>
    <w:rsid w:val="00F531CF"/>
    <w:rsid w:val="00F5382C"/>
    <w:rsid w:val="00F538C0"/>
    <w:rsid w:val="00F53A8D"/>
    <w:rsid w:val="00F53AB9"/>
    <w:rsid w:val="00F53CC9"/>
    <w:rsid w:val="00F53D6C"/>
    <w:rsid w:val="00F54005"/>
    <w:rsid w:val="00F5422D"/>
    <w:rsid w:val="00F54398"/>
    <w:rsid w:val="00F5487B"/>
    <w:rsid w:val="00F5493A"/>
    <w:rsid w:val="00F54955"/>
    <w:rsid w:val="00F549D1"/>
    <w:rsid w:val="00F54B77"/>
    <w:rsid w:val="00F54E1D"/>
    <w:rsid w:val="00F55025"/>
    <w:rsid w:val="00F5518A"/>
    <w:rsid w:val="00F55528"/>
    <w:rsid w:val="00F5558D"/>
    <w:rsid w:val="00F556B5"/>
    <w:rsid w:val="00F557C7"/>
    <w:rsid w:val="00F55B7D"/>
    <w:rsid w:val="00F55DA7"/>
    <w:rsid w:val="00F55E21"/>
    <w:rsid w:val="00F55E29"/>
    <w:rsid w:val="00F55E33"/>
    <w:rsid w:val="00F5612B"/>
    <w:rsid w:val="00F56485"/>
    <w:rsid w:val="00F56523"/>
    <w:rsid w:val="00F566BE"/>
    <w:rsid w:val="00F5678F"/>
    <w:rsid w:val="00F568FF"/>
    <w:rsid w:val="00F56978"/>
    <w:rsid w:val="00F56A4B"/>
    <w:rsid w:val="00F56B65"/>
    <w:rsid w:val="00F56BA8"/>
    <w:rsid w:val="00F56CDD"/>
    <w:rsid w:val="00F56D94"/>
    <w:rsid w:val="00F573E6"/>
    <w:rsid w:val="00F57568"/>
    <w:rsid w:val="00F57647"/>
    <w:rsid w:val="00F576AE"/>
    <w:rsid w:val="00F576C3"/>
    <w:rsid w:val="00F57705"/>
    <w:rsid w:val="00F5784F"/>
    <w:rsid w:val="00F578E3"/>
    <w:rsid w:val="00F57D41"/>
    <w:rsid w:val="00F57D76"/>
    <w:rsid w:val="00F602CC"/>
    <w:rsid w:val="00F60871"/>
    <w:rsid w:val="00F608BE"/>
    <w:rsid w:val="00F60C73"/>
    <w:rsid w:val="00F60F8E"/>
    <w:rsid w:val="00F6100B"/>
    <w:rsid w:val="00F611D0"/>
    <w:rsid w:val="00F615AA"/>
    <w:rsid w:val="00F61681"/>
    <w:rsid w:val="00F6198D"/>
    <w:rsid w:val="00F61AB5"/>
    <w:rsid w:val="00F61B6E"/>
    <w:rsid w:val="00F61BA2"/>
    <w:rsid w:val="00F61D41"/>
    <w:rsid w:val="00F61E28"/>
    <w:rsid w:val="00F62216"/>
    <w:rsid w:val="00F6235E"/>
    <w:rsid w:val="00F62C19"/>
    <w:rsid w:val="00F630DC"/>
    <w:rsid w:val="00F631A3"/>
    <w:rsid w:val="00F63409"/>
    <w:rsid w:val="00F634A1"/>
    <w:rsid w:val="00F634BD"/>
    <w:rsid w:val="00F639AB"/>
    <w:rsid w:val="00F63DCF"/>
    <w:rsid w:val="00F63EFD"/>
    <w:rsid w:val="00F64625"/>
    <w:rsid w:val="00F64743"/>
    <w:rsid w:val="00F648B8"/>
    <w:rsid w:val="00F64924"/>
    <w:rsid w:val="00F6493E"/>
    <w:rsid w:val="00F64B73"/>
    <w:rsid w:val="00F64E5D"/>
    <w:rsid w:val="00F64EC9"/>
    <w:rsid w:val="00F653FA"/>
    <w:rsid w:val="00F654BE"/>
    <w:rsid w:val="00F6566E"/>
    <w:rsid w:val="00F65678"/>
    <w:rsid w:val="00F6594F"/>
    <w:rsid w:val="00F659DD"/>
    <w:rsid w:val="00F65A8F"/>
    <w:rsid w:val="00F65BC8"/>
    <w:rsid w:val="00F66241"/>
    <w:rsid w:val="00F66297"/>
    <w:rsid w:val="00F662C4"/>
    <w:rsid w:val="00F664ED"/>
    <w:rsid w:val="00F665A3"/>
    <w:rsid w:val="00F6690C"/>
    <w:rsid w:val="00F6696D"/>
    <w:rsid w:val="00F66A4C"/>
    <w:rsid w:val="00F66B46"/>
    <w:rsid w:val="00F66BE4"/>
    <w:rsid w:val="00F66D82"/>
    <w:rsid w:val="00F66DA8"/>
    <w:rsid w:val="00F66DF4"/>
    <w:rsid w:val="00F66E2D"/>
    <w:rsid w:val="00F66F19"/>
    <w:rsid w:val="00F67164"/>
    <w:rsid w:val="00F6719E"/>
    <w:rsid w:val="00F671F5"/>
    <w:rsid w:val="00F676C1"/>
    <w:rsid w:val="00F67886"/>
    <w:rsid w:val="00F678BC"/>
    <w:rsid w:val="00F67B86"/>
    <w:rsid w:val="00F67B96"/>
    <w:rsid w:val="00F67DAA"/>
    <w:rsid w:val="00F67F91"/>
    <w:rsid w:val="00F7022B"/>
    <w:rsid w:val="00F70389"/>
    <w:rsid w:val="00F70841"/>
    <w:rsid w:val="00F70941"/>
    <w:rsid w:val="00F70CC1"/>
    <w:rsid w:val="00F70DB0"/>
    <w:rsid w:val="00F70E59"/>
    <w:rsid w:val="00F70E95"/>
    <w:rsid w:val="00F70EB6"/>
    <w:rsid w:val="00F71029"/>
    <w:rsid w:val="00F715BE"/>
    <w:rsid w:val="00F717CB"/>
    <w:rsid w:val="00F71840"/>
    <w:rsid w:val="00F71870"/>
    <w:rsid w:val="00F7189E"/>
    <w:rsid w:val="00F71940"/>
    <w:rsid w:val="00F71AF1"/>
    <w:rsid w:val="00F71BBB"/>
    <w:rsid w:val="00F71E03"/>
    <w:rsid w:val="00F71F66"/>
    <w:rsid w:val="00F71F73"/>
    <w:rsid w:val="00F71FBC"/>
    <w:rsid w:val="00F72172"/>
    <w:rsid w:val="00F722EF"/>
    <w:rsid w:val="00F725D2"/>
    <w:rsid w:val="00F72740"/>
    <w:rsid w:val="00F7275E"/>
    <w:rsid w:val="00F729F2"/>
    <w:rsid w:val="00F72B15"/>
    <w:rsid w:val="00F72D74"/>
    <w:rsid w:val="00F73136"/>
    <w:rsid w:val="00F733A2"/>
    <w:rsid w:val="00F73483"/>
    <w:rsid w:val="00F735CB"/>
    <w:rsid w:val="00F737AB"/>
    <w:rsid w:val="00F73977"/>
    <w:rsid w:val="00F73982"/>
    <w:rsid w:val="00F73AE6"/>
    <w:rsid w:val="00F73FBB"/>
    <w:rsid w:val="00F7436F"/>
    <w:rsid w:val="00F74373"/>
    <w:rsid w:val="00F7442F"/>
    <w:rsid w:val="00F745D3"/>
    <w:rsid w:val="00F74A00"/>
    <w:rsid w:val="00F74B33"/>
    <w:rsid w:val="00F75231"/>
    <w:rsid w:val="00F752E6"/>
    <w:rsid w:val="00F7531D"/>
    <w:rsid w:val="00F7539C"/>
    <w:rsid w:val="00F75867"/>
    <w:rsid w:val="00F75A11"/>
    <w:rsid w:val="00F75E0D"/>
    <w:rsid w:val="00F76098"/>
    <w:rsid w:val="00F760B7"/>
    <w:rsid w:val="00F76141"/>
    <w:rsid w:val="00F7638A"/>
    <w:rsid w:val="00F76505"/>
    <w:rsid w:val="00F765E0"/>
    <w:rsid w:val="00F76935"/>
    <w:rsid w:val="00F76AB3"/>
    <w:rsid w:val="00F76F56"/>
    <w:rsid w:val="00F76FFA"/>
    <w:rsid w:val="00F770F1"/>
    <w:rsid w:val="00F77566"/>
    <w:rsid w:val="00F776AB"/>
    <w:rsid w:val="00F77B32"/>
    <w:rsid w:val="00F77BF8"/>
    <w:rsid w:val="00F77CA2"/>
    <w:rsid w:val="00F77D3B"/>
    <w:rsid w:val="00F77DEC"/>
    <w:rsid w:val="00F77E93"/>
    <w:rsid w:val="00F8018B"/>
    <w:rsid w:val="00F8040F"/>
    <w:rsid w:val="00F8048F"/>
    <w:rsid w:val="00F80869"/>
    <w:rsid w:val="00F809E6"/>
    <w:rsid w:val="00F80C1B"/>
    <w:rsid w:val="00F8128F"/>
    <w:rsid w:val="00F8130A"/>
    <w:rsid w:val="00F814FA"/>
    <w:rsid w:val="00F8153B"/>
    <w:rsid w:val="00F815C2"/>
    <w:rsid w:val="00F8161B"/>
    <w:rsid w:val="00F816FB"/>
    <w:rsid w:val="00F81833"/>
    <w:rsid w:val="00F81873"/>
    <w:rsid w:val="00F81BD8"/>
    <w:rsid w:val="00F81C22"/>
    <w:rsid w:val="00F81EB3"/>
    <w:rsid w:val="00F81EC4"/>
    <w:rsid w:val="00F82000"/>
    <w:rsid w:val="00F8207C"/>
    <w:rsid w:val="00F822B0"/>
    <w:rsid w:val="00F822C1"/>
    <w:rsid w:val="00F8286F"/>
    <w:rsid w:val="00F829DD"/>
    <w:rsid w:val="00F82D23"/>
    <w:rsid w:val="00F82D82"/>
    <w:rsid w:val="00F82DE1"/>
    <w:rsid w:val="00F82DEE"/>
    <w:rsid w:val="00F8350F"/>
    <w:rsid w:val="00F8354B"/>
    <w:rsid w:val="00F835F2"/>
    <w:rsid w:val="00F836DB"/>
    <w:rsid w:val="00F83840"/>
    <w:rsid w:val="00F83B85"/>
    <w:rsid w:val="00F83CCA"/>
    <w:rsid w:val="00F84445"/>
    <w:rsid w:val="00F8454D"/>
    <w:rsid w:val="00F8454E"/>
    <w:rsid w:val="00F8471A"/>
    <w:rsid w:val="00F847B1"/>
    <w:rsid w:val="00F84814"/>
    <w:rsid w:val="00F84CDC"/>
    <w:rsid w:val="00F84D4C"/>
    <w:rsid w:val="00F84DE4"/>
    <w:rsid w:val="00F84E42"/>
    <w:rsid w:val="00F84EEF"/>
    <w:rsid w:val="00F85210"/>
    <w:rsid w:val="00F85359"/>
    <w:rsid w:val="00F856DA"/>
    <w:rsid w:val="00F858BA"/>
    <w:rsid w:val="00F85FC8"/>
    <w:rsid w:val="00F86255"/>
    <w:rsid w:val="00F86792"/>
    <w:rsid w:val="00F86A22"/>
    <w:rsid w:val="00F86AB4"/>
    <w:rsid w:val="00F86D6C"/>
    <w:rsid w:val="00F86F55"/>
    <w:rsid w:val="00F87056"/>
    <w:rsid w:val="00F871A5"/>
    <w:rsid w:val="00F8743E"/>
    <w:rsid w:val="00F87491"/>
    <w:rsid w:val="00F875BF"/>
    <w:rsid w:val="00F876CA"/>
    <w:rsid w:val="00F878D2"/>
    <w:rsid w:val="00F878E1"/>
    <w:rsid w:val="00F87A60"/>
    <w:rsid w:val="00F87ADB"/>
    <w:rsid w:val="00F87D21"/>
    <w:rsid w:val="00F87FC8"/>
    <w:rsid w:val="00F900C4"/>
    <w:rsid w:val="00F900D3"/>
    <w:rsid w:val="00F900EE"/>
    <w:rsid w:val="00F90271"/>
    <w:rsid w:val="00F90A58"/>
    <w:rsid w:val="00F90C4F"/>
    <w:rsid w:val="00F91030"/>
    <w:rsid w:val="00F910BA"/>
    <w:rsid w:val="00F91306"/>
    <w:rsid w:val="00F913BB"/>
    <w:rsid w:val="00F914C5"/>
    <w:rsid w:val="00F91610"/>
    <w:rsid w:val="00F91685"/>
    <w:rsid w:val="00F91A33"/>
    <w:rsid w:val="00F91B24"/>
    <w:rsid w:val="00F91C35"/>
    <w:rsid w:val="00F91D87"/>
    <w:rsid w:val="00F91F26"/>
    <w:rsid w:val="00F922DD"/>
    <w:rsid w:val="00F925C3"/>
    <w:rsid w:val="00F925EA"/>
    <w:rsid w:val="00F92606"/>
    <w:rsid w:val="00F9284F"/>
    <w:rsid w:val="00F92864"/>
    <w:rsid w:val="00F92AA4"/>
    <w:rsid w:val="00F92E0D"/>
    <w:rsid w:val="00F92FAA"/>
    <w:rsid w:val="00F9312D"/>
    <w:rsid w:val="00F9332F"/>
    <w:rsid w:val="00F9370D"/>
    <w:rsid w:val="00F93897"/>
    <w:rsid w:val="00F93A11"/>
    <w:rsid w:val="00F93C3D"/>
    <w:rsid w:val="00F93EEA"/>
    <w:rsid w:val="00F941E2"/>
    <w:rsid w:val="00F94275"/>
    <w:rsid w:val="00F949A9"/>
    <w:rsid w:val="00F94B07"/>
    <w:rsid w:val="00F94B3D"/>
    <w:rsid w:val="00F94C39"/>
    <w:rsid w:val="00F94CD1"/>
    <w:rsid w:val="00F94CFA"/>
    <w:rsid w:val="00F94E09"/>
    <w:rsid w:val="00F95053"/>
    <w:rsid w:val="00F953FE"/>
    <w:rsid w:val="00F958B0"/>
    <w:rsid w:val="00F95989"/>
    <w:rsid w:val="00F95B9E"/>
    <w:rsid w:val="00F95EFE"/>
    <w:rsid w:val="00F9601E"/>
    <w:rsid w:val="00F96095"/>
    <w:rsid w:val="00F960E2"/>
    <w:rsid w:val="00F960EF"/>
    <w:rsid w:val="00F9614C"/>
    <w:rsid w:val="00F962BA"/>
    <w:rsid w:val="00F96379"/>
    <w:rsid w:val="00F965A8"/>
    <w:rsid w:val="00F965CB"/>
    <w:rsid w:val="00F967B8"/>
    <w:rsid w:val="00F968E6"/>
    <w:rsid w:val="00F96DB2"/>
    <w:rsid w:val="00F96EE8"/>
    <w:rsid w:val="00F97173"/>
    <w:rsid w:val="00F972F4"/>
    <w:rsid w:val="00F97497"/>
    <w:rsid w:val="00F977B7"/>
    <w:rsid w:val="00F977DA"/>
    <w:rsid w:val="00F97870"/>
    <w:rsid w:val="00F97E76"/>
    <w:rsid w:val="00F97F93"/>
    <w:rsid w:val="00FA0405"/>
    <w:rsid w:val="00FA0631"/>
    <w:rsid w:val="00FA0938"/>
    <w:rsid w:val="00FA095B"/>
    <w:rsid w:val="00FA0AC3"/>
    <w:rsid w:val="00FA0D2B"/>
    <w:rsid w:val="00FA1186"/>
    <w:rsid w:val="00FA1237"/>
    <w:rsid w:val="00FA1594"/>
    <w:rsid w:val="00FA161B"/>
    <w:rsid w:val="00FA16DB"/>
    <w:rsid w:val="00FA17FE"/>
    <w:rsid w:val="00FA1827"/>
    <w:rsid w:val="00FA1A91"/>
    <w:rsid w:val="00FA1C1A"/>
    <w:rsid w:val="00FA1D55"/>
    <w:rsid w:val="00FA1E6D"/>
    <w:rsid w:val="00FA2068"/>
    <w:rsid w:val="00FA2209"/>
    <w:rsid w:val="00FA2286"/>
    <w:rsid w:val="00FA231E"/>
    <w:rsid w:val="00FA2443"/>
    <w:rsid w:val="00FA2834"/>
    <w:rsid w:val="00FA290C"/>
    <w:rsid w:val="00FA29FF"/>
    <w:rsid w:val="00FA2C54"/>
    <w:rsid w:val="00FA2F83"/>
    <w:rsid w:val="00FA3295"/>
    <w:rsid w:val="00FA32C8"/>
    <w:rsid w:val="00FA335B"/>
    <w:rsid w:val="00FA38A7"/>
    <w:rsid w:val="00FA3943"/>
    <w:rsid w:val="00FA3C4B"/>
    <w:rsid w:val="00FA3CB4"/>
    <w:rsid w:val="00FA3D1B"/>
    <w:rsid w:val="00FA3D89"/>
    <w:rsid w:val="00FA3EF7"/>
    <w:rsid w:val="00FA41DB"/>
    <w:rsid w:val="00FA4B02"/>
    <w:rsid w:val="00FA4B27"/>
    <w:rsid w:val="00FA4B2C"/>
    <w:rsid w:val="00FA4BA3"/>
    <w:rsid w:val="00FA4BFA"/>
    <w:rsid w:val="00FA510A"/>
    <w:rsid w:val="00FA56AB"/>
    <w:rsid w:val="00FA5705"/>
    <w:rsid w:val="00FA5800"/>
    <w:rsid w:val="00FA58C5"/>
    <w:rsid w:val="00FA59E8"/>
    <w:rsid w:val="00FA5C27"/>
    <w:rsid w:val="00FA5D20"/>
    <w:rsid w:val="00FA5DDC"/>
    <w:rsid w:val="00FA5EEA"/>
    <w:rsid w:val="00FA6238"/>
    <w:rsid w:val="00FA66C3"/>
    <w:rsid w:val="00FA688D"/>
    <w:rsid w:val="00FA6D81"/>
    <w:rsid w:val="00FA6DAE"/>
    <w:rsid w:val="00FA6DF2"/>
    <w:rsid w:val="00FA6E17"/>
    <w:rsid w:val="00FA6E1C"/>
    <w:rsid w:val="00FA6FCA"/>
    <w:rsid w:val="00FA7111"/>
    <w:rsid w:val="00FA71EF"/>
    <w:rsid w:val="00FA73CE"/>
    <w:rsid w:val="00FA78C8"/>
    <w:rsid w:val="00FA79E9"/>
    <w:rsid w:val="00FA7A45"/>
    <w:rsid w:val="00FA7BC5"/>
    <w:rsid w:val="00FA7D6A"/>
    <w:rsid w:val="00FA7DFF"/>
    <w:rsid w:val="00FA7E62"/>
    <w:rsid w:val="00FA7EFB"/>
    <w:rsid w:val="00FB00F1"/>
    <w:rsid w:val="00FB010D"/>
    <w:rsid w:val="00FB055F"/>
    <w:rsid w:val="00FB06E3"/>
    <w:rsid w:val="00FB07BD"/>
    <w:rsid w:val="00FB07EE"/>
    <w:rsid w:val="00FB09D6"/>
    <w:rsid w:val="00FB0A7E"/>
    <w:rsid w:val="00FB0AD2"/>
    <w:rsid w:val="00FB0B54"/>
    <w:rsid w:val="00FB0C52"/>
    <w:rsid w:val="00FB0F35"/>
    <w:rsid w:val="00FB0FA9"/>
    <w:rsid w:val="00FB123F"/>
    <w:rsid w:val="00FB126E"/>
    <w:rsid w:val="00FB12EA"/>
    <w:rsid w:val="00FB1337"/>
    <w:rsid w:val="00FB1384"/>
    <w:rsid w:val="00FB1D15"/>
    <w:rsid w:val="00FB1D89"/>
    <w:rsid w:val="00FB1FC4"/>
    <w:rsid w:val="00FB26CD"/>
    <w:rsid w:val="00FB2866"/>
    <w:rsid w:val="00FB288F"/>
    <w:rsid w:val="00FB28D5"/>
    <w:rsid w:val="00FB2F5C"/>
    <w:rsid w:val="00FB3163"/>
    <w:rsid w:val="00FB3452"/>
    <w:rsid w:val="00FB36E8"/>
    <w:rsid w:val="00FB3762"/>
    <w:rsid w:val="00FB3824"/>
    <w:rsid w:val="00FB39F9"/>
    <w:rsid w:val="00FB3A0D"/>
    <w:rsid w:val="00FB3CE3"/>
    <w:rsid w:val="00FB41BD"/>
    <w:rsid w:val="00FB41F1"/>
    <w:rsid w:val="00FB4284"/>
    <w:rsid w:val="00FB4570"/>
    <w:rsid w:val="00FB47AB"/>
    <w:rsid w:val="00FB47D9"/>
    <w:rsid w:val="00FB4B24"/>
    <w:rsid w:val="00FB4BBA"/>
    <w:rsid w:val="00FB4F60"/>
    <w:rsid w:val="00FB525B"/>
    <w:rsid w:val="00FB528E"/>
    <w:rsid w:val="00FB5349"/>
    <w:rsid w:val="00FB5B8A"/>
    <w:rsid w:val="00FB5D1A"/>
    <w:rsid w:val="00FB5D52"/>
    <w:rsid w:val="00FB5F22"/>
    <w:rsid w:val="00FB5F6D"/>
    <w:rsid w:val="00FB5F8D"/>
    <w:rsid w:val="00FB633D"/>
    <w:rsid w:val="00FB64E0"/>
    <w:rsid w:val="00FB652C"/>
    <w:rsid w:val="00FB65C3"/>
    <w:rsid w:val="00FB69A2"/>
    <w:rsid w:val="00FB6E90"/>
    <w:rsid w:val="00FB70F3"/>
    <w:rsid w:val="00FB721E"/>
    <w:rsid w:val="00FB72B0"/>
    <w:rsid w:val="00FB7567"/>
    <w:rsid w:val="00FB75FC"/>
    <w:rsid w:val="00FB791E"/>
    <w:rsid w:val="00FB7C94"/>
    <w:rsid w:val="00FC00C2"/>
    <w:rsid w:val="00FC01F1"/>
    <w:rsid w:val="00FC02C2"/>
    <w:rsid w:val="00FC0643"/>
    <w:rsid w:val="00FC07F2"/>
    <w:rsid w:val="00FC09D5"/>
    <w:rsid w:val="00FC0AEA"/>
    <w:rsid w:val="00FC0B6D"/>
    <w:rsid w:val="00FC0B98"/>
    <w:rsid w:val="00FC0E9B"/>
    <w:rsid w:val="00FC1053"/>
    <w:rsid w:val="00FC1247"/>
    <w:rsid w:val="00FC13B9"/>
    <w:rsid w:val="00FC14C8"/>
    <w:rsid w:val="00FC18C9"/>
    <w:rsid w:val="00FC1B27"/>
    <w:rsid w:val="00FC1F89"/>
    <w:rsid w:val="00FC2241"/>
    <w:rsid w:val="00FC2556"/>
    <w:rsid w:val="00FC25D8"/>
    <w:rsid w:val="00FC25DB"/>
    <w:rsid w:val="00FC267A"/>
    <w:rsid w:val="00FC277F"/>
    <w:rsid w:val="00FC2A7D"/>
    <w:rsid w:val="00FC2BFB"/>
    <w:rsid w:val="00FC2F29"/>
    <w:rsid w:val="00FC30D0"/>
    <w:rsid w:val="00FC31AA"/>
    <w:rsid w:val="00FC348E"/>
    <w:rsid w:val="00FC360A"/>
    <w:rsid w:val="00FC373A"/>
    <w:rsid w:val="00FC3818"/>
    <w:rsid w:val="00FC3860"/>
    <w:rsid w:val="00FC38AD"/>
    <w:rsid w:val="00FC3913"/>
    <w:rsid w:val="00FC3BE6"/>
    <w:rsid w:val="00FC3C9B"/>
    <w:rsid w:val="00FC3D52"/>
    <w:rsid w:val="00FC403D"/>
    <w:rsid w:val="00FC4049"/>
    <w:rsid w:val="00FC4522"/>
    <w:rsid w:val="00FC46DA"/>
    <w:rsid w:val="00FC490F"/>
    <w:rsid w:val="00FC4942"/>
    <w:rsid w:val="00FC49C8"/>
    <w:rsid w:val="00FC4C02"/>
    <w:rsid w:val="00FC4CCB"/>
    <w:rsid w:val="00FC4EC9"/>
    <w:rsid w:val="00FC4F8E"/>
    <w:rsid w:val="00FC5157"/>
    <w:rsid w:val="00FC51A5"/>
    <w:rsid w:val="00FC524D"/>
    <w:rsid w:val="00FC52C2"/>
    <w:rsid w:val="00FC5544"/>
    <w:rsid w:val="00FC5678"/>
    <w:rsid w:val="00FC58D0"/>
    <w:rsid w:val="00FC599A"/>
    <w:rsid w:val="00FC5EDD"/>
    <w:rsid w:val="00FC6121"/>
    <w:rsid w:val="00FC6420"/>
    <w:rsid w:val="00FC648E"/>
    <w:rsid w:val="00FC6530"/>
    <w:rsid w:val="00FC66D9"/>
    <w:rsid w:val="00FC6D87"/>
    <w:rsid w:val="00FC7257"/>
    <w:rsid w:val="00FC7273"/>
    <w:rsid w:val="00FC73B1"/>
    <w:rsid w:val="00FC76CD"/>
    <w:rsid w:val="00FC77ED"/>
    <w:rsid w:val="00FC795A"/>
    <w:rsid w:val="00FC7B2E"/>
    <w:rsid w:val="00FC7CB7"/>
    <w:rsid w:val="00FC7D0D"/>
    <w:rsid w:val="00FC7DA9"/>
    <w:rsid w:val="00FD006B"/>
    <w:rsid w:val="00FD03C0"/>
    <w:rsid w:val="00FD03FF"/>
    <w:rsid w:val="00FD0406"/>
    <w:rsid w:val="00FD04DD"/>
    <w:rsid w:val="00FD08F4"/>
    <w:rsid w:val="00FD09CD"/>
    <w:rsid w:val="00FD0AB7"/>
    <w:rsid w:val="00FD0AD3"/>
    <w:rsid w:val="00FD0C71"/>
    <w:rsid w:val="00FD0D6A"/>
    <w:rsid w:val="00FD0EC1"/>
    <w:rsid w:val="00FD106A"/>
    <w:rsid w:val="00FD10CE"/>
    <w:rsid w:val="00FD1294"/>
    <w:rsid w:val="00FD1492"/>
    <w:rsid w:val="00FD1772"/>
    <w:rsid w:val="00FD193B"/>
    <w:rsid w:val="00FD197B"/>
    <w:rsid w:val="00FD1D4C"/>
    <w:rsid w:val="00FD224A"/>
    <w:rsid w:val="00FD24FC"/>
    <w:rsid w:val="00FD25EC"/>
    <w:rsid w:val="00FD26DD"/>
    <w:rsid w:val="00FD2A1E"/>
    <w:rsid w:val="00FD35EC"/>
    <w:rsid w:val="00FD36E2"/>
    <w:rsid w:val="00FD3769"/>
    <w:rsid w:val="00FD3989"/>
    <w:rsid w:val="00FD3AA0"/>
    <w:rsid w:val="00FD3AF3"/>
    <w:rsid w:val="00FD3BDE"/>
    <w:rsid w:val="00FD4075"/>
    <w:rsid w:val="00FD408F"/>
    <w:rsid w:val="00FD41ED"/>
    <w:rsid w:val="00FD4204"/>
    <w:rsid w:val="00FD46D5"/>
    <w:rsid w:val="00FD4797"/>
    <w:rsid w:val="00FD4CDB"/>
    <w:rsid w:val="00FD4E0D"/>
    <w:rsid w:val="00FD4E64"/>
    <w:rsid w:val="00FD555E"/>
    <w:rsid w:val="00FD582B"/>
    <w:rsid w:val="00FD5A70"/>
    <w:rsid w:val="00FD5B07"/>
    <w:rsid w:val="00FD5DB0"/>
    <w:rsid w:val="00FD5F33"/>
    <w:rsid w:val="00FD604E"/>
    <w:rsid w:val="00FD6137"/>
    <w:rsid w:val="00FD62DD"/>
    <w:rsid w:val="00FD6316"/>
    <w:rsid w:val="00FD654D"/>
    <w:rsid w:val="00FD66F4"/>
    <w:rsid w:val="00FD6F1D"/>
    <w:rsid w:val="00FD70A1"/>
    <w:rsid w:val="00FD7159"/>
    <w:rsid w:val="00FD7199"/>
    <w:rsid w:val="00FD7468"/>
    <w:rsid w:val="00FD755A"/>
    <w:rsid w:val="00FD7E34"/>
    <w:rsid w:val="00FE012F"/>
    <w:rsid w:val="00FE0607"/>
    <w:rsid w:val="00FE094C"/>
    <w:rsid w:val="00FE0AE1"/>
    <w:rsid w:val="00FE0C1C"/>
    <w:rsid w:val="00FE0D79"/>
    <w:rsid w:val="00FE0FEB"/>
    <w:rsid w:val="00FE109C"/>
    <w:rsid w:val="00FE10D2"/>
    <w:rsid w:val="00FE111A"/>
    <w:rsid w:val="00FE16C4"/>
    <w:rsid w:val="00FE16F0"/>
    <w:rsid w:val="00FE1A47"/>
    <w:rsid w:val="00FE1ABC"/>
    <w:rsid w:val="00FE1BE7"/>
    <w:rsid w:val="00FE1D15"/>
    <w:rsid w:val="00FE1EBF"/>
    <w:rsid w:val="00FE23EA"/>
    <w:rsid w:val="00FE2411"/>
    <w:rsid w:val="00FE260A"/>
    <w:rsid w:val="00FE2677"/>
    <w:rsid w:val="00FE26BF"/>
    <w:rsid w:val="00FE295F"/>
    <w:rsid w:val="00FE2B4B"/>
    <w:rsid w:val="00FE2D83"/>
    <w:rsid w:val="00FE2E34"/>
    <w:rsid w:val="00FE2E9D"/>
    <w:rsid w:val="00FE31AA"/>
    <w:rsid w:val="00FE377C"/>
    <w:rsid w:val="00FE3E0B"/>
    <w:rsid w:val="00FE3FAE"/>
    <w:rsid w:val="00FE400F"/>
    <w:rsid w:val="00FE406C"/>
    <w:rsid w:val="00FE41F3"/>
    <w:rsid w:val="00FE448A"/>
    <w:rsid w:val="00FE4B52"/>
    <w:rsid w:val="00FE4C49"/>
    <w:rsid w:val="00FE4F21"/>
    <w:rsid w:val="00FE4F7D"/>
    <w:rsid w:val="00FE52BC"/>
    <w:rsid w:val="00FE5565"/>
    <w:rsid w:val="00FE57C9"/>
    <w:rsid w:val="00FE5881"/>
    <w:rsid w:val="00FE596C"/>
    <w:rsid w:val="00FE59A7"/>
    <w:rsid w:val="00FE5BF2"/>
    <w:rsid w:val="00FE60F8"/>
    <w:rsid w:val="00FE615B"/>
    <w:rsid w:val="00FE6357"/>
    <w:rsid w:val="00FE6477"/>
    <w:rsid w:val="00FE64F3"/>
    <w:rsid w:val="00FE654F"/>
    <w:rsid w:val="00FE6599"/>
    <w:rsid w:val="00FE6C22"/>
    <w:rsid w:val="00FE7346"/>
    <w:rsid w:val="00FE7876"/>
    <w:rsid w:val="00FE7DE4"/>
    <w:rsid w:val="00FF0231"/>
    <w:rsid w:val="00FF0B55"/>
    <w:rsid w:val="00FF0C58"/>
    <w:rsid w:val="00FF0CF3"/>
    <w:rsid w:val="00FF1082"/>
    <w:rsid w:val="00FF10F0"/>
    <w:rsid w:val="00FF1112"/>
    <w:rsid w:val="00FF1429"/>
    <w:rsid w:val="00FF145A"/>
    <w:rsid w:val="00FF1882"/>
    <w:rsid w:val="00FF1A04"/>
    <w:rsid w:val="00FF1A13"/>
    <w:rsid w:val="00FF1D04"/>
    <w:rsid w:val="00FF1D3D"/>
    <w:rsid w:val="00FF2125"/>
    <w:rsid w:val="00FF25CD"/>
    <w:rsid w:val="00FF29C8"/>
    <w:rsid w:val="00FF2BA1"/>
    <w:rsid w:val="00FF2DC3"/>
    <w:rsid w:val="00FF2DCF"/>
    <w:rsid w:val="00FF2FA7"/>
    <w:rsid w:val="00FF303D"/>
    <w:rsid w:val="00FF30BC"/>
    <w:rsid w:val="00FF30CF"/>
    <w:rsid w:val="00FF30D3"/>
    <w:rsid w:val="00FF3435"/>
    <w:rsid w:val="00FF346B"/>
    <w:rsid w:val="00FF399B"/>
    <w:rsid w:val="00FF3A78"/>
    <w:rsid w:val="00FF3DD7"/>
    <w:rsid w:val="00FF3E8C"/>
    <w:rsid w:val="00FF3E94"/>
    <w:rsid w:val="00FF3EDF"/>
    <w:rsid w:val="00FF4013"/>
    <w:rsid w:val="00FF4199"/>
    <w:rsid w:val="00FF4289"/>
    <w:rsid w:val="00FF4351"/>
    <w:rsid w:val="00FF4571"/>
    <w:rsid w:val="00FF4626"/>
    <w:rsid w:val="00FF462D"/>
    <w:rsid w:val="00FF463E"/>
    <w:rsid w:val="00FF4675"/>
    <w:rsid w:val="00FF46BF"/>
    <w:rsid w:val="00FF488F"/>
    <w:rsid w:val="00FF4995"/>
    <w:rsid w:val="00FF4ADF"/>
    <w:rsid w:val="00FF4B0F"/>
    <w:rsid w:val="00FF4BA1"/>
    <w:rsid w:val="00FF4BA8"/>
    <w:rsid w:val="00FF4BFA"/>
    <w:rsid w:val="00FF4F48"/>
    <w:rsid w:val="00FF5380"/>
    <w:rsid w:val="00FF53E2"/>
    <w:rsid w:val="00FF5455"/>
    <w:rsid w:val="00FF5509"/>
    <w:rsid w:val="00FF578F"/>
    <w:rsid w:val="00FF58B2"/>
    <w:rsid w:val="00FF5BE2"/>
    <w:rsid w:val="00FF5F60"/>
    <w:rsid w:val="00FF5F7E"/>
    <w:rsid w:val="00FF626D"/>
    <w:rsid w:val="00FF6485"/>
    <w:rsid w:val="00FF6557"/>
    <w:rsid w:val="00FF655D"/>
    <w:rsid w:val="00FF65A2"/>
    <w:rsid w:val="00FF65F8"/>
    <w:rsid w:val="00FF6613"/>
    <w:rsid w:val="00FF6B56"/>
    <w:rsid w:val="00FF6CDC"/>
    <w:rsid w:val="00FF6D54"/>
    <w:rsid w:val="00FF6D6A"/>
    <w:rsid w:val="00FF6E5E"/>
    <w:rsid w:val="00FF70B6"/>
    <w:rsid w:val="00FF73B9"/>
    <w:rsid w:val="00FF74CA"/>
    <w:rsid w:val="00FF74D8"/>
    <w:rsid w:val="00FF7523"/>
    <w:rsid w:val="00FF76B0"/>
    <w:rsid w:val="00FF76B3"/>
    <w:rsid w:val="00FF7778"/>
    <w:rsid w:val="00FF7814"/>
    <w:rsid w:val="00FF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DCCC85"/>
  <w15:docId w15:val="{64692CAC-0B8A-4150-91B9-139213A5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000000" w:themeColor="text1"/>
        <w:lang w:val="en-US" w:eastAsia="en-US" w:bidi="ar-SA"/>
      </w:rPr>
    </w:rPrDefault>
    <w:pPrDefault>
      <w:pPr>
        <w:spacing w:line="360" w:lineRule="auto"/>
        <w:ind w:firstLine="72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4670"/>
  </w:style>
  <w:style w:type="paragraph" w:styleId="Heading1">
    <w:name w:val="heading 1"/>
    <w:basedOn w:val="Normal"/>
    <w:next w:val="Normal"/>
    <w:link w:val="Heading1Char"/>
    <w:uiPriority w:val="9"/>
    <w:rsid w:val="00C4197C"/>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C4197C"/>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197C"/>
    <w:pPr>
      <w:keepNext/>
      <w:keepLines/>
      <w:spacing w:before="200"/>
      <w:outlineLvl w:val="2"/>
    </w:pPr>
    <w:rPr>
      <w:rFonts w:eastAsiaTheme="majorEastAsia" w:cstheme="majorBidi"/>
      <w:b/>
      <w:bCs/>
      <w:color w:val="4F81BD" w:themeColor="accent1"/>
    </w:rPr>
  </w:style>
  <w:style w:type="paragraph" w:styleId="Heading5">
    <w:name w:val="heading 5"/>
    <w:basedOn w:val="Normal"/>
    <w:next w:val="Normal"/>
    <w:link w:val="Heading5Char"/>
    <w:uiPriority w:val="9"/>
    <w:semiHidden/>
    <w:unhideWhenUsed/>
    <w:qFormat/>
    <w:rsid w:val="00A55CAC"/>
    <w:pPr>
      <w:keepNext/>
      <w:keepLines/>
      <w:spacing w:before="40" w:line="276" w:lineRule="auto"/>
      <w:ind w:firstLine="288"/>
      <w:jc w:val="both"/>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TitlePage">
    <w:name w:val="Subtitle (Title Page)"/>
    <w:basedOn w:val="Normal"/>
    <w:link w:val="SubtitleTitlePageChar"/>
    <w:qFormat/>
    <w:rsid w:val="006F1611"/>
    <w:pPr>
      <w:spacing w:before="160"/>
    </w:pPr>
    <w:rPr>
      <w:rFonts w:cs="Times New Roman"/>
      <w:caps/>
      <w:spacing w:val="20"/>
      <w:sz w:val="18"/>
    </w:rPr>
  </w:style>
  <w:style w:type="paragraph" w:styleId="Header">
    <w:name w:val="header"/>
    <w:basedOn w:val="Normal"/>
    <w:link w:val="HeaderChar"/>
    <w:uiPriority w:val="99"/>
    <w:unhideWhenUsed/>
    <w:rsid w:val="007749DA"/>
    <w:pPr>
      <w:tabs>
        <w:tab w:val="center" w:pos="4680"/>
        <w:tab w:val="right" w:pos="9360"/>
      </w:tabs>
    </w:pPr>
  </w:style>
  <w:style w:type="paragraph" w:customStyle="1" w:styleId="ChapterNumber">
    <w:name w:val="Chapter Number"/>
    <w:next w:val="ChapterTitle"/>
    <w:qFormat/>
    <w:rsid w:val="00CF0BD8"/>
    <w:pPr>
      <w:pBdr>
        <w:bottom w:val="single" w:sz="4" w:space="6" w:color="auto"/>
      </w:pBdr>
      <w:suppressAutoHyphens/>
      <w:spacing w:before="360"/>
    </w:pPr>
    <w:rPr>
      <w:rFonts w:ascii="Times New Roman" w:eastAsiaTheme="majorEastAsia" w:hAnsi="Times New Roman" w:cstheme="majorBidi"/>
      <w:spacing w:val="60"/>
      <w:sz w:val="16"/>
      <w:szCs w:val="18"/>
    </w:rPr>
  </w:style>
  <w:style w:type="character" w:customStyle="1" w:styleId="Heading1Char">
    <w:name w:val="Heading 1 Char"/>
    <w:basedOn w:val="DefaultParagraphFont"/>
    <w:link w:val="Heading1"/>
    <w:uiPriority w:val="9"/>
    <w:rsid w:val="00C4197C"/>
    <w:rPr>
      <w:rFonts w:ascii="Times New Roman" w:eastAsiaTheme="majorEastAsia" w:hAnsi="Times New Roman" w:cstheme="majorBidi"/>
      <w:b/>
      <w:bCs/>
      <w:color w:val="365F91" w:themeColor="accent1" w:themeShade="BF"/>
      <w:sz w:val="28"/>
      <w:szCs w:val="28"/>
    </w:rPr>
  </w:style>
  <w:style w:type="paragraph" w:customStyle="1" w:styleId="ChapterTitle">
    <w:name w:val="Chapter Title"/>
    <w:next w:val="BodyNormal"/>
    <w:qFormat/>
    <w:rsid w:val="00CF0BD8"/>
    <w:pPr>
      <w:suppressAutoHyphens/>
      <w:spacing w:before="120" w:after="600"/>
      <w:outlineLvl w:val="0"/>
    </w:pPr>
    <w:rPr>
      <w:rFonts w:ascii="Times New Roman" w:eastAsiaTheme="majorEastAsia" w:hAnsi="Times New Roman" w:cstheme="majorBidi"/>
      <w:sz w:val="40"/>
      <w:szCs w:val="48"/>
    </w:rPr>
  </w:style>
  <w:style w:type="character" w:customStyle="1" w:styleId="Heading2Char">
    <w:name w:val="Heading 2 Char"/>
    <w:basedOn w:val="DefaultParagraphFont"/>
    <w:link w:val="Heading2"/>
    <w:uiPriority w:val="9"/>
    <w:semiHidden/>
    <w:rsid w:val="00C4197C"/>
    <w:rPr>
      <w:rFonts w:ascii="Times New Roman" w:eastAsiaTheme="majorEastAsia" w:hAnsi="Times New Roman" w:cstheme="majorBidi"/>
      <w:b/>
      <w:bCs/>
      <w:color w:val="4F81BD" w:themeColor="accent1"/>
      <w:sz w:val="26"/>
      <w:szCs w:val="26"/>
    </w:rPr>
  </w:style>
  <w:style w:type="paragraph" w:customStyle="1" w:styleId="BodyNormal">
    <w:name w:val="Body (Normal)"/>
    <w:link w:val="BodyNormalChar"/>
    <w:qFormat/>
    <w:rsid w:val="00C0361B"/>
    <w:pPr>
      <w:widowControl w:val="0"/>
      <w:spacing w:before="480" w:after="480"/>
      <w:ind w:left="720" w:firstLine="288"/>
      <w:contextualSpacing/>
    </w:pPr>
    <w:rPr>
      <w:rFonts w:ascii="Times New Roman" w:hAnsi="Times New Roman"/>
      <w:sz w:val="24"/>
    </w:rPr>
  </w:style>
  <w:style w:type="character" w:customStyle="1" w:styleId="HeaderChar">
    <w:name w:val="Header Char"/>
    <w:basedOn w:val="DefaultParagraphFont"/>
    <w:link w:val="Header"/>
    <w:uiPriority w:val="99"/>
    <w:rsid w:val="007749DA"/>
  </w:style>
  <w:style w:type="paragraph" w:styleId="Footer">
    <w:name w:val="footer"/>
    <w:basedOn w:val="Normal"/>
    <w:link w:val="FooterChar"/>
    <w:uiPriority w:val="99"/>
    <w:unhideWhenUsed/>
    <w:rsid w:val="007749DA"/>
    <w:pPr>
      <w:tabs>
        <w:tab w:val="center" w:pos="4680"/>
        <w:tab w:val="right" w:pos="9360"/>
      </w:tabs>
    </w:pPr>
  </w:style>
  <w:style w:type="character" w:customStyle="1" w:styleId="FooterChar">
    <w:name w:val="Footer Char"/>
    <w:basedOn w:val="DefaultParagraphFont"/>
    <w:link w:val="Footer"/>
    <w:uiPriority w:val="99"/>
    <w:rsid w:val="007749DA"/>
  </w:style>
  <w:style w:type="paragraph" w:styleId="BalloonText">
    <w:name w:val="Balloon Text"/>
    <w:basedOn w:val="Normal"/>
    <w:link w:val="BalloonTextChar"/>
    <w:uiPriority w:val="99"/>
    <w:semiHidden/>
    <w:unhideWhenUsed/>
    <w:rsid w:val="00C22108"/>
    <w:rPr>
      <w:rFonts w:ascii="Tahoma" w:hAnsi="Tahoma" w:cs="Tahoma"/>
      <w:sz w:val="16"/>
      <w:szCs w:val="16"/>
    </w:rPr>
  </w:style>
  <w:style w:type="character" w:customStyle="1" w:styleId="BalloonTextChar">
    <w:name w:val="Balloon Text Char"/>
    <w:basedOn w:val="DefaultParagraphFont"/>
    <w:link w:val="BalloonText"/>
    <w:uiPriority w:val="99"/>
    <w:semiHidden/>
    <w:rsid w:val="00C22108"/>
    <w:rPr>
      <w:rFonts w:ascii="Tahoma" w:hAnsi="Tahoma" w:cs="Tahoma"/>
      <w:sz w:val="16"/>
      <w:szCs w:val="16"/>
    </w:rPr>
  </w:style>
  <w:style w:type="paragraph" w:customStyle="1" w:styleId="TitleTitlePage">
    <w:name w:val="Title (Title Page)"/>
    <w:next w:val="Normal"/>
    <w:qFormat/>
    <w:rsid w:val="00DC7E9F"/>
    <w:pPr>
      <w:pBdr>
        <w:bottom w:val="single" w:sz="4" w:space="1" w:color="auto"/>
      </w:pBdr>
      <w:suppressAutoHyphens/>
      <w:contextualSpacing/>
    </w:pPr>
    <w:rPr>
      <w:rFonts w:ascii="Gandhi Serif" w:eastAsiaTheme="majorEastAsia" w:hAnsi="Gandhi Serif" w:cstheme="majorBidi"/>
      <w:bCs/>
      <w:spacing w:val="20"/>
      <w:sz w:val="44"/>
      <w:szCs w:val="26"/>
    </w:rPr>
  </w:style>
  <w:style w:type="paragraph" w:customStyle="1" w:styleId="CopyrightPage">
    <w:name w:val="Copyright Page"/>
    <w:qFormat/>
    <w:rsid w:val="006F1611"/>
    <w:pPr>
      <w:jc w:val="both"/>
    </w:pPr>
    <w:rPr>
      <w:rFonts w:ascii="Gandhi Serif" w:hAnsi="Gandhi Serif"/>
      <w:sz w:val="18"/>
    </w:rPr>
  </w:style>
  <w:style w:type="paragraph" w:customStyle="1" w:styleId="BodyCentered">
    <w:name w:val="Body (Centered)"/>
    <w:qFormat/>
    <w:rsid w:val="006F1611"/>
    <w:pPr>
      <w:widowControl w:val="0"/>
      <w:suppressAutoHyphens/>
      <w:spacing w:before="120" w:after="120" w:line="320" w:lineRule="atLeast"/>
      <w:contextualSpacing/>
      <w:jc w:val="center"/>
    </w:pPr>
    <w:rPr>
      <w:rFonts w:ascii="Gandhi Serif" w:hAnsi="Gandhi Serif"/>
    </w:rPr>
  </w:style>
  <w:style w:type="paragraph" w:customStyle="1" w:styleId="AuthorNameTitlePage">
    <w:name w:val="Author Name (Title Page)"/>
    <w:next w:val="PubHouseTitlePage"/>
    <w:qFormat/>
    <w:rsid w:val="006F1611"/>
    <w:pPr>
      <w:suppressAutoHyphens/>
      <w:spacing w:before="2400" w:after="2400"/>
      <w:contextualSpacing/>
    </w:pPr>
    <w:rPr>
      <w:rFonts w:ascii="Gandhi Serif" w:eastAsiaTheme="majorEastAsia" w:hAnsi="Gandhi Serif" w:cstheme="majorBidi"/>
      <w:bCs/>
      <w:sz w:val="28"/>
      <w:szCs w:val="36"/>
    </w:rPr>
  </w:style>
  <w:style w:type="character" w:customStyle="1" w:styleId="SubtitleTitlePageChar">
    <w:name w:val="Subtitle (Title Page) Char"/>
    <w:basedOn w:val="DefaultParagraphFont"/>
    <w:link w:val="SubtitleTitlePage"/>
    <w:rsid w:val="006F1611"/>
    <w:rPr>
      <w:rFonts w:ascii="Gandhi Serif" w:hAnsi="Gandhi Serif" w:cs="Times New Roman"/>
      <w:caps/>
      <w:spacing w:val="20"/>
      <w:sz w:val="18"/>
    </w:rPr>
  </w:style>
  <w:style w:type="paragraph" w:customStyle="1" w:styleId="PubHouseTitlePage">
    <w:name w:val="Pub House (Title Page)"/>
    <w:next w:val="Normal"/>
    <w:qFormat/>
    <w:rsid w:val="006F1611"/>
    <w:pPr>
      <w:spacing w:before="120"/>
    </w:pPr>
    <w:rPr>
      <w:rFonts w:ascii="Gandhi Serif" w:eastAsiaTheme="majorEastAsia" w:hAnsi="Gandhi Serif" w:cstheme="majorBidi"/>
      <w:bCs/>
      <w:szCs w:val="28"/>
    </w:rPr>
  </w:style>
  <w:style w:type="character" w:customStyle="1" w:styleId="BodyNormalChar">
    <w:name w:val="Body (Normal) Char"/>
    <w:basedOn w:val="DefaultParagraphFont"/>
    <w:link w:val="BodyNormal"/>
    <w:rsid w:val="00C0361B"/>
    <w:rPr>
      <w:rFonts w:ascii="Times New Roman" w:hAnsi="Times New Roman"/>
      <w:sz w:val="24"/>
    </w:rPr>
  </w:style>
  <w:style w:type="paragraph" w:styleId="Caption">
    <w:name w:val="caption"/>
    <w:basedOn w:val="BodyNormal"/>
    <w:next w:val="Normal"/>
    <w:uiPriority w:val="35"/>
    <w:unhideWhenUsed/>
    <w:qFormat/>
    <w:rsid w:val="007F3C41"/>
    <w:pPr>
      <w:spacing w:line="240" w:lineRule="auto"/>
      <w:ind w:firstLine="0"/>
    </w:pPr>
    <w:rPr>
      <w:bCs/>
      <w:color w:val="595959" w:themeColor="text1" w:themeTint="A6"/>
      <w:sz w:val="18"/>
      <w:szCs w:val="18"/>
    </w:rPr>
  </w:style>
  <w:style w:type="character" w:customStyle="1" w:styleId="Heading3Char">
    <w:name w:val="Heading 3 Char"/>
    <w:basedOn w:val="DefaultParagraphFont"/>
    <w:link w:val="Heading3"/>
    <w:uiPriority w:val="9"/>
    <w:semiHidden/>
    <w:rsid w:val="00C4197C"/>
    <w:rPr>
      <w:rFonts w:ascii="Times New Roman" w:eastAsiaTheme="majorEastAsia" w:hAnsi="Times New Roman" w:cstheme="majorBidi"/>
      <w:b/>
      <w:bCs/>
      <w:color w:val="4F81BD" w:themeColor="accent1"/>
    </w:rPr>
  </w:style>
  <w:style w:type="paragraph" w:styleId="Title">
    <w:name w:val="Title"/>
    <w:basedOn w:val="Normal"/>
    <w:next w:val="Normal"/>
    <w:link w:val="TitleChar"/>
    <w:uiPriority w:val="10"/>
    <w:qFormat/>
    <w:rsid w:val="00C4197C"/>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97C"/>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1F774E"/>
    <w:pPr>
      <w:numPr>
        <w:ilvl w:val="1"/>
      </w:numPr>
      <w:ind w:firstLine="720"/>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1F774E"/>
    <w:rPr>
      <w:rFonts w:eastAsiaTheme="majorEastAsia" w:cstheme="majorBidi"/>
      <w:i/>
      <w:iCs/>
      <w:spacing w:val="15"/>
      <w:sz w:val="24"/>
      <w:szCs w:val="24"/>
    </w:rPr>
  </w:style>
  <w:style w:type="paragraph" w:styleId="TOCHeading">
    <w:name w:val="TOC Heading"/>
    <w:basedOn w:val="Heading1"/>
    <w:next w:val="Normal"/>
    <w:uiPriority w:val="39"/>
    <w:semiHidden/>
    <w:unhideWhenUsed/>
    <w:qFormat/>
    <w:rsid w:val="00C4197C"/>
    <w:pPr>
      <w:outlineLvl w:val="9"/>
    </w:pPr>
  </w:style>
  <w:style w:type="character" w:styleId="Hyperlink">
    <w:name w:val="Hyperlink"/>
    <w:basedOn w:val="DefaultParagraphFont"/>
    <w:uiPriority w:val="99"/>
    <w:unhideWhenUsed/>
    <w:rsid w:val="00DC0045"/>
    <w:rPr>
      <w:color w:val="0000FF" w:themeColor="hyperlink"/>
      <w:u w:val="single"/>
    </w:rPr>
  </w:style>
  <w:style w:type="paragraph" w:styleId="TOC1">
    <w:name w:val="toc 1"/>
    <w:basedOn w:val="Normal"/>
    <w:next w:val="Normal"/>
    <w:autoRedefine/>
    <w:uiPriority w:val="39"/>
    <w:unhideWhenUsed/>
    <w:rsid w:val="004C7FBE"/>
  </w:style>
  <w:style w:type="paragraph" w:styleId="TOC2">
    <w:name w:val="toc 2"/>
    <w:basedOn w:val="Normal"/>
    <w:next w:val="Normal"/>
    <w:autoRedefine/>
    <w:uiPriority w:val="39"/>
    <w:unhideWhenUsed/>
    <w:rsid w:val="00FE0AE1"/>
    <w:pPr>
      <w:ind w:left="216"/>
    </w:pPr>
  </w:style>
  <w:style w:type="table" w:styleId="TableGrid">
    <w:name w:val="Table Grid"/>
    <w:basedOn w:val="TableNormal"/>
    <w:uiPriority w:val="59"/>
    <w:rsid w:val="003318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PointsTemplate">
    <w:name w:val="Bullet Points (Template)"/>
    <w:uiPriority w:val="99"/>
    <w:rsid w:val="00BF33DE"/>
    <w:pPr>
      <w:numPr>
        <w:numId w:val="1"/>
      </w:numPr>
    </w:pPr>
  </w:style>
  <w:style w:type="numbering" w:customStyle="1" w:styleId="NumberedListTemplate">
    <w:name w:val="Numbered List (Template)"/>
    <w:uiPriority w:val="99"/>
    <w:rsid w:val="00BF33DE"/>
    <w:pPr>
      <w:numPr>
        <w:numId w:val="2"/>
      </w:numPr>
    </w:pPr>
  </w:style>
  <w:style w:type="paragraph" w:customStyle="1" w:styleId="SubheadA">
    <w:name w:val="Subhead A"/>
    <w:basedOn w:val="BodyNormal"/>
    <w:qFormat/>
    <w:rsid w:val="00DC7E9F"/>
    <w:pPr>
      <w:suppressAutoHyphens/>
      <w:spacing w:before="120" w:after="120"/>
      <w:ind w:firstLine="0"/>
    </w:pPr>
    <w:rPr>
      <w:sz w:val="28"/>
      <w:szCs w:val="28"/>
    </w:rPr>
  </w:style>
  <w:style w:type="paragraph" w:customStyle="1" w:styleId="Picture">
    <w:name w:val="Picture"/>
    <w:basedOn w:val="BodyCentered"/>
    <w:qFormat/>
    <w:rsid w:val="00DC7E9F"/>
    <w:pPr>
      <w:spacing w:before="240" w:after="240"/>
    </w:pPr>
    <w:rPr>
      <w:noProof/>
      <w:sz w:val="16"/>
    </w:rPr>
  </w:style>
  <w:style w:type="paragraph" w:customStyle="1" w:styleId="ASubheadLevel1">
    <w:name w:val="A Subhead (Level 1)"/>
    <w:basedOn w:val="Heading2"/>
    <w:next w:val="Normal"/>
    <w:qFormat/>
    <w:rsid w:val="00CF0BD8"/>
    <w:pPr>
      <w:suppressAutoHyphens/>
      <w:spacing w:before="360" w:after="360" w:line="276" w:lineRule="auto"/>
      <w:ind w:firstLine="288"/>
      <w:jc w:val="both"/>
    </w:pPr>
    <w:rPr>
      <w:rFonts w:ascii="Times New Roman" w:hAnsi="Times New Roman"/>
      <w:b w:val="0"/>
      <w:bCs w:val="0"/>
      <w:color w:val="000000" w:themeColor="text1"/>
      <w:sz w:val="28"/>
    </w:rPr>
  </w:style>
  <w:style w:type="character" w:customStyle="1" w:styleId="Heading5Char">
    <w:name w:val="Heading 5 Char"/>
    <w:basedOn w:val="DefaultParagraphFont"/>
    <w:link w:val="Heading5"/>
    <w:uiPriority w:val="9"/>
    <w:semiHidden/>
    <w:rsid w:val="00A55CAC"/>
    <w:rPr>
      <w:rFonts w:asciiTheme="majorHAnsi" w:eastAsiaTheme="majorEastAsia" w:hAnsiTheme="majorHAnsi" w:cstheme="majorBidi"/>
      <w:color w:val="365F91" w:themeColor="accent1" w:themeShade="BF"/>
    </w:rPr>
  </w:style>
  <w:style w:type="paragraph" w:customStyle="1" w:styleId="RunningHeadEvenPages">
    <w:name w:val="Running Head (Even Pages)"/>
    <w:basedOn w:val="Footer"/>
    <w:link w:val="RunningHeadEvenPagesChar"/>
    <w:qFormat/>
    <w:rsid w:val="00A55CAC"/>
    <w:pPr>
      <w:spacing w:before="240" w:line="276" w:lineRule="auto"/>
      <w:ind w:firstLine="288"/>
      <w:jc w:val="both"/>
    </w:pPr>
    <w:rPr>
      <w:rFonts w:cs="Times New Roman"/>
      <w:spacing w:val="20"/>
      <w:szCs w:val="16"/>
    </w:rPr>
  </w:style>
  <w:style w:type="paragraph" w:customStyle="1" w:styleId="Copyright">
    <w:name w:val="Copyright"/>
    <w:qFormat/>
    <w:rsid w:val="00A55CAC"/>
    <w:pPr>
      <w:spacing w:before="240" w:line="276" w:lineRule="auto"/>
      <w:ind w:firstLine="288"/>
      <w:jc w:val="both"/>
    </w:pPr>
    <w:rPr>
      <w:sz w:val="18"/>
    </w:rPr>
  </w:style>
  <w:style w:type="paragraph" w:customStyle="1" w:styleId="PageSpacer">
    <w:name w:val="Page Spacer"/>
    <w:next w:val="BodyCentered"/>
    <w:qFormat/>
    <w:rsid w:val="00A55CAC"/>
    <w:pPr>
      <w:spacing w:before="1600" w:after="120" w:line="276" w:lineRule="auto"/>
      <w:ind w:firstLine="288"/>
      <w:jc w:val="center"/>
    </w:pPr>
  </w:style>
  <w:style w:type="paragraph" w:customStyle="1" w:styleId="PubAddressTitlePage">
    <w:name w:val="Pub Address (Title Page)"/>
    <w:next w:val="Copyright"/>
    <w:qFormat/>
    <w:rsid w:val="00A55CAC"/>
    <w:pPr>
      <w:spacing w:before="240" w:after="120" w:line="276" w:lineRule="auto"/>
      <w:ind w:firstLine="288"/>
      <w:jc w:val="both"/>
    </w:pPr>
    <w:rPr>
      <w:rFonts w:eastAsiaTheme="majorEastAsia" w:cstheme="majorBidi"/>
      <w:bCs/>
      <w:spacing w:val="40"/>
      <w:szCs w:val="24"/>
    </w:rPr>
  </w:style>
  <w:style w:type="paragraph" w:customStyle="1" w:styleId="BodyCenteredItalic">
    <w:name w:val="Body (Centered Italic)"/>
    <w:basedOn w:val="BodyCentered"/>
    <w:qFormat/>
    <w:rsid w:val="00A55CAC"/>
    <w:pPr>
      <w:widowControl/>
      <w:ind w:firstLine="288"/>
    </w:pPr>
    <w:rPr>
      <w:rFonts w:ascii="Arial" w:hAnsi="Arial"/>
      <w:i/>
    </w:rPr>
  </w:style>
  <w:style w:type="paragraph" w:customStyle="1" w:styleId="BodyCaps">
    <w:name w:val="Body (Caps)"/>
    <w:basedOn w:val="BodyNormal"/>
    <w:next w:val="BodyNormal"/>
    <w:link w:val="BodyCapsChar"/>
    <w:rsid w:val="00A55CAC"/>
    <w:pPr>
      <w:widowControl/>
      <w:spacing w:before="240" w:after="120" w:line="276" w:lineRule="auto"/>
      <w:ind w:firstLine="0"/>
      <w:contextualSpacing w:val="0"/>
    </w:pPr>
    <w:rPr>
      <w:rFonts w:cs="Arial"/>
      <w:caps/>
      <w:color w:val="202122"/>
      <w:sz w:val="21"/>
      <w:szCs w:val="21"/>
      <w:shd w:val="clear" w:color="auto" w:fill="FFFFFF"/>
    </w:rPr>
  </w:style>
  <w:style w:type="paragraph" w:customStyle="1" w:styleId="BodyNoIndent">
    <w:name w:val="Body (No Indent)"/>
    <w:basedOn w:val="BodyNormal"/>
    <w:next w:val="BodyNormal"/>
    <w:link w:val="BodyNoIndentChar"/>
    <w:qFormat/>
    <w:rsid w:val="00A55CAC"/>
    <w:pPr>
      <w:widowControl/>
      <w:spacing w:before="240" w:after="120" w:line="276" w:lineRule="auto"/>
      <w:ind w:firstLine="0"/>
      <w:contextualSpacing w:val="0"/>
    </w:pPr>
    <w:rPr>
      <w:rFonts w:cs="Arial"/>
      <w:color w:val="202122"/>
      <w:sz w:val="21"/>
      <w:szCs w:val="21"/>
      <w:shd w:val="clear" w:color="auto" w:fill="FFFFFF"/>
    </w:rPr>
  </w:style>
  <w:style w:type="character" w:customStyle="1" w:styleId="BodyCapsChar">
    <w:name w:val="Body (Caps) Char"/>
    <w:basedOn w:val="BodyNormalChar"/>
    <w:link w:val="BodyCaps"/>
    <w:rsid w:val="00A55CAC"/>
    <w:rPr>
      <w:rFonts w:ascii="Arial" w:hAnsi="Arial" w:cs="Arial"/>
      <w:caps/>
      <w:color w:val="202122"/>
      <w:sz w:val="21"/>
      <w:szCs w:val="21"/>
    </w:rPr>
  </w:style>
  <w:style w:type="paragraph" w:customStyle="1" w:styleId="BackMatterHeading">
    <w:name w:val="Back Matter Heading"/>
    <w:basedOn w:val="ChapterTitle"/>
    <w:qFormat/>
    <w:rsid w:val="00A55CAC"/>
    <w:pPr>
      <w:spacing w:before="800" w:after="300" w:line="276" w:lineRule="auto"/>
      <w:ind w:firstLine="288"/>
    </w:pPr>
    <w:rPr>
      <w:b/>
      <w:bCs/>
      <w:spacing w:val="-10"/>
      <w:sz w:val="28"/>
      <w:szCs w:val="26"/>
    </w:rPr>
  </w:style>
  <w:style w:type="paragraph" w:customStyle="1" w:styleId="QuotationPullQuote">
    <w:name w:val="Quotation (Pull Quote)"/>
    <w:basedOn w:val="Normal"/>
    <w:next w:val="BodyNormal"/>
    <w:qFormat/>
    <w:rsid w:val="00A55CAC"/>
    <w:pPr>
      <w:pBdr>
        <w:top w:val="single" w:sz="24" w:space="3" w:color="F2F2F2" w:themeColor="background1" w:themeShade="F2"/>
        <w:left w:val="single" w:sz="24" w:space="3" w:color="F2F2F2" w:themeColor="background1" w:themeShade="F2"/>
        <w:bottom w:val="single" w:sz="24" w:space="3" w:color="F2F2F2" w:themeColor="background1" w:themeShade="F2"/>
        <w:right w:val="single" w:sz="24" w:space="3" w:color="F2F2F2" w:themeColor="background1" w:themeShade="F2"/>
      </w:pBdr>
      <w:shd w:val="clear" w:color="auto" w:fill="F2F2F2" w:themeFill="background1" w:themeFillShade="F2"/>
      <w:spacing w:before="200" w:after="120" w:line="276" w:lineRule="auto"/>
      <w:ind w:left="288" w:right="288" w:firstLine="288"/>
      <w:jc w:val="both"/>
    </w:pPr>
    <w:rPr>
      <w:i/>
    </w:rPr>
  </w:style>
  <w:style w:type="paragraph" w:customStyle="1" w:styleId="RunningHeadOddPages">
    <w:name w:val="Running Head (Odd Pages)"/>
    <w:basedOn w:val="Footer"/>
    <w:link w:val="RunningHeadOddPagesChar"/>
    <w:qFormat/>
    <w:rsid w:val="00A55CAC"/>
    <w:pPr>
      <w:spacing w:before="240" w:line="276" w:lineRule="auto"/>
      <w:ind w:firstLine="288"/>
      <w:jc w:val="right"/>
    </w:pPr>
    <w:rPr>
      <w:rFonts w:cs="Times New Roman"/>
      <w:spacing w:val="20"/>
      <w:szCs w:val="16"/>
    </w:rPr>
  </w:style>
  <w:style w:type="character" w:customStyle="1" w:styleId="RunningHeadEvenPagesChar">
    <w:name w:val="Running Head (Even Pages) Char"/>
    <w:basedOn w:val="FooterChar"/>
    <w:link w:val="RunningHeadEvenPages"/>
    <w:rsid w:val="00A55CAC"/>
    <w:rPr>
      <w:rFonts w:ascii="Arial" w:hAnsi="Arial" w:cs="Times New Roman"/>
      <w:spacing w:val="20"/>
      <w:sz w:val="20"/>
      <w:szCs w:val="16"/>
    </w:rPr>
  </w:style>
  <w:style w:type="character" w:customStyle="1" w:styleId="RunningHeadOddPagesChar">
    <w:name w:val="Running Head (Odd Pages) Char"/>
    <w:basedOn w:val="FooterChar"/>
    <w:link w:val="RunningHeadOddPages"/>
    <w:rsid w:val="00A55CAC"/>
    <w:rPr>
      <w:rFonts w:ascii="Arial" w:hAnsi="Arial" w:cs="Times New Roman"/>
      <w:spacing w:val="20"/>
      <w:sz w:val="20"/>
      <w:szCs w:val="16"/>
    </w:rPr>
  </w:style>
  <w:style w:type="paragraph" w:customStyle="1" w:styleId="TOCTitle">
    <w:name w:val="TOC Title"/>
    <w:basedOn w:val="BodyNoIndent"/>
    <w:link w:val="TOCTitleChar"/>
    <w:qFormat/>
    <w:rsid w:val="00A55CAC"/>
    <w:pPr>
      <w:spacing w:before="960"/>
    </w:pPr>
    <w:rPr>
      <w:sz w:val="36"/>
    </w:rPr>
  </w:style>
  <w:style w:type="character" w:customStyle="1" w:styleId="BodyNoIndentChar">
    <w:name w:val="Body (No Indent) Char"/>
    <w:basedOn w:val="BodyNormalChar"/>
    <w:link w:val="BodyNoIndent"/>
    <w:rsid w:val="00A55CAC"/>
    <w:rPr>
      <w:rFonts w:ascii="Arial" w:hAnsi="Arial" w:cs="Arial"/>
      <w:color w:val="202122"/>
      <w:sz w:val="21"/>
      <w:szCs w:val="21"/>
    </w:rPr>
  </w:style>
  <w:style w:type="character" w:customStyle="1" w:styleId="TOCTitleChar">
    <w:name w:val="TOC Title Char"/>
    <w:basedOn w:val="BodyNoIndentChar"/>
    <w:link w:val="TOCTitle"/>
    <w:rsid w:val="00A55CAC"/>
    <w:rPr>
      <w:rFonts w:ascii="Arial" w:hAnsi="Arial" w:cs="Arial"/>
      <w:color w:val="202122"/>
      <w:sz w:val="36"/>
      <w:szCs w:val="21"/>
    </w:rPr>
  </w:style>
  <w:style w:type="character" w:styleId="FollowedHyperlink">
    <w:name w:val="FollowedHyperlink"/>
    <w:basedOn w:val="DefaultParagraphFont"/>
    <w:uiPriority w:val="99"/>
    <w:semiHidden/>
    <w:unhideWhenUsed/>
    <w:rsid w:val="00A55CAC"/>
    <w:rPr>
      <w:color w:val="800080" w:themeColor="followedHyperlink"/>
      <w:u w:val="single"/>
    </w:rPr>
  </w:style>
  <w:style w:type="character" w:customStyle="1" w:styleId="css-133coio">
    <w:name w:val="css-133coio"/>
    <w:basedOn w:val="DefaultParagraphFont"/>
    <w:rsid w:val="00A55CAC"/>
  </w:style>
  <w:style w:type="paragraph" w:styleId="TOC3">
    <w:name w:val="toc 3"/>
    <w:basedOn w:val="Normal"/>
    <w:next w:val="Normal"/>
    <w:autoRedefine/>
    <w:uiPriority w:val="39"/>
    <w:unhideWhenUsed/>
    <w:rsid w:val="00EA5B7F"/>
    <w:pPr>
      <w:spacing w:after="100" w:line="259" w:lineRule="auto"/>
      <w:ind w:left="440"/>
    </w:pPr>
    <w:rPr>
      <w:rFonts w:asciiTheme="minorHAnsi" w:eastAsiaTheme="minorEastAsia" w:hAnsiTheme="minorHAnsi"/>
    </w:rPr>
  </w:style>
  <w:style w:type="paragraph" w:styleId="TOC4">
    <w:name w:val="toc 4"/>
    <w:basedOn w:val="Normal"/>
    <w:next w:val="Normal"/>
    <w:autoRedefine/>
    <w:uiPriority w:val="39"/>
    <w:unhideWhenUsed/>
    <w:rsid w:val="00EA5B7F"/>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EA5B7F"/>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EA5B7F"/>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EA5B7F"/>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EA5B7F"/>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EA5B7F"/>
    <w:pPr>
      <w:spacing w:after="100" w:line="259" w:lineRule="auto"/>
      <w:ind w:left="1760"/>
    </w:pPr>
    <w:rPr>
      <w:rFonts w:asciiTheme="minorHAnsi" w:eastAsiaTheme="minorEastAsia" w:hAnsiTheme="minorHAnsi"/>
    </w:rPr>
  </w:style>
  <w:style w:type="character" w:styleId="UnresolvedMention">
    <w:name w:val="Unresolved Mention"/>
    <w:basedOn w:val="DefaultParagraphFont"/>
    <w:uiPriority w:val="99"/>
    <w:semiHidden/>
    <w:unhideWhenUsed/>
    <w:rsid w:val="00EA5B7F"/>
    <w:rPr>
      <w:color w:val="605E5C"/>
      <w:shd w:val="clear" w:color="auto" w:fill="E1DFDD"/>
    </w:rPr>
  </w:style>
  <w:style w:type="character" w:styleId="PlaceholderText">
    <w:name w:val="Placeholder Text"/>
    <w:basedOn w:val="DefaultParagraphFont"/>
    <w:uiPriority w:val="99"/>
    <w:semiHidden/>
    <w:rsid w:val="00DE38B1"/>
    <w:rPr>
      <w:color w:val="808080"/>
    </w:rPr>
  </w:style>
  <w:style w:type="paragraph" w:styleId="HTMLPreformatted">
    <w:name w:val="HTML Preformatted"/>
    <w:basedOn w:val="Normal"/>
    <w:link w:val="HTMLPreformattedChar"/>
    <w:uiPriority w:val="99"/>
    <w:semiHidden/>
    <w:unhideWhenUsed/>
    <w:rsid w:val="0074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4516E"/>
    <w:rPr>
      <w:rFonts w:ascii="Courier New" w:eastAsia="Times New Roman" w:hAnsi="Courier New" w:cs="Courier New"/>
      <w:sz w:val="20"/>
      <w:szCs w:val="20"/>
    </w:rPr>
  </w:style>
  <w:style w:type="paragraph" w:styleId="Revision">
    <w:name w:val="Revision"/>
    <w:hidden/>
    <w:uiPriority w:val="99"/>
    <w:semiHidden/>
    <w:rsid w:val="007710F4"/>
    <w:rPr>
      <w:rFonts w:ascii="Gandhi Serif" w:hAnsi="Gandhi Serif"/>
    </w:rPr>
  </w:style>
  <w:style w:type="character" w:customStyle="1" w:styleId="Hyperlink1">
    <w:name w:val="Hyperlink1"/>
    <w:basedOn w:val="DefaultParagraphFont"/>
    <w:uiPriority w:val="99"/>
    <w:unhideWhenUsed/>
    <w:rsid w:val="006A2B46"/>
    <w:rPr>
      <w:color w:val="0000FF"/>
      <w:u w:val="single"/>
    </w:rPr>
  </w:style>
  <w:style w:type="paragraph" w:styleId="EndnoteText">
    <w:name w:val="endnote text"/>
    <w:basedOn w:val="Normal"/>
    <w:link w:val="EndnoteTextChar"/>
    <w:uiPriority w:val="99"/>
    <w:semiHidden/>
    <w:unhideWhenUsed/>
    <w:rsid w:val="003A4A71"/>
  </w:style>
  <w:style w:type="character" w:customStyle="1" w:styleId="EndnoteTextChar">
    <w:name w:val="Endnote Text Char"/>
    <w:basedOn w:val="DefaultParagraphFont"/>
    <w:link w:val="EndnoteText"/>
    <w:uiPriority w:val="99"/>
    <w:semiHidden/>
    <w:rsid w:val="003A4A71"/>
    <w:rPr>
      <w:szCs w:val="20"/>
    </w:rPr>
  </w:style>
  <w:style w:type="character" w:styleId="EndnoteReference">
    <w:name w:val="endnote reference"/>
    <w:basedOn w:val="DefaultParagraphFont"/>
    <w:uiPriority w:val="99"/>
    <w:semiHidden/>
    <w:unhideWhenUsed/>
    <w:rsid w:val="003A4A71"/>
    <w:rPr>
      <w:vertAlign w:val="superscript"/>
    </w:rPr>
  </w:style>
  <w:style w:type="paragraph" w:customStyle="1" w:styleId="Angel">
    <w:name w:val="Angel"/>
    <w:basedOn w:val="BodyNormal"/>
    <w:next w:val="BodyNormal"/>
    <w:autoRedefine/>
    <w:rsid w:val="00FB791E"/>
    <w:pPr>
      <w:spacing w:before="0" w:after="0"/>
    </w:pPr>
    <w:rPr>
      <w:rFonts w:ascii="Roboto Condensed Medium" w:hAnsi="Roboto Condense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18210">
      <w:bodyDiv w:val="1"/>
      <w:marLeft w:val="0"/>
      <w:marRight w:val="0"/>
      <w:marTop w:val="0"/>
      <w:marBottom w:val="0"/>
      <w:divBdr>
        <w:top w:val="none" w:sz="0" w:space="0" w:color="auto"/>
        <w:left w:val="none" w:sz="0" w:space="0" w:color="auto"/>
        <w:bottom w:val="none" w:sz="0" w:space="0" w:color="auto"/>
        <w:right w:val="none" w:sz="0" w:space="0" w:color="auto"/>
      </w:divBdr>
    </w:div>
    <w:div w:id="113790551">
      <w:bodyDiv w:val="1"/>
      <w:marLeft w:val="0"/>
      <w:marRight w:val="0"/>
      <w:marTop w:val="0"/>
      <w:marBottom w:val="0"/>
      <w:divBdr>
        <w:top w:val="none" w:sz="0" w:space="0" w:color="auto"/>
        <w:left w:val="none" w:sz="0" w:space="0" w:color="auto"/>
        <w:bottom w:val="none" w:sz="0" w:space="0" w:color="auto"/>
        <w:right w:val="none" w:sz="0" w:space="0" w:color="auto"/>
      </w:divBdr>
    </w:div>
    <w:div w:id="116679302">
      <w:bodyDiv w:val="1"/>
      <w:marLeft w:val="0"/>
      <w:marRight w:val="0"/>
      <w:marTop w:val="0"/>
      <w:marBottom w:val="0"/>
      <w:divBdr>
        <w:top w:val="none" w:sz="0" w:space="0" w:color="auto"/>
        <w:left w:val="none" w:sz="0" w:space="0" w:color="auto"/>
        <w:bottom w:val="none" w:sz="0" w:space="0" w:color="auto"/>
        <w:right w:val="none" w:sz="0" w:space="0" w:color="auto"/>
      </w:divBdr>
      <w:divsChild>
        <w:div w:id="415593160">
          <w:marLeft w:val="0"/>
          <w:marRight w:val="0"/>
          <w:marTop w:val="0"/>
          <w:marBottom w:val="0"/>
          <w:divBdr>
            <w:top w:val="none" w:sz="0" w:space="0" w:color="auto"/>
            <w:left w:val="none" w:sz="0" w:space="0" w:color="auto"/>
            <w:bottom w:val="none" w:sz="0" w:space="0" w:color="auto"/>
            <w:right w:val="none" w:sz="0" w:space="0" w:color="auto"/>
          </w:divBdr>
          <w:divsChild>
            <w:div w:id="791092171">
              <w:marLeft w:val="0"/>
              <w:marRight w:val="0"/>
              <w:marTop w:val="0"/>
              <w:marBottom w:val="0"/>
              <w:divBdr>
                <w:top w:val="single" w:sz="2" w:space="0" w:color="000000"/>
                <w:left w:val="single" w:sz="2" w:space="0" w:color="000000"/>
                <w:bottom w:val="single" w:sz="2" w:space="0" w:color="000000"/>
                <w:right w:val="single" w:sz="2" w:space="0" w:color="000000"/>
              </w:divBdr>
            </w:div>
            <w:div w:id="986863210">
              <w:marLeft w:val="0"/>
              <w:marRight w:val="0"/>
              <w:marTop w:val="0"/>
              <w:marBottom w:val="0"/>
              <w:divBdr>
                <w:top w:val="single" w:sz="2" w:space="0" w:color="000000"/>
                <w:left w:val="single" w:sz="2" w:space="0" w:color="000000"/>
                <w:bottom w:val="single" w:sz="2" w:space="0" w:color="000000"/>
                <w:right w:val="single" w:sz="2" w:space="0" w:color="000000"/>
              </w:divBdr>
            </w:div>
            <w:div w:id="1242835107">
              <w:marLeft w:val="0"/>
              <w:marRight w:val="0"/>
              <w:marTop w:val="0"/>
              <w:marBottom w:val="0"/>
              <w:divBdr>
                <w:top w:val="single" w:sz="2" w:space="0" w:color="000000"/>
                <w:left w:val="single" w:sz="2" w:space="0" w:color="000000"/>
                <w:bottom w:val="single" w:sz="2" w:space="0" w:color="000000"/>
                <w:right w:val="single" w:sz="2" w:space="0" w:color="000000"/>
              </w:divBdr>
            </w:div>
            <w:div w:id="333536654">
              <w:marLeft w:val="0"/>
              <w:marRight w:val="0"/>
              <w:marTop w:val="0"/>
              <w:marBottom w:val="0"/>
              <w:divBdr>
                <w:top w:val="single" w:sz="2" w:space="0" w:color="000000"/>
                <w:left w:val="single" w:sz="2" w:space="0" w:color="000000"/>
                <w:bottom w:val="single" w:sz="2" w:space="0" w:color="000000"/>
                <w:right w:val="single" w:sz="2" w:space="0" w:color="000000"/>
              </w:divBdr>
            </w:div>
            <w:div w:id="866017125">
              <w:marLeft w:val="0"/>
              <w:marRight w:val="0"/>
              <w:marTop w:val="0"/>
              <w:marBottom w:val="0"/>
              <w:divBdr>
                <w:top w:val="single" w:sz="2" w:space="0" w:color="000000"/>
                <w:left w:val="single" w:sz="2" w:space="0" w:color="000000"/>
                <w:bottom w:val="single" w:sz="2" w:space="0" w:color="000000"/>
                <w:right w:val="single" w:sz="2" w:space="0" w:color="000000"/>
              </w:divBdr>
            </w:div>
            <w:div w:id="1206524332">
              <w:marLeft w:val="0"/>
              <w:marRight w:val="0"/>
              <w:marTop w:val="0"/>
              <w:marBottom w:val="0"/>
              <w:divBdr>
                <w:top w:val="single" w:sz="2" w:space="0" w:color="000000"/>
                <w:left w:val="single" w:sz="2" w:space="0" w:color="000000"/>
                <w:bottom w:val="single" w:sz="2" w:space="0" w:color="000000"/>
                <w:right w:val="single" w:sz="2" w:space="0" w:color="000000"/>
              </w:divBdr>
            </w:div>
            <w:div w:id="1588465264">
              <w:marLeft w:val="0"/>
              <w:marRight w:val="0"/>
              <w:marTop w:val="0"/>
              <w:marBottom w:val="0"/>
              <w:divBdr>
                <w:top w:val="single" w:sz="2" w:space="0" w:color="000000"/>
                <w:left w:val="single" w:sz="2" w:space="0" w:color="000000"/>
                <w:bottom w:val="single" w:sz="2" w:space="0" w:color="000000"/>
                <w:right w:val="single" w:sz="2" w:space="0" w:color="000000"/>
              </w:divBdr>
            </w:div>
            <w:div w:id="1816413431">
              <w:marLeft w:val="0"/>
              <w:marRight w:val="0"/>
              <w:marTop w:val="0"/>
              <w:marBottom w:val="0"/>
              <w:divBdr>
                <w:top w:val="single" w:sz="2" w:space="0" w:color="000000"/>
                <w:left w:val="single" w:sz="2" w:space="0" w:color="000000"/>
                <w:bottom w:val="single" w:sz="2" w:space="0" w:color="000000"/>
                <w:right w:val="single" w:sz="2" w:space="0" w:color="000000"/>
              </w:divBdr>
            </w:div>
            <w:div w:id="1110011705">
              <w:marLeft w:val="0"/>
              <w:marRight w:val="0"/>
              <w:marTop w:val="0"/>
              <w:marBottom w:val="0"/>
              <w:divBdr>
                <w:top w:val="single" w:sz="2" w:space="0" w:color="000000"/>
                <w:left w:val="single" w:sz="2" w:space="0" w:color="000000"/>
                <w:bottom w:val="single" w:sz="2" w:space="0" w:color="000000"/>
                <w:right w:val="single" w:sz="2" w:space="0" w:color="000000"/>
              </w:divBdr>
            </w:div>
            <w:div w:id="410004858">
              <w:marLeft w:val="0"/>
              <w:marRight w:val="0"/>
              <w:marTop w:val="0"/>
              <w:marBottom w:val="0"/>
              <w:divBdr>
                <w:top w:val="single" w:sz="2" w:space="0" w:color="000000"/>
                <w:left w:val="single" w:sz="2" w:space="0" w:color="000000"/>
                <w:bottom w:val="single" w:sz="2" w:space="0" w:color="000000"/>
                <w:right w:val="single" w:sz="2" w:space="0" w:color="000000"/>
              </w:divBdr>
            </w:div>
            <w:div w:id="1169252437">
              <w:marLeft w:val="0"/>
              <w:marRight w:val="0"/>
              <w:marTop w:val="0"/>
              <w:marBottom w:val="0"/>
              <w:divBdr>
                <w:top w:val="single" w:sz="2" w:space="0" w:color="000000"/>
                <w:left w:val="single" w:sz="2" w:space="0" w:color="000000"/>
                <w:bottom w:val="single" w:sz="2" w:space="0" w:color="000000"/>
                <w:right w:val="single" w:sz="2" w:space="0" w:color="000000"/>
              </w:divBdr>
            </w:div>
            <w:div w:id="1385103859">
              <w:marLeft w:val="0"/>
              <w:marRight w:val="0"/>
              <w:marTop w:val="0"/>
              <w:marBottom w:val="0"/>
              <w:divBdr>
                <w:top w:val="single" w:sz="2" w:space="0" w:color="000000"/>
                <w:left w:val="single" w:sz="2" w:space="0" w:color="000000"/>
                <w:bottom w:val="single" w:sz="2" w:space="0" w:color="000000"/>
                <w:right w:val="single" w:sz="2" w:space="0" w:color="000000"/>
              </w:divBdr>
            </w:div>
            <w:div w:id="1337879539">
              <w:marLeft w:val="0"/>
              <w:marRight w:val="0"/>
              <w:marTop w:val="0"/>
              <w:marBottom w:val="0"/>
              <w:divBdr>
                <w:top w:val="single" w:sz="2" w:space="0" w:color="000000"/>
                <w:left w:val="single" w:sz="2" w:space="0" w:color="000000"/>
                <w:bottom w:val="single" w:sz="2" w:space="0" w:color="000000"/>
                <w:right w:val="single" w:sz="2" w:space="0" w:color="000000"/>
              </w:divBdr>
            </w:div>
            <w:div w:id="1756897395">
              <w:marLeft w:val="0"/>
              <w:marRight w:val="0"/>
              <w:marTop w:val="0"/>
              <w:marBottom w:val="0"/>
              <w:divBdr>
                <w:top w:val="single" w:sz="2" w:space="0" w:color="000000"/>
                <w:left w:val="single" w:sz="2" w:space="0" w:color="000000"/>
                <w:bottom w:val="single" w:sz="2" w:space="0" w:color="000000"/>
                <w:right w:val="single" w:sz="2" w:space="0" w:color="000000"/>
              </w:divBdr>
            </w:div>
            <w:div w:id="1948389530">
              <w:marLeft w:val="0"/>
              <w:marRight w:val="0"/>
              <w:marTop w:val="0"/>
              <w:marBottom w:val="0"/>
              <w:divBdr>
                <w:top w:val="single" w:sz="2" w:space="0" w:color="000000"/>
                <w:left w:val="single" w:sz="2" w:space="0" w:color="000000"/>
                <w:bottom w:val="single" w:sz="2" w:space="0" w:color="000000"/>
                <w:right w:val="single" w:sz="2" w:space="0" w:color="000000"/>
              </w:divBdr>
            </w:div>
            <w:div w:id="1713073604">
              <w:marLeft w:val="0"/>
              <w:marRight w:val="0"/>
              <w:marTop w:val="0"/>
              <w:marBottom w:val="0"/>
              <w:divBdr>
                <w:top w:val="single" w:sz="2" w:space="0" w:color="000000"/>
                <w:left w:val="single" w:sz="2" w:space="0" w:color="000000"/>
                <w:bottom w:val="single" w:sz="2" w:space="0" w:color="000000"/>
                <w:right w:val="single" w:sz="2" w:space="0" w:color="000000"/>
              </w:divBdr>
            </w:div>
            <w:div w:id="383990587">
              <w:marLeft w:val="0"/>
              <w:marRight w:val="0"/>
              <w:marTop w:val="0"/>
              <w:marBottom w:val="0"/>
              <w:divBdr>
                <w:top w:val="single" w:sz="2" w:space="0" w:color="000000"/>
                <w:left w:val="single" w:sz="2" w:space="0" w:color="000000"/>
                <w:bottom w:val="single" w:sz="2" w:space="0" w:color="000000"/>
                <w:right w:val="single" w:sz="2" w:space="0" w:color="000000"/>
              </w:divBdr>
            </w:div>
            <w:div w:id="1539319900">
              <w:marLeft w:val="0"/>
              <w:marRight w:val="0"/>
              <w:marTop w:val="0"/>
              <w:marBottom w:val="0"/>
              <w:divBdr>
                <w:top w:val="single" w:sz="2" w:space="0" w:color="000000"/>
                <w:left w:val="single" w:sz="2" w:space="0" w:color="000000"/>
                <w:bottom w:val="single" w:sz="2" w:space="0" w:color="000000"/>
                <w:right w:val="single" w:sz="2" w:space="0" w:color="000000"/>
              </w:divBdr>
            </w:div>
            <w:div w:id="1629552938">
              <w:marLeft w:val="0"/>
              <w:marRight w:val="0"/>
              <w:marTop w:val="0"/>
              <w:marBottom w:val="0"/>
              <w:divBdr>
                <w:top w:val="single" w:sz="2" w:space="0" w:color="000000"/>
                <w:left w:val="single" w:sz="2" w:space="0" w:color="000000"/>
                <w:bottom w:val="single" w:sz="2" w:space="0" w:color="000000"/>
                <w:right w:val="single" w:sz="2" w:space="0" w:color="000000"/>
              </w:divBdr>
            </w:div>
            <w:div w:id="516698189">
              <w:marLeft w:val="0"/>
              <w:marRight w:val="0"/>
              <w:marTop w:val="0"/>
              <w:marBottom w:val="0"/>
              <w:divBdr>
                <w:top w:val="single" w:sz="2" w:space="0" w:color="000000"/>
                <w:left w:val="single" w:sz="2" w:space="0" w:color="000000"/>
                <w:bottom w:val="single" w:sz="2" w:space="0" w:color="000000"/>
                <w:right w:val="single" w:sz="2" w:space="0" w:color="000000"/>
              </w:divBdr>
            </w:div>
            <w:div w:id="66349332">
              <w:marLeft w:val="0"/>
              <w:marRight w:val="0"/>
              <w:marTop w:val="0"/>
              <w:marBottom w:val="0"/>
              <w:divBdr>
                <w:top w:val="single" w:sz="2" w:space="0" w:color="000000"/>
                <w:left w:val="single" w:sz="2" w:space="0" w:color="000000"/>
                <w:bottom w:val="single" w:sz="2" w:space="0" w:color="000000"/>
                <w:right w:val="single" w:sz="2" w:space="0" w:color="000000"/>
              </w:divBdr>
            </w:div>
            <w:div w:id="1012606224">
              <w:marLeft w:val="0"/>
              <w:marRight w:val="0"/>
              <w:marTop w:val="0"/>
              <w:marBottom w:val="0"/>
              <w:divBdr>
                <w:top w:val="single" w:sz="2" w:space="0" w:color="000000"/>
                <w:left w:val="single" w:sz="2" w:space="0" w:color="000000"/>
                <w:bottom w:val="single" w:sz="2" w:space="0" w:color="000000"/>
                <w:right w:val="single" w:sz="2" w:space="0" w:color="000000"/>
              </w:divBdr>
            </w:div>
            <w:div w:id="1519006114">
              <w:marLeft w:val="0"/>
              <w:marRight w:val="0"/>
              <w:marTop w:val="0"/>
              <w:marBottom w:val="0"/>
              <w:divBdr>
                <w:top w:val="single" w:sz="2" w:space="0" w:color="000000"/>
                <w:left w:val="single" w:sz="2" w:space="0" w:color="000000"/>
                <w:bottom w:val="single" w:sz="2" w:space="0" w:color="000000"/>
                <w:right w:val="single" w:sz="2" w:space="0" w:color="000000"/>
              </w:divBdr>
            </w:div>
            <w:div w:id="999968416">
              <w:marLeft w:val="0"/>
              <w:marRight w:val="0"/>
              <w:marTop w:val="0"/>
              <w:marBottom w:val="0"/>
              <w:divBdr>
                <w:top w:val="single" w:sz="2" w:space="0" w:color="000000"/>
                <w:left w:val="single" w:sz="2" w:space="0" w:color="000000"/>
                <w:bottom w:val="single" w:sz="2" w:space="0" w:color="000000"/>
                <w:right w:val="single" w:sz="2" w:space="0" w:color="000000"/>
              </w:divBdr>
            </w:div>
            <w:div w:id="1935934187">
              <w:marLeft w:val="0"/>
              <w:marRight w:val="0"/>
              <w:marTop w:val="0"/>
              <w:marBottom w:val="0"/>
              <w:divBdr>
                <w:top w:val="single" w:sz="2" w:space="0" w:color="000000"/>
                <w:left w:val="single" w:sz="2" w:space="0" w:color="000000"/>
                <w:bottom w:val="single" w:sz="2" w:space="0" w:color="000000"/>
                <w:right w:val="single" w:sz="2" w:space="0" w:color="000000"/>
              </w:divBdr>
            </w:div>
            <w:div w:id="176769316">
              <w:marLeft w:val="0"/>
              <w:marRight w:val="0"/>
              <w:marTop w:val="0"/>
              <w:marBottom w:val="0"/>
              <w:divBdr>
                <w:top w:val="single" w:sz="2" w:space="0" w:color="000000"/>
                <w:left w:val="single" w:sz="2" w:space="0" w:color="000000"/>
                <w:bottom w:val="single" w:sz="2" w:space="0" w:color="000000"/>
                <w:right w:val="single" w:sz="2" w:space="0" w:color="000000"/>
              </w:divBdr>
            </w:div>
            <w:div w:id="1959487647">
              <w:marLeft w:val="0"/>
              <w:marRight w:val="0"/>
              <w:marTop w:val="0"/>
              <w:marBottom w:val="0"/>
              <w:divBdr>
                <w:top w:val="single" w:sz="2" w:space="0" w:color="000000"/>
                <w:left w:val="single" w:sz="2" w:space="0" w:color="000000"/>
                <w:bottom w:val="single" w:sz="2" w:space="0" w:color="000000"/>
                <w:right w:val="single" w:sz="2" w:space="0" w:color="000000"/>
              </w:divBdr>
            </w:div>
            <w:div w:id="1215119035">
              <w:marLeft w:val="0"/>
              <w:marRight w:val="0"/>
              <w:marTop w:val="0"/>
              <w:marBottom w:val="0"/>
              <w:divBdr>
                <w:top w:val="single" w:sz="2" w:space="0" w:color="000000"/>
                <w:left w:val="single" w:sz="2" w:space="0" w:color="000000"/>
                <w:bottom w:val="single" w:sz="2" w:space="0" w:color="000000"/>
                <w:right w:val="single" w:sz="2" w:space="0" w:color="000000"/>
              </w:divBdr>
            </w:div>
            <w:div w:id="902834157">
              <w:marLeft w:val="0"/>
              <w:marRight w:val="0"/>
              <w:marTop w:val="0"/>
              <w:marBottom w:val="0"/>
              <w:divBdr>
                <w:top w:val="single" w:sz="2" w:space="0" w:color="000000"/>
                <w:left w:val="single" w:sz="2" w:space="0" w:color="000000"/>
                <w:bottom w:val="single" w:sz="2" w:space="0" w:color="000000"/>
                <w:right w:val="single" w:sz="2" w:space="0" w:color="000000"/>
              </w:divBdr>
            </w:div>
            <w:div w:id="1263807017">
              <w:marLeft w:val="0"/>
              <w:marRight w:val="0"/>
              <w:marTop w:val="0"/>
              <w:marBottom w:val="0"/>
              <w:divBdr>
                <w:top w:val="single" w:sz="2" w:space="0" w:color="000000"/>
                <w:left w:val="single" w:sz="2" w:space="0" w:color="000000"/>
                <w:bottom w:val="single" w:sz="2" w:space="0" w:color="000000"/>
                <w:right w:val="single" w:sz="2" w:space="0" w:color="000000"/>
              </w:divBdr>
            </w:div>
            <w:div w:id="207105665">
              <w:marLeft w:val="0"/>
              <w:marRight w:val="0"/>
              <w:marTop w:val="0"/>
              <w:marBottom w:val="0"/>
              <w:divBdr>
                <w:top w:val="single" w:sz="2" w:space="0" w:color="000000"/>
                <w:left w:val="single" w:sz="2" w:space="0" w:color="000000"/>
                <w:bottom w:val="single" w:sz="2" w:space="0" w:color="000000"/>
                <w:right w:val="single" w:sz="2" w:space="0" w:color="000000"/>
              </w:divBdr>
            </w:div>
            <w:div w:id="588851312">
              <w:marLeft w:val="0"/>
              <w:marRight w:val="0"/>
              <w:marTop w:val="0"/>
              <w:marBottom w:val="0"/>
              <w:divBdr>
                <w:top w:val="single" w:sz="2" w:space="0" w:color="000000"/>
                <w:left w:val="single" w:sz="2" w:space="0" w:color="000000"/>
                <w:bottom w:val="single" w:sz="2" w:space="0" w:color="000000"/>
                <w:right w:val="single" w:sz="2" w:space="0" w:color="000000"/>
              </w:divBdr>
            </w:div>
            <w:div w:id="1812013412">
              <w:marLeft w:val="0"/>
              <w:marRight w:val="0"/>
              <w:marTop w:val="0"/>
              <w:marBottom w:val="0"/>
              <w:divBdr>
                <w:top w:val="single" w:sz="2" w:space="0" w:color="000000"/>
                <w:left w:val="single" w:sz="2" w:space="0" w:color="000000"/>
                <w:bottom w:val="single" w:sz="2" w:space="0" w:color="000000"/>
                <w:right w:val="single" w:sz="2" w:space="0" w:color="000000"/>
              </w:divBdr>
            </w:div>
            <w:div w:id="2088113433">
              <w:marLeft w:val="0"/>
              <w:marRight w:val="0"/>
              <w:marTop w:val="0"/>
              <w:marBottom w:val="0"/>
              <w:divBdr>
                <w:top w:val="single" w:sz="2" w:space="0" w:color="000000"/>
                <w:left w:val="single" w:sz="2" w:space="0" w:color="000000"/>
                <w:bottom w:val="single" w:sz="2" w:space="0" w:color="000000"/>
                <w:right w:val="single" w:sz="2" w:space="0" w:color="000000"/>
              </w:divBdr>
            </w:div>
            <w:div w:id="1769542474">
              <w:marLeft w:val="0"/>
              <w:marRight w:val="0"/>
              <w:marTop w:val="0"/>
              <w:marBottom w:val="0"/>
              <w:divBdr>
                <w:top w:val="single" w:sz="2" w:space="0" w:color="000000"/>
                <w:left w:val="single" w:sz="2" w:space="0" w:color="000000"/>
                <w:bottom w:val="single" w:sz="2" w:space="0" w:color="000000"/>
                <w:right w:val="single" w:sz="2" w:space="0" w:color="000000"/>
              </w:divBdr>
            </w:div>
            <w:div w:id="174079016">
              <w:marLeft w:val="0"/>
              <w:marRight w:val="0"/>
              <w:marTop w:val="0"/>
              <w:marBottom w:val="0"/>
              <w:divBdr>
                <w:top w:val="single" w:sz="2" w:space="0" w:color="000000"/>
                <w:left w:val="single" w:sz="2" w:space="0" w:color="000000"/>
                <w:bottom w:val="single" w:sz="2" w:space="0" w:color="000000"/>
                <w:right w:val="single" w:sz="2" w:space="0" w:color="000000"/>
              </w:divBdr>
            </w:div>
            <w:div w:id="1625234682">
              <w:marLeft w:val="0"/>
              <w:marRight w:val="0"/>
              <w:marTop w:val="0"/>
              <w:marBottom w:val="0"/>
              <w:divBdr>
                <w:top w:val="single" w:sz="2" w:space="0" w:color="000000"/>
                <w:left w:val="single" w:sz="2" w:space="0" w:color="000000"/>
                <w:bottom w:val="single" w:sz="2" w:space="0" w:color="000000"/>
                <w:right w:val="single" w:sz="2" w:space="0" w:color="000000"/>
              </w:divBdr>
            </w:div>
            <w:div w:id="1161895416">
              <w:marLeft w:val="0"/>
              <w:marRight w:val="0"/>
              <w:marTop w:val="0"/>
              <w:marBottom w:val="0"/>
              <w:divBdr>
                <w:top w:val="single" w:sz="2" w:space="0" w:color="000000"/>
                <w:left w:val="single" w:sz="2" w:space="0" w:color="000000"/>
                <w:bottom w:val="single" w:sz="2" w:space="0" w:color="000000"/>
                <w:right w:val="single" w:sz="2" w:space="0" w:color="000000"/>
              </w:divBdr>
            </w:div>
            <w:div w:id="911113195">
              <w:marLeft w:val="0"/>
              <w:marRight w:val="0"/>
              <w:marTop w:val="0"/>
              <w:marBottom w:val="0"/>
              <w:divBdr>
                <w:top w:val="single" w:sz="2" w:space="0" w:color="000000"/>
                <w:left w:val="single" w:sz="2" w:space="0" w:color="000000"/>
                <w:bottom w:val="single" w:sz="2" w:space="0" w:color="000000"/>
                <w:right w:val="single" w:sz="2" w:space="0" w:color="000000"/>
              </w:divBdr>
            </w:div>
            <w:div w:id="364015754">
              <w:marLeft w:val="0"/>
              <w:marRight w:val="0"/>
              <w:marTop w:val="0"/>
              <w:marBottom w:val="0"/>
              <w:divBdr>
                <w:top w:val="single" w:sz="2" w:space="0" w:color="000000"/>
                <w:left w:val="single" w:sz="2" w:space="0" w:color="000000"/>
                <w:bottom w:val="single" w:sz="2" w:space="0" w:color="000000"/>
                <w:right w:val="single" w:sz="2" w:space="0" w:color="000000"/>
              </w:divBdr>
            </w:div>
            <w:div w:id="2094471638">
              <w:marLeft w:val="0"/>
              <w:marRight w:val="0"/>
              <w:marTop w:val="0"/>
              <w:marBottom w:val="0"/>
              <w:divBdr>
                <w:top w:val="single" w:sz="2" w:space="0" w:color="000000"/>
                <w:left w:val="single" w:sz="2" w:space="0" w:color="000000"/>
                <w:bottom w:val="single" w:sz="2" w:space="0" w:color="000000"/>
                <w:right w:val="single" w:sz="2" w:space="0" w:color="000000"/>
              </w:divBdr>
            </w:div>
            <w:div w:id="663780496">
              <w:marLeft w:val="0"/>
              <w:marRight w:val="0"/>
              <w:marTop w:val="0"/>
              <w:marBottom w:val="0"/>
              <w:divBdr>
                <w:top w:val="single" w:sz="2" w:space="0" w:color="000000"/>
                <w:left w:val="single" w:sz="2" w:space="0" w:color="000000"/>
                <w:bottom w:val="single" w:sz="2" w:space="0" w:color="000000"/>
                <w:right w:val="single" w:sz="2" w:space="0" w:color="000000"/>
              </w:divBdr>
            </w:div>
            <w:div w:id="1403067973">
              <w:marLeft w:val="0"/>
              <w:marRight w:val="0"/>
              <w:marTop w:val="0"/>
              <w:marBottom w:val="0"/>
              <w:divBdr>
                <w:top w:val="single" w:sz="2" w:space="0" w:color="000000"/>
                <w:left w:val="single" w:sz="2" w:space="0" w:color="000000"/>
                <w:bottom w:val="single" w:sz="2" w:space="0" w:color="000000"/>
                <w:right w:val="single" w:sz="2" w:space="0" w:color="000000"/>
              </w:divBdr>
            </w:div>
            <w:div w:id="1023290521">
              <w:marLeft w:val="0"/>
              <w:marRight w:val="0"/>
              <w:marTop w:val="0"/>
              <w:marBottom w:val="0"/>
              <w:divBdr>
                <w:top w:val="single" w:sz="2" w:space="0" w:color="000000"/>
                <w:left w:val="single" w:sz="2" w:space="0" w:color="000000"/>
                <w:bottom w:val="single" w:sz="2" w:space="0" w:color="000000"/>
                <w:right w:val="single" w:sz="2" w:space="0" w:color="000000"/>
              </w:divBdr>
            </w:div>
            <w:div w:id="15036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1947056">
      <w:bodyDiv w:val="1"/>
      <w:marLeft w:val="0"/>
      <w:marRight w:val="0"/>
      <w:marTop w:val="0"/>
      <w:marBottom w:val="0"/>
      <w:divBdr>
        <w:top w:val="none" w:sz="0" w:space="0" w:color="auto"/>
        <w:left w:val="none" w:sz="0" w:space="0" w:color="auto"/>
        <w:bottom w:val="none" w:sz="0" w:space="0" w:color="auto"/>
        <w:right w:val="none" w:sz="0" w:space="0" w:color="auto"/>
      </w:divBdr>
      <w:divsChild>
        <w:div w:id="96102838">
          <w:marLeft w:val="0"/>
          <w:marRight w:val="0"/>
          <w:marTop w:val="0"/>
          <w:marBottom w:val="0"/>
          <w:divBdr>
            <w:top w:val="none" w:sz="0" w:space="0" w:color="auto"/>
            <w:left w:val="none" w:sz="0" w:space="0" w:color="auto"/>
            <w:bottom w:val="none" w:sz="0" w:space="0" w:color="auto"/>
            <w:right w:val="none" w:sz="0" w:space="0" w:color="auto"/>
          </w:divBdr>
          <w:divsChild>
            <w:div w:id="2001737879">
              <w:marLeft w:val="0"/>
              <w:marRight w:val="0"/>
              <w:marTop w:val="0"/>
              <w:marBottom w:val="0"/>
              <w:divBdr>
                <w:top w:val="single" w:sz="2" w:space="0" w:color="000000"/>
                <w:left w:val="single" w:sz="2" w:space="0" w:color="000000"/>
                <w:bottom w:val="single" w:sz="2" w:space="0" w:color="000000"/>
                <w:right w:val="single" w:sz="2" w:space="0" w:color="000000"/>
              </w:divBdr>
            </w:div>
            <w:div w:id="1552302489">
              <w:marLeft w:val="0"/>
              <w:marRight w:val="0"/>
              <w:marTop w:val="0"/>
              <w:marBottom w:val="0"/>
              <w:divBdr>
                <w:top w:val="single" w:sz="2" w:space="0" w:color="000000"/>
                <w:left w:val="single" w:sz="2" w:space="0" w:color="000000"/>
                <w:bottom w:val="single" w:sz="2" w:space="0" w:color="000000"/>
                <w:right w:val="single" w:sz="2" w:space="0" w:color="000000"/>
              </w:divBdr>
            </w:div>
            <w:div w:id="449325385">
              <w:marLeft w:val="0"/>
              <w:marRight w:val="0"/>
              <w:marTop w:val="0"/>
              <w:marBottom w:val="0"/>
              <w:divBdr>
                <w:top w:val="single" w:sz="2" w:space="0" w:color="000000"/>
                <w:left w:val="single" w:sz="2" w:space="0" w:color="000000"/>
                <w:bottom w:val="single" w:sz="2" w:space="0" w:color="000000"/>
                <w:right w:val="single" w:sz="2" w:space="0" w:color="000000"/>
              </w:divBdr>
            </w:div>
            <w:div w:id="1616446786">
              <w:marLeft w:val="0"/>
              <w:marRight w:val="0"/>
              <w:marTop w:val="0"/>
              <w:marBottom w:val="0"/>
              <w:divBdr>
                <w:top w:val="single" w:sz="2" w:space="0" w:color="000000"/>
                <w:left w:val="single" w:sz="2" w:space="0" w:color="000000"/>
                <w:bottom w:val="single" w:sz="2" w:space="0" w:color="000000"/>
                <w:right w:val="single" w:sz="2" w:space="0" w:color="000000"/>
              </w:divBdr>
            </w:div>
            <w:div w:id="1238051457">
              <w:marLeft w:val="0"/>
              <w:marRight w:val="0"/>
              <w:marTop w:val="0"/>
              <w:marBottom w:val="0"/>
              <w:divBdr>
                <w:top w:val="single" w:sz="2" w:space="0" w:color="000000"/>
                <w:left w:val="single" w:sz="2" w:space="0" w:color="000000"/>
                <w:bottom w:val="single" w:sz="2" w:space="0" w:color="000000"/>
                <w:right w:val="single" w:sz="2" w:space="0" w:color="000000"/>
              </w:divBdr>
            </w:div>
            <w:div w:id="946697368">
              <w:marLeft w:val="0"/>
              <w:marRight w:val="0"/>
              <w:marTop w:val="0"/>
              <w:marBottom w:val="0"/>
              <w:divBdr>
                <w:top w:val="single" w:sz="2" w:space="0" w:color="000000"/>
                <w:left w:val="single" w:sz="2" w:space="0" w:color="000000"/>
                <w:bottom w:val="single" w:sz="2" w:space="0" w:color="000000"/>
                <w:right w:val="single" w:sz="2" w:space="0" w:color="000000"/>
              </w:divBdr>
            </w:div>
            <w:div w:id="363529800">
              <w:marLeft w:val="0"/>
              <w:marRight w:val="0"/>
              <w:marTop w:val="0"/>
              <w:marBottom w:val="0"/>
              <w:divBdr>
                <w:top w:val="single" w:sz="2" w:space="0" w:color="000000"/>
                <w:left w:val="single" w:sz="2" w:space="0" w:color="000000"/>
                <w:bottom w:val="single" w:sz="2" w:space="0" w:color="000000"/>
                <w:right w:val="single" w:sz="2" w:space="0" w:color="000000"/>
              </w:divBdr>
            </w:div>
            <w:div w:id="61680548">
              <w:marLeft w:val="0"/>
              <w:marRight w:val="0"/>
              <w:marTop w:val="0"/>
              <w:marBottom w:val="0"/>
              <w:divBdr>
                <w:top w:val="single" w:sz="2" w:space="0" w:color="000000"/>
                <w:left w:val="single" w:sz="2" w:space="0" w:color="000000"/>
                <w:bottom w:val="single" w:sz="2" w:space="0" w:color="000000"/>
                <w:right w:val="single" w:sz="2" w:space="0" w:color="000000"/>
              </w:divBdr>
            </w:div>
            <w:div w:id="962543484">
              <w:marLeft w:val="0"/>
              <w:marRight w:val="0"/>
              <w:marTop w:val="0"/>
              <w:marBottom w:val="0"/>
              <w:divBdr>
                <w:top w:val="single" w:sz="2" w:space="0" w:color="000000"/>
                <w:left w:val="single" w:sz="2" w:space="0" w:color="000000"/>
                <w:bottom w:val="single" w:sz="2" w:space="0" w:color="000000"/>
                <w:right w:val="single" w:sz="2" w:space="0" w:color="000000"/>
              </w:divBdr>
            </w:div>
            <w:div w:id="293753105">
              <w:marLeft w:val="0"/>
              <w:marRight w:val="0"/>
              <w:marTop w:val="0"/>
              <w:marBottom w:val="0"/>
              <w:divBdr>
                <w:top w:val="single" w:sz="2" w:space="0" w:color="000000"/>
                <w:left w:val="single" w:sz="2" w:space="0" w:color="000000"/>
                <w:bottom w:val="single" w:sz="2" w:space="0" w:color="000000"/>
                <w:right w:val="single" w:sz="2" w:space="0" w:color="000000"/>
              </w:divBdr>
            </w:div>
            <w:div w:id="241258952">
              <w:marLeft w:val="0"/>
              <w:marRight w:val="0"/>
              <w:marTop w:val="0"/>
              <w:marBottom w:val="0"/>
              <w:divBdr>
                <w:top w:val="single" w:sz="2" w:space="0" w:color="000000"/>
                <w:left w:val="single" w:sz="2" w:space="0" w:color="000000"/>
                <w:bottom w:val="single" w:sz="2" w:space="0" w:color="000000"/>
                <w:right w:val="single" w:sz="2" w:space="0" w:color="000000"/>
              </w:divBdr>
            </w:div>
            <w:div w:id="330957580">
              <w:marLeft w:val="0"/>
              <w:marRight w:val="0"/>
              <w:marTop w:val="0"/>
              <w:marBottom w:val="0"/>
              <w:divBdr>
                <w:top w:val="single" w:sz="2" w:space="0" w:color="000000"/>
                <w:left w:val="single" w:sz="2" w:space="0" w:color="000000"/>
                <w:bottom w:val="single" w:sz="2" w:space="0" w:color="000000"/>
                <w:right w:val="single" w:sz="2" w:space="0" w:color="000000"/>
              </w:divBdr>
            </w:div>
            <w:div w:id="1549872910">
              <w:marLeft w:val="0"/>
              <w:marRight w:val="0"/>
              <w:marTop w:val="0"/>
              <w:marBottom w:val="0"/>
              <w:divBdr>
                <w:top w:val="single" w:sz="2" w:space="0" w:color="000000"/>
                <w:left w:val="single" w:sz="2" w:space="0" w:color="000000"/>
                <w:bottom w:val="single" w:sz="2" w:space="0" w:color="000000"/>
                <w:right w:val="single" w:sz="2" w:space="0" w:color="000000"/>
              </w:divBdr>
            </w:div>
            <w:div w:id="10164226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7987253">
      <w:bodyDiv w:val="1"/>
      <w:marLeft w:val="0"/>
      <w:marRight w:val="0"/>
      <w:marTop w:val="0"/>
      <w:marBottom w:val="0"/>
      <w:divBdr>
        <w:top w:val="none" w:sz="0" w:space="0" w:color="auto"/>
        <w:left w:val="none" w:sz="0" w:space="0" w:color="auto"/>
        <w:bottom w:val="none" w:sz="0" w:space="0" w:color="auto"/>
        <w:right w:val="none" w:sz="0" w:space="0" w:color="auto"/>
      </w:divBdr>
      <w:divsChild>
        <w:div w:id="571506390">
          <w:marLeft w:val="0"/>
          <w:marRight w:val="0"/>
          <w:marTop w:val="0"/>
          <w:marBottom w:val="0"/>
          <w:divBdr>
            <w:top w:val="none" w:sz="0" w:space="0" w:color="auto"/>
            <w:left w:val="none" w:sz="0" w:space="0" w:color="auto"/>
            <w:bottom w:val="none" w:sz="0" w:space="0" w:color="auto"/>
            <w:right w:val="none" w:sz="0" w:space="0" w:color="auto"/>
          </w:divBdr>
          <w:divsChild>
            <w:div w:id="1321350047">
              <w:marLeft w:val="0"/>
              <w:marRight w:val="0"/>
              <w:marTop w:val="0"/>
              <w:marBottom w:val="0"/>
              <w:divBdr>
                <w:top w:val="single" w:sz="2" w:space="0" w:color="000000"/>
                <w:left w:val="single" w:sz="2" w:space="0" w:color="000000"/>
                <w:bottom w:val="single" w:sz="2" w:space="0" w:color="000000"/>
                <w:right w:val="single" w:sz="2" w:space="0" w:color="000000"/>
              </w:divBdr>
            </w:div>
            <w:div w:id="61757893">
              <w:marLeft w:val="0"/>
              <w:marRight w:val="0"/>
              <w:marTop w:val="0"/>
              <w:marBottom w:val="0"/>
              <w:divBdr>
                <w:top w:val="single" w:sz="2" w:space="0" w:color="000000"/>
                <w:left w:val="single" w:sz="2" w:space="0" w:color="000000"/>
                <w:bottom w:val="single" w:sz="2" w:space="0" w:color="000000"/>
                <w:right w:val="single" w:sz="2" w:space="0" w:color="000000"/>
              </w:divBdr>
            </w:div>
            <w:div w:id="1993681595">
              <w:marLeft w:val="0"/>
              <w:marRight w:val="0"/>
              <w:marTop w:val="0"/>
              <w:marBottom w:val="0"/>
              <w:divBdr>
                <w:top w:val="single" w:sz="2" w:space="0" w:color="000000"/>
                <w:left w:val="single" w:sz="2" w:space="0" w:color="000000"/>
                <w:bottom w:val="single" w:sz="2" w:space="0" w:color="000000"/>
                <w:right w:val="single" w:sz="2" w:space="0" w:color="000000"/>
              </w:divBdr>
            </w:div>
            <w:div w:id="1686635148">
              <w:marLeft w:val="0"/>
              <w:marRight w:val="0"/>
              <w:marTop w:val="0"/>
              <w:marBottom w:val="0"/>
              <w:divBdr>
                <w:top w:val="single" w:sz="2" w:space="0" w:color="000000"/>
                <w:left w:val="single" w:sz="2" w:space="0" w:color="000000"/>
                <w:bottom w:val="single" w:sz="2" w:space="0" w:color="000000"/>
                <w:right w:val="single" w:sz="2" w:space="0" w:color="000000"/>
              </w:divBdr>
            </w:div>
            <w:div w:id="1253855478">
              <w:marLeft w:val="0"/>
              <w:marRight w:val="0"/>
              <w:marTop w:val="0"/>
              <w:marBottom w:val="0"/>
              <w:divBdr>
                <w:top w:val="single" w:sz="2" w:space="0" w:color="000000"/>
                <w:left w:val="single" w:sz="2" w:space="0" w:color="000000"/>
                <w:bottom w:val="single" w:sz="2" w:space="0" w:color="000000"/>
                <w:right w:val="single" w:sz="2" w:space="0" w:color="000000"/>
              </w:divBdr>
            </w:div>
            <w:div w:id="478693690">
              <w:marLeft w:val="0"/>
              <w:marRight w:val="0"/>
              <w:marTop w:val="0"/>
              <w:marBottom w:val="0"/>
              <w:divBdr>
                <w:top w:val="single" w:sz="2" w:space="0" w:color="000000"/>
                <w:left w:val="single" w:sz="2" w:space="0" w:color="000000"/>
                <w:bottom w:val="single" w:sz="2" w:space="0" w:color="000000"/>
                <w:right w:val="single" w:sz="2" w:space="0" w:color="000000"/>
              </w:divBdr>
            </w:div>
            <w:div w:id="1434088943">
              <w:marLeft w:val="0"/>
              <w:marRight w:val="0"/>
              <w:marTop w:val="0"/>
              <w:marBottom w:val="0"/>
              <w:divBdr>
                <w:top w:val="single" w:sz="2" w:space="0" w:color="000000"/>
                <w:left w:val="single" w:sz="2" w:space="0" w:color="000000"/>
                <w:bottom w:val="single" w:sz="2" w:space="0" w:color="000000"/>
                <w:right w:val="single" w:sz="2" w:space="0" w:color="000000"/>
              </w:divBdr>
            </w:div>
            <w:div w:id="176701200">
              <w:marLeft w:val="0"/>
              <w:marRight w:val="0"/>
              <w:marTop w:val="0"/>
              <w:marBottom w:val="0"/>
              <w:divBdr>
                <w:top w:val="single" w:sz="2" w:space="0" w:color="000000"/>
                <w:left w:val="single" w:sz="2" w:space="0" w:color="000000"/>
                <w:bottom w:val="single" w:sz="2" w:space="0" w:color="000000"/>
                <w:right w:val="single" w:sz="2" w:space="0" w:color="000000"/>
              </w:divBdr>
            </w:div>
            <w:div w:id="1685087725">
              <w:marLeft w:val="0"/>
              <w:marRight w:val="0"/>
              <w:marTop w:val="0"/>
              <w:marBottom w:val="0"/>
              <w:divBdr>
                <w:top w:val="single" w:sz="2" w:space="0" w:color="000000"/>
                <w:left w:val="single" w:sz="2" w:space="0" w:color="000000"/>
                <w:bottom w:val="single" w:sz="2" w:space="0" w:color="000000"/>
                <w:right w:val="single" w:sz="2" w:space="0" w:color="000000"/>
              </w:divBdr>
            </w:div>
            <w:div w:id="1305114658">
              <w:marLeft w:val="0"/>
              <w:marRight w:val="0"/>
              <w:marTop w:val="0"/>
              <w:marBottom w:val="0"/>
              <w:divBdr>
                <w:top w:val="single" w:sz="2" w:space="0" w:color="000000"/>
                <w:left w:val="single" w:sz="2" w:space="0" w:color="000000"/>
                <w:bottom w:val="single" w:sz="2" w:space="0" w:color="000000"/>
                <w:right w:val="single" w:sz="2" w:space="0" w:color="000000"/>
              </w:divBdr>
            </w:div>
            <w:div w:id="1656178334">
              <w:marLeft w:val="0"/>
              <w:marRight w:val="0"/>
              <w:marTop w:val="0"/>
              <w:marBottom w:val="0"/>
              <w:divBdr>
                <w:top w:val="single" w:sz="2" w:space="0" w:color="000000"/>
                <w:left w:val="single" w:sz="2" w:space="0" w:color="000000"/>
                <w:bottom w:val="single" w:sz="2" w:space="0" w:color="000000"/>
                <w:right w:val="single" w:sz="2" w:space="0" w:color="000000"/>
              </w:divBdr>
            </w:div>
            <w:div w:id="804006590">
              <w:marLeft w:val="0"/>
              <w:marRight w:val="0"/>
              <w:marTop w:val="0"/>
              <w:marBottom w:val="0"/>
              <w:divBdr>
                <w:top w:val="single" w:sz="2" w:space="0" w:color="000000"/>
                <w:left w:val="single" w:sz="2" w:space="0" w:color="000000"/>
                <w:bottom w:val="single" w:sz="2" w:space="0" w:color="000000"/>
                <w:right w:val="single" w:sz="2" w:space="0" w:color="000000"/>
              </w:divBdr>
            </w:div>
            <w:div w:id="1111514096">
              <w:marLeft w:val="0"/>
              <w:marRight w:val="0"/>
              <w:marTop w:val="0"/>
              <w:marBottom w:val="0"/>
              <w:divBdr>
                <w:top w:val="single" w:sz="2" w:space="0" w:color="000000"/>
                <w:left w:val="single" w:sz="2" w:space="0" w:color="000000"/>
                <w:bottom w:val="single" w:sz="2" w:space="0" w:color="000000"/>
                <w:right w:val="single" w:sz="2" w:space="0" w:color="000000"/>
              </w:divBdr>
            </w:div>
            <w:div w:id="410198485">
              <w:marLeft w:val="0"/>
              <w:marRight w:val="0"/>
              <w:marTop w:val="0"/>
              <w:marBottom w:val="0"/>
              <w:divBdr>
                <w:top w:val="single" w:sz="2" w:space="0" w:color="000000"/>
                <w:left w:val="single" w:sz="2" w:space="0" w:color="000000"/>
                <w:bottom w:val="single" w:sz="2" w:space="0" w:color="000000"/>
                <w:right w:val="single" w:sz="2" w:space="0" w:color="000000"/>
              </w:divBdr>
            </w:div>
            <w:div w:id="2122799638">
              <w:marLeft w:val="0"/>
              <w:marRight w:val="0"/>
              <w:marTop w:val="0"/>
              <w:marBottom w:val="0"/>
              <w:divBdr>
                <w:top w:val="single" w:sz="2" w:space="0" w:color="000000"/>
                <w:left w:val="single" w:sz="2" w:space="0" w:color="000000"/>
                <w:bottom w:val="single" w:sz="2" w:space="0" w:color="000000"/>
                <w:right w:val="single" w:sz="2" w:space="0" w:color="000000"/>
              </w:divBdr>
            </w:div>
            <w:div w:id="627902568">
              <w:marLeft w:val="0"/>
              <w:marRight w:val="0"/>
              <w:marTop w:val="0"/>
              <w:marBottom w:val="0"/>
              <w:divBdr>
                <w:top w:val="single" w:sz="2" w:space="0" w:color="000000"/>
                <w:left w:val="single" w:sz="2" w:space="0" w:color="000000"/>
                <w:bottom w:val="single" w:sz="2" w:space="0" w:color="000000"/>
                <w:right w:val="single" w:sz="2" w:space="0" w:color="000000"/>
              </w:divBdr>
            </w:div>
            <w:div w:id="71632446">
              <w:marLeft w:val="0"/>
              <w:marRight w:val="0"/>
              <w:marTop w:val="0"/>
              <w:marBottom w:val="0"/>
              <w:divBdr>
                <w:top w:val="single" w:sz="2" w:space="0" w:color="000000"/>
                <w:left w:val="single" w:sz="2" w:space="0" w:color="000000"/>
                <w:bottom w:val="single" w:sz="2" w:space="0" w:color="000000"/>
                <w:right w:val="single" w:sz="2" w:space="0" w:color="000000"/>
              </w:divBdr>
            </w:div>
            <w:div w:id="43256122">
              <w:marLeft w:val="0"/>
              <w:marRight w:val="0"/>
              <w:marTop w:val="0"/>
              <w:marBottom w:val="0"/>
              <w:divBdr>
                <w:top w:val="single" w:sz="2" w:space="0" w:color="000000"/>
                <w:left w:val="single" w:sz="2" w:space="0" w:color="000000"/>
                <w:bottom w:val="single" w:sz="2" w:space="0" w:color="000000"/>
                <w:right w:val="single" w:sz="2" w:space="0" w:color="000000"/>
              </w:divBdr>
            </w:div>
            <w:div w:id="49161872">
              <w:marLeft w:val="0"/>
              <w:marRight w:val="0"/>
              <w:marTop w:val="0"/>
              <w:marBottom w:val="0"/>
              <w:divBdr>
                <w:top w:val="single" w:sz="2" w:space="0" w:color="000000"/>
                <w:left w:val="single" w:sz="2" w:space="0" w:color="000000"/>
                <w:bottom w:val="single" w:sz="2" w:space="0" w:color="000000"/>
                <w:right w:val="single" w:sz="2" w:space="0" w:color="000000"/>
              </w:divBdr>
            </w:div>
            <w:div w:id="1933779802">
              <w:marLeft w:val="0"/>
              <w:marRight w:val="0"/>
              <w:marTop w:val="0"/>
              <w:marBottom w:val="0"/>
              <w:divBdr>
                <w:top w:val="single" w:sz="2" w:space="0" w:color="000000"/>
                <w:left w:val="single" w:sz="2" w:space="0" w:color="000000"/>
                <w:bottom w:val="single" w:sz="2" w:space="0" w:color="000000"/>
                <w:right w:val="single" w:sz="2" w:space="0" w:color="000000"/>
              </w:divBdr>
            </w:div>
            <w:div w:id="907346903">
              <w:marLeft w:val="0"/>
              <w:marRight w:val="0"/>
              <w:marTop w:val="0"/>
              <w:marBottom w:val="0"/>
              <w:divBdr>
                <w:top w:val="single" w:sz="2" w:space="0" w:color="000000"/>
                <w:left w:val="single" w:sz="2" w:space="0" w:color="000000"/>
                <w:bottom w:val="single" w:sz="2" w:space="0" w:color="000000"/>
                <w:right w:val="single" w:sz="2" w:space="0" w:color="000000"/>
              </w:divBdr>
            </w:div>
            <w:div w:id="1379015111">
              <w:marLeft w:val="0"/>
              <w:marRight w:val="0"/>
              <w:marTop w:val="0"/>
              <w:marBottom w:val="0"/>
              <w:divBdr>
                <w:top w:val="single" w:sz="2" w:space="0" w:color="000000"/>
                <w:left w:val="single" w:sz="2" w:space="0" w:color="000000"/>
                <w:bottom w:val="single" w:sz="2" w:space="0" w:color="000000"/>
                <w:right w:val="single" w:sz="2" w:space="0" w:color="000000"/>
              </w:divBdr>
            </w:div>
            <w:div w:id="1970087440">
              <w:marLeft w:val="0"/>
              <w:marRight w:val="0"/>
              <w:marTop w:val="0"/>
              <w:marBottom w:val="0"/>
              <w:divBdr>
                <w:top w:val="single" w:sz="2" w:space="0" w:color="000000"/>
                <w:left w:val="single" w:sz="2" w:space="0" w:color="000000"/>
                <w:bottom w:val="single" w:sz="2" w:space="0" w:color="000000"/>
                <w:right w:val="single" w:sz="2" w:space="0" w:color="000000"/>
              </w:divBdr>
            </w:div>
            <w:div w:id="1401060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30039529">
      <w:bodyDiv w:val="1"/>
      <w:marLeft w:val="0"/>
      <w:marRight w:val="0"/>
      <w:marTop w:val="0"/>
      <w:marBottom w:val="0"/>
      <w:divBdr>
        <w:top w:val="none" w:sz="0" w:space="0" w:color="auto"/>
        <w:left w:val="none" w:sz="0" w:space="0" w:color="auto"/>
        <w:bottom w:val="none" w:sz="0" w:space="0" w:color="auto"/>
        <w:right w:val="none" w:sz="0" w:space="0" w:color="auto"/>
      </w:divBdr>
    </w:div>
    <w:div w:id="390932794">
      <w:bodyDiv w:val="1"/>
      <w:marLeft w:val="0"/>
      <w:marRight w:val="0"/>
      <w:marTop w:val="0"/>
      <w:marBottom w:val="0"/>
      <w:divBdr>
        <w:top w:val="none" w:sz="0" w:space="0" w:color="auto"/>
        <w:left w:val="none" w:sz="0" w:space="0" w:color="auto"/>
        <w:bottom w:val="none" w:sz="0" w:space="0" w:color="auto"/>
        <w:right w:val="none" w:sz="0" w:space="0" w:color="auto"/>
      </w:divBdr>
      <w:divsChild>
        <w:div w:id="1255550476">
          <w:marLeft w:val="0"/>
          <w:marRight w:val="0"/>
          <w:marTop w:val="0"/>
          <w:marBottom w:val="0"/>
          <w:divBdr>
            <w:top w:val="none" w:sz="0" w:space="0" w:color="auto"/>
            <w:left w:val="none" w:sz="0" w:space="0" w:color="auto"/>
            <w:bottom w:val="none" w:sz="0" w:space="0" w:color="auto"/>
            <w:right w:val="none" w:sz="0" w:space="0" w:color="auto"/>
          </w:divBdr>
          <w:divsChild>
            <w:div w:id="532158418">
              <w:marLeft w:val="0"/>
              <w:marRight w:val="0"/>
              <w:marTop w:val="0"/>
              <w:marBottom w:val="0"/>
              <w:divBdr>
                <w:top w:val="single" w:sz="2" w:space="0" w:color="000000"/>
                <w:left w:val="single" w:sz="2" w:space="0" w:color="000000"/>
                <w:bottom w:val="single" w:sz="2" w:space="0" w:color="000000"/>
                <w:right w:val="single" w:sz="2" w:space="0" w:color="000000"/>
              </w:divBdr>
            </w:div>
            <w:div w:id="1939678663">
              <w:marLeft w:val="0"/>
              <w:marRight w:val="0"/>
              <w:marTop w:val="0"/>
              <w:marBottom w:val="0"/>
              <w:divBdr>
                <w:top w:val="single" w:sz="2" w:space="0" w:color="000000"/>
                <w:left w:val="single" w:sz="2" w:space="0" w:color="000000"/>
                <w:bottom w:val="single" w:sz="2" w:space="0" w:color="000000"/>
                <w:right w:val="single" w:sz="2" w:space="0" w:color="000000"/>
              </w:divBdr>
            </w:div>
            <w:div w:id="1688093800">
              <w:marLeft w:val="0"/>
              <w:marRight w:val="0"/>
              <w:marTop w:val="0"/>
              <w:marBottom w:val="0"/>
              <w:divBdr>
                <w:top w:val="single" w:sz="2" w:space="0" w:color="000000"/>
                <w:left w:val="single" w:sz="2" w:space="0" w:color="000000"/>
                <w:bottom w:val="single" w:sz="2" w:space="0" w:color="000000"/>
                <w:right w:val="single" w:sz="2" w:space="0" w:color="000000"/>
              </w:divBdr>
            </w:div>
            <w:div w:id="1605843696">
              <w:marLeft w:val="0"/>
              <w:marRight w:val="0"/>
              <w:marTop w:val="0"/>
              <w:marBottom w:val="0"/>
              <w:divBdr>
                <w:top w:val="single" w:sz="2" w:space="0" w:color="000000"/>
                <w:left w:val="single" w:sz="2" w:space="0" w:color="000000"/>
                <w:bottom w:val="single" w:sz="2" w:space="0" w:color="000000"/>
                <w:right w:val="single" w:sz="2" w:space="0" w:color="000000"/>
              </w:divBdr>
            </w:div>
            <w:div w:id="761685265">
              <w:marLeft w:val="0"/>
              <w:marRight w:val="0"/>
              <w:marTop w:val="0"/>
              <w:marBottom w:val="0"/>
              <w:divBdr>
                <w:top w:val="single" w:sz="2" w:space="0" w:color="000000"/>
                <w:left w:val="single" w:sz="2" w:space="0" w:color="000000"/>
                <w:bottom w:val="single" w:sz="2" w:space="0" w:color="000000"/>
                <w:right w:val="single" w:sz="2" w:space="0" w:color="000000"/>
              </w:divBdr>
            </w:div>
            <w:div w:id="1387487366">
              <w:marLeft w:val="0"/>
              <w:marRight w:val="0"/>
              <w:marTop w:val="0"/>
              <w:marBottom w:val="0"/>
              <w:divBdr>
                <w:top w:val="single" w:sz="2" w:space="0" w:color="000000"/>
                <w:left w:val="single" w:sz="2" w:space="0" w:color="000000"/>
                <w:bottom w:val="single" w:sz="2" w:space="0" w:color="000000"/>
                <w:right w:val="single" w:sz="2" w:space="0" w:color="000000"/>
              </w:divBdr>
            </w:div>
            <w:div w:id="474032597">
              <w:marLeft w:val="0"/>
              <w:marRight w:val="0"/>
              <w:marTop w:val="0"/>
              <w:marBottom w:val="0"/>
              <w:divBdr>
                <w:top w:val="single" w:sz="2" w:space="0" w:color="000000"/>
                <w:left w:val="single" w:sz="2" w:space="0" w:color="000000"/>
                <w:bottom w:val="single" w:sz="2" w:space="0" w:color="000000"/>
                <w:right w:val="single" w:sz="2" w:space="0" w:color="000000"/>
              </w:divBdr>
            </w:div>
            <w:div w:id="1415978728">
              <w:marLeft w:val="0"/>
              <w:marRight w:val="0"/>
              <w:marTop w:val="0"/>
              <w:marBottom w:val="0"/>
              <w:divBdr>
                <w:top w:val="single" w:sz="2" w:space="0" w:color="000000"/>
                <w:left w:val="single" w:sz="2" w:space="0" w:color="000000"/>
                <w:bottom w:val="single" w:sz="2" w:space="0" w:color="000000"/>
                <w:right w:val="single" w:sz="2" w:space="0" w:color="000000"/>
              </w:divBdr>
            </w:div>
            <w:div w:id="754982407">
              <w:marLeft w:val="0"/>
              <w:marRight w:val="0"/>
              <w:marTop w:val="0"/>
              <w:marBottom w:val="0"/>
              <w:divBdr>
                <w:top w:val="single" w:sz="2" w:space="0" w:color="000000"/>
                <w:left w:val="single" w:sz="2" w:space="0" w:color="000000"/>
                <w:bottom w:val="single" w:sz="2" w:space="0" w:color="000000"/>
                <w:right w:val="single" w:sz="2" w:space="0" w:color="000000"/>
              </w:divBdr>
            </w:div>
            <w:div w:id="2021002691">
              <w:marLeft w:val="0"/>
              <w:marRight w:val="0"/>
              <w:marTop w:val="0"/>
              <w:marBottom w:val="0"/>
              <w:divBdr>
                <w:top w:val="single" w:sz="2" w:space="0" w:color="000000"/>
                <w:left w:val="single" w:sz="2" w:space="0" w:color="000000"/>
                <w:bottom w:val="single" w:sz="2" w:space="0" w:color="000000"/>
                <w:right w:val="single" w:sz="2" w:space="0" w:color="000000"/>
              </w:divBdr>
            </w:div>
            <w:div w:id="2057972074">
              <w:marLeft w:val="0"/>
              <w:marRight w:val="0"/>
              <w:marTop w:val="0"/>
              <w:marBottom w:val="0"/>
              <w:divBdr>
                <w:top w:val="single" w:sz="2" w:space="0" w:color="000000"/>
                <w:left w:val="single" w:sz="2" w:space="0" w:color="000000"/>
                <w:bottom w:val="single" w:sz="2" w:space="0" w:color="000000"/>
                <w:right w:val="single" w:sz="2" w:space="0" w:color="000000"/>
              </w:divBdr>
            </w:div>
            <w:div w:id="1724520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72062018">
      <w:bodyDiv w:val="1"/>
      <w:marLeft w:val="0"/>
      <w:marRight w:val="0"/>
      <w:marTop w:val="0"/>
      <w:marBottom w:val="0"/>
      <w:divBdr>
        <w:top w:val="none" w:sz="0" w:space="0" w:color="auto"/>
        <w:left w:val="none" w:sz="0" w:space="0" w:color="auto"/>
        <w:bottom w:val="none" w:sz="0" w:space="0" w:color="auto"/>
        <w:right w:val="none" w:sz="0" w:space="0" w:color="auto"/>
      </w:divBdr>
    </w:div>
    <w:div w:id="486242281">
      <w:bodyDiv w:val="1"/>
      <w:marLeft w:val="0"/>
      <w:marRight w:val="0"/>
      <w:marTop w:val="0"/>
      <w:marBottom w:val="0"/>
      <w:divBdr>
        <w:top w:val="none" w:sz="0" w:space="0" w:color="auto"/>
        <w:left w:val="none" w:sz="0" w:space="0" w:color="auto"/>
        <w:bottom w:val="none" w:sz="0" w:space="0" w:color="auto"/>
        <w:right w:val="none" w:sz="0" w:space="0" w:color="auto"/>
      </w:divBdr>
      <w:divsChild>
        <w:div w:id="1013845384">
          <w:marLeft w:val="0"/>
          <w:marRight w:val="0"/>
          <w:marTop w:val="0"/>
          <w:marBottom w:val="0"/>
          <w:divBdr>
            <w:top w:val="none" w:sz="0" w:space="0" w:color="auto"/>
            <w:left w:val="none" w:sz="0" w:space="0" w:color="auto"/>
            <w:bottom w:val="none" w:sz="0" w:space="0" w:color="auto"/>
            <w:right w:val="none" w:sz="0" w:space="0" w:color="auto"/>
          </w:divBdr>
          <w:divsChild>
            <w:div w:id="9307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4414501">
      <w:bodyDiv w:val="1"/>
      <w:marLeft w:val="0"/>
      <w:marRight w:val="0"/>
      <w:marTop w:val="0"/>
      <w:marBottom w:val="0"/>
      <w:divBdr>
        <w:top w:val="none" w:sz="0" w:space="0" w:color="auto"/>
        <w:left w:val="none" w:sz="0" w:space="0" w:color="auto"/>
        <w:bottom w:val="none" w:sz="0" w:space="0" w:color="auto"/>
        <w:right w:val="none" w:sz="0" w:space="0" w:color="auto"/>
      </w:divBdr>
    </w:div>
    <w:div w:id="588007002">
      <w:bodyDiv w:val="1"/>
      <w:marLeft w:val="0"/>
      <w:marRight w:val="0"/>
      <w:marTop w:val="0"/>
      <w:marBottom w:val="0"/>
      <w:divBdr>
        <w:top w:val="none" w:sz="0" w:space="0" w:color="auto"/>
        <w:left w:val="none" w:sz="0" w:space="0" w:color="auto"/>
        <w:bottom w:val="none" w:sz="0" w:space="0" w:color="auto"/>
        <w:right w:val="none" w:sz="0" w:space="0" w:color="auto"/>
      </w:divBdr>
    </w:div>
    <w:div w:id="666519145">
      <w:bodyDiv w:val="1"/>
      <w:marLeft w:val="0"/>
      <w:marRight w:val="0"/>
      <w:marTop w:val="0"/>
      <w:marBottom w:val="0"/>
      <w:divBdr>
        <w:top w:val="none" w:sz="0" w:space="0" w:color="auto"/>
        <w:left w:val="none" w:sz="0" w:space="0" w:color="auto"/>
        <w:bottom w:val="none" w:sz="0" w:space="0" w:color="auto"/>
        <w:right w:val="none" w:sz="0" w:space="0" w:color="auto"/>
      </w:divBdr>
    </w:div>
    <w:div w:id="711075040">
      <w:bodyDiv w:val="1"/>
      <w:marLeft w:val="0"/>
      <w:marRight w:val="0"/>
      <w:marTop w:val="0"/>
      <w:marBottom w:val="0"/>
      <w:divBdr>
        <w:top w:val="none" w:sz="0" w:space="0" w:color="auto"/>
        <w:left w:val="none" w:sz="0" w:space="0" w:color="auto"/>
        <w:bottom w:val="none" w:sz="0" w:space="0" w:color="auto"/>
        <w:right w:val="none" w:sz="0" w:space="0" w:color="auto"/>
      </w:divBdr>
      <w:divsChild>
        <w:div w:id="1894073183">
          <w:marLeft w:val="0"/>
          <w:marRight w:val="0"/>
          <w:marTop w:val="0"/>
          <w:marBottom w:val="0"/>
          <w:divBdr>
            <w:top w:val="none" w:sz="0" w:space="0" w:color="auto"/>
            <w:left w:val="none" w:sz="0" w:space="0" w:color="auto"/>
            <w:bottom w:val="none" w:sz="0" w:space="0" w:color="auto"/>
            <w:right w:val="none" w:sz="0" w:space="0" w:color="auto"/>
          </w:divBdr>
          <w:divsChild>
            <w:div w:id="1849560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79758530">
      <w:bodyDiv w:val="1"/>
      <w:marLeft w:val="0"/>
      <w:marRight w:val="0"/>
      <w:marTop w:val="0"/>
      <w:marBottom w:val="0"/>
      <w:divBdr>
        <w:top w:val="none" w:sz="0" w:space="0" w:color="auto"/>
        <w:left w:val="none" w:sz="0" w:space="0" w:color="auto"/>
        <w:bottom w:val="none" w:sz="0" w:space="0" w:color="auto"/>
        <w:right w:val="none" w:sz="0" w:space="0" w:color="auto"/>
      </w:divBdr>
      <w:divsChild>
        <w:div w:id="2075279072">
          <w:marLeft w:val="0"/>
          <w:marRight w:val="0"/>
          <w:marTop w:val="0"/>
          <w:marBottom w:val="0"/>
          <w:divBdr>
            <w:top w:val="none" w:sz="0" w:space="0" w:color="auto"/>
            <w:left w:val="none" w:sz="0" w:space="0" w:color="auto"/>
            <w:bottom w:val="none" w:sz="0" w:space="0" w:color="auto"/>
            <w:right w:val="none" w:sz="0" w:space="0" w:color="auto"/>
          </w:divBdr>
          <w:divsChild>
            <w:div w:id="518081591">
              <w:marLeft w:val="0"/>
              <w:marRight w:val="0"/>
              <w:marTop w:val="0"/>
              <w:marBottom w:val="0"/>
              <w:divBdr>
                <w:top w:val="single" w:sz="2" w:space="0" w:color="000000"/>
                <w:left w:val="single" w:sz="2" w:space="0" w:color="000000"/>
                <w:bottom w:val="single" w:sz="2" w:space="0" w:color="000000"/>
                <w:right w:val="single" w:sz="2" w:space="0" w:color="000000"/>
              </w:divBdr>
            </w:div>
            <w:div w:id="1791047479">
              <w:marLeft w:val="0"/>
              <w:marRight w:val="0"/>
              <w:marTop w:val="0"/>
              <w:marBottom w:val="0"/>
              <w:divBdr>
                <w:top w:val="single" w:sz="2" w:space="0" w:color="000000"/>
                <w:left w:val="single" w:sz="2" w:space="0" w:color="000000"/>
                <w:bottom w:val="single" w:sz="2" w:space="0" w:color="000000"/>
                <w:right w:val="single" w:sz="2" w:space="0" w:color="000000"/>
              </w:divBdr>
            </w:div>
            <w:div w:id="1255095428">
              <w:marLeft w:val="0"/>
              <w:marRight w:val="0"/>
              <w:marTop w:val="0"/>
              <w:marBottom w:val="0"/>
              <w:divBdr>
                <w:top w:val="single" w:sz="2" w:space="0" w:color="000000"/>
                <w:left w:val="single" w:sz="2" w:space="0" w:color="000000"/>
                <w:bottom w:val="single" w:sz="2" w:space="0" w:color="000000"/>
                <w:right w:val="single" w:sz="2" w:space="0" w:color="000000"/>
              </w:divBdr>
            </w:div>
            <w:div w:id="750854303">
              <w:marLeft w:val="0"/>
              <w:marRight w:val="0"/>
              <w:marTop w:val="0"/>
              <w:marBottom w:val="0"/>
              <w:divBdr>
                <w:top w:val="single" w:sz="2" w:space="0" w:color="000000"/>
                <w:left w:val="single" w:sz="2" w:space="0" w:color="000000"/>
                <w:bottom w:val="single" w:sz="2" w:space="0" w:color="000000"/>
                <w:right w:val="single" w:sz="2" w:space="0" w:color="000000"/>
              </w:divBdr>
            </w:div>
            <w:div w:id="303776621">
              <w:marLeft w:val="0"/>
              <w:marRight w:val="0"/>
              <w:marTop w:val="0"/>
              <w:marBottom w:val="0"/>
              <w:divBdr>
                <w:top w:val="single" w:sz="2" w:space="0" w:color="000000"/>
                <w:left w:val="single" w:sz="2" w:space="0" w:color="000000"/>
                <w:bottom w:val="single" w:sz="2" w:space="0" w:color="000000"/>
                <w:right w:val="single" w:sz="2" w:space="0" w:color="000000"/>
              </w:divBdr>
            </w:div>
            <w:div w:id="1291132105">
              <w:marLeft w:val="0"/>
              <w:marRight w:val="0"/>
              <w:marTop w:val="0"/>
              <w:marBottom w:val="0"/>
              <w:divBdr>
                <w:top w:val="single" w:sz="2" w:space="0" w:color="000000"/>
                <w:left w:val="single" w:sz="2" w:space="0" w:color="000000"/>
                <w:bottom w:val="single" w:sz="2" w:space="0" w:color="000000"/>
                <w:right w:val="single" w:sz="2" w:space="0" w:color="000000"/>
              </w:divBdr>
            </w:div>
            <w:div w:id="1717394596">
              <w:marLeft w:val="0"/>
              <w:marRight w:val="0"/>
              <w:marTop w:val="0"/>
              <w:marBottom w:val="0"/>
              <w:divBdr>
                <w:top w:val="single" w:sz="2" w:space="0" w:color="000000"/>
                <w:left w:val="single" w:sz="2" w:space="0" w:color="000000"/>
                <w:bottom w:val="single" w:sz="2" w:space="0" w:color="000000"/>
                <w:right w:val="single" w:sz="2" w:space="0" w:color="000000"/>
              </w:divBdr>
            </w:div>
            <w:div w:id="438764595">
              <w:marLeft w:val="0"/>
              <w:marRight w:val="0"/>
              <w:marTop w:val="0"/>
              <w:marBottom w:val="0"/>
              <w:divBdr>
                <w:top w:val="single" w:sz="2" w:space="0" w:color="000000"/>
                <w:left w:val="single" w:sz="2" w:space="0" w:color="000000"/>
                <w:bottom w:val="single" w:sz="2" w:space="0" w:color="000000"/>
                <w:right w:val="single" w:sz="2" w:space="0" w:color="000000"/>
              </w:divBdr>
            </w:div>
            <w:div w:id="489174494">
              <w:marLeft w:val="0"/>
              <w:marRight w:val="0"/>
              <w:marTop w:val="0"/>
              <w:marBottom w:val="0"/>
              <w:divBdr>
                <w:top w:val="single" w:sz="2" w:space="0" w:color="000000"/>
                <w:left w:val="single" w:sz="2" w:space="0" w:color="000000"/>
                <w:bottom w:val="single" w:sz="2" w:space="0" w:color="000000"/>
                <w:right w:val="single" w:sz="2" w:space="0" w:color="000000"/>
              </w:divBdr>
            </w:div>
            <w:div w:id="763040911">
              <w:marLeft w:val="0"/>
              <w:marRight w:val="0"/>
              <w:marTop w:val="0"/>
              <w:marBottom w:val="0"/>
              <w:divBdr>
                <w:top w:val="single" w:sz="2" w:space="0" w:color="000000"/>
                <w:left w:val="single" w:sz="2" w:space="0" w:color="000000"/>
                <w:bottom w:val="single" w:sz="2" w:space="0" w:color="000000"/>
                <w:right w:val="single" w:sz="2" w:space="0" w:color="000000"/>
              </w:divBdr>
            </w:div>
            <w:div w:id="1317295306">
              <w:marLeft w:val="0"/>
              <w:marRight w:val="0"/>
              <w:marTop w:val="0"/>
              <w:marBottom w:val="0"/>
              <w:divBdr>
                <w:top w:val="single" w:sz="2" w:space="0" w:color="000000"/>
                <w:left w:val="single" w:sz="2" w:space="0" w:color="000000"/>
                <w:bottom w:val="single" w:sz="2" w:space="0" w:color="000000"/>
                <w:right w:val="single" w:sz="2" w:space="0" w:color="000000"/>
              </w:divBdr>
            </w:div>
            <w:div w:id="2039892501">
              <w:marLeft w:val="0"/>
              <w:marRight w:val="0"/>
              <w:marTop w:val="0"/>
              <w:marBottom w:val="0"/>
              <w:divBdr>
                <w:top w:val="single" w:sz="2" w:space="0" w:color="000000"/>
                <w:left w:val="single" w:sz="2" w:space="0" w:color="000000"/>
                <w:bottom w:val="single" w:sz="2" w:space="0" w:color="000000"/>
                <w:right w:val="single" w:sz="2" w:space="0" w:color="000000"/>
              </w:divBdr>
            </w:div>
            <w:div w:id="655500230">
              <w:marLeft w:val="0"/>
              <w:marRight w:val="0"/>
              <w:marTop w:val="0"/>
              <w:marBottom w:val="0"/>
              <w:divBdr>
                <w:top w:val="single" w:sz="2" w:space="0" w:color="000000"/>
                <w:left w:val="single" w:sz="2" w:space="0" w:color="000000"/>
                <w:bottom w:val="single" w:sz="2" w:space="0" w:color="000000"/>
                <w:right w:val="single" w:sz="2" w:space="0" w:color="000000"/>
              </w:divBdr>
            </w:div>
            <w:div w:id="2049991366">
              <w:marLeft w:val="0"/>
              <w:marRight w:val="0"/>
              <w:marTop w:val="0"/>
              <w:marBottom w:val="0"/>
              <w:divBdr>
                <w:top w:val="single" w:sz="2" w:space="0" w:color="000000"/>
                <w:left w:val="single" w:sz="2" w:space="0" w:color="000000"/>
                <w:bottom w:val="single" w:sz="2" w:space="0" w:color="000000"/>
                <w:right w:val="single" w:sz="2" w:space="0" w:color="000000"/>
              </w:divBdr>
            </w:div>
            <w:div w:id="1937247959">
              <w:marLeft w:val="0"/>
              <w:marRight w:val="0"/>
              <w:marTop w:val="0"/>
              <w:marBottom w:val="0"/>
              <w:divBdr>
                <w:top w:val="single" w:sz="2" w:space="0" w:color="000000"/>
                <w:left w:val="single" w:sz="2" w:space="0" w:color="000000"/>
                <w:bottom w:val="single" w:sz="2" w:space="0" w:color="000000"/>
                <w:right w:val="single" w:sz="2" w:space="0" w:color="000000"/>
              </w:divBdr>
            </w:div>
            <w:div w:id="1612124744">
              <w:marLeft w:val="0"/>
              <w:marRight w:val="0"/>
              <w:marTop w:val="0"/>
              <w:marBottom w:val="0"/>
              <w:divBdr>
                <w:top w:val="single" w:sz="2" w:space="0" w:color="000000"/>
                <w:left w:val="single" w:sz="2" w:space="0" w:color="000000"/>
                <w:bottom w:val="single" w:sz="2" w:space="0" w:color="000000"/>
                <w:right w:val="single" w:sz="2" w:space="0" w:color="000000"/>
              </w:divBdr>
            </w:div>
            <w:div w:id="1858546366">
              <w:marLeft w:val="0"/>
              <w:marRight w:val="0"/>
              <w:marTop w:val="0"/>
              <w:marBottom w:val="0"/>
              <w:divBdr>
                <w:top w:val="single" w:sz="2" w:space="0" w:color="000000"/>
                <w:left w:val="single" w:sz="2" w:space="0" w:color="000000"/>
                <w:bottom w:val="single" w:sz="2" w:space="0" w:color="000000"/>
                <w:right w:val="single" w:sz="2" w:space="0" w:color="000000"/>
              </w:divBdr>
            </w:div>
            <w:div w:id="1450512555">
              <w:marLeft w:val="0"/>
              <w:marRight w:val="0"/>
              <w:marTop w:val="0"/>
              <w:marBottom w:val="0"/>
              <w:divBdr>
                <w:top w:val="single" w:sz="2" w:space="0" w:color="000000"/>
                <w:left w:val="single" w:sz="2" w:space="0" w:color="000000"/>
                <w:bottom w:val="single" w:sz="2" w:space="0" w:color="000000"/>
                <w:right w:val="single" w:sz="2" w:space="0" w:color="000000"/>
              </w:divBdr>
            </w:div>
            <w:div w:id="88088837">
              <w:marLeft w:val="0"/>
              <w:marRight w:val="0"/>
              <w:marTop w:val="0"/>
              <w:marBottom w:val="0"/>
              <w:divBdr>
                <w:top w:val="single" w:sz="2" w:space="0" w:color="000000"/>
                <w:left w:val="single" w:sz="2" w:space="0" w:color="000000"/>
                <w:bottom w:val="single" w:sz="2" w:space="0" w:color="000000"/>
                <w:right w:val="single" w:sz="2" w:space="0" w:color="000000"/>
              </w:divBdr>
            </w:div>
            <w:div w:id="1560819925">
              <w:marLeft w:val="0"/>
              <w:marRight w:val="0"/>
              <w:marTop w:val="0"/>
              <w:marBottom w:val="0"/>
              <w:divBdr>
                <w:top w:val="single" w:sz="2" w:space="0" w:color="000000"/>
                <w:left w:val="single" w:sz="2" w:space="0" w:color="000000"/>
                <w:bottom w:val="single" w:sz="2" w:space="0" w:color="000000"/>
                <w:right w:val="single" w:sz="2" w:space="0" w:color="000000"/>
              </w:divBdr>
            </w:div>
            <w:div w:id="1792085901">
              <w:marLeft w:val="0"/>
              <w:marRight w:val="0"/>
              <w:marTop w:val="0"/>
              <w:marBottom w:val="0"/>
              <w:divBdr>
                <w:top w:val="single" w:sz="2" w:space="0" w:color="000000"/>
                <w:left w:val="single" w:sz="2" w:space="0" w:color="000000"/>
                <w:bottom w:val="single" w:sz="2" w:space="0" w:color="000000"/>
                <w:right w:val="single" w:sz="2" w:space="0" w:color="000000"/>
              </w:divBdr>
            </w:div>
            <w:div w:id="642655623">
              <w:marLeft w:val="0"/>
              <w:marRight w:val="0"/>
              <w:marTop w:val="0"/>
              <w:marBottom w:val="0"/>
              <w:divBdr>
                <w:top w:val="single" w:sz="2" w:space="0" w:color="000000"/>
                <w:left w:val="single" w:sz="2" w:space="0" w:color="000000"/>
                <w:bottom w:val="single" w:sz="2" w:space="0" w:color="000000"/>
                <w:right w:val="single" w:sz="2" w:space="0" w:color="000000"/>
              </w:divBdr>
            </w:div>
            <w:div w:id="839975610">
              <w:marLeft w:val="0"/>
              <w:marRight w:val="0"/>
              <w:marTop w:val="0"/>
              <w:marBottom w:val="0"/>
              <w:divBdr>
                <w:top w:val="single" w:sz="2" w:space="0" w:color="000000"/>
                <w:left w:val="single" w:sz="2" w:space="0" w:color="000000"/>
                <w:bottom w:val="single" w:sz="2" w:space="0" w:color="000000"/>
                <w:right w:val="single" w:sz="2" w:space="0" w:color="000000"/>
              </w:divBdr>
            </w:div>
            <w:div w:id="669530669">
              <w:marLeft w:val="0"/>
              <w:marRight w:val="0"/>
              <w:marTop w:val="0"/>
              <w:marBottom w:val="0"/>
              <w:divBdr>
                <w:top w:val="single" w:sz="2" w:space="0" w:color="000000"/>
                <w:left w:val="single" w:sz="2" w:space="0" w:color="000000"/>
                <w:bottom w:val="single" w:sz="2" w:space="0" w:color="000000"/>
                <w:right w:val="single" w:sz="2" w:space="0" w:color="000000"/>
              </w:divBdr>
            </w:div>
            <w:div w:id="1528369714">
              <w:marLeft w:val="0"/>
              <w:marRight w:val="0"/>
              <w:marTop w:val="0"/>
              <w:marBottom w:val="0"/>
              <w:divBdr>
                <w:top w:val="single" w:sz="2" w:space="0" w:color="000000"/>
                <w:left w:val="single" w:sz="2" w:space="0" w:color="000000"/>
                <w:bottom w:val="single" w:sz="2" w:space="0" w:color="000000"/>
                <w:right w:val="single" w:sz="2" w:space="0" w:color="000000"/>
              </w:divBdr>
            </w:div>
            <w:div w:id="409891555">
              <w:marLeft w:val="0"/>
              <w:marRight w:val="0"/>
              <w:marTop w:val="0"/>
              <w:marBottom w:val="0"/>
              <w:divBdr>
                <w:top w:val="single" w:sz="2" w:space="0" w:color="000000"/>
                <w:left w:val="single" w:sz="2" w:space="0" w:color="000000"/>
                <w:bottom w:val="single" w:sz="2" w:space="0" w:color="000000"/>
                <w:right w:val="single" w:sz="2" w:space="0" w:color="000000"/>
              </w:divBdr>
            </w:div>
            <w:div w:id="543752804">
              <w:marLeft w:val="0"/>
              <w:marRight w:val="0"/>
              <w:marTop w:val="0"/>
              <w:marBottom w:val="0"/>
              <w:divBdr>
                <w:top w:val="single" w:sz="2" w:space="0" w:color="000000"/>
                <w:left w:val="single" w:sz="2" w:space="0" w:color="000000"/>
                <w:bottom w:val="single" w:sz="2" w:space="0" w:color="000000"/>
                <w:right w:val="single" w:sz="2" w:space="0" w:color="000000"/>
              </w:divBdr>
            </w:div>
            <w:div w:id="1317416339">
              <w:marLeft w:val="0"/>
              <w:marRight w:val="0"/>
              <w:marTop w:val="0"/>
              <w:marBottom w:val="0"/>
              <w:divBdr>
                <w:top w:val="single" w:sz="2" w:space="0" w:color="000000"/>
                <w:left w:val="single" w:sz="2" w:space="0" w:color="000000"/>
                <w:bottom w:val="single" w:sz="2" w:space="0" w:color="000000"/>
                <w:right w:val="single" w:sz="2" w:space="0" w:color="000000"/>
              </w:divBdr>
            </w:div>
            <w:div w:id="18892138">
              <w:marLeft w:val="0"/>
              <w:marRight w:val="0"/>
              <w:marTop w:val="0"/>
              <w:marBottom w:val="0"/>
              <w:divBdr>
                <w:top w:val="single" w:sz="2" w:space="0" w:color="000000"/>
                <w:left w:val="single" w:sz="2" w:space="0" w:color="000000"/>
                <w:bottom w:val="single" w:sz="2" w:space="0" w:color="000000"/>
                <w:right w:val="single" w:sz="2" w:space="0" w:color="000000"/>
              </w:divBdr>
            </w:div>
            <w:div w:id="494878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11171514">
      <w:bodyDiv w:val="1"/>
      <w:marLeft w:val="0"/>
      <w:marRight w:val="0"/>
      <w:marTop w:val="0"/>
      <w:marBottom w:val="0"/>
      <w:divBdr>
        <w:top w:val="none" w:sz="0" w:space="0" w:color="auto"/>
        <w:left w:val="none" w:sz="0" w:space="0" w:color="auto"/>
        <w:bottom w:val="none" w:sz="0" w:space="0" w:color="auto"/>
        <w:right w:val="none" w:sz="0" w:space="0" w:color="auto"/>
      </w:divBdr>
      <w:divsChild>
        <w:div w:id="296421434">
          <w:marLeft w:val="0"/>
          <w:marRight w:val="0"/>
          <w:marTop w:val="0"/>
          <w:marBottom w:val="0"/>
          <w:divBdr>
            <w:top w:val="none" w:sz="0" w:space="0" w:color="auto"/>
            <w:left w:val="none" w:sz="0" w:space="0" w:color="auto"/>
            <w:bottom w:val="none" w:sz="0" w:space="0" w:color="auto"/>
            <w:right w:val="none" w:sz="0" w:space="0" w:color="auto"/>
          </w:divBdr>
          <w:divsChild>
            <w:div w:id="1227574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47660913">
      <w:bodyDiv w:val="1"/>
      <w:marLeft w:val="0"/>
      <w:marRight w:val="0"/>
      <w:marTop w:val="0"/>
      <w:marBottom w:val="0"/>
      <w:divBdr>
        <w:top w:val="none" w:sz="0" w:space="0" w:color="auto"/>
        <w:left w:val="none" w:sz="0" w:space="0" w:color="auto"/>
        <w:bottom w:val="none" w:sz="0" w:space="0" w:color="auto"/>
        <w:right w:val="none" w:sz="0" w:space="0" w:color="auto"/>
      </w:divBdr>
    </w:div>
    <w:div w:id="993333039">
      <w:bodyDiv w:val="1"/>
      <w:marLeft w:val="0"/>
      <w:marRight w:val="0"/>
      <w:marTop w:val="0"/>
      <w:marBottom w:val="0"/>
      <w:divBdr>
        <w:top w:val="none" w:sz="0" w:space="0" w:color="auto"/>
        <w:left w:val="none" w:sz="0" w:space="0" w:color="auto"/>
        <w:bottom w:val="none" w:sz="0" w:space="0" w:color="auto"/>
        <w:right w:val="none" w:sz="0" w:space="0" w:color="auto"/>
      </w:divBdr>
      <w:divsChild>
        <w:div w:id="941112963">
          <w:marLeft w:val="0"/>
          <w:marRight w:val="0"/>
          <w:marTop w:val="0"/>
          <w:marBottom w:val="0"/>
          <w:divBdr>
            <w:top w:val="none" w:sz="0" w:space="0" w:color="auto"/>
            <w:left w:val="none" w:sz="0" w:space="0" w:color="auto"/>
            <w:bottom w:val="none" w:sz="0" w:space="0" w:color="auto"/>
            <w:right w:val="none" w:sz="0" w:space="0" w:color="auto"/>
          </w:divBdr>
        </w:div>
      </w:divsChild>
    </w:div>
    <w:div w:id="1029918561">
      <w:bodyDiv w:val="1"/>
      <w:marLeft w:val="0"/>
      <w:marRight w:val="0"/>
      <w:marTop w:val="0"/>
      <w:marBottom w:val="0"/>
      <w:divBdr>
        <w:top w:val="none" w:sz="0" w:space="0" w:color="auto"/>
        <w:left w:val="none" w:sz="0" w:space="0" w:color="auto"/>
        <w:bottom w:val="none" w:sz="0" w:space="0" w:color="auto"/>
        <w:right w:val="none" w:sz="0" w:space="0" w:color="auto"/>
      </w:divBdr>
      <w:divsChild>
        <w:div w:id="1840995683">
          <w:marLeft w:val="0"/>
          <w:marRight w:val="0"/>
          <w:marTop w:val="0"/>
          <w:marBottom w:val="0"/>
          <w:divBdr>
            <w:top w:val="single" w:sz="2" w:space="0" w:color="auto"/>
            <w:left w:val="single" w:sz="2" w:space="0" w:color="auto"/>
            <w:bottom w:val="single" w:sz="6" w:space="0" w:color="auto"/>
            <w:right w:val="single" w:sz="2" w:space="0" w:color="auto"/>
          </w:divBdr>
          <w:divsChild>
            <w:div w:id="2134908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769484">
                  <w:marLeft w:val="0"/>
                  <w:marRight w:val="0"/>
                  <w:marTop w:val="0"/>
                  <w:marBottom w:val="0"/>
                  <w:divBdr>
                    <w:top w:val="single" w:sz="2" w:space="0" w:color="D9D9E3"/>
                    <w:left w:val="single" w:sz="2" w:space="0" w:color="D9D9E3"/>
                    <w:bottom w:val="single" w:sz="2" w:space="0" w:color="D9D9E3"/>
                    <w:right w:val="single" w:sz="2" w:space="0" w:color="D9D9E3"/>
                  </w:divBdr>
                  <w:divsChild>
                    <w:div w:id="1023822995">
                      <w:marLeft w:val="0"/>
                      <w:marRight w:val="0"/>
                      <w:marTop w:val="0"/>
                      <w:marBottom w:val="0"/>
                      <w:divBdr>
                        <w:top w:val="single" w:sz="2" w:space="0" w:color="D9D9E3"/>
                        <w:left w:val="single" w:sz="2" w:space="0" w:color="D9D9E3"/>
                        <w:bottom w:val="single" w:sz="2" w:space="0" w:color="D9D9E3"/>
                        <w:right w:val="single" w:sz="2" w:space="0" w:color="D9D9E3"/>
                      </w:divBdr>
                      <w:divsChild>
                        <w:div w:id="743525096">
                          <w:marLeft w:val="0"/>
                          <w:marRight w:val="0"/>
                          <w:marTop w:val="0"/>
                          <w:marBottom w:val="0"/>
                          <w:divBdr>
                            <w:top w:val="single" w:sz="2" w:space="0" w:color="D9D9E3"/>
                            <w:left w:val="single" w:sz="2" w:space="0" w:color="D9D9E3"/>
                            <w:bottom w:val="single" w:sz="2" w:space="0" w:color="D9D9E3"/>
                            <w:right w:val="single" w:sz="2" w:space="0" w:color="D9D9E3"/>
                          </w:divBdr>
                          <w:divsChild>
                            <w:div w:id="214238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7268325">
      <w:bodyDiv w:val="1"/>
      <w:marLeft w:val="0"/>
      <w:marRight w:val="0"/>
      <w:marTop w:val="0"/>
      <w:marBottom w:val="0"/>
      <w:divBdr>
        <w:top w:val="none" w:sz="0" w:space="0" w:color="auto"/>
        <w:left w:val="none" w:sz="0" w:space="0" w:color="auto"/>
        <w:bottom w:val="none" w:sz="0" w:space="0" w:color="auto"/>
        <w:right w:val="none" w:sz="0" w:space="0" w:color="auto"/>
      </w:divBdr>
    </w:div>
    <w:div w:id="1115054807">
      <w:bodyDiv w:val="1"/>
      <w:marLeft w:val="0"/>
      <w:marRight w:val="0"/>
      <w:marTop w:val="0"/>
      <w:marBottom w:val="0"/>
      <w:divBdr>
        <w:top w:val="none" w:sz="0" w:space="0" w:color="auto"/>
        <w:left w:val="none" w:sz="0" w:space="0" w:color="auto"/>
        <w:bottom w:val="none" w:sz="0" w:space="0" w:color="auto"/>
        <w:right w:val="none" w:sz="0" w:space="0" w:color="auto"/>
      </w:divBdr>
    </w:div>
    <w:div w:id="1238713987">
      <w:bodyDiv w:val="1"/>
      <w:marLeft w:val="0"/>
      <w:marRight w:val="0"/>
      <w:marTop w:val="0"/>
      <w:marBottom w:val="0"/>
      <w:divBdr>
        <w:top w:val="none" w:sz="0" w:space="0" w:color="auto"/>
        <w:left w:val="none" w:sz="0" w:space="0" w:color="auto"/>
        <w:bottom w:val="none" w:sz="0" w:space="0" w:color="auto"/>
        <w:right w:val="none" w:sz="0" w:space="0" w:color="auto"/>
      </w:divBdr>
      <w:divsChild>
        <w:div w:id="59443890">
          <w:marLeft w:val="0"/>
          <w:marRight w:val="0"/>
          <w:marTop w:val="0"/>
          <w:marBottom w:val="0"/>
          <w:divBdr>
            <w:top w:val="none" w:sz="0" w:space="0" w:color="auto"/>
            <w:left w:val="none" w:sz="0" w:space="0" w:color="auto"/>
            <w:bottom w:val="none" w:sz="0" w:space="0" w:color="auto"/>
            <w:right w:val="none" w:sz="0" w:space="0" w:color="auto"/>
          </w:divBdr>
          <w:divsChild>
            <w:div w:id="1618682123">
              <w:marLeft w:val="0"/>
              <w:marRight w:val="0"/>
              <w:marTop w:val="0"/>
              <w:marBottom w:val="0"/>
              <w:divBdr>
                <w:top w:val="single" w:sz="2" w:space="0" w:color="000000"/>
                <w:left w:val="single" w:sz="2" w:space="0" w:color="000000"/>
                <w:bottom w:val="single" w:sz="2" w:space="0" w:color="000000"/>
                <w:right w:val="single" w:sz="2" w:space="0" w:color="000000"/>
              </w:divBdr>
            </w:div>
            <w:div w:id="1121612110">
              <w:marLeft w:val="0"/>
              <w:marRight w:val="0"/>
              <w:marTop w:val="0"/>
              <w:marBottom w:val="0"/>
              <w:divBdr>
                <w:top w:val="single" w:sz="2" w:space="0" w:color="000000"/>
                <w:left w:val="single" w:sz="2" w:space="0" w:color="000000"/>
                <w:bottom w:val="single" w:sz="2" w:space="0" w:color="000000"/>
                <w:right w:val="single" w:sz="2" w:space="0" w:color="000000"/>
              </w:divBdr>
            </w:div>
            <w:div w:id="1680039930">
              <w:marLeft w:val="0"/>
              <w:marRight w:val="0"/>
              <w:marTop w:val="0"/>
              <w:marBottom w:val="0"/>
              <w:divBdr>
                <w:top w:val="single" w:sz="2" w:space="0" w:color="000000"/>
                <w:left w:val="single" w:sz="2" w:space="0" w:color="000000"/>
                <w:bottom w:val="single" w:sz="2" w:space="0" w:color="000000"/>
                <w:right w:val="single" w:sz="2" w:space="0" w:color="000000"/>
              </w:divBdr>
            </w:div>
            <w:div w:id="469519914">
              <w:marLeft w:val="0"/>
              <w:marRight w:val="0"/>
              <w:marTop w:val="0"/>
              <w:marBottom w:val="0"/>
              <w:divBdr>
                <w:top w:val="single" w:sz="2" w:space="0" w:color="000000"/>
                <w:left w:val="single" w:sz="2" w:space="0" w:color="000000"/>
                <w:bottom w:val="single" w:sz="2" w:space="0" w:color="000000"/>
                <w:right w:val="single" w:sz="2" w:space="0" w:color="000000"/>
              </w:divBdr>
            </w:div>
            <w:div w:id="1163158159">
              <w:marLeft w:val="0"/>
              <w:marRight w:val="0"/>
              <w:marTop w:val="0"/>
              <w:marBottom w:val="0"/>
              <w:divBdr>
                <w:top w:val="single" w:sz="2" w:space="0" w:color="000000"/>
                <w:left w:val="single" w:sz="2" w:space="0" w:color="000000"/>
                <w:bottom w:val="single" w:sz="2" w:space="0" w:color="000000"/>
                <w:right w:val="single" w:sz="2" w:space="0" w:color="000000"/>
              </w:divBdr>
            </w:div>
            <w:div w:id="1053895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81374667">
      <w:bodyDiv w:val="1"/>
      <w:marLeft w:val="0"/>
      <w:marRight w:val="0"/>
      <w:marTop w:val="0"/>
      <w:marBottom w:val="0"/>
      <w:divBdr>
        <w:top w:val="none" w:sz="0" w:space="0" w:color="auto"/>
        <w:left w:val="none" w:sz="0" w:space="0" w:color="auto"/>
        <w:bottom w:val="none" w:sz="0" w:space="0" w:color="auto"/>
        <w:right w:val="none" w:sz="0" w:space="0" w:color="auto"/>
      </w:divBdr>
    </w:div>
    <w:div w:id="1283613800">
      <w:bodyDiv w:val="1"/>
      <w:marLeft w:val="0"/>
      <w:marRight w:val="0"/>
      <w:marTop w:val="0"/>
      <w:marBottom w:val="0"/>
      <w:divBdr>
        <w:top w:val="none" w:sz="0" w:space="0" w:color="auto"/>
        <w:left w:val="none" w:sz="0" w:space="0" w:color="auto"/>
        <w:bottom w:val="none" w:sz="0" w:space="0" w:color="auto"/>
        <w:right w:val="none" w:sz="0" w:space="0" w:color="auto"/>
      </w:divBdr>
    </w:div>
    <w:div w:id="1388189822">
      <w:bodyDiv w:val="1"/>
      <w:marLeft w:val="0"/>
      <w:marRight w:val="0"/>
      <w:marTop w:val="0"/>
      <w:marBottom w:val="0"/>
      <w:divBdr>
        <w:top w:val="none" w:sz="0" w:space="0" w:color="auto"/>
        <w:left w:val="none" w:sz="0" w:space="0" w:color="auto"/>
        <w:bottom w:val="none" w:sz="0" w:space="0" w:color="auto"/>
        <w:right w:val="none" w:sz="0" w:space="0" w:color="auto"/>
      </w:divBdr>
      <w:divsChild>
        <w:div w:id="1609198461">
          <w:marLeft w:val="0"/>
          <w:marRight w:val="0"/>
          <w:marTop w:val="0"/>
          <w:marBottom w:val="0"/>
          <w:divBdr>
            <w:top w:val="none" w:sz="0" w:space="0" w:color="auto"/>
            <w:left w:val="none" w:sz="0" w:space="0" w:color="auto"/>
            <w:bottom w:val="none" w:sz="0" w:space="0" w:color="auto"/>
            <w:right w:val="none" w:sz="0" w:space="0" w:color="auto"/>
          </w:divBdr>
          <w:divsChild>
            <w:div w:id="1178540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68085987">
      <w:bodyDiv w:val="1"/>
      <w:marLeft w:val="0"/>
      <w:marRight w:val="0"/>
      <w:marTop w:val="0"/>
      <w:marBottom w:val="0"/>
      <w:divBdr>
        <w:top w:val="none" w:sz="0" w:space="0" w:color="auto"/>
        <w:left w:val="none" w:sz="0" w:space="0" w:color="auto"/>
        <w:bottom w:val="none" w:sz="0" w:space="0" w:color="auto"/>
        <w:right w:val="none" w:sz="0" w:space="0" w:color="auto"/>
      </w:divBdr>
      <w:divsChild>
        <w:div w:id="1035077354">
          <w:marLeft w:val="0"/>
          <w:marRight w:val="0"/>
          <w:marTop w:val="0"/>
          <w:marBottom w:val="0"/>
          <w:divBdr>
            <w:top w:val="none" w:sz="0" w:space="0" w:color="auto"/>
            <w:left w:val="none" w:sz="0" w:space="0" w:color="auto"/>
            <w:bottom w:val="none" w:sz="0" w:space="0" w:color="auto"/>
            <w:right w:val="none" w:sz="0" w:space="0" w:color="auto"/>
          </w:divBdr>
          <w:divsChild>
            <w:div w:id="357658916">
              <w:marLeft w:val="0"/>
              <w:marRight w:val="0"/>
              <w:marTop w:val="0"/>
              <w:marBottom w:val="0"/>
              <w:divBdr>
                <w:top w:val="single" w:sz="2" w:space="0" w:color="000000"/>
                <w:left w:val="single" w:sz="2" w:space="0" w:color="000000"/>
                <w:bottom w:val="single" w:sz="2" w:space="0" w:color="000000"/>
                <w:right w:val="single" w:sz="2" w:space="0" w:color="000000"/>
              </w:divBdr>
            </w:div>
            <w:div w:id="338509264">
              <w:marLeft w:val="0"/>
              <w:marRight w:val="0"/>
              <w:marTop w:val="0"/>
              <w:marBottom w:val="0"/>
              <w:divBdr>
                <w:top w:val="single" w:sz="2" w:space="0" w:color="000000"/>
                <w:left w:val="single" w:sz="2" w:space="0" w:color="000000"/>
                <w:bottom w:val="single" w:sz="2" w:space="0" w:color="000000"/>
                <w:right w:val="single" w:sz="2" w:space="0" w:color="000000"/>
              </w:divBdr>
            </w:div>
            <w:div w:id="1605186062">
              <w:marLeft w:val="0"/>
              <w:marRight w:val="0"/>
              <w:marTop w:val="0"/>
              <w:marBottom w:val="0"/>
              <w:divBdr>
                <w:top w:val="single" w:sz="2" w:space="0" w:color="000000"/>
                <w:left w:val="single" w:sz="2" w:space="0" w:color="000000"/>
                <w:bottom w:val="single" w:sz="2" w:space="0" w:color="000000"/>
                <w:right w:val="single" w:sz="2" w:space="0" w:color="000000"/>
              </w:divBdr>
            </w:div>
            <w:div w:id="12814495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39122929">
      <w:bodyDiv w:val="1"/>
      <w:marLeft w:val="0"/>
      <w:marRight w:val="0"/>
      <w:marTop w:val="0"/>
      <w:marBottom w:val="0"/>
      <w:divBdr>
        <w:top w:val="none" w:sz="0" w:space="0" w:color="auto"/>
        <w:left w:val="none" w:sz="0" w:space="0" w:color="auto"/>
        <w:bottom w:val="none" w:sz="0" w:space="0" w:color="auto"/>
        <w:right w:val="none" w:sz="0" w:space="0" w:color="auto"/>
      </w:divBdr>
      <w:divsChild>
        <w:div w:id="1471091265">
          <w:marLeft w:val="0"/>
          <w:marRight w:val="0"/>
          <w:marTop w:val="0"/>
          <w:marBottom w:val="0"/>
          <w:divBdr>
            <w:top w:val="none" w:sz="0" w:space="0" w:color="auto"/>
            <w:left w:val="none" w:sz="0" w:space="0" w:color="auto"/>
            <w:bottom w:val="none" w:sz="0" w:space="0" w:color="auto"/>
            <w:right w:val="none" w:sz="0" w:space="0" w:color="auto"/>
          </w:divBdr>
          <w:divsChild>
            <w:div w:id="1619873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10786164">
      <w:bodyDiv w:val="1"/>
      <w:marLeft w:val="0"/>
      <w:marRight w:val="0"/>
      <w:marTop w:val="0"/>
      <w:marBottom w:val="0"/>
      <w:divBdr>
        <w:top w:val="none" w:sz="0" w:space="0" w:color="auto"/>
        <w:left w:val="none" w:sz="0" w:space="0" w:color="auto"/>
        <w:bottom w:val="none" w:sz="0" w:space="0" w:color="auto"/>
        <w:right w:val="none" w:sz="0" w:space="0" w:color="auto"/>
      </w:divBdr>
    </w:div>
    <w:div w:id="2051883218">
      <w:bodyDiv w:val="1"/>
      <w:marLeft w:val="0"/>
      <w:marRight w:val="0"/>
      <w:marTop w:val="0"/>
      <w:marBottom w:val="0"/>
      <w:divBdr>
        <w:top w:val="none" w:sz="0" w:space="0" w:color="auto"/>
        <w:left w:val="none" w:sz="0" w:space="0" w:color="auto"/>
        <w:bottom w:val="none" w:sz="0" w:space="0" w:color="auto"/>
        <w:right w:val="none" w:sz="0" w:space="0" w:color="auto"/>
      </w:divBdr>
    </w:div>
    <w:div w:id="2101946495">
      <w:bodyDiv w:val="1"/>
      <w:marLeft w:val="0"/>
      <w:marRight w:val="0"/>
      <w:marTop w:val="0"/>
      <w:marBottom w:val="0"/>
      <w:divBdr>
        <w:top w:val="none" w:sz="0" w:space="0" w:color="auto"/>
        <w:left w:val="none" w:sz="0" w:space="0" w:color="auto"/>
        <w:bottom w:val="none" w:sz="0" w:space="0" w:color="auto"/>
        <w:right w:val="none" w:sz="0" w:space="0" w:color="auto"/>
      </w:divBdr>
      <w:divsChild>
        <w:div w:id="2136214672">
          <w:marLeft w:val="0"/>
          <w:marRight w:val="0"/>
          <w:marTop w:val="0"/>
          <w:marBottom w:val="0"/>
          <w:divBdr>
            <w:top w:val="none" w:sz="0" w:space="0" w:color="auto"/>
            <w:left w:val="none" w:sz="0" w:space="0" w:color="auto"/>
            <w:bottom w:val="none" w:sz="0" w:space="0" w:color="auto"/>
            <w:right w:val="none" w:sz="0" w:space="0" w:color="auto"/>
          </w:divBdr>
          <w:divsChild>
            <w:div w:id="763845639">
              <w:marLeft w:val="0"/>
              <w:marRight w:val="0"/>
              <w:marTop w:val="0"/>
              <w:marBottom w:val="0"/>
              <w:divBdr>
                <w:top w:val="single" w:sz="2" w:space="0" w:color="000000"/>
                <w:left w:val="single" w:sz="2" w:space="0" w:color="000000"/>
                <w:bottom w:val="single" w:sz="2" w:space="0" w:color="000000"/>
                <w:right w:val="single" w:sz="2" w:space="0" w:color="000000"/>
              </w:divBdr>
            </w:div>
            <w:div w:id="194001867">
              <w:marLeft w:val="0"/>
              <w:marRight w:val="0"/>
              <w:marTop w:val="0"/>
              <w:marBottom w:val="0"/>
              <w:divBdr>
                <w:top w:val="single" w:sz="2" w:space="0" w:color="000000"/>
                <w:left w:val="single" w:sz="2" w:space="0" w:color="000000"/>
                <w:bottom w:val="single" w:sz="2" w:space="0" w:color="000000"/>
                <w:right w:val="single" w:sz="2" w:space="0" w:color="000000"/>
              </w:divBdr>
            </w:div>
            <w:div w:id="1834682331">
              <w:marLeft w:val="0"/>
              <w:marRight w:val="0"/>
              <w:marTop w:val="0"/>
              <w:marBottom w:val="0"/>
              <w:divBdr>
                <w:top w:val="single" w:sz="2" w:space="0" w:color="000000"/>
                <w:left w:val="single" w:sz="2" w:space="0" w:color="000000"/>
                <w:bottom w:val="single" w:sz="2" w:space="0" w:color="000000"/>
                <w:right w:val="single" w:sz="2" w:space="0" w:color="000000"/>
              </w:divBdr>
            </w:div>
            <w:div w:id="1472943499">
              <w:marLeft w:val="0"/>
              <w:marRight w:val="0"/>
              <w:marTop w:val="0"/>
              <w:marBottom w:val="0"/>
              <w:divBdr>
                <w:top w:val="single" w:sz="2" w:space="0" w:color="000000"/>
                <w:left w:val="single" w:sz="2" w:space="0" w:color="000000"/>
                <w:bottom w:val="single" w:sz="2" w:space="0" w:color="000000"/>
                <w:right w:val="single" w:sz="2" w:space="0" w:color="000000"/>
              </w:divBdr>
            </w:div>
            <w:div w:id="1361978460">
              <w:marLeft w:val="0"/>
              <w:marRight w:val="0"/>
              <w:marTop w:val="0"/>
              <w:marBottom w:val="0"/>
              <w:divBdr>
                <w:top w:val="single" w:sz="2" w:space="0" w:color="000000"/>
                <w:left w:val="single" w:sz="2" w:space="0" w:color="000000"/>
                <w:bottom w:val="single" w:sz="2" w:space="0" w:color="000000"/>
                <w:right w:val="single" w:sz="2" w:space="0" w:color="000000"/>
              </w:divBdr>
            </w:div>
            <w:div w:id="1860393888">
              <w:marLeft w:val="0"/>
              <w:marRight w:val="0"/>
              <w:marTop w:val="0"/>
              <w:marBottom w:val="0"/>
              <w:divBdr>
                <w:top w:val="single" w:sz="2" w:space="0" w:color="000000"/>
                <w:left w:val="single" w:sz="2" w:space="0" w:color="000000"/>
                <w:bottom w:val="single" w:sz="2" w:space="0" w:color="000000"/>
                <w:right w:val="single" w:sz="2" w:space="0" w:color="000000"/>
              </w:divBdr>
            </w:div>
            <w:div w:id="639772478">
              <w:marLeft w:val="0"/>
              <w:marRight w:val="0"/>
              <w:marTop w:val="0"/>
              <w:marBottom w:val="0"/>
              <w:divBdr>
                <w:top w:val="single" w:sz="2" w:space="0" w:color="000000"/>
                <w:left w:val="single" w:sz="2" w:space="0" w:color="000000"/>
                <w:bottom w:val="single" w:sz="2" w:space="0" w:color="000000"/>
                <w:right w:val="single" w:sz="2" w:space="0" w:color="000000"/>
              </w:divBdr>
            </w:div>
            <w:div w:id="76485261">
              <w:marLeft w:val="0"/>
              <w:marRight w:val="0"/>
              <w:marTop w:val="0"/>
              <w:marBottom w:val="0"/>
              <w:divBdr>
                <w:top w:val="single" w:sz="2" w:space="0" w:color="000000"/>
                <w:left w:val="single" w:sz="2" w:space="0" w:color="000000"/>
                <w:bottom w:val="single" w:sz="2" w:space="0" w:color="000000"/>
                <w:right w:val="single" w:sz="2" w:space="0" w:color="000000"/>
              </w:divBdr>
            </w:div>
            <w:div w:id="1214271294">
              <w:marLeft w:val="0"/>
              <w:marRight w:val="0"/>
              <w:marTop w:val="0"/>
              <w:marBottom w:val="0"/>
              <w:divBdr>
                <w:top w:val="single" w:sz="2" w:space="0" w:color="000000"/>
                <w:left w:val="single" w:sz="2" w:space="0" w:color="000000"/>
                <w:bottom w:val="single" w:sz="2" w:space="0" w:color="000000"/>
                <w:right w:val="single" w:sz="2" w:space="0" w:color="000000"/>
              </w:divBdr>
            </w:div>
            <w:div w:id="520708431">
              <w:marLeft w:val="0"/>
              <w:marRight w:val="0"/>
              <w:marTop w:val="0"/>
              <w:marBottom w:val="0"/>
              <w:divBdr>
                <w:top w:val="single" w:sz="2" w:space="0" w:color="000000"/>
                <w:left w:val="single" w:sz="2" w:space="0" w:color="000000"/>
                <w:bottom w:val="single" w:sz="2" w:space="0" w:color="000000"/>
                <w:right w:val="single" w:sz="2" w:space="0" w:color="000000"/>
              </w:divBdr>
            </w:div>
            <w:div w:id="1220286811">
              <w:marLeft w:val="0"/>
              <w:marRight w:val="0"/>
              <w:marTop w:val="0"/>
              <w:marBottom w:val="0"/>
              <w:divBdr>
                <w:top w:val="single" w:sz="2" w:space="0" w:color="000000"/>
                <w:left w:val="single" w:sz="2" w:space="0" w:color="000000"/>
                <w:bottom w:val="single" w:sz="2" w:space="0" w:color="000000"/>
                <w:right w:val="single" w:sz="2" w:space="0" w:color="000000"/>
              </w:divBdr>
            </w:div>
            <w:div w:id="1331257336">
              <w:marLeft w:val="0"/>
              <w:marRight w:val="0"/>
              <w:marTop w:val="0"/>
              <w:marBottom w:val="0"/>
              <w:divBdr>
                <w:top w:val="single" w:sz="2" w:space="0" w:color="000000"/>
                <w:left w:val="single" w:sz="2" w:space="0" w:color="000000"/>
                <w:bottom w:val="single" w:sz="2" w:space="0" w:color="000000"/>
                <w:right w:val="single" w:sz="2" w:space="0" w:color="000000"/>
              </w:divBdr>
            </w:div>
            <w:div w:id="1413359455">
              <w:marLeft w:val="0"/>
              <w:marRight w:val="0"/>
              <w:marTop w:val="0"/>
              <w:marBottom w:val="0"/>
              <w:divBdr>
                <w:top w:val="single" w:sz="2" w:space="0" w:color="000000"/>
                <w:left w:val="single" w:sz="2" w:space="0" w:color="000000"/>
                <w:bottom w:val="single" w:sz="2" w:space="0" w:color="000000"/>
                <w:right w:val="single" w:sz="2" w:space="0" w:color="000000"/>
              </w:divBdr>
            </w:div>
            <w:div w:id="1820489735">
              <w:marLeft w:val="0"/>
              <w:marRight w:val="0"/>
              <w:marTop w:val="0"/>
              <w:marBottom w:val="0"/>
              <w:divBdr>
                <w:top w:val="single" w:sz="2" w:space="0" w:color="000000"/>
                <w:left w:val="single" w:sz="2" w:space="0" w:color="000000"/>
                <w:bottom w:val="single" w:sz="2" w:space="0" w:color="000000"/>
                <w:right w:val="single" w:sz="2" w:space="0" w:color="000000"/>
              </w:divBdr>
            </w:div>
            <w:div w:id="1474904643">
              <w:marLeft w:val="0"/>
              <w:marRight w:val="0"/>
              <w:marTop w:val="0"/>
              <w:marBottom w:val="0"/>
              <w:divBdr>
                <w:top w:val="single" w:sz="2" w:space="0" w:color="000000"/>
                <w:left w:val="single" w:sz="2" w:space="0" w:color="000000"/>
                <w:bottom w:val="single" w:sz="2" w:space="0" w:color="000000"/>
                <w:right w:val="single" w:sz="2" w:space="0" w:color="000000"/>
              </w:divBdr>
            </w:div>
            <w:div w:id="708185482">
              <w:marLeft w:val="0"/>
              <w:marRight w:val="0"/>
              <w:marTop w:val="0"/>
              <w:marBottom w:val="0"/>
              <w:divBdr>
                <w:top w:val="single" w:sz="2" w:space="0" w:color="000000"/>
                <w:left w:val="single" w:sz="2" w:space="0" w:color="000000"/>
                <w:bottom w:val="single" w:sz="2" w:space="0" w:color="000000"/>
                <w:right w:val="single" w:sz="2" w:space="0" w:color="000000"/>
              </w:divBdr>
            </w:div>
            <w:div w:id="1612516478">
              <w:marLeft w:val="0"/>
              <w:marRight w:val="0"/>
              <w:marTop w:val="0"/>
              <w:marBottom w:val="0"/>
              <w:divBdr>
                <w:top w:val="single" w:sz="2" w:space="0" w:color="000000"/>
                <w:left w:val="single" w:sz="2" w:space="0" w:color="000000"/>
                <w:bottom w:val="single" w:sz="2" w:space="0" w:color="000000"/>
                <w:right w:val="single" w:sz="2" w:space="0" w:color="000000"/>
              </w:divBdr>
            </w:div>
            <w:div w:id="1206285221">
              <w:marLeft w:val="0"/>
              <w:marRight w:val="0"/>
              <w:marTop w:val="0"/>
              <w:marBottom w:val="0"/>
              <w:divBdr>
                <w:top w:val="single" w:sz="2" w:space="0" w:color="000000"/>
                <w:left w:val="single" w:sz="2" w:space="0" w:color="000000"/>
                <w:bottom w:val="single" w:sz="2" w:space="0" w:color="000000"/>
                <w:right w:val="single" w:sz="2" w:space="0" w:color="000000"/>
              </w:divBdr>
            </w:div>
            <w:div w:id="781073803">
              <w:marLeft w:val="0"/>
              <w:marRight w:val="0"/>
              <w:marTop w:val="0"/>
              <w:marBottom w:val="0"/>
              <w:divBdr>
                <w:top w:val="single" w:sz="2" w:space="0" w:color="000000"/>
                <w:left w:val="single" w:sz="2" w:space="0" w:color="000000"/>
                <w:bottom w:val="single" w:sz="2" w:space="0" w:color="000000"/>
                <w:right w:val="single" w:sz="2" w:space="0" w:color="000000"/>
              </w:divBdr>
            </w:div>
            <w:div w:id="345983304">
              <w:marLeft w:val="0"/>
              <w:marRight w:val="0"/>
              <w:marTop w:val="0"/>
              <w:marBottom w:val="0"/>
              <w:divBdr>
                <w:top w:val="single" w:sz="2" w:space="0" w:color="000000"/>
                <w:left w:val="single" w:sz="2" w:space="0" w:color="000000"/>
                <w:bottom w:val="single" w:sz="2" w:space="0" w:color="000000"/>
                <w:right w:val="single" w:sz="2" w:space="0" w:color="000000"/>
              </w:divBdr>
            </w:div>
            <w:div w:id="1686714306">
              <w:marLeft w:val="0"/>
              <w:marRight w:val="0"/>
              <w:marTop w:val="0"/>
              <w:marBottom w:val="0"/>
              <w:divBdr>
                <w:top w:val="single" w:sz="2" w:space="0" w:color="000000"/>
                <w:left w:val="single" w:sz="2" w:space="0" w:color="000000"/>
                <w:bottom w:val="single" w:sz="2" w:space="0" w:color="000000"/>
                <w:right w:val="single" w:sz="2" w:space="0" w:color="000000"/>
              </w:divBdr>
            </w:div>
            <w:div w:id="815994631">
              <w:marLeft w:val="0"/>
              <w:marRight w:val="0"/>
              <w:marTop w:val="0"/>
              <w:marBottom w:val="0"/>
              <w:divBdr>
                <w:top w:val="single" w:sz="2" w:space="0" w:color="000000"/>
                <w:left w:val="single" w:sz="2" w:space="0" w:color="000000"/>
                <w:bottom w:val="single" w:sz="2" w:space="0" w:color="000000"/>
                <w:right w:val="single" w:sz="2" w:space="0" w:color="000000"/>
              </w:divBdr>
            </w:div>
            <w:div w:id="1668167260">
              <w:marLeft w:val="0"/>
              <w:marRight w:val="0"/>
              <w:marTop w:val="0"/>
              <w:marBottom w:val="0"/>
              <w:divBdr>
                <w:top w:val="single" w:sz="2" w:space="0" w:color="000000"/>
                <w:left w:val="single" w:sz="2" w:space="0" w:color="000000"/>
                <w:bottom w:val="single" w:sz="2" w:space="0" w:color="000000"/>
                <w:right w:val="single" w:sz="2" w:space="0" w:color="000000"/>
              </w:divBdr>
            </w:div>
            <w:div w:id="1972204169">
              <w:marLeft w:val="0"/>
              <w:marRight w:val="0"/>
              <w:marTop w:val="0"/>
              <w:marBottom w:val="0"/>
              <w:divBdr>
                <w:top w:val="single" w:sz="2" w:space="0" w:color="000000"/>
                <w:left w:val="single" w:sz="2" w:space="0" w:color="000000"/>
                <w:bottom w:val="single" w:sz="2" w:space="0" w:color="000000"/>
                <w:right w:val="single" w:sz="2" w:space="0" w:color="000000"/>
              </w:divBdr>
            </w:div>
            <w:div w:id="494418245">
              <w:marLeft w:val="0"/>
              <w:marRight w:val="0"/>
              <w:marTop w:val="0"/>
              <w:marBottom w:val="0"/>
              <w:divBdr>
                <w:top w:val="single" w:sz="2" w:space="0" w:color="000000"/>
                <w:left w:val="single" w:sz="2" w:space="0" w:color="000000"/>
                <w:bottom w:val="single" w:sz="2" w:space="0" w:color="000000"/>
                <w:right w:val="single" w:sz="2" w:space="0" w:color="000000"/>
              </w:divBdr>
            </w:div>
            <w:div w:id="346252742">
              <w:marLeft w:val="0"/>
              <w:marRight w:val="0"/>
              <w:marTop w:val="0"/>
              <w:marBottom w:val="0"/>
              <w:divBdr>
                <w:top w:val="single" w:sz="2" w:space="0" w:color="000000"/>
                <w:left w:val="single" w:sz="2" w:space="0" w:color="000000"/>
                <w:bottom w:val="single" w:sz="2" w:space="0" w:color="000000"/>
                <w:right w:val="single" w:sz="2" w:space="0" w:color="000000"/>
              </w:divBdr>
            </w:div>
            <w:div w:id="202714698">
              <w:marLeft w:val="0"/>
              <w:marRight w:val="0"/>
              <w:marTop w:val="0"/>
              <w:marBottom w:val="0"/>
              <w:divBdr>
                <w:top w:val="single" w:sz="2" w:space="0" w:color="000000"/>
                <w:left w:val="single" w:sz="2" w:space="0" w:color="000000"/>
                <w:bottom w:val="single" w:sz="2" w:space="0" w:color="000000"/>
                <w:right w:val="single" w:sz="2" w:space="0" w:color="000000"/>
              </w:divBdr>
            </w:div>
            <w:div w:id="1726755278">
              <w:marLeft w:val="0"/>
              <w:marRight w:val="0"/>
              <w:marTop w:val="0"/>
              <w:marBottom w:val="0"/>
              <w:divBdr>
                <w:top w:val="single" w:sz="2" w:space="0" w:color="000000"/>
                <w:left w:val="single" w:sz="2" w:space="0" w:color="000000"/>
                <w:bottom w:val="single" w:sz="2" w:space="0" w:color="000000"/>
                <w:right w:val="single" w:sz="2" w:space="0" w:color="000000"/>
              </w:divBdr>
            </w:div>
            <w:div w:id="922299816">
              <w:marLeft w:val="0"/>
              <w:marRight w:val="0"/>
              <w:marTop w:val="0"/>
              <w:marBottom w:val="0"/>
              <w:divBdr>
                <w:top w:val="single" w:sz="2" w:space="0" w:color="000000"/>
                <w:left w:val="single" w:sz="2" w:space="0" w:color="000000"/>
                <w:bottom w:val="single" w:sz="2" w:space="0" w:color="000000"/>
                <w:right w:val="single" w:sz="2" w:space="0" w:color="000000"/>
              </w:divBdr>
            </w:div>
            <w:div w:id="758671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33790799">
      <w:bodyDiv w:val="1"/>
      <w:marLeft w:val="0"/>
      <w:marRight w:val="0"/>
      <w:marTop w:val="0"/>
      <w:marBottom w:val="0"/>
      <w:divBdr>
        <w:top w:val="none" w:sz="0" w:space="0" w:color="auto"/>
        <w:left w:val="none" w:sz="0" w:space="0" w:color="auto"/>
        <w:bottom w:val="none" w:sz="0" w:space="0" w:color="auto"/>
        <w:right w:val="none" w:sz="0" w:space="0" w:color="auto"/>
      </w:divBdr>
      <w:divsChild>
        <w:div w:id="774445925">
          <w:marLeft w:val="0"/>
          <w:marRight w:val="0"/>
          <w:marTop w:val="0"/>
          <w:marBottom w:val="0"/>
          <w:divBdr>
            <w:top w:val="none" w:sz="0" w:space="0" w:color="auto"/>
            <w:left w:val="none" w:sz="0" w:space="0" w:color="auto"/>
            <w:bottom w:val="none" w:sz="0" w:space="0" w:color="auto"/>
            <w:right w:val="none" w:sz="0" w:space="0" w:color="auto"/>
          </w:divBdr>
        </w:div>
      </w:divsChild>
    </w:div>
    <w:div w:id="2136368990">
      <w:bodyDiv w:val="1"/>
      <w:marLeft w:val="0"/>
      <w:marRight w:val="0"/>
      <w:marTop w:val="0"/>
      <w:marBottom w:val="0"/>
      <w:divBdr>
        <w:top w:val="none" w:sz="0" w:space="0" w:color="auto"/>
        <w:left w:val="none" w:sz="0" w:space="0" w:color="auto"/>
        <w:bottom w:val="none" w:sz="0" w:space="0" w:color="auto"/>
        <w:right w:val="none" w:sz="0" w:space="0" w:color="auto"/>
      </w:divBdr>
      <w:divsChild>
        <w:div w:id="268515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bookdesigntemplate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okDesignTemplat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mesplynchboo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DesignTemplates.com"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thesaurus.com/browse/mortiferou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7">
    <wetp:webextensionref xmlns:r="http://schemas.openxmlformats.org/officeDocument/2006/relationships" r:id="rId1"/>
  </wetp:taskpane>
  <wetp:taskpane dockstate="right" visibility="0" width="613" row="6">
    <wetp:webextensionref xmlns:r="http://schemas.openxmlformats.org/officeDocument/2006/relationships" r:id="rId2"/>
  </wetp:taskpane>
  <wetp:taskpane dockstate="right" visibility="0" width="525"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07217F1-2A52-4317-BD4A-F212527950AE}">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B938197-6DDA-4EAB-B885-D6583586C999}">
  <we:reference id="wa102925879" version="1.2.0.0" store="en-US" storeType="OMEX"/>
  <we:alternateReferences>
    <we:reference id="wa102925879" version="1.2.0.0" store="wa10292587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88C5657C-FEFD-4EA3-A2F2-0BE799D482D0}">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8680E-75DF-44CB-8DDE-2CFB9463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7233</TotalTime>
  <Pages>523</Pages>
  <Words>129194</Words>
  <Characters>736412</Characters>
  <Application>Microsoft Office Word</Application>
  <DocSecurity>2</DocSecurity>
  <Lines>6136</Lines>
  <Paragraphs>1727</Paragraphs>
  <ScaleCrop>false</ScaleCrop>
  <HeadingPairs>
    <vt:vector size="2" baseType="variant">
      <vt:variant>
        <vt:lpstr>Title</vt:lpstr>
      </vt:variant>
      <vt:variant>
        <vt:i4>1</vt:i4>
      </vt:variant>
    </vt:vector>
  </HeadingPairs>
  <TitlesOfParts>
    <vt:vector size="1" baseType="lpstr">
      <vt:lpstr>Voiceless Angel</vt:lpstr>
    </vt:vector>
  </TitlesOfParts>
  <Company/>
  <LinksUpToDate>false</LinksUpToDate>
  <CharactersWithSpaces>863879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Voiceless Angel</dc:title>
  <dc:subject/>
  <dc:creator>James Lynch</dc:creator>
  <cp:keywords/>
  <dc:description/>
  <cp:lastModifiedBy>James Lynch</cp:lastModifiedBy>
  <cp:revision>165</cp:revision>
  <cp:lastPrinted>2025-03-29T19:13:00Z</cp:lastPrinted>
  <dcterms:created xsi:type="dcterms:W3CDTF">2025-02-10T20:50:00Z</dcterms:created>
  <dcterms:modified xsi:type="dcterms:W3CDTF">2025-05-05T16:08:00Z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255b0c0abf9e8daaed273a4108a337b44a47a0d23ba3df525c54b7cb2823dd07</vt:lpwstr>
  </property>
</Properties>
</file>
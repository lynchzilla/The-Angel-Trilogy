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10D55" w14:textId="6BE7B591" w:rsidR="00D5387C" w:rsidRPr="004376FE" w:rsidRDefault="00666316" w:rsidP="005F19E7">
      <w:pPr>
        <w:pStyle w:val="TitleTitlePage"/>
        <w:jc w:val="center"/>
      </w:pPr>
      <w:bookmarkStart w:id="0" w:name="_Hlk162863285"/>
      <w:r>
        <w:t>Angel’s Story</w:t>
      </w:r>
    </w:p>
    <w:p w14:paraId="20C93B0A" w14:textId="3C7F1FB1" w:rsidR="00881FBC" w:rsidRPr="004376FE" w:rsidRDefault="00881FBC" w:rsidP="00B33347">
      <w:pPr>
        <w:pStyle w:val="SubtitleTitlePage"/>
      </w:pPr>
    </w:p>
    <w:p w14:paraId="62EABB35" w14:textId="65C790EF" w:rsidR="007D5F86" w:rsidRPr="004376FE" w:rsidRDefault="00D134AF" w:rsidP="00D55335">
      <w:pPr>
        <w:pStyle w:val="AuthorNameTitlePage"/>
        <w:jc w:val="center"/>
      </w:pPr>
      <w:r>
        <w:t>James P. Lynch</w:t>
      </w:r>
    </w:p>
    <w:p w14:paraId="621CD285" w14:textId="77777777" w:rsidR="009F23F4" w:rsidRPr="004376FE" w:rsidRDefault="007D5F86" w:rsidP="005F19E7">
      <w:pPr>
        <w:pStyle w:val="PubHouseTitlePage"/>
        <w:jc w:val="center"/>
        <w:rPr>
          <w:rFonts w:cs="Times New Roman"/>
        </w:rPr>
      </w:pPr>
      <w:r w:rsidRPr="004376FE">
        <w:rPr>
          <w:rFonts w:cs="Times New Roman"/>
        </w:rPr>
        <w:t>Publishing House Name</w:t>
      </w:r>
      <w:r w:rsidR="00B33347" w:rsidRPr="004376FE">
        <w:rPr>
          <w:rFonts w:cs="Times New Roman"/>
        </w:rPr>
        <w:t xml:space="preserve"> &amp; Address</w:t>
      </w:r>
    </w:p>
    <w:p w14:paraId="06C5123C" w14:textId="77777777" w:rsidR="00033CA1" w:rsidRPr="004376FE" w:rsidRDefault="00033CA1" w:rsidP="00B33347">
      <w:pPr>
        <w:pStyle w:val="PubHouseTitlePage"/>
        <w:rPr>
          <w:rFonts w:cs="Times New Roman"/>
        </w:rPr>
      </w:pPr>
      <w:r w:rsidRPr="004376FE">
        <w:rPr>
          <w:rFonts w:cs="Times New Roman"/>
        </w:rPr>
        <w:br w:type="page"/>
      </w:r>
    </w:p>
    <w:p w14:paraId="7AB4E6DF" w14:textId="77777777" w:rsidR="00A35152" w:rsidRDefault="00A35152" w:rsidP="00B33347">
      <w:pPr>
        <w:pStyle w:val="CopyrightPage"/>
      </w:pPr>
    </w:p>
    <w:p w14:paraId="5C601F1C" w14:textId="77777777" w:rsidR="00A35152" w:rsidRDefault="00A35152" w:rsidP="00B33347">
      <w:pPr>
        <w:pStyle w:val="CopyrightPage"/>
      </w:pPr>
    </w:p>
    <w:p w14:paraId="51593A13" w14:textId="0909E9EF" w:rsidR="00604598" w:rsidRPr="004376FE" w:rsidRDefault="00C94F22" w:rsidP="00B33347">
      <w:pPr>
        <w:pStyle w:val="CopyrightPage"/>
      </w:pPr>
      <w:r w:rsidRPr="004376FE">
        <w:t xml:space="preserve">Copyright </w:t>
      </w:r>
      <w:hyperlink r:id="rId8" w:history="1">
        <w:r w:rsidRPr="004376FE">
          <w:rPr>
            <w:rStyle w:val="Hyperlink"/>
            <w:color w:val="000000" w:themeColor="text1"/>
            <w:u w:val="none"/>
          </w:rPr>
          <w:t>©</w:t>
        </w:r>
      </w:hyperlink>
      <w:r w:rsidRPr="004376FE">
        <w:t xml:space="preserve"> </w:t>
      </w:r>
      <w:r w:rsidR="00604598" w:rsidRPr="004376FE">
        <w:t>20</w:t>
      </w:r>
      <w:r w:rsidR="00D134AF">
        <w:t>2</w:t>
      </w:r>
      <w:r w:rsidR="00094DD0">
        <w:t>5</w:t>
      </w:r>
      <w:r w:rsidR="00604598" w:rsidRPr="004376FE">
        <w:t xml:space="preserve"> by </w:t>
      </w:r>
      <w:r w:rsidR="00D134AF">
        <w:t>James P Lynch</w:t>
      </w:r>
    </w:p>
    <w:p w14:paraId="6715C02B" w14:textId="77777777" w:rsidR="00604598" w:rsidRPr="004376FE" w:rsidRDefault="00604598" w:rsidP="00B33347">
      <w:pPr>
        <w:pStyle w:val="CopyrightPage"/>
      </w:pPr>
    </w:p>
    <w:p w14:paraId="487A2695" w14:textId="4722D33F" w:rsidR="00604598" w:rsidRPr="004376FE" w:rsidRDefault="00604598" w:rsidP="00B33347">
      <w:pPr>
        <w:pStyle w:val="CopyrightPage"/>
      </w:pPr>
      <w:r w:rsidRPr="004376FE">
        <w:t>All rights reserved. No part of this publication may be reproduced, distributed</w:t>
      </w:r>
      <w:r w:rsidR="0032452D">
        <w:t>,</w:t>
      </w:r>
      <w:r w:rsidRPr="004376FE">
        <w:t xml:space="preserve"> or transmitted in any form or by any means witho</w:t>
      </w:r>
      <w:r w:rsidR="003318DF" w:rsidRPr="004376FE">
        <w:t>ut prior written permission.</w:t>
      </w:r>
    </w:p>
    <w:p w14:paraId="112710BA" w14:textId="77777777" w:rsidR="00604598" w:rsidRPr="004376FE" w:rsidRDefault="00604598" w:rsidP="00B33347">
      <w:pPr>
        <w:pStyle w:val="CopyrightPage"/>
      </w:pPr>
    </w:p>
    <w:p w14:paraId="22B966F2" w14:textId="77777777" w:rsidR="00604598" w:rsidRPr="004376FE" w:rsidRDefault="00604598" w:rsidP="00B33347">
      <w:pPr>
        <w:pStyle w:val="CopyrightPage"/>
      </w:pPr>
      <w:r w:rsidRPr="004376FE">
        <w:t>Author/Publishing Company Name</w:t>
      </w:r>
    </w:p>
    <w:p w14:paraId="3DAF0E4F" w14:textId="77777777" w:rsidR="00604598" w:rsidRPr="004376FE" w:rsidRDefault="00604598" w:rsidP="00B33347">
      <w:pPr>
        <w:pStyle w:val="CopyrightPage"/>
      </w:pPr>
      <w:r w:rsidRPr="004376FE">
        <w:t>Street Address</w:t>
      </w:r>
    </w:p>
    <w:p w14:paraId="7FC4AF9B" w14:textId="77777777" w:rsidR="00604598" w:rsidRPr="004376FE" w:rsidRDefault="00604598" w:rsidP="00B33347">
      <w:pPr>
        <w:pStyle w:val="CopyrightPage"/>
      </w:pPr>
      <w:r w:rsidRPr="004376FE">
        <w:t>City, State/Province Postal-Code</w:t>
      </w:r>
    </w:p>
    <w:p w14:paraId="3791D561" w14:textId="77777777" w:rsidR="00604598" w:rsidRPr="004376FE" w:rsidRDefault="00604598" w:rsidP="00B33347">
      <w:pPr>
        <w:pStyle w:val="CopyrightPage"/>
      </w:pPr>
      <w:r w:rsidRPr="004376FE">
        <w:t>www.website-url.com</w:t>
      </w:r>
    </w:p>
    <w:p w14:paraId="70B3BEAE" w14:textId="77777777" w:rsidR="00604598" w:rsidRPr="004376FE" w:rsidRDefault="00604598" w:rsidP="00B33347">
      <w:pPr>
        <w:pStyle w:val="CopyrightPage"/>
      </w:pPr>
    </w:p>
    <w:p w14:paraId="3AA70E40" w14:textId="52E194E8" w:rsidR="00604598" w:rsidRPr="004376FE" w:rsidRDefault="00604598" w:rsidP="00B33347">
      <w:pPr>
        <w:pStyle w:val="CopyrightPage"/>
      </w:pPr>
      <w:r w:rsidRPr="004376FE">
        <w:t>Publisher</w:t>
      </w:r>
      <w:r w:rsidR="008E7721">
        <w:t>'</w:t>
      </w:r>
      <w:r w:rsidRPr="004376FE">
        <w:t>s Note: This is a work of fiction. Names, characters, places, and incidents are a product of the author</w:t>
      </w:r>
      <w:r w:rsidR="008E7721">
        <w:t>'</w:t>
      </w:r>
      <w:r w:rsidRPr="004376FE">
        <w:t>s imagination. Locales and public names are sometimes used for atmospheric purposes. Any resemblance to actual people, living or dead, or to businesses, companies, events, institutions, or locales is completely coincidental.</w:t>
      </w:r>
    </w:p>
    <w:p w14:paraId="35DA7C9A" w14:textId="77777777" w:rsidR="00604598" w:rsidRPr="004376FE" w:rsidRDefault="00604598" w:rsidP="00B33347">
      <w:pPr>
        <w:pStyle w:val="CopyrightPage"/>
      </w:pPr>
    </w:p>
    <w:p w14:paraId="19EAE123" w14:textId="77777777" w:rsidR="001849E8" w:rsidRPr="004376FE" w:rsidRDefault="005E4578" w:rsidP="00B33347">
      <w:pPr>
        <w:pStyle w:val="CopyrightPage"/>
      </w:pPr>
      <w:r w:rsidRPr="004376FE">
        <w:t xml:space="preserve">Book Layout </w:t>
      </w:r>
      <w:hyperlink r:id="rId9" w:history="1">
        <w:r w:rsidR="005900B9" w:rsidRPr="004376FE">
          <w:rPr>
            <w:rStyle w:val="Hyperlink"/>
            <w:color w:val="000000" w:themeColor="text1"/>
            <w:u w:val="none"/>
          </w:rPr>
          <w:t>©</w:t>
        </w:r>
      </w:hyperlink>
      <w:r w:rsidR="0008754A" w:rsidRPr="004376FE">
        <w:t xml:space="preserve"> </w:t>
      </w:r>
      <w:r w:rsidR="00B33347" w:rsidRPr="004376FE">
        <w:t>201</w:t>
      </w:r>
      <w:r w:rsidR="00DC7E9F">
        <w:t>6</w:t>
      </w:r>
      <w:r w:rsidRPr="004376FE">
        <w:t xml:space="preserve"> </w:t>
      </w:r>
      <w:hyperlink r:id="rId10" w:history="1">
        <w:r w:rsidR="00315AC6" w:rsidRPr="004376FE">
          <w:rPr>
            <w:rStyle w:val="Hyperlink"/>
            <w:color w:val="000000" w:themeColor="text1"/>
            <w:u w:val="none"/>
          </w:rPr>
          <w:t>BookDesignTemplates.com</w:t>
        </w:r>
      </w:hyperlink>
    </w:p>
    <w:p w14:paraId="62CBB03D" w14:textId="77777777" w:rsidR="00604598" w:rsidRPr="004376FE" w:rsidRDefault="00604598" w:rsidP="00B33347">
      <w:pPr>
        <w:pStyle w:val="CopyrightPage"/>
      </w:pPr>
    </w:p>
    <w:p w14:paraId="3B34FAAA" w14:textId="3C337616" w:rsidR="00604598" w:rsidRPr="004376FE" w:rsidRDefault="00D134AF" w:rsidP="00B33347">
      <w:pPr>
        <w:pStyle w:val="CopyrightPage"/>
      </w:pPr>
      <w:r>
        <w:t>Voiceless Angel</w:t>
      </w:r>
      <w:r w:rsidR="00604598" w:rsidRPr="004376FE">
        <w:t xml:space="preserve">/ </w:t>
      </w:r>
      <w:r>
        <w:t>James P. Lynch</w:t>
      </w:r>
      <w:r w:rsidR="00604598" w:rsidRPr="004376FE">
        <w:t>. -- 1st ed.</w:t>
      </w:r>
    </w:p>
    <w:p w14:paraId="7A8111D0" w14:textId="77777777" w:rsidR="00604598" w:rsidRPr="004376FE" w:rsidRDefault="00604598" w:rsidP="00B33347">
      <w:pPr>
        <w:pStyle w:val="CopyrightPage"/>
      </w:pPr>
      <w:r w:rsidRPr="004376FE">
        <w:t>ISBN 978-0-0000000-0-0</w:t>
      </w:r>
    </w:p>
    <w:p w14:paraId="44955265" w14:textId="77777777" w:rsidR="00392EDE" w:rsidRPr="004376FE" w:rsidRDefault="00392EDE" w:rsidP="00B33347">
      <w:pPr>
        <w:pStyle w:val="CopyrightPage"/>
      </w:pPr>
    </w:p>
    <w:p w14:paraId="2F86D405" w14:textId="77777777" w:rsidR="007B436E" w:rsidRPr="004376FE" w:rsidRDefault="007B436E" w:rsidP="00292F36">
      <w:pPr>
        <w:pStyle w:val="CopyrightPage"/>
        <w:rPr>
          <w:rFonts w:cs="Times New Roman"/>
        </w:rPr>
      </w:pPr>
    </w:p>
    <w:p w14:paraId="783349F9" w14:textId="77777777" w:rsidR="0057691F" w:rsidRPr="004376FE" w:rsidRDefault="0057691F" w:rsidP="00B41EEA">
      <w:pPr>
        <w:pStyle w:val="BodyCentered"/>
      </w:pPr>
    </w:p>
    <w:p w14:paraId="62A9C0C1" w14:textId="77777777" w:rsidR="00B33347" w:rsidRPr="004376FE" w:rsidRDefault="00B33347" w:rsidP="00B41EEA">
      <w:pPr>
        <w:pStyle w:val="BodyCentered"/>
      </w:pPr>
    </w:p>
    <w:p w14:paraId="25548A26" w14:textId="77777777" w:rsidR="00B33347" w:rsidRPr="004376FE" w:rsidRDefault="00B33347" w:rsidP="00B41EEA">
      <w:pPr>
        <w:pStyle w:val="BodyCentered"/>
      </w:pPr>
    </w:p>
    <w:p w14:paraId="3744AC12" w14:textId="77777777" w:rsidR="00B41EEA" w:rsidRPr="004376FE" w:rsidRDefault="00B41EEA" w:rsidP="00B41EEA">
      <w:pPr>
        <w:pStyle w:val="BodyCentered"/>
      </w:pPr>
    </w:p>
    <w:p w14:paraId="608A0754" w14:textId="77777777" w:rsidR="00AD52D8" w:rsidRPr="004376FE" w:rsidRDefault="00AD52D8" w:rsidP="009C772F">
      <w:pPr>
        <w:pStyle w:val="BodyNormal"/>
      </w:pPr>
    </w:p>
    <w:p w14:paraId="2A4804B9" w14:textId="77777777" w:rsidR="0057691F" w:rsidRPr="004376FE" w:rsidRDefault="0057691F" w:rsidP="009C772F">
      <w:pPr>
        <w:pStyle w:val="BodyNormal"/>
      </w:pPr>
      <w:r w:rsidRPr="004376FE">
        <w:t>Dedication to Someone</w:t>
      </w:r>
      <w:r w:rsidR="00B33347" w:rsidRPr="004376FE">
        <w:t xml:space="preserve"> or a Quotation</w:t>
      </w:r>
    </w:p>
    <w:p w14:paraId="701786C4" w14:textId="77777777" w:rsidR="005F19E7" w:rsidRDefault="005F19E7" w:rsidP="00B41EEA">
      <w:pPr>
        <w:pStyle w:val="BodyCentered"/>
        <w:sectPr w:rsidR="005F19E7" w:rsidSect="00094DD0">
          <w:headerReference w:type="even" r:id="rId11"/>
          <w:headerReference w:type="default" r:id="rId12"/>
          <w:footerReference w:type="default" r:id="rId13"/>
          <w:pgSz w:w="8640" w:h="12960" w:code="158"/>
          <w:pgMar w:top="720" w:right="720" w:bottom="720" w:left="720" w:header="720" w:footer="720" w:gutter="720"/>
          <w:cols w:space="720"/>
          <w:titlePg/>
          <w:docGrid w:linePitch="360"/>
        </w:sectPr>
      </w:pPr>
    </w:p>
    <w:p w14:paraId="27E9F391" w14:textId="7E3FC939" w:rsidR="0057691F" w:rsidRPr="000050EF" w:rsidRDefault="0057691F" w:rsidP="009127A7">
      <w:pPr>
        <w:pStyle w:val="BodyCentered"/>
      </w:pPr>
    </w:p>
    <w:bookmarkEnd w:id="0" w:displacedByCustomXml="next"/>
    <w:sdt>
      <w:sdtPr>
        <w:rPr>
          <w:rFonts w:eastAsiaTheme="minorHAnsi" w:cstheme="minorBidi"/>
          <w:b w:val="0"/>
          <w:bCs w:val="0"/>
          <w:color w:val="000000" w:themeColor="text1"/>
          <w:sz w:val="20"/>
          <w:szCs w:val="22"/>
        </w:rPr>
        <w:id w:val="839426598"/>
        <w:docPartObj>
          <w:docPartGallery w:val="Table of Contents"/>
          <w:docPartUnique/>
        </w:docPartObj>
      </w:sdtPr>
      <w:sdtEndPr>
        <w:rPr>
          <w:noProof/>
        </w:rPr>
      </w:sdtEndPr>
      <w:sdtContent>
        <w:p w14:paraId="14E277F6" w14:textId="0EBA3D1F" w:rsidR="00807DBA" w:rsidRDefault="00807DBA">
          <w:pPr>
            <w:pStyle w:val="TOCHeading"/>
          </w:pPr>
          <w:r>
            <w:t>Contents</w:t>
          </w:r>
        </w:p>
        <w:p w14:paraId="483489B6" w14:textId="77777777" w:rsidR="00807DBA" w:rsidRPr="00807DBA" w:rsidRDefault="00807DBA" w:rsidP="00807DBA"/>
        <w:p w14:paraId="4AF816F6" w14:textId="36A757DF" w:rsidR="00D803C8" w:rsidRDefault="00807DBA">
          <w:pPr>
            <w:pStyle w:val="TOC1"/>
            <w:tabs>
              <w:tab w:val="right" w:leader="dot" w:pos="6470"/>
            </w:tabs>
            <w:rPr>
              <w:rFonts w:asciiTheme="minorHAnsi" w:eastAsiaTheme="minorEastAsia" w:hAnsiTheme="minorHAnsi"/>
              <w:noProof/>
              <w:color w:val="auto"/>
              <w:kern w:val="2"/>
              <w:sz w:val="24"/>
              <w:szCs w:val="24"/>
              <w14:ligatures w14:val="standardContextual"/>
            </w:rPr>
          </w:pPr>
          <w:r>
            <w:fldChar w:fldCharType="begin"/>
          </w:r>
          <w:r>
            <w:instrText xml:space="preserve"> TOC \o "1-3" \h \z \u </w:instrText>
          </w:r>
          <w:r>
            <w:fldChar w:fldCharType="separate"/>
          </w:r>
          <w:hyperlink w:anchor="_Toc192445584" w:history="1">
            <w:r w:rsidR="00D803C8" w:rsidRPr="00B633B4">
              <w:rPr>
                <w:rStyle w:val="Hyperlink"/>
                <w:noProof/>
              </w:rPr>
              <w:t>Jane’s Childhood</w:t>
            </w:r>
            <w:r w:rsidR="00D803C8">
              <w:rPr>
                <w:noProof/>
                <w:webHidden/>
              </w:rPr>
              <w:tab/>
            </w:r>
            <w:r w:rsidR="00D803C8">
              <w:rPr>
                <w:noProof/>
                <w:webHidden/>
              </w:rPr>
              <w:fldChar w:fldCharType="begin"/>
            </w:r>
            <w:r w:rsidR="00D803C8">
              <w:rPr>
                <w:noProof/>
                <w:webHidden/>
              </w:rPr>
              <w:instrText xml:space="preserve"> PAGEREF _Toc192445584 \h </w:instrText>
            </w:r>
            <w:r w:rsidR="00D803C8">
              <w:rPr>
                <w:noProof/>
                <w:webHidden/>
              </w:rPr>
            </w:r>
            <w:r w:rsidR="00D803C8">
              <w:rPr>
                <w:noProof/>
                <w:webHidden/>
              </w:rPr>
              <w:fldChar w:fldCharType="separate"/>
            </w:r>
            <w:r w:rsidR="00D803C8">
              <w:rPr>
                <w:noProof/>
                <w:webHidden/>
              </w:rPr>
              <w:t>4</w:t>
            </w:r>
            <w:r w:rsidR="00D803C8">
              <w:rPr>
                <w:noProof/>
                <w:webHidden/>
              </w:rPr>
              <w:fldChar w:fldCharType="end"/>
            </w:r>
          </w:hyperlink>
        </w:p>
        <w:p w14:paraId="2A95C4CB" w14:textId="483BF57B"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85" w:history="1">
            <w:r w:rsidRPr="00B633B4">
              <w:rPr>
                <w:rStyle w:val="Hyperlink"/>
                <w:noProof/>
              </w:rPr>
              <w:t>Abandoned</w:t>
            </w:r>
            <w:r>
              <w:rPr>
                <w:noProof/>
                <w:webHidden/>
              </w:rPr>
              <w:tab/>
            </w:r>
            <w:r>
              <w:rPr>
                <w:noProof/>
                <w:webHidden/>
              </w:rPr>
              <w:fldChar w:fldCharType="begin"/>
            </w:r>
            <w:r>
              <w:rPr>
                <w:noProof/>
                <w:webHidden/>
              </w:rPr>
              <w:instrText xml:space="preserve"> PAGEREF _Toc192445585 \h </w:instrText>
            </w:r>
            <w:r>
              <w:rPr>
                <w:noProof/>
                <w:webHidden/>
              </w:rPr>
            </w:r>
            <w:r>
              <w:rPr>
                <w:noProof/>
                <w:webHidden/>
              </w:rPr>
              <w:fldChar w:fldCharType="separate"/>
            </w:r>
            <w:r>
              <w:rPr>
                <w:noProof/>
                <w:webHidden/>
              </w:rPr>
              <w:t>4</w:t>
            </w:r>
            <w:r>
              <w:rPr>
                <w:noProof/>
                <w:webHidden/>
              </w:rPr>
              <w:fldChar w:fldCharType="end"/>
            </w:r>
          </w:hyperlink>
        </w:p>
        <w:p w14:paraId="4EAB6907" w14:textId="1220F64D"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86" w:history="1">
            <w:r w:rsidRPr="00B633B4">
              <w:rPr>
                <w:rStyle w:val="Hyperlink"/>
                <w:rFonts w:ascii="Times New Roman" w:hAnsi="Times New Roman" w:cs="Times New Roman"/>
                <w:noProof/>
              </w:rPr>
              <w:t>Getting a Job</w:t>
            </w:r>
            <w:r>
              <w:rPr>
                <w:noProof/>
                <w:webHidden/>
              </w:rPr>
              <w:tab/>
            </w:r>
            <w:r>
              <w:rPr>
                <w:noProof/>
                <w:webHidden/>
              </w:rPr>
              <w:fldChar w:fldCharType="begin"/>
            </w:r>
            <w:r>
              <w:rPr>
                <w:noProof/>
                <w:webHidden/>
              </w:rPr>
              <w:instrText xml:space="preserve"> PAGEREF _Toc192445586 \h </w:instrText>
            </w:r>
            <w:r>
              <w:rPr>
                <w:noProof/>
                <w:webHidden/>
              </w:rPr>
            </w:r>
            <w:r>
              <w:rPr>
                <w:noProof/>
                <w:webHidden/>
              </w:rPr>
              <w:fldChar w:fldCharType="separate"/>
            </w:r>
            <w:r>
              <w:rPr>
                <w:noProof/>
                <w:webHidden/>
              </w:rPr>
              <w:t>9</w:t>
            </w:r>
            <w:r>
              <w:rPr>
                <w:noProof/>
                <w:webHidden/>
              </w:rPr>
              <w:fldChar w:fldCharType="end"/>
            </w:r>
          </w:hyperlink>
        </w:p>
        <w:p w14:paraId="20E8FDBF" w14:textId="7414BA35"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87" w:history="1">
            <w:r w:rsidRPr="00B633B4">
              <w:rPr>
                <w:rStyle w:val="Hyperlink"/>
                <w:noProof/>
              </w:rPr>
              <w:t>A Room Upstairs</w:t>
            </w:r>
            <w:r>
              <w:rPr>
                <w:noProof/>
                <w:webHidden/>
              </w:rPr>
              <w:tab/>
            </w:r>
            <w:r>
              <w:rPr>
                <w:noProof/>
                <w:webHidden/>
              </w:rPr>
              <w:fldChar w:fldCharType="begin"/>
            </w:r>
            <w:r>
              <w:rPr>
                <w:noProof/>
                <w:webHidden/>
              </w:rPr>
              <w:instrText xml:space="preserve"> PAGEREF _Toc192445587 \h </w:instrText>
            </w:r>
            <w:r>
              <w:rPr>
                <w:noProof/>
                <w:webHidden/>
              </w:rPr>
            </w:r>
            <w:r>
              <w:rPr>
                <w:noProof/>
                <w:webHidden/>
              </w:rPr>
              <w:fldChar w:fldCharType="separate"/>
            </w:r>
            <w:r>
              <w:rPr>
                <w:noProof/>
                <w:webHidden/>
              </w:rPr>
              <w:t>14</w:t>
            </w:r>
            <w:r>
              <w:rPr>
                <w:noProof/>
                <w:webHidden/>
              </w:rPr>
              <w:fldChar w:fldCharType="end"/>
            </w:r>
          </w:hyperlink>
        </w:p>
        <w:p w14:paraId="255B57D0" w14:textId="01D9CCCB"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88" w:history="1">
            <w:r w:rsidRPr="00B633B4">
              <w:rPr>
                <w:rStyle w:val="Hyperlink"/>
                <w:noProof/>
              </w:rPr>
              <w:t>Settling In</w:t>
            </w:r>
            <w:r>
              <w:rPr>
                <w:noProof/>
                <w:webHidden/>
              </w:rPr>
              <w:tab/>
            </w:r>
            <w:r>
              <w:rPr>
                <w:noProof/>
                <w:webHidden/>
              </w:rPr>
              <w:fldChar w:fldCharType="begin"/>
            </w:r>
            <w:r>
              <w:rPr>
                <w:noProof/>
                <w:webHidden/>
              </w:rPr>
              <w:instrText xml:space="preserve"> PAGEREF _Toc192445588 \h </w:instrText>
            </w:r>
            <w:r>
              <w:rPr>
                <w:noProof/>
                <w:webHidden/>
              </w:rPr>
            </w:r>
            <w:r>
              <w:rPr>
                <w:noProof/>
                <w:webHidden/>
              </w:rPr>
              <w:fldChar w:fldCharType="separate"/>
            </w:r>
            <w:r>
              <w:rPr>
                <w:noProof/>
                <w:webHidden/>
              </w:rPr>
              <w:t>16</w:t>
            </w:r>
            <w:r>
              <w:rPr>
                <w:noProof/>
                <w:webHidden/>
              </w:rPr>
              <w:fldChar w:fldCharType="end"/>
            </w:r>
          </w:hyperlink>
        </w:p>
        <w:p w14:paraId="3C448EB8" w14:textId="1E3FD48B" w:rsidR="00D803C8" w:rsidRDefault="00D803C8">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445589" w:history="1">
            <w:r w:rsidRPr="00B633B4">
              <w:rPr>
                <w:rStyle w:val="Hyperlink"/>
                <w:noProof/>
              </w:rPr>
              <w:t>Jane's Travail</w:t>
            </w:r>
            <w:r>
              <w:rPr>
                <w:noProof/>
                <w:webHidden/>
              </w:rPr>
              <w:tab/>
            </w:r>
            <w:r>
              <w:rPr>
                <w:noProof/>
                <w:webHidden/>
              </w:rPr>
              <w:fldChar w:fldCharType="begin"/>
            </w:r>
            <w:r>
              <w:rPr>
                <w:noProof/>
                <w:webHidden/>
              </w:rPr>
              <w:instrText xml:space="preserve"> PAGEREF _Toc192445589 \h </w:instrText>
            </w:r>
            <w:r>
              <w:rPr>
                <w:noProof/>
                <w:webHidden/>
              </w:rPr>
            </w:r>
            <w:r>
              <w:rPr>
                <w:noProof/>
                <w:webHidden/>
              </w:rPr>
              <w:fldChar w:fldCharType="separate"/>
            </w:r>
            <w:r>
              <w:rPr>
                <w:noProof/>
                <w:webHidden/>
              </w:rPr>
              <w:t>18</w:t>
            </w:r>
            <w:r>
              <w:rPr>
                <w:noProof/>
                <w:webHidden/>
              </w:rPr>
              <w:fldChar w:fldCharType="end"/>
            </w:r>
          </w:hyperlink>
        </w:p>
        <w:p w14:paraId="2D23FF9D" w14:textId="630C2A19"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90" w:history="1">
            <w:r w:rsidRPr="00B633B4">
              <w:rPr>
                <w:rStyle w:val="Hyperlink"/>
                <w:noProof/>
              </w:rPr>
              <w:t>Kidnapped</w:t>
            </w:r>
            <w:r>
              <w:rPr>
                <w:noProof/>
                <w:webHidden/>
              </w:rPr>
              <w:tab/>
            </w:r>
            <w:r>
              <w:rPr>
                <w:noProof/>
                <w:webHidden/>
              </w:rPr>
              <w:fldChar w:fldCharType="begin"/>
            </w:r>
            <w:r>
              <w:rPr>
                <w:noProof/>
                <w:webHidden/>
              </w:rPr>
              <w:instrText xml:space="preserve"> PAGEREF _Toc192445590 \h </w:instrText>
            </w:r>
            <w:r>
              <w:rPr>
                <w:noProof/>
                <w:webHidden/>
              </w:rPr>
            </w:r>
            <w:r>
              <w:rPr>
                <w:noProof/>
                <w:webHidden/>
              </w:rPr>
              <w:fldChar w:fldCharType="separate"/>
            </w:r>
            <w:r>
              <w:rPr>
                <w:noProof/>
                <w:webHidden/>
              </w:rPr>
              <w:t>18</w:t>
            </w:r>
            <w:r>
              <w:rPr>
                <w:noProof/>
                <w:webHidden/>
              </w:rPr>
              <w:fldChar w:fldCharType="end"/>
            </w:r>
          </w:hyperlink>
        </w:p>
        <w:p w14:paraId="5911EA8C" w14:textId="37CE619F" w:rsidR="00D803C8" w:rsidRDefault="00D803C8">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445591" w:history="1">
            <w:r w:rsidRPr="00B633B4">
              <w:rPr>
                <w:rStyle w:val="Hyperlink"/>
                <w:noProof/>
              </w:rPr>
              <w:t>Jane’s Recovery</w:t>
            </w:r>
            <w:r>
              <w:rPr>
                <w:noProof/>
                <w:webHidden/>
              </w:rPr>
              <w:tab/>
            </w:r>
            <w:r>
              <w:rPr>
                <w:noProof/>
                <w:webHidden/>
              </w:rPr>
              <w:fldChar w:fldCharType="begin"/>
            </w:r>
            <w:r>
              <w:rPr>
                <w:noProof/>
                <w:webHidden/>
              </w:rPr>
              <w:instrText xml:space="preserve"> PAGEREF _Toc192445591 \h </w:instrText>
            </w:r>
            <w:r>
              <w:rPr>
                <w:noProof/>
                <w:webHidden/>
              </w:rPr>
            </w:r>
            <w:r>
              <w:rPr>
                <w:noProof/>
                <w:webHidden/>
              </w:rPr>
              <w:fldChar w:fldCharType="separate"/>
            </w:r>
            <w:r>
              <w:rPr>
                <w:noProof/>
                <w:webHidden/>
              </w:rPr>
              <w:t>21</w:t>
            </w:r>
            <w:r>
              <w:rPr>
                <w:noProof/>
                <w:webHidden/>
              </w:rPr>
              <w:fldChar w:fldCharType="end"/>
            </w:r>
          </w:hyperlink>
        </w:p>
        <w:p w14:paraId="1F5FE5C3" w14:textId="253FF1D1"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92" w:history="1">
            <w:r w:rsidRPr="00B633B4">
              <w:rPr>
                <w:rStyle w:val="Hyperlink"/>
                <w:noProof/>
              </w:rPr>
              <w:t>Recovery</w:t>
            </w:r>
            <w:r>
              <w:rPr>
                <w:noProof/>
                <w:webHidden/>
              </w:rPr>
              <w:tab/>
            </w:r>
            <w:r>
              <w:rPr>
                <w:noProof/>
                <w:webHidden/>
              </w:rPr>
              <w:fldChar w:fldCharType="begin"/>
            </w:r>
            <w:r>
              <w:rPr>
                <w:noProof/>
                <w:webHidden/>
              </w:rPr>
              <w:instrText xml:space="preserve"> PAGEREF _Toc192445592 \h </w:instrText>
            </w:r>
            <w:r>
              <w:rPr>
                <w:noProof/>
                <w:webHidden/>
              </w:rPr>
            </w:r>
            <w:r>
              <w:rPr>
                <w:noProof/>
                <w:webHidden/>
              </w:rPr>
              <w:fldChar w:fldCharType="separate"/>
            </w:r>
            <w:r>
              <w:rPr>
                <w:noProof/>
                <w:webHidden/>
              </w:rPr>
              <w:t>21</w:t>
            </w:r>
            <w:r>
              <w:rPr>
                <w:noProof/>
                <w:webHidden/>
              </w:rPr>
              <w:fldChar w:fldCharType="end"/>
            </w:r>
          </w:hyperlink>
        </w:p>
        <w:p w14:paraId="3CFE28B5" w14:textId="5FC6E7C1"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93" w:history="1">
            <w:r w:rsidRPr="00B633B4">
              <w:rPr>
                <w:rStyle w:val="Hyperlink"/>
                <w:noProof/>
              </w:rPr>
              <w:t>Self Defense</w:t>
            </w:r>
            <w:r>
              <w:rPr>
                <w:noProof/>
                <w:webHidden/>
              </w:rPr>
              <w:tab/>
            </w:r>
            <w:r>
              <w:rPr>
                <w:noProof/>
                <w:webHidden/>
              </w:rPr>
              <w:fldChar w:fldCharType="begin"/>
            </w:r>
            <w:r>
              <w:rPr>
                <w:noProof/>
                <w:webHidden/>
              </w:rPr>
              <w:instrText xml:space="preserve"> PAGEREF _Toc192445593 \h </w:instrText>
            </w:r>
            <w:r>
              <w:rPr>
                <w:noProof/>
                <w:webHidden/>
              </w:rPr>
            </w:r>
            <w:r>
              <w:rPr>
                <w:noProof/>
                <w:webHidden/>
              </w:rPr>
              <w:fldChar w:fldCharType="separate"/>
            </w:r>
            <w:r>
              <w:rPr>
                <w:noProof/>
                <w:webHidden/>
              </w:rPr>
              <w:t>27</w:t>
            </w:r>
            <w:r>
              <w:rPr>
                <w:noProof/>
                <w:webHidden/>
              </w:rPr>
              <w:fldChar w:fldCharType="end"/>
            </w:r>
          </w:hyperlink>
        </w:p>
        <w:p w14:paraId="7D6C6A70" w14:textId="77F8C47E"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94" w:history="1">
            <w:r w:rsidRPr="00B633B4">
              <w:rPr>
                <w:rStyle w:val="Hyperlink"/>
                <w:noProof/>
              </w:rPr>
              <w:t>A New Job</w:t>
            </w:r>
            <w:r>
              <w:rPr>
                <w:noProof/>
                <w:webHidden/>
              </w:rPr>
              <w:tab/>
            </w:r>
            <w:r>
              <w:rPr>
                <w:noProof/>
                <w:webHidden/>
              </w:rPr>
              <w:fldChar w:fldCharType="begin"/>
            </w:r>
            <w:r>
              <w:rPr>
                <w:noProof/>
                <w:webHidden/>
              </w:rPr>
              <w:instrText xml:space="preserve"> PAGEREF _Toc192445594 \h </w:instrText>
            </w:r>
            <w:r>
              <w:rPr>
                <w:noProof/>
                <w:webHidden/>
              </w:rPr>
            </w:r>
            <w:r>
              <w:rPr>
                <w:noProof/>
                <w:webHidden/>
              </w:rPr>
              <w:fldChar w:fldCharType="separate"/>
            </w:r>
            <w:r>
              <w:rPr>
                <w:noProof/>
                <w:webHidden/>
              </w:rPr>
              <w:t>36</w:t>
            </w:r>
            <w:r>
              <w:rPr>
                <w:noProof/>
                <w:webHidden/>
              </w:rPr>
              <w:fldChar w:fldCharType="end"/>
            </w:r>
          </w:hyperlink>
        </w:p>
        <w:p w14:paraId="433C3DDA" w14:textId="3CDA0E74" w:rsidR="00D803C8" w:rsidRDefault="00D803C8">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445595" w:history="1">
            <w:r w:rsidRPr="00B633B4">
              <w:rPr>
                <w:rStyle w:val="Hyperlink"/>
                <w:noProof/>
              </w:rPr>
              <w:t>Robbing the Mob</w:t>
            </w:r>
            <w:r>
              <w:rPr>
                <w:noProof/>
                <w:webHidden/>
              </w:rPr>
              <w:tab/>
            </w:r>
            <w:r>
              <w:rPr>
                <w:noProof/>
                <w:webHidden/>
              </w:rPr>
              <w:fldChar w:fldCharType="begin"/>
            </w:r>
            <w:r>
              <w:rPr>
                <w:noProof/>
                <w:webHidden/>
              </w:rPr>
              <w:instrText xml:space="preserve"> PAGEREF _Toc192445595 \h </w:instrText>
            </w:r>
            <w:r>
              <w:rPr>
                <w:noProof/>
                <w:webHidden/>
              </w:rPr>
            </w:r>
            <w:r>
              <w:rPr>
                <w:noProof/>
                <w:webHidden/>
              </w:rPr>
              <w:fldChar w:fldCharType="separate"/>
            </w:r>
            <w:r>
              <w:rPr>
                <w:noProof/>
                <w:webHidden/>
              </w:rPr>
              <w:t>50</w:t>
            </w:r>
            <w:r>
              <w:rPr>
                <w:noProof/>
                <w:webHidden/>
              </w:rPr>
              <w:fldChar w:fldCharType="end"/>
            </w:r>
          </w:hyperlink>
        </w:p>
        <w:p w14:paraId="791DB513" w14:textId="438D45A8"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96" w:history="1">
            <w:r w:rsidRPr="00B633B4">
              <w:rPr>
                <w:rStyle w:val="Hyperlink"/>
                <w:noProof/>
              </w:rPr>
              <w:t>Learning About The Merricks</w:t>
            </w:r>
            <w:r>
              <w:rPr>
                <w:noProof/>
                <w:webHidden/>
              </w:rPr>
              <w:tab/>
            </w:r>
            <w:r>
              <w:rPr>
                <w:noProof/>
                <w:webHidden/>
              </w:rPr>
              <w:fldChar w:fldCharType="begin"/>
            </w:r>
            <w:r>
              <w:rPr>
                <w:noProof/>
                <w:webHidden/>
              </w:rPr>
              <w:instrText xml:space="preserve"> PAGEREF _Toc192445596 \h </w:instrText>
            </w:r>
            <w:r>
              <w:rPr>
                <w:noProof/>
                <w:webHidden/>
              </w:rPr>
            </w:r>
            <w:r>
              <w:rPr>
                <w:noProof/>
                <w:webHidden/>
              </w:rPr>
              <w:fldChar w:fldCharType="separate"/>
            </w:r>
            <w:r>
              <w:rPr>
                <w:noProof/>
                <w:webHidden/>
              </w:rPr>
              <w:t>50</w:t>
            </w:r>
            <w:r>
              <w:rPr>
                <w:noProof/>
                <w:webHidden/>
              </w:rPr>
              <w:fldChar w:fldCharType="end"/>
            </w:r>
          </w:hyperlink>
        </w:p>
        <w:p w14:paraId="03B894CA" w14:textId="0AD36383"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97" w:history="1">
            <w:r w:rsidRPr="00B633B4">
              <w:rPr>
                <w:rStyle w:val="Hyperlink"/>
                <w:noProof/>
              </w:rPr>
              <w:t>Mob Money</w:t>
            </w:r>
            <w:r>
              <w:rPr>
                <w:noProof/>
                <w:webHidden/>
              </w:rPr>
              <w:tab/>
            </w:r>
            <w:r>
              <w:rPr>
                <w:noProof/>
                <w:webHidden/>
              </w:rPr>
              <w:fldChar w:fldCharType="begin"/>
            </w:r>
            <w:r>
              <w:rPr>
                <w:noProof/>
                <w:webHidden/>
              </w:rPr>
              <w:instrText xml:space="preserve"> PAGEREF _Toc192445597 \h </w:instrText>
            </w:r>
            <w:r>
              <w:rPr>
                <w:noProof/>
                <w:webHidden/>
              </w:rPr>
            </w:r>
            <w:r>
              <w:rPr>
                <w:noProof/>
                <w:webHidden/>
              </w:rPr>
              <w:fldChar w:fldCharType="separate"/>
            </w:r>
            <w:r>
              <w:rPr>
                <w:noProof/>
                <w:webHidden/>
              </w:rPr>
              <w:t>51</w:t>
            </w:r>
            <w:r>
              <w:rPr>
                <w:noProof/>
                <w:webHidden/>
              </w:rPr>
              <w:fldChar w:fldCharType="end"/>
            </w:r>
          </w:hyperlink>
        </w:p>
        <w:p w14:paraId="5B30B8A9" w14:textId="6D79C9E8"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98" w:history="1">
            <w:r w:rsidRPr="00B633B4">
              <w:rPr>
                <w:rStyle w:val="Hyperlink"/>
                <w:noProof/>
              </w:rPr>
              <w:t>Zhang’s Oriental Emporium</w:t>
            </w:r>
            <w:r>
              <w:rPr>
                <w:noProof/>
                <w:webHidden/>
              </w:rPr>
              <w:tab/>
            </w:r>
            <w:r>
              <w:rPr>
                <w:noProof/>
                <w:webHidden/>
              </w:rPr>
              <w:fldChar w:fldCharType="begin"/>
            </w:r>
            <w:r>
              <w:rPr>
                <w:noProof/>
                <w:webHidden/>
              </w:rPr>
              <w:instrText xml:space="preserve"> PAGEREF _Toc192445598 \h </w:instrText>
            </w:r>
            <w:r>
              <w:rPr>
                <w:noProof/>
                <w:webHidden/>
              </w:rPr>
            </w:r>
            <w:r>
              <w:rPr>
                <w:noProof/>
                <w:webHidden/>
              </w:rPr>
              <w:fldChar w:fldCharType="separate"/>
            </w:r>
            <w:r>
              <w:rPr>
                <w:noProof/>
                <w:webHidden/>
              </w:rPr>
              <w:t>53</w:t>
            </w:r>
            <w:r>
              <w:rPr>
                <w:noProof/>
                <w:webHidden/>
              </w:rPr>
              <w:fldChar w:fldCharType="end"/>
            </w:r>
          </w:hyperlink>
        </w:p>
        <w:p w14:paraId="77291CD5" w14:textId="7E30FFB1"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599" w:history="1">
            <w:r w:rsidRPr="00B633B4">
              <w:rPr>
                <w:rStyle w:val="Hyperlink"/>
                <w:noProof/>
              </w:rPr>
              <w:t>Drugs, Interrupted</w:t>
            </w:r>
            <w:r>
              <w:rPr>
                <w:noProof/>
                <w:webHidden/>
              </w:rPr>
              <w:tab/>
            </w:r>
            <w:r>
              <w:rPr>
                <w:noProof/>
                <w:webHidden/>
              </w:rPr>
              <w:fldChar w:fldCharType="begin"/>
            </w:r>
            <w:r>
              <w:rPr>
                <w:noProof/>
                <w:webHidden/>
              </w:rPr>
              <w:instrText xml:space="preserve"> PAGEREF _Toc192445599 \h </w:instrText>
            </w:r>
            <w:r>
              <w:rPr>
                <w:noProof/>
                <w:webHidden/>
              </w:rPr>
            </w:r>
            <w:r>
              <w:rPr>
                <w:noProof/>
                <w:webHidden/>
              </w:rPr>
              <w:fldChar w:fldCharType="separate"/>
            </w:r>
            <w:r>
              <w:rPr>
                <w:noProof/>
                <w:webHidden/>
              </w:rPr>
              <w:t>59</w:t>
            </w:r>
            <w:r>
              <w:rPr>
                <w:noProof/>
                <w:webHidden/>
              </w:rPr>
              <w:fldChar w:fldCharType="end"/>
            </w:r>
          </w:hyperlink>
        </w:p>
        <w:p w14:paraId="7F4417BA" w14:textId="5BBBC8A2"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600" w:history="1">
            <w:r w:rsidRPr="00B633B4">
              <w:rPr>
                <w:rStyle w:val="Hyperlink"/>
                <w:noProof/>
              </w:rPr>
              <w:t>Mob Money, Part Deux</w:t>
            </w:r>
            <w:r>
              <w:rPr>
                <w:noProof/>
                <w:webHidden/>
              </w:rPr>
              <w:tab/>
            </w:r>
            <w:r>
              <w:rPr>
                <w:noProof/>
                <w:webHidden/>
              </w:rPr>
              <w:fldChar w:fldCharType="begin"/>
            </w:r>
            <w:r>
              <w:rPr>
                <w:noProof/>
                <w:webHidden/>
              </w:rPr>
              <w:instrText xml:space="preserve"> PAGEREF _Toc192445600 \h </w:instrText>
            </w:r>
            <w:r>
              <w:rPr>
                <w:noProof/>
                <w:webHidden/>
              </w:rPr>
            </w:r>
            <w:r>
              <w:rPr>
                <w:noProof/>
                <w:webHidden/>
              </w:rPr>
              <w:fldChar w:fldCharType="separate"/>
            </w:r>
            <w:r>
              <w:rPr>
                <w:noProof/>
                <w:webHidden/>
              </w:rPr>
              <w:t>63</w:t>
            </w:r>
            <w:r>
              <w:rPr>
                <w:noProof/>
                <w:webHidden/>
              </w:rPr>
              <w:fldChar w:fldCharType="end"/>
            </w:r>
          </w:hyperlink>
        </w:p>
        <w:p w14:paraId="724F409D" w14:textId="4CA64382" w:rsidR="00D803C8" w:rsidRDefault="00D803C8">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445601" w:history="1">
            <w:r w:rsidRPr="00B633B4">
              <w:rPr>
                <w:rStyle w:val="Hyperlink"/>
                <w:noProof/>
              </w:rPr>
              <w:t>Human Trafficking</w:t>
            </w:r>
            <w:r>
              <w:rPr>
                <w:noProof/>
                <w:webHidden/>
              </w:rPr>
              <w:tab/>
            </w:r>
            <w:r>
              <w:rPr>
                <w:noProof/>
                <w:webHidden/>
              </w:rPr>
              <w:fldChar w:fldCharType="begin"/>
            </w:r>
            <w:r>
              <w:rPr>
                <w:noProof/>
                <w:webHidden/>
              </w:rPr>
              <w:instrText xml:space="preserve"> PAGEREF _Toc192445601 \h </w:instrText>
            </w:r>
            <w:r>
              <w:rPr>
                <w:noProof/>
                <w:webHidden/>
              </w:rPr>
            </w:r>
            <w:r>
              <w:rPr>
                <w:noProof/>
                <w:webHidden/>
              </w:rPr>
              <w:fldChar w:fldCharType="separate"/>
            </w:r>
            <w:r>
              <w:rPr>
                <w:noProof/>
                <w:webHidden/>
              </w:rPr>
              <w:t>66</w:t>
            </w:r>
            <w:r>
              <w:rPr>
                <w:noProof/>
                <w:webHidden/>
              </w:rPr>
              <w:fldChar w:fldCharType="end"/>
            </w:r>
          </w:hyperlink>
        </w:p>
        <w:p w14:paraId="656EC596" w14:textId="5C9D9F74"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602" w:history="1">
            <w:r w:rsidRPr="00B633B4">
              <w:rPr>
                <w:rStyle w:val="Hyperlink"/>
                <w:noProof/>
              </w:rPr>
              <w:t>Angel at Work</w:t>
            </w:r>
            <w:r>
              <w:rPr>
                <w:noProof/>
                <w:webHidden/>
              </w:rPr>
              <w:tab/>
            </w:r>
            <w:r>
              <w:rPr>
                <w:noProof/>
                <w:webHidden/>
              </w:rPr>
              <w:fldChar w:fldCharType="begin"/>
            </w:r>
            <w:r>
              <w:rPr>
                <w:noProof/>
                <w:webHidden/>
              </w:rPr>
              <w:instrText xml:space="preserve"> PAGEREF _Toc192445602 \h </w:instrText>
            </w:r>
            <w:r>
              <w:rPr>
                <w:noProof/>
                <w:webHidden/>
              </w:rPr>
            </w:r>
            <w:r>
              <w:rPr>
                <w:noProof/>
                <w:webHidden/>
              </w:rPr>
              <w:fldChar w:fldCharType="separate"/>
            </w:r>
            <w:r>
              <w:rPr>
                <w:noProof/>
                <w:webHidden/>
              </w:rPr>
              <w:t>66</w:t>
            </w:r>
            <w:r>
              <w:rPr>
                <w:noProof/>
                <w:webHidden/>
              </w:rPr>
              <w:fldChar w:fldCharType="end"/>
            </w:r>
          </w:hyperlink>
        </w:p>
        <w:p w14:paraId="659F03C0" w14:textId="1E38D714"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603" w:history="1">
            <w:r w:rsidRPr="00B633B4">
              <w:rPr>
                <w:rStyle w:val="Hyperlink"/>
                <w:noProof/>
              </w:rPr>
              <w:t>Chinatown</w:t>
            </w:r>
            <w:r>
              <w:rPr>
                <w:noProof/>
                <w:webHidden/>
              </w:rPr>
              <w:tab/>
            </w:r>
            <w:r>
              <w:rPr>
                <w:noProof/>
                <w:webHidden/>
              </w:rPr>
              <w:fldChar w:fldCharType="begin"/>
            </w:r>
            <w:r>
              <w:rPr>
                <w:noProof/>
                <w:webHidden/>
              </w:rPr>
              <w:instrText xml:space="preserve"> PAGEREF _Toc192445603 \h </w:instrText>
            </w:r>
            <w:r>
              <w:rPr>
                <w:noProof/>
                <w:webHidden/>
              </w:rPr>
            </w:r>
            <w:r>
              <w:rPr>
                <w:noProof/>
                <w:webHidden/>
              </w:rPr>
              <w:fldChar w:fldCharType="separate"/>
            </w:r>
            <w:r>
              <w:rPr>
                <w:noProof/>
                <w:webHidden/>
              </w:rPr>
              <w:t>75</w:t>
            </w:r>
            <w:r>
              <w:rPr>
                <w:noProof/>
                <w:webHidden/>
              </w:rPr>
              <w:fldChar w:fldCharType="end"/>
            </w:r>
          </w:hyperlink>
        </w:p>
        <w:p w14:paraId="205FCB0C" w14:textId="405728A4" w:rsidR="00D803C8" w:rsidRDefault="00D803C8">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445604" w:history="1">
            <w:r w:rsidRPr="00B633B4">
              <w:rPr>
                <w:rStyle w:val="Hyperlink"/>
                <w:noProof/>
              </w:rPr>
              <w:t>Jane’s Software Career</w:t>
            </w:r>
            <w:r>
              <w:rPr>
                <w:noProof/>
                <w:webHidden/>
              </w:rPr>
              <w:tab/>
            </w:r>
            <w:r>
              <w:rPr>
                <w:noProof/>
                <w:webHidden/>
              </w:rPr>
              <w:fldChar w:fldCharType="begin"/>
            </w:r>
            <w:r>
              <w:rPr>
                <w:noProof/>
                <w:webHidden/>
              </w:rPr>
              <w:instrText xml:space="preserve"> PAGEREF _Toc192445604 \h </w:instrText>
            </w:r>
            <w:r>
              <w:rPr>
                <w:noProof/>
                <w:webHidden/>
              </w:rPr>
            </w:r>
            <w:r>
              <w:rPr>
                <w:noProof/>
                <w:webHidden/>
              </w:rPr>
              <w:fldChar w:fldCharType="separate"/>
            </w:r>
            <w:r>
              <w:rPr>
                <w:noProof/>
                <w:webHidden/>
              </w:rPr>
              <w:t>79</w:t>
            </w:r>
            <w:r>
              <w:rPr>
                <w:noProof/>
                <w:webHidden/>
              </w:rPr>
              <w:fldChar w:fldCharType="end"/>
            </w:r>
          </w:hyperlink>
        </w:p>
        <w:p w14:paraId="15FD4D39" w14:textId="7C6C89B8"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605" w:history="1">
            <w:r w:rsidRPr="00B633B4">
              <w:rPr>
                <w:rStyle w:val="Hyperlink"/>
                <w:noProof/>
              </w:rPr>
              <w:t>Working Life</w:t>
            </w:r>
            <w:r>
              <w:rPr>
                <w:noProof/>
                <w:webHidden/>
              </w:rPr>
              <w:tab/>
            </w:r>
            <w:r>
              <w:rPr>
                <w:noProof/>
                <w:webHidden/>
              </w:rPr>
              <w:fldChar w:fldCharType="begin"/>
            </w:r>
            <w:r>
              <w:rPr>
                <w:noProof/>
                <w:webHidden/>
              </w:rPr>
              <w:instrText xml:space="preserve"> PAGEREF _Toc192445605 \h </w:instrText>
            </w:r>
            <w:r>
              <w:rPr>
                <w:noProof/>
                <w:webHidden/>
              </w:rPr>
            </w:r>
            <w:r>
              <w:rPr>
                <w:noProof/>
                <w:webHidden/>
              </w:rPr>
              <w:fldChar w:fldCharType="separate"/>
            </w:r>
            <w:r>
              <w:rPr>
                <w:noProof/>
                <w:webHidden/>
              </w:rPr>
              <w:t>79</w:t>
            </w:r>
            <w:r>
              <w:rPr>
                <w:noProof/>
                <w:webHidden/>
              </w:rPr>
              <w:fldChar w:fldCharType="end"/>
            </w:r>
          </w:hyperlink>
        </w:p>
        <w:p w14:paraId="31885096" w14:textId="589B3D49"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606" w:history="1">
            <w:r w:rsidRPr="00B633B4">
              <w:rPr>
                <w:rStyle w:val="Hyperlink"/>
                <w:noProof/>
              </w:rPr>
              <w:t>Fighting Back</w:t>
            </w:r>
            <w:r>
              <w:rPr>
                <w:noProof/>
                <w:webHidden/>
              </w:rPr>
              <w:tab/>
            </w:r>
            <w:r>
              <w:rPr>
                <w:noProof/>
                <w:webHidden/>
              </w:rPr>
              <w:fldChar w:fldCharType="begin"/>
            </w:r>
            <w:r>
              <w:rPr>
                <w:noProof/>
                <w:webHidden/>
              </w:rPr>
              <w:instrText xml:space="preserve"> PAGEREF _Toc192445606 \h </w:instrText>
            </w:r>
            <w:r>
              <w:rPr>
                <w:noProof/>
                <w:webHidden/>
              </w:rPr>
            </w:r>
            <w:r>
              <w:rPr>
                <w:noProof/>
                <w:webHidden/>
              </w:rPr>
              <w:fldChar w:fldCharType="separate"/>
            </w:r>
            <w:r>
              <w:rPr>
                <w:noProof/>
                <w:webHidden/>
              </w:rPr>
              <w:t>90</w:t>
            </w:r>
            <w:r>
              <w:rPr>
                <w:noProof/>
                <w:webHidden/>
              </w:rPr>
              <w:fldChar w:fldCharType="end"/>
            </w:r>
          </w:hyperlink>
        </w:p>
        <w:p w14:paraId="55884BE7" w14:textId="5F1426CA"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607" w:history="1">
            <w:r w:rsidRPr="00B633B4">
              <w:rPr>
                <w:rStyle w:val="Hyperlink"/>
                <w:noProof/>
              </w:rPr>
              <w:t>The Handsome Policeman</w:t>
            </w:r>
            <w:r>
              <w:rPr>
                <w:noProof/>
                <w:webHidden/>
              </w:rPr>
              <w:tab/>
            </w:r>
            <w:r>
              <w:rPr>
                <w:noProof/>
                <w:webHidden/>
              </w:rPr>
              <w:fldChar w:fldCharType="begin"/>
            </w:r>
            <w:r>
              <w:rPr>
                <w:noProof/>
                <w:webHidden/>
              </w:rPr>
              <w:instrText xml:space="preserve"> PAGEREF _Toc192445607 \h </w:instrText>
            </w:r>
            <w:r>
              <w:rPr>
                <w:noProof/>
                <w:webHidden/>
              </w:rPr>
            </w:r>
            <w:r>
              <w:rPr>
                <w:noProof/>
                <w:webHidden/>
              </w:rPr>
              <w:fldChar w:fldCharType="separate"/>
            </w:r>
            <w:r>
              <w:rPr>
                <w:noProof/>
                <w:webHidden/>
              </w:rPr>
              <w:t>95</w:t>
            </w:r>
            <w:r>
              <w:rPr>
                <w:noProof/>
                <w:webHidden/>
              </w:rPr>
              <w:fldChar w:fldCharType="end"/>
            </w:r>
          </w:hyperlink>
        </w:p>
        <w:p w14:paraId="68D4CCB5" w14:textId="24453BF5" w:rsidR="00D803C8" w:rsidRDefault="00D803C8">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445608" w:history="1">
            <w:r w:rsidRPr="00B633B4">
              <w:rPr>
                <w:rStyle w:val="Hyperlink"/>
                <w:noProof/>
              </w:rPr>
              <w:t>Officer Merrick</w:t>
            </w:r>
            <w:r>
              <w:rPr>
                <w:noProof/>
                <w:webHidden/>
              </w:rPr>
              <w:tab/>
            </w:r>
            <w:r>
              <w:rPr>
                <w:noProof/>
                <w:webHidden/>
              </w:rPr>
              <w:fldChar w:fldCharType="begin"/>
            </w:r>
            <w:r>
              <w:rPr>
                <w:noProof/>
                <w:webHidden/>
              </w:rPr>
              <w:instrText xml:space="preserve"> PAGEREF _Toc192445608 \h </w:instrText>
            </w:r>
            <w:r>
              <w:rPr>
                <w:noProof/>
                <w:webHidden/>
              </w:rPr>
            </w:r>
            <w:r>
              <w:rPr>
                <w:noProof/>
                <w:webHidden/>
              </w:rPr>
              <w:fldChar w:fldCharType="separate"/>
            </w:r>
            <w:r>
              <w:rPr>
                <w:noProof/>
                <w:webHidden/>
              </w:rPr>
              <w:t>102</w:t>
            </w:r>
            <w:r>
              <w:rPr>
                <w:noProof/>
                <w:webHidden/>
              </w:rPr>
              <w:fldChar w:fldCharType="end"/>
            </w:r>
          </w:hyperlink>
        </w:p>
        <w:p w14:paraId="46BE3C41" w14:textId="14F561FC" w:rsidR="00D803C8" w:rsidRDefault="00D803C8">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445609" w:history="1">
            <w:r w:rsidRPr="00B633B4">
              <w:rPr>
                <w:rStyle w:val="Hyperlink"/>
                <w:noProof/>
              </w:rPr>
              <w:t>Assassinating a Policeman</w:t>
            </w:r>
            <w:r>
              <w:rPr>
                <w:noProof/>
                <w:webHidden/>
              </w:rPr>
              <w:tab/>
            </w:r>
            <w:r>
              <w:rPr>
                <w:noProof/>
                <w:webHidden/>
              </w:rPr>
              <w:fldChar w:fldCharType="begin"/>
            </w:r>
            <w:r>
              <w:rPr>
                <w:noProof/>
                <w:webHidden/>
              </w:rPr>
              <w:instrText xml:space="preserve"> PAGEREF _Toc192445609 \h </w:instrText>
            </w:r>
            <w:r>
              <w:rPr>
                <w:noProof/>
                <w:webHidden/>
              </w:rPr>
            </w:r>
            <w:r>
              <w:rPr>
                <w:noProof/>
                <w:webHidden/>
              </w:rPr>
              <w:fldChar w:fldCharType="separate"/>
            </w:r>
            <w:r>
              <w:rPr>
                <w:noProof/>
                <w:webHidden/>
              </w:rPr>
              <w:t>102</w:t>
            </w:r>
            <w:r>
              <w:rPr>
                <w:noProof/>
                <w:webHidden/>
              </w:rPr>
              <w:fldChar w:fldCharType="end"/>
            </w:r>
          </w:hyperlink>
        </w:p>
        <w:p w14:paraId="4F20D6DB" w14:textId="0B1A7729" w:rsidR="00807DBA" w:rsidRDefault="00807DBA">
          <w:r>
            <w:rPr>
              <w:b/>
              <w:bCs/>
              <w:noProof/>
            </w:rPr>
            <w:fldChar w:fldCharType="end"/>
          </w:r>
        </w:p>
      </w:sdtContent>
    </w:sdt>
    <w:p w14:paraId="7CAA3F6C" w14:textId="7B6C4E38" w:rsidR="00A771C2" w:rsidRPr="004376FE" w:rsidRDefault="00A771C2" w:rsidP="009C772F">
      <w:pPr>
        <w:pStyle w:val="BodyNormal"/>
      </w:pPr>
    </w:p>
    <w:p w14:paraId="45D1190E" w14:textId="77777777" w:rsidR="002421D0" w:rsidRDefault="002421D0" w:rsidP="00991D26">
      <w:pPr>
        <w:pStyle w:val="ChapterNumber"/>
        <w:sectPr w:rsidR="002421D0" w:rsidSect="00094DD0">
          <w:pgSz w:w="8640" w:h="12960" w:code="158"/>
          <w:pgMar w:top="720" w:right="720" w:bottom="720" w:left="720" w:header="720" w:footer="720" w:gutter="720"/>
          <w:cols w:space="720"/>
          <w:titlePg/>
          <w:docGrid w:linePitch="360"/>
        </w:sectPr>
      </w:pPr>
    </w:p>
    <w:p w14:paraId="3B7C0338" w14:textId="7C7D631A" w:rsidR="009823E9" w:rsidRPr="00D803C8" w:rsidRDefault="009823E9" w:rsidP="009823E9">
      <w:pPr>
        <w:pStyle w:val="ChapterNumber"/>
        <w:rPr>
          <w:rFonts w:ascii="Times New Roman" w:hAnsi="Times New Roman" w:cs="Times New Roman"/>
          <w:sz w:val="24"/>
          <w:szCs w:val="24"/>
        </w:rPr>
      </w:pPr>
      <w:bookmarkStart w:id="1" w:name="_Toc161431593"/>
      <w:bookmarkStart w:id="2" w:name="_Hlk162863441"/>
      <w:bookmarkStart w:id="3" w:name="_Hlk21893849"/>
      <w:r w:rsidRPr="00D803C8">
        <w:rPr>
          <w:rFonts w:ascii="Times New Roman" w:hAnsi="Times New Roman" w:cs="Times New Roman"/>
          <w:sz w:val="24"/>
          <w:szCs w:val="24"/>
        </w:rPr>
        <w:lastRenderedPageBreak/>
        <w:t>CHAPTER 1</w:t>
      </w:r>
    </w:p>
    <w:p w14:paraId="538D460E" w14:textId="77777777" w:rsidR="008057FC" w:rsidRDefault="008057FC" w:rsidP="008057FC">
      <w:pPr>
        <w:pStyle w:val="ChapterTitle"/>
      </w:pPr>
    </w:p>
    <w:p w14:paraId="7150228D" w14:textId="47E5BCEA" w:rsidR="005F56D3" w:rsidRPr="008057FC" w:rsidRDefault="005F56D3" w:rsidP="008057FC">
      <w:pPr>
        <w:pStyle w:val="ChapterTitle"/>
        <w:rPr>
          <w:ins w:id="4" w:author="Author"/>
        </w:rPr>
      </w:pPr>
      <w:bookmarkStart w:id="5" w:name="_Toc192445584"/>
      <w:r w:rsidRPr="008057FC">
        <w:t>Jane</w:t>
      </w:r>
      <w:ins w:id="6" w:author="Author">
        <w:r w:rsidRPr="008057FC">
          <w:t>’s Childhood</w:t>
        </w:r>
        <w:bookmarkEnd w:id="1"/>
        <w:bookmarkEnd w:id="5"/>
      </w:ins>
    </w:p>
    <w:p w14:paraId="2A4A6420" w14:textId="77777777" w:rsidR="005F56D3" w:rsidRPr="008057FC" w:rsidRDefault="005F56D3" w:rsidP="008057FC">
      <w:pPr>
        <w:pStyle w:val="ASubheadLevel1"/>
        <w:rPr>
          <w:ins w:id="7" w:author="Author"/>
        </w:rPr>
      </w:pPr>
      <w:bookmarkStart w:id="8" w:name="_Toc161431594"/>
      <w:bookmarkStart w:id="9" w:name="_Toc192445585"/>
      <w:ins w:id="10" w:author="Author">
        <w:r w:rsidRPr="008057FC">
          <w:t>Abandoned</w:t>
        </w:r>
        <w:bookmarkEnd w:id="8"/>
        <w:bookmarkEnd w:id="9"/>
      </w:ins>
    </w:p>
    <w:p w14:paraId="02EFDE7E" w14:textId="77777777" w:rsidR="005F56D3" w:rsidRPr="008057FC" w:rsidRDefault="005F56D3" w:rsidP="000B5256">
      <w:pPr>
        <w:pStyle w:val="BodyNormal"/>
        <w:spacing w:line="360" w:lineRule="auto"/>
        <w:rPr>
          <w:ins w:id="11" w:author="Author"/>
          <w:rFonts w:ascii="Times New Roman" w:hAnsi="Times New Roman" w:cs="Times New Roman"/>
          <w:sz w:val="24"/>
          <w:szCs w:val="24"/>
        </w:rPr>
      </w:pPr>
      <w:ins w:id="12" w:author="Author">
        <w:r w:rsidRPr="008057FC">
          <w:rPr>
            <w:rFonts w:ascii="Times New Roman" w:hAnsi="Times New Roman" w:cs="Times New Roman"/>
            <w:sz w:val="24"/>
            <w:szCs w:val="24"/>
          </w:rPr>
          <w:t>My name is Jane Doe 413.</w:t>
        </w:r>
      </w:ins>
    </w:p>
    <w:p w14:paraId="47374A76" w14:textId="77777777" w:rsidR="005F56D3" w:rsidRPr="008057FC" w:rsidRDefault="005F56D3" w:rsidP="000B5256">
      <w:pPr>
        <w:pStyle w:val="BodyNormal"/>
        <w:spacing w:line="360" w:lineRule="auto"/>
        <w:rPr>
          <w:ins w:id="13" w:author="Author"/>
          <w:rFonts w:ascii="Times New Roman" w:hAnsi="Times New Roman" w:cs="Times New Roman"/>
          <w:sz w:val="24"/>
          <w:szCs w:val="24"/>
        </w:rPr>
      </w:pPr>
      <w:ins w:id="14" w:author="Author">
        <w:del w:id="15" w:author="Author">
          <w:r w:rsidRPr="008057FC" w:rsidDel="00D56723">
            <w:rPr>
              <w:rFonts w:ascii="Times New Roman" w:hAnsi="Times New Roman" w:cs="Times New Roman"/>
              <w:sz w:val="24"/>
              <w:szCs w:val="24"/>
            </w:rPr>
            <w:delText xml:space="preserve"> </w:delText>
          </w:r>
        </w:del>
        <w:r w:rsidRPr="008057FC">
          <w:rPr>
            <w:rFonts w:ascii="Times New Roman" w:hAnsi="Times New Roman" w:cs="Times New Roman"/>
            <w:sz w:val="24"/>
            <w:szCs w:val="24"/>
          </w:rPr>
          <w:t>Why was I given a mechanical name so bereft of family and love?</w:t>
        </w:r>
      </w:ins>
    </w:p>
    <w:p w14:paraId="2F305DAC" w14:textId="6E96523B" w:rsidR="005F56D3" w:rsidRPr="008057FC" w:rsidRDefault="005F56D3" w:rsidP="000B5256">
      <w:pPr>
        <w:pStyle w:val="BodyNormal"/>
        <w:spacing w:line="360" w:lineRule="auto"/>
        <w:rPr>
          <w:rFonts w:ascii="Times New Roman" w:hAnsi="Times New Roman" w:cs="Times New Roman"/>
          <w:sz w:val="24"/>
          <w:szCs w:val="24"/>
        </w:rPr>
      </w:pPr>
      <w:ins w:id="16" w:author="Author">
        <w:r w:rsidRPr="008057FC">
          <w:rPr>
            <w:rFonts w:ascii="Times New Roman" w:hAnsi="Times New Roman" w:cs="Times New Roman"/>
            <w:sz w:val="24"/>
            <w:szCs w:val="24"/>
          </w:rPr>
          <w:t xml:space="preserve">I pondered this </w:t>
        </w:r>
      </w:ins>
      <w:r w:rsidRPr="008057FC">
        <w:rPr>
          <w:rFonts w:ascii="Times New Roman" w:hAnsi="Times New Roman" w:cs="Times New Roman"/>
          <w:sz w:val="24"/>
          <w:szCs w:val="24"/>
        </w:rPr>
        <w:t xml:space="preserve">conundrum, </w:t>
      </w:r>
      <w:ins w:id="17" w:author="Author">
        <w:r w:rsidRPr="008057FC">
          <w:rPr>
            <w:rFonts w:ascii="Times New Roman" w:hAnsi="Times New Roman" w:cs="Times New Roman"/>
            <w:sz w:val="24"/>
            <w:szCs w:val="24"/>
          </w:rPr>
          <w:t>look</w:t>
        </w:r>
      </w:ins>
      <w:r w:rsidRPr="008057FC">
        <w:rPr>
          <w:rFonts w:ascii="Times New Roman" w:hAnsi="Times New Roman" w:cs="Times New Roman"/>
          <w:sz w:val="24"/>
          <w:szCs w:val="24"/>
        </w:rPr>
        <w:t>ing</w:t>
      </w:r>
      <w:ins w:id="18" w:author="Author">
        <w:r w:rsidRPr="008057FC">
          <w:rPr>
            <w:rFonts w:ascii="Times New Roman" w:hAnsi="Times New Roman" w:cs="Times New Roman"/>
            <w:sz w:val="24"/>
            <w:szCs w:val="24"/>
          </w:rPr>
          <w:t xml:space="preserve"> out my second-floor window at </w:t>
        </w:r>
        <w:del w:id="19" w:author="Author">
          <w:r w:rsidRPr="008057FC" w:rsidDel="0094582F">
            <w:rPr>
              <w:rFonts w:ascii="Times New Roman" w:hAnsi="Times New Roman" w:cs="Times New Roman"/>
              <w:sz w:val="24"/>
              <w:szCs w:val="24"/>
            </w:rPr>
            <w:delText>West Alexander Street</w:delText>
          </w:r>
        </w:del>
        <w:r w:rsidRPr="008057FC">
          <w:rPr>
            <w:rFonts w:ascii="Times New Roman" w:hAnsi="Times New Roman" w:cs="Times New Roman"/>
            <w:sz w:val="24"/>
            <w:szCs w:val="24"/>
          </w:rPr>
          <w:t>the street in Chicago’s Chinatown</w:t>
        </w:r>
        <w:del w:id="20" w:author="Author">
          <w:r w:rsidRPr="008057FC" w:rsidDel="00D17FCB">
            <w:rPr>
              <w:rFonts w:ascii="Times New Roman" w:hAnsi="Times New Roman" w:cs="Times New Roman"/>
              <w:sz w:val="24"/>
              <w:szCs w:val="24"/>
            </w:rPr>
            <w:delText>, tree-lined on both sides</w:delText>
          </w:r>
        </w:del>
        <w:r w:rsidRPr="008057FC">
          <w:rPr>
            <w:rFonts w:ascii="Times New Roman" w:hAnsi="Times New Roman" w:cs="Times New Roman"/>
            <w:sz w:val="24"/>
            <w:szCs w:val="24"/>
          </w:rPr>
          <w:t xml:space="preserve">. It’s quiet today, </w:t>
        </w:r>
      </w:ins>
      <w:r w:rsidRPr="008057FC">
        <w:rPr>
          <w:rFonts w:ascii="Times New Roman" w:hAnsi="Times New Roman" w:cs="Times New Roman"/>
          <w:sz w:val="24"/>
          <w:szCs w:val="24"/>
        </w:rPr>
        <w:t xml:space="preserve">Wednesday, May 27, 2047, with </w:t>
      </w:r>
      <w:ins w:id="21" w:author="Author">
        <w:del w:id="22" w:author="Author">
          <w:r w:rsidRPr="008057FC" w:rsidDel="00D17FCB">
            <w:rPr>
              <w:rFonts w:ascii="Times New Roman" w:hAnsi="Times New Roman" w:cs="Times New Roman"/>
              <w:sz w:val="24"/>
              <w:szCs w:val="24"/>
            </w:rPr>
            <w:delText xml:space="preserve">with </w:delText>
          </w:r>
        </w:del>
        <w:r w:rsidRPr="008057FC">
          <w:rPr>
            <w:rFonts w:ascii="Times New Roman" w:hAnsi="Times New Roman" w:cs="Times New Roman"/>
            <w:sz w:val="24"/>
            <w:szCs w:val="24"/>
          </w:rPr>
          <w:t xml:space="preserve">no pedestrians in sight. I live at 234 West Alexander Street, a three-story building where I rent a two-bedroom flat on the second floor. The Chinese Catholic church at the end of my street is just a </w:t>
        </w:r>
      </w:ins>
      <w:r w:rsidRPr="008057FC">
        <w:rPr>
          <w:rFonts w:ascii="Times New Roman" w:hAnsi="Times New Roman" w:cs="Times New Roman"/>
          <w:sz w:val="24"/>
          <w:szCs w:val="24"/>
        </w:rPr>
        <w:t>short stroll</w:t>
      </w:r>
      <w:ins w:id="23" w:author="Author">
        <w:r w:rsidRPr="008057FC">
          <w:rPr>
            <w:rFonts w:ascii="Times New Roman" w:hAnsi="Times New Roman" w:cs="Times New Roman"/>
            <w:sz w:val="24"/>
            <w:szCs w:val="24"/>
          </w:rPr>
          <w:t xml:space="preserve"> from my building. Walking just a little f</w:t>
        </w:r>
      </w:ins>
      <w:r w:rsidRPr="008057FC">
        <w:rPr>
          <w:rFonts w:ascii="Times New Roman" w:hAnsi="Times New Roman" w:cs="Times New Roman"/>
          <w:sz w:val="24"/>
          <w:szCs w:val="24"/>
        </w:rPr>
        <w:t>a</w:t>
      </w:r>
      <w:ins w:id="24" w:author="Author">
        <w:r w:rsidRPr="008057FC">
          <w:rPr>
            <w:rFonts w:ascii="Times New Roman" w:hAnsi="Times New Roman" w:cs="Times New Roman"/>
            <w:sz w:val="24"/>
            <w:szCs w:val="24"/>
          </w:rPr>
          <w:t>rther to South Wentworth Avenue, the Chinese businesses all have English and Mandarin signage. But my street is residential,</w:t>
        </w:r>
      </w:ins>
      <w:r w:rsidRPr="008057FC">
        <w:rPr>
          <w:rFonts w:ascii="Times New Roman" w:hAnsi="Times New Roman" w:cs="Times New Roman"/>
          <w:sz w:val="24"/>
          <w:szCs w:val="24"/>
        </w:rPr>
        <w:t xml:space="preserve"> tree-lined, a hodge-podge of</w:t>
      </w:r>
      <w:ins w:id="25" w:author="Author">
        <w:r w:rsidRPr="008057FC">
          <w:rPr>
            <w:rFonts w:ascii="Times New Roman" w:hAnsi="Times New Roman" w:cs="Times New Roman"/>
            <w:sz w:val="24"/>
            <w:szCs w:val="24"/>
          </w:rPr>
          <w:t xml:space="preserve"> apartment buildings.</w:t>
        </w:r>
      </w:ins>
    </w:p>
    <w:p w14:paraId="6D8660EE" w14:textId="77777777" w:rsidR="005F56D3" w:rsidRPr="008057FC" w:rsidRDefault="005F56D3" w:rsidP="000B5256">
      <w:pPr>
        <w:pStyle w:val="BodyNormal"/>
        <w:spacing w:line="360" w:lineRule="auto"/>
        <w:rPr>
          <w:ins w:id="26" w:author="Author"/>
          <w:rFonts w:ascii="Times New Roman" w:hAnsi="Times New Roman" w:cs="Times New Roman"/>
          <w:sz w:val="24"/>
          <w:szCs w:val="24"/>
        </w:rPr>
      </w:pPr>
      <w:r w:rsidRPr="008057FC">
        <w:rPr>
          <w:rFonts w:ascii="Times New Roman" w:hAnsi="Times New Roman" w:cs="Times New Roman"/>
          <w:sz w:val="24"/>
          <w:szCs w:val="24"/>
        </w:rPr>
        <w:t xml:space="preserve">It’s garbage day on Alexander Street, and I watch the Tesla AI-assisted humanoid robots pick up each refuse container and dump it into the electric garbage truck. Even inside, with my windows closed, I can hear the whirr-whirr of the robot’s electric motors. Tesla wraps these city robots in a transparent flexible plastic skin that makes them impervious to water. My building has two of these </w:t>
      </w:r>
      <w:r w:rsidRPr="008057FC">
        <w:rPr>
          <w:rFonts w:ascii="Times New Roman" w:hAnsi="Times New Roman" w:cs="Times New Roman"/>
          <w:sz w:val="24"/>
          <w:szCs w:val="24"/>
        </w:rPr>
        <w:lastRenderedPageBreak/>
        <w:t>containers, and since I’m the youngest tenant, I usually drag the bins from the first-floor hallway to the street every Wednesday.</w:t>
      </w:r>
    </w:p>
    <w:p w14:paraId="5741754F" w14:textId="77777777" w:rsidR="005F56D3" w:rsidRPr="008057FC" w:rsidRDefault="005F56D3" w:rsidP="000B5256">
      <w:pPr>
        <w:pStyle w:val="BodyNormal"/>
        <w:spacing w:line="360" w:lineRule="auto"/>
        <w:rPr>
          <w:rFonts w:ascii="Times New Roman" w:hAnsi="Times New Roman" w:cs="Times New Roman"/>
          <w:sz w:val="24"/>
          <w:szCs w:val="24"/>
        </w:rPr>
      </w:pPr>
      <w:ins w:id="27" w:author="Author">
        <w:r w:rsidRPr="008057FC">
          <w:rPr>
            <w:rFonts w:ascii="Times New Roman" w:hAnsi="Times New Roman" w:cs="Times New Roman"/>
            <w:sz w:val="24"/>
            <w:szCs w:val="24"/>
          </w:rPr>
          <w:t xml:space="preserve">Walking over to the full-length mirror in my living room, I scan today’s running ensemble. I’m five foot eleven with natural blond hair, worn long, just past my shoulder blades. Today, I selected a </w:t>
        </w:r>
        <w:proofErr w:type="gramStart"/>
        <w:r w:rsidRPr="008057FC">
          <w:rPr>
            <w:rFonts w:ascii="Times New Roman" w:hAnsi="Times New Roman" w:cs="Times New Roman"/>
            <w:sz w:val="24"/>
            <w:szCs w:val="24"/>
          </w:rPr>
          <w:t>light yellow</w:t>
        </w:r>
        <w:proofErr w:type="gramEnd"/>
        <w:r w:rsidRPr="008057FC">
          <w:rPr>
            <w:rFonts w:ascii="Times New Roman" w:hAnsi="Times New Roman" w:cs="Times New Roman"/>
            <w:sz w:val="24"/>
            <w:szCs w:val="24"/>
          </w:rPr>
          <w:t xml:space="preserve"> cotton T-shirt</w:t>
        </w:r>
      </w:ins>
      <w:r w:rsidRPr="008057FC">
        <w:rPr>
          <w:rFonts w:ascii="Times New Roman" w:hAnsi="Times New Roman" w:cs="Times New Roman"/>
          <w:sz w:val="24"/>
          <w:szCs w:val="24"/>
        </w:rPr>
        <w:t xml:space="preserve"> and matching yellow running shorts for my daily run through Grant Park. </w:t>
      </w:r>
      <w:ins w:id="28" w:author="Author">
        <w:r w:rsidRPr="008057FC">
          <w:rPr>
            <w:rFonts w:ascii="Times New Roman" w:hAnsi="Times New Roman" w:cs="Times New Roman"/>
            <w:sz w:val="24"/>
            <w:szCs w:val="24"/>
          </w:rPr>
          <w:t xml:space="preserve"> </w:t>
        </w:r>
      </w:ins>
      <w:r w:rsidRPr="008057FC">
        <w:rPr>
          <w:rFonts w:ascii="Times New Roman" w:hAnsi="Times New Roman" w:cs="Times New Roman"/>
          <w:sz w:val="24"/>
          <w:szCs w:val="24"/>
        </w:rPr>
        <w:t>My</w:t>
      </w:r>
      <w:ins w:id="29" w:author="Author">
        <w:r w:rsidRPr="008057FC">
          <w:rPr>
            <w:rFonts w:ascii="Times New Roman" w:hAnsi="Times New Roman" w:cs="Times New Roman"/>
            <w:sz w:val="24"/>
            <w:szCs w:val="24"/>
          </w:rPr>
          <w:t xml:space="preserve"> </w:t>
        </w:r>
      </w:ins>
      <w:r w:rsidRPr="008057FC">
        <w:rPr>
          <w:rFonts w:ascii="Times New Roman" w:hAnsi="Times New Roman" w:cs="Times New Roman"/>
          <w:sz w:val="24"/>
          <w:szCs w:val="24"/>
        </w:rPr>
        <w:t>Nike</w:t>
      </w:r>
      <w:ins w:id="30" w:author="Author">
        <w:r w:rsidRPr="008057FC">
          <w:rPr>
            <w:rFonts w:ascii="Times New Roman" w:hAnsi="Times New Roman" w:cs="Times New Roman"/>
            <w:sz w:val="24"/>
            <w:szCs w:val="24"/>
          </w:rPr>
          <w:t xml:space="preserve"> running shoes cost me a pretty penny.</w:t>
        </w:r>
      </w:ins>
      <w:r w:rsidRPr="008057FC">
        <w:rPr>
          <w:rFonts w:ascii="Times New Roman" w:hAnsi="Times New Roman" w:cs="Times New Roman"/>
          <w:sz w:val="24"/>
          <w:szCs w:val="24"/>
        </w:rPr>
        <w:t xml:space="preserve"> I usually don’t wear a bra when I run.</w:t>
      </w:r>
    </w:p>
    <w:p w14:paraId="053E3271" w14:textId="77777777" w:rsidR="005F56D3" w:rsidRPr="008057FC" w:rsidRDefault="005F56D3" w:rsidP="000B5256">
      <w:pPr>
        <w:pStyle w:val="BodyNormal"/>
        <w:spacing w:line="360" w:lineRule="auto"/>
        <w:rPr>
          <w:ins w:id="31" w:author="Author"/>
          <w:rFonts w:ascii="Times New Roman" w:hAnsi="Times New Roman" w:cs="Times New Roman"/>
          <w:sz w:val="24"/>
          <w:szCs w:val="24"/>
        </w:rPr>
      </w:pPr>
      <w:r w:rsidRPr="008057FC">
        <w:rPr>
          <w:rFonts w:ascii="Times New Roman" w:hAnsi="Times New Roman" w:cs="Times New Roman"/>
          <w:sz w:val="24"/>
          <w:szCs w:val="24"/>
        </w:rPr>
        <w:t>The Weather Channel predicts afternoon temperatures will be 105º with high humidity. Due to the melting of permafrost in Siberia and the Yukon, global warming has accelerated beyond the worst fears of climate scientists. In Chicago, we get the extremes: hot summers and frigid winters.</w:t>
      </w:r>
    </w:p>
    <w:p w14:paraId="3E21CB41" w14:textId="77777777" w:rsidR="005F56D3" w:rsidRPr="008057FC" w:rsidDel="00D9560E" w:rsidRDefault="005F56D3" w:rsidP="000B5256">
      <w:pPr>
        <w:pStyle w:val="BodyNormal"/>
        <w:spacing w:line="360" w:lineRule="auto"/>
        <w:rPr>
          <w:del w:id="32" w:author="Author"/>
          <w:rFonts w:ascii="Times New Roman" w:hAnsi="Times New Roman" w:cs="Times New Roman"/>
          <w:sz w:val="24"/>
          <w:szCs w:val="24"/>
        </w:rPr>
      </w:pPr>
      <w:ins w:id="33" w:author="Author">
        <w:r w:rsidRPr="008057FC">
          <w:rPr>
            <w:rFonts w:ascii="Times New Roman" w:hAnsi="Times New Roman" w:cs="Times New Roman"/>
            <w:sz w:val="24"/>
            <w:szCs w:val="24"/>
          </w:rPr>
          <w:t xml:space="preserve">I check to be sure I’m wearing my fake zirconium wedding ring. I do this because men find me sexually attractive: </w:t>
        </w:r>
      </w:ins>
      <w:r w:rsidRPr="008057FC">
        <w:rPr>
          <w:rFonts w:ascii="Times New Roman" w:hAnsi="Times New Roman" w:cs="Times New Roman"/>
          <w:sz w:val="24"/>
          <w:szCs w:val="24"/>
        </w:rPr>
        <w:t xml:space="preserve">a </w:t>
      </w:r>
      <w:ins w:id="34" w:author="Author">
        <w:r w:rsidRPr="008057FC">
          <w:rPr>
            <w:rFonts w:ascii="Times New Roman" w:hAnsi="Times New Roman" w:cs="Times New Roman"/>
            <w:sz w:val="24"/>
            <w:szCs w:val="24"/>
          </w:rPr>
          <w:t xml:space="preserve">pretty face, long natural blond hair, and an athletic body. I just can’t deal with their overtures at this stage of my life. If I’m approached on the street by men or occasionally women, I raise my ring finger and shake my head to say no. That usually works. </w:t>
        </w:r>
      </w:ins>
    </w:p>
    <w:p w14:paraId="317F4AEA" w14:textId="77777777" w:rsidR="005F56D3" w:rsidRPr="008057FC" w:rsidRDefault="005F56D3" w:rsidP="000B5256">
      <w:pPr>
        <w:pStyle w:val="BodyNormal"/>
        <w:spacing w:line="360" w:lineRule="auto"/>
        <w:rPr>
          <w:rFonts w:ascii="Times New Roman" w:hAnsi="Times New Roman" w:cs="Times New Roman"/>
          <w:sz w:val="24"/>
          <w:szCs w:val="24"/>
        </w:rPr>
      </w:pPr>
      <w:ins w:id="35" w:author="Author">
        <w:r w:rsidRPr="008057FC">
          <w:rPr>
            <w:rFonts w:ascii="Times New Roman" w:hAnsi="Times New Roman" w:cs="Times New Roman"/>
            <w:sz w:val="24"/>
            <w:szCs w:val="24"/>
          </w:rPr>
          <w:t>There’s another reason I don’t want to speak to them</w:t>
        </w:r>
      </w:ins>
      <w:r w:rsidRPr="008057FC">
        <w:rPr>
          <w:rFonts w:ascii="Times New Roman" w:hAnsi="Times New Roman" w:cs="Times New Roman"/>
          <w:sz w:val="24"/>
          <w:szCs w:val="24"/>
        </w:rPr>
        <w:t>.</w:t>
      </w:r>
    </w:p>
    <w:p w14:paraId="7B69C5BA" w14:textId="77777777" w:rsidR="005F56D3" w:rsidRPr="008057FC" w:rsidRDefault="005F56D3" w:rsidP="000B5256">
      <w:pPr>
        <w:pStyle w:val="BodyNormal"/>
        <w:spacing w:line="360" w:lineRule="auto"/>
        <w:rPr>
          <w:rFonts w:ascii="Times New Roman" w:hAnsi="Times New Roman" w:cs="Times New Roman"/>
          <w:sz w:val="24"/>
          <w:szCs w:val="24"/>
        </w:rPr>
      </w:pPr>
      <w:ins w:id="36" w:author="Author">
        <w:r w:rsidRPr="008057FC">
          <w:rPr>
            <w:rFonts w:ascii="Times New Roman" w:hAnsi="Times New Roman" w:cs="Times New Roman"/>
            <w:sz w:val="24"/>
            <w:szCs w:val="24"/>
          </w:rPr>
          <w:t xml:space="preserve">I can’t. </w:t>
        </w:r>
      </w:ins>
    </w:p>
    <w:p w14:paraId="23D35ECB" w14:textId="77777777" w:rsidR="005F56D3" w:rsidRPr="008057FC" w:rsidRDefault="005F56D3" w:rsidP="000B5256">
      <w:pPr>
        <w:pStyle w:val="BodyNormal"/>
        <w:spacing w:line="360" w:lineRule="auto"/>
        <w:rPr>
          <w:rFonts w:ascii="Times New Roman" w:hAnsi="Times New Roman" w:cs="Times New Roman"/>
          <w:sz w:val="24"/>
          <w:szCs w:val="24"/>
        </w:rPr>
      </w:pPr>
      <w:ins w:id="37" w:author="Author">
        <w:r w:rsidRPr="008057FC">
          <w:rPr>
            <w:rFonts w:ascii="Times New Roman" w:hAnsi="Times New Roman" w:cs="Times New Roman"/>
            <w:sz w:val="24"/>
            <w:szCs w:val="24"/>
          </w:rPr>
          <w:t xml:space="preserve">I’m mute and have </w:t>
        </w:r>
        <w:proofErr w:type="gramStart"/>
        <w:r w:rsidRPr="008057FC">
          <w:rPr>
            <w:rFonts w:ascii="Times New Roman" w:hAnsi="Times New Roman" w:cs="Times New Roman"/>
            <w:sz w:val="24"/>
            <w:szCs w:val="24"/>
          </w:rPr>
          <w:t>been so</w:t>
        </w:r>
        <w:proofErr w:type="gramEnd"/>
        <w:r w:rsidRPr="008057FC">
          <w:rPr>
            <w:rFonts w:ascii="Times New Roman" w:hAnsi="Times New Roman" w:cs="Times New Roman"/>
            <w:sz w:val="24"/>
            <w:szCs w:val="24"/>
          </w:rPr>
          <w:t xml:space="preserve"> since birth. I know a little sign language but typically use text-to-voice apps on my cell phone or tablet computer to communicate. My heart tells me that once a man learns this, my malady disqualifies me from a long-term relationship, and their interest in me would only be </w:t>
        </w:r>
      </w:ins>
      <w:r w:rsidRPr="008057FC">
        <w:rPr>
          <w:rFonts w:ascii="Times New Roman" w:hAnsi="Times New Roman" w:cs="Times New Roman"/>
          <w:sz w:val="24"/>
          <w:szCs w:val="24"/>
        </w:rPr>
        <w:t>for</w:t>
      </w:r>
      <w:ins w:id="38" w:author="Author">
        <w:r w:rsidRPr="008057FC">
          <w:rPr>
            <w:rFonts w:ascii="Times New Roman" w:hAnsi="Times New Roman" w:cs="Times New Roman"/>
            <w:sz w:val="24"/>
            <w:szCs w:val="24"/>
          </w:rPr>
          <w:t xml:space="preserve"> a one-o</w:t>
        </w:r>
      </w:ins>
      <w:r w:rsidRPr="008057FC">
        <w:rPr>
          <w:rFonts w:ascii="Times New Roman" w:hAnsi="Times New Roman" w:cs="Times New Roman"/>
          <w:sz w:val="24"/>
          <w:szCs w:val="24"/>
        </w:rPr>
        <w:t>ff</w:t>
      </w:r>
      <w:ins w:id="39" w:author="Author">
        <w:del w:id="40" w:author="Author">
          <w:r w:rsidRPr="008057FC" w:rsidDel="00CC7AC3">
            <w:rPr>
              <w:rFonts w:ascii="Times New Roman" w:hAnsi="Times New Roman" w:cs="Times New Roman"/>
              <w:sz w:val="24"/>
              <w:szCs w:val="24"/>
            </w:rPr>
            <w:delText>dd</w:delText>
          </w:r>
        </w:del>
        <w:r w:rsidRPr="008057FC">
          <w:rPr>
            <w:rFonts w:ascii="Times New Roman" w:hAnsi="Times New Roman" w:cs="Times New Roman"/>
            <w:sz w:val="24"/>
            <w:szCs w:val="24"/>
          </w:rPr>
          <w:t xml:space="preserve"> pump-and-dump.</w:t>
        </w:r>
      </w:ins>
    </w:p>
    <w:p w14:paraId="7EE84CB6" w14:textId="77777777" w:rsidR="005F56D3" w:rsidRPr="008057FC" w:rsidRDefault="005F56D3" w:rsidP="000B5256">
      <w:pPr>
        <w:pStyle w:val="BodyNormal"/>
        <w:spacing w:line="360" w:lineRule="auto"/>
        <w:rPr>
          <w:ins w:id="41" w:author="Author"/>
          <w:rFonts w:ascii="Times New Roman" w:hAnsi="Times New Roman" w:cs="Times New Roman"/>
          <w:sz w:val="24"/>
          <w:szCs w:val="24"/>
        </w:rPr>
      </w:pPr>
      <w:r w:rsidRPr="008057FC">
        <w:rPr>
          <w:rFonts w:ascii="Times New Roman" w:hAnsi="Times New Roman" w:cs="Times New Roman"/>
          <w:sz w:val="24"/>
          <w:szCs w:val="24"/>
        </w:rPr>
        <w:lastRenderedPageBreak/>
        <w:t xml:space="preserve">As I reach for my fanny pack, where I’ll store my smartphone, water bottle, house key, and an illegal mini-stun gun, I </w:t>
      </w:r>
      <w:proofErr w:type="gramStart"/>
      <w:r w:rsidRPr="008057FC">
        <w:rPr>
          <w:rFonts w:ascii="Times New Roman" w:hAnsi="Times New Roman" w:cs="Times New Roman"/>
          <w:sz w:val="24"/>
          <w:szCs w:val="24"/>
        </w:rPr>
        <w:t>hear the sound of</w:t>
      </w:r>
      <w:proofErr w:type="gramEnd"/>
      <w:r w:rsidRPr="008057FC">
        <w:rPr>
          <w:rFonts w:ascii="Times New Roman" w:hAnsi="Times New Roman" w:cs="Times New Roman"/>
          <w:sz w:val="24"/>
          <w:szCs w:val="24"/>
        </w:rPr>
        <w:t xml:space="preserve"> raindrops. In seconds, it’s a torrent, a product of unbridled global warming. We get a lot of rain in the summer this far north, and the evaporation over Lake Michigan adds to it. I look at my treadmill in the living room and hope Professor Liang below is out since he can hear the thump-thump of my machine.</w:t>
      </w:r>
    </w:p>
    <w:p w14:paraId="30D3E073" w14:textId="77777777" w:rsidR="005F56D3" w:rsidRPr="008057FC" w:rsidRDefault="005F56D3" w:rsidP="000B5256">
      <w:pPr>
        <w:pStyle w:val="BodyNormal"/>
        <w:spacing w:line="360" w:lineRule="auto"/>
        <w:rPr>
          <w:ins w:id="42" w:author="Author"/>
          <w:rFonts w:ascii="Times New Roman" w:hAnsi="Times New Roman" w:cs="Times New Roman"/>
          <w:sz w:val="24"/>
          <w:szCs w:val="24"/>
        </w:rPr>
      </w:pPr>
      <w:r w:rsidRPr="008057FC">
        <w:rPr>
          <w:rFonts w:ascii="Times New Roman" w:hAnsi="Times New Roman" w:cs="Times New Roman"/>
          <w:sz w:val="24"/>
          <w:szCs w:val="24"/>
        </w:rPr>
        <w:t>My</w:t>
      </w:r>
      <w:ins w:id="43" w:author="Author">
        <w:r w:rsidRPr="008057FC">
          <w:rPr>
            <w:rFonts w:ascii="Times New Roman" w:hAnsi="Times New Roman" w:cs="Times New Roman"/>
            <w:sz w:val="24"/>
            <w:szCs w:val="24"/>
          </w:rPr>
          <w:t xml:space="preserve"> parents </w:t>
        </w:r>
      </w:ins>
      <w:r w:rsidRPr="008057FC">
        <w:rPr>
          <w:rFonts w:ascii="Times New Roman" w:hAnsi="Times New Roman" w:cs="Times New Roman"/>
          <w:sz w:val="24"/>
          <w:szCs w:val="24"/>
        </w:rPr>
        <w:t>were of Ukrainian descent and</w:t>
      </w:r>
      <w:ins w:id="44" w:author="Author">
        <w:r w:rsidRPr="008057FC">
          <w:rPr>
            <w:rFonts w:ascii="Times New Roman" w:hAnsi="Times New Roman" w:cs="Times New Roman"/>
            <w:sz w:val="24"/>
            <w:szCs w:val="24"/>
          </w:rPr>
          <w:t xml:space="preserve"> meth addicts. </w:t>
        </w:r>
      </w:ins>
      <w:r w:rsidRPr="008057FC">
        <w:rPr>
          <w:rFonts w:ascii="Times New Roman" w:hAnsi="Times New Roman" w:cs="Times New Roman"/>
          <w:sz w:val="24"/>
          <w:szCs w:val="24"/>
        </w:rPr>
        <w:t>My birth</w:t>
      </w:r>
      <w:ins w:id="45" w:author="Author">
        <w:r w:rsidRPr="008057FC">
          <w:rPr>
            <w:rFonts w:ascii="Times New Roman" w:hAnsi="Times New Roman" w:cs="Times New Roman"/>
            <w:sz w:val="24"/>
            <w:szCs w:val="24"/>
          </w:rPr>
          <w:t xml:space="preserve"> must have been a home </w:t>
        </w:r>
      </w:ins>
      <w:r w:rsidRPr="008057FC">
        <w:rPr>
          <w:rFonts w:ascii="Times New Roman" w:hAnsi="Times New Roman" w:cs="Times New Roman"/>
          <w:sz w:val="24"/>
          <w:szCs w:val="24"/>
        </w:rPr>
        <w:t>delivery</w:t>
      </w:r>
      <w:ins w:id="46" w:author="Author">
        <w:r w:rsidRPr="008057FC">
          <w:rPr>
            <w:rFonts w:ascii="Times New Roman" w:hAnsi="Times New Roman" w:cs="Times New Roman"/>
            <w:sz w:val="24"/>
            <w:szCs w:val="24"/>
          </w:rPr>
          <w:t xml:space="preserve"> in a </w:t>
        </w:r>
      </w:ins>
      <w:r w:rsidRPr="008057FC">
        <w:rPr>
          <w:rFonts w:ascii="Times New Roman" w:hAnsi="Times New Roman" w:cs="Times New Roman"/>
          <w:sz w:val="24"/>
          <w:szCs w:val="24"/>
        </w:rPr>
        <w:t xml:space="preserve">squalid </w:t>
      </w:r>
      <w:ins w:id="47" w:author="Author">
        <w:r w:rsidRPr="008057FC">
          <w:rPr>
            <w:rFonts w:ascii="Times New Roman" w:hAnsi="Times New Roman" w:cs="Times New Roman"/>
            <w:sz w:val="24"/>
            <w:szCs w:val="24"/>
          </w:rPr>
          <w:t>drug den because they abandoned me</w:t>
        </w:r>
      </w:ins>
      <w:r w:rsidRPr="008057FC">
        <w:rPr>
          <w:rFonts w:ascii="Times New Roman" w:hAnsi="Times New Roman" w:cs="Times New Roman"/>
          <w:sz w:val="24"/>
          <w:szCs w:val="24"/>
        </w:rPr>
        <w:t xml:space="preserve"> on December 23, 2027, in Grant Park</w:t>
      </w:r>
      <w:ins w:id="48" w:author="Author">
        <w:r w:rsidRPr="008057FC">
          <w:rPr>
            <w:rFonts w:ascii="Times New Roman" w:hAnsi="Times New Roman" w:cs="Times New Roman"/>
            <w:sz w:val="24"/>
            <w:szCs w:val="24"/>
          </w:rPr>
          <w:t xml:space="preserve"> on the Lake Michigan waterfront when I was just two days old. I lay there, wrapped in a dirty towel, for </w:t>
        </w:r>
      </w:ins>
      <w:r w:rsidRPr="008057FC">
        <w:rPr>
          <w:rFonts w:ascii="Times New Roman" w:hAnsi="Times New Roman" w:cs="Times New Roman"/>
          <w:sz w:val="24"/>
          <w:szCs w:val="24"/>
        </w:rPr>
        <w:t xml:space="preserve">a short time </w:t>
      </w:r>
      <w:ins w:id="49" w:author="Author">
        <w:r w:rsidRPr="008057FC">
          <w:rPr>
            <w:rFonts w:ascii="Times New Roman" w:hAnsi="Times New Roman" w:cs="Times New Roman"/>
            <w:sz w:val="24"/>
            <w:szCs w:val="24"/>
          </w:rPr>
          <w:t>in 35-degree weather before a pedestrian called the police. An ambulance rushed me to the hospital at 1 a.m.</w:t>
        </w:r>
      </w:ins>
    </w:p>
    <w:p w14:paraId="4B5658D8" w14:textId="77777777" w:rsidR="005F56D3" w:rsidRPr="008057FC" w:rsidRDefault="005F56D3" w:rsidP="000B5256">
      <w:pPr>
        <w:pStyle w:val="BodyNormal"/>
        <w:spacing w:line="360" w:lineRule="auto"/>
        <w:rPr>
          <w:ins w:id="50" w:author="Author"/>
          <w:rFonts w:ascii="Times New Roman" w:hAnsi="Times New Roman" w:cs="Times New Roman"/>
          <w:sz w:val="24"/>
          <w:szCs w:val="24"/>
        </w:rPr>
      </w:pPr>
      <w:ins w:id="51" w:author="Author">
        <w:r w:rsidRPr="008057FC">
          <w:rPr>
            <w:rFonts w:ascii="Times New Roman" w:hAnsi="Times New Roman" w:cs="Times New Roman"/>
            <w:sz w:val="24"/>
            <w:szCs w:val="24"/>
          </w:rPr>
          <w:t xml:space="preserve">During my </w:t>
        </w:r>
      </w:ins>
      <w:r w:rsidRPr="008057FC">
        <w:rPr>
          <w:rFonts w:ascii="Times New Roman" w:hAnsi="Times New Roman" w:cs="Times New Roman"/>
          <w:sz w:val="24"/>
          <w:szCs w:val="24"/>
        </w:rPr>
        <w:t xml:space="preserve">home </w:t>
      </w:r>
      <w:ins w:id="52" w:author="Author">
        <w:r w:rsidRPr="008057FC">
          <w:rPr>
            <w:rFonts w:ascii="Times New Roman" w:hAnsi="Times New Roman" w:cs="Times New Roman"/>
            <w:sz w:val="24"/>
            <w:szCs w:val="24"/>
          </w:rPr>
          <w:t xml:space="preserve">birth, something got into my mouth and throat </w:t>
        </w:r>
      </w:ins>
      <w:r w:rsidRPr="008057FC">
        <w:rPr>
          <w:rFonts w:ascii="Times New Roman" w:hAnsi="Times New Roman" w:cs="Times New Roman"/>
          <w:sz w:val="24"/>
          <w:szCs w:val="24"/>
        </w:rPr>
        <w:t xml:space="preserve">that </w:t>
      </w:r>
      <w:ins w:id="53" w:author="Author">
        <w:r w:rsidRPr="008057FC">
          <w:rPr>
            <w:rFonts w:ascii="Times New Roman" w:hAnsi="Times New Roman" w:cs="Times New Roman"/>
            <w:sz w:val="24"/>
            <w:szCs w:val="24"/>
          </w:rPr>
          <w:t xml:space="preserve">caused a severe allergic reaction. My tonsils, larynx, and windpipe swelled up, closing my airway. The ER staff woke up the pediatric resident to do a tracheotomy. Unfortunately, he had been drinking surreptitiously and was in no condition to perform such a procedure on a tiny patient. </w:t>
        </w:r>
      </w:ins>
      <w:r w:rsidRPr="008057FC">
        <w:rPr>
          <w:rFonts w:ascii="Times New Roman" w:hAnsi="Times New Roman" w:cs="Times New Roman"/>
          <w:sz w:val="24"/>
          <w:szCs w:val="24"/>
        </w:rPr>
        <w:t>The hospital called</w:t>
      </w:r>
      <w:ins w:id="54" w:author="Author">
        <w:r w:rsidRPr="008057FC">
          <w:rPr>
            <w:rFonts w:ascii="Times New Roman" w:hAnsi="Times New Roman" w:cs="Times New Roman"/>
            <w:sz w:val="24"/>
            <w:szCs w:val="24"/>
          </w:rPr>
          <w:t xml:space="preserve"> for a pediatric surgeon to come in</w:t>
        </w:r>
        <w:del w:id="55" w:author="Author">
          <w:r w:rsidRPr="008057FC" w:rsidDel="00D56723">
            <w:rPr>
              <w:rFonts w:ascii="Times New Roman" w:hAnsi="Times New Roman" w:cs="Times New Roman"/>
              <w:sz w:val="24"/>
              <w:szCs w:val="24"/>
            </w:rPr>
            <w:delText>. However</w:delText>
          </w:r>
        </w:del>
        <w:r w:rsidRPr="008057FC">
          <w:rPr>
            <w:rFonts w:ascii="Times New Roman" w:hAnsi="Times New Roman" w:cs="Times New Roman"/>
            <w:sz w:val="24"/>
            <w:szCs w:val="24"/>
          </w:rPr>
          <w:t>, but it took an hour before this specialist arrived.</w:t>
        </w:r>
      </w:ins>
    </w:p>
    <w:p w14:paraId="4A9B31BB" w14:textId="77777777" w:rsidR="005F56D3" w:rsidRPr="008057FC" w:rsidRDefault="005F56D3" w:rsidP="000B5256">
      <w:pPr>
        <w:widowControl w:val="0"/>
        <w:spacing w:after="0" w:line="360" w:lineRule="auto"/>
        <w:ind w:firstLine="288"/>
        <w:contextualSpacing/>
        <w:rPr>
          <w:ins w:id="56" w:author="Author"/>
          <w:rFonts w:ascii="Times New Roman" w:eastAsia="Calibri" w:hAnsi="Times New Roman" w:cs="Times New Roman"/>
          <w:color w:val="000000"/>
          <w:sz w:val="24"/>
          <w:szCs w:val="24"/>
        </w:rPr>
      </w:pPr>
      <w:ins w:id="57" w:author="Author">
        <w:r w:rsidRPr="008057FC">
          <w:rPr>
            <w:rFonts w:ascii="Times New Roman" w:eastAsia="Calibri" w:hAnsi="Times New Roman" w:cs="Times New Roman"/>
            <w:color w:val="000000"/>
            <w:sz w:val="24"/>
            <w:szCs w:val="24"/>
          </w:rPr>
          <w:t>Sadly, my swollen airway caused oxygen deprivation, resulting in brain damage, severing the neural pathway from my brain to my vocal cords and effectively destroying my cerebral cortex's ability to create speech or any other sound, for that matter. The pediatric surgeon inserted a</w:t>
        </w:r>
      </w:ins>
      <w:r w:rsidRPr="008057FC">
        <w:rPr>
          <w:rFonts w:ascii="Times New Roman" w:eastAsia="Calibri" w:hAnsi="Times New Roman" w:cs="Times New Roman"/>
          <w:color w:val="000000"/>
          <w:sz w:val="24"/>
          <w:szCs w:val="24"/>
        </w:rPr>
        <w:t>n endotracheal tube</w:t>
      </w:r>
      <w:ins w:id="58" w:author="Author">
        <w:r w:rsidRPr="008057FC">
          <w:rPr>
            <w:rFonts w:ascii="Times New Roman" w:eastAsia="Calibri" w:hAnsi="Times New Roman" w:cs="Times New Roman"/>
            <w:color w:val="000000"/>
            <w:sz w:val="24"/>
            <w:szCs w:val="24"/>
          </w:rPr>
          <w:t xml:space="preserve"> to restore airflow to my </w:t>
        </w:r>
        <w:r w:rsidRPr="008057FC">
          <w:rPr>
            <w:rFonts w:ascii="Times New Roman" w:eastAsia="Calibri" w:hAnsi="Times New Roman" w:cs="Times New Roman"/>
            <w:color w:val="000000"/>
            <w:sz w:val="24"/>
            <w:szCs w:val="24"/>
          </w:rPr>
          <w:lastRenderedPageBreak/>
          <w:t xml:space="preserve">lungs, and my vital signs </w:t>
        </w:r>
      </w:ins>
      <w:r w:rsidRPr="008057FC">
        <w:rPr>
          <w:rFonts w:ascii="Times New Roman" w:eastAsia="Calibri" w:hAnsi="Times New Roman" w:cs="Times New Roman"/>
          <w:color w:val="000000"/>
          <w:sz w:val="24"/>
          <w:szCs w:val="24"/>
        </w:rPr>
        <w:t>returned</w:t>
      </w:r>
      <w:ins w:id="59" w:author="Author">
        <w:r w:rsidRPr="008057FC">
          <w:rPr>
            <w:rFonts w:ascii="Times New Roman" w:eastAsia="Calibri" w:hAnsi="Times New Roman" w:cs="Times New Roman"/>
            <w:color w:val="000000"/>
            <w:sz w:val="24"/>
            <w:szCs w:val="24"/>
          </w:rPr>
          <w:t xml:space="preserve">. </w:t>
        </w:r>
      </w:ins>
    </w:p>
    <w:p w14:paraId="3ECFB5EA" w14:textId="77777777" w:rsidR="005F56D3" w:rsidRPr="008057FC" w:rsidRDefault="005F56D3" w:rsidP="000B5256">
      <w:pPr>
        <w:widowControl w:val="0"/>
        <w:spacing w:after="0" w:line="360" w:lineRule="auto"/>
        <w:ind w:firstLine="288"/>
        <w:contextualSpacing/>
        <w:rPr>
          <w:ins w:id="60" w:author="Author"/>
          <w:rFonts w:ascii="Times New Roman" w:eastAsia="Calibri" w:hAnsi="Times New Roman" w:cs="Times New Roman"/>
          <w:color w:val="000000"/>
          <w:sz w:val="24"/>
          <w:szCs w:val="24"/>
        </w:rPr>
      </w:pPr>
      <w:ins w:id="61" w:author="Author">
        <w:r w:rsidRPr="008057FC">
          <w:rPr>
            <w:rFonts w:ascii="Times New Roman" w:eastAsia="Calibri" w:hAnsi="Times New Roman" w:cs="Times New Roman"/>
            <w:color w:val="000000"/>
            <w:sz w:val="24"/>
            <w:szCs w:val="24"/>
          </w:rPr>
          <w:t xml:space="preserve">They saved my life, but I had no voice. The hospital created a birth record for me, </w:t>
        </w:r>
        <w:proofErr w:type="gramStart"/>
        <w:r w:rsidRPr="008057FC">
          <w:rPr>
            <w:rFonts w:ascii="Times New Roman" w:eastAsia="Calibri" w:hAnsi="Times New Roman" w:cs="Times New Roman"/>
            <w:color w:val="000000"/>
            <w:sz w:val="24"/>
            <w:szCs w:val="24"/>
          </w:rPr>
          <w:t>naming me</w:t>
        </w:r>
        <w:proofErr w:type="gramEnd"/>
        <w:r w:rsidRPr="008057FC">
          <w:rPr>
            <w:rFonts w:ascii="Times New Roman" w:eastAsia="Calibri" w:hAnsi="Times New Roman" w:cs="Times New Roman"/>
            <w:color w:val="000000"/>
            <w:sz w:val="24"/>
            <w:szCs w:val="24"/>
          </w:rPr>
          <w:t xml:space="preserve"> Jane Doe 413.</w:t>
        </w:r>
      </w:ins>
    </w:p>
    <w:p w14:paraId="4182A9D3" w14:textId="77777777" w:rsidR="005F56D3" w:rsidRPr="008057FC" w:rsidRDefault="005F56D3" w:rsidP="000B5256">
      <w:pPr>
        <w:widowControl w:val="0"/>
        <w:spacing w:after="0" w:line="360" w:lineRule="auto"/>
        <w:ind w:firstLine="288"/>
        <w:contextualSpacing/>
        <w:rPr>
          <w:ins w:id="62"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F</w:t>
      </w:r>
      <w:ins w:id="63" w:author="Author">
        <w:r w:rsidRPr="008057FC">
          <w:rPr>
            <w:rFonts w:ascii="Times New Roman" w:eastAsia="Calibri" w:hAnsi="Times New Roman" w:cs="Times New Roman"/>
            <w:color w:val="000000"/>
            <w:sz w:val="24"/>
            <w:szCs w:val="24"/>
          </w:rPr>
          <w:t xml:space="preserve">oster families cared for me until I was six. They weren't abusive, but they </w:t>
        </w:r>
      </w:ins>
      <w:r w:rsidRPr="008057FC">
        <w:rPr>
          <w:rFonts w:ascii="Times New Roman" w:eastAsia="Calibri" w:hAnsi="Times New Roman" w:cs="Times New Roman"/>
          <w:color w:val="000000"/>
          <w:sz w:val="24"/>
          <w:szCs w:val="24"/>
        </w:rPr>
        <w:t>couldn't</w:t>
      </w:r>
      <w:ins w:id="64" w:author="Author">
        <w:r w:rsidRPr="008057FC">
          <w:rPr>
            <w:rFonts w:ascii="Times New Roman" w:eastAsia="Calibri" w:hAnsi="Times New Roman" w:cs="Times New Roman"/>
            <w:color w:val="000000"/>
            <w:sz w:val="24"/>
            <w:szCs w:val="24"/>
          </w:rPr>
          <w:t xml:space="preserve"> do much since I couldn't cry out or speak.</w:t>
        </w:r>
      </w:ins>
      <w:r w:rsidRPr="008057FC">
        <w:rPr>
          <w:rFonts w:ascii="Times New Roman" w:eastAsia="Calibri" w:hAnsi="Times New Roman" w:cs="Times New Roman"/>
          <w:color w:val="000000"/>
          <w:sz w:val="24"/>
          <w:szCs w:val="24"/>
        </w:rPr>
        <w:t xml:space="preserve"> An ugly secret of the Foster Care System is that many couples foster children solely for the money. Fortunately, I have little memory of those years.</w:t>
      </w:r>
    </w:p>
    <w:p w14:paraId="4CB9D8FF" w14:textId="77777777" w:rsidR="005F56D3" w:rsidRPr="008057FC" w:rsidRDefault="005F56D3" w:rsidP="000B5256">
      <w:pPr>
        <w:widowControl w:val="0"/>
        <w:spacing w:after="0" w:line="360" w:lineRule="auto"/>
        <w:ind w:firstLine="288"/>
        <w:contextualSpacing/>
        <w:rPr>
          <w:ins w:id="65" w:author="Author"/>
          <w:rFonts w:ascii="Times New Roman" w:eastAsia="Calibri" w:hAnsi="Times New Roman" w:cs="Times New Roman"/>
          <w:color w:val="000000"/>
          <w:sz w:val="24"/>
          <w:szCs w:val="24"/>
        </w:rPr>
      </w:pPr>
      <w:ins w:id="66" w:author="Author">
        <w:r w:rsidRPr="008057FC">
          <w:rPr>
            <w:rFonts w:ascii="Times New Roman" w:eastAsia="Calibri" w:hAnsi="Times New Roman" w:cs="Times New Roman"/>
            <w:color w:val="000000"/>
            <w:sz w:val="24"/>
            <w:szCs w:val="24"/>
          </w:rPr>
          <w:t>Child Protective Services (CPS) transferred me to a boarding school, the Alden School for the Deaf, in Rockford. The CPS staff thought Alden could teach me sign</w:t>
        </w:r>
      </w:ins>
      <w:r w:rsidRPr="008057FC">
        <w:rPr>
          <w:rFonts w:ascii="Times New Roman" w:eastAsia="Calibri" w:hAnsi="Times New Roman" w:cs="Times New Roman"/>
          <w:color w:val="000000"/>
          <w:sz w:val="24"/>
          <w:szCs w:val="24"/>
        </w:rPr>
        <w:t xml:space="preserve"> language</w:t>
      </w:r>
      <w:ins w:id="67" w:author="Author">
        <w:r w:rsidRPr="008057FC">
          <w:rPr>
            <w:rFonts w:ascii="Times New Roman" w:eastAsia="Calibri" w:hAnsi="Times New Roman" w:cs="Times New Roman"/>
            <w:color w:val="000000"/>
            <w:sz w:val="24"/>
            <w:szCs w:val="24"/>
          </w:rPr>
          <w:t xml:space="preserve">. I was a mute child in a classroom of deaf children, but I made the most of the opportunity. I was the top student in my </w:t>
        </w:r>
      </w:ins>
      <w:r w:rsidRPr="008057FC">
        <w:rPr>
          <w:rFonts w:ascii="Times New Roman" w:eastAsia="Calibri" w:hAnsi="Times New Roman" w:cs="Times New Roman"/>
          <w:color w:val="000000"/>
          <w:sz w:val="24"/>
          <w:szCs w:val="24"/>
        </w:rPr>
        <w:t>reading, writing, and math classes</w:t>
      </w:r>
      <w:ins w:id="68" w:author="Author">
        <w:r w:rsidRPr="008057FC">
          <w:rPr>
            <w:rFonts w:ascii="Times New Roman" w:eastAsia="Calibri" w:hAnsi="Times New Roman" w:cs="Times New Roman"/>
            <w:color w:val="000000"/>
            <w:sz w:val="24"/>
            <w:szCs w:val="24"/>
          </w:rPr>
          <w:t>. I lived there for two years.</w:t>
        </w:r>
      </w:ins>
    </w:p>
    <w:p w14:paraId="10C68435" w14:textId="77777777" w:rsidR="005F56D3" w:rsidRPr="008057FC" w:rsidRDefault="005F56D3" w:rsidP="000B5256">
      <w:pPr>
        <w:widowControl w:val="0"/>
        <w:spacing w:after="0" w:line="360" w:lineRule="auto"/>
        <w:ind w:firstLine="288"/>
        <w:contextualSpacing/>
        <w:rPr>
          <w:ins w:id="69" w:author="Author"/>
          <w:rFonts w:ascii="Times New Roman" w:eastAsia="Calibri" w:hAnsi="Times New Roman" w:cs="Times New Roman"/>
          <w:color w:val="000000"/>
          <w:sz w:val="24"/>
          <w:szCs w:val="24"/>
        </w:rPr>
      </w:pPr>
      <w:ins w:id="70" w:author="Author">
        <w:r w:rsidRPr="008057FC">
          <w:rPr>
            <w:rFonts w:ascii="Times New Roman" w:eastAsia="Calibri" w:hAnsi="Times New Roman" w:cs="Times New Roman"/>
            <w:color w:val="000000"/>
            <w:sz w:val="24"/>
            <w:szCs w:val="24"/>
          </w:rPr>
          <w:t xml:space="preserve">Unfortunately, state funding reductions reduced the number of children the school could educate. Not being deaf resulted in me, in an enormous mistake by CPS, being transferred to the State Institution for Intellectually Disabled Children outside of St. Charles, Illinois. This </w:t>
        </w:r>
      </w:ins>
      <w:r w:rsidRPr="008057FC">
        <w:rPr>
          <w:rFonts w:ascii="Times New Roman" w:eastAsia="Calibri" w:hAnsi="Times New Roman" w:cs="Times New Roman"/>
          <w:color w:val="000000"/>
          <w:sz w:val="24"/>
          <w:szCs w:val="24"/>
        </w:rPr>
        <w:t>institution housed a hundred students who could not</w:t>
      </w:r>
      <w:ins w:id="71" w:author="Author">
        <w:r w:rsidRPr="008057FC">
          <w:rPr>
            <w:rFonts w:ascii="Times New Roman" w:eastAsia="Calibri" w:hAnsi="Times New Roman" w:cs="Times New Roman"/>
            <w:color w:val="000000"/>
            <w:sz w:val="24"/>
            <w:szCs w:val="24"/>
          </w:rPr>
          <w:t xml:space="preserve"> function as </w:t>
        </w:r>
      </w:ins>
      <w:r w:rsidRPr="008057FC">
        <w:rPr>
          <w:rFonts w:ascii="Times New Roman" w:eastAsia="Calibri" w:hAnsi="Times New Roman" w:cs="Times New Roman"/>
          <w:color w:val="000000"/>
          <w:sz w:val="24"/>
          <w:szCs w:val="24"/>
        </w:rPr>
        <w:t>normal</w:t>
      </w:r>
      <w:ins w:id="72" w:author="Author">
        <w:r w:rsidRPr="008057FC">
          <w:rPr>
            <w:rFonts w:ascii="Times New Roman" w:eastAsia="Calibri" w:hAnsi="Times New Roman" w:cs="Times New Roman"/>
            <w:color w:val="000000"/>
            <w:sz w:val="24"/>
            <w:szCs w:val="24"/>
          </w:rPr>
          <w:t xml:space="preserve"> children. </w:t>
        </w:r>
      </w:ins>
      <w:r w:rsidRPr="008057FC">
        <w:rPr>
          <w:rFonts w:ascii="Times New Roman" w:eastAsia="Calibri" w:hAnsi="Times New Roman" w:cs="Times New Roman"/>
          <w:color w:val="000000"/>
          <w:sz w:val="24"/>
          <w:szCs w:val="24"/>
        </w:rPr>
        <w:t xml:space="preserve">Their parents had given up on them. Doing </w:t>
      </w:r>
      <w:ins w:id="73" w:author="Author">
        <w:r w:rsidRPr="008057FC">
          <w:rPr>
            <w:rFonts w:ascii="Times New Roman" w:eastAsia="Calibri" w:hAnsi="Times New Roman" w:cs="Times New Roman"/>
            <w:color w:val="000000"/>
            <w:sz w:val="24"/>
            <w:szCs w:val="24"/>
          </w:rPr>
          <w:t>puzzles or putting on their clothes are monumental challenges. Sadly, I had fallen between the cracks. The senior staff disregarded my Alden School for the Deaf records and just assumed I was another imbecile who could not talk. Formerly a minor Christian college, the main building had classrooms, a library, and a dining hall, while the students lived in an attached dormitory.</w:t>
        </w:r>
      </w:ins>
    </w:p>
    <w:p w14:paraId="2ACAA95E" w14:textId="77777777" w:rsidR="005F56D3" w:rsidRPr="008057FC" w:rsidRDefault="005F56D3" w:rsidP="000B5256">
      <w:pPr>
        <w:widowControl w:val="0"/>
        <w:spacing w:after="0" w:line="360" w:lineRule="auto"/>
        <w:ind w:firstLine="288"/>
        <w:contextualSpacing/>
        <w:rPr>
          <w:ins w:id="74" w:author="Author"/>
          <w:rFonts w:ascii="Times New Roman" w:eastAsia="Calibri" w:hAnsi="Times New Roman" w:cs="Times New Roman"/>
          <w:color w:val="000000"/>
          <w:sz w:val="24"/>
          <w:szCs w:val="24"/>
        </w:rPr>
      </w:pPr>
      <w:ins w:id="75" w:author="Author">
        <w:r w:rsidRPr="008057FC">
          <w:rPr>
            <w:rFonts w:ascii="Times New Roman" w:eastAsia="Calibri" w:hAnsi="Times New Roman" w:cs="Times New Roman"/>
            <w:color w:val="000000"/>
            <w:sz w:val="24"/>
            <w:szCs w:val="24"/>
          </w:rPr>
          <w:lastRenderedPageBreak/>
          <w:t xml:space="preserve">The teachers who </w:t>
        </w:r>
      </w:ins>
      <w:r w:rsidRPr="008057FC">
        <w:rPr>
          <w:rFonts w:ascii="Times New Roman" w:eastAsia="Calibri" w:hAnsi="Times New Roman" w:cs="Times New Roman"/>
          <w:color w:val="000000"/>
          <w:sz w:val="24"/>
          <w:szCs w:val="24"/>
        </w:rPr>
        <w:t xml:space="preserve">supervised </w:t>
      </w:r>
      <w:ins w:id="76" w:author="Author">
        <w:r w:rsidRPr="008057FC">
          <w:rPr>
            <w:rFonts w:ascii="Times New Roman" w:eastAsia="Calibri" w:hAnsi="Times New Roman" w:cs="Times New Roman"/>
            <w:color w:val="000000"/>
            <w:sz w:val="24"/>
            <w:szCs w:val="24"/>
          </w:rPr>
          <w:t>the children like</w:t>
        </w:r>
      </w:ins>
      <w:r w:rsidRPr="008057FC">
        <w:rPr>
          <w:rFonts w:ascii="Times New Roman" w:eastAsia="Calibri" w:hAnsi="Times New Roman" w:cs="Times New Roman"/>
          <w:color w:val="000000"/>
          <w:sz w:val="24"/>
          <w:szCs w:val="24"/>
        </w:rPr>
        <w:t>d</w:t>
      </w:r>
      <w:ins w:id="77" w:author="Author">
        <w:r w:rsidRPr="008057FC">
          <w:rPr>
            <w:rFonts w:ascii="Times New Roman" w:eastAsia="Calibri" w:hAnsi="Times New Roman" w:cs="Times New Roman"/>
            <w:color w:val="000000"/>
            <w:sz w:val="24"/>
            <w:szCs w:val="24"/>
          </w:rPr>
          <w:t xml:space="preserve"> me because I'd help them calm kids </w:t>
        </w:r>
      </w:ins>
      <w:r w:rsidRPr="008057FC">
        <w:rPr>
          <w:rFonts w:ascii="Times New Roman" w:eastAsia="Calibri" w:hAnsi="Times New Roman" w:cs="Times New Roman"/>
          <w:color w:val="000000"/>
          <w:sz w:val="24"/>
          <w:szCs w:val="24"/>
        </w:rPr>
        <w:t>with</w:t>
      </w:r>
      <w:ins w:id="78" w:author="Author">
        <w:r w:rsidRPr="008057FC">
          <w:rPr>
            <w:rFonts w:ascii="Times New Roman" w:eastAsia="Calibri" w:hAnsi="Times New Roman" w:cs="Times New Roman"/>
            <w:color w:val="000000"/>
            <w:sz w:val="24"/>
            <w:szCs w:val="24"/>
          </w:rPr>
          <w:t xml:space="preserve"> tantrums. I'd wipe noses and change the </w:t>
        </w:r>
      </w:ins>
      <w:r w:rsidRPr="008057FC">
        <w:rPr>
          <w:rFonts w:ascii="Times New Roman" w:eastAsia="Calibri" w:hAnsi="Times New Roman" w:cs="Times New Roman"/>
          <w:color w:val="000000"/>
          <w:sz w:val="24"/>
          <w:szCs w:val="24"/>
        </w:rPr>
        <w:t>diapers of the girl</w:t>
      </w:r>
      <w:ins w:id="79" w:author="Author">
        <w:r w:rsidRPr="008057FC">
          <w:rPr>
            <w:rFonts w:ascii="Times New Roman" w:eastAsia="Calibri" w:hAnsi="Times New Roman" w:cs="Times New Roman"/>
            <w:color w:val="000000"/>
            <w:sz w:val="24"/>
            <w:szCs w:val="24"/>
          </w:rPr>
          <w:t>s who had accidents. The younger children would respond better to someone their age, and my blond hair and pleasant face put them at ease.</w:t>
        </w:r>
      </w:ins>
    </w:p>
    <w:p w14:paraId="3BD032E5" w14:textId="77777777" w:rsidR="005F56D3" w:rsidRPr="008057FC" w:rsidRDefault="005F56D3" w:rsidP="000B5256">
      <w:pPr>
        <w:widowControl w:val="0"/>
        <w:spacing w:after="0" w:line="360" w:lineRule="auto"/>
        <w:ind w:firstLine="288"/>
        <w:contextualSpacing/>
        <w:rPr>
          <w:ins w:id="80" w:author="Author"/>
          <w:rFonts w:ascii="Times New Roman" w:eastAsia="Calibri" w:hAnsi="Times New Roman" w:cs="Times New Roman"/>
          <w:color w:val="000000"/>
          <w:sz w:val="24"/>
          <w:szCs w:val="24"/>
        </w:rPr>
      </w:pPr>
      <w:ins w:id="81" w:author="Author">
        <w:r w:rsidRPr="008057FC">
          <w:rPr>
            <w:rFonts w:ascii="Times New Roman" w:eastAsia="Calibri" w:hAnsi="Times New Roman" w:cs="Times New Roman"/>
            <w:color w:val="000000"/>
            <w:sz w:val="24"/>
            <w:szCs w:val="24"/>
          </w:rPr>
          <w:t xml:space="preserve">Fortunately, one kind teacher, Ms. Adams, recognized that I was bright, even brilliant. </w:t>
        </w:r>
      </w:ins>
      <w:r w:rsidRPr="008057FC">
        <w:rPr>
          <w:rFonts w:ascii="Times New Roman" w:eastAsia="Calibri" w:hAnsi="Times New Roman" w:cs="Times New Roman"/>
          <w:color w:val="000000"/>
          <w:sz w:val="24"/>
          <w:szCs w:val="24"/>
        </w:rPr>
        <w:t>So,</w:t>
      </w:r>
      <w:ins w:id="82" w:author="Author">
        <w:r w:rsidRPr="008057FC">
          <w:rPr>
            <w:rFonts w:ascii="Times New Roman" w:eastAsia="Calibri" w:hAnsi="Times New Roman" w:cs="Times New Roman"/>
            <w:color w:val="000000"/>
            <w:sz w:val="24"/>
            <w:szCs w:val="24"/>
          </w:rPr>
          <w:t xml:space="preserve"> she started feeding me a succession of books to read, graduating from children's books to classics like Pride and Prejudice. Eventually, the Institution found it best to leave me alone to read whatever interested me in the library, which was empty and quiet. I was never a discipline problem, always on time for </w:t>
        </w:r>
      </w:ins>
      <w:r w:rsidRPr="008057FC">
        <w:rPr>
          <w:rFonts w:ascii="Times New Roman" w:eastAsia="Calibri" w:hAnsi="Times New Roman" w:cs="Times New Roman"/>
          <w:color w:val="000000"/>
          <w:sz w:val="24"/>
          <w:szCs w:val="24"/>
        </w:rPr>
        <w:t>meals</w:t>
      </w:r>
      <w:ins w:id="83" w:author="Author">
        <w:r w:rsidRPr="008057FC">
          <w:rPr>
            <w:rFonts w:ascii="Times New Roman" w:eastAsia="Calibri" w:hAnsi="Times New Roman" w:cs="Times New Roman"/>
            <w:color w:val="000000"/>
            <w:sz w:val="24"/>
            <w:szCs w:val="24"/>
          </w:rPr>
          <w:t>, so they generally left me to my own devices.</w:t>
        </w:r>
      </w:ins>
    </w:p>
    <w:p w14:paraId="3D3D5A6D" w14:textId="77777777" w:rsidR="005F56D3" w:rsidRPr="008057FC" w:rsidRDefault="005F56D3" w:rsidP="000B5256">
      <w:pPr>
        <w:widowControl w:val="0"/>
        <w:spacing w:after="0" w:line="360" w:lineRule="auto"/>
        <w:ind w:firstLine="288"/>
        <w:contextualSpacing/>
        <w:rPr>
          <w:ins w:id="84" w:author="Author"/>
          <w:rFonts w:ascii="Times New Roman" w:eastAsia="Calibri" w:hAnsi="Times New Roman" w:cs="Times New Roman"/>
          <w:color w:val="000000"/>
          <w:sz w:val="24"/>
          <w:szCs w:val="24"/>
        </w:rPr>
      </w:pPr>
      <w:ins w:id="85" w:author="Author">
        <w:r w:rsidRPr="008057FC">
          <w:rPr>
            <w:rFonts w:ascii="Times New Roman" w:eastAsia="Calibri" w:hAnsi="Times New Roman" w:cs="Times New Roman"/>
            <w:color w:val="000000"/>
            <w:sz w:val="24"/>
            <w:szCs w:val="24"/>
          </w:rPr>
          <w:t>I read every day for ten years, starting with an old copy of the Encyclopedia Britannica. I taught myself English literature, philosophy, history, and science. In my last years at the Institution, I threw myself into mathematics, algebra, and everything I could find about computers</w:t>
        </w:r>
      </w:ins>
      <w:r w:rsidRPr="008057FC">
        <w:rPr>
          <w:rFonts w:ascii="Times New Roman" w:eastAsia="Calibri" w:hAnsi="Times New Roman" w:cs="Times New Roman"/>
          <w:color w:val="000000"/>
          <w:sz w:val="24"/>
          <w:szCs w:val="24"/>
        </w:rPr>
        <w:t xml:space="preserve"> and artificial intelligence</w:t>
      </w:r>
      <w:ins w:id="86" w:author="Author">
        <w:r w:rsidRPr="008057FC">
          <w:rPr>
            <w:rFonts w:ascii="Times New Roman" w:eastAsia="Calibri" w:hAnsi="Times New Roman" w:cs="Times New Roman"/>
            <w:color w:val="000000"/>
            <w:sz w:val="24"/>
            <w:szCs w:val="24"/>
          </w:rPr>
          <w:t>.</w:t>
        </w:r>
      </w:ins>
    </w:p>
    <w:p w14:paraId="75C2DC43" w14:textId="77777777" w:rsidR="005F56D3" w:rsidRPr="008057FC" w:rsidRDefault="005F56D3" w:rsidP="000B5256">
      <w:pPr>
        <w:widowControl w:val="0"/>
        <w:spacing w:after="0" w:line="360" w:lineRule="auto"/>
        <w:ind w:firstLine="288"/>
        <w:contextualSpacing/>
        <w:rPr>
          <w:ins w:id="87" w:author="Author"/>
          <w:rFonts w:ascii="Times New Roman" w:eastAsia="Calibri" w:hAnsi="Times New Roman" w:cs="Times New Roman"/>
          <w:color w:val="000000"/>
          <w:sz w:val="24"/>
          <w:szCs w:val="24"/>
        </w:rPr>
      </w:pPr>
      <w:ins w:id="88" w:author="Author">
        <w:r w:rsidRPr="008057FC">
          <w:rPr>
            <w:rFonts w:ascii="Times New Roman" w:eastAsia="Calibri" w:hAnsi="Times New Roman" w:cs="Times New Roman"/>
            <w:color w:val="000000"/>
            <w:sz w:val="24"/>
            <w:szCs w:val="24"/>
          </w:rPr>
          <w:t xml:space="preserve">Ms. Adams bought me a </w:t>
        </w:r>
      </w:ins>
      <w:r w:rsidRPr="008057FC">
        <w:rPr>
          <w:rFonts w:ascii="Times New Roman" w:eastAsia="Calibri" w:hAnsi="Times New Roman" w:cs="Times New Roman"/>
          <w:color w:val="000000"/>
          <w:sz w:val="24"/>
          <w:szCs w:val="24"/>
        </w:rPr>
        <w:t>refurbished</w:t>
      </w:r>
      <w:ins w:id="89" w:author="Author">
        <w:r w:rsidRPr="008057FC">
          <w:rPr>
            <w:rFonts w:ascii="Times New Roman" w:eastAsia="Calibri" w:hAnsi="Times New Roman" w:cs="Times New Roman"/>
            <w:color w:val="000000"/>
            <w:sz w:val="24"/>
            <w:szCs w:val="24"/>
          </w:rPr>
          <w:t xml:space="preserve"> laptop computer from eBay. Using it, I taught myself </w:t>
        </w:r>
      </w:ins>
      <w:r w:rsidRPr="008057FC">
        <w:rPr>
          <w:rFonts w:ascii="Times New Roman" w:eastAsia="Calibri" w:hAnsi="Times New Roman" w:cs="Times New Roman"/>
          <w:color w:val="000000"/>
          <w:sz w:val="24"/>
          <w:szCs w:val="24"/>
        </w:rPr>
        <w:t>four</w:t>
      </w:r>
      <w:ins w:id="90" w:author="Author">
        <w:r w:rsidRPr="008057FC">
          <w:rPr>
            <w:rFonts w:ascii="Times New Roman" w:eastAsia="Calibri" w:hAnsi="Times New Roman" w:cs="Times New Roman"/>
            <w:color w:val="000000"/>
            <w:sz w:val="24"/>
            <w:szCs w:val="24"/>
          </w:rPr>
          <w:t xml:space="preserve"> computer languages</w:t>
        </w:r>
      </w:ins>
      <w:r w:rsidRPr="008057FC">
        <w:rPr>
          <w:rFonts w:ascii="Times New Roman" w:eastAsia="Calibri" w:hAnsi="Times New Roman" w:cs="Times New Roman"/>
          <w:color w:val="000000"/>
          <w:sz w:val="24"/>
          <w:szCs w:val="24"/>
        </w:rPr>
        <w:t>:</w:t>
      </w:r>
      <w:ins w:id="91" w:author="Author">
        <w:r w:rsidRPr="008057FC">
          <w:rPr>
            <w:rFonts w:ascii="Times New Roman" w:eastAsia="Calibri" w:hAnsi="Times New Roman" w:cs="Times New Roman"/>
            <w:color w:val="000000"/>
            <w:sz w:val="24"/>
            <w:szCs w:val="24"/>
          </w:rPr>
          <w:t xml:space="preserve"> C, C++, </w:t>
        </w:r>
      </w:ins>
      <w:r w:rsidRPr="008057FC">
        <w:rPr>
          <w:rFonts w:ascii="Times New Roman" w:eastAsia="Calibri" w:hAnsi="Times New Roman" w:cs="Times New Roman"/>
          <w:color w:val="000000"/>
          <w:sz w:val="24"/>
          <w:szCs w:val="24"/>
        </w:rPr>
        <w:t xml:space="preserve">Rust, </w:t>
      </w:r>
      <w:ins w:id="92" w:author="Author">
        <w:r w:rsidRPr="008057FC">
          <w:rPr>
            <w:rFonts w:ascii="Times New Roman" w:eastAsia="Calibri" w:hAnsi="Times New Roman" w:cs="Times New Roman"/>
            <w:color w:val="000000"/>
            <w:sz w:val="24"/>
            <w:szCs w:val="24"/>
          </w:rPr>
          <w:t xml:space="preserve">and Python. Even though </w:t>
        </w:r>
      </w:ins>
      <w:r w:rsidRPr="008057FC">
        <w:rPr>
          <w:rFonts w:ascii="Times New Roman" w:eastAsia="Calibri" w:hAnsi="Times New Roman" w:cs="Times New Roman"/>
          <w:color w:val="000000"/>
          <w:sz w:val="24"/>
          <w:szCs w:val="24"/>
        </w:rPr>
        <w:t>she</w:t>
      </w:r>
      <w:ins w:id="93" w:author="Author">
        <w:r w:rsidRPr="008057FC">
          <w:rPr>
            <w:rFonts w:ascii="Times New Roman" w:eastAsia="Calibri" w:hAnsi="Times New Roman" w:cs="Times New Roman"/>
            <w:color w:val="000000"/>
            <w:sz w:val="24"/>
            <w:szCs w:val="24"/>
          </w:rPr>
          <w:t xml:space="preserve"> realized </w:t>
        </w:r>
      </w:ins>
      <w:r w:rsidRPr="008057FC">
        <w:rPr>
          <w:rFonts w:ascii="Times New Roman" w:eastAsia="Calibri" w:hAnsi="Times New Roman" w:cs="Times New Roman"/>
          <w:color w:val="000000"/>
          <w:sz w:val="24"/>
          <w:szCs w:val="24"/>
        </w:rPr>
        <w:t>I was brilliant but couldn't speak, the school administration preferred keeping</w:t>
      </w:r>
      <w:ins w:id="94" w:author="Author">
        <w:r w:rsidRPr="008057FC">
          <w:rPr>
            <w:rFonts w:ascii="Times New Roman" w:eastAsia="Calibri" w:hAnsi="Times New Roman" w:cs="Times New Roman"/>
            <w:color w:val="000000"/>
            <w:sz w:val="24"/>
            <w:szCs w:val="24"/>
          </w:rPr>
          <w:t xml:space="preserve"> me around since the state paid for my residency.</w:t>
        </w:r>
      </w:ins>
    </w:p>
    <w:p w14:paraId="4F890048" w14:textId="77777777" w:rsidR="005F56D3" w:rsidRPr="008057FC" w:rsidRDefault="005F56D3" w:rsidP="000B5256">
      <w:pPr>
        <w:widowControl w:val="0"/>
        <w:spacing w:after="0" w:line="360" w:lineRule="auto"/>
        <w:ind w:firstLine="288"/>
        <w:contextualSpacing/>
        <w:rPr>
          <w:ins w:id="95" w:author="Author"/>
          <w:rFonts w:ascii="Times New Roman" w:eastAsia="Calibri" w:hAnsi="Times New Roman" w:cs="Times New Roman"/>
          <w:color w:val="000000"/>
          <w:sz w:val="24"/>
          <w:szCs w:val="24"/>
        </w:rPr>
      </w:pPr>
      <w:ins w:id="96" w:author="Author">
        <w:r w:rsidRPr="008057FC">
          <w:rPr>
            <w:rFonts w:ascii="Times New Roman" w:eastAsia="Calibri" w:hAnsi="Times New Roman" w:cs="Times New Roman"/>
            <w:color w:val="000000"/>
            <w:sz w:val="24"/>
            <w:szCs w:val="24"/>
          </w:rPr>
          <w:t xml:space="preserve">I never considered running away. Where would I go? I knew my parents had abandoned me; I had no family anywhere. </w:t>
        </w:r>
      </w:ins>
    </w:p>
    <w:p w14:paraId="55DCB36E" w14:textId="77777777" w:rsidR="005F56D3" w:rsidRPr="008057FC" w:rsidRDefault="005F56D3" w:rsidP="000B5256">
      <w:pPr>
        <w:widowControl w:val="0"/>
        <w:spacing w:after="0" w:line="360" w:lineRule="auto"/>
        <w:ind w:firstLine="288"/>
        <w:contextualSpacing/>
        <w:rPr>
          <w:ins w:id="97" w:author="Author"/>
          <w:rFonts w:ascii="Times New Roman" w:eastAsia="Calibri" w:hAnsi="Times New Roman" w:cs="Times New Roman"/>
          <w:color w:val="000000"/>
          <w:sz w:val="24"/>
          <w:szCs w:val="24"/>
        </w:rPr>
      </w:pPr>
      <w:ins w:id="98" w:author="Author">
        <w:r w:rsidRPr="008057FC">
          <w:rPr>
            <w:rFonts w:ascii="Times New Roman" w:eastAsia="Calibri" w:hAnsi="Times New Roman" w:cs="Times New Roman"/>
            <w:color w:val="000000"/>
            <w:sz w:val="24"/>
            <w:szCs w:val="24"/>
          </w:rPr>
          <w:t xml:space="preserve">There was another reason why they wanted to keep me out of sight. I was raped </w:t>
        </w:r>
      </w:ins>
      <w:r w:rsidRPr="008057FC">
        <w:rPr>
          <w:rFonts w:ascii="Times New Roman" w:eastAsia="Calibri" w:hAnsi="Times New Roman" w:cs="Times New Roman"/>
          <w:color w:val="000000"/>
          <w:sz w:val="24"/>
          <w:szCs w:val="24"/>
        </w:rPr>
        <w:t>once</w:t>
      </w:r>
      <w:ins w:id="99" w:author="Author">
        <w:r w:rsidRPr="008057FC">
          <w:rPr>
            <w:rFonts w:ascii="Times New Roman" w:eastAsia="Calibri" w:hAnsi="Times New Roman" w:cs="Times New Roman"/>
            <w:color w:val="000000"/>
            <w:sz w:val="24"/>
            <w:szCs w:val="24"/>
          </w:rPr>
          <w:t xml:space="preserve"> by </w:t>
        </w:r>
      </w:ins>
      <w:r w:rsidRPr="008057FC">
        <w:rPr>
          <w:rFonts w:ascii="Times New Roman" w:eastAsia="Calibri" w:hAnsi="Times New Roman" w:cs="Times New Roman"/>
          <w:color w:val="000000"/>
          <w:sz w:val="24"/>
          <w:szCs w:val="24"/>
        </w:rPr>
        <w:t>an</w:t>
      </w:r>
      <w:ins w:id="100" w:author="Author">
        <w:r w:rsidRPr="008057FC">
          <w:rPr>
            <w:rFonts w:ascii="Times New Roman" w:eastAsia="Calibri" w:hAnsi="Times New Roman" w:cs="Times New Roman"/>
            <w:color w:val="000000"/>
            <w:sz w:val="24"/>
            <w:szCs w:val="24"/>
          </w:rPr>
          <w:t xml:space="preserve"> Institution employee. I was 13 years old</w:t>
        </w:r>
      </w:ins>
      <w:r w:rsidRPr="008057FC">
        <w:rPr>
          <w:rFonts w:ascii="Times New Roman" w:eastAsia="Calibri" w:hAnsi="Times New Roman" w:cs="Times New Roman"/>
          <w:color w:val="000000"/>
          <w:sz w:val="24"/>
          <w:szCs w:val="24"/>
        </w:rPr>
        <w:t>,</w:t>
      </w:r>
      <w:ins w:id="101" w:author="Author">
        <w:r w:rsidRPr="008057FC">
          <w:rPr>
            <w:rFonts w:ascii="Times New Roman" w:eastAsia="Calibri" w:hAnsi="Times New Roman" w:cs="Times New Roman"/>
            <w:color w:val="000000"/>
            <w:sz w:val="24"/>
            <w:szCs w:val="24"/>
          </w:rPr>
          <w:t xml:space="preserve"> beautiful</w:t>
        </w:r>
      </w:ins>
      <w:r w:rsidRPr="008057FC">
        <w:rPr>
          <w:rFonts w:ascii="Times New Roman" w:eastAsia="Calibri" w:hAnsi="Times New Roman" w:cs="Times New Roman"/>
          <w:color w:val="000000"/>
          <w:sz w:val="24"/>
          <w:szCs w:val="24"/>
        </w:rPr>
        <w:t>,</w:t>
      </w:r>
      <w:ins w:id="102" w:author="Author">
        <w:r w:rsidRPr="008057FC">
          <w:rPr>
            <w:rFonts w:ascii="Times New Roman" w:eastAsia="Calibri" w:hAnsi="Times New Roman" w:cs="Times New Roman"/>
            <w:color w:val="000000"/>
            <w:sz w:val="24"/>
            <w:szCs w:val="24"/>
          </w:rPr>
          <w:t xml:space="preserve"> and had developed early, but </w:t>
        </w:r>
      </w:ins>
      <w:r w:rsidRPr="008057FC">
        <w:rPr>
          <w:rFonts w:ascii="Times New Roman" w:eastAsia="Calibri" w:hAnsi="Times New Roman" w:cs="Times New Roman"/>
          <w:color w:val="000000"/>
          <w:sz w:val="24"/>
          <w:szCs w:val="24"/>
        </w:rPr>
        <w:t>I h</w:t>
      </w:r>
      <w:ins w:id="103" w:author="Author">
        <w:r w:rsidRPr="008057FC">
          <w:rPr>
            <w:rFonts w:ascii="Times New Roman" w:eastAsia="Calibri" w:hAnsi="Times New Roman" w:cs="Times New Roman"/>
            <w:color w:val="000000"/>
            <w:sz w:val="24"/>
            <w:szCs w:val="24"/>
          </w:rPr>
          <w:t xml:space="preserve">ad no idea what he </w:t>
        </w:r>
        <w:r w:rsidRPr="008057FC">
          <w:rPr>
            <w:rFonts w:ascii="Times New Roman" w:eastAsia="Calibri" w:hAnsi="Times New Roman" w:cs="Times New Roman"/>
            <w:color w:val="000000"/>
            <w:sz w:val="24"/>
            <w:szCs w:val="24"/>
          </w:rPr>
          <w:lastRenderedPageBreak/>
          <w:t xml:space="preserve">was doing to me. They fired the rapist, and the in-house doctor gave me the Morning After pill. </w:t>
        </w:r>
      </w:ins>
      <w:r w:rsidRPr="008057FC">
        <w:rPr>
          <w:rFonts w:ascii="Times New Roman" w:eastAsia="Calibri" w:hAnsi="Times New Roman" w:cs="Times New Roman"/>
          <w:color w:val="000000"/>
          <w:sz w:val="24"/>
          <w:szCs w:val="24"/>
        </w:rPr>
        <w:t>W</w:t>
      </w:r>
      <w:ins w:id="104" w:author="Author">
        <w:r w:rsidRPr="008057FC">
          <w:rPr>
            <w:rFonts w:ascii="Times New Roman" w:eastAsia="Calibri" w:hAnsi="Times New Roman" w:cs="Times New Roman"/>
            <w:color w:val="000000"/>
            <w:sz w:val="24"/>
            <w:szCs w:val="24"/>
          </w:rPr>
          <w:t xml:space="preserve">hen I didn't get pregnant </w:t>
        </w:r>
      </w:ins>
      <w:r w:rsidRPr="008057FC">
        <w:rPr>
          <w:rFonts w:ascii="Times New Roman" w:eastAsia="Calibri" w:hAnsi="Times New Roman" w:cs="Times New Roman"/>
          <w:color w:val="000000"/>
          <w:sz w:val="24"/>
          <w:szCs w:val="24"/>
        </w:rPr>
        <w:t>or</w:t>
      </w:r>
      <w:ins w:id="105" w:author="Author">
        <w:r w:rsidRPr="008057FC">
          <w:rPr>
            <w:rFonts w:ascii="Times New Roman" w:eastAsia="Calibri" w:hAnsi="Times New Roman" w:cs="Times New Roman"/>
            <w:color w:val="000000"/>
            <w:sz w:val="24"/>
            <w:szCs w:val="24"/>
          </w:rPr>
          <w:t xml:space="preserve"> test positive for sexually transmitted diseases, they told me everything would be OK and</w:t>
        </w:r>
      </w:ins>
      <w:r w:rsidRPr="008057FC">
        <w:rPr>
          <w:rFonts w:ascii="Times New Roman" w:eastAsia="Calibri" w:hAnsi="Times New Roman" w:cs="Times New Roman"/>
          <w:color w:val="000000"/>
          <w:sz w:val="24"/>
          <w:szCs w:val="24"/>
        </w:rPr>
        <w:t xml:space="preserve"> to forget about it</w:t>
      </w:r>
      <w:ins w:id="106" w:author="Author">
        <w:r w:rsidRPr="008057FC">
          <w:rPr>
            <w:rFonts w:ascii="Times New Roman" w:eastAsia="Calibri" w:hAnsi="Times New Roman" w:cs="Times New Roman"/>
            <w:color w:val="000000"/>
            <w:sz w:val="24"/>
            <w:szCs w:val="24"/>
          </w:rPr>
          <w:t>.</w:t>
        </w:r>
      </w:ins>
      <w:r w:rsidRPr="008057FC">
        <w:rPr>
          <w:rFonts w:ascii="Times New Roman" w:eastAsia="Calibri" w:hAnsi="Times New Roman" w:cs="Times New Roman"/>
          <w:color w:val="000000"/>
          <w:sz w:val="24"/>
          <w:szCs w:val="24"/>
        </w:rPr>
        <w:t xml:space="preserve"> </w:t>
      </w:r>
      <w:ins w:id="107" w:author="Author">
        <w:r w:rsidRPr="008057FC">
          <w:rPr>
            <w:rFonts w:ascii="Times New Roman" w:eastAsia="Calibri" w:hAnsi="Times New Roman" w:cs="Times New Roman"/>
            <w:color w:val="000000"/>
            <w:sz w:val="24"/>
            <w:szCs w:val="24"/>
          </w:rPr>
          <w:t>Like some Christian churches, the facility thought its reputation was more important than justice for one of its charges.</w:t>
        </w:r>
      </w:ins>
    </w:p>
    <w:p w14:paraId="0EDC64AC"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sectPr w:rsidR="005F56D3" w:rsidRPr="008057FC" w:rsidSect="00094DD0">
          <w:pgSz w:w="8640" w:h="12960" w:code="158"/>
          <w:pgMar w:top="720" w:right="720" w:bottom="720" w:left="720" w:header="720" w:footer="720" w:gutter="720"/>
          <w:cols w:space="720"/>
          <w:titlePg/>
          <w:docGrid w:linePitch="360"/>
        </w:sectPr>
      </w:pPr>
      <w:ins w:id="108" w:author="Author">
        <w:r w:rsidRPr="008057FC">
          <w:rPr>
            <w:rFonts w:ascii="Times New Roman" w:eastAsia="Calibri" w:hAnsi="Times New Roman" w:cs="Times New Roman"/>
            <w:color w:val="000000"/>
            <w:sz w:val="24"/>
            <w:szCs w:val="24"/>
          </w:rPr>
          <w:t xml:space="preserve">When I turned 18, the school decided to release me. They gave me $200, a copy of my birth certificate, school ID, a letter of recommendation, two sets of clothes, shoes, a jacket, and a small duffel bag to carry them. I was also allowed to take the laptop with me. The Institution’s management gave me the address of the </w:t>
        </w:r>
        <w:r w:rsidRPr="008057FC">
          <w:rPr>
            <w:rFonts w:ascii="Times New Roman" w:hAnsi="Times New Roman" w:cs="Times New Roman"/>
            <w:sz w:val="24"/>
            <w:szCs w:val="24"/>
          </w:rPr>
          <w:t>Ship of Hope Halfway House for Runaway Teenagers and Battered Women in Chicago,</w:t>
        </w:r>
        <w:r w:rsidRPr="008057FC">
          <w:rPr>
            <w:rFonts w:ascii="Times New Roman" w:eastAsia="Calibri" w:hAnsi="Times New Roman" w:cs="Times New Roman"/>
            <w:color w:val="000000"/>
            <w:sz w:val="24"/>
            <w:szCs w:val="24"/>
          </w:rPr>
          <w:t xml:space="preserve"> which would house and assist me in getting a job. I didn’t tell them that I had no interest in going from one Institution to another. So</w:t>
        </w:r>
      </w:ins>
      <w:r w:rsidRPr="008057FC">
        <w:rPr>
          <w:rFonts w:ascii="Times New Roman" w:eastAsia="Calibri" w:hAnsi="Times New Roman" w:cs="Times New Roman"/>
          <w:color w:val="000000"/>
          <w:sz w:val="24"/>
          <w:szCs w:val="24"/>
        </w:rPr>
        <w:t>,</w:t>
      </w:r>
      <w:ins w:id="109" w:author="Author">
        <w:r w:rsidRPr="008057FC">
          <w:rPr>
            <w:rFonts w:ascii="Times New Roman" w:eastAsia="Calibri" w:hAnsi="Times New Roman" w:cs="Times New Roman"/>
            <w:color w:val="000000"/>
            <w:sz w:val="24"/>
            <w:szCs w:val="24"/>
          </w:rPr>
          <w:t xml:space="preserve"> after they put me on a Greyhound bus, I decided to go to Chicago and fend for myself.</w:t>
        </w:r>
      </w:ins>
    </w:p>
    <w:p w14:paraId="380EC891" w14:textId="77777777" w:rsidR="005F56D3" w:rsidRPr="008057FC" w:rsidRDefault="005F56D3" w:rsidP="000B5256">
      <w:pPr>
        <w:pStyle w:val="ASubheadLevel1"/>
        <w:spacing w:line="360" w:lineRule="auto"/>
        <w:rPr>
          <w:ins w:id="110" w:author="Author"/>
          <w:rFonts w:ascii="Times New Roman" w:hAnsi="Times New Roman" w:cs="Times New Roman"/>
          <w:sz w:val="24"/>
          <w:szCs w:val="24"/>
        </w:rPr>
      </w:pPr>
      <w:bookmarkStart w:id="111" w:name="_Toc161431595"/>
      <w:bookmarkStart w:id="112" w:name="_Toc192445586"/>
      <w:ins w:id="113" w:author="Author">
        <w:r w:rsidRPr="008057FC">
          <w:rPr>
            <w:rFonts w:ascii="Times New Roman" w:hAnsi="Times New Roman" w:cs="Times New Roman"/>
            <w:sz w:val="24"/>
            <w:szCs w:val="24"/>
          </w:rPr>
          <w:t>Getting a Job</w:t>
        </w:r>
        <w:bookmarkEnd w:id="111"/>
        <w:bookmarkEnd w:id="112"/>
      </w:ins>
    </w:p>
    <w:p w14:paraId="2A31315A"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I bought a notepad and Sharpie at the downtown Chicago bus station.</w:t>
      </w:r>
      <w:ins w:id="114" w:author="Author">
        <w:r w:rsidRPr="008057FC">
          <w:rPr>
            <w:rFonts w:ascii="Times New Roman" w:eastAsia="Calibri" w:hAnsi="Times New Roman" w:cs="Times New Roman"/>
            <w:color w:val="000000"/>
            <w:sz w:val="24"/>
            <w:szCs w:val="24"/>
          </w:rPr>
          <w:t xml:space="preserve"> I found a McDonald's</w:t>
        </w:r>
      </w:ins>
      <w:r w:rsidRPr="008057FC">
        <w:rPr>
          <w:rFonts w:ascii="Times New Roman" w:eastAsia="Calibri" w:hAnsi="Times New Roman" w:cs="Times New Roman"/>
          <w:color w:val="000000"/>
          <w:sz w:val="24"/>
          <w:szCs w:val="24"/>
        </w:rPr>
        <w:t>, wrote down my choice,</w:t>
      </w:r>
      <w:ins w:id="115" w:author="Author">
        <w:r w:rsidRPr="008057FC">
          <w:rPr>
            <w:rFonts w:ascii="Times New Roman" w:eastAsia="Calibri" w:hAnsi="Times New Roman" w:cs="Times New Roman"/>
            <w:color w:val="000000"/>
            <w:sz w:val="24"/>
            <w:szCs w:val="24"/>
          </w:rPr>
          <w:t xml:space="preserve"> and bought my first fast food. Next, I logged onto their WiFi and perused the daily help-wanted sites for Chicago. Finding an entry for a dishwasher at Bob's 24-hour Diner on South Canal Street, only six city blocks from the bus station, I wrote on my notepad:</w:t>
        </w:r>
      </w:ins>
    </w:p>
    <w:p w14:paraId="3C3F18E5" w14:textId="77777777" w:rsidR="005F56D3" w:rsidRPr="008057FC" w:rsidRDefault="005F56D3" w:rsidP="000B5256">
      <w:pPr>
        <w:widowControl w:val="0"/>
        <w:spacing w:after="0" w:line="360" w:lineRule="auto"/>
        <w:ind w:firstLine="288"/>
        <w:contextualSpacing/>
        <w:rPr>
          <w:ins w:id="116" w:author="Author"/>
          <w:rFonts w:ascii="Times New Roman" w:eastAsia="Calibri" w:hAnsi="Times New Roman" w:cs="Times New Roman"/>
          <w:color w:val="000000"/>
          <w:sz w:val="24"/>
          <w:szCs w:val="24"/>
        </w:rPr>
      </w:pPr>
    </w:p>
    <w:p w14:paraId="5BAAE2CE" w14:textId="77777777" w:rsidR="005F56D3" w:rsidRPr="008057FC" w:rsidRDefault="005F56D3" w:rsidP="000B5256">
      <w:pPr>
        <w:widowControl w:val="0"/>
        <w:spacing w:after="0" w:line="360" w:lineRule="auto"/>
        <w:ind w:left="720" w:right="576"/>
        <w:contextualSpacing/>
        <w:rPr>
          <w:ins w:id="117" w:author="Author"/>
          <w:rFonts w:ascii="Times New Roman" w:eastAsia="Calibri" w:hAnsi="Times New Roman" w:cs="Times New Roman"/>
          <w:i/>
          <w:iCs/>
          <w:color w:val="000000"/>
          <w:sz w:val="24"/>
          <w:szCs w:val="24"/>
        </w:rPr>
      </w:pPr>
      <w:ins w:id="118" w:author="Author">
        <w:r w:rsidRPr="008057FC">
          <w:rPr>
            <w:rFonts w:ascii="Times New Roman" w:eastAsia="Calibri" w:hAnsi="Times New Roman" w:cs="Times New Roman"/>
            <w:i/>
            <w:iCs/>
            <w:color w:val="000000"/>
            <w:sz w:val="24"/>
            <w:szCs w:val="24"/>
          </w:rPr>
          <w:t xml:space="preserve">Hi, </w:t>
        </w:r>
      </w:ins>
      <w:r w:rsidRPr="008057FC">
        <w:rPr>
          <w:rFonts w:ascii="Times New Roman" w:eastAsia="Calibri" w:hAnsi="Times New Roman" w:cs="Times New Roman"/>
          <w:i/>
          <w:iCs/>
          <w:color w:val="000000"/>
          <w:sz w:val="24"/>
          <w:szCs w:val="24"/>
        </w:rPr>
        <w:t>my</w:t>
      </w:r>
      <w:ins w:id="119" w:author="Author">
        <w:r w:rsidRPr="008057FC">
          <w:rPr>
            <w:rFonts w:ascii="Times New Roman" w:eastAsia="Calibri" w:hAnsi="Times New Roman" w:cs="Times New Roman"/>
            <w:i/>
            <w:iCs/>
            <w:color w:val="000000"/>
            <w:sz w:val="24"/>
            <w:szCs w:val="24"/>
          </w:rPr>
          <w:t xml:space="preserve"> name is Jane Doe.</w:t>
        </w:r>
      </w:ins>
    </w:p>
    <w:p w14:paraId="45CBDBF7" w14:textId="77777777" w:rsidR="005F56D3" w:rsidRPr="008057FC" w:rsidRDefault="005F56D3" w:rsidP="000B5256">
      <w:pPr>
        <w:widowControl w:val="0"/>
        <w:spacing w:after="0" w:line="360" w:lineRule="auto"/>
        <w:ind w:left="720" w:right="576"/>
        <w:contextualSpacing/>
        <w:rPr>
          <w:ins w:id="120" w:author="Author"/>
          <w:rFonts w:ascii="Times New Roman" w:eastAsia="Calibri" w:hAnsi="Times New Roman" w:cs="Times New Roman"/>
          <w:i/>
          <w:iCs/>
          <w:color w:val="000000"/>
          <w:sz w:val="24"/>
          <w:szCs w:val="24"/>
        </w:rPr>
      </w:pPr>
      <w:ins w:id="121" w:author="Author">
        <w:r w:rsidRPr="008057FC">
          <w:rPr>
            <w:rFonts w:ascii="Times New Roman" w:eastAsia="Calibri" w:hAnsi="Times New Roman" w:cs="Times New Roman"/>
            <w:i/>
            <w:iCs/>
            <w:color w:val="000000"/>
            <w:sz w:val="24"/>
            <w:szCs w:val="24"/>
          </w:rPr>
          <w:lastRenderedPageBreak/>
          <w:t>I am unable to speak. I am not deaf.</w:t>
        </w:r>
      </w:ins>
    </w:p>
    <w:p w14:paraId="38C2787C" w14:textId="77777777" w:rsidR="005F56D3" w:rsidRPr="008057FC" w:rsidRDefault="005F56D3" w:rsidP="000B5256">
      <w:pPr>
        <w:widowControl w:val="0"/>
        <w:spacing w:after="0" w:line="360" w:lineRule="auto"/>
        <w:ind w:left="720" w:right="576"/>
        <w:contextualSpacing/>
        <w:rPr>
          <w:ins w:id="122" w:author="Author"/>
          <w:rFonts w:ascii="Times New Roman" w:eastAsia="Calibri" w:hAnsi="Times New Roman" w:cs="Times New Roman"/>
          <w:i/>
          <w:iCs/>
          <w:color w:val="000000"/>
          <w:sz w:val="24"/>
          <w:szCs w:val="24"/>
        </w:rPr>
      </w:pPr>
      <w:ins w:id="123" w:author="Author">
        <w:r w:rsidRPr="008057FC">
          <w:rPr>
            <w:rFonts w:ascii="Times New Roman" w:eastAsia="Calibri" w:hAnsi="Times New Roman" w:cs="Times New Roman"/>
            <w:i/>
            <w:iCs/>
            <w:color w:val="000000"/>
            <w:sz w:val="24"/>
            <w:szCs w:val="24"/>
          </w:rPr>
          <w:t>I would like to apply for your dishwasher job.</w:t>
        </w:r>
      </w:ins>
    </w:p>
    <w:p w14:paraId="1794FA27" w14:textId="77777777" w:rsidR="005F56D3" w:rsidRPr="008057FC" w:rsidRDefault="005F56D3" w:rsidP="000B5256">
      <w:pPr>
        <w:widowControl w:val="0"/>
        <w:spacing w:after="0" w:line="360" w:lineRule="auto"/>
        <w:ind w:left="720" w:right="576"/>
        <w:contextualSpacing/>
        <w:rPr>
          <w:ins w:id="124" w:author="Author"/>
          <w:rFonts w:ascii="Times New Roman" w:eastAsia="Calibri" w:hAnsi="Times New Roman" w:cs="Times New Roman"/>
          <w:i/>
          <w:iCs/>
          <w:color w:val="000000"/>
          <w:sz w:val="24"/>
          <w:szCs w:val="24"/>
        </w:rPr>
      </w:pPr>
      <w:ins w:id="125" w:author="Author">
        <w:r w:rsidRPr="008057FC">
          <w:rPr>
            <w:rFonts w:ascii="Times New Roman" w:eastAsia="Calibri" w:hAnsi="Times New Roman" w:cs="Times New Roman"/>
            <w:i/>
            <w:iCs/>
            <w:color w:val="000000"/>
            <w:sz w:val="24"/>
            <w:szCs w:val="24"/>
          </w:rPr>
          <w:t>I am 18 years old and have a birth certificate and a school ID.</w:t>
        </w:r>
      </w:ins>
    </w:p>
    <w:p w14:paraId="494D5A1F" w14:textId="77777777" w:rsidR="005F56D3" w:rsidRPr="008057FC" w:rsidRDefault="005F56D3" w:rsidP="000B5256">
      <w:pPr>
        <w:widowControl w:val="0"/>
        <w:spacing w:after="0" w:line="360" w:lineRule="auto"/>
        <w:ind w:left="720" w:right="576"/>
        <w:contextualSpacing/>
        <w:rPr>
          <w:ins w:id="126" w:author="Author"/>
          <w:rFonts w:ascii="Times New Roman" w:eastAsia="Calibri" w:hAnsi="Times New Roman" w:cs="Times New Roman"/>
          <w:i/>
          <w:iCs/>
          <w:color w:val="000000"/>
          <w:sz w:val="24"/>
          <w:szCs w:val="24"/>
        </w:rPr>
      </w:pPr>
      <w:ins w:id="127" w:author="Author">
        <w:r w:rsidRPr="008057FC">
          <w:rPr>
            <w:rFonts w:ascii="Times New Roman" w:eastAsia="Calibri" w:hAnsi="Times New Roman" w:cs="Times New Roman"/>
            <w:i/>
            <w:iCs/>
            <w:color w:val="000000"/>
            <w:sz w:val="24"/>
            <w:szCs w:val="24"/>
          </w:rPr>
          <w:t>Give me a chance, and I'll work hard for you. I promise.</w:t>
        </w:r>
      </w:ins>
    </w:p>
    <w:p w14:paraId="37873AB1" w14:textId="77777777" w:rsidR="005F56D3" w:rsidRPr="008057FC" w:rsidRDefault="005F56D3" w:rsidP="000B5256">
      <w:pPr>
        <w:widowControl w:val="0"/>
        <w:spacing w:after="0" w:line="360" w:lineRule="auto"/>
        <w:ind w:firstLine="288"/>
        <w:contextualSpacing/>
        <w:rPr>
          <w:ins w:id="128" w:author="Author"/>
          <w:rFonts w:ascii="Times New Roman" w:eastAsia="Calibri" w:hAnsi="Times New Roman" w:cs="Times New Roman"/>
          <w:color w:val="000000"/>
          <w:sz w:val="24"/>
          <w:szCs w:val="24"/>
        </w:rPr>
      </w:pPr>
    </w:p>
    <w:p w14:paraId="59E37390" w14:textId="77777777" w:rsidR="005F56D3" w:rsidRPr="008057FC" w:rsidRDefault="005F56D3" w:rsidP="000B5256">
      <w:pPr>
        <w:widowControl w:val="0"/>
        <w:spacing w:after="0" w:line="360" w:lineRule="auto"/>
        <w:ind w:firstLine="288"/>
        <w:contextualSpacing/>
        <w:rPr>
          <w:ins w:id="129" w:author="Author"/>
          <w:rFonts w:ascii="Times New Roman" w:eastAsia="Calibri" w:hAnsi="Times New Roman" w:cs="Times New Roman"/>
          <w:color w:val="000000"/>
          <w:sz w:val="24"/>
          <w:szCs w:val="24"/>
        </w:rPr>
      </w:pPr>
      <w:ins w:id="130" w:author="Author">
        <w:r w:rsidRPr="008057FC">
          <w:rPr>
            <w:rFonts w:ascii="Times New Roman" w:eastAsia="Calibri" w:hAnsi="Times New Roman" w:cs="Times New Roman"/>
            <w:color w:val="000000"/>
            <w:sz w:val="24"/>
            <w:szCs w:val="24"/>
          </w:rPr>
          <w:t xml:space="preserve">Walking to the Diner, I arrived at 4 p.m. I was surprised at how </w:t>
        </w:r>
      </w:ins>
      <w:r w:rsidRPr="008057FC">
        <w:rPr>
          <w:rFonts w:ascii="Times New Roman" w:eastAsia="Calibri" w:hAnsi="Times New Roman" w:cs="Times New Roman"/>
          <w:color w:val="000000"/>
          <w:sz w:val="24"/>
          <w:szCs w:val="24"/>
        </w:rPr>
        <w:t>large</w:t>
      </w:r>
      <w:ins w:id="131" w:author="Author">
        <w:r w:rsidRPr="008057FC">
          <w:rPr>
            <w:rFonts w:ascii="Times New Roman" w:eastAsia="Calibri" w:hAnsi="Times New Roman" w:cs="Times New Roman"/>
            <w:color w:val="000000"/>
            <w:sz w:val="24"/>
            <w:szCs w:val="24"/>
          </w:rPr>
          <w:t xml:space="preserve"> the restaurant was. I handed my note to the lady at the cash register.</w:t>
        </w:r>
      </w:ins>
      <w:r w:rsidRPr="008057FC">
        <w:rPr>
          <w:rFonts w:ascii="Times New Roman" w:eastAsia="Calibri" w:hAnsi="Times New Roman" w:cs="Times New Roman"/>
          <w:color w:val="000000"/>
          <w:sz w:val="24"/>
          <w:szCs w:val="24"/>
        </w:rPr>
        <w:t xml:space="preserve"> Reading </w:t>
      </w:r>
      <w:ins w:id="132" w:author="Author">
        <w:r w:rsidRPr="008057FC">
          <w:rPr>
            <w:rFonts w:ascii="Times New Roman" w:eastAsia="Calibri" w:hAnsi="Times New Roman" w:cs="Times New Roman"/>
            <w:color w:val="000000"/>
            <w:sz w:val="24"/>
            <w:szCs w:val="24"/>
          </w:rPr>
          <w:t xml:space="preserve">the </w:t>
        </w:r>
      </w:ins>
      <w:r w:rsidRPr="008057FC">
        <w:rPr>
          <w:rFonts w:ascii="Times New Roman" w:eastAsia="Calibri" w:hAnsi="Times New Roman" w:cs="Times New Roman"/>
          <w:color w:val="000000"/>
          <w:sz w:val="24"/>
          <w:szCs w:val="24"/>
        </w:rPr>
        <w:t>message</w:t>
      </w:r>
      <w:ins w:id="133" w:author="Author">
        <w:r w:rsidRPr="008057FC">
          <w:rPr>
            <w:rFonts w:ascii="Times New Roman" w:eastAsia="Calibri" w:hAnsi="Times New Roman" w:cs="Times New Roman"/>
            <w:color w:val="000000"/>
            <w:sz w:val="24"/>
            <w:szCs w:val="24"/>
          </w:rPr>
          <w:t xml:space="preserve">, </w:t>
        </w:r>
      </w:ins>
      <w:r w:rsidRPr="008057FC">
        <w:rPr>
          <w:rFonts w:ascii="Times New Roman" w:eastAsia="Calibri" w:hAnsi="Times New Roman" w:cs="Times New Roman"/>
          <w:color w:val="000000"/>
          <w:sz w:val="24"/>
          <w:szCs w:val="24"/>
        </w:rPr>
        <w:t xml:space="preserve">she </w:t>
      </w:r>
      <w:ins w:id="134" w:author="Author">
        <w:r w:rsidRPr="008057FC">
          <w:rPr>
            <w:rFonts w:ascii="Times New Roman" w:eastAsia="Calibri" w:hAnsi="Times New Roman" w:cs="Times New Roman"/>
            <w:color w:val="000000"/>
            <w:sz w:val="24"/>
            <w:szCs w:val="24"/>
          </w:rPr>
          <w:t>smiled at me and yelled.</w:t>
        </w:r>
      </w:ins>
    </w:p>
    <w:p w14:paraId="05D53E4C" w14:textId="77777777" w:rsidR="005F56D3" w:rsidRPr="008057FC" w:rsidRDefault="005F56D3" w:rsidP="000B5256">
      <w:pPr>
        <w:widowControl w:val="0"/>
        <w:spacing w:after="0" w:line="360" w:lineRule="auto"/>
        <w:ind w:firstLine="288"/>
        <w:contextualSpacing/>
        <w:rPr>
          <w:ins w:id="135" w:author="Author"/>
          <w:rFonts w:ascii="Times New Roman" w:eastAsia="Calibri" w:hAnsi="Times New Roman" w:cs="Times New Roman"/>
          <w:color w:val="000000"/>
          <w:sz w:val="24"/>
          <w:szCs w:val="24"/>
        </w:rPr>
      </w:pPr>
      <w:ins w:id="136" w:author="Author">
        <w:r w:rsidRPr="008057FC">
          <w:rPr>
            <w:rFonts w:ascii="Times New Roman" w:eastAsia="Calibri" w:hAnsi="Times New Roman" w:cs="Times New Roman"/>
            <w:color w:val="000000"/>
            <w:sz w:val="24"/>
            <w:szCs w:val="24"/>
          </w:rPr>
          <w:t>"Bob, can you come to the register?"</w:t>
        </w:r>
      </w:ins>
    </w:p>
    <w:p w14:paraId="60C39B0F" w14:textId="77777777" w:rsidR="005F56D3" w:rsidRPr="008057FC" w:rsidRDefault="005F56D3" w:rsidP="000B5256">
      <w:pPr>
        <w:widowControl w:val="0"/>
        <w:spacing w:after="0" w:line="360" w:lineRule="auto"/>
        <w:ind w:firstLine="288"/>
        <w:contextualSpacing/>
        <w:rPr>
          <w:ins w:id="137" w:author="Author"/>
          <w:rFonts w:ascii="Times New Roman" w:eastAsia="Calibri" w:hAnsi="Times New Roman" w:cs="Times New Roman"/>
          <w:color w:val="000000"/>
          <w:sz w:val="24"/>
          <w:szCs w:val="24"/>
        </w:rPr>
      </w:pPr>
      <w:ins w:id="138" w:author="Author">
        <w:r w:rsidRPr="008057FC">
          <w:rPr>
            <w:rFonts w:ascii="Times New Roman" w:eastAsia="Calibri" w:hAnsi="Times New Roman" w:cs="Times New Roman"/>
            <w:color w:val="000000"/>
            <w:sz w:val="24"/>
            <w:szCs w:val="24"/>
          </w:rPr>
          <w:t>A man with salt and pepper curly hair and a friendly face walked up, and the woman gave him my note. After reading it, he looked at me attentively.</w:t>
        </w:r>
      </w:ins>
    </w:p>
    <w:p w14:paraId="4B208A28" w14:textId="77777777" w:rsidR="005F56D3" w:rsidRPr="008057FC" w:rsidRDefault="005F56D3" w:rsidP="000B5256">
      <w:pPr>
        <w:widowControl w:val="0"/>
        <w:spacing w:after="0" w:line="360" w:lineRule="auto"/>
        <w:ind w:firstLine="288"/>
        <w:contextualSpacing/>
        <w:rPr>
          <w:ins w:id="139" w:author="Author"/>
          <w:rFonts w:ascii="Times New Roman" w:eastAsia="Calibri" w:hAnsi="Times New Roman" w:cs="Times New Roman"/>
          <w:color w:val="000000"/>
          <w:sz w:val="24"/>
          <w:szCs w:val="24"/>
        </w:rPr>
      </w:pPr>
      <w:ins w:id="140" w:author="Author">
        <w:r w:rsidRPr="008057FC">
          <w:rPr>
            <w:rFonts w:ascii="Times New Roman" w:eastAsia="Calibri" w:hAnsi="Times New Roman" w:cs="Times New Roman"/>
            <w:color w:val="000000"/>
            <w:sz w:val="24"/>
            <w:szCs w:val="24"/>
          </w:rPr>
          <w:t>"Let's talk about it in my office."</w:t>
        </w:r>
      </w:ins>
    </w:p>
    <w:p w14:paraId="3A60F61A" w14:textId="77777777" w:rsidR="005F56D3" w:rsidRPr="008057FC" w:rsidRDefault="005F56D3" w:rsidP="000B5256">
      <w:pPr>
        <w:widowControl w:val="0"/>
        <w:spacing w:after="0" w:line="360" w:lineRule="auto"/>
        <w:ind w:firstLine="288"/>
        <w:contextualSpacing/>
        <w:rPr>
          <w:ins w:id="141" w:author="Author"/>
          <w:rFonts w:ascii="Times New Roman" w:eastAsia="Calibri" w:hAnsi="Times New Roman" w:cs="Times New Roman"/>
          <w:color w:val="000000"/>
          <w:sz w:val="24"/>
          <w:szCs w:val="24"/>
        </w:rPr>
      </w:pPr>
      <w:ins w:id="142" w:author="Author">
        <w:r w:rsidRPr="008057FC">
          <w:rPr>
            <w:rFonts w:ascii="Times New Roman" w:eastAsia="Calibri" w:hAnsi="Times New Roman" w:cs="Times New Roman"/>
            <w:color w:val="000000"/>
            <w:sz w:val="24"/>
            <w:szCs w:val="24"/>
          </w:rPr>
          <w:t xml:space="preserve">We walked through the </w:t>
        </w:r>
        <w:proofErr w:type="gramStart"/>
        <w:r w:rsidRPr="008057FC">
          <w:rPr>
            <w:rFonts w:ascii="Times New Roman" w:eastAsia="Calibri" w:hAnsi="Times New Roman" w:cs="Times New Roman"/>
            <w:color w:val="000000"/>
            <w:sz w:val="24"/>
            <w:szCs w:val="24"/>
          </w:rPr>
          <w:t>diner</w:t>
        </w:r>
        <w:proofErr w:type="gramEnd"/>
        <w:r w:rsidRPr="008057FC">
          <w:rPr>
            <w:rFonts w:ascii="Times New Roman" w:eastAsia="Calibri" w:hAnsi="Times New Roman" w:cs="Times New Roman"/>
            <w:color w:val="000000"/>
            <w:sz w:val="24"/>
            <w:szCs w:val="24"/>
          </w:rPr>
          <w:t>. Bob stopped several times to chat with customers. Finally, passing through the kitchen, he sat in his office and motioned for me to sit across the desk.</w:t>
        </w:r>
      </w:ins>
    </w:p>
    <w:p w14:paraId="34CE078E" w14:textId="77777777" w:rsidR="005F56D3" w:rsidRPr="008057FC" w:rsidRDefault="005F56D3" w:rsidP="000B5256">
      <w:pPr>
        <w:widowControl w:val="0"/>
        <w:spacing w:after="0" w:line="360" w:lineRule="auto"/>
        <w:ind w:firstLine="288"/>
        <w:contextualSpacing/>
        <w:rPr>
          <w:ins w:id="143" w:author="Author"/>
          <w:rFonts w:ascii="Times New Roman" w:eastAsia="Calibri" w:hAnsi="Times New Roman" w:cs="Times New Roman"/>
          <w:color w:val="000000"/>
          <w:sz w:val="24"/>
          <w:szCs w:val="24"/>
        </w:rPr>
      </w:pPr>
      <w:ins w:id="144" w:author="Author">
        <w:r w:rsidRPr="008057FC">
          <w:rPr>
            <w:rFonts w:ascii="Times New Roman" w:eastAsia="Calibri" w:hAnsi="Times New Roman" w:cs="Times New Roman"/>
            <w:color w:val="000000"/>
            <w:sz w:val="24"/>
            <w:szCs w:val="24"/>
          </w:rPr>
          <w:t>"May I see your birth certificate and school ID?"</w:t>
        </w:r>
      </w:ins>
    </w:p>
    <w:p w14:paraId="5F04B0B2" w14:textId="77777777" w:rsidR="005F56D3" w:rsidRPr="008057FC" w:rsidRDefault="005F56D3" w:rsidP="000B5256">
      <w:pPr>
        <w:widowControl w:val="0"/>
        <w:spacing w:after="0" w:line="360" w:lineRule="auto"/>
        <w:ind w:firstLine="288"/>
        <w:contextualSpacing/>
        <w:rPr>
          <w:ins w:id="145" w:author="Author"/>
          <w:rFonts w:ascii="Times New Roman" w:eastAsia="Calibri" w:hAnsi="Times New Roman" w:cs="Times New Roman"/>
          <w:color w:val="000000"/>
          <w:sz w:val="24"/>
          <w:szCs w:val="24"/>
        </w:rPr>
      </w:pPr>
      <w:ins w:id="146" w:author="Author">
        <w:r w:rsidRPr="008057FC">
          <w:rPr>
            <w:rFonts w:ascii="Times New Roman" w:eastAsia="Calibri" w:hAnsi="Times New Roman" w:cs="Times New Roman"/>
            <w:color w:val="000000"/>
            <w:sz w:val="24"/>
            <w:szCs w:val="24"/>
          </w:rPr>
          <w:t>I handed them to him and got out my laptop, starting the text-to-voice app.</w:t>
        </w:r>
      </w:ins>
    </w:p>
    <w:p w14:paraId="51FB7BE6" w14:textId="77777777" w:rsidR="005F56D3" w:rsidRPr="008057FC" w:rsidRDefault="005F56D3" w:rsidP="000B5256">
      <w:pPr>
        <w:widowControl w:val="0"/>
        <w:spacing w:after="0" w:line="360" w:lineRule="auto"/>
        <w:ind w:firstLine="288"/>
        <w:contextualSpacing/>
        <w:rPr>
          <w:ins w:id="147" w:author="Author"/>
          <w:rFonts w:ascii="Times New Roman" w:eastAsia="Calibri" w:hAnsi="Times New Roman" w:cs="Times New Roman"/>
          <w:color w:val="000000"/>
          <w:sz w:val="24"/>
          <w:szCs w:val="24"/>
        </w:rPr>
      </w:pPr>
      <w:ins w:id="148" w:author="Author">
        <w:r w:rsidRPr="008057FC">
          <w:rPr>
            <w:rFonts w:ascii="Times New Roman" w:eastAsia="Calibri" w:hAnsi="Times New Roman" w:cs="Times New Roman"/>
            <w:color w:val="000000"/>
            <w:sz w:val="24"/>
            <w:szCs w:val="24"/>
          </w:rPr>
          <w:t>"It says that you are from a school for intellectually disabled children. Are you disabled intellectually, in addition to being mute?"</w:t>
        </w:r>
      </w:ins>
    </w:p>
    <w:p w14:paraId="37CCFB39" w14:textId="77777777" w:rsidR="005F56D3" w:rsidRPr="008057FC" w:rsidRDefault="005F56D3" w:rsidP="000B5256">
      <w:pPr>
        <w:widowControl w:val="0"/>
        <w:spacing w:after="0" w:line="360" w:lineRule="auto"/>
        <w:ind w:firstLine="288"/>
        <w:contextualSpacing/>
        <w:rPr>
          <w:ins w:id="149" w:author="Author"/>
          <w:rFonts w:ascii="Times New Roman" w:eastAsia="Calibri" w:hAnsi="Times New Roman" w:cs="Times New Roman"/>
          <w:color w:val="000000"/>
          <w:sz w:val="24"/>
          <w:szCs w:val="24"/>
        </w:rPr>
      </w:pPr>
      <w:ins w:id="150" w:author="Author">
        <w:r w:rsidRPr="008057FC">
          <w:rPr>
            <w:rFonts w:ascii="Times New Roman" w:eastAsia="Calibri" w:hAnsi="Times New Roman" w:cs="Times New Roman"/>
            <w:color w:val="000000"/>
            <w:sz w:val="24"/>
            <w:szCs w:val="24"/>
          </w:rPr>
          <w:t>I started typing.</w:t>
        </w:r>
      </w:ins>
      <w:r w:rsidRPr="008057FC">
        <w:rPr>
          <w:rFonts w:ascii="Times New Roman" w:eastAsia="Calibri" w:hAnsi="Times New Roman" w:cs="Times New Roman"/>
          <w:color w:val="000000"/>
          <w:sz w:val="24"/>
          <w:szCs w:val="24"/>
        </w:rPr>
        <w:t xml:space="preserve"> The voice-to-text app spoke for me with a feminine, slightly robotic voice.</w:t>
      </w:r>
    </w:p>
    <w:p w14:paraId="4DCE9D49" w14:textId="77777777" w:rsidR="005F56D3" w:rsidRPr="008057FC" w:rsidRDefault="005F56D3" w:rsidP="000B5256">
      <w:pPr>
        <w:widowControl w:val="0"/>
        <w:spacing w:after="0" w:line="360" w:lineRule="auto"/>
        <w:ind w:firstLine="288"/>
        <w:contextualSpacing/>
        <w:rPr>
          <w:ins w:id="151" w:author="Author"/>
          <w:rFonts w:ascii="Times New Roman" w:eastAsia="Calibri" w:hAnsi="Times New Roman" w:cs="Times New Roman"/>
          <w:color w:val="000000"/>
          <w:sz w:val="24"/>
          <w:szCs w:val="24"/>
        </w:rPr>
      </w:pPr>
    </w:p>
    <w:p w14:paraId="0A74E2B9" w14:textId="77777777" w:rsidR="005F56D3" w:rsidRPr="008057FC" w:rsidRDefault="005F56D3" w:rsidP="000B5256">
      <w:pPr>
        <w:widowControl w:val="0"/>
        <w:spacing w:after="0" w:line="360" w:lineRule="auto"/>
        <w:ind w:left="720" w:right="576"/>
        <w:contextualSpacing/>
        <w:rPr>
          <w:ins w:id="152" w:author="Author"/>
          <w:rFonts w:ascii="Times New Roman" w:eastAsia="Calibri" w:hAnsi="Times New Roman" w:cs="Times New Roman"/>
          <w:i/>
          <w:iCs/>
          <w:color w:val="000000"/>
          <w:sz w:val="24"/>
          <w:szCs w:val="24"/>
        </w:rPr>
      </w:pPr>
      <w:ins w:id="153" w:author="Author">
        <w:r w:rsidRPr="008057FC">
          <w:rPr>
            <w:rFonts w:ascii="Times New Roman" w:eastAsia="Calibri" w:hAnsi="Times New Roman" w:cs="Times New Roman"/>
            <w:i/>
            <w:iCs/>
            <w:color w:val="000000"/>
            <w:sz w:val="24"/>
            <w:szCs w:val="24"/>
          </w:rPr>
          <w:lastRenderedPageBreak/>
          <w:t>"I certainly don't think so. A person who could operate a laptop computer would hardly qualify as intellectually disabled."</w:t>
        </w:r>
      </w:ins>
    </w:p>
    <w:p w14:paraId="412A8795" w14:textId="77777777" w:rsidR="005F56D3" w:rsidRPr="008057FC" w:rsidRDefault="005F56D3" w:rsidP="000B5256">
      <w:pPr>
        <w:widowControl w:val="0"/>
        <w:spacing w:after="0" w:line="360" w:lineRule="auto"/>
        <w:ind w:firstLine="288"/>
        <w:contextualSpacing/>
        <w:rPr>
          <w:ins w:id="154" w:author="Author"/>
          <w:rFonts w:ascii="Times New Roman" w:eastAsia="Calibri" w:hAnsi="Times New Roman" w:cs="Times New Roman"/>
          <w:color w:val="000000"/>
          <w:sz w:val="24"/>
          <w:szCs w:val="24"/>
        </w:rPr>
      </w:pPr>
    </w:p>
    <w:p w14:paraId="17A037B2" w14:textId="77777777" w:rsidR="005F56D3" w:rsidRPr="008057FC" w:rsidRDefault="005F56D3" w:rsidP="000B5256">
      <w:pPr>
        <w:widowControl w:val="0"/>
        <w:spacing w:after="0" w:line="360" w:lineRule="auto"/>
        <w:ind w:firstLine="288"/>
        <w:contextualSpacing/>
        <w:rPr>
          <w:ins w:id="155" w:author="Author"/>
          <w:rFonts w:ascii="Times New Roman" w:eastAsia="Calibri" w:hAnsi="Times New Roman" w:cs="Times New Roman"/>
          <w:color w:val="000000"/>
          <w:sz w:val="24"/>
          <w:szCs w:val="24"/>
        </w:rPr>
      </w:pPr>
      <w:ins w:id="156" w:author="Author">
        <w:r w:rsidRPr="008057FC">
          <w:rPr>
            <w:rFonts w:ascii="Times New Roman" w:eastAsia="Calibri" w:hAnsi="Times New Roman" w:cs="Times New Roman"/>
            <w:color w:val="000000"/>
            <w:sz w:val="24"/>
            <w:szCs w:val="24"/>
          </w:rPr>
          <w:t>"Do you have any family?"</w:t>
        </w:r>
      </w:ins>
    </w:p>
    <w:p w14:paraId="788575F6" w14:textId="77777777" w:rsidR="005F56D3" w:rsidRPr="008057FC" w:rsidRDefault="005F56D3" w:rsidP="000B5256">
      <w:pPr>
        <w:widowControl w:val="0"/>
        <w:spacing w:after="0" w:line="360" w:lineRule="auto"/>
        <w:ind w:firstLine="288"/>
        <w:contextualSpacing/>
        <w:rPr>
          <w:ins w:id="157" w:author="Author"/>
          <w:rFonts w:ascii="Times New Roman" w:eastAsia="Calibri" w:hAnsi="Times New Roman" w:cs="Times New Roman"/>
          <w:color w:val="000000"/>
          <w:sz w:val="24"/>
          <w:szCs w:val="24"/>
        </w:rPr>
      </w:pPr>
    </w:p>
    <w:p w14:paraId="330B5774" w14:textId="77777777" w:rsidR="005F56D3" w:rsidRPr="008057FC" w:rsidRDefault="005F56D3" w:rsidP="000B5256">
      <w:pPr>
        <w:widowControl w:val="0"/>
        <w:spacing w:after="0" w:line="360" w:lineRule="auto"/>
        <w:ind w:left="720" w:right="576"/>
        <w:contextualSpacing/>
        <w:rPr>
          <w:ins w:id="158" w:author="Author"/>
          <w:rFonts w:ascii="Times New Roman" w:eastAsia="Calibri" w:hAnsi="Times New Roman" w:cs="Times New Roman"/>
          <w:i/>
          <w:iCs/>
          <w:color w:val="000000"/>
          <w:sz w:val="24"/>
          <w:szCs w:val="24"/>
        </w:rPr>
      </w:pPr>
      <w:ins w:id="159" w:author="Author">
        <w:r w:rsidRPr="008057FC">
          <w:rPr>
            <w:rFonts w:ascii="Times New Roman" w:eastAsia="Calibri" w:hAnsi="Times New Roman" w:cs="Times New Roman"/>
            <w:i/>
            <w:iCs/>
            <w:color w:val="000000"/>
            <w:sz w:val="24"/>
            <w:szCs w:val="24"/>
          </w:rPr>
          <w:t>"My birth parents abandoned me one day after birth. A hospital accident caused me to lose my ability to speak. However, I hear very well and can easily obey spoken commands."</w:t>
        </w:r>
      </w:ins>
    </w:p>
    <w:p w14:paraId="5526C4FF" w14:textId="77777777" w:rsidR="005F56D3" w:rsidRPr="008057FC" w:rsidRDefault="005F56D3" w:rsidP="000B5256">
      <w:pPr>
        <w:widowControl w:val="0"/>
        <w:spacing w:after="0" w:line="360" w:lineRule="auto"/>
        <w:ind w:firstLine="288"/>
        <w:contextualSpacing/>
        <w:rPr>
          <w:ins w:id="160" w:author="Author"/>
          <w:rFonts w:ascii="Times New Roman" w:eastAsia="Calibri" w:hAnsi="Times New Roman" w:cs="Times New Roman"/>
          <w:color w:val="000000"/>
          <w:sz w:val="24"/>
          <w:szCs w:val="24"/>
        </w:rPr>
      </w:pPr>
    </w:p>
    <w:p w14:paraId="4B604BE5" w14:textId="77777777" w:rsidR="005F56D3" w:rsidRPr="008057FC" w:rsidRDefault="005F56D3" w:rsidP="000B5256">
      <w:pPr>
        <w:widowControl w:val="0"/>
        <w:spacing w:after="0" w:line="360" w:lineRule="auto"/>
        <w:ind w:firstLine="288"/>
        <w:contextualSpacing/>
        <w:rPr>
          <w:ins w:id="161" w:author="Author"/>
          <w:rFonts w:ascii="Times New Roman" w:eastAsia="Calibri" w:hAnsi="Times New Roman" w:cs="Times New Roman"/>
          <w:color w:val="000000"/>
          <w:sz w:val="24"/>
          <w:szCs w:val="24"/>
        </w:rPr>
      </w:pPr>
      <w:ins w:id="162" w:author="Author">
        <w:r w:rsidRPr="008057FC">
          <w:rPr>
            <w:rFonts w:ascii="Times New Roman" w:eastAsia="Calibri" w:hAnsi="Times New Roman" w:cs="Times New Roman"/>
            <w:color w:val="000000"/>
            <w:sz w:val="24"/>
            <w:szCs w:val="24"/>
          </w:rPr>
          <w:t>"That school dumped you, didn't they?"</w:t>
        </w:r>
      </w:ins>
    </w:p>
    <w:p w14:paraId="484C6130" w14:textId="77777777" w:rsidR="005F56D3" w:rsidRPr="008057FC" w:rsidRDefault="005F56D3" w:rsidP="000B5256">
      <w:pPr>
        <w:widowControl w:val="0"/>
        <w:spacing w:after="0" w:line="360" w:lineRule="auto"/>
        <w:ind w:firstLine="288"/>
        <w:contextualSpacing/>
        <w:rPr>
          <w:ins w:id="163" w:author="Author"/>
          <w:rFonts w:ascii="Times New Roman" w:eastAsia="Calibri" w:hAnsi="Times New Roman" w:cs="Times New Roman"/>
          <w:color w:val="000000"/>
          <w:sz w:val="24"/>
          <w:szCs w:val="24"/>
        </w:rPr>
      </w:pPr>
    </w:p>
    <w:p w14:paraId="353955D7" w14:textId="77777777" w:rsidR="005F56D3" w:rsidRPr="008057FC" w:rsidRDefault="005F56D3" w:rsidP="000B5256">
      <w:pPr>
        <w:widowControl w:val="0"/>
        <w:spacing w:after="0" w:line="360" w:lineRule="auto"/>
        <w:ind w:left="720" w:right="576"/>
        <w:contextualSpacing/>
        <w:rPr>
          <w:ins w:id="164" w:author="Author"/>
          <w:rFonts w:ascii="Times New Roman" w:eastAsia="Calibri" w:hAnsi="Times New Roman" w:cs="Times New Roman"/>
          <w:i/>
          <w:iCs/>
          <w:color w:val="000000"/>
          <w:sz w:val="24"/>
          <w:szCs w:val="24"/>
        </w:rPr>
      </w:pPr>
      <w:ins w:id="165" w:author="Author">
        <w:r w:rsidRPr="008057FC">
          <w:rPr>
            <w:rFonts w:ascii="Times New Roman" w:eastAsia="Calibri" w:hAnsi="Times New Roman" w:cs="Times New Roman"/>
            <w:i/>
            <w:iCs/>
            <w:color w:val="000000"/>
            <w:sz w:val="24"/>
            <w:szCs w:val="24"/>
          </w:rPr>
          <w:t>"Sir, I need a job. I'll work hard for you. Please give me a chance."</w:t>
        </w:r>
      </w:ins>
    </w:p>
    <w:p w14:paraId="739EE60E" w14:textId="77777777" w:rsidR="005F56D3" w:rsidRPr="008057FC" w:rsidRDefault="005F56D3" w:rsidP="000B5256">
      <w:pPr>
        <w:widowControl w:val="0"/>
        <w:spacing w:after="0" w:line="360" w:lineRule="auto"/>
        <w:ind w:firstLine="288"/>
        <w:contextualSpacing/>
        <w:rPr>
          <w:ins w:id="166" w:author="Author"/>
          <w:rFonts w:ascii="Times New Roman" w:eastAsia="Calibri" w:hAnsi="Times New Roman" w:cs="Times New Roman"/>
          <w:color w:val="000000"/>
          <w:sz w:val="24"/>
          <w:szCs w:val="24"/>
        </w:rPr>
      </w:pPr>
    </w:p>
    <w:p w14:paraId="31EC95D5" w14:textId="77777777" w:rsidR="005F56D3" w:rsidRPr="008057FC" w:rsidRDefault="005F56D3" w:rsidP="000B5256">
      <w:pPr>
        <w:widowControl w:val="0"/>
        <w:spacing w:after="0" w:line="360" w:lineRule="auto"/>
        <w:ind w:firstLine="288"/>
        <w:contextualSpacing/>
        <w:rPr>
          <w:ins w:id="167" w:author="Author"/>
          <w:rFonts w:ascii="Times New Roman" w:eastAsia="Calibri" w:hAnsi="Times New Roman" w:cs="Times New Roman"/>
          <w:color w:val="000000"/>
          <w:sz w:val="24"/>
          <w:szCs w:val="24"/>
        </w:rPr>
      </w:pPr>
      <w:ins w:id="168" w:author="Author">
        <w:r w:rsidRPr="008057FC">
          <w:rPr>
            <w:rFonts w:ascii="Times New Roman" w:eastAsia="Calibri" w:hAnsi="Times New Roman" w:cs="Times New Roman"/>
            <w:color w:val="000000"/>
            <w:sz w:val="24"/>
            <w:szCs w:val="24"/>
          </w:rPr>
          <w:t xml:space="preserve">"Jane, my name is Bob Vicelli. From here on, you may call me Bob. Let's go into the kitchen, and we'll show you the ropes of our dishwashing operation. The job is the late shift, from 10 p.m. to 6 a.m. You can work with the </w:t>
        </w:r>
      </w:ins>
      <w:r w:rsidRPr="008057FC">
        <w:rPr>
          <w:rFonts w:ascii="Times New Roman" w:eastAsia="Calibri" w:hAnsi="Times New Roman" w:cs="Times New Roman"/>
          <w:color w:val="000000"/>
          <w:sz w:val="24"/>
          <w:szCs w:val="24"/>
        </w:rPr>
        <w:t>second shift</w:t>
      </w:r>
      <w:ins w:id="169" w:author="Author">
        <w:r w:rsidRPr="008057FC">
          <w:rPr>
            <w:rFonts w:ascii="Times New Roman" w:eastAsia="Calibri" w:hAnsi="Times New Roman" w:cs="Times New Roman"/>
            <w:color w:val="000000"/>
            <w:sz w:val="24"/>
            <w:szCs w:val="24"/>
          </w:rPr>
          <w:t xml:space="preserve"> crew to get acclimated</w:t>
        </w:r>
      </w:ins>
      <w:r w:rsidRPr="008057FC">
        <w:rPr>
          <w:rFonts w:ascii="Times New Roman" w:eastAsia="Calibri" w:hAnsi="Times New Roman" w:cs="Times New Roman"/>
          <w:color w:val="000000"/>
          <w:sz w:val="24"/>
          <w:szCs w:val="24"/>
        </w:rPr>
        <w:t xml:space="preserve"> and do th</w:t>
      </w:r>
      <w:ins w:id="170" w:author="Author">
        <w:r w:rsidRPr="008057FC">
          <w:rPr>
            <w:rFonts w:ascii="Times New Roman" w:eastAsia="Calibri" w:hAnsi="Times New Roman" w:cs="Times New Roman"/>
            <w:color w:val="000000"/>
            <w:sz w:val="24"/>
            <w:szCs w:val="24"/>
          </w:rPr>
          <w:t>e night shift tonight. I'll call the night shift manager before he leaves, and if he gives you a thumbs-up, you've got the job. We pay Chicago minimum wage here, $2</w:t>
        </w:r>
      </w:ins>
      <w:r w:rsidRPr="008057FC">
        <w:rPr>
          <w:rFonts w:ascii="Times New Roman" w:eastAsia="Calibri" w:hAnsi="Times New Roman" w:cs="Times New Roman"/>
          <w:color w:val="000000"/>
          <w:sz w:val="24"/>
          <w:szCs w:val="24"/>
        </w:rPr>
        <w:t>5</w:t>
      </w:r>
      <w:ins w:id="171" w:author="Author">
        <w:r w:rsidRPr="008057FC">
          <w:rPr>
            <w:rFonts w:ascii="Times New Roman" w:eastAsia="Calibri" w:hAnsi="Times New Roman" w:cs="Times New Roman"/>
            <w:color w:val="000000"/>
            <w:sz w:val="24"/>
            <w:szCs w:val="24"/>
          </w:rPr>
          <w:t xml:space="preserve"> an hour. That's $</w:t>
        </w:r>
      </w:ins>
      <w:r w:rsidRPr="008057FC">
        <w:rPr>
          <w:rFonts w:ascii="Times New Roman" w:eastAsia="Calibri" w:hAnsi="Times New Roman" w:cs="Times New Roman"/>
          <w:color w:val="000000"/>
          <w:sz w:val="24"/>
          <w:szCs w:val="24"/>
        </w:rPr>
        <w:t>52</w:t>
      </w:r>
      <w:ins w:id="172" w:author="Author">
        <w:r w:rsidRPr="008057FC">
          <w:rPr>
            <w:rFonts w:ascii="Times New Roman" w:eastAsia="Calibri" w:hAnsi="Times New Roman" w:cs="Times New Roman"/>
            <w:color w:val="000000"/>
            <w:sz w:val="24"/>
            <w:szCs w:val="24"/>
          </w:rPr>
          <w:t>,000 a year, enough to live on in Chicago, albeit modestly. That's for everybody, but the servers do get tips. Wait in my office until I get back at 7 a.m."</w:t>
        </w:r>
      </w:ins>
    </w:p>
    <w:p w14:paraId="5C3CD1D6" w14:textId="77777777" w:rsidR="005F56D3" w:rsidRPr="008057FC" w:rsidRDefault="005F56D3" w:rsidP="000B5256">
      <w:pPr>
        <w:widowControl w:val="0"/>
        <w:spacing w:after="0" w:line="360" w:lineRule="auto"/>
        <w:ind w:firstLine="288"/>
        <w:contextualSpacing/>
        <w:rPr>
          <w:ins w:id="173" w:author="Author"/>
          <w:rFonts w:ascii="Times New Roman" w:eastAsia="Calibri" w:hAnsi="Times New Roman" w:cs="Times New Roman"/>
          <w:color w:val="000000"/>
          <w:sz w:val="24"/>
          <w:szCs w:val="24"/>
        </w:rPr>
      </w:pPr>
    </w:p>
    <w:p w14:paraId="244AE732" w14:textId="77777777" w:rsidR="005F56D3" w:rsidRPr="008057FC" w:rsidRDefault="005F56D3" w:rsidP="000B5256">
      <w:pPr>
        <w:widowControl w:val="0"/>
        <w:spacing w:after="0" w:line="360" w:lineRule="auto"/>
        <w:ind w:left="720" w:right="576"/>
        <w:contextualSpacing/>
        <w:rPr>
          <w:ins w:id="174" w:author="Author"/>
          <w:rFonts w:ascii="Times New Roman" w:eastAsia="Calibri" w:hAnsi="Times New Roman" w:cs="Times New Roman"/>
          <w:i/>
          <w:iCs/>
          <w:color w:val="000000"/>
          <w:sz w:val="24"/>
          <w:szCs w:val="24"/>
        </w:rPr>
      </w:pPr>
      <w:ins w:id="175" w:author="Author">
        <w:r w:rsidRPr="008057FC">
          <w:rPr>
            <w:rFonts w:ascii="Times New Roman" w:eastAsia="Calibri" w:hAnsi="Times New Roman" w:cs="Times New Roman"/>
            <w:i/>
            <w:iCs/>
            <w:color w:val="000000"/>
            <w:sz w:val="24"/>
            <w:szCs w:val="24"/>
          </w:rPr>
          <w:lastRenderedPageBreak/>
          <w:t>"Thank you so much, Bob. I won't let you down."</w:t>
        </w:r>
      </w:ins>
    </w:p>
    <w:p w14:paraId="68942494" w14:textId="77777777" w:rsidR="005F56D3" w:rsidRPr="008057FC" w:rsidRDefault="005F56D3" w:rsidP="000B5256">
      <w:pPr>
        <w:widowControl w:val="0"/>
        <w:spacing w:after="0" w:line="360" w:lineRule="auto"/>
        <w:ind w:firstLine="288"/>
        <w:contextualSpacing/>
        <w:rPr>
          <w:ins w:id="176" w:author="Author"/>
          <w:rFonts w:ascii="Times New Roman" w:eastAsia="Calibri" w:hAnsi="Times New Roman" w:cs="Times New Roman"/>
          <w:color w:val="000000"/>
          <w:sz w:val="24"/>
          <w:szCs w:val="24"/>
        </w:rPr>
      </w:pPr>
    </w:p>
    <w:p w14:paraId="164C438B" w14:textId="77777777" w:rsidR="005F56D3" w:rsidRPr="008057FC" w:rsidRDefault="005F56D3" w:rsidP="000B5256">
      <w:pPr>
        <w:widowControl w:val="0"/>
        <w:spacing w:after="0" w:line="360" w:lineRule="auto"/>
        <w:ind w:firstLine="288"/>
        <w:contextualSpacing/>
        <w:rPr>
          <w:ins w:id="177" w:author="Author"/>
          <w:rFonts w:ascii="Times New Roman" w:eastAsia="Calibri" w:hAnsi="Times New Roman" w:cs="Times New Roman"/>
          <w:color w:val="000000"/>
          <w:sz w:val="24"/>
          <w:szCs w:val="24"/>
        </w:rPr>
      </w:pPr>
      <w:ins w:id="178" w:author="Author">
        <w:r w:rsidRPr="008057FC">
          <w:rPr>
            <w:rFonts w:ascii="Times New Roman" w:eastAsia="Calibri" w:hAnsi="Times New Roman" w:cs="Times New Roman"/>
            <w:color w:val="000000"/>
            <w:sz w:val="24"/>
            <w:szCs w:val="24"/>
          </w:rPr>
          <w:t>We walked into the kitchen area; the cooks and dishwashers were males. Collectively, they broke into smiles when they first saw me.</w:t>
        </w:r>
      </w:ins>
    </w:p>
    <w:p w14:paraId="06C7F60E"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ins w:id="179" w:author="Author">
        <w:r w:rsidRPr="008057FC">
          <w:rPr>
            <w:rFonts w:ascii="Times New Roman" w:eastAsia="Calibri" w:hAnsi="Times New Roman" w:cs="Times New Roman"/>
            <w:color w:val="000000"/>
            <w:sz w:val="24"/>
            <w:szCs w:val="24"/>
          </w:rPr>
          <w:t xml:space="preserve">"OK, everybody. Jane is trying </w:t>
        </w:r>
        <w:proofErr w:type="gramStart"/>
        <w:r w:rsidRPr="008057FC">
          <w:rPr>
            <w:rFonts w:ascii="Times New Roman" w:eastAsia="Calibri" w:hAnsi="Times New Roman" w:cs="Times New Roman"/>
            <w:color w:val="000000"/>
            <w:sz w:val="24"/>
            <w:szCs w:val="24"/>
          </w:rPr>
          <w:t>out for</w:t>
        </w:r>
        <w:proofErr w:type="gramEnd"/>
        <w:r w:rsidRPr="008057FC">
          <w:rPr>
            <w:rFonts w:ascii="Times New Roman" w:eastAsia="Calibri" w:hAnsi="Times New Roman" w:cs="Times New Roman"/>
            <w:color w:val="000000"/>
            <w:sz w:val="24"/>
            <w:szCs w:val="24"/>
          </w:rPr>
          <w:t xml:space="preserve"> the night shift dishwasher job. Now I know that look, you guys. If any of you harass her in any way, I will terminate you</w:t>
        </w:r>
      </w:ins>
      <w:r w:rsidRPr="008057FC">
        <w:rPr>
          <w:rFonts w:ascii="Times New Roman" w:eastAsia="Calibri" w:hAnsi="Times New Roman" w:cs="Times New Roman"/>
          <w:color w:val="000000"/>
          <w:sz w:val="24"/>
          <w:szCs w:val="24"/>
        </w:rPr>
        <w:t xml:space="preserve"> and</w:t>
      </w:r>
      <w:ins w:id="180" w:author="Author">
        <w:r w:rsidRPr="008057FC">
          <w:rPr>
            <w:rFonts w:ascii="Times New Roman" w:eastAsia="Calibri" w:hAnsi="Times New Roman" w:cs="Times New Roman"/>
            <w:color w:val="000000"/>
            <w:sz w:val="24"/>
            <w:szCs w:val="24"/>
          </w:rPr>
          <w:t xml:space="preserve"> enter your name and misdeeds into the Chicago Employee Review website.</w:t>
        </w:r>
      </w:ins>
    </w:p>
    <w:p w14:paraId="4037204C" w14:textId="77777777" w:rsidR="005F56D3" w:rsidRPr="008057FC" w:rsidRDefault="005F56D3" w:rsidP="000B5256">
      <w:pPr>
        <w:widowControl w:val="0"/>
        <w:spacing w:after="0" w:line="360" w:lineRule="auto"/>
        <w:ind w:firstLine="288"/>
        <w:contextualSpacing/>
        <w:rPr>
          <w:ins w:id="181" w:author="Author"/>
          <w:rFonts w:ascii="Times New Roman" w:eastAsia="Calibri" w:hAnsi="Times New Roman" w:cs="Times New Roman"/>
          <w:color w:val="000000"/>
          <w:sz w:val="24"/>
          <w:szCs w:val="24"/>
        </w:rPr>
      </w:pPr>
      <w:ins w:id="182" w:author="Author">
        <w:r w:rsidRPr="008057FC">
          <w:rPr>
            <w:rFonts w:ascii="Times New Roman" w:eastAsia="Calibri" w:hAnsi="Times New Roman" w:cs="Times New Roman"/>
            <w:color w:val="000000"/>
            <w:sz w:val="24"/>
            <w:szCs w:val="24"/>
          </w:rPr>
          <w:t>Jane is unable to speak; she's mute. She has a laptop with a text-to-speech app if you need to have her answer a question. Shaquille, I was hoping you could give her a quick tour of the restaurant and teach her how we do the dishes here. I'll be back at 7 a.m."</w:t>
        </w:r>
      </w:ins>
    </w:p>
    <w:p w14:paraId="1DDED9B4" w14:textId="77777777" w:rsidR="005F56D3" w:rsidRPr="008057FC" w:rsidRDefault="005F56D3" w:rsidP="000B5256">
      <w:pPr>
        <w:widowControl w:val="0"/>
        <w:spacing w:after="0" w:line="360" w:lineRule="auto"/>
        <w:ind w:firstLine="288"/>
        <w:contextualSpacing/>
        <w:rPr>
          <w:ins w:id="183" w:author="Author"/>
          <w:rFonts w:ascii="Times New Roman" w:eastAsia="Calibri" w:hAnsi="Times New Roman" w:cs="Times New Roman"/>
          <w:color w:val="000000"/>
          <w:sz w:val="24"/>
          <w:szCs w:val="24"/>
        </w:rPr>
      </w:pPr>
      <w:ins w:id="184" w:author="Author">
        <w:r w:rsidRPr="008057FC">
          <w:rPr>
            <w:rFonts w:ascii="Times New Roman" w:eastAsia="Calibri" w:hAnsi="Times New Roman" w:cs="Times New Roman"/>
            <w:color w:val="000000"/>
            <w:sz w:val="24"/>
            <w:szCs w:val="24"/>
          </w:rPr>
          <w:t>Bob left, and Shaquille walked up to me.</w:t>
        </w:r>
      </w:ins>
    </w:p>
    <w:p w14:paraId="09529CEB" w14:textId="77777777" w:rsidR="005F56D3" w:rsidRPr="008057FC" w:rsidRDefault="005F56D3" w:rsidP="000B5256">
      <w:pPr>
        <w:widowControl w:val="0"/>
        <w:spacing w:after="0" w:line="360" w:lineRule="auto"/>
        <w:ind w:firstLine="288"/>
        <w:contextualSpacing/>
        <w:rPr>
          <w:ins w:id="185" w:author="Author"/>
          <w:rFonts w:ascii="Times New Roman" w:eastAsia="Calibri" w:hAnsi="Times New Roman" w:cs="Times New Roman"/>
          <w:color w:val="000000"/>
          <w:sz w:val="24"/>
          <w:szCs w:val="24"/>
        </w:rPr>
      </w:pPr>
      <w:ins w:id="186" w:author="Author">
        <w:r w:rsidRPr="008057FC">
          <w:rPr>
            <w:rFonts w:ascii="Times New Roman" w:eastAsia="Calibri" w:hAnsi="Times New Roman" w:cs="Times New Roman"/>
            <w:color w:val="000000"/>
            <w:sz w:val="24"/>
            <w:szCs w:val="24"/>
          </w:rPr>
          <w:t xml:space="preserve">"Hi, I'm Shaquille, the afternoon shift dishwasher. Let's get started. Here's a </w:t>
        </w:r>
      </w:ins>
      <w:r w:rsidRPr="008057FC">
        <w:rPr>
          <w:rFonts w:ascii="Times New Roman" w:eastAsia="Calibri" w:hAnsi="Times New Roman" w:cs="Times New Roman"/>
          <w:color w:val="000000"/>
          <w:sz w:val="24"/>
          <w:szCs w:val="24"/>
        </w:rPr>
        <w:t>scrunchie</w:t>
      </w:r>
      <w:ins w:id="187" w:author="Author">
        <w:r w:rsidRPr="008057FC">
          <w:rPr>
            <w:rFonts w:ascii="Times New Roman" w:eastAsia="Calibri" w:hAnsi="Times New Roman" w:cs="Times New Roman"/>
            <w:color w:val="000000"/>
            <w:sz w:val="24"/>
            <w:szCs w:val="24"/>
          </w:rPr>
          <w:t xml:space="preserve">; </w:t>
        </w:r>
      </w:ins>
      <w:r w:rsidRPr="008057FC">
        <w:rPr>
          <w:rFonts w:ascii="Times New Roman" w:eastAsia="Calibri" w:hAnsi="Times New Roman" w:cs="Times New Roman"/>
          <w:color w:val="000000"/>
          <w:sz w:val="24"/>
          <w:szCs w:val="24"/>
        </w:rPr>
        <w:t>you’ll want to tie your long hair into a ponytail</w:t>
      </w:r>
      <w:ins w:id="188" w:author="Author">
        <w:r w:rsidRPr="008057FC">
          <w:rPr>
            <w:rFonts w:ascii="Times New Roman" w:eastAsia="Calibri" w:hAnsi="Times New Roman" w:cs="Times New Roman"/>
            <w:color w:val="000000"/>
            <w:sz w:val="24"/>
            <w:szCs w:val="24"/>
          </w:rPr>
          <w:t>."</w:t>
        </w:r>
      </w:ins>
    </w:p>
    <w:p w14:paraId="415AA4A2" w14:textId="77777777" w:rsidR="005F56D3" w:rsidRPr="008057FC" w:rsidRDefault="005F56D3" w:rsidP="000B5256">
      <w:pPr>
        <w:widowControl w:val="0"/>
        <w:spacing w:after="0" w:line="360" w:lineRule="auto"/>
        <w:ind w:firstLine="288"/>
        <w:contextualSpacing/>
        <w:rPr>
          <w:ins w:id="189" w:author="Author"/>
          <w:rFonts w:ascii="Times New Roman" w:eastAsia="Calibri" w:hAnsi="Times New Roman" w:cs="Times New Roman"/>
          <w:color w:val="000000"/>
          <w:sz w:val="24"/>
          <w:szCs w:val="24"/>
        </w:rPr>
      </w:pPr>
      <w:ins w:id="190" w:author="Author">
        <w:r w:rsidRPr="008057FC">
          <w:rPr>
            <w:rFonts w:ascii="Times New Roman" w:eastAsia="Calibri" w:hAnsi="Times New Roman" w:cs="Times New Roman"/>
            <w:color w:val="000000"/>
            <w:sz w:val="24"/>
            <w:szCs w:val="24"/>
          </w:rPr>
          <w:t>He extended his hand, and I shook it and smiled at him. I worked all night, doing everything Shaquille taught me.</w:t>
        </w:r>
      </w:ins>
    </w:p>
    <w:p w14:paraId="4D6ABCB5" w14:textId="77777777" w:rsidR="005F56D3" w:rsidRPr="008057FC" w:rsidRDefault="005F56D3" w:rsidP="000B5256">
      <w:pPr>
        <w:widowControl w:val="0"/>
        <w:spacing w:after="0" w:line="360" w:lineRule="auto"/>
        <w:ind w:firstLine="288"/>
        <w:contextualSpacing/>
        <w:rPr>
          <w:ins w:id="191" w:author="Author"/>
          <w:rFonts w:ascii="Times New Roman" w:eastAsia="Calibri" w:hAnsi="Times New Roman" w:cs="Times New Roman"/>
          <w:color w:val="000000"/>
          <w:sz w:val="24"/>
          <w:szCs w:val="24"/>
        </w:rPr>
      </w:pPr>
      <w:ins w:id="192" w:author="Author">
        <w:r w:rsidRPr="008057FC">
          <w:rPr>
            <w:rFonts w:ascii="Times New Roman" w:eastAsia="Calibri" w:hAnsi="Times New Roman" w:cs="Times New Roman"/>
            <w:color w:val="000000"/>
            <w:sz w:val="24"/>
            <w:szCs w:val="24"/>
          </w:rPr>
          <w:t xml:space="preserve">Bob returned as promised at 7 a.m. and eventually </w:t>
        </w:r>
      </w:ins>
      <w:r w:rsidRPr="008057FC">
        <w:rPr>
          <w:rFonts w:ascii="Times New Roman" w:eastAsia="Calibri" w:hAnsi="Times New Roman" w:cs="Times New Roman"/>
          <w:color w:val="000000"/>
          <w:sz w:val="24"/>
          <w:szCs w:val="24"/>
        </w:rPr>
        <w:t>entered</w:t>
      </w:r>
      <w:ins w:id="193" w:author="Author">
        <w:r w:rsidRPr="008057FC">
          <w:rPr>
            <w:rFonts w:ascii="Times New Roman" w:eastAsia="Calibri" w:hAnsi="Times New Roman" w:cs="Times New Roman"/>
            <w:color w:val="000000"/>
            <w:sz w:val="24"/>
            <w:szCs w:val="24"/>
          </w:rPr>
          <w:t xml:space="preserve"> the office. I was sitting in the chair, hoping I had landed the job.</w:t>
        </w:r>
      </w:ins>
    </w:p>
    <w:p w14:paraId="12D64E23" w14:textId="77777777" w:rsidR="005F56D3" w:rsidRPr="008057FC" w:rsidRDefault="005F56D3" w:rsidP="000B5256">
      <w:pPr>
        <w:widowControl w:val="0"/>
        <w:spacing w:after="0" w:line="360" w:lineRule="auto"/>
        <w:ind w:firstLine="288"/>
        <w:contextualSpacing/>
        <w:rPr>
          <w:ins w:id="194" w:author="Author"/>
          <w:rFonts w:ascii="Times New Roman" w:eastAsia="Calibri" w:hAnsi="Times New Roman" w:cs="Times New Roman"/>
          <w:color w:val="000000"/>
          <w:sz w:val="24"/>
          <w:szCs w:val="24"/>
        </w:rPr>
      </w:pPr>
      <w:ins w:id="195" w:author="Author">
        <w:r w:rsidRPr="008057FC">
          <w:rPr>
            <w:rFonts w:ascii="Times New Roman" w:eastAsia="Calibri" w:hAnsi="Times New Roman" w:cs="Times New Roman"/>
            <w:color w:val="000000"/>
            <w:sz w:val="24"/>
            <w:szCs w:val="24"/>
          </w:rPr>
          <w:t>"Good morning, Jane. Both Shaquille and Ben, the night manager, gave glowing reviews. The job is yours if you still want it."</w:t>
        </w:r>
      </w:ins>
    </w:p>
    <w:p w14:paraId="42805B26" w14:textId="77777777" w:rsidR="005F56D3" w:rsidRPr="008057FC" w:rsidRDefault="005F56D3" w:rsidP="000B5256">
      <w:pPr>
        <w:widowControl w:val="0"/>
        <w:spacing w:after="0" w:line="360" w:lineRule="auto"/>
        <w:ind w:firstLine="288"/>
        <w:contextualSpacing/>
        <w:rPr>
          <w:ins w:id="196" w:author="Author"/>
          <w:rFonts w:ascii="Times New Roman" w:eastAsia="Calibri" w:hAnsi="Times New Roman" w:cs="Times New Roman"/>
          <w:color w:val="000000"/>
          <w:sz w:val="24"/>
          <w:szCs w:val="24"/>
        </w:rPr>
      </w:pPr>
    </w:p>
    <w:p w14:paraId="513590C1" w14:textId="77777777" w:rsidR="005F56D3" w:rsidRPr="008057FC" w:rsidRDefault="005F56D3" w:rsidP="000B5256">
      <w:pPr>
        <w:widowControl w:val="0"/>
        <w:spacing w:after="0" w:line="360" w:lineRule="auto"/>
        <w:ind w:left="720" w:right="576"/>
        <w:contextualSpacing/>
        <w:rPr>
          <w:ins w:id="197" w:author="Author"/>
          <w:rFonts w:ascii="Times New Roman" w:eastAsia="Calibri" w:hAnsi="Times New Roman" w:cs="Times New Roman"/>
          <w:i/>
          <w:iCs/>
          <w:color w:val="000000"/>
          <w:sz w:val="24"/>
          <w:szCs w:val="24"/>
        </w:rPr>
      </w:pPr>
      <w:ins w:id="198" w:author="Author">
        <w:r w:rsidRPr="008057FC">
          <w:rPr>
            <w:rFonts w:ascii="Times New Roman" w:eastAsia="Calibri" w:hAnsi="Times New Roman" w:cs="Times New Roman"/>
            <w:i/>
            <w:iCs/>
            <w:color w:val="000000"/>
            <w:sz w:val="24"/>
            <w:szCs w:val="24"/>
          </w:rPr>
          <w:t>"Yes, I do. Thank you, Bob. Now I have a little glimmer of hope in my life."</w:t>
        </w:r>
      </w:ins>
    </w:p>
    <w:p w14:paraId="0EFF0EB0" w14:textId="77777777" w:rsidR="005F56D3" w:rsidRPr="008057FC" w:rsidRDefault="005F56D3" w:rsidP="000B5256">
      <w:pPr>
        <w:widowControl w:val="0"/>
        <w:spacing w:after="0" w:line="360" w:lineRule="auto"/>
        <w:ind w:firstLine="288"/>
        <w:contextualSpacing/>
        <w:rPr>
          <w:ins w:id="199" w:author="Author"/>
          <w:rFonts w:ascii="Times New Roman" w:eastAsia="Calibri" w:hAnsi="Times New Roman" w:cs="Times New Roman"/>
          <w:color w:val="000000"/>
          <w:sz w:val="24"/>
          <w:szCs w:val="24"/>
        </w:rPr>
      </w:pPr>
    </w:p>
    <w:p w14:paraId="69E32FDB" w14:textId="77777777" w:rsidR="005F56D3" w:rsidRPr="008057FC" w:rsidRDefault="005F56D3" w:rsidP="000B5256">
      <w:pPr>
        <w:widowControl w:val="0"/>
        <w:spacing w:after="0" w:line="360" w:lineRule="auto"/>
        <w:ind w:firstLine="288"/>
        <w:contextualSpacing/>
        <w:rPr>
          <w:ins w:id="200" w:author="Author"/>
          <w:rFonts w:ascii="Times New Roman" w:eastAsia="Calibri" w:hAnsi="Times New Roman" w:cs="Times New Roman"/>
          <w:color w:val="000000"/>
          <w:sz w:val="24"/>
          <w:szCs w:val="24"/>
        </w:rPr>
      </w:pPr>
      <w:ins w:id="201" w:author="Author">
        <w:r w:rsidRPr="008057FC">
          <w:rPr>
            <w:rFonts w:ascii="Times New Roman" w:eastAsia="Calibri" w:hAnsi="Times New Roman" w:cs="Times New Roman"/>
            <w:color w:val="000000"/>
            <w:sz w:val="24"/>
            <w:szCs w:val="24"/>
          </w:rPr>
          <w:t>"Jane, do you have anywhere to stay?"</w:t>
        </w:r>
      </w:ins>
    </w:p>
    <w:p w14:paraId="4BAFCE0F" w14:textId="77777777" w:rsidR="005F56D3" w:rsidRPr="008057FC" w:rsidRDefault="005F56D3" w:rsidP="000B5256">
      <w:pPr>
        <w:widowControl w:val="0"/>
        <w:spacing w:after="0" w:line="360" w:lineRule="auto"/>
        <w:ind w:firstLine="288"/>
        <w:contextualSpacing/>
        <w:rPr>
          <w:ins w:id="202" w:author="Author"/>
          <w:rFonts w:ascii="Times New Roman" w:eastAsia="Calibri" w:hAnsi="Times New Roman" w:cs="Times New Roman"/>
          <w:color w:val="000000"/>
          <w:sz w:val="24"/>
          <w:szCs w:val="24"/>
        </w:rPr>
      </w:pPr>
    </w:p>
    <w:p w14:paraId="3280E5B3" w14:textId="77777777" w:rsidR="005F56D3" w:rsidRPr="008057FC" w:rsidRDefault="005F56D3" w:rsidP="000B5256">
      <w:pPr>
        <w:widowControl w:val="0"/>
        <w:spacing w:after="0" w:line="360" w:lineRule="auto"/>
        <w:ind w:left="720" w:right="576"/>
        <w:contextualSpacing/>
        <w:rPr>
          <w:ins w:id="203" w:author="Author"/>
          <w:rFonts w:ascii="Times New Roman" w:eastAsia="Calibri" w:hAnsi="Times New Roman" w:cs="Times New Roman"/>
          <w:i/>
          <w:iCs/>
          <w:color w:val="000000"/>
          <w:sz w:val="24"/>
          <w:szCs w:val="24"/>
        </w:rPr>
      </w:pPr>
      <w:ins w:id="204" w:author="Author">
        <w:r w:rsidRPr="008057FC">
          <w:rPr>
            <w:rFonts w:ascii="Times New Roman" w:eastAsia="Calibri" w:hAnsi="Times New Roman" w:cs="Times New Roman"/>
            <w:i/>
            <w:iCs/>
            <w:color w:val="000000"/>
            <w:sz w:val="24"/>
            <w:szCs w:val="24"/>
          </w:rPr>
          <w:t>"No, I don't. I guess it will be park benches for a while."</w:t>
        </w:r>
      </w:ins>
    </w:p>
    <w:p w14:paraId="15F8CC1C" w14:textId="77777777" w:rsidR="005F56D3" w:rsidRPr="008057FC" w:rsidRDefault="005F56D3" w:rsidP="000B5256">
      <w:pPr>
        <w:widowControl w:val="0"/>
        <w:spacing w:after="0" w:line="360" w:lineRule="auto"/>
        <w:ind w:firstLine="288"/>
        <w:contextualSpacing/>
        <w:rPr>
          <w:ins w:id="205" w:author="Author"/>
          <w:rFonts w:ascii="Times New Roman" w:eastAsia="Calibri" w:hAnsi="Times New Roman" w:cs="Times New Roman"/>
          <w:color w:val="000000"/>
          <w:sz w:val="24"/>
          <w:szCs w:val="24"/>
        </w:rPr>
      </w:pPr>
    </w:p>
    <w:p w14:paraId="04BB1DF9" w14:textId="77777777" w:rsidR="005F56D3" w:rsidRPr="008057FC" w:rsidRDefault="005F56D3" w:rsidP="000B5256">
      <w:pPr>
        <w:widowControl w:val="0"/>
        <w:spacing w:after="0" w:line="360" w:lineRule="auto"/>
        <w:ind w:firstLine="288"/>
        <w:contextualSpacing/>
        <w:rPr>
          <w:ins w:id="206" w:author="Author"/>
          <w:rFonts w:ascii="Times New Roman" w:eastAsia="Calibri" w:hAnsi="Times New Roman" w:cs="Times New Roman"/>
          <w:color w:val="000000"/>
          <w:sz w:val="24"/>
          <w:szCs w:val="24"/>
        </w:rPr>
      </w:pPr>
      <w:ins w:id="207" w:author="Author">
        <w:r w:rsidRPr="008057FC">
          <w:rPr>
            <w:rFonts w:ascii="Times New Roman" w:eastAsia="Calibri" w:hAnsi="Times New Roman" w:cs="Times New Roman"/>
            <w:color w:val="000000"/>
            <w:sz w:val="24"/>
            <w:szCs w:val="24"/>
          </w:rPr>
          <w:t>Bob slumped back in his chair and looked at me studiously.</w:t>
        </w:r>
      </w:ins>
    </w:p>
    <w:p w14:paraId="19799E18" w14:textId="77777777" w:rsidR="005F56D3" w:rsidRPr="008057FC" w:rsidRDefault="005F56D3" w:rsidP="000B5256">
      <w:pPr>
        <w:widowControl w:val="0"/>
        <w:spacing w:after="0" w:line="360" w:lineRule="auto"/>
        <w:ind w:firstLine="288"/>
        <w:contextualSpacing/>
        <w:rPr>
          <w:ins w:id="208" w:author="Author"/>
          <w:rFonts w:ascii="Times New Roman" w:eastAsia="Calibri" w:hAnsi="Times New Roman" w:cs="Times New Roman"/>
          <w:color w:val="000000"/>
          <w:sz w:val="24"/>
          <w:szCs w:val="24"/>
        </w:rPr>
      </w:pPr>
      <w:ins w:id="209" w:author="Author">
        <w:r w:rsidRPr="008057FC">
          <w:rPr>
            <w:rFonts w:ascii="Times New Roman" w:eastAsia="Calibri" w:hAnsi="Times New Roman" w:cs="Times New Roman"/>
            <w:color w:val="000000"/>
            <w:sz w:val="24"/>
            <w:szCs w:val="24"/>
          </w:rPr>
          <w:t>"Hold that thought."</w:t>
        </w:r>
      </w:ins>
    </w:p>
    <w:p w14:paraId="69B2C0E1" w14:textId="77777777" w:rsidR="005F56D3" w:rsidRPr="008057FC" w:rsidRDefault="005F56D3" w:rsidP="000B5256">
      <w:pPr>
        <w:widowControl w:val="0"/>
        <w:spacing w:after="0" w:line="360" w:lineRule="auto"/>
        <w:ind w:firstLine="288"/>
        <w:contextualSpacing/>
        <w:rPr>
          <w:ins w:id="210" w:author="Author"/>
          <w:rFonts w:ascii="Times New Roman" w:eastAsia="Calibri" w:hAnsi="Times New Roman" w:cs="Times New Roman"/>
          <w:color w:val="000000"/>
          <w:sz w:val="24"/>
          <w:szCs w:val="24"/>
        </w:rPr>
      </w:pPr>
      <w:ins w:id="211" w:author="Author">
        <w:r w:rsidRPr="008057FC">
          <w:rPr>
            <w:rFonts w:ascii="Times New Roman" w:eastAsia="Calibri" w:hAnsi="Times New Roman" w:cs="Times New Roman"/>
            <w:color w:val="000000"/>
            <w:sz w:val="24"/>
            <w:szCs w:val="24"/>
          </w:rPr>
          <w:t>He picked up his iPhone and dialed a number.</w:t>
        </w:r>
      </w:ins>
    </w:p>
    <w:p w14:paraId="099E607E" w14:textId="77777777" w:rsidR="005F56D3" w:rsidRPr="008057FC" w:rsidRDefault="005F56D3" w:rsidP="000B5256">
      <w:pPr>
        <w:widowControl w:val="0"/>
        <w:spacing w:after="0" w:line="360" w:lineRule="auto"/>
        <w:ind w:firstLine="288"/>
        <w:contextualSpacing/>
        <w:rPr>
          <w:ins w:id="212" w:author="Author"/>
          <w:rFonts w:ascii="Times New Roman" w:eastAsia="Calibri" w:hAnsi="Times New Roman" w:cs="Times New Roman"/>
          <w:color w:val="000000"/>
          <w:sz w:val="24"/>
          <w:szCs w:val="24"/>
        </w:rPr>
      </w:pPr>
      <w:ins w:id="213" w:author="Author">
        <w:r w:rsidRPr="008057FC">
          <w:rPr>
            <w:rFonts w:ascii="Times New Roman" w:eastAsia="Calibri" w:hAnsi="Times New Roman" w:cs="Times New Roman"/>
            <w:color w:val="000000"/>
            <w:sz w:val="24"/>
            <w:szCs w:val="24"/>
          </w:rPr>
          <w:t xml:space="preserve">"Well, hello, Aunt </w:t>
        </w:r>
      </w:ins>
      <w:r w:rsidRPr="008057FC">
        <w:rPr>
          <w:rFonts w:ascii="Times New Roman" w:eastAsia="Calibri" w:hAnsi="Times New Roman" w:cs="Times New Roman"/>
          <w:color w:val="000000"/>
          <w:sz w:val="24"/>
          <w:szCs w:val="24"/>
        </w:rPr>
        <w:t>Gianetta</w:t>
      </w:r>
      <w:ins w:id="214" w:author="Author">
        <w:r w:rsidRPr="008057FC">
          <w:rPr>
            <w:rFonts w:ascii="Times New Roman" w:eastAsia="Calibri" w:hAnsi="Times New Roman" w:cs="Times New Roman"/>
            <w:color w:val="000000"/>
            <w:sz w:val="24"/>
            <w:szCs w:val="24"/>
          </w:rPr>
          <w:t xml:space="preserve">. I didn't wake you, did I? Oh, that's good. </w:t>
        </w:r>
      </w:ins>
      <w:r w:rsidRPr="008057FC">
        <w:rPr>
          <w:rFonts w:ascii="Times New Roman" w:eastAsia="Calibri" w:hAnsi="Times New Roman" w:cs="Times New Roman"/>
          <w:color w:val="000000"/>
          <w:sz w:val="24"/>
          <w:szCs w:val="24"/>
        </w:rPr>
        <w:t>D</w:t>
      </w:r>
      <w:ins w:id="215" w:author="Author">
        <w:r w:rsidRPr="008057FC">
          <w:rPr>
            <w:rFonts w:ascii="Times New Roman" w:eastAsia="Calibri" w:hAnsi="Times New Roman" w:cs="Times New Roman"/>
            <w:color w:val="000000"/>
            <w:sz w:val="24"/>
            <w:szCs w:val="24"/>
          </w:rPr>
          <w:t xml:space="preserve">o you still have that empty guest room in your home? You do. Why? I've got a young woman here just out of school, hoping to get started. Her name is Jane, and she needs a place to stay. She's charming. Will you? Oh, great. </w:t>
        </w:r>
      </w:ins>
      <w:r w:rsidRPr="008057FC">
        <w:rPr>
          <w:rFonts w:ascii="Times New Roman" w:eastAsia="Calibri" w:hAnsi="Times New Roman" w:cs="Times New Roman"/>
          <w:color w:val="000000"/>
          <w:sz w:val="24"/>
          <w:szCs w:val="24"/>
        </w:rPr>
        <w:t xml:space="preserve">Aunt Gianetta, there's one more thing you should know: Jane is mute and cannot speak. </w:t>
      </w:r>
      <w:ins w:id="216" w:author="Author">
        <w:r w:rsidRPr="008057FC">
          <w:rPr>
            <w:rFonts w:ascii="Times New Roman" w:eastAsia="Calibri" w:hAnsi="Times New Roman" w:cs="Times New Roman"/>
            <w:color w:val="000000"/>
            <w:sz w:val="24"/>
            <w:szCs w:val="24"/>
          </w:rPr>
          <w:t xml:space="preserve">No, she hears fine. She has an old laptop that she can type into, converting her typing to speech. Great! Is it OK if I </w:t>
        </w:r>
      </w:ins>
      <w:r w:rsidRPr="008057FC">
        <w:rPr>
          <w:rFonts w:ascii="Times New Roman" w:eastAsia="Calibri" w:hAnsi="Times New Roman" w:cs="Times New Roman"/>
          <w:color w:val="000000"/>
          <w:sz w:val="24"/>
          <w:szCs w:val="24"/>
        </w:rPr>
        <w:t>bring</w:t>
      </w:r>
      <w:ins w:id="217" w:author="Author">
        <w:r w:rsidRPr="008057FC">
          <w:rPr>
            <w:rFonts w:ascii="Times New Roman" w:eastAsia="Calibri" w:hAnsi="Times New Roman" w:cs="Times New Roman"/>
            <w:color w:val="000000"/>
            <w:sz w:val="24"/>
            <w:szCs w:val="24"/>
          </w:rPr>
          <w:t xml:space="preserve"> her over right now? Good. She will be working the night shift tonight. Thanks, Aunt </w:t>
        </w:r>
      </w:ins>
      <w:r w:rsidRPr="008057FC">
        <w:rPr>
          <w:rFonts w:ascii="Times New Roman" w:eastAsia="Calibri" w:hAnsi="Times New Roman" w:cs="Times New Roman"/>
          <w:color w:val="000000"/>
          <w:sz w:val="24"/>
          <w:szCs w:val="24"/>
        </w:rPr>
        <w:t>Gianetta</w:t>
      </w:r>
      <w:ins w:id="218" w:author="Author">
        <w:r w:rsidRPr="008057FC">
          <w:rPr>
            <w:rFonts w:ascii="Times New Roman" w:eastAsia="Calibri" w:hAnsi="Times New Roman" w:cs="Times New Roman"/>
            <w:color w:val="000000"/>
            <w:sz w:val="24"/>
            <w:szCs w:val="24"/>
          </w:rPr>
          <w:t>."</w:t>
        </w:r>
      </w:ins>
    </w:p>
    <w:p w14:paraId="1BE872B4" w14:textId="77777777" w:rsidR="005F56D3" w:rsidRPr="008057FC" w:rsidRDefault="005F56D3" w:rsidP="000B5256">
      <w:pPr>
        <w:widowControl w:val="0"/>
        <w:spacing w:after="0" w:line="360" w:lineRule="auto"/>
        <w:ind w:firstLine="288"/>
        <w:contextualSpacing/>
        <w:rPr>
          <w:ins w:id="219" w:author="Author"/>
          <w:rFonts w:ascii="Times New Roman" w:eastAsia="Calibri" w:hAnsi="Times New Roman" w:cs="Times New Roman"/>
          <w:color w:val="000000"/>
          <w:sz w:val="24"/>
          <w:szCs w:val="24"/>
        </w:rPr>
      </w:pPr>
      <w:ins w:id="220" w:author="Author">
        <w:r w:rsidRPr="008057FC">
          <w:rPr>
            <w:rFonts w:ascii="Times New Roman" w:eastAsia="Calibri" w:hAnsi="Times New Roman" w:cs="Times New Roman"/>
            <w:i/>
            <w:iCs/>
            <w:color w:val="000000"/>
            <w:sz w:val="24"/>
            <w:szCs w:val="24"/>
          </w:rPr>
          <w:t xml:space="preserve"> </w:t>
        </w:r>
        <w:r w:rsidRPr="008057FC">
          <w:rPr>
            <w:rFonts w:ascii="Times New Roman" w:eastAsia="Calibri" w:hAnsi="Times New Roman" w:cs="Times New Roman"/>
            <w:color w:val="000000"/>
            <w:sz w:val="24"/>
            <w:szCs w:val="24"/>
          </w:rPr>
          <w:t xml:space="preserve">Bob used his iPhone to recall his BMW I5 electric car. </w:t>
        </w:r>
      </w:ins>
    </w:p>
    <w:p w14:paraId="3F852E52" w14:textId="77777777" w:rsidR="005F56D3" w:rsidRPr="008057FC" w:rsidRDefault="005F56D3" w:rsidP="000B5256">
      <w:pPr>
        <w:widowControl w:val="0"/>
        <w:spacing w:after="0" w:line="360" w:lineRule="auto"/>
        <w:ind w:firstLine="288"/>
        <w:contextualSpacing/>
        <w:rPr>
          <w:ins w:id="221" w:author="Author"/>
          <w:rFonts w:ascii="Times New Roman" w:eastAsia="Calibri" w:hAnsi="Times New Roman" w:cs="Times New Roman"/>
          <w:color w:val="000000"/>
          <w:sz w:val="24"/>
          <w:szCs w:val="24"/>
        </w:rPr>
      </w:pPr>
      <w:ins w:id="222" w:author="Author">
        <w:r w:rsidRPr="008057FC">
          <w:rPr>
            <w:rFonts w:ascii="Times New Roman" w:eastAsia="Calibri" w:hAnsi="Times New Roman" w:cs="Times New Roman"/>
            <w:color w:val="000000"/>
            <w:sz w:val="24"/>
            <w:szCs w:val="24"/>
          </w:rPr>
          <w:t>"Jane, my aunt is 75 years old and has a guest room you can rent. You can pay at the end of the month. She lives in a brick, two-story house at 1236 South Tripp Avenue. Her home is about four and a half miles from here, just off West Roosevelt Drive outside. You can easily take a city bus to get to work. She's an adorable person; I'm sure you'll like her. You can stay there until you save enough to get an apartment of your own. Grab your stuff</w:t>
        </w:r>
      </w:ins>
      <w:r w:rsidRPr="008057FC">
        <w:rPr>
          <w:rFonts w:ascii="Times New Roman" w:eastAsia="Calibri" w:hAnsi="Times New Roman" w:cs="Times New Roman"/>
          <w:color w:val="000000"/>
          <w:sz w:val="24"/>
          <w:szCs w:val="24"/>
        </w:rPr>
        <w:t xml:space="preserve">. </w:t>
      </w:r>
      <w:r w:rsidRPr="008057FC">
        <w:rPr>
          <w:rFonts w:ascii="Times New Roman" w:eastAsia="Calibri" w:hAnsi="Times New Roman" w:cs="Times New Roman"/>
          <w:color w:val="000000"/>
          <w:sz w:val="24"/>
          <w:szCs w:val="24"/>
        </w:rPr>
        <w:lastRenderedPageBreak/>
        <w:t>T</w:t>
      </w:r>
      <w:ins w:id="223" w:author="Author">
        <w:r w:rsidRPr="008057FC">
          <w:rPr>
            <w:rFonts w:ascii="Times New Roman" w:eastAsia="Calibri" w:hAnsi="Times New Roman" w:cs="Times New Roman"/>
            <w:color w:val="000000"/>
            <w:sz w:val="24"/>
            <w:szCs w:val="24"/>
          </w:rPr>
          <w:t>he car's pulling up."</w:t>
        </w:r>
      </w:ins>
    </w:p>
    <w:p w14:paraId="734ECBD7" w14:textId="77777777" w:rsidR="005F56D3" w:rsidRPr="008057FC" w:rsidRDefault="005F56D3" w:rsidP="000B5256">
      <w:pPr>
        <w:widowControl w:val="0"/>
        <w:spacing w:after="0" w:line="360" w:lineRule="auto"/>
        <w:ind w:firstLine="288"/>
        <w:contextualSpacing/>
        <w:rPr>
          <w:ins w:id="224" w:author="Author"/>
          <w:rFonts w:ascii="Times New Roman" w:eastAsia="Calibri" w:hAnsi="Times New Roman" w:cs="Times New Roman"/>
          <w:color w:val="000000"/>
          <w:sz w:val="24"/>
          <w:szCs w:val="24"/>
        </w:rPr>
      </w:pPr>
    </w:p>
    <w:p w14:paraId="30EEDEF5" w14:textId="77777777" w:rsidR="005F56D3" w:rsidRPr="008057FC" w:rsidRDefault="005F56D3" w:rsidP="000B5256">
      <w:pPr>
        <w:widowControl w:val="0"/>
        <w:spacing w:after="0" w:line="360" w:lineRule="auto"/>
        <w:ind w:firstLine="288"/>
        <w:contextualSpacing/>
        <w:rPr>
          <w:ins w:id="225" w:author="Author"/>
          <w:rFonts w:ascii="Times New Roman" w:eastAsia="Calibri" w:hAnsi="Times New Roman" w:cs="Times New Roman"/>
          <w:color w:val="000000"/>
          <w:sz w:val="24"/>
          <w:szCs w:val="24"/>
        </w:rPr>
      </w:pPr>
    </w:p>
    <w:p w14:paraId="56EC2D8D" w14:textId="77777777" w:rsidR="005F56D3" w:rsidRPr="008057FC" w:rsidRDefault="005F56D3" w:rsidP="008057FC">
      <w:pPr>
        <w:pStyle w:val="ASubheadLevel1"/>
        <w:rPr>
          <w:ins w:id="226" w:author="Author"/>
        </w:rPr>
      </w:pPr>
      <w:bookmarkStart w:id="227" w:name="_Toc161431596"/>
      <w:bookmarkStart w:id="228" w:name="_Toc192445587"/>
      <w:ins w:id="229" w:author="Author">
        <w:r w:rsidRPr="008057FC">
          <w:t>A Room Upstairs</w:t>
        </w:r>
        <w:bookmarkEnd w:id="227"/>
        <w:bookmarkEnd w:id="228"/>
      </w:ins>
    </w:p>
    <w:p w14:paraId="3D9C5E2D" w14:textId="77777777" w:rsidR="005F56D3" w:rsidRPr="008057FC" w:rsidRDefault="005F56D3" w:rsidP="000B5256">
      <w:pPr>
        <w:pStyle w:val="BodyNormal"/>
        <w:spacing w:line="360" w:lineRule="auto"/>
        <w:rPr>
          <w:ins w:id="230" w:author="Author"/>
          <w:rFonts w:ascii="Times New Roman" w:hAnsi="Times New Roman" w:cs="Times New Roman"/>
          <w:sz w:val="24"/>
          <w:szCs w:val="24"/>
        </w:rPr>
      </w:pPr>
      <w:r w:rsidRPr="008057FC">
        <w:rPr>
          <w:rFonts w:ascii="Times New Roman" w:hAnsi="Times New Roman" w:cs="Times New Roman"/>
          <w:sz w:val="24"/>
          <w:szCs w:val="24"/>
        </w:rPr>
        <w:t>Bob dropped me off at Gianetta</w:t>
      </w:r>
      <w:ins w:id="231" w:author="Author">
        <w:r w:rsidRPr="008057FC">
          <w:rPr>
            <w:rFonts w:ascii="Times New Roman" w:hAnsi="Times New Roman" w:cs="Times New Roman"/>
            <w:sz w:val="24"/>
            <w:szCs w:val="24"/>
          </w:rPr>
          <w:t xml:space="preserve"> Corridini's home,</w:t>
        </w:r>
      </w:ins>
      <w:r w:rsidRPr="008057FC">
        <w:rPr>
          <w:rFonts w:ascii="Times New Roman" w:hAnsi="Times New Roman" w:cs="Times New Roman"/>
          <w:sz w:val="24"/>
          <w:szCs w:val="24"/>
        </w:rPr>
        <w:t xml:space="preserve"> </w:t>
      </w:r>
      <w:ins w:id="232" w:author="Author">
        <w:r w:rsidRPr="008057FC">
          <w:rPr>
            <w:rFonts w:ascii="Times New Roman" w:hAnsi="Times New Roman" w:cs="Times New Roman"/>
            <w:sz w:val="24"/>
            <w:szCs w:val="24"/>
          </w:rPr>
          <w:t>four miles west of the restaurant</w:t>
        </w:r>
      </w:ins>
      <w:r w:rsidRPr="008057FC">
        <w:rPr>
          <w:rFonts w:ascii="Times New Roman" w:hAnsi="Times New Roman" w:cs="Times New Roman"/>
          <w:sz w:val="24"/>
          <w:szCs w:val="24"/>
        </w:rPr>
        <w:t>.</w:t>
      </w:r>
      <w:ins w:id="233" w:author="Author">
        <w:r w:rsidRPr="008057FC">
          <w:rPr>
            <w:rFonts w:ascii="Times New Roman" w:hAnsi="Times New Roman" w:cs="Times New Roman"/>
            <w:sz w:val="24"/>
            <w:szCs w:val="24"/>
          </w:rPr>
          <w:t xml:space="preserve"> I rang the doorbell, and an older woman with long white hair tied into a ponytail opened the door.</w:t>
        </w:r>
      </w:ins>
    </w:p>
    <w:p w14:paraId="32D5CA07" w14:textId="77777777" w:rsidR="005F56D3" w:rsidRPr="008057FC" w:rsidRDefault="005F56D3" w:rsidP="000B5256">
      <w:pPr>
        <w:widowControl w:val="0"/>
        <w:spacing w:after="0" w:line="360" w:lineRule="auto"/>
        <w:ind w:firstLine="288"/>
        <w:contextualSpacing/>
        <w:rPr>
          <w:ins w:id="234" w:author="Author"/>
          <w:rFonts w:ascii="Times New Roman" w:eastAsia="Calibri" w:hAnsi="Times New Roman" w:cs="Times New Roman"/>
          <w:color w:val="000000"/>
          <w:sz w:val="24"/>
          <w:szCs w:val="24"/>
        </w:rPr>
      </w:pPr>
      <w:ins w:id="235" w:author="Author">
        <w:r w:rsidRPr="008057FC">
          <w:rPr>
            <w:rFonts w:ascii="Times New Roman" w:eastAsia="Calibri" w:hAnsi="Times New Roman" w:cs="Times New Roman"/>
            <w:color w:val="000000"/>
            <w:sz w:val="24"/>
            <w:szCs w:val="24"/>
          </w:rPr>
          <w:t xml:space="preserve">"Oh, you must be Jane. Please come in." </w:t>
        </w:r>
      </w:ins>
    </w:p>
    <w:p w14:paraId="4EB434AD" w14:textId="77777777" w:rsidR="005F56D3" w:rsidRPr="008057FC" w:rsidRDefault="005F56D3" w:rsidP="000B5256">
      <w:pPr>
        <w:widowControl w:val="0"/>
        <w:spacing w:after="0" w:line="360" w:lineRule="auto"/>
        <w:ind w:firstLine="288"/>
        <w:contextualSpacing/>
        <w:rPr>
          <w:ins w:id="236" w:author="Author"/>
          <w:rFonts w:ascii="Times New Roman" w:eastAsia="Calibri" w:hAnsi="Times New Roman" w:cs="Times New Roman"/>
          <w:color w:val="000000"/>
          <w:sz w:val="24"/>
          <w:szCs w:val="24"/>
        </w:rPr>
      </w:pPr>
      <w:ins w:id="237" w:author="Author">
        <w:r w:rsidRPr="008057FC">
          <w:rPr>
            <w:rFonts w:ascii="Times New Roman" w:eastAsia="Calibri" w:hAnsi="Times New Roman" w:cs="Times New Roman"/>
            <w:color w:val="000000"/>
            <w:sz w:val="24"/>
            <w:szCs w:val="24"/>
          </w:rPr>
          <w:t>Her home was tidy; there were pictures on the wall</w:t>
        </w:r>
      </w:ins>
      <w:r w:rsidRPr="008057FC">
        <w:rPr>
          <w:rFonts w:ascii="Times New Roman" w:eastAsia="Calibri" w:hAnsi="Times New Roman" w:cs="Times New Roman"/>
          <w:color w:val="000000"/>
          <w:sz w:val="24"/>
          <w:szCs w:val="24"/>
        </w:rPr>
        <w:t>s</w:t>
      </w:r>
      <w:ins w:id="238" w:author="Author">
        <w:r w:rsidRPr="008057FC">
          <w:rPr>
            <w:rFonts w:ascii="Times New Roman" w:eastAsia="Calibri" w:hAnsi="Times New Roman" w:cs="Times New Roman"/>
            <w:color w:val="000000"/>
            <w:sz w:val="24"/>
            <w:szCs w:val="24"/>
          </w:rPr>
          <w:t xml:space="preserve"> everywhere. </w:t>
        </w:r>
      </w:ins>
      <w:r w:rsidRPr="008057FC">
        <w:rPr>
          <w:rFonts w:ascii="Times New Roman" w:eastAsia="Calibri" w:hAnsi="Times New Roman" w:cs="Times New Roman"/>
          <w:color w:val="000000"/>
          <w:sz w:val="24"/>
          <w:szCs w:val="24"/>
        </w:rPr>
        <w:t>With a noticeable tick-tock sound, a grandfather clock stood at the oak staircase leading to the second floor</w:t>
      </w:r>
      <w:ins w:id="239" w:author="Author">
        <w:r w:rsidRPr="008057FC">
          <w:rPr>
            <w:rFonts w:ascii="Times New Roman" w:eastAsia="Calibri" w:hAnsi="Times New Roman" w:cs="Times New Roman"/>
            <w:color w:val="000000"/>
            <w:sz w:val="24"/>
            <w:szCs w:val="24"/>
          </w:rPr>
          <w:t>. She gave me a tour of her home; the guest bedroom upstairs was her daughter's old bedroom, decorated in a feminine style, pink and pastel blue. She showed me where everything was in the kitchen, and we went down into the basement, where the laundry machines were. Finally, we returned to the living room to talk. I opened my laptop.</w:t>
        </w:r>
      </w:ins>
    </w:p>
    <w:p w14:paraId="7255AB49" w14:textId="77777777" w:rsidR="005F56D3" w:rsidRPr="008057FC" w:rsidRDefault="005F56D3" w:rsidP="000B5256">
      <w:pPr>
        <w:widowControl w:val="0"/>
        <w:spacing w:after="0" w:line="360" w:lineRule="auto"/>
        <w:ind w:firstLine="288"/>
        <w:contextualSpacing/>
        <w:rPr>
          <w:ins w:id="240" w:author="Author"/>
          <w:rFonts w:ascii="Times New Roman" w:eastAsia="Calibri" w:hAnsi="Times New Roman" w:cs="Times New Roman"/>
          <w:color w:val="000000"/>
          <w:sz w:val="24"/>
          <w:szCs w:val="24"/>
        </w:rPr>
      </w:pPr>
      <w:ins w:id="241" w:author="Author">
        <w:r w:rsidRPr="008057FC">
          <w:rPr>
            <w:rFonts w:ascii="Times New Roman" w:eastAsia="Calibri" w:hAnsi="Times New Roman" w:cs="Times New Roman"/>
            <w:color w:val="000000"/>
            <w:sz w:val="24"/>
            <w:szCs w:val="24"/>
          </w:rPr>
          <w:t>"Tell me, Jane, about your</w:t>
        </w:r>
      </w:ins>
      <w:r w:rsidRPr="008057FC">
        <w:rPr>
          <w:rFonts w:ascii="Times New Roman" w:eastAsia="Calibri" w:hAnsi="Times New Roman" w:cs="Times New Roman"/>
          <w:color w:val="000000"/>
          <w:sz w:val="24"/>
          <w:szCs w:val="24"/>
        </w:rPr>
        <w:t>self</w:t>
      </w:r>
      <w:ins w:id="242" w:author="Author">
        <w:r w:rsidRPr="008057FC">
          <w:rPr>
            <w:rFonts w:ascii="Times New Roman" w:eastAsia="Calibri" w:hAnsi="Times New Roman" w:cs="Times New Roman"/>
            <w:color w:val="000000"/>
            <w:sz w:val="24"/>
            <w:szCs w:val="24"/>
          </w:rPr>
          <w:t>."</w:t>
        </w:r>
      </w:ins>
    </w:p>
    <w:p w14:paraId="5B98F293" w14:textId="77777777" w:rsidR="005F56D3" w:rsidRPr="008057FC" w:rsidRDefault="005F56D3" w:rsidP="000B5256">
      <w:pPr>
        <w:widowControl w:val="0"/>
        <w:spacing w:after="0" w:line="360" w:lineRule="auto"/>
        <w:ind w:firstLine="288"/>
        <w:contextualSpacing/>
        <w:rPr>
          <w:ins w:id="243" w:author="Author"/>
          <w:rFonts w:ascii="Times New Roman" w:eastAsia="Calibri" w:hAnsi="Times New Roman" w:cs="Times New Roman"/>
          <w:color w:val="000000"/>
          <w:sz w:val="24"/>
          <w:szCs w:val="24"/>
        </w:rPr>
      </w:pPr>
      <w:ins w:id="244" w:author="Author">
        <w:r w:rsidRPr="008057FC">
          <w:rPr>
            <w:rFonts w:ascii="Times New Roman" w:eastAsia="Calibri" w:hAnsi="Times New Roman" w:cs="Times New Roman"/>
            <w:color w:val="000000"/>
            <w:sz w:val="24"/>
            <w:szCs w:val="24"/>
          </w:rPr>
          <w:t xml:space="preserve">I used the text-to-voice app to explain </w:t>
        </w:r>
      </w:ins>
      <w:r w:rsidRPr="008057FC">
        <w:rPr>
          <w:rFonts w:ascii="Times New Roman" w:eastAsia="Calibri" w:hAnsi="Times New Roman" w:cs="Times New Roman"/>
          <w:color w:val="000000"/>
          <w:sz w:val="24"/>
          <w:szCs w:val="24"/>
        </w:rPr>
        <w:t xml:space="preserve">my background. When I described the </w:t>
      </w:r>
      <w:ins w:id="245" w:author="Author">
        <w:r w:rsidRPr="008057FC">
          <w:rPr>
            <w:rFonts w:ascii="Times New Roman" w:eastAsia="Calibri" w:hAnsi="Times New Roman" w:cs="Times New Roman"/>
            <w:color w:val="000000"/>
            <w:sz w:val="24"/>
            <w:szCs w:val="24"/>
          </w:rPr>
          <w:t>State Institution for Intellectually Disabled Children</w:t>
        </w:r>
      </w:ins>
      <w:r w:rsidRPr="008057FC">
        <w:rPr>
          <w:rFonts w:ascii="Times New Roman" w:eastAsia="Calibri" w:hAnsi="Times New Roman" w:cs="Times New Roman"/>
          <w:color w:val="000000"/>
          <w:sz w:val="24"/>
          <w:szCs w:val="24"/>
        </w:rPr>
        <w:t>, Gianetta’s expression was quizzical.</w:t>
      </w:r>
    </w:p>
    <w:p w14:paraId="159ED057" w14:textId="77777777" w:rsidR="005F56D3" w:rsidRPr="008057FC" w:rsidRDefault="005F56D3" w:rsidP="000B5256">
      <w:pPr>
        <w:widowControl w:val="0"/>
        <w:spacing w:after="0" w:line="360" w:lineRule="auto"/>
        <w:ind w:firstLine="288"/>
        <w:contextualSpacing/>
        <w:rPr>
          <w:ins w:id="246" w:author="Author"/>
          <w:rFonts w:ascii="Times New Roman" w:eastAsia="Calibri" w:hAnsi="Times New Roman" w:cs="Times New Roman"/>
          <w:color w:val="000000"/>
          <w:sz w:val="24"/>
          <w:szCs w:val="24"/>
        </w:rPr>
      </w:pPr>
      <w:ins w:id="247" w:author="Author">
        <w:r w:rsidRPr="008057FC">
          <w:rPr>
            <w:rFonts w:ascii="Times New Roman" w:eastAsia="Calibri" w:hAnsi="Times New Roman" w:cs="Times New Roman"/>
            <w:color w:val="000000"/>
            <w:sz w:val="24"/>
            <w:szCs w:val="24"/>
          </w:rPr>
          <w:t>"Jane, you don't sound intellectually disabled."</w:t>
        </w:r>
      </w:ins>
    </w:p>
    <w:p w14:paraId="08AB5268" w14:textId="77777777" w:rsidR="005F56D3" w:rsidRPr="008057FC" w:rsidRDefault="005F56D3" w:rsidP="000B5256">
      <w:pPr>
        <w:widowControl w:val="0"/>
        <w:spacing w:after="0" w:line="360" w:lineRule="auto"/>
        <w:ind w:firstLine="288"/>
        <w:contextualSpacing/>
        <w:rPr>
          <w:ins w:id="248" w:author="Author"/>
          <w:rFonts w:ascii="Times New Roman" w:eastAsia="Calibri" w:hAnsi="Times New Roman" w:cs="Times New Roman"/>
          <w:color w:val="000000"/>
          <w:sz w:val="24"/>
          <w:szCs w:val="24"/>
        </w:rPr>
      </w:pPr>
      <w:ins w:id="249" w:author="Author">
        <w:r w:rsidRPr="008057FC">
          <w:rPr>
            <w:rFonts w:ascii="Times New Roman" w:eastAsia="Calibri" w:hAnsi="Times New Roman" w:cs="Times New Roman"/>
            <w:color w:val="000000"/>
            <w:sz w:val="24"/>
            <w:szCs w:val="24"/>
          </w:rPr>
          <w:t xml:space="preserve"> </w:t>
        </w:r>
      </w:ins>
    </w:p>
    <w:p w14:paraId="2F85071F" w14:textId="77777777" w:rsidR="005F56D3" w:rsidRPr="008057FC" w:rsidRDefault="005F56D3" w:rsidP="000B5256">
      <w:pPr>
        <w:widowControl w:val="0"/>
        <w:spacing w:after="0" w:line="360" w:lineRule="auto"/>
        <w:ind w:left="720" w:right="576"/>
        <w:contextualSpacing/>
        <w:rPr>
          <w:ins w:id="250" w:author="Author"/>
          <w:rFonts w:ascii="Times New Roman" w:eastAsia="Calibri" w:hAnsi="Times New Roman" w:cs="Times New Roman"/>
          <w:i/>
          <w:iCs/>
          <w:color w:val="000000"/>
          <w:sz w:val="24"/>
          <w:szCs w:val="24"/>
        </w:rPr>
      </w:pPr>
      <w:ins w:id="251" w:author="Author">
        <w:r w:rsidRPr="008057FC">
          <w:rPr>
            <w:rFonts w:ascii="Times New Roman" w:eastAsia="Calibri" w:hAnsi="Times New Roman" w:cs="Times New Roman"/>
            <w:i/>
            <w:iCs/>
            <w:color w:val="000000"/>
            <w:sz w:val="24"/>
            <w:szCs w:val="24"/>
          </w:rPr>
          <w:t>"That's my opinion also. I guess I just got lost in some bureaucratic shuffle, so to speak."</w:t>
        </w:r>
      </w:ins>
    </w:p>
    <w:p w14:paraId="1D6EF19A" w14:textId="77777777" w:rsidR="005F56D3" w:rsidRPr="008057FC" w:rsidRDefault="005F56D3" w:rsidP="000B5256">
      <w:pPr>
        <w:widowControl w:val="0"/>
        <w:spacing w:after="0" w:line="360" w:lineRule="auto"/>
        <w:ind w:firstLine="288"/>
        <w:contextualSpacing/>
        <w:rPr>
          <w:ins w:id="252" w:author="Author"/>
          <w:rFonts w:ascii="Times New Roman" w:eastAsia="Calibri" w:hAnsi="Times New Roman" w:cs="Times New Roman"/>
          <w:color w:val="000000"/>
          <w:sz w:val="24"/>
          <w:szCs w:val="24"/>
        </w:rPr>
      </w:pPr>
    </w:p>
    <w:p w14:paraId="44376368" w14:textId="77777777" w:rsidR="005F56D3" w:rsidRPr="008057FC" w:rsidRDefault="005F56D3" w:rsidP="000B5256">
      <w:pPr>
        <w:widowControl w:val="0"/>
        <w:spacing w:after="0" w:line="360" w:lineRule="auto"/>
        <w:ind w:firstLine="288"/>
        <w:contextualSpacing/>
        <w:rPr>
          <w:ins w:id="253" w:author="Author"/>
          <w:rFonts w:ascii="Times New Roman" w:eastAsia="Calibri" w:hAnsi="Times New Roman" w:cs="Times New Roman"/>
          <w:color w:val="000000"/>
          <w:sz w:val="24"/>
          <w:szCs w:val="24"/>
        </w:rPr>
      </w:pPr>
      <w:ins w:id="254" w:author="Author">
        <w:r w:rsidRPr="008057FC">
          <w:rPr>
            <w:rFonts w:ascii="Times New Roman" w:eastAsia="Calibri" w:hAnsi="Times New Roman" w:cs="Times New Roman"/>
            <w:color w:val="000000"/>
            <w:sz w:val="24"/>
            <w:szCs w:val="24"/>
          </w:rPr>
          <w:lastRenderedPageBreak/>
          <w:t>"Don't answer if this sounds impertinent, dear, but were you abused at that Institution?"</w:t>
        </w:r>
      </w:ins>
    </w:p>
    <w:p w14:paraId="1BED6B0B" w14:textId="77777777" w:rsidR="005F56D3" w:rsidRPr="008057FC" w:rsidRDefault="005F56D3" w:rsidP="000B5256">
      <w:pPr>
        <w:widowControl w:val="0"/>
        <w:spacing w:after="0" w:line="360" w:lineRule="auto"/>
        <w:ind w:firstLine="288"/>
        <w:contextualSpacing/>
        <w:rPr>
          <w:ins w:id="255" w:author="Author"/>
          <w:rFonts w:ascii="Times New Roman" w:eastAsia="Calibri" w:hAnsi="Times New Roman" w:cs="Times New Roman"/>
          <w:color w:val="000000"/>
          <w:sz w:val="24"/>
          <w:szCs w:val="24"/>
        </w:rPr>
      </w:pPr>
      <w:ins w:id="256" w:author="Author">
        <w:r w:rsidRPr="008057FC">
          <w:rPr>
            <w:rFonts w:ascii="Times New Roman" w:eastAsia="Calibri" w:hAnsi="Times New Roman" w:cs="Times New Roman"/>
            <w:color w:val="000000"/>
            <w:sz w:val="24"/>
            <w:szCs w:val="24"/>
          </w:rPr>
          <w:t xml:space="preserve">I didn't want to relive those situations, but </w:t>
        </w:r>
      </w:ins>
      <w:r w:rsidRPr="008057FC">
        <w:rPr>
          <w:rFonts w:ascii="Times New Roman" w:eastAsia="Calibri" w:hAnsi="Times New Roman" w:cs="Times New Roman"/>
          <w:color w:val="000000"/>
          <w:sz w:val="24"/>
          <w:szCs w:val="24"/>
        </w:rPr>
        <w:t>Gianetta</w:t>
      </w:r>
      <w:ins w:id="257" w:author="Author">
        <w:r w:rsidRPr="008057FC">
          <w:rPr>
            <w:rFonts w:ascii="Times New Roman" w:eastAsia="Calibri" w:hAnsi="Times New Roman" w:cs="Times New Roman"/>
            <w:color w:val="000000"/>
            <w:sz w:val="24"/>
            <w:szCs w:val="24"/>
          </w:rPr>
          <w:t xml:space="preserve"> deserved an honest answer.</w:t>
        </w:r>
      </w:ins>
    </w:p>
    <w:p w14:paraId="7E304BCD" w14:textId="77777777" w:rsidR="005F56D3" w:rsidRPr="008057FC" w:rsidRDefault="005F56D3" w:rsidP="000B5256">
      <w:pPr>
        <w:widowControl w:val="0"/>
        <w:spacing w:after="0" w:line="360" w:lineRule="auto"/>
        <w:ind w:firstLine="288"/>
        <w:contextualSpacing/>
        <w:rPr>
          <w:ins w:id="258" w:author="Author"/>
          <w:rFonts w:ascii="Times New Roman" w:eastAsia="Calibri" w:hAnsi="Times New Roman" w:cs="Times New Roman"/>
          <w:color w:val="000000"/>
          <w:sz w:val="24"/>
          <w:szCs w:val="24"/>
        </w:rPr>
      </w:pPr>
    </w:p>
    <w:p w14:paraId="1DD8EA44" w14:textId="77777777" w:rsidR="005F56D3" w:rsidRPr="008057FC" w:rsidRDefault="005F56D3" w:rsidP="000B5256">
      <w:pPr>
        <w:widowControl w:val="0"/>
        <w:spacing w:after="0" w:line="360" w:lineRule="auto"/>
        <w:ind w:left="720" w:right="576"/>
        <w:contextualSpacing/>
        <w:rPr>
          <w:ins w:id="259" w:author="Author"/>
          <w:rFonts w:ascii="Times New Roman" w:eastAsia="Calibri" w:hAnsi="Times New Roman" w:cs="Times New Roman"/>
          <w:i/>
          <w:iCs/>
          <w:color w:val="000000"/>
          <w:sz w:val="24"/>
          <w:szCs w:val="24"/>
        </w:rPr>
      </w:pPr>
      <w:ins w:id="260" w:author="Author">
        <w:r w:rsidRPr="008057FC">
          <w:rPr>
            <w:rFonts w:ascii="Times New Roman" w:eastAsia="Calibri" w:hAnsi="Times New Roman" w:cs="Times New Roman"/>
            <w:i/>
            <w:iCs/>
            <w:color w:val="000000"/>
            <w:sz w:val="24"/>
            <w:szCs w:val="24"/>
          </w:rPr>
          <w:t xml:space="preserve">"Yes, </w:t>
        </w:r>
      </w:ins>
      <w:r w:rsidRPr="008057FC">
        <w:rPr>
          <w:rFonts w:ascii="Times New Roman" w:eastAsia="Calibri" w:hAnsi="Times New Roman" w:cs="Times New Roman"/>
          <w:i/>
          <w:iCs/>
          <w:color w:val="000000"/>
          <w:sz w:val="24"/>
          <w:szCs w:val="24"/>
        </w:rPr>
        <w:t>Gianetta</w:t>
      </w:r>
      <w:ins w:id="261" w:author="Author">
        <w:r w:rsidRPr="008057FC">
          <w:rPr>
            <w:rFonts w:ascii="Times New Roman" w:eastAsia="Calibri" w:hAnsi="Times New Roman" w:cs="Times New Roman"/>
            <w:i/>
            <w:iCs/>
            <w:color w:val="000000"/>
            <w:sz w:val="24"/>
            <w:szCs w:val="24"/>
          </w:rPr>
          <w:t>, I was abused. It's an unhappy memory, but I don't want people to feel pity for me."</w:t>
        </w:r>
      </w:ins>
    </w:p>
    <w:p w14:paraId="259FF0AC" w14:textId="77777777" w:rsidR="005F56D3" w:rsidRPr="008057FC" w:rsidRDefault="005F56D3" w:rsidP="000B5256">
      <w:pPr>
        <w:widowControl w:val="0"/>
        <w:spacing w:after="0" w:line="360" w:lineRule="auto"/>
        <w:ind w:firstLine="288"/>
        <w:contextualSpacing/>
        <w:rPr>
          <w:ins w:id="262" w:author="Author"/>
          <w:rFonts w:ascii="Times New Roman" w:eastAsia="Calibri" w:hAnsi="Times New Roman" w:cs="Times New Roman"/>
          <w:color w:val="000000"/>
          <w:sz w:val="24"/>
          <w:szCs w:val="24"/>
        </w:rPr>
      </w:pPr>
    </w:p>
    <w:p w14:paraId="03E0B248" w14:textId="77777777" w:rsidR="005F56D3" w:rsidRPr="008057FC" w:rsidRDefault="005F56D3" w:rsidP="000B5256">
      <w:pPr>
        <w:widowControl w:val="0"/>
        <w:spacing w:after="0" w:line="360" w:lineRule="auto"/>
        <w:ind w:firstLine="288"/>
        <w:contextualSpacing/>
        <w:rPr>
          <w:ins w:id="263"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Gianetta</w:t>
      </w:r>
      <w:ins w:id="264" w:author="Author">
        <w:r w:rsidRPr="008057FC">
          <w:rPr>
            <w:rFonts w:ascii="Times New Roman" w:eastAsia="Calibri" w:hAnsi="Times New Roman" w:cs="Times New Roman"/>
            <w:color w:val="000000"/>
            <w:sz w:val="24"/>
            <w:szCs w:val="24"/>
          </w:rPr>
          <w:t xml:space="preserve"> leaned forward and looked at me intently.</w:t>
        </w:r>
      </w:ins>
    </w:p>
    <w:p w14:paraId="5E2425AF" w14:textId="77777777" w:rsidR="005F56D3" w:rsidRPr="008057FC" w:rsidRDefault="005F56D3" w:rsidP="000B5256">
      <w:pPr>
        <w:widowControl w:val="0"/>
        <w:spacing w:after="0" w:line="360" w:lineRule="auto"/>
        <w:ind w:firstLine="288"/>
        <w:contextualSpacing/>
        <w:rPr>
          <w:ins w:id="265" w:author="Author"/>
          <w:rFonts w:ascii="Times New Roman" w:eastAsia="Calibri" w:hAnsi="Times New Roman" w:cs="Times New Roman"/>
          <w:color w:val="000000"/>
          <w:sz w:val="24"/>
          <w:szCs w:val="24"/>
        </w:rPr>
      </w:pPr>
      <w:ins w:id="266" w:author="Author">
        <w:r w:rsidRPr="008057FC">
          <w:rPr>
            <w:rFonts w:ascii="Times New Roman" w:eastAsia="Calibri" w:hAnsi="Times New Roman" w:cs="Times New Roman"/>
            <w:color w:val="000000"/>
            <w:sz w:val="24"/>
            <w:szCs w:val="24"/>
          </w:rPr>
          <w:t>"There's no pity in this house, Jane. Here</w:t>
        </w:r>
      </w:ins>
      <w:r w:rsidRPr="008057FC">
        <w:rPr>
          <w:rFonts w:ascii="Times New Roman" w:eastAsia="Calibri" w:hAnsi="Times New Roman" w:cs="Times New Roman"/>
          <w:color w:val="000000"/>
          <w:sz w:val="24"/>
          <w:szCs w:val="24"/>
        </w:rPr>
        <w:t>,</w:t>
      </w:r>
      <w:ins w:id="267" w:author="Author">
        <w:r w:rsidRPr="008057FC">
          <w:rPr>
            <w:rFonts w:ascii="Times New Roman" w:eastAsia="Calibri" w:hAnsi="Times New Roman" w:cs="Times New Roman"/>
            <w:color w:val="000000"/>
            <w:sz w:val="24"/>
            <w:szCs w:val="24"/>
          </w:rPr>
          <w:t xml:space="preserve"> you will be treated like family, with love and kindness. I offer my daughter's room to you as a boarder. The rent will be $100 monthly, payable on the last day of the month. You're welcome to share meals with me; anything in the kitchen is yours to use or consume. You're a pretty young thing, but I ask you not to bring anyone else to the house for overnight visits. Is that satisfactory?"</w:t>
        </w:r>
      </w:ins>
    </w:p>
    <w:p w14:paraId="2BC686E3" w14:textId="77777777" w:rsidR="005F56D3" w:rsidRPr="008057FC" w:rsidRDefault="005F56D3" w:rsidP="000B5256">
      <w:pPr>
        <w:widowControl w:val="0"/>
        <w:spacing w:after="0" w:line="360" w:lineRule="auto"/>
        <w:ind w:firstLine="288"/>
        <w:contextualSpacing/>
        <w:rPr>
          <w:ins w:id="268" w:author="Author"/>
          <w:rFonts w:ascii="Times New Roman" w:eastAsia="Calibri" w:hAnsi="Times New Roman" w:cs="Times New Roman"/>
          <w:color w:val="000000"/>
          <w:sz w:val="24"/>
          <w:szCs w:val="24"/>
        </w:rPr>
      </w:pPr>
    </w:p>
    <w:p w14:paraId="7A3183E9" w14:textId="77777777" w:rsidR="005F56D3" w:rsidRPr="008057FC" w:rsidRDefault="005F56D3" w:rsidP="000B5256">
      <w:pPr>
        <w:widowControl w:val="0"/>
        <w:spacing w:after="0" w:line="360" w:lineRule="auto"/>
        <w:ind w:left="720" w:right="576"/>
        <w:contextualSpacing/>
        <w:rPr>
          <w:ins w:id="269" w:author="Author"/>
          <w:rFonts w:ascii="Times New Roman" w:eastAsia="Calibri" w:hAnsi="Times New Roman" w:cs="Times New Roman"/>
          <w:i/>
          <w:iCs/>
          <w:color w:val="000000"/>
          <w:sz w:val="24"/>
          <w:szCs w:val="24"/>
        </w:rPr>
      </w:pPr>
      <w:ins w:id="270" w:author="Author">
        <w:r w:rsidRPr="008057FC">
          <w:rPr>
            <w:rFonts w:ascii="Times New Roman" w:eastAsia="Calibri" w:hAnsi="Times New Roman" w:cs="Times New Roman"/>
            <w:i/>
            <w:iCs/>
            <w:color w:val="000000"/>
            <w:sz w:val="24"/>
            <w:szCs w:val="24"/>
          </w:rPr>
          <w:t xml:space="preserve">"Not just satisfactory, but unbelievably generous, </w:t>
        </w:r>
      </w:ins>
      <w:r w:rsidRPr="008057FC">
        <w:rPr>
          <w:rFonts w:ascii="Times New Roman" w:eastAsia="Calibri" w:hAnsi="Times New Roman" w:cs="Times New Roman"/>
          <w:i/>
          <w:iCs/>
          <w:color w:val="000000"/>
          <w:sz w:val="24"/>
          <w:szCs w:val="24"/>
        </w:rPr>
        <w:t>Gianetta</w:t>
      </w:r>
      <w:ins w:id="271" w:author="Author">
        <w:r w:rsidRPr="008057FC">
          <w:rPr>
            <w:rFonts w:ascii="Times New Roman" w:eastAsia="Calibri" w:hAnsi="Times New Roman" w:cs="Times New Roman"/>
            <w:i/>
            <w:iCs/>
            <w:color w:val="000000"/>
            <w:sz w:val="24"/>
            <w:szCs w:val="24"/>
          </w:rPr>
          <w:t xml:space="preserve">. I want you to know that I will vacuum the carpets, mop the floors, </w:t>
        </w:r>
      </w:ins>
      <w:r w:rsidRPr="008057FC">
        <w:rPr>
          <w:rFonts w:ascii="Times New Roman" w:eastAsia="Calibri" w:hAnsi="Times New Roman" w:cs="Times New Roman"/>
          <w:i/>
          <w:iCs/>
          <w:color w:val="000000"/>
          <w:sz w:val="24"/>
          <w:szCs w:val="24"/>
        </w:rPr>
        <w:t>wash</w:t>
      </w:r>
      <w:ins w:id="272" w:author="Author">
        <w:r w:rsidRPr="008057FC">
          <w:rPr>
            <w:rFonts w:ascii="Times New Roman" w:eastAsia="Calibri" w:hAnsi="Times New Roman" w:cs="Times New Roman"/>
            <w:i/>
            <w:iCs/>
            <w:color w:val="000000"/>
            <w:sz w:val="24"/>
            <w:szCs w:val="24"/>
          </w:rPr>
          <w:t xml:space="preserve"> the windows, and do anything you need while I'm here."</w:t>
        </w:r>
      </w:ins>
    </w:p>
    <w:p w14:paraId="589E6C7E" w14:textId="77777777" w:rsidR="005F56D3" w:rsidRPr="008057FC" w:rsidRDefault="005F56D3" w:rsidP="000B5256">
      <w:pPr>
        <w:widowControl w:val="0"/>
        <w:spacing w:after="0" w:line="360" w:lineRule="auto"/>
        <w:ind w:firstLine="288"/>
        <w:contextualSpacing/>
        <w:rPr>
          <w:ins w:id="273" w:author="Author"/>
          <w:rFonts w:ascii="Times New Roman" w:eastAsia="Calibri" w:hAnsi="Times New Roman" w:cs="Times New Roman"/>
          <w:color w:val="000000"/>
          <w:sz w:val="24"/>
          <w:szCs w:val="24"/>
        </w:rPr>
      </w:pPr>
    </w:p>
    <w:p w14:paraId="50B4F883" w14:textId="77777777" w:rsidR="005F56D3" w:rsidRPr="008057FC" w:rsidRDefault="005F56D3" w:rsidP="000B5256">
      <w:pPr>
        <w:widowControl w:val="0"/>
        <w:spacing w:after="0" w:line="360" w:lineRule="auto"/>
        <w:ind w:firstLine="288"/>
        <w:contextualSpacing/>
        <w:rPr>
          <w:ins w:id="274" w:author="Author"/>
          <w:rFonts w:ascii="Times New Roman" w:eastAsia="Calibri" w:hAnsi="Times New Roman" w:cs="Times New Roman"/>
          <w:color w:val="000000"/>
          <w:sz w:val="24"/>
          <w:szCs w:val="24"/>
        </w:rPr>
      </w:pPr>
      <w:ins w:id="275" w:author="Author">
        <w:r w:rsidRPr="008057FC">
          <w:rPr>
            <w:rFonts w:ascii="Times New Roman" w:eastAsia="Calibri" w:hAnsi="Times New Roman" w:cs="Times New Roman"/>
            <w:color w:val="000000"/>
            <w:sz w:val="24"/>
            <w:szCs w:val="24"/>
          </w:rPr>
          <w:t>"That's very gracious, Jane. Let's get you some breakfast before you go to bed."</w:t>
        </w:r>
      </w:ins>
    </w:p>
    <w:p w14:paraId="49AE9228" w14:textId="77777777" w:rsidR="005F56D3" w:rsidRPr="008057FC" w:rsidRDefault="005F56D3" w:rsidP="000B5256">
      <w:pPr>
        <w:widowControl w:val="0"/>
        <w:spacing w:after="0" w:line="360" w:lineRule="auto"/>
        <w:ind w:firstLine="288"/>
        <w:contextualSpacing/>
        <w:rPr>
          <w:ins w:id="276" w:author="Author"/>
          <w:rFonts w:ascii="Times New Roman" w:eastAsia="Calibri" w:hAnsi="Times New Roman" w:cs="Times New Roman"/>
          <w:color w:val="000000"/>
          <w:sz w:val="24"/>
          <w:szCs w:val="24"/>
        </w:rPr>
      </w:pPr>
    </w:p>
    <w:p w14:paraId="4929D6D5" w14:textId="77777777" w:rsidR="005F56D3" w:rsidRPr="008057FC" w:rsidRDefault="005F56D3" w:rsidP="000B5256">
      <w:pPr>
        <w:widowControl w:val="0"/>
        <w:spacing w:after="0" w:line="360" w:lineRule="auto"/>
        <w:ind w:firstLine="288"/>
        <w:contextualSpacing/>
        <w:rPr>
          <w:ins w:id="277" w:author="Author"/>
          <w:rFonts w:ascii="Times New Roman" w:eastAsia="Calibri" w:hAnsi="Times New Roman" w:cs="Times New Roman"/>
          <w:color w:val="000000"/>
          <w:sz w:val="24"/>
          <w:szCs w:val="24"/>
        </w:rPr>
        <w:sectPr w:rsidR="005F56D3" w:rsidRPr="008057FC" w:rsidSect="00094DD0">
          <w:type w:val="continuous"/>
          <w:pgSz w:w="8640" w:h="12960" w:code="158"/>
          <w:pgMar w:top="720" w:right="720" w:bottom="720" w:left="720" w:header="720" w:footer="720" w:gutter="720"/>
          <w:cols w:space="720"/>
          <w:titlePg/>
          <w:docGrid w:linePitch="360"/>
        </w:sectPr>
      </w:pPr>
    </w:p>
    <w:p w14:paraId="65237C19" w14:textId="77777777" w:rsidR="005F56D3" w:rsidRPr="008057FC" w:rsidRDefault="005F56D3" w:rsidP="008057FC">
      <w:pPr>
        <w:pStyle w:val="ASubheadLevel1"/>
        <w:rPr>
          <w:ins w:id="278" w:author="Author"/>
        </w:rPr>
      </w:pPr>
      <w:bookmarkStart w:id="279" w:name="_Toc161431597"/>
      <w:bookmarkStart w:id="280" w:name="_Toc192445588"/>
      <w:ins w:id="281" w:author="Author">
        <w:r w:rsidRPr="008057FC">
          <w:lastRenderedPageBreak/>
          <w:t>Settling In</w:t>
        </w:r>
        <w:bookmarkEnd w:id="279"/>
        <w:bookmarkEnd w:id="280"/>
      </w:ins>
    </w:p>
    <w:p w14:paraId="1D5CB94E" w14:textId="77777777" w:rsidR="005F56D3" w:rsidRPr="008057FC" w:rsidRDefault="005F56D3" w:rsidP="000B5256">
      <w:pPr>
        <w:widowControl w:val="0"/>
        <w:spacing w:after="0" w:line="360" w:lineRule="auto"/>
        <w:ind w:firstLine="288"/>
        <w:contextualSpacing/>
        <w:rPr>
          <w:ins w:id="282" w:author="Author"/>
          <w:rFonts w:ascii="Times New Roman" w:eastAsia="Calibri" w:hAnsi="Times New Roman" w:cs="Times New Roman"/>
          <w:color w:val="000000"/>
          <w:sz w:val="24"/>
          <w:szCs w:val="24"/>
        </w:rPr>
      </w:pPr>
      <w:ins w:id="283" w:author="Author">
        <w:r w:rsidRPr="008057FC">
          <w:rPr>
            <w:rFonts w:ascii="Times New Roman" w:eastAsia="Calibri" w:hAnsi="Times New Roman" w:cs="Times New Roman"/>
            <w:color w:val="000000"/>
            <w:sz w:val="24"/>
            <w:szCs w:val="24"/>
          </w:rPr>
          <w:t xml:space="preserve">Later that night, </w:t>
        </w:r>
      </w:ins>
      <w:r w:rsidRPr="008057FC">
        <w:rPr>
          <w:rFonts w:ascii="Times New Roman" w:eastAsia="Calibri" w:hAnsi="Times New Roman" w:cs="Times New Roman"/>
          <w:color w:val="000000"/>
          <w:sz w:val="24"/>
          <w:szCs w:val="24"/>
        </w:rPr>
        <w:t>Bob was still there when I arrived by bus at the Diner for the night shift</w:t>
      </w:r>
      <w:ins w:id="284" w:author="Author">
        <w:r w:rsidRPr="008057FC">
          <w:rPr>
            <w:rFonts w:ascii="Times New Roman" w:eastAsia="Calibri" w:hAnsi="Times New Roman" w:cs="Times New Roman"/>
            <w:color w:val="000000"/>
            <w:sz w:val="24"/>
            <w:szCs w:val="24"/>
          </w:rPr>
          <w:t xml:space="preserve">. </w:t>
        </w:r>
      </w:ins>
      <w:r w:rsidRPr="008057FC">
        <w:rPr>
          <w:rFonts w:ascii="Times New Roman" w:eastAsia="Calibri" w:hAnsi="Times New Roman" w:cs="Times New Roman"/>
          <w:color w:val="000000"/>
          <w:sz w:val="24"/>
          <w:szCs w:val="24"/>
        </w:rPr>
        <w:t>Bob</w:t>
      </w:r>
      <w:ins w:id="285" w:author="Author">
        <w:r w:rsidRPr="008057FC">
          <w:rPr>
            <w:rFonts w:ascii="Times New Roman" w:eastAsia="Calibri" w:hAnsi="Times New Roman" w:cs="Times New Roman"/>
            <w:color w:val="000000"/>
            <w:sz w:val="24"/>
            <w:szCs w:val="24"/>
          </w:rPr>
          <w:t xml:space="preserve"> gave me a four-year-old Apple iPad</w:t>
        </w:r>
      </w:ins>
      <w:r w:rsidRPr="008057FC">
        <w:rPr>
          <w:rFonts w:ascii="Times New Roman" w:eastAsia="Calibri" w:hAnsi="Times New Roman" w:cs="Times New Roman"/>
          <w:color w:val="000000"/>
          <w:sz w:val="24"/>
          <w:szCs w:val="24"/>
        </w:rPr>
        <w:t xml:space="preserve"> </w:t>
      </w:r>
      <w:ins w:id="286" w:author="Author">
        <w:r w:rsidRPr="008057FC">
          <w:rPr>
            <w:rFonts w:ascii="Times New Roman" w:eastAsia="Calibri" w:hAnsi="Times New Roman" w:cs="Times New Roman"/>
            <w:color w:val="000000"/>
            <w:sz w:val="24"/>
            <w:szCs w:val="24"/>
          </w:rPr>
          <w:t xml:space="preserve">that had been gathering dust in a drawer and that it was mine to keep. He gave me the diner's WiFi network name and password and said </w:t>
        </w:r>
      </w:ins>
      <w:r w:rsidRPr="008057FC">
        <w:rPr>
          <w:rFonts w:ascii="Times New Roman" w:eastAsia="Calibri" w:hAnsi="Times New Roman" w:cs="Times New Roman"/>
          <w:color w:val="000000"/>
          <w:sz w:val="24"/>
          <w:szCs w:val="24"/>
        </w:rPr>
        <w:t>Gianetta</w:t>
      </w:r>
      <w:ins w:id="287" w:author="Author">
        <w:r w:rsidRPr="008057FC">
          <w:rPr>
            <w:rFonts w:ascii="Times New Roman" w:eastAsia="Calibri" w:hAnsi="Times New Roman" w:cs="Times New Roman"/>
            <w:color w:val="000000"/>
            <w:sz w:val="24"/>
            <w:szCs w:val="24"/>
          </w:rPr>
          <w:t xml:space="preserve"> had WiFi. I was so excited that I hugged him.</w:t>
        </w:r>
      </w:ins>
    </w:p>
    <w:p w14:paraId="093DA03C" w14:textId="77777777" w:rsidR="005F56D3" w:rsidRPr="008057FC" w:rsidRDefault="005F56D3" w:rsidP="000B5256">
      <w:pPr>
        <w:widowControl w:val="0"/>
        <w:spacing w:after="0" w:line="360" w:lineRule="auto"/>
        <w:ind w:firstLine="288"/>
        <w:contextualSpacing/>
        <w:rPr>
          <w:ins w:id="288" w:author="Author"/>
          <w:rFonts w:ascii="Times New Roman" w:eastAsia="Calibri" w:hAnsi="Times New Roman" w:cs="Times New Roman"/>
          <w:color w:val="000000"/>
          <w:sz w:val="24"/>
          <w:szCs w:val="24"/>
        </w:rPr>
      </w:pPr>
      <w:ins w:id="289" w:author="Author">
        <w:r w:rsidRPr="008057FC">
          <w:rPr>
            <w:rFonts w:ascii="Times New Roman" w:eastAsia="Calibri" w:hAnsi="Times New Roman" w:cs="Times New Roman"/>
            <w:color w:val="000000"/>
            <w:sz w:val="24"/>
            <w:szCs w:val="24"/>
          </w:rPr>
          <w:t xml:space="preserve">My first year in Chicago was indeed a happy one. Bob steered me through the process of getting a social security number and an Illinois ID card, which is not a driver's license but has the same information. After my first paycheck, Bob took me to the bank behind the </w:t>
        </w:r>
        <w:proofErr w:type="gramStart"/>
        <w:r w:rsidRPr="008057FC">
          <w:rPr>
            <w:rFonts w:ascii="Times New Roman" w:eastAsia="Calibri" w:hAnsi="Times New Roman" w:cs="Times New Roman"/>
            <w:color w:val="000000"/>
            <w:sz w:val="24"/>
            <w:szCs w:val="24"/>
          </w:rPr>
          <w:t>diner</w:t>
        </w:r>
        <w:proofErr w:type="gramEnd"/>
        <w:r w:rsidRPr="008057FC">
          <w:rPr>
            <w:rFonts w:ascii="Times New Roman" w:eastAsia="Calibri" w:hAnsi="Times New Roman" w:cs="Times New Roman"/>
            <w:color w:val="000000"/>
            <w:sz w:val="24"/>
            <w:szCs w:val="24"/>
          </w:rPr>
          <w:t xml:space="preserve"> and introduced me to the manager, who set me up with a bank account and a debit card. After that, I began to feel like an adult.</w:t>
        </w:r>
      </w:ins>
    </w:p>
    <w:p w14:paraId="1C38C86F" w14:textId="77777777" w:rsidR="005F56D3" w:rsidRPr="008057FC" w:rsidRDefault="005F56D3" w:rsidP="000B5256">
      <w:pPr>
        <w:widowControl w:val="0"/>
        <w:spacing w:after="0" w:line="360" w:lineRule="auto"/>
        <w:ind w:firstLine="288"/>
        <w:contextualSpacing/>
        <w:rPr>
          <w:ins w:id="290" w:author="Author"/>
          <w:rFonts w:ascii="Times New Roman" w:eastAsia="Calibri" w:hAnsi="Times New Roman" w:cs="Times New Roman"/>
          <w:color w:val="000000"/>
          <w:sz w:val="24"/>
          <w:szCs w:val="24"/>
        </w:rPr>
      </w:pPr>
      <w:ins w:id="291" w:author="Author">
        <w:r w:rsidRPr="008057FC">
          <w:rPr>
            <w:rFonts w:ascii="Times New Roman" w:eastAsia="Calibri" w:hAnsi="Times New Roman" w:cs="Times New Roman"/>
            <w:color w:val="000000"/>
            <w:sz w:val="24"/>
            <w:szCs w:val="24"/>
          </w:rPr>
          <w:t xml:space="preserve">Of course, at work, I had to deal with men. While daydreaming of love, I had a sixth sense concerning men's intentions. I made it clear that I wouldn't fraternize with anyone who worked at the restaurant. That seemed sensible; a relationship gone wrong would create drama at the diner. </w:t>
        </w:r>
      </w:ins>
    </w:p>
    <w:p w14:paraId="496E0B5D" w14:textId="77777777" w:rsidR="005F56D3" w:rsidRPr="008057FC" w:rsidRDefault="005F56D3" w:rsidP="000B5256">
      <w:pPr>
        <w:widowControl w:val="0"/>
        <w:spacing w:after="0" w:line="360" w:lineRule="auto"/>
        <w:ind w:firstLine="288"/>
        <w:contextualSpacing/>
        <w:rPr>
          <w:ins w:id="292" w:author="Author"/>
          <w:rFonts w:ascii="Times New Roman" w:eastAsia="Calibri" w:hAnsi="Times New Roman" w:cs="Times New Roman"/>
          <w:color w:val="000000"/>
          <w:sz w:val="24"/>
          <w:szCs w:val="24"/>
        </w:rPr>
      </w:pPr>
      <w:ins w:id="293" w:author="Author">
        <w:r w:rsidRPr="008057FC">
          <w:rPr>
            <w:rFonts w:ascii="Times New Roman" w:eastAsia="Calibri" w:hAnsi="Times New Roman" w:cs="Times New Roman"/>
            <w:color w:val="000000"/>
            <w:sz w:val="24"/>
            <w:szCs w:val="24"/>
          </w:rPr>
          <w:t>I had often dreamed about the possibilities of love for myself. I had read plenty of romance novels, even some trashy ones. But what kind of man, at least like the ones I read about, would want a long-term relationship with a woman who can't talk to them? Of course, I have what most men want</w:t>
        </w:r>
      </w:ins>
      <w:r w:rsidRPr="008057FC">
        <w:rPr>
          <w:rFonts w:ascii="Times New Roman" w:eastAsia="Calibri" w:hAnsi="Times New Roman" w:cs="Times New Roman"/>
          <w:color w:val="000000"/>
          <w:sz w:val="24"/>
          <w:szCs w:val="24"/>
        </w:rPr>
        <w:t>:</w:t>
      </w:r>
      <w:ins w:id="294" w:author="Author">
        <w:r w:rsidRPr="008057FC">
          <w:rPr>
            <w:rFonts w:ascii="Times New Roman" w:eastAsia="Calibri" w:hAnsi="Times New Roman" w:cs="Times New Roman"/>
            <w:color w:val="000000"/>
            <w:sz w:val="24"/>
            <w:szCs w:val="24"/>
          </w:rPr>
          <w:t xml:space="preserve"> a pretty face and a sexy body. Sadly, I reasoned that anyone who reached out to me was probably interested in only one thing: a</w:t>
        </w:r>
      </w:ins>
      <w:r w:rsidRPr="008057FC">
        <w:rPr>
          <w:rFonts w:ascii="Times New Roman" w:eastAsia="Calibri" w:hAnsi="Times New Roman" w:cs="Times New Roman"/>
          <w:color w:val="000000"/>
          <w:sz w:val="24"/>
          <w:szCs w:val="24"/>
        </w:rPr>
        <w:t xml:space="preserve"> one-night stand</w:t>
      </w:r>
      <w:ins w:id="295" w:author="Author">
        <w:r w:rsidRPr="008057FC">
          <w:rPr>
            <w:rFonts w:ascii="Times New Roman" w:eastAsia="Calibri" w:hAnsi="Times New Roman" w:cs="Times New Roman"/>
            <w:color w:val="000000"/>
            <w:sz w:val="24"/>
            <w:szCs w:val="24"/>
          </w:rPr>
          <w:t>.</w:t>
        </w:r>
      </w:ins>
    </w:p>
    <w:p w14:paraId="1DB6BBBD" w14:textId="77777777" w:rsidR="005F56D3" w:rsidRPr="008057FC" w:rsidRDefault="005F56D3" w:rsidP="000B5256">
      <w:pPr>
        <w:widowControl w:val="0"/>
        <w:spacing w:after="0" w:line="360" w:lineRule="auto"/>
        <w:ind w:firstLine="288"/>
        <w:contextualSpacing/>
        <w:rPr>
          <w:ins w:id="296" w:author="Author"/>
          <w:rFonts w:ascii="Times New Roman" w:eastAsia="Calibri" w:hAnsi="Times New Roman" w:cs="Times New Roman"/>
          <w:color w:val="000000"/>
          <w:sz w:val="24"/>
          <w:szCs w:val="24"/>
        </w:rPr>
      </w:pPr>
      <w:ins w:id="297" w:author="Author">
        <w:r w:rsidRPr="008057FC">
          <w:rPr>
            <w:rFonts w:ascii="Times New Roman" w:eastAsia="Calibri" w:hAnsi="Times New Roman" w:cs="Times New Roman"/>
            <w:color w:val="000000"/>
            <w:sz w:val="24"/>
            <w:szCs w:val="24"/>
          </w:rPr>
          <w:t xml:space="preserve">After one year of living frugally, I saved up about $21 thousand </w:t>
        </w:r>
        <w:r w:rsidRPr="008057FC">
          <w:rPr>
            <w:rFonts w:ascii="Times New Roman" w:eastAsia="Calibri" w:hAnsi="Times New Roman" w:cs="Times New Roman"/>
            <w:color w:val="000000"/>
            <w:sz w:val="24"/>
            <w:szCs w:val="24"/>
          </w:rPr>
          <w:lastRenderedPageBreak/>
          <w:t xml:space="preserve">in my savings account, allowing me to </w:t>
        </w:r>
      </w:ins>
      <w:r w:rsidRPr="008057FC">
        <w:rPr>
          <w:rFonts w:ascii="Times New Roman" w:eastAsia="Calibri" w:hAnsi="Times New Roman" w:cs="Times New Roman"/>
          <w:color w:val="000000"/>
          <w:sz w:val="24"/>
          <w:szCs w:val="24"/>
        </w:rPr>
        <w:t>buy</w:t>
      </w:r>
      <w:ins w:id="298" w:author="Author">
        <w:r w:rsidRPr="008057FC">
          <w:rPr>
            <w:rFonts w:ascii="Times New Roman" w:eastAsia="Calibri" w:hAnsi="Times New Roman" w:cs="Times New Roman"/>
            <w:color w:val="000000"/>
            <w:sz w:val="24"/>
            <w:szCs w:val="24"/>
          </w:rPr>
          <w:t xml:space="preserve"> a Dell Galaxy Plus supercomputer system. This unit was a supercomputer in a box, and my knowledge of computers and software grew exponentially.</w:t>
        </w:r>
      </w:ins>
      <w:r w:rsidRPr="008057FC">
        <w:rPr>
          <w:rFonts w:ascii="Times New Roman" w:eastAsia="Calibri" w:hAnsi="Times New Roman" w:cs="Times New Roman"/>
          <w:color w:val="000000"/>
          <w:sz w:val="24"/>
          <w:szCs w:val="24"/>
        </w:rPr>
        <w:t xml:space="preserve"> I also bought a </w:t>
      </w:r>
      <w:ins w:id="299" w:author="Author">
        <w:r w:rsidRPr="008057FC">
          <w:rPr>
            <w:rFonts w:ascii="Times New Roman" w:hAnsi="Times New Roman" w:cs="Times New Roman"/>
            <w:sz w:val="24"/>
            <w:szCs w:val="24"/>
          </w:rPr>
          <w:t>Microsoft Super Surface laptop</w:t>
        </w:r>
      </w:ins>
      <w:r w:rsidRPr="008057FC">
        <w:rPr>
          <w:rFonts w:ascii="Times New Roman" w:hAnsi="Times New Roman" w:cs="Times New Roman"/>
          <w:sz w:val="24"/>
          <w:szCs w:val="24"/>
        </w:rPr>
        <w:t xml:space="preserve"> computer.</w:t>
      </w:r>
    </w:p>
    <w:p w14:paraId="064D0A0B" w14:textId="77777777" w:rsidR="005F56D3" w:rsidRPr="008057FC" w:rsidRDefault="005F56D3" w:rsidP="000B5256">
      <w:pPr>
        <w:widowControl w:val="0"/>
        <w:spacing w:after="0" w:line="360" w:lineRule="auto"/>
        <w:ind w:firstLine="288"/>
        <w:contextualSpacing/>
        <w:rPr>
          <w:ins w:id="300" w:author="Author"/>
          <w:rFonts w:ascii="Times New Roman" w:eastAsia="Calibri" w:hAnsi="Times New Roman" w:cs="Times New Roman"/>
          <w:color w:val="000000"/>
          <w:sz w:val="24"/>
          <w:szCs w:val="24"/>
        </w:rPr>
        <w:sectPr w:rsidR="005F56D3" w:rsidRPr="008057FC" w:rsidSect="00094DD0">
          <w:type w:val="continuous"/>
          <w:pgSz w:w="8640" w:h="12960" w:code="158"/>
          <w:pgMar w:top="720" w:right="720" w:bottom="720" w:left="720" w:header="720" w:footer="720" w:gutter="720"/>
          <w:cols w:space="720"/>
          <w:titlePg/>
          <w:docGrid w:linePitch="360"/>
        </w:sectPr>
      </w:pPr>
      <w:ins w:id="301" w:author="Author">
        <w:r w:rsidRPr="008057FC">
          <w:rPr>
            <w:rFonts w:ascii="Times New Roman" w:eastAsia="Calibri" w:hAnsi="Times New Roman" w:cs="Times New Roman"/>
            <w:color w:val="000000"/>
            <w:sz w:val="24"/>
            <w:szCs w:val="24"/>
          </w:rPr>
          <w:t xml:space="preserve">I told </w:t>
        </w:r>
      </w:ins>
      <w:r w:rsidRPr="008057FC">
        <w:rPr>
          <w:rFonts w:ascii="Times New Roman" w:eastAsia="Calibri" w:hAnsi="Times New Roman" w:cs="Times New Roman"/>
          <w:color w:val="000000"/>
          <w:sz w:val="24"/>
          <w:szCs w:val="24"/>
        </w:rPr>
        <w:t>Gianetta</w:t>
      </w:r>
      <w:ins w:id="302" w:author="Author">
        <w:r w:rsidRPr="008057FC">
          <w:rPr>
            <w:rFonts w:ascii="Times New Roman" w:eastAsia="Calibri" w:hAnsi="Times New Roman" w:cs="Times New Roman"/>
            <w:color w:val="000000"/>
            <w:sz w:val="24"/>
            <w:szCs w:val="24"/>
          </w:rPr>
          <w:t xml:space="preserve"> that it was time to look for permanent lodgings. I figured that $</w:t>
        </w:r>
      </w:ins>
      <w:r w:rsidRPr="008057FC">
        <w:rPr>
          <w:rFonts w:ascii="Times New Roman" w:eastAsia="Calibri" w:hAnsi="Times New Roman" w:cs="Times New Roman"/>
          <w:color w:val="000000"/>
          <w:sz w:val="24"/>
          <w:szCs w:val="24"/>
        </w:rPr>
        <w:t>1,5</w:t>
      </w:r>
      <w:ins w:id="303" w:author="Author">
        <w:r w:rsidRPr="008057FC">
          <w:rPr>
            <w:rFonts w:ascii="Times New Roman" w:eastAsia="Calibri" w:hAnsi="Times New Roman" w:cs="Times New Roman"/>
            <w:color w:val="000000"/>
            <w:sz w:val="24"/>
            <w:szCs w:val="24"/>
          </w:rPr>
          <w:t>00 a month was my high bar, so I searched for an apartment. The ones meeting those criteria were all in Chinatown. Luckily, I found a 2nd-floor apartment on 234 West Alexander Street for $1</w:t>
        </w:r>
      </w:ins>
      <w:r w:rsidRPr="008057FC">
        <w:rPr>
          <w:rFonts w:ascii="Times New Roman" w:eastAsia="Calibri" w:hAnsi="Times New Roman" w:cs="Times New Roman"/>
          <w:color w:val="000000"/>
          <w:sz w:val="24"/>
          <w:szCs w:val="24"/>
        </w:rPr>
        <w:t>5</w:t>
      </w:r>
      <w:ins w:id="304" w:author="Author">
        <w:r w:rsidRPr="008057FC">
          <w:rPr>
            <w:rFonts w:ascii="Times New Roman" w:eastAsia="Calibri" w:hAnsi="Times New Roman" w:cs="Times New Roman"/>
            <w:color w:val="000000"/>
            <w:sz w:val="24"/>
            <w:szCs w:val="24"/>
          </w:rPr>
          <w:t xml:space="preserve">50 </w:t>
        </w:r>
      </w:ins>
      <w:r w:rsidRPr="008057FC">
        <w:rPr>
          <w:rFonts w:ascii="Times New Roman" w:eastAsia="Calibri" w:hAnsi="Times New Roman" w:cs="Times New Roman"/>
          <w:color w:val="000000"/>
          <w:sz w:val="24"/>
          <w:szCs w:val="24"/>
        </w:rPr>
        <w:t>monthly</w:t>
      </w:r>
      <w:ins w:id="305" w:author="Author">
        <w:r w:rsidRPr="008057FC">
          <w:rPr>
            <w:rFonts w:ascii="Times New Roman" w:eastAsia="Calibri" w:hAnsi="Times New Roman" w:cs="Times New Roman"/>
            <w:color w:val="000000"/>
            <w:sz w:val="24"/>
            <w:szCs w:val="24"/>
          </w:rPr>
          <w:t xml:space="preserve">. It had two bedrooms, about 1000 square feet, with a bathroom framed near the door. I furnished it initially with a frugal bed, a </w:t>
        </w:r>
        <w:proofErr w:type="gramStart"/>
        <w:r w:rsidRPr="008057FC">
          <w:rPr>
            <w:rFonts w:ascii="Times New Roman" w:eastAsia="Calibri" w:hAnsi="Times New Roman" w:cs="Times New Roman"/>
            <w:color w:val="000000"/>
            <w:sz w:val="24"/>
            <w:szCs w:val="24"/>
          </w:rPr>
          <w:t>work table</w:t>
        </w:r>
        <w:proofErr w:type="gramEnd"/>
        <w:r w:rsidRPr="008057FC">
          <w:rPr>
            <w:rFonts w:ascii="Times New Roman" w:eastAsia="Calibri" w:hAnsi="Times New Roman" w:cs="Times New Roman"/>
            <w:color w:val="000000"/>
            <w:sz w:val="24"/>
            <w:szCs w:val="24"/>
          </w:rPr>
          <w:t xml:space="preserve"> for my supercomputer, and a small chest of drawers. This location was only a mile and a quarter from the </w:t>
        </w:r>
        <w:proofErr w:type="gramStart"/>
        <w:r w:rsidRPr="008057FC">
          <w:rPr>
            <w:rFonts w:ascii="Times New Roman" w:eastAsia="Calibri" w:hAnsi="Times New Roman" w:cs="Times New Roman"/>
            <w:color w:val="000000"/>
            <w:sz w:val="24"/>
            <w:szCs w:val="24"/>
          </w:rPr>
          <w:t>diner</w:t>
        </w:r>
        <w:proofErr w:type="gramEnd"/>
        <w:r w:rsidRPr="008057FC">
          <w:rPr>
            <w:rFonts w:ascii="Times New Roman" w:eastAsia="Calibri" w:hAnsi="Times New Roman" w:cs="Times New Roman"/>
            <w:color w:val="000000"/>
            <w:sz w:val="24"/>
            <w:szCs w:val="24"/>
          </w:rPr>
          <w:t xml:space="preserve">, but there wasn't a convenient bus route. Fortunately, there is so much competition among RoboTaxi companies that the price is now about a dollar a mile. The only drawback is standing by the curb, waiting for them to arrive in the middle of Chicago's freezing winds during winter. I never told Bob, </w:t>
        </w:r>
      </w:ins>
      <w:r w:rsidRPr="008057FC">
        <w:rPr>
          <w:rFonts w:ascii="Times New Roman" w:eastAsia="Calibri" w:hAnsi="Times New Roman" w:cs="Times New Roman"/>
          <w:color w:val="000000"/>
          <w:sz w:val="24"/>
          <w:szCs w:val="24"/>
        </w:rPr>
        <w:t>Gianetta</w:t>
      </w:r>
      <w:ins w:id="306" w:author="Author">
        <w:r w:rsidRPr="008057FC">
          <w:rPr>
            <w:rFonts w:ascii="Times New Roman" w:eastAsia="Calibri" w:hAnsi="Times New Roman" w:cs="Times New Roman"/>
            <w:color w:val="000000"/>
            <w:sz w:val="24"/>
            <w:szCs w:val="24"/>
          </w:rPr>
          <w:t>, or workers at the diner my new address. I just said that I had moved and was still settling in.</w:t>
        </w:r>
      </w:ins>
    </w:p>
    <w:bookmarkEnd w:id="2"/>
    <w:p w14:paraId="54870D4E" w14:textId="4A344FE8" w:rsidR="005F56D3" w:rsidRPr="008057FC" w:rsidRDefault="005F56D3" w:rsidP="000B5256">
      <w:pPr>
        <w:pStyle w:val="ChapterNumber"/>
        <w:spacing w:line="360" w:lineRule="auto"/>
        <w:rPr>
          <w:ins w:id="307" w:author="Author"/>
          <w:rFonts w:ascii="Times New Roman" w:hAnsi="Times New Roman" w:cs="Times New Roman"/>
          <w:sz w:val="24"/>
          <w:szCs w:val="24"/>
        </w:rPr>
      </w:pPr>
      <w:ins w:id="308" w:author="Author">
        <w:r w:rsidRPr="008057FC">
          <w:rPr>
            <w:rFonts w:ascii="Times New Roman" w:hAnsi="Times New Roman" w:cs="Times New Roman"/>
            <w:sz w:val="24"/>
            <w:szCs w:val="24"/>
          </w:rPr>
          <w:lastRenderedPageBreak/>
          <w:t xml:space="preserve">CHAPTER </w:t>
        </w:r>
      </w:ins>
      <w:r w:rsidR="009823E9" w:rsidRPr="008057FC">
        <w:rPr>
          <w:rFonts w:ascii="Times New Roman" w:hAnsi="Times New Roman" w:cs="Times New Roman"/>
          <w:sz w:val="24"/>
          <w:szCs w:val="24"/>
        </w:rPr>
        <w:t>2</w:t>
      </w:r>
    </w:p>
    <w:p w14:paraId="6D773C6F" w14:textId="77777777" w:rsidR="005F56D3" w:rsidRPr="008057FC" w:rsidRDefault="005F56D3" w:rsidP="008057FC">
      <w:pPr>
        <w:pStyle w:val="ChapterTitle"/>
        <w:rPr>
          <w:ins w:id="309" w:author="Author"/>
        </w:rPr>
      </w:pPr>
      <w:bookmarkStart w:id="310" w:name="_Toc161431598"/>
      <w:bookmarkStart w:id="311" w:name="_Toc192445589"/>
      <w:ins w:id="312" w:author="Author">
        <w:r w:rsidRPr="008057FC">
          <w:t>Jane's Travail</w:t>
        </w:r>
        <w:bookmarkEnd w:id="310"/>
        <w:bookmarkEnd w:id="311"/>
      </w:ins>
    </w:p>
    <w:p w14:paraId="12565F52" w14:textId="77777777" w:rsidR="005F56D3" w:rsidRPr="008057FC" w:rsidRDefault="005F56D3" w:rsidP="008057FC">
      <w:pPr>
        <w:pStyle w:val="ASubheadLevel1"/>
        <w:rPr>
          <w:ins w:id="313" w:author="Author"/>
        </w:rPr>
      </w:pPr>
      <w:bookmarkStart w:id="314" w:name="_Toc161431599"/>
      <w:bookmarkStart w:id="315" w:name="_Toc192445590"/>
      <w:ins w:id="316" w:author="Author">
        <w:r w:rsidRPr="008057FC">
          <w:t>Kidnapped</w:t>
        </w:r>
        <w:bookmarkEnd w:id="314"/>
        <w:bookmarkEnd w:id="315"/>
      </w:ins>
    </w:p>
    <w:p w14:paraId="16937CF9" w14:textId="77777777" w:rsidR="005F56D3" w:rsidRPr="008057FC" w:rsidRDefault="005F56D3" w:rsidP="000B5256">
      <w:pPr>
        <w:widowControl w:val="0"/>
        <w:spacing w:after="0" w:line="360" w:lineRule="auto"/>
        <w:ind w:firstLine="288"/>
        <w:contextualSpacing/>
        <w:rPr>
          <w:ins w:id="317" w:author="Author"/>
          <w:rFonts w:ascii="Times New Roman" w:eastAsia="Calibri" w:hAnsi="Times New Roman" w:cs="Times New Roman"/>
          <w:color w:val="000000"/>
          <w:sz w:val="24"/>
          <w:szCs w:val="24"/>
        </w:rPr>
      </w:pPr>
      <w:ins w:id="318" w:author="Author">
        <w:r w:rsidRPr="008057FC">
          <w:rPr>
            <w:rFonts w:ascii="Times New Roman" w:eastAsia="Calibri" w:hAnsi="Times New Roman" w:cs="Times New Roman"/>
            <w:color w:val="000000"/>
            <w:sz w:val="24"/>
            <w:szCs w:val="24"/>
          </w:rPr>
          <w:t xml:space="preserve">I was just over 19 years old on a snowy night in January. I noticed at 5 a.m. that two men sitting at one of the booths were staring at me while I was placing containers of clean glasses </w:t>
        </w:r>
      </w:ins>
      <w:r w:rsidRPr="008057FC">
        <w:rPr>
          <w:rFonts w:ascii="Times New Roman" w:eastAsia="Calibri" w:hAnsi="Times New Roman" w:cs="Times New Roman"/>
          <w:color w:val="000000"/>
          <w:sz w:val="24"/>
          <w:szCs w:val="24"/>
        </w:rPr>
        <w:t>b</w:t>
      </w:r>
      <w:ins w:id="319" w:author="Author">
        <w:r w:rsidRPr="008057FC">
          <w:rPr>
            <w:rFonts w:ascii="Times New Roman" w:eastAsia="Calibri" w:hAnsi="Times New Roman" w:cs="Times New Roman"/>
            <w:color w:val="000000"/>
            <w:sz w:val="24"/>
            <w:szCs w:val="24"/>
          </w:rPr>
          <w:t>ehind the counter. They both had black hair and black leather jackets, and one had a noticeable scar on his face. The taller one, whose hair was greasy, had a sullen expression, a five o'clock shadow mustache</w:t>
        </w:r>
      </w:ins>
      <w:r w:rsidRPr="008057FC">
        <w:rPr>
          <w:rFonts w:ascii="Times New Roman" w:eastAsia="Calibri" w:hAnsi="Times New Roman" w:cs="Times New Roman"/>
          <w:color w:val="000000"/>
          <w:sz w:val="24"/>
          <w:szCs w:val="24"/>
        </w:rPr>
        <w:t>,</w:t>
      </w:r>
      <w:ins w:id="320" w:author="Author">
        <w:r w:rsidRPr="008057FC">
          <w:rPr>
            <w:rFonts w:ascii="Times New Roman" w:eastAsia="Calibri" w:hAnsi="Times New Roman" w:cs="Times New Roman"/>
            <w:color w:val="000000"/>
            <w:sz w:val="24"/>
            <w:szCs w:val="24"/>
          </w:rPr>
          <w:t xml:space="preserve"> and </w:t>
        </w:r>
      </w:ins>
      <w:r w:rsidRPr="008057FC">
        <w:rPr>
          <w:rFonts w:ascii="Times New Roman" w:eastAsia="Calibri" w:hAnsi="Times New Roman" w:cs="Times New Roman"/>
          <w:color w:val="000000"/>
          <w:sz w:val="24"/>
          <w:szCs w:val="24"/>
        </w:rPr>
        <w:t xml:space="preserve">a </w:t>
      </w:r>
      <w:ins w:id="321" w:author="Author">
        <w:r w:rsidRPr="008057FC">
          <w:rPr>
            <w:rFonts w:ascii="Times New Roman" w:eastAsia="Calibri" w:hAnsi="Times New Roman" w:cs="Times New Roman"/>
            <w:color w:val="000000"/>
            <w:sz w:val="24"/>
            <w:szCs w:val="24"/>
          </w:rPr>
          <w:t xml:space="preserve">goatee. The next time I came out with two more containers </w:t>
        </w:r>
      </w:ins>
      <w:r w:rsidRPr="008057FC">
        <w:rPr>
          <w:rFonts w:ascii="Times New Roman" w:eastAsia="Calibri" w:hAnsi="Times New Roman" w:cs="Times New Roman"/>
          <w:color w:val="000000"/>
          <w:sz w:val="24"/>
          <w:szCs w:val="24"/>
        </w:rPr>
        <w:t>of</w:t>
      </w:r>
      <w:ins w:id="322" w:author="Author">
        <w:r w:rsidRPr="008057FC">
          <w:rPr>
            <w:rFonts w:ascii="Times New Roman" w:eastAsia="Calibri" w:hAnsi="Times New Roman" w:cs="Times New Roman"/>
            <w:color w:val="000000"/>
            <w:sz w:val="24"/>
            <w:szCs w:val="24"/>
          </w:rPr>
          <w:t xml:space="preserve"> coffee cups, he raised his iPhone and started talking to someone while giving me a lascivious stare.</w:t>
        </w:r>
      </w:ins>
    </w:p>
    <w:p w14:paraId="332E0811" w14:textId="77777777" w:rsidR="005F56D3" w:rsidRPr="008057FC" w:rsidRDefault="005F56D3" w:rsidP="000B5256">
      <w:pPr>
        <w:widowControl w:val="0"/>
        <w:spacing w:after="0" w:line="360" w:lineRule="auto"/>
        <w:ind w:firstLine="288"/>
        <w:contextualSpacing/>
        <w:rPr>
          <w:ins w:id="323" w:author="Author"/>
          <w:rFonts w:ascii="Times New Roman" w:eastAsia="Calibri" w:hAnsi="Times New Roman" w:cs="Times New Roman"/>
          <w:color w:val="000000"/>
          <w:sz w:val="24"/>
          <w:szCs w:val="24"/>
        </w:rPr>
      </w:pPr>
      <w:ins w:id="324" w:author="Author">
        <w:r w:rsidRPr="008057FC">
          <w:rPr>
            <w:rFonts w:ascii="Times New Roman" w:eastAsia="Calibri" w:hAnsi="Times New Roman" w:cs="Times New Roman"/>
            <w:color w:val="000000"/>
            <w:sz w:val="24"/>
            <w:szCs w:val="24"/>
          </w:rPr>
          <w:t xml:space="preserve">When I put on my jacket to leave at 6 a.m., I waved goodbye to everybody and went out. </w:t>
        </w:r>
      </w:ins>
      <w:r w:rsidRPr="008057FC">
        <w:rPr>
          <w:rFonts w:ascii="Times New Roman" w:eastAsia="Calibri" w:hAnsi="Times New Roman" w:cs="Times New Roman"/>
          <w:color w:val="000000"/>
          <w:sz w:val="24"/>
          <w:szCs w:val="24"/>
        </w:rPr>
        <w:t>I</w:t>
      </w:r>
      <w:ins w:id="325" w:author="Author">
        <w:r w:rsidRPr="008057FC">
          <w:rPr>
            <w:rFonts w:ascii="Times New Roman" w:eastAsia="Calibri" w:hAnsi="Times New Roman" w:cs="Times New Roman"/>
            <w:color w:val="000000"/>
            <w:sz w:val="24"/>
            <w:szCs w:val="24"/>
          </w:rPr>
          <w:t>t was still dark</w:t>
        </w:r>
      </w:ins>
      <w:r w:rsidRPr="008057FC">
        <w:rPr>
          <w:rFonts w:ascii="Times New Roman" w:eastAsia="Calibri" w:hAnsi="Times New Roman" w:cs="Times New Roman"/>
          <w:color w:val="000000"/>
          <w:sz w:val="24"/>
          <w:szCs w:val="24"/>
        </w:rPr>
        <w:t xml:space="preserve"> as I c</w:t>
      </w:r>
      <w:ins w:id="326" w:author="Author">
        <w:r w:rsidRPr="008057FC">
          <w:rPr>
            <w:rFonts w:ascii="Times New Roman" w:eastAsia="Calibri" w:hAnsi="Times New Roman" w:cs="Times New Roman"/>
            <w:color w:val="000000"/>
            <w:sz w:val="24"/>
            <w:szCs w:val="24"/>
          </w:rPr>
          <w:t>ross</w:t>
        </w:r>
      </w:ins>
      <w:r w:rsidRPr="008057FC">
        <w:rPr>
          <w:rFonts w:ascii="Times New Roman" w:eastAsia="Calibri" w:hAnsi="Times New Roman" w:cs="Times New Roman"/>
          <w:color w:val="000000"/>
          <w:sz w:val="24"/>
          <w:szCs w:val="24"/>
        </w:rPr>
        <w:t>ed</w:t>
      </w:r>
      <w:ins w:id="327" w:author="Author">
        <w:r w:rsidRPr="008057FC">
          <w:rPr>
            <w:rFonts w:ascii="Times New Roman" w:eastAsia="Calibri" w:hAnsi="Times New Roman" w:cs="Times New Roman"/>
            <w:color w:val="000000"/>
            <w:sz w:val="24"/>
            <w:szCs w:val="24"/>
          </w:rPr>
          <w:t xml:space="preserve"> the street, and nobody was on the </w:t>
        </w:r>
        <w:proofErr w:type="gramStart"/>
        <w:r w:rsidRPr="008057FC">
          <w:rPr>
            <w:rFonts w:ascii="Times New Roman" w:eastAsia="Calibri" w:hAnsi="Times New Roman" w:cs="Times New Roman"/>
            <w:color w:val="000000"/>
            <w:sz w:val="24"/>
            <w:szCs w:val="24"/>
          </w:rPr>
          <w:t>sidewalks</w:t>
        </w:r>
        <w:proofErr w:type="gramEnd"/>
        <w:r w:rsidRPr="008057FC">
          <w:rPr>
            <w:rFonts w:ascii="Times New Roman" w:eastAsia="Calibri" w:hAnsi="Times New Roman" w:cs="Times New Roman"/>
            <w:color w:val="000000"/>
            <w:sz w:val="24"/>
            <w:szCs w:val="24"/>
          </w:rPr>
          <w:t>. I used my Samsung phone and called for a RoboTaxi. It responded that a vehicle would arrive in ten minutes.</w:t>
        </w:r>
      </w:ins>
    </w:p>
    <w:p w14:paraId="07F84314" w14:textId="77777777" w:rsidR="005F56D3" w:rsidRPr="008057FC" w:rsidRDefault="005F56D3" w:rsidP="000B5256">
      <w:pPr>
        <w:widowControl w:val="0"/>
        <w:spacing w:after="0" w:line="360" w:lineRule="auto"/>
        <w:ind w:firstLine="288"/>
        <w:contextualSpacing/>
        <w:rPr>
          <w:ins w:id="328" w:author="Author"/>
          <w:rFonts w:ascii="Times New Roman" w:eastAsia="Calibri" w:hAnsi="Times New Roman" w:cs="Times New Roman"/>
          <w:color w:val="000000"/>
          <w:sz w:val="24"/>
          <w:szCs w:val="24"/>
        </w:rPr>
      </w:pPr>
      <w:ins w:id="329" w:author="Author">
        <w:r w:rsidRPr="008057FC">
          <w:rPr>
            <w:rFonts w:ascii="Times New Roman" w:eastAsia="Calibri" w:hAnsi="Times New Roman" w:cs="Times New Roman"/>
            <w:color w:val="000000"/>
            <w:sz w:val="24"/>
            <w:szCs w:val="24"/>
          </w:rPr>
          <w:t>The Chicago winds buffeted me, and I started to shiver. Six minutes later, a van pulled up to where I was and stopped. Then</w:t>
        </w:r>
      </w:ins>
      <w:r w:rsidRPr="008057FC">
        <w:rPr>
          <w:rFonts w:ascii="Times New Roman" w:eastAsia="Calibri" w:hAnsi="Times New Roman" w:cs="Times New Roman"/>
          <w:color w:val="000000"/>
          <w:sz w:val="24"/>
          <w:szCs w:val="24"/>
        </w:rPr>
        <w:t>,</w:t>
      </w:r>
      <w:ins w:id="330" w:author="Author">
        <w:r w:rsidRPr="008057FC">
          <w:rPr>
            <w:rFonts w:ascii="Times New Roman" w:eastAsia="Calibri" w:hAnsi="Times New Roman" w:cs="Times New Roman"/>
            <w:color w:val="000000"/>
            <w:sz w:val="24"/>
            <w:szCs w:val="24"/>
          </w:rPr>
          <w:t xml:space="preserve"> I sensed someone behind me. </w:t>
        </w:r>
      </w:ins>
      <w:r w:rsidRPr="008057FC">
        <w:rPr>
          <w:rFonts w:ascii="Times New Roman" w:eastAsia="Calibri" w:hAnsi="Times New Roman" w:cs="Times New Roman"/>
          <w:color w:val="000000"/>
          <w:sz w:val="24"/>
          <w:szCs w:val="24"/>
        </w:rPr>
        <w:t xml:space="preserve">Turning, </w:t>
      </w:r>
      <w:ins w:id="331" w:author="Author">
        <w:r w:rsidRPr="008057FC">
          <w:rPr>
            <w:rFonts w:ascii="Times New Roman" w:eastAsia="Calibri" w:hAnsi="Times New Roman" w:cs="Times New Roman"/>
            <w:color w:val="000000"/>
            <w:sz w:val="24"/>
            <w:szCs w:val="24"/>
          </w:rPr>
          <w:t xml:space="preserve">I was startled to see the tall man with the five o'clock shadow goatee and mustache glaring at me just a </w:t>
        </w:r>
      </w:ins>
      <w:r w:rsidRPr="008057FC">
        <w:rPr>
          <w:rFonts w:ascii="Times New Roman" w:eastAsia="Calibri" w:hAnsi="Times New Roman" w:cs="Times New Roman"/>
          <w:color w:val="000000"/>
          <w:sz w:val="24"/>
          <w:szCs w:val="24"/>
        </w:rPr>
        <w:t>few</w:t>
      </w:r>
      <w:ins w:id="332" w:author="Author">
        <w:r w:rsidRPr="008057FC">
          <w:rPr>
            <w:rFonts w:ascii="Times New Roman" w:eastAsia="Calibri" w:hAnsi="Times New Roman" w:cs="Times New Roman"/>
            <w:color w:val="000000"/>
            <w:sz w:val="24"/>
            <w:szCs w:val="24"/>
          </w:rPr>
          <w:t xml:space="preserve"> feet away. He stepped forward and grabbed me by my jacket collar. At the same time, I heard a van door slide open, and someone put a black cloth hood over my head. I tried kicking</w:t>
        </w:r>
      </w:ins>
      <w:r w:rsidRPr="008057FC">
        <w:rPr>
          <w:rFonts w:ascii="Times New Roman" w:eastAsia="Calibri" w:hAnsi="Times New Roman" w:cs="Times New Roman"/>
          <w:color w:val="000000"/>
          <w:sz w:val="24"/>
          <w:szCs w:val="24"/>
        </w:rPr>
        <w:t xml:space="preserve"> </w:t>
      </w:r>
      <w:r w:rsidRPr="008057FC">
        <w:rPr>
          <w:rFonts w:ascii="Times New Roman" w:eastAsia="Calibri" w:hAnsi="Times New Roman" w:cs="Times New Roman"/>
          <w:color w:val="000000"/>
          <w:sz w:val="24"/>
          <w:szCs w:val="24"/>
        </w:rPr>
        <w:lastRenderedPageBreak/>
        <w:t>but</w:t>
      </w:r>
      <w:ins w:id="333" w:author="Author">
        <w:r w:rsidRPr="008057FC">
          <w:rPr>
            <w:rFonts w:ascii="Times New Roman" w:eastAsia="Calibri" w:hAnsi="Times New Roman" w:cs="Times New Roman"/>
            <w:color w:val="000000"/>
            <w:sz w:val="24"/>
            <w:szCs w:val="24"/>
          </w:rPr>
          <w:t xml:space="preserve"> stopped when </w:t>
        </w:r>
      </w:ins>
      <w:r w:rsidRPr="008057FC">
        <w:rPr>
          <w:rFonts w:ascii="Times New Roman" w:eastAsia="Calibri" w:hAnsi="Times New Roman" w:cs="Times New Roman"/>
          <w:color w:val="000000"/>
          <w:sz w:val="24"/>
          <w:szCs w:val="24"/>
        </w:rPr>
        <w:t>they</w:t>
      </w:r>
      <w:ins w:id="334" w:author="Author">
        <w:r w:rsidRPr="008057FC">
          <w:rPr>
            <w:rFonts w:ascii="Times New Roman" w:eastAsia="Calibri" w:hAnsi="Times New Roman" w:cs="Times New Roman"/>
            <w:color w:val="000000"/>
            <w:sz w:val="24"/>
            <w:szCs w:val="24"/>
          </w:rPr>
          <w:t xml:space="preserve"> punched me in the stomach. They forced me into the van and sped off. One of them handcuffed my wrists and ankles. They drove for over an hour, finally stopping somewhere.</w:t>
        </w:r>
      </w:ins>
    </w:p>
    <w:p w14:paraId="5A321401" w14:textId="77777777" w:rsidR="005F56D3" w:rsidRPr="008057FC" w:rsidRDefault="005F56D3" w:rsidP="000B5256">
      <w:pPr>
        <w:widowControl w:val="0"/>
        <w:spacing w:after="0" w:line="360" w:lineRule="auto"/>
        <w:ind w:firstLine="288"/>
        <w:contextualSpacing/>
        <w:rPr>
          <w:ins w:id="335" w:author="Author"/>
          <w:rFonts w:ascii="Times New Roman" w:eastAsia="Calibri" w:hAnsi="Times New Roman" w:cs="Times New Roman"/>
          <w:color w:val="000000"/>
          <w:sz w:val="24"/>
          <w:szCs w:val="24"/>
        </w:rPr>
      </w:pPr>
      <w:ins w:id="336" w:author="Author">
        <w:r w:rsidRPr="008057FC">
          <w:rPr>
            <w:rFonts w:ascii="Times New Roman" w:eastAsia="Calibri" w:hAnsi="Times New Roman" w:cs="Times New Roman"/>
            <w:color w:val="000000"/>
            <w:sz w:val="24"/>
            <w:szCs w:val="24"/>
          </w:rPr>
          <w:t>There wasn't much ambient noise, so I thought this must be an industrial area. The abductors dragged me into what I thought was a warehouse since it was church quiet. After going up a factory elevator, they pulled me into a room</w:t>
        </w:r>
      </w:ins>
      <w:r w:rsidRPr="008057FC">
        <w:rPr>
          <w:rFonts w:ascii="Times New Roman" w:eastAsia="Calibri" w:hAnsi="Times New Roman" w:cs="Times New Roman"/>
          <w:color w:val="000000"/>
          <w:sz w:val="24"/>
          <w:szCs w:val="24"/>
        </w:rPr>
        <w:t>, handcuffed me to a vertical steel drainpipe, and left</w:t>
      </w:r>
      <w:ins w:id="337" w:author="Author">
        <w:r w:rsidRPr="008057FC">
          <w:rPr>
            <w:rFonts w:ascii="Times New Roman" w:eastAsia="Calibri" w:hAnsi="Times New Roman" w:cs="Times New Roman"/>
            <w:color w:val="000000"/>
            <w:sz w:val="24"/>
            <w:szCs w:val="24"/>
          </w:rPr>
          <w:t xml:space="preserve"> the hood over my head. I heard one of them tell another to take me to the bathroom at 10 a.m. and 3 p.m.</w:t>
        </w:r>
      </w:ins>
    </w:p>
    <w:p w14:paraId="4E365DFA" w14:textId="77777777" w:rsidR="005F56D3" w:rsidRPr="008057FC" w:rsidRDefault="005F56D3" w:rsidP="000B5256">
      <w:pPr>
        <w:widowControl w:val="0"/>
        <w:spacing w:after="0" w:line="360" w:lineRule="auto"/>
        <w:ind w:firstLine="288"/>
        <w:contextualSpacing/>
        <w:rPr>
          <w:ins w:id="338" w:author="Author"/>
          <w:rFonts w:ascii="Times New Roman" w:eastAsia="Calibri" w:hAnsi="Times New Roman" w:cs="Times New Roman"/>
          <w:color w:val="000000"/>
          <w:sz w:val="24"/>
          <w:szCs w:val="24"/>
        </w:rPr>
      </w:pPr>
      <w:ins w:id="339" w:author="Author">
        <w:r w:rsidRPr="008057FC">
          <w:rPr>
            <w:rFonts w:ascii="Times New Roman" w:eastAsia="Calibri" w:hAnsi="Times New Roman" w:cs="Times New Roman"/>
            <w:color w:val="000000"/>
            <w:sz w:val="24"/>
            <w:szCs w:val="24"/>
          </w:rPr>
          <w:t>I spent the rest of the morning and afternoon quivering in fear</w:t>
        </w:r>
        <w:r w:rsidRPr="008057FC">
          <w:rPr>
            <w:rFonts w:ascii="Times New Roman" w:eastAsia="Calibri" w:hAnsi="Times New Roman" w:cs="Times New Roman"/>
            <w:i/>
            <w:iCs/>
            <w:color w:val="000000"/>
            <w:sz w:val="24"/>
            <w:szCs w:val="24"/>
          </w:rPr>
          <w:t xml:space="preserve"> </w:t>
        </w:r>
        <w:r w:rsidRPr="008057FC">
          <w:rPr>
            <w:rFonts w:ascii="Times New Roman" w:eastAsia="Calibri" w:hAnsi="Times New Roman" w:cs="Times New Roman"/>
            <w:color w:val="000000"/>
            <w:sz w:val="24"/>
            <w:szCs w:val="24"/>
          </w:rPr>
          <w:t>because I knew what was coming. Eventually, a group arrived, laughing and talking about the good time they would have with me.</w:t>
        </w:r>
      </w:ins>
      <w:r w:rsidRPr="008057FC">
        <w:rPr>
          <w:rFonts w:ascii="Times New Roman" w:eastAsia="Calibri" w:hAnsi="Times New Roman" w:cs="Times New Roman"/>
          <w:color w:val="000000"/>
          <w:sz w:val="24"/>
          <w:szCs w:val="24"/>
        </w:rPr>
        <w:t xml:space="preserve"> One of them removed my hood.</w:t>
      </w:r>
      <w:ins w:id="340" w:author="Author">
        <w:r w:rsidRPr="008057FC">
          <w:rPr>
            <w:rFonts w:ascii="Times New Roman" w:eastAsia="Calibri" w:hAnsi="Times New Roman" w:cs="Times New Roman"/>
            <w:color w:val="000000"/>
            <w:sz w:val="24"/>
            <w:szCs w:val="24"/>
          </w:rPr>
          <w:t xml:space="preserve"> The room was very bright, almost like movie lighting. I was weeping, but I counted eleven of them disrobing. There was an additional one with a video camera filming it. </w:t>
        </w:r>
      </w:ins>
    </w:p>
    <w:p w14:paraId="16C02414"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ins w:id="341" w:author="Author">
        <w:r w:rsidRPr="008057FC">
          <w:rPr>
            <w:rFonts w:ascii="Times New Roman" w:eastAsia="Calibri" w:hAnsi="Times New Roman" w:cs="Times New Roman"/>
            <w:color w:val="000000"/>
            <w:sz w:val="24"/>
            <w:szCs w:val="24"/>
          </w:rPr>
          <w:t>The one who appeared to be the gang leader walked up to me. He was slightly shorter than me, with closely</w:t>
        </w:r>
      </w:ins>
      <w:r w:rsidRPr="008057FC">
        <w:rPr>
          <w:rFonts w:ascii="Times New Roman" w:eastAsia="Calibri" w:hAnsi="Times New Roman" w:cs="Times New Roman"/>
          <w:color w:val="000000"/>
          <w:sz w:val="24"/>
          <w:szCs w:val="24"/>
        </w:rPr>
        <w:t xml:space="preserve"> </w:t>
      </w:r>
      <w:ins w:id="342" w:author="Author">
        <w:r w:rsidRPr="008057FC">
          <w:rPr>
            <w:rFonts w:ascii="Times New Roman" w:eastAsia="Calibri" w:hAnsi="Times New Roman" w:cs="Times New Roman"/>
            <w:color w:val="000000"/>
            <w:sz w:val="24"/>
            <w:szCs w:val="24"/>
          </w:rPr>
          <w:t>cropped black hair and a pronounced widow’s peak. His eyebrows slanted upwards from his nose, giving him a threatening countenance. All the men referred to him as the “</w:t>
        </w:r>
      </w:ins>
      <w:r w:rsidRPr="008057FC">
        <w:rPr>
          <w:rFonts w:ascii="Times New Roman" w:eastAsia="Calibri" w:hAnsi="Times New Roman" w:cs="Times New Roman"/>
          <w:color w:val="000000"/>
          <w:sz w:val="24"/>
          <w:szCs w:val="24"/>
        </w:rPr>
        <w:t>B</w:t>
      </w:r>
      <w:ins w:id="343" w:author="Author">
        <w:r w:rsidRPr="008057FC">
          <w:rPr>
            <w:rFonts w:ascii="Times New Roman" w:eastAsia="Calibri" w:hAnsi="Times New Roman" w:cs="Times New Roman"/>
            <w:color w:val="000000"/>
            <w:sz w:val="24"/>
            <w:szCs w:val="24"/>
          </w:rPr>
          <w:t>oss.”</w:t>
        </w:r>
      </w:ins>
    </w:p>
    <w:p w14:paraId="6434C817"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ins w:id="344" w:author="Author">
        <w:r w:rsidRPr="008057FC">
          <w:rPr>
            <w:rFonts w:ascii="Times New Roman" w:eastAsia="Calibri" w:hAnsi="Times New Roman" w:cs="Times New Roman"/>
            <w:color w:val="000000"/>
            <w:sz w:val="24"/>
            <w:szCs w:val="24"/>
          </w:rPr>
          <w:t>Brandished a folding knife, he said menacingly</w:t>
        </w:r>
      </w:ins>
      <w:r w:rsidRPr="008057FC">
        <w:rPr>
          <w:rFonts w:ascii="Times New Roman" w:eastAsia="Calibri" w:hAnsi="Times New Roman" w:cs="Times New Roman"/>
          <w:color w:val="000000"/>
          <w:sz w:val="24"/>
          <w:szCs w:val="24"/>
        </w:rPr>
        <w:t xml:space="preserve">: </w:t>
      </w:r>
    </w:p>
    <w:p w14:paraId="57ECF65E" w14:textId="77777777" w:rsidR="005F56D3" w:rsidRPr="008057FC" w:rsidRDefault="005F56D3" w:rsidP="000B5256">
      <w:pPr>
        <w:widowControl w:val="0"/>
        <w:spacing w:after="0" w:line="360" w:lineRule="auto"/>
        <w:ind w:firstLine="288"/>
        <w:contextualSpacing/>
        <w:rPr>
          <w:ins w:id="345" w:author="Author"/>
          <w:rFonts w:ascii="Times New Roman" w:eastAsia="Calibri" w:hAnsi="Times New Roman" w:cs="Times New Roman"/>
          <w:color w:val="000000"/>
          <w:sz w:val="24"/>
          <w:szCs w:val="24"/>
        </w:rPr>
      </w:pPr>
      <w:ins w:id="346" w:author="Author">
        <w:r w:rsidRPr="008057FC">
          <w:rPr>
            <w:rFonts w:ascii="Times New Roman" w:eastAsia="Calibri" w:hAnsi="Times New Roman" w:cs="Times New Roman"/>
            <w:color w:val="000000"/>
            <w:sz w:val="24"/>
            <w:szCs w:val="24"/>
          </w:rPr>
          <w:t>"Blondie, if you bite any of our peckers, I'll cut you and bleed you out. Understand?"</w:t>
        </w:r>
      </w:ins>
    </w:p>
    <w:p w14:paraId="38B45016" w14:textId="77777777" w:rsidR="005F56D3" w:rsidRPr="008057FC" w:rsidRDefault="005F56D3" w:rsidP="000B5256">
      <w:pPr>
        <w:widowControl w:val="0"/>
        <w:spacing w:after="0" w:line="360" w:lineRule="auto"/>
        <w:ind w:firstLine="288"/>
        <w:contextualSpacing/>
        <w:rPr>
          <w:ins w:id="347" w:author="Author"/>
          <w:rFonts w:ascii="Times New Roman" w:eastAsia="Calibri" w:hAnsi="Times New Roman" w:cs="Times New Roman"/>
          <w:color w:val="000000"/>
          <w:sz w:val="24"/>
          <w:szCs w:val="24"/>
        </w:rPr>
      </w:pPr>
      <w:ins w:id="348" w:author="Author">
        <w:r w:rsidRPr="008057FC">
          <w:rPr>
            <w:rFonts w:ascii="Times New Roman" w:eastAsia="Calibri" w:hAnsi="Times New Roman" w:cs="Times New Roman"/>
            <w:color w:val="000000"/>
            <w:sz w:val="24"/>
            <w:szCs w:val="24"/>
          </w:rPr>
          <w:t>I could not answer; all I did was weep. When I resisted, a man struck me in the face</w:t>
        </w:r>
      </w:ins>
      <w:r w:rsidRPr="008057FC">
        <w:rPr>
          <w:rFonts w:ascii="Times New Roman" w:eastAsia="Calibri" w:hAnsi="Times New Roman" w:cs="Times New Roman"/>
          <w:color w:val="000000"/>
          <w:sz w:val="24"/>
          <w:szCs w:val="24"/>
        </w:rPr>
        <w:t>,</w:t>
      </w:r>
      <w:ins w:id="349" w:author="Author">
        <w:r w:rsidRPr="008057FC">
          <w:rPr>
            <w:rFonts w:ascii="Times New Roman" w:eastAsia="Calibri" w:hAnsi="Times New Roman" w:cs="Times New Roman"/>
            <w:color w:val="000000"/>
            <w:sz w:val="24"/>
            <w:szCs w:val="24"/>
          </w:rPr>
          <w:t xml:space="preserve"> </w:t>
        </w:r>
      </w:ins>
      <w:r w:rsidRPr="008057FC">
        <w:rPr>
          <w:rFonts w:ascii="Times New Roman" w:eastAsia="Calibri" w:hAnsi="Times New Roman" w:cs="Times New Roman"/>
          <w:color w:val="000000"/>
          <w:sz w:val="24"/>
          <w:szCs w:val="24"/>
        </w:rPr>
        <w:t>causing me to fall</w:t>
      </w:r>
      <w:ins w:id="350" w:author="Author">
        <w:r w:rsidRPr="008057FC">
          <w:rPr>
            <w:rFonts w:ascii="Times New Roman" w:eastAsia="Calibri" w:hAnsi="Times New Roman" w:cs="Times New Roman"/>
            <w:color w:val="000000"/>
            <w:sz w:val="24"/>
            <w:szCs w:val="24"/>
          </w:rPr>
          <w:t xml:space="preserve"> to the floor. After lifting </w:t>
        </w:r>
        <w:r w:rsidRPr="008057FC">
          <w:rPr>
            <w:rFonts w:ascii="Times New Roman" w:eastAsia="Calibri" w:hAnsi="Times New Roman" w:cs="Times New Roman"/>
            <w:color w:val="000000"/>
            <w:sz w:val="24"/>
            <w:szCs w:val="24"/>
          </w:rPr>
          <w:lastRenderedPageBreak/>
          <w:t>me</w:t>
        </w:r>
      </w:ins>
      <w:r w:rsidRPr="008057FC">
        <w:rPr>
          <w:rFonts w:ascii="Times New Roman" w:eastAsia="Calibri" w:hAnsi="Times New Roman" w:cs="Times New Roman"/>
          <w:color w:val="000000"/>
          <w:sz w:val="24"/>
          <w:szCs w:val="24"/>
        </w:rPr>
        <w:t xml:space="preserve"> back</w:t>
      </w:r>
      <w:ins w:id="351" w:author="Author">
        <w:r w:rsidRPr="008057FC">
          <w:rPr>
            <w:rFonts w:ascii="Times New Roman" w:eastAsia="Calibri" w:hAnsi="Times New Roman" w:cs="Times New Roman"/>
            <w:color w:val="000000"/>
            <w:sz w:val="24"/>
            <w:szCs w:val="24"/>
          </w:rPr>
          <w:t xml:space="preserve"> to my feet, the men disrobed me with lewd catcalls. </w:t>
        </w:r>
      </w:ins>
      <w:r w:rsidRPr="008057FC">
        <w:rPr>
          <w:rFonts w:ascii="Times New Roman" w:eastAsia="Calibri" w:hAnsi="Times New Roman" w:cs="Times New Roman"/>
          <w:color w:val="000000"/>
          <w:sz w:val="24"/>
          <w:szCs w:val="24"/>
        </w:rPr>
        <w:t>I endured f</w:t>
      </w:r>
      <w:ins w:id="352" w:author="Author">
        <w:r w:rsidRPr="008057FC">
          <w:rPr>
            <w:rFonts w:ascii="Times New Roman" w:eastAsia="Calibri" w:hAnsi="Times New Roman" w:cs="Times New Roman"/>
            <w:color w:val="000000"/>
            <w:sz w:val="24"/>
            <w:szCs w:val="24"/>
          </w:rPr>
          <w:t xml:space="preserve">our hours of gang rape, incredibly violent and devoid of humanity. I can't even describe it to myself anymore. I did have the presence of mind to notice things during my torment. The one who kidnapped me off the street was called Yilka by the others. I got his last name when the camera guy </w:t>
        </w:r>
      </w:ins>
      <w:r w:rsidRPr="008057FC">
        <w:rPr>
          <w:rFonts w:ascii="Times New Roman" w:eastAsia="Calibri" w:hAnsi="Times New Roman" w:cs="Times New Roman"/>
          <w:color w:val="000000"/>
          <w:sz w:val="24"/>
          <w:szCs w:val="24"/>
        </w:rPr>
        <w:t>called him</w:t>
      </w:r>
      <w:ins w:id="353" w:author="Author">
        <w:r w:rsidRPr="008057FC">
          <w:rPr>
            <w:rFonts w:ascii="Times New Roman" w:eastAsia="Calibri" w:hAnsi="Times New Roman" w:cs="Times New Roman"/>
            <w:color w:val="000000"/>
            <w:sz w:val="24"/>
            <w:szCs w:val="24"/>
          </w:rPr>
          <w:t xml:space="preserve"> Mr. Kartallozi.</w:t>
        </w:r>
      </w:ins>
    </w:p>
    <w:p w14:paraId="787130F5" w14:textId="77777777" w:rsidR="005F56D3" w:rsidRPr="008057FC" w:rsidRDefault="005F56D3" w:rsidP="000B5256">
      <w:pPr>
        <w:widowControl w:val="0"/>
        <w:spacing w:after="0" w:line="360" w:lineRule="auto"/>
        <w:ind w:firstLine="288"/>
        <w:contextualSpacing/>
        <w:rPr>
          <w:ins w:id="354" w:author="Author"/>
          <w:rFonts w:ascii="Times New Roman" w:eastAsia="Calibri" w:hAnsi="Times New Roman" w:cs="Times New Roman"/>
          <w:color w:val="000000"/>
          <w:sz w:val="24"/>
          <w:szCs w:val="24"/>
        </w:rPr>
      </w:pPr>
      <w:ins w:id="355" w:author="Author">
        <w:r w:rsidRPr="008057FC">
          <w:rPr>
            <w:rFonts w:ascii="Times New Roman" w:eastAsia="Calibri" w:hAnsi="Times New Roman" w:cs="Times New Roman"/>
            <w:color w:val="000000"/>
            <w:sz w:val="24"/>
            <w:szCs w:val="24"/>
          </w:rPr>
          <w:t xml:space="preserve">When they finished putting on their clothes, the gang </w:t>
        </w:r>
      </w:ins>
      <w:r w:rsidRPr="008057FC">
        <w:rPr>
          <w:rFonts w:ascii="Times New Roman" w:eastAsia="Calibri" w:hAnsi="Times New Roman" w:cs="Times New Roman"/>
          <w:color w:val="000000"/>
          <w:sz w:val="24"/>
          <w:szCs w:val="24"/>
        </w:rPr>
        <w:t>B</w:t>
      </w:r>
      <w:ins w:id="356" w:author="Author">
        <w:r w:rsidRPr="008057FC">
          <w:rPr>
            <w:rFonts w:ascii="Times New Roman" w:eastAsia="Calibri" w:hAnsi="Times New Roman" w:cs="Times New Roman"/>
            <w:color w:val="000000"/>
            <w:sz w:val="24"/>
            <w:szCs w:val="24"/>
          </w:rPr>
          <w:t>oss had them restrain me tightly over an ottoman. He used his folding knife to mutilate me, carving an 'X' over my entire left breast, purposefully cutting slowly through all three layers of skin.</w:t>
        </w:r>
      </w:ins>
      <w:r w:rsidRPr="008057FC">
        <w:rPr>
          <w:rFonts w:ascii="Times New Roman" w:eastAsia="Calibri" w:hAnsi="Times New Roman" w:cs="Times New Roman"/>
          <w:color w:val="000000"/>
          <w:sz w:val="24"/>
          <w:szCs w:val="24"/>
        </w:rPr>
        <w:t xml:space="preserve"> He made several </w:t>
      </w:r>
      <w:proofErr w:type="gramStart"/>
      <w:r w:rsidRPr="008057FC">
        <w:rPr>
          <w:rFonts w:ascii="Times New Roman" w:eastAsia="Calibri" w:hAnsi="Times New Roman" w:cs="Times New Roman"/>
          <w:color w:val="000000"/>
          <w:sz w:val="24"/>
          <w:szCs w:val="24"/>
        </w:rPr>
        <w:t>cross-cuts</w:t>
      </w:r>
      <w:proofErr w:type="gramEnd"/>
      <w:r w:rsidRPr="008057FC">
        <w:rPr>
          <w:rFonts w:ascii="Times New Roman" w:eastAsia="Calibri" w:hAnsi="Times New Roman" w:cs="Times New Roman"/>
          <w:color w:val="000000"/>
          <w:sz w:val="24"/>
          <w:szCs w:val="24"/>
        </w:rPr>
        <w:t xml:space="preserve"> to give the scar a Frankenstein monster look.</w:t>
      </w:r>
      <w:ins w:id="357" w:author="Author">
        <w:r w:rsidRPr="008057FC">
          <w:rPr>
            <w:rFonts w:ascii="Times New Roman" w:eastAsia="Calibri" w:hAnsi="Times New Roman" w:cs="Times New Roman"/>
            <w:color w:val="000000"/>
            <w:sz w:val="24"/>
            <w:szCs w:val="24"/>
          </w:rPr>
          <w:t xml:space="preserve"> It started bleeding </w:t>
        </w:r>
      </w:ins>
      <w:r w:rsidRPr="008057FC">
        <w:rPr>
          <w:rFonts w:ascii="Times New Roman" w:eastAsia="Calibri" w:hAnsi="Times New Roman" w:cs="Times New Roman"/>
          <w:color w:val="000000"/>
          <w:sz w:val="24"/>
          <w:szCs w:val="24"/>
        </w:rPr>
        <w:t>at once</w:t>
      </w:r>
      <w:ins w:id="358" w:author="Author">
        <w:r w:rsidRPr="008057FC">
          <w:rPr>
            <w:rFonts w:ascii="Times New Roman" w:eastAsia="Calibri" w:hAnsi="Times New Roman" w:cs="Times New Roman"/>
            <w:color w:val="000000"/>
            <w:sz w:val="24"/>
            <w:szCs w:val="24"/>
          </w:rPr>
          <w:t xml:space="preserve">. I screamed, but it came out as just </w:t>
        </w:r>
      </w:ins>
      <w:r w:rsidRPr="008057FC">
        <w:rPr>
          <w:rFonts w:ascii="Times New Roman" w:eastAsia="Calibri" w:hAnsi="Times New Roman" w:cs="Times New Roman"/>
          <w:color w:val="000000"/>
          <w:sz w:val="24"/>
          <w:szCs w:val="24"/>
        </w:rPr>
        <w:t xml:space="preserve">a </w:t>
      </w:r>
      <w:ins w:id="359" w:author="Author">
        <w:r w:rsidRPr="008057FC">
          <w:rPr>
            <w:rFonts w:ascii="Times New Roman" w:eastAsia="Calibri" w:hAnsi="Times New Roman" w:cs="Times New Roman"/>
            <w:color w:val="000000"/>
            <w:sz w:val="24"/>
            <w:szCs w:val="24"/>
          </w:rPr>
          <w:t>staccato exhale.</w:t>
        </w:r>
      </w:ins>
    </w:p>
    <w:p w14:paraId="29702675" w14:textId="77777777" w:rsidR="005F56D3" w:rsidRPr="008057FC" w:rsidRDefault="005F56D3" w:rsidP="000B5256">
      <w:pPr>
        <w:widowControl w:val="0"/>
        <w:spacing w:after="0" w:line="360" w:lineRule="auto"/>
        <w:ind w:firstLine="288"/>
        <w:contextualSpacing/>
        <w:rPr>
          <w:ins w:id="360" w:author="Author"/>
          <w:rFonts w:ascii="Times New Roman" w:eastAsia="Calibri" w:hAnsi="Times New Roman" w:cs="Times New Roman"/>
          <w:color w:val="000000"/>
          <w:sz w:val="24"/>
          <w:szCs w:val="24"/>
        </w:rPr>
      </w:pPr>
      <w:ins w:id="361" w:author="Author">
        <w:r w:rsidRPr="008057FC">
          <w:rPr>
            <w:rFonts w:ascii="Times New Roman" w:eastAsia="Calibri" w:hAnsi="Times New Roman" w:cs="Times New Roman"/>
            <w:color w:val="000000"/>
            <w:sz w:val="24"/>
            <w:szCs w:val="24"/>
          </w:rPr>
          <w:t xml:space="preserve">My face and body were covered with </w:t>
        </w:r>
      </w:ins>
      <w:r w:rsidRPr="008057FC">
        <w:rPr>
          <w:rFonts w:ascii="Times New Roman" w:eastAsia="Calibri" w:hAnsi="Times New Roman" w:cs="Times New Roman"/>
          <w:color w:val="000000"/>
          <w:sz w:val="24"/>
          <w:szCs w:val="24"/>
        </w:rPr>
        <w:t xml:space="preserve">blood, </w:t>
      </w:r>
      <w:ins w:id="362" w:author="Author">
        <w:r w:rsidRPr="008057FC">
          <w:rPr>
            <w:rFonts w:ascii="Times New Roman" w:eastAsia="Calibri" w:hAnsi="Times New Roman" w:cs="Times New Roman"/>
            <w:color w:val="000000"/>
            <w:sz w:val="24"/>
            <w:szCs w:val="24"/>
          </w:rPr>
          <w:t>bruises</w:t>
        </w:r>
      </w:ins>
      <w:r w:rsidRPr="008057FC">
        <w:rPr>
          <w:rFonts w:ascii="Times New Roman" w:eastAsia="Calibri" w:hAnsi="Times New Roman" w:cs="Times New Roman"/>
          <w:color w:val="000000"/>
          <w:sz w:val="24"/>
          <w:szCs w:val="24"/>
        </w:rPr>
        <w:t>,</w:t>
      </w:r>
      <w:ins w:id="363" w:author="Author">
        <w:r w:rsidRPr="008057FC">
          <w:rPr>
            <w:rFonts w:ascii="Times New Roman" w:eastAsia="Calibri" w:hAnsi="Times New Roman" w:cs="Times New Roman"/>
            <w:color w:val="000000"/>
            <w:sz w:val="24"/>
            <w:szCs w:val="24"/>
          </w:rPr>
          <w:t xml:space="preserve"> and their seminal discharges. I looked down at my legs, and red blood dripped down my thighs.</w:t>
        </w:r>
      </w:ins>
      <w:r w:rsidRPr="008057FC">
        <w:rPr>
          <w:rFonts w:ascii="Times New Roman" w:eastAsia="Calibri" w:hAnsi="Times New Roman" w:cs="Times New Roman"/>
          <w:color w:val="000000"/>
          <w:sz w:val="24"/>
          <w:szCs w:val="24"/>
        </w:rPr>
        <w:t xml:space="preserve"> </w:t>
      </w:r>
      <w:ins w:id="364" w:author="Author">
        <w:r w:rsidRPr="008057FC">
          <w:rPr>
            <w:rFonts w:ascii="Times New Roman" w:eastAsia="Calibri" w:hAnsi="Times New Roman" w:cs="Times New Roman"/>
            <w:color w:val="000000"/>
            <w:sz w:val="24"/>
            <w:szCs w:val="24"/>
          </w:rPr>
          <w:t xml:space="preserve">The </w:t>
        </w:r>
      </w:ins>
      <w:r w:rsidRPr="008057FC">
        <w:rPr>
          <w:rFonts w:ascii="Times New Roman" w:eastAsia="Calibri" w:hAnsi="Times New Roman" w:cs="Times New Roman"/>
          <w:color w:val="000000"/>
          <w:sz w:val="24"/>
          <w:szCs w:val="24"/>
        </w:rPr>
        <w:t>B</w:t>
      </w:r>
      <w:ins w:id="365" w:author="Author">
        <w:r w:rsidRPr="008057FC">
          <w:rPr>
            <w:rFonts w:ascii="Times New Roman" w:eastAsia="Calibri" w:hAnsi="Times New Roman" w:cs="Times New Roman"/>
            <w:color w:val="000000"/>
            <w:sz w:val="24"/>
            <w:szCs w:val="24"/>
          </w:rPr>
          <w:t>oss grasped my neck and squeezed.</w:t>
        </w:r>
      </w:ins>
    </w:p>
    <w:p w14:paraId="4E802F4B" w14:textId="77777777" w:rsidR="005F56D3" w:rsidRPr="008057FC" w:rsidRDefault="005F56D3" w:rsidP="000B5256">
      <w:pPr>
        <w:widowControl w:val="0"/>
        <w:spacing w:after="0" w:line="360" w:lineRule="auto"/>
        <w:ind w:firstLine="288"/>
        <w:contextualSpacing/>
        <w:rPr>
          <w:ins w:id="366" w:author="Author"/>
          <w:rFonts w:ascii="Times New Roman" w:eastAsia="Calibri" w:hAnsi="Times New Roman" w:cs="Times New Roman"/>
          <w:color w:val="000000"/>
          <w:sz w:val="24"/>
          <w:szCs w:val="24"/>
        </w:rPr>
      </w:pPr>
      <w:ins w:id="367" w:author="Author">
        <w:r w:rsidRPr="008057FC">
          <w:rPr>
            <w:rFonts w:ascii="Times New Roman" w:eastAsia="Calibri" w:hAnsi="Times New Roman" w:cs="Times New Roman"/>
            <w:color w:val="000000"/>
            <w:sz w:val="24"/>
            <w:szCs w:val="24"/>
          </w:rPr>
          <w:t>"You report this, and we'll kill you as easily as we snatched and fucked you! Do you understand?"</w:t>
        </w:r>
      </w:ins>
    </w:p>
    <w:p w14:paraId="26A33374" w14:textId="77777777" w:rsidR="005F56D3" w:rsidRPr="008057FC" w:rsidRDefault="005F56D3" w:rsidP="000B5256">
      <w:pPr>
        <w:widowControl w:val="0"/>
        <w:spacing w:after="0" w:line="360" w:lineRule="auto"/>
        <w:ind w:firstLine="288"/>
        <w:contextualSpacing/>
        <w:rPr>
          <w:ins w:id="368" w:author="Author"/>
          <w:rFonts w:ascii="Times New Roman" w:eastAsia="Calibri" w:hAnsi="Times New Roman" w:cs="Times New Roman"/>
          <w:color w:val="000000"/>
          <w:sz w:val="24"/>
          <w:szCs w:val="24"/>
        </w:rPr>
      </w:pPr>
      <w:ins w:id="369" w:author="Author">
        <w:r w:rsidRPr="008057FC">
          <w:rPr>
            <w:rFonts w:ascii="Times New Roman" w:eastAsia="Calibri" w:hAnsi="Times New Roman" w:cs="Times New Roman"/>
            <w:color w:val="000000"/>
            <w:sz w:val="24"/>
            <w:szCs w:val="24"/>
          </w:rPr>
          <w:t>I just glared at him.</w:t>
        </w:r>
      </w:ins>
    </w:p>
    <w:p w14:paraId="5DF9AF7F" w14:textId="77777777" w:rsidR="005F56D3" w:rsidRPr="008057FC" w:rsidRDefault="005F56D3" w:rsidP="000B5256">
      <w:pPr>
        <w:widowControl w:val="0"/>
        <w:spacing w:after="0" w:line="360" w:lineRule="auto"/>
        <w:ind w:firstLine="288"/>
        <w:contextualSpacing/>
        <w:rPr>
          <w:ins w:id="370" w:author="Author"/>
          <w:rFonts w:ascii="Times New Roman" w:eastAsia="Calibri" w:hAnsi="Times New Roman" w:cs="Times New Roman"/>
          <w:color w:val="000000"/>
          <w:sz w:val="24"/>
          <w:szCs w:val="24"/>
        </w:rPr>
      </w:pPr>
      <w:ins w:id="371" w:author="Author">
        <w:r w:rsidRPr="008057FC">
          <w:rPr>
            <w:rFonts w:ascii="Times New Roman" w:eastAsia="Calibri" w:hAnsi="Times New Roman" w:cs="Times New Roman"/>
            <w:color w:val="000000"/>
            <w:sz w:val="24"/>
            <w:szCs w:val="24"/>
          </w:rPr>
          <w:t xml:space="preserve">"I've gotta admit," the </w:t>
        </w:r>
      </w:ins>
      <w:r w:rsidRPr="008057FC">
        <w:rPr>
          <w:rFonts w:ascii="Times New Roman" w:eastAsia="Calibri" w:hAnsi="Times New Roman" w:cs="Times New Roman"/>
          <w:color w:val="000000"/>
          <w:sz w:val="24"/>
          <w:szCs w:val="24"/>
        </w:rPr>
        <w:t>B</w:t>
      </w:r>
      <w:ins w:id="372" w:author="Author">
        <w:r w:rsidRPr="008057FC">
          <w:rPr>
            <w:rFonts w:ascii="Times New Roman" w:eastAsia="Calibri" w:hAnsi="Times New Roman" w:cs="Times New Roman"/>
            <w:color w:val="000000"/>
            <w:sz w:val="24"/>
            <w:szCs w:val="24"/>
          </w:rPr>
          <w:t>oss said, "of all the girls we've gang</w:t>
        </w:r>
      </w:ins>
      <w:r w:rsidRPr="008057FC">
        <w:rPr>
          <w:rFonts w:ascii="Times New Roman" w:eastAsia="Calibri" w:hAnsi="Times New Roman" w:cs="Times New Roman"/>
          <w:color w:val="000000"/>
          <w:sz w:val="24"/>
          <w:szCs w:val="24"/>
        </w:rPr>
        <w:t>-</w:t>
      </w:r>
      <w:ins w:id="373" w:author="Author">
        <w:r w:rsidRPr="008057FC">
          <w:rPr>
            <w:rFonts w:ascii="Times New Roman" w:eastAsia="Calibri" w:hAnsi="Times New Roman" w:cs="Times New Roman"/>
            <w:color w:val="000000"/>
            <w:sz w:val="24"/>
            <w:szCs w:val="24"/>
          </w:rPr>
          <w:t xml:space="preserve">banged, you're the only one who didn't cry out. I admire your dogged determination. I've got a wife to go home to." </w:t>
        </w:r>
      </w:ins>
    </w:p>
    <w:p w14:paraId="4ECE8A7B" w14:textId="77777777" w:rsidR="005F56D3" w:rsidRPr="008057FC" w:rsidRDefault="005F56D3" w:rsidP="000B5256">
      <w:pPr>
        <w:widowControl w:val="0"/>
        <w:spacing w:after="0" w:line="360" w:lineRule="auto"/>
        <w:ind w:firstLine="288"/>
        <w:contextualSpacing/>
        <w:rPr>
          <w:ins w:id="374" w:author="Author"/>
          <w:rFonts w:ascii="Times New Roman" w:eastAsia="Calibri" w:hAnsi="Times New Roman" w:cs="Times New Roman"/>
          <w:color w:val="000000"/>
          <w:sz w:val="24"/>
          <w:szCs w:val="24"/>
        </w:rPr>
        <w:sectPr w:rsidR="005F56D3" w:rsidRPr="008057FC" w:rsidSect="00094DD0">
          <w:pgSz w:w="8640" w:h="12960" w:code="158"/>
          <w:pgMar w:top="720" w:right="720" w:bottom="720" w:left="720" w:header="720" w:footer="720" w:gutter="720"/>
          <w:cols w:space="720"/>
          <w:titlePg/>
          <w:docGrid w:linePitch="360"/>
        </w:sectPr>
      </w:pPr>
      <w:ins w:id="375" w:author="Author">
        <w:r w:rsidRPr="008057FC">
          <w:rPr>
            <w:rFonts w:ascii="Times New Roman" w:eastAsia="Calibri" w:hAnsi="Times New Roman" w:cs="Times New Roman"/>
            <w:color w:val="000000"/>
            <w:sz w:val="24"/>
            <w:szCs w:val="24"/>
          </w:rPr>
          <w:t>The gang leader left, and the others let me dress; I was handcuffed, hooded, and dragged to the van. After an hour of driving, they removed my handcuffs, pushed me out of the vehicle, and drove off.</w:t>
        </w:r>
      </w:ins>
    </w:p>
    <w:p w14:paraId="64A36760" w14:textId="178C8C7D" w:rsidR="005F56D3" w:rsidRPr="008057FC" w:rsidRDefault="005F56D3" w:rsidP="000B5256">
      <w:pPr>
        <w:pStyle w:val="ChapterNumber"/>
        <w:spacing w:line="360" w:lineRule="auto"/>
        <w:rPr>
          <w:ins w:id="376" w:author="Author"/>
          <w:rFonts w:ascii="Times New Roman" w:hAnsi="Times New Roman" w:cs="Times New Roman"/>
          <w:sz w:val="24"/>
          <w:szCs w:val="24"/>
        </w:rPr>
      </w:pPr>
      <w:ins w:id="377" w:author="Author">
        <w:r w:rsidRPr="008057FC">
          <w:rPr>
            <w:rFonts w:ascii="Times New Roman" w:hAnsi="Times New Roman" w:cs="Times New Roman"/>
            <w:sz w:val="24"/>
            <w:szCs w:val="24"/>
          </w:rPr>
          <w:lastRenderedPageBreak/>
          <w:t xml:space="preserve">CHAPTER </w:t>
        </w:r>
      </w:ins>
      <w:r w:rsidR="009823E9" w:rsidRPr="008057FC">
        <w:rPr>
          <w:rFonts w:ascii="Times New Roman" w:hAnsi="Times New Roman" w:cs="Times New Roman"/>
          <w:sz w:val="24"/>
          <w:szCs w:val="24"/>
        </w:rPr>
        <w:t>3</w:t>
      </w:r>
    </w:p>
    <w:p w14:paraId="5B6A433B" w14:textId="77777777" w:rsidR="004E6F72" w:rsidRDefault="004E6F72" w:rsidP="008057FC">
      <w:pPr>
        <w:pStyle w:val="ChapterTitle"/>
      </w:pPr>
      <w:bookmarkStart w:id="378" w:name="_Toc161431600"/>
      <w:bookmarkStart w:id="379" w:name="_Toc192445591"/>
    </w:p>
    <w:p w14:paraId="7FA1835E" w14:textId="26D52E9F" w:rsidR="005F56D3" w:rsidRPr="008057FC" w:rsidRDefault="005F56D3" w:rsidP="008057FC">
      <w:pPr>
        <w:pStyle w:val="ChapterTitle"/>
        <w:rPr>
          <w:ins w:id="380" w:author="Author"/>
        </w:rPr>
      </w:pPr>
      <w:ins w:id="381" w:author="Author">
        <w:r w:rsidRPr="008057FC">
          <w:t>Jane’s Recovery</w:t>
        </w:r>
        <w:bookmarkEnd w:id="378"/>
        <w:bookmarkEnd w:id="379"/>
      </w:ins>
    </w:p>
    <w:p w14:paraId="7239BC2F" w14:textId="77777777" w:rsidR="005F56D3" w:rsidRPr="008057FC" w:rsidRDefault="005F56D3" w:rsidP="008057FC">
      <w:pPr>
        <w:pStyle w:val="ASubheadLevel1"/>
        <w:rPr>
          <w:ins w:id="382" w:author="Author"/>
        </w:rPr>
      </w:pPr>
      <w:bookmarkStart w:id="383" w:name="_Toc161431601"/>
      <w:bookmarkStart w:id="384" w:name="_Toc192445592"/>
      <w:ins w:id="385" w:author="Author">
        <w:r w:rsidRPr="008057FC">
          <w:t>Recovery</w:t>
        </w:r>
        <w:bookmarkEnd w:id="383"/>
        <w:bookmarkEnd w:id="384"/>
      </w:ins>
    </w:p>
    <w:p w14:paraId="2BF54DD6" w14:textId="77777777" w:rsidR="005F56D3" w:rsidRPr="008057FC" w:rsidRDefault="005F56D3" w:rsidP="000B5256">
      <w:pPr>
        <w:widowControl w:val="0"/>
        <w:spacing w:after="0" w:line="360" w:lineRule="auto"/>
        <w:ind w:firstLine="288"/>
        <w:contextualSpacing/>
        <w:rPr>
          <w:ins w:id="386" w:author="Author"/>
          <w:rFonts w:ascii="Times New Roman" w:eastAsia="Calibri" w:hAnsi="Times New Roman" w:cs="Times New Roman"/>
          <w:color w:val="000000"/>
          <w:sz w:val="24"/>
          <w:szCs w:val="24"/>
        </w:rPr>
      </w:pPr>
      <w:ins w:id="387" w:author="Author">
        <w:r w:rsidRPr="008057FC">
          <w:rPr>
            <w:rFonts w:ascii="Times New Roman" w:eastAsia="Calibri" w:hAnsi="Times New Roman" w:cs="Times New Roman"/>
            <w:color w:val="000000"/>
            <w:sz w:val="24"/>
            <w:szCs w:val="24"/>
          </w:rPr>
          <w:t>They dumped me four blocks from the restaurant in the center of South Canal Street. I pulled off the hood and looked around</w:t>
        </w:r>
      </w:ins>
      <w:r w:rsidRPr="008057FC">
        <w:rPr>
          <w:rFonts w:ascii="Times New Roman" w:eastAsia="Calibri" w:hAnsi="Times New Roman" w:cs="Times New Roman"/>
          <w:color w:val="000000"/>
          <w:sz w:val="24"/>
          <w:szCs w:val="24"/>
        </w:rPr>
        <w:t>.</w:t>
      </w:r>
      <w:ins w:id="388" w:author="Author">
        <w:r w:rsidRPr="008057FC">
          <w:rPr>
            <w:rFonts w:ascii="Times New Roman" w:eastAsia="Calibri" w:hAnsi="Times New Roman" w:cs="Times New Roman"/>
            <w:color w:val="000000"/>
            <w:sz w:val="24"/>
            <w:szCs w:val="24"/>
          </w:rPr>
          <w:t xml:space="preserve"> </w:t>
        </w:r>
      </w:ins>
      <w:r w:rsidRPr="008057FC">
        <w:rPr>
          <w:rFonts w:ascii="Times New Roman" w:eastAsia="Calibri" w:hAnsi="Times New Roman" w:cs="Times New Roman"/>
          <w:color w:val="000000"/>
          <w:sz w:val="24"/>
          <w:szCs w:val="24"/>
        </w:rPr>
        <w:t>N</w:t>
      </w:r>
      <w:ins w:id="389" w:author="Author">
        <w:r w:rsidRPr="008057FC">
          <w:rPr>
            <w:rFonts w:ascii="Times New Roman" w:eastAsia="Calibri" w:hAnsi="Times New Roman" w:cs="Times New Roman"/>
            <w:color w:val="000000"/>
            <w:sz w:val="24"/>
            <w:szCs w:val="24"/>
          </w:rPr>
          <w:t>o cars were bearing down on me, so I stumbled to the sidewalk. It was a</w:t>
        </w:r>
      </w:ins>
      <w:r w:rsidRPr="008057FC">
        <w:rPr>
          <w:rFonts w:ascii="Times New Roman" w:eastAsia="Calibri" w:hAnsi="Times New Roman" w:cs="Times New Roman"/>
          <w:color w:val="000000"/>
          <w:sz w:val="24"/>
          <w:szCs w:val="24"/>
        </w:rPr>
        <w:t>bout</w:t>
      </w:r>
      <w:ins w:id="390" w:author="Author">
        <w:r w:rsidRPr="008057FC">
          <w:rPr>
            <w:rFonts w:ascii="Times New Roman" w:eastAsia="Calibri" w:hAnsi="Times New Roman" w:cs="Times New Roman"/>
            <w:color w:val="000000"/>
            <w:sz w:val="24"/>
            <w:szCs w:val="24"/>
          </w:rPr>
          <w:t xml:space="preserve"> 1 a.m., so I walked through the deserted industrial district less than a mile from home. Climbing the stairs to my apartment, I was in pain from seemingly everywhere. I removed my clothes and turned on my shower to wash away what they had done </w:t>
        </w:r>
        <w:proofErr w:type="gramStart"/>
        <w:r w:rsidRPr="008057FC">
          <w:rPr>
            <w:rFonts w:ascii="Times New Roman" w:eastAsia="Calibri" w:hAnsi="Times New Roman" w:cs="Times New Roman"/>
            <w:color w:val="000000"/>
            <w:sz w:val="24"/>
            <w:szCs w:val="24"/>
          </w:rPr>
          <w:t>to</w:t>
        </w:r>
        <w:proofErr w:type="gramEnd"/>
        <w:r w:rsidRPr="008057FC">
          <w:rPr>
            <w:rFonts w:ascii="Times New Roman" w:eastAsia="Calibri" w:hAnsi="Times New Roman" w:cs="Times New Roman"/>
            <w:color w:val="000000"/>
            <w:sz w:val="24"/>
            <w:szCs w:val="24"/>
          </w:rPr>
          <w:t xml:space="preserve"> me. After bleeding through one of my towels, I found my first aid kit and tried to affix an 'X' of gauze over my left breast; even then, it was still oozing blood. </w:t>
        </w:r>
      </w:ins>
    </w:p>
    <w:p w14:paraId="7CB7E0D5" w14:textId="77777777" w:rsidR="005F56D3" w:rsidRPr="008057FC" w:rsidRDefault="005F56D3" w:rsidP="000B5256">
      <w:pPr>
        <w:widowControl w:val="0"/>
        <w:spacing w:after="0" w:line="360" w:lineRule="auto"/>
        <w:ind w:firstLine="288"/>
        <w:contextualSpacing/>
        <w:rPr>
          <w:ins w:id="391" w:author="Author"/>
          <w:rFonts w:ascii="Times New Roman" w:eastAsia="Calibri" w:hAnsi="Times New Roman" w:cs="Times New Roman"/>
          <w:color w:val="000000"/>
          <w:sz w:val="24"/>
          <w:szCs w:val="24"/>
        </w:rPr>
      </w:pPr>
      <w:ins w:id="392" w:author="Author">
        <w:r w:rsidRPr="008057FC">
          <w:rPr>
            <w:rFonts w:ascii="Times New Roman" w:eastAsia="Calibri" w:hAnsi="Times New Roman" w:cs="Times New Roman"/>
            <w:color w:val="000000"/>
            <w:sz w:val="24"/>
            <w:szCs w:val="24"/>
          </w:rPr>
          <w:t>Finding one of my notebooks, I found the tear-off for that underground doctor that I saw on a Chinatown bulletin board. I dressed warmly, pocketed $</w:t>
        </w:r>
      </w:ins>
      <w:r w:rsidRPr="008057FC">
        <w:rPr>
          <w:rFonts w:ascii="Times New Roman" w:eastAsia="Calibri" w:hAnsi="Times New Roman" w:cs="Times New Roman"/>
          <w:color w:val="000000"/>
          <w:sz w:val="24"/>
          <w:szCs w:val="24"/>
        </w:rPr>
        <w:t>5</w:t>
      </w:r>
      <w:ins w:id="393" w:author="Author">
        <w:r w:rsidRPr="008057FC">
          <w:rPr>
            <w:rFonts w:ascii="Times New Roman" w:eastAsia="Calibri" w:hAnsi="Times New Roman" w:cs="Times New Roman"/>
            <w:color w:val="000000"/>
            <w:sz w:val="24"/>
            <w:szCs w:val="24"/>
          </w:rPr>
          <w:t>00 from my emergency box, and set out for the location. The tear-off note said: George Spelvin, 24-hour Emergency Treatment, cash-only. Reaching the run-down building, I buzzed his apartment, and after several rings, someone answered.</w:t>
        </w:r>
      </w:ins>
    </w:p>
    <w:p w14:paraId="35394045" w14:textId="77777777" w:rsidR="005F56D3" w:rsidRPr="008057FC" w:rsidRDefault="005F56D3" w:rsidP="000B5256">
      <w:pPr>
        <w:widowControl w:val="0"/>
        <w:spacing w:after="0" w:line="360" w:lineRule="auto"/>
        <w:ind w:firstLine="288"/>
        <w:contextualSpacing/>
        <w:rPr>
          <w:ins w:id="394" w:author="Author"/>
          <w:rFonts w:ascii="Times New Roman" w:eastAsia="Calibri" w:hAnsi="Times New Roman" w:cs="Times New Roman"/>
          <w:color w:val="000000"/>
          <w:sz w:val="24"/>
          <w:szCs w:val="24"/>
        </w:rPr>
      </w:pPr>
      <w:ins w:id="395" w:author="Author">
        <w:r w:rsidRPr="008057FC">
          <w:rPr>
            <w:rFonts w:ascii="Times New Roman" w:eastAsia="Calibri" w:hAnsi="Times New Roman" w:cs="Times New Roman"/>
            <w:color w:val="000000"/>
            <w:sz w:val="24"/>
            <w:szCs w:val="24"/>
          </w:rPr>
          <w:t>"Hello, who is this?"</w:t>
        </w:r>
      </w:ins>
    </w:p>
    <w:p w14:paraId="70635854" w14:textId="77777777" w:rsidR="005F56D3" w:rsidRPr="008057FC" w:rsidRDefault="005F56D3" w:rsidP="000B5256">
      <w:pPr>
        <w:widowControl w:val="0"/>
        <w:spacing w:after="0" w:line="360" w:lineRule="auto"/>
        <w:ind w:firstLine="288"/>
        <w:contextualSpacing/>
        <w:rPr>
          <w:ins w:id="396" w:author="Author"/>
          <w:rFonts w:ascii="Times New Roman" w:eastAsia="Calibri" w:hAnsi="Times New Roman" w:cs="Times New Roman"/>
          <w:color w:val="000000"/>
          <w:sz w:val="24"/>
          <w:szCs w:val="24"/>
        </w:rPr>
      </w:pPr>
      <w:ins w:id="397" w:author="Author">
        <w:r w:rsidRPr="008057FC">
          <w:rPr>
            <w:rFonts w:ascii="Times New Roman" w:eastAsia="Calibri" w:hAnsi="Times New Roman" w:cs="Times New Roman"/>
            <w:color w:val="000000"/>
            <w:sz w:val="24"/>
            <w:szCs w:val="24"/>
          </w:rPr>
          <w:lastRenderedPageBreak/>
          <w:t>I typed my response using my iPad and pointed my smartphone display at the door camera. The text-to-voice app did the talking for me.</w:t>
        </w:r>
      </w:ins>
    </w:p>
    <w:p w14:paraId="2E407060" w14:textId="77777777" w:rsidR="005F56D3" w:rsidRPr="008057FC" w:rsidRDefault="005F56D3" w:rsidP="000B5256">
      <w:pPr>
        <w:widowControl w:val="0"/>
        <w:spacing w:after="0" w:line="360" w:lineRule="auto"/>
        <w:ind w:firstLine="288"/>
        <w:contextualSpacing/>
        <w:rPr>
          <w:ins w:id="398" w:author="Author"/>
          <w:rFonts w:ascii="Times New Roman" w:eastAsia="Calibri" w:hAnsi="Times New Roman" w:cs="Times New Roman"/>
          <w:color w:val="000000"/>
          <w:sz w:val="24"/>
          <w:szCs w:val="24"/>
        </w:rPr>
      </w:pPr>
    </w:p>
    <w:p w14:paraId="7923CF0A" w14:textId="77777777" w:rsidR="005F56D3" w:rsidRPr="008057FC" w:rsidRDefault="005F56D3" w:rsidP="000B5256">
      <w:pPr>
        <w:widowControl w:val="0"/>
        <w:spacing w:after="0" w:line="360" w:lineRule="auto"/>
        <w:ind w:left="720" w:right="576"/>
        <w:contextualSpacing/>
        <w:rPr>
          <w:ins w:id="399" w:author="Author"/>
          <w:rFonts w:ascii="Times New Roman" w:eastAsia="Calibri" w:hAnsi="Times New Roman" w:cs="Times New Roman"/>
          <w:i/>
          <w:iCs/>
          <w:color w:val="000000"/>
          <w:sz w:val="24"/>
          <w:szCs w:val="24"/>
        </w:rPr>
      </w:pPr>
      <w:ins w:id="400" w:author="Author">
        <w:r w:rsidRPr="008057FC">
          <w:rPr>
            <w:rFonts w:ascii="Times New Roman" w:eastAsia="Calibri" w:hAnsi="Times New Roman" w:cs="Times New Roman"/>
            <w:i/>
            <w:iCs/>
            <w:color w:val="000000"/>
            <w:sz w:val="24"/>
            <w:szCs w:val="24"/>
          </w:rPr>
          <w:t>"My name is Jane; I have been raped and hurt. I cannot speak. I have $</w:t>
        </w:r>
      </w:ins>
      <w:r w:rsidRPr="008057FC">
        <w:rPr>
          <w:rFonts w:ascii="Times New Roman" w:eastAsia="Calibri" w:hAnsi="Times New Roman" w:cs="Times New Roman"/>
          <w:i/>
          <w:iCs/>
          <w:color w:val="000000"/>
          <w:sz w:val="24"/>
          <w:szCs w:val="24"/>
        </w:rPr>
        <w:t>5</w:t>
      </w:r>
      <w:ins w:id="401" w:author="Author">
        <w:r w:rsidRPr="008057FC">
          <w:rPr>
            <w:rFonts w:ascii="Times New Roman" w:eastAsia="Calibri" w:hAnsi="Times New Roman" w:cs="Times New Roman"/>
            <w:i/>
            <w:iCs/>
            <w:color w:val="000000"/>
            <w:sz w:val="24"/>
            <w:szCs w:val="24"/>
          </w:rPr>
          <w:t>00 with me. Can you help?"</w:t>
        </w:r>
      </w:ins>
    </w:p>
    <w:p w14:paraId="6DCAAD5D" w14:textId="77777777" w:rsidR="005F56D3" w:rsidRPr="008057FC" w:rsidRDefault="005F56D3" w:rsidP="000B5256">
      <w:pPr>
        <w:widowControl w:val="0"/>
        <w:spacing w:after="0" w:line="360" w:lineRule="auto"/>
        <w:ind w:firstLine="288"/>
        <w:contextualSpacing/>
        <w:rPr>
          <w:ins w:id="402" w:author="Author"/>
          <w:rFonts w:ascii="Times New Roman" w:eastAsia="Calibri" w:hAnsi="Times New Roman" w:cs="Times New Roman"/>
          <w:color w:val="000000"/>
          <w:sz w:val="24"/>
          <w:szCs w:val="24"/>
        </w:rPr>
      </w:pPr>
    </w:p>
    <w:p w14:paraId="1369B702" w14:textId="77777777" w:rsidR="005F56D3" w:rsidRPr="008057FC" w:rsidRDefault="005F56D3" w:rsidP="000B5256">
      <w:pPr>
        <w:widowControl w:val="0"/>
        <w:spacing w:after="0" w:line="360" w:lineRule="auto"/>
        <w:ind w:firstLine="288"/>
        <w:contextualSpacing/>
        <w:rPr>
          <w:ins w:id="403" w:author="Author"/>
          <w:rFonts w:ascii="Times New Roman" w:eastAsia="Calibri" w:hAnsi="Times New Roman" w:cs="Times New Roman"/>
          <w:color w:val="000000"/>
          <w:sz w:val="24"/>
          <w:szCs w:val="24"/>
        </w:rPr>
      </w:pPr>
      <w:ins w:id="404" w:author="Author">
        <w:r w:rsidRPr="008057FC">
          <w:rPr>
            <w:rFonts w:ascii="Times New Roman" w:eastAsia="Calibri" w:hAnsi="Times New Roman" w:cs="Times New Roman"/>
            <w:color w:val="000000"/>
            <w:sz w:val="24"/>
            <w:szCs w:val="24"/>
          </w:rPr>
          <w:t>"Come on up, Apartment 306 on the third floor."</w:t>
        </w:r>
      </w:ins>
    </w:p>
    <w:p w14:paraId="599E82B2" w14:textId="77777777" w:rsidR="005F56D3" w:rsidRPr="008057FC" w:rsidRDefault="005F56D3" w:rsidP="000B5256">
      <w:pPr>
        <w:widowControl w:val="0"/>
        <w:spacing w:after="0" w:line="360" w:lineRule="auto"/>
        <w:ind w:firstLine="288"/>
        <w:contextualSpacing/>
        <w:rPr>
          <w:ins w:id="405" w:author="Author"/>
          <w:rFonts w:ascii="Times New Roman" w:eastAsia="Calibri" w:hAnsi="Times New Roman" w:cs="Times New Roman"/>
          <w:color w:val="000000"/>
          <w:sz w:val="24"/>
          <w:szCs w:val="24"/>
        </w:rPr>
      </w:pPr>
      <w:ins w:id="406" w:author="Author">
        <w:r w:rsidRPr="008057FC">
          <w:rPr>
            <w:rFonts w:ascii="Times New Roman" w:eastAsia="Calibri" w:hAnsi="Times New Roman" w:cs="Times New Roman"/>
            <w:color w:val="000000"/>
            <w:sz w:val="24"/>
            <w:szCs w:val="24"/>
          </w:rPr>
          <w:t>Climbing the stairs, I knocked on his door. He opened it and looked at me, somewhat shocked.</w:t>
        </w:r>
      </w:ins>
    </w:p>
    <w:p w14:paraId="3108BEA2" w14:textId="77777777" w:rsidR="005F56D3" w:rsidRPr="008057FC" w:rsidRDefault="005F56D3" w:rsidP="000B5256">
      <w:pPr>
        <w:widowControl w:val="0"/>
        <w:spacing w:after="0" w:line="360" w:lineRule="auto"/>
        <w:ind w:firstLine="288"/>
        <w:contextualSpacing/>
        <w:rPr>
          <w:ins w:id="407" w:author="Author"/>
          <w:rFonts w:ascii="Times New Roman" w:eastAsia="Calibri" w:hAnsi="Times New Roman" w:cs="Times New Roman"/>
          <w:color w:val="000000"/>
          <w:sz w:val="24"/>
          <w:szCs w:val="24"/>
        </w:rPr>
      </w:pPr>
      <w:ins w:id="408" w:author="Author">
        <w:r w:rsidRPr="008057FC">
          <w:rPr>
            <w:rFonts w:ascii="Times New Roman" w:eastAsia="Calibri" w:hAnsi="Times New Roman" w:cs="Times New Roman"/>
            <w:color w:val="000000"/>
            <w:sz w:val="24"/>
            <w:szCs w:val="24"/>
          </w:rPr>
          <w:t xml:space="preserve">"Please come in. I'm a defrocked ER doctor who got busted for showing up to work </w:t>
        </w:r>
      </w:ins>
      <w:r w:rsidRPr="008057FC">
        <w:rPr>
          <w:rFonts w:ascii="Times New Roman" w:eastAsia="Calibri" w:hAnsi="Times New Roman" w:cs="Times New Roman"/>
          <w:color w:val="000000"/>
          <w:sz w:val="24"/>
          <w:szCs w:val="24"/>
        </w:rPr>
        <w:t>drunk</w:t>
      </w:r>
      <w:ins w:id="409" w:author="Author">
        <w:r w:rsidRPr="008057FC">
          <w:rPr>
            <w:rFonts w:ascii="Times New Roman" w:eastAsia="Calibri" w:hAnsi="Times New Roman" w:cs="Times New Roman"/>
            <w:color w:val="000000"/>
            <w:sz w:val="24"/>
            <w:szCs w:val="24"/>
          </w:rPr>
          <w:t xml:space="preserve">, resulting in an injury. Not to worry, that was </w:t>
        </w:r>
      </w:ins>
      <w:r w:rsidRPr="008057FC">
        <w:rPr>
          <w:rFonts w:ascii="Times New Roman" w:eastAsia="Calibri" w:hAnsi="Times New Roman" w:cs="Times New Roman"/>
          <w:color w:val="000000"/>
          <w:sz w:val="24"/>
          <w:szCs w:val="24"/>
        </w:rPr>
        <w:t>nineteen</w:t>
      </w:r>
      <w:ins w:id="410" w:author="Author">
        <w:r w:rsidRPr="008057FC">
          <w:rPr>
            <w:rFonts w:ascii="Times New Roman" w:eastAsia="Calibri" w:hAnsi="Times New Roman" w:cs="Times New Roman"/>
            <w:color w:val="000000"/>
            <w:sz w:val="24"/>
            <w:szCs w:val="24"/>
          </w:rPr>
          <w:t xml:space="preserve"> years ago. I'm still an </w:t>
        </w:r>
      </w:ins>
      <w:r w:rsidRPr="008057FC">
        <w:rPr>
          <w:rFonts w:ascii="Times New Roman" w:eastAsia="Calibri" w:hAnsi="Times New Roman" w:cs="Times New Roman"/>
          <w:color w:val="000000"/>
          <w:sz w:val="24"/>
          <w:szCs w:val="24"/>
        </w:rPr>
        <w:t>alcoholic</w:t>
      </w:r>
      <w:ins w:id="411" w:author="Author">
        <w:r w:rsidRPr="008057FC">
          <w:rPr>
            <w:rFonts w:ascii="Times New Roman" w:eastAsia="Calibri" w:hAnsi="Times New Roman" w:cs="Times New Roman"/>
            <w:color w:val="000000"/>
            <w:sz w:val="24"/>
            <w:szCs w:val="24"/>
          </w:rPr>
          <w:t>, but at the moment, I'm stone-cold sober."</w:t>
        </w:r>
      </w:ins>
    </w:p>
    <w:p w14:paraId="378609C5" w14:textId="77777777" w:rsidR="005F56D3" w:rsidRPr="008057FC" w:rsidRDefault="005F56D3" w:rsidP="000B5256">
      <w:pPr>
        <w:widowControl w:val="0"/>
        <w:spacing w:after="0" w:line="360" w:lineRule="auto"/>
        <w:ind w:firstLine="288"/>
        <w:contextualSpacing/>
        <w:rPr>
          <w:ins w:id="412" w:author="Author"/>
          <w:rFonts w:ascii="Times New Roman" w:eastAsia="Calibri" w:hAnsi="Times New Roman" w:cs="Times New Roman"/>
          <w:i/>
          <w:iCs/>
          <w:color w:val="000000"/>
          <w:sz w:val="24"/>
          <w:szCs w:val="24"/>
        </w:rPr>
      </w:pPr>
      <w:ins w:id="413" w:author="Author">
        <w:r w:rsidRPr="008057FC">
          <w:rPr>
            <w:rFonts w:ascii="Times New Roman" w:eastAsia="Calibri" w:hAnsi="Times New Roman" w:cs="Times New Roman"/>
            <w:color w:val="000000"/>
            <w:sz w:val="24"/>
            <w:szCs w:val="24"/>
          </w:rPr>
          <w:t xml:space="preserve"> He led me through his apartment, which was surprisingly kempt for this part of town. One of the bedrooms was a </w:t>
        </w:r>
        <w:proofErr w:type="gramStart"/>
        <w:r w:rsidRPr="008057FC">
          <w:rPr>
            <w:rFonts w:ascii="Times New Roman" w:eastAsia="Calibri" w:hAnsi="Times New Roman" w:cs="Times New Roman"/>
            <w:color w:val="000000"/>
            <w:sz w:val="24"/>
            <w:szCs w:val="24"/>
          </w:rPr>
          <w:t>mini-clinic</w:t>
        </w:r>
        <w:proofErr w:type="gramEnd"/>
        <w:r w:rsidRPr="008057FC">
          <w:rPr>
            <w:rFonts w:ascii="Times New Roman" w:eastAsia="Calibri" w:hAnsi="Times New Roman" w:cs="Times New Roman"/>
            <w:color w:val="000000"/>
            <w:sz w:val="24"/>
            <w:szCs w:val="24"/>
          </w:rPr>
          <w:t xml:space="preserve"> with an old eBay heart monitor, blood pressure unit, oxygen tanks, etc. He turned on the lights over a metal table</w:t>
        </w:r>
      </w:ins>
      <w:r w:rsidRPr="008057FC">
        <w:rPr>
          <w:rFonts w:ascii="Times New Roman" w:eastAsia="Calibri" w:hAnsi="Times New Roman" w:cs="Times New Roman"/>
          <w:color w:val="000000"/>
          <w:sz w:val="24"/>
          <w:szCs w:val="24"/>
        </w:rPr>
        <w:t>.</w:t>
      </w:r>
    </w:p>
    <w:p w14:paraId="2C3197E5" w14:textId="77777777" w:rsidR="005F56D3" w:rsidRPr="008057FC" w:rsidRDefault="005F56D3" w:rsidP="000B5256">
      <w:pPr>
        <w:widowControl w:val="0"/>
        <w:spacing w:after="0" w:line="360" w:lineRule="auto"/>
        <w:ind w:firstLine="288"/>
        <w:contextualSpacing/>
        <w:rPr>
          <w:ins w:id="414" w:author="Author"/>
          <w:rFonts w:ascii="Times New Roman" w:eastAsia="Calibri" w:hAnsi="Times New Roman" w:cs="Times New Roman"/>
          <w:color w:val="000000"/>
          <w:sz w:val="24"/>
          <w:szCs w:val="24"/>
        </w:rPr>
      </w:pPr>
      <w:ins w:id="415" w:author="Author">
        <w:r w:rsidRPr="008057FC">
          <w:rPr>
            <w:rFonts w:ascii="Times New Roman" w:eastAsia="Calibri" w:hAnsi="Times New Roman" w:cs="Times New Roman"/>
            <w:color w:val="000000"/>
            <w:sz w:val="24"/>
            <w:szCs w:val="24"/>
          </w:rPr>
          <w:t>"Jane, let's get right to it. Remove your clothes and get up on the table while I scrub and get my gloves and mask on. Call me George, by the way."</w:t>
        </w:r>
      </w:ins>
    </w:p>
    <w:p w14:paraId="059CF10E" w14:textId="77777777" w:rsidR="005F56D3" w:rsidRPr="008057FC" w:rsidRDefault="005F56D3" w:rsidP="000B5256">
      <w:pPr>
        <w:widowControl w:val="0"/>
        <w:spacing w:after="0" w:line="360" w:lineRule="auto"/>
        <w:ind w:firstLine="288"/>
        <w:contextualSpacing/>
        <w:rPr>
          <w:ins w:id="416" w:author="Author"/>
          <w:rFonts w:ascii="Times New Roman" w:eastAsia="Calibri" w:hAnsi="Times New Roman" w:cs="Times New Roman"/>
          <w:color w:val="000000"/>
          <w:sz w:val="24"/>
          <w:szCs w:val="24"/>
        </w:rPr>
      </w:pPr>
      <w:ins w:id="417" w:author="Author">
        <w:r w:rsidRPr="008057FC">
          <w:rPr>
            <w:rFonts w:ascii="Times New Roman" w:eastAsia="Calibri" w:hAnsi="Times New Roman" w:cs="Times New Roman"/>
            <w:color w:val="000000"/>
            <w:sz w:val="24"/>
            <w:szCs w:val="24"/>
          </w:rPr>
          <w:t xml:space="preserve">I complied and sat </w:t>
        </w:r>
        <w:proofErr w:type="gramStart"/>
        <w:r w:rsidRPr="008057FC">
          <w:rPr>
            <w:rFonts w:ascii="Times New Roman" w:eastAsia="Calibri" w:hAnsi="Times New Roman" w:cs="Times New Roman"/>
            <w:color w:val="000000"/>
            <w:sz w:val="24"/>
            <w:szCs w:val="24"/>
          </w:rPr>
          <w:t>on</w:t>
        </w:r>
        <w:proofErr w:type="gramEnd"/>
        <w:r w:rsidRPr="008057FC">
          <w:rPr>
            <w:rFonts w:ascii="Times New Roman" w:eastAsia="Calibri" w:hAnsi="Times New Roman" w:cs="Times New Roman"/>
            <w:color w:val="000000"/>
            <w:sz w:val="24"/>
            <w:szCs w:val="24"/>
          </w:rPr>
          <w:t xml:space="preserve"> the table; the cold metal was uncomfortable. I clutched my iPad so that I could respond to him.</w:t>
        </w:r>
      </w:ins>
      <w:r w:rsidRPr="008057FC">
        <w:rPr>
          <w:rFonts w:ascii="Times New Roman" w:eastAsia="Calibri" w:hAnsi="Times New Roman" w:cs="Times New Roman"/>
          <w:color w:val="000000"/>
          <w:sz w:val="24"/>
          <w:szCs w:val="24"/>
        </w:rPr>
        <w:t xml:space="preserve"> I also surreptitiously took a photograph of him.</w:t>
      </w:r>
    </w:p>
    <w:p w14:paraId="70D856C9" w14:textId="77777777" w:rsidR="005F56D3" w:rsidRPr="008057FC" w:rsidRDefault="005F56D3" w:rsidP="000B5256">
      <w:pPr>
        <w:widowControl w:val="0"/>
        <w:spacing w:after="0" w:line="360" w:lineRule="auto"/>
        <w:ind w:firstLine="288"/>
        <w:contextualSpacing/>
        <w:rPr>
          <w:ins w:id="418" w:author="Author"/>
          <w:rFonts w:ascii="Times New Roman" w:eastAsia="Calibri" w:hAnsi="Times New Roman" w:cs="Times New Roman"/>
          <w:color w:val="000000"/>
          <w:sz w:val="24"/>
          <w:szCs w:val="24"/>
        </w:rPr>
      </w:pPr>
      <w:ins w:id="419" w:author="Author">
        <w:r w:rsidRPr="008057FC">
          <w:rPr>
            <w:rFonts w:ascii="Times New Roman" w:eastAsia="Calibri" w:hAnsi="Times New Roman" w:cs="Times New Roman"/>
            <w:color w:val="000000"/>
            <w:sz w:val="24"/>
            <w:szCs w:val="24"/>
          </w:rPr>
          <w:t>"Oh, Jesus Christ! Who did this to you?"</w:t>
        </w:r>
      </w:ins>
    </w:p>
    <w:p w14:paraId="36865FC5" w14:textId="77777777" w:rsidR="005F56D3" w:rsidRPr="008057FC" w:rsidRDefault="005F56D3" w:rsidP="000B5256">
      <w:pPr>
        <w:widowControl w:val="0"/>
        <w:spacing w:after="0" w:line="360" w:lineRule="auto"/>
        <w:ind w:firstLine="288"/>
        <w:contextualSpacing/>
        <w:rPr>
          <w:ins w:id="420" w:author="Author"/>
          <w:rFonts w:ascii="Times New Roman" w:eastAsia="Calibri" w:hAnsi="Times New Roman" w:cs="Times New Roman"/>
          <w:color w:val="000000"/>
          <w:sz w:val="24"/>
          <w:szCs w:val="24"/>
        </w:rPr>
      </w:pPr>
    </w:p>
    <w:p w14:paraId="5C14E10E" w14:textId="77777777" w:rsidR="005F56D3" w:rsidRPr="008057FC" w:rsidRDefault="005F56D3" w:rsidP="000B5256">
      <w:pPr>
        <w:widowControl w:val="0"/>
        <w:spacing w:after="0" w:line="360" w:lineRule="auto"/>
        <w:ind w:left="720" w:right="576"/>
        <w:contextualSpacing/>
        <w:rPr>
          <w:ins w:id="421" w:author="Author"/>
          <w:rFonts w:ascii="Times New Roman" w:eastAsia="Calibri" w:hAnsi="Times New Roman" w:cs="Times New Roman"/>
          <w:i/>
          <w:iCs/>
          <w:color w:val="000000"/>
          <w:sz w:val="24"/>
          <w:szCs w:val="24"/>
        </w:rPr>
      </w:pPr>
      <w:ins w:id="422" w:author="Author">
        <w:r w:rsidRPr="008057FC">
          <w:rPr>
            <w:rFonts w:ascii="Times New Roman" w:eastAsia="Calibri" w:hAnsi="Times New Roman" w:cs="Times New Roman"/>
            <w:i/>
            <w:iCs/>
            <w:color w:val="000000"/>
            <w:sz w:val="24"/>
            <w:szCs w:val="24"/>
          </w:rPr>
          <w:t>"Several men snatched me off the street after my late-</w:t>
        </w:r>
        <w:r w:rsidRPr="008057FC">
          <w:rPr>
            <w:rFonts w:ascii="Times New Roman" w:eastAsia="Calibri" w:hAnsi="Times New Roman" w:cs="Times New Roman"/>
            <w:i/>
            <w:iCs/>
            <w:color w:val="000000"/>
            <w:sz w:val="24"/>
            <w:szCs w:val="24"/>
          </w:rPr>
          <w:lastRenderedPageBreak/>
          <w:t>night shift at the restaurant where I worked. They took me to a warehouse where eleven men gang-raped me, with another filming it. They lacerated me as a warning, I assume."</w:t>
        </w:r>
      </w:ins>
    </w:p>
    <w:p w14:paraId="280AC3C8" w14:textId="77777777" w:rsidR="005F56D3" w:rsidRPr="008057FC" w:rsidRDefault="005F56D3" w:rsidP="000B5256">
      <w:pPr>
        <w:widowControl w:val="0"/>
        <w:spacing w:after="0" w:line="360" w:lineRule="auto"/>
        <w:ind w:firstLine="288"/>
        <w:contextualSpacing/>
        <w:rPr>
          <w:ins w:id="423" w:author="Author"/>
          <w:rFonts w:ascii="Times New Roman" w:eastAsia="Calibri" w:hAnsi="Times New Roman" w:cs="Times New Roman"/>
          <w:color w:val="000000"/>
          <w:sz w:val="24"/>
          <w:szCs w:val="24"/>
        </w:rPr>
      </w:pPr>
    </w:p>
    <w:p w14:paraId="4005A680" w14:textId="77777777" w:rsidR="005F56D3" w:rsidRPr="008057FC" w:rsidRDefault="005F56D3" w:rsidP="000B5256">
      <w:pPr>
        <w:widowControl w:val="0"/>
        <w:spacing w:after="0" w:line="360" w:lineRule="auto"/>
        <w:ind w:firstLine="288"/>
        <w:contextualSpacing/>
        <w:rPr>
          <w:ins w:id="424" w:author="Author"/>
          <w:rFonts w:ascii="Times New Roman" w:eastAsia="Calibri" w:hAnsi="Times New Roman" w:cs="Times New Roman"/>
          <w:color w:val="000000"/>
          <w:sz w:val="24"/>
          <w:szCs w:val="24"/>
        </w:rPr>
      </w:pPr>
      <w:ins w:id="425" w:author="Author">
        <w:r w:rsidRPr="008057FC">
          <w:rPr>
            <w:rFonts w:ascii="Times New Roman" w:eastAsia="Calibri" w:hAnsi="Times New Roman" w:cs="Times New Roman"/>
            <w:color w:val="000000"/>
            <w:sz w:val="24"/>
            <w:szCs w:val="24"/>
          </w:rPr>
          <w:t>"Do you have any idea who they were?"</w:t>
        </w:r>
      </w:ins>
    </w:p>
    <w:p w14:paraId="33D143FC" w14:textId="77777777" w:rsidR="005F56D3" w:rsidRPr="008057FC" w:rsidRDefault="005F56D3" w:rsidP="000B5256">
      <w:pPr>
        <w:widowControl w:val="0"/>
        <w:spacing w:after="0" w:line="360" w:lineRule="auto"/>
        <w:ind w:firstLine="288"/>
        <w:contextualSpacing/>
        <w:rPr>
          <w:ins w:id="426" w:author="Author"/>
          <w:rFonts w:ascii="Times New Roman" w:eastAsia="Calibri" w:hAnsi="Times New Roman" w:cs="Times New Roman"/>
          <w:color w:val="000000"/>
          <w:sz w:val="24"/>
          <w:szCs w:val="24"/>
        </w:rPr>
      </w:pPr>
    </w:p>
    <w:p w14:paraId="7E29D8F5" w14:textId="77777777" w:rsidR="005F56D3" w:rsidRPr="008057FC" w:rsidRDefault="005F56D3" w:rsidP="000B5256">
      <w:pPr>
        <w:widowControl w:val="0"/>
        <w:spacing w:after="0" w:line="360" w:lineRule="auto"/>
        <w:ind w:left="720" w:right="576"/>
        <w:contextualSpacing/>
        <w:rPr>
          <w:ins w:id="427" w:author="Author"/>
          <w:rFonts w:ascii="Times New Roman" w:eastAsia="Calibri" w:hAnsi="Times New Roman" w:cs="Times New Roman"/>
          <w:i/>
          <w:iCs/>
          <w:color w:val="000000"/>
          <w:sz w:val="24"/>
          <w:szCs w:val="24"/>
        </w:rPr>
      </w:pPr>
      <w:ins w:id="428" w:author="Author">
        <w:r w:rsidRPr="008057FC">
          <w:rPr>
            <w:rFonts w:ascii="Times New Roman" w:eastAsia="Calibri" w:hAnsi="Times New Roman" w:cs="Times New Roman"/>
            <w:i/>
            <w:iCs/>
            <w:color w:val="000000"/>
            <w:sz w:val="24"/>
            <w:szCs w:val="24"/>
          </w:rPr>
          <w:t>"No, except they all had black hair."</w:t>
        </w:r>
      </w:ins>
    </w:p>
    <w:p w14:paraId="26753AF9" w14:textId="77777777" w:rsidR="005F56D3" w:rsidRPr="008057FC" w:rsidRDefault="005F56D3" w:rsidP="000B5256">
      <w:pPr>
        <w:widowControl w:val="0"/>
        <w:spacing w:after="0" w:line="360" w:lineRule="auto"/>
        <w:ind w:firstLine="288"/>
        <w:contextualSpacing/>
        <w:rPr>
          <w:ins w:id="429" w:author="Author"/>
          <w:rFonts w:ascii="Times New Roman" w:eastAsia="Calibri" w:hAnsi="Times New Roman" w:cs="Times New Roman"/>
          <w:color w:val="000000"/>
          <w:sz w:val="24"/>
          <w:szCs w:val="24"/>
        </w:rPr>
      </w:pPr>
    </w:p>
    <w:p w14:paraId="7A64219E" w14:textId="77777777" w:rsidR="005F56D3" w:rsidRPr="008057FC" w:rsidRDefault="005F56D3" w:rsidP="000B5256">
      <w:pPr>
        <w:widowControl w:val="0"/>
        <w:spacing w:after="0" w:line="360" w:lineRule="auto"/>
        <w:ind w:firstLine="288"/>
        <w:contextualSpacing/>
        <w:rPr>
          <w:ins w:id="430" w:author="Author"/>
          <w:rFonts w:ascii="Times New Roman" w:eastAsia="Calibri" w:hAnsi="Times New Roman" w:cs="Times New Roman"/>
          <w:color w:val="000000"/>
          <w:sz w:val="24"/>
          <w:szCs w:val="24"/>
        </w:rPr>
      </w:pPr>
      <w:ins w:id="431" w:author="Author">
        <w:r w:rsidRPr="008057FC">
          <w:rPr>
            <w:rFonts w:ascii="Times New Roman" w:eastAsia="Calibri" w:hAnsi="Times New Roman" w:cs="Times New Roman"/>
            <w:color w:val="000000"/>
            <w:sz w:val="24"/>
            <w:szCs w:val="24"/>
          </w:rPr>
          <w:t>"Hmm, that sounds like the Albanians. I get a lot of overdose business from them. You know, Jane, you should go to the ER and have the police get involved."</w:t>
        </w:r>
      </w:ins>
    </w:p>
    <w:p w14:paraId="6E6AAF52" w14:textId="77777777" w:rsidR="005F56D3" w:rsidRPr="008057FC" w:rsidRDefault="005F56D3" w:rsidP="000B5256">
      <w:pPr>
        <w:widowControl w:val="0"/>
        <w:spacing w:after="0" w:line="360" w:lineRule="auto"/>
        <w:ind w:firstLine="288"/>
        <w:contextualSpacing/>
        <w:rPr>
          <w:ins w:id="432" w:author="Author"/>
          <w:rFonts w:ascii="Times New Roman" w:eastAsia="Calibri" w:hAnsi="Times New Roman" w:cs="Times New Roman"/>
          <w:color w:val="000000"/>
          <w:sz w:val="24"/>
          <w:szCs w:val="24"/>
        </w:rPr>
      </w:pPr>
    </w:p>
    <w:p w14:paraId="0DD4BF9F" w14:textId="77777777" w:rsidR="005F56D3" w:rsidRPr="008057FC" w:rsidRDefault="005F56D3" w:rsidP="000B5256">
      <w:pPr>
        <w:widowControl w:val="0"/>
        <w:spacing w:after="0" w:line="360" w:lineRule="auto"/>
        <w:ind w:left="720" w:right="576"/>
        <w:contextualSpacing/>
        <w:rPr>
          <w:rFonts w:ascii="Times New Roman" w:eastAsia="Calibri" w:hAnsi="Times New Roman" w:cs="Times New Roman"/>
          <w:i/>
          <w:iCs/>
          <w:color w:val="000000"/>
          <w:sz w:val="24"/>
          <w:szCs w:val="24"/>
        </w:rPr>
      </w:pPr>
      <w:r w:rsidRPr="008057FC">
        <w:rPr>
          <w:rFonts w:ascii="Times New Roman" w:eastAsia="Calibri" w:hAnsi="Times New Roman" w:cs="Times New Roman"/>
          <w:i/>
          <w:iCs/>
          <w:color w:val="000000"/>
          <w:sz w:val="24"/>
          <w:szCs w:val="24"/>
        </w:rPr>
        <w:t>“Absolutely not! A woman who cannot speak? I would be humiliated and ignored, just like how everyone else has treated me throughout my life."</w:t>
      </w:r>
    </w:p>
    <w:p w14:paraId="35C800B8" w14:textId="77777777" w:rsidR="005F56D3" w:rsidRPr="008057FC" w:rsidRDefault="005F56D3" w:rsidP="000B5256">
      <w:pPr>
        <w:widowControl w:val="0"/>
        <w:spacing w:after="0" w:line="360" w:lineRule="auto"/>
        <w:ind w:firstLine="288"/>
        <w:contextualSpacing/>
        <w:rPr>
          <w:ins w:id="433" w:author="Author"/>
          <w:rFonts w:ascii="Times New Roman" w:eastAsia="Calibri" w:hAnsi="Times New Roman" w:cs="Times New Roman"/>
          <w:color w:val="000000"/>
          <w:sz w:val="24"/>
          <w:szCs w:val="24"/>
        </w:rPr>
      </w:pPr>
    </w:p>
    <w:p w14:paraId="54D05109" w14:textId="77777777" w:rsidR="005F56D3" w:rsidRPr="008057FC" w:rsidRDefault="005F56D3" w:rsidP="000B5256">
      <w:pPr>
        <w:widowControl w:val="0"/>
        <w:spacing w:after="0" w:line="360" w:lineRule="auto"/>
        <w:ind w:firstLine="288"/>
        <w:contextualSpacing/>
        <w:rPr>
          <w:ins w:id="434" w:author="Author"/>
          <w:rFonts w:ascii="Times New Roman" w:eastAsia="Calibri" w:hAnsi="Times New Roman" w:cs="Times New Roman"/>
          <w:color w:val="000000"/>
          <w:sz w:val="24"/>
          <w:szCs w:val="24"/>
        </w:rPr>
      </w:pPr>
      <w:ins w:id="435" w:author="Author">
        <w:r w:rsidRPr="008057FC">
          <w:rPr>
            <w:rFonts w:ascii="Times New Roman" w:eastAsia="Calibri" w:hAnsi="Times New Roman" w:cs="Times New Roman"/>
            <w:color w:val="000000"/>
            <w:sz w:val="24"/>
            <w:szCs w:val="24"/>
          </w:rPr>
          <w:t>"Fair enough, let's get started,"</w:t>
        </w:r>
      </w:ins>
    </w:p>
    <w:p w14:paraId="56C196F7" w14:textId="77777777" w:rsidR="005F56D3" w:rsidRPr="008057FC" w:rsidRDefault="005F56D3" w:rsidP="000B5256">
      <w:pPr>
        <w:widowControl w:val="0"/>
        <w:spacing w:after="0" w:line="360" w:lineRule="auto"/>
        <w:ind w:firstLine="288"/>
        <w:contextualSpacing/>
        <w:rPr>
          <w:ins w:id="436" w:author="Author"/>
          <w:rFonts w:ascii="Times New Roman" w:eastAsia="Calibri" w:hAnsi="Times New Roman" w:cs="Times New Roman"/>
          <w:color w:val="000000"/>
          <w:sz w:val="24"/>
          <w:szCs w:val="24"/>
        </w:rPr>
      </w:pPr>
      <w:ins w:id="437" w:author="Author">
        <w:r w:rsidRPr="008057FC">
          <w:rPr>
            <w:rFonts w:ascii="Times New Roman" w:eastAsia="Calibri" w:hAnsi="Times New Roman" w:cs="Times New Roman"/>
            <w:color w:val="000000"/>
            <w:sz w:val="24"/>
            <w:szCs w:val="24"/>
          </w:rPr>
          <w:t>Dr. Spelvin was knowledgeable and efficient. I refused his offer of morphine for the suturing of my mutilated breast. I bawled my eyes out, but all he heard w</w:t>
        </w:r>
      </w:ins>
      <w:r w:rsidRPr="008057FC">
        <w:rPr>
          <w:rFonts w:ascii="Times New Roman" w:eastAsia="Calibri" w:hAnsi="Times New Roman" w:cs="Times New Roman"/>
          <w:color w:val="000000"/>
          <w:sz w:val="24"/>
          <w:szCs w:val="24"/>
        </w:rPr>
        <w:t>as</w:t>
      </w:r>
      <w:ins w:id="438" w:author="Author">
        <w:r w:rsidRPr="008057FC">
          <w:rPr>
            <w:rFonts w:ascii="Times New Roman" w:eastAsia="Calibri" w:hAnsi="Times New Roman" w:cs="Times New Roman"/>
            <w:color w:val="000000"/>
            <w:sz w:val="24"/>
            <w:szCs w:val="24"/>
          </w:rPr>
          <w:t xml:space="preserve"> labored </w:t>
        </w:r>
      </w:ins>
      <w:r w:rsidRPr="008057FC">
        <w:rPr>
          <w:rFonts w:ascii="Times New Roman" w:eastAsia="Calibri" w:hAnsi="Times New Roman" w:cs="Times New Roman"/>
          <w:color w:val="000000"/>
          <w:sz w:val="24"/>
          <w:szCs w:val="24"/>
        </w:rPr>
        <w:t>breathing</w:t>
      </w:r>
      <w:ins w:id="439" w:author="Author">
        <w:r w:rsidRPr="008057FC">
          <w:rPr>
            <w:rFonts w:ascii="Times New Roman" w:eastAsia="Calibri" w:hAnsi="Times New Roman" w:cs="Times New Roman"/>
            <w:color w:val="000000"/>
            <w:sz w:val="24"/>
            <w:szCs w:val="24"/>
          </w:rPr>
          <w:t xml:space="preserve">. Watching him work, I took scant comfort that the mob boss at least kept the center of the 'X' above my nipple, not damaging it. Dr. Spelvin used a speculum and a microscope camera to inspect my vagina and rectum. I felt outraged and humiliated to endure this, but there was no choice. What lacerations he found were minor, and he just douched me and rubbed a gel into those areas, </w:t>
        </w:r>
      </w:ins>
      <w:r w:rsidRPr="008057FC">
        <w:rPr>
          <w:rFonts w:ascii="Times New Roman" w:eastAsia="Calibri" w:hAnsi="Times New Roman" w:cs="Times New Roman"/>
          <w:color w:val="000000"/>
          <w:sz w:val="24"/>
          <w:szCs w:val="24"/>
        </w:rPr>
        <w:t xml:space="preserve">recommending that </w:t>
      </w:r>
      <w:r w:rsidRPr="008057FC">
        <w:rPr>
          <w:rFonts w:ascii="Times New Roman" w:eastAsia="Calibri" w:hAnsi="Times New Roman" w:cs="Times New Roman"/>
          <w:color w:val="000000"/>
          <w:sz w:val="24"/>
          <w:szCs w:val="24"/>
        </w:rPr>
        <w:lastRenderedPageBreak/>
        <w:t>I</w:t>
      </w:r>
      <w:ins w:id="440" w:author="Author">
        <w:r w:rsidRPr="008057FC">
          <w:rPr>
            <w:rFonts w:ascii="Times New Roman" w:eastAsia="Calibri" w:hAnsi="Times New Roman" w:cs="Times New Roman"/>
            <w:color w:val="000000"/>
            <w:sz w:val="24"/>
            <w:szCs w:val="24"/>
          </w:rPr>
          <w:t xml:space="preserve"> fit a tampon when I got home. He gave me the Morning After pill pack and instructed me to return to remove the stitches in one week. I paid him $</w:t>
        </w:r>
      </w:ins>
      <w:r w:rsidRPr="008057FC">
        <w:rPr>
          <w:rFonts w:ascii="Times New Roman" w:eastAsia="Calibri" w:hAnsi="Times New Roman" w:cs="Times New Roman"/>
          <w:color w:val="000000"/>
          <w:sz w:val="24"/>
          <w:szCs w:val="24"/>
        </w:rPr>
        <w:t>5</w:t>
      </w:r>
      <w:ins w:id="441" w:author="Author">
        <w:r w:rsidRPr="008057FC">
          <w:rPr>
            <w:rFonts w:ascii="Times New Roman" w:eastAsia="Calibri" w:hAnsi="Times New Roman" w:cs="Times New Roman"/>
            <w:color w:val="000000"/>
            <w:sz w:val="24"/>
            <w:szCs w:val="24"/>
          </w:rPr>
          <w:t>00 cash, and he said the return</w:t>
        </w:r>
        <w:r w:rsidRPr="008057FC">
          <w:rPr>
            <w:rFonts w:ascii="Times New Roman" w:eastAsia="Calibri" w:hAnsi="Times New Roman" w:cs="Times New Roman"/>
            <w:i/>
            <w:iCs/>
            <w:color w:val="000000"/>
            <w:sz w:val="24"/>
            <w:szCs w:val="24"/>
          </w:rPr>
          <w:t xml:space="preserve"> </w:t>
        </w:r>
        <w:r w:rsidRPr="008057FC">
          <w:rPr>
            <w:rFonts w:ascii="Times New Roman" w:eastAsia="Calibri" w:hAnsi="Times New Roman" w:cs="Times New Roman"/>
            <w:color w:val="000000"/>
            <w:sz w:val="24"/>
            <w:szCs w:val="24"/>
          </w:rPr>
          <w:t xml:space="preserve">visit was part of the price. He recommended a rape counseling center, but I told him it would be of little use. </w:t>
        </w:r>
      </w:ins>
    </w:p>
    <w:p w14:paraId="5BC9739F" w14:textId="77777777" w:rsidR="005F56D3" w:rsidRPr="008057FC" w:rsidRDefault="005F56D3" w:rsidP="000B5256">
      <w:pPr>
        <w:widowControl w:val="0"/>
        <w:spacing w:after="0" w:line="360" w:lineRule="auto"/>
        <w:ind w:firstLine="288"/>
        <w:contextualSpacing/>
        <w:rPr>
          <w:ins w:id="442" w:author="Author"/>
          <w:rFonts w:ascii="Times New Roman" w:eastAsia="Calibri" w:hAnsi="Times New Roman" w:cs="Times New Roman"/>
          <w:color w:val="000000"/>
          <w:sz w:val="24"/>
          <w:szCs w:val="24"/>
        </w:rPr>
      </w:pPr>
      <w:ins w:id="443" w:author="Author">
        <w:r w:rsidRPr="008057FC">
          <w:rPr>
            <w:rFonts w:ascii="Times New Roman" w:eastAsia="Calibri" w:hAnsi="Times New Roman" w:cs="Times New Roman"/>
            <w:color w:val="000000"/>
            <w:sz w:val="24"/>
            <w:szCs w:val="24"/>
          </w:rPr>
          <w:t xml:space="preserve">It was still dark when I returned home. I had </w:t>
        </w:r>
      </w:ins>
      <w:r w:rsidRPr="008057FC">
        <w:rPr>
          <w:rFonts w:ascii="Times New Roman" w:eastAsia="Calibri" w:hAnsi="Times New Roman" w:cs="Times New Roman"/>
          <w:color w:val="000000"/>
          <w:sz w:val="24"/>
          <w:szCs w:val="24"/>
        </w:rPr>
        <w:t xml:space="preserve">nasty </w:t>
      </w:r>
      <w:ins w:id="444" w:author="Author">
        <w:r w:rsidRPr="008057FC">
          <w:rPr>
            <w:rFonts w:ascii="Times New Roman" w:eastAsia="Calibri" w:hAnsi="Times New Roman" w:cs="Times New Roman"/>
            <w:color w:val="000000"/>
            <w:sz w:val="24"/>
            <w:szCs w:val="24"/>
          </w:rPr>
          <w:t xml:space="preserve">bruises on each cheek and a black eye, which was not a pretty sight. I fretted for an hour and decided I could never return </w:t>
        </w:r>
        <w:proofErr w:type="gramStart"/>
        <w:r w:rsidRPr="008057FC">
          <w:rPr>
            <w:rFonts w:ascii="Times New Roman" w:eastAsia="Calibri" w:hAnsi="Times New Roman" w:cs="Times New Roman"/>
            <w:color w:val="000000"/>
            <w:sz w:val="24"/>
            <w:szCs w:val="24"/>
          </w:rPr>
          <w:t>to the</w:t>
        </w:r>
        <w:proofErr w:type="gramEnd"/>
        <w:r w:rsidRPr="008057FC">
          <w:rPr>
            <w:rFonts w:ascii="Times New Roman" w:eastAsia="Calibri" w:hAnsi="Times New Roman" w:cs="Times New Roman"/>
            <w:color w:val="000000"/>
            <w:sz w:val="24"/>
            <w:szCs w:val="24"/>
          </w:rPr>
          <w:t xml:space="preserve"> diner. It was 6 a.m., and I set up my cell phone camera to take a selfie. After a few tries, I got a decent image. I sent Bob at the diner the selfie and the following message:</w:t>
        </w:r>
      </w:ins>
    </w:p>
    <w:p w14:paraId="5A657832" w14:textId="77777777" w:rsidR="005F56D3" w:rsidRPr="008057FC" w:rsidRDefault="005F56D3" w:rsidP="000B5256">
      <w:pPr>
        <w:widowControl w:val="0"/>
        <w:spacing w:after="0" w:line="360" w:lineRule="auto"/>
        <w:ind w:firstLine="288"/>
        <w:contextualSpacing/>
        <w:rPr>
          <w:ins w:id="445" w:author="Author"/>
          <w:rFonts w:ascii="Times New Roman" w:eastAsia="Calibri" w:hAnsi="Times New Roman" w:cs="Times New Roman"/>
          <w:color w:val="000000"/>
          <w:sz w:val="24"/>
          <w:szCs w:val="24"/>
        </w:rPr>
      </w:pPr>
    </w:p>
    <w:p w14:paraId="01C1036A" w14:textId="77777777" w:rsidR="005F56D3" w:rsidRPr="008057FC" w:rsidRDefault="005F56D3" w:rsidP="000B5256">
      <w:pPr>
        <w:widowControl w:val="0"/>
        <w:spacing w:after="0" w:line="360" w:lineRule="auto"/>
        <w:ind w:left="720" w:right="576"/>
        <w:contextualSpacing/>
        <w:rPr>
          <w:ins w:id="446" w:author="Author"/>
          <w:rFonts w:ascii="Times New Roman" w:eastAsia="Calibri" w:hAnsi="Times New Roman" w:cs="Times New Roman"/>
          <w:i/>
          <w:iCs/>
          <w:color w:val="000000"/>
          <w:sz w:val="24"/>
          <w:szCs w:val="24"/>
        </w:rPr>
      </w:pPr>
      <w:ins w:id="447" w:author="Author">
        <w:r w:rsidRPr="008057FC">
          <w:rPr>
            <w:rFonts w:ascii="Times New Roman" w:eastAsia="Calibri" w:hAnsi="Times New Roman" w:cs="Times New Roman"/>
            <w:i/>
            <w:iCs/>
            <w:color w:val="000000"/>
            <w:sz w:val="24"/>
            <w:szCs w:val="24"/>
          </w:rPr>
          <w:t>Dear Bob.</w:t>
        </w:r>
      </w:ins>
    </w:p>
    <w:p w14:paraId="64ACA68A" w14:textId="77777777" w:rsidR="005F56D3" w:rsidRPr="008057FC" w:rsidRDefault="005F56D3" w:rsidP="000B5256">
      <w:pPr>
        <w:widowControl w:val="0"/>
        <w:spacing w:after="0" w:line="360" w:lineRule="auto"/>
        <w:ind w:left="720" w:right="576"/>
        <w:contextualSpacing/>
        <w:rPr>
          <w:ins w:id="448" w:author="Author"/>
          <w:rFonts w:ascii="Times New Roman" w:eastAsia="Calibri" w:hAnsi="Times New Roman" w:cs="Times New Roman"/>
          <w:i/>
          <w:iCs/>
          <w:color w:val="000000"/>
          <w:sz w:val="24"/>
          <w:szCs w:val="24"/>
        </w:rPr>
      </w:pPr>
      <w:ins w:id="449" w:author="Author">
        <w:r w:rsidRPr="008057FC">
          <w:rPr>
            <w:rFonts w:ascii="Times New Roman" w:eastAsia="Calibri" w:hAnsi="Times New Roman" w:cs="Times New Roman"/>
            <w:i/>
            <w:iCs/>
            <w:color w:val="000000"/>
            <w:sz w:val="24"/>
            <w:szCs w:val="24"/>
          </w:rPr>
          <w:t>I am sorry for missing last night's shift.</w:t>
        </w:r>
      </w:ins>
    </w:p>
    <w:p w14:paraId="4E7DDC58" w14:textId="77777777" w:rsidR="005F56D3" w:rsidRPr="008057FC" w:rsidRDefault="005F56D3" w:rsidP="000B5256">
      <w:pPr>
        <w:widowControl w:val="0"/>
        <w:spacing w:after="0" w:line="360" w:lineRule="auto"/>
        <w:ind w:left="720" w:right="576"/>
        <w:contextualSpacing/>
        <w:rPr>
          <w:ins w:id="450" w:author="Author"/>
          <w:rFonts w:ascii="Times New Roman" w:eastAsia="Calibri" w:hAnsi="Times New Roman" w:cs="Times New Roman"/>
          <w:i/>
          <w:iCs/>
          <w:color w:val="000000"/>
          <w:sz w:val="24"/>
          <w:szCs w:val="24"/>
        </w:rPr>
      </w:pPr>
      <w:ins w:id="451" w:author="Author">
        <w:r w:rsidRPr="008057FC">
          <w:rPr>
            <w:rFonts w:ascii="Times New Roman" w:eastAsia="Calibri" w:hAnsi="Times New Roman" w:cs="Times New Roman"/>
            <w:i/>
            <w:iCs/>
            <w:color w:val="000000"/>
            <w:sz w:val="24"/>
            <w:szCs w:val="24"/>
          </w:rPr>
          <w:t>Yesterday morning, three men abducted me right in front of the diner.</w:t>
        </w:r>
      </w:ins>
    </w:p>
    <w:p w14:paraId="4D7AEF23" w14:textId="77777777" w:rsidR="005F56D3" w:rsidRPr="008057FC" w:rsidRDefault="005F56D3" w:rsidP="000B5256">
      <w:pPr>
        <w:widowControl w:val="0"/>
        <w:spacing w:after="0" w:line="360" w:lineRule="auto"/>
        <w:ind w:left="720" w:right="576"/>
        <w:contextualSpacing/>
        <w:rPr>
          <w:ins w:id="452" w:author="Author"/>
          <w:rFonts w:ascii="Times New Roman" w:eastAsia="Calibri" w:hAnsi="Times New Roman" w:cs="Times New Roman"/>
          <w:i/>
          <w:iCs/>
          <w:color w:val="000000"/>
          <w:sz w:val="24"/>
          <w:szCs w:val="24"/>
        </w:rPr>
      </w:pPr>
      <w:ins w:id="453" w:author="Author">
        <w:r w:rsidRPr="008057FC">
          <w:rPr>
            <w:rFonts w:ascii="Times New Roman" w:eastAsia="Calibri" w:hAnsi="Times New Roman" w:cs="Times New Roman"/>
            <w:i/>
            <w:iCs/>
            <w:color w:val="000000"/>
            <w:sz w:val="24"/>
            <w:szCs w:val="24"/>
          </w:rPr>
          <w:t>They drove me to a warehouse somewhere and chained me to a pipe all day.</w:t>
        </w:r>
      </w:ins>
    </w:p>
    <w:p w14:paraId="00350363" w14:textId="77777777" w:rsidR="005F56D3" w:rsidRPr="008057FC" w:rsidRDefault="005F56D3" w:rsidP="000B5256">
      <w:pPr>
        <w:widowControl w:val="0"/>
        <w:spacing w:after="0" w:line="360" w:lineRule="auto"/>
        <w:ind w:left="720" w:right="576"/>
        <w:contextualSpacing/>
        <w:rPr>
          <w:ins w:id="454" w:author="Author"/>
          <w:rFonts w:ascii="Times New Roman" w:eastAsia="Calibri" w:hAnsi="Times New Roman" w:cs="Times New Roman"/>
          <w:i/>
          <w:iCs/>
          <w:color w:val="000000"/>
          <w:sz w:val="24"/>
          <w:szCs w:val="24"/>
        </w:rPr>
      </w:pPr>
      <w:ins w:id="455" w:author="Author">
        <w:r w:rsidRPr="008057FC">
          <w:rPr>
            <w:rFonts w:ascii="Times New Roman" w:eastAsia="Calibri" w:hAnsi="Times New Roman" w:cs="Times New Roman"/>
            <w:i/>
            <w:iCs/>
            <w:color w:val="000000"/>
            <w:sz w:val="24"/>
            <w:szCs w:val="24"/>
          </w:rPr>
          <w:t>In the evening, eleven men arrived and gang-raped me for four hours.</w:t>
        </w:r>
      </w:ins>
    </w:p>
    <w:p w14:paraId="0CCF8F23" w14:textId="77777777" w:rsidR="005F56D3" w:rsidRPr="008057FC" w:rsidRDefault="005F56D3" w:rsidP="000B5256">
      <w:pPr>
        <w:widowControl w:val="0"/>
        <w:spacing w:after="0" w:line="360" w:lineRule="auto"/>
        <w:ind w:left="720" w:right="576"/>
        <w:contextualSpacing/>
        <w:rPr>
          <w:ins w:id="456" w:author="Author"/>
          <w:rFonts w:ascii="Times New Roman" w:eastAsia="Calibri" w:hAnsi="Times New Roman" w:cs="Times New Roman"/>
          <w:i/>
          <w:iCs/>
          <w:color w:val="000000"/>
          <w:sz w:val="24"/>
          <w:szCs w:val="24"/>
        </w:rPr>
      </w:pPr>
      <w:ins w:id="457" w:author="Author">
        <w:r w:rsidRPr="008057FC">
          <w:rPr>
            <w:rFonts w:ascii="Times New Roman" w:eastAsia="Calibri" w:hAnsi="Times New Roman" w:cs="Times New Roman"/>
            <w:i/>
            <w:iCs/>
            <w:color w:val="000000"/>
            <w:sz w:val="24"/>
            <w:szCs w:val="24"/>
          </w:rPr>
          <w:t xml:space="preserve">They mutilated my breast and then dumped me four blocks from the </w:t>
        </w:r>
        <w:proofErr w:type="gramStart"/>
        <w:r w:rsidRPr="008057FC">
          <w:rPr>
            <w:rFonts w:ascii="Times New Roman" w:eastAsia="Calibri" w:hAnsi="Times New Roman" w:cs="Times New Roman"/>
            <w:i/>
            <w:iCs/>
            <w:color w:val="000000"/>
            <w:sz w:val="24"/>
            <w:szCs w:val="24"/>
          </w:rPr>
          <w:t>diner</w:t>
        </w:r>
        <w:proofErr w:type="gramEnd"/>
        <w:r w:rsidRPr="008057FC">
          <w:rPr>
            <w:rFonts w:ascii="Times New Roman" w:eastAsia="Calibri" w:hAnsi="Times New Roman" w:cs="Times New Roman"/>
            <w:i/>
            <w:iCs/>
            <w:color w:val="000000"/>
            <w:sz w:val="24"/>
            <w:szCs w:val="24"/>
          </w:rPr>
          <w:t>.</w:t>
        </w:r>
      </w:ins>
    </w:p>
    <w:p w14:paraId="11B2DE9A" w14:textId="77777777" w:rsidR="005F56D3" w:rsidRPr="008057FC" w:rsidRDefault="005F56D3" w:rsidP="000B5256">
      <w:pPr>
        <w:widowControl w:val="0"/>
        <w:spacing w:after="0" w:line="360" w:lineRule="auto"/>
        <w:ind w:left="720" w:right="576"/>
        <w:contextualSpacing/>
        <w:rPr>
          <w:ins w:id="458" w:author="Author"/>
          <w:rFonts w:ascii="Times New Roman" w:eastAsia="Calibri" w:hAnsi="Times New Roman" w:cs="Times New Roman"/>
          <w:i/>
          <w:iCs/>
          <w:color w:val="000000"/>
          <w:sz w:val="24"/>
          <w:szCs w:val="24"/>
        </w:rPr>
      </w:pPr>
      <w:ins w:id="459" w:author="Author">
        <w:r w:rsidRPr="008057FC">
          <w:rPr>
            <w:rFonts w:ascii="Times New Roman" w:eastAsia="Calibri" w:hAnsi="Times New Roman" w:cs="Times New Roman"/>
            <w:i/>
            <w:iCs/>
            <w:color w:val="000000"/>
            <w:sz w:val="24"/>
            <w:szCs w:val="24"/>
          </w:rPr>
          <w:t>I sought help from an underground physician.</w:t>
        </w:r>
      </w:ins>
    </w:p>
    <w:p w14:paraId="1612743C" w14:textId="77777777" w:rsidR="005F56D3" w:rsidRPr="008057FC" w:rsidRDefault="005F56D3" w:rsidP="000B5256">
      <w:pPr>
        <w:widowControl w:val="0"/>
        <w:spacing w:after="0" w:line="360" w:lineRule="auto"/>
        <w:ind w:left="720" w:right="576"/>
        <w:contextualSpacing/>
        <w:rPr>
          <w:ins w:id="460" w:author="Author"/>
          <w:rFonts w:ascii="Times New Roman" w:eastAsia="Calibri" w:hAnsi="Times New Roman" w:cs="Times New Roman"/>
          <w:i/>
          <w:iCs/>
          <w:color w:val="000000"/>
          <w:sz w:val="24"/>
          <w:szCs w:val="24"/>
        </w:rPr>
      </w:pPr>
      <w:ins w:id="461" w:author="Author">
        <w:r w:rsidRPr="008057FC">
          <w:rPr>
            <w:rFonts w:ascii="Times New Roman" w:eastAsia="Calibri" w:hAnsi="Times New Roman" w:cs="Times New Roman"/>
            <w:i/>
            <w:iCs/>
            <w:color w:val="000000"/>
            <w:sz w:val="24"/>
            <w:szCs w:val="24"/>
          </w:rPr>
          <w:t xml:space="preserve">I cannot return to the </w:t>
        </w:r>
        <w:proofErr w:type="gramStart"/>
        <w:r w:rsidRPr="008057FC">
          <w:rPr>
            <w:rFonts w:ascii="Times New Roman" w:eastAsia="Calibri" w:hAnsi="Times New Roman" w:cs="Times New Roman"/>
            <w:i/>
            <w:iCs/>
            <w:color w:val="000000"/>
            <w:sz w:val="24"/>
            <w:szCs w:val="24"/>
          </w:rPr>
          <w:t>diner</w:t>
        </w:r>
        <w:proofErr w:type="gramEnd"/>
        <w:r w:rsidRPr="008057FC">
          <w:rPr>
            <w:rFonts w:ascii="Times New Roman" w:eastAsia="Calibri" w:hAnsi="Times New Roman" w:cs="Times New Roman"/>
            <w:i/>
            <w:iCs/>
            <w:color w:val="000000"/>
            <w:sz w:val="24"/>
            <w:szCs w:val="24"/>
          </w:rPr>
          <w:t xml:space="preserve"> ever again. You don't know my address; let's keep it that way.</w:t>
        </w:r>
      </w:ins>
    </w:p>
    <w:p w14:paraId="5D01D229" w14:textId="77777777" w:rsidR="005F56D3" w:rsidRPr="008057FC" w:rsidRDefault="005F56D3" w:rsidP="000B5256">
      <w:pPr>
        <w:widowControl w:val="0"/>
        <w:spacing w:after="0" w:line="360" w:lineRule="auto"/>
        <w:ind w:left="720" w:right="576"/>
        <w:contextualSpacing/>
        <w:rPr>
          <w:ins w:id="462" w:author="Author"/>
          <w:rFonts w:ascii="Times New Roman" w:eastAsia="Calibri" w:hAnsi="Times New Roman" w:cs="Times New Roman"/>
          <w:i/>
          <w:iCs/>
          <w:color w:val="000000"/>
          <w:sz w:val="24"/>
          <w:szCs w:val="24"/>
        </w:rPr>
      </w:pPr>
      <w:ins w:id="463" w:author="Author">
        <w:r w:rsidRPr="008057FC">
          <w:rPr>
            <w:rFonts w:ascii="Times New Roman" w:eastAsia="Calibri" w:hAnsi="Times New Roman" w:cs="Times New Roman"/>
            <w:i/>
            <w:iCs/>
            <w:color w:val="000000"/>
            <w:sz w:val="24"/>
            <w:szCs w:val="24"/>
          </w:rPr>
          <w:t xml:space="preserve">You and your Aunt </w:t>
        </w:r>
      </w:ins>
      <w:r w:rsidRPr="008057FC">
        <w:rPr>
          <w:rFonts w:ascii="Times New Roman" w:eastAsia="Calibri" w:hAnsi="Times New Roman" w:cs="Times New Roman"/>
          <w:i/>
          <w:iCs/>
          <w:color w:val="000000"/>
          <w:sz w:val="24"/>
          <w:szCs w:val="24"/>
        </w:rPr>
        <w:t>Gianetta</w:t>
      </w:r>
      <w:ins w:id="464" w:author="Author">
        <w:r w:rsidRPr="008057FC">
          <w:rPr>
            <w:rFonts w:ascii="Times New Roman" w:eastAsia="Calibri" w:hAnsi="Times New Roman" w:cs="Times New Roman"/>
            <w:i/>
            <w:iCs/>
            <w:color w:val="000000"/>
            <w:sz w:val="24"/>
            <w:szCs w:val="24"/>
          </w:rPr>
          <w:t xml:space="preserve"> have treated me kinder than anyone has. To lose this just kills me.</w:t>
        </w:r>
      </w:ins>
    </w:p>
    <w:p w14:paraId="29E86578" w14:textId="77777777" w:rsidR="005F56D3" w:rsidRPr="008057FC" w:rsidRDefault="005F56D3" w:rsidP="000B5256">
      <w:pPr>
        <w:widowControl w:val="0"/>
        <w:spacing w:after="0" w:line="360" w:lineRule="auto"/>
        <w:ind w:left="720" w:right="576"/>
        <w:contextualSpacing/>
        <w:rPr>
          <w:ins w:id="465" w:author="Author"/>
          <w:rFonts w:ascii="Times New Roman" w:eastAsia="Calibri" w:hAnsi="Times New Roman" w:cs="Times New Roman"/>
          <w:i/>
          <w:iCs/>
          <w:color w:val="000000"/>
          <w:sz w:val="24"/>
          <w:szCs w:val="24"/>
        </w:rPr>
      </w:pPr>
      <w:ins w:id="466" w:author="Author">
        <w:r w:rsidRPr="008057FC">
          <w:rPr>
            <w:rFonts w:ascii="Times New Roman" w:eastAsia="Calibri" w:hAnsi="Times New Roman" w:cs="Times New Roman"/>
            <w:i/>
            <w:iCs/>
            <w:color w:val="000000"/>
            <w:sz w:val="24"/>
            <w:szCs w:val="24"/>
          </w:rPr>
          <w:lastRenderedPageBreak/>
          <w:t>Please don't try to find me, and please delete this message.</w:t>
        </w:r>
      </w:ins>
    </w:p>
    <w:p w14:paraId="53898469" w14:textId="77777777" w:rsidR="005F56D3" w:rsidRPr="008057FC" w:rsidRDefault="005F56D3" w:rsidP="000B5256">
      <w:pPr>
        <w:widowControl w:val="0"/>
        <w:spacing w:after="0" w:line="360" w:lineRule="auto"/>
        <w:ind w:left="720" w:right="576"/>
        <w:contextualSpacing/>
        <w:rPr>
          <w:ins w:id="467" w:author="Author"/>
          <w:rFonts w:ascii="Times New Roman" w:eastAsia="Calibri" w:hAnsi="Times New Roman" w:cs="Times New Roman"/>
          <w:color w:val="000000"/>
          <w:sz w:val="24"/>
          <w:szCs w:val="24"/>
        </w:rPr>
      </w:pPr>
      <w:ins w:id="468" w:author="Author">
        <w:r w:rsidRPr="008057FC">
          <w:rPr>
            <w:rFonts w:ascii="Times New Roman" w:eastAsia="Calibri" w:hAnsi="Times New Roman" w:cs="Times New Roman"/>
            <w:i/>
            <w:iCs/>
            <w:color w:val="000000"/>
            <w:sz w:val="24"/>
            <w:szCs w:val="24"/>
          </w:rPr>
          <w:t>Love, Jane</w:t>
        </w:r>
      </w:ins>
    </w:p>
    <w:p w14:paraId="5DA9857D" w14:textId="77777777" w:rsidR="005F56D3" w:rsidRPr="008057FC" w:rsidRDefault="005F56D3" w:rsidP="000B5256">
      <w:pPr>
        <w:widowControl w:val="0"/>
        <w:spacing w:after="0" w:line="360" w:lineRule="auto"/>
        <w:ind w:firstLine="288"/>
        <w:contextualSpacing/>
        <w:rPr>
          <w:ins w:id="469" w:author="Author"/>
          <w:rFonts w:ascii="Times New Roman" w:eastAsia="Calibri" w:hAnsi="Times New Roman" w:cs="Times New Roman"/>
          <w:color w:val="000000"/>
          <w:sz w:val="24"/>
          <w:szCs w:val="24"/>
        </w:rPr>
      </w:pPr>
    </w:p>
    <w:p w14:paraId="4B72E1FA"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sectPr w:rsidR="005F56D3" w:rsidRPr="008057FC" w:rsidSect="00094DD0">
          <w:pgSz w:w="8640" w:h="12960" w:code="158"/>
          <w:pgMar w:top="720" w:right="720" w:bottom="720" w:left="720" w:header="720" w:footer="720" w:gutter="720"/>
          <w:cols w:space="720"/>
          <w:titlePg/>
          <w:docGrid w:linePitch="360"/>
        </w:sectPr>
      </w:pPr>
      <w:ins w:id="470" w:author="Author">
        <w:r w:rsidRPr="008057FC">
          <w:rPr>
            <w:rFonts w:ascii="Times New Roman" w:eastAsia="Calibri" w:hAnsi="Times New Roman" w:cs="Times New Roman"/>
            <w:color w:val="000000"/>
            <w:sz w:val="24"/>
            <w:szCs w:val="24"/>
          </w:rPr>
          <w:t>Once again, I had to start over. Nonetheless, I was determined to get a new job and find some way to get justice.</w:t>
        </w:r>
      </w:ins>
    </w:p>
    <w:p w14:paraId="11541E4C" w14:textId="77777777" w:rsidR="005F56D3" w:rsidRPr="008057FC" w:rsidRDefault="005F56D3" w:rsidP="008057FC">
      <w:pPr>
        <w:pStyle w:val="ASubheadLevel1"/>
        <w:rPr>
          <w:ins w:id="471" w:author="Author"/>
        </w:rPr>
      </w:pPr>
      <w:bookmarkStart w:id="472" w:name="_Toc161431602"/>
      <w:bookmarkStart w:id="473" w:name="_Toc192445593"/>
      <w:ins w:id="474" w:author="Author">
        <w:r w:rsidRPr="008057FC">
          <w:lastRenderedPageBreak/>
          <w:t>Self Defense</w:t>
        </w:r>
        <w:bookmarkEnd w:id="472"/>
        <w:bookmarkEnd w:id="473"/>
      </w:ins>
    </w:p>
    <w:p w14:paraId="631B015B" w14:textId="77777777" w:rsidR="005F56D3" w:rsidRPr="008057FC" w:rsidRDefault="005F56D3" w:rsidP="000B5256">
      <w:pPr>
        <w:widowControl w:val="0"/>
        <w:spacing w:after="0" w:line="360" w:lineRule="auto"/>
        <w:ind w:firstLine="288"/>
        <w:contextualSpacing/>
        <w:rPr>
          <w:ins w:id="475" w:author="Author"/>
          <w:rFonts w:ascii="Times New Roman" w:eastAsia="Calibri" w:hAnsi="Times New Roman" w:cs="Times New Roman"/>
          <w:color w:val="000000"/>
          <w:sz w:val="24"/>
          <w:szCs w:val="24"/>
        </w:rPr>
      </w:pPr>
      <w:ins w:id="476" w:author="Author">
        <w:r w:rsidRPr="008057FC">
          <w:rPr>
            <w:rFonts w:ascii="Times New Roman" w:eastAsia="Calibri" w:hAnsi="Times New Roman" w:cs="Times New Roman"/>
            <w:color w:val="000000"/>
            <w:sz w:val="24"/>
            <w:szCs w:val="24"/>
          </w:rPr>
          <w:t xml:space="preserve">A month after my abduction at Bob's 24-hour Diner and subsequent rape, Doctor Spelvin removed the stitches, and I tested negative for pregnancy and </w:t>
        </w:r>
      </w:ins>
      <w:r w:rsidRPr="008057FC">
        <w:rPr>
          <w:rFonts w:ascii="Times New Roman" w:eastAsia="Calibri" w:hAnsi="Times New Roman" w:cs="Times New Roman"/>
          <w:color w:val="000000"/>
          <w:sz w:val="24"/>
          <w:szCs w:val="24"/>
        </w:rPr>
        <w:t>sexually transmitted diseases</w:t>
      </w:r>
      <w:ins w:id="477" w:author="Author">
        <w:r w:rsidRPr="008057FC">
          <w:rPr>
            <w:rFonts w:ascii="Times New Roman" w:eastAsia="Calibri" w:hAnsi="Times New Roman" w:cs="Times New Roman"/>
            <w:color w:val="000000"/>
            <w:sz w:val="24"/>
            <w:szCs w:val="24"/>
          </w:rPr>
          <w:t>. I checked myself for the next three weeks to be sure. The scars remained ugly red with Frankenstein-like raised cross</w:t>
        </w:r>
        <w:r w:rsidRPr="008057FC">
          <w:rPr>
            <w:rFonts w:ascii="Times New Roman" w:eastAsia="Calibri" w:hAnsi="Times New Roman" w:cs="Times New Roman"/>
            <w:i/>
            <w:iCs/>
            <w:color w:val="000000"/>
            <w:sz w:val="24"/>
            <w:szCs w:val="24"/>
          </w:rPr>
          <w:t xml:space="preserve"> </w:t>
        </w:r>
        <w:r w:rsidRPr="008057FC">
          <w:rPr>
            <w:rFonts w:ascii="Times New Roman" w:eastAsia="Calibri" w:hAnsi="Times New Roman" w:cs="Times New Roman"/>
            <w:color w:val="000000"/>
            <w:sz w:val="24"/>
            <w:szCs w:val="24"/>
          </w:rPr>
          <w:t>marks. George insisted that, in time, the wounds would lose their redness and appear as white marks across my breast, which was not exactly a comforting observation.</w:t>
        </w:r>
      </w:ins>
    </w:p>
    <w:p w14:paraId="1E0FDF4B" w14:textId="77777777" w:rsidR="005F56D3" w:rsidRPr="008057FC" w:rsidRDefault="005F56D3" w:rsidP="000B5256">
      <w:pPr>
        <w:widowControl w:val="0"/>
        <w:spacing w:after="0" w:line="360" w:lineRule="auto"/>
        <w:ind w:firstLine="288"/>
        <w:contextualSpacing/>
        <w:rPr>
          <w:ins w:id="478" w:author="Author"/>
          <w:rFonts w:ascii="Times New Roman" w:eastAsia="Calibri" w:hAnsi="Times New Roman" w:cs="Times New Roman"/>
          <w:color w:val="000000"/>
          <w:sz w:val="24"/>
          <w:szCs w:val="24"/>
        </w:rPr>
      </w:pPr>
      <w:ins w:id="479" w:author="Author">
        <w:r w:rsidRPr="008057FC">
          <w:rPr>
            <w:rFonts w:ascii="Times New Roman" w:eastAsia="Calibri" w:hAnsi="Times New Roman" w:cs="Times New Roman"/>
            <w:color w:val="000000"/>
            <w:sz w:val="24"/>
            <w:szCs w:val="24"/>
          </w:rPr>
          <w:t xml:space="preserve">Resolving never to be a feminine pin cushion again, I searched Chinatown websites and bulletin boards for a self-defense class. There were scores of schools with more fighting disciplines than one could imagine. One evening, I picked out one school, stood outside its front windows, and watched the Master train about twenty students. He was an older man with white hair and bushy eyebrows, right out of a Chinese Kungfu movie. Joining a class </w:t>
        </w:r>
      </w:ins>
      <w:r w:rsidRPr="008057FC">
        <w:rPr>
          <w:rFonts w:ascii="Times New Roman" w:eastAsia="Calibri" w:hAnsi="Times New Roman" w:cs="Times New Roman"/>
          <w:color w:val="000000"/>
          <w:sz w:val="24"/>
          <w:szCs w:val="24"/>
        </w:rPr>
        <w:t>was not</w:t>
      </w:r>
      <w:ins w:id="480" w:author="Author">
        <w:r w:rsidRPr="008057FC">
          <w:rPr>
            <w:rFonts w:ascii="Times New Roman" w:eastAsia="Calibri" w:hAnsi="Times New Roman" w:cs="Times New Roman"/>
            <w:color w:val="000000"/>
            <w:sz w:val="24"/>
            <w:szCs w:val="24"/>
          </w:rPr>
          <w:t xml:space="preserve"> one of my options, but I thought he might give me a lead on private instructions. After the last student </w:t>
        </w:r>
        <w:proofErr w:type="gramStart"/>
        <w:r w:rsidRPr="008057FC">
          <w:rPr>
            <w:rFonts w:ascii="Times New Roman" w:eastAsia="Calibri" w:hAnsi="Times New Roman" w:cs="Times New Roman"/>
            <w:color w:val="000000"/>
            <w:sz w:val="24"/>
            <w:szCs w:val="24"/>
          </w:rPr>
          <w:t>filed</w:t>
        </w:r>
        <w:proofErr w:type="gramEnd"/>
        <w:r w:rsidRPr="008057FC">
          <w:rPr>
            <w:rFonts w:ascii="Times New Roman" w:eastAsia="Calibri" w:hAnsi="Times New Roman" w:cs="Times New Roman"/>
            <w:color w:val="000000"/>
            <w:sz w:val="24"/>
            <w:szCs w:val="24"/>
          </w:rPr>
          <w:t xml:space="preserve"> out, I entered the school and approached the Master. He turned and cast his gaze on me and bowed his head slightly.</w:t>
        </w:r>
      </w:ins>
    </w:p>
    <w:p w14:paraId="61F614EA" w14:textId="77777777" w:rsidR="005F56D3" w:rsidRPr="008057FC" w:rsidRDefault="005F56D3" w:rsidP="000B5256">
      <w:pPr>
        <w:widowControl w:val="0"/>
        <w:spacing w:after="0" w:line="360" w:lineRule="auto"/>
        <w:ind w:firstLine="288"/>
        <w:contextualSpacing/>
        <w:rPr>
          <w:ins w:id="481" w:author="Author"/>
          <w:rFonts w:ascii="Times New Roman" w:eastAsia="Calibri" w:hAnsi="Times New Roman" w:cs="Times New Roman"/>
          <w:color w:val="000000"/>
          <w:sz w:val="24"/>
          <w:szCs w:val="24"/>
        </w:rPr>
      </w:pPr>
      <w:ins w:id="482" w:author="Author">
        <w:r w:rsidRPr="008057FC">
          <w:rPr>
            <w:rFonts w:ascii="Times New Roman" w:eastAsia="Calibri" w:hAnsi="Times New Roman" w:cs="Times New Roman"/>
            <w:color w:val="000000"/>
            <w:sz w:val="24"/>
            <w:szCs w:val="24"/>
          </w:rPr>
          <w:t>"What can I do for you, young lady?"</w:t>
        </w:r>
      </w:ins>
    </w:p>
    <w:p w14:paraId="388D3897" w14:textId="77777777" w:rsidR="005F56D3" w:rsidRPr="008057FC" w:rsidRDefault="005F56D3" w:rsidP="000B5256">
      <w:pPr>
        <w:widowControl w:val="0"/>
        <w:spacing w:after="0" w:line="360" w:lineRule="auto"/>
        <w:ind w:firstLine="288"/>
        <w:contextualSpacing/>
        <w:rPr>
          <w:ins w:id="483" w:author="Author"/>
          <w:rFonts w:ascii="Times New Roman" w:eastAsia="Calibri" w:hAnsi="Times New Roman" w:cs="Times New Roman"/>
          <w:color w:val="000000"/>
          <w:sz w:val="24"/>
          <w:szCs w:val="24"/>
        </w:rPr>
      </w:pPr>
      <w:ins w:id="484" w:author="Author">
        <w:r w:rsidRPr="008057FC">
          <w:rPr>
            <w:rFonts w:ascii="Times New Roman" w:eastAsia="Calibri" w:hAnsi="Times New Roman" w:cs="Times New Roman"/>
            <w:color w:val="000000"/>
            <w:sz w:val="24"/>
            <w:szCs w:val="24"/>
          </w:rPr>
          <w:t>I got out my iPad and started typing. He looked bemused.</w:t>
        </w:r>
      </w:ins>
    </w:p>
    <w:p w14:paraId="1CC0BBB2" w14:textId="77777777" w:rsidR="005F56D3" w:rsidRPr="008057FC" w:rsidRDefault="005F56D3" w:rsidP="000B5256">
      <w:pPr>
        <w:widowControl w:val="0"/>
        <w:spacing w:after="0" w:line="360" w:lineRule="auto"/>
        <w:ind w:firstLine="288"/>
        <w:contextualSpacing/>
        <w:rPr>
          <w:ins w:id="485" w:author="Author"/>
          <w:rFonts w:ascii="Times New Roman" w:eastAsia="Calibri" w:hAnsi="Times New Roman" w:cs="Times New Roman"/>
          <w:color w:val="000000"/>
          <w:sz w:val="24"/>
          <w:szCs w:val="24"/>
        </w:rPr>
      </w:pPr>
    </w:p>
    <w:p w14:paraId="28ED500A" w14:textId="77777777" w:rsidR="005F56D3" w:rsidRPr="008057FC" w:rsidRDefault="005F56D3" w:rsidP="000B5256">
      <w:pPr>
        <w:widowControl w:val="0"/>
        <w:spacing w:after="0" w:line="360" w:lineRule="auto"/>
        <w:ind w:left="720" w:right="576"/>
        <w:contextualSpacing/>
        <w:rPr>
          <w:ins w:id="486" w:author="Author"/>
          <w:rFonts w:ascii="Times New Roman" w:eastAsia="Calibri" w:hAnsi="Times New Roman" w:cs="Times New Roman"/>
          <w:i/>
          <w:iCs/>
          <w:color w:val="000000"/>
          <w:sz w:val="24"/>
          <w:szCs w:val="24"/>
        </w:rPr>
      </w:pPr>
      <w:ins w:id="487" w:author="Author">
        <w:r w:rsidRPr="008057FC">
          <w:rPr>
            <w:rFonts w:ascii="Times New Roman" w:eastAsia="Calibri" w:hAnsi="Times New Roman" w:cs="Times New Roman"/>
            <w:i/>
            <w:iCs/>
            <w:color w:val="000000"/>
            <w:sz w:val="24"/>
            <w:szCs w:val="24"/>
          </w:rPr>
          <w:t>"My name is Jane Doe. I am unable to talk. May I ask you about private self-defense lessons?"</w:t>
        </w:r>
      </w:ins>
    </w:p>
    <w:p w14:paraId="33246833" w14:textId="77777777" w:rsidR="005F56D3" w:rsidRPr="008057FC" w:rsidRDefault="005F56D3" w:rsidP="000B5256">
      <w:pPr>
        <w:widowControl w:val="0"/>
        <w:spacing w:after="0" w:line="360" w:lineRule="auto"/>
        <w:ind w:firstLine="288"/>
        <w:contextualSpacing/>
        <w:rPr>
          <w:ins w:id="488" w:author="Author"/>
          <w:rFonts w:ascii="Times New Roman" w:eastAsia="Calibri" w:hAnsi="Times New Roman" w:cs="Times New Roman"/>
          <w:color w:val="000000"/>
          <w:sz w:val="24"/>
          <w:szCs w:val="24"/>
        </w:rPr>
      </w:pPr>
    </w:p>
    <w:p w14:paraId="16BE3AD5" w14:textId="77777777" w:rsidR="005F56D3" w:rsidRPr="008057FC" w:rsidRDefault="005F56D3" w:rsidP="000B5256">
      <w:pPr>
        <w:widowControl w:val="0"/>
        <w:spacing w:after="0" w:line="360" w:lineRule="auto"/>
        <w:ind w:firstLine="288"/>
        <w:contextualSpacing/>
        <w:rPr>
          <w:ins w:id="489" w:author="Author"/>
          <w:rFonts w:ascii="Times New Roman" w:eastAsia="Calibri" w:hAnsi="Times New Roman" w:cs="Times New Roman"/>
          <w:color w:val="000000"/>
          <w:sz w:val="24"/>
          <w:szCs w:val="24"/>
        </w:rPr>
      </w:pPr>
      <w:ins w:id="490" w:author="Author">
        <w:r w:rsidRPr="008057FC">
          <w:rPr>
            <w:rFonts w:ascii="Times New Roman" w:eastAsia="Calibri" w:hAnsi="Times New Roman" w:cs="Times New Roman"/>
            <w:color w:val="000000"/>
            <w:sz w:val="24"/>
            <w:szCs w:val="24"/>
          </w:rPr>
          <w:lastRenderedPageBreak/>
          <w:t xml:space="preserve">"Tranquility and enlightenment to you, Jane Doe. I am Master Yang. We do not offer private lessons at this dojo. I am 76 years old, and teaching one evening class is all I can </w:t>
        </w:r>
      </w:ins>
      <w:r w:rsidRPr="008057FC">
        <w:rPr>
          <w:rFonts w:ascii="Times New Roman" w:eastAsia="Calibri" w:hAnsi="Times New Roman" w:cs="Times New Roman"/>
          <w:color w:val="000000"/>
          <w:sz w:val="24"/>
          <w:szCs w:val="24"/>
        </w:rPr>
        <w:t>manage</w:t>
      </w:r>
      <w:ins w:id="491" w:author="Author">
        <w:r w:rsidRPr="008057FC">
          <w:rPr>
            <w:rFonts w:ascii="Times New Roman" w:eastAsia="Calibri" w:hAnsi="Times New Roman" w:cs="Times New Roman"/>
            <w:color w:val="000000"/>
            <w:sz w:val="24"/>
            <w:szCs w:val="24"/>
          </w:rPr>
          <w:t>. Why do you want such lessons, Miss Doe?"</w:t>
        </w:r>
      </w:ins>
    </w:p>
    <w:p w14:paraId="1AE3A9BD" w14:textId="77777777" w:rsidR="005F56D3" w:rsidRPr="008057FC" w:rsidRDefault="005F56D3" w:rsidP="000B5256">
      <w:pPr>
        <w:widowControl w:val="0"/>
        <w:spacing w:after="0" w:line="360" w:lineRule="auto"/>
        <w:ind w:firstLine="288"/>
        <w:contextualSpacing/>
        <w:rPr>
          <w:ins w:id="492" w:author="Author"/>
          <w:rFonts w:ascii="Times New Roman" w:eastAsia="Calibri" w:hAnsi="Times New Roman" w:cs="Times New Roman"/>
          <w:color w:val="000000"/>
          <w:sz w:val="24"/>
          <w:szCs w:val="24"/>
        </w:rPr>
      </w:pPr>
    </w:p>
    <w:p w14:paraId="2AF37F85" w14:textId="77777777" w:rsidR="005F56D3" w:rsidRPr="008057FC" w:rsidRDefault="005F56D3" w:rsidP="000B5256">
      <w:pPr>
        <w:widowControl w:val="0"/>
        <w:spacing w:after="0" w:line="360" w:lineRule="auto"/>
        <w:ind w:left="720" w:right="576"/>
        <w:contextualSpacing/>
        <w:rPr>
          <w:ins w:id="493" w:author="Author"/>
          <w:rFonts w:ascii="Times New Roman" w:eastAsia="Calibri" w:hAnsi="Times New Roman" w:cs="Times New Roman"/>
          <w:i/>
          <w:iCs/>
          <w:color w:val="000000"/>
          <w:sz w:val="24"/>
          <w:szCs w:val="24"/>
        </w:rPr>
      </w:pPr>
      <w:ins w:id="494" w:author="Author">
        <w:r w:rsidRPr="008057FC">
          <w:rPr>
            <w:rFonts w:ascii="Times New Roman" w:eastAsia="Calibri" w:hAnsi="Times New Roman" w:cs="Times New Roman"/>
            <w:i/>
            <w:iCs/>
            <w:color w:val="000000"/>
            <w:sz w:val="24"/>
            <w:szCs w:val="24"/>
          </w:rPr>
          <w:t>"I was attacked, raped, and beaten, Master Yang."</w:t>
        </w:r>
      </w:ins>
    </w:p>
    <w:p w14:paraId="5A6FCC35" w14:textId="77777777" w:rsidR="005F56D3" w:rsidRPr="008057FC" w:rsidRDefault="005F56D3" w:rsidP="000B5256">
      <w:pPr>
        <w:widowControl w:val="0"/>
        <w:spacing w:after="0" w:line="360" w:lineRule="auto"/>
        <w:ind w:firstLine="288"/>
        <w:contextualSpacing/>
        <w:rPr>
          <w:ins w:id="495" w:author="Author"/>
          <w:rFonts w:ascii="Times New Roman" w:eastAsia="Calibri" w:hAnsi="Times New Roman" w:cs="Times New Roman"/>
          <w:color w:val="000000"/>
          <w:sz w:val="24"/>
          <w:szCs w:val="24"/>
        </w:rPr>
      </w:pPr>
    </w:p>
    <w:p w14:paraId="0DFA049E" w14:textId="77777777" w:rsidR="005F56D3" w:rsidRPr="008057FC" w:rsidRDefault="005F56D3" w:rsidP="000B5256">
      <w:pPr>
        <w:widowControl w:val="0"/>
        <w:spacing w:after="0" w:line="360" w:lineRule="auto"/>
        <w:ind w:firstLine="288"/>
        <w:contextualSpacing/>
        <w:rPr>
          <w:ins w:id="496" w:author="Author"/>
          <w:rFonts w:ascii="Times New Roman" w:eastAsia="Calibri" w:hAnsi="Times New Roman" w:cs="Times New Roman"/>
          <w:color w:val="000000"/>
          <w:sz w:val="24"/>
          <w:szCs w:val="24"/>
        </w:rPr>
      </w:pPr>
      <w:ins w:id="497" w:author="Author">
        <w:r w:rsidRPr="008057FC">
          <w:rPr>
            <w:rFonts w:ascii="Times New Roman" w:eastAsia="Calibri" w:hAnsi="Times New Roman" w:cs="Times New Roman"/>
            <w:color w:val="000000"/>
            <w:sz w:val="24"/>
            <w:szCs w:val="24"/>
          </w:rPr>
          <w:t xml:space="preserve">"I see," Master Yang replied. He looked at the floor for </w:t>
        </w:r>
      </w:ins>
      <w:r w:rsidRPr="008057FC">
        <w:rPr>
          <w:rFonts w:ascii="Times New Roman" w:eastAsia="Calibri" w:hAnsi="Times New Roman" w:cs="Times New Roman"/>
          <w:color w:val="000000"/>
          <w:sz w:val="24"/>
          <w:szCs w:val="24"/>
        </w:rPr>
        <w:t>a brief time</w:t>
      </w:r>
      <w:ins w:id="498" w:author="Author">
        <w:r w:rsidRPr="008057FC">
          <w:rPr>
            <w:rFonts w:ascii="Times New Roman" w:eastAsia="Calibri" w:hAnsi="Times New Roman" w:cs="Times New Roman"/>
            <w:color w:val="000000"/>
            <w:sz w:val="24"/>
            <w:szCs w:val="24"/>
          </w:rPr>
          <w:t>, concentrating. Looking up, he said.</w:t>
        </w:r>
      </w:ins>
    </w:p>
    <w:p w14:paraId="4B8FE270" w14:textId="77777777" w:rsidR="005F56D3" w:rsidRPr="008057FC" w:rsidRDefault="005F56D3" w:rsidP="000B5256">
      <w:pPr>
        <w:widowControl w:val="0"/>
        <w:spacing w:after="0" w:line="360" w:lineRule="auto"/>
        <w:ind w:firstLine="288"/>
        <w:contextualSpacing/>
        <w:rPr>
          <w:ins w:id="499" w:author="Author"/>
          <w:rFonts w:ascii="Times New Roman" w:eastAsia="Calibri" w:hAnsi="Times New Roman" w:cs="Times New Roman"/>
          <w:color w:val="000000"/>
          <w:sz w:val="24"/>
          <w:szCs w:val="24"/>
        </w:rPr>
      </w:pPr>
      <w:ins w:id="500" w:author="Author">
        <w:r w:rsidRPr="008057FC">
          <w:rPr>
            <w:rFonts w:ascii="Times New Roman" w:eastAsia="Calibri" w:hAnsi="Times New Roman" w:cs="Times New Roman"/>
            <w:color w:val="000000"/>
            <w:sz w:val="24"/>
            <w:szCs w:val="24"/>
          </w:rPr>
          <w:t>"Go to the Gold Dragon Wushu school. There</w:t>
        </w:r>
      </w:ins>
      <w:r w:rsidRPr="008057FC">
        <w:rPr>
          <w:rFonts w:ascii="Times New Roman" w:eastAsia="Calibri" w:hAnsi="Times New Roman" w:cs="Times New Roman"/>
          <w:color w:val="000000"/>
          <w:sz w:val="24"/>
          <w:szCs w:val="24"/>
        </w:rPr>
        <w:t>,</w:t>
      </w:r>
      <w:ins w:id="501" w:author="Author">
        <w:r w:rsidRPr="008057FC">
          <w:rPr>
            <w:rFonts w:ascii="Times New Roman" w:eastAsia="Calibri" w:hAnsi="Times New Roman" w:cs="Times New Roman"/>
            <w:color w:val="000000"/>
            <w:sz w:val="24"/>
            <w:szCs w:val="24"/>
          </w:rPr>
          <w:t xml:space="preserve"> seek out Master Yong Wu, the owner of the dojo. Wu is the best in the city; he attained the international rank of 9th Dan, the red belt. Tell him that Master Yang sent you and remind him of past courtesies from Master Yang. Miss Doe, be truthful with him, for he has little patience with subterfuge."</w:t>
        </w:r>
      </w:ins>
    </w:p>
    <w:p w14:paraId="69EEAFA3" w14:textId="77777777" w:rsidR="005F56D3" w:rsidRPr="008057FC" w:rsidRDefault="005F56D3" w:rsidP="000B5256">
      <w:pPr>
        <w:widowControl w:val="0"/>
        <w:spacing w:after="0" w:line="360" w:lineRule="auto"/>
        <w:ind w:firstLine="288"/>
        <w:contextualSpacing/>
        <w:rPr>
          <w:ins w:id="502" w:author="Author"/>
          <w:rFonts w:ascii="Times New Roman" w:eastAsia="Calibri" w:hAnsi="Times New Roman" w:cs="Times New Roman"/>
          <w:color w:val="000000"/>
          <w:sz w:val="24"/>
          <w:szCs w:val="24"/>
        </w:rPr>
      </w:pPr>
    </w:p>
    <w:p w14:paraId="04D4EEF6" w14:textId="77777777" w:rsidR="005F56D3" w:rsidRPr="008057FC" w:rsidRDefault="005F56D3" w:rsidP="000B5256">
      <w:pPr>
        <w:widowControl w:val="0"/>
        <w:spacing w:after="0" w:line="360" w:lineRule="auto"/>
        <w:ind w:left="720" w:right="576"/>
        <w:contextualSpacing/>
        <w:rPr>
          <w:ins w:id="503" w:author="Author"/>
          <w:rFonts w:ascii="Times New Roman" w:eastAsia="Calibri" w:hAnsi="Times New Roman" w:cs="Times New Roman"/>
          <w:i/>
          <w:iCs/>
          <w:color w:val="000000"/>
          <w:sz w:val="24"/>
          <w:szCs w:val="24"/>
        </w:rPr>
      </w:pPr>
      <w:ins w:id="504" w:author="Author">
        <w:r w:rsidRPr="008057FC">
          <w:rPr>
            <w:rFonts w:ascii="Times New Roman" w:eastAsia="Calibri" w:hAnsi="Times New Roman" w:cs="Times New Roman"/>
            <w:i/>
            <w:iCs/>
            <w:color w:val="000000"/>
            <w:sz w:val="24"/>
            <w:szCs w:val="24"/>
          </w:rPr>
          <w:t xml:space="preserve">"Thank you, Master Yang. You have been most kind." </w:t>
        </w:r>
      </w:ins>
    </w:p>
    <w:p w14:paraId="77E018AC" w14:textId="77777777" w:rsidR="005F56D3" w:rsidRPr="008057FC" w:rsidRDefault="005F56D3" w:rsidP="000B5256">
      <w:pPr>
        <w:widowControl w:val="0"/>
        <w:spacing w:after="0" w:line="360" w:lineRule="auto"/>
        <w:ind w:firstLine="288"/>
        <w:contextualSpacing/>
        <w:rPr>
          <w:ins w:id="505" w:author="Author"/>
          <w:rFonts w:ascii="Times New Roman" w:eastAsia="Calibri" w:hAnsi="Times New Roman" w:cs="Times New Roman"/>
          <w:color w:val="000000"/>
          <w:sz w:val="24"/>
          <w:szCs w:val="24"/>
        </w:rPr>
      </w:pPr>
    </w:p>
    <w:p w14:paraId="6B1F7F5C" w14:textId="77777777" w:rsidR="005F56D3" w:rsidRPr="008057FC" w:rsidRDefault="005F56D3" w:rsidP="000B5256">
      <w:pPr>
        <w:widowControl w:val="0"/>
        <w:spacing w:after="0" w:line="360" w:lineRule="auto"/>
        <w:ind w:firstLine="288"/>
        <w:contextualSpacing/>
        <w:rPr>
          <w:ins w:id="506" w:author="Author"/>
          <w:rFonts w:ascii="Times New Roman" w:eastAsia="Calibri" w:hAnsi="Times New Roman" w:cs="Times New Roman"/>
          <w:color w:val="000000"/>
          <w:sz w:val="24"/>
          <w:szCs w:val="24"/>
        </w:rPr>
      </w:pPr>
      <w:ins w:id="507" w:author="Author">
        <w:r w:rsidRPr="008057FC">
          <w:rPr>
            <w:rFonts w:ascii="Times New Roman" w:eastAsia="Calibri" w:hAnsi="Times New Roman" w:cs="Times New Roman"/>
            <w:color w:val="000000"/>
            <w:sz w:val="24"/>
            <w:szCs w:val="24"/>
          </w:rPr>
          <w:t>I smiled at him and put my iPad back in the bag.</w:t>
        </w:r>
      </w:ins>
    </w:p>
    <w:p w14:paraId="3265D672" w14:textId="77777777" w:rsidR="005F56D3" w:rsidRPr="008057FC" w:rsidRDefault="005F56D3" w:rsidP="000B5256">
      <w:pPr>
        <w:widowControl w:val="0"/>
        <w:spacing w:after="0" w:line="360" w:lineRule="auto"/>
        <w:ind w:firstLine="288"/>
        <w:contextualSpacing/>
        <w:rPr>
          <w:ins w:id="508" w:author="Author"/>
          <w:rFonts w:ascii="Times New Roman" w:eastAsia="Calibri" w:hAnsi="Times New Roman" w:cs="Times New Roman"/>
          <w:color w:val="000000"/>
          <w:sz w:val="24"/>
          <w:szCs w:val="24"/>
        </w:rPr>
      </w:pPr>
      <w:ins w:id="509" w:author="Author">
        <w:r w:rsidRPr="008057FC">
          <w:rPr>
            <w:rFonts w:ascii="Times New Roman" w:eastAsia="Calibri" w:hAnsi="Times New Roman" w:cs="Times New Roman"/>
            <w:color w:val="000000"/>
            <w:sz w:val="24"/>
            <w:szCs w:val="24"/>
          </w:rPr>
          <w:t>"In martial arts schools, Miss Doe, it is customary to slightly bow to each other when parting as a sign of honor and respect."</w:t>
        </w:r>
      </w:ins>
    </w:p>
    <w:p w14:paraId="07E0AE28" w14:textId="77777777" w:rsidR="005F56D3" w:rsidRPr="008057FC" w:rsidRDefault="005F56D3" w:rsidP="000B5256">
      <w:pPr>
        <w:widowControl w:val="0"/>
        <w:spacing w:after="0" w:line="360" w:lineRule="auto"/>
        <w:ind w:firstLine="288"/>
        <w:contextualSpacing/>
        <w:rPr>
          <w:ins w:id="510" w:author="Author"/>
          <w:rFonts w:ascii="Times New Roman" w:eastAsia="Calibri" w:hAnsi="Times New Roman" w:cs="Times New Roman"/>
          <w:color w:val="000000"/>
          <w:sz w:val="24"/>
          <w:szCs w:val="24"/>
        </w:rPr>
      </w:pPr>
      <w:ins w:id="511" w:author="Author">
        <w:r w:rsidRPr="008057FC">
          <w:rPr>
            <w:rFonts w:ascii="Times New Roman" w:eastAsia="Calibri" w:hAnsi="Times New Roman" w:cs="Times New Roman"/>
            <w:color w:val="000000"/>
            <w:sz w:val="24"/>
            <w:szCs w:val="24"/>
          </w:rPr>
          <w:t xml:space="preserve">He bowed his head slightly, and I </w:t>
        </w:r>
        <w:proofErr w:type="gramStart"/>
        <w:r w:rsidRPr="008057FC">
          <w:rPr>
            <w:rFonts w:ascii="Times New Roman" w:eastAsia="Calibri" w:hAnsi="Times New Roman" w:cs="Times New Roman"/>
            <w:color w:val="000000"/>
            <w:sz w:val="24"/>
            <w:szCs w:val="24"/>
          </w:rPr>
          <w:t>responded in kind</w:t>
        </w:r>
        <w:proofErr w:type="gramEnd"/>
        <w:r w:rsidRPr="008057FC">
          <w:rPr>
            <w:rFonts w:ascii="Times New Roman" w:eastAsia="Calibri" w:hAnsi="Times New Roman" w:cs="Times New Roman"/>
            <w:color w:val="000000"/>
            <w:sz w:val="24"/>
            <w:szCs w:val="24"/>
          </w:rPr>
          <w:t>.</w:t>
        </w:r>
      </w:ins>
    </w:p>
    <w:p w14:paraId="5185E6BC" w14:textId="77777777" w:rsidR="005F56D3" w:rsidRPr="008057FC" w:rsidRDefault="005F56D3" w:rsidP="000B5256">
      <w:pPr>
        <w:widowControl w:val="0"/>
        <w:spacing w:after="0" w:line="360" w:lineRule="auto"/>
        <w:ind w:firstLine="288"/>
        <w:contextualSpacing/>
        <w:rPr>
          <w:ins w:id="512" w:author="Author"/>
          <w:rFonts w:ascii="Times New Roman" w:eastAsia="Calibri" w:hAnsi="Times New Roman" w:cs="Times New Roman"/>
          <w:color w:val="000000"/>
          <w:sz w:val="24"/>
          <w:szCs w:val="24"/>
        </w:rPr>
      </w:pPr>
      <w:ins w:id="513" w:author="Author">
        <w:r w:rsidRPr="008057FC">
          <w:rPr>
            <w:rFonts w:ascii="Times New Roman" w:eastAsia="Calibri" w:hAnsi="Times New Roman" w:cs="Times New Roman"/>
            <w:color w:val="000000"/>
            <w:sz w:val="24"/>
            <w:szCs w:val="24"/>
          </w:rPr>
          <w:t xml:space="preserve">The next day, I studied the Gold Dragon Wushu School website; there was a 7 p.m. to 9 p.m. class that night. Arriving before nine, I waited outside in the shadows until all the students filed out. A hallway led to the school, and the door was open. I walked speedily up to Master Wu. He was young, </w:t>
        </w:r>
      </w:ins>
      <w:r w:rsidRPr="008057FC">
        <w:rPr>
          <w:rFonts w:ascii="Times New Roman" w:eastAsia="Calibri" w:hAnsi="Times New Roman" w:cs="Times New Roman"/>
          <w:color w:val="000000"/>
          <w:sz w:val="24"/>
          <w:szCs w:val="24"/>
        </w:rPr>
        <w:t>in</w:t>
      </w:r>
      <w:ins w:id="514" w:author="Author">
        <w:r w:rsidRPr="008057FC">
          <w:rPr>
            <w:rFonts w:ascii="Times New Roman" w:eastAsia="Calibri" w:hAnsi="Times New Roman" w:cs="Times New Roman"/>
            <w:color w:val="000000"/>
            <w:sz w:val="24"/>
            <w:szCs w:val="24"/>
          </w:rPr>
          <w:t xml:space="preserve"> his </w:t>
        </w:r>
      </w:ins>
      <w:r w:rsidRPr="008057FC">
        <w:rPr>
          <w:rFonts w:ascii="Times New Roman" w:eastAsia="Calibri" w:hAnsi="Times New Roman" w:cs="Times New Roman"/>
          <w:color w:val="000000"/>
          <w:sz w:val="24"/>
          <w:szCs w:val="24"/>
        </w:rPr>
        <w:t xml:space="preserve">early </w:t>
      </w:r>
      <w:ins w:id="515" w:author="Author">
        <w:r w:rsidRPr="008057FC">
          <w:rPr>
            <w:rFonts w:ascii="Times New Roman" w:eastAsia="Calibri" w:hAnsi="Times New Roman" w:cs="Times New Roman"/>
            <w:color w:val="000000"/>
            <w:sz w:val="24"/>
            <w:szCs w:val="24"/>
          </w:rPr>
          <w:lastRenderedPageBreak/>
          <w:t>forties. Dressed in a black crew shirt and a Puma training jacket, Wu was big, over six feet tall. He turned towards me, observing me warily, and bowed as I approached.</w:t>
        </w:r>
      </w:ins>
    </w:p>
    <w:p w14:paraId="18F1889A" w14:textId="77777777" w:rsidR="005F56D3" w:rsidRPr="008057FC" w:rsidRDefault="005F56D3" w:rsidP="000B5256">
      <w:pPr>
        <w:widowControl w:val="0"/>
        <w:spacing w:after="0" w:line="360" w:lineRule="auto"/>
        <w:ind w:firstLine="288"/>
        <w:contextualSpacing/>
        <w:rPr>
          <w:ins w:id="516" w:author="Author"/>
          <w:rFonts w:ascii="Times New Roman" w:eastAsia="Calibri" w:hAnsi="Times New Roman" w:cs="Times New Roman"/>
          <w:color w:val="000000"/>
          <w:sz w:val="24"/>
          <w:szCs w:val="24"/>
        </w:rPr>
      </w:pPr>
      <w:ins w:id="517" w:author="Author">
        <w:r w:rsidRPr="008057FC">
          <w:rPr>
            <w:rFonts w:ascii="Times New Roman" w:eastAsia="Calibri" w:hAnsi="Times New Roman" w:cs="Times New Roman"/>
            <w:color w:val="000000"/>
            <w:sz w:val="24"/>
            <w:szCs w:val="24"/>
          </w:rPr>
          <w:t>"How may I help you, woman with golden hair?"</w:t>
        </w:r>
      </w:ins>
    </w:p>
    <w:p w14:paraId="0512284F" w14:textId="77777777" w:rsidR="005F56D3" w:rsidRPr="008057FC" w:rsidRDefault="005F56D3" w:rsidP="000B5256">
      <w:pPr>
        <w:widowControl w:val="0"/>
        <w:spacing w:after="0" w:line="360" w:lineRule="auto"/>
        <w:ind w:firstLine="288"/>
        <w:contextualSpacing/>
        <w:rPr>
          <w:ins w:id="518" w:author="Author"/>
          <w:rFonts w:ascii="Times New Roman" w:eastAsia="Calibri" w:hAnsi="Times New Roman" w:cs="Times New Roman"/>
          <w:color w:val="000000"/>
          <w:sz w:val="24"/>
          <w:szCs w:val="24"/>
        </w:rPr>
      </w:pPr>
      <w:ins w:id="519" w:author="Author">
        <w:r w:rsidRPr="008057FC">
          <w:rPr>
            <w:rFonts w:ascii="Times New Roman" w:eastAsia="Calibri" w:hAnsi="Times New Roman" w:cs="Times New Roman"/>
            <w:color w:val="000000"/>
            <w:sz w:val="24"/>
            <w:szCs w:val="24"/>
          </w:rPr>
          <w:t>I retrieved my iPad from my canvas bag. He raised one eyebrow and looked fascinated as I aligned it to type.</w:t>
        </w:r>
      </w:ins>
    </w:p>
    <w:p w14:paraId="24A10032" w14:textId="77777777" w:rsidR="005F56D3" w:rsidRPr="008057FC" w:rsidRDefault="005F56D3" w:rsidP="000B5256">
      <w:pPr>
        <w:widowControl w:val="0"/>
        <w:spacing w:after="0" w:line="360" w:lineRule="auto"/>
        <w:ind w:firstLine="288"/>
        <w:contextualSpacing/>
        <w:rPr>
          <w:ins w:id="520" w:author="Author"/>
          <w:rFonts w:ascii="Times New Roman" w:eastAsia="Calibri" w:hAnsi="Times New Roman" w:cs="Times New Roman"/>
          <w:color w:val="000000"/>
          <w:sz w:val="24"/>
          <w:szCs w:val="24"/>
        </w:rPr>
      </w:pPr>
    </w:p>
    <w:p w14:paraId="4F91390F" w14:textId="77777777" w:rsidR="005F56D3" w:rsidRPr="008057FC" w:rsidRDefault="005F56D3" w:rsidP="000B5256">
      <w:pPr>
        <w:widowControl w:val="0"/>
        <w:spacing w:after="0" w:line="360" w:lineRule="auto"/>
        <w:ind w:left="720" w:right="576"/>
        <w:contextualSpacing/>
        <w:rPr>
          <w:ins w:id="521" w:author="Author"/>
          <w:rFonts w:ascii="Times New Roman" w:eastAsia="Calibri" w:hAnsi="Times New Roman" w:cs="Times New Roman"/>
          <w:i/>
          <w:iCs/>
          <w:color w:val="000000"/>
          <w:sz w:val="24"/>
          <w:szCs w:val="24"/>
        </w:rPr>
      </w:pPr>
      <w:ins w:id="522" w:author="Author">
        <w:r w:rsidRPr="008057FC">
          <w:rPr>
            <w:rFonts w:ascii="Times New Roman" w:eastAsia="Calibri" w:hAnsi="Times New Roman" w:cs="Times New Roman"/>
            <w:i/>
            <w:iCs/>
            <w:color w:val="000000"/>
            <w:sz w:val="24"/>
            <w:szCs w:val="24"/>
          </w:rPr>
          <w:t>"Master Wu, my name is Jane Doe 413. Unfortunately, I am unable to speak. May I communicate with you using my iPad?"</w:t>
        </w:r>
      </w:ins>
    </w:p>
    <w:p w14:paraId="1146C573" w14:textId="77777777" w:rsidR="005F56D3" w:rsidRPr="008057FC" w:rsidRDefault="005F56D3" w:rsidP="000B5256">
      <w:pPr>
        <w:widowControl w:val="0"/>
        <w:spacing w:after="0" w:line="360" w:lineRule="auto"/>
        <w:ind w:firstLine="288"/>
        <w:contextualSpacing/>
        <w:rPr>
          <w:ins w:id="523" w:author="Author"/>
          <w:rFonts w:ascii="Times New Roman" w:eastAsia="Calibri" w:hAnsi="Times New Roman" w:cs="Times New Roman"/>
          <w:color w:val="000000"/>
          <w:sz w:val="24"/>
          <w:szCs w:val="24"/>
        </w:rPr>
      </w:pPr>
    </w:p>
    <w:p w14:paraId="63118DD0" w14:textId="77777777" w:rsidR="005F56D3" w:rsidRPr="008057FC" w:rsidRDefault="005F56D3" w:rsidP="000B5256">
      <w:pPr>
        <w:widowControl w:val="0"/>
        <w:spacing w:after="0" w:line="360" w:lineRule="auto"/>
        <w:ind w:firstLine="288"/>
        <w:contextualSpacing/>
        <w:rPr>
          <w:ins w:id="524" w:author="Author"/>
          <w:rFonts w:ascii="Times New Roman" w:eastAsia="Calibri" w:hAnsi="Times New Roman" w:cs="Times New Roman"/>
          <w:color w:val="000000"/>
          <w:sz w:val="24"/>
          <w:szCs w:val="24"/>
        </w:rPr>
      </w:pPr>
      <w:ins w:id="525" w:author="Author">
        <w:r w:rsidRPr="008057FC">
          <w:rPr>
            <w:rFonts w:ascii="Times New Roman" w:eastAsia="Calibri" w:hAnsi="Times New Roman" w:cs="Times New Roman"/>
            <w:color w:val="000000"/>
            <w:sz w:val="24"/>
            <w:szCs w:val="24"/>
          </w:rPr>
          <w:t>"Jane Doe 413 usually refers to a corpse in the city morgue."</w:t>
        </w:r>
      </w:ins>
    </w:p>
    <w:p w14:paraId="337A57E1" w14:textId="77777777" w:rsidR="005F56D3" w:rsidRPr="008057FC" w:rsidRDefault="005F56D3" w:rsidP="000B5256">
      <w:pPr>
        <w:widowControl w:val="0"/>
        <w:spacing w:after="0" w:line="360" w:lineRule="auto"/>
        <w:ind w:firstLine="288"/>
        <w:contextualSpacing/>
        <w:rPr>
          <w:ins w:id="526" w:author="Author"/>
          <w:rFonts w:ascii="Times New Roman" w:eastAsia="Calibri" w:hAnsi="Times New Roman" w:cs="Times New Roman"/>
          <w:color w:val="000000"/>
          <w:sz w:val="24"/>
          <w:szCs w:val="24"/>
        </w:rPr>
      </w:pPr>
    </w:p>
    <w:p w14:paraId="778A1B1E" w14:textId="77777777" w:rsidR="005F56D3" w:rsidRPr="008057FC" w:rsidRDefault="005F56D3" w:rsidP="000B5256">
      <w:pPr>
        <w:widowControl w:val="0"/>
        <w:spacing w:after="0" w:line="360" w:lineRule="auto"/>
        <w:ind w:left="720" w:right="576"/>
        <w:contextualSpacing/>
        <w:rPr>
          <w:ins w:id="527" w:author="Author"/>
          <w:rFonts w:ascii="Times New Roman" w:eastAsia="Calibri" w:hAnsi="Times New Roman" w:cs="Times New Roman"/>
          <w:i/>
          <w:iCs/>
          <w:color w:val="000000"/>
          <w:sz w:val="24"/>
          <w:szCs w:val="24"/>
        </w:rPr>
      </w:pPr>
      <w:ins w:id="528" w:author="Author">
        <w:r w:rsidRPr="008057FC">
          <w:rPr>
            <w:rFonts w:ascii="Times New Roman" w:eastAsia="Calibri" w:hAnsi="Times New Roman" w:cs="Times New Roman"/>
            <w:i/>
            <w:iCs/>
            <w:color w:val="000000"/>
            <w:sz w:val="24"/>
            <w:szCs w:val="24"/>
          </w:rPr>
          <w:t>"It also might refer to a baby abandoned at birth on the edge of Lake Michigan, Master Wu."</w:t>
        </w:r>
      </w:ins>
    </w:p>
    <w:p w14:paraId="083F3993" w14:textId="77777777" w:rsidR="005F56D3" w:rsidRPr="008057FC" w:rsidRDefault="005F56D3" w:rsidP="000B5256">
      <w:pPr>
        <w:widowControl w:val="0"/>
        <w:spacing w:after="0" w:line="360" w:lineRule="auto"/>
        <w:ind w:firstLine="288"/>
        <w:contextualSpacing/>
        <w:rPr>
          <w:ins w:id="529" w:author="Author"/>
          <w:rFonts w:ascii="Times New Roman" w:eastAsia="Calibri" w:hAnsi="Times New Roman" w:cs="Times New Roman"/>
          <w:color w:val="000000"/>
          <w:sz w:val="24"/>
          <w:szCs w:val="24"/>
        </w:rPr>
      </w:pPr>
    </w:p>
    <w:p w14:paraId="7C9070A0" w14:textId="77777777" w:rsidR="005F56D3" w:rsidRPr="008057FC" w:rsidRDefault="005F56D3" w:rsidP="000B5256">
      <w:pPr>
        <w:widowControl w:val="0"/>
        <w:spacing w:after="0" w:line="360" w:lineRule="auto"/>
        <w:ind w:firstLine="288"/>
        <w:contextualSpacing/>
        <w:rPr>
          <w:ins w:id="530" w:author="Author"/>
          <w:rFonts w:ascii="Times New Roman" w:eastAsia="Calibri" w:hAnsi="Times New Roman" w:cs="Times New Roman"/>
          <w:color w:val="000000"/>
          <w:sz w:val="24"/>
          <w:szCs w:val="24"/>
        </w:rPr>
      </w:pPr>
      <w:ins w:id="531" w:author="Author">
        <w:r w:rsidRPr="008057FC">
          <w:rPr>
            <w:rFonts w:ascii="Times New Roman" w:eastAsia="Calibri" w:hAnsi="Times New Roman" w:cs="Times New Roman"/>
            <w:color w:val="000000"/>
            <w:sz w:val="24"/>
            <w:szCs w:val="24"/>
          </w:rPr>
          <w:t>"How do you know my name, Miss Doe?"</w:t>
        </w:r>
      </w:ins>
    </w:p>
    <w:p w14:paraId="4C3D9B1E" w14:textId="77777777" w:rsidR="005F56D3" w:rsidRPr="008057FC" w:rsidRDefault="005F56D3" w:rsidP="000B5256">
      <w:pPr>
        <w:widowControl w:val="0"/>
        <w:spacing w:after="0" w:line="360" w:lineRule="auto"/>
        <w:ind w:firstLine="288"/>
        <w:contextualSpacing/>
        <w:rPr>
          <w:ins w:id="532" w:author="Author"/>
          <w:rFonts w:ascii="Times New Roman" w:eastAsia="Calibri" w:hAnsi="Times New Roman" w:cs="Times New Roman"/>
          <w:color w:val="000000"/>
          <w:sz w:val="24"/>
          <w:szCs w:val="24"/>
        </w:rPr>
      </w:pPr>
    </w:p>
    <w:p w14:paraId="7274A470" w14:textId="77777777" w:rsidR="005F56D3" w:rsidRPr="008057FC" w:rsidRDefault="005F56D3" w:rsidP="000B5256">
      <w:pPr>
        <w:widowControl w:val="0"/>
        <w:spacing w:after="0" w:line="360" w:lineRule="auto"/>
        <w:ind w:left="720" w:right="576"/>
        <w:contextualSpacing/>
        <w:rPr>
          <w:ins w:id="533" w:author="Author"/>
          <w:rFonts w:ascii="Times New Roman" w:eastAsia="Calibri" w:hAnsi="Times New Roman" w:cs="Times New Roman"/>
          <w:i/>
          <w:iCs/>
          <w:color w:val="000000"/>
          <w:sz w:val="24"/>
          <w:szCs w:val="24"/>
        </w:rPr>
      </w:pPr>
      <w:ins w:id="534" w:author="Author">
        <w:r w:rsidRPr="008057FC">
          <w:rPr>
            <w:rFonts w:ascii="Times New Roman" w:eastAsia="Calibri" w:hAnsi="Times New Roman" w:cs="Times New Roman"/>
            <w:i/>
            <w:iCs/>
            <w:color w:val="000000"/>
            <w:sz w:val="24"/>
            <w:szCs w:val="24"/>
          </w:rPr>
          <w:t>"I was referred to you by Master Yang. He said that you are the best instructor in martial arts in Chicago and asked me to remind you of past courtesies."</w:t>
        </w:r>
      </w:ins>
    </w:p>
    <w:p w14:paraId="7FD55505" w14:textId="77777777" w:rsidR="005F56D3" w:rsidRPr="008057FC" w:rsidRDefault="005F56D3" w:rsidP="000B5256">
      <w:pPr>
        <w:widowControl w:val="0"/>
        <w:spacing w:after="0" w:line="360" w:lineRule="auto"/>
        <w:ind w:firstLine="288"/>
        <w:contextualSpacing/>
        <w:rPr>
          <w:ins w:id="535" w:author="Author"/>
          <w:rFonts w:ascii="Times New Roman" w:eastAsia="Calibri" w:hAnsi="Times New Roman" w:cs="Times New Roman"/>
          <w:color w:val="000000"/>
          <w:sz w:val="24"/>
          <w:szCs w:val="24"/>
        </w:rPr>
      </w:pPr>
    </w:p>
    <w:p w14:paraId="362B963B" w14:textId="77777777" w:rsidR="005F56D3" w:rsidRPr="008057FC" w:rsidRDefault="005F56D3" w:rsidP="000B5256">
      <w:pPr>
        <w:widowControl w:val="0"/>
        <w:spacing w:after="0" w:line="360" w:lineRule="auto"/>
        <w:ind w:firstLine="288"/>
        <w:contextualSpacing/>
        <w:rPr>
          <w:ins w:id="536" w:author="Author"/>
          <w:rFonts w:ascii="Times New Roman" w:eastAsia="Calibri" w:hAnsi="Times New Roman" w:cs="Times New Roman"/>
          <w:color w:val="000000"/>
          <w:sz w:val="24"/>
          <w:szCs w:val="24"/>
        </w:rPr>
      </w:pPr>
      <w:ins w:id="537" w:author="Author">
        <w:r w:rsidRPr="008057FC">
          <w:rPr>
            <w:rFonts w:ascii="Times New Roman" w:eastAsia="Calibri" w:hAnsi="Times New Roman" w:cs="Times New Roman"/>
            <w:color w:val="000000"/>
            <w:sz w:val="24"/>
            <w:szCs w:val="24"/>
          </w:rPr>
          <w:t>Yong Wu laughed.</w:t>
        </w:r>
      </w:ins>
    </w:p>
    <w:p w14:paraId="412F2130" w14:textId="77777777" w:rsidR="005F56D3" w:rsidRPr="008057FC" w:rsidRDefault="005F56D3" w:rsidP="000B5256">
      <w:pPr>
        <w:widowControl w:val="0"/>
        <w:spacing w:after="0" w:line="360" w:lineRule="auto"/>
        <w:ind w:firstLine="288"/>
        <w:contextualSpacing/>
        <w:rPr>
          <w:ins w:id="538" w:author="Author"/>
          <w:rFonts w:ascii="Times New Roman" w:eastAsia="Calibri" w:hAnsi="Times New Roman" w:cs="Times New Roman"/>
          <w:color w:val="000000"/>
          <w:sz w:val="24"/>
          <w:szCs w:val="24"/>
        </w:rPr>
      </w:pPr>
      <w:ins w:id="539" w:author="Author">
        <w:r w:rsidRPr="008057FC">
          <w:rPr>
            <w:rFonts w:ascii="Times New Roman" w:eastAsia="Calibri" w:hAnsi="Times New Roman" w:cs="Times New Roman"/>
            <w:color w:val="000000"/>
            <w:sz w:val="24"/>
            <w:szCs w:val="24"/>
          </w:rPr>
          <w:t>"Master Yang has trained many, including me as a teenager. I have suggested that he retire, but my wishes go unheeded, for Karate is his life, his passion. Why are you here, Miss Jane Doe 413?"</w:t>
        </w:r>
      </w:ins>
    </w:p>
    <w:p w14:paraId="4818FA6A" w14:textId="77777777" w:rsidR="005F56D3" w:rsidRPr="008057FC" w:rsidRDefault="005F56D3" w:rsidP="000B5256">
      <w:pPr>
        <w:widowControl w:val="0"/>
        <w:spacing w:after="0" w:line="360" w:lineRule="auto"/>
        <w:ind w:firstLine="288"/>
        <w:contextualSpacing/>
        <w:rPr>
          <w:ins w:id="540" w:author="Author"/>
          <w:rFonts w:ascii="Times New Roman" w:eastAsia="Calibri" w:hAnsi="Times New Roman" w:cs="Times New Roman"/>
          <w:color w:val="000000"/>
          <w:sz w:val="24"/>
          <w:szCs w:val="24"/>
        </w:rPr>
      </w:pPr>
    </w:p>
    <w:p w14:paraId="014B9565" w14:textId="77777777" w:rsidR="005F56D3" w:rsidRPr="008057FC" w:rsidRDefault="005F56D3" w:rsidP="000B5256">
      <w:pPr>
        <w:widowControl w:val="0"/>
        <w:spacing w:after="0" w:line="360" w:lineRule="auto"/>
        <w:ind w:left="720" w:right="576"/>
        <w:contextualSpacing/>
        <w:rPr>
          <w:ins w:id="541" w:author="Author"/>
          <w:rFonts w:ascii="Times New Roman" w:eastAsia="Calibri" w:hAnsi="Times New Roman" w:cs="Times New Roman"/>
          <w:i/>
          <w:iCs/>
          <w:color w:val="000000"/>
          <w:sz w:val="24"/>
          <w:szCs w:val="24"/>
        </w:rPr>
      </w:pPr>
      <w:ins w:id="542" w:author="Author">
        <w:r w:rsidRPr="008057FC">
          <w:rPr>
            <w:rFonts w:ascii="Times New Roman" w:eastAsia="Calibri" w:hAnsi="Times New Roman" w:cs="Times New Roman"/>
            <w:i/>
            <w:iCs/>
            <w:color w:val="000000"/>
            <w:sz w:val="24"/>
            <w:szCs w:val="24"/>
          </w:rPr>
          <w:t>"I request private training in self-defense."</w:t>
        </w:r>
      </w:ins>
    </w:p>
    <w:p w14:paraId="4BAEF1D9" w14:textId="77777777" w:rsidR="005F56D3" w:rsidRPr="008057FC" w:rsidRDefault="005F56D3" w:rsidP="000B5256">
      <w:pPr>
        <w:widowControl w:val="0"/>
        <w:spacing w:after="0" w:line="360" w:lineRule="auto"/>
        <w:ind w:firstLine="288"/>
        <w:contextualSpacing/>
        <w:rPr>
          <w:ins w:id="543" w:author="Author"/>
          <w:rFonts w:ascii="Times New Roman" w:eastAsia="Calibri" w:hAnsi="Times New Roman" w:cs="Times New Roman"/>
          <w:color w:val="000000"/>
          <w:sz w:val="24"/>
          <w:szCs w:val="24"/>
        </w:rPr>
      </w:pPr>
    </w:p>
    <w:p w14:paraId="1180E77B" w14:textId="77777777" w:rsidR="005F56D3" w:rsidRPr="008057FC" w:rsidRDefault="005F56D3" w:rsidP="000B5256">
      <w:pPr>
        <w:widowControl w:val="0"/>
        <w:spacing w:after="0" w:line="360" w:lineRule="auto"/>
        <w:ind w:firstLine="288"/>
        <w:contextualSpacing/>
        <w:rPr>
          <w:ins w:id="544" w:author="Author"/>
          <w:rFonts w:ascii="Times New Roman" w:eastAsia="Calibri" w:hAnsi="Times New Roman" w:cs="Times New Roman"/>
          <w:color w:val="000000"/>
          <w:sz w:val="24"/>
          <w:szCs w:val="24"/>
        </w:rPr>
      </w:pPr>
      <w:ins w:id="545" w:author="Author">
        <w:r w:rsidRPr="008057FC">
          <w:rPr>
            <w:rFonts w:ascii="Times New Roman" w:eastAsia="Calibri" w:hAnsi="Times New Roman" w:cs="Times New Roman"/>
            <w:color w:val="000000"/>
            <w:sz w:val="24"/>
            <w:szCs w:val="24"/>
          </w:rPr>
          <w:t>"There is usually a reason for self-defense lessons. What is your justification, Miss Jane Doe 413?"</w:t>
        </w:r>
      </w:ins>
    </w:p>
    <w:p w14:paraId="193D09DD" w14:textId="77777777" w:rsidR="005F56D3" w:rsidRPr="008057FC" w:rsidRDefault="005F56D3" w:rsidP="000B5256">
      <w:pPr>
        <w:widowControl w:val="0"/>
        <w:spacing w:after="0" w:line="360" w:lineRule="auto"/>
        <w:ind w:firstLine="288"/>
        <w:contextualSpacing/>
        <w:rPr>
          <w:ins w:id="546" w:author="Author"/>
          <w:rFonts w:ascii="Times New Roman" w:eastAsia="Calibri" w:hAnsi="Times New Roman" w:cs="Times New Roman"/>
          <w:color w:val="000000"/>
          <w:sz w:val="24"/>
          <w:szCs w:val="24"/>
        </w:rPr>
      </w:pPr>
    </w:p>
    <w:p w14:paraId="55B03541" w14:textId="77777777" w:rsidR="005F56D3" w:rsidRPr="008057FC" w:rsidRDefault="005F56D3" w:rsidP="000B5256">
      <w:pPr>
        <w:widowControl w:val="0"/>
        <w:spacing w:after="0" w:line="360" w:lineRule="auto"/>
        <w:ind w:left="720" w:right="576"/>
        <w:contextualSpacing/>
        <w:rPr>
          <w:ins w:id="547" w:author="Author"/>
          <w:rFonts w:ascii="Times New Roman" w:eastAsia="Calibri" w:hAnsi="Times New Roman" w:cs="Times New Roman"/>
          <w:i/>
          <w:iCs/>
          <w:color w:val="000000"/>
          <w:sz w:val="24"/>
          <w:szCs w:val="24"/>
        </w:rPr>
      </w:pPr>
      <w:ins w:id="548" w:author="Author">
        <w:r w:rsidRPr="008057FC">
          <w:rPr>
            <w:rFonts w:ascii="Times New Roman" w:eastAsia="Calibri" w:hAnsi="Times New Roman" w:cs="Times New Roman"/>
            <w:i/>
            <w:iCs/>
            <w:color w:val="000000"/>
            <w:sz w:val="24"/>
            <w:szCs w:val="24"/>
          </w:rPr>
          <w:t>"I was gang-raped three weeks ago."</w:t>
        </w:r>
      </w:ins>
    </w:p>
    <w:p w14:paraId="63F7F3E0" w14:textId="77777777" w:rsidR="005F56D3" w:rsidRPr="008057FC" w:rsidRDefault="005F56D3" w:rsidP="000B5256">
      <w:pPr>
        <w:widowControl w:val="0"/>
        <w:spacing w:after="0" w:line="360" w:lineRule="auto"/>
        <w:ind w:firstLine="288"/>
        <w:contextualSpacing/>
        <w:rPr>
          <w:ins w:id="549" w:author="Author"/>
          <w:rFonts w:ascii="Times New Roman" w:eastAsia="Calibri" w:hAnsi="Times New Roman" w:cs="Times New Roman"/>
          <w:color w:val="000000"/>
          <w:sz w:val="24"/>
          <w:szCs w:val="24"/>
        </w:rPr>
      </w:pPr>
    </w:p>
    <w:p w14:paraId="3A53BC7B" w14:textId="77777777" w:rsidR="005F56D3" w:rsidRPr="008057FC" w:rsidRDefault="005F56D3" w:rsidP="000B5256">
      <w:pPr>
        <w:widowControl w:val="0"/>
        <w:spacing w:after="0" w:line="360" w:lineRule="auto"/>
        <w:ind w:firstLine="288"/>
        <w:contextualSpacing/>
        <w:rPr>
          <w:ins w:id="550" w:author="Author"/>
          <w:rFonts w:ascii="Times New Roman" w:eastAsia="Calibri" w:hAnsi="Times New Roman" w:cs="Times New Roman"/>
          <w:color w:val="000000"/>
          <w:sz w:val="24"/>
          <w:szCs w:val="24"/>
        </w:rPr>
      </w:pPr>
      <w:ins w:id="551" w:author="Author">
        <w:r w:rsidRPr="008057FC">
          <w:rPr>
            <w:rFonts w:ascii="Times New Roman" w:eastAsia="Calibri" w:hAnsi="Times New Roman" w:cs="Times New Roman"/>
            <w:color w:val="000000"/>
            <w:sz w:val="24"/>
            <w:szCs w:val="24"/>
          </w:rPr>
          <w:t>"Did you go to the police, ask them for a rape kit, and identify your attackers?"</w:t>
        </w:r>
      </w:ins>
    </w:p>
    <w:p w14:paraId="397287EF" w14:textId="77777777" w:rsidR="005F56D3" w:rsidRPr="008057FC" w:rsidRDefault="005F56D3" w:rsidP="000B5256">
      <w:pPr>
        <w:widowControl w:val="0"/>
        <w:spacing w:after="0" w:line="360" w:lineRule="auto"/>
        <w:ind w:firstLine="288"/>
        <w:contextualSpacing/>
        <w:rPr>
          <w:ins w:id="552" w:author="Author"/>
          <w:rFonts w:ascii="Times New Roman" w:eastAsia="Calibri" w:hAnsi="Times New Roman" w:cs="Times New Roman"/>
          <w:color w:val="000000"/>
          <w:sz w:val="24"/>
          <w:szCs w:val="24"/>
        </w:rPr>
      </w:pPr>
    </w:p>
    <w:p w14:paraId="79D5C013" w14:textId="77777777" w:rsidR="005F56D3" w:rsidRPr="008057FC" w:rsidRDefault="005F56D3" w:rsidP="000B5256">
      <w:pPr>
        <w:widowControl w:val="0"/>
        <w:spacing w:after="0" w:line="360" w:lineRule="auto"/>
        <w:ind w:left="720" w:right="576"/>
        <w:contextualSpacing/>
        <w:rPr>
          <w:ins w:id="553" w:author="Author"/>
          <w:rFonts w:ascii="Times New Roman" w:eastAsia="Calibri" w:hAnsi="Times New Roman" w:cs="Times New Roman"/>
          <w:i/>
          <w:iCs/>
          <w:color w:val="000000"/>
          <w:sz w:val="24"/>
          <w:szCs w:val="24"/>
        </w:rPr>
      </w:pPr>
      <w:ins w:id="554" w:author="Author">
        <w:r w:rsidRPr="008057FC">
          <w:rPr>
            <w:rFonts w:ascii="Times New Roman" w:eastAsia="Calibri" w:hAnsi="Times New Roman" w:cs="Times New Roman"/>
            <w:i/>
            <w:iCs/>
            <w:color w:val="000000"/>
            <w:sz w:val="24"/>
            <w:szCs w:val="24"/>
          </w:rPr>
          <w:t xml:space="preserve">"I did not. There are two reasons, Master Wu. The first is, who is going to </w:t>
        </w:r>
        <w:proofErr w:type="gramStart"/>
        <w:r w:rsidRPr="008057FC">
          <w:rPr>
            <w:rFonts w:ascii="Times New Roman" w:eastAsia="Calibri" w:hAnsi="Times New Roman" w:cs="Times New Roman"/>
            <w:i/>
            <w:iCs/>
            <w:color w:val="000000"/>
            <w:sz w:val="24"/>
            <w:szCs w:val="24"/>
          </w:rPr>
          <w:t>believe</w:t>
        </w:r>
        <w:proofErr w:type="gramEnd"/>
        <w:r w:rsidRPr="008057FC">
          <w:rPr>
            <w:rFonts w:ascii="Times New Roman" w:eastAsia="Calibri" w:hAnsi="Times New Roman" w:cs="Times New Roman"/>
            <w:i/>
            <w:iCs/>
            <w:color w:val="000000"/>
            <w:sz w:val="24"/>
            <w:szCs w:val="24"/>
          </w:rPr>
          <w:t xml:space="preserve"> a voiceless outcast like </w:t>
        </w:r>
      </w:ins>
      <w:r w:rsidRPr="008057FC">
        <w:rPr>
          <w:rFonts w:ascii="Times New Roman" w:eastAsia="Calibri" w:hAnsi="Times New Roman" w:cs="Times New Roman"/>
          <w:i/>
          <w:iCs/>
          <w:color w:val="000000"/>
          <w:sz w:val="24"/>
          <w:szCs w:val="24"/>
        </w:rPr>
        <w:t>me</w:t>
      </w:r>
      <w:ins w:id="555" w:author="Author">
        <w:r w:rsidRPr="008057FC">
          <w:rPr>
            <w:rFonts w:ascii="Times New Roman" w:eastAsia="Calibri" w:hAnsi="Times New Roman" w:cs="Times New Roman"/>
            <w:i/>
            <w:iCs/>
            <w:color w:val="000000"/>
            <w:sz w:val="24"/>
            <w:szCs w:val="24"/>
          </w:rPr>
          <w:t>? The second reason is that these men are Albanians, a ruthless criminal gang."</w:t>
        </w:r>
      </w:ins>
    </w:p>
    <w:p w14:paraId="18369A75" w14:textId="77777777" w:rsidR="005F56D3" w:rsidRPr="008057FC" w:rsidRDefault="005F56D3" w:rsidP="000B5256">
      <w:pPr>
        <w:widowControl w:val="0"/>
        <w:spacing w:after="0" w:line="360" w:lineRule="auto"/>
        <w:ind w:firstLine="288"/>
        <w:contextualSpacing/>
        <w:rPr>
          <w:ins w:id="556" w:author="Author"/>
          <w:rFonts w:ascii="Times New Roman" w:eastAsia="Calibri" w:hAnsi="Times New Roman" w:cs="Times New Roman"/>
          <w:color w:val="000000"/>
          <w:sz w:val="24"/>
          <w:szCs w:val="24"/>
        </w:rPr>
      </w:pPr>
    </w:p>
    <w:p w14:paraId="01D0303B" w14:textId="77777777" w:rsidR="005F56D3" w:rsidRPr="008057FC" w:rsidRDefault="005F56D3" w:rsidP="000B5256">
      <w:pPr>
        <w:widowControl w:val="0"/>
        <w:spacing w:after="0" w:line="360" w:lineRule="auto"/>
        <w:ind w:firstLine="288"/>
        <w:contextualSpacing/>
        <w:rPr>
          <w:ins w:id="557" w:author="Author"/>
          <w:rFonts w:ascii="Times New Roman" w:eastAsia="Calibri" w:hAnsi="Times New Roman" w:cs="Times New Roman"/>
          <w:color w:val="000000"/>
          <w:sz w:val="24"/>
          <w:szCs w:val="24"/>
        </w:rPr>
      </w:pPr>
      <w:ins w:id="558" w:author="Author">
        <w:r w:rsidRPr="008057FC">
          <w:rPr>
            <w:rFonts w:ascii="Times New Roman" w:eastAsia="Calibri" w:hAnsi="Times New Roman" w:cs="Times New Roman"/>
            <w:color w:val="000000"/>
            <w:sz w:val="24"/>
            <w:szCs w:val="24"/>
          </w:rPr>
          <w:t>"How do you know they were Albanians?"</w:t>
        </w:r>
      </w:ins>
    </w:p>
    <w:p w14:paraId="2AD703FA" w14:textId="77777777" w:rsidR="005F56D3" w:rsidRPr="008057FC" w:rsidRDefault="005F56D3" w:rsidP="000B5256">
      <w:pPr>
        <w:widowControl w:val="0"/>
        <w:spacing w:after="0" w:line="360" w:lineRule="auto"/>
        <w:ind w:firstLine="288"/>
        <w:contextualSpacing/>
        <w:rPr>
          <w:ins w:id="559" w:author="Author"/>
          <w:rFonts w:ascii="Times New Roman" w:eastAsia="Calibri" w:hAnsi="Times New Roman" w:cs="Times New Roman"/>
          <w:color w:val="000000"/>
          <w:sz w:val="24"/>
          <w:szCs w:val="24"/>
        </w:rPr>
      </w:pPr>
    </w:p>
    <w:p w14:paraId="15C05EAC" w14:textId="77777777" w:rsidR="005F56D3" w:rsidRPr="008057FC" w:rsidRDefault="005F56D3" w:rsidP="000B5256">
      <w:pPr>
        <w:widowControl w:val="0"/>
        <w:spacing w:after="0" w:line="360" w:lineRule="auto"/>
        <w:ind w:left="720" w:right="576"/>
        <w:contextualSpacing/>
        <w:rPr>
          <w:ins w:id="560" w:author="Author"/>
          <w:rFonts w:ascii="Times New Roman" w:eastAsia="Calibri" w:hAnsi="Times New Roman" w:cs="Times New Roman"/>
          <w:i/>
          <w:iCs/>
          <w:color w:val="000000"/>
          <w:sz w:val="24"/>
          <w:szCs w:val="24"/>
        </w:rPr>
      </w:pPr>
      <w:ins w:id="561" w:author="Author">
        <w:r w:rsidRPr="008057FC">
          <w:rPr>
            <w:rFonts w:ascii="Times New Roman" w:eastAsia="Calibri" w:hAnsi="Times New Roman" w:cs="Times New Roman"/>
            <w:i/>
            <w:iCs/>
            <w:color w:val="000000"/>
            <w:sz w:val="24"/>
            <w:szCs w:val="24"/>
          </w:rPr>
          <w:t>"I got the name of one of them, Yilka Kartallozi</w:t>
        </w:r>
      </w:ins>
      <w:r w:rsidRPr="008057FC">
        <w:rPr>
          <w:rFonts w:ascii="Times New Roman" w:eastAsia="Calibri" w:hAnsi="Times New Roman" w:cs="Times New Roman"/>
          <w:i/>
          <w:iCs/>
          <w:color w:val="000000"/>
          <w:sz w:val="24"/>
          <w:szCs w:val="24"/>
        </w:rPr>
        <w:t>, d</w:t>
      </w:r>
      <w:ins w:id="562" w:author="Author">
        <w:r w:rsidRPr="008057FC">
          <w:rPr>
            <w:rFonts w:ascii="Times New Roman" w:eastAsia="Calibri" w:hAnsi="Times New Roman" w:cs="Times New Roman"/>
            <w:i/>
            <w:iCs/>
            <w:color w:val="000000"/>
            <w:sz w:val="24"/>
            <w:szCs w:val="24"/>
          </w:rPr>
          <w:t>uring my rape. That is an Albanian surname</w:t>
        </w:r>
      </w:ins>
      <w:r w:rsidRPr="008057FC">
        <w:rPr>
          <w:rFonts w:ascii="Times New Roman" w:eastAsia="Calibri" w:hAnsi="Times New Roman" w:cs="Times New Roman"/>
          <w:i/>
          <w:iCs/>
          <w:color w:val="000000"/>
          <w:sz w:val="24"/>
          <w:szCs w:val="24"/>
        </w:rPr>
        <w:t>.”</w:t>
      </w:r>
    </w:p>
    <w:p w14:paraId="0FFCB697" w14:textId="77777777" w:rsidR="005F56D3" w:rsidRPr="008057FC" w:rsidRDefault="005F56D3" w:rsidP="000B5256">
      <w:pPr>
        <w:widowControl w:val="0"/>
        <w:spacing w:after="0" w:line="360" w:lineRule="auto"/>
        <w:ind w:firstLine="288"/>
        <w:contextualSpacing/>
        <w:rPr>
          <w:ins w:id="563" w:author="Author"/>
          <w:rFonts w:ascii="Times New Roman" w:eastAsia="Calibri" w:hAnsi="Times New Roman" w:cs="Times New Roman"/>
          <w:color w:val="000000"/>
          <w:sz w:val="24"/>
          <w:szCs w:val="24"/>
        </w:rPr>
      </w:pPr>
    </w:p>
    <w:p w14:paraId="6CF58AFB" w14:textId="77777777" w:rsidR="005F56D3" w:rsidRPr="008057FC" w:rsidRDefault="005F56D3" w:rsidP="000B5256">
      <w:pPr>
        <w:widowControl w:val="0"/>
        <w:spacing w:after="0" w:line="360" w:lineRule="auto"/>
        <w:ind w:firstLine="288"/>
        <w:contextualSpacing/>
        <w:rPr>
          <w:ins w:id="564" w:author="Author"/>
          <w:rFonts w:ascii="Times New Roman" w:eastAsia="Calibri" w:hAnsi="Times New Roman" w:cs="Times New Roman"/>
          <w:color w:val="000000"/>
          <w:sz w:val="24"/>
          <w:szCs w:val="24"/>
        </w:rPr>
      </w:pPr>
      <w:ins w:id="565" w:author="Author">
        <w:r w:rsidRPr="008057FC">
          <w:rPr>
            <w:rFonts w:ascii="Times New Roman" w:eastAsia="Calibri" w:hAnsi="Times New Roman" w:cs="Times New Roman"/>
            <w:color w:val="000000"/>
            <w:sz w:val="24"/>
            <w:szCs w:val="24"/>
          </w:rPr>
          <w:t>"Do you desire vengeance on these Albanians, Jane Doe 413?"</w:t>
        </w:r>
      </w:ins>
    </w:p>
    <w:p w14:paraId="22E1AE01" w14:textId="77777777" w:rsidR="005F56D3" w:rsidRPr="008057FC" w:rsidRDefault="005F56D3" w:rsidP="000B5256">
      <w:pPr>
        <w:widowControl w:val="0"/>
        <w:spacing w:after="0" w:line="360" w:lineRule="auto"/>
        <w:ind w:firstLine="288"/>
        <w:contextualSpacing/>
        <w:rPr>
          <w:ins w:id="566" w:author="Author"/>
          <w:rFonts w:ascii="Times New Roman" w:eastAsia="Calibri" w:hAnsi="Times New Roman" w:cs="Times New Roman"/>
          <w:color w:val="000000"/>
          <w:sz w:val="24"/>
          <w:szCs w:val="24"/>
        </w:rPr>
      </w:pPr>
    </w:p>
    <w:p w14:paraId="46DD28B7" w14:textId="77777777" w:rsidR="005F56D3" w:rsidRPr="008057FC" w:rsidRDefault="005F56D3" w:rsidP="000B5256">
      <w:pPr>
        <w:widowControl w:val="0"/>
        <w:spacing w:after="0" w:line="360" w:lineRule="auto"/>
        <w:ind w:left="720" w:right="576"/>
        <w:contextualSpacing/>
        <w:rPr>
          <w:ins w:id="567" w:author="Author"/>
          <w:rFonts w:ascii="Times New Roman" w:eastAsia="Calibri" w:hAnsi="Times New Roman" w:cs="Times New Roman"/>
          <w:i/>
          <w:iCs/>
          <w:color w:val="000000"/>
          <w:sz w:val="24"/>
          <w:szCs w:val="24"/>
        </w:rPr>
      </w:pPr>
      <w:ins w:id="568" w:author="Author">
        <w:r w:rsidRPr="008057FC">
          <w:rPr>
            <w:rFonts w:ascii="Times New Roman" w:eastAsia="Calibri" w:hAnsi="Times New Roman" w:cs="Times New Roman"/>
            <w:i/>
            <w:iCs/>
            <w:color w:val="000000"/>
            <w:sz w:val="24"/>
            <w:szCs w:val="24"/>
          </w:rPr>
          <w:t xml:space="preserve">"With respect, Master Wu, the correct word is justice. I want to bankrupt these people, ruin their organization, and make them easy targets for the police. Such an endeavor will take years, and your </w:t>
        </w:r>
        <w:r w:rsidRPr="008057FC">
          <w:rPr>
            <w:rFonts w:ascii="Times New Roman" w:eastAsia="Calibri" w:hAnsi="Times New Roman" w:cs="Times New Roman"/>
            <w:i/>
            <w:iCs/>
            <w:color w:val="000000"/>
            <w:sz w:val="24"/>
            <w:szCs w:val="24"/>
          </w:rPr>
          <w:lastRenderedPageBreak/>
          <w:t>training may keep me alive long enough to do this."</w:t>
        </w:r>
      </w:ins>
    </w:p>
    <w:p w14:paraId="2D6FD1D8" w14:textId="77777777" w:rsidR="005F56D3" w:rsidRPr="008057FC" w:rsidRDefault="005F56D3" w:rsidP="000B5256">
      <w:pPr>
        <w:widowControl w:val="0"/>
        <w:spacing w:after="0" w:line="360" w:lineRule="auto"/>
        <w:ind w:firstLine="288"/>
        <w:contextualSpacing/>
        <w:rPr>
          <w:ins w:id="569" w:author="Author"/>
          <w:rFonts w:ascii="Times New Roman" w:eastAsia="Calibri" w:hAnsi="Times New Roman" w:cs="Times New Roman"/>
          <w:color w:val="000000"/>
          <w:sz w:val="24"/>
          <w:szCs w:val="24"/>
        </w:rPr>
      </w:pPr>
    </w:p>
    <w:p w14:paraId="35D20B62" w14:textId="77777777" w:rsidR="005F56D3" w:rsidRPr="008057FC" w:rsidRDefault="005F56D3" w:rsidP="000B5256">
      <w:pPr>
        <w:widowControl w:val="0"/>
        <w:spacing w:after="0" w:line="360" w:lineRule="auto"/>
        <w:ind w:firstLine="288"/>
        <w:contextualSpacing/>
        <w:rPr>
          <w:ins w:id="570" w:author="Author"/>
          <w:rFonts w:ascii="Times New Roman" w:eastAsia="Calibri" w:hAnsi="Times New Roman" w:cs="Times New Roman"/>
          <w:color w:val="000000"/>
          <w:sz w:val="24"/>
          <w:szCs w:val="24"/>
        </w:rPr>
      </w:pPr>
      <w:ins w:id="571" w:author="Author">
        <w:r w:rsidRPr="008057FC">
          <w:rPr>
            <w:rFonts w:ascii="Times New Roman" w:eastAsia="Calibri" w:hAnsi="Times New Roman" w:cs="Times New Roman"/>
            <w:color w:val="000000"/>
            <w:sz w:val="24"/>
            <w:szCs w:val="24"/>
          </w:rPr>
          <w:t xml:space="preserve">Master Wu looked at me intently as if pondering what he </w:t>
        </w:r>
      </w:ins>
      <w:r w:rsidRPr="008057FC">
        <w:rPr>
          <w:rFonts w:ascii="Times New Roman" w:eastAsia="Calibri" w:hAnsi="Times New Roman" w:cs="Times New Roman"/>
          <w:color w:val="000000"/>
          <w:sz w:val="24"/>
          <w:szCs w:val="24"/>
        </w:rPr>
        <w:t>sh</w:t>
      </w:r>
      <w:ins w:id="572" w:author="Author">
        <w:r w:rsidRPr="008057FC">
          <w:rPr>
            <w:rFonts w:ascii="Times New Roman" w:eastAsia="Calibri" w:hAnsi="Times New Roman" w:cs="Times New Roman"/>
            <w:color w:val="000000"/>
            <w:sz w:val="24"/>
            <w:szCs w:val="24"/>
          </w:rPr>
          <w:t>ould say.</w:t>
        </w:r>
      </w:ins>
    </w:p>
    <w:p w14:paraId="560B861E" w14:textId="77777777" w:rsidR="005F56D3" w:rsidRPr="008057FC" w:rsidRDefault="005F56D3" w:rsidP="000B5256">
      <w:pPr>
        <w:widowControl w:val="0"/>
        <w:spacing w:after="0" w:line="360" w:lineRule="auto"/>
        <w:ind w:firstLine="288"/>
        <w:contextualSpacing/>
        <w:rPr>
          <w:ins w:id="573" w:author="Author"/>
          <w:rFonts w:ascii="Times New Roman" w:eastAsia="Calibri" w:hAnsi="Times New Roman" w:cs="Times New Roman"/>
          <w:color w:val="000000"/>
          <w:sz w:val="24"/>
          <w:szCs w:val="24"/>
        </w:rPr>
      </w:pPr>
      <w:ins w:id="574" w:author="Author">
        <w:r w:rsidRPr="008057FC">
          <w:rPr>
            <w:rFonts w:ascii="Times New Roman" w:eastAsia="Calibri" w:hAnsi="Times New Roman" w:cs="Times New Roman"/>
            <w:color w:val="000000"/>
            <w:sz w:val="24"/>
            <w:szCs w:val="24"/>
          </w:rPr>
          <w:t xml:space="preserve"> </w:t>
        </w:r>
        <w:r w:rsidRPr="008057FC">
          <w:rPr>
            <w:rStyle w:val="BodyNormalChar"/>
            <w:rFonts w:ascii="Times New Roman" w:hAnsi="Times New Roman" w:cs="Times New Roman"/>
            <w:sz w:val="24"/>
            <w:szCs w:val="24"/>
          </w:rPr>
          <w:t xml:space="preserve">"Jane, there is something still hurting you. Something you are ashamed to reveal. </w:t>
        </w:r>
      </w:ins>
      <w:r w:rsidRPr="008057FC">
        <w:rPr>
          <w:rStyle w:val="BodyNormalChar"/>
          <w:rFonts w:ascii="Times New Roman" w:hAnsi="Times New Roman" w:cs="Times New Roman"/>
          <w:sz w:val="24"/>
          <w:szCs w:val="24"/>
        </w:rPr>
        <w:t>I am</w:t>
      </w:r>
      <w:ins w:id="575" w:author="Author">
        <w:r w:rsidRPr="008057FC">
          <w:rPr>
            <w:rStyle w:val="BodyNormalChar"/>
            <w:rFonts w:ascii="Times New Roman" w:hAnsi="Times New Roman" w:cs="Times New Roman"/>
            <w:sz w:val="24"/>
            <w:szCs w:val="24"/>
          </w:rPr>
          <w:t xml:space="preserve"> a good judge of character, Angel with golden hair. What you say to me will never be revealed to anyone. What still troubles you?"</w:t>
        </w:r>
      </w:ins>
    </w:p>
    <w:p w14:paraId="13250CBC" w14:textId="77777777" w:rsidR="005F56D3" w:rsidRPr="008057FC" w:rsidRDefault="005F56D3" w:rsidP="000B5256">
      <w:pPr>
        <w:widowControl w:val="0"/>
        <w:spacing w:after="0" w:line="360" w:lineRule="auto"/>
        <w:ind w:firstLine="288"/>
        <w:contextualSpacing/>
        <w:rPr>
          <w:ins w:id="576" w:author="Author"/>
          <w:rFonts w:ascii="Times New Roman" w:eastAsia="Calibri" w:hAnsi="Times New Roman" w:cs="Times New Roman"/>
          <w:color w:val="000000"/>
          <w:sz w:val="24"/>
          <w:szCs w:val="24"/>
        </w:rPr>
      </w:pPr>
      <w:ins w:id="577" w:author="Author">
        <w:r w:rsidRPr="008057FC">
          <w:rPr>
            <w:rFonts w:ascii="Times New Roman" w:eastAsia="Calibri" w:hAnsi="Times New Roman" w:cs="Times New Roman"/>
            <w:color w:val="000000"/>
            <w:sz w:val="24"/>
            <w:szCs w:val="24"/>
          </w:rPr>
          <w:t xml:space="preserve">I trembled as I lowered my iPad to the floor. Rising, I couldn't help </w:t>
        </w:r>
      </w:ins>
      <w:r w:rsidRPr="008057FC">
        <w:rPr>
          <w:rFonts w:ascii="Times New Roman" w:eastAsia="Calibri" w:hAnsi="Times New Roman" w:cs="Times New Roman"/>
          <w:color w:val="000000"/>
          <w:sz w:val="24"/>
          <w:szCs w:val="24"/>
        </w:rPr>
        <w:t>it,</w:t>
      </w:r>
      <w:ins w:id="578" w:author="Author">
        <w:r w:rsidRPr="008057FC">
          <w:rPr>
            <w:rFonts w:ascii="Times New Roman" w:eastAsia="Calibri" w:hAnsi="Times New Roman" w:cs="Times New Roman"/>
            <w:color w:val="000000"/>
            <w:sz w:val="24"/>
            <w:szCs w:val="24"/>
          </w:rPr>
          <w:t xml:space="preserve"> my eyes watered. I pulled the T-shirt's collar down enough to reveal the scar on my left breast; I wasn't wearing a bra. I stared at him, measuring his response. Master Wu looked at the mutilation </w:t>
        </w:r>
      </w:ins>
      <w:r w:rsidRPr="008057FC">
        <w:rPr>
          <w:rFonts w:ascii="Times New Roman" w:eastAsia="Calibri" w:hAnsi="Times New Roman" w:cs="Times New Roman"/>
          <w:color w:val="000000"/>
          <w:sz w:val="24"/>
          <w:szCs w:val="24"/>
        </w:rPr>
        <w:t>momentarily</w:t>
      </w:r>
      <w:ins w:id="579" w:author="Author">
        <w:r w:rsidRPr="008057FC">
          <w:rPr>
            <w:rFonts w:ascii="Times New Roman" w:eastAsia="Calibri" w:hAnsi="Times New Roman" w:cs="Times New Roman"/>
            <w:color w:val="000000"/>
            <w:sz w:val="24"/>
            <w:szCs w:val="24"/>
          </w:rPr>
          <w:t xml:space="preserve"> and returned his penetrating gaze to my eyes.</w:t>
        </w:r>
      </w:ins>
    </w:p>
    <w:p w14:paraId="0F6647FD" w14:textId="77777777" w:rsidR="005F56D3" w:rsidRPr="008057FC" w:rsidRDefault="005F56D3" w:rsidP="000B5256">
      <w:pPr>
        <w:widowControl w:val="0"/>
        <w:spacing w:after="0" w:line="360" w:lineRule="auto"/>
        <w:ind w:firstLine="288"/>
        <w:contextualSpacing/>
        <w:rPr>
          <w:ins w:id="580" w:author="Author"/>
          <w:rFonts w:ascii="Times New Roman" w:eastAsia="Calibri" w:hAnsi="Times New Roman" w:cs="Times New Roman"/>
          <w:color w:val="000000"/>
          <w:sz w:val="24"/>
          <w:szCs w:val="24"/>
        </w:rPr>
      </w:pPr>
      <w:proofErr w:type="gramStart"/>
      <w:ins w:id="581" w:author="Author">
        <w:r w:rsidRPr="008057FC">
          <w:rPr>
            <w:rFonts w:ascii="Times New Roman" w:eastAsia="Calibri" w:hAnsi="Times New Roman" w:cs="Times New Roman"/>
            <w:color w:val="000000"/>
            <w:sz w:val="24"/>
            <w:szCs w:val="24"/>
          </w:rPr>
          <w:t>I hastily</w:t>
        </w:r>
        <w:proofErr w:type="gramEnd"/>
        <w:r w:rsidRPr="008057FC">
          <w:rPr>
            <w:rFonts w:ascii="Times New Roman" w:eastAsia="Calibri" w:hAnsi="Times New Roman" w:cs="Times New Roman"/>
            <w:color w:val="000000"/>
            <w:sz w:val="24"/>
            <w:szCs w:val="24"/>
          </w:rPr>
          <w:t xml:space="preserve"> smoothed my T-shirt, grabbed my iPad, and faced him. He stepped close to me, staring into my eyes intensely.</w:t>
        </w:r>
      </w:ins>
    </w:p>
    <w:p w14:paraId="61E47785" w14:textId="77777777" w:rsidR="005F56D3" w:rsidRPr="008057FC" w:rsidRDefault="005F56D3" w:rsidP="000B5256">
      <w:pPr>
        <w:widowControl w:val="0"/>
        <w:spacing w:after="0" w:line="360" w:lineRule="auto"/>
        <w:ind w:firstLine="288"/>
        <w:contextualSpacing/>
        <w:rPr>
          <w:ins w:id="582" w:author="Author"/>
          <w:rFonts w:ascii="Times New Roman" w:eastAsia="Calibri" w:hAnsi="Times New Roman" w:cs="Times New Roman"/>
          <w:color w:val="000000"/>
          <w:sz w:val="24"/>
          <w:szCs w:val="24"/>
        </w:rPr>
      </w:pPr>
      <w:ins w:id="583" w:author="Author">
        <w:r w:rsidRPr="008057FC">
          <w:rPr>
            <w:rFonts w:ascii="Times New Roman" w:eastAsia="Calibri" w:hAnsi="Times New Roman" w:cs="Times New Roman"/>
            <w:color w:val="000000"/>
            <w:sz w:val="24"/>
            <w:szCs w:val="24"/>
          </w:rPr>
          <w:t xml:space="preserve">"Angel with golden hair, the first lesson in Wushu is eye contact. Always look at your instructor or opponent right in their eyes. The eyes reveal much, like deception, fear, and contemplation of a move against you. You will learn that Wushu is not just about physical fighting but </w:t>
        </w:r>
      </w:ins>
      <w:r w:rsidRPr="008057FC">
        <w:rPr>
          <w:rFonts w:ascii="Times New Roman" w:eastAsia="Calibri" w:hAnsi="Times New Roman" w:cs="Times New Roman"/>
          <w:color w:val="000000"/>
          <w:sz w:val="24"/>
          <w:szCs w:val="24"/>
        </w:rPr>
        <w:t>also about mental and spiritual strength, which</w:t>
      </w:r>
      <w:ins w:id="584" w:author="Author">
        <w:r w:rsidRPr="008057FC">
          <w:rPr>
            <w:rFonts w:ascii="Times New Roman" w:eastAsia="Calibri" w:hAnsi="Times New Roman" w:cs="Times New Roman"/>
            <w:color w:val="000000"/>
            <w:sz w:val="24"/>
            <w:szCs w:val="24"/>
          </w:rPr>
          <w:t xml:space="preserve"> gives you an advantage over others in the direst of situations.</w:t>
        </w:r>
      </w:ins>
    </w:p>
    <w:p w14:paraId="14CA1584" w14:textId="77777777" w:rsidR="005F56D3" w:rsidRPr="008057FC" w:rsidRDefault="005F56D3" w:rsidP="000B5256">
      <w:pPr>
        <w:widowControl w:val="0"/>
        <w:spacing w:after="0" w:line="360" w:lineRule="auto"/>
        <w:ind w:firstLine="288"/>
        <w:contextualSpacing/>
        <w:rPr>
          <w:ins w:id="585"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w:t>
      </w:r>
      <w:ins w:id="586" w:author="Author">
        <w:r w:rsidRPr="008057FC">
          <w:rPr>
            <w:rFonts w:ascii="Times New Roman" w:eastAsia="Calibri" w:hAnsi="Times New Roman" w:cs="Times New Roman"/>
            <w:color w:val="000000"/>
            <w:sz w:val="24"/>
            <w:szCs w:val="24"/>
          </w:rPr>
          <w:t xml:space="preserve">The mark over your heart will fade in time, but you should not consider it a personal failure. No, it shall </w:t>
        </w:r>
      </w:ins>
      <w:r w:rsidRPr="008057FC">
        <w:rPr>
          <w:rFonts w:ascii="Times New Roman" w:eastAsia="Calibri" w:hAnsi="Times New Roman" w:cs="Times New Roman"/>
          <w:color w:val="000000"/>
          <w:sz w:val="24"/>
          <w:szCs w:val="24"/>
        </w:rPr>
        <w:t>signify your decision to be no longer a voiceless outcast,</w:t>
      </w:r>
      <w:ins w:id="587" w:author="Author">
        <w:r w:rsidRPr="008057FC">
          <w:rPr>
            <w:rFonts w:ascii="Times New Roman" w:eastAsia="Calibri" w:hAnsi="Times New Roman" w:cs="Times New Roman"/>
            <w:color w:val="000000"/>
            <w:sz w:val="24"/>
            <w:szCs w:val="24"/>
          </w:rPr>
          <w:t xml:space="preserve"> </w:t>
        </w:r>
      </w:ins>
      <w:r w:rsidRPr="008057FC">
        <w:rPr>
          <w:rFonts w:ascii="Times New Roman" w:eastAsia="Calibri" w:hAnsi="Times New Roman" w:cs="Times New Roman"/>
          <w:color w:val="000000"/>
          <w:sz w:val="24"/>
          <w:szCs w:val="24"/>
        </w:rPr>
        <w:t>t</w:t>
      </w:r>
      <w:ins w:id="588" w:author="Author">
        <w:r w:rsidRPr="008057FC">
          <w:rPr>
            <w:rFonts w:ascii="Times New Roman" w:eastAsia="Calibri" w:hAnsi="Times New Roman" w:cs="Times New Roman"/>
            <w:color w:val="000000"/>
            <w:sz w:val="24"/>
            <w:szCs w:val="24"/>
          </w:rPr>
          <w:t>o no longer be a victim</w:t>
        </w:r>
      </w:ins>
      <w:r w:rsidRPr="008057FC">
        <w:rPr>
          <w:rFonts w:ascii="Times New Roman" w:eastAsia="Calibri" w:hAnsi="Times New Roman" w:cs="Times New Roman"/>
          <w:color w:val="000000"/>
          <w:sz w:val="24"/>
          <w:szCs w:val="24"/>
        </w:rPr>
        <w:t xml:space="preserve"> and</w:t>
      </w:r>
      <w:ins w:id="589" w:author="Author">
        <w:r w:rsidRPr="008057FC">
          <w:rPr>
            <w:rFonts w:ascii="Times New Roman" w:eastAsia="Calibri" w:hAnsi="Times New Roman" w:cs="Times New Roman"/>
            <w:color w:val="000000"/>
            <w:sz w:val="24"/>
            <w:szCs w:val="24"/>
          </w:rPr>
          <w:t xml:space="preserve"> hide in the shadows.</w:t>
        </w:r>
      </w:ins>
    </w:p>
    <w:p w14:paraId="27A82785" w14:textId="77777777" w:rsidR="005F56D3" w:rsidRPr="008057FC" w:rsidRDefault="005F56D3" w:rsidP="000B5256">
      <w:pPr>
        <w:widowControl w:val="0"/>
        <w:spacing w:after="0" w:line="360" w:lineRule="auto"/>
        <w:ind w:firstLine="288"/>
        <w:contextualSpacing/>
        <w:rPr>
          <w:ins w:id="590"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lastRenderedPageBreak/>
        <w:t>“</w:t>
      </w:r>
      <w:ins w:id="591" w:author="Author">
        <w:r w:rsidRPr="008057FC">
          <w:rPr>
            <w:rFonts w:ascii="Times New Roman" w:eastAsia="Calibri" w:hAnsi="Times New Roman" w:cs="Times New Roman"/>
            <w:color w:val="000000"/>
            <w:sz w:val="24"/>
            <w:szCs w:val="24"/>
          </w:rPr>
          <w:t xml:space="preserve">There is physical beauty, Angel with golden hair, of which you are epically gifted. But there is also inner beauty underneath the skin that you possess. I will train that part of you as part of our work together. </w:t>
        </w:r>
      </w:ins>
    </w:p>
    <w:p w14:paraId="7900E67D" w14:textId="77777777" w:rsidR="005F56D3" w:rsidRPr="008057FC" w:rsidRDefault="005F56D3" w:rsidP="000B5256">
      <w:pPr>
        <w:widowControl w:val="0"/>
        <w:spacing w:after="0" w:line="360" w:lineRule="auto"/>
        <w:ind w:firstLine="288"/>
        <w:contextualSpacing/>
        <w:rPr>
          <w:ins w:id="592"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w:t>
      </w:r>
      <w:ins w:id="593" w:author="Author">
        <w:r w:rsidRPr="008057FC">
          <w:rPr>
            <w:rFonts w:ascii="Times New Roman" w:eastAsia="Calibri" w:hAnsi="Times New Roman" w:cs="Times New Roman"/>
            <w:color w:val="000000"/>
            <w:sz w:val="24"/>
            <w:szCs w:val="24"/>
          </w:rPr>
          <w:t>One other thing</w:t>
        </w:r>
      </w:ins>
      <w:r w:rsidRPr="008057FC">
        <w:rPr>
          <w:rFonts w:ascii="Times New Roman" w:eastAsia="Calibri" w:hAnsi="Times New Roman" w:cs="Times New Roman"/>
          <w:color w:val="000000"/>
          <w:sz w:val="24"/>
          <w:szCs w:val="24"/>
        </w:rPr>
        <w:t>:</w:t>
      </w:r>
      <w:ins w:id="594" w:author="Author">
        <w:r w:rsidRPr="008057FC">
          <w:rPr>
            <w:rFonts w:ascii="Times New Roman" w:eastAsia="Calibri" w:hAnsi="Times New Roman" w:cs="Times New Roman"/>
            <w:color w:val="000000"/>
            <w:sz w:val="24"/>
            <w:szCs w:val="24"/>
          </w:rPr>
          <w:t xml:space="preserve"> I am married with three children. You must never fear me, for I will never abuse you as others have. Sometimes, our hands might be placed in private areas during our training. Such actions are inadvertent, and I ask your forgiveness if it happens. Let's get started."</w:t>
        </w:r>
      </w:ins>
    </w:p>
    <w:p w14:paraId="32974D0F" w14:textId="77777777" w:rsidR="005F56D3" w:rsidRPr="008057FC" w:rsidRDefault="005F56D3" w:rsidP="000B5256">
      <w:pPr>
        <w:widowControl w:val="0"/>
        <w:spacing w:after="0" w:line="360" w:lineRule="auto"/>
        <w:ind w:firstLine="288"/>
        <w:contextualSpacing/>
        <w:rPr>
          <w:ins w:id="595" w:author="Author"/>
          <w:rFonts w:ascii="Times New Roman" w:eastAsia="Calibri" w:hAnsi="Times New Roman" w:cs="Times New Roman"/>
          <w:color w:val="000000"/>
          <w:sz w:val="24"/>
          <w:szCs w:val="24"/>
        </w:rPr>
      </w:pPr>
      <w:ins w:id="596" w:author="Author">
        <w:r w:rsidRPr="008057FC">
          <w:rPr>
            <w:rFonts w:ascii="Times New Roman" w:eastAsia="Calibri" w:hAnsi="Times New Roman" w:cs="Times New Roman"/>
            <w:color w:val="000000"/>
            <w:sz w:val="24"/>
            <w:szCs w:val="24"/>
          </w:rPr>
          <w:t>I became visually excited, though I could not vocally express it.</w:t>
        </w:r>
      </w:ins>
    </w:p>
    <w:p w14:paraId="717417D5" w14:textId="77777777" w:rsidR="005F56D3" w:rsidRPr="008057FC" w:rsidRDefault="005F56D3" w:rsidP="000B5256">
      <w:pPr>
        <w:widowControl w:val="0"/>
        <w:spacing w:after="0" w:line="360" w:lineRule="auto"/>
        <w:ind w:firstLine="288"/>
        <w:contextualSpacing/>
        <w:rPr>
          <w:ins w:id="597" w:author="Author"/>
          <w:rFonts w:ascii="Times New Roman" w:eastAsia="Calibri" w:hAnsi="Times New Roman" w:cs="Times New Roman"/>
          <w:color w:val="000000"/>
          <w:sz w:val="24"/>
          <w:szCs w:val="24"/>
        </w:rPr>
      </w:pPr>
    </w:p>
    <w:p w14:paraId="0DC328FD" w14:textId="77777777" w:rsidR="005F56D3" w:rsidRPr="008057FC" w:rsidRDefault="005F56D3" w:rsidP="000B5256">
      <w:pPr>
        <w:widowControl w:val="0"/>
        <w:spacing w:after="0" w:line="360" w:lineRule="auto"/>
        <w:ind w:left="720" w:right="576"/>
        <w:contextualSpacing/>
        <w:rPr>
          <w:ins w:id="598" w:author="Author"/>
          <w:rFonts w:ascii="Times New Roman" w:eastAsia="Calibri" w:hAnsi="Times New Roman" w:cs="Times New Roman"/>
          <w:i/>
          <w:iCs/>
          <w:color w:val="000000"/>
          <w:sz w:val="24"/>
          <w:szCs w:val="24"/>
        </w:rPr>
      </w:pPr>
      <w:ins w:id="599" w:author="Author">
        <w:r w:rsidRPr="008057FC">
          <w:rPr>
            <w:rFonts w:ascii="Times New Roman" w:eastAsia="Calibri" w:hAnsi="Times New Roman" w:cs="Times New Roman"/>
            <w:i/>
            <w:iCs/>
            <w:color w:val="000000"/>
            <w:sz w:val="24"/>
            <w:szCs w:val="24"/>
          </w:rPr>
          <w:t>"Does this mean that you will train me?"</w:t>
        </w:r>
      </w:ins>
    </w:p>
    <w:p w14:paraId="130826E3" w14:textId="77777777" w:rsidR="005F56D3" w:rsidRPr="008057FC" w:rsidRDefault="005F56D3" w:rsidP="000B5256">
      <w:pPr>
        <w:widowControl w:val="0"/>
        <w:spacing w:after="0" w:line="360" w:lineRule="auto"/>
        <w:ind w:firstLine="288"/>
        <w:contextualSpacing/>
        <w:rPr>
          <w:ins w:id="600" w:author="Author"/>
          <w:rFonts w:ascii="Times New Roman" w:eastAsia="Calibri" w:hAnsi="Times New Roman" w:cs="Times New Roman"/>
          <w:color w:val="000000"/>
          <w:sz w:val="24"/>
          <w:szCs w:val="24"/>
        </w:rPr>
      </w:pPr>
    </w:p>
    <w:p w14:paraId="3AC8960D" w14:textId="77777777" w:rsidR="005F56D3" w:rsidRPr="008057FC" w:rsidRDefault="005F56D3" w:rsidP="000B5256">
      <w:pPr>
        <w:widowControl w:val="0"/>
        <w:spacing w:after="0" w:line="360" w:lineRule="auto"/>
        <w:ind w:firstLine="288"/>
        <w:contextualSpacing/>
        <w:rPr>
          <w:ins w:id="601" w:author="Author"/>
          <w:rFonts w:ascii="Times New Roman" w:eastAsia="Calibri" w:hAnsi="Times New Roman" w:cs="Times New Roman"/>
          <w:color w:val="000000"/>
          <w:sz w:val="24"/>
          <w:szCs w:val="24"/>
        </w:rPr>
      </w:pPr>
      <w:ins w:id="602" w:author="Author">
        <w:r w:rsidRPr="008057FC">
          <w:rPr>
            <w:rFonts w:ascii="Times New Roman" w:eastAsia="Calibri" w:hAnsi="Times New Roman" w:cs="Times New Roman"/>
            <w:color w:val="000000"/>
            <w:sz w:val="24"/>
            <w:szCs w:val="24"/>
          </w:rPr>
          <w:t>"Yes, Jane Doe 413, I will train you. Do you have a job?"</w:t>
        </w:r>
      </w:ins>
    </w:p>
    <w:p w14:paraId="3C31446B" w14:textId="77777777" w:rsidR="005F56D3" w:rsidRPr="008057FC" w:rsidRDefault="005F56D3" w:rsidP="000B5256">
      <w:pPr>
        <w:widowControl w:val="0"/>
        <w:spacing w:after="0" w:line="360" w:lineRule="auto"/>
        <w:ind w:firstLine="288"/>
        <w:contextualSpacing/>
        <w:rPr>
          <w:ins w:id="603" w:author="Author"/>
          <w:rFonts w:ascii="Times New Roman" w:eastAsia="Calibri" w:hAnsi="Times New Roman" w:cs="Times New Roman"/>
          <w:color w:val="000000"/>
          <w:sz w:val="24"/>
          <w:szCs w:val="24"/>
        </w:rPr>
      </w:pPr>
    </w:p>
    <w:p w14:paraId="491A9297" w14:textId="77777777" w:rsidR="005F56D3" w:rsidRPr="008057FC" w:rsidRDefault="005F56D3" w:rsidP="000B5256">
      <w:pPr>
        <w:widowControl w:val="0"/>
        <w:spacing w:after="0" w:line="360" w:lineRule="auto"/>
        <w:ind w:left="720" w:right="576"/>
        <w:contextualSpacing/>
        <w:rPr>
          <w:ins w:id="604" w:author="Author"/>
          <w:rFonts w:ascii="Times New Roman" w:eastAsia="Calibri" w:hAnsi="Times New Roman" w:cs="Times New Roman"/>
          <w:i/>
          <w:iCs/>
          <w:color w:val="000000"/>
          <w:sz w:val="24"/>
          <w:szCs w:val="24"/>
        </w:rPr>
      </w:pPr>
      <w:ins w:id="605" w:author="Author">
        <w:r w:rsidRPr="008057FC">
          <w:rPr>
            <w:rFonts w:ascii="Times New Roman" w:eastAsia="Calibri" w:hAnsi="Times New Roman" w:cs="Times New Roman"/>
            <w:i/>
            <w:iCs/>
            <w:color w:val="000000"/>
            <w:sz w:val="24"/>
            <w:szCs w:val="24"/>
          </w:rPr>
          <w:t xml:space="preserve">"I can't return to my old dishwashing job at the Diner. The mob knows I work there. No, I'm </w:t>
        </w:r>
      </w:ins>
      <w:r w:rsidRPr="008057FC">
        <w:rPr>
          <w:rFonts w:ascii="Times New Roman" w:eastAsia="Calibri" w:hAnsi="Times New Roman" w:cs="Times New Roman"/>
          <w:i/>
          <w:iCs/>
          <w:color w:val="000000"/>
          <w:sz w:val="24"/>
          <w:szCs w:val="24"/>
        </w:rPr>
        <w:t>looking for a computer software development job</w:t>
      </w:r>
      <w:ins w:id="606" w:author="Author">
        <w:r w:rsidRPr="008057FC">
          <w:rPr>
            <w:rFonts w:ascii="Times New Roman" w:eastAsia="Calibri" w:hAnsi="Times New Roman" w:cs="Times New Roman"/>
            <w:i/>
            <w:iCs/>
            <w:color w:val="000000"/>
            <w:sz w:val="24"/>
            <w:szCs w:val="24"/>
          </w:rPr>
          <w:t>. I'm quite good at it, albeit self-taught."</w:t>
        </w:r>
      </w:ins>
    </w:p>
    <w:p w14:paraId="1B767CE8" w14:textId="77777777" w:rsidR="005F56D3" w:rsidRPr="008057FC" w:rsidRDefault="005F56D3" w:rsidP="000B5256">
      <w:pPr>
        <w:widowControl w:val="0"/>
        <w:spacing w:after="0" w:line="360" w:lineRule="auto"/>
        <w:ind w:firstLine="288"/>
        <w:contextualSpacing/>
        <w:rPr>
          <w:ins w:id="607" w:author="Author"/>
          <w:rFonts w:ascii="Times New Roman" w:eastAsia="Calibri" w:hAnsi="Times New Roman" w:cs="Times New Roman"/>
          <w:color w:val="000000"/>
          <w:sz w:val="24"/>
          <w:szCs w:val="24"/>
        </w:rPr>
      </w:pPr>
    </w:p>
    <w:p w14:paraId="2BA27FCA" w14:textId="77777777" w:rsidR="005F56D3" w:rsidRPr="008057FC" w:rsidRDefault="005F56D3" w:rsidP="000B5256">
      <w:pPr>
        <w:widowControl w:val="0"/>
        <w:spacing w:after="0" w:line="360" w:lineRule="auto"/>
        <w:ind w:firstLine="288"/>
        <w:contextualSpacing/>
        <w:rPr>
          <w:ins w:id="608" w:author="Author"/>
          <w:rFonts w:ascii="Times New Roman" w:eastAsia="Calibri" w:hAnsi="Times New Roman" w:cs="Times New Roman"/>
          <w:color w:val="000000"/>
          <w:sz w:val="24"/>
          <w:szCs w:val="24"/>
        </w:rPr>
      </w:pPr>
      <w:ins w:id="609" w:author="Author">
        <w:r w:rsidRPr="008057FC">
          <w:rPr>
            <w:rFonts w:ascii="Times New Roman" w:eastAsia="Calibri" w:hAnsi="Times New Roman" w:cs="Times New Roman"/>
            <w:color w:val="000000"/>
            <w:sz w:val="24"/>
            <w:szCs w:val="24"/>
          </w:rPr>
          <w:t>"I'm sure you will be successful. Lessons will be $40 for two hours. We will meet every Thursday, like today, at 9 p.m. You will only start paying me when you have employment and can pay."</w:t>
        </w:r>
      </w:ins>
    </w:p>
    <w:p w14:paraId="140D2201" w14:textId="77777777" w:rsidR="005F56D3" w:rsidRPr="008057FC" w:rsidRDefault="005F56D3" w:rsidP="000B5256">
      <w:pPr>
        <w:widowControl w:val="0"/>
        <w:spacing w:after="0" w:line="360" w:lineRule="auto"/>
        <w:ind w:firstLine="288"/>
        <w:contextualSpacing/>
        <w:rPr>
          <w:ins w:id="610" w:author="Author"/>
          <w:rFonts w:ascii="Times New Roman" w:eastAsia="Calibri" w:hAnsi="Times New Roman" w:cs="Times New Roman"/>
          <w:color w:val="000000"/>
          <w:sz w:val="24"/>
          <w:szCs w:val="24"/>
        </w:rPr>
      </w:pPr>
    </w:p>
    <w:p w14:paraId="56DE4DFD" w14:textId="77777777" w:rsidR="005F56D3" w:rsidRPr="008057FC" w:rsidRDefault="005F56D3" w:rsidP="000B5256">
      <w:pPr>
        <w:widowControl w:val="0"/>
        <w:spacing w:after="0" w:line="360" w:lineRule="auto"/>
        <w:ind w:left="720" w:right="576"/>
        <w:contextualSpacing/>
        <w:rPr>
          <w:ins w:id="611" w:author="Author"/>
          <w:rFonts w:ascii="Times New Roman" w:eastAsia="Calibri" w:hAnsi="Times New Roman" w:cs="Times New Roman"/>
          <w:i/>
          <w:iCs/>
          <w:color w:val="000000"/>
          <w:sz w:val="24"/>
          <w:szCs w:val="24"/>
        </w:rPr>
      </w:pPr>
      <w:ins w:id="612" w:author="Author">
        <w:r w:rsidRPr="008057FC">
          <w:rPr>
            <w:rFonts w:ascii="Times New Roman" w:eastAsia="Calibri" w:hAnsi="Times New Roman" w:cs="Times New Roman"/>
            <w:i/>
            <w:iCs/>
            <w:color w:val="000000"/>
            <w:sz w:val="24"/>
            <w:szCs w:val="24"/>
          </w:rPr>
          <w:t>"With respect, Master Wu, that seems like a meager price for two hours of your time."</w:t>
        </w:r>
      </w:ins>
    </w:p>
    <w:p w14:paraId="2962C3A5" w14:textId="77777777" w:rsidR="005F56D3" w:rsidRPr="008057FC" w:rsidRDefault="005F56D3" w:rsidP="000B5256">
      <w:pPr>
        <w:widowControl w:val="0"/>
        <w:spacing w:after="0" w:line="360" w:lineRule="auto"/>
        <w:ind w:firstLine="288"/>
        <w:contextualSpacing/>
        <w:rPr>
          <w:ins w:id="613" w:author="Author"/>
          <w:rFonts w:ascii="Times New Roman" w:eastAsia="Calibri" w:hAnsi="Times New Roman" w:cs="Times New Roman"/>
          <w:color w:val="000000"/>
          <w:sz w:val="24"/>
          <w:szCs w:val="24"/>
        </w:rPr>
      </w:pPr>
    </w:p>
    <w:p w14:paraId="4CF85786" w14:textId="77777777" w:rsidR="005F56D3" w:rsidRPr="008057FC" w:rsidRDefault="005F56D3" w:rsidP="000B5256">
      <w:pPr>
        <w:widowControl w:val="0"/>
        <w:spacing w:after="0" w:line="360" w:lineRule="auto"/>
        <w:ind w:firstLine="288"/>
        <w:contextualSpacing/>
        <w:rPr>
          <w:ins w:id="614" w:author="Author"/>
          <w:rFonts w:ascii="Times New Roman" w:eastAsia="Calibri" w:hAnsi="Times New Roman" w:cs="Times New Roman"/>
          <w:color w:val="000000"/>
          <w:sz w:val="24"/>
          <w:szCs w:val="24"/>
        </w:rPr>
      </w:pPr>
      <w:ins w:id="615" w:author="Author">
        <w:r w:rsidRPr="008057FC">
          <w:rPr>
            <w:rFonts w:ascii="Times New Roman" w:eastAsia="Calibri" w:hAnsi="Times New Roman" w:cs="Times New Roman"/>
            <w:color w:val="000000"/>
            <w:sz w:val="24"/>
            <w:szCs w:val="24"/>
          </w:rPr>
          <w:lastRenderedPageBreak/>
          <w:t>"Listen carefully, Angel with golden hair. In my dojo, you do not question my instruction or financial arrangements. I contemplated training you for free, but you might consider that an insult. Training will consist of physical exercise, followed by fighting techniques. Please follow me to the treadmill."</w:t>
        </w:r>
      </w:ins>
    </w:p>
    <w:p w14:paraId="6E428D90" w14:textId="77777777" w:rsidR="005F56D3" w:rsidRPr="008057FC" w:rsidRDefault="005F56D3" w:rsidP="000B5256">
      <w:pPr>
        <w:widowControl w:val="0"/>
        <w:spacing w:after="0" w:line="360" w:lineRule="auto"/>
        <w:ind w:firstLine="288"/>
        <w:contextualSpacing/>
        <w:rPr>
          <w:ins w:id="616" w:author="Author"/>
          <w:rFonts w:ascii="Times New Roman" w:eastAsia="Calibri" w:hAnsi="Times New Roman" w:cs="Times New Roman"/>
          <w:color w:val="000000"/>
          <w:sz w:val="24"/>
          <w:szCs w:val="24"/>
        </w:rPr>
      </w:pPr>
      <w:ins w:id="617" w:author="Author">
        <w:r w:rsidRPr="008057FC">
          <w:rPr>
            <w:rFonts w:ascii="Times New Roman" w:eastAsia="Calibri" w:hAnsi="Times New Roman" w:cs="Times New Roman"/>
            <w:color w:val="000000"/>
            <w:sz w:val="24"/>
            <w:szCs w:val="24"/>
          </w:rPr>
          <w:t>Wu's facility was large and had an assortment of weight machines, exercise bikes, and a couple of treadmills. He closed the Venetian blinds on the front windows by the street so no one could see us. He</w:t>
        </w:r>
        <w:r w:rsidRPr="008057FC">
          <w:rPr>
            <w:rFonts w:ascii="Times New Roman" w:eastAsia="Calibri" w:hAnsi="Times New Roman" w:cs="Times New Roman"/>
            <w:i/>
            <w:iCs/>
            <w:color w:val="000000"/>
            <w:sz w:val="24"/>
            <w:szCs w:val="24"/>
          </w:rPr>
          <w:t xml:space="preserve"> </w:t>
        </w:r>
        <w:r w:rsidRPr="008057FC">
          <w:rPr>
            <w:rFonts w:ascii="Times New Roman" w:eastAsia="Calibri" w:hAnsi="Times New Roman" w:cs="Times New Roman"/>
            <w:color w:val="000000"/>
            <w:sz w:val="24"/>
            <w:szCs w:val="24"/>
          </w:rPr>
          <w:t>motioned me to step on the treadmill and programmed it for a 30-minute session. The belt started to move.</w:t>
        </w:r>
      </w:ins>
    </w:p>
    <w:p w14:paraId="0A3DBE02" w14:textId="77777777" w:rsidR="005F56D3" w:rsidRPr="008057FC" w:rsidRDefault="005F56D3" w:rsidP="000B5256">
      <w:pPr>
        <w:widowControl w:val="0"/>
        <w:spacing w:after="0" w:line="360" w:lineRule="auto"/>
        <w:ind w:firstLine="288"/>
        <w:contextualSpacing/>
        <w:rPr>
          <w:ins w:id="618" w:author="Author"/>
          <w:rFonts w:ascii="Times New Roman" w:eastAsia="Calibri" w:hAnsi="Times New Roman" w:cs="Times New Roman"/>
          <w:color w:val="000000"/>
          <w:sz w:val="24"/>
          <w:szCs w:val="24"/>
        </w:rPr>
      </w:pPr>
      <w:ins w:id="619" w:author="Author">
        <w:r w:rsidRPr="008057FC">
          <w:rPr>
            <w:rFonts w:ascii="Times New Roman" w:eastAsia="Calibri" w:hAnsi="Times New Roman" w:cs="Times New Roman"/>
            <w:color w:val="000000"/>
            <w:sz w:val="24"/>
            <w:szCs w:val="24"/>
          </w:rPr>
          <w:t xml:space="preserve">"I will order some food for myself, as the family has already eaten. When you finish your treadmill run, I will teach </w:t>
        </w:r>
        <w:proofErr w:type="gramStart"/>
        <w:r w:rsidRPr="008057FC">
          <w:rPr>
            <w:rFonts w:ascii="Times New Roman" w:eastAsia="Calibri" w:hAnsi="Times New Roman" w:cs="Times New Roman"/>
            <w:color w:val="000000"/>
            <w:sz w:val="24"/>
            <w:szCs w:val="24"/>
          </w:rPr>
          <w:t>you in</w:t>
        </w:r>
        <w:proofErr w:type="gramEnd"/>
        <w:r w:rsidRPr="008057FC">
          <w:rPr>
            <w:rFonts w:ascii="Times New Roman" w:eastAsia="Calibri" w:hAnsi="Times New Roman" w:cs="Times New Roman"/>
            <w:color w:val="000000"/>
            <w:sz w:val="24"/>
            <w:szCs w:val="24"/>
          </w:rPr>
          <w:t xml:space="preserve"> self-defense."</w:t>
        </w:r>
      </w:ins>
    </w:p>
    <w:p w14:paraId="7DAF0D64" w14:textId="77777777" w:rsidR="005F56D3" w:rsidRPr="008057FC" w:rsidRDefault="005F56D3" w:rsidP="000B5256">
      <w:pPr>
        <w:widowControl w:val="0"/>
        <w:spacing w:after="0" w:line="360" w:lineRule="auto"/>
        <w:ind w:firstLine="288"/>
        <w:contextualSpacing/>
        <w:rPr>
          <w:ins w:id="620" w:author="Author"/>
          <w:rFonts w:ascii="Times New Roman" w:eastAsia="Calibri" w:hAnsi="Times New Roman" w:cs="Times New Roman"/>
          <w:color w:val="000000"/>
          <w:sz w:val="24"/>
          <w:szCs w:val="24"/>
        </w:rPr>
      </w:pPr>
      <w:ins w:id="621" w:author="Author">
        <w:r w:rsidRPr="008057FC">
          <w:rPr>
            <w:rFonts w:ascii="Times New Roman" w:eastAsia="Calibri" w:hAnsi="Times New Roman" w:cs="Times New Roman"/>
            <w:color w:val="000000"/>
            <w:sz w:val="24"/>
            <w:szCs w:val="24"/>
          </w:rPr>
          <w:t>I watched him eat his dinner; it looked like Ramen noodles. My 30-minute run ended, the treadmill belt stopped, and I gripped the rails to get my wind back. I was dripping with sweat but assumed he was used to such a thing. Wu walked toward me.</w:t>
        </w:r>
      </w:ins>
    </w:p>
    <w:p w14:paraId="3FA1BE26" w14:textId="77777777" w:rsidR="005F56D3" w:rsidRPr="008057FC" w:rsidRDefault="005F56D3" w:rsidP="000B5256">
      <w:pPr>
        <w:widowControl w:val="0"/>
        <w:spacing w:after="0" w:line="360" w:lineRule="auto"/>
        <w:ind w:firstLine="288"/>
        <w:contextualSpacing/>
        <w:rPr>
          <w:ins w:id="622" w:author="Author"/>
          <w:rFonts w:ascii="Times New Roman" w:eastAsia="Calibri" w:hAnsi="Times New Roman" w:cs="Times New Roman"/>
          <w:color w:val="000000"/>
          <w:sz w:val="24"/>
          <w:szCs w:val="24"/>
        </w:rPr>
      </w:pPr>
      <w:ins w:id="623" w:author="Author">
        <w:r w:rsidRPr="008057FC">
          <w:rPr>
            <w:rFonts w:ascii="Times New Roman" w:eastAsia="Calibri" w:hAnsi="Times New Roman" w:cs="Times New Roman"/>
            <w:color w:val="000000"/>
            <w:sz w:val="24"/>
            <w:szCs w:val="24"/>
          </w:rPr>
          <w:t xml:space="preserve">"In the future, use thumbs-up for yes and horizontal hand sweep for no." </w:t>
        </w:r>
      </w:ins>
    </w:p>
    <w:p w14:paraId="3B08855B" w14:textId="77777777" w:rsidR="005F56D3" w:rsidRPr="008057FC" w:rsidRDefault="005F56D3" w:rsidP="000B5256">
      <w:pPr>
        <w:widowControl w:val="0"/>
        <w:spacing w:after="0" w:line="360" w:lineRule="auto"/>
        <w:ind w:firstLine="288"/>
        <w:contextualSpacing/>
        <w:rPr>
          <w:ins w:id="624" w:author="Author"/>
          <w:rFonts w:ascii="Times New Roman" w:eastAsia="Calibri" w:hAnsi="Times New Roman" w:cs="Times New Roman"/>
          <w:color w:val="000000"/>
          <w:sz w:val="24"/>
          <w:szCs w:val="24"/>
        </w:rPr>
      </w:pPr>
      <w:ins w:id="625" w:author="Author">
        <w:r w:rsidRPr="008057FC">
          <w:rPr>
            <w:rFonts w:ascii="Times New Roman" w:eastAsia="Calibri" w:hAnsi="Times New Roman" w:cs="Times New Roman"/>
            <w:color w:val="000000"/>
            <w:sz w:val="24"/>
            <w:szCs w:val="24"/>
          </w:rPr>
          <w:t>He demonstrated each signal as he spoke.</w:t>
        </w:r>
      </w:ins>
    </w:p>
    <w:p w14:paraId="50F0CDD2" w14:textId="77777777" w:rsidR="005F56D3" w:rsidRPr="008057FC" w:rsidRDefault="005F56D3" w:rsidP="000B5256">
      <w:pPr>
        <w:widowControl w:val="0"/>
        <w:spacing w:after="0" w:line="360" w:lineRule="auto"/>
        <w:ind w:firstLine="288"/>
        <w:contextualSpacing/>
        <w:rPr>
          <w:ins w:id="626" w:author="Author"/>
          <w:rFonts w:ascii="Times New Roman" w:eastAsia="Calibri" w:hAnsi="Times New Roman" w:cs="Times New Roman"/>
          <w:color w:val="000000"/>
          <w:sz w:val="24"/>
          <w:szCs w:val="24"/>
        </w:rPr>
      </w:pPr>
      <w:ins w:id="627" w:author="Author">
        <w:r w:rsidRPr="008057FC">
          <w:rPr>
            <w:rFonts w:ascii="Times New Roman" w:eastAsia="Calibri" w:hAnsi="Times New Roman" w:cs="Times New Roman"/>
            <w:color w:val="000000"/>
            <w:sz w:val="24"/>
            <w:szCs w:val="24"/>
          </w:rPr>
          <w:t>"Come with me, Jane, and I will give you your first lesson in self-defense."</w:t>
        </w:r>
      </w:ins>
    </w:p>
    <w:p w14:paraId="4114E25B" w14:textId="77777777" w:rsidR="005F56D3" w:rsidRPr="008057FC" w:rsidRDefault="005F56D3" w:rsidP="000B5256">
      <w:pPr>
        <w:widowControl w:val="0"/>
        <w:spacing w:after="0" w:line="360" w:lineRule="auto"/>
        <w:ind w:firstLine="288"/>
        <w:contextualSpacing/>
        <w:rPr>
          <w:ins w:id="628" w:author="Author"/>
          <w:rFonts w:ascii="Times New Roman" w:eastAsia="Calibri" w:hAnsi="Times New Roman" w:cs="Times New Roman"/>
          <w:color w:val="000000"/>
          <w:sz w:val="24"/>
          <w:szCs w:val="24"/>
        </w:rPr>
      </w:pPr>
      <w:ins w:id="629" w:author="Author">
        <w:r w:rsidRPr="008057FC">
          <w:rPr>
            <w:rFonts w:ascii="Times New Roman" w:eastAsia="Calibri" w:hAnsi="Times New Roman" w:cs="Times New Roman"/>
            <w:color w:val="000000"/>
            <w:sz w:val="24"/>
            <w:szCs w:val="24"/>
          </w:rPr>
          <w:t xml:space="preserve">We walked to </w:t>
        </w:r>
      </w:ins>
      <w:r w:rsidRPr="008057FC">
        <w:rPr>
          <w:rFonts w:ascii="Times New Roman" w:eastAsia="Calibri" w:hAnsi="Times New Roman" w:cs="Times New Roman"/>
          <w:color w:val="000000"/>
          <w:sz w:val="24"/>
          <w:szCs w:val="24"/>
        </w:rPr>
        <w:t>an expensive</w:t>
      </w:r>
      <w:ins w:id="630" w:author="Author">
        <w:r w:rsidRPr="008057FC">
          <w:rPr>
            <w:rFonts w:ascii="Times New Roman" w:eastAsia="Calibri" w:hAnsi="Times New Roman" w:cs="Times New Roman"/>
            <w:color w:val="000000"/>
            <w:sz w:val="24"/>
            <w:szCs w:val="24"/>
          </w:rPr>
          <w:t xml:space="preserve"> mannequin bolted to the floor</w:t>
        </w:r>
      </w:ins>
      <w:r w:rsidRPr="008057FC">
        <w:rPr>
          <w:rFonts w:ascii="Times New Roman" w:eastAsia="Calibri" w:hAnsi="Times New Roman" w:cs="Times New Roman"/>
          <w:color w:val="000000"/>
          <w:sz w:val="24"/>
          <w:szCs w:val="24"/>
        </w:rPr>
        <w:t xml:space="preserve"> with</w:t>
      </w:r>
      <w:ins w:id="631" w:author="Author">
        <w:r w:rsidRPr="008057FC">
          <w:rPr>
            <w:rFonts w:ascii="Times New Roman" w:eastAsia="Calibri" w:hAnsi="Times New Roman" w:cs="Times New Roman"/>
            <w:color w:val="000000"/>
            <w:sz w:val="24"/>
            <w:szCs w:val="24"/>
          </w:rPr>
          <w:t xml:space="preserve"> a computer terminal next to it.</w:t>
        </w:r>
      </w:ins>
    </w:p>
    <w:p w14:paraId="593C9A91" w14:textId="77777777" w:rsidR="005F56D3" w:rsidRPr="008057FC" w:rsidRDefault="005F56D3" w:rsidP="000B5256">
      <w:pPr>
        <w:widowControl w:val="0"/>
        <w:spacing w:after="0" w:line="360" w:lineRule="auto"/>
        <w:ind w:firstLine="288"/>
        <w:contextualSpacing/>
        <w:rPr>
          <w:ins w:id="632" w:author="Author"/>
          <w:rFonts w:ascii="Times New Roman" w:eastAsia="Calibri" w:hAnsi="Times New Roman" w:cs="Times New Roman"/>
          <w:color w:val="000000"/>
          <w:sz w:val="24"/>
          <w:szCs w:val="24"/>
        </w:rPr>
      </w:pPr>
      <w:ins w:id="633" w:author="Author">
        <w:r w:rsidRPr="008057FC">
          <w:rPr>
            <w:rFonts w:ascii="Times New Roman" w:eastAsia="Calibri" w:hAnsi="Times New Roman" w:cs="Times New Roman"/>
            <w:color w:val="000000"/>
            <w:sz w:val="24"/>
            <w:szCs w:val="24"/>
          </w:rPr>
          <w:t xml:space="preserve">"This is Li Kang, our target droid. There are pressure sensors everywhere, for example, seven on the head, four on the neck, and so on. Anywhere you strike, it will register the kilograms of </w:t>
        </w:r>
        <w:r w:rsidRPr="008057FC">
          <w:rPr>
            <w:rFonts w:ascii="Times New Roman" w:eastAsia="Calibri" w:hAnsi="Times New Roman" w:cs="Times New Roman"/>
            <w:color w:val="000000"/>
            <w:sz w:val="24"/>
            <w:szCs w:val="24"/>
          </w:rPr>
          <w:lastRenderedPageBreak/>
          <w:t>pressure you applied. It's an expensive Chinese product that is worth every penny.</w:t>
        </w:r>
      </w:ins>
    </w:p>
    <w:p w14:paraId="0502A0E5" w14:textId="77777777" w:rsidR="005F56D3" w:rsidRPr="008057FC" w:rsidRDefault="005F56D3" w:rsidP="000B5256">
      <w:pPr>
        <w:widowControl w:val="0"/>
        <w:spacing w:after="0" w:line="360" w:lineRule="auto"/>
        <w:ind w:firstLine="288"/>
        <w:contextualSpacing/>
        <w:rPr>
          <w:ins w:id="634"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w:t>
      </w:r>
      <w:ins w:id="635" w:author="Author">
        <w:r w:rsidRPr="008057FC">
          <w:rPr>
            <w:rFonts w:ascii="Times New Roman" w:eastAsia="Calibri" w:hAnsi="Times New Roman" w:cs="Times New Roman"/>
            <w:color w:val="000000"/>
            <w:sz w:val="24"/>
            <w:szCs w:val="24"/>
          </w:rPr>
          <w:t>I will instruct you on a striking tactic in close combat. First, Jane, never clench your fist and strike anyone bare-knuckled. When mixed martial arts started in the nineties, the fights were bare-knuckle. They quickly learned that all competitors broke their hands in those contests. That's why they introduced padded gloves. They distribute the force better and save the hands. If you strike someone bare-knuckled in a fight, you might break your hand and subsequently lose the battle.</w:t>
        </w:r>
      </w:ins>
    </w:p>
    <w:p w14:paraId="50E31A1A" w14:textId="77777777" w:rsidR="005F56D3" w:rsidRPr="008057FC" w:rsidRDefault="005F56D3" w:rsidP="000B5256">
      <w:pPr>
        <w:widowControl w:val="0"/>
        <w:spacing w:after="0" w:line="360" w:lineRule="auto"/>
        <w:ind w:firstLine="288"/>
        <w:contextualSpacing/>
        <w:rPr>
          <w:ins w:id="636"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w:t>
      </w:r>
      <w:ins w:id="637" w:author="Author">
        <w:r w:rsidRPr="008057FC">
          <w:rPr>
            <w:rFonts w:ascii="Times New Roman" w:eastAsia="Calibri" w:hAnsi="Times New Roman" w:cs="Times New Roman"/>
            <w:color w:val="000000"/>
            <w:sz w:val="24"/>
            <w:szCs w:val="24"/>
          </w:rPr>
          <w:t xml:space="preserve">You will learn to strike your opponent with body parts </w:t>
        </w:r>
      </w:ins>
      <w:r w:rsidRPr="008057FC">
        <w:rPr>
          <w:rFonts w:ascii="Times New Roman" w:eastAsia="Calibri" w:hAnsi="Times New Roman" w:cs="Times New Roman"/>
          <w:color w:val="000000"/>
          <w:sz w:val="24"/>
          <w:szCs w:val="24"/>
        </w:rPr>
        <w:t xml:space="preserve">that are </w:t>
      </w:r>
      <w:ins w:id="638" w:author="Author">
        <w:r w:rsidRPr="008057FC">
          <w:rPr>
            <w:rFonts w:ascii="Times New Roman" w:eastAsia="Calibri" w:hAnsi="Times New Roman" w:cs="Times New Roman"/>
            <w:color w:val="000000"/>
            <w:sz w:val="24"/>
            <w:szCs w:val="24"/>
          </w:rPr>
          <w:t>less likely to break on you. Listen carefully, Angel with golden hair. The heel of your hand can deliver quite a lot of force if appropriately trained. A strike to the side of your opponent's neck will momentarily stun him. That gives you a split-second advantage to do other damage to him.</w:t>
        </w:r>
      </w:ins>
    </w:p>
    <w:p w14:paraId="336D3807" w14:textId="77777777" w:rsidR="005F56D3" w:rsidRPr="008057FC" w:rsidRDefault="005F56D3" w:rsidP="000B5256">
      <w:pPr>
        <w:widowControl w:val="0"/>
        <w:spacing w:after="0" w:line="360" w:lineRule="auto"/>
        <w:ind w:firstLine="288"/>
        <w:contextualSpacing/>
        <w:rPr>
          <w:ins w:id="639"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w:t>
      </w:r>
      <w:ins w:id="640" w:author="Author">
        <w:r w:rsidRPr="008057FC">
          <w:rPr>
            <w:rFonts w:ascii="Times New Roman" w:eastAsia="Calibri" w:hAnsi="Times New Roman" w:cs="Times New Roman"/>
            <w:color w:val="000000"/>
            <w:sz w:val="24"/>
            <w:szCs w:val="24"/>
          </w:rPr>
          <w:t>I will hit Li Kang on the neck with the heel of my hand."</w:t>
        </w:r>
      </w:ins>
    </w:p>
    <w:p w14:paraId="000B438E" w14:textId="77777777" w:rsidR="005F56D3" w:rsidRPr="008057FC" w:rsidRDefault="005F56D3" w:rsidP="000B5256">
      <w:pPr>
        <w:widowControl w:val="0"/>
        <w:spacing w:after="0" w:line="360" w:lineRule="auto"/>
        <w:ind w:firstLine="288"/>
        <w:contextualSpacing/>
        <w:rPr>
          <w:ins w:id="641" w:author="Author"/>
          <w:rFonts w:ascii="Times New Roman" w:eastAsia="Calibri" w:hAnsi="Times New Roman" w:cs="Times New Roman"/>
          <w:color w:val="000000"/>
          <w:sz w:val="24"/>
          <w:szCs w:val="24"/>
        </w:rPr>
      </w:pPr>
      <w:ins w:id="642" w:author="Author">
        <w:r w:rsidRPr="008057FC">
          <w:rPr>
            <w:rFonts w:ascii="Times New Roman" w:eastAsia="Calibri" w:hAnsi="Times New Roman" w:cs="Times New Roman"/>
            <w:color w:val="000000"/>
            <w:sz w:val="24"/>
            <w:szCs w:val="24"/>
          </w:rPr>
          <w:t>It was quick, sudden, a flash to my eyes. The heel of his hand made a loud thump. He took me to the computer screen; it showed an impact force of 350 kilograms.</w:t>
        </w:r>
      </w:ins>
    </w:p>
    <w:p w14:paraId="4B2B5E59" w14:textId="77777777" w:rsidR="005F56D3" w:rsidRPr="008057FC" w:rsidRDefault="005F56D3" w:rsidP="000B5256">
      <w:pPr>
        <w:widowControl w:val="0"/>
        <w:spacing w:after="0" w:line="360" w:lineRule="auto"/>
        <w:ind w:firstLine="288"/>
        <w:contextualSpacing/>
        <w:rPr>
          <w:ins w:id="643" w:author="Author"/>
          <w:rFonts w:ascii="Times New Roman" w:eastAsia="Calibri" w:hAnsi="Times New Roman" w:cs="Times New Roman"/>
          <w:color w:val="000000"/>
          <w:sz w:val="24"/>
          <w:szCs w:val="24"/>
        </w:rPr>
      </w:pPr>
      <w:ins w:id="644" w:author="Author">
        <w:r w:rsidRPr="008057FC">
          <w:rPr>
            <w:rFonts w:ascii="Times New Roman" w:eastAsia="Calibri" w:hAnsi="Times New Roman" w:cs="Times New Roman"/>
            <w:color w:val="000000"/>
            <w:sz w:val="24"/>
            <w:szCs w:val="24"/>
          </w:rPr>
          <w:t>"Jane, this is similar to the force that an elite boxer could get. It's a combination of strength and speed. You give it a try."</w:t>
        </w:r>
      </w:ins>
    </w:p>
    <w:p w14:paraId="59CF6C46" w14:textId="77777777" w:rsidR="005F56D3" w:rsidRPr="008057FC" w:rsidRDefault="005F56D3" w:rsidP="000B5256">
      <w:pPr>
        <w:widowControl w:val="0"/>
        <w:spacing w:after="0" w:line="360" w:lineRule="auto"/>
        <w:ind w:firstLine="288"/>
        <w:contextualSpacing/>
        <w:rPr>
          <w:ins w:id="645" w:author="Author"/>
          <w:rFonts w:ascii="Times New Roman" w:eastAsia="Calibri" w:hAnsi="Times New Roman" w:cs="Times New Roman"/>
          <w:color w:val="000000"/>
          <w:sz w:val="24"/>
          <w:szCs w:val="24"/>
        </w:rPr>
      </w:pPr>
      <w:ins w:id="646" w:author="Author">
        <w:r w:rsidRPr="008057FC">
          <w:rPr>
            <w:rFonts w:ascii="Times New Roman" w:eastAsia="Calibri" w:hAnsi="Times New Roman" w:cs="Times New Roman"/>
            <w:color w:val="000000"/>
            <w:sz w:val="24"/>
            <w:szCs w:val="24"/>
          </w:rPr>
          <w:t xml:space="preserve">I approached Li Kang and punched him in the neck with my </w:t>
        </w:r>
        <w:proofErr w:type="gramStart"/>
        <w:r w:rsidRPr="008057FC">
          <w:rPr>
            <w:rFonts w:ascii="Times New Roman" w:eastAsia="Calibri" w:hAnsi="Times New Roman" w:cs="Times New Roman"/>
            <w:color w:val="000000"/>
            <w:sz w:val="24"/>
            <w:szCs w:val="24"/>
          </w:rPr>
          <w:t>open</w:t>
        </w:r>
        <w:r w:rsidRPr="008057FC">
          <w:rPr>
            <w:rFonts w:ascii="Times New Roman" w:eastAsia="Calibri" w:hAnsi="Times New Roman" w:cs="Times New Roman"/>
            <w:i/>
            <w:iCs/>
            <w:color w:val="000000"/>
            <w:sz w:val="24"/>
            <w:szCs w:val="24"/>
          </w:rPr>
          <w:t>-</w:t>
        </w:r>
        <w:r w:rsidRPr="008057FC">
          <w:rPr>
            <w:rFonts w:ascii="Times New Roman" w:eastAsia="Calibri" w:hAnsi="Times New Roman" w:cs="Times New Roman"/>
            <w:color w:val="000000"/>
            <w:sz w:val="24"/>
            <w:szCs w:val="24"/>
          </w:rPr>
          <w:t>hand</w:t>
        </w:r>
        <w:proofErr w:type="gramEnd"/>
        <w:r w:rsidRPr="008057FC">
          <w:rPr>
            <w:rFonts w:ascii="Times New Roman" w:eastAsia="Calibri" w:hAnsi="Times New Roman" w:cs="Times New Roman"/>
            <w:color w:val="000000"/>
            <w:sz w:val="24"/>
            <w:szCs w:val="24"/>
          </w:rPr>
          <w:t xml:space="preserve"> heel. </w:t>
        </w:r>
      </w:ins>
      <w:r w:rsidRPr="008057FC">
        <w:rPr>
          <w:rFonts w:ascii="Times New Roman" w:eastAsia="Calibri" w:hAnsi="Times New Roman" w:cs="Times New Roman"/>
          <w:color w:val="000000"/>
          <w:sz w:val="24"/>
          <w:szCs w:val="24"/>
        </w:rPr>
        <w:t>T</w:t>
      </w:r>
      <w:ins w:id="647" w:author="Author">
        <w:r w:rsidRPr="008057FC">
          <w:rPr>
            <w:rFonts w:ascii="Times New Roman" w:eastAsia="Calibri" w:hAnsi="Times New Roman" w:cs="Times New Roman"/>
            <w:color w:val="000000"/>
            <w:sz w:val="24"/>
            <w:szCs w:val="24"/>
          </w:rPr>
          <w:t xml:space="preserve">he computer screen, </w:t>
        </w:r>
      </w:ins>
      <w:r w:rsidRPr="008057FC">
        <w:rPr>
          <w:rFonts w:ascii="Times New Roman" w:eastAsia="Calibri" w:hAnsi="Times New Roman" w:cs="Times New Roman"/>
          <w:color w:val="000000"/>
          <w:sz w:val="24"/>
          <w:szCs w:val="24"/>
        </w:rPr>
        <w:t xml:space="preserve">which showed a paltry </w:t>
      </w:r>
      <w:ins w:id="648" w:author="Author">
        <w:r w:rsidRPr="008057FC">
          <w:rPr>
            <w:rFonts w:ascii="Times New Roman" w:eastAsia="Calibri" w:hAnsi="Times New Roman" w:cs="Times New Roman"/>
            <w:color w:val="000000"/>
            <w:sz w:val="24"/>
            <w:szCs w:val="24"/>
          </w:rPr>
          <w:t>65 kilograms. I gave Master Wu a disappointed expression.</w:t>
        </w:r>
      </w:ins>
    </w:p>
    <w:p w14:paraId="0579AF25" w14:textId="77777777" w:rsidR="005F56D3" w:rsidRPr="008057FC" w:rsidRDefault="005F56D3" w:rsidP="000B5256">
      <w:pPr>
        <w:widowControl w:val="0"/>
        <w:spacing w:after="0" w:line="360" w:lineRule="auto"/>
        <w:ind w:firstLine="288"/>
        <w:contextualSpacing/>
        <w:rPr>
          <w:ins w:id="649" w:author="Author"/>
          <w:rFonts w:ascii="Times New Roman" w:eastAsia="Calibri" w:hAnsi="Times New Roman" w:cs="Times New Roman"/>
          <w:color w:val="000000"/>
          <w:sz w:val="24"/>
          <w:szCs w:val="24"/>
        </w:rPr>
      </w:pPr>
      <w:ins w:id="650" w:author="Author">
        <w:r w:rsidRPr="008057FC">
          <w:rPr>
            <w:rFonts w:ascii="Times New Roman" w:eastAsia="Calibri" w:hAnsi="Times New Roman" w:cs="Times New Roman"/>
            <w:color w:val="000000"/>
            <w:sz w:val="24"/>
            <w:szCs w:val="24"/>
          </w:rPr>
          <w:t>"Again, Jane."</w:t>
        </w:r>
      </w:ins>
    </w:p>
    <w:p w14:paraId="2840DFA1" w14:textId="77777777" w:rsidR="005F56D3" w:rsidRPr="008057FC" w:rsidRDefault="005F56D3" w:rsidP="000B5256">
      <w:pPr>
        <w:widowControl w:val="0"/>
        <w:spacing w:after="0" w:line="360" w:lineRule="auto"/>
        <w:ind w:firstLine="288"/>
        <w:contextualSpacing/>
        <w:rPr>
          <w:ins w:id="651" w:author="Author"/>
          <w:rFonts w:ascii="Times New Roman" w:eastAsia="Calibri" w:hAnsi="Times New Roman" w:cs="Times New Roman"/>
          <w:color w:val="000000"/>
          <w:sz w:val="24"/>
          <w:szCs w:val="24"/>
        </w:rPr>
      </w:pPr>
      <w:ins w:id="652" w:author="Author">
        <w:r w:rsidRPr="008057FC">
          <w:rPr>
            <w:rFonts w:ascii="Times New Roman" w:eastAsia="Calibri" w:hAnsi="Times New Roman" w:cs="Times New Roman"/>
            <w:color w:val="000000"/>
            <w:sz w:val="24"/>
            <w:szCs w:val="24"/>
          </w:rPr>
          <w:t>I punched again.</w:t>
        </w:r>
      </w:ins>
    </w:p>
    <w:p w14:paraId="5BCFFE60" w14:textId="77777777" w:rsidR="005F56D3" w:rsidRPr="008057FC" w:rsidRDefault="005F56D3" w:rsidP="000B5256">
      <w:pPr>
        <w:widowControl w:val="0"/>
        <w:spacing w:after="0" w:line="360" w:lineRule="auto"/>
        <w:ind w:firstLine="288"/>
        <w:contextualSpacing/>
        <w:rPr>
          <w:ins w:id="653" w:author="Author"/>
          <w:rFonts w:ascii="Times New Roman" w:eastAsia="Calibri" w:hAnsi="Times New Roman" w:cs="Times New Roman"/>
          <w:color w:val="000000"/>
          <w:sz w:val="24"/>
          <w:szCs w:val="24"/>
        </w:rPr>
      </w:pPr>
      <w:ins w:id="654" w:author="Author">
        <w:r w:rsidRPr="008057FC">
          <w:rPr>
            <w:rFonts w:ascii="Times New Roman" w:eastAsia="Calibri" w:hAnsi="Times New Roman" w:cs="Times New Roman"/>
            <w:color w:val="000000"/>
            <w:sz w:val="24"/>
            <w:szCs w:val="24"/>
          </w:rPr>
          <w:lastRenderedPageBreak/>
          <w:t>"Sixty-six. Again, Jane."</w:t>
        </w:r>
      </w:ins>
    </w:p>
    <w:p w14:paraId="555E8F60" w14:textId="77777777" w:rsidR="005F56D3" w:rsidRPr="008057FC" w:rsidRDefault="005F56D3" w:rsidP="000B5256">
      <w:pPr>
        <w:widowControl w:val="0"/>
        <w:spacing w:after="0" w:line="360" w:lineRule="auto"/>
        <w:ind w:firstLine="288"/>
        <w:contextualSpacing/>
        <w:rPr>
          <w:ins w:id="655" w:author="Author"/>
          <w:rFonts w:ascii="Times New Roman" w:eastAsia="Calibri" w:hAnsi="Times New Roman" w:cs="Times New Roman"/>
          <w:color w:val="000000"/>
          <w:sz w:val="24"/>
          <w:szCs w:val="24"/>
        </w:rPr>
      </w:pPr>
      <w:ins w:id="656" w:author="Author">
        <w:r w:rsidRPr="008057FC">
          <w:rPr>
            <w:rFonts w:ascii="Times New Roman" w:eastAsia="Calibri" w:hAnsi="Times New Roman" w:cs="Times New Roman"/>
            <w:color w:val="000000"/>
            <w:sz w:val="24"/>
            <w:szCs w:val="24"/>
          </w:rPr>
          <w:t xml:space="preserve">We did that twenty times. I was determined and </w:t>
        </w:r>
      </w:ins>
      <w:r w:rsidRPr="008057FC">
        <w:rPr>
          <w:rFonts w:ascii="Times New Roman" w:eastAsia="Calibri" w:hAnsi="Times New Roman" w:cs="Times New Roman"/>
          <w:color w:val="000000"/>
          <w:sz w:val="24"/>
          <w:szCs w:val="24"/>
        </w:rPr>
        <w:t>got</w:t>
      </w:r>
      <w:ins w:id="657" w:author="Author">
        <w:r w:rsidRPr="008057FC">
          <w:rPr>
            <w:rFonts w:ascii="Times New Roman" w:eastAsia="Calibri" w:hAnsi="Times New Roman" w:cs="Times New Roman"/>
            <w:color w:val="000000"/>
            <w:sz w:val="24"/>
            <w:szCs w:val="24"/>
          </w:rPr>
          <w:t xml:space="preserve"> to 73 kilograms.</w:t>
        </w:r>
      </w:ins>
    </w:p>
    <w:p w14:paraId="27AF424C" w14:textId="77777777" w:rsidR="005F56D3" w:rsidRPr="008057FC" w:rsidRDefault="005F56D3" w:rsidP="000B5256">
      <w:pPr>
        <w:widowControl w:val="0"/>
        <w:spacing w:after="0" w:line="360" w:lineRule="auto"/>
        <w:ind w:firstLine="288"/>
        <w:contextualSpacing/>
        <w:rPr>
          <w:ins w:id="658" w:author="Author"/>
          <w:rFonts w:ascii="Times New Roman" w:eastAsia="Calibri" w:hAnsi="Times New Roman" w:cs="Times New Roman"/>
          <w:color w:val="000000"/>
          <w:sz w:val="24"/>
          <w:szCs w:val="24"/>
        </w:rPr>
      </w:pPr>
      <w:ins w:id="659" w:author="Author">
        <w:r w:rsidRPr="008057FC">
          <w:rPr>
            <w:rFonts w:ascii="Times New Roman" w:eastAsia="Calibri" w:hAnsi="Times New Roman" w:cs="Times New Roman"/>
            <w:color w:val="000000"/>
            <w:sz w:val="24"/>
            <w:szCs w:val="24"/>
          </w:rPr>
          <w:t>"Strength and speed. We will train both. Follow me to the rowing machine."</w:t>
        </w:r>
      </w:ins>
    </w:p>
    <w:p w14:paraId="098F3115" w14:textId="77777777" w:rsidR="005F56D3" w:rsidRPr="008057FC" w:rsidRDefault="005F56D3" w:rsidP="000B5256">
      <w:pPr>
        <w:widowControl w:val="0"/>
        <w:spacing w:after="0" w:line="360" w:lineRule="auto"/>
        <w:ind w:firstLine="288"/>
        <w:contextualSpacing/>
        <w:rPr>
          <w:ins w:id="660" w:author="Author"/>
          <w:rFonts w:ascii="Times New Roman" w:eastAsia="Calibri" w:hAnsi="Times New Roman" w:cs="Times New Roman"/>
          <w:color w:val="000000"/>
          <w:sz w:val="24"/>
          <w:szCs w:val="24"/>
        </w:rPr>
      </w:pPr>
      <w:ins w:id="661" w:author="Author">
        <w:r w:rsidRPr="008057FC">
          <w:rPr>
            <w:rFonts w:ascii="Times New Roman" w:eastAsia="Calibri" w:hAnsi="Times New Roman" w:cs="Times New Roman"/>
            <w:color w:val="000000"/>
            <w:sz w:val="24"/>
            <w:szCs w:val="24"/>
          </w:rPr>
          <w:t xml:space="preserve"> I </w:t>
        </w:r>
        <w:proofErr w:type="gramStart"/>
        <w:r w:rsidRPr="008057FC">
          <w:rPr>
            <w:rFonts w:ascii="Times New Roman" w:eastAsia="Calibri" w:hAnsi="Times New Roman" w:cs="Times New Roman"/>
            <w:color w:val="000000"/>
            <w:sz w:val="24"/>
            <w:szCs w:val="24"/>
          </w:rPr>
          <w:t>situated</w:t>
        </w:r>
        <w:proofErr w:type="gramEnd"/>
        <w:r w:rsidRPr="008057FC">
          <w:rPr>
            <w:rFonts w:ascii="Times New Roman" w:eastAsia="Calibri" w:hAnsi="Times New Roman" w:cs="Times New Roman"/>
            <w:color w:val="000000"/>
            <w:sz w:val="24"/>
            <w:szCs w:val="24"/>
          </w:rPr>
          <w:t xml:space="preserve"> myself into it, and he programmed it for 30 minutes. I started rowing, and he went to his desk. At the end of the rowing exercise, he led me back to the target mannequin, and I resumed striking it with the heel of my hand. I </w:t>
        </w:r>
      </w:ins>
      <w:r w:rsidRPr="008057FC">
        <w:rPr>
          <w:rFonts w:ascii="Times New Roman" w:eastAsia="Calibri" w:hAnsi="Times New Roman" w:cs="Times New Roman"/>
          <w:color w:val="000000"/>
          <w:sz w:val="24"/>
          <w:szCs w:val="24"/>
        </w:rPr>
        <w:t>consistently got my score up to 75 kilograms</w:t>
      </w:r>
      <w:ins w:id="662" w:author="Author">
        <w:r w:rsidRPr="008057FC">
          <w:rPr>
            <w:rFonts w:ascii="Times New Roman" w:eastAsia="Calibri" w:hAnsi="Times New Roman" w:cs="Times New Roman"/>
            <w:color w:val="000000"/>
            <w:sz w:val="24"/>
            <w:szCs w:val="24"/>
          </w:rPr>
          <w:t>.</w:t>
        </w:r>
      </w:ins>
    </w:p>
    <w:p w14:paraId="555AB371" w14:textId="77777777" w:rsidR="005F56D3" w:rsidRPr="008057FC" w:rsidRDefault="005F56D3" w:rsidP="000B5256">
      <w:pPr>
        <w:widowControl w:val="0"/>
        <w:spacing w:after="0" w:line="360" w:lineRule="auto"/>
        <w:ind w:firstLine="288"/>
        <w:contextualSpacing/>
        <w:rPr>
          <w:ins w:id="663" w:author="Author"/>
          <w:rFonts w:ascii="Times New Roman" w:eastAsia="Calibri" w:hAnsi="Times New Roman" w:cs="Times New Roman"/>
          <w:color w:val="000000"/>
          <w:sz w:val="24"/>
          <w:szCs w:val="24"/>
        </w:rPr>
      </w:pPr>
      <w:ins w:id="664" w:author="Author">
        <w:r w:rsidRPr="008057FC">
          <w:rPr>
            <w:rFonts w:ascii="Times New Roman" w:eastAsia="Calibri" w:hAnsi="Times New Roman" w:cs="Times New Roman"/>
            <w:color w:val="000000"/>
            <w:sz w:val="24"/>
            <w:szCs w:val="24"/>
          </w:rPr>
          <w:t>"This is enough for today, Jane. Let's close the school and return to our homes.</w:t>
        </w:r>
      </w:ins>
    </w:p>
    <w:p w14:paraId="13A2D477" w14:textId="77777777" w:rsidR="005F56D3" w:rsidRPr="008057FC" w:rsidRDefault="005F56D3" w:rsidP="000B5256">
      <w:pPr>
        <w:widowControl w:val="0"/>
        <w:spacing w:after="0" w:line="360" w:lineRule="auto"/>
        <w:ind w:firstLine="288"/>
        <w:contextualSpacing/>
        <w:rPr>
          <w:ins w:id="665"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w:t>
      </w:r>
      <w:ins w:id="666" w:author="Author">
        <w:r w:rsidRPr="008057FC">
          <w:rPr>
            <w:rFonts w:ascii="Times New Roman" w:eastAsia="Calibri" w:hAnsi="Times New Roman" w:cs="Times New Roman"/>
            <w:color w:val="000000"/>
            <w:sz w:val="24"/>
            <w:szCs w:val="24"/>
          </w:rPr>
          <w:t>Angel with golden hair, I will always leave you with one bit of wisdom I have acquired through years of study and interaction with people I respect. You, Jane Doe, will never be a voiceless outcast here. You will be part of a family of martial arts devotees trained to avoid violence where possible and protect themselves and others when violence is unavoidable. It is an honor to be your teacher, Jane Doe."</w:t>
        </w:r>
      </w:ins>
    </w:p>
    <w:p w14:paraId="68BD879C" w14:textId="77777777" w:rsidR="005F56D3" w:rsidRPr="008057FC" w:rsidRDefault="005F56D3" w:rsidP="000B5256">
      <w:pPr>
        <w:widowControl w:val="0"/>
        <w:spacing w:after="0" w:line="360" w:lineRule="auto"/>
        <w:ind w:firstLine="288"/>
        <w:contextualSpacing/>
        <w:rPr>
          <w:ins w:id="667" w:author="Author"/>
          <w:rFonts w:ascii="Times New Roman" w:eastAsia="Calibri" w:hAnsi="Times New Roman" w:cs="Times New Roman"/>
          <w:color w:val="000000"/>
          <w:sz w:val="24"/>
          <w:szCs w:val="24"/>
        </w:rPr>
      </w:pPr>
      <w:ins w:id="668" w:author="Author">
        <w:r w:rsidRPr="008057FC">
          <w:rPr>
            <w:rFonts w:ascii="Times New Roman" w:eastAsia="Calibri" w:hAnsi="Times New Roman" w:cs="Times New Roman"/>
            <w:color w:val="000000"/>
            <w:sz w:val="24"/>
            <w:szCs w:val="24"/>
          </w:rPr>
          <w:t>I responded to his bow of respect with one of my own.</w:t>
        </w:r>
      </w:ins>
    </w:p>
    <w:p w14:paraId="4A085638" w14:textId="77777777" w:rsidR="005F56D3" w:rsidRPr="008057FC" w:rsidRDefault="005F56D3" w:rsidP="000B5256">
      <w:pPr>
        <w:widowControl w:val="0"/>
        <w:spacing w:after="0" w:line="360" w:lineRule="auto"/>
        <w:ind w:firstLine="288"/>
        <w:contextualSpacing/>
        <w:rPr>
          <w:ins w:id="669" w:author="Author"/>
          <w:rFonts w:ascii="Times New Roman" w:eastAsia="Calibri" w:hAnsi="Times New Roman" w:cs="Times New Roman"/>
          <w:color w:val="000000"/>
          <w:sz w:val="24"/>
          <w:szCs w:val="24"/>
        </w:rPr>
      </w:pPr>
      <w:ins w:id="670" w:author="Author">
        <w:r w:rsidRPr="008057FC">
          <w:rPr>
            <w:rFonts w:ascii="Times New Roman" w:eastAsia="Calibri" w:hAnsi="Times New Roman" w:cs="Times New Roman"/>
            <w:color w:val="000000"/>
            <w:sz w:val="24"/>
            <w:szCs w:val="24"/>
          </w:rPr>
          <w:t>"Do you live close by?"</w:t>
        </w:r>
      </w:ins>
    </w:p>
    <w:p w14:paraId="3CE0876C" w14:textId="77777777" w:rsidR="005F56D3" w:rsidRPr="008057FC" w:rsidRDefault="005F56D3" w:rsidP="000B5256">
      <w:pPr>
        <w:widowControl w:val="0"/>
        <w:spacing w:after="0" w:line="360" w:lineRule="auto"/>
        <w:ind w:firstLine="288"/>
        <w:contextualSpacing/>
        <w:rPr>
          <w:ins w:id="671" w:author="Author"/>
          <w:rFonts w:ascii="Times New Roman" w:eastAsia="Calibri" w:hAnsi="Times New Roman" w:cs="Times New Roman"/>
          <w:color w:val="000000"/>
          <w:sz w:val="24"/>
          <w:szCs w:val="24"/>
        </w:rPr>
      </w:pPr>
    </w:p>
    <w:p w14:paraId="0CB8155A" w14:textId="77777777" w:rsidR="005F56D3" w:rsidRPr="008057FC" w:rsidRDefault="005F56D3" w:rsidP="000B5256">
      <w:pPr>
        <w:widowControl w:val="0"/>
        <w:spacing w:after="0" w:line="360" w:lineRule="auto"/>
        <w:ind w:left="720" w:right="576"/>
        <w:contextualSpacing/>
        <w:rPr>
          <w:ins w:id="672" w:author="Author"/>
          <w:rFonts w:ascii="Times New Roman" w:eastAsia="Calibri" w:hAnsi="Times New Roman" w:cs="Times New Roman"/>
          <w:i/>
          <w:iCs/>
          <w:color w:val="000000"/>
          <w:sz w:val="24"/>
          <w:szCs w:val="24"/>
        </w:rPr>
      </w:pPr>
      <w:ins w:id="673" w:author="Author">
        <w:r w:rsidRPr="008057FC">
          <w:rPr>
            <w:rFonts w:ascii="Times New Roman" w:eastAsia="Calibri" w:hAnsi="Times New Roman" w:cs="Times New Roman"/>
            <w:i/>
            <w:iCs/>
            <w:color w:val="000000"/>
            <w:sz w:val="24"/>
            <w:szCs w:val="24"/>
          </w:rPr>
          <w:t>"Alexander Street."</w:t>
        </w:r>
      </w:ins>
    </w:p>
    <w:p w14:paraId="0D17CC61" w14:textId="77777777" w:rsidR="005F56D3" w:rsidRPr="008057FC" w:rsidRDefault="005F56D3" w:rsidP="000B5256">
      <w:pPr>
        <w:widowControl w:val="0"/>
        <w:spacing w:after="0" w:line="360" w:lineRule="auto"/>
        <w:ind w:firstLine="288"/>
        <w:contextualSpacing/>
        <w:rPr>
          <w:ins w:id="674" w:author="Author"/>
          <w:rFonts w:ascii="Times New Roman" w:eastAsia="Calibri" w:hAnsi="Times New Roman" w:cs="Times New Roman"/>
          <w:color w:val="000000"/>
          <w:sz w:val="24"/>
          <w:szCs w:val="24"/>
        </w:rPr>
      </w:pPr>
    </w:p>
    <w:p w14:paraId="65085EEE" w14:textId="77777777" w:rsidR="005F56D3" w:rsidRPr="008057FC" w:rsidRDefault="005F56D3" w:rsidP="000B5256">
      <w:pPr>
        <w:widowControl w:val="0"/>
        <w:spacing w:after="0" w:line="360" w:lineRule="auto"/>
        <w:ind w:firstLine="288"/>
        <w:contextualSpacing/>
        <w:rPr>
          <w:ins w:id="675" w:author="Author"/>
          <w:rFonts w:ascii="Times New Roman" w:eastAsia="Calibri" w:hAnsi="Times New Roman" w:cs="Times New Roman"/>
          <w:color w:val="000000"/>
          <w:sz w:val="24"/>
          <w:szCs w:val="24"/>
        </w:rPr>
      </w:pPr>
      <w:ins w:id="676" w:author="Author">
        <w:r w:rsidRPr="008057FC">
          <w:rPr>
            <w:rFonts w:ascii="Times New Roman" w:eastAsia="Calibri" w:hAnsi="Times New Roman" w:cs="Times New Roman"/>
            <w:color w:val="000000"/>
            <w:sz w:val="24"/>
            <w:szCs w:val="24"/>
          </w:rPr>
          <w:t>"Good, that is not far away. I recommend a daily run of a couple of miles. Grant Park is accessible via public transit."</w:t>
        </w:r>
      </w:ins>
    </w:p>
    <w:p w14:paraId="0D2ECB6C" w14:textId="77777777" w:rsidR="005F56D3" w:rsidRPr="008057FC" w:rsidRDefault="005F56D3" w:rsidP="000B5256">
      <w:pPr>
        <w:widowControl w:val="0"/>
        <w:spacing w:after="0" w:line="360" w:lineRule="auto"/>
        <w:ind w:firstLine="288"/>
        <w:contextualSpacing/>
        <w:rPr>
          <w:ins w:id="677" w:author="Author"/>
          <w:rFonts w:ascii="Times New Roman" w:eastAsia="Calibri" w:hAnsi="Times New Roman" w:cs="Times New Roman"/>
          <w:color w:val="000000"/>
          <w:sz w:val="24"/>
          <w:szCs w:val="24"/>
        </w:rPr>
      </w:pPr>
      <w:ins w:id="678" w:author="Author">
        <w:r w:rsidRPr="008057FC">
          <w:rPr>
            <w:rFonts w:ascii="Times New Roman" w:eastAsia="Calibri" w:hAnsi="Times New Roman" w:cs="Times New Roman"/>
            <w:color w:val="000000"/>
            <w:sz w:val="24"/>
            <w:szCs w:val="24"/>
          </w:rPr>
          <w:t xml:space="preserve">I helped him turn out the lights and straighten some chairs, then </w:t>
        </w:r>
        <w:r w:rsidRPr="008057FC">
          <w:rPr>
            <w:rFonts w:ascii="Times New Roman" w:eastAsia="Calibri" w:hAnsi="Times New Roman" w:cs="Times New Roman"/>
            <w:color w:val="000000"/>
            <w:sz w:val="24"/>
            <w:szCs w:val="24"/>
          </w:rPr>
          <w:lastRenderedPageBreak/>
          <w:t xml:space="preserve">we locked up and went </w:t>
        </w:r>
        <w:proofErr w:type="gramStart"/>
        <w:r w:rsidRPr="008057FC">
          <w:rPr>
            <w:rFonts w:ascii="Times New Roman" w:eastAsia="Calibri" w:hAnsi="Times New Roman" w:cs="Times New Roman"/>
            <w:color w:val="000000"/>
            <w:sz w:val="24"/>
            <w:szCs w:val="24"/>
          </w:rPr>
          <w:t>to</w:t>
        </w:r>
        <w:proofErr w:type="gramEnd"/>
        <w:r w:rsidRPr="008057FC">
          <w:rPr>
            <w:rFonts w:ascii="Times New Roman" w:eastAsia="Calibri" w:hAnsi="Times New Roman" w:cs="Times New Roman"/>
            <w:color w:val="000000"/>
            <w:sz w:val="24"/>
            <w:szCs w:val="24"/>
          </w:rPr>
          <w:t xml:space="preserve"> the street. He said goodbye to me, and I </w:t>
        </w:r>
        <w:proofErr w:type="gramStart"/>
        <w:r w:rsidRPr="008057FC">
          <w:rPr>
            <w:rFonts w:ascii="Times New Roman" w:eastAsia="Calibri" w:hAnsi="Times New Roman" w:cs="Times New Roman"/>
            <w:color w:val="000000"/>
            <w:sz w:val="24"/>
            <w:szCs w:val="24"/>
          </w:rPr>
          <w:t>turned to go</w:t>
        </w:r>
        <w:proofErr w:type="gramEnd"/>
        <w:r w:rsidRPr="008057FC">
          <w:rPr>
            <w:rFonts w:ascii="Times New Roman" w:eastAsia="Calibri" w:hAnsi="Times New Roman" w:cs="Times New Roman"/>
            <w:color w:val="000000"/>
            <w:sz w:val="24"/>
            <w:szCs w:val="24"/>
          </w:rPr>
          <w:t xml:space="preserve"> home, exhilarated by the feeling that I had rounded one corner in my life. Now I had to get a job.</w:t>
        </w:r>
      </w:ins>
    </w:p>
    <w:p w14:paraId="573EA47B" w14:textId="77777777" w:rsidR="005F56D3" w:rsidRPr="008057FC" w:rsidRDefault="005F56D3" w:rsidP="008057FC">
      <w:pPr>
        <w:pStyle w:val="ASubheadLevel1"/>
        <w:rPr>
          <w:ins w:id="679" w:author="Author"/>
        </w:rPr>
      </w:pPr>
      <w:r w:rsidRPr="008057FC">
        <w:t xml:space="preserve"> </w:t>
      </w:r>
      <w:bookmarkStart w:id="680" w:name="_Toc161431603"/>
      <w:bookmarkStart w:id="681" w:name="_Toc192445594"/>
      <w:ins w:id="682" w:author="Author">
        <w:r w:rsidRPr="008057FC">
          <w:t>A New Job</w:t>
        </w:r>
        <w:bookmarkEnd w:id="680"/>
        <w:bookmarkEnd w:id="681"/>
      </w:ins>
    </w:p>
    <w:p w14:paraId="1938F002"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I needed an income, and software engineering seemed to be my best option. In the 2050s, AI-assisted software development had become ubiquitous. You could ask an AI tool, such as Microsoft’s SoftGPT, to develop a database of restaurants in Chicago with their menus and opening times, and it would generate a sophisticated C++, Rust, or Python program to accomplish this task. The trick, of course, lies in accurately specifying the job, a skill at which I excel. I can create elaborate software programs without writing a single line of Rust or C++ code. Humans created the AI software used for this purpose, and inevitably, it will have bugs and errors that must be identified and resolved.</w:t>
      </w:r>
    </w:p>
    <w:p w14:paraId="385C30BA"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Obtaining prompt and accurate results is crucial for success, especially when developing real-time applications. Many programmers who use these AI-enhanced tools express frustration with the time-consuming debugging process required for such systems. There is no substitute for a thorough understanding of Computer Science and the languages available, such as Python, C, C++, and Rust.</w:t>
      </w:r>
    </w:p>
    <w:p w14:paraId="43C62BA8" w14:textId="77777777" w:rsidR="005F56D3" w:rsidRPr="008057FC" w:rsidRDefault="005F56D3" w:rsidP="000B5256">
      <w:pPr>
        <w:widowControl w:val="0"/>
        <w:spacing w:after="0" w:line="360" w:lineRule="auto"/>
        <w:ind w:firstLine="288"/>
        <w:contextualSpacing/>
        <w:rPr>
          <w:ins w:id="683" w:author="Author"/>
          <w:rFonts w:ascii="Times New Roman" w:eastAsia="Calibri" w:hAnsi="Times New Roman" w:cs="Times New Roman"/>
          <w:color w:val="000000"/>
          <w:sz w:val="24"/>
          <w:szCs w:val="24"/>
        </w:rPr>
      </w:pPr>
      <w:ins w:id="684" w:author="Author">
        <w:r w:rsidRPr="008057FC">
          <w:rPr>
            <w:rFonts w:ascii="Times New Roman" w:eastAsia="Calibri" w:hAnsi="Times New Roman" w:cs="Times New Roman"/>
            <w:color w:val="000000"/>
            <w:sz w:val="24"/>
            <w:szCs w:val="24"/>
          </w:rPr>
          <w:t>I enrolled in many free online co</w:t>
        </w:r>
      </w:ins>
      <w:r w:rsidRPr="008057FC">
        <w:rPr>
          <w:rFonts w:ascii="Times New Roman" w:eastAsia="Calibri" w:hAnsi="Times New Roman" w:cs="Times New Roman"/>
          <w:color w:val="000000"/>
          <w:sz w:val="24"/>
          <w:szCs w:val="24"/>
        </w:rPr>
        <w:t>mputer science courses from MIT and Johns Hopkins, took some free Microsoft courses,</w:t>
      </w:r>
      <w:ins w:id="685" w:author="Author">
        <w:r w:rsidRPr="008057FC">
          <w:rPr>
            <w:rFonts w:ascii="Times New Roman" w:eastAsia="Calibri" w:hAnsi="Times New Roman" w:cs="Times New Roman"/>
            <w:color w:val="000000"/>
            <w:sz w:val="24"/>
            <w:szCs w:val="24"/>
          </w:rPr>
          <w:t xml:space="preserve"> and received several certification documents.</w:t>
        </w:r>
      </w:ins>
      <w:r w:rsidRPr="008057FC">
        <w:rPr>
          <w:rFonts w:ascii="Times New Roman" w:eastAsia="Calibri" w:hAnsi="Times New Roman" w:cs="Times New Roman"/>
          <w:color w:val="000000"/>
          <w:sz w:val="24"/>
          <w:szCs w:val="24"/>
        </w:rPr>
        <w:t xml:space="preserve"> </w:t>
      </w:r>
      <w:ins w:id="686" w:author="Author">
        <w:r w:rsidRPr="008057FC">
          <w:rPr>
            <w:rFonts w:ascii="Times New Roman" w:eastAsia="Calibri" w:hAnsi="Times New Roman" w:cs="Times New Roman"/>
            <w:color w:val="000000"/>
            <w:sz w:val="24"/>
            <w:szCs w:val="24"/>
          </w:rPr>
          <w:t xml:space="preserve"> I also </w:t>
        </w:r>
      </w:ins>
      <w:r w:rsidRPr="008057FC">
        <w:rPr>
          <w:rFonts w:ascii="Times New Roman" w:eastAsia="Calibri" w:hAnsi="Times New Roman" w:cs="Times New Roman"/>
          <w:color w:val="000000"/>
          <w:sz w:val="24"/>
          <w:szCs w:val="24"/>
        </w:rPr>
        <w:t xml:space="preserve">designed and </w:t>
      </w:r>
      <w:ins w:id="687" w:author="Author">
        <w:r w:rsidRPr="008057FC">
          <w:rPr>
            <w:rFonts w:ascii="Times New Roman" w:eastAsia="Calibri" w:hAnsi="Times New Roman" w:cs="Times New Roman"/>
            <w:color w:val="000000"/>
            <w:sz w:val="24"/>
            <w:szCs w:val="24"/>
          </w:rPr>
          <w:t xml:space="preserve">built </w:t>
        </w:r>
        <w:r w:rsidRPr="008057FC">
          <w:rPr>
            <w:rFonts w:ascii="Times New Roman" w:eastAsia="Calibri" w:hAnsi="Times New Roman" w:cs="Times New Roman"/>
            <w:color w:val="000000"/>
            <w:sz w:val="24"/>
            <w:szCs w:val="24"/>
          </w:rPr>
          <w:lastRenderedPageBreak/>
          <w:t>some hardware using parts from Adafruit and Digikey. It was time to look for a journeyman software job, maybe as a private contractor.</w:t>
        </w:r>
      </w:ins>
    </w:p>
    <w:p w14:paraId="2485AEF0" w14:textId="77777777" w:rsidR="005F56D3" w:rsidRPr="008057FC" w:rsidRDefault="005F56D3" w:rsidP="000B5256">
      <w:pPr>
        <w:widowControl w:val="0"/>
        <w:spacing w:after="0" w:line="360" w:lineRule="auto"/>
        <w:ind w:firstLine="288"/>
        <w:contextualSpacing/>
        <w:rPr>
          <w:ins w:id="688" w:author="Author"/>
          <w:rFonts w:ascii="Times New Roman" w:eastAsia="Calibri" w:hAnsi="Times New Roman" w:cs="Times New Roman"/>
          <w:color w:val="000000"/>
          <w:sz w:val="24"/>
          <w:szCs w:val="24"/>
        </w:rPr>
      </w:pPr>
      <w:ins w:id="689" w:author="Author">
        <w:r w:rsidRPr="008057FC">
          <w:rPr>
            <w:rFonts w:ascii="Times New Roman" w:eastAsia="Calibri" w:hAnsi="Times New Roman" w:cs="Times New Roman"/>
            <w:color w:val="000000"/>
            <w:sz w:val="24"/>
            <w:szCs w:val="24"/>
          </w:rPr>
          <w:t xml:space="preserve">I opened a new bank account in Chinatown, </w:t>
        </w:r>
      </w:ins>
      <w:r w:rsidRPr="008057FC">
        <w:rPr>
          <w:rFonts w:ascii="Times New Roman" w:eastAsia="Calibri" w:hAnsi="Times New Roman" w:cs="Times New Roman"/>
          <w:color w:val="000000"/>
          <w:sz w:val="24"/>
          <w:szCs w:val="24"/>
        </w:rPr>
        <w:t>got</w:t>
      </w:r>
      <w:ins w:id="690" w:author="Author">
        <w:r w:rsidRPr="008057FC">
          <w:rPr>
            <w:rFonts w:ascii="Times New Roman" w:eastAsia="Calibri" w:hAnsi="Times New Roman" w:cs="Times New Roman"/>
            <w:color w:val="000000"/>
            <w:sz w:val="24"/>
            <w:szCs w:val="24"/>
          </w:rPr>
          <w:t xml:space="preserve"> a new debit card, and set up a Post Office Box as my official address in Chicago. I started looking at online ads for software positions. A big Chicago software house, Chicago Cyber Engineering, advertised for software programmers but required a computer science degree. Finally, I found an ad for a smaller company, Chicago Advanced Software Engineering</w:t>
        </w:r>
      </w:ins>
      <w:r w:rsidRPr="008057FC">
        <w:rPr>
          <w:rFonts w:ascii="Times New Roman" w:eastAsia="Calibri" w:hAnsi="Times New Roman" w:cs="Times New Roman"/>
          <w:color w:val="000000"/>
          <w:sz w:val="24"/>
          <w:szCs w:val="24"/>
        </w:rPr>
        <w:t xml:space="preserve"> (CASE)</w:t>
      </w:r>
      <w:ins w:id="691" w:author="Author">
        <w:r w:rsidRPr="008057FC">
          <w:rPr>
            <w:rFonts w:ascii="Times New Roman" w:eastAsia="Calibri" w:hAnsi="Times New Roman" w:cs="Times New Roman"/>
            <w:color w:val="000000"/>
            <w:sz w:val="24"/>
            <w:szCs w:val="24"/>
          </w:rPr>
          <w:t>, looking for Python</w:t>
        </w:r>
      </w:ins>
      <w:r w:rsidRPr="008057FC">
        <w:rPr>
          <w:rFonts w:ascii="Times New Roman" w:eastAsia="Calibri" w:hAnsi="Times New Roman" w:cs="Times New Roman"/>
          <w:color w:val="000000"/>
          <w:sz w:val="24"/>
          <w:szCs w:val="24"/>
        </w:rPr>
        <w:t xml:space="preserve">, Rust, </w:t>
      </w:r>
      <w:ins w:id="692" w:author="Author">
        <w:r w:rsidRPr="008057FC">
          <w:rPr>
            <w:rFonts w:ascii="Times New Roman" w:eastAsia="Calibri" w:hAnsi="Times New Roman" w:cs="Times New Roman"/>
            <w:color w:val="000000"/>
            <w:sz w:val="24"/>
            <w:szCs w:val="24"/>
          </w:rPr>
          <w:t>and C++ programmers. They didn't list any required credentials; the advertisement said: "If you can code, we want to talk to you."</w:t>
        </w:r>
      </w:ins>
    </w:p>
    <w:p w14:paraId="3794FE09" w14:textId="77777777" w:rsidR="005F56D3" w:rsidRPr="008057FC" w:rsidRDefault="005F56D3" w:rsidP="000B5256">
      <w:pPr>
        <w:widowControl w:val="0"/>
        <w:spacing w:after="0" w:line="360" w:lineRule="auto"/>
        <w:ind w:firstLine="288"/>
        <w:contextualSpacing/>
        <w:rPr>
          <w:ins w:id="693" w:author="Author"/>
          <w:rFonts w:ascii="Times New Roman" w:eastAsia="Calibri" w:hAnsi="Times New Roman" w:cs="Times New Roman"/>
          <w:color w:val="000000"/>
          <w:sz w:val="24"/>
          <w:szCs w:val="24"/>
        </w:rPr>
      </w:pPr>
      <w:ins w:id="694" w:author="Author">
        <w:r w:rsidRPr="008057FC">
          <w:rPr>
            <w:rFonts w:ascii="Times New Roman" w:eastAsia="Calibri" w:hAnsi="Times New Roman" w:cs="Times New Roman"/>
            <w:color w:val="000000"/>
            <w:sz w:val="24"/>
            <w:szCs w:val="24"/>
          </w:rPr>
          <w:t>Their office was 454 West Division Street, west of the Gold Coast. I could get there via the Red Line subway, just a short walk away. The only problem is that the trip required ten stops, taking over an hour. Determined to give it a try, I put on my best dress</w:t>
        </w:r>
      </w:ins>
      <w:r w:rsidRPr="008057FC">
        <w:rPr>
          <w:rFonts w:ascii="Times New Roman" w:eastAsia="Calibri" w:hAnsi="Times New Roman" w:cs="Times New Roman"/>
          <w:color w:val="000000"/>
          <w:sz w:val="24"/>
          <w:szCs w:val="24"/>
        </w:rPr>
        <w:t xml:space="preserve"> and </w:t>
      </w:r>
      <w:ins w:id="695" w:author="Author">
        <w:r w:rsidRPr="008057FC">
          <w:rPr>
            <w:rFonts w:ascii="Times New Roman" w:eastAsia="Calibri" w:hAnsi="Times New Roman" w:cs="Times New Roman"/>
            <w:color w:val="000000"/>
            <w:sz w:val="24"/>
            <w:szCs w:val="24"/>
          </w:rPr>
          <w:t xml:space="preserve">packed my canvas bag with my documents, iPad, laptop computer, and an Internet protocol analyzer, a hardware device I had designed. I put on my coat and set out </w:t>
        </w:r>
        <w:proofErr w:type="gramStart"/>
        <w:r w:rsidRPr="008057FC">
          <w:rPr>
            <w:rFonts w:ascii="Times New Roman" w:eastAsia="Calibri" w:hAnsi="Times New Roman" w:cs="Times New Roman"/>
            <w:color w:val="000000"/>
            <w:sz w:val="24"/>
            <w:szCs w:val="24"/>
          </w:rPr>
          <w:t>in the late</w:t>
        </w:r>
        <w:proofErr w:type="gramEnd"/>
        <w:r w:rsidRPr="008057FC">
          <w:rPr>
            <w:rFonts w:ascii="Times New Roman" w:eastAsia="Calibri" w:hAnsi="Times New Roman" w:cs="Times New Roman"/>
            <w:color w:val="000000"/>
            <w:sz w:val="24"/>
            <w:szCs w:val="24"/>
          </w:rPr>
          <w:t xml:space="preserve"> morning for Chicago Advanced Software Engineering.</w:t>
        </w:r>
      </w:ins>
    </w:p>
    <w:p w14:paraId="69E278BB" w14:textId="77777777" w:rsidR="005F56D3" w:rsidRPr="008057FC" w:rsidRDefault="005F56D3" w:rsidP="000B5256">
      <w:pPr>
        <w:widowControl w:val="0"/>
        <w:spacing w:after="0" w:line="360" w:lineRule="auto"/>
        <w:ind w:firstLine="288"/>
        <w:contextualSpacing/>
        <w:rPr>
          <w:ins w:id="696" w:author="Author"/>
          <w:rFonts w:ascii="Times New Roman" w:eastAsia="Calibri" w:hAnsi="Times New Roman" w:cs="Times New Roman"/>
          <w:color w:val="000000"/>
          <w:sz w:val="24"/>
          <w:szCs w:val="24"/>
        </w:rPr>
      </w:pPr>
      <w:ins w:id="697" w:author="Author">
        <w:r w:rsidRPr="008057FC">
          <w:rPr>
            <w:rFonts w:ascii="Times New Roman" w:eastAsia="Calibri" w:hAnsi="Times New Roman" w:cs="Times New Roman"/>
            <w:color w:val="000000"/>
            <w:sz w:val="24"/>
            <w:szCs w:val="24"/>
          </w:rPr>
          <w:t xml:space="preserve">Their office was less than a </w:t>
        </w:r>
        <w:proofErr w:type="gramStart"/>
        <w:r w:rsidRPr="008057FC">
          <w:rPr>
            <w:rFonts w:ascii="Times New Roman" w:eastAsia="Calibri" w:hAnsi="Times New Roman" w:cs="Times New Roman"/>
            <w:color w:val="000000"/>
            <w:sz w:val="24"/>
            <w:szCs w:val="24"/>
          </w:rPr>
          <w:t>half-mile</w:t>
        </w:r>
        <w:proofErr w:type="gramEnd"/>
        <w:r w:rsidRPr="008057FC">
          <w:rPr>
            <w:rFonts w:ascii="Times New Roman" w:eastAsia="Calibri" w:hAnsi="Times New Roman" w:cs="Times New Roman"/>
            <w:color w:val="000000"/>
            <w:sz w:val="24"/>
            <w:szCs w:val="24"/>
          </w:rPr>
          <w:t xml:space="preserve"> from the Clark/Division subway station, but I lucked out and boarded a city bus</w:t>
        </w:r>
      </w:ins>
      <w:r w:rsidRPr="008057FC">
        <w:rPr>
          <w:rFonts w:ascii="Times New Roman" w:eastAsia="Calibri" w:hAnsi="Times New Roman" w:cs="Times New Roman"/>
          <w:color w:val="000000"/>
          <w:sz w:val="24"/>
          <w:szCs w:val="24"/>
        </w:rPr>
        <w:t>,</w:t>
      </w:r>
      <w:ins w:id="698" w:author="Author">
        <w:r w:rsidRPr="008057FC">
          <w:rPr>
            <w:rFonts w:ascii="Times New Roman" w:eastAsia="Calibri" w:hAnsi="Times New Roman" w:cs="Times New Roman"/>
            <w:color w:val="000000"/>
            <w:sz w:val="24"/>
            <w:szCs w:val="24"/>
          </w:rPr>
          <w:t xml:space="preserve"> which dropped me off at their building. It was a six-story structure with a bank and other businesses on the first floor and what seemed to be </w:t>
        </w:r>
      </w:ins>
      <w:r w:rsidRPr="008057FC">
        <w:rPr>
          <w:rFonts w:ascii="Times New Roman" w:eastAsia="Calibri" w:hAnsi="Times New Roman" w:cs="Times New Roman"/>
          <w:color w:val="000000"/>
          <w:sz w:val="24"/>
          <w:szCs w:val="24"/>
        </w:rPr>
        <w:t>companies</w:t>
      </w:r>
      <w:ins w:id="699" w:author="Author">
        <w:r w:rsidRPr="008057FC">
          <w:rPr>
            <w:rFonts w:ascii="Times New Roman" w:eastAsia="Calibri" w:hAnsi="Times New Roman" w:cs="Times New Roman"/>
            <w:color w:val="000000"/>
            <w:sz w:val="24"/>
            <w:szCs w:val="24"/>
          </w:rPr>
          <w:t xml:space="preserve"> above. I found the building map and took the elevator to the fifth floor.</w:t>
        </w:r>
      </w:ins>
    </w:p>
    <w:p w14:paraId="303E997E" w14:textId="77777777" w:rsidR="005F56D3" w:rsidRPr="008057FC" w:rsidRDefault="005F56D3" w:rsidP="000B5256">
      <w:pPr>
        <w:widowControl w:val="0"/>
        <w:spacing w:after="0" w:line="360" w:lineRule="auto"/>
        <w:ind w:firstLine="288"/>
        <w:contextualSpacing/>
        <w:rPr>
          <w:ins w:id="700"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lastRenderedPageBreak/>
        <w:t>T</w:t>
      </w:r>
      <w:ins w:id="701" w:author="Author">
        <w:r w:rsidRPr="008057FC">
          <w:rPr>
            <w:rFonts w:ascii="Times New Roman" w:eastAsia="Calibri" w:hAnsi="Times New Roman" w:cs="Times New Roman"/>
            <w:color w:val="000000"/>
            <w:sz w:val="24"/>
            <w:szCs w:val="24"/>
          </w:rPr>
          <w:t>he reception desk</w:t>
        </w:r>
      </w:ins>
      <w:r w:rsidRPr="008057FC">
        <w:rPr>
          <w:rFonts w:ascii="Times New Roman" w:eastAsia="Calibri" w:hAnsi="Times New Roman" w:cs="Times New Roman"/>
          <w:color w:val="000000"/>
          <w:sz w:val="24"/>
          <w:szCs w:val="24"/>
        </w:rPr>
        <w:t xml:space="preserve"> had a Tesla Optimus humanoid robot managing the phone system and guest interactions. I have encountered these devices at banks and big box stores, so I retrieved my iPad and </w:t>
      </w:r>
      <w:ins w:id="702" w:author="Author">
        <w:r w:rsidRPr="008057FC">
          <w:rPr>
            <w:rFonts w:ascii="Times New Roman" w:eastAsia="Calibri" w:hAnsi="Times New Roman" w:cs="Times New Roman"/>
            <w:color w:val="000000"/>
            <w:sz w:val="24"/>
            <w:szCs w:val="24"/>
          </w:rPr>
          <w:t xml:space="preserve">prepared </w:t>
        </w:r>
      </w:ins>
      <w:r w:rsidRPr="008057FC">
        <w:rPr>
          <w:rFonts w:ascii="Times New Roman" w:eastAsia="Calibri" w:hAnsi="Times New Roman" w:cs="Times New Roman"/>
          <w:color w:val="000000"/>
          <w:sz w:val="24"/>
          <w:szCs w:val="24"/>
        </w:rPr>
        <w:t>a message</w:t>
      </w:r>
      <w:ins w:id="703" w:author="Author">
        <w:r w:rsidRPr="008057FC">
          <w:rPr>
            <w:rFonts w:ascii="Times New Roman" w:eastAsia="Calibri" w:hAnsi="Times New Roman" w:cs="Times New Roman"/>
            <w:color w:val="000000"/>
            <w:sz w:val="24"/>
            <w:szCs w:val="24"/>
          </w:rPr>
          <w:t>.</w:t>
        </w:r>
      </w:ins>
    </w:p>
    <w:p w14:paraId="6C933E67" w14:textId="77777777" w:rsidR="005F56D3" w:rsidRPr="008057FC" w:rsidRDefault="005F56D3" w:rsidP="000B5256">
      <w:pPr>
        <w:widowControl w:val="0"/>
        <w:spacing w:after="0" w:line="360" w:lineRule="auto"/>
        <w:ind w:firstLine="288"/>
        <w:contextualSpacing/>
        <w:rPr>
          <w:ins w:id="704" w:author="Author"/>
          <w:rFonts w:ascii="Times New Roman" w:eastAsia="Calibri" w:hAnsi="Times New Roman" w:cs="Times New Roman"/>
          <w:color w:val="000000"/>
          <w:sz w:val="24"/>
          <w:szCs w:val="24"/>
        </w:rPr>
      </w:pPr>
    </w:p>
    <w:p w14:paraId="67CDE822" w14:textId="77777777" w:rsidR="005F56D3" w:rsidRPr="008057FC" w:rsidRDefault="005F56D3" w:rsidP="000B5256">
      <w:pPr>
        <w:widowControl w:val="0"/>
        <w:spacing w:after="0" w:line="360" w:lineRule="auto"/>
        <w:ind w:left="720" w:right="576"/>
        <w:contextualSpacing/>
        <w:rPr>
          <w:ins w:id="705" w:author="Author"/>
          <w:rFonts w:ascii="Times New Roman" w:eastAsia="Calibri" w:hAnsi="Times New Roman" w:cs="Times New Roman"/>
          <w:i/>
          <w:iCs/>
          <w:color w:val="000000"/>
          <w:sz w:val="24"/>
          <w:szCs w:val="24"/>
        </w:rPr>
      </w:pPr>
      <w:ins w:id="706" w:author="Author">
        <w:r w:rsidRPr="008057FC">
          <w:rPr>
            <w:rFonts w:ascii="Times New Roman" w:eastAsia="Calibri" w:hAnsi="Times New Roman" w:cs="Times New Roman"/>
            <w:i/>
            <w:iCs/>
            <w:color w:val="000000"/>
            <w:sz w:val="24"/>
            <w:szCs w:val="24"/>
          </w:rPr>
          <w:t>Hi, I am Jane Doe.</w:t>
        </w:r>
      </w:ins>
    </w:p>
    <w:p w14:paraId="614F3DC9" w14:textId="77777777" w:rsidR="005F56D3" w:rsidRPr="008057FC" w:rsidRDefault="005F56D3" w:rsidP="000B5256">
      <w:pPr>
        <w:widowControl w:val="0"/>
        <w:spacing w:after="0" w:line="360" w:lineRule="auto"/>
        <w:ind w:left="720" w:right="576"/>
        <w:contextualSpacing/>
        <w:rPr>
          <w:ins w:id="707" w:author="Author"/>
          <w:rFonts w:ascii="Times New Roman" w:eastAsia="Calibri" w:hAnsi="Times New Roman" w:cs="Times New Roman"/>
          <w:i/>
          <w:iCs/>
          <w:color w:val="000000"/>
          <w:sz w:val="24"/>
          <w:szCs w:val="24"/>
        </w:rPr>
      </w:pPr>
      <w:ins w:id="708" w:author="Author">
        <w:r w:rsidRPr="008057FC">
          <w:rPr>
            <w:rFonts w:ascii="Times New Roman" w:eastAsia="Calibri" w:hAnsi="Times New Roman" w:cs="Times New Roman"/>
            <w:i/>
            <w:iCs/>
            <w:color w:val="000000"/>
            <w:sz w:val="24"/>
            <w:szCs w:val="24"/>
          </w:rPr>
          <w:t>I am responding to your employment advertisement for software coders.</w:t>
        </w:r>
      </w:ins>
    </w:p>
    <w:p w14:paraId="38023544" w14:textId="77777777" w:rsidR="005F56D3" w:rsidRPr="008057FC" w:rsidRDefault="005F56D3" w:rsidP="000B5256">
      <w:pPr>
        <w:widowControl w:val="0"/>
        <w:spacing w:after="0" w:line="360" w:lineRule="auto"/>
        <w:ind w:left="720" w:right="576"/>
        <w:contextualSpacing/>
        <w:rPr>
          <w:ins w:id="709" w:author="Author"/>
          <w:rFonts w:ascii="Times New Roman" w:eastAsia="Calibri" w:hAnsi="Times New Roman" w:cs="Times New Roman"/>
          <w:color w:val="000000"/>
          <w:sz w:val="24"/>
          <w:szCs w:val="24"/>
        </w:rPr>
      </w:pPr>
      <w:ins w:id="710" w:author="Author">
        <w:r w:rsidRPr="008057FC">
          <w:rPr>
            <w:rFonts w:ascii="Times New Roman" w:eastAsia="Calibri" w:hAnsi="Times New Roman" w:cs="Times New Roman"/>
            <w:i/>
            <w:iCs/>
            <w:color w:val="000000"/>
            <w:sz w:val="24"/>
            <w:szCs w:val="24"/>
          </w:rPr>
          <w:t>I am mute but can communicate using my iPad.</w:t>
        </w:r>
      </w:ins>
    </w:p>
    <w:p w14:paraId="47C24519" w14:textId="77777777" w:rsidR="005F56D3" w:rsidRPr="008057FC" w:rsidRDefault="005F56D3" w:rsidP="000B5256">
      <w:pPr>
        <w:widowControl w:val="0"/>
        <w:spacing w:after="0" w:line="360" w:lineRule="auto"/>
        <w:ind w:firstLine="288"/>
        <w:contextualSpacing/>
        <w:rPr>
          <w:ins w:id="711" w:author="Author"/>
          <w:rFonts w:ascii="Times New Roman" w:eastAsia="Calibri" w:hAnsi="Times New Roman" w:cs="Times New Roman"/>
          <w:color w:val="000000"/>
          <w:sz w:val="24"/>
          <w:szCs w:val="24"/>
        </w:rPr>
      </w:pPr>
    </w:p>
    <w:p w14:paraId="02E1B04B"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 xml:space="preserve">The TeslaBot beeped </w:t>
      </w:r>
      <w:ins w:id="712" w:author="Author">
        <w:r w:rsidRPr="008057FC">
          <w:rPr>
            <w:rFonts w:ascii="Times New Roman" w:eastAsia="Calibri" w:hAnsi="Times New Roman" w:cs="Times New Roman"/>
            <w:color w:val="000000"/>
            <w:sz w:val="24"/>
            <w:szCs w:val="24"/>
          </w:rPr>
          <w:t xml:space="preserve">and </w:t>
        </w:r>
      </w:ins>
      <w:r w:rsidRPr="008057FC">
        <w:rPr>
          <w:rFonts w:ascii="Times New Roman" w:eastAsia="Calibri" w:hAnsi="Times New Roman" w:cs="Times New Roman"/>
          <w:color w:val="000000"/>
          <w:sz w:val="24"/>
          <w:szCs w:val="24"/>
        </w:rPr>
        <w:t>replied,</w:t>
      </w:r>
      <w:ins w:id="713" w:author="Author">
        <w:r w:rsidRPr="008057FC">
          <w:rPr>
            <w:rFonts w:ascii="Times New Roman" w:eastAsia="Calibri" w:hAnsi="Times New Roman" w:cs="Times New Roman"/>
            <w:color w:val="000000"/>
            <w:sz w:val="24"/>
            <w:szCs w:val="24"/>
          </w:rPr>
          <w:t xml:space="preserve"> "</w:t>
        </w:r>
      </w:ins>
      <w:r w:rsidRPr="008057FC">
        <w:rPr>
          <w:rFonts w:ascii="Times New Roman" w:eastAsia="Calibri" w:hAnsi="Times New Roman" w:cs="Times New Roman"/>
          <w:color w:val="000000"/>
          <w:sz w:val="24"/>
          <w:szCs w:val="24"/>
        </w:rPr>
        <w:t>Understood, Miss Jane Doe. My name is Lysha 517. I will arrange an interview.</w:t>
      </w:r>
      <w:ins w:id="714" w:author="Author">
        <w:r w:rsidRPr="008057FC">
          <w:rPr>
            <w:rFonts w:ascii="Times New Roman" w:eastAsia="Calibri" w:hAnsi="Times New Roman" w:cs="Times New Roman"/>
            <w:color w:val="000000"/>
            <w:sz w:val="24"/>
            <w:szCs w:val="24"/>
          </w:rPr>
          <w:t xml:space="preserve">" </w:t>
        </w:r>
      </w:ins>
    </w:p>
    <w:p w14:paraId="2734E96A" w14:textId="77777777" w:rsidR="005F56D3" w:rsidRPr="008057FC" w:rsidRDefault="005F56D3" w:rsidP="000B5256">
      <w:pPr>
        <w:widowControl w:val="0"/>
        <w:spacing w:after="0" w:line="360" w:lineRule="auto"/>
        <w:ind w:firstLine="288"/>
        <w:contextualSpacing/>
        <w:rPr>
          <w:ins w:id="715"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 xml:space="preserve">The TeslaBot beeped two more times and started a telephone call. </w:t>
      </w:r>
      <w:ins w:id="716" w:author="Author">
        <w:r w:rsidRPr="008057FC">
          <w:rPr>
            <w:rFonts w:ascii="Times New Roman" w:eastAsia="Calibri" w:hAnsi="Times New Roman" w:cs="Times New Roman"/>
            <w:color w:val="000000"/>
            <w:sz w:val="24"/>
            <w:szCs w:val="24"/>
          </w:rPr>
          <w:t>I could only hear one side of the conversation.</w:t>
        </w:r>
      </w:ins>
    </w:p>
    <w:p w14:paraId="33EB5BE1"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ins w:id="717" w:author="Author">
        <w:r w:rsidRPr="008057FC">
          <w:rPr>
            <w:rFonts w:ascii="Times New Roman" w:eastAsia="Calibri" w:hAnsi="Times New Roman" w:cs="Times New Roman"/>
            <w:color w:val="000000"/>
            <w:sz w:val="24"/>
            <w:szCs w:val="24"/>
          </w:rPr>
          <w:t>"Dr. Cottrel, this is Lysha</w:t>
        </w:r>
      </w:ins>
      <w:r w:rsidRPr="008057FC">
        <w:rPr>
          <w:rFonts w:ascii="Times New Roman" w:eastAsia="Calibri" w:hAnsi="Times New Roman" w:cs="Times New Roman"/>
          <w:color w:val="000000"/>
          <w:sz w:val="24"/>
          <w:szCs w:val="24"/>
        </w:rPr>
        <w:t xml:space="preserve"> 517</w:t>
      </w:r>
      <w:ins w:id="718" w:author="Author">
        <w:r w:rsidRPr="008057FC">
          <w:rPr>
            <w:rFonts w:ascii="Times New Roman" w:eastAsia="Calibri" w:hAnsi="Times New Roman" w:cs="Times New Roman"/>
            <w:color w:val="000000"/>
            <w:sz w:val="24"/>
            <w:szCs w:val="24"/>
          </w:rPr>
          <w:t xml:space="preserve"> in the lobby. There's a Jane Doe here who wants to apply for a job. Mr. Tulson is at an HR conference in San</w:t>
        </w:r>
        <w:r w:rsidRPr="008057FC">
          <w:rPr>
            <w:rFonts w:ascii="Times New Roman" w:eastAsia="Calibri" w:hAnsi="Times New Roman" w:cs="Times New Roman"/>
            <w:i/>
            <w:iCs/>
            <w:color w:val="000000"/>
            <w:sz w:val="24"/>
            <w:szCs w:val="24"/>
          </w:rPr>
          <w:t xml:space="preserve"> </w:t>
        </w:r>
        <w:r w:rsidRPr="008057FC">
          <w:rPr>
            <w:rFonts w:ascii="Times New Roman" w:eastAsia="Calibri" w:hAnsi="Times New Roman" w:cs="Times New Roman"/>
            <w:color w:val="000000"/>
            <w:sz w:val="24"/>
            <w:szCs w:val="24"/>
          </w:rPr>
          <w:t xml:space="preserve">Francisco and won't return until next week. </w:t>
        </w:r>
      </w:ins>
      <w:r w:rsidRPr="008057FC">
        <w:rPr>
          <w:rFonts w:ascii="Times New Roman" w:eastAsia="Calibri" w:hAnsi="Times New Roman" w:cs="Times New Roman"/>
          <w:color w:val="000000"/>
          <w:sz w:val="24"/>
          <w:szCs w:val="24"/>
        </w:rPr>
        <w:t>Will you</w:t>
      </w:r>
      <w:ins w:id="719" w:author="Author">
        <w:r w:rsidRPr="008057FC">
          <w:rPr>
            <w:rFonts w:ascii="Times New Roman" w:eastAsia="Calibri" w:hAnsi="Times New Roman" w:cs="Times New Roman"/>
            <w:color w:val="000000"/>
            <w:sz w:val="24"/>
            <w:szCs w:val="24"/>
          </w:rPr>
          <w:t xml:space="preserve"> interview her</w:t>
        </w:r>
      </w:ins>
      <w:r w:rsidRPr="008057FC">
        <w:rPr>
          <w:rFonts w:ascii="Times New Roman" w:eastAsia="Calibri" w:hAnsi="Times New Roman" w:cs="Times New Roman"/>
          <w:color w:val="000000"/>
          <w:sz w:val="24"/>
          <w:szCs w:val="24"/>
        </w:rPr>
        <w:t>?</w:t>
      </w:r>
      <w:ins w:id="720" w:author="Author">
        <w:r w:rsidRPr="008057FC">
          <w:rPr>
            <w:rFonts w:ascii="Times New Roman" w:eastAsia="Calibri" w:hAnsi="Times New Roman" w:cs="Times New Roman"/>
            <w:color w:val="000000"/>
            <w:sz w:val="24"/>
            <w:szCs w:val="24"/>
          </w:rPr>
          <w:t xml:space="preserve"> OK, I'll send her in. Dr. Cottrel, Jane is mute. She communicates via an iPad. OK, here she comes."</w:t>
        </w:r>
      </w:ins>
    </w:p>
    <w:p w14:paraId="6730A572" w14:textId="77777777" w:rsidR="005F56D3" w:rsidRPr="008057FC" w:rsidRDefault="005F56D3" w:rsidP="000B5256">
      <w:pPr>
        <w:widowControl w:val="0"/>
        <w:spacing w:after="0" w:line="360" w:lineRule="auto"/>
        <w:ind w:firstLine="288"/>
        <w:contextualSpacing/>
        <w:rPr>
          <w:ins w:id="721"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Thirty years of development have made these TeslaBots somewhat life-like. The face, whilst mechanical, can show expressions of surprise, curiosity, kindness, and other emotions. Lysha 517 beeped and looked at me.</w:t>
      </w:r>
    </w:p>
    <w:p w14:paraId="5047F708" w14:textId="77777777" w:rsidR="005F56D3" w:rsidRPr="008057FC" w:rsidRDefault="005F56D3" w:rsidP="000B5256">
      <w:pPr>
        <w:widowControl w:val="0"/>
        <w:spacing w:after="0" w:line="360" w:lineRule="auto"/>
        <w:ind w:firstLine="288"/>
        <w:contextualSpacing/>
        <w:rPr>
          <w:ins w:id="722" w:author="Author"/>
          <w:rFonts w:ascii="Times New Roman" w:eastAsia="Calibri" w:hAnsi="Times New Roman" w:cs="Times New Roman"/>
          <w:color w:val="000000"/>
          <w:sz w:val="24"/>
          <w:szCs w:val="24"/>
        </w:rPr>
      </w:pPr>
      <w:ins w:id="723" w:author="Author">
        <w:r w:rsidRPr="008057FC">
          <w:rPr>
            <w:rFonts w:ascii="Times New Roman" w:eastAsia="Calibri" w:hAnsi="Times New Roman" w:cs="Times New Roman"/>
            <w:color w:val="000000"/>
            <w:sz w:val="24"/>
            <w:szCs w:val="24"/>
          </w:rPr>
          <w:t xml:space="preserve">"Miss </w:t>
        </w:r>
      </w:ins>
      <w:r w:rsidRPr="008057FC">
        <w:rPr>
          <w:rFonts w:ascii="Times New Roman" w:eastAsia="Calibri" w:hAnsi="Times New Roman" w:cs="Times New Roman"/>
          <w:color w:val="000000"/>
          <w:sz w:val="24"/>
          <w:szCs w:val="24"/>
        </w:rPr>
        <w:t xml:space="preserve">Jane </w:t>
      </w:r>
      <w:ins w:id="724" w:author="Author">
        <w:r w:rsidRPr="008057FC">
          <w:rPr>
            <w:rFonts w:ascii="Times New Roman" w:eastAsia="Calibri" w:hAnsi="Times New Roman" w:cs="Times New Roman"/>
            <w:color w:val="000000"/>
            <w:sz w:val="24"/>
            <w:szCs w:val="24"/>
          </w:rPr>
          <w:t>Doe, Doctor Cottrel is this company's president and CEO. He will speak to you. Go down that hallway to the end. His office is on the right."</w:t>
        </w:r>
      </w:ins>
    </w:p>
    <w:p w14:paraId="73DCC7F8" w14:textId="77777777" w:rsidR="005F56D3" w:rsidRPr="008057FC" w:rsidRDefault="005F56D3" w:rsidP="000B5256">
      <w:pPr>
        <w:widowControl w:val="0"/>
        <w:spacing w:after="0" w:line="360" w:lineRule="auto"/>
        <w:ind w:firstLine="288"/>
        <w:contextualSpacing/>
        <w:rPr>
          <w:ins w:id="725" w:author="Author"/>
          <w:rFonts w:ascii="Times New Roman" w:eastAsia="Calibri" w:hAnsi="Times New Roman" w:cs="Times New Roman"/>
          <w:color w:val="000000"/>
          <w:sz w:val="24"/>
          <w:szCs w:val="24"/>
        </w:rPr>
      </w:pPr>
      <w:ins w:id="726" w:author="Author">
        <w:r w:rsidRPr="008057FC">
          <w:rPr>
            <w:rFonts w:ascii="Times New Roman" w:eastAsia="Calibri" w:hAnsi="Times New Roman" w:cs="Times New Roman"/>
            <w:color w:val="000000"/>
            <w:sz w:val="24"/>
            <w:szCs w:val="24"/>
          </w:rPr>
          <w:t xml:space="preserve">I walked swiftly down the long </w:t>
        </w:r>
        <w:proofErr w:type="gramStart"/>
        <w:r w:rsidRPr="008057FC">
          <w:rPr>
            <w:rFonts w:ascii="Times New Roman" w:eastAsia="Calibri" w:hAnsi="Times New Roman" w:cs="Times New Roman"/>
            <w:color w:val="000000"/>
            <w:sz w:val="24"/>
            <w:szCs w:val="24"/>
          </w:rPr>
          <w:t xml:space="preserve">hallway, </w:t>
        </w:r>
      </w:ins>
      <w:r w:rsidRPr="008057FC">
        <w:rPr>
          <w:rFonts w:ascii="Times New Roman" w:eastAsia="Calibri" w:hAnsi="Times New Roman" w:cs="Times New Roman"/>
          <w:color w:val="000000"/>
          <w:sz w:val="24"/>
          <w:szCs w:val="24"/>
        </w:rPr>
        <w:t>and</w:t>
      </w:r>
      <w:proofErr w:type="gramEnd"/>
      <w:ins w:id="727" w:author="Author">
        <w:r w:rsidRPr="008057FC">
          <w:rPr>
            <w:rFonts w:ascii="Times New Roman" w:eastAsia="Calibri" w:hAnsi="Times New Roman" w:cs="Times New Roman"/>
            <w:color w:val="000000"/>
            <w:sz w:val="24"/>
            <w:szCs w:val="24"/>
          </w:rPr>
          <w:t xml:space="preserve"> could see dozens </w:t>
        </w:r>
        <w:r w:rsidRPr="008057FC">
          <w:rPr>
            <w:rFonts w:ascii="Times New Roman" w:eastAsia="Calibri" w:hAnsi="Times New Roman" w:cs="Times New Roman"/>
            <w:color w:val="000000"/>
            <w:sz w:val="24"/>
            <w:szCs w:val="24"/>
          </w:rPr>
          <w:lastRenderedPageBreak/>
          <w:t>of programmers</w:t>
        </w:r>
      </w:ins>
      <w:r w:rsidRPr="008057FC">
        <w:rPr>
          <w:rFonts w:ascii="Times New Roman" w:eastAsia="Calibri" w:hAnsi="Times New Roman" w:cs="Times New Roman"/>
          <w:color w:val="000000"/>
          <w:sz w:val="24"/>
          <w:szCs w:val="24"/>
        </w:rPr>
        <w:t xml:space="preserve"> </w:t>
      </w:r>
      <w:ins w:id="728" w:author="Author">
        <w:r w:rsidRPr="008057FC">
          <w:rPr>
            <w:rFonts w:ascii="Times New Roman" w:eastAsia="Calibri" w:hAnsi="Times New Roman" w:cs="Times New Roman"/>
            <w:color w:val="000000"/>
            <w:sz w:val="24"/>
            <w:szCs w:val="24"/>
          </w:rPr>
          <w:t xml:space="preserve">huddled around workstations. </w:t>
        </w:r>
      </w:ins>
      <w:r w:rsidRPr="008057FC">
        <w:rPr>
          <w:rFonts w:ascii="Times New Roman" w:eastAsia="Calibri" w:hAnsi="Times New Roman" w:cs="Times New Roman"/>
          <w:color w:val="000000"/>
          <w:sz w:val="24"/>
          <w:szCs w:val="24"/>
        </w:rPr>
        <w:t>None of them noticed me walking by.</w:t>
      </w:r>
    </w:p>
    <w:p w14:paraId="77F05BAB" w14:textId="77777777" w:rsidR="005F56D3" w:rsidRPr="008057FC" w:rsidRDefault="005F56D3" w:rsidP="000B5256">
      <w:pPr>
        <w:widowControl w:val="0"/>
        <w:spacing w:after="0" w:line="360" w:lineRule="auto"/>
        <w:ind w:firstLine="288"/>
        <w:contextualSpacing/>
        <w:rPr>
          <w:ins w:id="729" w:author="Author"/>
          <w:rFonts w:ascii="Times New Roman" w:eastAsia="Calibri" w:hAnsi="Times New Roman" w:cs="Times New Roman"/>
          <w:color w:val="000000"/>
          <w:sz w:val="24"/>
          <w:szCs w:val="24"/>
        </w:rPr>
      </w:pPr>
      <w:ins w:id="730" w:author="Author">
        <w:r w:rsidRPr="008057FC">
          <w:rPr>
            <w:rFonts w:ascii="Times New Roman" w:eastAsia="Calibri" w:hAnsi="Times New Roman" w:cs="Times New Roman"/>
            <w:color w:val="000000"/>
            <w:sz w:val="24"/>
            <w:szCs w:val="24"/>
          </w:rPr>
          <w:t xml:space="preserve">I opened the glass door and walked in. Cottrel was behind his desk, and a woman was seated with him, an assistant, maybe? He stood up and smiled. </w:t>
        </w:r>
      </w:ins>
    </w:p>
    <w:p w14:paraId="5AF9A296" w14:textId="77777777" w:rsidR="005F56D3" w:rsidRPr="008057FC" w:rsidRDefault="005F56D3" w:rsidP="000B5256">
      <w:pPr>
        <w:widowControl w:val="0"/>
        <w:spacing w:after="0" w:line="360" w:lineRule="auto"/>
        <w:ind w:firstLine="288"/>
        <w:contextualSpacing/>
        <w:rPr>
          <w:ins w:id="731" w:author="Author"/>
          <w:rFonts w:ascii="Times New Roman" w:eastAsia="Calibri" w:hAnsi="Times New Roman" w:cs="Times New Roman"/>
          <w:color w:val="000000"/>
          <w:sz w:val="24"/>
          <w:szCs w:val="24"/>
        </w:rPr>
      </w:pPr>
      <w:ins w:id="732" w:author="Author">
        <w:r w:rsidRPr="008057FC">
          <w:rPr>
            <w:rFonts w:ascii="Times New Roman" w:eastAsia="Calibri" w:hAnsi="Times New Roman" w:cs="Times New Roman"/>
            <w:color w:val="000000"/>
            <w:sz w:val="24"/>
            <w:szCs w:val="24"/>
          </w:rPr>
          <w:t xml:space="preserve">"Hello, Jane. I'm Colby Cottrel. Pull up that chair from the conference table, and let's talk." </w:t>
        </w:r>
      </w:ins>
    </w:p>
    <w:p w14:paraId="35DF2AE3" w14:textId="77777777" w:rsidR="005F56D3" w:rsidRPr="008057FC" w:rsidRDefault="005F56D3" w:rsidP="000B5256">
      <w:pPr>
        <w:widowControl w:val="0"/>
        <w:spacing w:after="0" w:line="360" w:lineRule="auto"/>
        <w:ind w:firstLine="288"/>
        <w:contextualSpacing/>
        <w:rPr>
          <w:ins w:id="733" w:author="Author"/>
          <w:rFonts w:ascii="Times New Roman" w:eastAsia="Calibri" w:hAnsi="Times New Roman" w:cs="Times New Roman"/>
          <w:color w:val="000000"/>
          <w:sz w:val="24"/>
          <w:szCs w:val="24"/>
        </w:rPr>
      </w:pPr>
      <w:ins w:id="734" w:author="Author">
        <w:r w:rsidRPr="008057FC">
          <w:rPr>
            <w:rFonts w:ascii="Times New Roman" w:eastAsia="Calibri" w:hAnsi="Times New Roman" w:cs="Times New Roman"/>
            <w:color w:val="000000"/>
            <w:sz w:val="24"/>
            <w:szCs w:val="24"/>
          </w:rPr>
          <w:t>I smiled and grabbed the chair. I lowered my canvas bag and clutched my iPad, starting the voice app. Colby Cottrel was young, maybe 3</w:t>
        </w:r>
      </w:ins>
      <w:r w:rsidRPr="008057FC">
        <w:rPr>
          <w:rFonts w:ascii="Times New Roman" w:eastAsia="Calibri" w:hAnsi="Times New Roman" w:cs="Times New Roman"/>
          <w:color w:val="000000"/>
          <w:sz w:val="24"/>
          <w:szCs w:val="24"/>
        </w:rPr>
        <w:t>5</w:t>
      </w:r>
      <w:ins w:id="735" w:author="Author">
        <w:r w:rsidRPr="008057FC">
          <w:rPr>
            <w:rFonts w:ascii="Times New Roman" w:eastAsia="Calibri" w:hAnsi="Times New Roman" w:cs="Times New Roman"/>
            <w:color w:val="000000"/>
            <w:sz w:val="24"/>
            <w:szCs w:val="24"/>
          </w:rPr>
          <w:t>, with long, unkempt brown hair parted in the middle. He wore a suit jacket, but his light blue dress shirt had no tie. He pointed to the woman on my left.</w:t>
        </w:r>
      </w:ins>
    </w:p>
    <w:p w14:paraId="4D7D0A80" w14:textId="77777777" w:rsidR="005F56D3" w:rsidRPr="008057FC" w:rsidRDefault="005F56D3" w:rsidP="000B5256">
      <w:pPr>
        <w:widowControl w:val="0"/>
        <w:spacing w:after="0" w:line="360" w:lineRule="auto"/>
        <w:ind w:firstLine="288"/>
        <w:contextualSpacing/>
        <w:rPr>
          <w:ins w:id="736" w:author="Author"/>
          <w:rFonts w:ascii="Times New Roman" w:eastAsia="Calibri" w:hAnsi="Times New Roman" w:cs="Times New Roman"/>
          <w:color w:val="000000"/>
          <w:sz w:val="24"/>
          <w:szCs w:val="24"/>
        </w:rPr>
      </w:pPr>
      <w:ins w:id="737" w:author="Author">
        <w:r w:rsidRPr="008057FC">
          <w:rPr>
            <w:rFonts w:ascii="Times New Roman" w:eastAsia="Calibri" w:hAnsi="Times New Roman" w:cs="Times New Roman"/>
            <w:color w:val="000000"/>
            <w:sz w:val="24"/>
            <w:szCs w:val="24"/>
          </w:rPr>
          <w:t xml:space="preserve">"This is Doctor Tillie Cottrel, my wife and co-founder of the company." </w:t>
        </w:r>
      </w:ins>
    </w:p>
    <w:p w14:paraId="5108A7A4" w14:textId="77777777" w:rsidR="005F56D3" w:rsidRPr="008057FC" w:rsidRDefault="005F56D3" w:rsidP="000B5256">
      <w:pPr>
        <w:widowControl w:val="0"/>
        <w:spacing w:after="0" w:line="360" w:lineRule="auto"/>
        <w:ind w:firstLine="288"/>
        <w:contextualSpacing/>
        <w:rPr>
          <w:ins w:id="738" w:author="Author"/>
          <w:rFonts w:ascii="Times New Roman" w:eastAsia="Calibri" w:hAnsi="Times New Roman" w:cs="Times New Roman"/>
          <w:color w:val="000000"/>
          <w:sz w:val="24"/>
          <w:szCs w:val="24"/>
        </w:rPr>
      </w:pPr>
      <w:ins w:id="739" w:author="Author">
        <w:r w:rsidRPr="008057FC">
          <w:rPr>
            <w:rFonts w:ascii="Times New Roman" w:eastAsia="Calibri" w:hAnsi="Times New Roman" w:cs="Times New Roman"/>
            <w:color w:val="000000"/>
            <w:sz w:val="24"/>
            <w:szCs w:val="24"/>
          </w:rPr>
          <w:t>She was his age, stunning, with chin-length highlighted brown hair wispy on the sides and cut higher in the back. She smiled and nodded.</w:t>
        </w:r>
      </w:ins>
    </w:p>
    <w:p w14:paraId="541421EF" w14:textId="77777777" w:rsidR="005F56D3" w:rsidRPr="008057FC" w:rsidRDefault="005F56D3" w:rsidP="000B5256">
      <w:pPr>
        <w:widowControl w:val="0"/>
        <w:spacing w:after="0" w:line="360" w:lineRule="auto"/>
        <w:ind w:firstLine="288"/>
        <w:contextualSpacing/>
        <w:rPr>
          <w:ins w:id="740" w:author="Author"/>
          <w:rFonts w:ascii="Times New Roman" w:eastAsia="Calibri" w:hAnsi="Times New Roman" w:cs="Times New Roman"/>
          <w:color w:val="000000"/>
          <w:sz w:val="24"/>
          <w:szCs w:val="24"/>
        </w:rPr>
      </w:pPr>
      <w:ins w:id="741" w:author="Author">
        <w:r w:rsidRPr="008057FC">
          <w:rPr>
            <w:rFonts w:ascii="Times New Roman" w:eastAsia="Calibri" w:hAnsi="Times New Roman" w:cs="Times New Roman"/>
            <w:color w:val="000000"/>
            <w:sz w:val="24"/>
            <w:szCs w:val="24"/>
          </w:rPr>
          <w:t>I started typing into my iPad; they looked on with curiosity.</w:t>
        </w:r>
      </w:ins>
    </w:p>
    <w:p w14:paraId="2366A21F" w14:textId="77777777" w:rsidR="005F56D3" w:rsidRPr="008057FC" w:rsidRDefault="005F56D3" w:rsidP="000B5256">
      <w:pPr>
        <w:widowControl w:val="0"/>
        <w:spacing w:after="0" w:line="360" w:lineRule="auto"/>
        <w:ind w:firstLine="288"/>
        <w:contextualSpacing/>
        <w:rPr>
          <w:ins w:id="742" w:author="Author"/>
          <w:rFonts w:ascii="Times New Roman" w:eastAsia="Calibri" w:hAnsi="Times New Roman" w:cs="Times New Roman"/>
          <w:color w:val="000000"/>
          <w:sz w:val="24"/>
          <w:szCs w:val="24"/>
        </w:rPr>
      </w:pPr>
    </w:p>
    <w:p w14:paraId="33664000" w14:textId="77777777" w:rsidR="005F56D3" w:rsidRPr="008057FC" w:rsidRDefault="005F56D3" w:rsidP="000B5256">
      <w:pPr>
        <w:widowControl w:val="0"/>
        <w:spacing w:after="0" w:line="360" w:lineRule="auto"/>
        <w:ind w:left="720" w:right="576"/>
        <w:contextualSpacing/>
        <w:rPr>
          <w:ins w:id="743" w:author="Author"/>
          <w:rFonts w:ascii="Times New Roman" w:eastAsia="Calibri" w:hAnsi="Times New Roman" w:cs="Times New Roman"/>
          <w:i/>
          <w:iCs/>
          <w:color w:val="000000"/>
          <w:sz w:val="24"/>
          <w:szCs w:val="24"/>
        </w:rPr>
      </w:pPr>
      <w:ins w:id="744" w:author="Author">
        <w:r w:rsidRPr="008057FC">
          <w:rPr>
            <w:rFonts w:ascii="Times New Roman" w:eastAsia="Calibri" w:hAnsi="Times New Roman" w:cs="Times New Roman"/>
            <w:i/>
            <w:iCs/>
            <w:color w:val="000000"/>
            <w:sz w:val="24"/>
            <w:szCs w:val="24"/>
          </w:rPr>
          <w:t xml:space="preserve">"Thank you for seeing me, Doctor and Mrs. Cottrel. Abandoned on my second day of life, an allergic reaction and a hospital accident resulted in losing my ability to speak. It indeed takes me longer to communicate. But most </w:t>
        </w:r>
      </w:ins>
      <w:r w:rsidRPr="008057FC">
        <w:rPr>
          <w:rFonts w:ascii="Times New Roman" w:eastAsia="Calibri" w:hAnsi="Times New Roman" w:cs="Times New Roman"/>
          <w:i/>
          <w:iCs/>
          <w:color w:val="000000"/>
          <w:sz w:val="24"/>
          <w:szCs w:val="24"/>
        </w:rPr>
        <w:t>employees</w:t>
      </w:r>
      <w:ins w:id="745" w:author="Author">
        <w:r w:rsidRPr="008057FC">
          <w:rPr>
            <w:rFonts w:ascii="Times New Roman" w:eastAsia="Calibri" w:hAnsi="Times New Roman" w:cs="Times New Roman"/>
            <w:i/>
            <w:iCs/>
            <w:color w:val="000000"/>
            <w:sz w:val="24"/>
            <w:szCs w:val="24"/>
          </w:rPr>
          <w:t xml:space="preserve"> I </w:t>
        </w:r>
      </w:ins>
      <w:r w:rsidRPr="008057FC">
        <w:rPr>
          <w:rFonts w:ascii="Times New Roman" w:eastAsia="Calibri" w:hAnsi="Times New Roman" w:cs="Times New Roman"/>
          <w:i/>
          <w:iCs/>
          <w:color w:val="000000"/>
          <w:sz w:val="24"/>
          <w:szCs w:val="24"/>
        </w:rPr>
        <w:t>saw</w:t>
      </w:r>
      <w:ins w:id="746" w:author="Author">
        <w:r w:rsidRPr="008057FC">
          <w:rPr>
            <w:rFonts w:ascii="Times New Roman" w:eastAsia="Calibri" w:hAnsi="Times New Roman" w:cs="Times New Roman"/>
            <w:i/>
            <w:iCs/>
            <w:color w:val="000000"/>
            <w:sz w:val="24"/>
            <w:szCs w:val="24"/>
          </w:rPr>
          <w:t xml:space="preserve"> walking to your office were using a keyboard themselves, so am I really that different?"</w:t>
        </w:r>
      </w:ins>
    </w:p>
    <w:p w14:paraId="74B21770" w14:textId="77777777" w:rsidR="005F56D3" w:rsidRPr="008057FC" w:rsidRDefault="005F56D3" w:rsidP="000B5256">
      <w:pPr>
        <w:widowControl w:val="0"/>
        <w:spacing w:after="0" w:line="360" w:lineRule="auto"/>
        <w:ind w:firstLine="288"/>
        <w:contextualSpacing/>
        <w:rPr>
          <w:ins w:id="747" w:author="Author"/>
          <w:rFonts w:ascii="Times New Roman" w:eastAsia="Calibri" w:hAnsi="Times New Roman" w:cs="Times New Roman"/>
          <w:color w:val="000000"/>
          <w:sz w:val="24"/>
          <w:szCs w:val="24"/>
        </w:rPr>
      </w:pPr>
    </w:p>
    <w:p w14:paraId="6F3A22EA" w14:textId="77777777" w:rsidR="005F56D3" w:rsidRPr="008057FC" w:rsidRDefault="005F56D3" w:rsidP="000B5256">
      <w:pPr>
        <w:widowControl w:val="0"/>
        <w:spacing w:after="0" w:line="360" w:lineRule="auto"/>
        <w:ind w:firstLine="288"/>
        <w:contextualSpacing/>
        <w:rPr>
          <w:ins w:id="748" w:author="Author"/>
          <w:rFonts w:ascii="Times New Roman" w:eastAsia="Calibri" w:hAnsi="Times New Roman" w:cs="Times New Roman"/>
          <w:color w:val="000000"/>
          <w:sz w:val="24"/>
          <w:szCs w:val="24"/>
        </w:rPr>
      </w:pPr>
      <w:ins w:id="749" w:author="Author">
        <w:r w:rsidRPr="008057FC">
          <w:rPr>
            <w:rFonts w:ascii="Times New Roman" w:eastAsia="Calibri" w:hAnsi="Times New Roman" w:cs="Times New Roman"/>
            <w:color w:val="000000"/>
            <w:sz w:val="24"/>
            <w:szCs w:val="24"/>
          </w:rPr>
          <w:lastRenderedPageBreak/>
          <w:t>"No, of course not," Dr. Cottrel said, "do you have credentials and any previous experience?"</w:t>
        </w:r>
      </w:ins>
    </w:p>
    <w:p w14:paraId="245A5555" w14:textId="77777777" w:rsidR="005F56D3" w:rsidRPr="008057FC" w:rsidRDefault="005F56D3" w:rsidP="000B5256">
      <w:pPr>
        <w:widowControl w:val="0"/>
        <w:spacing w:after="0" w:line="360" w:lineRule="auto"/>
        <w:ind w:firstLine="288"/>
        <w:contextualSpacing/>
        <w:rPr>
          <w:ins w:id="750" w:author="Author"/>
          <w:rFonts w:ascii="Times New Roman" w:eastAsia="Calibri" w:hAnsi="Times New Roman" w:cs="Times New Roman"/>
          <w:color w:val="000000"/>
          <w:sz w:val="24"/>
          <w:szCs w:val="24"/>
        </w:rPr>
      </w:pPr>
    </w:p>
    <w:p w14:paraId="38886E21" w14:textId="77777777" w:rsidR="005F56D3" w:rsidRPr="008057FC" w:rsidRDefault="005F56D3" w:rsidP="000B5256">
      <w:pPr>
        <w:widowControl w:val="0"/>
        <w:spacing w:after="0" w:line="360" w:lineRule="auto"/>
        <w:ind w:left="720" w:right="576"/>
        <w:contextualSpacing/>
        <w:rPr>
          <w:ins w:id="751" w:author="Author"/>
          <w:rFonts w:ascii="Times New Roman" w:eastAsia="Calibri" w:hAnsi="Times New Roman" w:cs="Times New Roman"/>
          <w:i/>
          <w:iCs/>
          <w:color w:val="000000"/>
          <w:sz w:val="24"/>
          <w:szCs w:val="24"/>
        </w:rPr>
      </w:pPr>
      <w:ins w:id="752" w:author="Author">
        <w:r w:rsidRPr="008057FC">
          <w:rPr>
            <w:rFonts w:ascii="Times New Roman" w:eastAsia="Calibri" w:hAnsi="Times New Roman" w:cs="Times New Roman"/>
            <w:i/>
            <w:iCs/>
            <w:color w:val="000000"/>
            <w:sz w:val="24"/>
            <w:szCs w:val="24"/>
          </w:rPr>
          <w:t>"I'm an orphan. The state bounced me from institution to institution until I turned 18. My last job was as a dishwasher in a diner. My knowledge of computer science is self-taught."</w:t>
        </w:r>
      </w:ins>
    </w:p>
    <w:p w14:paraId="64F5B011" w14:textId="77777777" w:rsidR="005F56D3" w:rsidRPr="008057FC" w:rsidRDefault="005F56D3" w:rsidP="000B5256">
      <w:pPr>
        <w:widowControl w:val="0"/>
        <w:spacing w:after="0" w:line="360" w:lineRule="auto"/>
        <w:ind w:firstLine="288"/>
        <w:contextualSpacing/>
        <w:rPr>
          <w:ins w:id="753" w:author="Author"/>
          <w:rFonts w:ascii="Times New Roman" w:eastAsia="Calibri" w:hAnsi="Times New Roman" w:cs="Times New Roman"/>
          <w:color w:val="000000"/>
          <w:sz w:val="24"/>
          <w:szCs w:val="24"/>
        </w:rPr>
      </w:pPr>
    </w:p>
    <w:p w14:paraId="40707257" w14:textId="77777777" w:rsidR="005F56D3" w:rsidRPr="008057FC" w:rsidRDefault="005F56D3" w:rsidP="000B5256">
      <w:pPr>
        <w:widowControl w:val="0"/>
        <w:spacing w:after="0" w:line="360" w:lineRule="auto"/>
        <w:ind w:firstLine="288"/>
        <w:contextualSpacing/>
        <w:rPr>
          <w:ins w:id="754" w:author="Author"/>
          <w:rFonts w:ascii="Times New Roman" w:eastAsia="Calibri" w:hAnsi="Times New Roman" w:cs="Times New Roman"/>
          <w:color w:val="000000"/>
          <w:sz w:val="24"/>
          <w:szCs w:val="24"/>
        </w:rPr>
      </w:pPr>
      <w:ins w:id="755" w:author="Author">
        <w:r w:rsidRPr="008057FC">
          <w:rPr>
            <w:rFonts w:ascii="Times New Roman" w:eastAsia="Calibri" w:hAnsi="Times New Roman" w:cs="Times New Roman"/>
            <w:color w:val="000000"/>
            <w:sz w:val="24"/>
            <w:szCs w:val="24"/>
          </w:rPr>
          <w:t>"May I see your credentials?"</w:t>
        </w:r>
      </w:ins>
    </w:p>
    <w:p w14:paraId="34DF383E" w14:textId="77777777" w:rsidR="005F56D3" w:rsidRPr="008057FC" w:rsidRDefault="005F56D3" w:rsidP="000B5256">
      <w:pPr>
        <w:widowControl w:val="0"/>
        <w:spacing w:after="0" w:line="360" w:lineRule="auto"/>
        <w:ind w:firstLine="288"/>
        <w:contextualSpacing/>
        <w:rPr>
          <w:ins w:id="756" w:author="Author"/>
          <w:rFonts w:ascii="Times New Roman" w:eastAsia="Calibri" w:hAnsi="Times New Roman" w:cs="Times New Roman"/>
          <w:color w:val="000000"/>
          <w:sz w:val="24"/>
          <w:szCs w:val="24"/>
        </w:rPr>
      </w:pPr>
      <w:ins w:id="757" w:author="Author">
        <w:r w:rsidRPr="008057FC">
          <w:rPr>
            <w:rFonts w:ascii="Times New Roman" w:eastAsia="Calibri" w:hAnsi="Times New Roman" w:cs="Times New Roman"/>
            <w:color w:val="000000"/>
            <w:sz w:val="24"/>
            <w:szCs w:val="24"/>
          </w:rPr>
          <w:t xml:space="preserve">I handed him my </w:t>
        </w:r>
        <w:proofErr w:type="gramStart"/>
        <w:r w:rsidRPr="008057FC">
          <w:rPr>
            <w:rFonts w:ascii="Times New Roman" w:eastAsia="Calibri" w:hAnsi="Times New Roman" w:cs="Times New Roman"/>
            <w:color w:val="000000"/>
            <w:sz w:val="24"/>
            <w:szCs w:val="24"/>
          </w:rPr>
          <w:t>birth</w:t>
        </w:r>
        <w:proofErr w:type="gramEnd"/>
        <w:r w:rsidRPr="008057FC">
          <w:rPr>
            <w:rFonts w:ascii="Times New Roman" w:eastAsia="Calibri" w:hAnsi="Times New Roman" w:cs="Times New Roman"/>
            <w:color w:val="000000"/>
            <w:sz w:val="24"/>
            <w:szCs w:val="24"/>
          </w:rPr>
          <w:t xml:space="preserve"> certificate and </w:t>
        </w:r>
        <w:proofErr w:type="gramStart"/>
        <w:r w:rsidRPr="008057FC">
          <w:rPr>
            <w:rFonts w:ascii="Times New Roman" w:eastAsia="Calibri" w:hAnsi="Times New Roman" w:cs="Times New Roman"/>
            <w:color w:val="000000"/>
            <w:sz w:val="24"/>
            <w:szCs w:val="24"/>
          </w:rPr>
          <w:t>the</w:t>
        </w:r>
        <w:proofErr w:type="gramEnd"/>
        <w:r w:rsidRPr="008057FC">
          <w:rPr>
            <w:rFonts w:ascii="Times New Roman" w:eastAsia="Calibri" w:hAnsi="Times New Roman" w:cs="Times New Roman"/>
            <w:color w:val="000000"/>
            <w:sz w:val="24"/>
            <w:szCs w:val="24"/>
          </w:rPr>
          <w:t xml:space="preserve"> letter of recommendation. He scanned the birth record but spent some time on the reference."</w:t>
        </w:r>
      </w:ins>
    </w:p>
    <w:p w14:paraId="727D64AF" w14:textId="77777777" w:rsidR="005F56D3" w:rsidRPr="008057FC" w:rsidRDefault="005F56D3" w:rsidP="000B5256">
      <w:pPr>
        <w:widowControl w:val="0"/>
        <w:spacing w:after="0" w:line="360" w:lineRule="auto"/>
        <w:ind w:firstLine="288"/>
        <w:contextualSpacing/>
        <w:rPr>
          <w:ins w:id="758" w:author="Author"/>
          <w:rFonts w:ascii="Times New Roman" w:eastAsia="Calibri" w:hAnsi="Times New Roman" w:cs="Times New Roman"/>
          <w:color w:val="000000"/>
          <w:sz w:val="24"/>
          <w:szCs w:val="24"/>
        </w:rPr>
      </w:pPr>
      <w:ins w:id="759" w:author="Author">
        <w:r w:rsidRPr="008057FC">
          <w:rPr>
            <w:rFonts w:ascii="Times New Roman" w:eastAsia="Calibri" w:hAnsi="Times New Roman" w:cs="Times New Roman"/>
            <w:color w:val="000000"/>
            <w:sz w:val="24"/>
            <w:szCs w:val="24"/>
          </w:rPr>
          <w:t>"You're from a State Institution for Intellectually Disabled Children?" he asked with a quizzical look.</w:t>
        </w:r>
      </w:ins>
    </w:p>
    <w:p w14:paraId="4F8C7653" w14:textId="77777777" w:rsidR="005F56D3" w:rsidRPr="008057FC" w:rsidRDefault="005F56D3" w:rsidP="000B5256">
      <w:pPr>
        <w:widowControl w:val="0"/>
        <w:spacing w:after="0" w:line="360" w:lineRule="auto"/>
        <w:ind w:firstLine="288"/>
        <w:contextualSpacing/>
        <w:rPr>
          <w:ins w:id="760" w:author="Author"/>
          <w:rFonts w:ascii="Times New Roman" w:eastAsia="Calibri" w:hAnsi="Times New Roman" w:cs="Times New Roman"/>
          <w:color w:val="000000"/>
          <w:sz w:val="24"/>
          <w:szCs w:val="24"/>
        </w:rPr>
      </w:pPr>
    </w:p>
    <w:p w14:paraId="5AA42598" w14:textId="77777777" w:rsidR="005F56D3" w:rsidRPr="008057FC" w:rsidRDefault="005F56D3" w:rsidP="000B5256">
      <w:pPr>
        <w:widowControl w:val="0"/>
        <w:spacing w:after="0" w:line="360" w:lineRule="auto"/>
        <w:ind w:left="720" w:right="576"/>
        <w:contextualSpacing/>
        <w:rPr>
          <w:ins w:id="761" w:author="Author"/>
          <w:rFonts w:ascii="Times New Roman" w:eastAsia="Calibri" w:hAnsi="Times New Roman" w:cs="Times New Roman"/>
          <w:i/>
          <w:iCs/>
          <w:color w:val="000000"/>
          <w:sz w:val="24"/>
          <w:szCs w:val="24"/>
        </w:rPr>
      </w:pPr>
      <w:ins w:id="762" w:author="Author">
        <w:r w:rsidRPr="008057FC">
          <w:rPr>
            <w:rFonts w:ascii="Times New Roman" w:eastAsia="Calibri" w:hAnsi="Times New Roman" w:cs="Times New Roman"/>
            <w:i/>
            <w:iCs/>
            <w:color w:val="000000"/>
            <w:sz w:val="24"/>
            <w:szCs w:val="24"/>
          </w:rPr>
          <w:t>"I had no choice in the matter. I was misdiagnosed, in my opinion. I used my time there to educate myself. A kind teacher procured a refurbished laptop for me, and that's how I taught myself computer science."</w:t>
        </w:r>
      </w:ins>
    </w:p>
    <w:p w14:paraId="66431115" w14:textId="77777777" w:rsidR="005F56D3" w:rsidRPr="008057FC" w:rsidRDefault="005F56D3" w:rsidP="000B5256">
      <w:pPr>
        <w:widowControl w:val="0"/>
        <w:spacing w:after="0" w:line="360" w:lineRule="auto"/>
        <w:ind w:firstLine="288"/>
        <w:contextualSpacing/>
        <w:rPr>
          <w:ins w:id="763" w:author="Author"/>
          <w:rFonts w:ascii="Times New Roman" w:eastAsia="Calibri" w:hAnsi="Times New Roman" w:cs="Times New Roman"/>
          <w:color w:val="000000"/>
          <w:sz w:val="24"/>
          <w:szCs w:val="24"/>
        </w:rPr>
      </w:pPr>
      <w:ins w:id="764" w:author="Author">
        <w:r w:rsidRPr="008057FC">
          <w:rPr>
            <w:rFonts w:ascii="Times New Roman" w:eastAsia="Calibri" w:hAnsi="Times New Roman" w:cs="Times New Roman"/>
            <w:color w:val="000000"/>
            <w:sz w:val="24"/>
            <w:szCs w:val="24"/>
          </w:rPr>
          <w:t xml:space="preserve"> </w:t>
        </w:r>
      </w:ins>
    </w:p>
    <w:p w14:paraId="35F33CCE" w14:textId="77777777" w:rsidR="005F56D3" w:rsidRPr="008057FC" w:rsidRDefault="005F56D3" w:rsidP="000B5256">
      <w:pPr>
        <w:widowControl w:val="0"/>
        <w:spacing w:after="0" w:line="360" w:lineRule="auto"/>
        <w:ind w:firstLine="288"/>
        <w:contextualSpacing/>
        <w:rPr>
          <w:ins w:id="765" w:author="Author"/>
          <w:rFonts w:ascii="Times New Roman" w:eastAsia="Calibri" w:hAnsi="Times New Roman" w:cs="Times New Roman"/>
          <w:color w:val="000000"/>
          <w:sz w:val="24"/>
          <w:szCs w:val="24"/>
        </w:rPr>
      </w:pPr>
      <w:ins w:id="766" w:author="Author">
        <w:r w:rsidRPr="008057FC">
          <w:rPr>
            <w:rFonts w:ascii="Times New Roman" w:eastAsia="Calibri" w:hAnsi="Times New Roman" w:cs="Times New Roman"/>
            <w:color w:val="000000"/>
            <w:sz w:val="24"/>
            <w:szCs w:val="24"/>
          </w:rPr>
          <w:t xml:space="preserve">I remembered Master Wu's advice </w:t>
        </w:r>
      </w:ins>
      <w:r w:rsidRPr="008057FC">
        <w:rPr>
          <w:rFonts w:ascii="Times New Roman" w:eastAsia="Calibri" w:hAnsi="Times New Roman" w:cs="Times New Roman"/>
          <w:color w:val="000000"/>
          <w:sz w:val="24"/>
          <w:szCs w:val="24"/>
        </w:rPr>
        <w:t xml:space="preserve">to </w:t>
      </w:r>
      <w:ins w:id="767" w:author="Author">
        <w:r w:rsidRPr="008057FC">
          <w:rPr>
            <w:rFonts w:ascii="Times New Roman" w:eastAsia="Calibri" w:hAnsi="Times New Roman" w:cs="Times New Roman"/>
            <w:color w:val="000000"/>
            <w:sz w:val="24"/>
            <w:szCs w:val="24"/>
          </w:rPr>
          <w:t>mak</w:t>
        </w:r>
      </w:ins>
      <w:r w:rsidRPr="008057FC">
        <w:rPr>
          <w:rFonts w:ascii="Times New Roman" w:eastAsia="Calibri" w:hAnsi="Times New Roman" w:cs="Times New Roman"/>
          <w:color w:val="000000"/>
          <w:sz w:val="24"/>
          <w:szCs w:val="24"/>
        </w:rPr>
        <w:t>e</w:t>
      </w:r>
      <w:ins w:id="768" w:author="Author">
        <w:r w:rsidRPr="008057FC">
          <w:rPr>
            <w:rFonts w:ascii="Times New Roman" w:eastAsia="Calibri" w:hAnsi="Times New Roman" w:cs="Times New Roman"/>
            <w:color w:val="000000"/>
            <w:sz w:val="24"/>
            <w:szCs w:val="24"/>
          </w:rPr>
          <w:t xml:space="preserve"> eye contact, which I did.</w:t>
        </w:r>
      </w:ins>
    </w:p>
    <w:p w14:paraId="4F706D12" w14:textId="77777777" w:rsidR="005F56D3" w:rsidRPr="008057FC" w:rsidRDefault="005F56D3" w:rsidP="000B5256">
      <w:pPr>
        <w:widowControl w:val="0"/>
        <w:spacing w:after="0" w:line="360" w:lineRule="auto"/>
        <w:ind w:firstLine="288"/>
        <w:contextualSpacing/>
        <w:rPr>
          <w:ins w:id="769" w:author="Author"/>
          <w:rFonts w:ascii="Times New Roman" w:eastAsia="Calibri" w:hAnsi="Times New Roman" w:cs="Times New Roman"/>
          <w:color w:val="000000"/>
          <w:sz w:val="24"/>
          <w:szCs w:val="24"/>
        </w:rPr>
      </w:pPr>
      <w:ins w:id="770" w:author="Author">
        <w:r w:rsidRPr="008057FC">
          <w:rPr>
            <w:rFonts w:ascii="Times New Roman" w:eastAsia="Calibri" w:hAnsi="Times New Roman" w:cs="Times New Roman"/>
            <w:color w:val="000000"/>
            <w:sz w:val="24"/>
            <w:szCs w:val="24"/>
          </w:rPr>
          <w:t>"All right, Jane, may I ask you a computer science question?</w:t>
        </w:r>
      </w:ins>
    </w:p>
    <w:p w14:paraId="27153B42" w14:textId="77777777" w:rsidR="005F56D3" w:rsidRPr="008057FC" w:rsidRDefault="005F56D3" w:rsidP="000B5256">
      <w:pPr>
        <w:widowControl w:val="0"/>
        <w:spacing w:after="0" w:line="360" w:lineRule="auto"/>
        <w:ind w:firstLine="288"/>
        <w:contextualSpacing/>
        <w:rPr>
          <w:ins w:id="771" w:author="Author"/>
          <w:rFonts w:ascii="Times New Roman" w:eastAsia="Calibri" w:hAnsi="Times New Roman" w:cs="Times New Roman"/>
          <w:color w:val="000000"/>
          <w:sz w:val="24"/>
          <w:szCs w:val="24"/>
        </w:rPr>
      </w:pPr>
      <w:ins w:id="772" w:author="Author">
        <w:r w:rsidRPr="008057FC">
          <w:rPr>
            <w:rFonts w:ascii="Times New Roman" w:eastAsia="Calibri" w:hAnsi="Times New Roman" w:cs="Times New Roman"/>
            <w:color w:val="000000"/>
            <w:sz w:val="24"/>
            <w:szCs w:val="24"/>
          </w:rPr>
          <w:t xml:space="preserve">I nodded my head. </w:t>
        </w:r>
      </w:ins>
    </w:p>
    <w:p w14:paraId="748F2625" w14:textId="77777777" w:rsidR="005F56D3" w:rsidRPr="008057FC" w:rsidRDefault="005F56D3" w:rsidP="000B5256">
      <w:pPr>
        <w:widowControl w:val="0"/>
        <w:spacing w:after="0" w:line="360" w:lineRule="auto"/>
        <w:ind w:firstLine="288"/>
        <w:contextualSpacing/>
        <w:rPr>
          <w:ins w:id="773" w:author="Author"/>
          <w:rFonts w:ascii="Times New Roman" w:eastAsia="Calibri" w:hAnsi="Times New Roman" w:cs="Times New Roman"/>
          <w:color w:val="000000"/>
          <w:sz w:val="24"/>
          <w:szCs w:val="24"/>
        </w:rPr>
      </w:pPr>
      <w:ins w:id="774" w:author="Author">
        <w:r w:rsidRPr="008057FC">
          <w:rPr>
            <w:rFonts w:ascii="Times New Roman" w:eastAsia="Calibri" w:hAnsi="Times New Roman" w:cs="Times New Roman"/>
            <w:color w:val="000000"/>
            <w:sz w:val="24"/>
            <w:szCs w:val="24"/>
          </w:rPr>
          <w:t>"What is a pointer in the Python language?"</w:t>
        </w:r>
      </w:ins>
    </w:p>
    <w:p w14:paraId="32B74B1C" w14:textId="77777777" w:rsidR="005F56D3" w:rsidRPr="008057FC" w:rsidRDefault="005F56D3" w:rsidP="000B5256">
      <w:pPr>
        <w:widowControl w:val="0"/>
        <w:spacing w:after="0" w:line="360" w:lineRule="auto"/>
        <w:ind w:firstLine="288"/>
        <w:contextualSpacing/>
        <w:rPr>
          <w:ins w:id="775" w:author="Author"/>
          <w:rFonts w:ascii="Times New Roman" w:eastAsia="Calibri" w:hAnsi="Times New Roman" w:cs="Times New Roman"/>
          <w:color w:val="000000"/>
          <w:sz w:val="24"/>
          <w:szCs w:val="24"/>
        </w:rPr>
      </w:pPr>
      <w:ins w:id="776" w:author="Author">
        <w:r w:rsidRPr="008057FC">
          <w:rPr>
            <w:rFonts w:ascii="Times New Roman" w:eastAsia="Calibri" w:hAnsi="Times New Roman" w:cs="Times New Roman"/>
            <w:color w:val="000000"/>
            <w:sz w:val="24"/>
            <w:szCs w:val="24"/>
          </w:rPr>
          <w:t>I gave him a Cheshire cat smile and started typing.</w:t>
        </w:r>
      </w:ins>
    </w:p>
    <w:p w14:paraId="3CC939C7" w14:textId="77777777" w:rsidR="005F56D3" w:rsidRPr="008057FC" w:rsidRDefault="005F56D3" w:rsidP="000B5256">
      <w:pPr>
        <w:widowControl w:val="0"/>
        <w:spacing w:after="0" w:line="360" w:lineRule="auto"/>
        <w:ind w:firstLine="288"/>
        <w:contextualSpacing/>
        <w:rPr>
          <w:ins w:id="777" w:author="Author"/>
          <w:rFonts w:ascii="Times New Roman" w:eastAsia="Calibri" w:hAnsi="Times New Roman" w:cs="Times New Roman"/>
          <w:color w:val="000000"/>
          <w:sz w:val="24"/>
          <w:szCs w:val="24"/>
        </w:rPr>
      </w:pPr>
      <w:ins w:id="778" w:author="Author">
        <w:r w:rsidRPr="008057FC">
          <w:rPr>
            <w:rFonts w:ascii="Times New Roman" w:eastAsia="Calibri" w:hAnsi="Times New Roman" w:cs="Times New Roman"/>
            <w:color w:val="000000"/>
            <w:sz w:val="24"/>
            <w:szCs w:val="24"/>
          </w:rPr>
          <w:t xml:space="preserve"> </w:t>
        </w:r>
      </w:ins>
    </w:p>
    <w:p w14:paraId="0EBA6183" w14:textId="77777777" w:rsidR="005F56D3" w:rsidRPr="008057FC" w:rsidRDefault="005F56D3" w:rsidP="000B5256">
      <w:pPr>
        <w:widowControl w:val="0"/>
        <w:spacing w:after="0" w:line="360" w:lineRule="auto"/>
        <w:ind w:left="720" w:right="576"/>
        <w:contextualSpacing/>
        <w:rPr>
          <w:ins w:id="779" w:author="Author"/>
          <w:rFonts w:ascii="Times New Roman" w:eastAsia="Calibri" w:hAnsi="Times New Roman" w:cs="Times New Roman"/>
          <w:i/>
          <w:iCs/>
          <w:color w:val="000000"/>
          <w:sz w:val="24"/>
          <w:szCs w:val="24"/>
        </w:rPr>
      </w:pPr>
      <w:ins w:id="780" w:author="Author">
        <w:r w:rsidRPr="008057FC">
          <w:rPr>
            <w:rFonts w:ascii="Times New Roman" w:eastAsia="Calibri" w:hAnsi="Times New Roman" w:cs="Times New Roman"/>
            <w:i/>
            <w:iCs/>
            <w:color w:val="000000"/>
            <w:sz w:val="24"/>
            <w:szCs w:val="24"/>
          </w:rPr>
          <w:lastRenderedPageBreak/>
          <w:t>"Pointers are not supported in the Python language. That was a trick question."</w:t>
        </w:r>
      </w:ins>
    </w:p>
    <w:p w14:paraId="1F3B8661" w14:textId="77777777" w:rsidR="005F56D3" w:rsidRPr="008057FC" w:rsidRDefault="005F56D3" w:rsidP="000B5256">
      <w:pPr>
        <w:widowControl w:val="0"/>
        <w:spacing w:after="0" w:line="360" w:lineRule="auto"/>
        <w:ind w:firstLine="288"/>
        <w:contextualSpacing/>
        <w:rPr>
          <w:ins w:id="781" w:author="Author"/>
          <w:rFonts w:ascii="Times New Roman" w:eastAsia="Calibri" w:hAnsi="Times New Roman" w:cs="Times New Roman"/>
          <w:color w:val="000000"/>
          <w:sz w:val="24"/>
          <w:szCs w:val="24"/>
        </w:rPr>
      </w:pPr>
      <w:ins w:id="782" w:author="Author">
        <w:r w:rsidRPr="008057FC">
          <w:rPr>
            <w:rFonts w:ascii="Times New Roman" w:eastAsia="Calibri" w:hAnsi="Times New Roman" w:cs="Times New Roman"/>
            <w:color w:val="000000"/>
            <w:sz w:val="24"/>
            <w:szCs w:val="24"/>
          </w:rPr>
          <w:t xml:space="preserve"> </w:t>
        </w:r>
      </w:ins>
    </w:p>
    <w:p w14:paraId="499EFC06" w14:textId="77777777" w:rsidR="005F56D3" w:rsidRPr="008057FC" w:rsidRDefault="005F56D3" w:rsidP="000B5256">
      <w:pPr>
        <w:widowControl w:val="0"/>
        <w:spacing w:after="0" w:line="360" w:lineRule="auto"/>
        <w:ind w:firstLine="288"/>
        <w:contextualSpacing/>
        <w:rPr>
          <w:ins w:id="783" w:author="Author"/>
          <w:rFonts w:ascii="Times New Roman" w:eastAsia="Calibri" w:hAnsi="Times New Roman" w:cs="Times New Roman"/>
          <w:color w:val="000000"/>
          <w:sz w:val="24"/>
          <w:szCs w:val="24"/>
        </w:rPr>
      </w:pPr>
      <w:ins w:id="784" w:author="Author">
        <w:r w:rsidRPr="008057FC">
          <w:rPr>
            <w:rFonts w:ascii="Times New Roman" w:eastAsia="Calibri" w:hAnsi="Times New Roman" w:cs="Times New Roman"/>
            <w:color w:val="000000"/>
            <w:sz w:val="24"/>
            <w:szCs w:val="24"/>
          </w:rPr>
          <w:t>His wife, Tillie, giggled at my outwitting her husband</w:t>
        </w:r>
      </w:ins>
      <w:r w:rsidRPr="008057FC">
        <w:rPr>
          <w:rFonts w:ascii="Times New Roman" w:eastAsia="Calibri" w:hAnsi="Times New Roman" w:cs="Times New Roman"/>
          <w:color w:val="000000"/>
          <w:sz w:val="24"/>
          <w:szCs w:val="24"/>
        </w:rPr>
        <w:t>.</w:t>
      </w:r>
    </w:p>
    <w:p w14:paraId="73374246" w14:textId="77777777" w:rsidR="005F56D3" w:rsidRPr="008057FC" w:rsidRDefault="005F56D3" w:rsidP="000B5256">
      <w:pPr>
        <w:widowControl w:val="0"/>
        <w:spacing w:after="0" w:line="360" w:lineRule="auto"/>
        <w:ind w:firstLine="288"/>
        <w:contextualSpacing/>
        <w:rPr>
          <w:ins w:id="785" w:author="Author"/>
          <w:rFonts w:ascii="Times New Roman" w:eastAsia="Calibri" w:hAnsi="Times New Roman" w:cs="Times New Roman"/>
          <w:color w:val="000000"/>
          <w:sz w:val="24"/>
          <w:szCs w:val="24"/>
        </w:rPr>
      </w:pPr>
      <w:ins w:id="786" w:author="Author">
        <w:r w:rsidRPr="008057FC">
          <w:rPr>
            <w:rFonts w:ascii="Times New Roman" w:eastAsia="Calibri" w:hAnsi="Times New Roman" w:cs="Times New Roman"/>
            <w:color w:val="000000"/>
            <w:sz w:val="24"/>
            <w:szCs w:val="24"/>
          </w:rPr>
          <w:t xml:space="preserve"> "OK, score one for Jane, the brain. Fair enough. What are pointers in the C and C++ languages?"</w:t>
        </w:r>
      </w:ins>
    </w:p>
    <w:p w14:paraId="29F67E4D" w14:textId="77777777" w:rsidR="005F56D3" w:rsidRPr="008057FC" w:rsidRDefault="005F56D3" w:rsidP="000B5256">
      <w:pPr>
        <w:widowControl w:val="0"/>
        <w:spacing w:after="0" w:line="360" w:lineRule="auto"/>
        <w:ind w:firstLine="288"/>
        <w:contextualSpacing/>
        <w:rPr>
          <w:ins w:id="787" w:author="Author"/>
          <w:rFonts w:ascii="Times New Roman" w:eastAsia="Calibri" w:hAnsi="Times New Roman" w:cs="Times New Roman"/>
          <w:color w:val="000000"/>
          <w:sz w:val="24"/>
          <w:szCs w:val="24"/>
        </w:rPr>
      </w:pPr>
    </w:p>
    <w:p w14:paraId="70582803" w14:textId="77777777" w:rsidR="005F56D3" w:rsidRPr="008057FC" w:rsidRDefault="005F56D3" w:rsidP="000B5256">
      <w:pPr>
        <w:widowControl w:val="0"/>
        <w:spacing w:after="0" w:line="360" w:lineRule="auto"/>
        <w:ind w:left="720" w:right="576"/>
        <w:contextualSpacing/>
        <w:rPr>
          <w:ins w:id="788" w:author="Author"/>
          <w:rFonts w:ascii="Times New Roman" w:eastAsia="Calibri" w:hAnsi="Times New Roman" w:cs="Times New Roman"/>
          <w:i/>
          <w:iCs/>
          <w:color w:val="000000"/>
          <w:sz w:val="24"/>
          <w:szCs w:val="24"/>
        </w:rPr>
      </w:pPr>
      <w:ins w:id="789" w:author="Author">
        <w:r w:rsidRPr="008057FC">
          <w:rPr>
            <w:rFonts w:ascii="Times New Roman" w:eastAsia="Calibri" w:hAnsi="Times New Roman" w:cs="Times New Roman"/>
            <w:i/>
            <w:iCs/>
            <w:color w:val="000000"/>
            <w:sz w:val="24"/>
            <w:szCs w:val="24"/>
          </w:rPr>
          <w:t>"A pointer in C language is a variable containing an address of another variable rather than its value. The specific CPU instruction set supports this with specialized addressing modes that facilitate indirect addressing, including auto-incrementing the pointer based on the accessed data's size. Pointers access dynamic data structures at runtime, pass parameters to functions, and efficiently process information in arrays. The problem with pointers is that an errant pointer can access and damage critical areas of a program or the operating system. Therefore, modern languages have dispensed with pointers altogether."</w:t>
        </w:r>
      </w:ins>
    </w:p>
    <w:p w14:paraId="0103E558"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p>
    <w:p w14:paraId="0D8203F7"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“That’s excellent, Jane. As you know, modern software engineering uses AI-assisted tools to generate programs. I see you brought your laptop, so I’ll write down our WiFi login details and the name and layout of our employee data file. Show Tillie and me how you’d access this file and publish a list of employees sorted by age.”</w:t>
      </w:r>
    </w:p>
    <w:p w14:paraId="4FDEC78A"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 xml:space="preserve">I rapidly logged onto CASE’s WiFi and mirrored my laptop </w:t>
      </w:r>
      <w:r w:rsidRPr="008057FC">
        <w:rPr>
          <w:rFonts w:ascii="Times New Roman" w:eastAsia="Calibri" w:hAnsi="Times New Roman" w:cs="Times New Roman"/>
          <w:color w:val="000000"/>
          <w:sz w:val="24"/>
          <w:szCs w:val="24"/>
        </w:rPr>
        <w:lastRenderedPageBreak/>
        <w:t>screen to Dr. Cottrel’s computer so they could watch.</w:t>
      </w:r>
    </w:p>
    <w:p w14:paraId="3099CFF0"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p>
    <w:p w14:paraId="17CB0168" w14:textId="77777777" w:rsidR="005F56D3" w:rsidRPr="008057FC" w:rsidRDefault="005F56D3" w:rsidP="000B5256">
      <w:pPr>
        <w:widowControl w:val="0"/>
        <w:spacing w:after="0" w:line="360" w:lineRule="auto"/>
        <w:ind w:left="720" w:right="576"/>
        <w:contextualSpacing/>
        <w:rPr>
          <w:rFonts w:ascii="Times New Roman" w:eastAsia="Calibri" w:hAnsi="Times New Roman" w:cs="Times New Roman"/>
          <w:i/>
          <w:iCs/>
          <w:color w:val="000000"/>
          <w:sz w:val="24"/>
          <w:szCs w:val="24"/>
        </w:rPr>
      </w:pPr>
      <w:r w:rsidRPr="008057FC">
        <w:rPr>
          <w:rFonts w:ascii="Times New Roman" w:eastAsia="Calibri" w:hAnsi="Times New Roman" w:cs="Times New Roman"/>
          <w:i/>
          <w:iCs/>
          <w:color w:val="000000"/>
          <w:sz w:val="24"/>
          <w:szCs w:val="24"/>
        </w:rPr>
        <w:t xml:space="preserve">“Thank you, Dr. Cottrel. I am accessing Microsoft’s SoftGPT to perform this task. After giving the AI system the file details, including the structure definitions you supplied, I’m asking it to create a Python program to access this file, sort the employee records by age, and print the desired result. </w:t>
      </w:r>
    </w:p>
    <w:p w14:paraId="6201B6BD" w14:textId="77777777" w:rsidR="005F56D3" w:rsidRPr="008057FC" w:rsidRDefault="005F56D3" w:rsidP="000B5256">
      <w:pPr>
        <w:widowControl w:val="0"/>
        <w:spacing w:after="0" w:line="360" w:lineRule="auto"/>
        <w:ind w:left="720" w:right="576"/>
        <w:contextualSpacing/>
        <w:rPr>
          <w:rFonts w:ascii="Times New Roman" w:eastAsia="Calibri" w:hAnsi="Times New Roman" w:cs="Times New Roman"/>
          <w:i/>
          <w:iCs/>
          <w:color w:val="000000"/>
          <w:sz w:val="24"/>
          <w:szCs w:val="24"/>
        </w:rPr>
      </w:pPr>
      <w:r w:rsidRPr="008057FC">
        <w:rPr>
          <w:rFonts w:ascii="Times New Roman" w:eastAsia="Calibri" w:hAnsi="Times New Roman" w:cs="Times New Roman"/>
          <w:i/>
          <w:iCs/>
          <w:color w:val="000000"/>
          <w:sz w:val="24"/>
          <w:szCs w:val="24"/>
        </w:rPr>
        <w:t>OK, here is the Python program that SoftGPT generated. I’m running it on my laptop’s Python compiler, and here are the results as you requested.”</w:t>
      </w:r>
    </w:p>
    <w:p w14:paraId="76CC6732" w14:textId="77777777" w:rsidR="005F56D3" w:rsidRPr="008057FC" w:rsidRDefault="005F56D3" w:rsidP="000B5256">
      <w:pPr>
        <w:widowControl w:val="0"/>
        <w:spacing w:after="0" w:line="360" w:lineRule="auto"/>
        <w:ind w:firstLine="288"/>
        <w:contextualSpacing/>
        <w:rPr>
          <w:rFonts w:ascii="Times New Roman" w:eastAsia="Calibri" w:hAnsi="Times New Roman" w:cs="Times New Roman"/>
          <w:color w:val="000000"/>
          <w:sz w:val="24"/>
          <w:szCs w:val="24"/>
        </w:rPr>
      </w:pPr>
    </w:p>
    <w:p w14:paraId="1A9FD0A5" w14:textId="77777777" w:rsidR="005F56D3" w:rsidRPr="008057FC" w:rsidRDefault="005F56D3" w:rsidP="000B5256">
      <w:pPr>
        <w:widowControl w:val="0"/>
        <w:spacing w:after="0" w:line="360" w:lineRule="auto"/>
        <w:ind w:firstLine="288"/>
        <w:contextualSpacing/>
        <w:rPr>
          <w:ins w:id="790" w:author="Author"/>
          <w:rFonts w:ascii="Times New Roman" w:eastAsia="Calibri" w:hAnsi="Times New Roman" w:cs="Times New Roman"/>
          <w:color w:val="000000"/>
          <w:sz w:val="24"/>
          <w:szCs w:val="24"/>
        </w:rPr>
      </w:pPr>
      <w:ins w:id="791" w:author="Author">
        <w:r w:rsidRPr="008057FC">
          <w:rPr>
            <w:rFonts w:ascii="Times New Roman" w:eastAsia="Calibri" w:hAnsi="Times New Roman" w:cs="Times New Roman"/>
            <w:color w:val="000000"/>
            <w:sz w:val="24"/>
            <w:szCs w:val="24"/>
          </w:rPr>
          <w:t xml:space="preserve">"Outstanding, Jane. You're doing well. Next question: </w:t>
        </w:r>
      </w:ins>
      <w:r w:rsidRPr="008057FC">
        <w:rPr>
          <w:rFonts w:ascii="Times New Roman" w:eastAsia="Calibri" w:hAnsi="Times New Roman" w:cs="Times New Roman"/>
          <w:color w:val="000000"/>
          <w:sz w:val="24"/>
          <w:szCs w:val="24"/>
        </w:rPr>
        <w:t>W</w:t>
      </w:r>
      <w:ins w:id="792" w:author="Author">
        <w:r w:rsidRPr="008057FC">
          <w:rPr>
            <w:rFonts w:ascii="Times New Roman" w:eastAsia="Calibri" w:hAnsi="Times New Roman" w:cs="Times New Roman"/>
            <w:color w:val="000000"/>
            <w:sz w:val="24"/>
            <w:szCs w:val="24"/>
          </w:rPr>
          <w:t>hat is a mutex?"</w:t>
        </w:r>
      </w:ins>
    </w:p>
    <w:p w14:paraId="0013F794" w14:textId="77777777" w:rsidR="005F56D3" w:rsidRPr="008057FC" w:rsidRDefault="005F56D3" w:rsidP="000B5256">
      <w:pPr>
        <w:widowControl w:val="0"/>
        <w:spacing w:after="0" w:line="360" w:lineRule="auto"/>
        <w:ind w:firstLine="288"/>
        <w:contextualSpacing/>
        <w:rPr>
          <w:ins w:id="793" w:author="Author"/>
          <w:rFonts w:ascii="Times New Roman" w:eastAsia="Calibri" w:hAnsi="Times New Roman" w:cs="Times New Roman"/>
          <w:color w:val="000000"/>
          <w:sz w:val="24"/>
          <w:szCs w:val="24"/>
        </w:rPr>
      </w:pPr>
      <w:ins w:id="794" w:author="Author">
        <w:r w:rsidRPr="008057FC">
          <w:rPr>
            <w:rFonts w:ascii="Times New Roman" w:eastAsia="Calibri" w:hAnsi="Times New Roman" w:cs="Times New Roman"/>
            <w:color w:val="000000"/>
            <w:sz w:val="24"/>
            <w:szCs w:val="24"/>
          </w:rPr>
          <w:t>Again, they patiently waited as I typed.</w:t>
        </w:r>
      </w:ins>
    </w:p>
    <w:p w14:paraId="190D8DA2" w14:textId="77777777" w:rsidR="005F56D3" w:rsidRPr="008057FC" w:rsidRDefault="005F56D3" w:rsidP="000B5256">
      <w:pPr>
        <w:widowControl w:val="0"/>
        <w:spacing w:after="0" w:line="360" w:lineRule="auto"/>
        <w:ind w:firstLine="288"/>
        <w:contextualSpacing/>
        <w:rPr>
          <w:ins w:id="795" w:author="Author"/>
          <w:rFonts w:ascii="Times New Roman" w:eastAsia="Calibri" w:hAnsi="Times New Roman" w:cs="Times New Roman"/>
          <w:color w:val="000000"/>
          <w:sz w:val="24"/>
          <w:szCs w:val="24"/>
        </w:rPr>
      </w:pPr>
      <w:ins w:id="796" w:author="Author">
        <w:r w:rsidRPr="008057FC">
          <w:rPr>
            <w:rFonts w:ascii="Times New Roman" w:eastAsia="Calibri" w:hAnsi="Times New Roman" w:cs="Times New Roman"/>
            <w:color w:val="000000"/>
            <w:sz w:val="24"/>
            <w:szCs w:val="24"/>
          </w:rPr>
          <w:t xml:space="preserve"> </w:t>
        </w:r>
      </w:ins>
    </w:p>
    <w:p w14:paraId="37FF416B" w14:textId="77777777" w:rsidR="005F56D3" w:rsidRPr="008057FC" w:rsidRDefault="005F56D3" w:rsidP="000B5256">
      <w:pPr>
        <w:widowControl w:val="0"/>
        <w:spacing w:after="0" w:line="360" w:lineRule="auto"/>
        <w:ind w:left="720" w:right="576"/>
        <w:contextualSpacing/>
        <w:rPr>
          <w:ins w:id="797" w:author="Author"/>
          <w:rFonts w:ascii="Times New Roman" w:eastAsia="Calibri" w:hAnsi="Times New Roman" w:cs="Times New Roman"/>
          <w:i/>
          <w:iCs/>
          <w:color w:val="000000"/>
          <w:sz w:val="24"/>
          <w:szCs w:val="24"/>
        </w:rPr>
      </w:pPr>
      <w:ins w:id="798" w:author="Author">
        <w:r w:rsidRPr="008057FC">
          <w:rPr>
            <w:rFonts w:ascii="Times New Roman" w:eastAsia="Calibri" w:hAnsi="Times New Roman" w:cs="Times New Roman"/>
            <w:i/>
            <w:iCs/>
            <w:color w:val="000000"/>
            <w:sz w:val="24"/>
            <w:szCs w:val="24"/>
          </w:rPr>
          <w:t>"A mutex, standing for mutual exclusion, is a locking system built into a real-time operating system to synchronize access to a resource, such as a buffer. In a multi-tasking system, simultaneously allowing access to a buffer from multiple tasks could be disastrous. Thus</w:t>
        </w:r>
      </w:ins>
      <w:r w:rsidRPr="008057FC">
        <w:rPr>
          <w:rFonts w:ascii="Times New Roman" w:eastAsia="Calibri" w:hAnsi="Times New Roman" w:cs="Times New Roman"/>
          <w:i/>
          <w:iCs/>
          <w:color w:val="000000"/>
          <w:sz w:val="24"/>
          <w:szCs w:val="24"/>
        </w:rPr>
        <w:t>,</w:t>
      </w:r>
      <w:ins w:id="799" w:author="Author">
        <w:r w:rsidRPr="008057FC">
          <w:rPr>
            <w:rFonts w:ascii="Times New Roman" w:eastAsia="Calibri" w:hAnsi="Times New Roman" w:cs="Times New Roman"/>
            <w:i/>
            <w:iCs/>
            <w:color w:val="000000"/>
            <w:sz w:val="24"/>
            <w:szCs w:val="24"/>
          </w:rPr>
          <w:t xml:space="preserve"> the OS includes a mutex lock that only one task or thread can possess at a time, preventing corruption from other tasks that may want to access the same information. My only experience with them is </w:t>
        </w:r>
      </w:ins>
      <w:r w:rsidRPr="008057FC">
        <w:rPr>
          <w:rFonts w:ascii="Times New Roman" w:eastAsia="Calibri" w:hAnsi="Times New Roman" w:cs="Times New Roman"/>
          <w:i/>
          <w:iCs/>
          <w:color w:val="000000"/>
          <w:sz w:val="24"/>
          <w:szCs w:val="24"/>
        </w:rPr>
        <w:t>with the Linux kernel and the Open</w:t>
      </w:r>
      <w:ins w:id="800" w:author="Author">
        <w:r w:rsidRPr="008057FC">
          <w:rPr>
            <w:rFonts w:ascii="Times New Roman" w:eastAsia="Calibri" w:hAnsi="Times New Roman" w:cs="Times New Roman"/>
            <w:i/>
            <w:iCs/>
            <w:color w:val="000000"/>
            <w:sz w:val="24"/>
            <w:szCs w:val="24"/>
          </w:rPr>
          <w:t>RTOS operating system for microcontrollers."</w:t>
        </w:r>
      </w:ins>
    </w:p>
    <w:p w14:paraId="567D6487" w14:textId="77777777" w:rsidR="005F56D3" w:rsidRPr="008057FC" w:rsidRDefault="005F56D3" w:rsidP="000B5256">
      <w:pPr>
        <w:widowControl w:val="0"/>
        <w:spacing w:after="0" w:line="360" w:lineRule="auto"/>
        <w:ind w:firstLine="288"/>
        <w:contextualSpacing/>
        <w:rPr>
          <w:ins w:id="801" w:author="Author"/>
          <w:rFonts w:ascii="Times New Roman" w:eastAsia="Calibri" w:hAnsi="Times New Roman" w:cs="Times New Roman"/>
          <w:color w:val="000000"/>
          <w:sz w:val="24"/>
          <w:szCs w:val="24"/>
        </w:rPr>
      </w:pPr>
    </w:p>
    <w:p w14:paraId="238681AF" w14:textId="77777777" w:rsidR="005F56D3" w:rsidRPr="008057FC" w:rsidRDefault="005F56D3" w:rsidP="000B5256">
      <w:pPr>
        <w:widowControl w:val="0"/>
        <w:spacing w:after="0" w:line="360" w:lineRule="auto"/>
        <w:ind w:firstLine="288"/>
        <w:contextualSpacing/>
        <w:rPr>
          <w:ins w:id="802" w:author="Author"/>
          <w:rFonts w:ascii="Times New Roman" w:eastAsia="Calibri" w:hAnsi="Times New Roman" w:cs="Times New Roman"/>
          <w:color w:val="000000"/>
          <w:sz w:val="24"/>
          <w:szCs w:val="24"/>
        </w:rPr>
      </w:pPr>
      <w:ins w:id="803" w:author="Author">
        <w:r w:rsidRPr="008057FC">
          <w:rPr>
            <w:rFonts w:ascii="Times New Roman" w:eastAsia="Calibri" w:hAnsi="Times New Roman" w:cs="Times New Roman"/>
            <w:color w:val="000000"/>
            <w:sz w:val="24"/>
            <w:szCs w:val="24"/>
          </w:rPr>
          <w:t>"You have experience with real-time systems?"</w:t>
        </w:r>
      </w:ins>
    </w:p>
    <w:p w14:paraId="7A29ECF7" w14:textId="77777777" w:rsidR="005F56D3" w:rsidRPr="008057FC" w:rsidRDefault="005F56D3" w:rsidP="000B5256">
      <w:pPr>
        <w:widowControl w:val="0"/>
        <w:spacing w:after="0" w:line="360" w:lineRule="auto"/>
        <w:ind w:firstLine="288"/>
        <w:contextualSpacing/>
        <w:rPr>
          <w:ins w:id="804" w:author="Author"/>
          <w:rFonts w:ascii="Times New Roman" w:eastAsia="Calibri" w:hAnsi="Times New Roman" w:cs="Times New Roman"/>
          <w:color w:val="000000"/>
          <w:sz w:val="24"/>
          <w:szCs w:val="24"/>
        </w:rPr>
      </w:pPr>
    </w:p>
    <w:p w14:paraId="3574AA21" w14:textId="77777777" w:rsidR="005F56D3" w:rsidRPr="008057FC" w:rsidRDefault="005F56D3" w:rsidP="000B5256">
      <w:pPr>
        <w:widowControl w:val="0"/>
        <w:spacing w:after="0" w:line="360" w:lineRule="auto"/>
        <w:ind w:left="720" w:right="576"/>
        <w:contextualSpacing/>
        <w:rPr>
          <w:ins w:id="805" w:author="Author"/>
          <w:rFonts w:ascii="Times New Roman" w:eastAsia="Calibri" w:hAnsi="Times New Roman" w:cs="Times New Roman"/>
          <w:i/>
          <w:iCs/>
          <w:color w:val="000000"/>
          <w:sz w:val="24"/>
          <w:szCs w:val="24"/>
        </w:rPr>
      </w:pPr>
      <w:ins w:id="806" w:author="Author">
        <w:r w:rsidRPr="008057FC">
          <w:rPr>
            <w:rFonts w:ascii="Times New Roman" w:eastAsia="Calibri" w:hAnsi="Times New Roman" w:cs="Times New Roman"/>
            <w:i/>
            <w:iCs/>
            <w:color w:val="000000"/>
            <w:sz w:val="24"/>
            <w:szCs w:val="24"/>
          </w:rPr>
          <w:t xml:space="preserve">"I've built some things." </w:t>
        </w:r>
      </w:ins>
    </w:p>
    <w:p w14:paraId="57AF8B21" w14:textId="77777777" w:rsidR="005F56D3" w:rsidRPr="008057FC" w:rsidRDefault="005F56D3" w:rsidP="000B5256">
      <w:pPr>
        <w:widowControl w:val="0"/>
        <w:spacing w:after="0" w:line="360" w:lineRule="auto"/>
        <w:ind w:firstLine="288"/>
        <w:contextualSpacing/>
        <w:rPr>
          <w:ins w:id="807" w:author="Author"/>
          <w:rFonts w:ascii="Times New Roman" w:eastAsia="Calibri" w:hAnsi="Times New Roman" w:cs="Times New Roman"/>
          <w:color w:val="000000"/>
          <w:sz w:val="24"/>
          <w:szCs w:val="24"/>
        </w:rPr>
      </w:pPr>
    </w:p>
    <w:p w14:paraId="04795459" w14:textId="77777777" w:rsidR="005F56D3" w:rsidRPr="008057FC" w:rsidRDefault="005F56D3" w:rsidP="000B5256">
      <w:pPr>
        <w:widowControl w:val="0"/>
        <w:spacing w:after="0" w:line="360" w:lineRule="auto"/>
        <w:ind w:firstLine="288"/>
        <w:contextualSpacing/>
        <w:rPr>
          <w:ins w:id="808" w:author="Author"/>
          <w:rFonts w:ascii="Times New Roman" w:eastAsia="Calibri" w:hAnsi="Times New Roman" w:cs="Times New Roman"/>
          <w:color w:val="000000"/>
          <w:sz w:val="24"/>
          <w:szCs w:val="24"/>
        </w:rPr>
      </w:pPr>
      <w:ins w:id="809" w:author="Author">
        <w:r w:rsidRPr="008057FC">
          <w:rPr>
            <w:rFonts w:ascii="Times New Roman" w:eastAsia="Calibri" w:hAnsi="Times New Roman" w:cs="Times New Roman"/>
            <w:color w:val="000000"/>
            <w:sz w:val="24"/>
            <w:szCs w:val="24"/>
          </w:rPr>
          <w:t>"Really? What things?"</w:t>
        </w:r>
      </w:ins>
    </w:p>
    <w:p w14:paraId="3DA58843" w14:textId="77777777" w:rsidR="005F56D3" w:rsidRPr="008057FC" w:rsidRDefault="005F56D3" w:rsidP="000B5256">
      <w:pPr>
        <w:widowControl w:val="0"/>
        <w:spacing w:after="0" w:line="360" w:lineRule="auto"/>
        <w:ind w:firstLine="288"/>
        <w:contextualSpacing/>
        <w:rPr>
          <w:ins w:id="810" w:author="Author"/>
          <w:rFonts w:ascii="Times New Roman" w:eastAsia="Calibri" w:hAnsi="Times New Roman" w:cs="Times New Roman"/>
          <w:color w:val="000000"/>
          <w:sz w:val="24"/>
          <w:szCs w:val="24"/>
        </w:rPr>
      </w:pPr>
    </w:p>
    <w:p w14:paraId="12695972" w14:textId="77777777" w:rsidR="005F56D3" w:rsidRPr="008057FC" w:rsidRDefault="005F56D3" w:rsidP="000B5256">
      <w:pPr>
        <w:widowControl w:val="0"/>
        <w:spacing w:after="0" w:line="360" w:lineRule="auto"/>
        <w:ind w:left="720" w:right="576"/>
        <w:contextualSpacing/>
        <w:rPr>
          <w:ins w:id="811" w:author="Author"/>
          <w:rFonts w:ascii="Times New Roman" w:eastAsia="Calibri" w:hAnsi="Times New Roman" w:cs="Times New Roman"/>
          <w:i/>
          <w:iCs/>
          <w:color w:val="000000"/>
          <w:sz w:val="24"/>
          <w:szCs w:val="24"/>
        </w:rPr>
      </w:pPr>
      <w:ins w:id="812" w:author="Author">
        <w:r w:rsidRPr="008057FC">
          <w:rPr>
            <w:rFonts w:ascii="Times New Roman" w:eastAsia="Calibri" w:hAnsi="Times New Roman" w:cs="Times New Roman"/>
            <w:i/>
            <w:iCs/>
            <w:color w:val="000000"/>
            <w:sz w:val="24"/>
            <w:szCs w:val="24"/>
          </w:rPr>
          <w:t>"I designed an Internet protocol analyzer that I can show you."</w:t>
        </w:r>
      </w:ins>
    </w:p>
    <w:p w14:paraId="6E991B7D" w14:textId="77777777" w:rsidR="005F56D3" w:rsidRPr="008057FC" w:rsidRDefault="005F56D3" w:rsidP="000B5256">
      <w:pPr>
        <w:widowControl w:val="0"/>
        <w:spacing w:after="0" w:line="360" w:lineRule="auto"/>
        <w:ind w:firstLine="288"/>
        <w:contextualSpacing/>
        <w:rPr>
          <w:ins w:id="813" w:author="Author"/>
          <w:rFonts w:ascii="Times New Roman" w:eastAsia="Calibri" w:hAnsi="Times New Roman" w:cs="Times New Roman"/>
          <w:color w:val="000000"/>
          <w:sz w:val="24"/>
          <w:szCs w:val="24"/>
        </w:rPr>
      </w:pPr>
      <w:ins w:id="814" w:author="Author">
        <w:r w:rsidRPr="008057FC">
          <w:rPr>
            <w:rFonts w:ascii="Times New Roman" w:eastAsia="Calibri" w:hAnsi="Times New Roman" w:cs="Times New Roman"/>
            <w:color w:val="000000"/>
            <w:sz w:val="24"/>
            <w:szCs w:val="24"/>
          </w:rPr>
          <w:t xml:space="preserve"> </w:t>
        </w:r>
      </w:ins>
    </w:p>
    <w:p w14:paraId="02C089A4" w14:textId="77777777" w:rsidR="005F56D3" w:rsidRPr="008057FC" w:rsidRDefault="005F56D3" w:rsidP="000B5256">
      <w:pPr>
        <w:widowControl w:val="0"/>
        <w:spacing w:after="0" w:line="360" w:lineRule="auto"/>
        <w:ind w:firstLine="288"/>
        <w:contextualSpacing/>
        <w:rPr>
          <w:ins w:id="815" w:author="Author"/>
          <w:rFonts w:ascii="Times New Roman" w:eastAsia="Calibri" w:hAnsi="Times New Roman" w:cs="Times New Roman"/>
          <w:color w:val="000000"/>
          <w:sz w:val="24"/>
          <w:szCs w:val="24"/>
        </w:rPr>
      </w:pPr>
      <w:ins w:id="816" w:author="Author">
        <w:r w:rsidRPr="008057FC">
          <w:rPr>
            <w:rFonts w:ascii="Times New Roman" w:eastAsia="Calibri" w:hAnsi="Times New Roman" w:cs="Times New Roman"/>
            <w:color w:val="000000"/>
            <w:sz w:val="24"/>
            <w:szCs w:val="24"/>
          </w:rPr>
          <w:t>I reached into my bag, retrieved my device, and handed it to him. I designed a plastic case and paid a company to 3-D print it for me.</w:t>
        </w:r>
      </w:ins>
    </w:p>
    <w:p w14:paraId="2F6D1C8A" w14:textId="77777777" w:rsidR="005F56D3" w:rsidRPr="008057FC" w:rsidRDefault="005F56D3" w:rsidP="000B5256">
      <w:pPr>
        <w:widowControl w:val="0"/>
        <w:spacing w:after="0" w:line="360" w:lineRule="auto"/>
        <w:ind w:firstLine="288"/>
        <w:contextualSpacing/>
        <w:rPr>
          <w:ins w:id="817" w:author="Author"/>
          <w:rFonts w:ascii="Times New Roman" w:eastAsia="Calibri" w:hAnsi="Times New Roman" w:cs="Times New Roman"/>
          <w:color w:val="000000"/>
          <w:sz w:val="24"/>
          <w:szCs w:val="24"/>
        </w:rPr>
      </w:pPr>
      <w:ins w:id="818" w:author="Author">
        <w:r w:rsidRPr="008057FC">
          <w:rPr>
            <w:rFonts w:ascii="Times New Roman" w:eastAsia="Calibri" w:hAnsi="Times New Roman" w:cs="Times New Roman"/>
            <w:color w:val="000000"/>
            <w:sz w:val="24"/>
            <w:szCs w:val="24"/>
          </w:rPr>
          <w:t xml:space="preserve"> </w:t>
        </w:r>
      </w:ins>
    </w:p>
    <w:p w14:paraId="07ECAA50" w14:textId="77777777" w:rsidR="005F56D3" w:rsidRPr="008057FC" w:rsidRDefault="005F56D3" w:rsidP="000B5256">
      <w:pPr>
        <w:widowControl w:val="0"/>
        <w:spacing w:after="0" w:line="360" w:lineRule="auto"/>
        <w:ind w:left="720" w:right="576"/>
        <w:contextualSpacing/>
        <w:rPr>
          <w:ins w:id="819" w:author="Author"/>
          <w:rFonts w:ascii="Times New Roman" w:eastAsia="Calibri" w:hAnsi="Times New Roman" w:cs="Times New Roman"/>
          <w:i/>
          <w:iCs/>
          <w:color w:val="000000"/>
          <w:sz w:val="24"/>
          <w:szCs w:val="24"/>
        </w:rPr>
      </w:pPr>
      <w:ins w:id="820" w:author="Author">
        <w:r w:rsidRPr="008057FC">
          <w:rPr>
            <w:rFonts w:ascii="Times New Roman" w:eastAsia="Calibri" w:hAnsi="Times New Roman" w:cs="Times New Roman"/>
            <w:i/>
            <w:iCs/>
            <w:color w:val="000000"/>
            <w:sz w:val="24"/>
            <w:szCs w:val="24"/>
          </w:rPr>
          <w:t>"Plug it into your Cat-10 cable and hit the single black button. Everything else is capacitive touchscreen buttons."</w:t>
        </w:r>
      </w:ins>
    </w:p>
    <w:p w14:paraId="1D4E70D1" w14:textId="77777777" w:rsidR="005F56D3" w:rsidRPr="008057FC" w:rsidRDefault="005F56D3" w:rsidP="000B5256">
      <w:pPr>
        <w:widowControl w:val="0"/>
        <w:spacing w:after="0" w:line="360" w:lineRule="auto"/>
        <w:ind w:firstLine="288"/>
        <w:contextualSpacing/>
        <w:rPr>
          <w:ins w:id="821" w:author="Author"/>
          <w:rFonts w:ascii="Times New Roman" w:eastAsia="Calibri" w:hAnsi="Times New Roman" w:cs="Times New Roman"/>
          <w:color w:val="000000"/>
          <w:sz w:val="24"/>
          <w:szCs w:val="24"/>
        </w:rPr>
      </w:pPr>
    </w:p>
    <w:p w14:paraId="654ACCC7" w14:textId="77777777" w:rsidR="005F56D3" w:rsidRPr="008057FC" w:rsidRDefault="005F56D3" w:rsidP="000B5256">
      <w:pPr>
        <w:widowControl w:val="0"/>
        <w:spacing w:after="0" w:line="360" w:lineRule="auto"/>
        <w:ind w:firstLine="288"/>
        <w:contextualSpacing/>
        <w:rPr>
          <w:ins w:id="822" w:author="Author"/>
          <w:rFonts w:ascii="Times New Roman" w:eastAsia="Calibri" w:hAnsi="Times New Roman" w:cs="Times New Roman"/>
          <w:color w:val="000000"/>
          <w:sz w:val="24"/>
          <w:szCs w:val="24"/>
        </w:rPr>
      </w:pPr>
      <w:ins w:id="823" w:author="Author">
        <w:r w:rsidRPr="008057FC">
          <w:rPr>
            <w:rFonts w:ascii="Times New Roman" w:eastAsia="Calibri" w:hAnsi="Times New Roman" w:cs="Times New Roman"/>
            <w:color w:val="000000"/>
            <w:sz w:val="24"/>
            <w:szCs w:val="24"/>
          </w:rPr>
          <w:t>He did as I asked, and the little device quickly blossomed into life.</w:t>
        </w:r>
      </w:ins>
    </w:p>
    <w:p w14:paraId="019ED9BF" w14:textId="77777777" w:rsidR="005F56D3" w:rsidRPr="008057FC" w:rsidRDefault="005F56D3" w:rsidP="000B5256">
      <w:pPr>
        <w:widowControl w:val="0"/>
        <w:spacing w:after="0" w:line="360" w:lineRule="auto"/>
        <w:ind w:firstLine="288"/>
        <w:contextualSpacing/>
        <w:rPr>
          <w:ins w:id="824" w:author="Author"/>
          <w:rFonts w:ascii="Times New Roman" w:eastAsia="Calibri" w:hAnsi="Times New Roman" w:cs="Times New Roman"/>
          <w:color w:val="000000"/>
          <w:sz w:val="24"/>
          <w:szCs w:val="24"/>
        </w:rPr>
      </w:pPr>
      <w:ins w:id="825" w:author="Author">
        <w:r w:rsidRPr="008057FC">
          <w:rPr>
            <w:rFonts w:ascii="Times New Roman" w:eastAsia="Calibri" w:hAnsi="Times New Roman" w:cs="Times New Roman"/>
            <w:color w:val="000000"/>
            <w:sz w:val="24"/>
            <w:szCs w:val="24"/>
          </w:rPr>
          <w:t xml:space="preserve"> </w:t>
        </w:r>
      </w:ins>
    </w:p>
    <w:p w14:paraId="461413A2" w14:textId="77777777" w:rsidR="005F56D3" w:rsidRPr="008057FC" w:rsidRDefault="005F56D3" w:rsidP="000B5256">
      <w:pPr>
        <w:widowControl w:val="0"/>
        <w:spacing w:after="0" w:line="360" w:lineRule="auto"/>
        <w:ind w:left="720" w:right="576"/>
        <w:contextualSpacing/>
        <w:rPr>
          <w:ins w:id="826" w:author="Author"/>
          <w:rFonts w:ascii="Times New Roman" w:eastAsia="Calibri" w:hAnsi="Times New Roman" w:cs="Times New Roman"/>
          <w:i/>
          <w:iCs/>
          <w:color w:val="000000"/>
          <w:sz w:val="24"/>
          <w:szCs w:val="24"/>
        </w:rPr>
      </w:pPr>
      <w:ins w:id="827" w:author="Author">
        <w:r w:rsidRPr="008057FC">
          <w:rPr>
            <w:rFonts w:ascii="Times New Roman" w:eastAsia="Calibri" w:hAnsi="Times New Roman" w:cs="Times New Roman"/>
            <w:i/>
            <w:iCs/>
            <w:color w:val="000000"/>
            <w:sz w:val="24"/>
            <w:szCs w:val="24"/>
          </w:rPr>
          <w:t>"Send Mrs. Cottrel an email with a word we can search for," I suggested.</w:t>
        </w:r>
      </w:ins>
    </w:p>
    <w:p w14:paraId="0B41FDE1" w14:textId="77777777" w:rsidR="005F56D3" w:rsidRPr="008057FC" w:rsidRDefault="005F56D3" w:rsidP="000B5256">
      <w:pPr>
        <w:widowControl w:val="0"/>
        <w:spacing w:after="0" w:line="360" w:lineRule="auto"/>
        <w:ind w:firstLine="288"/>
        <w:contextualSpacing/>
        <w:rPr>
          <w:ins w:id="828" w:author="Author"/>
          <w:rFonts w:ascii="Times New Roman" w:eastAsia="Calibri" w:hAnsi="Times New Roman" w:cs="Times New Roman"/>
          <w:color w:val="000000"/>
          <w:sz w:val="24"/>
          <w:szCs w:val="24"/>
        </w:rPr>
      </w:pPr>
    </w:p>
    <w:p w14:paraId="7DB55F60" w14:textId="77777777" w:rsidR="005F56D3" w:rsidRPr="008057FC" w:rsidRDefault="005F56D3" w:rsidP="000B5256">
      <w:pPr>
        <w:widowControl w:val="0"/>
        <w:spacing w:after="0" w:line="360" w:lineRule="auto"/>
        <w:ind w:firstLine="288"/>
        <w:contextualSpacing/>
        <w:rPr>
          <w:ins w:id="829" w:author="Author"/>
          <w:rFonts w:ascii="Times New Roman" w:eastAsia="Calibri" w:hAnsi="Times New Roman" w:cs="Times New Roman"/>
          <w:color w:val="000000"/>
          <w:sz w:val="24"/>
          <w:szCs w:val="24"/>
        </w:rPr>
      </w:pPr>
      <w:ins w:id="830" w:author="Author">
        <w:r w:rsidRPr="008057FC">
          <w:rPr>
            <w:rFonts w:ascii="Times New Roman" w:eastAsia="Calibri" w:hAnsi="Times New Roman" w:cs="Times New Roman"/>
            <w:color w:val="000000"/>
            <w:sz w:val="24"/>
            <w:szCs w:val="24"/>
          </w:rPr>
          <w:t xml:space="preserve">He </w:t>
        </w:r>
      </w:ins>
      <w:r w:rsidRPr="008057FC">
        <w:rPr>
          <w:rFonts w:ascii="Times New Roman" w:eastAsia="Calibri" w:hAnsi="Times New Roman" w:cs="Times New Roman"/>
          <w:color w:val="000000"/>
          <w:sz w:val="24"/>
          <w:szCs w:val="24"/>
        </w:rPr>
        <w:t>sent the email</w:t>
      </w:r>
      <w:ins w:id="831" w:author="Author">
        <w:r w:rsidRPr="008057FC">
          <w:rPr>
            <w:rFonts w:ascii="Times New Roman" w:eastAsia="Calibri" w:hAnsi="Times New Roman" w:cs="Times New Roman"/>
            <w:color w:val="000000"/>
            <w:sz w:val="24"/>
            <w:szCs w:val="24"/>
          </w:rPr>
          <w:t xml:space="preserve"> and then looked at me.</w:t>
        </w:r>
      </w:ins>
    </w:p>
    <w:p w14:paraId="3218E062" w14:textId="77777777" w:rsidR="005F56D3" w:rsidRPr="008057FC" w:rsidRDefault="005F56D3" w:rsidP="000B5256">
      <w:pPr>
        <w:widowControl w:val="0"/>
        <w:spacing w:after="0" w:line="360" w:lineRule="auto"/>
        <w:ind w:firstLine="288"/>
        <w:contextualSpacing/>
        <w:rPr>
          <w:ins w:id="832" w:author="Author"/>
          <w:rFonts w:ascii="Times New Roman" w:eastAsia="Calibri" w:hAnsi="Times New Roman" w:cs="Times New Roman"/>
          <w:color w:val="000000"/>
          <w:sz w:val="24"/>
          <w:szCs w:val="24"/>
        </w:rPr>
      </w:pPr>
    </w:p>
    <w:p w14:paraId="7F64E8D6" w14:textId="77777777" w:rsidR="005F56D3" w:rsidRPr="008057FC" w:rsidRDefault="005F56D3" w:rsidP="000B5256">
      <w:pPr>
        <w:widowControl w:val="0"/>
        <w:spacing w:after="0" w:line="360" w:lineRule="auto"/>
        <w:ind w:left="720" w:right="576"/>
        <w:contextualSpacing/>
        <w:rPr>
          <w:ins w:id="833" w:author="Author"/>
          <w:rFonts w:ascii="Times New Roman" w:eastAsia="Calibri" w:hAnsi="Times New Roman" w:cs="Times New Roman"/>
          <w:i/>
          <w:iCs/>
          <w:color w:val="000000"/>
          <w:sz w:val="24"/>
          <w:szCs w:val="24"/>
        </w:rPr>
      </w:pPr>
      <w:ins w:id="834" w:author="Author">
        <w:r w:rsidRPr="008057FC">
          <w:rPr>
            <w:rFonts w:ascii="Times New Roman" w:eastAsia="Calibri" w:hAnsi="Times New Roman" w:cs="Times New Roman"/>
            <w:i/>
            <w:iCs/>
            <w:color w:val="000000"/>
            <w:sz w:val="24"/>
            <w:szCs w:val="24"/>
          </w:rPr>
          <w:t xml:space="preserve">"Hit the search </w:t>
        </w:r>
      </w:ins>
      <w:r w:rsidRPr="008057FC">
        <w:rPr>
          <w:rFonts w:ascii="Times New Roman" w:eastAsia="Calibri" w:hAnsi="Times New Roman" w:cs="Times New Roman"/>
          <w:i/>
          <w:iCs/>
          <w:color w:val="000000"/>
          <w:sz w:val="24"/>
          <w:szCs w:val="24"/>
        </w:rPr>
        <w:t>button and</w:t>
      </w:r>
      <w:ins w:id="835" w:author="Author">
        <w:r w:rsidRPr="008057FC">
          <w:rPr>
            <w:rFonts w:ascii="Times New Roman" w:eastAsia="Calibri" w:hAnsi="Times New Roman" w:cs="Times New Roman"/>
            <w:i/>
            <w:iCs/>
            <w:color w:val="000000"/>
            <w:sz w:val="24"/>
            <w:szCs w:val="24"/>
          </w:rPr>
          <w:t xml:space="preserve"> enter the term you used in </w:t>
        </w:r>
        <w:r w:rsidRPr="008057FC">
          <w:rPr>
            <w:rFonts w:ascii="Times New Roman" w:eastAsia="Calibri" w:hAnsi="Times New Roman" w:cs="Times New Roman"/>
            <w:i/>
            <w:iCs/>
            <w:color w:val="000000"/>
            <w:sz w:val="24"/>
            <w:szCs w:val="24"/>
          </w:rPr>
          <w:lastRenderedPageBreak/>
          <w:t>the email's text."</w:t>
        </w:r>
      </w:ins>
    </w:p>
    <w:p w14:paraId="5D4566C1" w14:textId="77777777" w:rsidR="005F56D3" w:rsidRPr="008057FC" w:rsidRDefault="005F56D3" w:rsidP="000B5256">
      <w:pPr>
        <w:widowControl w:val="0"/>
        <w:spacing w:after="0" w:line="360" w:lineRule="auto"/>
        <w:ind w:firstLine="288"/>
        <w:contextualSpacing/>
        <w:rPr>
          <w:ins w:id="836" w:author="Author"/>
          <w:rFonts w:ascii="Times New Roman" w:eastAsia="Calibri" w:hAnsi="Times New Roman" w:cs="Times New Roman"/>
          <w:color w:val="000000"/>
          <w:sz w:val="24"/>
          <w:szCs w:val="24"/>
        </w:rPr>
      </w:pPr>
    </w:p>
    <w:p w14:paraId="4A83F49F" w14:textId="77777777" w:rsidR="005F56D3" w:rsidRPr="008057FC" w:rsidRDefault="005F56D3" w:rsidP="000B5256">
      <w:pPr>
        <w:widowControl w:val="0"/>
        <w:spacing w:after="0" w:line="360" w:lineRule="auto"/>
        <w:ind w:firstLine="288"/>
        <w:contextualSpacing/>
        <w:rPr>
          <w:ins w:id="837" w:author="Author"/>
          <w:rFonts w:ascii="Times New Roman" w:eastAsia="Calibri" w:hAnsi="Times New Roman" w:cs="Times New Roman"/>
          <w:color w:val="000000"/>
          <w:sz w:val="24"/>
          <w:szCs w:val="24"/>
        </w:rPr>
      </w:pPr>
      <w:ins w:id="838" w:author="Author">
        <w:r w:rsidRPr="008057FC">
          <w:rPr>
            <w:rFonts w:ascii="Times New Roman" w:eastAsia="Calibri" w:hAnsi="Times New Roman" w:cs="Times New Roman"/>
            <w:color w:val="000000"/>
            <w:sz w:val="24"/>
            <w:szCs w:val="24"/>
          </w:rPr>
          <w:t>Colby Cottrel broke into a wide smile.</w:t>
        </w:r>
      </w:ins>
    </w:p>
    <w:p w14:paraId="434C50ED" w14:textId="77777777" w:rsidR="005F56D3" w:rsidRPr="008057FC" w:rsidRDefault="005F56D3" w:rsidP="000B5256">
      <w:pPr>
        <w:widowControl w:val="0"/>
        <w:spacing w:after="0" w:line="360" w:lineRule="auto"/>
        <w:ind w:firstLine="288"/>
        <w:contextualSpacing/>
        <w:rPr>
          <w:ins w:id="839" w:author="Author"/>
          <w:rFonts w:ascii="Times New Roman" w:eastAsia="Calibri" w:hAnsi="Times New Roman" w:cs="Times New Roman"/>
          <w:color w:val="000000"/>
          <w:sz w:val="24"/>
          <w:szCs w:val="24"/>
        </w:rPr>
      </w:pPr>
      <w:ins w:id="840" w:author="Author">
        <w:r w:rsidRPr="008057FC">
          <w:rPr>
            <w:rFonts w:ascii="Times New Roman" w:eastAsia="Calibri" w:hAnsi="Times New Roman" w:cs="Times New Roman"/>
            <w:color w:val="000000"/>
            <w:sz w:val="24"/>
            <w:szCs w:val="24"/>
          </w:rPr>
          <w:t>"Would you look at that? There it is!"</w:t>
        </w:r>
      </w:ins>
    </w:p>
    <w:p w14:paraId="61C973C8" w14:textId="77777777" w:rsidR="005F56D3" w:rsidRPr="008057FC" w:rsidRDefault="005F56D3" w:rsidP="000B5256">
      <w:pPr>
        <w:widowControl w:val="0"/>
        <w:spacing w:after="0" w:line="360" w:lineRule="auto"/>
        <w:ind w:firstLine="288"/>
        <w:contextualSpacing/>
        <w:rPr>
          <w:ins w:id="841" w:author="Author"/>
          <w:rFonts w:ascii="Times New Roman" w:eastAsia="Calibri" w:hAnsi="Times New Roman" w:cs="Times New Roman"/>
          <w:color w:val="000000"/>
          <w:sz w:val="24"/>
          <w:szCs w:val="24"/>
        </w:rPr>
      </w:pPr>
    </w:p>
    <w:p w14:paraId="086B97C7" w14:textId="77777777" w:rsidR="005F56D3" w:rsidRPr="008057FC" w:rsidRDefault="005F56D3" w:rsidP="000B5256">
      <w:pPr>
        <w:widowControl w:val="0"/>
        <w:spacing w:after="0" w:line="360" w:lineRule="auto"/>
        <w:ind w:left="720" w:right="576"/>
        <w:contextualSpacing/>
        <w:rPr>
          <w:ins w:id="842" w:author="Author"/>
          <w:rFonts w:ascii="Times New Roman" w:eastAsia="Calibri" w:hAnsi="Times New Roman" w:cs="Times New Roman"/>
          <w:i/>
          <w:iCs/>
          <w:color w:val="000000"/>
          <w:sz w:val="24"/>
          <w:szCs w:val="24"/>
        </w:rPr>
      </w:pPr>
      <w:ins w:id="843" w:author="Author">
        <w:r w:rsidRPr="008057FC">
          <w:rPr>
            <w:rFonts w:ascii="Times New Roman" w:eastAsia="Calibri" w:hAnsi="Times New Roman" w:cs="Times New Roman"/>
            <w:i/>
            <w:iCs/>
            <w:color w:val="000000"/>
            <w:sz w:val="24"/>
            <w:szCs w:val="24"/>
          </w:rPr>
          <w:t>"You can swipe up and down to view the entire packet. Double-tap any part, and it will provide more detail.</w:t>
        </w:r>
      </w:ins>
      <w:r w:rsidRPr="008057FC">
        <w:rPr>
          <w:rFonts w:ascii="Times New Roman" w:eastAsia="Calibri" w:hAnsi="Times New Roman" w:cs="Times New Roman"/>
          <w:i/>
          <w:iCs/>
          <w:color w:val="000000"/>
          <w:sz w:val="24"/>
          <w:szCs w:val="24"/>
        </w:rPr>
        <w:t xml:space="preserve"> My device gives you everything that Wireshark can provide.</w:t>
      </w:r>
      <w:ins w:id="844" w:author="Author">
        <w:r w:rsidRPr="008057FC">
          <w:rPr>
            <w:rFonts w:ascii="Times New Roman" w:eastAsia="Calibri" w:hAnsi="Times New Roman" w:cs="Times New Roman"/>
            <w:i/>
            <w:iCs/>
            <w:color w:val="000000"/>
            <w:sz w:val="24"/>
            <w:szCs w:val="24"/>
          </w:rPr>
          <w:t>"</w:t>
        </w:r>
      </w:ins>
    </w:p>
    <w:p w14:paraId="22AA51C9" w14:textId="77777777" w:rsidR="005F56D3" w:rsidRPr="008057FC" w:rsidRDefault="005F56D3" w:rsidP="000B5256">
      <w:pPr>
        <w:widowControl w:val="0"/>
        <w:spacing w:after="0" w:line="360" w:lineRule="auto"/>
        <w:ind w:firstLine="288"/>
        <w:contextualSpacing/>
        <w:rPr>
          <w:ins w:id="845" w:author="Author"/>
          <w:rFonts w:ascii="Times New Roman" w:eastAsia="Calibri" w:hAnsi="Times New Roman" w:cs="Times New Roman"/>
          <w:color w:val="000000"/>
          <w:sz w:val="24"/>
          <w:szCs w:val="24"/>
        </w:rPr>
      </w:pPr>
    </w:p>
    <w:p w14:paraId="7B10511A" w14:textId="77777777" w:rsidR="005F56D3" w:rsidRPr="008057FC" w:rsidRDefault="005F56D3" w:rsidP="000B5256">
      <w:pPr>
        <w:widowControl w:val="0"/>
        <w:spacing w:after="0" w:line="360" w:lineRule="auto"/>
        <w:ind w:firstLine="288"/>
        <w:contextualSpacing/>
        <w:rPr>
          <w:ins w:id="846" w:author="Author"/>
          <w:rFonts w:ascii="Times New Roman" w:eastAsia="Calibri" w:hAnsi="Times New Roman" w:cs="Times New Roman"/>
          <w:color w:val="000000"/>
          <w:sz w:val="24"/>
          <w:szCs w:val="24"/>
        </w:rPr>
      </w:pPr>
      <w:ins w:id="847" w:author="Author">
        <w:r w:rsidRPr="008057FC">
          <w:rPr>
            <w:rFonts w:ascii="Times New Roman" w:eastAsia="Calibri" w:hAnsi="Times New Roman" w:cs="Times New Roman"/>
            <w:color w:val="000000"/>
            <w:sz w:val="24"/>
            <w:szCs w:val="24"/>
          </w:rPr>
          <w:t>"You wrote this, Jane. Can you show me your code?"</w:t>
        </w:r>
      </w:ins>
    </w:p>
    <w:p w14:paraId="3C043E6B" w14:textId="77777777" w:rsidR="005F56D3" w:rsidRPr="008057FC" w:rsidRDefault="005F56D3" w:rsidP="000B5256">
      <w:pPr>
        <w:widowControl w:val="0"/>
        <w:spacing w:after="0" w:line="360" w:lineRule="auto"/>
        <w:ind w:firstLine="288"/>
        <w:contextualSpacing/>
        <w:rPr>
          <w:ins w:id="848" w:author="Author"/>
          <w:rFonts w:ascii="Times New Roman" w:eastAsia="Calibri" w:hAnsi="Times New Roman" w:cs="Times New Roman"/>
          <w:color w:val="000000"/>
          <w:sz w:val="24"/>
          <w:szCs w:val="24"/>
        </w:rPr>
      </w:pPr>
      <w:ins w:id="849" w:author="Author">
        <w:r w:rsidRPr="008057FC">
          <w:rPr>
            <w:rFonts w:ascii="Times New Roman" w:eastAsia="Calibri" w:hAnsi="Times New Roman" w:cs="Times New Roman"/>
            <w:color w:val="000000"/>
            <w:sz w:val="24"/>
            <w:szCs w:val="24"/>
          </w:rPr>
          <w:t>I retrieved my laptop, walked around his desk, and booted it up.</w:t>
        </w:r>
      </w:ins>
    </w:p>
    <w:p w14:paraId="09DB5EF9" w14:textId="77777777" w:rsidR="005F56D3" w:rsidRPr="008057FC" w:rsidRDefault="005F56D3" w:rsidP="000B5256">
      <w:pPr>
        <w:widowControl w:val="0"/>
        <w:spacing w:after="0" w:line="360" w:lineRule="auto"/>
        <w:ind w:firstLine="288"/>
        <w:contextualSpacing/>
        <w:rPr>
          <w:ins w:id="850" w:author="Author"/>
          <w:rFonts w:ascii="Times New Roman" w:eastAsia="Calibri" w:hAnsi="Times New Roman" w:cs="Times New Roman"/>
          <w:color w:val="000000"/>
          <w:sz w:val="24"/>
          <w:szCs w:val="24"/>
        </w:rPr>
      </w:pPr>
      <w:ins w:id="851" w:author="Author">
        <w:r w:rsidRPr="008057FC">
          <w:rPr>
            <w:rFonts w:ascii="Times New Roman" w:eastAsia="Calibri" w:hAnsi="Times New Roman" w:cs="Times New Roman"/>
            <w:color w:val="000000"/>
            <w:sz w:val="24"/>
            <w:szCs w:val="24"/>
          </w:rPr>
          <w:t>Smiling at him, I leaned over and brought up the Microsoft Design Studio project with my Python code. He started perusing my code and took his time with it. I returned to my seat.</w:t>
        </w:r>
      </w:ins>
    </w:p>
    <w:p w14:paraId="3FD7309A" w14:textId="77777777" w:rsidR="005F56D3" w:rsidRPr="008057FC" w:rsidRDefault="005F56D3" w:rsidP="000B5256">
      <w:pPr>
        <w:widowControl w:val="0"/>
        <w:spacing w:after="0" w:line="360" w:lineRule="auto"/>
        <w:ind w:firstLine="288"/>
        <w:contextualSpacing/>
        <w:rPr>
          <w:ins w:id="852" w:author="Author"/>
          <w:rFonts w:ascii="Times New Roman" w:eastAsia="Calibri" w:hAnsi="Times New Roman" w:cs="Times New Roman"/>
          <w:color w:val="000000"/>
          <w:sz w:val="24"/>
          <w:szCs w:val="24"/>
        </w:rPr>
      </w:pPr>
      <w:ins w:id="853" w:author="Author">
        <w:r w:rsidRPr="008057FC">
          <w:rPr>
            <w:rFonts w:ascii="Times New Roman" w:eastAsia="Calibri" w:hAnsi="Times New Roman" w:cs="Times New Roman"/>
            <w:color w:val="000000"/>
            <w:sz w:val="24"/>
            <w:szCs w:val="24"/>
          </w:rPr>
          <w:t>"This is very nice, Jane. You built all this on this laptop?"</w:t>
        </w:r>
      </w:ins>
    </w:p>
    <w:p w14:paraId="3D705BFD" w14:textId="77777777" w:rsidR="005F56D3" w:rsidRPr="008057FC" w:rsidRDefault="005F56D3" w:rsidP="000B5256">
      <w:pPr>
        <w:widowControl w:val="0"/>
        <w:spacing w:after="0" w:line="360" w:lineRule="auto"/>
        <w:ind w:firstLine="288"/>
        <w:contextualSpacing/>
        <w:rPr>
          <w:ins w:id="854" w:author="Author"/>
          <w:rFonts w:ascii="Times New Roman" w:eastAsia="Calibri" w:hAnsi="Times New Roman" w:cs="Times New Roman"/>
          <w:color w:val="000000"/>
          <w:sz w:val="24"/>
          <w:szCs w:val="24"/>
        </w:rPr>
      </w:pPr>
    </w:p>
    <w:p w14:paraId="1A85BCCC" w14:textId="77777777" w:rsidR="005F56D3" w:rsidRPr="008057FC" w:rsidRDefault="005F56D3" w:rsidP="000B5256">
      <w:pPr>
        <w:widowControl w:val="0"/>
        <w:spacing w:after="0" w:line="360" w:lineRule="auto"/>
        <w:ind w:left="720" w:right="576"/>
        <w:contextualSpacing/>
        <w:rPr>
          <w:ins w:id="855" w:author="Author"/>
          <w:rFonts w:ascii="Times New Roman" w:eastAsia="Calibri" w:hAnsi="Times New Roman" w:cs="Times New Roman"/>
          <w:i/>
          <w:iCs/>
          <w:color w:val="000000"/>
          <w:sz w:val="24"/>
          <w:szCs w:val="24"/>
        </w:rPr>
      </w:pPr>
      <w:ins w:id="856" w:author="Author">
        <w:r w:rsidRPr="008057FC">
          <w:rPr>
            <w:rFonts w:ascii="Times New Roman" w:eastAsia="Calibri" w:hAnsi="Times New Roman" w:cs="Times New Roman"/>
            <w:i/>
            <w:iCs/>
            <w:color w:val="000000"/>
            <w:sz w:val="24"/>
            <w:szCs w:val="24"/>
          </w:rPr>
          <w:t xml:space="preserve">"Not exactly, Dr. Cottrel. As soon as I had saved </w:t>
        </w:r>
      </w:ins>
      <w:r w:rsidRPr="008057FC">
        <w:rPr>
          <w:rFonts w:ascii="Times New Roman" w:eastAsia="Calibri" w:hAnsi="Times New Roman" w:cs="Times New Roman"/>
          <w:i/>
          <w:iCs/>
          <w:color w:val="000000"/>
          <w:sz w:val="24"/>
          <w:szCs w:val="24"/>
        </w:rPr>
        <w:t>enough</w:t>
      </w:r>
      <w:ins w:id="857" w:author="Author">
        <w:r w:rsidRPr="008057FC">
          <w:rPr>
            <w:rFonts w:ascii="Times New Roman" w:eastAsia="Calibri" w:hAnsi="Times New Roman" w:cs="Times New Roman"/>
            <w:i/>
            <w:iCs/>
            <w:color w:val="000000"/>
            <w:sz w:val="24"/>
            <w:szCs w:val="24"/>
          </w:rPr>
          <w:t xml:space="preserve"> money from my dishwasher job, I bought a Dell Galaxy Plus computer system. Here's a photograph."</w:t>
        </w:r>
      </w:ins>
    </w:p>
    <w:p w14:paraId="17A8A751" w14:textId="77777777" w:rsidR="005F56D3" w:rsidRPr="008057FC" w:rsidRDefault="005F56D3" w:rsidP="000B5256">
      <w:pPr>
        <w:widowControl w:val="0"/>
        <w:spacing w:after="0" w:line="360" w:lineRule="auto"/>
        <w:ind w:firstLine="288"/>
        <w:contextualSpacing/>
        <w:rPr>
          <w:ins w:id="858" w:author="Author"/>
          <w:rFonts w:ascii="Times New Roman" w:eastAsia="Calibri" w:hAnsi="Times New Roman" w:cs="Times New Roman"/>
          <w:color w:val="000000"/>
          <w:sz w:val="24"/>
          <w:szCs w:val="24"/>
        </w:rPr>
      </w:pPr>
      <w:ins w:id="859" w:author="Author">
        <w:r w:rsidRPr="008057FC">
          <w:rPr>
            <w:rFonts w:ascii="Times New Roman" w:eastAsia="Calibri" w:hAnsi="Times New Roman" w:cs="Times New Roman"/>
            <w:color w:val="000000"/>
            <w:sz w:val="24"/>
            <w:szCs w:val="24"/>
          </w:rPr>
          <w:t xml:space="preserve"> </w:t>
        </w:r>
      </w:ins>
    </w:p>
    <w:p w14:paraId="3C2793A9" w14:textId="77777777" w:rsidR="005F56D3" w:rsidRPr="008057FC" w:rsidRDefault="005F56D3" w:rsidP="000B5256">
      <w:pPr>
        <w:widowControl w:val="0"/>
        <w:spacing w:after="0" w:line="360" w:lineRule="auto"/>
        <w:ind w:firstLine="288"/>
        <w:contextualSpacing/>
        <w:rPr>
          <w:ins w:id="860" w:author="Author"/>
          <w:rFonts w:ascii="Times New Roman" w:eastAsia="Calibri" w:hAnsi="Times New Roman" w:cs="Times New Roman"/>
          <w:color w:val="000000"/>
          <w:sz w:val="24"/>
          <w:szCs w:val="24"/>
        </w:rPr>
      </w:pPr>
      <w:ins w:id="861" w:author="Author">
        <w:r w:rsidRPr="008057FC">
          <w:rPr>
            <w:rFonts w:ascii="Times New Roman" w:eastAsia="Calibri" w:hAnsi="Times New Roman" w:cs="Times New Roman"/>
            <w:color w:val="000000"/>
            <w:sz w:val="24"/>
            <w:szCs w:val="24"/>
          </w:rPr>
          <w:t>I showed him my home computer.</w:t>
        </w:r>
      </w:ins>
    </w:p>
    <w:p w14:paraId="55588DF0" w14:textId="77777777" w:rsidR="005F56D3" w:rsidRPr="008057FC" w:rsidRDefault="005F56D3" w:rsidP="000B5256">
      <w:pPr>
        <w:widowControl w:val="0"/>
        <w:spacing w:after="0" w:line="360" w:lineRule="auto"/>
        <w:ind w:firstLine="288"/>
        <w:contextualSpacing/>
        <w:rPr>
          <w:ins w:id="862" w:author="Author"/>
          <w:rFonts w:ascii="Times New Roman" w:eastAsia="Calibri" w:hAnsi="Times New Roman" w:cs="Times New Roman"/>
          <w:color w:val="000000"/>
          <w:sz w:val="24"/>
          <w:szCs w:val="24"/>
        </w:rPr>
      </w:pPr>
      <w:ins w:id="863" w:author="Author">
        <w:r w:rsidRPr="008057FC">
          <w:rPr>
            <w:rFonts w:ascii="Times New Roman" w:eastAsia="Calibri" w:hAnsi="Times New Roman" w:cs="Times New Roman"/>
            <w:color w:val="000000"/>
            <w:sz w:val="24"/>
            <w:szCs w:val="24"/>
          </w:rPr>
          <w:t>"That's as powerful as the rigs we use here. Very nice, Jane. May I run a quick background check on you? It's standard procedure."</w:t>
        </w:r>
      </w:ins>
    </w:p>
    <w:p w14:paraId="414A1E55" w14:textId="77777777" w:rsidR="005F56D3" w:rsidRPr="008057FC" w:rsidRDefault="005F56D3" w:rsidP="000B5256">
      <w:pPr>
        <w:widowControl w:val="0"/>
        <w:spacing w:after="0" w:line="360" w:lineRule="auto"/>
        <w:ind w:firstLine="288"/>
        <w:contextualSpacing/>
        <w:rPr>
          <w:ins w:id="864" w:author="Author"/>
          <w:rFonts w:ascii="Times New Roman" w:eastAsia="Calibri" w:hAnsi="Times New Roman" w:cs="Times New Roman"/>
          <w:color w:val="000000"/>
          <w:sz w:val="24"/>
          <w:szCs w:val="24"/>
        </w:rPr>
      </w:pPr>
    </w:p>
    <w:p w14:paraId="537A7D2B" w14:textId="77777777" w:rsidR="005F56D3" w:rsidRPr="008057FC" w:rsidRDefault="005F56D3" w:rsidP="000B5256">
      <w:pPr>
        <w:widowControl w:val="0"/>
        <w:spacing w:after="0" w:line="360" w:lineRule="auto"/>
        <w:ind w:left="720" w:right="576"/>
        <w:contextualSpacing/>
        <w:rPr>
          <w:ins w:id="865" w:author="Author"/>
          <w:rFonts w:ascii="Times New Roman" w:eastAsia="Calibri" w:hAnsi="Times New Roman" w:cs="Times New Roman"/>
          <w:i/>
          <w:iCs/>
          <w:color w:val="000000"/>
          <w:sz w:val="24"/>
          <w:szCs w:val="24"/>
        </w:rPr>
      </w:pPr>
      <w:ins w:id="866" w:author="Author">
        <w:r w:rsidRPr="008057FC">
          <w:rPr>
            <w:rFonts w:ascii="Times New Roman" w:eastAsia="Calibri" w:hAnsi="Times New Roman" w:cs="Times New Roman"/>
            <w:i/>
            <w:iCs/>
            <w:color w:val="000000"/>
            <w:sz w:val="24"/>
            <w:szCs w:val="24"/>
          </w:rPr>
          <w:lastRenderedPageBreak/>
          <w:t>"You have my birth certificate. Enter the name Jane Doe 413."</w:t>
        </w:r>
      </w:ins>
    </w:p>
    <w:p w14:paraId="1D20AFBE" w14:textId="77777777" w:rsidR="005F56D3" w:rsidRPr="008057FC" w:rsidRDefault="005F56D3" w:rsidP="000B5256">
      <w:pPr>
        <w:widowControl w:val="0"/>
        <w:spacing w:after="0" w:line="360" w:lineRule="auto"/>
        <w:ind w:firstLine="288"/>
        <w:contextualSpacing/>
        <w:rPr>
          <w:ins w:id="867" w:author="Author"/>
          <w:rFonts w:ascii="Times New Roman" w:eastAsia="Calibri" w:hAnsi="Times New Roman" w:cs="Times New Roman"/>
          <w:color w:val="000000"/>
          <w:sz w:val="24"/>
          <w:szCs w:val="24"/>
        </w:rPr>
      </w:pPr>
    </w:p>
    <w:p w14:paraId="0A02CCB1" w14:textId="77777777" w:rsidR="005F56D3" w:rsidRPr="008057FC" w:rsidRDefault="005F56D3" w:rsidP="000B5256">
      <w:pPr>
        <w:widowControl w:val="0"/>
        <w:spacing w:after="0" w:line="360" w:lineRule="auto"/>
        <w:ind w:firstLine="288"/>
        <w:contextualSpacing/>
        <w:rPr>
          <w:ins w:id="868" w:author="Author"/>
          <w:rFonts w:ascii="Times New Roman" w:eastAsia="Calibri" w:hAnsi="Times New Roman" w:cs="Times New Roman"/>
          <w:color w:val="000000"/>
          <w:sz w:val="24"/>
          <w:szCs w:val="24"/>
        </w:rPr>
      </w:pPr>
      <w:ins w:id="869" w:author="Author">
        <w:r w:rsidRPr="008057FC">
          <w:rPr>
            <w:rFonts w:ascii="Times New Roman" w:eastAsia="Calibri" w:hAnsi="Times New Roman" w:cs="Times New Roman"/>
            <w:color w:val="000000"/>
            <w:sz w:val="24"/>
            <w:szCs w:val="24"/>
          </w:rPr>
          <w:t xml:space="preserve">I waited with some trepidation as he gathered the background report. </w:t>
        </w:r>
      </w:ins>
    </w:p>
    <w:p w14:paraId="28734C6A" w14:textId="77777777" w:rsidR="005F56D3" w:rsidRPr="008057FC" w:rsidRDefault="005F56D3" w:rsidP="000B5256">
      <w:pPr>
        <w:widowControl w:val="0"/>
        <w:spacing w:after="0" w:line="360" w:lineRule="auto"/>
        <w:ind w:firstLine="288"/>
        <w:contextualSpacing/>
        <w:rPr>
          <w:ins w:id="870" w:author="Author"/>
          <w:rFonts w:ascii="Times New Roman" w:eastAsia="Calibri" w:hAnsi="Times New Roman" w:cs="Times New Roman"/>
          <w:color w:val="000000"/>
          <w:sz w:val="24"/>
          <w:szCs w:val="24"/>
        </w:rPr>
      </w:pPr>
      <w:ins w:id="871" w:author="Author">
        <w:r w:rsidRPr="008057FC">
          <w:rPr>
            <w:rFonts w:ascii="Times New Roman" w:eastAsia="Calibri" w:hAnsi="Times New Roman" w:cs="Times New Roman"/>
            <w:color w:val="000000"/>
            <w:sz w:val="24"/>
            <w:szCs w:val="24"/>
          </w:rPr>
          <w:t xml:space="preserve">"This report is all in order. It shows you living with the aunt of the diner's owner for </w:t>
        </w:r>
      </w:ins>
      <w:r w:rsidRPr="008057FC">
        <w:rPr>
          <w:rFonts w:ascii="Times New Roman" w:eastAsia="Calibri" w:hAnsi="Times New Roman" w:cs="Times New Roman"/>
          <w:color w:val="000000"/>
          <w:sz w:val="24"/>
          <w:szCs w:val="24"/>
        </w:rPr>
        <w:t>several</w:t>
      </w:r>
      <w:ins w:id="872" w:author="Author">
        <w:r w:rsidRPr="008057FC">
          <w:rPr>
            <w:rFonts w:ascii="Times New Roman" w:eastAsia="Calibri" w:hAnsi="Times New Roman" w:cs="Times New Roman"/>
            <w:color w:val="000000"/>
            <w:sz w:val="24"/>
            <w:szCs w:val="24"/>
          </w:rPr>
          <w:t xml:space="preserve"> months. That shows that the owner trusted you enough to help get you a room. Your current address is a Chinatown post office box. May I ask why?"</w:t>
        </w:r>
      </w:ins>
    </w:p>
    <w:p w14:paraId="6A473521" w14:textId="77777777" w:rsidR="005F56D3" w:rsidRPr="008057FC" w:rsidRDefault="005F56D3" w:rsidP="000B5256">
      <w:pPr>
        <w:widowControl w:val="0"/>
        <w:spacing w:after="0" w:line="360" w:lineRule="auto"/>
        <w:ind w:firstLine="288"/>
        <w:contextualSpacing/>
        <w:rPr>
          <w:ins w:id="873" w:author="Author"/>
          <w:rFonts w:ascii="Times New Roman" w:eastAsia="Calibri" w:hAnsi="Times New Roman" w:cs="Times New Roman"/>
          <w:color w:val="000000"/>
          <w:sz w:val="24"/>
          <w:szCs w:val="24"/>
        </w:rPr>
      </w:pPr>
      <w:ins w:id="874" w:author="Author">
        <w:r w:rsidRPr="008057FC">
          <w:rPr>
            <w:rFonts w:ascii="Times New Roman" w:eastAsia="Calibri" w:hAnsi="Times New Roman" w:cs="Times New Roman"/>
            <w:color w:val="000000"/>
            <w:sz w:val="24"/>
            <w:szCs w:val="24"/>
          </w:rPr>
          <w:t>Now I was nervous. My answer could be a deal-breaker.</w:t>
        </w:r>
      </w:ins>
    </w:p>
    <w:p w14:paraId="48CE1CC9" w14:textId="77777777" w:rsidR="005F56D3" w:rsidRPr="008057FC" w:rsidRDefault="005F56D3" w:rsidP="000B5256">
      <w:pPr>
        <w:widowControl w:val="0"/>
        <w:spacing w:after="0" w:line="360" w:lineRule="auto"/>
        <w:ind w:firstLine="288"/>
        <w:contextualSpacing/>
        <w:rPr>
          <w:ins w:id="875" w:author="Author"/>
          <w:rFonts w:ascii="Times New Roman" w:eastAsia="Calibri" w:hAnsi="Times New Roman" w:cs="Times New Roman"/>
          <w:color w:val="000000"/>
          <w:sz w:val="24"/>
          <w:szCs w:val="24"/>
        </w:rPr>
      </w:pPr>
    </w:p>
    <w:p w14:paraId="26333725" w14:textId="77777777" w:rsidR="005F56D3" w:rsidRPr="008057FC" w:rsidRDefault="005F56D3" w:rsidP="000B5256">
      <w:pPr>
        <w:widowControl w:val="0"/>
        <w:spacing w:after="0" w:line="360" w:lineRule="auto"/>
        <w:ind w:left="720" w:right="576"/>
        <w:contextualSpacing/>
        <w:rPr>
          <w:ins w:id="876" w:author="Author"/>
          <w:rFonts w:ascii="Times New Roman" w:eastAsia="Calibri" w:hAnsi="Times New Roman" w:cs="Times New Roman"/>
          <w:i/>
          <w:iCs/>
          <w:color w:val="000000"/>
          <w:sz w:val="24"/>
          <w:szCs w:val="24"/>
        </w:rPr>
      </w:pPr>
      <w:ins w:id="877" w:author="Author">
        <w:r w:rsidRPr="008057FC">
          <w:rPr>
            <w:rFonts w:ascii="Times New Roman" w:eastAsia="Calibri" w:hAnsi="Times New Roman" w:cs="Times New Roman"/>
            <w:i/>
            <w:iCs/>
            <w:color w:val="000000"/>
            <w:sz w:val="24"/>
            <w:szCs w:val="24"/>
          </w:rPr>
          <w:t>"My safety requires that I keep my actual address secret."</w:t>
        </w:r>
      </w:ins>
    </w:p>
    <w:p w14:paraId="15D73E0B" w14:textId="77777777" w:rsidR="005F56D3" w:rsidRPr="008057FC" w:rsidRDefault="005F56D3" w:rsidP="000B5256">
      <w:pPr>
        <w:widowControl w:val="0"/>
        <w:spacing w:after="0" w:line="360" w:lineRule="auto"/>
        <w:ind w:firstLine="288"/>
        <w:contextualSpacing/>
        <w:rPr>
          <w:ins w:id="878" w:author="Author"/>
          <w:rFonts w:ascii="Times New Roman" w:eastAsia="Calibri" w:hAnsi="Times New Roman" w:cs="Times New Roman"/>
          <w:color w:val="000000"/>
          <w:sz w:val="24"/>
          <w:szCs w:val="24"/>
        </w:rPr>
      </w:pPr>
    </w:p>
    <w:p w14:paraId="7D73D6ED" w14:textId="77777777" w:rsidR="005F56D3" w:rsidRPr="008057FC" w:rsidRDefault="005F56D3" w:rsidP="000B5256">
      <w:pPr>
        <w:widowControl w:val="0"/>
        <w:spacing w:after="0" w:line="360" w:lineRule="auto"/>
        <w:ind w:firstLine="288"/>
        <w:contextualSpacing/>
        <w:rPr>
          <w:ins w:id="879" w:author="Author"/>
          <w:rFonts w:ascii="Times New Roman" w:eastAsia="Calibri" w:hAnsi="Times New Roman" w:cs="Times New Roman"/>
          <w:color w:val="000000"/>
          <w:sz w:val="24"/>
          <w:szCs w:val="24"/>
        </w:rPr>
      </w:pPr>
      <w:ins w:id="880" w:author="Author">
        <w:r w:rsidRPr="008057FC">
          <w:rPr>
            <w:rFonts w:ascii="Times New Roman" w:eastAsia="Calibri" w:hAnsi="Times New Roman" w:cs="Times New Roman"/>
            <w:color w:val="000000"/>
            <w:sz w:val="24"/>
            <w:szCs w:val="24"/>
          </w:rPr>
          <w:t>"I don't understand, Jane," Colby said.</w:t>
        </w:r>
      </w:ins>
    </w:p>
    <w:p w14:paraId="6009455F" w14:textId="77777777" w:rsidR="005F56D3" w:rsidRPr="008057FC" w:rsidRDefault="005F56D3" w:rsidP="000B5256">
      <w:pPr>
        <w:widowControl w:val="0"/>
        <w:spacing w:after="0" w:line="360" w:lineRule="auto"/>
        <w:ind w:firstLine="288"/>
        <w:contextualSpacing/>
        <w:rPr>
          <w:ins w:id="881" w:author="Author"/>
          <w:rFonts w:ascii="Times New Roman" w:eastAsia="Calibri" w:hAnsi="Times New Roman" w:cs="Times New Roman"/>
          <w:color w:val="000000"/>
          <w:sz w:val="24"/>
          <w:szCs w:val="24"/>
        </w:rPr>
      </w:pPr>
      <w:ins w:id="882" w:author="Author">
        <w:r w:rsidRPr="008057FC">
          <w:rPr>
            <w:rFonts w:ascii="Times New Roman" w:eastAsia="Calibri" w:hAnsi="Times New Roman" w:cs="Times New Roman"/>
            <w:color w:val="000000"/>
            <w:sz w:val="24"/>
            <w:szCs w:val="24"/>
          </w:rPr>
          <w:t>Tillie Cottrel leaned towards her husband, touched his forearm, and looked at me.</w:t>
        </w:r>
      </w:ins>
    </w:p>
    <w:p w14:paraId="5EB73057" w14:textId="77777777" w:rsidR="005F56D3" w:rsidRPr="008057FC" w:rsidRDefault="005F56D3" w:rsidP="000B5256">
      <w:pPr>
        <w:widowControl w:val="0"/>
        <w:spacing w:after="0" w:line="360" w:lineRule="auto"/>
        <w:ind w:firstLine="288"/>
        <w:contextualSpacing/>
        <w:rPr>
          <w:ins w:id="883" w:author="Author"/>
          <w:rFonts w:ascii="Times New Roman" w:eastAsia="Calibri" w:hAnsi="Times New Roman" w:cs="Times New Roman"/>
          <w:color w:val="000000"/>
          <w:sz w:val="24"/>
          <w:szCs w:val="24"/>
        </w:rPr>
      </w:pPr>
      <w:ins w:id="884" w:author="Author">
        <w:r w:rsidRPr="008057FC">
          <w:rPr>
            <w:rFonts w:ascii="Times New Roman" w:eastAsia="Calibri" w:hAnsi="Times New Roman" w:cs="Times New Roman"/>
            <w:color w:val="000000"/>
            <w:sz w:val="24"/>
            <w:szCs w:val="24"/>
          </w:rPr>
          <w:t>"Who hurt you, Jane?"</w:t>
        </w:r>
      </w:ins>
    </w:p>
    <w:p w14:paraId="34C669D9" w14:textId="77777777" w:rsidR="005F56D3" w:rsidRPr="008057FC" w:rsidRDefault="005F56D3" w:rsidP="000B5256">
      <w:pPr>
        <w:widowControl w:val="0"/>
        <w:spacing w:after="0" w:line="360" w:lineRule="auto"/>
        <w:ind w:firstLine="288"/>
        <w:contextualSpacing/>
        <w:rPr>
          <w:ins w:id="885" w:author="Author"/>
          <w:rFonts w:ascii="Times New Roman" w:eastAsia="Calibri" w:hAnsi="Times New Roman" w:cs="Times New Roman"/>
          <w:i/>
          <w:iCs/>
          <w:color w:val="000000"/>
          <w:sz w:val="24"/>
          <w:szCs w:val="24"/>
        </w:rPr>
      </w:pPr>
      <w:ins w:id="886" w:author="Author">
        <w:r w:rsidRPr="008057FC">
          <w:rPr>
            <w:rFonts w:ascii="Times New Roman" w:eastAsia="Calibri" w:hAnsi="Times New Roman" w:cs="Times New Roman"/>
            <w:color w:val="000000"/>
            <w:sz w:val="24"/>
            <w:szCs w:val="24"/>
          </w:rPr>
          <w:t xml:space="preserve">My mouth went dry, </w:t>
        </w:r>
        <w:proofErr w:type="gramStart"/>
        <w:r w:rsidRPr="008057FC">
          <w:rPr>
            <w:rFonts w:ascii="Times New Roman" w:eastAsia="Calibri" w:hAnsi="Times New Roman" w:cs="Times New Roman"/>
            <w:color w:val="000000"/>
            <w:sz w:val="24"/>
            <w:szCs w:val="24"/>
          </w:rPr>
          <w:t>a nervous</w:t>
        </w:r>
        <w:proofErr w:type="gramEnd"/>
        <w:r w:rsidRPr="008057FC">
          <w:rPr>
            <w:rFonts w:ascii="Times New Roman" w:eastAsia="Calibri" w:hAnsi="Times New Roman" w:cs="Times New Roman"/>
            <w:color w:val="000000"/>
            <w:sz w:val="24"/>
            <w:szCs w:val="24"/>
          </w:rPr>
          <w:t xml:space="preserve"> reaction to stress. I guessed that it was time for the truth.</w:t>
        </w:r>
      </w:ins>
    </w:p>
    <w:p w14:paraId="3AD7876B" w14:textId="77777777" w:rsidR="005F56D3" w:rsidRPr="008057FC" w:rsidRDefault="005F56D3" w:rsidP="000B5256">
      <w:pPr>
        <w:widowControl w:val="0"/>
        <w:spacing w:after="0" w:line="360" w:lineRule="auto"/>
        <w:ind w:firstLine="288"/>
        <w:contextualSpacing/>
        <w:rPr>
          <w:ins w:id="887" w:author="Author"/>
          <w:rFonts w:ascii="Times New Roman" w:eastAsia="Calibri" w:hAnsi="Times New Roman" w:cs="Times New Roman"/>
          <w:color w:val="000000"/>
          <w:sz w:val="24"/>
          <w:szCs w:val="24"/>
        </w:rPr>
      </w:pPr>
    </w:p>
    <w:p w14:paraId="7972E8B0" w14:textId="77777777" w:rsidR="005F56D3" w:rsidRPr="008057FC" w:rsidRDefault="005F56D3" w:rsidP="000B5256">
      <w:pPr>
        <w:widowControl w:val="0"/>
        <w:spacing w:after="0" w:line="360" w:lineRule="auto"/>
        <w:ind w:left="720" w:right="576"/>
        <w:contextualSpacing/>
        <w:rPr>
          <w:ins w:id="888" w:author="Author"/>
          <w:rFonts w:ascii="Times New Roman" w:eastAsia="Calibri" w:hAnsi="Times New Roman" w:cs="Times New Roman"/>
          <w:i/>
          <w:iCs/>
          <w:color w:val="000000"/>
          <w:sz w:val="24"/>
          <w:szCs w:val="24"/>
        </w:rPr>
      </w:pPr>
      <w:ins w:id="889" w:author="Author">
        <w:r w:rsidRPr="008057FC">
          <w:rPr>
            <w:rFonts w:ascii="Times New Roman" w:eastAsia="Calibri" w:hAnsi="Times New Roman" w:cs="Times New Roman"/>
            <w:i/>
            <w:iCs/>
            <w:color w:val="000000"/>
            <w:sz w:val="24"/>
            <w:szCs w:val="24"/>
          </w:rPr>
          <w:t>"I was abducted outside the diner by three men who drove me to a warehouse somewhere. Eleven men gang-raped and mutilated me that night, then dumped me on a Chicago street like yesterday's garbage."</w:t>
        </w:r>
      </w:ins>
    </w:p>
    <w:p w14:paraId="48559974" w14:textId="77777777" w:rsidR="005F56D3" w:rsidRPr="008057FC" w:rsidRDefault="005F56D3" w:rsidP="000B5256">
      <w:pPr>
        <w:widowControl w:val="0"/>
        <w:spacing w:after="0" w:line="360" w:lineRule="auto"/>
        <w:ind w:firstLine="288"/>
        <w:contextualSpacing/>
        <w:rPr>
          <w:ins w:id="890" w:author="Author"/>
          <w:rFonts w:ascii="Times New Roman" w:eastAsia="Calibri" w:hAnsi="Times New Roman" w:cs="Times New Roman"/>
          <w:color w:val="000000"/>
          <w:sz w:val="24"/>
          <w:szCs w:val="24"/>
        </w:rPr>
      </w:pPr>
    </w:p>
    <w:p w14:paraId="16ECD82D" w14:textId="77777777" w:rsidR="005F56D3" w:rsidRPr="008057FC" w:rsidRDefault="005F56D3" w:rsidP="000B5256">
      <w:pPr>
        <w:widowControl w:val="0"/>
        <w:spacing w:after="0" w:line="360" w:lineRule="auto"/>
        <w:ind w:firstLine="288"/>
        <w:contextualSpacing/>
        <w:rPr>
          <w:ins w:id="891" w:author="Author"/>
          <w:rFonts w:ascii="Times New Roman" w:eastAsia="Calibri" w:hAnsi="Times New Roman" w:cs="Times New Roman"/>
          <w:color w:val="000000"/>
          <w:sz w:val="24"/>
          <w:szCs w:val="24"/>
        </w:rPr>
      </w:pPr>
      <w:ins w:id="892" w:author="Author">
        <w:r w:rsidRPr="008057FC">
          <w:rPr>
            <w:rFonts w:ascii="Times New Roman" w:eastAsia="Calibri" w:hAnsi="Times New Roman" w:cs="Times New Roman"/>
            <w:color w:val="000000"/>
            <w:sz w:val="24"/>
            <w:szCs w:val="24"/>
          </w:rPr>
          <w:lastRenderedPageBreak/>
          <w:t>"Did you go to the police?" she asked.</w:t>
        </w:r>
      </w:ins>
    </w:p>
    <w:p w14:paraId="172DF271" w14:textId="77777777" w:rsidR="005F56D3" w:rsidRPr="008057FC" w:rsidRDefault="005F56D3" w:rsidP="000B5256">
      <w:pPr>
        <w:widowControl w:val="0"/>
        <w:spacing w:after="0" w:line="360" w:lineRule="auto"/>
        <w:ind w:firstLine="288"/>
        <w:contextualSpacing/>
        <w:rPr>
          <w:ins w:id="893" w:author="Author"/>
          <w:rFonts w:ascii="Times New Roman" w:eastAsia="Calibri" w:hAnsi="Times New Roman" w:cs="Times New Roman"/>
          <w:color w:val="000000"/>
          <w:sz w:val="24"/>
          <w:szCs w:val="24"/>
        </w:rPr>
      </w:pPr>
    </w:p>
    <w:p w14:paraId="58BAA673" w14:textId="77777777" w:rsidR="005F56D3" w:rsidRPr="008057FC" w:rsidRDefault="005F56D3" w:rsidP="000B5256">
      <w:pPr>
        <w:widowControl w:val="0"/>
        <w:spacing w:after="0" w:line="360" w:lineRule="auto"/>
        <w:ind w:left="720" w:right="576"/>
        <w:contextualSpacing/>
        <w:rPr>
          <w:ins w:id="894" w:author="Author"/>
          <w:rFonts w:ascii="Times New Roman" w:eastAsia="Calibri" w:hAnsi="Times New Roman" w:cs="Times New Roman"/>
          <w:i/>
          <w:iCs/>
          <w:color w:val="000000"/>
          <w:sz w:val="24"/>
          <w:szCs w:val="24"/>
        </w:rPr>
      </w:pPr>
      <w:ins w:id="895" w:author="Author">
        <w:r w:rsidRPr="008057FC">
          <w:rPr>
            <w:rFonts w:ascii="Times New Roman" w:eastAsia="Calibri" w:hAnsi="Times New Roman" w:cs="Times New Roman"/>
            <w:i/>
            <w:iCs/>
            <w:color w:val="000000"/>
            <w:sz w:val="24"/>
            <w:szCs w:val="24"/>
          </w:rPr>
          <w:t>"Why should I? How much effort will they make for a voiceless outcast, a refugee from an institution for half-</w:t>
        </w:r>
        <w:proofErr w:type="gramStart"/>
        <w:r w:rsidRPr="008057FC">
          <w:rPr>
            <w:rFonts w:ascii="Times New Roman" w:eastAsia="Calibri" w:hAnsi="Times New Roman" w:cs="Times New Roman"/>
            <w:i/>
            <w:iCs/>
            <w:color w:val="000000"/>
            <w:sz w:val="24"/>
            <w:szCs w:val="24"/>
          </w:rPr>
          <w:t>wits</w:t>
        </w:r>
        <w:proofErr w:type="gramEnd"/>
        <w:r w:rsidRPr="008057FC">
          <w:rPr>
            <w:rFonts w:ascii="Times New Roman" w:eastAsia="Calibri" w:hAnsi="Times New Roman" w:cs="Times New Roman"/>
            <w:i/>
            <w:iCs/>
            <w:color w:val="000000"/>
            <w:sz w:val="24"/>
            <w:szCs w:val="24"/>
          </w:rPr>
          <w:t xml:space="preserve">? My rapists were Albanian mobsters. What if they </w:t>
        </w:r>
      </w:ins>
      <w:r w:rsidRPr="008057FC">
        <w:rPr>
          <w:rFonts w:ascii="Times New Roman" w:eastAsia="Calibri" w:hAnsi="Times New Roman" w:cs="Times New Roman"/>
          <w:i/>
          <w:iCs/>
          <w:color w:val="000000"/>
          <w:sz w:val="24"/>
          <w:szCs w:val="24"/>
        </w:rPr>
        <w:t>had</w:t>
      </w:r>
      <w:ins w:id="896" w:author="Author">
        <w:r w:rsidRPr="008057FC">
          <w:rPr>
            <w:rFonts w:ascii="Times New Roman" w:eastAsia="Calibri" w:hAnsi="Times New Roman" w:cs="Times New Roman"/>
            <w:i/>
            <w:iCs/>
            <w:color w:val="000000"/>
            <w:sz w:val="24"/>
            <w:szCs w:val="24"/>
          </w:rPr>
          <w:t xml:space="preserve"> the Chicago Police Force paid off? I'm not an idiot!"</w:t>
        </w:r>
      </w:ins>
    </w:p>
    <w:p w14:paraId="0B907BF9" w14:textId="77777777" w:rsidR="005F56D3" w:rsidRPr="008057FC" w:rsidRDefault="005F56D3" w:rsidP="000B5256">
      <w:pPr>
        <w:widowControl w:val="0"/>
        <w:spacing w:after="0" w:line="360" w:lineRule="auto"/>
        <w:ind w:firstLine="288"/>
        <w:contextualSpacing/>
        <w:rPr>
          <w:ins w:id="897" w:author="Author"/>
          <w:rFonts w:ascii="Times New Roman" w:eastAsia="Calibri" w:hAnsi="Times New Roman" w:cs="Times New Roman"/>
          <w:color w:val="000000"/>
          <w:sz w:val="24"/>
          <w:szCs w:val="24"/>
        </w:rPr>
      </w:pPr>
    </w:p>
    <w:p w14:paraId="40F0AC0A" w14:textId="77777777" w:rsidR="005F56D3" w:rsidRPr="008057FC" w:rsidRDefault="005F56D3" w:rsidP="000B5256">
      <w:pPr>
        <w:widowControl w:val="0"/>
        <w:spacing w:after="0" w:line="360" w:lineRule="auto"/>
        <w:ind w:firstLine="288"/>
        <w:contextualSpacing/>
        <w:rPr>
          <w:ins w:id="898" w:author="Author"/>
          <w:rFonts w:ascii="Times New Roman" w:eastAsia="Calibri" w:hAnsi="Times New Roman" w:cs="Times New Roman"/>
          <w:color w:val="000000"/>
          <w:sz w:val="24"/>
          <w:szCs w:val="24"/>
        </w:rPr>
      </w:pPr>
      <w:ins w:id="899" w:author="Author">
        <w:r w:rsidRPr="008057FC">
          <w:rPr>
            <w:rFonts w:ascii="Times New Roman" w:eastAsia="Calibri" w:hAnsi="Times New Roman" w:cs="Times New Roman"/>
            <w:color w:val="000000"/>
            <w:sz w:val="24"/>
            <w:szCs w:val="24"/>
          </w:rPr>
          <w:t xml:space="preserve">"No one is saying that you're an idiot, Jane. </w:t>
        </w:r>
        <w:proofErr w:type="gramStart"/>
        <w:r w:rsidRPr="008057FC">
          <w:rPr>
            <w:rFonts w:ascii="Times New Roman" w:eastAsia="Calibri" w:hAnsi="Times New Roman" w:cs="Times New Roman"/>
            <w:color w:val="000000"/>
            <w:sz w:val="24"/>
            <w:szCs w:val="24"/>
          </w:rPr>
          <w:t>To</w:t>
        </w:r>
        <w:proofErr w:type="gramEnd"/>
        <w:r w:rsidRPr="008057FC">
          <w:rPr>
            <w:rFonts w:ascii="Times New Roman" w:eastAsia="Calibri" w:hAnsi="Times New Roman" w:cs="Times New Roman"/>
            <w:color w:val="000000"/>
            <w:sz w:val="24"/>
            <w:szCs w:val="24"/>
          </w:rPr>
          <w:t xml:space="preserve"> the contrary, you appear to be intellectually brilliant," Tillie said.</w:t>
        </w:r>
      </w:ins>
    </w:p>
    <w:p w14:paraId="6C04D864" w14:textId="77777777" w:rsidR="005F56D3" w:rsidRPr="008057FC" w:rsidRDefault="005F56D3" w:rsidP="000B5256">
      <w:pPr>
        <w:widowControl w:val="0"/>
        <w:spacing w:after="0" w:line="360" w:lineRule="auto"/>
        <w:ind w:firstLine="288"/>
        <w:contextualSpacing/>
        <w:rPr>
          <w:ins w:id="900" w:author="Author"/>
          <w:rFonts w:ascii="Times New Roman" w:eastAsia="Calibri" w:hAnsi="Times New Roman" w:cs="Times New Roman"/>
          <w:color w:val="000000"/>
          <w:sz w:val="24"/>
          <w:szCs w:val="24"/>
        </w:rPr>
      </w:pPr>
      <w:ins w:id="901" w:author="Author">
        <w:r w:rsidRPr="008057FC">
          <w:rPr>
            <w:rFonts w:ascii="Times New Roman" w:eastAsia="Calibri" w:hAnsi="Times New Roman" w:cs="Times New Roman"/>
            <w:color w:val="000000"/>
            <w:sz w:val="24"/>
            <w:szCs w:val="24"/>
          </w:rPr>
          <w:t>I stood up, leaned over his desk, and unhooked my Internet analyzer. Stuffing it into my canvas bag, I typed one last time.</w:t>
        </w:r>
      </w:ins>
    </w:p>
    <w:p w14:paraId="10EE6F97" w14:textId="77777777" w:rsidR="005F56D3" w:rsidRPr="008057FC" w:rsidRDefault="005F56D3" w:rsidP="000B5256">
      <w:pPr>
        <w:widowControl w:val="0"/>
        <w:spacing w:after="0" w:line="360" w:lineRule="auto"/>
        <w:ind w:firstLine="288"/>
        <w:contextualSpacing/>
        <w:rPr>
          <w:ins w:id="902" w:author="Author"/>
          <w:rFonts w:ascii="Times New Roman" w:eastAsia="Calibri" w:hAnsi="Times New Roman" w:cs="Times New Roman"/>
          <w:color w:val="000000"/>
          <w:sz w:val="24"/>
          <w:szCs w:val="24"/>
        </w:rPr>
      </w:pPr>
    </w:p>
    <w:p w14:paraId="263B9FB1" w14:textId="77777777" w:rsidR="005F56D3" w:rsidRPr="008057FC" w:rsidRDefault="005F56D3" w:rsidP="000B5256">
      <w:pPr>
        <w:widowControl w:val="0"/>
        <w:spacing w:after="0" w:line="360" w:lineRule="auto"/>
        <w:ind w:left="720" w:right="576"/>
        <w:contextualSpacing/>
        <w:rPr>
          <w:ins w:id="903" w:author="Author"/>
          <w:rFonts w:ascii="Times New Roman" w:eastAsia="Calibri" w:hAnsi="Times New Roman" w:cs="Times New Roman"/>
          <w:i/>
          <w:iCs/>
          <w:color w:val="000000"/>
          <w:sz w:val="24"/>
          <w:szCs w:val="24"/>
        </w:rPr>
      </w:pPr>
      <w:ins w:id="904" w:author="Author">
        <w:r w:rsidRPr="008057FC">
          <w:rPr>
            <w:rFonts w:ascii="Times New Roman" w:eastAsia="Calibri" w:hAnsi="Times New Roman" w:cs="Times New Roman"/>
            <w:i/>
            <w:iCs/>
            <w:color w:val="000000"/>
            <w:sz w:val="24"/>
            <w:szCs w:val="24"/>
          </w:rPr>
          <w:t>"I have wasted your time and mine. I have too much baggage for nice people like you. I'll try to sell my services to one of those Internet coding farms. Maybe I can make enough eventually to start my own business. I don't see how It could work here. You have been kind to me, and I appreciate it. I'll show myself out."</w:t>
        </w:r>
      </w:ins>
    </w:p>
    <w:p w14:paraId="586A06BE" w14:textId="77777777" w:rsidR="005F56D3" w:rsidRPr="008057FC" w:rsidRDefault="005F56D3" w:rsidP="000B5256">
      <w:pPr>
        <w:widowControl w:val="0"/>
        <w:spacing w:after="0" w:line="360" w:lineRule="auto"/>
        <w:ind w:firstLine="288"/>
        <w:contextualSpacing/>
        <w:rPr>
          <w:ins w:id="905" w:author="Author"/>
          <w:rFonts w:ascii="Times New Roman" w:eastAsia="Calibri" w:hAnsi="Times New Roman" w:cs="Times New Roman"/>
          <w:color w:val="000000"/>
          <w:sz w:val="24"/>
          <w:szCs w:val="24"/>
        </w:rPr>
      </w:pPr>
    </w:p>
    <w:p w14:paraId="76917EC3" w14:textId="77777777" w:rsidR="005F56D3" w:rsidRPr="008057FC" w:rsidRDefault="005F56D3" w:rsidP="000B5256">
      <w:pPr>
        <w:widowControl w:val="0"/>
        <w:spacing w:after="0" w:line="360" w:lineRule="auto"/>
        <w:ind w:firstLine="288"/>
        <w:contextualSpacing/>
        <w:rPr>
          <w:ins w:id="906" w:author="Author"/>
          <w:rFonts w:ascii="Times New Roman" w:eastAsia="Calibri" w:hAnsi="Times New Roman" w:cs="Times New Roman"/>
          <w:color w:val="000000"/>
          <w:sz w:val="24"/>
          <w:szCs w:val="24"/>
        </w:rPr>
      </w:pPr>
      <w:ins w:id="907" w:author="Author">
        <w:r w:rsidRPr="008057FC">
          <w:rPr>
            <w:rFonts w:ascii="Times New Roman" w:eastAsia="Calibri" w:hAnsi="Times New Roman" w:cs="Times New Roman"/>
            <w:color w:val="000000"/>
            <w:sz w:val="24"/>
            <w:szCs w:val="24"/>
          </w:rPr>
          <w:t>I stood up and headed for the door. Colby Cottrel rushed from his desk and met me by the door.</w:t>
        </w:r>
      </w:ins>
    </w:p>
    <w:p w14:paraId="46B8F394" w14:textId="77777777" w:rsidR="005F56D3" w:rsidRPr="008057FC" w:rsidRDefault="005F56D3" w:rsidP="000B5256">
      <w:pPr>
        <w:widowControl w:val="0"/>
        <w:spacing w:after="0" w:line="360" w:lineRule="auto"/>
        <w:ind w:firstLine="288"/>
        <w:contextualSpacing/>
        <w:rPr>
          <w:ins w:id="908" w:author="Author"/>
          <w:rFonts w:ascii="Times New Roman" w:eastAsia="Calibri" w:hAnsi="Times New Roman" w:cs="Times New Roman"/>
          <w:color w:val="000000"/>
          <w:sz w:val="24"/>
          <w:szCs w:val="24"/>
        </w:rPr>
      </w:pPr>
      <w:ins w:id="909" w:author="Author">
        <w:r w:rsidRPr="008057FC">
          <w:rPr>
            <w:rFonts w:ascii="Times New Roman" w:eastAsia="Calibri" w:hAnsi="Times New Roman" w:cs="Times New Roman"/>
            <w:color w:val="000000"/>
            <w:sz w:val="24"/>
            <w:szCs w:val="24"/>
          </w:rPr>
          <w:t>"Jane, please return to your seat. I gave you a chance. Now give Tillie and me a chance."</w:t>
        </w:r>
      </w:ins>
    </w:p>
    <w:p w14:paraId="40654E9B" w14:textId="77777777" w:rsidR="005F56D3" w:rsidRPr="008057FC" w:rsidRDefault="005F56D3" w:rsidP="000B5256">
      <w:pPr>
        <w:widowControl w:val="0"/>
        <w:spacing w:after="0" w:line="360" w:lineRule="auto"/>
        <w:ind w:firstLine="288"/>
        <w:contextualSpacing/>
        <w:rPr>
          <w:ins w:id="910" w:author="Author"/>
          <w:rFonts w:ascii="Times New Roman" w:eastAsia="Calibri" w:hAnsi="Times New Roman" w:cs="Times New Roman"/>
          <w:color w:val="000000"/>
          <w:sz w:val="24"/>
          <w:szCs w:val="24"/>
        </w:rPr>
      </w:pPr>
      <w:ins w:id="911" w:author="Author">
        <w:r w:rsidRPr="008057FC">
          <w:rPr>
            <w:rFonts w:ascii="Times New Roman" w:eastAsia="Calibri" w:hAnsi="Times New Roman" w:cs="Times New Roman"/>
            <w:color w:val="000000"/>
            <w:sz w:val="24"/>
            <w:szCs w:val="24"/>
          </w:rPr>
          <w:t>I wasn't smiling. I guess I looked suspicious. Nonetheless, I returned to my seat and fetched my iPad.</w:t>
        </w:r>
      </w:ins>
    </w:p>
    <w:p w14:paraId="098561FC" w14:textId="77777777" w:rsidR="005F56D3" w:rsidRPr="008057FC" w:rsidRDefault="005F56D3" w:rsidP="000B5256">
      <w:pPr>
        <w:widowControl w:val="0"/>
        <w:spacing w:after="0" w:line="360" w:lineRule="auto"/>
        <w:ind w:firstLine="288"/>
        <w:contextualSpacing/>
        <w:rPr>
          <w:ins w:id="912" w:author="Author"/>
          <w:rFonts w:ascii="Times New Roman" w:eastAsia="Calibri" w:hAnsi="Times New Roman" w:cs="Times New Roman"/>
          <w:color w:val="000000"/>
          <w:sz w:val="24"/>
          <w:szCs w:val="24"/>
        </w:rPr>
      </w:pPr>
      <w:ins w:id="913" w:author="Author">
        <w:r w:rsidRPr="008057FC">
          <w:rPr>
            <w:rFonts w:ascii="Times New Roman" w:eastAsia="Calibri" w:hAnsi="Times New Roman" w:cs="Times New Roman"/>
            <w:color w:val="000000"/>
            <w:sz w:val="24"/>
            <w:szCs w:val="24"/>
          </w:rPr>
          <w:lastRenderedPageBreak/>
          <w:t>"Tillie," Colby said, "tell her."</w:t>
        </w:r>
      </w:ins>
    </w:p>
    <w:p w14:paraId="5D0CB392" w14:textId="77777777" w:rsidR="005F56D3" w:rsidRPr="008057FC" w:rsidRDefault="005F56D3" w:rsidP="000B5256">
      <w:pPr>
        <w:widowControl w:val="0"/>
        <w:spacing w:after="0" w:line="360" w:lineRule="auto"/>
        <w:ind w:firstLine="288"/>
        <w:contextualSpacing/>
        <w:rPr>
          <w:ins w:id="914" w:author="Author"/>
          <w:rFonts w:ascii="Times New Roman" w:eastAsia="Calibri" w:hAnsi="Times New Roman" w:cs="Times New Roman"/>
          <w:color w:val="000000"/>
          <w:sz w:val="24"/>
          <w:szCs w:val="24"/>
        </w:rPr>
      </w:pPr>
      <w:ins w:id="915" w:author="Author">
        <w:r w:rsidRPr="008057FC">
          <w:rPr>
            <w:rFonts w:ascii="Times New Roman" w:eastAsia="Calibri" w:hAnsi="Times New Roman" w:cs="Times New Roman"/>
            <w:color w:val="000000"/>
            <w:sz w:val="24"/>
            <w:szCs w:val="24"/>
          </w:rPr>
          <w:t>She turned to me, eyes glistening</w:t>
        </w:r>
      </w:ins>
      <w:r w:rsidRPr="008057FC">
        <w:rPr>
          <w:rFonts w:ascii="Times New Roman" w:eastAsia="Calibri" w:hAnsi="Times New Roman" w:cs="Times New Roman"/>
          <w:color w:val="000000"/>
          <w:sz w:val="24"/>
          <w:szCs w:val="24"/>
        </w:rPr>
        <w:t>.</w:t>
      </w:r>
    </w:p>
    <w:p w14:paraId="4B51DCA1" w14:textId="77777777" w:rsidR="005F56D3" w:rsidRPr="008057FC" w:rsidRDefault="005F56D3" w:rsidP="000B5256">
      <w:pPr>
        <w:widowControl w:val="0"/>
        <w:spacing w:after="0" w:line="360" w:lineRule="auto"/>
        <w:ind w:firstLine="288"/>
        <w:contextualSpacing/>
        <w:rPr>
          <w:ins w:id="916" w:author="Author"/>
          <w:rFonts w:ascii="Times New Roman" w:eastAsia="Calibri" w:hAnsi="Times New Roman" w:cs="Times New Roman"/>
          <w:color w:val="000000"/>
          <w:sz w:val="24"/>
          <w:szCs w:val="24"/>
        </w:rPr>
      </w:pPr>
      <w:ins w:id="917" w:author="Author">
        <w:r w:rsidRPr="008057FC">
          <w:rPr>
            <w:rFonts w:ascii="Times New Roman" w:eastAsia="Calibri" w:hAnsi="Times New Roman" w:cs="Times New Roman"/>
            <w:color w:val="000000"/>
            <w:sz w:val="24"/>
            <w:szCs w:val="24"/>
          </w:rPr>
          <w:t xml:space="preserve"> "Jane, when I was a sophomore at Ohio State, my roommates talked me into attending a fraternity party. I was reluctant, but it was a Saturday night, and I didn't want to be a </w:t>
        </w:r>
        <w:proofErr w:type="gramStart"/>
        <w:r w:rsidRPr="008057FC">
          <w:rPr>
            <w:rFonts w:ascii="Times New Roman" w:eastAsia="Calibri" w:hAnsi="Times New Roman" w:cs="Times New Roman"/>
            <w:color w:val="000000"/>
            <w:sz w:val="24"/>
            <w:szCs w:val="24"/>
          </w:rPr>
          <w:t>spoilsport</w:t>
        </w:r>
        <w:proofErr w:type="gramEnd"/>
        <w:r w:rsidRPr="008057FC">
          <w:rPr>
            <w:rFonts w:ascii="Times New Roman" w:eastAsia="Calibri" w:hAnsi="Times New Roman" w:cs="Times New Roman"/>
            <w:color w:val="000000"/>
            <w:sz w:val="24"/>
            <w:szCs w:val="24"/>
          </w:rPr>
          <w:t xml:space="preserve">. I didn't get drunk, but I was a little tipsy. One of the frat boys struck up a conversation with me about contemporary music. He said that he had a fabulous vinyl record collection in his room. I stupidly followed him up the stairs. Once in the bedroom, another boy came in, and they started </w:t>
        </w:r>
      </w:ins>
      <w:r w:rsidRPr="008057FC">
        <w:rPr>
          <w:rFonts w:ascii="Times New Roman" w:eastAsia="Calibri" w:hAnsi="Times New Roman" w:cs="Times New Roman"/>
          <w:color w:val="000000"/>
          <w:sz w:val="24"/>
          <w:szCs w:val="24"/>
        </w:rPr>
        <w:t>pawing at</w:t>
      </w:r>
      <w:ins w:id="918" w:author="Author">
        <w:r w:rsidRPr="008057FC">
          <w:rPr>
            <w:rFonts w:ascii="Times New Roman" w:eastAsia="Calibri" w:hAnsi="Times New Roman" w:cs="Times New Roman"/>
            <w:color w:val="000000"/>
            <w:sz w:val="24"/>
            <w:szCs w:val="24"/>
          </w:rPr>
          <w:t xml:space="preserve"> me, trying to kiss me. I resisted, but they were too strong for me. Removing my clothes, they raped me. After they left, I dressed and fled the house. I went to the campus police and told them what had happened. The Columbus police got involved and took me to a clinic that had a rape kit. I picked out the two boys from photographs of that fraternity's residents. The DNA matched, and the police arrested both boys. It went to a preliminary hearing where the boys claimed it was consensual and produced a couple of witnesses who </w:t>
        </w:r>
      </w:ins>
      <w:r w:rsidRPr="008057FC">
        <w:rPr>
          <w:rFonts w:ascii="Times New Roman" w:eastAsia="Calibri" w:hAnsi="Times New Roman" w:cs="Times New Roman"/>
          <w:color w:val="000000"/>
          <w:sz w:val="24"/>
          <w:szCs w:val="24"/>
        </w:rPr>
        <w:t>testified</w:t>
      </w:r>
      <w:ins w:id="919" w:author="Author">
        <w:r w:rsidRPr="008057FC">
          <w:rPr>
            <w:rFonts w:ascii="Times New Roman" w:eastAsia="Calibri" w:hAnsi="Times New Roman" w:cs="Times New Roman"/>
            <w:color w:val="000000"/>
            <w:sz w:val="24"/>
            <w:szCs w:val="24"/>
          </w:rPr>
          <w:t xml:space="preserve"> that I was acting like a slut at the party. Then</w:t>
        </w:r>
      </w:ins>
      <w:r w:rsidRPr="008057FC">
        <w:rPr>
          <w:rFonts w:ascii="Times New Roman" w:eastAsia="Calibri" w:hAnsi="Times New Roman" w:cs="Times New Roman"/>
          <w:color w:val="000000"/>
          <w:sz w:val="24"/>
          <w:szCs w:val="24"/>
        </w:rPr>
        <w:t>,</w:t>
      </w:r>
      <w:ins w:id="920" w:author="Author">
        <w:r w:rsidRPr="008057FC">
          <w:rPr>
            <w:rFonts w:ascii="Times New Roman" w:eastAsia="Calibri" w:hAnsi="Times New Roman" w:cs="Times New Roman"/>
            <w:color w:val="000000"/>
            <w:sz w:val="24"/>
            <w:szCs w:val="24"/>
          </w:rPr>
          <w:t xml:space="preserve"> the expensive lawyers moved in, promising that if a jury trial went against me, I would lose my scholarship and be in their debt for the rest of my life. At that point, I gave up. I wanted to be a computer scientist, just like you. I am still ashamed for not standing up and saying 'Hell, No' to those boys and their lawyers."</w:t>
        </w:r>
      </w:ins>
    </w:p>
    <w:p w14:paraId="1E89D83E" w14:textId="77777777" w:rsidR="005F56D3" w:rsidRPr="008057FC" w:rsidRDefault="005F56D3" w:rsidP="000B5256">
      <w:pPr>
        <w:widowControl w:val="0"/>
        <w:spacing w:after="0" w:line="360" w:lineRule="auto"/>
        <w:ind w:firstLine="288"/>
        <w:contextualSpacing/>
        <w:rPr>
          <w:ins w:id="921" w:author="Author"/>
          <w:rFonts w:ascii="Times New Roman" w:eastAsia="Calibri" w:hAnsi="Times New Roman" w:cs="Times New Roman"/>
          <w:color w:val="000000"/>
          <w:sz w:val="24"/>
          <w:szCs w:val="24"/>
        </w:rPr>
      </w:pPr>
      <w:ins w:id="922" w:author="Author">
        <w:r w:rsidRPr="008057FC">
          <w:rPr>
            <w:rFonts w:ascii="Times New Roman" w:eastAsia="Calibri" w:hAnsi="Times New Roman" w:cs="Times New Roman"/>
            <w:color w:val="000000"/>
            <w:sz w:val="24"/>
            <w:szCs w:val="24"/>
          </w:rPr>
          <w:t xml:space="preserve">"What happened to Tillie, Jane," Colby said, "can never happen here at CASE. All employees get yearly training on sexual harassment protocols. What might be acceptable at a singles bar </w:t>
        </w:r>
        <w:r w:rsidRPr="008057FC">
          <w:rPr>
            <w:rFonts w:ascii="Times New Roman" w:eastAsia="Calibri" w:hAnsi="Times New Roman" w:cs="Times New Roman"/>
            <w:color w:val="000000"/>
            <w:sz w:val="24"/>
            <w:szCs w:val="24"/>
          </w:rPr>
          <w:lastRenderedPageBreak/>
          <w:t>has no place in this building. You will be safe here, and if you're uncomfortable working here, we can set up a work-at-home situation with high-speed Internet service."</w:t>
        </w:r>
      </w:ins>
    </w:p>
    <w:p w14:paraId="29398E81" w14:textId="77777777" w:rsidR="005F56D3" w:rsidRPr="008057FC" w:rsidRDefault="005F56D3" w:rsidP="000B5256">
      <w:pPr>
        <w:widowControl w:val="0"/>
        <w:spacing w:after="0" w:line="360" w:lineRule="auto"/>
        <w:ind w:firstLine="288"/>
        <w:contextualSpacing/>
        <w:rPr>
          <w:ins w:id="923" w:author="Author"/>
          <w:rFonts w:ascii="Times New Roman" w:eastAsia="Calibri" w:hAnsi="Times New Roman" w:cs="Times New Roman"/>
          <w:color w:val="000000"/>
          <w:sz w:val="24"/>
          <w:szCs w:val="24"/>
        </w:rPr>
      </w:pPr>
    </w:p>
    <w:p w14:paraId="201CA562" w14:textId="77777777" w:rsidR="005F56D3" w:rsidRPr="008057FC" w:rsidRDefault="005F56D3" w:rsidP="000B5256">
      <w:pPr>
        <w:widowControl w:val="0"/>
        <w:spacing w:after="0" w:line="360" w:lineRule="auto"/>
        <w:ind w:left="720" w:right="576"/>
        <w:contextualSpacing/>
        <w:rPr>
          <w:ins w:id="924" w:author="Author"/>
          <w:rFonts w:ascii="Times New Roman" w:eastAsia="Calibri" w:hAnsi="Times New Roman" w:cs="Times New Roman"/>
          <w:i/>
          <w:iCs/>
          <w:color w:val="000000"/>
          <w:sz w:val="24"/>
          <w:szCs w:val="24"/>
        </w:rPr>
      </w:pPr>
      <w:ins w:id="925" w:author="Author">
        <w:r w:rsidRPr="008057FC">
          <w:rPr>
            <w:rFonts w:ascii="Times New Roman" w:eastAsia="Calibri" w:hAnsi="Times New Roman" w:cs="Times New Roman"/>
            <w:i/>
            <w:iCs/>
            <w:color w:val="000000"/>
            <w:sz w:val="24"/>
            <w:szCs w:val="24"/>
          </w:rPr>
          <w:t>"Are you offering me a job, Doctor Cottrel?"</w:t>
        </w:r>
      </w:ins>
    </w:p>
    <w:p w14:paraId="06017520" w14:textId="77777777" w:rsidR="005F56D3" w:rsidRPr="008057FC" w:rsidRDefault="005F56D3" w:rsidP="000B5256">
      <w:pPr>
        <w:widowControl w:val="0"/>
        <w:spacing w:after="0" w:line="360" w:lineRule="auto"/>
        <w:ind w:firstLine="288"/>
        <w:contextualSpacing/>
        <w:rPr>
          <w:ins w:id="926" w:author="Author"/>
          <w:rFonts w:ascii="Times New Roman" w:eastAsia="Calibri" w:hAnsi="Times New Roman" w:cs="Times New Roman"/>
          <w:color w:val="000000"/>
          <w:sz w:val="24"/>
          <w:szCs w:val="24"/>
        </w:rPr>
      </w:pPr>
    </w:p>
    <w:p w14:paraId="00F6FBE9" w14:textId="77777777" w:rsidR="005F56D3" w:rsidRPr="008057FC" w:rsidRDefault="005F56D3" w:rsidP="000B5256">
      <w:pPr>
        <w:widowControl w:val="0"/>
        <w:spacing w:after="0" w:line="360" w:lineRule="auto"/>
        <w:ind w:firstLine="288"/>
        <w:contextualSpacing/>
        <w:rPr>
          <w:ins w:id="927" w:author="Author"/>
          <w:rFonts w:ascii="Times New Roman" w:eastAsia="Calibri" w:hAnsi="Times New Roman" w:cs="Times New Roman"/>
          <w:color w:val="000000"/>
          <w:sz w:val="24"/>
          <w:szCs w:val="24"/>
        </w:rPr>
      </w:pPr>
      <w:ins w:id="928" w:author="Author">
        <w:r w:rsidRPr="008057FC">
          <w:rPr>
            <w:rFonts w:ascii="Times New Roman" w:eastAsia="Calibri" w:hAnsi="Times New Roman" w:cs="Times New Roman"/>
            <w:color w:val="000000"/>
            <w:sz w:val="24"/>
            <w:szCs w:val="24"/>
          </w:rPr>
          <w:t>"Yes, we are," Tilly interjected, "you're the brightest and most resourceful person we've seen coming through these doors."</w:t>
        </w:r>
      </w:ins>
    </w:p>
    <w:p w14:paraId="1E2ABE5D" w14:textId="77777777" w:rsidR="005F56D3" w:rsidRPr="008057FC" w:rsidRDefault="005F56D3" w:rsidP="000B5256">
      <w:pPr>
        <w:widowControl w:val="0"/>
        <w:spacing w:after="0" w:line="360" w:lineRule="auto"/>
        <w:ind w:firstLine="288"/>
        <w:contextualSpacing/>
        <w:rPr>
          <w:ins w:id="929" w:author="Author"/>
          <w:rFonts w:ascii="Times New Roman" w:eastAsia="Calibri" w:hAnsi="Times New Roman" w:cs="Times New Roman"/>
          <w:color w:val="000000"/>
          <w:sz w:val="24"/>
          <w:szCs w:val="24"/>
        </w:rPr>
      </w:pPr>
      <w:ins w:id="930" w:author="Author">
        <w:r w:rsidRPr="008057FC">
          <w:rPr>
            <w:rFonts w:ascii="Times New Roman" w:eastAsia="Calibri" w:hAnsi="Times New Roman" w:cs="Times New Roman"/>
            <w:color w:val="000000"/>
            <w:sz w:val="24"/>
            <w:szCs w:val="24"/>
          </w:rPr>
          <w:t>"Jane,</w:t>
        </w:r>
      </w:ins>
      <w:r w:rsidRPr="008057FC">
        <w:rPr>
          <w:rFonts w:ascii="Times New Roman" w:eastAsia="Calibri" w:hAnsi="Times New Roman" w:cs="Times New Roman"/>
          <w:color w:val="000000"/>
          <w:sz w:val="24"/>
          <w:szCs w:val="24"/>
        </w:rPr>
        <w:t xml:space="preserve">” </w:t>
      </w:r>
      <w:ins w:id="931" w:author="Author">
        <w:r w:rsidRPr="008057FC">
          <w:rPr>
            <w:rFonts w:ascii="Times New Roman" w:eastAsia="Calibri" w:hAnsi="Times New Roman" w:cs="Times New Roman"/>
            <w:color w:val="000000"/>
            <w:sz w:val="24"/>
            <w:szCs w:val="24"/>
          </w:rPr>
          <w:t>Colby ask</w:t>
        </w:r>
      </w:ins>
      <w:r w:rsidRPr="008057FC">
        <w:rPr>
          <w:rFonts w:ascii="Times New Roman" w:eastAsia="Calibri" w:hAnsi="Times New Roman" w:cs="Times New Roman"/>
          <w:color w:val="000000"/>
          <w:sz w:val="24"/>
          <w:szCs w:val="24"/>
        </w:rPr>
        <w:t>ed,</w:t>
      </w:r>
      <w:ins w:id="932" w:author="Author">
        <w:r w:rsidRPr="008057FC">
          <w:rPr>
            <w:rFonts w:ascii="Times New Roman" w:eastAsia="Calibri" w:hAnsi="Times New Roman" w:cs="Times New Roman"/>
            <w:color w:val="000000"/>
            <w:sz w:val="24"/>
            <w:szCs w:val="24"/>
          </w:rPr>
          <w:t xml:space="preserve"> </w:t>
        </w:r>
      </w:ins>
      <w:r w:rsidRPr="008057FC">
        <w:rPr>
          <w:rFonts w:ascii="Times New Roman" w:eastAsia="Calibri" w:hAnsi="Times New Roman" w:cs="Times New Roman"/>
          <w:color w:val="000000"/>
          <w:sz w:val="24"/>
          <w:szCs w:val="24"/>
        </w:rPr>
        <w:t>“</w:t>
      </w:r>
      <w:ins w:id="933" w:author="Author">
        <w:r w:rsidRPr="008057FC">
          <w:rPr>
            <w:rFonts w:ascii="Times New Roman" w:eastAsia="Calibri" w:hAnsi="Times New Roman" w:cs="Times New Roman"/>
            <w:color w:val="000000"/>
            <w:sz w:val="24"/>
            <w:szCs w:val="24"/>
          </w:rPr>
          <w:t>I'd like you to be a part of the CASE family on your terms. Tell us how you'd like this relationship to be?".</w:t>
        </w:r>
      </w:ins>
    </w:p>
    <w:p w14:paraId="68D5A969" w14:textId="77777777" w:rsidR="005F56D3" w:rsidRPr="008057FC" w:rsidRDefault="005F56D3" w:rsidP="000B5256">
      <w:pPr>
        <w:widowControl w:val="0"/>
        <w:spacing w:after="0" w:line="360" w:lineRule="auto"/>
        <w:ind w:firstLine="288"/>
        <w:contextualSpacing/>
        <w:rPr>
          <w:ins w:id="934" w:author="Author"/>
          <w:rFonts w:ascii="Times New Roman" w:eastAsia="Calibri" w:hAnsi="Times New Roman" w:cs="Times New Roman"/>
          <w:color w:val="000000"/>
          <w:sz w:val="24"/>
          <w:szCs w:val="24"/>
        </w:rPr>
      </w:pPr>
    </w:p>
    <w:p w14:paraId="67D10C41" w14:textId="77777777" w:rsidR="005F56D3" w:rsidRPr="008057FC" w:rsidRDefault="005F56D3" w:rsidP="000B5256">
      <w:pPr>
        <w:widowControl w:val="0"/>
        <w:spacing w:after="0" w:line="360" w:lineRule="auto"/>
        <w:ind w:left="720" w:right="576"/>
        <w:contextualSpacing/>
        <w:rPr>
          <w:ins w:id="935" w:author="Author"/>
          <w:rFonts w:ascii="Times New Roman" w:eastAsia="Calibri" w:hAnsi="Times New Roman" w:cs="Times New Roman"/>
          <w:i/>
          <w:iCs/>
          <w:color w:val="000000"/>
          <w:sz w:val="24"/>
          <w:szCs w:val="24"/>
        </w:rPr>
      </w:pPr>
      <w:ins w:id="936" w:author="Author">
        <w:r w:rsidRPr="008057FC">
          <w:rPr>
            <w:rFonts w:ascii="Times New Roman" w:eastAsia="Calibri" w:hAnsi="Times New Roman" w:cs="Times New Roman"/>
            <w:i/>
            <w:iCs/>
            <w:color w:val="000000"/>
            <w:sz w:val="24"/>
            <w:szCs w:val="24"/>
          </w:rPr>
          <w:t xml:space="preserve">"May I work completely at home? I wish to stay in the shadows, learn my craft, and expand my horizons. I could </w:t>
        </w:r>
      </w:ins>
      <w:r w:rsidRPr="008057FC">
        <w:rPr>
          <w:rFonts w:ascii="Times New Roman" w:eastAsia="Calibri" w:hAnsi="Times New Roman" w:cs="Times New Roman"/>
          <w:i/>
          <w:iCs/>
          <w:color w:val="000000"/>
          <w:sz w:val="24"/>
          <w:szCs w:val="24"/>
        </w:rPr>
        <w:t xml:space="preserve">communicate </w:t>
      </w:r>
      <w:ins w:id="937" w:author="Author">
        <w:r w:rsidRPr="008057FC">
          <w:rPr>
            <w:rFonts w:ascii="Times New Roman" w:eastAsia="Calibri" w:hAnsi="Times New Roman" w:cs="Times New Roman"/>
            <w:i/>
            <w:iCs/>
            <w:color w:val="000000"/>
            <w:sz w:val="24"/>
            <w:szCs w:val="24"/>
          </w:rPr>
          <w:t>with the staff using GabBot or something similar; I'd rather not use Skype or Zoom. I could attend meetings as an invisible avatar, so to speak."</w:t>
        </w:r>
      </w:ins>
    </w:p>
    <w:p w14:paraId="59CFF95F" w14:textId="77777777" w:rsidR="005F56D3" w:rsidRPr="008057FC" w:rsidRDefault="005F56D3" w:rsidP="000B5256">
      <w:pPr>
        <w:widowControl w:val="0"/>
        <w:spacing w:after="0" w:line="360" w:lineRule="auto"/>
        <w:ind w:firstLine="288"/>
        <w:contextualSpacing/>
        <w:rPr>
          <w:ins w:id="938" w:author="Author"/>
          <w:rFonts w:ascii="Times New Roman" w:eastAsia="Calibri" w:hAnsi="Times New Roman" w:cs="Times New Roman"/>
          <w:color w:val="000000"/>
          <w:sz w:val="24"/>
          <w:szCs w:val="24"/>
        </w:rPr>
      </w:pPr>
    </w:p>
    <w:p w14:paraId="1A9E9099" w14:textId="77777777" w:rsidR="005F56D3" w:rsidRPr="008057FC" w:rsidRDefault="005F56D3" w:rsidP="000B5256">
      <w:pPr>
        <w:widowControl w:val="0"/>
        <w:spacing w:after="0" w:line="360" w:lineRule="auto"/>
        <w:ind w:firstLine="288"/>
        <w:contextualSpacing/>
        <w:rPr>
          <w:ins w:id="939" w:author="Author"/>
          <w:rFonts w:ascii="Times New Roman" w:eastAsia="Calibri" w:hAnsi="Times New Roman" w:cs="Times New Roman"/>
          <w:color w:val="000000"/>
          <w:sz w:val="24"/>
          <w:szCs w:val="24"/>
        </w:rPr>
      </w:pPr>
      <w:ins w:id="940" w:author="Author">
        <w:r w:rsidRPr="008057FC">
          <w:rPr>
            <w:rFonts w:ascii="Times New Roman" w:eastAsia="Calibri" w:hAnsi="Times New Roman" w:cs="Times New Roman"/>
            <w:color w:val="000000"/>
            <w:sz w:val="24"/>
            <w:szCs w:val="24"/>
          </w:rPr>
          <w:t>"Jane, we will have to meet face-to-face sometimes. How about meeting Tillie and me at our home, whenever you like? It's on North Orchard, just a short walk from the North/Clybourne subway station."</w:t>
        </w:r>
      </w:ins>
    </w:p>
    <w:p w14:paraId="501E0450" w14:textId="77777777" w:rsidR="005F56D3" w:rsidRPr="008057FC" w:rsidRDefault="005F56D3" w:rsidP="000B5256">
      <w:pPr>
        <w:widowControl w:val="0"/>
        <w:spacing w:after="0" w:line="360" w:lineRule="auto"/>
        <w:ind w:firstLine="288"/>
        <w:contextualSpacing/>
        <w:rPr>
          <w:ins w:id="941" w:author="Author"/>
          <w:rFonts w:ascii="Times New Roman" w:eastAsia="Calibri" w:hAnsi="Times New Roman" w:cs="Times New Roman"/>
          <w:color w:val="000000"/>
          <w:sz w:val="24"/>
          <w:szCs w:val="24"/>
        </w:rPr>
      </w:pPr>
    </w:p>
    <w:p w14:paraId="2A985CE3" w14:textId="77777777" w:rsidR="005F56D3" w:rsidRPr="008057FC" w:rsidRDefault="005F56D3" w:rsidP="000B5256">
      <w:pPr>
        <w:widowControl w:val="0"/>
        <w:spacing w:after="0" w:line="360" w:lineRule="auto"/>
        <w:ind w:left="720" w:right="576"/>
        <w:contextualSpacing/>
        <w:rPr>
          <w:ins w:id="942" w:author="Author"/>
          <w:rFonts w:ascii="Times New Roman" w:eastAsia="Calibri" w:hAnsi="Times New Roman" w:cs="Times New Roman"/>
          <w:i/>
          <w:iCs/>
          <w:color w:val="000000"/>
          <w:sz w:val="24"/>
          <w:szCs w:val="24"/>
        </w:rPr>
      </w:pPr>
      <w:ins w:id="943" w:author="Author">
        <w:r w:rsidRPr="008057FC">
          <w:rPr>
            <w:rFonts w:ascii="Times New Roman" w:eastAsia="Calibri" w:hAnsi="Times New Roman" w:cs="Times New Roman"/>
            <w:i/>
            <w:iCs/>
            <w:color w:val="000000"/>
            <w:sz w:val="24"/>
            <w:szCs w:val="24"/>
          </w:rPr>
          <w:t>"That would be fine."</w:t>
        </w:r>
      </w:ins>
    </w:p>
    <w:p w14:paraId="3230328E" w14:textId="77777777" w:rsidR="005F56D3" w:rsidRPr="008057FC" w:rsidRDefault="005F56D3" w:rsidP="000B5256">
      <w:pPr>
        <w:widowControl w:val="0"/>
        <w:spacing w:after="0" w:line="360" w:lineRule="auto"/>
        <w:ind w:firstLine="288"/>
        <w:contextualSpacing/>
        <w:rPr>
          <w:ins w:id="944" w:author="Author"/>
          <w:rFonts w:ascii="Times New Roman" w:eastAsia="Calibri" w:hAnsi="Times New Roman" w:cs="Times New Roman"/>
          <w:color w:val="000000"/>
          <w:sz w:val="24"/>
          <w:szCs w:val="24"/>
        </w:rPr>
      </w:pPr>
    </w:p>
    <w:p w14:paraId="7E102D00" w14:textId="77777777" w:rsidR="005F56D3" w:rsidRPr="008057FC" w:rsidRDefault="005F56D3" w:rsidP="000B5256">
      <w:pPr>
        <w:widowControl w:val="0"/>
        <w:spacing w:after="0" w:line="360" w:lineRule="auto"/>
        <w:ind w:firstLine="288"/>
        <w:contextualSpacing/>
        <w:rPr>
          <w:ins w:id="945" w:author="Author"/>
          <w:rFonts w:ascii="Times New Roman" w:eastAsia="Calibri" w:hAnsi="Times New Roman" w:cs="Times New Roman"/>
          <w:color w:val="000000"/>
          <w:sz w:val="24"/>
          <w:szCs w:val="24"/>
        </w:rPr>
      </w:pPr>
      <w:ins w:id="946" w:author="Author">
        <w:r w:rsidRPr="008057FC">
          <w:rPr>
            <w:rFonts w:ascii="Times New Roman" w:eastAsia="Calibri" w:hAnsi="Times New Roman" w:cs="Times New Roman"/>
            <w:color w:val="000000"/>
            <w:sz w:val="24"/>
            <w:szCs w:val="24"/>
          </w:rPr>
          <w:t xml:space="preserve">"Great, Jane. Our HR guy is away. Tillie will take you to the </w:t>
        </w:r>
        <w:r w:rsidRPr="008057FC">
          <w:rPr>
            <w:rFonts w:ascii="Times New Roman" w:eastAsia="Calibri" w:hAnsi="Times New Roman" w:cs="Times New Roman"/>
            <w:color w:val="000000"/>
            <w:sz w:val="24"/>
            <w:szCs w:val="24"/>
          </w:rPr>
          <w:lastRenderedPageBreak/>
          <w:t>Human Resources office and give you a quick drug test; we all take them, including Tillie and me. She'll get you all the brochures, other sign-up materials, pension, and medical insurance. I'll be making up a petabyte thumb drive with a copy of our development system and a piece of a software development project that we are doing for you to dive into."</w:t>
        </w:r>
      </w:ins>
    </w:p>
    <w:p w14:paraId="4D9B5AC6" w14:textId="77777777" w:rsidR="005F56D3" w:rsidRPr="008057FC" w:rsidRDefault="005F56D3" w:rsidP="000B5256">
      <w:pPr>
        <w:widowControl w:val="0"/>
        <w:spacing w:after="0" w:line="360" w:lineRule="auto"/>
        <w:ind w:firstLine="288"/>
        <w:contextualSpacing/>
        <w:rPr>
          <w:ins w:id="947" w:author="Author"/>
          <w:rFonts w:ascii="Times New Roman" w:eastAsia="Calibri" w:hAnsi="Times New Roman" w:cs="Times New Roman"/>
          <w:color w:val="000000"/>
          <w:sz w:val="24"/>
          <w:szCs w:val="24"/>
        </w:rPr>
      </w:pPr>
    </w:p>
    <w:p w14:paraId="5BF64ED8" w14:textId="77777777" w:rsidR="005F56D3" w:rsidRPr="008057FC" w:rsidRDefault="005F56D3" w:rsidP="000B5256">
      <w:pPr>
        <w:widowControl w:val="0"/>
        <w:spacing w:after="0" w:line="360" w:lineRule="auto"/>
        <w:ind w:left="720" w:right="576"/>
        <w:contextualSpacing/>
        <w:rPr>
          <w:ins w:id="948" w:author="Author"/>
          <w:rFonts w:ascii="Times New Roman" w:eastAsia="Calibri" w:hAnsi="Times New Roman" w:cs="Times New Roman"/>
          <w:i/>
          <w:iCs/>
          <w:color w:val="000000"/>
          <w:sz w:val="24"/>
          <w:szCs w:val="24"/>
        </w:rPr>
      </w:pPr>
      <w:ins w:id="949" w:author="Author">
        <w:r w:rsidRPr="008057FC">
          <w:rPr>
            <w:rFonts w:ascii="Times New Roman" w:eastAsia="Calibri" w:hAnsi="Times New Roman" w:cs="Times New Roman"/>
            <w:i/>
            <w:iCs/>
            <w:color w:val="000000"/>
            <w:sz w:val="24"/>
            <w:szCs w:val="24"/>
          </w:rPr>
          <w:t>"May I ask about the salary you are contemplating?"</w:t>
        </w:r>
      </w:ins>
    </w:p>
    <w:p w14:paraId="133BAA69" w14:textId="77777777" w:rsidR="005F56D3" w:rsidRPr="008057FC" w:rsidRDefault="005F56D3" w:rsidP="000B5256">
      <w:pPr>
        <w:widowControl w:val="0"/>
        <w:spacing w:after="0" w:line="360" w:lineRule="auto"/>
        <w:ind w:firstLine="288"/>
        <w:contextualSpacing/>
        <w:rPr>
          <w:ins w:id="950" w:author="Author"/>
          <w:rFonts w:ascii="Times New Roman" w:eastAsia="Calibri" w:hAnsi="Times New Roman" w:cs="Times New Roman"/>
          <w:color w:val="000000"/>
          <w:sz w:val="24"/>
          <w:szCs w:val="24"/>
        </w:rPr>
      </w:pPr>
    </w:p>
    <w:p w14:paraId="73052DDF" w14:textId="77777777" w:rsidR="005F56D3" w:rsidRPr="008057FC" w:rsidRDefault="005F56D3" w:rsidP="000B5256">
      <w:pPr>
        <w:widowControl w:val="0"/>
        <w:spacing w:after="0" w:line="360" w:lineRule="auto"/>
        <w:ind w:firstLine="288"/>
        <w:contextualSpacing/>
        <w:rPr>
          <w:ins w:id="951" w:author="Author"/>
          <w:rFonts w:ascii="Times New Roman" w:eastAsia="Calibri" w:hAnsi="Times New Roman" w:cs="Times New Roman"/>
          <w:color w:val="000000"/>
          <w:sz w:val="24"/>
          <w:szCs w:val="24"/>
        </w:rPr>
      </w:pPr>
      <w:ins w:id="952" w:author="Author">
        <w:r w:rsidRPr="008057FC">
          <w:rPr>
            <w:rFonts w:ascii="Times New Roman" w:eastAsia="Calibri" w:hAnsi="Times New Roman" w:cs="Times New Roman"/>
            <w:color w:val="000000"/>
            <w:sz w:val="24"/>
            <w:szCs w:val="24"/>
          </w:rPr>
          <w:t>"Sure," Tillie said, "normally, we start people with CS degrees at $105,000. Colby, I suggest a 6-month probation period at $</w:t>
        </w:r>
      </w:ins>
      <w:r w:rsidRPr="008057FC">
        <w:rPr>
          <w:rFonts w:ascii="Times New Roman" w:eastAsia="Calibri" w:hAnsi="Times New Roman" w:cs="Times New Roman"/>
          <w:color w:val="000000"/>
          <w:sz w:val="24"/>
          <w:szCs w:val="24"/>
        </w:rPr>
        <w:t>85</w:t>
      </w:r>
      <w:ins w:id="953" w:author="Author">
        <w:r w:rsidRPr="008057FC">
          <w:rPr>
            <w:rFonts w:ascii="Times New Roman" w:eastAsia="Calibri" w:hAnsi="Times New Roman" w:cs="Times New Roman"/>
            <w:color w:val="000000"/>
            <w:sz w:val="24"/>
            <w:szCs w:val="24"/>
          </w:rPr>
          <w:t>,000. After that, if you do as well as we both think you will, we boost the salary to $105,000."</w:t>
        </w:r>
      </w:ins>
    </w:p>
    <w:p w14:paraId="28BDB8E7" w14:textId="77777777" w:rsidR="005F56D3" w:rsidRPr="008057FC" w:rsidRDefault="005F56D3" w:rsidP="000B5256">
      <w:pPr>
        <w:widowControl w:val="0"/>
        <w:spacing w:after="0" w:line="360" w:lineRule="auto"/>
        <w:ind w:firstLine="288"/>
        <w:contextualSpacing/>
        <w:rPr>
          <w:ins w:id="954" w:author="Author"/>
          <w:rFonts w:ascii="Times New Roman" w:eastAsia="Calibri" w:hAnsi="Times New Roman" w:cs="Times New Roman"/>
          <w:color w:val="000000"/>
          <w:sz w:val="24"/>
          <w:szCs w:val="24"/>
        </w:rPr>
      </w:pPr>
      <w:ins w:id="955" w:author="Author">
        <w:r w:rsidRPr="008057FC">
          <w:rPr>
            <w:rFonts w:ascii="Times New Roman" w:eastAsia="Calibri" w:hAnsi="Times New Roman" w:cs="Times New Roman"/>
            <w:color w:val="000000"/>
            <w:sz w:val="24"/>
            <w:szCs w:val="24"/>
          </w:rPr>
          <w:t>"I'm OK with that. Jane, how about you?" Colby said.</w:t>
        </w:r>
      </w:ins>
    </w:p>
    <w:p w14:paraId="116B372F" w14:textId="77777777" w:rsidR="005F56D3" w:rsidRPr="008057FC" w:rsidRDefault="005F56D3" w:rsidP="000B5256">
      <w:pPr>
        <w:widowControl w:val="0"/>
        <w:spacing w:after="0" w:line="360" w:lineRule="auto"/>
        <w:ind w:firstLine="288"/>
        <w:contextualSpacing/>
        <w:rPr>
          <w:ins w:id="956" w:author="Author"/>
          <w:rFonts w:ascii="Times New Roman" w:eastAsia="Calibri" w:hAnsi="Times New Roman" w:cs="Times New Roman"/>
          <w:i/>
          <w:iCs/>
          <w:color w:val="000000"/>
          <w:sz w:val="24"/>
          <w:szCs w:val="24"/>
        </w:rPr>
      </w:pPr>
    </w:p>
    <w:p w14:paraId="5930C191" w14:textId="77777777" w:rsidR="005F56D3" w:rsidRPr="008057FC" w:rsidRDefault="005F56D3" w:rsidP="000B5256">
      <w:pPr>
        <w:widowControl w:val="0"/>
        <w:spacing w:after="0" w:line="360" w:lineRule="auto"/>
        <w:ind w:left="720" w:right="576"/>
        <w:contextualSpacing/>
        <w:rPr>
          <w:ins w:id="957" w:author="Author"/>
          <w:rFonts w:ascii="Times New Roman" w:eastAsia="Calibri" w:hAnsi="Times New Roman" w:cs="Times New Roman"/>
          <w:i/>
          <w:iCs/>
          <w:color w:val="000000"/>
          <w:sz w:val="24"/>
          <w:szCs w:val="24"/>
        </w:rPr>
      </w:pPr>
      <w:ins w:id="958" w:author="Author">
        <w:r w:rsidRPr="008057FC">
          <w:rPr>
            <w:rFonts w:ascii="Times New Roman" w:eastAsia="Calibri" w:hAnsi="Times New Roman" w:cs="Times New Roman"/>
            <w:i/>
            <w:iCs/>
            <w:color w:val="000000"/>
            <w:sz w:val="24"/>
            <w:szCs w:val="24"/>
          </w:rPr>
          <w:t>"I am more than pleased by your generous offer. I won't let you down, Doctors Colby and Tillie Cottrel."</w:t>
        </w:r>
      </w:ins>
    </w:p>
    <w:p w14:paraId="3E7EBA0F" w14:textId="77777777" w:rsidR="005F56D3" w:rsidRPr="008057FC" w:rsidRDefault="005F56D3" w:rsidP="000B5256">
      <w:pPr>
        <w:widowControl w:val="0"/>
        <w:spacing w:after="0" w:line="360" w:lineRule="auto"/>
        <w:ind w:firstLine="288"/>
        <w:contextualSpacing/>
        <w:rPr>
          <w:ins w:id="959" w:author="Author"/>
          <w:rFonts w:ascii="Times New Roman" w:eastAsia="Calibri" w:hAnsi="Times New Roman" w:cs="Times New Roman"/>
          <w:color w:val="000000"/>
          <w:sz w:val="24"/>
          <w:szCs w:val="24"/>
        </w:rPr>
      </w:pPr>
    </w:p>
    <w:p w14:paraId="1EB497E2" w14:textId="77777777" w:rsidR="005F56D3" w:rsidRPr="008057FC" w:rsidRDefault="005F56D3" w:rsidP="000B5256">
      <w:pPr>
        <w:widowControl w:val="0"/>
        <w:spacing w:after="0" w:line="360" w:lineRule="auto"/>
        <w:ind w:firstLine="288"/>
        <w:contextualSpacing/>
        <w:rPr>
          <w:ins w:id="960" w:author="Author"/>
          <w:rFonts w:ascii="Times New Roman" w:eastAsia="Calibri" w:hAnsi="Times New Roman" w:cs="Times New Roman"/>
          <w:color w:val="000000"/>
          <w:sz w:val="24"/>
          <w:szCs w:val="24"/>
        </w:rPr>
      </w:pPr>
      <w:r w:rsidRPr="008057FC">
        <w:rPr>
          <w:rFonts w:ascii="Times New Roman" w:eastAsia="Calibri" w:hAnsi="Times New Roman" w:cs="Times New Roman"/>
          <w:color w:val="000000"/>
          <w:sz w:val="24"/>
          <w:szCs w:val="24"/>
        </w:rPr>
        <w:t>For the rest of the afternoon, I filled out forms and gave</w:t>
      </w:r>
      <w:ins w:id="961" w:author="Author">
        <w:r w:rsidRPr="008057FC">
          <w:rPr>
            <w:rFonts w:ascii="Times New Roman" w:eastAsia="Calibri" w:hAnsi="Times New Roman" w:cs="Times New Roman"/>
            <w:color w:val="000000"/>
            <w:sz w:val="24"/>
            <w:szCs w:val="24"/>
          </w:rPr>
          <w:t xml:space="preserve"> my bank details for auto-deposit. Colby spent a</w:t>
        </w:r>
      </w:ins>
      <w:r w:rsidRPr="008057FC">
        <w:rPr>
          <w:rFonts w:ascii="Times New Roman" w:eastAsia="Calibri" w:hAnsi="Times New Roman" w:cs="Times New Roman"/>
          <w:color w:val="000000"/>
          <w:sz w:val="24"/>
          <w:szCs w:val="24"/>
        </w:rPr>
        <w:t>n</w:t>
      </w:r>
      <w:ins w:id="962" w:author="Author">
        <w:r w:rsidRPr="008057FC">
          <w:rPr>
            <w:rFonts w:ascii="Times New Roman" w:eastAsia="Calibri" w:hAnsi="Times New Roman" w:cs="Times New Roman"/>
            <w:color w:val="000000"/>
            <w:sz w:val="24"/>
            <w:szCs w:val="24"/>
          </w:rPr>
          <w:t xml:space="preserve"> hour with me reviewing their software development system and the project he wanted me to join. I went home with my head full of hope. It was one of the best days of my life.</w:t>
        </w:r>
      </w:ins>
    </w:p>
    <w:p w14:paraId="1133890E" w14:textId="77777777" w:rsidR="005F56D3" w:rsidRPr="008057FC" w:rsidRDefault="005F56D3" w:rsidP="000B5256">
      <w:pPr>
        <w:widowControl w:val="0"/>
        <w:spacing w:after="0" w:line="360" w:lineRule="auto"/>
        <w:ind w:firstLine="288"/>
        <w:contextualSpacing/>
        <w:rPr>
          <w:ins w:id="963" w:author="Author"/>
          <w:rFonts w:ascii="Times New Roman" w:eastAsia="Calibri" w:hAnsi="Times New Roman" w:cs="Times New Roman"/>
          <w:color w:val="000000"/>
          <w:sz w:val="24"/>
          <w:szCs w:val="24"/>
        </w:rPr>
      </w:pPr>
    </w:p>
    <w:p w14:paraId="011D8A4C" w14:textId="77777777" w:rsidR="005F56D3" w:rsidRPr="008057FC" w:rsidRDefault="005F56D3" w:rsidP="000B5256">
      <w:pPr>
        <w:widowControl w:val="0"/>
        <w:spacing w:after="0" w:line="360" w:lineRule="auto"/>
        <w:ind w:firstLine="288"/>
        <w:contextualSpacing/>
        <w:rPr>
          <w:ins w:id="964" w:author="Author"/>
          <w:rFonts w:ascii="Times New Roman" w:eastAsia="Calibri" w:hAnsi="Times New Roman" w:cs="Times New Roman"/>
          <w:color w:val="000000"/>
          <w:sz w:val="24"/>
          <w:szCs w:val="24"/>
        </w:rPr>
        <w:sectPr w:rsidR="005F56D3" w:rsidRPr="008057FC" w:rsidSect="00094DD0">
          <w:type w:val="oddPage"/>
          <w:pgSz w:w="8640" w:h="12960" w:code="158"/>
          <w:pgMar w:top="720" w:right="720" w:bottom="720" w:left="720" w:header="720" w:footer="720" w:gutter="720"/>
          <w:cols w:space="720"/>
          <w:titlePg/>
          <w:docGrid w:linePitch="360"/>
        </w:sectPr>
      </w:pPr>
    </w:p>
    <w:p w14:paraId="654F3F87" w14:textId="1658EE92" w:rsidR="005F56D3" w:rsidRPr="004E6F72" w:rsidRDefault="005F56D3" w:rsidP="008057FC">
      <w:pPr>
        <w:pStyle w:val="ChapterNumber"/>
        <w:rPr>
          <w:ins w:id="965" w:author="Author"/>
          <w:rFonts w:ascii="Times New Roman" w:hAnsi="Times New Roman" w:cs="Times New Roman"/>
          <w:sz w:val="24"/>
          <w:szCs w:val="24"/>
        </w:rPr>
      </w:pPr>
      <w:ins w:id="966" w:author="Author">
        <w:r w:rsidRPr="004E6F72">
          <w:rPr>
            <w:rFonts w:ascii="Times New Roman" w:hAnsi="Times New Roman" w:cs="Times New Roman"/>
            <w:sz w:val="24"/>
            <w:szCs w:val="24"/>
          </w:rPr>
          <w:lastRenderedPageBreak/>
          <w:t xml:space="preserve">CHAPTER </w:t>
        </w:r>
      </w:ins>
      <w:r w:rsidR="009823E9" w:rsidRPr="004E6F72">
        <w:rPr>
          <w:rFonts w:ascii="Times New Roman" w:hAnsi="Times New Roman" w:cs="Times New Roman"/>
          <w:sz w:val="24"/>
          <w:szCs w:val="24"/>
        </w:rPr>
        <w:t>4</w:t>
      </w:r>
    </w:p>
    <w:p w14:paraId="62F8C205" w14:textId="77777777" w:rsidR="004E6F72" w:rsidRDefault="004E6F72" w:rsidP="008057FC">
      <w:pPr>
        <w:pStyle w:val="ChapterTitle"/>
      </w:pPr>
      <w:bookmarkStart w:id="967" w:name="_Toc161431604"/>
      <w:bookmarkStart w:id="968" w:name="_Toc192445595"/>
    </w:p>
    <w:p w14:paraId="184F4781" w14:textId="16A2147D" w:rsidR="005F56D3" w:rsidRPr="008057FC" w:rsidRDefault="005F56D3" w:rsidP="008057FC">
      <w:pPr>
        <w:pStyle w:val="ChapterTitle"/>
        <w:rPr>
          <w:ins w:id="969" w:author="Author"/>
        </w:rPr>
      </w:pPr>
      <w:ins w:id="970" w:author="Author">
        <w:r w:rsidRPr="008057FC">
          <w:t>Robbing the Mob</w:t>
        </w:r>
        <w:bookmarkEnd w:id="967"/>
        <w:bookmarkEnd w:id="968"/>
      </w:ins>
    </w:p>
    <w:p w14:paraId="3476EDA4" w14:textId="77777777" w:rsidR="005F56D3" w:rsidRPr="008057FC" w:rsidRDefault="005F56D3" w:rsidP="008057FC">
      <w:pPr>
        <w:pStyle w:val="ASubheadLevel1"/>
        <w:rPr>
          <w:ins w:id="971" w:author="Author"/>
        </w:rPr>
      </w:pPr>
      <w:bookmarkStart w:id="972" w:name="_Toc161431605"/>
      <w:bookmarkStart w:id="973" w:name="_Toc192445596"/>
      <w:ins w:id="974" w:author="Author">
        <w:r w:rsidRPr="008057FC">
          <w:t xml:space="preserve">Learning About </w:t>
        </w:r>
        <w:proofErr w:type="gramStart"/>
        <w:r w:rsidRPr="008057FC">
          <w:t>The</w:t>
        </w:r>
        <w:proofErr w:type="gramEnd"/>
        <w:r w:rsidRPr="008057FC">
          <w:t xml:space="preserve"> Merricks</w:t>
        </w:r>
        <w:bookmarkEnd w:id="972"/>
        <w:bookmarkEnd w:id="973"/>
      </w:ins>
    </w:p>
    <w:p w14:paraId="518774E2" w14:textId="77777777" w:rsidR="005F56D3" w:rsidRPr="008057FC" w:rsidRDefault="005F56D3" w:rsidP="000B5256">
      <w:pPr>
        <w:pStyle w:val="BodyNormal"/>
        <w:spacing w:line="360" w:lineRule="auto"/>
        <w:rPr>
          <w:ins w:id="975" w:author="Author"/>
          <w:rFonts w:ascii="Times New Roman" w:hAnsi="Times New Roman" w:cs="Times New Roman"/>
          <w:sz w:val="24"/>
          <w:szCs w:val="24"/>
        </w:rPr>
      </w:pPr>
      <w:ins w:id="976" w:author="Author">
        <w:r w:rsidRPr="008057FC">
          <w:rPr>
            <w:rFonts w:ascii="Times New Roman" w:eastAsia="Calibri" w:hAnsi="Times New Roman" w:cs="Times New Roman"/>
            <w:color w:val="000000"/>
            <w:sz w:val="24"/>
            <w:szCs w:val="24"/>
          </w:rPr>
          <w:t xml:space="preserve">I reinstalled my exploit into the Chicago Police Department’s computers and searched for </w:t>
        </w:r>
      </w:ins>
      <w:r w:rsidRPr="008057FC">
        <w:rPr>
          <w:rFonts w:ascii="Times New Roman" w:eastAsia="Calibri" w:hAnsi="Times New Roman" w:cs="Times New Roman"/>
          <w:color w:val="000000"/>
          <w:sz w:val="24"/>
          <w:szCs w:val="24"/>
        </w:rPr>
        <w:t>Officer Merrick's records</w:t>
      </w:r>
      <w:ins w:id="977" w:author="Author">
        <w:r w:rsidRPr="008057FC">
          <w:rPr>
            <w:rFonts w:ascii="Times New Roman" w:eastAsia="Calibri" w:hAnsi="Times New Roman" w:cs="Times New Roman"/>
            <w:color w:val="000000"/>
            <w:sz w:val="24"/>
            <w:szCs w:val="24"/>
          </w:rPr>
          <w:t xml:space="preserve">. He had cleared his probationary period, and the Chicago PD assigned him to a squad car with a more experienced officer patrolling Precinct 9. There were recommendations to promote him to the prestigious </w:t>
        </w:r>
      </w:ins>
      <w:r w:rsidRPr="008057FC">
        <w:rPr>
          <w:rFonts w:ascii="Times New Roman" w:eastAsia="Calibri" w:hAnsi="Times New Roman" w:cs="Times New Roman"/>
          <w:color w:val="000000"/>
          <w:sz w:val="24"/>
          <w:szCs w:val="24"/>
        </w:rPr>
        <w:t>FBI-Chicago Joint Task Force on Organized Crime</w:t>
      </w:r>
      <w:ins w:id="978" w:author="Author">
        <w:r w:rsidRPr="008057FC">
          <w:rPr>
            <w:rFonts w:ascii="Times New Roman" w:hAnsi="Times New Roman" w:cs="Times New Roman"/>
            <w:sz w:val="24"/>
            <w:szCs w:val="24"/>
          </w:rPr>
          <w:t>.</w:t>
        </w:r>
      </w:ins>
    </w:p>
    <w:p w14:paraId="549BE6CE" w14:textId="77777777" w:rsidR="005F56D3" w:rsidRPr="008057FC" w:rsidRDefault="005F56D3" w:rsidP="000B5256">
      <w:pPr>
        <w:pStyle w:val="BodyNormal"/>
        <w:spacing w:line="360" w:lineRule="auto"/>
        <w:rPr>
          <w:ins w:id="979" w:author="Author"/>
          <w:rFonts w:ascii="Times New Roman" w:hAnsi="Times New Roman" w:cs="Times New Roman"/>
          <w:sz w:val="24"/>
          <w:szCs w:val="24"/>
        </w:rPr>
      </w:pPr>
      <w:ins w:id="980" w:author="Author">
        <w:r w:rsidRPr="008057FC">
          <w:rPr>
            <w:rFonts w:ascii="Times New Roman" w:hAnsi="Times New Roman" w:cs="Times New Roman"/>
            <w:sz w:val="24"/>
            <w:szCs w:val="24"/>
          </w:rPr>
          <w:t>His home address is Apartment 1404 in Grant Park</w:t>
        </w:r>
      </w:ins>
      <w:r w:rsidRPr="008057FC">
        <w:rPr>
          <w:rFonts w:ascii="Times New Roman" w:hAnsi="Times New Roman" w:cs="Times New Roman"/>
          <w:sz w:val="24"/>
          <w:szCs w:val="24"/>
        </w:rPr>
        <w:t xml:space="preserve"> Tower</w:t>
      </w:r>
      <w:ins w:id="981" w:author="Author">
        <w:r w:rsidRPr="008057FC">
          <w:rPr>
            <w:rFonts w:ascii="Times New Roman" w:hAnsi="Times New Roman" w:cs="Times New Roman"/>
            <w:sz w:val="24"/>
            <w:szCs w:val="24"/>
          </w:rPr>
          <w:t>, one of the most expensive condominiums in Chicago. Digging into public records of his parents, Anne and John Merrick, I discovered they were founding partners of Merrick, Dawson, and Brant, one of Illinois' most successful law firms. The family lived in a three-story mansion overlooking Lake Michigan in Highland Park. Merrick’s sister and brother work for the firm as Junior Non-equity Partners</w:t>
        </w:r>
        <w:r w:rsidRPr="008057FC">
          <w:rPr>
            <w:rFonts w:ascii="Times New Roman" w:eastAsia="Calibri" w:hAnsi="Times New Roman" w:cs="Times New Roman"/>
            <w:color w:val="000000"/>
            <w:sz w:val="24"/>
            <w:szCs w:val="24"/>
          </w:rPr>
          <w:t xml:space="preserve">, while Mac (Mackenzie Merrick) attended </w:t>
        </w:r>
        <w:r w:rsidRPr="008057FC">
          <w:rPr>
            <w:rFonts w:ascii="Times New Roman" w:hAnsi="Times New Roman" w:cs="Times New Roman"/>
            <w:sz w:val="24"/>
            <w:szCs w:val="24"/>
          </w:rPr>
          <w:t>St. Joseph's University in Philadelphia and received a BA in Criminal Law. Was he the family radical? Are his parents OK with him being a Chicago Policeman?</w:t>
        </w:r>
      </w:ins>
    </w:p>
    <w:p w14:paraId="7BF24B78" w14:textId="77777777" w:rsidR="005F56D3" w:rsidRPr="008057FC" w:rsidRDefault="005F56D3" w:rsidP="000B5256">
      <w:pPr>
        <w:pStyle w:val="BodyNormal"/>
        <w:spacing w:line="360" w:lineRule="auto"/>
        <w:rPr>
          <w:ins w:id="982" w:author="Author"/>
          <w:rFonts w:ascii="Times New Roman" w:hAnsi="Times New Roman" w:cs="Times New Roman"/>
          <w:sz w:val="24"/>
          <w:szCs w:val="24"/>
        </w:rPr>
      </w:pPr>
      <w:ins w:id="983" w:author="Author">
        <w:r w:rsidRPr="008057FC">
          <w:rPr>
            <w:rFonts w:ascii="Times New Roman" w:hAnsi="Times New Roman" w:cs="Times New Roman"/>
            <w:sz w:val="24"/>
            <w:szCs w:val="24"/>
          </w:rPr>
          <w:t>Of course, my rational intellect lectured my emotional self.</w:t>
        </w:r>
      </w:ins>
    </w:p>
    <w:p w14:paraId="1946243F" w14:textId="77777777" w:rsidR="005F56D3" w:rsidRPr="008057FC" w:rsidRDefault="005F56D3" w:rsidP="000B5256">
      <w:pPr>
        <w:pStyle w:val="BodyNormal"/>
        <w:spacing w:line="360" w:lineRule="auto"/>
        <w:rPr>
          <w:ins w:id="984" w:author="Author"/>
          <w:rFonts w:ascii="Times New Roman" w:hAnsi="Times New Roman" w:cs="Times New Roman"/>
          <w:sz w:val="24"/>
          <w:szCs w:val="24"/>
        </w:rPr>
      </w:pPr>
    </w:p>
    <w:p w14:paraId="32E93CDC" w14:textId="77777777" w:rsidR="005F56D3" w:rsidRPr="008057FC" w:rsidRDefault="005F56D3" w:rsidP="000B5256">
      <w:pPr>
        <w:pStyle w:val="BodyNormal"/>
        <w:spacing w:line="360" w:lineRule="auto"/>
        <w:ind w:left="720" w:right="576" w:firstLine="0"/>
        <w:rPr>
          <w:ins w:id="985" w:author="Author"/>
          <w:rFonts w:ascii="Times New Roman" w:hAnsi="Times New Roman" w:cs="Times New Roman"/>
          <w:i/>
          <w:iCs/>
          <w:sz w:val="24"/>
          <w:szCs w:val="24"/>
        </w:rPr>
      </w:pPr>
      <w:ins w:id="986" w:author="Author">
        <w:r w:rsidRPr="008057FC">
          <w:rPr>
            <w:rFonts w:ascii="Times New Roman" w:hAnsi="Times New Roman" w:cs="Times New Roman"/>
            <w:i/>
            <w:iCs/>
            <w:sz w:val="24"/>
            <w:szCs w:val="24"/>
          </w:rPr>
          <w:lastRenderedPageBreak/>
          <w:t>“Stop stalking this man. You have no chance. You’re wasting your time. Give it up!”</w:t>
        </w:r>
      </w:ins>
    </w:p>
    <w:p w14:paraId="38D091B3" w14:textId="77777777" w:rsidR="005F56D3" w:rsidRPr="008057FC" w:rsidRDefault="005F56D3" w:rsidP="000B5256">
      <w:pPr>
        <w:pStyle w:val="BodyNormal"/>
        <w:spacing w:line="360" w:lineRule="auto"/>
        <w:rPr>
          <w:ins w:id="987" w:author="Author"/>
          <w:rFonts w:ascii="Times New Roman" w:hAnsi="Times New Roman" w:cs="Times New Roman"/>
          <w:sz w:val="24"/>
          <w:szCs w:val="24"/>
        </w:rPr>
      </w:pPr>
    </w:p>
    <w:p w14:paraId="34724856" w14:textId="77777777" w:rsidR="005F56D3" w:rsidRPr="008057FC" w:rsidRDefault="005F56D3" w:rsidP="000B5256">
      <w:pPr>
        <w:pStyle w:val="BodyNormal"/>
        <w:spacing w:line="360" w:lineRule="auto"/>
        <w:rPr>
          <w:ins w:id="988" w:author="Author"/>
          <w:rFonts w:ascii="Times New Roman" w:hAnsi="Times New Roman" w:cs="Times New Roman"/>
          <w:sz w:val="24"/>
          <w:szCs w:val="24"/>
        </w:rPr>
      </w:pPr>
      <w:ins w:id="989" w:author="Author">
        <w:r w:rsidRPr="008057FC">
          <w:rPr>
            <w:rFonts w:ascii="Times New Roman" w:hAnsi="Times New Roman" w:cs="Times New Roman"/>
            <w:sz w:val="24"/>
            <w:szCs w:val="24"/>
          </w:rPr>
          <w:t xml:space="preserve">I knew I had to get back to more important things, but occasionally, as I lay in bed waiting to fall asleep, I’d think of the handsome and dashing Officer Merrick. A girl can dream. Right? </w:t>
        </w:r>
      </w:ins>
    </w:p>
    <w:p w14:paraId="1F4DC996" w14:textId="77777777" w:rsidR="005F56D3" w:rsidRPr="008057FC" w:rsidRDefault="005F56D3" w:rsidP="000B5256">
      <w:pPr>
        <w:pStyle w:val="BodyNormal"/>
        <w:spacing w:line="360" w:lineRule="auto"/>
        <w:rPr>
          <w:ins w:id="990" w:author="Author"/>
          <w:rFonts w:ascii="Times New Roman" w:hAnsi="Times New Roman" w:cs="Times New Roman"/>
          <w:sz w:val="24"/>
          <w:szCs w:val="24"/>
        </w:rPr>
      </w:pPr>
    </w:p>
    <w:p w14:paraId="063B37C4" w14:textId="77777777" w:rsidR="005F56D3" w:rsidRPr="008057FC" w:rsidRDefault="005F56D3" w:rsidP="000B5256">
      <w:pPr>
        <w:pStyle w:val="BodyNormal"/>
        <w:spacing w:line="360" w:lineRule="auto"/>
        <w:rPr>
          <w:ins w:id="991" w:author="Author"/>
          <w:rFonts w:ascii="Times New Roman" w:hAnsi="Times New Roman" w:cs="Times New Roman"/>
          <w:sz w:val="24"/>
          <w:szCs w:val="24"/>
        </w:rPr>
      </w:pPr>
    </w:p>
    <w:p w14:paraId="28D71D7E" w14:textId="77777777" w:rsidR="005F56D3" w:rsidRPr="008057FC" w:rsidRDefault="005F56D3" w:rsidP="008057FC">
      <w:pPr>
        <w:pStyle w:val="ASubheadLevel1"/>
        <w:rPr>
          <w:ins w:id="992" w:author="Author"/>
        </w:rPr>
      </w:pPr>
      <w:bookmarkStart w:id="993" w:name="_Toc161431606"/>
      <w:bookmarkStart w:id="994" w:name="_Toc192445597"/>
      <w:ins w:id="995" w:author="Author">
        <w:r w:rsidRPr="008057FC">
          <w:t>Mob Money</w:t>
        </w:r>
        <w:bookmarkEnd w:id="993"/>
        <w:bookmarkEnd w:id="994"/>
      </w:ins>
    </w:p>
    <w:p w14:paraId="5F932298" w14:textId="77777777" w:rsidR="005F56D3" w:rsidRPr="008057FC" w:rsidRDefault="005F56D3" w:rsidP="000B5256">
      <w:pPr>
        <w:pStyle w:val="BodyNormal"/>
        <w:spacing w:line="360" w:lineRule="auto"/>
        <w:rPr>
          <w:ins w:id="996" w:author="Author"/>
          <w:rFonts w:ascii="Times New Roman" w:hAnsi="Times New Roman" w:cs="Times New Roman"/>
          <w:sz w:val="24"/>
          <w:szCs w:val="24"/>
        </w:rPr>
      </w:pPr>
      <w:ins w:id="997" w:author="Author">
        <w:r w:rsidRPr="008057FC">
          <w:rPr>
            <w:rFonts w:ascii="Times New Roman" w:hAnsi="Times New Roman" w:cs="Times New Roman"/>
            <w:sz w:val="24"/>
            <w:szCs w:val="24"/>
          </w:rPr>
          <w:t>I realized that to really undermine the Albanian Mafia Shqiptare</w:t>
        </w:r>
      </w:ins>
      <w:r w:rsidRPr="008057FC">
        <w:rPr>
          <w:rFonts w:ascii="Times New Roman" w:hAnsi="Times New Roman" w:cs="Times New Roman"/>
          <w:sz w:val="24"/>
          <w:szCs w:val="24"/>
        </w:rPr>
        <w:t>,</w:t>
      </w:r>
      <w:ins w:id="998" w:author="Author">
        <w:r w:rsidRPr="008057FC">
          <w:rPr>
            <w:rFonts w:ascii="Times New Roman" w:hAnsi="Times New Roman" w:cs="Times New Roman"/>
            <w:sz w:val="24"/>
            <w:szCs w:val="24"/>
          </w:rPr>
          <w:t xml:space="preserve"> I’d need some serious cash to invest in costumes, a safe house, and other troublemaking. Who better to pilfer from than the mob itself? By monitoring Doctor Morton’s chat system, I looked for the opportunity to steal from them, and my chance came when this series of chat exchanges appeared.</w:t>
        </w:r>
      </w:ins>
    </w:p>
    <w:p w14:paraId="2AA3076C" w14:textId="77777777" w:rsidR="005F56D3" w:rsidRPr="008057FC" w:rsidRDefault="005F56D3" w:rsidP="000B5256">
      <w:pPr>
        <w:pStyle w:val="BodyNormal"/>
        <w:spacing w:line="360" w:lineRule="auto"/>
        <w:rPr>
          <w:ins w:id="999" w:author="Author"/>
          <w:rFonts w:ascii="Times New Roman" w:hAnsi="Times New Roman" w:cs="Times New Roman"/>
          <w:sz w:val="24"/>
          <w:szCs w:val="24"/>
        </w:rPr>
      </w:pPr>
    </w:p>
    <w:p w14:paraId="4B608AC8" w14:textId="77777777" w:rsidR="005F56D3" w:rsidRPr="008057FC" w:rsidRDefault="005F56D3" w:rsidP="000B5256">
      <w:pPr>
        <w:pStyle w:val="BodyNormal"/>
        <w:spacing w:line="360" w:lineRule="auto"/>
        <w:ind w:left="270" w:firstLine="18"/>
        <w:rPr>
          <w:ins w:id="1000" w:author="Author"/>
          <w:rFonts w:ascii="Times New Roman" w:hAnsi="Times New Roman" w:cs="Times New Roman"/>
          <w:i/>
          <w:iCs/>
          <w:sz w:val="24"/>
          <w:szCs w:val="24"/>
        </w:rPr>
      </w:pPr>
      <w:ins w:id="1001" w:author="Author">
        <w:r w:rsidRPr="008057FC">
          <w:rPr>
            <w:rFonts w:ascii="Times New Roman" w:hAnsi="Times New Roman" w:cs="Times New Roman"/>
            <w:i/>
            <w:iCs/>
            <w:sz w:val="24"/>
            <w:szCs w:val="24"/>
          </w:rPr>
          <w:t>“Murka wants $5 million in laundered cash. Can somebody assemble that much from our storage locker?”</w:t>
        </w:r>
      </w:ins>
    </w:p>
    <w:p w14:paraId="51B8FE9C" w14:textId="77777777" w:rsidR="005F56D3" w:rsidRPr="008057FC" w:rsidRDefault="005F56D3" w:rsidP="000B5256">
      <w:pPr>
        <w:pStyle w:val="BodyNormal"/>
        <w:spacing w:line="360" w:lineRule="auto"/>
        <w:rPr>
          <w:ins w:id="1002" w:author="Author"/>
          <w:rFonts w:ascii="Times New Roman" w:hAnsi="Times New Roman" w:cs="Times New Roman"/>
          <w:sz w:val="24"/>
          <w:szCs w:val="24"/>
        </w:rPr>
      </w:pPr>
    </w:p>
    <w:p w14:paraId="410C8C5A" w14:textId="77777777" w:rsidR="005F56D3" w:rsidRPr="008057FC" w:rsidRDefault="005F56D3" w:rsidP="000B5256">
      <w:pPr>
        <w:pStyle w:val="BodyNormal"/>
        <w:spacing w:line="360" w:lineRule="auto"/>
        <w:rPr>
          <w:ins w:id="1003" w:author="Author"/>
          <w:rFonts w:ascii="Times New Roman" w:hAnsi="Times New Roman" w:cs="Times New Roman"/>
          <w:i/>
          <w:iCs/>
          <w:sz w:val="24"/>
          <w:szCs w:val="24"/>
        </w:rPr>
      </w:pPr>
      <w:ins w:id="1004" w:author="Author">
        <w:r w:rsidRPr="008057FC">
          <w:rPr>
            <w:rFonts w:ascii="Times New Roman" w:hAnsi="Times New Roman" w:cs="Times New Roman"/>
            <w:i/>
            <w:iCs/>
            <w:sz w:val="24"/>
            <w:szCs w:val="24"/>
          </w:rPr>
          <w:t>“Tariq here. I’ll get it. Where do you want it?”</w:t>
        </w:r>
      </w:ins>
    </w:p>
    <w:p w14:paraId="19711ED5" w14:textId="77777777" w:rsidR="005F56D3" w:rsidRPr="008057FC" w:rsidRDefault="005F56D3" w:rsidP="000B5256">
      <w:pPr>
        <w:pStyle w:val="BodyNormal"/>
        <w:spacing w:line="360" w:lineRule="auto"/>
        <w:rPr>
          <w:ins w:id="1005" w:author="Author"/>
          <w:rFonts w:ascii="Times New Roman" w:hAnsi="Times New Roman" w:cs="Times New Roman"/>
          <w:sz w:val="24"/>
          <w:szCs w:val="24"/>
        </w:rPr>
      </w:pPr>
    </w:p>
    <w:p w14:paraId="23B88575" w14:textId="77777777" w:rsidR="005F56D3" w:rsidRPr="008057FC" w:rsidRDefault="005F56D3" w:rsidP="000B5256">
      <w:pPr>
        <w:pStyle w:val="BodyNormal"/>
        <w:spacing w:line="360" w:lineRule="auto"/>
        <w:ind w:left="270" w:firstLine="18"/>
        <w:rPr>
          <w:ins w:id="1006" w:author="Author"/>
          <w:rFonts w:ascii="Times New Roman" w:hAnsi="Times New Roman" w:cs="Times New Roman"/>
          <w:i/>
          <w:iCs/>
          <w:color w:val="202124"/>
          <w:sz w:val="24"/>
          <w:szCs w:val="24"/>
          <w:shd w:val="clear" w:color="auto" w:fill="FFFFFF"/>
        </w:rPr>
      </w:pPr>
      <w:ins w:id="1007" w:author="Author">
        <w:r w:rsidRPr="008057FC">
          <w:rPr>
            <w:rFonts w:ascii="Times New Roman" w:hAnsi="Times New Roman" w:cs="Times New Roman"/>
            <w:i/>
            <w:iCs/>
            <w:sz w:val="24"/>
            <w:szCs w:val="24"/>
          </w:rPr>
          <w:t>“Bring it to G</w:t>
        </w:r>
        <w:r w:rsidRPr="008057FC">
          <w:rPr>
            <w:rFonts w:ascii="Times New Roman" w:hAnsi="Times New Roman" w:cs="Times New Roman"/>
            <w:i/>
            <w:iCs/>
            <w:color w:val="202124"/>
            <w:sz w:val="24"/>
            <w:szCs w:val="24"/>
            <w:shd w:val="clear" w:color="auto" w:fill="FFFFFF"/>
          </w:rPr>
          <w:t>ichi Gami Recycling this evening. I’ll get you a Tesla. We’ll have you nursemaid it to Murka in Queens, New York. Take a couple of days to enjoy the nightlife in NYC before returning.”</w:t>
        </w:r>
      </w:ins>
    </w:p>
    <w:p w14:paraId="78E49631" w14:textId="77777777" w:rsidR="005F56D3" w:rsidRPr="008057FC" w:rsidRDefault="005F56D3" w:rsidP="000B5256">
      <w:pPr>
        <w:pStyle w:val="BodyNormal"/>
        <w:spacing w:line="360" w:lineRule="auto"/>
        <w:ind w:left="270" w:firstLine="18"/>
        <w:rPr>
          <w:ins w:id="1008" w:author="Author"/>
          <w:rFonts w:ascii="Times New Roman" w:hAnsi="Times New Roman" w:cs="Times New Roman"/>
          <w:color w:val="202124"/>
          <w:sz w:val="24"/>
          <w:szCs w:val="24"/>
          <w:shd w:val="clear" w:color="auto" w:fill="FFFFFF"/>
        </w:rPr>
      </w:pPr>
    </w:p>
    <w:p w14:paraId="7462DAF2" w14:textId="77777777" w:rsidR="005F56D3" w:rsidRPr="008057FC" w:rsidRDefault="005F56D3" w:rsidP="000B5256">
      <w:pPr>
        <w:pStyle w:val="BodyNormal"/>
        <w:spacing w:line="360" w:lineRule="auto"/>
        <w:ind w:left="270" w:firstLine="18"/>
        <w:rPr>
          <w:ins w:id="1009" w:author="Author"/>
          <w:rFonts w:ascii="Times New Roman" w:hAnsi="Times New Roman" w:cs="Times New Roman"/>
          <w:i/>
          <w:iCs/>
          <w:color w:val="202124"/>
          <w:sz w:val="24"/>
          <w:szCs w:val="24"/>
          <w:shd w:val="clear" w:color="auto" w:fill="FFFFFF"/>
        </w:rPr>
      </w:pPr>
      <w:ins w:id="1010" w:author="Author">
        <w:r w:rsidRPr="008057FC">
          <w:rPr>
            <w:rFonts w:ascii="Times New Roman" w:hAnsi="Times New Roman" w:cs="Times New Roman"/>
            <w:i/>
            <w:iCs/>
            <w:color w:val="202124"/>
            <w:sz w:val="24"/>
            <w:szCs w:val="24"/>
            <w:shd w:val="clear" w:color="auto" w:fill="FFFFFF"/>
          </w:rPr>
          <w:t>“Making a delivery today. Will be at Gichi Gami about 8 p.m.”</w:t>
        </w:r>
      </w:ins>
    </w:p>
    <w:p w14:paraId="0F766D94" w14:textId="77777777" w:rsidR="005F56D3" w:rsidRPr="008057FC" w:rsidRDefault="005F56D3" w:rsidP="000B5256">
      <w:pPr>
        <w:pStyle w:val="BodyNormal"/>
        <w:spacing w:line="360" w:lineRule="auto"/>
        <w:ind w:left="270" w:firstLine="18"/>
        <w:rPr>
          <w:ins w:id="1011" w:author="Author"/>
          <w:rFonts w:ascii="Times New Roman" w:hAnsi="Times New Roman" w:cs="Times New Roman"/>
          <w:color w:val="202124"/>
          <w:sz w:val="24"/>
          <w:szCs w:val="24"/>
          <w:shd w:val="clear" w:color="auto" w:fill="FFFFFF"/>
        </w:rPr>
      </w:pPr>
    </w:p>
    <w:p w14:paraId="4D567D63" w14:textId="77777777" w:rsidR="005F56D3" w:rsidRPr="008057FC" w:rsidRDefault="005F56D3" w:rsidP="000B5256">
      <w:pPr>
        <w:pStyle w:val="BodyNormal"/>
        <w:spacing w:line="360" w:lineRule="auto"/>
        <w:ind w:left="270" w:firstLine="18"/>
        <w:rPr>
          <w:ins w:id="1012" w:author="Author"/>
          <w:rFonts w:ascii="Times New Roman" w:hAnsi="Times New Roman" w:cs="Times New Roman"/>
          <w:i/>
          <w:iCs/>
          <w:color w:val="202124"/>
          <w:sz w:val="24"/>
          <w:szCs w:val="24"/>
          <w:shd w:val="clear" w:color="auto" w:fill="FFFFFF"/>
        </w:rPr>
      </w:pPr>
      <w:ins w:id="1013" w:author="Author">
        <w:r w:rsidRPr="008057FC">
          <w:rPr>
            <w:rFonts w:ascii="Times New Roman" w:hAnsi="Times New Roman" w:cs="Times New Roman"/>
            <w:i/>
            <w:iCs/>
            <w:color w:val="202124"/>
            <w:sz w:val="24"/>
            <w:szCs w:val="24"/>
            <w:shd w:val="clear" w:color="auto" w:fill="FFFFFF"/>
          </w:rPr>
          <w:t>“Great, we’ll get you a couple of duffel bags.”</w:t>
        </w:r>
      </w:ins>
    </w:p>
    <w:p w14:paraId="0A1528C4" w14:textId="77777777" w:rsidR="005F56D3" w:rsidRPr="008057FC" w:rsidRDefault="005F56D3" w:rsidP="000B5256">
      <w:pPr>
        <w:pStyle w:val="BodyNormal"/>
        <w:spacing w:line="360" w:lineRule="auto"/>
        <w:ind w:left="270" w:firstLine="18"/>
        <w:rPr>
          <w:ins w:id="1014" w:author="Author"/>
          <w:rFonts w:ascii="Times New Roman" w:hAnsi="Times New Roman" w:cs="Times New Roman"/>
          <w:color w:val="202124"/>
          <w:sz w:val="24"/>
          <w:szCs w:val="24"/>
          <w:shd w:val="clear" w:color="auto" w:fill="FFFFFF"/>
        </w:rPr>
      </w:pPr>
    </w:p>
    <w:p w14:paraId="68C9ACF6" w14:textId="77777777" w:rsidR="005F56D3" w:rsidRPr="008057FC" w:rsidRDefault="005F56D3" w:rsidP="000B5256">
      <w:pPr>
        <w:pStyle w:val="BodyNormal"/>
        <w:spacing w:line="360" w:lineRule="auto"/>
        <w:rPr>
          <w:ins w:id="1015" w:author="Author"/>
          <w:rFonts w:ascii="Times New Roman" w:hAnsi="Times New Roman" w:cs="Times New Roman"/>
          <w:sz w:val="24"/>
          <w:szCs w:val="24"/>
        </w:rPr>
      </w:pPr>
      <w:ins w:id="1016" w:author="Author">
        <w:r w:rsidRPr="008057FC">
          <w:rPr>
            <w:rFonts w:ascii="Times New Roman" w:hAnsi="Times New Roman" w:cs="Times New Roman"/>
            <w:sz w:val="24"/>
            <w:szCs w:val="24"/>
          </w:rPr>
          <w:t>I couldn’t believe my good luck. I called for a Tesla and opened the maintenance app. I programmed it to drive to the Mafia Junkyard and positioned myself so that I could watch the site with binoculars. Sure enough, somebody drove up in a VW electric, and several people helped transfer the $5 million into two duffel bags. The driver, Tariq, parked his VW vehicle and boarded the Tesla SUV.</w:t>
        </w:r>
      </w:ins>
    </w:p>
    <w:p w14:paraId="1BFD3754" w14:textId="77777777" w:rsidR="005F56D3" w:rsidRPr="008057FC" w:rsidRDefault="005F56D3" w:rsidP="000B5256">
      <w:pPr>
        <w:pStyle w:val="BodyNormal"/>
        <w:spacing w:line="360" w:lineRule="auto"/>
        <w:rPr>
          <w:ins w:id="1017" w:author="Author"/>
          <w:rFonts w:ascii="Times New Roman" w:hAnsi="Times New Roman" w:cs="Times New Roman"/>
          <w:sz w:val="24"/>
          <w:szCs w:val="24"/>
        </w:rPr>
      </w:pPr>
      <w:ins w:id="1018" w:author="Author">
        <w:r w:rsidRPr="008057FC">
          <w:rPr>
            <w:rFonts w:ascii="Times New Roman" w:hAnsi="Times New Roman" w:cs="Times New Roman"/>
            <w:sz w:val="24"/>
            <w:szCs w:val="24"/>
          </w:rPr>
          <w:t xml:space="preserve">I sprang into action. I identified Tariq’s vehicle using the Tesla maintenance app and set myself into “convoy” mode, with </w:t>
        </w:r>
      </w:ins>
      <w:r w:rsidRPr="008057FC">
        <w:rPr>
          <w:rFonts w:ascii="Times New Roman" w:hAnsi="Times New Roman" w:cs="Times New Roman"/>
          <w:sz w:val="24"/>
          <w:szCs w:val="24"/>
        </w:rPr>
        <w:t>a</w:t>
      </w:r>
      <w:ins w:id="1019" w:author="Author">
        <w:r w:rsidRPr="008057FC">
          <w:rPr>
            <w:rFonts w:ascii="Times New Roman" w:hAnsi="Times New Roman" w:cs="Times New Roman"/>
            <w:sz w:val="24"/>
            <w:szCs w:val="24"/>
          </w:rPr>
          <w:t xml:space="preserve"> following distance of 500 feet. As he left the junkyard, my car started tracking my quarry.</w:t>
        </w:r>
      </w:ins>
    </w:p>
    <w:p w14:paraId="5C4062D0" w14:textId="77777777" w:rsidR="005F56D3" w:rsidRPr="008057FC" w:rsidRDefault="005F56D3" w:rsidP="000B5256">
      <w:pPr>
        <w:pStyle w:val="BodyNormal"/>
        <w:spacing w:line="360" w:lineRule="auto"/>
        <w:rPr>
          <w:rFonts w:ascii="Times New Roman" w:hAnsi="Times New Roman" w:cs="Times New Roman"/>
          <w:sz w:val="24"/>
          <w:szCs w:val="24"/>
        </w:rPr>
      </w:pPr>
      <w:ins w:id="1020" w:author="Author">
        <w:r w:rsidRPr="008057FC">
          <w:rPr>
            <w:rFonts w:ascii="Times New Roman" w:hAnsi="Times New Roman" w:cs="Times New Roman"/>
            <w:sz w:val="24"/>
            <w:szCs w:val="24"/>
          </w:rPr>
          <w:t>I had another trick up my sleeve. As I traversed down any street or highway in the Chicago region, an app I designed on my supercomputer rig penetrated every public and private security camera</w:t>
        </w:r>
      </w:ins>
      <w:r w:rsidRPr="008057FC">
        <w:rPr>
          <w:rFonts w:ascii="Times New Roman" w:hAnsi="Times New Roman" w:cs="Times New Roman"/>
          <w:sz w:val="24"/>
          <w:szCs w:val="24"/>
        </w:rPr>
        <w:t xml:space="preserve"> in that area</w:t>
      </w:r>
      <w:ins w:id="1021" w:author="Author">
        <w:r w:rsidRPr="008057FC">
          <w:rPr>
            <w:rFonts w:ascii="Times New Roman" w:hAnsi="Times New Roman" w:cs="Times New Roman"/>
            <w:sz w:val="24"/>
            <w:szCs w:val="24"/>
          </w:rPr>
          <w:t xml:space="preserve"> </w:t>
        </w:r>
      </w:ins>
      <w:r w:rsidRPr="008057FC">
        <w:rPr>
          <w:rFonts w:ascii="Times New Roman" w:hAnsi="Times New Roman" w:cs="Times New Roman"/>
          <w:sz w:val="24"/>
          <w:szCs w:val="24"/>
        </w:rPr>
        <w:t xml:space="preserve">using </w:t>
      </w:r>
      <w:ins w:id="1022" w:author="Author">
        <w:r w:rsidRPr="008057FC">
          <w:rPr>
            <w:rFonts w:ascii="Times New Roman" w:hAnsi="Times New Roman" w:cs="Times New Roman"/>
            <w:sz w:val="24"/>
            <w:szCs w:val="24"/>
          </w:rPr>
          <w:t xml:space="preserve">the CloudView </w:t>
        </w:r>
      </w:ins>
      <w:r w:rsidRPr="008057FC">
        <w:rPr>
          <w:rFonts w:ascii="Times New Roman" w:hAnsi="Times New Roman" w:cs="Times New Roman"/>
          <w:sz w:val="24"/>
          <w:szCs w:val="24"/>
        </w:rPr>
        <w:t xml:space="preserve">WiFi Mesh </w:t>
      </w:r>
      <w:ins w:id="1023" w:author="Author">
        <w:r w:rsidRPr="008057FC">
          <w:rPr>
            <w:rFonts w:ascii="Times New Roman" w:hAnsi="Times New Roman" w:cs="Times New Roman"/>
            <w:sz w:val="24"/>
            <w:szCs w:val="24"/>
          </w:rPr>
          <w:t>standard. It commanded the cameras to loop the previous fifteen minutes, masking my passage through their surveillance area. After I left, my security camera exploits erased themselves, leaving no trace of my tampering.</w:t>
        </w:r>
      </w:ins>
    </w:p>
    <w:p w14:paraId="2D1BA27A" w14:textId="77777777" w:rsidR="005F56D3" w:rsidRPr="008057FC" w:rsidRDefault="005F56D3" w:rsidP="000B5256">
      <w:pPr>
        <w:pStyle w:val="BodyNormal"/>
        <w:spacing w:line="360" w:lineRule="auto"/>
        <w:rPr>
          <w:ins w:id="1024" w:author="Author"/>
          <w:rFonts w:ascii="Times New Roman" w:hAnsi="Times New Roman" w:cs="Times New Roman"/>
          <w:sz w:val="24"/>
          <w:szCs w:val="24"/>
        </w:rPr>
      </w:pPr>
      <w:r w:rsidRPr="008057FC">
        <w:rPr>
          <w:rFonts w:ascii="Times New Roman" w:hAnsi="Times New Roman" w:cs="Times New Roman"/>
          <w:sz w:val="24"/>
          <w:szCs w:val="24"/>
        </w:rPr>
        <w:t xml:space="preserve">I followed Tariq and the $5 million on Interstate 90. I stayed well out of sight by following in convoy mode. He abruptly exited the highway and headed towards Calumet City. I dutifully </w:t>
      </w:r>
      <w:r w:rsidRPr="008057FC">
        <w:rPr>
          <w:rFonts w:ascii="Times New Roman" w:hAnsi="Times New Roman" w:cs="Times New Roman"/>
          <w:sz w:val="24"/>
          <w:szCs w:val="24"/>
        </w:rPr>
        <w:lastRenderedPageBreak/>
        <w:t>followed. Tariq pulled into a small shopping plaza containing several stores, including a bar with a sign advertising Serbian food. He got out, walked to the rear door of the SUV, and pulled the handle. Satisfied that the door was locked, Tariq headed for the Serbian bar.</w:t>
      </w:r>
    </w:p>
    <w:p w14:paraId="1834DECA" w14:textId="77777777" w:rsidR="005F56D3" w:rsidRPr="008057FC" w:rsidRDefault="005F56D3" w:rsidP="000B5256">
      <w:pPr>
        <w:pStyle w:val="BodyNormal"/>
        <w:spacing w:line="360" w:lineRule="auto"/>
        <w:rPr>
          <w:ins w:id="1025" w:author="Author"/>
          <w:rFonts w:ascii="Times New Roman" w:hAnsi="Times New Roman" w:cs="Times New Roman"/>
          <w:sz w:val="24"/>
          <w:szCs w:val="24"/>
        </w:rPr>
      </w:pPr>
      <w:ins w:id="1026" w:author="Author">
        <w:r w:rsidRPr="008057FC">
          <w:rPr>
            <w:rFonts w:ascii="Times New Roman" w:hAnsi="Times New Roman" w:cs="Times New Roman"/>
            <w:sz w:val="24"/>
            <w:szCs w:val="24"/>
          </w:rPr>
          <w:t>I looked around the parking lot. It was now dark, and no one was walking nearby. Knowing that every security camera was in loop mode, I walked up to his Tesla SUV and used my smartphone to unlock the rear door. Grabbing the two duffel bags, I ran to my vehicle after commanding Tariq’s SUV to close the back door. Throwing the two duffel bags with the five million into my Tesla, I entered a new destination, back to my home in Chinatown.</w:t>
        </w:r>
      </w:ins>
    </w:p>
    <w:p w14:paraId="3F53B543" w14:textId="77777777" w:rsidR="005F56D3" w:rsidRPr="008057FC" w:rsidRDefault="005F56D3" w:rsidP="000B5256">
      <w:pPr>
        <w:pStyle w:val="BodyNormal"/>
        <w:spacing w:line="360" w:lineRule="auto"/>
        <w:rPr>
          <w:ins w:id="1027" w:author="Author"/>
          <w:rFonts w:ascii="Times New Roman" w:hAnsi="Times New Roman" w:cs="Times New Roman"/>
          <w:sz w:val="24"/>
          <w:szCs w:val="24"/>
        </w:rPr>
      </w:pPr>
      <w:ins w:id="1028" w:author="Author">
        <w:r w:rsidRPr="008057FC">
          <w:rPr>
            <w:rFonts w:ascii="Times New Roman" w:hAnsi="Times New Roman" w:cs="Times New Roman"/>
            <w:sz w:val="24"/>
            <w:szCs w:val="24"/>
          </w:rPr>
          <w:t xml:space="preserve">My home supercomputer restarted all surveillance cameras and erased my exploit as I drove away. </w:t>
        </w:r>
      </w:ins>
    </w:p>
    <w:p w14:paraId="095DA8EE" w14:textId="77777777" w:rsidR="005F56D3" w:rsidRPr="008057FC" w:rsidRDefault="005F56D3" w:rsidP="000B5256">
      <w:pPr>
        <w:pStyle w:val="BodyNormal"/>
        <w:spacing w:line="360" w:lineRule="auto"/>
        <w:rPr>
          <w:ins w:id="1029" w:author="Author"/>
          <w:rFonts w:ascii="Times New Roman" w:hAnsi="Times New Roman" w:cs="Times New Roman"/>
          <w:sz w:val="24"/>
          <w:szCs w:val="24"/>
        </w:rPr>
      </w:pPr>
    </w:p>
    <w:p w14:paraId="692660EA" w14:textId="77777777" w:rsidR="005F56D3" w:rsidRPr="008057FC" w:rsidRDefault="005F56D3" w:rsidP="008057FC">
      <w:pPr>
        <w:pStyle w:val="ASubheadLevel1"/>
        <w:rPr>
          <w:ins w:id="1030" w:author="Author"/>
        </w:rPr>
      </w:pPr>
      <w:bookmarkStart w:id="1031" w:name="_Toc161431607"/>
      <w:bookmarkStart w:id="1032" w:name="_Toc192445598"/>
      <w:ins w:id="1033" w:author="Author">
        <w:r w:rsidRPr="008057FC">
          <w:t>Zhang’s Oriental Emporium</w:t>
        </w:r>
        <w:bookmarkEnd w:id="1031"/>
        <w:bookmarkEnd w:id="1032"/>
      </w:ins>
    </w:p>
    <w:p w14:paraId="0060E287" w14:textId="77777777" w:rsidR="005F56D3" w:rsidRPr="008057FC" w:rsidRDefault="005F56D3" w:rsidP="000B5256">
      <w:pPr>
        <w:pStyle w:val="BodyNormal"/>
        <w:spacing w:line="360" w:lineRule="auto"/>
        <w:rPr>
          <w:ins w:id="1034" w:author="Author"/>
          <w:rFonts w:ascii="Times New Roman" w:hAnsi="Times New Roman" w:cs="Times New Roman"/>
          <w:sz w:val="24"/>
          <w:szCs w:val="24"/>
        </w:rPr>
      </w:pPr>
      <w:ins w:id="1035" w:author="Author">
        <w:r w:rsidRPr="008057FC">
          <w:rPr>
            <w:rFonts w:ascii="Times New Roman" w:hAnsi="Times New Roman" w:cs="Times New Roman"/>
            <w:sz w:val="24"/>
            <w:szCs w:val="24"/>
          </w:rPr>
          <w:t>Although I occasionally refer to myself as a voiceless outcast, in truth, I have allies. The Cottrels, for instance, are supportive friends. My Sensei, Yong Wu, is another. Vincent Zhang, the owner of Zhang’s Oriental Emporium, is also a kind and loyal</w:t>
        </w:r>
        <w:r w:rsidRPr="008057FC" w:rsidDel="00B300D4">
          <w:rPr>
            <w:rFonts w:ascii="Times New Roman" w:hAnsi="Times New Roman" w:cs="Times New Roman"/>
            <w:sz w:val="24"/>
            <w:szCs w:val="24"/>
          </w:rPr>
          <w:t xml:space="preserve"> </w:t>
        </w:r>
        <w:r w:rsidRPr="008057FC">
          <w:rPr>
            <w:rFonts w:ascii="Times New Roman" w:hAnsi="Times New Roman" w:cs="Times New Roman"/>
            <w:sz w:val="24"/>
            <w:szCs w:val="24"/>
          </w:rPr>
          <w:t>collaborator. I first met him shopping inside his store in Chinatown when I heard one of the salespeople cry out in frustration.</w:t>
        </w:r>
      </w:ins>
    </w:p>
    <w:p w14:paraId="1FDF0FA4" w14:textId="77777777" w:rsidR="005F56D3" w:rsidRPr="008057FC" w:rsidRDefault="005F56D3" w:rsidP="000B5256">
      <w:pPr>
        <w:pStyle w:val="BodyNormal"/>
        <w:spacing w:line="360" w:lineRule="auto"/>
        <w:rPr>
          <w:ins w:id="1036" w:author="Author"/>
          <w:rFonts w:ascii="Times New Roman" w:hAnsi="Times New Roman" w:cs="Times New Roman"/>
          <w:sz w:val="24"/>
          <w:szCs w:val="24"/>
        </w:rPr>
      </w:pPr>
      <w:ins w:id="1037" w:author="Author">
        <w:r w:rsidRPr="008057FC">
          <w:rPr>
            <w:rFonts w:ascii="Times New Roman" w:hAnsi="Times New Roman" w:cs="Times New Roman"/>
            <w:sz w:val="24"/>
            <w:szCs w:val="24"/>
          </w:rPr>
          <w:t>“Oh no! Vince! My terminal has stopped working.”</w:t>
        </w:r>
      </w:ins>
    </w:p>
    <w:p w14:paraId="4B67BBB4" w14:textId="77777777" w:rsidR="005F56D3" w:rsidRPr="008057FC" w:rsidRDefault="005F56D3" w:rsidP="000B5256">
      <w:pPr>
        <w:pStyle w:val="BodyNormal"/>
        <w:spacing w:line="360" w:lineRule="auto"/>
        <w:rPr>
          <w:ins w:id="1038" w:author="Author"/>
          <w:rFonts w:ascii="Times New Roman" w:hAnsi="Times New Roman" w:cs="Times New Roman"/>
          <w:sz w:val="24"/>
          <w:szCs w:val="24"/>
        </w:rPr>
      </w:pPr>
      <w:ins w:id="1039" w:author="Author">
        <w:r w:rsidRPr="008057FC">
          <w:rPr>
            <w:rFonts w:ascii="Times New Roman" w:hAnsi="Times New Roman" w:cs="Times New Roman"/>
            <w:sz w:val="24"/>
            <w:szCs w:val="24"/>
          </w:rPr>
          <w:t>I watched Zhang fiddle with the terminal, looking surprised and worried. He rushed to the</w:t>
        </w:r>
      </w:ins>
      <w:r w:rsidRPr="008057FC">
        <w:rPr>
          <w:rFonts w:ascii="Times New Roman" w:hAnsi="Times New Roman" w:cs="Times New Roman"/>
          <w:sz w:val="24"/>
          <w:szCs w:val="24"/>
        </w:rPr>
        <w:t xml:space="preserve"> small office in the</w:t>
      </w:r>
      <w:ins w:id="1040" w:author="Author">
        <w:r w:rsidRPr="008057FC">
          <w:rPr>
            <w:rFonts w:ascii="Times New Roman" w:hAnsi="Times New Roman" w:cs="Times New Roman"/>
            <w:sz w:val="24"/>
            <w:szCs w:val="24"/>
          </w:rPr>
          <w:t xml:space="preserve"> corner of the large </w:t>
        </w:r>
        <w:r w:rsidRPr="008057FC">
          <w:rPr>
            <w:rFonts w:ascii="Times New Roman" w:hAnsi="Times New Roman" w:cs="Times New Roman"/>
            <w:sz w:val="24"/>
            <w:szCs w:val="24"/>
          </w:rPr>
          <w:lastRenderedPageBreak/>
          <w:t>store. Looking at the establishment’s computer, which controlled the sales terminals, Zhang’s expression was grim</w:t>
        </w:r>
        <w:r w:rsidRPr="008057FC" w:rsidDel="00D02C26">
          <w:rPr>
            <w:rFonts w:ascii="Times New Roman" w:hAnsi="Times New Roman" w:cs="Times New Roman"/>
            <w:sz w:val="24"/>
            <w:szCs w:val="24"/>
          </w:rPr>
          <w:t xml:space="preserve"> </w:t>
        </w:r>
        <w:r w:rsidRPr="008057FC">
          <w:rPr>
            <w:rFonts w:ascii="Times New Roman" w:hAnsi="Times New Roman" w:cs="Times New Roman"/>
            <w:sz w:val="24"/>
            <w:szCs w:val="24"/>
          </w:rPr>
          <w:t>as he came out and reported what had happened.</w:t>
        </w:r>
      </w:ins>
    </w:p>
    <w:p w14:paraId="6598C84C" w14:textId="77777777" w:rsidR="005F56D3" w:rsidRPr="008057FC" w:rsidRDefault="005F56D3" w:rsidP="000B5256">
      <w:pPr>
        <w:pStyle w:val="BodyNormal"/>
        <w:spacing w:line="360" w:lineRule="auto"/>
        <w:rPr>
          <w:ins w:id="1041" w:author="Author"/>
          <w:rFonts w:ascii="Times New Roman" w:hAnsi="Times New Roman" w:cs="Times New Roman"/>
          <w:sz w:val="24"/>
          <w:szCs w:val="24"/>
        </w:rPr>
      </w:pPr>
      <w:ins w:id="1042" w:author="Author">
        <w:r w:rsidRPr="008057FC">
          <w:rPr>
            <w:rFonts w:ascii="Times New Roman" w:hAnsi="Times New Roman" w:cs="Times New Roman"/>
            <w:sz w:val="24"/>
            <w:szCs w:val="24"/>
          </w:rPr>
          <w:t>“We’ve been hacked. Russian pirates have encrypted all our files and business records. They want $75,000 to unencrypt our records.”</w:t>
        </w:r>
      </w:ins>
    </w:p>
    <w:p w14:paraId="3148F8A2" w14:textId="77777777" w:rsidR="005F56D3" w:rsidRPr="008057FC" w:rsidRDefault="005F56D3" w:rsidP="000B5256">
      <w:pPr>
        <w:pStyle w:val="BodyNormal"/>
        <w:spacing w:line="360" w:lineRule="auto"/>
        <w:rPr>
          <w:ins w:id="1043" w:author="Author"/>
          <w:rFonts w:ascii="Times New Roman" w:hAnsi="Times New Roman" w:cs="Times New Roman"/>
          <w:sz w:val="24"/>
          <w:szCs w:val="24"/>
        </w:rPr>
      </w:pPr>
      <w:ins w:id="1044" w:author="Author">
        <w:r w:rsidRPr="008057FC">
          <w:rPr>
            <w:rFonts w:ascii="Times New Roman" w:hAnsi="Times New Roman" w:cs="Times New Roman"/>
            <w:sz w:val="24"/>
            <w:szCs w:val="24"/>
          </w:rPr>
          <w:t>“Are you going to give in?” one of the employees asked.</w:t>
        </w:r>
      </w:ins>
    </w:p>
    <w:p w14:paraId="57771D57" w14:textId="77777777" w:rsidR="005F56D3" w:rsidRPr="008057FC" w:rsidRDefault="005F56D3" w:rsidP="000B5256">
      <w:pPr>
        <w:pStyle w:val="BodyNormal"/>
        <w:spacing w:line="360" w:lineRule="auto"/>
        <w:rPr>
          <w:ins w:id="1045" w:author="Author"/>
          <w:rFonts w:ascii="Times New Roman" w:hAnsi="Times New Roman" w:cs="Times New Roman"/>
          <w:sz w:val="24"/>
          <w:szCs w:val="24"/>
        </w:rPr>
      </w:pPr>
      <w:ins w:id="1046" w:author="Author">
        <w:r w:rsidRPr="008057FC">
          <w:rPr>
            <w:rFonts w:ascii="Times New Roman" w:hAnsi="Times New Roman" w:cs="Times New Roman"/>
            <w:sz w:val="24"/>
            <w:szCs w:val="24"/>
          </w:rPr>
          <w:t>“There isn’t much choice. Tell the customers the store is closing in fifteen minutes. Till then, cash sales only. I’ll see if I can contact our computer consultant.”</w:t>
        </w:r>
      </w:ins>
    </w:p>
    <w:p w14:paraId="0FAD7F2E" w14:textId="77777777" w:rsidR="005F56D3" w:rsidRPr="008057FC" w:rsidRDefault="005F56D3" w:rsidP="000B5256">
      <w:pPr>
        <w:pStyle w:val="BodyNormal"/>
        <w:spacing w:line="360" w:lineRule="auto"/>
        <w:rPr>
          <w:ins w:id="1047" w:author="Author"/>
          <w:rFonts w:ascii="Times New Roman" w:hAnsi="Times New Roman" w:cs="Times New Roman"/>
          <w:sz w:val="24"/>
          <w:szCs w:val="24"/>
        </w:rPr>
      </w:pPr>
      <w:ins w:id="1048" w:author="Author">
        <w:r w:rsidRPr="008057FC">
          <w:rPr>
            <w:rFonts w:ascii="Times New Roman" w:hAnsi="Times New Roman" w:cs="Times New Roman"/>
            <w:sz w:val="24"/>
            <w:szCs w:val="24"/>
          </w:rPr>
          <w:t>Zhang retreated to his office and made some telephone calls. I spent a few minutes preparing a set of text messages for him. When he got off the phone, I brazenly strolled into his office and started a text-to-speech app on my smartphone. Zhang’s eyes widened in surprise as I played the first message.</w:t>
        </w:r>
      </w:ins>
    </w:p>
    <w:p w14:paraId="0DF4C2C2" w14:textId="77777777" w:rsidR="005F56D3" w:rsidRPr="008057FC" w:rsidRDefault="005F56D3" w:rsidP="000B5256">
      <w:pPr>
        <w:pStyle w:val="BodyNormal"/>
        <w:spacing w:line="360" w:lineRule="auto"/>
        <w:rPr>
          <w:ins w:id="1049" w:author="Author"/>
          <w:rFonts w:ascii="Times New Roman" w:hAnsi="Times New Roman" w:cs="Times New Roman"/>
          <w:sz w:val="24"/>
          <w:szCs w:val="24"/>
        </w:rPr>
      </w:pPr>
    </w:p>
    <w:p w14:paraId="01E0450D" w14:textId="77777777" w:rsidR="005F56D3" w:rsidRPr="008057FC" w:rsidRDefault="005F56D3" w:rsidP="000B5256">
      <w:pPr>
        <w:pStyle w:val="BodyNormal"/>
        <w:spacing w:line="360" w:lineRule="auto"/>
        <w:ind w:left="270" w:firstLine="18"/>
        <w:rPr>
          <w:ins w:id="1050" w:author="Author"/>
          <w:rFonts w:ascii="Times New Roman" w:hAnsi="Times New Roman" w:cs="Times New Roman"/>
          <w:i/>
          <w:iCs/>
          <w:sz w:val="24"/>
          <w:szCs w:val="24"/>
        </w:rPr>
      </w:pPr>
      <w:ins w:id="1051" w:author="Author">
        <w:r w:rsidRPr="008057FC">
          <w:rPr>
            <w:rFonts w:ascii="Times New Roman" w:hAnsi="Times New Roman" w:cs="Times New Roman"/>
            <w:i/>
            <w:iCs/>
            <w:sz w:val="24"/>
            <w:szCs w:val="24"/>
          </w:rPr>
          <w:t>“Mister Zhang. I am a software engineer with experience in computer security. I can attack the pirates who did this, use their computer system to unencrypt your files</w:t>
        </w:r>
      </w:ins>
      <w:r w:rsidRPr="008057FC">
        <w:rPr>
          <w:rFonts w:ascii="Times New Roman" w:hAnsi="Times New Roman" w:cs="Times New Roman"/>
          <w:i/>
          <w:iCs/>
          <w:sz w:val="24"/>
          <w:szCs w:val="24"/>
        </w:rPr>
        <w:t>,</w:t>
      </w:r>
      <w:ins w:id="1052" w:author="Author">
        <w:r w:rsidRPr="008057FC">
          <w:rPr>
            <w:rFonts w:ascii="Times New Roman" w:hAnsi="Times New Roman" w:cs="Times New Roman"/>
            <w:i/>
            <w:iCs/>
            <w:sz w:val="24"/>
            <w:szCs w:val="24"/>
          </w:rPr>
          <w:t xml:space="preserve"> and prevent them from attempting this again. However, my methods are patently illegal, and you may not want to accept my help.”</w:t>
        </w:r>
      </w:ins>
    </w:p>
    <w:p w14:paraId="13C5BC85" w14:textId="77777777" w:rsidR="005F56D3" w:rsidRPr="008057FC" w:rsidRDefault="005F56D3" w:rsidP="000B5256">
      <w:pPr>
        <w:pStyle w:val="BodyNormal"/>
        <w:spacing w:line="360" w:lineRule="auto"/>
        <w:ind w:left="270" w:firstLine="18"/>
        <w:rPr>
          <w:ins w:id="1053" w:author="Author"/>
          <w:rFonts w:ascii="Times New Roman" w:hAnsi="Times New Roman" w:cs="Times New Roman"/>
          <w:i/>
          <w:iCs/>
          <w:sz w:val="24"/>
          <w:szCs w:val="24"/>
        </w:rPr>
      </w:pPr>
    </w:p>
    <w:p w14:paraId="23DE0805" w14:textId="77777777" w:rsidR="005F56D3" w:rsidRPr="008057FC" w:rsidRDefault="005F56D3" w:rsidP="000B5256">
      <w:pPr>
        <w:pStyle w:val="BodyNormal"/>
        <w:spacing w:line="360" w:lineRule="auto"/>
        <w:ind w:left="270" w:firstLine="18"/>
        <w:rPr>
          <w:ins w:id="1054" w:author="Author"/>
          <w:rFonts w:ascii="Times New Roman" w:hAnsi="Times New Roman" w:cs="Times New Roman"/>
          <w:sz w:val="24"/>
          <w:szCs w:val="24"/>
        </w:rPr>
      </w:pPr>
      <w:ins w:id="1055" w:author="Author">
        <w:r w:rsidRPr="008057FC">
          <w:rPr>
            <w:rFonts w:ascii="Times New Roman" w:hAnsi="Times New Roman" w:cs="Times New Roman"/>
            <w:sz w:val="24"/>
            <w:szCs w:val="24"/>
          </w:rPr>
          <w:t>“Miss, why are you speaking through a smartphone?”</w:t>
        </w:r>
      </w:ins>
    </w:p>
    <w:p w14:paraId="17E68029" w14:textId="77777777" w:rsidR="005F56D3" w:rsidRPr="008057FC" w:rsidRDefault="005F56D3" w:rsidP="000B5256">
      <w:pPr>
        <w:pStyle w:val="BodyNormal"/>
        <w:spacing w:line="360" w:lineRule="auto"/>
        <w:ind w:left="270" w:firstLine="18"/>
        <w:rPr>
          <w:ins w:id="1056" w:author="Author"/>
          <w:rFonts w:ascii="Times New Roman" w:hAnsi="Times New Roman" w:cs="Times New Roman"/>
          <w:i/>
          <w:iCs/>
          <w:sz w:val="24"/>
          <w:szCs w:val="24"/>
        </w:rPr>
      </w:pPr>
    </w:p>
    <w:p w14:paraId="00CF5E4B" w14:textId="77777777" w:rsidR="005F56D3" w:rsidRPr="008057FC" w:rsidRDefault="005F56D3" w:rsidP="000B5256">
      <w:pPr>
        <w:pStyle w:val="BodyNormal"/>
        <w:spacing w:line="360" w:lineRule="auto"/>
        <w:ind w:left="270" w:firstLine="18"/>
        <w:rPr>
          <w:ins w:id="1057" w:author="Author"/>
          <w:rFonts w:ascii="Times New Roman" w:hAnsi="Times New Roman" w:cs="Times New Roman"/>
          <w:i/>
          <w:iCs/>
          <w:sz w:val="24"/>
          <w:szCs w:val="24"/>
        </w:rPr>
      </w:pPr>
      <w:ins w:id="1058" w:author="Author">
        <w:r w:rsidRPr="008057FC">
          <w:rPr>
            <w:rFonts w:ascii="Times New Roman" w:hAnsi="Times New Roman" w:cs="Times New Roman"/>
            <w:i/>
            <w:iCs/>
            <w:sz w:val="24"/>
            <w:szCs w:val="24"/>
          </w:rPr>
          <w:t xml:space="preserve">“I have been </w:t>
        </w:r>
        <w:proofErr w:type="gramStart"/>
        <w:r w:rsidRPr="008057FC">
          <w:rPr>
            <w:rFonts w:ascii="Times New Roman" w:hAnsi="Times New Roman" w:cs="Times New Roman"/>
            <w:i/>
            <w:iCs/>
            <w:sz w:val="24"/>
            <w:szCs w:val="24"/>
          </w:rPr>
          <w:t>mute</w:t>
        </w:r>
        <w:proofErr w:type="gramEnd"/>
        <w:r w:rsidRPr="008057FC">
          <w:rPr>
            <w:rFonts w:ascii="Times New Roman" w:hAnsi="Times New Roman" w:cs="Times New Roman"/>
            <w:i/>
            <w:iCs/>
            <w:sz w:val="24"/>
            <w:szCs w:val="24"/>
          </w:rPr>
          <w:t xml:space="preserve"> all my life, Mister Zhang.”</w:t>
        </w:r>
      </w:ins>
    </w:p>
    <w:p w14:paraId="2E611BF8" w14:textId="77777777" w:rsidR="005F56D3" w:rsidRPr="008057FC" w:rsidRDefault="005F56D3" w:rsidP="000B5256">
      <w:pPr>
        <w:pStyle w:val="BodyNormal"/>
        <w:spacing w:line="360" w:lineRule="auto"/>
        <w:ind w:left="270" w:firstLine="18"/>
        <w:rPr>
          <w:ins w:id="1059" w:author="Author"/>
          <w:rFonts w:ascii="Times New Roman" w:hAnsi="Times New Roman" w:cs="Times New Roman"/>
          <w:i/>
          <w:iCs/>
          <w:sz w:val="24"/>
          <w:szCs w:val="24"/>
        </w:rPr>
      </w:pPr>
    </w:p>
    <w:p w14:paraId="5E7ABFD3" w14:textId="77777777" w:rsidR="005F56D3" w:rsidRPr="008057FC" w:rsidRDefault="005F56D3" w:rsidP="000B5256">
      <w:pPr>
        <w:pStyle w:val="BodyNormal"/>
        <w:spacing w:line="360" w:lineRule="auto"/>
        <w:rPr>
          <w:ins w:id="1060" w:author="Author"/>
          <w:rFonts w:ascii="Times New Roman" w:hAnsi="Times New Roman" w:cs="Times New Roman"/>
          <w:sz w:val="24"/>
          <w:szCs w:val="24"/>
        </w:rPr>
      </w:pPr>
      <w:ins w:id="1061" w:author="Author">
        <w:r w:rsidRPr="008057FC">
          <w:rPr>
            <w:rFonts w:ascii="Times New Roman" w:hAnsi="Times New Roman" w:cs="Times New Roman"/>
            <w:sz w:val="24"/>
            <w:szCs w:val="24"/>
          </w:rPr>
          <w:t xml:space="preserve">“Young lady, I am one of the national directors of the Chinese </w:t>
        </w:r>
        <w:r w:rsidRPr="008057FC">
          <w:rPr>
            <w:rFonts w:ascii="Times New Roman" w:hAnsi="Times New Roman" w:cs="Times New Roman"/>
            <w:sz w:val="24"/>
            <w:szCs w:val="24"/>
          </w:rPr>
          <w:lastRenderedPageBreak/>
          <w:t xml:space="preserve">Hope and Freedom Coalition. We repatriate Chinese women kidnapped and brought to the United States for sex trafficking and </w:t>
        </w:r>
        <w:r w:rsidRPr="008057FC">
          <w:rPr>
            <w:rFonts w:ascii="Times New Roman" w:hAnsi="Times New Roman" w:cs="Times New Roman"/>
            <w:color w:val="202124"/>
            <w:sz w:val="24"/>
            <w:szCs w:val="24"/>
            <w:shd w:val="clear" w:color="auto" w:fill="FFFFFF"/>
          </w:rPr>
          <w:t>indentured</w:t>
        </w:r>
        <w:r w:rsidRPr="008057FC">
          <w:rPr>
            <w:rFonts w:ascii="Times New Roman" w:hAnsi="Times New Roman" w:cs="Times New Roman"/>
            <w:sz w:val="24"/>
            <w:szCs w:val="24"/>
          </w:rPr>
          <w:t xml:space="preserve"> servitude. What we do is also highly illegal. Can you really help me?”</w:t>
        </w:r>
      </w:ins>
    </w:p>
    <w:p w14:paraId="261DF8FA" w14:textId="77777777" w:rsidR="005F56D3" w:rsidRPr="008057FC" w:rsidRDefault="005F56D3" w:rsidP="000B5256">
      <w:pPr>
        <w:pStyle w:val="BodyNormal"/>
        <w:spacing w:line="360" w:lineRule="auto"/>
        <w:rPr>
          <w:ins w:id="1062" w:author="Author"/>
          <w:rFonts w:ascii="Times New Roman" w:hAnsi="Times New Roman" w:cs="Times New Roman"/>
          <w:sz w:val="24"/>
          <w:szCs w:val="24"/>
        </w:rPr>
      </w:pPr>
      <w:ins w:id="1063" w:author="Author">
        <w:r w:rsidRPr="008057FC">
          <w:rPr>
            <w:rFonts w:ascii="Times New Roman" w:hAnsi="Times New Roman" w:cs="Times New Roman"/>
            <w:sz w:val="24"/>
            <w:szCs w:val="24"/>
          </w:rPr>
          <w:t>I held up a petabyte thumb drive attached to my keychain. It had a copy of the Linux operating system and my software.</w:t>
        </w:r>
      </w:ins>
    </w:p>
    <w:p w14:paraId="66E55F97" w14:textId="77777777" w:rsidR="005F56D3" w:rsidRPr="008057FC" w:rsidRDefault="005F56D3" w:rsidP="000B5256">
      <w:pPr>
        <w:pStyle w:val="BodyNormal"/>
        <w:spacing w:line="360" w:lineRule="auto"/>
        <w:rPr>
          <w:ins w:id="1064" w:author="Author"/>
          <w:rFonts w:ascii="Times New Roman" w:hAnsi="Times New Roman" w:cs="Times New Roman"/>
          <w:sz w:val="24"/>
          <w:szCs w:val="24"/>
        </w:rPr>
      </w:pPr>
    </w:p>
    <w:p w14:paraId="08911CB8" w14:textId="77777777" w:rsidR="005F56D3" w:rsidRPr="008057FC" w:rsidRDefault="005F56D3" w:rsidP="000B5256">
      <w:pPr>
        <w:pStyle w:val="BodyNormal"/>
        <w:spacing w:line="360" w:lineRule="auto"/>
        <w:ind w:left="270" w:firstLine="18"/>
        <w:rPr>
          <w:ins w:id="1065" w:author="Author"/>
          <w:rFonts w:ascii="Times New Roman" w:hAnsi="Times New Roman" w:cs="Times New Roman"/>
          <w:i/>
          <w:iCs/>
          <w:sz w:val="24"/>
          <w:szCs w:val="24"/>
        </w:rPr>
      </w:pPr>
      <w:ins w:id="1066" w:author="Author">
        <w:r w:rsidRPr="008057FC">
          <w:rPr>
            <w:rFonts w:ascii="Times New Roman" w:hAnsi="Times New Roman" w:cs="Times New Roman"/>
            <w:i/>
            <w:iCs/>
            <w:sz w:val="24"/>
            <w:szCs w:val="24"/>
          </w:rPr>
          <w:t>“If you can get me one of your laptops from the storeroom, I can place this copy of the Linux operating system with my software onto it and get to work.”</w:t>
        </w:r>
      </w:ins>
    </w:p>
    <w:p w14:paraId="420771CC" w14:textId="77777777" w:rsidR="005F56D3" w:rsidRPr="008057FC" w:rsidRDefault="005F56D3" w:rsidP="000B5256">
      <w:pPr>
        <w:pStyle w:val="BodyNormal"/>
        <w:spacing w:line="360" w:lineRule="auto"/>
        <w:rPr>
          <w:ins w:id="1067" w:author="Author"/>
          <w:rFonts w:ascii="Times New Roman" w:hAnsi="Times New Roman" w:cs="Times New Roman"/>
          <w:sz w:val="24"/>
          <w:szCs w:val="24"/>
        </w:rPr>
      </w:pPr>
    </w:p>
    <w:p w14:paraId="32A5665E" w14:textId="77777777" w:rsidR="005F56D3" w:rsidRPr="008057FC" w:rsidRDefault="005F56D3" w:rsidP="000B5256">
      <w:pPr>
        <w:pStyle w:val="BodyNormal"/>
        <w:spacing w:line="360" w:lineRule="auto"/>
        <w:rPr>
          <w:ins w:id="1068" w:author="Author"/>
          <w:rFonts w:ascii="Times New Roman" w:hAnsi="Times New Roman" w:cs="Times New Roman"/>
          <w:sz w:val="24"/>
          <w:szCs w:val="24"/>
        </w:rPr>
      </w:pPr>
      <w:ins w:id="1069" w:author="Author">
        <w:r w:rsidRPr="008057FC">
          <w:rPr>
            <w:rFonts w:ascii="Times New Roman" w:hAnsi="Times New Roman" w:cs="Times New Roman"/>
            <w:sz w:val="24"/>
            <w:szCs w:val="24"/>
          </w:rPr>
          <w:t>“How much will you charge for this assistance?”</w:t>
        </w:r>
      </w:ins>
    </w:p>
    <w:p w14:paraId="0E54F406" w14:textId="77777777" w:rsidR="005F56D3" w:rsidRPr="008057FC" w:rsidRDefault="005F56D3" w:rsidP="000B5256">
      <w:pPr>
        <w:pStyle w:val="BodyNormal"/>
        <w:spacing w:line="360" w:lineRule="auto"/>
        <w:rPr>
          <w:ins w:id="1070" w:author="Author"/>
          <w:rFonts w:ascii="Times New Roman" w:hAnsi="Times New Roman" w:cs="Times New Roman"/>
          <w:sz w:val="24"/>
          <w:szCs w:val="24"/>
        </w:rPr>
      </w:pPr>
    </w:p>
    <w:p w14:paraId="6C2255C8" w14:textId="77777777" w:rsidR="005F56D3" w:rsidRPr="008057FC" w:rsidRDefault="005F56D3" w:rsidP="000B5256">
      <w:pPr>
        <w:pStyle w:val="BodyNormal"/>
        <w:spacing w:line="360" w:lineRule="auto"/>
        <w:rPr>
          <w:ins w:id="1071" w:author="Author"/>
          <w:rFonts w:ascii="Times New Roman" w:hAnsi="Times New Roman" w:cs="Times New Roman"/>
          <w:i/>
          <w:iCs/>
          <w:sz w:val="24"/>
          <w:szCs w:val="24"/>
        </w:rPr>
      </w:pPr>
      <w:ins w:id="1072" w:author="Author">
        <w:r w:rsidRPr="008057FC">
          <w:rPr>
            <w:rFonts w:ascii="Times New Roman" w:hAnsi="Times New Roman" w:cs="Times New Roman"/>
            <w:i/>
            <w:iCs/>
            <w:sz w:val="24"/>
            <w:szCs w:val="24"/>
          </w:rPr>
          <w:t>“I will do it for free if you agree to protect my anonymity.”</w:t>
        </w:r>
      </w:ins>
    </w:p>
    <w:p w14:paraId="7C41BE0F" w14:textId="77777777" w:rsidR="005F56D3" w:rsidRPr="008057FC" w:rsidRDefault="005F56D3" w:rsidP="000B5256">
      <w:pPr>
        <w:pStyle w:val="BodyNormal"/>
        <w:spacing w:line="360" w:lineRule="auto"/>
        <w:rPr>
          <w:ins w:id="1073" w:author="Author"/>
          <w:rFonts w:ascii="Times New Roman" w:hAnsi="Times New Roman" w:cs="Times New Roman"/>
          <w:i/>
          <w:iCs/>
          <w:sz w:val="24"/>
          <w:szCs w:val="24"/>
        </w:rPr>
      </w:pPr>
    </w:p>
    <w:p w14:paraId="01252E94" w14:textId="77777777" w:rsidR="005F56D3" w:rsidRPr="008057FC" w:rsidRDefault="005F56D3" w:rsidP="000B5256">
      <w:pPr>
        <w:pStyle w:val="BodyNormal"/>
        <w:spacing w:line="360" w:lineRule="auto"/>
        <w:rPr>
          <w:ins w:id="1074" w:author="Author"/>
          <w:rFonts w:ascii="Times New Roman" w:hAnsi="Times New Roman" w:cs="Times New Roman"/>
          <w:sz w:val="24"/>
          <w:szCs w:val="24"/>
        </w:rPr>
      </w:pPr>
      <w:ins w:id="1075" w:author="Author">
        <w:r w:rsidRPr="008057FC">
          <w:rPr>
            <w:rFonts w:ascii="Times New Roman" w:hAnsi="Times New Roman" w:cs="Times New Roman"/>
            <w:sz w:val="24"/>
            <w:szCs w:val="24"/>
          </w:rPr>
          <w:t>“Wait here. I will get you a laptop.”</w:t>
        </w:r>
      </w:ins>
    </w:p>
    <w:p w14:paraId="0A789140" w14:textId="77777777" w:rsidR="005F56D3" w:rsidRPr="008057FC" w:rsidRDefault="005F56D3" w:rsidP="000B5256">
      <w:pPr>
        <w:pStyle w:val="BodyNormal"/>
        <w:spacing w:line="360" w:lineRule="auto"/>
        <w:ind w:left="270" w:firstLine="18"/>
        <w:rPr>
          <w:ins w:id="1076" w:author="Author"/>
          <w:rFonts w:ascii="Times New Roman" w:hAnsi="Times New Roman" w:cs="Times New Roman"/>
          <w:i/>
          <w:iCs/>
          <w:sz w:val="24"/>
          <w:szCs w:val="24"/>
        </w:rPr>
      </w:pPr>
    </w:p>
    <w:p w14:paraId="4E69018B" w14:textId="77777777" w:rsidR="005F56D3" w:rsidRPr="008057FC" w:rsidRDefault="005F56D3" w:rsidP="000B5256">
      <w:pPr>
        <w:pStyle w:val="BodyNormal"/>
        <w:spacing w:line="360" w:lineRule="auto"/>
        <w:ind w:left="270" w:firstLine="18"/>
        <w:rPr>
          <w:ins w:id="1077" w:author="Author"/>
          <w:rFonts w:ascii="Times New Roman" w:hAnsi="Times New Roman" w:cs="Times New Roman"/>
          <w:sz w:val="24"/>
          <w:szCs w:val="24"/>
        </w:rPr>
      </w:pPr>
      <w:ins w:id="1078" w:author="Author">
        <w:r w:rsidRPr="008057FC">
          <w:rPr>
            <w:rFonts w:ascii="Times New Roman" w:hAnsi="Times New Roman" w:cs="Times New Roman"/>
            <w:sz w:val="24"/>
            <w:szCs w:val="24"/>
          </w:rPr>
          <w:t xml:space="preserve">Zhang stood behind me, fascinated at my work. The perpetrators were a hacking group based </w:t>
        </w:r>
      </w:ins>
      <w:r w:rsidRPr="008057FC">
        <w:rPr>
          <w:rFonts w:ascii="Times New Roman" w:hAnsi="Times New Roman" w:cs="Times New Roman"/>
          <w:sz w:val="24"/>
          <w:szCs w:val="24"/>
        </w:rPr>
        <w:t>in</w:t>
      </w:r>
      <w:ins w:id="1079" w:author="Author">
        <w:r w:rsidRPr="008057FC">
          <w:rPr>
            <w:rFonts w:ascii="Times New Roman" w:hAnsi="Times New Roman" w:cs="Times New Roman"/>
            <w:sz w:val="24"/>
            <w:szCs w:val="24"/>
          </w:rPr>
          <w:t xml:space="preserve"> Kudrovo, Russia, a suburb outside St. Petersburg. It helped that my hacking studies on the Dark Web made me somewhat conversant in Russian and the Cyrillic alphabet. I installed my exploit on their computers and went to work. Finding Zhang’s Oriental Emporium as one of their targeted customers, I used their software to send a command to unencrypt Zhang’s files.</w:t>
        </w:r>
      </w:ins>
    </w:p>
    <w:p w14:paraId="2D6D06CE" w14:textId="77777777" w:rsidR="005F56D3" w:rsidRPr="008057FC" w:rsidRDefault="005F56D3" w:rsidP="000B5256">
      <w:pPr>
        <w:pStyle w:val="BodyNormal"/>
        <w:spacing w:line="360" w:lineRule="auto"/>
        <w:ind w:left="270" w:firstLine="18"/>
        <w:rPr>
          <w:ins w:id="1080" w:author="Author"/>
          <w:rFonts w:ascii="Times New Roman" w:hAnsi="Times New Roman" w:cs="Times New Roman"/>
          <w:sz w:val="24"/>
          <w:szCs w:val="24"/>
        </w:rPr>
      </w:pPr>
    </w:p>
    <w:p w14:paraId="4AAACBC6" w14:textId="77777777" w:rsidR="005F56D3" w:rsidRPr="008057FC" w:rsidRDefault="005F56D3" w:rsidP="000B5256">
      <w:pPr>
        <w:pStyle w:val="BodyNormal"/>
        <w:spacing w:line="360" w:lineRule="auto"/>
        <w:ind w:left="720" w:right="486" w:firstLine="0"/>
        <w:rPr>
          <w:ins w:id="1081" w:author="Author"/>
          <w:rFonts w:ascii="Times New Roman" w:hAnsi="Times New Roman" w:cs="Times New Roman"/>
          <w:i/>
          <w:iCs/>
          <w:sz w:val="24"/>
          <w:szCs w:val="24"/>
        </w:rPr>
      </w:pPr>
      <w:ins w:id="1082" w:author="Author">
        <w:r w:rsidRPr="008057FC">
          <w:rPr>
            <w:rFonts w:ascii="Times New Roman" w:hAnsi="Times New Roman" w:cs="Times New Roman"/>
            <w:i/>
            <w:iCs/>
            <w:sz w:val="24"/>
            <w:szCs w:val="24"/>
          </w:rPr>
          <w:t xml:space="preserve">“Mister Zhang. Your files have been unencrypted. </w:t>
        </w:r>
        <w:r w:rsidRPr="008057FC">
          <w:rPr>
            <w:rFonts w:ascii="Times New Roman" w:hAnsi="Times New Roman" w:cs="Times New Roman"/>
            <w:i/>
            <w:iCs/>
            <w:sz w:val="24"/>
            <w:szCs w:val="24"/>
          </w:rPr>
          <w:lastRenderedPageBreak/>
          <w:t xml:space="preserve">Please reboot your </w:t>
        </w:r>
        <w:proofErr w:type="gramStart"/>
        <w:r w:rsidRPr="008057FC">
          <w:rPr>
            <w:rFonts w:ascii="Times New Roman" w:hAnsi="Times New Roman" w:cs="Times New Roman"/>
            <w:i/>
            <w:iCs/>
            <w:sz w:val="24"/>
            <w:szCs w:val="24"/>
          </w:rPr>
          <w:t>system, and</w:t>
        </w:r>
        <w:proofErr w:type="gramEnd"/>
        <w:r w:rsidRPr="008057FC">
          <w:rPr>
            <w:rFonts w:ascii="Times New Roman" w:hAnsi="Times New Roman" w:cs="Times New Roman"/>
            <w:i/>
            <w:iCs/>
            <w:sz w:val="24"/>
            <w:szCs w:val="24"/>
          </w:rPr>
          <w:t xml:space="preserve"> then make a copy to a petabyte thumb drive.”</w:t>
        </w:r>
      </w:ins>
    </w:p>
    <w:p w14:paraId="15585AF3" w14:textId="77777777" w:rsidR="005F56D3" w:rsidRPr="008057FC" w:rsidRDefault="005F56D3" w:rsidP="000B5256">
      <w:pPr>
        <w:pStyle w:val="BodyNormal"/>
        <w:spacing w:line="360" w:lineRule="auto"/>
        <w:ind w:left="270" w:firstLine="18"/>
        <w:rPr>
          <w:ins w:id="1083" w:author="Author"/>
          <w:rFonts w:ascii="Times New Roman" w:hAnsi="Times New Roman" w:cs="Times New Roman"/>
          <w:sz w:val="24"/>
          <w:szCs w:val="24"/>
        </w:rPr>
      </w:pPr>
    </w:p>
    <w:p w14:paraId="79A5E4F4" w14:textId="77777777" w:rsidR="005F56D3" w:rsidRPr="008057FC" w:rsidRDefault="005F56D3" w:rsidP="000B5256">
      <w:pPr>
        <w:pStyle w:val="BodyNormal"/>
        <w:spacing w:line="360" w:lineRule="auto"/>
        <w:ind w:left="270" w:firstLine="18"/>
        <w:rPr>
          <w:ins w:id="1084" w:author="Author"/>
          <w:rFonts w:ascii="Times New Roman" w:hAnsi="Times New Roman" w:cs="Times New Roman"/>
          <w:sz w:val="24"/>
          <w:szCs w:val="24"/>
        </w:rPr>
      </w:pPr>
      <w:ins w:id="1085" w:author="Author">
        <w:r w:rsidRPr="008057FC">
          <w:rPr>
            <w:rFonts w:ascii="Times New Roman" w:hAnsi="Times New Roman" w:cs="Times New Roman"/>
            <w:sz w:val="24"/>
            <w:szCs w:val="24"/>
          </w:rPr>
          <w:t>Zhang gleefully rebooted his system and made the backup copy. He announced to the employees that the store was open for business again. While he was doing this, I looked around at the Russian hacker’s cryptocurrency accounts and spotted one account that had $300,000 in it. Zhang returned to the office, smiling.</w:t>
        </w:r>
      </w:ins>
    </w:p>
    <w:p w14:paraId="6C4D6C2F" w14:textId="77777777" w:rsidR="005F56D3" w:rsidRPr="008057FC" w:rsidRDefault="005F56D3" w:rsidP="000B5256">
      <w:pPr>
        <w:pStyle w:val="BodyNormal"/>
        <w:spacing w:line="360" w:lineRule="auto"/>
        <w:ind w:left="270" w:firstLine="18"/>
        <w:rPr>
          <w:ins w:id="1086" w:author="Author"/>
          <w:rFonts w:ascii="Times New Roman" w:hAnsi="Times New Roman" w:cs="Times New Roman"/>
          <w:sz w:val="24"/>
          <w:szCs w:val="24"/>
        </w:rPr>
      </w:pPr>
    </w:p>
    <w:p w14:paraId="713C378A" w14:textId="77777777" w:rsidR="005F56D3" w:rsidRPr="008057FC" w:rsidRDefault="005F56D3" w:rsidP="000B5256">
      <w:pPr>
        <w:pStyle w:val="BodyNormal"/>
        <w:spacing w:line="360" w:lineRule="auto"/>
        <w:ind w:left="720" w:right="576" w:firstLine="0"/>
        <w:rPr>
          <w:ins w:id="1087" w:author="Author"/>
          <w:rFonts w:ascii="Times New Roman" w:hAnsi="Times New Roman" w:cs="Times New Roman"/>
          <w:i/>
          <w:iCs/>
          <w:sz w:val="24"/>
          <w:szCs w:val="24"/>
        </w:rPr>
      </w:pPr>
      <w:ins w:id="1088" w:author="Author">
        <w:r w:rsidRPr="008057FC">
          <w:rPr>
            <w:rFonts w:ascii="Times New Roman" w:hAnsi="Times New Roman" w:cs="Times New Roman"/>
            <w:i/>
            <w:iCs/>
            <w:sz w:val="24"/>
            <w:szCs w:val="24"/>
          </w:rPr>
          <w:t>“Mister Zhang. These Russian pirates have many cryptocurrency accounts. This one has $300,000 today. I</w:t>
        </w:r>
      </w:ins>
      <w:r w:rsidRPr="008057FC">
        <w:rPr>
          <w:rFonts w:ascii="Times New Roman" w:hAnsi="Times New Roman" w:cs="Times New Roman"/>
          <w:i/>
          <w:iCs/>
          <w:sz w:val="24"/>
          <w:szCs w:val="24"/>
        </w:rPr>
        <w:t>f you have a crypto wallet, I can transfer this money to your accoun</w:t>
      </w:r>
      <w:ins w:id="1089" w:author="Author">
        <w:r w:rsidRPr="008057FC">
          <w:rPr>
            <w:rFonts w:ascii="Times New Roman" w:hAnsi="Times New Roman" w:cs="Times New Roman"/>
            <w:i/>
            <w:iCs/>
            <w:sz w:val="24"/>
            <w:szCs w:val="24"/>
          </w:rPr>
          <w:t>t. They will be unable to track it. To do this, of course, would be patently illegal.”</w:t>
        </w:r>
      </w:ins>
    </w:p>
    <w:p w14:paraId="2E2B9BB3" w14:textId="77777777" w:rsidR="005F56D3" w:rsidRPr="008057FC" w:rsidRDefault="005F56D3" w:rsidP="000B5256">
      <w:pPr>
        <w:pStyle w:val="BodyNormal"/>
        <w:spacing w:line="360" w:lineRule="auto"/>
        <w:ind w:left="270" w:firstLine="18"/>
        <w:rPr>
          <w:ins w:id="1090" w:author="Author"/>
          <w:rFonts w:ascii="Times New Roman" w:hAnsi="Times New Roman" w:cs="Times New Roman"/>
          <w:sz w:val="24"/>
          <w:szCs w:val="24"/>
        </w:rPr>
      </w:pPr>
    </w:p>
    <w:p w14:paraId="5A00F186" w14:textId="77777777" w:rsidR="005F56D3" w:rsidRPr="008057FC" w:rsidRDefault="005F56D3" w:rsidP="000B5256">
      <w:pPr>
        <w:pStyle w:val="BodyNormal"/>
        <w:spacing w:line="360" w:lineRule="auto"/>
        <w:rPr>
          <w:ins w:id="1091" w:author="Author"/>
          <w:rFonts w:ascii="Times New Roman" w:hAnsi="Times New Roman" w:cs="Times New Roman"/>
          <w:sz w:val="24"/>
          <w:szCs w:val="24"/>
        </w:rPr>
      </w:pPr>
      <w:ins w:id="1092" w:author="Author">
        <w:r w:rsidRPr="008057FC">
          <w:rPr>
            <w:rFonts w:ascii="Times New Roman" w:hAnsi="Times New Roman" w:cs="Times New Roman"/>
            <w:sz w:val="24"/>
            <w:szCs w:val="24"/>
          </w:rPr>
          <w:t>“I have no qualms about stealing from people who attempted to extort me. Please set up the transfer.”</w:t>
        </w:r>
      </w:ins>
    </w:p>
    <w:p w14:paraId="713E972A" w14:textId="77777777" w:rsidR="005F56D3" w:rsidRPr="008057FC" w:rsidRDefault="005F56D3" w:rsidP="000B5256">
      <w:pPr>
        <w:pStyle w:val="BodyNormal"/>
        <w:spacing w:line="360" w:lineRule="auto"/>
        <w:rPr>
          <w:ins w:id="1093" w:author="Author"/>
          <w:rFonts w:ascii="Times New Roman" w:hAnsi="Times New Roman" w:cs="Times New Roman"/>
          <w:sz w:val="24"/>
          <w:szCs w:val="24"/>
        </w:rPr>
      </w:pPr>
      <w:ins w:id="1094" w:author="Author">
        <w:r w:rsidRPr="008057FC">
          <w:rPr>
            <w:rFonts w:ascii="Times New Roman" w:hAnsi="Times New Roman" w:cs="Times New Roman"/>
            <w:sz w:val="24"/>
            <w:szCs w:val="24"/>
          </w:rPr>
          <w:t>I arranged a crypto transfer. All Zhang had to do was enter the destination crypto account.</w:t>
        </w:r>
      </w:ins>
    </w:p>
    <w:p w14:paraId="093A1F45" w14:textId="77777777" w:rsidR="005F56D3" w:rsidRPr="008057FC" w:rsidRDefault="005F56D3" w:rsidP="000B5256">
      <w:pPr>
        <w:pStyle w:val="BodyNormal"/>
        <w:spacing w:line="360" w:lineRule="auto"/>
        <w:ind w:left="270" w:firstLine="18"/>
        <w:rPr>
          <w:ins w:id="1095" w:author="Author"/>
          <w:rFonts w:ascii="Times New Roman" w:hAnsi="Times New Roman" w:cs="Times New Roman"/>
          <w:sz w:val="24"/>
          <w:szCs w:val="24"/>
        </w:rPr>
      </w:pPr>
    </w:p>
    <w:p w14:paraId="15CE5B08" w14:textId="77777777" w:rsidR="005F56D3" w:rsidRPr="008057FC" w:rsidRDefault="005F56D3" w:rsidP="000B5256">
      <w:pPr>
        <w:pStyle w:val="BodyNormal"/>
        <w:spacing w:line="360" w:lineRule="auto"/>
        <w:ind w:left="810" w:right="576" w:firstLine="0"/>
        <w:rPr>
          <w:ins w:id="1096" w:author="Author"/>
          <w:rFonts w:ascii="Times New Roman" w:hAnsi="Times New Roman" w:cs="Times New Roman"/>
          <w:i/>
          <w:iCs/>
          <w:sz w:val="24"/>
          <w:szCs w:val="24"/>
        </w:rPr>
      </w:pPr>
      <w:ins w:id="1097" w:author="Author">
        <w:r w:rsidRPr="008057FC">
          <w:rPr>
            <w:rFonts w:ascii="Times New Roman" w:hAnsi="Times New Roman" w:cs="Times New Roman"/>
            <w:i/>
            <w:iCs/>
            <w:sz w:val="24"/>
            <w:szCs w:val="24"/>
          </w:rPr>
          <w:t>“Mister Zhang. After I turn away, please enter your destination wallet and hit the transfer button. The screen will erase after.”</w:t>
        </w:r>
      </w:ins>
    </w:p>
    <w:p w14:paraId="288707E4" w14:textId="77777777" w:rsidR="005F56D3" w:rsidRPr="008057FC" w:rsidRDefault="005F56D3" w:rsidP="000B5256">
      <w:pPr>
        <w:pStyle w:val="BodyNormal"/>
        <w:spacing w:line="360" w:lineRule="auto"/>
        <w:ind w:left="270" w:firstLine="18"/>
        <w:rPr>
          <w:ins w:id="1098" w:author="Author"/>
          <w:rFonts w:ascii="Times New Roman" w:hAnsi="Times New Roman" w:cs="Times New Roman"/>
          <w:sz w:val="24"/>
          <w:szCs w:val="24"/>
        </w:rPr>
      </w:pPr>
    </w:p>
    <w:p w14:paraId="5F468254" w14:textId="77777777" w:rsidR="005F56D3" w:rsidRPr="008057FC" w:rsidRDefault="005F56D3" w:rsidP="000B5256">
      <w:pPr>
        <w:pStyle w:val="BodyNormal"/>
        <w:spacing w:line="360" w:lineRule="auto"/>
        <w:rPr>
          <w:ins w:id="1099" w:author="Author"/>
          <w:rFonts w:ascii="Times New Roman" w:hAnsi="Times New Roman" w:cs="Times New Roman"/>
          <w:sz w:val="24"/>
          <w:szCs w:val="24"/>
        </w:rPr>
      </w:pPr>
      <w:ins w:id="1100" w:author="Author">
        <w:r w:rsidRPr="008057FC">
          <w:rPr>
            <w:rFonts w:ascii="Times New Roman" w:hAnsi="Times New Roman" w:cs="Times New Roman"/>
            <w:sz w:val="24"/>
            <w:szCs w:val="24"/>
          </w:rPr>
          <w:t xml:space="preserve">Zhang completed the transfer. I resumed work on the laptop, disabling </w:t>
        </w:r>
      </w:ins>
      <w:r w:rsidRPr="008057FC">
        <w:rPr>
          <w:rFonts w:ascii="Times New Roman" w:hAnsi="Times New Roman" w:cs="Times New Roman"/>
          <w:sz w:val="24"/>
          <w:szCs w:val="24"/>
        </w:rPr>
        <w:t>several of the Russian gang’s</w:t>
      </w:r>
      <w:ins w:id="1101" w:author="Author">
        <w:r w:rsidRPr="008057FC">
          <w:rPr>
            <w:rFonts w:ascii="Times New Roman" w:hAnsi="Times New Roman" w:cs="Times New Roman"/>
            <w:sz w:val="24"/>
            <w:szCs w:val="24"/>
          </w:rPr>
          <w:t xml:space="preserve"> computers, erasing their </w:t>
        </w:r>
        <w:r w:rsidRPr="008057FC">
          <w:rPr>
            <w:rFonts w:ascii="Times New Roman" w:hAnsi="Times New Roman" w:cs="Times New Roman"/>
            <w:sz w:val="24"/>
            <w:szCs w:val="24"/>
          </w:rPr>
          <w:lastRenderedPageBreak/>
          <w:t>files, and leaving them with a message warning that any attempt to attack Zhang’s business again would trigger a more destructive reprisal. Zhang pulled up a chair. He wanted to talk.</w:t>
        </w:r>
      </w:ins>
    </w:p>
    <w:p w14:paraId="2F02BBD0" w14:textId="77777777" w:rsidR="005F56D3" w:rsidRPr="008057FC" w:rsidRDefault="005F56D3" w:rsidP="000B5256">
      <w:pPr>
        <w:pStyle w:val="BodyNormal"/>
        <w:spacing w:line="360" w:lineRule="auto"/>
        <w:rPr>
          <w:ins w:id="1102" w:author="Author"/>
          <w:rFonts w:ascii="Times New Roman" w:hAnsi="Times New Roman" w:cs="Times New Roman"/>
          <w:sz w:val="24"/>
          <w:szCs w:val="24"/>
        </w:rPr>
      </w:pPr>
      <w:ins w:id="1103" w:author="Author">
        <w:r w:rsidRPr="008057FC">
          <w:rPr>
            <w:rFonts w:ascii="Times New Roman" w:hAnsi="Times New Roman" w:cs="Times New Roman"/>
            <w:sz w:val="24"/>
            <w:szCs w:val="24"/>
          </w:rPr>
          <w:t>“Why won’t you tell me your name?”</w:t>
        </w:r>
      </w:ins>
    </w:p>
    <w:p w14:paraId="16EBF89A" w14:textId="77777777" w:rsidR="005F56D3" w:rsidRPr="008057FC" w:rsidRDefault="005F56D3" w:rsidP="000B5256">
      <w:pPr>
        <w:pStyle w:val="BodyNormal"/>
        <w:spacing w:line="360" w:lineRule="auto"/>
        <w:rPr>
          <w:ins w:id="1104" w:author="Author"/>
          <w:rFonts w:ascii="Times New Roman" w:hAnsi="Times New Roman" w:cs="Times New Roman"/>
          <w:sz w:val="24"/>
          <w:szCs w:val="24"/>
        </w:rPr>
      </w:pPr>
    </w:p>
    <w:p w14:paraId="75ACDDD8" w14:textId="77777777" w:rsidR="005F56D3" w:rsidRPr="008057FC" w:rsidRDefault="005F56D3" w:rsidP="000B5256">
      <w:pPr>
        <w:pStyle w:val="BodyNormal"/>
        <w:spacing w:line="360" w:lineRule="auto"/>
        <w:ind w:left="540" w:right="576" w:firstLine="0"/>
        <w:rPr>
          <w:ins w:id="1105" w:author="Author"/>
          <w:rFonts w:ascii="Times New Roman" w:hAnsi="Times New Roman" w:cs="Times New Roman"/>
          <w:i/>
          <w:iCs/>
          <w:sz w:val="24"/>
          <w:szCs w:val="24"/>
        </w:rPr>
      </w:pPr>
      <w:ins w:id="1106" w:author="Author">
        <w:r w:rsidRPr="008057FC">
          <w:rPr>
            <w:rFonts w:ascii="Times New Roman" w:hAnsi="Times New Roman" w:cs="Times New Roman"/>
            <w:i/>
            <w:iCs/>
            <w:sz w:val="24"/>
            <w:szCs w:val="24"/>
          </w:rPr>
          <w:t>“I must remain anonymous for my safety.”</w:t>
        </w:r>
      </w:ins>
    </w:p>
    <w:p w14:paraId="03C7A6A0" w14:textId="77777777" w:rsidR="005F56D3" w:rsidRPr="008057FC" w:rsidRDefault="005F56D3" w:rsidP="000B5256">
      <w:pPr>
        <w:pStyle w:val="BodyNormal"/>
        <w:spacing w:line="360" w:lineRule="auto"/>
        <w:rPr>
          <w:ins w:id="1107" w:author="Author"/>
          <w:rFonts w:ascii="Times New Roman" w:hAnsi="Times New Roman" w:cs="Times New Roman"/>
          <w:sz w:val="24"/>
          <w:szCs w:val="24"/>
        </w:rPr>
      </w:pPr>
    </w:p>
    <w:p w14:paraId="1D50050B" w14:textId="77777777" w:rsidR="005F56D3" w:rsidRPr="008057FC" w:rsidRDefault="005F56D3" w:rsidP="000B5256">
      <w:pPr>
        <w:pStyle w:val="BodyNormal"/>
        <w:spacing w:line="360" w:lineRule="auto"/>
        <w:rPr>
          <w:ins w:id="1108" w:author="Author"/>
          <w:rFonts w:ascii="Times New Roman" w:hAnsi="Times New Roman" w:cs="Times New Roman"/>
          <w:sz w:val="24"/>
          <w:szCs w:val="24"/>
        </w:rPr>
      </w:pPr>
      <w:ins w:id="1109" w:author="Author">
        <w:r w:rsidRPr="008057FC">
          <w:rPr>
            <w:rFonts w:ascii="Times New Roman" w:hAnsi="Times New Roman" w:cs="Times New Roman"/>
            <w:sz w:val="24"/>
            <w:szCs w:val="24"/>
          </w:rPr>
          <w:t xml:space="preserve">“Can you explain why? I will keep </w:t>
        </w:r>
      </w:ins>
      <w:r w:rsidRPr="008057FC">
        <w:rPr>
          <w:rFonts w:ascii="Times New Roman" w:hAnsi="Times New Roman" w:cs="Times New Roman"/>
          <w:sz w:val="24"/>
          <w:szCs w:val="24"/>
        </w:rPr>
        <w:t>whatever you say a secret</w:t>
      </w:r>
      <w:ins w:id="1110" w:author="Author">
        <w:r w:rsidRPr="008057FC">
          <w:rPr>
            <w:rFonts w:ascii="Times New Roman" w:hAnsi="Times New Roman" w:cs="Times New Roman"/>
            <w:sz w:val="24"/>
            <w:szCs w:val="24"/>
          </w:rPr>
          <w:t>.”</w:t>
        </w:r>
      </w:ins>
    </w:p>
    <w:p w14:paraId="21DE4453" w14:textId="77777777" w:rsidR="005F56D3" w:rsidRPr="008057FC" w:rsidRDefault="005F56D3" w:rsidP="000B5256">
      <w:pPr>
        <w:pStyle w:val="BodyNormal"/>
        <w:spacing w:line="360" w:lineRule="auto"/>
        <w:rPr>
          <w:ins w:id="1111" w:author="Author"/>
          <w:rFonts w:ascii="Times New Roman" w:hAnsi="Times New Roman" w:cs="Times New Roman"/>
          <w:sz w:val="24"/>
          <w:szCs w:val="24"/>
        </w:rPr>
      </w:pPr>
    </w:p>
    <w:p w14:paraId="66EFE902" w14:textId="77777777" w:rsidR="005F56D3" w:rsidRPr="008057FC" w:rsidRDefault="005F56D3" w:rsidP="000B5256">
      <w:pPr>
        <w:pStyle w:val="BodyNormal"/>
        <w:spacing w:line="360" w:lineRule="auto"/>
        <w:ind w:left="540" w:right="576" w:firstLine="0"/>
        <w:rPr>
          <w:ins w:id="1112" w:author="Author"/>
          <w:rFonts w:ascii="Times New Roman" w:hAnsi="Times New Roman" w:cs="Times New Roman"/>
          <w:i/>
          <w:iCs/>
          <w:sz w:val="24"/>
          <w:szCs w:val="24"/>
        </w:rPr>
      </w:pPr>
      <w:ins w:id="1113" w:author="Author">
        <w:r w:rsidRPr="008057FC">
          <w:rPr>
            <w:rFonts w:ascii="Times New Roman" w:hAnsi="Times New Roman" w:cs="Times New Roman"/>
            <w:i/>
            <w:iCs/>
            <w:sz w:val="24"/>
            <w:szCs w:val="24"/>
          </w:rPr>
          <w:t>“Very well. I was gang-raped two years ago by the Albanian mob. My mission is to bankrupt them and make them easy targets for the police. My efforts to undermine the Albanian mob would endanger you.”</w:t>
        </w:r>
      </w:ins>
    </w:p>
    <w:p w14:paraId="1CCAEF29" w14:textId="77777777" w:rsidR="005F56D3" w:rsidRPr="008057FC" w:rsidRDefault="005F56D3" w:rsidP="000B5256">
      <w:pPr>
        <w:pStyle w:val="BodyNormal"/>
        <w:spacing w:line="360" w:lineRule="auto"/>
        <w:rPr>
          <w:ins w:id="1114" w:author="Author"/>
          <w:rFonts w:ascii="Times New Roman" w:hAnsi="Times New Roman" w:cs="Times New Roman"/>
          <w:sz w:val="24"/>
          <w:szCs w:val="24"/>
        </w:rPr>
      </w:pPr>
    </w:p>
    <w:p w14:paraId="3045ADEB" w14:textId="77777777" w:rsidR="005F56D3" w:rsidRPr="008057FC" w:rsidRDefault="005F56D3" w:rsidP="000B5256">
      <w:pPr>
        <w:pStyle w:val="BodyNormal"/>
        <w:spacing w:line="360" w:lineRule="auto"/>
        <w:rPr>
          <w:ins w:id="1115" w:author="Author"/>
          <w:rFonts w:ascii="Times New Roman" w:hAnsi="Times New Roman" w:cs="Times New Roman"/>
          <w:sz w:val="24"/>
          <w:szCs w:val="24"/>
        </w:rPr>
      </w:pPr>
      <w:ins w:id="1116" w:author="Author">
        <w:r w:rsidRPr="008057FC">
          <w:rPr>
            <w:rFonts w:ascii="Times New Roman" w:hAnsi="Times New Roman" w:cs="Times New Roman"/>
            <w:sz w:val="24"/>
            <w:szCs w:val="24"/>
          </w:rPr>
          <w:t>“Respectfully disagree. These Albanian criminals are killing the people of Chinatown with their drug sales. I will help and protect you in any way I can. Tell me something you need?”</w:t>
        </w:r>
      </w:ins>
    </w:p>
    <w:p w14:paraId="7C2DE8C8" w14:textId="77777777" w:rsidR="005F56D3" w:rsidRPr="008057FC" w:rsidRDefault="005F56D3" w:rsidP="000B5256">
      <w:pPr>
        <w:pStyle w:val="BodyNormal"/>
        <w:spacing w:line="360" w:lineRule="auto"/>
        <w:rPr>
          <w:ins w:id="1117" w:author="Author"/>
          <w:rFonts w:ascii="Times New Roman" w:hAnsi="Times New Roman" w:cs="Times New Roman"/>
          <w:sz w:val="24"/>
          <w:szCs w:val="24"/>
        </w:rPr>
      </w:pPr>
    </w:p>
    <w:p w14:paraId="08484DC0" w14:textId="77777777" w:rsidR="005F56D3" w:rsidRPr="008057FC" w:rsidRDefault="005F56D3" w:rsidP="000B5256">
      <w:pPr>
        <w:pStyle w:val="BodyNormal"/>
        <w:spacing w:line="360" w:lineRule="auto"/>
        <w:ind w:left="540" w:right="576" w:firstLine="0"/>
        <w:rPr>
          <w:ins w:id="1118" w:author="Author"/>
          <w:rFonts w:ascii="Times New Roman" w:hAnsi="Times New Roman" w:cs="Times New Roman"/>
          <w:i/>
          <w:iCs/>
          <w:sz w:val="24"/>
          <w:szCs w:val="24"/>
        </w:rPr>
      </w:pPr>
      <w:ins w:id="1119" w:author="Author">
        <w:r w:rsidRPr="008057FC">
          <w:rPr>
            <w:rFonts w:ascii="Times New Roman" w:hAnsi="Times New Roman" w:cs="Times New Roman"/>
            <w:i/>
            <w:iCs/>
            <w:sz w:val="24"/>
            <w:szCs w:val="24"/>
          </w:rPr>
          <w:t xml:space="preserve">“I just stole 5 million dollars from the Albanian mob. I need a false ID to rent a storage locker </w:t>
        </w:r>
      </w:ins>
      <w:r w:rsidRPr="008057FC">
        <w:rPr>
          <w:rFonts w:ascii="Times New Roman" w:hAnsi="Times New Roman" w:cs="Times New Roman"/>
          <w:i/>
          <w:iCs/>
          <w:sz w:val="24"/>
          <w:szCs w:val="24"/>
        </w:rPr>
        <w:t>and</w:t>
      </w:r>
      <w:ins w:id="1120" w:author="Author">
        <w:r w:rsidRPr="008057FC">
          <w:rPr>
            <w:rFonts w:ascii="Times New Roman" w:hAnsi="Times New Roman" w:cs="Times New Roman"/>
            <w:i/>
            <w:iCs/>
            <w:sz w:val="24"/>
            <w:szCs w:val="24"/>
          </w:rPr>
          <w:t xml:space="preserve"> stash it. Do you know anyone in the false ID business?”</w:t>
        </w:r>
      </w:ins>
    </w:p>
    <w:p w14:paraId="58DB736C" w14:textId="77777777" w:rsidR="005F56D3" w:rsidRPr="008057FC" w:rsidRDefault="005F56D3" w:rsidP="000B5256">
      <w:pPr>
        <w:pStyle w:val="BodyNormal"/>
        <w:spacing w:line="360" w:lineRule="auto"/>
        <w:rPr>
          <w:ins w:id="1121" w:author="Author"/>
          <w:rFonts w:ascii="Times New Roman" w:hAnsi="Times New Roman" w:cs="Times New Roman"/>
          <w:sz w:val="24"/>
          <w:szCs w:val="24"/>
        </w:rPr>
      </w:pPr>
    </w:p>
    <w:p w14:paraId="75E7EAAC" w14:textId="77777777" w:rsidR="005F56D3" w:rsidRPr="008057FC" w:rsidRDefault="005F56D3" w:rsidP="000B5256">
      <w:pPr>
        <w:pStyle w:val="BodyNormal"/>
        <w:spacing w:line="360" w:lineRule="auto"/>
        <w:rPr>
          <w:ins w:id="1122" w:author="Author"/>
          <w:rFonts w:ascii="Times New Roman" w:hAnsi="Times New Roman" w:cs="Times New Roman"/>
          <w:sz w:val="24"/>
          <w:szCs w:val="24"/>
        </w:rPr>
      </w:pPr>
      <w:ins w:id="1123" w:author="Author">
        <w:r w:rsidRPr="008057FC">
          <w:rPr>
            <w:rFonts w:ascii="Times New Roman" w:hAnsi="Times New Roman" w:cs="Times New Roman"/>
            <w:sz w:val="24"/>
            <w:szCs w:val="24"/>
          </w:rPr>
          <w:t xml:space="preserve">“Absolutely. We use Freddy Chan and his wife Dagmara to make all our false IDs. They are very </w:t>
        </w:r>
        <w:proofErr w:type="gramStart"/>
        <w:r w:rsidRPr="008057FC">
          <w:rPr>
            <w:rFonts w:ascii="Times New Roman" w:hAnsi="Times New Roman" w:cs="Times New Roman"/>
            <w:sz w:val="24"/>
            <w:szCs w:val="24"/>
          </w:rPr>
          <w:t>discrete</w:t>
        </w:r>
        <w:proofErr w:type="gramEnd"/>
        <w:r w:rsidRPr="008057FC">
          <w:rPr>
            <w:rFonts w:ascii="Times New Roman" w:hAnsi="Times New Roman" w:cs="Times New Roman"/>
            <w:sz w:val="24"/>
            <w:szCs w:val="24"/>
          </w:rPr>
          <w:t>. Dagmara</w:t>
        </w:r>
        <w:proofErr w:type="gramStart"/>
        <w:r w:rsidRPr="008057FC">
          <w:rPr>
            <w:rFonts w:ascii="Times New Roman" w:hAnsi="Times New Roman" w:cs="Times New Roman"/>
            <w:sz w:val="24"/>
            <w:szCs w:val="24"/>
          </w:rPr>
          <w:t>, by the way, resembles</w:t>
        </w:r>
        <w:proofErr w:type="gramEnd"/>
        <w:r w:rsidRPr="008057FC">
          <w:rPr>
            <w:rFonts w:ascii="Times New Roman" w:hAnsi="Times New Roman" w:cs="Times New Roman"/>
            <w:sz w:val="24"/>
            <w:szCs w:val="24"/>
          </w:rPr>
          <w:t xml:space="preserve"> you. She’s Norwegian and has blond hair, just like yours. I will call and ask them to come over.”</w:t>
        </w:r>
      </w:ins>
    </w:p>
    <w:p w14:paraId="5D22ACA9" w14:textId="77777777" w:rsidR="005F56D3" w:rsidRPr="008057FC" w:rsidRDefault="005F56D3" w:rsidP="000B5256">
      <w:pPr>
        <w:pStyle w:val="BodyNormal"/>
        <w:spacing w:line="360" w:lineRule="auto"/>
        <w:rPr>
          <w:ins w:id="1124" w:author="Author"/>
          <w:rFonts w:ascii="Times New Roman" w:hAnsi="Times New Roman" w:cs="Times New Roman"/>
          <w:sz w:val="24"/>
          <w:szCs w:val="24"/>
        </w:rPr>
      </w:pPr>
      <w:ins w:id="1125" w:author="Author">
        <w:r w:rsidRPr="008057FC">
          <w:rPr>
            <w:rFonts w:ascii="Times New Roman" w:hAnsi="Times New Roman" w:cs="Times New Roman"/>
            <w:sz w:val="24"/>
            <w:szCs w:val="24"/>
          </w:rPr>
          <w:t xml:space="preserve">The Chans turned out to be a delightful couple. Our relationship </w:t>
        </w:r>
        <w:r w:rsidRPr="008057FC">
          <w:rPr>
            <w:rFonts w:ascii="Times New Roman" w:hAnsi="Times New Roman" w:cs="Times New Roman"/>
            <w:sz w:val="24"/>
            <w:szCs w:val="24"/>
          </w:rPr>
          <w:lastRenderedPageBreak/>
          <w:t xml:space="preserve">was quite productive. Over the next week, I engineered a web craw of Social Security records, looking for people listed as deceased, an only child, </w:t>
        </w:r>
      </w:ins>
      <w:r w:rsidRPr="008057FC">
        <w:rPr>
          <w:rFonts w:ascii="Times New Roman" w:hAnsi="Times New Roman" w:cs="Times New Roman"/>
          <w:sz w:val="24"/>
          <w:szCs w:val="24"/>
        </w:rPr>
        <w:t>and</w:t>
      </w:r>
      <w:ins w:id="1126" w:author="Author">
        <w:r w:rsidRPr="008057FC">
          <w:rPr>
            <w:rFonts w:ascii="Times New Roman" w:hAnsi="Times New Roman" w:cs="Times New Roman"/>
            <w:sz w:val="24"/>
            <w:szCs w:val="24"/>
          </w:rPr>
          <w:t xml:space="preserve"> parents also dead. The list was several thousand people. After altering Social Security records to remove the deceased notation, these people’s names would make excellent candidates for false IDs.</w:t>
        </w:r>
      </w:ins>
    </w:p>
    <w:p w14:paraId="1646CA0E" w14:textId="77777777" w:rsidR="005F56D3" w:rsidRPr="008057FC" w:rsidRDefault="005F56D3" w:rsidP="000B5256">
      <w:pPr>
        <w:pStyle w:val="BodyNormal"/>
        <w:spacing w:line="360" w:lineRule="auto"/>
        <w:rPr>
          <w:ins w:id="1127" w:author="Author"/>
          <w:rFonts w:ascii="Times New Roman" w:hAnsi="Times New Roman" w:cs="Times New Roman"/>
          <w:sz w:val="24"/>
          <w:szCs w:val="24"/>
        </w:rPr>
      </w:pPr>
      <w:ins w:id="1128" w:author="Author">
        <w:r w:rsidRPr="008057FC">
          <w:rPr>
            <w:rFonts w:ascii="Times New Roman" w:hAnsi="Times New Roman" w:cs="Times New Roman"/>
            <w:sz w:val="24"/>
            <w:szCs w:val="24"/>
          </w:rPr>
          <w:t>For their part, the Chans created a false ID for me under the name Sarah Scott. Dagmara used the fake ID to rent two storage units at different facilities. That’s where I stashed the five million mob cash. She also rented a safe house in Park Ridge using the name Sarah Scott. Dagmara purchased a Chevy Malibu gasoline-powered vehicle to park in the garage. Now</w:t>
        </w:r>
      </w:ins>
      <w:r w:rsidRPr="008057FC">
        <w:rPr>
          <w:rFonts w:ascii="Times New Roman" w:hAnsi="Times New Roman" w:cs="Times New Roman"/>
          <w:sz w:val="24"/>
          <w:szCs w:val="24"/>
        </w:rPr>
        <w:t>,</w:t>
      </w:r>
      <w:ins w:id="1129" w:author="Author">
        <w:r w:rsidRPr="008057FC">
          <w:rPr>
            <w:rFonts w:ascii="Times New Roman" w:hAnsi="Times New Roman" w:cs="Times New Roman"/>
            <w:sz w:val="24"/>
            <w:szCs w:val="24"/>
          </w:rPr>
          <w:t xml:space="preserve"> I had a place to escape </w:t>
        </w:r>
      </w:ins>
      <w:r w:rsidRPr="008057FC">
        <w:rPr>
          <w:rFonts w:ascii="Times New Roman" w:hAnsi="Times New Roman" w:cs="Times New Roman"/>
          <w:sz w:val="24"/>
          <w:szCs w:val="24"/>
        </w:rPr>
        <w:t>if my Chinatown apartment</w:t>
      </w:r>
      <w:ins w:id="1130" w:author="Author">
        <w:r w:rsidRPr="008057FC">
          <w:rPr>
            <w:rFonts w:ascii="Times New Roman" w:hAnsi="Times New Roman" w:cs="Times New Roman"/>
            <w:sz w:val="24"/>
            <w:szCs w:val="24"/>
          </w:rPr>
          <w:t xml:space="preserve"> was compromised.</w:t>
        </w:r>
      </w:ins>
    </w:p>
    <w:p w14:paraId="34C23BD3" w14:textId="77777777" w:rsidR="005F56D3" w:rsidRPr="008057FC" w:rsidRDefault="005F56D3" w:rsidP="000B5256">
      <w:pPr>
        <w:pStyle w:val="BodyNormal"/>
        <w:spacing w:line="360" w:lineRule="auto"/>
        <w:rPr>
          <w:ins w:id="1131" w:author="Author"/>
          <w:rFonts w:ascii="Times New Roman" w:hAnsi="Times New Roman" w:cs="Times New Roman"/>
          <w:sz w:val="24"/>
          <w:szCs w:val="24"/>
        </w:rPr>
      </w:pPr>
      <w:ins w:id="1132" w:author="Author">
        <w:r w:rsidRPr="008057FC">
          <w:rPr>
            <w:rFonts w:ascii="Times New Roman" w:hAnsi="Times New Roman" w:cs="Times New Roman"/>
            <w:sz w:val="24"/>
            <w:szCs w:val="24"/>
          </w:rPr>
          <w:t xml:space="preserve">Dagmara is my most helpful coconspirator. She has an uncanny ability to procure illegal items, such as tasers, stun guns, and the advanced pepper spray that only Homeland Security is authorized to use. This pepper spray, DemonFyre, has secret ingredients </w:t>
        </w:r>
      </w:ins>
      <w:r w:rsidRPr="008057FC">
        <w:rPr>
          <w:rFonts w:ascii="Times New Roman" w:hAnsi="Times New Roman" w:cs="Times New Roman"/>
          <w:sz w:val="24"/>
          <w:szCs w:val="24"/>
        </w:rPr>
        <w:t>that</w:t>
      </w:r>
      <w:ins w:id="1133" w:author="Author">
        <w:r w:rsidRPr="008057FC">
          <w:rPr>
            <w:rFonts w:ascii="Times New Roman" w:hAnsi="Times New Roman" w:cs="Times New Roman"/>
            <w:sz w:val="24"/>
            <w:szCs w:val="24"/>
          </w:rPr>
          <w:t xml:space="preserve"> make the eyelids swell up immediately and render the victim temporarily blind. </w:t>
        </w:r>
      </w:ins>
    </w:p>
    <w:p w14:paraId="1A7DE519" w14:textId="77777777" w:rsidR="005F56D3" w:rsidRPr="008057FC" w:rsidRDefault="005F56D3" w:rsidP="000B5256">
      <w:pPr>
        <w:pStyle w:val="BodyNormal"/>
        <w:spacing w:line="360" w:lineRule="auto"/>
        <w:rPr>
          <w:ins w:id="1134" w:author="Author"/>
          <w:rFonts w:ascii="Times New Roman" w:hAnsi="Times New Roman" w:cs="Times New Roman"/>
          <w:sz w:val="24"/>
          <w:szCs w:val="24"/>
        </w:rPr>
      </w:pPr>
      <w:ins w:id="1135" w:author="Author">
        <w:r w:rsidRPr="008057FC">
          <w:rPr>
            <w:rFonts w:ascii="Times New Roman" w:hAnsi="Times New Roman" w:cs="Times New Roman"/>
            <w:sz w:val="24"/>
            <w:szCs w:val="24"/>
          </w:rPr>
          <w:t xml:space="preserve">Over the next year, I developed a stock trading app, using my mob money to execute trades. I specialized in high-tech companies, identifying promising startup IPOs. At the end of </w:t>
        </w:r>
        <w:proofErr w:type="gramStart"/>
        <w:r w:rsidRPr="008057FC">
          <w:rPr>
            <w:rFonts w:ascii="Times New Roman" w:hAnsi="Times New Roman" w:cs="Times New Roman"/>
            <w:sz w:val="24"/>
            <w:szCs w:val="24"/>
          </w:rPr>
          <w:t>a year</w:t>
        </w:r>
        <w:proofErr w:type="gramEnd"/>
        <w:r w:rsidRPr="008057FC">
          <w:rPr>
            <w:rFonts w:ascii="Times New Roman" w:hAnsi="Times New Roman" w:cs="Times New Roman"/>
            <w:sz w:val="24"/>
            <w:szCs w:val="24"/>
          </w:rPr>
          <w:t>, I had amassed a profit of $1.3 million, which allowed me to return the original five million to the IRS, using a RoboTaxi to deliver the booty to the IRS parking lot.</w:t>
        </w:r>
      </w:ins>
    </w:p>
    <w:p w14:paraId="6ACAA295" w14:textId="77777777" w:rsidR="005F56D3" w:rsidRPr="008057FC" w:rsidRDefault="005F56D3" w:rsidP="000B5256">
      <w:pPr>
        <w:pStyle w:val="BodyNormal"/>
        <w:spacing w:line="360" w:lineRule="auto"/>
        <w:rPr>
          <w:ins w:id="1136" w:author="Author"/>
          <w:rFonts w:ascii="Times New Roman" w:hAnsi="Times New Roman" w:cs="Times New Roman"/>
          <w:sz w:val="24"/>
          <w:szCs w:val="24"/>
        </w:rPr>
      </w:pPr>
      <w:ins w:id="1137" w:author="Author">
        <w:r w:rsidRPr="008057FC">
          <w:rPr>
            <w:rFonts w:ascii="Times New Roman" w:hAnsi="Times New Roman" w:cs="Times New Roman"/>
            <w:sz w:val="24"/>
            <w:szCs w:val="24"/>
          </w:rPr>
          <w:t xml:space="preserve">I still maintained my interest in Officer </w:t>
        </w:r>
      </w:ins>
      <w:r w:rsidRPr="008057FC">
        <w:rPr>
          <w:rFonts w:ascii="Times New Roman" w:hAnsi="Times New Roman" w:cs="Times New Roman"/>
          <w:sz w:val="24"/>
          <w:szCs w:val="24"/>
        </w:rPr>
        <w:t xml:space="preserve">Mackenzie </w:t>
      </w:r>
      <w:ins w:id="1138" w:author="Author">
        <w:r w:rsidRPr="008057FC">
          <w:rPr>
            <w:rFonts w:ascii="Times New Roman" w:hAnsi="Times New Roman" w:cs="Times New Roman"/>
            <w:sz w:val="24"/>
            <w:szCs w:val="24"/>
          </w:rPr>
          <w:t xml:space="preserve">Merrick. Encountering him often after his daily run through Grant Park, I </w:t>
        </w:r>
        <w:r w:rsidRPr="008057FC">
          <w:rPr>
            <w:rFonts w:ascii="Times New Roman" w:hAnsi="Times New Roman" w:cs="Times New Roman"/>
            <w:sz w:val="24"/>
            <w:szCs w:val="24"/>
          </w:rPr>
          <w:lastRenderedPageBreak/>
          <w:t xml:space="preserve">stayed discreetly out of sight. I never used my skills to break into his apartment out of respect for his privacy. Fortunately, I viewed a Grant Park </w:t>
        </w:r>
      </w:ins>
      <w:r w:rsidRPr="008057FC">
        <w:rPr>
          <w:rFonts w:ascii="Times New Roman" w:hAnsi="Times New Roman" w:cs="Times New Roman"/>
          <w:sz w:val="24"/>
          <w:szCs w:val="24"/>
        </w:rPr>
        <w:t xml:space="preserve">Tower </w:t>
      </w:r>
      <w:ins w:id="1139" w:author="Author">
        <w:r w:rsidRPr="008057FC">
          <w:rPr>
            <w:rFonts w:ascii="Times New Roman" w:hAnsi="Times New Roman" w:cs="Times New Roman"/>
            <w:sz w:val="24"/>
            <w:szCs w:val="24"/>
          </w:rPr>
          <w:t xml:space="preserve">marketing video where Merrick’s apartment was the subject of a promotional walk-around. The presentation showed every room, pictures on the wall, everything. I often viewed this, trying to learn more about his life and family. </w:t>
        </w:r>
      </w:ins>
    </w:p>
    <w:p w14:paraId="7ACC184D" w14:textId="77777777" w:rsidR="005F56D3" w:rsidRPr="008057FC" w:rsidRDefault="005F56D3" w:rsidP="000B5256">
      <w:pPr>
        <w:pStyle w:val="BodyNormal"/>
        <w:spacing w:line="360" w:lineRule="auto"/>
        <w:rPr>
          <w:ins w:id="1140" w:author="Author"/>
          <w:rFonts w:ascii="Times New Roman" w:hAnsi="Times New Roman" w:cs="Times New Roman"/>
          <w:sz w:val="24"/>
          <w:szCs w:val="24"/>
        </w:rPr>
      </w:pPr>
    </w:p>
    <w:p w14:paraId="02CD2AA7" w14:textId="77777777" w:rsidR="005F56D3" w:rsidRPr="008057FC" w:rsidRDefault="005F56D3" w:rsidP="000B5256">
      <w:pPr>
        <w:pStyle w:val="BodyNormal"/>
        <w:spacing w:line="360" w:lineRule="auto"/>
        <w:rPr>
          <w:ins w:id="1141" w:author="Author"/>
          <w:rFonts w:ascii="Times New Roman" w:hAnsi="Times New Roman" w:cs="Times New Roman"/>
          <w:sz w:val="24"/>
          <w:szCs w:val="24"/>
        </w:rPr>
      </w:pPr>
    </w:p>
    <w:p w14:paraId="13E9F2B5" w14:textId="77777777" w:rsidR="005F56D3" w:rsidRPr="008057FC" w:rsidRDefault="005F56D3" w:rsidP="008057FC">
      <w:pPr>
        <w:pStyle w:val="ASubheadLevel1"/>
        <w:rPr>
          <w:ins w:id="1142" w:author="Author"/>
        </w:rPr>
      </w:pPr>
      <w:bookmarkStart w:id="1143" w:name="_Toc161431608"/>
      <w:bookmarkStart w:id="1144" w:name="_Toc192445599"/>
      <w:ins w:id="1145" w:author="Author">
        <w:r w:rsidRPr="008057FC">
          <w:t>Drugs, Interrupted</w:t>
        </w:r>
        <w:bookmarkEnd w:id="1143"/>
        <w:bookmarkEnd w:id="1144"/>
      </w:ins>
    </w:p>
    <w:p w14:paraId="1110B96A" w14:textId="77777777" w:rsidR="005F56D3" w:rsidRPr="008057FC" w:rsidRDefault="005F56D3" w:rsidP="000B5256">
      <w:pPr>
        <w:pStyle w:val="BodyNormal"/>
        <w:spacing w:line="360" w:lineRule="auto"/>
        <w:rPr>
          <w:ins w:id="1146" w:author="Author"/>
          <w:rFonts w:ascii="Times New Roman" w:hAnsi="Times New Roman" w:cs="Times New Roman"/>
          <w:sz w:val="24"/>
          <w:szCs w:val="24"/>
        </w:rPr>
      </w:pPr>
      <w:ins w:id="1147" w:author="Author">
        <w:r w:rsidRPr="008057FC">
          <w:rPr>
            <w:rFonts w:ascii="Times New Roman" w:hAnsi="Times New Roman" w:cs="Times New Roman"/>
            <w:sz w:val="24"/>
            <w:szCs w:val="24"/>
          </w:rPr>
          <w:t>The dark web provided helpful information about the Albanian Mafia Shqiptare. The organization is vertically integrated</w:t>
        </w:r>
        <w:r w:rsidRPr="008057FC" w:rsidDel="001949BC">
          <w:rPr>
            <w:rFonts w:ascii="Times New Roman" w:hAnsi="Times New Roman" w:cs="Times New Roman"/>
            <w:sz w:val="24"/>
            <w:szCs w:val="24"/>
          </w:rPr>
          <w:t xml:space="preserve"> </w:t>
        </w:r>
        <w:r w:rsidRPr="008057FC">
          <w:rPr>
            <w:rFonts w:ascii="Times New Roman" w:hAnsi="Times New Roman" w:cs="Times New Roman"/>
            <w:sz w:val="24"/>
            <w:szCs w:val="24"/>
          </w:rPr>
          <w:t xml:space="preserve">and worldwide. The Albanian mafia deals directly with suppliers, </w:t>
        </w:r>
      </w:ins>
      <w:r w:rsidRPr="008057FC">
        <w:rPr>
          <w:rFonts w:ascii="Times New Roman" w:hAnsi="Times New Roman" w:cs="Times New Roman"/>
          <w:sz w:val="24"/>
          <w:szCs w:val="24"/>
        </w:rPr>
        <w:t>whether</w:t>
      </w:r>
      <w:ins w:id="1148" w:author="Author">
        <w:r w:rsidRPr="008057FC">
          <w:rPr>
            <w:rFonts w:ascii="Times New Roman" w:hAnsi="Times New Roman" w:cs="Times New Roman"/>
            <w:sz w:val="24"/>
            <w:szCs w:val="24"/>
          </w:rPr>
          <w:t xml:space="preserve"> opium growers in Columbia, Fentanyl manufacturers in Mexico and China, or OxyContin from pharmaceutical manufacturers in Mexico and the United States.</w:t>
        </w:r>
      </w:ins>
    </w:p>
    <w:p w14:paraId="49A5CFB4" w14:textId="77777777" w:rsidR="005F56D3" w:rsidRPr="008057FC" w:rsidRDefault="005F56D3" w:rsidP="000B5256">
      <w:pPr>
        <w:pStyle w:val="BodyNormal"/>
        <w:spacing w:line="360" w:lineRule="auto"/>
        <w:rPr>
          <w:ins w:id="1149" w:author="Author"/>
          <w:rFonts w:ascii="Times New Roman" w:hAnsi="Times New Roman" w:cs="Times New Roman"/>
          <w:sz w:val="24"/>
          <w:szCs w:val="24"/>
        </w:rPr>
      </w:pPr>
      <w:ins w:id="1150" w:author="Author">
        <w:r w:rsidRPr="008057FC">
          <w:rPr>
            <w:rFonts w:ascii="Times New Roman" w:hAnsi="Times New Roman" w:cs="Times New Roman"/>
            <w:sz w:val="24"/>
            <w:szCs w:val="24"/>
          </w:rPr>
          <w:t>The extraction of cocaine from the opium leaves requires a factory using a succession of acid washes. The Albanian mafia owns two such factories, supposedly in Columbia and Mexico, but the dark web did not indicate where these secret installations are.</w:t>
        </w:r>
      </w:ins>
    </w:p>
    <w:p w14:paraId="791E0F11" w14:textId="77777777" w:rsidR="005F56D3" w:rsidRPr="008057FC" w:rsidRDefault="005F56D3" w:rsidP="000B5256">
      <w:pPr>
        <w:pStyle w:val="BodyNormal"/>
        <w:spacing w:line="360" w:lineRule="auto"/>
        <w:rPr>
          <w:ins w:id="1151" w:author="Author"/>
          <w:rFonts w:ascii="Times New Roman" w:hAnsi="Times New Roman" w:cs="Times New Roman"/>
          <w:sz w:val="24"/>
          <w:szCs w:val="24"/>
        </w:rPr>
      </w:pPr>
      <w:ins w:id="1152" w:author="Author">
        <w:r w:rsidRPr="008057FC">
          <w:rPr>
            <w:rFonts w:ascii="Times New Roman" w:hAnsi="Times New Roman" w:cs="Times New Roman"/>
            <w:sz w:val="24"/>
            <w:szCs w:val="24"/>
          </w:rPr>
          <w:t xml:space="preserve">Fentanyl, the most dangerous recreational drug, is produced by a Mexican pharmaceutical company that Shqiptare purchased outright. The mafia has ties to the Chinese underworld, so additional Fentanyl arrives in shipping containers from China. I assumed the gang bribed customs officials in one or more American </w:t>
        </w:r>
      </w:ins>
      <w:r w:rsidRPr="008057FC">
        <w:rPr>
          <w:rFonts w:ascii="Times New Roman" w:hAnsi="Times New Roman" w:cs="Times New Roman"/>
          <w:sz w:val="24"/>
          <w:szCs w:val="24"/>
        </w:rPr>
        <w:t>West C</w:t>
      </w:r>
      <w:ins w:id="1153" w:author="Author">
        <w:r w:rsidRPr="008057FC">
          <w:rPr>
            <w:rFonts w:ascii="Times New Roman" w:hAnsi="Times New Roman" w:cs="Times New Roman"/>
            <w:sz w:val="24"/>
            <w:szCs w:val="24"/>
          </w:rPr>
          <w:t>oast terminals.</w:t>
        </w:r>
      </w:ins>
    </w:p>
    <w:p w14:paraId="113507D9" w14:textId="77777777" w:rsidR="005F56D3" w:rsidRPr="008057FC" w:rsidRDefault="005F56D3" w:rsidP="000B5256">
      <w:pPr>
        <w:pStyle w:val="BodyNormal"/>
        <w:spacing w:line="360" w:lineRule="auto"/>
        <w:rPr>
          <w:ins w:id="1154" w:author="Author"/>
          <w:rFonts w:ascii="Times New Roman" w:hAnsi="Times New Roman" w:cs="Times New Roman"/>
          <w:sz w:val="24"/>
          <w:szCs w:val="24"/>
        </w:rPr>
      </w:pPr>
      <w:ins w:id="1155" w:author="Author">
        <w:r w:rsidRPr="008057FC">
          <w:rPr>
            <w:rFonts w:ascii="Times New Roman" w:hAnsi="Times New Roman" w:cs="Times New Roman"/>
            <w:sz w:val="24"/>
            <w:szCs w:val="24"/>
          </w:rPr>
          <w:lastRenderedPageBreak/>
          <w:t>Getting illegal cocaine and Fentanyl into the United States is a challenge. The Albanian Shqiptare has several methods, including drug tunnels in the Mexico-American border towns and drug submarines on the east and west coasts.</w:t>
        </w:r>
      </w:ins>
    </w:p>
    <w:p w14:paraId="3A7ACF4C" w14:textId="77777777" w:rsidR="005F56D3" w:rsidRPr="008057FC" w:rsidRDefault="005F56D3" w:rsidP="000B5256">
      <w:pPr>
        <w:pStyle w:val="BodyNormal"/>
        <w:spacing w:line="360" w:lineRule="auto"/>
        <w:rPr>
          <w:ins w:id="1156" w:author="Author"/>
          <w:rFonts w:ascii="Times New Roman" w:hAnsi="Times New Roman" w:cs="Times New Roman"/>
          <w:sz w:val="24"/>
          <w:szCs w:val="24"/>
        </w:rPr>
      </w:pPr>
      <w:ins w:id="1157" w:author="Author">
        <w:r w:rsidRPr="008057FC">
          <w:rPr>
            <w:rFonts w:ascii="Times New Roman" w:hAnsi="Times New Roman" w:cs="Times New Roman"/>
            <w:sz w:val="24"/>
            <w:szCs w:val="24"/>
          </w:rPr>
          <w:t>Some of Dr. Morton’s chat messages suggested that a drug submarine was operating on Lake Michigan. These submarines, arriving in two standard shipping containers, are sophisticated and challenging for the Coast Guard to intercept. The subs cool the diesel exhaust with adaptive seawater heat exchangers so the Coast Guard’s infrared drones cannot detect the sub’s snorkel.</w:t>
        </w:r>
      </w:ins>
    </w:p>
    <w:p w14:paraId="146F6AAF" w14:textId="77777777" w:rsidR="005F56D3" w:rsidRPr="008057FC" w:rsidRDefault="005F56D3" w:rsidP="000B5256">
      <w:pPr>
        <w:pStyle w:val="BodyNormal"/>
        <w:spacing w:line="360" w:lineRule="auto"/>
        <w:rPr>
          <w:ins w:id="1158" w:author="Author"/>
          <w:rFonts w:ascii="Times New Roman" w:hAnsi="Times New Roman" w:cs="Times New Roman"/>
          <w:sz w:val="24"/>
          <w:szCs w:val="24"/>
        </w:rPr>
      </w:pPr>
      <w:ins w:id="1159" w:author="Author">
        <w:r w:rsidRPr="008057FC">
          <w:rPr>
            <w:rFonts w:ascii="Times New Roman" w:hAnsi="Times New Roman" w:cs="Times New Roman"/>
            <w:sz w:val="24"/>
            <w:szCs w:val="24"/>
          </w:rPr>
          <w:t>Most illegal drugs get in via underground tunnels in the many border towns on the Mexican boundary. The idea is simple. The mob acquires warehouses on either side and digs a tunnel to connect them. The Albanian Shqiptare purchased a small European tunneling machine that install</w:t>
        </w:r>
      </w:ins>
      <w:r w:rsidRPr="008057FC">
        <w:rPr>
          <w:rFonts w:ascii="Times New Roman" w:hAnsi="Times New Roman" w:cs="Times New Roman"/>
          <w:sz w:val="24"/>
          <w:szCs w:val="24"/>
        </w:rPr>
        <w:t>ed</w:t>
      </w:r>
      <w:ins w:id="1160" w:author="Author">
        <w:r w:rsidRPr="008057FC">
          <w:rPr>
            <w:rFonts w:ascii="Times New Roman" w:hAnsi="Times New Roman" w:cs="Times New Roman"/>
            <w:sz w:val="24"/>
            <w:szCs w:val="24"/>
          </w:rPr>
          <w:t xml:space="preserve"> </w:t>
        </w:r>
      </w:ins>
      <w:r w:rsidRPr="008057FC">
        <w:rPr>
          <w:rFonts w:ascii="Times New Roman" w:hAnsi="Times New Roman" w:cs="Times New Roman"/>
          <w:sz w:val="24"/>
          <w:szCs w:val="24"/>
        </w:rPr>
        <w:t xml:space="preserve">a </w:t>
      </w:r>
      <w:ins w:id="1161" w:author="Author">
        <w:r w:rsidRPr="008057FC">
          <w:rPr>
            <w:rFonts w:ascii="Times New Roman" w:hAnsi="Times New Roman" w:cs="Times New Roman"/>
            <w:sz w:val="24"/>
            <w:szCs w:val="24"/>
          </w:rPr>
          <w:t>Chinese metamaterial on the tunnel’s roof to spoof the Border Patrol’s ground-penetrating radar.</w:t>
        </w:r>
      </w:ins>
    </w:p>
    <w:p w14:paraId="115C6769" w14:textId="77777777" w:rsidR="005F56D3" w:rsidRPr="008057FC" w:rsidRDefault="005F56D3" w:rsidP="000B5256">
      <w:pPr>
        <w:pStyle w:val="BodyNormal"/>
        <w:spacing w:line="360" w:lineRule="auto"/>
        <w:rPr>
          <w:ins w:id="1162" w:author="Author"/>
          <w:rFonts w:ascii="Times New Roman" w:hAnsi="Times New Roman" w:cs="Times New Roman"/>
          <w:sz w:val="24"/>
          <w:szCs w:val="24"/>
        </w:rPr>
      </w:pPr>
      <w:ins w:id="1163" w:author="Author">
        <w:r w:rsidRPr="008057FC">
          <w:rPr>
            <w:rFonts w:ascii="Times New Roman" w:hAnsi="Times New Roman" w:cs="Times New Roman"/>
            <w:sz w:val="24"/>
            <w:szCs w:val="24"/>
          </w:rPr>
          <w:t xml:space="preserve">The drugs eventually make it to Chicago. Some of the chat messages </w:t>
        </w:r>
      </w:ins>
      <w:r w:rsidRPr="008057FC">
        <w:rPr>
          <w:rFonts w:ascii="Times New Roman" w:hAnsi="Times New Roman" w:cs="Times New Roman"/>
          <w:sz w:val="24"/>
          <w:szCs w:val="24"/>
        </w:rPr>
        <w:t>suggested</w:t>
      </w:r>
      <w:ins w:id="1164" w:author="Author">
        <w:r w:rsidRPr="008057FC">
          <w:rPr>
            <w:rFonts w:ascii="Times New Roman" w:hAnsi="Times New Roman" w:cs="Times New Roman"/>
            <w:sz w:val="24"/>
            <w:szCs w:val="24"/>
          </w:rPr>
          <w:t xml:space="preserve"> that </w:t>
        </w:r>
      </w:ins>
      <w:r w:rsidRPr="008057FC">
        <w:rPr>
          <w:rFonts w:ascii="Times New Roman" w:hAnsi="Times New Roman" w:cs="Times New Roman"/>
          <w:sz w:val="24"/>
          <w:szCs w:val="24"/>
        </w:rPr>
        <w:t>a drug-processing facility exists</w:t>
      </w:r>
      <w:ins w:id="1165" w:author="Author">
        <w:r w:rsidRPr="008057FC">
          <w:rPr>
            <w:rFonts w:ascii="Times New Roman" w:hAnsi="Times New Roman" w:cs="Times New Roman"/>
            <w:sz w:val="24"/>
            <w:szCs w:val="24"/>
          </w:rPr>
          <w:t xml:space="preserve"> in Chicago. </w:t>
        </w:r>
      </w:ins>
      <w:r w:rsidRPr="008057FC">
        <w:rPr>
          <w:rFonts w:ascii="Times New Roman" w:hAnsi="Times New Roman" w:cs="Times New Roman"/>
          <w:sz w:val="24"/>
          <w:szCs w:val="24"/>
        </w:rPr>
        <w:t>The mob transfers the product to their distribution network once the raw materials are weighed and placed into small plastic bags</w:t>
      </w:r>
      <w:ins w:id="1166" w:author="Author">
        <w:r w:rsidRPr="008057FC">
          <w:rPr>
            <w:rFonts w:ascii="Times New Roman" w:hAnsi="Times New Roman" w:cs="Times New Roman"/>
            <w:sz w:val="24"/>
            <w:szCs w:val="24"/>
          </w:rPr>
          <w:t>.</w:t>
        </w:r>
      </w:ins>
    </w:p>
    <w:p w14:paraId="20F7E497" w14:textId="77777777" w:rsidR="005F56D3" w:rsidRPr="008057FC" w:rsidRDefault="005F56D3" w:rsidP="000B5256">
      <w:pPr>
        <w:pStyle w:val="BodyNormal"/>
        <w:spacing w:line="360" w:lineRule="auto"/>
        <w:rPr>
          <w:ins w:id="1167" w:author="Author"/>
          <w:rFonts w:ascii="Times New Roman" w:hAnsi="Times New Roman" w:cs="Times New Roman"/>
          <w:sz w:val="24"/>
          <w:szCs w:val="24"/>
        </w:rPr>
      </w:pPr>
      <w:ins w:id="1168" w:author="Author">
        <w:r w:rsidRPr="008057FC">
          <w:rPr>
            <w:rFonts w:ascii="Times New Roman" w:hAnsi="Times New Roman" w:cs="Times New Roman"/>
            <w:sz w:val="24"/>
            <w:szCs w:val="24"/>
          </w:rPr>
          <w:t>The Albanian mob employs primarily young and unemployed workers to distribute the drugs and accept payment. Sadly, these distribution employees are themselves addicted to the very drugs they sell. The mob is quite generous to these distributors; drug sales are lucrative.</w:t>
        </w:r>
      </w:ins>
    </w:p>
    <w:p w14:paraId="6109263B" w14:textId="77777777" w:rsidR="005F56D3" w:rsidRPr="008057FC" w:rsidRDefault="005F56D3" w:rsidP="000B5256">
      <w:pPr>
        <w:pStyle w:val="BodyNormal"/>
        <w:spacing w:line="360" w:lineRule="auto"/>
        <w:rPr>
          <w:ins w:id="1169" w:author="Author"/>
          <w:rFonts w:ascii="Times New Roman" w:hAnsi="Times New Roman" w:cs="Times New Roman"/>
          <w:sz w:val="24"/>
          <w:szCs w:val="24"/>
        </w:rPr>
      </w:pPr>
      <w:ins w:id="1170" w:author="Author">
        <w:r w:rsidRPr="008057FC">
          <w:rPr>
            <w:rFonts w:ascii="Times New Roman" w:hAnsi="Times New Roman" w:cs="Times New Roman"/>
            <w:sz w:val="24"/>
            <w:szCs w:val="24"/>
          </w:rPr>
          <w:t xml:space="preserve">I located one of these distribution centers, a large auto parts </w:t>
        </w:r>
        <w:r w:rsidRPr="008057FC">
          <w:rPr>
            <w:rFonts w:ascii="Times New Roman" w:hAnsi="Times New Roman" w:cs="Times New Roman"/>
            <w:sz w:val="24"/>
            <w:szCs w:val="24"/>
          </w:rPr>
          <w:lastRenderedPageBreak/>
          <w:t>store owned by the mob. I could observe them loading a Tesla Cybertruck with the week’s drug orders by tapping into their CloudView surveillance cameras. When I determined that the loading of the Cybertruck was nearly complete, I couldn’t resist the urge to pull a fast one on these criminals.</w:t>
        </w:r>
      </w:ins>
    </w:p>
    <w:p w14:paraId="370C9A2C" w14:textId="77777777" w:rsidR="005F56D3" w:rsidRPr="008057FC" w:rsidRDefault="005F56D3" w:rsidP="000B5256">
      <w:pPr>
        <w:pStyle w:val="BodyNormal"/>
        <w:spacing w:line="360" w:lineRule="auto"/>
        <w:rPr>
          <w:ins w:id="1171" w:author="Author"/>
          <w:rFonts w:ascii="Times New Roman" w:hAnsi="Times New Roman" w:cs="Times New Roman"/>
          <w:sz w:val="24"/>
          <w:szCs w:val="24"/>
        </w:rPr>
      </w:pPr>
      <w:ins w:id="1172" w:author="Author">
        <w:r w:rsidRPr="008057FC">
          <w:rPr>
            <w:rFonts w:ascii="Times New Roman" w:hAnsi="Times New Roman" w:cs="Times New Roman"/>
            <w:sz w:val="24"/>
            <w:szCs w:val="24"/>
          </w:rPr>
          <w:t xml:space="preserve">I fired up my Tesla Maintenance Manager exploit and located this </w:t>
        </w:r>
        <w:proofErr w:type="gramStart"/>
        <w:r w:rsidRPr="008057FC">
          <w:rPr>
            <w:rFonts w:ascii="Times New Roman" w:hAnsi="Times New Roman" w:cs="Times New Roman"/>
            <w:sz w:val="24"/>
            <w:szCs w:val="24"/>
          </w:rPr>
          <w:t>particular Cybertruck</w:t>
        </w:r>
        <w:proofErr w:type="gramEnd"/>
        <w:r w:rsidRPr="008057FC">
          <w:rPr>
            <w:rFonts w:ascii="Times New Roman" w:hAnsi="Times New Roman" w:cs="Times New Roman"/>
            <w:sz w:val="24"/>
            <w:szCs w:val="24"/>
          </w:rPr>
          <w:t xml:space="preserve">. When the auto parts store opened its garage door to allow a small motorcycle to leave, I </w:t>
        </w:r>
      </w:ins>
      <w:r w:rsidRPr="008057FC">
        <w:rPr>
          <w:rFonts w:ascii="Times New Roman" w:hAnsi="Times New Roman" w:cs="Times New Roman"/>
          <w:sz w:val="24"/>
          <w:szCs w:val="24"/>
        </w:rPr>
        <w:t>programmed the Cybertruck</w:t>
      </w:r>
      <w:ins w:id="1173" w:author="Author">
        <w:r w:rsidRPr="008057FC">
          <w:rPr>
            <w:rFonts w:ascii="Times New Roman" w:hAnsi="Times New Roman" w:cs="Times New Roman"/>
            <w:sz w:val="24"/>
            <w:szCs w:val="24"/>
          </w:rPr>
          <w:t xml:space="preserve"> to drive directly to the FBI building on West Roosevelt Road. The truck roared away at full acceleration and was a block away before the mobsters realized what had happened.</w:t>
        </w:r>
      </w:ins>
    </w:p>
    <w:p w14:paraId="798363AC" w14:textId="77777777" w:rsidR="005F56D3" w:rsidRPr="008057FC" w:rsidRDefault="005F56D3" w:rsidP="000B5256">
      <w:pPr>
        <w:pStyle w:val="BodyNormal"/>
        <w:spacing w:line="360" w:lineRule="auto"/>
        <w:rPr>
          <w:ins w:id="1174" w:author="Author"/>
          <w:rFonts w:ascii="Times New Roman" w:hAnsi="Times New Roman" w:cs="Times New Roman"/>
          <w:sz w:val="24"/>
          <w:szCs w:val="24"/>
        </w:rPr>
      </w:pPr>
      <w:r w:rsidRPr="008057FC">
        <w:rPr>
          <w:rFonts w:ascii="Times New Roman" w:hAnsi="Times New Roman" w:cs="Times New Roman"/>
          <w:sz w:val="24"/>
          <w:szCs w:val="24"/>
        </w:rPr>
        <w:t>Dr. Morton's staff attempted to regain control of the Tesla Cybertruck when informed of the runaway truck with the week's distribution</w:t>
      </w:r>
      <w:ins w:id="1175" w:author="Author">
        <w:r w:rsidRPr="008057FC">
          <w:rPr>
            <w:rFonts w:ascii="Times New Roman" w:hAnsi="Times New Roman" w:cs="Times New Roman"/>
            <w:sz w:val="24"/>
            <w:szCs w:val="24"/>
          </w:rPr>
          <w:t xml:space="preserve">. Fortunately, I was ready for that. I removed this </w:t>
        </w:r>
        <w:proofErr w:type="gramStart"/>
        <w:r w:rsidRPr="008057FC">
          <w:rPr>
            <w:rFonts w:ascii="Times New Roman" w:hAnsi="Times New Roman" w:cs="Times New Roman"/>
            <w:sz w:val="24"/>
            <w:szCs w:val="24"/>
          </w:rPr>
          <w:t>particular truck</w:t>
        </w:r>
        <w:proofErr w:type="gramEnd"/>
        <w:r w:rsidRPr="008057FC">
          <w:rPr>
            <w:rFonts w:ascii="Times New Roman" w:hAnsi="Times New Roman" w:cs="Times New Roman"/>
            <w:sz w:val="24"/>
            <w:szCs w:val="24"/>
          </w:rPr>
          <w:t xml:space="preserve"> from the In-Service list, and they could not locate it.</w:t>
        </w:r>
      </w:ins>
    </w:p>
    <w:p w14:paraId="4093A795" w14:textId="77777777" w:rsidR="005F56D3" w:rsidRPr="008057FC" w:rsidRDefault="005F56D3" w:rsidP="000B5256">
      <w:pPr>
        <w:pStyle w:val="BodyNormal"/>
        <w:spacing w:line="360" w:lineRule="auto"/>
        <w:rPr>
          <w:ins w:id="1176" w:author="Author"/>
          <w:rFonts w:ascii="Times New Roman" w:hAnsi="Times New Roman" w:cs="Times New Roman"/>
          <w:sz w:val="24"/>
          <w:szCs w:val="24"/>
        </w:rPr>
      </w:pPr>
      <w:ins w:id="1177" w:author="Author">
        <w:r w:rsidRPr="008057FC">
          <w:rPr>
            <w:rFonts w:ascii="Times New Roman" w:hAnsi="Times New Roman" w:cs="Times New Roman"/>
            <w:sz w:val="24"/>
            <w:szCs w:val="24"/>
          </w:rPr>
          <w:t>They gave chase in a private vehicle, but the Cybertruck had a head start and arrived at the FBI entrance gate well ahead of its pursuers. I sent an anonymous text message to the FBI receptionist.</w:t>
        </w:r>
      </w:ins>
    </w:p>
    <w:p w14:paraId="7B90E0C2" w14:textId="77777777" w:rsidR="005F56D3" w:rsidRPr="008057FC" w:rsidRDefault="005F56D3" w:rsidP="000B5256">
      <w:pPr>
        <w:pStyle w:val="BodyNormal"/>
        <w:spacing w:line="360" w:lineRule="auto"/>
        <w:rPr>
          <w:ins w:id="1178" w:author="Author"/>
          <w:rFonts w:ascii="Times New Roman" w:hAnsi="Times New Roman" w:cs="Times New Roman"/>
          <w:sz w:val="24"/>
          <w:szCs w:val="24"/>
        </w:rPr>
      </w:pPr>
    </w:p>
    <w:p w14:paraId="000B6652" w14:textId="77777777" w:rsidR="005F56D3" w:rsidRPr="008057FC" w:rsidRDefault="005F56D3" w:rsidP="000B5256">
      <w:pPr>
        <w:pStyle w:val="BodyNormal"/>
        <w:spacing w:line="360" w:lineRule="auto"/>
        <w:ind w:left="720" w:right="576" w:firstLine="0"/>
        <w:rPr>
          <w:ins w:id="1179" w:author="Author"/>
          <w:rFonts w:ascii="Times New Roman" w:hAnsi="Times New Roman" w:cs="Times New Roman"/>
          <w:i/>
          <w:iCs/>
          <w:sz w:val="24"/>
          <w:szCs w:val="24"/>
        </w:rPr>
      </w:pPr>
      <w:ins w:id="1180" w:author="Author">
        <w:r w:rsidRPr="008057FC">
          <w:rPr>
            <w:rFonts w:ascii="Times New Roman" w:hAnsi="Times New Roman" w:cs="Times New Roman"/>
            <w:i/>
            <w:iCs/>
            <w:sz w:val="24"/>
            <w:szCs w:val="24"/>
          </w:rPr>
          <w:t>Dear FBI.</w:t>
        </w:r>
      </w:ins>
    </w:p>
    <w:p w14:paraId="5061045F" w14:textId="77777777" w:rsidR="005F56D3" w:rsidRPr="008057FC" w:rsidRDefault="005F56D3" w:rsidP="000B5256">
      <w:pPr>
        <w:pStyle w:val="BodyNormal"/>
        <w:spacing w:line="360" w:lineRule="auto"/>
        <w:ind w:left="720" w:right="576" w:firstLine="0"/>
        <w:rPr>
          <w:ins w:id="1181" w:author="Author"/>
          <w:rFonts w:ascii="Times New Roman" w:hAnsi="Times New Roman" w:cs="Times New Roman"/>
          <w:i/>
          <w:iCs/>
          <w:sz w:val="24"/>
          <w:szCs w:val="24"/>
        </w:rPr>
      </w:pPr>
      <w:ins w:id="1182" w:author="Author">
        <w:r w:rsidRPr="008057FC">
          <w:rPr>
            <w:rFonts w:ascii="Times New Roman" w:hAnsi="Times New Roman" w:cs="Times New Roman"/>
            <w:i/>
            <w:iCs/>
            <w:sz w:val="24"/>
            <w:szCs w:val="24"/>
          </w:rPr>
          <w:t>A Tesla Cybertruck, Illinois plate HQT-458, has just stopped at your entrance.</w:t>
        </w:r>
      </w:ins>
    </w:p>
    <w:p w14:paraId="34F18D46" w14:textId="77777777" w:rsidR="005F56D3" w:rsidRPr="008057FC" w:rsidRDefault="005F56D3" w:rsidP="000B5256">
      <w:pPr>
        <w:pStyle w:val="BodyNormal"/>
        <w:spacing w:line="360" w:lineRule="auto"/>
        <w:ind w:left="720" w:right="576" w:firstLine="0"/>
        <w:rPr>
          <w:ins w:id="1183" w:author="Author"/>
          <w:rFonts w:ascii="Times New Roman" w:hAnsi="Times New Roman" w:cs="Times New Roman"/>
          <w:i/>
          <w:iCs/>
          <w:sz w:val="24"/>
          <w:szCs w:val="24"/>
        </w:rPr>
      </w:pPr>
      <w:ins w:id="1184" w:author="Author">
        <w:r w:rsidRPr="008057FC">
          <w:rPr>
            <w:rFonts w:ascii="Times New Roman" w:hAnsi="Times New Roman" w:cs="Times New Roman"/>
            <w:i/>
            <w:iCs/>
            <w:sz w:val="24"/>
            <w:szCs w:val="24"/>
          </w:rPr>
          <w:t>It contains the Albanian Mafia Shqiptare’s entire drug distribution for this week.</w:t>
        </w:r>
      </w:ins>
    </w:p>
    <w:p w14:paraId="31C598F6" w14:textId="77777777" w:rsidR="005F56D3" w:rsidRPr="008057FC" w:rsidRDefault="005F56D3" w:rsidP="000B5256">
      <w:pPr>
        <w:pStyle w:val="BodyNormal"/>
        <w:spacing w:line="360" w:lineRule="auto"/>
        <w:ind w:left="720" w:right="576" w:firstLine="0"/>
        <w:rPr>
          <w:ins w:id="1185" w:author="Author"/>
          <w:rFonts w:ascii="Times New Roman" w:hAnsi="Times New Roman" w:cs="Times New Roman"/>
          <w:i/>
          <w:iCs/>
          <w:sz w:val="24"/>
          <w:szCs w:val="24"/>
        </w:rPr>
      </w:pPr>
      <w:ins w:id="1186" w:author="Author">
        <w:r w:rsidRPr="008057FC">
          <w:rPr>
            <w:rFonts w:ascii="Times New Roman" w:hAnsi="Times New Roman" w:cs="Times New Roman"/>
            <w:i/>
            <w:iCs/>
            <w:sz w:val="24"/>
            <w:szCs w:val="24"/>
          </w:rPr>
          <w:t>Sincerely,</w:t>
        </w:r>
      </w:ins>
    </w:p>
    <w:p w14:paraId="0489E9BE" w14:textId="77777777" w:rsidR="005F56D3" w:rsidRPr="008057FC" w:rsidRDefault="005F56D3" w:rsidP="000B5256">
      <w:pPr>
        <w:pStyle w:val="BodyNormal"/>
        <w:spacing w:line="360" w:lineRule="auto"/>
        <w:ind w:left="720" w:right="576" w:firstLine="0"/>
        <w:rPr>
          <w:ins w:id="1187" w:author="Author"/>
          <w:rFonts w:ascii="Times New Roman" w:hAnsi="Times New Roman" w:cs="Times New Roman"/>
          <w:i/>
          <w:iCs/>
          <w:sz w:val="24"/>
          <w:szCs w:val="24"/>
        </w:rPr>
      </w:pPr>
      <w:ins w:id="1188" w:author="Author">
        <w:r w:rsidRPr="008057FC">
          <w:rPr>
            <w:rFonts w:ascii="Times New Roman" w:hAnsi="Times New Roman" w:cs="Times New Roman"/>
            <w:i/>
            <w:iCs/>
            <w:sz w:val="24"/>
            <w:szCs w:val="24"/>
          </w:rPr>
          <w:t>Sarah Finn (a concerned citizen)</w:t>
        </w:r>
      </w:ins>
    </w:p>
    <w:p w14:paraId="39D8BF5E" w14:textId="77777777" w:rsidR="005F56D3" w:rsidRPr="008057FC" w:rsidRDefault="005F56D3" w:rsidP="000B5256">
      <w:pPr>
        <w:pStyle w:val="BodyNormal"/>
        <w:spacing w:line="360" w:lineRule="auto"/>
        <w:rPr>
          <w:ins w:id="1189" w:author="Author"/>
          <w:rFonts w:ascii="Times New Roman" w:hAnsi="Times New Roman" w:cs="Times New Roman"/>
          <w:sz w:val="24"/>
          <w:szCs w:val="24"/>
        </w:rPr>
      </w:pPr>
    </w:p>
    <w:p w14:paraId="4B324C78" w14:textId="77777777" w:rsidR="005F56D3" w:rsidRPr="008057FC" w:rsidRDefault="005F56D3" w:rsidP="000B5256">
      <w:pPr>
        <w:pStyle w:val="BodyNormal"/>
        <w:spacing w:line="360" w:lineRule="auto"/>
        <w:rPr>
          <w:ins w:id="1190" w:author="Author"/>
          <w:rFonts w:ascii="Times New Roman" w:hAnsi="Times New Roman" w:cs="Times New Roman"/>
          <w:sz w:val="24"/>
          <w:szCs w:val="24"/>
        </w:rPr>
      </w:pPr>
      <w:ins w:id="1191" w:author="Author">
        <w:r w:rsidRPr="008057FC">
          <w:rPr>
            <w:rFonts w:ascii="Times New Roman" w:hAnsi="Times New Roman" w:cs="Times New Roman"/>
            <w:sz w:val="24"/>
            <w:szCs w:val="24"/>
          </w:rPr>
          <w:t>I acquiesced to the perverse pleasure of watching the mob’s reaction to my caper, from the store’s staff screaming at each other as the Tesla Cybertruck sped away to the desperate text messages from Morton’s staff trying to regain control of the vehicle. Across the street, the mob’s pursuit vehicle watched helplessly as FBI personnel poured out of the building and surrounded the Cybertruck. As my last act in this adventure, I unlocked the truck and put it into manual mode. Unfortunately, the Cybertruck did not contain the requisite distribution list and other information, but the FBI had the Mafia Shqiptare’s weekly drug shipment to inspect and destroy.</w:t>
        </w:r>
      </w:ins>
    </w:p>
    <w:p w14:paraId="63AC70D5" w14:textId="415D806E" w:rsidR="005F56D3" w:rsidRPr="008057FC" w:rsidRDefault="005F56D3" w:rsidP="000B5256">
      <w:pPr>
        <w:pStyle w:val="BodyNormal"/>
        <w:spacing w:line="360" w:lineRule="auto"/>
        <w:rPr>
          <w:ins w:id="1192" w:author="Author"/>
          <w:rFonts w:ascii="Times New Roman" w:hAnsi="Times New Roman" w:cs="Times New Roman"/>
          <w:sz w:val="24"/>
          <w:szCs w:val="24"/>
        </w:rPr>
        <w:sectPr w:rsidR="005F56D3" w:rsidRPr="008057FC" w:rsidSect="00094DD0">
          <w:pgSz w:w="8640" w:h="12960" w:code="158"/>
          <w:pgMar w:top="720" w:right="720" w:bottom="720" w:left="720" w:header="720" w:footer="720" w:gutter="720"/>
          <w:cols w:space="720"/>
          <w:titlePg/>
          <w:docGrid w:linePitch="360"/>
        </w:sectPr>
      </w:pPr>
      <w:ins w:id="1193" w:author="Author">
        <w:r w:rsidRPr="008057FC">
          <w:rPr>
            <w:rFonts w:ascii="Times New Roman" w:hAnsi="Times New Roman" w:cs="Times New Roman"/>
            <w:sz w:val="24"/>
            <w:szCs w:val="24"/>
          </w:rPr>
          <w:t>While I paid for training on the handling of Glock-</w:t>
        </w:r>
      </w:ins>
      <w:r w:rsidR="009A174B" w:rsidRPr="008057FC">
        <w:rPr>
          <w:rFonts w:ascii="Times New Roman" w:hAnsi="Times New Roman" w:cs="Times New Roman"/>
          <w:sz w:val="24"/>
          <w:szCs w:val="24"/>
        </w:rPr>
        <w:t>50</w:t>
      </w:r>
      <w:ins w:id="1194" w:author="Author">
        <w:r w:rsidRPr="008057FC">
          <w:rPr>
            <w:rFonts w:ascii="Times New Roman" w:hAnsi="Times New Roman" w:cs="Times New Roman"/>
            <w:sz w:val="24"/>
            <w:szCs w:val="24"/>
          </w:rPr>
          <w:t xml:space="preserve"> pistols and AR-15 assault rifles at a gun range in neighboring Indiana, I made a personal decision never to use such weaponry in my efforts. Surveying the staff at the mob’s auto parts store, all the employees were packing, and some carried illegal AR-15 class assault rifles. It would be foolish to tangle face-to-face with these people</w:t>
        </w:r>
      </w:ins>
      <w:r w:rsidRPr="008057FC">
        <w:rPr>
          <w:rFonts w:ascii="Times New Roman" w:hAnsi="Times New Roman" w:cs="Times New Roman"/>
          <w:sz w:val="24"/>
          <w:szCs w:val="24"/>
        </w:rPr>
        <w:t xml:space="preserve"> so armed</w:t>
      </w:r>
      <w:ins w:id="1195" w:author="Author">
        <w:r w:rsidRPr="008057FC">
          <w:rPr>
            <w:rFonts w:ascii="Times New Roman" w:hAnsi="Times New Roman" w:cs="Times New Roman"/>
            <w:sz w:val="24"/>
            <w:szCs w:val="24"/>
          </w:rPr>
          <w:t xml:space="preserve">, no matter how good my street fighting skills are.   </w:t>
        </w:r>
      </w:ins>
    </w:p>
    <w:p w14:paraId="69718207" w14:textId="77777777" w:rsidR="005F56D3" w:rsidRPr="008057FC" w:rsidRDefault="005F56D3" w:rsidP="008057FC">
      <w:pPr>
        <w:pStyle w:val="ASubheadLevel1"/>
        <w:rPr>
          <w:ins w:id="1196" w:author="Author"/>
        </w:rPr>
      </w:pPr>
      <w:bookmarkStart w:id="1197" w:name="_Toc161431609"/>
      <w:bookmarkStart w:id="1198" w:name="_Toc192445600"/>
      <w:ins w:id="1199" w:author="Author">
        <w:r w:rsidRPr="008057FC">
          <w:lastRenderedPageBreak/>
          <w:t>Mob Money, Part Deux</w:t>
        </w:r>
        <w:bookmarkEnd w:id="1197"/>
        <w:bookmarkEnd w:id="1198"/>
      </w:ins>
    </w:p>
    <w:p w14:paraId="429640E7" w14:textId="77777777" w:rsidR="005F56D3" w:rsidRPr="008057FC" w:rsidRDefault="005F56D3" w:rsidP="000B5256">
      <w:pPr>
        <w:pStyle w:val="BodyNormal"/>
        <w:spacing w:line="360" w:lineRule="auto"/>
        <w:rPr>
          <w:ins w:id="1200" w:author="Author"/>
          <w:rFonts w:ascii="Times New Roman" w:hAnsi="Times New Roman" w:cs="Times New Roman"/>
          <w:sz w:val="24"/>
          <w:szCs w:val="24"/>
        </w:rPr>
      </w:pPr>
      <w:ins w:id="1201" w:author="Author">
        <w:r w:rsidRPr="008057FC">
          <w:rPr>
            <w:rFonts w:ascii="Times New Roman" w:hAnsi="Times New Roman" w:cs="Times New Roman"/>
            <w:sz w:val="24"/>
            <w:szCs w:val="24"/>
          </w:rPr>
          <w:t>My next opportunity to cause the Albanian Mafia some discomfort presented itself with chat messages arranging the transfer of $20 million in cash to Arsen Murka in New York City.</w:t>
        </w:r>
      </w:ins>
      <w:r w:rsidRPr="008057FC">
        <w:rPr>
          <w:rFonts w:ascii="Times New Roman" w:hAnsi="Times New Roman" w:cs="Times New Roman"/>
          <w:sz w:val="24"/>
          <w:szCs w:val="24"/>
        </w:rPr>
        <w:t xml:space="preserve"> Researching Arsen Murka, I learned he is the uber-boss of the North American Albanian Shqiptare.</w:t>
      </w:r>
      <w:ins w:id="1202" w:author="Author">
        <w:r w:rsidRPr="008057FC">
          <w:rPr>
            <w:rFonts w:ascii="Times New Roman" w:hAnsi="Times New Roman" w:cs="Times New Roman"/>
            <w:sz w:val="24"/>
            <w:szCs w:val="24"/>
          </w:rPr>
          <w:t xml:space="preserve"> I had a week to plan my interference.    </w:t>
        </w:r>
      </w:ins>
    </w:p>
    <w:p w14:paraId="1944A926" w14:textId="77777777" w:rsidR="005F56D3" w:rsidRPr="008057FC" w:rsidRDefault="005F56D3" w:rsidP="000B5256">
      <w:pPr>
        <w:pStyle w:val="BodyNormal"/>
        <w:spacing w:line="360" w:lineRule="auto"/>
        <w:rPr>
          <w:ins w:id="1203" w:author="Author"/>
          <w:rFonts w:ascii="Times New Roman" w:hAnsi="Times New Roman" w:cs="Times New Roman"/>
          <w:sz w:val="24"/>
          <w:szCs w:val="24"/>
        </w:rPr>
      </w:pPr>
      <w:ins w:id="1204" w:author="Author">
        <w:r w:rsidRPr="008057FC">
          <w:rPr>
            <w:rFonts w:ascii="Times New Roman" w:hAnsi="Times New Roman" w:cs="Times New Roman"/>
            <w:sz w:val="24"/>
            <w:szCs w:val="24"/>
          </w:rPr>
          <w:t>The mob’s staff hired a service company, Great Lakes Trip Outfitters, to prep the Tesla SUV before delivering it to Gichi Gami Recycling. Outfitters</w:t>
        </w:r>
        <w:r w:rsidRPr="008057FC" w:rsidDel="009F43E1">
          <w:rPr>
            <w:rFonts w:ascii="Times New Roman" w:hAnsi="Times New Roman" w:cs="Times New Roman"/>
            <w:sz w:val="24"/>
            <w:szCs w:val="24"/>
          </w:rPr>
          <w:t xml:space="preserve"> </w:t>
        </w:r>
        <w:r w:rsidRPr="008057FC">
          <w:rPr>
            <w:rFonts w:ascii="Times New Roman" w:hAnsi="Times New Roman" w:cs="Times New Roman"/>
            <w:sz w:val="24"/>
            <w:szCs w:val="24"/>
          </w:rPr>
          <w:t>would kit the vehicle with sandwiches</w:t>
        </w:r>
      </w:ins>
      <w:r w:rsidRPr="008057FC">
        <w:rPr>
          <w:rFonts w:ascii="Times New Roman" w:hAnsi="Times New Roman" w:cs="Times New Roman"/>
          <w:sz w:val="24"/>
          <w:szCs w:val="24"/>
        </w:rPr>
        <w:t>, other goodies, and</w:t>
      </w:r>
      <w:ins w:id="1205" w:author="Author">
        <w:r w:rsidRPr="008057FC">
          <w:rPr>
            <w:rFonts w:ascii="Times New Roman" w:hAnsi="Times New Roman" w:cs="Times New Roman"/>
            <w:sz w:val="24"/>
            <w:szCs w:val="24"/>
          </w:rPr>
          <w:t xml:space="preserve"> a six-bottle supply of Rakija, Albanian alcohol </w:t>
        </w:r>
        <w:proofErr w:type="gramStart"/>
        <w:r w:rsidRPr="008057FC">
          <w:rPr>
            <w:rFonts w:ascii="Times New Roman" w:hAnsi="Times New Roman" w:cs="Times New Roman"/>
            <w:sz w:val="24"/>
            <w:szCs w:val="24"/>
          </w:rPr>
          <w:t>similar to</w:t>
        </w:r>
        <w:proofErr w:type="gramEnd"/>
        <w:r w:rsidRPr="008057FC">
          <w:rPr>
            <w:rFonts w:ascii="Times New Roman" w:hAnsi="Times New Roman" w:cs="Times New Roman"/>
            <w:sz w:val="24"/>
            <w:szCs w:val="24"/>
          </w:rPr>
          <w:t xml:space="preserve"> Vodka. If I could spike the Rakija bottles with Rohypnol (Roofies), I could put the delivery boys to sleep and make off with their loot.</w:t>
        </w:r>
      </w:ins>
    </w:p>
    <w:p w14:paraId="7A19D85D" w14:textId="77777777" w:rsidR="005F56D3" w:rsidRPr="008057FC" w:rsidRDefault="005F56D3" w:rsidP="000B5256">
      <w:pPr>
        <w:pStyle w:val="BodyNormal"/>
        <w:spacing w:line="360" w:lineRule="auto"/>
        <w:rPr>
          <w:ins w:id="1206" w:author="Author"/>
          <w:rFonts w:ascii="Times New Roman" w:hAnsi="Times New Roman" w:cs="Times New Roman"/>
          <w:sz w:val="24"/>
          <w:szCs w:val="24"/>
        </w:rPr>
      </w:pPr>
      <w:ins w:id="1207" w:author="Author">
        <w:r w:rsidRPr="008057FC">
          <w:rPr>
            <w:rFonts w:ascii="Times New Roman" w:hAnsi="Times New Roman" w:cs="Times New Roman"/>
            <w:sz w:val="24"/>
            <w:szCs w:val="24"/>
          </w:rPr>
          <w:t>Dagmara jumped into action, procuring six bottles of Rakija and a supply of Rohypnol tablets. We spiked the Rakija and six water bottles together, but I declined her request to come along, for I never want to put her in danger.</w:t>
        </w:r>
      </w:ins>
    </w:p>
    <w:p w14:paraId="4C8E6584" w14:textId="77777777" w:rsidR="005F56D3" w:rsidRPr="008057FC" w:rsidRDefault="005F56D3" w:rsidP="000B5256">
      <w:pPr>
        <w:pStyle w:val="BodyNormal"/>
        <w:spacing w:line="360" w:lineRule="auto"/>
        <w:rPr>
          <w:ins w:id="1208" w:author="Author"/>
          <w:rFonts w:ascii="Times New Roman" w:hAnsi="Times New Roman" w:cs="Times New Roman"/>
          <w:sz w:val="24"/>
          <w:szCs w:val="24"/>
        </w:rPr>
      </w:pPr>
      <w:ins w:id="1209" w:author="Author">
        <w:r w:rsidRPr="008057FC">
          <w:rPr>
            <w:rFonts w:ascii="Times New Roman" w:hAnsi="Times New Roman" w:cs="Times New Roman"/>
            <w:sz w:val="24"/>
            <w:szCs w:val="24"/>
          </w:rPr>
          <w:t xml:space="preserve">This time, I installed my exploit on the Trip Outfitters business computer and began monitoring their usage of the Tesla RoboTaxies. The action started on </w:t>
        </w:r>
        <w:proofErr w:type="gramStart"/>
        <w:r w:rsidRPr="008057FC">
          <w:rPr>
            <w:rFonts w:ascii="Times New Roman" w:hAnsi="Times New Roman" w:cs="Times New Roman"/>
            <w:sz w:val="24"/>
            <w:szCs w:val="24"/>
          </w:rPr>
          <w:t>a Thursday</w:t>
        </w:r>
        <w:proofErr w:type="gramEnd"/>
        <w:r w:rsidRPr="008057FC">
          <w:rPr>
            <w:rFonts w:ascii="Times New Roman" w:hAnsi="Times New Roman" w:cs="Times New Roman"/>
            <w:sz w:val="24"/>
            <w:szCs w:val="24"/>
          </w:rPr>
          <w:t xml:space="preserve"> w</w:t>
        </w:r>
      </w:ins>
      <w:r w:rsidRPr="008057FC">
        <w:rPr>
          <w:rFonts w:ascii="Times New Roman" w:hAnsi="Times New Roman" w:cs="Times New Roman"/>
          <w:sz w:val="24"/>
          <w:szCs w:val="24"/>
        </w:rPr>
        <w:t>hen the order for a Tesla SUV was placed</w:t>
      </w:r>
      <w:ins w:id="1210" w:author="Author">
        <w:r w:rsidRPr="008057FC">
          <w:rPr>
            <w:rFonts w:ascii="Times New Roman" w:hAnsi="Times New Roman" w:cs="Times New Roman"/>
            <w:sz w:val="24"/>
            <w:szCs w:val="24"/>
          </w:rPr>
          <w:t xml:space="preserve">. After they kitted the vehicle with snacks, chilled water bottles, and Rakija Vodka, they sent it to Gichi Gami Recycling. I took control of the Tesla SUV right after it left Trip Outfitters and directed it to a Recharging Station. At the Recharging Station, I set the surveillance cameras to loop mode, </w:t>
        </w:r>
        <w:r w:rsidRPr="008057FC">
          <w:rPr>
            <w:rFonts w:ascii="Times New Roman" w:hAnsi="Times New Roman" w:cs="Times New Roman"/>
            <w:sz w:val="24"/>
            <w:szCs w:val="24"/>
          </w:rPr>
          <w:lastRenderedPageBreak/>
          <w:t>brazenly pulled my Tesla alongside, and swapped the water and Vodka bottles with my spiked versions. Nobody questioned my activities.</w:t>
        </w:r>
      </w:ins>
    </w:p>
    <w:p w14:paraId="0DD94B01" w14:textId="77777777" w:rsidR="005F56D3" w:rsidRPr="008057FC" w:rsidRDefault="005F56D3" w:rsidP="000B5256">
      <w:pPr>
        <w:pStyle w:val="BodyNormal"/>
        <w:spacing w:line="360" w:lineRule="auto"/>
        <w:rPr>
          <w:ins w:id="1211" w:author="Author"/>
          <w:rFonts w:ascii="Times New Roman" w:hAnsi="Times New Roman" w:cs="Times New Roman"/>
          <w:sz w:val="24"/>
          <w:szCs w:val="24"/>
        </w:rPr>
      </w:pPr>
      <w:ins w:id="1212" w:author="Author">
        <w:r w:rsidRPr="008057FC">
          <w:rPr>
            <w:rFonts w:ascii="Times New Roman" w:hAnsi="Times New Roman" w:cs="Times New Roman"/>
            <w:sz w:val="24"/>
            <w:szCs w:val="24"/>
          </w:rPr>
          <w:t>Like my previous caper, I parked outside the Mafia junkyard. I observed them putting the $20 million cash, about twenty duffle bags, into the Tesla SUV. The two mob delivery boys got in, programmed the trip to New York City, and started their journey. I followed dutifully in Convoy mode, crossing Indiana and into Ohio on Interstate 90. Near Cleveland, Ohio, I directed the mob vehicle into an Ohio rest stop, parking it away from most travelers. Using my smartphone, I set the Rest Stop’s surveillance cameras to loop mode, effectively masking my activities. Sure enough, the two mob delivery boys were sound asleep, almost catatonic. To be safe, I used industrial-strength zip ties to bind their hands and feet.</w:t>
        </w:r>
      </w:ins>
    </w:p>
    <w:p w14:paraId="641F14DE" w14:textId="77777777" w:rsidR="005F56D3" w:rsidRPr="008057FC" w:rsidRDefault="005F56D3" w:rsidP="000B5256">
      <w:pPr>
        <w:pStyle w:val="BodyNormal"/>
        <w:spacing w:line="360" w:lineRule="auto"/>
        <w:rPr>
          <w:ins w:id="1213" w:author="Author"/>
          <w:rFonts w:ascii="Times New Roman" w:hAnsi="Times New Roman" w:cs="Times New Roman"/>
          <w:sz w:val="24"/>
          <w:szCs w:val="24"/>
        </w:rPr>
      </w:pPr>
      <w:ins w:id="1214" w:author="Author">
        <w:r w:rsidRPr="008057FC">
          <w:rPr>
            <w:rFonts w:ascii="Times New Roman" w:hAnsi="Times New Roman" w:cs="Times New Roman"/>
            <w:sz w:val="24"/>
            <w:szCs w:val="24"/>
          </w:rPr>
          <w:t>I quickly transferred the twenty duffle bags of cash to my Tesla SUV and erased my tampering with the Rest Stop’s surveillance cameras. I drove away with the loot in my Tesla SUV, leaving the delivery boys sleeping. After recharging, I made it back to Chicago in four hours. Getting out near an “L” station, I vectored the Tesla SUV to the Chicago IRS facility. At home, I watched the SUV find a space in the IRS parking lot and shut down.</w:t>
        </w:r>
      </w:ins>
    </w:p>
    <w:p w14:paraId="177068A2" w14:textId="77777777" w:rsidR="005F56D3" w:rsidRPr="008057FC" w:rsidRDefault="005F56D3" w:rsidP="000B5256">
      <w:pPr>
        <w:pStyle w:val="BodyNormal"/>
        <w:spacing w:line="360" w:lineRule="auto"/>
        <w:rPr>
          <w:ins w:id="1215" w:author="Author"/>
          <w:rFonts w:ascii="Times New Roman" w:hAnsi="Times New Roman" w:cs="Times New Roman"/>
          <w:sz w:val="24"/>
          <w:szCs w:val="24"/>
        </w:rPr>
      </w:pPr>
      <w:ins w:id="1216" w:author="Author">
        <w:r w:rsidRPr="008057FC">
          <w:rPr>
            <w:rFonts w:ascii="Times New Roman" w:hAnsi="Times New Roman" w:cs="Times New Roman"/>
            <w:sz w:val="24"/>
            <w:szCs w:val="24"/>
          </w:rPr>
          <w:t xml:space="preserve">My last move in this act of defiance was to send a text message to the IRS management informing them of the twenty million in Albanian Mafia cash in their parking lot. </w:t>
        </w:r>
      </w:ins>
    </w:p>
    <w:p w14:paraId="4E6ADC7A" w14:textId="77777777" w:rsidR="005F56D3" w:rsidRPr="008057FC" w:rsidRDefault="005F56D3" w:rsidP="000B5256">
      <w:pPr>
        <w:pStyle w:val="BodyNormal"/>
        <w:spacing w:line="360" w:lineRule="auto"/>
        <w:rPr>
          <w:ins w:id="1217" w:author="Author"/>
          <w:rFonts w:ascii="Times New Roman" w:hAnsi="Times New Roman" w:cs="Times New Roman"/>
          <w:sz w:val="24"/>
          <w:szCs w:val="24"/>
        </w:rPr>
      </w:pPr>
      <w:ins w:id="1218" w:author="Author">
        <w:r w:rsidRPr="008057FC">
          <w:rPr>
            <w:rFonts w:ascii="Times New Roman" w:hAnsi="Times New Roman" w:cs="Times New Roman"/>
            <w:sz w:val="24"/>
            <w:szCs w:val="24"/>
          </w:rPr>
          <w:t xml:space="preserve">As a final dirty trick, I sent an untraceable text message to the Ohio State Police, informing them that a Tesla SUV with two unconscious and tied-up occupants was at the Cleveland Interstate </w:t>
        </w:r>
        <w:r w:rsidRPr="008057FC">
          <w:rPr>
            <w:rFonts w:ascii="Times New Roman" w:hAnsi="Times New Roman" w:cs="Times New Roman"/>
            <w:sz w:val="24"/>
            <w:szCs w:val="24"/>
          </w:rPr>
          <w:lastRenderedPageBreak/>
          <w:t>90 Rest Area. It turned out that one of the delivery boys had an outstanding warrant for his arrest.</w:t>
        </w:r>
      </w:ins>
    </w:p>
    <w:p w14:paraId="7499150D" w14:textId="77777777" w:rsidR="005F56D3" w:rsidRPr="008057FC" w:rsidRDefault="005F56D3" w:rsidP="000B5256">
      <w:pPr>
        <w:pStyle w:val="BodyNormal"/>
        <w:spacing w:line="360" w:lineRule="auto"/>
        <w:rPr>
          <w:ins w:id="1219" w:author="Author"/>
          <w:rFonts w:ascii="Times New Roman" w:hAnsi="Times New Roman" w:cs="Times New Roman"/>
          <w:sz w:val="24"/>
          <w:szCs w:val="24"/>
        </w:rPr>
        <w:sectPr w:rsidR="005F56D3" w:rsidRPr="008057FC" w:rsidSect="00094DD0">
          <w:pgSz w:w="8640" w:h="12960" w:code="158"/>
          <w:pgMar w:top="720" w:right="720" w:bottom="720" w:left="720" w:header="720" w:footer="720" w:gutter="720"/>
          <w:cols w:space="720"/>
          <w:titlePg/>
          <w:docGrid w:linePitch="360"/>
        </w:sectPr>
      </w:pPr>
      <w:ins w:id="1220" w:author="Author">
        <w:r w:rsidRPr="008057FC">
          <w:rPr>
            <w:rFonts w:ascii="Times New Roman" w:hAnsi="Times New Roman" w:cs="Times New Roman"/>
            <w:sz w:val="24"/>
            <w:szCs w:val="24"/>
          </w:rPr>
          <w:t xml:space="preserve">Once again, I allowed myself the perverse pleasure of reading Dr. Morton’s text messages about the stolen $20 million in cash. He remained clueless that my exploit was resident in his system and that I was monitoring his chat messages. Some chat exchanges suggested that Morton and his staff blamed the Chicago Police for the thefts.    </w:t>
        </w:r>
      </w:ins>
    </w:p>
    <w:p w14:paraId="2FC980AB" w14:textId="539A7CE0" w:rsidR="005F56D3" w:rsidRPr="008057FC" w:rsidRDefault="005F56D3" w:rsidP="000B5256">
      <w:pPr>
        <w:pStyle w:val="ChapterNumber"/>
        <w:spacing w:line="360" w:lineRule="auto"/>
        <w:rPr>
          <w:ins w:id="1221" w:author="Author"/>
          <w:rFonts w:ascii="Times New Roman" w:eastAsia="MS Gothic" w:hAnsi="Times New Roman" w:cs="Times New Roman"/>
          <w:sz w:val="24"/>
          <w:szCs w:val="24"/>
        </w:rPr>
      </w:pPr>
      <w:ins w:id="1222" w:author="Author">
        <w:r w:rsidRPr="008057FC">
          <w:rPr>
            <w:rFonts w:ascii="Times New Roman" w:eastAsia="MS Gothic" w:hAnsi="Times New Roman" w:cs="Times New Roman"/>
            <w:sz w:val="24"/>
            <w:szCs w:val="24"/>
          </w:rPr>
          <w:lastRenderedPageBreak/>
          <w:t xml:space="preserve">CHAPTER </w:t>
        </w:r>
      </w:ins>
      <w:r w:rsidR="009823E9" w:rsidRPr="008057FC">
        <w:rPr>
          <w:rFonts w:ascii="Times New Roman" w:eastAsia="MS Gothic" w:hAnsi="Times New Roman" w:cs="Times New Roman"/>
          <w:sz w:val="24"/>
          <w:szCs w:val="24"/>
        </w:rPr>
        <w:t>5</w:t>
      </w:r>
    </w:p>
    <w:p w14:paraId="679DDF95" w14:textId="77777777" w:rsidR="004E6F72" w:rsidRDefault="004E6F72" w:rsidP="008057FC">
      <w:pPr>
        <w:pStyle w:val="ChapterTitle"/>
      </w:pPr>
      <w:bookmarkStart w:id="1223" w:name="_Toc192445601"/>
      <w:bookmarkStart w:id="1224" w:name="_Toc161431610"/>
    </w:p>
    <w:p w14:paraId="62FAAC46" w14:textId="5B084723" w:rsidR="009823E9" w:rsidRPr="008057FC" w:rsidRDefault="009823E9" w:rsidP="008057FC">
      <w:pPr>
        <w:pStyle w:val="ChapterTitle"/>
      </w:pPr>
      <w:r w:rsidRPr="008057FC">
        <w:t>Human Trafficking</w:t>
      </w:r>
      <w:bookmarkEnd w:id="1223"/>
    </w:p>
    <w:p w14:paraId="45AFE22E" w14:textId="77777777" w:rsidR="009823E9" w:rsidRPr="008057FC" w:rsidRDefault="009823E9" w:rsidP="008057FC">
      <w:pPr>
        <w:pStyle w:val="ASubheadLevel1"/>
      </w:pPr>
      <w:bookmarkStart w:id="1225" w:name="_Toc192445602"/>
      <w:r w:rsidRPr="008057FC">
        <w:t>Angel at Work</w:t>
      </w:r>
      <w:bookmarkEnd w:id="1225"/>
    </w:p>
    <w:p w14:paraId="0784D602"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 visitor to Chicago's loop might surmise that the city is prosperous, with skyscrapers and spectacular city parks dazzling to the eye. The sad truth is that large sections of the metropolis are zones of crushing poverty. Nowhere is this more evident than in the South Side, especially in a neighborhood called Englewood.</w:t>
      </w:r>
    </w:p>
    <w:p w14:paraId="0E12AF4C"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With a population of one hundred thousand in the previous century, Englewood experienced a precipitous white flight from the area, resulting in a 95% minority population of just twenty thousand. The current 2050 unemployment rate is thirty-four percent. With two out of three homes abandoned, homeless squatters and the drug-addicted occupy many of these vacant houses. Crime is rampant in Englewood and is a challenge for Police Precinct 7, tasked with patrolling this area.</w:t>
      </w:r>
    </w:p>
    <w:p w14:paraId="7DDB9C4B"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A vacant three-story apartment building lies between Marquette and 68th on Halsted Street. The first-floor business, long-abandoned, has a dreary plywood sheet replacing the display window. A weather-battered front door leads to a stairway to the unoccupied second and third-floor apartments on the north corner. </w:t>
      </w:r>
      <w:r w:rsidRPr="008057FC">
        <w:rPr>
          <w:rFonts w:ascii="Times New Roman" w:hAnsi="Times New Roman" w:cs="Times New Roman"/>
          <w:sz w:val="24"/>
          <w:szCs w:val="24"/>
        </w:rPr>
        <w:lastRenderedPageBreak/>
        <w:t>Since the building is in receivership</w:t>
      </w:r>
      <w:proofErr w:type="gramStart"/>
      <w:r w:rsidRPr="008057FC">
        <w:rPr>
          <w:rFonts w:ascii="Times New Roman" w:hAnsi="Times New Roman" w:cs="Times New Roman"/>
          <w:sz w:val="24"/>
          <w:szCs w:val="24"/>
        </w:rPr>
        <w:t>, city</w:t>
      </w:r>
      <w:proofErr w:type="gramEnd"/>
      <w:r w:rsidRPr="008057FC">
        <w:rPr>
          <w:rFonts w:ascii="Times New Roman" w:hAnsi="Times New Roman" w:cs="Times New Roman"/>
          <w:sz w:val="24"/>
          <w:szCs w:val="24"/>
        </w:rPr>
        <w:t xml:space="preserve"> MowBots regularly mow the large yard adjoining the structure.</w:t>
      </w:r>
    </w:p>
    <w:p w14:paraId="6D07F775"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Lurking in the clump of trees and bushes at the corner of the yard, Mac’s Angel staked out the abandoned unit for most of the afternoon. Somebody had run a long extension cord from the neighboring building's outdoor receptacle to provide enough power to run a few lights. Hearing the toilet flush periodically, Angel assumed someone had illegally turned the city water back on. </w:t>
      </w:r>
    </w:p>
    <w:p w14:paraId="65AD3A6A"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Angel's rented Tesla SUV was across the street, snuggled out of sight behind the abandoned church. She was patiently waiting for a delivery of human cargo to this weather-damaged flophouse.</w:t>
      </w:r>
    </w:p>
    <w:p w14:paraId="41A6D88A"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 Volkswagen electric vehicle rolled to a stop. Simultaneously, a single individual exited the building to meet the car's occupants. The Volkswagen door opened, and a large, burly man pushed a young, handcuffed Asian woman toward the building. She looked frightened and confused; Angel surmised she was in her teens. The husky mob grunt handed the person from the building the girl's passport and handcuff keys. The mobster quickly pushed her into the building, and the Volkswagen drove away.</w:t>
      </w:r>
    </w:p>
    <w:p w14:paraId="38CDEC6B"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Angel, needing a respite from pedestrian and motor vehicle traffic, waited for twenty minutes before making her move. She carried a Taser pistol, and a DemonFyre pepper spray canister on this mission. At the right moment, Angel sprinted to the front entrance with her favorite lock-picking tool. In a few seconds, she unlocked the door and quietly slipped inside.</w:t>
      </w:r>
    </w:p>
    <w:p w14:paraId="4EF386E2"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Years of abandonment and </w:t>
      </w:r>
      <w:proofErr w:type="gramStart"/>
      <w:r w:rsidRPr="008057FC">
        <w:rPr>
          <w:rFonts w:ascii="Times New Roman" w:hAnsi="Times New Roman" w:cs="Times New Roman"/>
          <w:sz w:val="24"/>
          <w:szCs w:val="24"/>
        </w:rPr>
        <w:t>moisture</w:t>
      </w:r>
      <w:proofErr w:type="gramEnd"/>
      <w:r w:rsidRPr="008057FC">
        <w:rPr>
          <w:rFonts w:ascii="Times New Roman" w:hAnsi="Times New Roman" w:cs="Times New Roman"/>
          <w:sz w:val="24"/>
          <w:szCs w:val="24"/>
        </w:rPr>
        <w:t xml:space="preserve"> seepage have promoted mildew, giving the building an aroma of dirty socks and rotting </w:t>
      </w:r>
      <w:r w:rsidRPr="008057FC">
        <w:rPr>
          <w:rFonts w:ascii="Times New Roman" w:hAnsi="Times New Roman" w:cs="Times New Roman"/>
          <w:sz w:val="24"/>
          <w:szCs w:val="24"/>
        </w:rPr>
        <w:lastRenderedPageBreak/>
        <w:t>wood. Padding silently up the stairs to the second floor, Angel listened. The building had three apartments on the second floor, accessible from a long hallway on the north side. She could hear voices coming from the middle doorway.</w:t>
      </w:r>
    </w:p>
    <w:p w14:paraId="6F8A66E9" w14:textId="77777777" w:rsidR="009823E9" w:rsidRPr="008057FC" w:rsidRDefault="009823E9" w:rsidP="009823E9">
      <w:pPr>
        <w:pStyle w:val="BodyNormal"/>
        <w:spacing w:line="360" w:lineRule="auto"/>
        <w:rPr>
          <w:rFonts w:ascii="Times New Roman" w:hAnsi="Times New Roman" w:cs="Times New Roman"/>
          <w:sz w:val="24"/>
          <w:szCs w:val="24"/>
        </w:rPr>
      </w:pPr>
    </w:p>
    <w:p w14:paraId="2B9AFE8B"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"Velmir, Hi. It's Milosh. Yes, the last one just arrived. So, all five are ready to ship to St. Louis tomorrow. Yes, I have all five passports. Erik? He's here, in the chair, listening to music. I think he's asleep.</w:t>
      </w:r>
    </w:p>
    <w:p w14:paraId="7423E4B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Velmir, the girl who just arrived, is pigeon material. That's right, here's a picture of her. Is she a virgin? Yeah, I checked. Let me know if you want her for pigeon duty.</w:t>
      </w:r>
    </w:p>
    <w:p w14:paraId="200B73D1"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OK, I got it. Ship four out tomorrow to St. Louis, and you'll pick up the cute one. Don't worry. They're all chained to the radiators. Mirupafshim, Velmir."</w:t>
      </w:r>
    </w:p>
    <w:p w14:paraId="7266D949" w14:textId="77777777" w:rsidR="009823E9" w:rsidRPr="008057FC" w:rsidRDefault="009823E9" w:rsidP="009823E9">
      <w:pPr>
        <w:pStyle w:val="BodyNormal"/>
        <w:spacing w:line="360" w:lineRule="auto"/>
        <w:rPr>
          <w:rFonts w:ascii="Times New Roman" w:hAnsi="Times New Roman" w:cs="Times New Roman"/>
          <w:sz w:val="24"/>
          <w:szCs w:val="24"/>
        </w:rPr>
      </w:pPr>
    </w:p>
    <w:p w14:paraId="6EAAC6D8"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Angel unholstered her Taser pistol and moved silently towards the middle apartment where the mobsters held the women prisoners. Her Taser has a 12-foot range and would incapacitate the target for thirty seconds. That’s how long she would have to subdue the others.</w:t>
      </w:r>
    </w:p>
    <w:p w14:paraId="289B3A17"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Angel sprang into the middle of the apartment's living room. Her training and dedication made her subsequent actions instinctive and swift. Scanning the room, she observed five women lying on four dirty mattresses arrayed on the floor. The mobsters tied handcuffs to their ankles, tethered to ten-foot vinyl-covered steel cables connected to the radiator pipes. The thugs covered the </w:t>
      </w:r>
      <w:r w:rsidRPr="008057FC">
        <w:rPr>
          <w:rFonts w:ascii="Times New Roman" w:hAnsi="Times New Roman" w:cs="Times New Roman"/>
          <w:sz w:val="24"/>
          <w:szCs w:val="24"/>
        </w:rPr>
        <w:lastRenderedPageBreak/>
        <w:t xml:space="preserve">windows with dark paper, so only natural light from the hallway illuminated the room. A large table in one corner contained several boxes, some duct tape, and a stack of passports. Two small dining room chairs were touching the table. </w:t>
      </w:r>
    </w:p>
    <w:p w14:paraId="6610544D"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One man was sleeping in a rotting comfortable chair, eyes closed, earbuds playing music. The other man was standing, facing Angel, with an astounded expression on his face.</w:t>
      </w:r>
    </w:p>
    <w:p w14:paraId="1B7F06E9"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"Who the fuck are you?" </w:t>
      </w:r>
    </w:p>
    <w:p w14:paraId="7338D290"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Angel's response was immediate. She pointed her Taser pistol at him and fired. The two tiny darts hit Milosh near his sternum, and 50,000 volts of low-current electricity made him collapse to the floor in agony. Angel dropped the weapon, knowing she would have thirty seconds to subdue the other crook.</w:t>
      </w:r>
    </w:p>
    <w:p w14:paraId="65F2C7C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Milosh's cries and similar shrieks from the five women woke the man in the chair. Eric attempted to rise, but Angel painted him with a face full of pepper spray from her DemonFyre canister. He stood up, clawing at his burning eyes, barefoot due to the oppressive heat in the room. Angel took </w:t>
      </w:r>
      <w:proofErr w:type="gramStart"/>
      <w:r w:rsidRPr="008057FC">
        <w:rPr>
          <w:rFonts w:ascii="Times New Roman" w:hAnsi="Times New Roman" w:cs="Times New Roman"/>
          <w:sz w:val="24"/>
          <w:szCs w:val="24"/>
        </w:rPr>
        <w:t>swift</w:t>
      </w:r>
      <w:proofErr w:type="gramEnd"/>
      <w:r w:rsidRPr="008057FC">
        <w:rPr>
          <w:rFonts w:ascii="Times New Roman" w:hAnsi="Times New Roman" w:cs="Times New Roman"/>
          <w:sz w:val="24"/>
          <w:szCs w:val="24"/>
        </w:rPr>
        <w:t xml:space="preserve"> advantage. First, she stomped on his right foot, making him yelp and drop to one knee. Then, Angel pirouetted and delivered a toe kick to his jaw; she could feel the jawbone break as he fell unconscious to the floor.</w:t>
      </w:r>
    </w:p>
    <w:p w14:paraId="2DE846D0"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Milosh didn't fare any better after the Taser wore off. Angel flooded his face with pepper spray as he rose. He foolishly raised his arms to rub at his burning eyes, and she clobbered him with the nearest dining room chair. The force of the blow cracked one of his ribs. As he leaned forward, howling in pain, Angel turned sideways and delivered an elbow smash to his chin. Milosh toppled </w:t>
      </w:r>
      <w:r w:rsidRPr="008057FC">
        <w:rPr>
          <w:rFonts w:ascii="Times New Roman" w:hAnsi="Times New Roman" w:cs="Times New Roman"/>
          <w:sz w:val="24"/>
          <w:szCs w:val="24"/>
        </w:rPr>
        <w:lastRenderedPageBreak/>
        <w:t>to the floor in a heap, the cracked rib punching through the skin, oozing blood.</w:t>
      </w:r>
    </w:p>
    <w:p w14:paraId="42F161A5"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She went to work, uncoiling her industrial zip-ties and binding both men's ankles and hands behind their backs. Angel photographed the chained women and the two restrained mobsters. She inspected the table, finding two large boxes of cocaine packaged as 8-balls. There was also a satchel bag containing cash, about seventy thousand dollars. </w:t>
      </w:r>
    </w:p>
    <w:p w14:paraId="413BC6BE"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She found the handcuff keys and unlocked the restraints from the women's ankles. By this time, the Asian women had calmed down, interested in what she was doing. Angel attached the five steel cables to the two men. Using duct tape from the table, she </w:t>
      </w:r>
      <w:proofErr w:type="gramStart"/>
      <w:r w:rsidRPr="008057FC">
        <w:rPr>
          <w:rFonts w:ascii="Times New Roman" w:hAnsi="Times New Roman" w:cs="Times New Roman"/>
          <w:sz w:val="24"/>
          <w:szCs w:val="24"/>
        </w:rPr>
        <w:t>taped over</w:t>
      </w:r>
      <w:proofErr w:type="gramEnd"/>
      <w:r w:rsidRPr="008057FC">
        <w:rPr>
          <w:rFonts w:ascii="Times New Roman" w:hAnsi="Times New Roman" w:cs="Times New Roman"/>
          <w:sz w:val="24"/>
          <w:szCs w:val="24"/>
        </w:rPr>
        <w:t xml:space="preserve"> their mouths so they couldn't cry out. She also removed the Taser barbs and tiny wires from Milosh and stowed them in her fanny pack.</w:t>
      </w:r>
    </w:p>
    <w:p w14:paraId="2D442BA9"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Angel, looking at the passport pictures, handed each woman their documents. While China has eight spoken languages, seventy percent of the Chinese nation speaks Mandarin. So, Angel started a text-to-Mandarin application on her smartphone. As she typed, the smartphone voiced her text into robotized Mandarin.</w:t>
      </w:r>
    </w:p>
    <w:p w14:paraId="2B4BB48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 </w:t>
      </w:r>
    </w:p>
    <w:p w14:paraId="125A9457"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"Do any of you speak English? Raise your hand if you do."</w:t>
      </w:r>
    </w:p>
    <w:p w14:paraId="37F97E89" w14:textId="77777777" w:rsidR="009823E9" w:rsidRPr="008057FC" w:rsidRDefault="009823E9" w:rsidP="009823E9">
      <w:pPr>
        <w:pStyle w:val="BodyNormal"/>
        <w:spacing w:line="360" w:lineRule="auto"/>
        <w:rPr>
          <w:rFonts w:ascii="Times New Roman" w:hAnsi="Times New Roman" w:cs="Times New Roman"/>
          <w:sz w:val="24"/>
          <w:szCs w:val="24"/>
        </w:rPr>
      </w:pPr>
    </w:p>
    <w:p w14:paraId="797818B2"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None of the five women raised their hands.</w:t>
      </w:r>
    </w:p>
    <w:p w14:paraId="0F585715" w14:textId="77777777" w:rsidR="009823E9" w:rsidRPr="008057FC" w:rsidRDefault="009823E9" w:rsidP="009823E9">
      <w:pPr>
        <w:pStyle w:val="BodyNormal"/>
        <w:spacing w:line="360" w:lineRule="auto"/>
        <w:rPr>
          <w:rFonts w:ascii="Times New Roman" w:hAnsi="Times New Roman" w:cs="Times New Roman"/>
          <w:sz w:val="24"/>
          <w:szCs w:val="24"/>
        </w:rPr>
      </w:pPr>
    </w:p>
    <w:p w14:paraId="4B118231"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"These evil men were going to sell you into slavery or prostitution. They will make you drug addicts. I can take </w:t>
      </w:r>
      <w:proofErr w:type="gramStart"/>
      <w:r w:rsidRPr="008057FC">
        <w:rPr>
          <w:rFonts w:ascii="Times New Roman" w:hAnsi="Times New Roman" w:cs="Times New Roman"/>
          <w:sz w:val="24"/>
          <w:szCs w:val="24"/>
        </w:rPr>
        <w:t>you to</w:t>
      </w:r>
      <w:proofErr w:type="gramEnd"/>
      <w:r w:rsidRPr="008057FC">
        <w:rPr>
          <w:rFonts w:ascii="Times New Roman" w:hAnsi="Times New Roman" w:cs="Times New Roman"/>
          <w:sz w:val="24"/>
          <w:szCs w:val="24"/>
        </w:rPr>
        <w:t xml:space="preserve"> </w:t>
      </w:r>
      <w:r w:rsidRPr="008057FC">
        <w:rPr>
          <w:rFonts w:ascii="Times New Roman" w:hAnsi="Times New Roman" w:cs="Times New Roman"/>
          <w:sz w:val="24"/>
          <w:szCs w:val="24"/>
        </w:rPr>
        <w:lastRenderedPageBreak/>
        <w:t>safety. If you choose to stay, you will not live long. Raise your hand if you want me to take you to safety."</w:t>
      </w:r>
    </w:p>
    <w:p w14:paraId="79BC692A" w14:textId="77777777" w:rsidR="009823E9" w:rsidRPr="008057FC" w:rsidRDefault="009823E9" w:rsidP="009823E9">
      <w:pPr>
        <w:pStyle w:val="BodyNormal"/>
        <w:spacing w:line="360" w:lineRule="auto"/>
        <w:rPr>
          <w:rFonts w:ascii="Times New Roman" w:hAnsi="Times New Roman" w:cs="Times New Roman"/>
          <w:sz w:val="24"/>
          <w:szCs w:val="24"/>
        </w:rPr>
      </w:pPr>
    </w:p>
    <w:p w14:paraId="4C1B6884"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In response, all five women raised their hands.</w:t>
      </w:r>
    </w:p>
    <w:p w14:paraId="52857E52" w14:textId="77777777" w:rsidR="009823E9" w:rsidRPr="008057FC" w:rsidRDefault="009823E9" w:rsidP="009823E9">
      <w:pPr>
        <w:pStyle w:val="BodyNormal"/>
        <w:spacing w:line="360" w:lineRule="auto"/>
        <w:rPr>
          <w:rFonts w:ascii="Times New Roman" w:hAnsi="Times New Roman" w:cs="Times New Roman"/>
          <w:sz w:val="24"/>
          <w:szCs w:val="24"/>
        </w:rPr>
      </w:pPr>
    </w:p>
    <w:p w14:paraId="664BFEFB"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"OK, I will take you to an organization called the Chinese Hope and Freedom Coalition. They will give you a choice. You can go home or stay in the United States. If you stay, they will educate you, teach you a skill, provide forged citizenship papers, and integrate you into a family in the United States. Get dressed. We have to leave."</w:t>
      </w:r>
    </w:p>
    <w:p w14:paraId="0C81D24E" w14:textId="77777777" w:rsidR="009823E9" w:rsidRPr="008057FC" w:rsidRDefault="009823E9" w:rsidP="009823E9">
      <w:pPr>
        <w:pStyle w:val="BodyNormal"/>
        <w:spacing w:line="360" w:lineRule="auto"/>
        <w:rPr>
          <w:rFonts w:ascii="Times New Roman" w:hAnsi="Times New Roman" w:cs="Times New Roman"/>
          <w:sz w:val="24"/>
          <w:szCs w:val="24"/>
        </w:rPr>
      </w:pPr>
    </w:p>
    <w:p w14:paraId="6B6DBC1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As the women dressed, Angel text messaged Vincent Zhang, Chinatown's director of the Chinese Hope and Freedom Coalition. She explained that she had five Asian women, victims of human trafficking, who needed repatriation. They agreed on a remote area north of Chicago for the transfer, an empty field with no people and no surveillance cameras. Angel explained that she had seventy thousand dollars of mob money to contribute; Zhang said he would appreciate the financial support. He ended the text conversation with a compliment.</w:t>
      </w:r>
    </w:p>
    <w:p w14:paraId="6BD6DD88"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"You're an Angel!"</w:t>
      </w:r>
    </w:p>
    <w:p w14:paraId="2CFD9661"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Angel prepared a text message with two photographs (the chained women and the injured thugs) to send to the Precinct 7 dispatcher. Her dispatch was curt and to the point.</w:t>
      </w:r>
    </w:p>
    <w:p w14:paraId="177ED757" w14:textId="77777777" w:rsidR="009823E9" w:rsidRPr="008057FC" w:rsidRDefault="009823E9" w:rsidP="009823E9">
      <w:pPr>
        <w:pStyle w:val="BodyNormal"/>
        <w:spacing w:line="360" w:lineRule="auto"/>
        <w:rPr>
          <w:rFonts w:ascii="Times New Roman" w:hAnsi="Times New Roman" w:cs="Times New Roman"/>
          <w:sz w:val="24"/>
          <w:szCs w:val="24"/>
        </w:rPr>
      </w:pPr>
    </w:p>
    <w:p w14:paraId="7817DEB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"Send Emergency Medical Technicians immediately to 6735 </w:t>
      </w:r>
      <w:r w:rsidRPr="008057FC">
        <w:rPr>
          <w:rFonts w:ascii="Times New Roman" w:hAnsi="Times New Roman" w:cs="Times New Roman"/>
          <w:sz w:val="24"/>
          <w:szCs w:val="24"/>
        </w:rPr>
        <w:lastRenderedPageBreak/>
        <w:t xml:space="preserve">South Halsted Street. Two Albanian mob grunts, holding five Asian </w:t>
      </w:r>
      <w:proofErr w:type="gramStart"/>
      <w:r w:rsidRPr="008057FC">
        <w:rPr>
          <w:rFonts w:ascii="Times New Roman" w:hAnsi="Times New Roman" w:cs="Times New Roman"/>
          <w:sz w:val="24"/>
          <w:szCs w:val="24"/>
        </w:rPr>
        <w:t>immigrants</w:t>
      </w:r>
      <w:proofErr w:type="gramEnd"/>
      <w:r w:rsidRPr="008057FC">
        <w:rPr>
          <w:rFonts w:ascii="Times New Roman" w:hAnsi="Times New Roman" w:cs="Times New Roman"/>
          <w:sz w:val="24"/>
          <w:szCs w:val="24"/>
        </w:rPr>
        <w:t xml:space="preserve"> prisoner for human trafficking, now have multiple contusions, broken ribs, and dislocated jaws. I have taken the five women to safety. Have a nice day!"</w:t>
      </w:r>
    </w:p>
    <w:p w14:paraId="46C943CA" w14:textId="77777777" w:rsidR="009823E9" w:rsidRPr="008057FC" w:rsidRDefault="009823E9" w:rsidP="009823E9">
      <w:pPr>
        <w:pStyle w:val="BodyNormal"/>
        <w:spacing w:line="360" w:lineRule="auto"/>
        <w:rPr>
          <w:rFonts w:ascii="Times New Roman" w:hAnsi="Times New Roman" w:cs="Times New Roman"/>
          <w:sz w:val="24"/>
          <w:szCs w:val="24"/>
        </w:rPr>
      </w:pPr>
    </w:p>
    <w:p w14:paraId="323A86B5"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Once the women were ready, Angel explained their escape with the text-to-Mandarin app.</w:t>
      </w:r>
    </w:p>
    <w:p w14:paraId="0A4E9DEE" w14:textId="77777777" w:rsidR="009823E9" w:rsidRPr="008057FC" w:rsidRDefault="009823E9" w:rsidP="009823E9">
      <w:pPr>
        <w:pStyle w:val="BodyNormal"/>
        <w:spacing w:line="360" w:lineRule="auto"/>
        <w:rPr>
          <w:rFonts w:ascii="Times New Roman" w:hAnsi="Times New Roman" w:cs="Times New Roman"/>
          <w:sz w:val="24"/>
          <w:szCs w:val="24"/>
        </w:rPr>
      </w:pPr>
    </w:p>
    <w:p w14:paraId="050D7494"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"Move to the bottom of the stairs. I have a car waiting. When its gull-wing doors open, run into it as fast as possible."</w:t>
      </w:r>
    </w:p>
    <w:p w14:paraId="703DFF52" w14:textId="77777777" w:rsidR="009823E9" w:rsidRPr="008057FC" w:rsidRDefault="009823E9" w:rsidP="009823E9">
      <w:pPr>
        <w:pStyle w:val="BodyNormal"/>
        <w:spacing w:line="360" w:lineRule="auto"/>
        <w:rPr>
          <w:rFonts w:ascii="Times New Roman" w:hAnsi="Times New Roman" w:cs="Times New Roman"/>
          <w:sz w:val="24"/>
          <w:szCs w:val="24"/>
        </w:rPr>
      </w:pPr>
    </w:p>
    <w:p w14:paraId="1578D76A"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Angel summoned her Tesla SUV, and as soon as it opened its gull-wing doors, she and the women ran and clambered in. Angel commanded the destination, and the vehicle started moving. As it exited Englewood, she sent the text message with the photographs to the police.</w:t>
      </w:r>
    </w:p>
    <w:p w14:paraId="57ECC344" w14:textId="77777777" w:rsidR="009823E9" w:rsidRPr="008057FC" w:rsidRDefault="009823E9" w:rsidP="009823E9">
      <w:pPr>
        <w:pStyle w:val="BodyNormal"/>
        <w:spacing w:line="360" w:lineRule="auto"/>
        <w:rPr>
          <w:rFonts w:ascii="Times New Roman" w:hAnsi="Times New Roman" w:cs="Times New Roman"/>
          <w:sz w:val="24"/>
          <w:szCs w:val="24"/>
        </w:rPr>
      </w:pPr>
    </w:p>
    <w:p w14:paraId="310BE5AA"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Officers Rosie Juarez and Robert Lyle arrived at 6735 South Halsted just as the Emergency Medical Technician (EMT) van pulled up. Getting out, they drew their service revolvers and opened the unlocked door to the vacant building. They could hear some muffled moaning, even at the bottom of the stairs.</w:t>
      </w:r>
    </w:p>
    <w:p w14:paraId="30767C0E"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"Jesus, this place smells like shit," Officer Juarez observed as they ascended the stairs. Entering the scene of the crime, they encountered the wounded men. The EMTs made a quick examination.</w:t>
      </w:r>
    </w:p>
    <w:p w14:paraId="4C8201F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"OK, Robert, this one has a compound rib fracture. The other </w:t>
      </w:r>
      <w:r w:rsidRPr="008057FC">
        <w:rPr>
          <w:rFonts w:ascii="Times New Roman" w:hAnsi="Times New Roman" w:cs="Times New Roman"/>
          <w:sz w:val="24"/>
          <w:szCs w:val="24"/>
        </w:rPr>
        <w:lastRenderedPageBreak/>
        <w:t>one has either a broken or dislocated jaw. We'll need two ambulances."</w:t>
      </w:r>
    </w:p>
    <w:p w14:paraId="32937678"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"Robert, have a look at this," Officer Juarez said, pointing to two large cardboard boxes of 8-Ball bags.</w:t>
      </w:r>
    </w:p>
    <w:p w14:paraId="5E34A379"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"Jesus, Rosie, there’s over a hundred thousand dollars of cocaine in these two boxes. We've got some big-time drug dealers here."</w:t>
      </w:r>
    </w:p>
    <w:p w14:paraId="2470368B"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The two EMT technicians peeled the duct tape from the men's mouths.</w:t>
      </w:r>
    </w:p>
    <w:p w14:paraId="7FE94750"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"Who did this to you?" Officer Robert Lyle asked.</w:t>
      </w:r>
    </w:p>
    <w:p w14:paraId="3361B994"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Milosh's voice was shaky.</w:t>
      </w:r>
    </w:p>
    <w:p w14:paraId="471943CC"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"Some fucking </w:t>
      </w:r>
      <w:proofErr w:type="gramStart"/>
      <w:r w:rsidRPr="008057FC">
        <w:rPr>
          <w:rFonts w:ascii="Times New Roman" w:hAnsi="Times New Roman" w:cs="Times New Roman"/>
          <w:sz w:val="24"/>
          <w:szCs w:val="24"/>
        </w:rPr>
        <w:t>woman</w:t>
      </w:r>
      <w:proofErr w:type="gramEnd"/>
      <w:r w:rsidRPr="008057FC">
        <w:rPr>
          <w:rFonts w:ascii="Times New Roman" w:hAnsi="Times New Roman" w:cs="Times New Roman"/>
          <w:sz w:val="24"/>
          <w:szCs w:val="24"/>
        </w:rPr>
        <w:t xml:space="preserve"> beat the shit out of us!"</w:t>
      </w:r>
    </w:p>
    <w:p w14:paraId="2F4ACB91"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 woman did this?"</w:t>
      </w:r>
    </w:p>
    <w:p w14:paraId="63704713"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"Yeah, she was a God damned Amazon. She used a Taser on me, then hit me with a chair." </w:t>
      </w:r>
    </w:p>
    <w:p w14:paraId="65639617"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Robert Lyle called his father, James Lyle, the Precinct 7 Commander.</w:t>
      </w:r>
    </w:p>
    <w:p w14:paraId="3881E9AA"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"What's up, son?"</w:t>
      </w:r>
    </w:p>
    <w:p w14:paraId="6AEDFB84"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"Dad, you had better come down here to 6735 South Halsted. I've got two injured mob gangbangers with at least $100k of cocaine. It looks like we have a vigilante at work in the Precinct."</w:t>
      </w:r>
    </w:p>
    <w:p w14:paraId="46D6F236"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"OK, I'll be right there with a forensics team."</w:t>
      </w:r>
    </w:p>
    <w:p w14:paraId="3F16D3D0" w14:textId="77777777" w:rsidR="009823E9" w:rsidRPr="008057FC" w:rsidRDefault="009823E9" w:rsidP="009823E9">
      <w:pPr>
        <w:pStyle w:val="BodyNormal"/>
        <w:spacing w:line="360" w:lineRule="auto"/>
        <w:rPr>
          <w:rFonts w:ascii="Times New Roman" w:hAnsi="Times New Roman" w:cs="Times New Roman"/>
          <w:sz w:val="24"/>
          <w:szCs w:val="24"/>
        </w:rPr>
      </w:pPr>
    </w:p>
    <w:p w14:paraId="69C8B65D"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Ten minutes later, the abandoned building was crawling with cops. Erik couldn’t speak with a broken jaw, so Commander Lyle turned to Milosh.</w:t>
      </w:r>
    </w:p>
    <w:p w14:paraId="54090BE3"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"Who beat you up?"</w:t>
      </w:r>
    </w:p>
    <w:p w14:paraId="7A19F833"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lastRenderedPageBreak/>
        <w:t xml:space="preserve">"We don't know. Some fucking white Ninja woman. She fought </w:t>
      </w:r>
      <w:proofErr w:type="gramStart"/>
      <w:r w:rsidRPr="008057FC">
        <w:rPr>
          <w:rFonts w:ascii="Times New Roman" w:hAnsi="Times New Roman" w:cs="Times New Roman"/>
          <w:sz w:val="24"/>
          <w:szCs w:val="24"/>
        </w:rPr>
        <w:t>really dirty</w:t>
      </w:r>
      <w:proofErr w:type="gramEnd"/>
      <w:r w:rsidRPr="008057FC">
        <w:rPr>
          <w:rFonts w:ascii="Times New Roman" w:hAnsi="Times New Roman" w:cs="Times New Roman"/>
          <w:sz w:val="24"/>
          <w:szCs w:val="24"/>
        </w:rPr>
        <w:t xml:space="preserve">. Hit me with a chair and didn't say a word." </w:t>
      </w:r>
    </w:p>
    <w:p w14:paraId="5153BC94"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"Who are the five women shown in this photograph?"</w:t>
      </w:r>
    </w:p>
    <w:p w14:paraId="147663F1"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"We want to speak to an attorney."</w:t>
      </w:r>
    </w:p>
    <w:p w14:paraId="1CE4D6CA"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"Look, dumbass," Commander Lyle said, "you've got over $100,000 in cocaine here in 8-Ball bags. You're a drug dealer. We can send you to prison for a long time. Maybe you should reconsider and cooperate with me. Robert, what did the surveillance camera </w:t>
      </w:r>
      <w:proofErr w:type="gramStart"/>
      <w:r w:rsidRPr="008057FC">
        <w:rPr>
          <w:rFonts w:ascii="Times New Roman" w:hAnsi="Times New Roman" w:cs="Times New Roman"/>
          <w:sz w:val="24"/>
          <w:szCs w:val="24"/>
        </w:rPr>
        <w:t>outside show</w:t>
      </w:r>
      <w:proofErr w:type="gramEnd"/>
      <w:r w:rsidRPr="008057FC">
        <w:rPr>
          <w:rFonts w:ascii="Times New Roman" w:hAnsi="Times New Roman" w:cs="Times New Roman"/>
          <w:sz w:val="24"/>
          <w:szCs w:val="24"/>
        </w:rPr>
        <w:t>?"</w:t>
      </w:r>
    </w:p>
    <w:p w14:paraId="1210CCBE"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"Just talked to them; the camera doesn't show anybody entering or leaving the building."</w:t>
      </w:r>
    </w:p>
    <w:p w14:paraId="298B41D5"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w:t>
      </w:r>
      <w:proofErr w:type="gramStart"/>
      <w:r w:rsidRPr="008057FC">
        <w:rPr>
          <w:rFonts w:ascii="Times New Roman" w:hAnsi="Times New Roman" w:cs="Times New Roman"/>
          <w:sz w:val="24"/>
          <w:szCs w:val="24"/>
        </w:rPr>
        <w:t>So</w:t>
      </w:r>
      <w:proofErr w:type="gramEnd"/>
      <w:r w:rsidRPr="008057FC">
        <w:rPr>
          <w:rFonts w:ascii="Times New Roman" w:hAnsi="Times New Roman" w:cs="Times New Roman"/>
          <w:sz w:val="24"/>
          <w:szCs w:val="24"/>
        </w:rPr>
        <w:t xml:space="preserve"> we've got a vigilante at work in our Precinct. I've got enough problems without some white woman taking the law into her own hands. If this lady vigilante rears her head again in my Precinct, I want her arrested!"</w:t>
      </w:r>
    </w:p>
    <w:p w14:paraId="5E6953AE"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"Dad, these two mob grunts aren't exactly Boy Scouts. This woman has done us a favor."</w:t>
      </w:r>
    </w:p>
    <w:p w14:paraId="09BC291C"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"She broke the law, Robert. Lawbreakers go to jail. That's the way I run my Precinct.”</w:t>
      </w:r>
    </w:p>
    <w:p w14:paraId="1281C40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As Commander Lyle escorted the injured mobsters to the ambulances, his son, Robert, stared out at the lawn.</w:t>
      </w:r>
    </w:p>
    <w:p w14:paraId="174B1F5C" w14:textId="77777777" w:rsidR="009823E9" w:rsidRPr="008057FC" w:rsidRDefault="009823E9" w:rsidP="009823E9">
      <w:pPr>
        <w:pStyle w:val="BodyNormal"/>
        <w:spacing w:line="360" w:lineRule="auto"/>
        <w:rPr>
          <w:rFonts w:ascii="Times New Roman" w:hAnsi="Times New Roman" w:cs="Times New Roman"/>
          <w:sz w:val="24"/>
          <w:szCs w:val="24"/>
        </w:rPr>
        <w:sectPr w:rsidR="009823E9" w:rsidRPr="008057FC" w:rsidSect="009823E9">
          <w:pgSz w:w="8640" w:h="12960" w:code="158"/>
          <w:pgMar w:top="720" w:right="720" w:bottom="720" w:left="720" w:header="720" w:footer="720" w:gutter="720"/>
          <w:cols w:space="720"/>
          <w:titlePg/>
          <w:docGrid w:linePitch="360"/>
        </w:sectPr>
      </w:pPr>
      <w:r w:rsidRPr="008057FC">
        <w:rPr>
          <w:rFonts w:ascii="Times New Roman" w:hAnsi="Times New Roman" w:cs="Times New Roman"/>
          <w:sz w:val="24"/>
          <w:szCs w:val="24"/>
        </w:rPr>
        <w:t xml:space="preserve">"Who is this woman who would take on one of the most violent criminal gangs on the planet? Why is she doing this?" </w:t>
      </w:r>
    </w:p>
    <w:p w14:paraId="37FED0D5" w14:textId="77777777" w:rsidR="009823E9" w:rsidRPr="008057FC" w:rsidRDefault="009823E9" w:rsidP="009823E9">
      <w:pPr>
        <w:pStyle w:val="BodyNormal"/>
        <w:spacing w:line="360" w:lineRule="auto"/>
        <w:rPr>
          <w:rFonts w:ascii="Times New Roman" w:hAnsi="Times New Roman" w:cs="Times New Roman"/>
          <w:sz w:val="24"/>
          <w:szCs w:val="24"/>
        </w:rPr>
      </w:pPr>
    </w:p>
    <w:p w14:paraId="459E4F00" w14:textId="77777777" w:rsidR="009823E9" w:rsidRPr="008057FC" w:rsidRDefault="009823E9" w:rsidP="008057FC">
      <w:pPr>
        <w:pStyle w:val="ASubheadLevel1"/>
      </w:pPr>
      <w:bookmarkStart w:id="1226" w:name="_Toc192445603"/>
      <w:r w:rsidRPr="008057FC">
        <w:t>Chinatown</w:t>
      </w:r>
      <w:bookmarkEnd w:id="1226"/>
    </w:p>
    <w:p w14:paraId="654981B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Imer ordered Daniel Hoti and Gezim Zenelli, to get more </w:t>
      </w:r>
      <w:proofErr w:type="gramStart"/>
      <w:r w:rsidRPr="008057FC">
        <w:rPr>
          <w:rFonts w:ascii="Times New Roman" w:hAnsi="Times New Roman" w:cs="Times New Roman"/>
          <w:sz w:val="24"/>
          <w:szCs w:val="24"/>
        </w:rPr>
        <w:t>protection</w:t>
      </w:r>
      <w:proofErr w:type="gramEnd"/>
      <w:r w:rsidRPr="008057FC">
        <w:rPr>
          <w:rFonts w:ascii="Times New Roman" w:hAnsi="Times New Roman" w:cs="Times New Roman"/>
          <w:sz w:val="24"/>
          <w:szCs w:val="24"/>
        </w:rPr>
        <w:t xml:space="preserve"> clients. When they entered Zhang's Oriental Emporium, many customers were milling about, admiring all the Chinese-made products. This store was first on their list of several that day. Leaning over one of the counters, they asked the Asian saleslady if they could speak to the manager.</w:t>
      </w:r>
    </w:p>
    <w:p w14:paraId="500378EB"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She called out to Vincent Zhang, a ninth-generation descendant of the Chinese immigrants who built Abraham Lincoln's transcontinental railroad. Vincent walked toward them.</w:t>
      </w:r>
    </w:p>
    <w:p w14:paraId="3042A4DE"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"What can I do for you, gentlemen?"</w:t>
      </w:r>
    </w:p>
    <w:p w14:paraId="07BB95CB"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"Is there somewhere we can talk privately?" Daniel Hoti said.</w:t>
      </w:r>
    </w:p>
    <w:p w14:paraId="426E489D"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"No, there isn't, What's this about?"</w:t>
      </w:r>
    </w:p>
    <w:p w14:paraId="1BE48DE6"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"All right, we represent a company offering specialized security services for businesses in this area. Crime is at an all-time high, and junkies desperate for fixes are burglarizing other shops on this street. We have ways to prevent that."</w:t>
      </w:r>
    </w:p>
    <w:p w14:paraId="2A246262"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"And just how much does this service cost?"</w:t>
      </w:r>
    </w:p>
    <w:p w14:paraId="50DF1B6C"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"Just five percent of your gross receipts. We visit every two weeks to look at your books, and then payment is due."</w:t>
      </w:r>
    </w:p>
    <w:p w14:paraId="1A2BE590"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"This is just a standard protection racket. I'm not interested. Now, please leave my store immediately."</w:t>
      </w:r>
    </w:p>
    <w:p w14:paraId="21128B4C"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Gritting his teeth, Hoti grabbed the elderly Zhang by his shirt collar, pushing him back into the counter. A few display items fell to the floor, and all the customers froze, unsure what would happen </w:t>
      </w:r>
      <w:r w:rsidRPr="008057FC">
        <w:rPr>
          <w:rFonts w:ascii="Times New Roman" w:hAnsi="Times New Roman" w:cs="Times New Roman"/>
          <w:sz w:val="24"/>
          <w:szCs w:val="24"/>
        </w:rPr>
        <w:lastRenderedPageBreak/>
        <w:t xml:space="preserve">next. </w:t>
      </w:r>
    </w:p>
    <w:p w14:paraId="5F76AF1C"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One female customer, lurking behind a display of Chinese garments, started moving toward the two men. Tall, in tight-fitting jeans and a white T-shirt, she silently positioned herself close to the mob thugs, who were unaware of her presence.</w:t>
      </w:r>
    </w:p>
    <w:p w14:paraId="6728B078"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"We are not people to be trifled with," Daniel said.</w:t>
      </w:r>
    </w:p>
    <w:p w14:paraId="1F06C9A2"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The other mobster, Gezim, stepped forward and pointed a pistol at Zhang's temple.</w:t>
      </w:r>
    </w:p>
    <w:p w14:paraId="6271FDC1"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Once again, Angel's intervention was swift. She yanked forcefully on Gezim’s back collar, extending her leg to trip him backward to the floor. Angel stomped on his gun hand; the gun came loose, and she kicked it away. A short kick to his chin put him on queer street. Daniel lunged toward her, but she deftly deflected his left arm and struck him on the neck with the heel of her hand. The blow momentarily stunned him, so a groin kick and a knee to the chin sent him straight to the floor. She quickly restrained them with large cable zip-ties, and Zhang knelt to assist her.</w:t>
      </w:r>
    </w:p>
    <w:p w14:paraId="4A20ADE7"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Zhang noticed that one customer was recording all this with her iPhone.</w:t>
      </w:r>
    </w:p>
    <w:p w14:paraId="62BC5A1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"May I see what you got?" </w:t>
      </w:r>
    </w:p>
    <w:p w14:paraId="6EDA43FB"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She smiled and gave the phone to him.</w:t>
      </w:r>
    </w:p>
    <w:p w14:paraId="466EE387"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He watched a bit of the recording and then erased it. </w:t>
      </w:r>
    </w:p>
    <w:p w14:paraId="271B88E3"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"Here," he said, returning the phone. "Recording is not permitted in our store." </w:t>
      </w:r>
    </w:p>
    <w:p w14:paraId="665F33F2"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He looked at Angel.</w:t>
      </w:r>
    </w:p>
    <w:p w14:paraId="6D58AFB1"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“Go to the back of the store, turn right, and run just a few feet; </w:t>
      </w:r>
      <w:r w:rsidRPr="008057FC">
        <w:rPr>
          <w:rFonts w:ascii="Times New Roman" w:hAnsi="Times New Roman" w:cs="Times New Roman"/>
          <w:sz w:val="24"/>
          <w:szCs w:val="24"/>
        </w:rPr>
        <w:lastRenderedPageBreak/>
        <w:t xml:space="preserve">you'll find a path between the stores across the alley to get you away from here. Run, Angel. We'll take care of these criminals our way." </w:t>
      </w:r>
    </w:p>
    <w:p w14:paraId="7E58FEE6"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Angel flashed a smile and turned toward the back of the store. All the customers started clapping and cheering. Like a wisp of wind, she disappeared.</w:t>
      </w:r>
    </w:p>
    <w:p w14:paraId="3737C972"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Zhang called for his loading dock crew and two other employees.</w:t>
      </w:r>
    </w:p>
    <w:p w14:paraId="7237F90C"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 "Let's take these two thugs to Fei's Tattoo Shop down the alley. They need some artwork.”</w:t>
      </w:r>
    </w:p>
    <w:p w14:paraId="685A2B02"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 They dragged the two trussed-up mobsters to the loading area, placed them on a dolly, and carted them to the tattoo shop near the block's end.</w:t>
      </w:r>
    </w:p>
    <w:p w14:paraId="6630CA0F"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 xml:space="preserve">"What do we have here?” asked Johnny Fei. </w:t>
      </w:r>
    </w:p>
    <w:p w14:paraId="78C49596" w14:textId="77777777" w:rsidR="009823E9" w:rsidRPr="008057FC" w:rsidRDefault="009823E9" w:rsidP="009823E9">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"These two criminals tried to force me to buy protection services. I'd like you to tattoo the word 'asshole' on their foreheads. Then my boys will drive them to an industrial area and dump them. How much will that cost, Johnny?"</w:t>
      </w:r>
    </w:p>
    <w:p w14:paraId="68B5800E" w14:textId="77777777" w:rsidR="009823E9" w:rsidRPr="008057FC" w:rsidRDefault="009823E9" w:rsidP="009823E9">
      <w:pPr>
        <w:pStyle w:val="BodyNormal"/>
        <w:spacing w:line="360" w:lineRule="auto"/>
        <w:rPr>
          <w:rFonts w:ascii="Times New Roman" w:hAnsi="Times New Roman" w:cs="Times New Roman"/>
          <w:sz w:val="24"/>
          <w:szCs w:val="24"/>
        </w:rPr>
        <w:sectPr w:rsidR="009823E9" w:rsidRPr="008057FC" w:rsidSect="00094DD0">
          <w:pgSz w:w="8640" w:h="12960" w:code="158"/>
          <w:pgMar w:top="720" w:right="720" w:bottom="720" w:left="720" w:header="720" w:footer="720" w:gutter="720"/>
          <w:cols w:space="720"/>
          <w:titlePg/>
          <w:docGrid w:linePitch="360"/>
        </w:sectPr>
      </w:pPr>
      <w:r w:rsidRPr="008057FC">
        <w:rPr>
          <w:rFonts w:ascii="Times New Roman" w:hAnsi="Times New Roman" w:cs="Times New Roman"/>
          <w:sz w:val="24"/>
          <w:szCs w:val="24"/>
        </w:rPr>
        <w:t>“No charge,” was the answer.</w:t>
      </w:r>
    </w:p>
    <w:p w14:paraId="15FE7B65" w14:textId="1CABC244" w:rsidR="009823E9" w:rsidRPr="008057FC" w:rsidRDefault="009823E9" w:rsidP="009823E9">
      <w:pPr>
        <w:pStyle w:val="ChapterNumber"/>
        <w:rPr>
          <w:rFonts w:ascii="Times New Roman" w:hAnsi="Times New Roman" w:cs="Times New Roman"/>
          <w:sz w:val="24"/>
          <w:szCs w:val="24"/>
        </w:rPr>
      </w:pPr>
      <w:r w:rsidRPr="008057FC">
        <w:rPr>
          <w:rFonts w:ascii="Times New Roman" w:hAnsi="Times New Roman" w:cs="Times New Roman"/>
          <w:sz w:val="24"/>
          <w:szCs w:val="24"/>
        </w:rPr>
        <w:lastRenderedPageBreak/>
        <w:t>CHAPTER 6</w:t>
      </w:r>
    </w:p>
    <w:p w14:paraId="28AB8A2A" w14:textId="77777777" w:rsidR="009823E9" w:rsidRPr="008057FC" w:rsidRDefault="009823E9" w:rsidP="009823E9">
      <w:pPr>
        <w:pStyle w:val="BodyNormal"/>
        <w:spacing w:line="360" w:lineRule="auto"/>
        <w:rPr>
          <w:rFonts w:ascii="Times New Roman" w:hAnsi="Times New Roman" w:cs="Times New Roman"/>
          <w:sz w:val="24"/>
          <w:szCs w:val="24"/>
        </w:rPr>
      </w:pPr>
    </w:p>
    <w:p w14:paraId="15069074" w14:textId="77777777" w:rsidR="005F56D3" w:rsidRPr="008057FC" w:rsidRDefault="005F56D3" w:rsidP="008057FC">
      <w:pPr>
        <w:pStyle w:val="ChapterTitle"/>
        <w:rPr>
          <w:ins w:id="1227" w:author="Author"/>
        </w:rPr>
      </w:pPr>
      <w:bookmarkStart w:id="1228" w:name="_Toc192445604"/>
      <w:ins w:id="1229" w:author="Author">
        <w:r w:rsidRPr="008057FC">
          <w:t>Jane’s Software Career</w:t>
        </w:r>
        <w:bookmarkEnd w:id="1224"/>
        <w:bookmarkEnd w:id="1228"/>
      </w:ins>
    </w:p>
    <w:p w14:paraId="37E06FF5" w14:textId="77777777" w:rsidR="005F56D3" w:rsidRPr="008057FC" w:rsidRDefault="005F56D3" w:rsidP="008057FC">
      <w:pPr>
        <w:pStyle w:val="ASubheadLevel1"/>
        <w:rPr>
          <w:ins w:id="1230" w:author="Author"/>
        </w:rPr>
      </w:pPr>
      <w:bookmarkStart w:id="1231" w:name="_Toc161431611"/>
      <w:bookmarkStart w:id="1232" w:name="_Toc192445605"/>
      <w:ins w:id="1233" w:author="Author">
        <w:r w:rsidRPr="008057FC">
          <w:t>Working Life</w:t>
        </w:r>
        <w:bookmarkEnd w:id="1231"/>
        <w:bookmarkEnd w:id="1232"/>
      </w:ins>
    </w:p>
    <w:p w14:paraId="3833DE39" w14:textId="77777777" w:rsidR="005F56D3" w:rsidRPr="008057FC" w:rsidRDefault="005F56D3" w:rsidP="000B5256">
      <w:pPr>
        <w:widowControl w:val="0"/>
        <w:spacing w:after="0" w:line="360" w:lineRule="auto"/>
        <w:ind w:firstLine="288"/>
        <w:contextualSpacing/>
        <w:rPr>
          <w:ins w:id="1234" w:author="Author"/>
          <w:rFonts w:ascii="Times New Roman" w:eastAsia="Calibri" w:hAnsi="Times New Roman" w:cs="Times New Roman"/>
          <w:color w:val="000000"/>
          <w:sz w:val="24"/>
          <w:szCs w:val="24"/>
        </w:rPr>
      </w:pPr>
      <w:ins w:id="1235" w:author="Author">
        <w:r w:rsidRPr="008057FC">
          <w:rPr>
            <w:rFonts w:ascii="Times New Roman" w:eastAsia="Calibri" w:hAnsi="Times New Roman" w:cs="Times New Roman"/>
            <w:color w:val="000000"/>
            <w:sz w:val="24"/>
            <w:szCs w:val="24"/>
          </w:rPr>
          <w:t>I plunged myself into work and quickly became the most productive employee in Chicago Advanced Software Engineering's history. After finishing Colby and Tillie's assignments in record time, they got me involved in troubleshooting other employees' work. Using only a chat application to communicate, I had a natural knack for bug hunting, especially in real-time microprocessor applications.</w:t>
        </w:r>
      </w:ins>
    </w:p>
    <w:p w14:paraId="38E110D7" w14:textId="77777777" w:rsidR="005F56D3" w:rsidRPr="008057FC" w:rsidRDefault="005F56D3" w:rsidP="000B5256">
      <w:pPr>
        <w:widowControl w:val="0"/>
        <w:spacing w:after="0" w:line="360" w:lineRule="auto"/>
        <w:ind w:firstLine="288"/>
        <w:contextualSpacing/>
        <w:rPr>
          <w:ins w:id="1236" w:author="Author"/>
          <w:rFonts w:ascii="Times New Roman" w:eastAsia="Calibri" w:hAnsi="Times New Roman" w:cs="Times New Roman"/>
          <w:color w:val="000000"/>
          <w:sz w:val="24"/>
          <w:szCs w:val="24"/>
        </w:rPr>
      </w:pPr>
      <w:ins w:id="1237" w:author="Author">
        <w:r w:rsidRPr="008057FC">
          <w:rPr>
            <w:rFonts w:ascii="Times New Roman" w:eastAsia="Calibri" w:hAnsi="Times New Roman" w:cs="Times New Roman"/>
            <w:color w:val="000000"/>
            <w:sz w:val="24"/>
            <w:szCs w:val="24"/>
          </w:rPr>
          <w:t>CASE employees would contact me at all hours, asking for help with code that would "fail when I do this."  The employees knew me only as the mysterious Jane working from home and willingly used my expertise in their coding efforts. I eventually got to know all of them, not personally, but I had their employee photographs on my home rig even though there was no photograph of me on the CASE system.</w:t>
        </w:r>
      </w:ins>
    </w:p>
    <w:p w14:paraId="2D4FE3AB" w14:textId="77777777" w:rsidR="005F56D3" w:rsidRPr="008057FC" w:rsidRDefault="005F56D3" w:rsidP="000B5256">
      <w:pPr>
        <w:widowControl w:val="0"/>
        <w:spacing w:after="0" w:line="360" w:lineRule="auto"/>
        <w:ind w:firstLine="288"/>
        <w:contextualSpacing/>
        <w:rPr>
          <w:ins w:id="1238" w:author="Author"/>
          <w:rFonts w:ascii="Times New Roman" w:eastAsia="Calibri" w:hAnsi="Times New Roman" w:cs="Times New Roman"/>
          <w:color w:val="000000"/>
          <w:sz w:val="24"/>
          <w:szCs w:val="24"/>
        </w:rPr>
      </w:pPr>
      <w:ins w:id="1239" w:author="Author">
        <w:r w:rsidRPr="008057FC">
          <w:rPr>
            <w:rFonts w:ascii="Times New Roman" w:eastAsia="Calibri" w:hAnsi="Times New Roman" w:cs="Times New Roman"/>
            <w:color w:val="000000"/>
            <w:sz w:val="24"/>
            <w:szCs w:val="24"/>
          </w:rPr>
          <w:t>I was curious why this computer science field came so effortlessly, so I took an online IQ test. The result was an IQ of 195, traditionally regarded as a profoundly gifted genius score. The testing company invited me to join MENSA, but I declined since I didn’t want to draw any attention to myself.</w:t>
        </w:r>
      </w:ins>
    </w:p>
    <w:p w14:paraId="6CDDEF9C" w14:textId="77777777" w:rsidR="005F56D3" w:rsidRPr="008057FC" w:rsidRDefault="005F56D3" w:rsidP="000B5256">
      <w:pPr>
        <w:widowControl w:val="0"/>
        <w:spacing w:after="0" w:line="360" w:lineRule="auto"/>
        <w:ind w:firstLine="288"/>
        <w:contextualSpacing/>
        <w:rPr>
          <w:ins w:id="1240" w:author="Author"/>
          <w:rFonts w:ascii="Times New Roman" w:eastAsia="Calibri" w:hAnsi="Times New Roman" w:cs="Times New Roman"/>
          <w:color w:val="000000"/>
          <w:sz w:val="24"/>
          <w:szCs w:val="24"/>
        </w:rPr>
      </w:pPr>
      <w:ins w:id="1241" w:author="Author">
        <w:r w:rsidRPr="008057FC">
          <w:rPr>
            <w:rFonts w:ascii="Times New Roman" w:eastAsia="Calibri" w:hAnsi="Times New Roman" w:cs="Times New Roman"/>
            <w:color w:val="000000"/>
            <w:sz w:val="24"/>
            <w:szCs w:val="24"/>
          </w:rPr>
          <w:t xml:space="preserve">I typically get by on </w:t>
        </w:r>
      </w:ins>
      <w:r w:rsidRPr="008057FC">
        <w:rPr>
          <w:rFonts w:ascii="Times New Roman" w:eastAsia="Calibri" w:hAnsi="Times New Roman" w:cs="Times New Roman"/>
          <w:color w:val="000000"/>
          <w:sz w:val="24"/>
          <w:szCs w:val="24"/>
        </w:rPr>
        <w:t>4 hours of sleep, so I investigated that</w:t>
      </w:r>
      <w:ins w:id="1242" w:author="Author">
        <w:r w:rsidRPr="008057FC">
          <w:rPr>
            <w:rFonts w:ascii="Times New Roman" w:eastAsia="Calibri" w:hAnsi="Times New Roman" w:cs="Times New Roman"/>
            <w:color w:val="000000"/>
            <w:sz w:val="24"/>
            <w:szCs w:val="24"/>
          </w:rPr>
          <w:t xml:space="preserve">. A </w:t>
        </w:r>
        <w:r w:rsidRPr="008057FC">
          <w:rPr>
            <w:rFonts w:ascii="Times New Roman" w:eastAsia="Calibri" w:hAnsi="Times New Roman" w:cs="Times New Roman"/>
            <w:color w:val="000000"/>
            <w:sz w:val="24"/>
            <w:szCs w:val="24"/>
          </w:rPr>
          <w:lastRenderedPageBreak/>
          <w:t xml:space="preserve">gene mutation, ADRB1, allows people to live with just 4 ½ hours of sleep. British Prime Minister Margaret Thatcher thrived on only four hours of rest, so she, like </w:t>
        </w:r>
      </w:ins>
      <w:r w:rsidRPr="008057FC">
        <w:rPr>
          <w:rFonts w:ascii="Times New Roman" w:eastAsia="Calibri" w:hAnsi="Times New Roman" w:cs="Times New Roman"/>
          <w:color w:val="000000"/>
          <w:sz w:val="24"/>
          <w:szCs w:val="24"/>
        </w:rPr>
        <w:t>me</w:t>
      </w:r>
      <w:ins w:id="1243" w:author="Author">
        <w:r w:rsidRPr="008057FC">
          <w:rPr>
            <w:rFonts w:ascii="Times New Roman" w:eastAsia="Calibri" w:hAnsi="Times New Roman" w:cs="Times New Roman"/>
            <w:color w:val="000000"/>
            <w:sz w:val="24"/>
            <w:szCs w:val="24"/>
          </w:rPr>
          <w:t>, must have been born with this mutation.</w:t>
        </w:r>
      </w:ins>
    </w:p>
    <w:p w14:paraId="193E215F" w14:textId="77777777" w:rsidR="005F56D3" w:rsidRPr="008057FC" w:rsidRDefault="005F56D3" w:rsidP="000B5256">
      <w:pPr>
        <w:widowControl w:val="0"/>
        <w:spacing w:after="0" w:line="360" w:lineRule="auto"/>
        <w:ind w:firstLine="288"/>
        <w:contextualSpacing/>
        <w:rPr>
          <w:ins w:id="1244" w:author="Author"/>
          <w:rFonts w:ascii="Times New Roman" w:eastAsia="Calibri" w:hAnsi="Times New Roman" w:cs="Times New Roman"/>
          <w:color w:val="000000"/>
          <w:sz w:val="24"/>
          <w:szCs w:val="24"/>
        </w:rPr>
      </w:pPr>
      <w:ins w:id="1245" w:author="Author">
        <w:r w:rsidRPr="008057FC">
          <w:rPr>
            <w:rFonts w:ascii="Times New Roman" w:eastAsia="Calibri" w:hAnsi="Times New Roman" w:cs="Times New Roman"/>
            <w:color w:val="000000"/>
            <w:sz w:val="24"/>
            <w:szCs w:val="24"/>
          </w:rPr>
          <w:t xml:space="preserve">The Cottrels became my closest friends; they often invited me to their modest home to discuss problems with big software jobs or potential businesses they </w:t>
        </w:r>
      </w:ins>
      <w:r w:rsidRPr="008057FC">
        <w:rPr>
          <w:rFonts w:ascii="Times New Roman" w:eastAsia="Calibri" w:hAnsi="Times New Roman" w:cs="Times New Roman"/>
          <w:color w:val="000000"/>
          <w:sz w:val="24"/>
          <w:szCs w:val="24"/>
        </w:rPr>
        <w:t>looked for</w:t>
      </w:r>
      <w:ins w:id="1246" w:author="Author">
        <w:r w:rsidRPr="008057FC">
          <w:rPr>
            <w:rFonts w:ascii="Times New Roman" w:eastAsia="Calibri" w:hAnsi="Times New Roman" w:cs="Times New Roman"/>
            <w:color w:val="000000"/>
            <w:sz w:val="24"/>
            <w:szCs w:val="24"/>
          </w:rPr>
          <w:t>. These visits always included dinner, and Tilly was an enthusiastic cook specializing in Italian and French cuisine. They were patient with me, waiting with anticipation as I typed a response to a question. I worked hard to make sure my answers were persuasive and memorable.</w:t>
        </w:r>
      </w:ins>
    </w:p>
    <w:p w14:paraId="7F92E9FD" w14:textId="77777777" w:rsidR="005F56D3" w:rsidRPr="008057FC" w:rsidRDefault="005F56D3" w:rsidP="000B5256">
      <w:pPr>
        <w:widowControl w:val="0"/>
        <w:spacing w:after="0" w:line="360" w:lineRule="auto"/>
        <w:ind w:firstLine="288"/>
        <w:contextualSpacing/>
        <w:rPr>
          <w:ins w:id="1247" w:author="Author"/>
          <w:rFonts w:ascii="Times New Roman" w:eastAsia="Calibri" w:hAnsi="Times New Roman" w:cs="Times New Roman"/>
          <w:color w:val="000000"/>
          <w:sz w:val="24"/>
          <w:szCs w:val="24"/>
        </w:rPr>
      </w:pPr>
      <w:ins w:id="1248" w:author="Author">
        <w:r w:rsidRPr="008057FC">
          <w:rPr>
            <w:rFonts w:ascii="Times New Roman" w:eastAsia="Calibri" w:hAnsi="Times New Roman" w:cs="Times New Roman"/>
            <w:color w:val="000000"/>
            <w:sz w:val="24"/>
            <w:szCs w:val="24"/>
          </w:rPr>
          <w:t xml:space="preserve">They started taking me on client visits to evaluate a proposed software development job. I had saved enough money to buy a couple of business suits and accessories. Customers were fascinated by Tilly and me. Tilly was a beautiful executive with a countenance that commanded respect. But I was a mystery to the customers, an enigmatic silent partner continually typing on a large tablet computer, sharing my observations with the Cottrels. The Cottrels would say, "Jane is our best programmer but is mute. She is here to advise us." Occasionally, I'd use the text-to-speech app to ask a question or </w:t>
        </w:r>
        <w:proofErr w:type="gramStart"/>
        <w:r w:rsidRPr="008057FC">
          <w:rPr>
            <w:rFonts w:ascii="Times New Roman" w:eastAsia="Calibri" w:hAnsi="Times New Roman" w:cs="Times New Roman"/>
            <w:color w:val="000000"/>
            <w:sz w:val="24"/>
            <w:szCs w:val="24"/>
          </w:rPr>
          <w:t>make an observation</w:t>
        </w:r>
        <w:proofErr w:type="gramEnd"/>
        <w:r w:rsidRPr="008057FC">
          <w:rPr>
            <w:rFonts w:ascii="Times New Roman" w:eastAsia="Calibri" w:hAnsi="Times New Roman" w:cs="Times New Roman"/>
            <w:color w:val="000000"/>
            <w:sz w:val="24"/>
            <w:szCs w:val="24"/>
          </w:rPr>
          <w:t>. When one of the male clients would inquire about my marital status, Tilly would deftly change the subject and get me out of the building unscathed.</w:t>
        </w:r>
      </w:ins>
    </w:p>
    <w:p w14:paraId="42277CC1" w14:textId="77777777" w:rsidR="005F56D3" w:rsidRPr="008057FC" w:rsidRDefault="005F56D3" w:rsidP="000B5256">
      <w:pPr>
        <w:widowControl w:val="0"/>
        <w:spacing w:after="0" w:line="360" w:lineRule="auto"/>
        <w:ind w:firstLine="288"/>
        <w:contextualSpacing/>
        <w:rPr>
          <w:ins w:id="1249" w:author="Author"/>
          <w:rFonts w:ascii="Times New Roman" w:eastAsia="Calibri" w:hAnsi="Times New Roman" w:cs="Times New Roman"/>
          <w:color w:val="000000"/>
          <w:sz w:val="24"/>
          <w:szCs w:val="24"/>
        </w:rPr>
      </w:pPr>
      <w:ins w:id="1250" w:author="Author">
        <w:r w:rsidRPr="008057FC">
          <w:rPr>
            <w:rFonts w:ascii="Times New Roman" w:eastAsia="Calibri" w:hAnsi="Times New Roman" w:cs="Times New Roman"/>
            <w:color w:val="000000"/>
            <w:sz w:val="24"/>
            <w:szCs w:val="24"/>
          </w:rPr>
          <w:t xml:space="preserve">Still, my quest to learn about the Albanian mob and how I might interfere with their operation remained a driving force in my life. I continued my weekly training with Master Wu, who occasionally invited his best students to participate in my lessons, </w:t>
        </w:r>
        <w:r w:rsidRPr="008057FC">
          <w:rPr>
            <w:rFonts w:ascii="Times New Roman" w:eastAsia="Calibri" w:hAnsi="Times New Roman" w:cs="Times New Roman"/>
            <w:color w:val="000000"/>
            <w:sz w:val="24"/>
            <w:szCs w:val="24"/>
          </w:rPr>
          <w:lastRenderedPageBreak/>
          <w:t xml:space="preserve">and I became increasingly proficient in the Wushu discipline. Many students commented that I was nearly as good as </w:t>
        </w:r>
        <w:proofErr w:type="gramStart"/>
        <w:r w:rsidRPr="008057FC">
          <w:rPr>
            <w:rFonts w:ascii="Times New Roman" w:eastAsia="Calibri" w:hAnsi="Times New Roman" w:cs="Times New Roman"/>
            <w:color w:val="000000"/>
            <w:sz w:val="24"/>
            <w:szCs w:val="24"/>
          </w:rPr>
          <w:t>the Sensei</w:t>
        </w:r>
        <w:proofErr w:type="gramEnd"/>
        <w:r w:rsidRPr="008057FC">
          <w:rPr>
            <w:rFonts w:ascii="Times New Roman" w:eastAsia="Calibri" w:hAnsi="Times New Roman" w:cs="Times New Roman"/>
            <w:color w:val="000000"/>
            <w:sz w:val="24"/>
            <w:szCs w:val="24"/>
          </w:rPr>
          <w:t xml:space="preserve">. </w:t>
        </w:r>
      </w:ins>
    </w:p>
    <w:p w14:paraId="7FE9DD0A" w14:textId="77777777" w:rsidR="005F56D3" w:rsidRPr="008057FC" w:rsidRDefault="005F56D3" w:rsidP="000B5256">
      <w:pPr>
        <w:widowControl w:val="0"/>
        <w:spacing w:after="0" w:line="360" w:lineRule="auto"/>
        <w:ind w:firstLine="288"/>
        <w:contextualSpacing/>
        <w:rPr>
          <w:ins w:id="1251" w:author="Author"/>
          <w:rFonts w:ascii="Times New Roman" w:eastAsia="Calibri" w:hAnsi="Times New Roman" w:cs="Times New Roman"/>
          <w:color w:val="000000"/>
          <w:sz w:val="24"/>
          <w:szCs w:val="24"/>
        </w:rPr>
      </w:pPr>
      <w:ins w:id="1252" w:author="Author">
        <w:r w:rsidRPr="008057FC">
          <w:rPr>
            <w:rFonts w:ascii="Times New Roman" w:eastAsia="Calibri" w:hAnsi="Times New Roman" w:cs="Times New Roman"/>
            <w:color w:val="000000"/>
            <w:sz w:val="24"/>
            <w:szCs w:val="24"/>
          </w:rPr>
          <w:t xml:space="preserve">To avoid males hitting on me when I ran through Grant Park or shopped in stores, I </w:t>
        </w:r>
      </w:ins>
      <w:r w:rsidRPr="008057FC">
        <w:rPr>
          <w:rFonts w:ascii="Times New Roman" w:eastAsia="Calibri" w:hAnsi="Times New Roman" w:cs="Times New Roman"/>
          <w:color w:val="000000"/>
          <w:sz w:val="24"/>
          <w:szCs w:val="24"/>
        </w:rPr>
        <w:t xml:space="preserve">continued to wear </w:t>
      </w:r>
      <w:ins w:id="1253" w:author="Author">
        <w:r w:rsidRPr="008057FC">
          <w:rPr>
            <w:rFonts w:ascii="Times New Roman" w:eastAsia="Calibri" w:hAnsi="Times New Roman" w:cs="Times New Roman"/>
            <w:color w:val="000000"/>
            <w:sz w:val="24"/>
            <w:szCs w:val="24"/>
          </w:rPr>
          <w:t>a fake zirconium wedding ring on my left hand. I'd show my fake wedding ring to the random male attempting to chat me up, shake my head “no,” and quickly exit.</w:t>
        </w:r>
      </w:ins>
    </w:p>
    <w:p w14:paraId="49D1BC2C" w14:textId="77777777" w:rsidR="005F56D3" w:rsidRPr="008057FC" w:rsidRDefault="005F56D3" w:rsidP="000B5256">
      <w:pPr>
        <w:widowControl w:val="0"/>
        <w:spacing w:after="0" w:line="360" w:lineRule="auto"/>
        <w:ind w:firstLine="288"/>
        <w:contextualSpacing/>
        <w:rPr>
          <w:ins w:id="1254" w:author="Author"/>
          <w:rFonts w:ascii="Times New Roman" w:eastAsia="Calibri" w:hAnsi="Times New Roman" w:cs="Times New Roman"/>
          <w:color w:val="000000"/>
          <w:sz w:val="24"/>
          <w:szCs w:val="24"/>
        </w:rPr>
      </w:pPr>
      <w:ins w:id="1255" w:author="Author">
        <w:r w:rsidRPr="008057FC">
          <w:rPr>
            <w:rFonts w:ascii="Times New Roman" w:eastAsia="Calibri" w:hAnsi="Times New Roman" w:cs="Times New Roman"/>
            <w:color w:val="000000"/>
            <w:sz w:val="24"/>
            <w:szCs w:val="24"/>
          </w:rPr>
          <w:t>I’d never use my real name online on message boards, preferring colorful monikers like “BitchBucket413 and CyberWench413. I’d put up a photo of a decidedly dowdy woman with a face only a mother could love for my screen avatar on message boards.</w:t>
        </w:r>
      </w:ins>
    </w:p>
    <w:p w14:paraId="0E2CC16C" w14:textId="77777777" w:rsidR="005F56D3" w:rsidRPr="008057FC" w:rsidRDefault="005F56D3" w:rsidP="000B5256">
      <w:pPr>
        <w:pStyle w:val="BodyNormal"/>
        <w:spacing w:line="360" w:lineRule="auto"/>
        <w:rPr>
          <w:ins w:id="1256" w:author="Author"/>
          <w:rFonts w:ascii="Times New Roman" w:hAnsi="Times New Roman" w:cs="Times New Roman"/>
          <w:sz w:val="24"/>
          <w:szCs w:val="24"/>
        </w:rPr>
      </w:pPr>
      <w:ins w:id="1257" w:author="Author">
        <w:r w:rsidRPr="008057FC">
          <w:rPr>
            <w:rFonts w:ascii="Times New Roman" w:hAnsi="Times New Roman" w:cs="Times New Roman"/>
            <w:sz w:val="24"/>
            <w:szCs w:val="24"/>
          </w:rPr>
          <w:t>In 20</w:t>
        </w:r>
      </w:ins>
      <w:r w:rsidRPr="008057FC">
        <w:rPr>
          <w:rFonts w:ascii="Times New Roman" w:hAnsi="Times New Roman" w:cs="Times New Roman"/>
          <w:sz w:val="24"/>
          <w:szCs w:val="24"/>
        </w:rPr>
        <w:t>5</w:t>
      </w:r>
      <w:ins w:id="1258" w:author="Author">
        <w:r w:rsidRPr="008057FC">
          <w:rPr>
            <w:rFonts w:ascii="Times New Roman" w:hAnsi="Times New Roman" w:cs="Times New Roman"/>
            <w:sz w:val="24"/>
            <w:szCs w:val="24"/>
          </w:rPr>
          <w:t xml:space="preserve">0, almost all Western computer devices employed chips from two microprocessor vendors. One popular chip was developed and licensed by the UK firm ARM. Arm licenses its processor designs to the dwindling number of chip manufacturers. The second chip family is RISC-V from The University of California Berkley. This family of chips is open source, meaning that licenses to use it are free. </w:t>
        </w:r>
      </w:ins>
      <w:r w:rsidRPr="008057FC">
        <w:rPr>
          <w:rFonts w:ascii="Times New Roman" w:hAnsi="Times New Roman" w:cs="Times New Roman"/>
          <w:sz w:val="24"/>
          <w:szCs w:val="24"/>
        </w:rPr>
        <w:t>In the 2040s, even Intel</w:t>
      </w:r>
      <w:ins w:id="1259" w:author="Author">
        <w:r w:rsidRPr="008057FC">
          <w:rPr>
            <w:rFonts w:ascii="Times New Roman" w:hAnsi="Times New Roman" w:cs="Times New Roman"/>
            <w:sz w:val="24"/>
            <w:szCs w:val="24"/>
          </w:rPr>
          <w:t xml:space="preserve"> stopped pushing their computer architecture evolved from 1990s technology in favor of the ARM and RISC-V designs.</w:t>
        </w:r>
      </w:ins>
    </w:p>
    <w:p w14:paraId="6605131D" w14:textId="77777777" w:rsidR="005F56D3" w:rsidRPr="008057FC" w:rsidRDefault="005F56D3" w:rsidP="000B5256">
      <w:pPr>
        <w:pStyle w:val="BodyNormal"/>
        <w:spacing w:line="360" w:lineRule="auto"/>
        <w:rPr>
          <w:ins w:id="1260" w:author="Author"/>
          <w:rFonts w:ascii="Times New Roman" w:hAnsi="Times New Roman" w:cs="Times New Roman"/>
          <w:sz w:val="24"/>
          <w:szCs w:val="24"/>
        </w:rPr>
      </w:pPr>
      <w:ins w:id="1261" w:author="Author">
        <w:r w:rsidRPr="008057FC">
          <w:rPr>
            <w:rFonts w:ascii="Times New Roman" w:hAnsi="Times New Roman" w:cs="Times New Roman"/>
            <w:sz w:val="24"/>
            <w:szCs w:val="24"/>
          </w:rPr>
          <w:t>A similar Chinese processor, the Great Leap chipset, never caught on in the West due to China’s penchant for secrecy, so they</w:t>
        </w:r>
      </w:ins>
      <w:r w:rsidRPr="008057FC">
        <w:rPr>
          <w:rFonts w:ascii="Times New Roman" w:hAnsi="Times New Roman" w:cs="Times New Roman"/>
          <w:sz w:val="24"/>
          <w:szCs w:val="24"/>
        </w:rPr>
        <w:t xml:space="preserve"> also</w:t>
      </w:r>
      <w:ins w:id="1262" w:author="Author">
        <w:r w:rsidRPr="008057FC">
          <w:rPr>
            <w:rFonts w:ascii="Times New Roman" w:hAnsi="Times New Roman" w:cs="Times New Roman"/>
            <w:sz w:val="24"/>
            <w:szCs w:val="24"/>
          </w:rPr>
          <w:t xml:space="preserve"> gravitated towards the RISC-V processors.  Almost all Internet routers, servers, smartphones, and supercomputers use ARM and RISC-V systems as their foundation. I knew their instruction sets by heart and all their pitfalls regarding reliability </w:t>
        </w:r>
        <w:r w:rsidRPr="008057FC">
          <w:rPr>
            <w:rFonts w:ascii="Times New Roman" w:hAnsi="Times New Roman" w:cs="Times New Roman"/>
            <w:sz w:val="24"/>
            <w:szCs w:val="24"/>
          </w:rPr>
          <w:lastRenderedPageBreak/>
          <w:t xml:space="preserve">and security. </w:t>
        </w:r>
      </w:ins>
    </w:p>
    <w:p w14:paraId="6BBB394B" w14:textId="77777777" w:rsidR="005F56D3" w:rsidRPr="008057FC" w:rsidRDefault="005F56D3" w:rsidP="000B5256">
      <w:pPr>
        <w:pStyle w:val="BodyNormal"/>
        <w:spacing w:line="360" w:lineRule="auto"/>
        <w:rPr>
          <w:ins w:id="1263" w:author="Author"/>
          <w:rFonts w:ascii="Times New Roman" w:hAnsi="Times New Roman" w:cs="Times New Roman"/>
          <w:sz w:val="24"/>
          <w:szCs w:val="24"/>
        </w:rPr>
      </w:pPr>
      <w:ins w:id="1264" w:author="Author">
        <w:r w:rsidRPr="008057FC">
          <w:rPr>
            <w:rFonts w:ascii="Times New Roman" w:hAnsi="Times New Roman" w:cs="Times New Roman"/>
            <w:sz w:val="24"/>
            <w:szCs w:val="24"/>
          </w:rPr>
          <w:t>Of course, my interest in ARM and RISC-V computer architectures gravitated towards exploiting weaknesses in the design to allow me to penetrate</w:t>
        </w:r>
        <w:r w:rsidRPr="008057FC">
          <w:rPr>
            <w:rFonts w:ascii="Times New Roman" w:hAnsi="Times New Roman" w:cs="Times New Roman"/>
            <w:i/>
            <w:iCs/>
            <w:sz w:val="24"/>
            <w:szCs w:val="24"/>
          </w:rPr>
          <w:t xml:space="preserve"> </w:t>
        </w:r>
        <w:r w:rsidRPr="008057FC">
          <w:rPr>
            <w:rFonts w:ascii="Times New Roman" w:hAnsi="Times New Roman" w:cs="Times New Roman"/>
            <w:sz w:val="24"/>
            <w:szCs w:val="24"/>
          </w:rPr>
          <w:t>the innards of an operating system, like Linux or Windows, or any application using popular languages like C++ and Python.</w:t>
        </w:r>
      </w:ins>
      <w:r w:rsidRPr="008057FC">
        <w:rPr>
          <w:rFonts w:ascii="Times New Roman" w:hAnsi="Times New Roman" w:cs="Times New Roman"/>
          <w:sz w:val="24"/>
          <w:szCs w:val="24"/>
        </w:rPr>
        <w:t xml:space="preserve"> Simply put, I acquired the skill to gain unauthorized access to any computer.</w:t>
      </w:r>
    </w:p>
    <w:p w14:paraId="0891D275" w14:textId="77777777" w:rsidR="005F56D3" w:rsidRPr="008057FC" w:rsidRDefault="005F56D3" w:rsidP="000B5256">
      <w:pPr>
        <w:pStyle w:val="BodyNormal"/>
        <w:spacing w:line="360" w:lineRule="auto"/>
        <w:rPr>
          <w:ins w:id="1265" w:author="Author"/>
          <w:rFonts w:ascii="Times New Roman" w:hAnsi="Times New Roman" w:cs="Times New Roman"/>
          <w:sz w:val="24"/>
          <w:szCs w:val="24"/>
        </w:rPr>
      </w:pPr>
      <w:ins w:id="1266" w:author="Author">
        <w:r w:rsidRPr="008057FC">
          <w:rPr>
            <w:rFonts w:ascii="Times New Roman" w:hAnsi="Times New Roman" w:cs="Times New Roman"/>
            <w:sz w:val="24"/>
            <w:szCs w:val="24"/>
          </w:rPr>
          <w:t xml:space="preserve">When I think of the most important invention in the last hundred years, I rank the Internet over atomic power, genetic engineering, and space travel. We all interact with powerful computers on our smartphones, self-driving cars, tablet computers, and toasters. The Internet connects these devices, so the computer at the grocery store can connect to my refrigerator and </w:t>
        </w:r>
      </w:ins>
      <w:r w:rsidRPr="008057FC">
        <w:rPr>
          <w:rFonts w:ascii="Times New Roman" w:hAnsi="Times New Roman" w:cs="Times New Roman"/>
          <w:sz w:val="24"/>
          <w:szCs w:val="24"/>
        </w:rPr>
        <w:t>figure out</w:t>
      </w:r>
      <w:ins w:id="1267" w:author="Author">
        <w:r w:rsidRPr="008057FC">
          <w:rPr>
            <w:rFonts w:ascii="Times New Roman" w:hAnsi="Times New Roman" w:cs="Times New Roman"/>
            <w:sz w:val="24"/>
            <w:szCs w:val="24"/>
          </w:rPr>
          <w:t xml:space="preserve"> that I need to order more eggs and milk.</w:t>
        </w:r>
      </w:ins>
    </w:p>
    <w:p w14:paraId="5D438EAB" w14:textId="77777777" w:rsidR="005F56D3" w:rsidRPr="008057FC" w:rsidRDefault="005F56D3" w:rsidP="000B5256">
      <w:pPr>
        <w:pStyle w:val="BodyNormal"/>
        <w:spacing w:line="360" w:lineRule="auto"/>
        <w:rPr>
          <w:ins w:id="1268" w:author="Author"/>
          <w:rFonts w:ascii="Times New Roman" w:hAnsi="Times New Roman" w:cs="Times New Roman"/>
          <w:sz w:val="24"/>
          <w:szCs w:val="24"/>
        </w:rPr>
      </w:pPr>
      <w:ins w:id="1269" w:author="Author">
        <w:r w:rsidRPr="008057FC">
          <w:rPr>
            <w:rFonts w:ascii="Times New Roman" w:hAnsi="Times New Roman" w:cs="Times New Roman"/>
            <w:sz w:val="24"/>
            <w:szCs w:val="24"/>
          </w:rPr>
          <w:t>The US Military developed the transmission part of the Internet, essentially a packet-switched network. If, for example, one wishes to send a packet of information from Boston to Chicago, and the fiber optic cable connecting the two cities has malfunctioned, a hardware device called a router would find an alternate route to make the connection. It might send the message to Ottawa, then to Toronto, Detroit, and finally to Chicago. A sophisticated computer in the router solves this re-routing problem.</w:t>
        </w:r>
      </w:ins>
    </w:p>
    <w:p w14:paraId="03C530DC" w14:textId="77777777" w:rsidR="005F56D3" w:rsidRPr="008057FC" w:rsidRDefault="005F56D3" w:rsidP="000B5256">
      <w:pPr>
        <w:pStyle w:val="BodyNormal"/>
        <w:spacing w:line="360" w:lineRule="auto"/>
        <w:rPr>
          <w:ins w:id="1270" w:author="Author"/>
          <w:rFonts w:ascii="Times New Roman" w:hAnsi="Times New Roman" w:cs="Times New Roman"/>
          <w:sz w:val="24"/>
          <w:szCs w:val="24"/>
        </w:rPr>
      </w:pPr>
      <w:ins w:id="1271" w:author="Author">
        <w:r w:rsidRPr="008057FC">
          <w:rPr>
            <w:rFonts w:ascii="Times New Roman" w:hAnsi="Times New Roman" w:cs="Times New Roman"/>
            <w:sz w:val="24"/>
            <w:szCs w:val="24"/>
          </w:rPr>
          <w:t xml:space="preserve">The European nuclear research agency CERN turned the US packet-switched network into today's global powerhouse. Two prominent computer scientists, Tim Berners-Lee and Robert Cailliau, developed the World Wide Web (WWW) in 1991. Among its achievements, two innovations stand out. First, the </w:t>
        </w:r>
        <w:r w:rsidRPr="008057FC">
          <w:rPr>
            <w:rFonts w:ascii="Times New Roman" w:hAnsi="Times New Roman" w:cs="Times New Roman"/>
            <w:sz w:val="24"/>
            <w:szCs w:val="24"/>
          </w:rPr>
          <w:lastRenderedPageBreak/>
          <w:t xml:space="preserve">WWW changed the numerical addresses of the connected computers to more understandable text, such as “Dell Technical Support.” Second, the web allows the source computer to </w:t>
        </w:r>
      </w:ins>
      <w:r w:rsidRPr="008057FC">
        <w:rPr>
          <w:rFonts w:ascii="Times New Roman" w:hAnsi="Times New Roman" w:cs="Times New Roman"/>
          <w:sz w:val="24"/>
          <w:szCs w:val="24"/>
        </w:rPr>
        <w:t>send</w:t>
      </w:r>
      <w:ins w:id="1272" w:author="Author">
        <w:r w:rsidRPr="008057FC">
          <w:rPr>
            <w:rFonts w:ascii="Times New Roman" w:hAnsi="Times New Roman" w:cs="Times New Roman"/>
            <w:sz w:val="24"/>
            <w:szCs w:val="24"/>
          </w:rPr>
          <w:t xml:space="preserve"> a software program for the destination computer to execute. For example, the program may request the destination computer to stream a popular movie back to the source computer.</w:t>
        </w:r>
      </w:ins>
    </w:p>
    <w:p w14:paraId="3EF00944" w14:textId="77777777" w:rsidR="005F56D3" w:rsidRPr="008057FC" w:rsidRDefault="005F56D3" w:rsidP="000B5256">
      <w:pPr>
        <w:pStyle w:val="BodyNormal"/>
        <w:spacing w:line="360" w:lineRule="auto"/>
        <w:rPr>
          <w:ins w:id="1273" w:author="Author"/>
          <w:rFonts w:ascii="Times New Roman" w:hAnsi="Times New Roman" w:cs="Times New Roman"/>
          <w:sz w:val="24"/>
          <w:szCs w:val="24"/>
        </w:rPr>
      </w:pPr>
      <w:ins w:id="1274" w:author="Author">
        <w:r w:rsidRPr="008057FC">
          <w:rPr>
            <w:rFonts w:ascii="Times New Roman" w:hAnsi="Times New Roman" w:cs="Times New Roman"/>
            <w:sz w:val="24"/>
            <w:szCs w:val="24"/>
          </w:rPr>
          <w:t xml:space="preserve">That ability to send </w:t>
        </w:r>
      </w:ins>
      <w:r w:rsidRPr="008057FC">
        <w:rPr>
          <w:rFonts w:ascii="Times New Roman" w:hAnsi="Times New Roman" w:cs="Times New Roman"/>
          <w:sz w:val="24"/>
          <w:szCs w:val="24"/>
        </w:rPr>
        <w:t>a program to a destination computer</w:t>
      </w:r>
      <w:ins w:id="1275" w:author="Author">
        <w:r w:rsidRPr="008057FC">
          <w:rPr>
            <w:rFonts w:ascii="Times New Roman" w:hAnsi="Times New Roman" w:cs="Times New Roman"/>
            <w:sz w:val="24"/>
            <w:szCs w:val="24"/>
          </w:rPr>
          <w:t xml:space="preserve"> would ostensibly permit a malicious party to steal valuable information or trigger a system crash. Fortunately, the chip designers created operational modes to address this. </w:t>
        </w:r>
      </w:ins>
      <w:r w:rsidRPr="008057FC">
        <w:rPr>
          <w:rFonts w:ascii="Times New Roman" w:hAnsi="Times New Roman" w:cs="Times New Roman"/>
          <w:sz w:val="24"/>
          <w:szCs w:val="24"/>
        </w:rPr>
        <w:t>The program cannot access the operating system code (Linux, IOS, etc.) in User mode</w:t>
      </w:r>
      <w:ins w:id="1276" w:author="Author">
        <w:r w:rsidRPr="008057FC">
          <w:rPr>
            <w:rFonts w:ascii="Times New Roman" w:hAnsi="Times New Roman" w:cs="Times New Roman"/>
            <w:sz w:val="24"/>
            <w:szCs w:val="24"/>
          </w:rPr>
          <w:t>. Only in Supervisor, System, and Interrupt modes can one access secret files and Linux code.</w:t>
        </w:r>
      </w:ins>
    </w:p>
    <w:p w14:paraId="19A04907" w14:textId="77777777" w:rsidR="005F56D3" w:rsidRPr="008057FC" w:rsidRDefault="005F56D3" w:rsidP="000B5256">
      <w:pPr>
        <w:pStyle w:val="BodyNormal"/>
        <w:spacing w:line="360" w:lineRule="auto"/>
        <w:rPr>
          <w:ins w:id="1277" w:author="Author"/>
          <w:rFonts w:ascii="Times New Roman" w:hAnsi="Times New Roman" w:cs="Times New Roman"/>
          <w:sz w:val="24"/>
          <w:szCs w:val="24"/>
        </w:rPr>
      </w:pPr>
      <w:ins w:id="1278" w:author="Author">
        <w:r w:rsidRPr="008057FC">
          <w:rPr>
            <w:rFonts w:ascii="Times New Roman" w:hAnsi="Times New Roman" w:cs="Times New Roman"/>
            <w:sz w:val="24"/>
            <w:szCs w:val="24"/>
          </w:rPr>
          <w:t>Of course, tricking a computer into switching to Supervisor, System, or Interrupt modes and executing code you have planted is the heart and soul of hacking. I had to get involved in the Dark Web to learn the</w:t>
        </w:r>
        <w:r w:rsidRPr="008057FC">
          <w:rPr>
            <w:rFonts w:ascii="Times New Roman" w:hAnsi="Times New Roman" w:cs="Times New Roman"/>
            <w:i/>
            <w:iCs/>
            <w:sz w:val="24"/>
            <w:szCs w:val="24"/>
          </w:rPr>
          <w:t xml:space="preserve"> </w:t>
        </w:r>
        <w:r w:rsidRPr="008057FC">
          <w:rPr>
            <w:rFonts w:ascii="Times New Roman" w:hAnsi="Times New Roman" w:cs="Times New Roman"/>
            <w:sz w:val="24"/>
            <w:szCs w:val="24"/>
          </w:rPr>
          <w:t>art of hacking.</w:t>
        </w:r>
      </w:ins>
    </w:p>
    <w:p w14:paraId="351E446C" w14:textId="77777777" w:rsidR="005F56D3" w:rsidRPr="008057FC" w:rsidRDefault="005F56D3" w:rsidP="000B5256">
      <w:pPr>
        <w:pStyle w:val="BodyNormal"/>
        <w:spacing w:line="360" w:lineRule="auto"/>
        <w:rPr>
          <w:ins w:id="1279" w:author="Author"/>
          <w:rFonts w:ascii="Times New Roman" w:hAnsi="Times New Roman" w:cs="Times New Roman"/>
          <w:sz w:val="24"/>
          <w:szCs w:val="24"/>
        </w:rPr>
      </w:pPr>
      <w:ins w:id="1280" w:author="Author">
        <w:r w:rsidRPr="008057FC">
          <w:rPr>
            <w:rFonts w:ascii="Times New Roman" w:hAnsi="Times New Roman" w:cs="Times New Roman"/>
            <w:sz w:val="24"/>
            <w:szCs w:val="24"/>
          </w:rPr>
          <w:t xml:space="preserve">The Dark Web is a vast group of Internet addresses </w:t>
        </w:r>
      </w:ins>
      <w:r w:rsidRPr="008057FC">
        <w:rPr>
          <w:rFonts w:ascii="Times New Roman" w:hAnsi="Times New Roman" w:cs="Times New Roman"/>
          <w:sz w:val="24"/>
          <w:szCs w:val="24"/>
        </w:rPr>
        <w:t xml:space="preserve">that are </w:t>
      </w:r>
      <w:ins w:id="1281" w:author="Author">
        <w:r w:rsidRPr="008057FC">
          <w:rPr>
            <w:rFonts w:ascii="Times New Roman" w:hAnsi="Times New Roman" w:cs="Times New Roman"/>
            <w:sz w:val="24"/>
            <w:szCs w:val="24"/>
          </w:rPr>
          <w:t xml:space="preserve">not indexed and cataloged by the popular search engines </w:t>
        </w:r>
      </w:ins>
      <w:r w:rsidRPr="008057FC">
        <w:rPr>
          <w:rFonts w:ascii="Times New Roman" w:hAnsi="Times New Roman" w:cs="Times New Roman"/>
          <w:sz w:val="24"/>
          <w:szCs w:val="24"/>
        </w:rPr>
        <w:t xml:space="preserve">ChatGPT, </w:t>
      </w:r>
      <w:ins w:id="1282" w:author="Author">
        <w:r w:rsidRPr="008057FC">
          <w:rPr>
            <w:rFonts w:ascii="Times New Roman" w:hAnsi="Times New Roman" w:cs="Times New Roman"/>
            <w:sz w:val="24"/>
            <w:szCs w:val="24"/>
          </w:rPr>
          <w:t>Google</w:t>
        </w:r>
      </w:ins>
      <w:r w:rsidRPr="008057FC">
        <w:rPr>
          <w:rFonts w:ascii="Times New Roman" w:hAnsi="Times New Roman" w:cs="Times New Roman"/>
          <w:sz w:val="24"/>
          <w:szCs w:val="24"/>
        </w:rPr>
        <w:t>,</w:t>
      </w:r>
      <w:ins w:id="1283" w:author="Author">
        <w:r w:rsidRPr="008057FC">
          <w:rPr>
            <w:rFonts w:ascii="Times New Roman" w:hAnsi="Times New Roman" w:cs="Times New Roman"/>
            <w:sz w:val="24"/>
            <w:szCs w:val="24"/>
          </w:rPr>
          <w:t xml:space="preserve"> or Bing. The US Military developed the dark web as a means of communicating anonymously. </w:t>
        </w:r>
      </w:ins>
      <w:r w:rsidRPr="008057FC">
        <w:rPr>
          <w:rFonts w:ascii="Times New Roman" w:hAnsi="Times New Roman" w:cs="Times New Roman"/>
          <w:sz w:val="24"/>
          <w:szCs w:val="24"/>
        </w:rPr>
        <w:t>Detecting who sent a packet over the Dark Web is nearly impossible</w:t>
      </w:r>
      <w:ins w:id="1284" w:author="Author">
        <w:r w:rsidRPr="008057FC">
          <w:rPr>
            <w:rFonts w:ascii="Times New Roman" w:hAnsi="Times New Roman" w:cs="Times New Roman"/>
            <w:sz w:val="24"/>
            <w:szCs w:val="24"/>
          </w:rPr>
          <w:t xml:space="preserve">. The military needed a method for spies and informants to send secret information and not reveal their source address and location. The Dark Web has its own specialized browsers, again developed by the US Military. </w:t>
        </w:r>
      </w:ins>
    </w:p>
    <w:p w14:paraId="6533A385" w14:textId="77777777" w:rsidR="005F56D3" w:rsidRPr="008057FC" w:rsidRDefault="005F56D3" w:rsidP="000B5256">
      <w:pPr>
        <w:pStyle w:val="BodyNormal"/>
        <w:spacing w:line="360" w:lineRule="auto"/>
        <w:rPr>
          <w:ins w:id="1285" w:author="Author"/>
          <w:rFonts w:ascii="Times New Roman" w:eastAsia="Calibri" w:hAnsi="Times New Roman" w:cs="Times New Roman"/>
          <w:color w:val="000000"/>
          <w:sz w:val="24"/>
          <w:szCs w:val="24"/>
        </w:rPr>
      </w:pPr>
      <w:ins w:id="1286" w:author="Author">
        <w:r w:rsidRPr="008057FC">
          <w:rPr>
            <w:rFonts w:ascii="Times New Roman" w:hAnsi="Times New Roman" w:cs="Times New Roman"/>
            <w:sz w:val="24"/>
            <w:szCs w:val="24"/>
          </w:rPr>
          <w:t xml:space="preserve">While some of the Dark Web contains repulsive information </w:t>
        </w:r>
        <w:r w:rsidRPr="008057FC">
          <w:rPr>
            <w:rFonts w:ascii="Times New Roman" w:hAnsi="Times New Roman" w:cs="Times New Roman"/>
            <w:sz w:val="24"/>
            <w:szCs w:val="24"/>
          </w:rPr>
          <w:lastRenderedPageBreak/>
          <w:t>such as child pornography, how to buy illegal drugs, stolen credit card data, and firearms, I was interested in the 5% of the Dark Web that dealt with hacking.</w:t>
        </w:r>
      </w:ins>
    </w:p>
    <w:p w14:paraId="09151FAE" w14:textId="77777777" w:rsidR="005F56D3" w:rsidRPr="008057FC" w:rsidRDefault="005F56D3" w:rsidP="000B5256">
      <w:pPr>
        <w:pStyle w:val="BodyNormal"/>
        <w:spacing w:line="360" w:lineRule="auto"/>
        <w:rPr>
          <w:ins w:id="1287" w:author="Author"/>
          <w:rFonts w:ascii="Times New Roman" w:eastAsia="Calibri" w:hAnsi="Times New Roman" w:cs="Times New Roman"/>
          <w:color w:val="000000"/>
          <w:sz w:val="24"/>
          <w:szCs w:val="24"/>
        </w:rPr>
      </w:pPr>
      <w:ins w:id="1288" w:author="Author">
        <w:r w:rsidRPr="008057FC">
          <w:rPr>
            <w:rFonts w:ascii="Times New Roman" w:hAnsi="Times New Roman" w:cs="Times New Roman"/>
            <w:sz w:val="24"/>
            <w:szCs w:val="24"/>
          </w:rPr>
          <w:t xml:space="preserve">Fascinated by this, I became an active member of the hacking community on the Dark Web. My handle was “bitchbucket413,” and I made friends worldwide through the chat rooms and message boards. They, of course, had no idea who I was or where I lived and worked. </w:t>
        </w:r>
        <w:r w:rsidRPr="008057FC">
          <w:rPr>
            <w:rFonts w:ascii="Times New Roman" w:eastAsia="Calibri" w:hAnsi="Times New Roman" w:cs="Times New Roman"/>
            <w:color w:val="000000"/>
            <w:sz w:val="24"/>
            <w:szCs w:val="24"/>
          </w:rPr>
          <w:t>The dark web had technical documentation and source code of every commercial Internet router and cable modem.</w:t>
        </w:r>
      </w:ins>
    </w:p>
    <w:p w14:paraId="0A6CFB14" w14:textId="77777777" w:rsidR="005F56D3" w:rsidRPr="008057FC" w:rsidRDefault="005F56D3" w:rsidP="000B5256">
      <w:pPr>
        <w:widowControl w:val="0"/>
        <w:spacing w:after="0" w:line="360" w:lineRule="auto"/>
        <w:ind w:firstLine="288"/>
        <w:contextualSpacing/>
        <w:rPr>
          <w:ins w:id="1289" w:author="Author"/>
          <w:rFonts w:ascii="Times New Roman" w:eastAsia="Calibri" w:hAnsi="Times New Roman" w:cs="Times New Roman"/>
          <w:color w:val="000000"/>
          <w:sz w:val="24"/>
          <w:szCs w:val="24"/>
        </w:rPr>
      </w:pPr>
      <w:ins w:id="1290" w:author="Author">
        <w:r w:rsidRPr="008057FC">
          <w:rPr>
            <w:rFonts w:ascii="Times New Roman" w:eastAsia="Calibri" w:hAnsi="Times New Roman" w:cs="Times New Roman"/>
            <w:color w:val="000000"/>
            <w:sz w:val="24"/>
            <w:szCs w:val="24"/>
          </w:rPr>
          <w:t>I taught myself how to implement software exploits that trick the computer into executing bits of my code in "executive mode,</w:t>
        </w:r>
      </w:ins>
      <w:r w:rsidRPr="008057FC">
        <w:rPr>
          <w:rFonts w:ascii="Times New Roman" w:eastAsia="Calibri" w:hAnsi="Times New Roman" w:cs="Times New Roman"/>
          <w:color w:val="000000"/>
          <w:sz w:val="24"/>
          <w:szCs w:val="24"/>
        </w:rPr>
        <w:t>” allowing</w:t>
      </w:r>
      <w:ins w:id="1291" w:author="Author">
        <w:r w:rsidRPr="008057FC">
          <w:rPr>
            <w:rFonts w:ascii="Times New Roman" w:eastAsia="Calibri" w:hAnsi="Times New Roman" w:cs="Times New Roman"/>
            <w:color w:val="000000"/>
            <w:sz w:val="24"/>
            <w:szCs w:val="24"/>
          </w:rPr>
          <w:t xml:space="preserve"> me to force the computer to do anything I wanted.</w:t>
        </w:r>
      </w:ins>
    </w:p>
    <w:p w14:paraId="11E8EFD5" w14:textId="77777777" w:rsidR="005F56D3" w:rsidRPr="008057FC" w:rsidRDefault="005F56D3" w:rsidP="000B5256">
      <w:pPr>
        <w:widowControl w:val="0"/>
        <w:spacing w:after="0" w:line="360" w:lineRule="auto"/>
        <w:ind w:firstLine="288"/>
        <w:contextualSpacing/>
        <w:rPr>
          <w:ins w:id="1292" w:author="Author"/>
          <w:rFonts w:ascii="Times New Roman" w:eastAsia="Calibri" w:hAnsi="Times New Roman" w:cs="Times New Roman"/>
          <w:color w:val="000000"/>
          <w:sz w:val="24"/>
          <w:szCs w:val="24"/>
        </w:rPr>
      </w:pPr>
      <w:ins w:id="1293" w:author="Author">
        <w:r w:rsidRPr="008057FC">
          <w:rPr>
            <w:rFonts w:ascii="Times New Roman" w:eastAsia="Calibri" w:hAnsi="Times New Roman" w:cs="Times New Roman"/>
            <w:color w:val="000000"/>
            <w:sz w:val="24"/>
            <w:szCs w:val="24"/>
          </w:rPr>
          <w:t>I developed some unique exploits unbeknownst to the Dark Web hacking community</w:t>
        </w:r>
      </w:ins>
      <w:r w:rsidRPr="008057FC">
        <w:rPr>
          <w:rFonts w:ascii="Times New Roman" w:eastAsia="Calibri" w:hAnsi="Times New Roman" w:cs="Times New Roman"/>
          <w:color w:val="000000"/>
          <w:sz w:val="24"/>
          <w:szCs w:val="24"/>
        </w:rPr>
        <w:t>. I</w:t>
      </w:r>
      <w:ins w:id="1294" w:author="Author">
        <w:r w:rsidRPr="008057FC">
          <w:rPr>
            <w:rFonts w:ascii="Times New Roman" w:eastAsia="Calibri" w:hAnsi="Times New Roman" w:cs="Times New Roman"/>
            <w:color w:val="000000"/>
            <w:sz w:val="24"/>
            <w:szCs w:val="24"/>
          </w:rPr>
          <w:t xml:space="preserve"> discover</w:t>
        </w:r>
      </w:ins>
      <w:r w:rsidRPr="008057FC">
        <w:rPr>
          <w:rFonts w:ascii="Times New Roman" w:eastAsia="Calibri" w:hAnsi="Times New Roman" w:cs="Times New Roman"/>
          <w:color w:val="000000"/>
          <w:sz w:val="24"/>
          <w:szCs w:val="24"/>
        </w:rPr>
        <w:t>ed</w:t>
      </w:r>
      <w:ins w:id="1295" w:author="Author">
        <w:r w:rsidRPr="008057FC">
          <w:rPr>
            <w:rFonts w:ascii="Times New Roman" w:eastAsia="Calibri" w:hAnsi="Times New Roman" w:cs="Times New Roman"/>
            <w:color w:val="000000"/>
            <w:sz w:val="24"/>
            <w:szCs w:val="24"/>
          </w:rPr>
          <w:t xml:space="preserve"> an undocumented feature of the ARM and RISC-V design</w:t>
        </w:r>
      </w:ins>
      <w:r w:rsidRPr="008057FC">
        <w:rPr>
          <w:rFonts w:ascii="Times New Roman" w:eastAsia="Calibri" w:hAnsi="Times New Roman" w:cs="Times New Roman"/>
          <w:color w:val="000000"/>
          <w:sz w:val="24"/>
          <w:szCs w:val="24"/>
        </w:rPr>
        <w:t>s:</w:t>
      </w:r>
      <w:ins w:id="1296" w:author="Author">
        <w:r w:rsidRPr="008057FC">
          <w:rPr>
            <w:rFonts w:ascii="Times New Roman" w:eastAsia="Calibri" w:hAnsi="Times New Roman" w:cs="Times New Roman"/>
            <w:color w:val="000000"/>
            <w:sz w:val="24"/>
            <w:szCs w:val="24"/>
          </w:rPr>
          <w:t xml:space="preserve"> secret instruction codes allowing me to manipulate</w:t>
        </w:r>
      </w:ins>
      <w:r w:rsidRPr="008057FC">
        <w:rPr>
          <w:rFonts w:ascii="Times New Roman" w:eastAsia="Calibri" w:hAnsi="Times New Roman" w:cs="Times New Roman"/>
          <w:color w:val="000000"/>
          <w:sz w:val="24"/>
          <w:szCs w:val="24"/>
        </w:rPr>
        <w:t xml:space="preserve"> and override</w:t>
      </w:r>
      <w:ins w:id="1297" w:author="Author">
        <w:r w:rsidRPr="008057FC">
          <w:rPr>
            <w:rFonts w:ascii="Times New Roman" w:eastAsia="Calibri" w:hAnsi="Times New Roman" w:cs="Times New Roman"/>
            <w:color w:val="000000"/>
            <w:sz w:val="24"/>
            <w:szCs w:val="24"/>
          </w:rPr>
          <w:t xml:space="preserve"> the memory management circuits.</w:t>
        </w:r>
      </w:ins>
    </w:p>
    <w:p w14:paraId="30456F62" w14:textId="77777777" w:rsidR="005F56D3" w:rsidRPr="008057FC" w:rsidRDefault="005F56D3" w:rsidP="000B5256">
      <w:pPr>
        <w:widowControl w:val="0"/>
        <w:spacing w:after="0" w:line="360" w:lineRule="auto"/>
        <w:ind w:firstLine="288"/>
        <w:contextualSpacing/>
        <w:rPr>
          <w:ins w:id="1298" w:author="Author"/>
          <w:rFonts w:ascii="Times New Roman" w:eastAsia="Calibri" w:hAnsi="Times New Roman" w:cs="Times New Roman"/>
          <w:color w:val="000000"/>
          <w:sz w:val="24"/>
          <w:szCs w:val="24"/>
        </w:rPr>
      </w:pPr>
      <w:ins w:id="1299" w:author="Author">
        <w:r w:rsidRPr="008057FC">
          <w:rPr>
            <w:rFonts w:ascii="Times New Roman" w:eastAsia="Calibri" w:hAnsi="Times New Roman" w:cs="Times New Roman"/>
            <w:color w:val="000000"/>
            <w:sz w:val="24"/>
            <w:szCs w:val="24"/>
          </w:rPr>
          <w:t xml:space="preserve">Most modern computer designs include a Trusted </w:t>
        </w:r>
      </w:ins>
      <w:r w:rsidRPr="008057FC">
        <w:rPr>
          <w:rFonts w:ascii="Times New Roman" w:eastAsia="Calibri" w:hAnsi="Times New Roman" w:cs="Times New Roman"/>
          <w:color w:val="000000"/>
          <w:sz w:val="24"/>
          <w:szCs w:val="24"/>
        </w:rPr>
        <w:t>Platform</w:t>
      </w:r>
      <w:ins w:id="1300" w:author="Author">
        <w:r w:rsidRPr="008057FC">
          <w:rPr>
            <w:rFonts w:ascii="Times New Roman" w:eastAsia="Calibri" w:hAnsi="Times New Roman" w:cs="Times New Roman"/>
            <w:color w:val="000000"/>
            <w:sz w:val="24"/>
            <w:szCs w:val="24"/>
          </w:rPr>
          <w:t xml:space="preserve"> Module, which </w:t>
        </w:r>
      </w:ins>
      <w:r w:rsidRPr="008057FC">
        <w:rPr>
          <w:rFonts w:ascii="Times New Roman" w:eastAsia="Calibri" w:hAnsi="Times New Roman" w:cs="Times New Roman"/>
          <w:color w:val="000000"/>
          <w:sz w:val="24"/>
          <w:szCs w:val="24"/>
        </w:rPr>
        <w:t xml:space="preserve">uses hash algorithms to safely boot up a Linux system. </w:t>
      </w:r>
      <w:ins w:id="1301" w:author="Author">
        <w:r w:rsidRPr="008057FC">
          <w:rPr>
            <w:rFonts w:ascii="Times New Roman" w:eastAsia="Calibri" w:hAnsi="Times New Roman" w:cs="Times New Roman"/>
            <w:color w:val="000000"/>
            <w:sz w:val="24"/>
            <w:szCs w:val="24"/>
          </w:rPr>
          <w:t xml:space="preserve">My memory management tricks allow me to </w:t>
        </w:r>
      </w:ins>
      <w:r w:rsidRPr="008057FC">
        <w:rPr>
          <w:rFonts w:ascii="Times New Roman" w:eastAsia="Calibri" w:hAnsi="Times New Roman" w:cs="Times New Roman"/>
          <w:color w:val="000000"/>
          <w:sz w:val="24"/>
          <w:szCs w:val="24"/>
        </w:rPr>
        <w:t xml:space="preserve">relocate </w:t>
      </w:r>
      <w:ins w:id="1302" w:author="Author">
        <w:r w:rsidRPr="008057FC">
          <w:rPr>
            <w:rFonts w:ascii="Times New Roman" w:eastAsia="Calibri" w:hAnsi="Times New Roman" w:cs="Times New Roman"/>
            <w:color w:val="000000"/>
            <w:sz w:val="24"/>
            <w:szCs w:val="24"/>
          </w:rPr>
          <w:t xml:space="preserve">the operating system code </w:t>
        </w:r>
      </w:ins>
      <w:r w:rsidRPr="008057FC">
        <w:rPr>
          <w:rFonts w:ascii="Times New Roman" w:eastAsia="Calibri" w:hAnsi="Times New Roman" w:cs="Times New Roman"/>
          <w:color w:val="000000"/>
          <w:sz w:val="24"/>
          <w:szCs w:val="24"/>
        </w:rPr>
        <w:t xml:space="preserve">elsewhere in memory, leaving my modified boot image at address zero. After executing all the boot steps elsewhere in memory, they get my modified version running when they start the OS and are none the wiser. </w:t>
      </w:r>
    </w:p>
    <w:p w14:paraId="72CED47F" w14:textId="77777777" w:rsidR="005F56D3" w:rsidRPr="008057FC" w:rsidRDefault="005F56D3" w:rsidP="000B5256">
      <w:pPr>
        <w:widowControl w:val="0"/>
        <w:spacing w:after="0" w:line="360" w:lineRule="auto"/>
        <w:ind w:firstLine="288"/>
        <w:contextualSpacing/>
        <w:rPr>
          <w:ins w:id="1303" w:author="Author"/>
          <w:rFonts w:ascii="Times New Roman" w:eastAsia="Calibri" w:hAnsi="Times New Roman" w:cs="Times New Roman"/>
          <w:color w:val="000000"/>
          <w:sz w:val="24"/>
          <w:szCs w:val="24"/>
        </w:rPr>
      </w:pPr>
      <w:ins w:id="1304" w:author="Author">
        <w:r w:rsidRPr="008057FC">
          <w:rPr>
            <w:rFonts w:ascii="Times New Roman" w:eastAsia="Calibri" w:hAnsi="Times New Roman" w:cs="Times New Roman"/>
            <w:color w:val="000000"/>
            <w:sz w:val="24"/>
            <w:szCs w:val="24"/>
          </w:rPr>
          <w:t xml:space="preserve">I even broke into the Open Software Foundation’s computers and modified their C and C++ compilers to install my modifications whenever an auto-patch was </w:t>
        </w:r>
      </w:ins>
      <w:r w:rsidRPr="008057FC">
        <w:rPr>
          <w:rFonts w:ascii="Times New Roman" w:eastAsia="Calibri" w:hAnsi="Times New Roman" w:cs="Times New Roman"/>
          <w:color w:val="000000"/>
          <w:sz w:val="24"/>
          <w:szCs w:val="24"/>
        </w:rPr>
        <w:t>needed</w:t>
      </w:r>
      <w:ins w:id="1305" w:author="Author">
        <w:r w:rsidRPr="008057FC">
          <w:rPr>
            <w:rFonts w:ascii="Times New Roman" w:eastAsia="Calibri" w:hAnsi="Times New Roman" w:cs="Times New Roman"/>
            <w:color w:val="000000"/>
            <w:sz w:val="24"/>
            <w:szCs w:val="24"/>
          </w:rPr>
          <w:t xml:space="preserve">. As far as I </w:t>
        </w:r>
        <w:proofErr w:type="gramStart"/>
        <w:r w:rsidRPr="008057FC">
          <w:rPr>
            <w:rFonts w:ascii="Times New Roman" w:eastAsia="Calibri" w:hAnsi="Times New Roman" w:cs="Times New Roman"/>
            <w:color w:val="000000"/>
            <w:sz w:val="24"/>
            <w:szCs w:val="24"/>
          </w:rPr>
          <w:t>could</w:t>
        </w:r>
        <w:proofErr w:type="gramEnd"/>
        <w:r w:rsidRPr="008057FC">
          <w:rPr>
            <w:rFonts w:ascii="Times New Roman" w:eastAsia="Calibri" w:hAnsi="Times New Roman" w:cs="Times New Roman"/>
            <w:color w:val="000000"/>
            <w:sz w:val="24"/>
            <w:szCs w:val="24"/>
          </w:rPr>
          <w:t xml:space="preserve"> tell, no one in the hacking community is doing anything like </w:t>
        </w:r>
        <w:r w:rsidRPr="008057FC">
          <w:rPr>
            <w:rFonts w:ascii="Times New Roman" w:eastAsia="Calibri" w:hAnsi="Times New Roman" w:cs="Times New Roman"/>
            <w:color w:val="000000"/>
            <w:sz w:val="24"/>
            <w:szCs w:val="24"/>
          </w:rPr>
          <w:lastRenderedPageBreak/>
          <w:t>this.</w:t>
        </w:r>
      </w:ins>
    </w:p>
    <w:p w14:paraId="03BAFA6F" w14:textId="77777777" w:rsidR="005F56D3" w:rsidRPr="008057FC" w:rsidRDefault="005F56D3" w:rsidP="000B5256">
      <w:pPr>
        <w:widowControl w:val="0"/>
        <w:spacing w:after="0" w:line="360" w:lineRule="auto"/>
        <w:ind w:firstLine="288"/>
        <w:contextualSpacing/>
        <w:rPr>
          <w:ins w:id="1306" w:author="Author"/>
          <w:rFonts w:ascii="Times New Roman" w:eastAsia="Calibri" w:hAnsi="Times New Roman" w:cs="Times New Roman"/>
          <w:color w:val="000000"/>
          <w:sz w:val="24"/>
          <w:szCs w:val="24"/>
        </w:rPr>
      </w:pPr>
      <w:ins w:id="1307" w:author="Author">
        <w:r w:rsidRPr="008057FC">
          <w:rPr>
            <w:rFonts w:ascii="Times New Roman" w:eastAsia="Calibri" w:hAnsi="Times New Roman" w:cs="Times New Roman"/>
            <w:color w:val="000000"/>
            <w:sz w:val="24"/>
            <w:szCs w:val="24"/>
          </w:rPr>
          <w:t>I hacked Colby and Tilly's company computer, never using it for harm. It was just practice. Then</w:t>
        </w:r>
      </w:ins>
      <w:r w:rsidRPr="008057FC">
        <w:rPr>
          <w:rFonts w:ascii="Times New Roman" w:eastAsia="Calibri" w:hAnsi="Times New Roman" w:cs="Times New Roman"/>
          <w:color w:val="000000"/>
          <w:sz w:val="24"/>
          <w:szCs w:val="24"/>
        </w:rPr>
        <w:t>,</w:t>
      </w:r>
      <w:ins w:id="1308" w:author="Author">
        <w:r w:rsidRPr="008057FC">
          <w:rPr>
            <w:rFonts w:ascii="Times New Roman" w:eastAsia="Calibri" w:hAnsi="Times New Roman" w:cs="Times New Roman"/>
            <w:color w:val="000000"/>
            <w:sz w:val="24"/>
            <w:szCs w:val="24"/>
          </w:rPr>
          <w:t xml:space="preserve"> I graduated </w:t>
        </w:r>
        <w:proofErr w:type="gramStart"/>
        <w:r w:rsidRPr="008057FC">
          <w:rPr>
            <w:rFonts w:ascii="Times New Roman" w:eastAsia="Calibri" w:hAnsi="Times New Roman" w:cs="Times New Roman"/>
            <w:color w:val="000000"/>
            <w:sz w:val="24"/>
            <w:szCs w:val="24"/>
          </w:rPr>
          <w:t>to</w:t>
        </w:r>
        <w:proofErr w:type="gramEnd"/>
        <w:r w:rsidRPr="008057FC">
          <w:rPr>
            <w:rFonts w:ascii="Times New Roman" w:eastAsia="Calibri" w:hAnsi="Times New Roman" w:cs="Times New Roman"/>
            <w:color w:val="000000"/>
            <w:sz w:val="24"/>
            <w:szCs w:val="24"/>
          </w:rPr>
          <w:t xml:space="preserve"> Internet routers, servers, and cable modems. All these devices used ARM or RISC-V computer </w:t>
        </w:r>
        <w:proofErr w:type="gramStart"/>
        <w:r w:rsidRPr="008057FC">
          <w:rPr>
            <w:rFonts w:ascii="Times New Roman" w:eastAsia="Calibri" w:hAnsi="Times New Roman" w:cs="Times New Roman"/>
            <w:color w:val="000000"/>
            <w:sz w:val="24"/>
            <w:szCs w:val="24"/>
          </w:rPr>
          <w:t>architectures</w:t>
        </w:r>
        <w:proofErr w:type="gramEnd"/>
        <w:r w:rsidRPr="008057FC">
          <w:rPr>
            <w:rFonts w:ascii="Times New Roman" w:eastAsia="Calibri" w:hAnsi="Times New Roman" w:cs="Times New Roman"/>
            <w:color w:val="000000"/>
            <w:sz w:val="24"/>
            <w:szCs w:val="24"/>
          </w:rPr>
          <w:t>. I could get into these devices, plant myself secretly in their operating code, and monitor any Internet message running through these systems.</w:t>
        </w:r>
      </w:ins>
    </w:p>
    <w:p w14:paraId="37263630" w14:textId="77777777" w:rsidR="005F56D3" w:rsidRPr="008057FC" w:rsidRDefault="005F56D3" w:rsidP="000B5256">
      <w:pPr>
        <w:widowControl w:val="0"/>
        <w:spacing w:after="0" w:line="360" w:lineRule="auto"/>
        <w:ind w:firstLine="288"/>
        <w:contextualSpacing/>
        <w:rPr>
          <w:ins w:id="1309" w:author="Author"/>
          <w:rFonts w:ascii="Times New Roman" w:eastAsia="Calibri" w:hAnsi="Times New Roman" w:cs="Times New Roman"/>
          <w:color w:val="000000"/>
          <w:sz w:val="24"/>
          <w:szCs w:val="24"/>
        </w:rPr>
      </w:pPr>
      <w:ins w:id="1310" w:author="Author">
        <w:r w:rsidRPr="008057FC">
          <w:rPr>
            <w:rFonts w:ascii="Times New Roman" w:eastAsia="Calibri" w:hAnsi="Times New Roman" w:cs="Times New Roman"/>
            <w:color w:val="000000"/>
            <w:sz w:val="24"/>
            <w:szCs w:val="24"/>
          </w:rPr>
          <w:t xml:space="preserve">When I was 21, Dr. Lewis Morton of Chicago Cyber Engineering (CCE) approached the Cottrels about contracting overflow work. We had competed against them </w:t>
        </w:r>
        <w:proofErr w:type="gramStart"/>
        <w:r w:rsidRPr="008057FC">
          <w:rPr>
            <w:rFonts w:ascii="Times New Roman" w:eastAsia="Calibri" w:hAnsi="Times New Roman" w:cs="Times New Roman"/>
            <w:color w:val="000000"/>
            <w:sz w:val="24"/>
            <w:szCs w:val="24"/>
          </w:rPr>
          <w:t>on</w:t>
        </w:r>
        <w:proofErr w:type="gramEnd"/>
        <w:r w:rsidRPr="008057FC">
          <w:rPr>
            <w:rFonts w:ascii="Times New Roman" w:eastAsia="Calibri" w:hAnsi="Times New Roman" w:cs="Times New Roman"/>
            <w:color w:val="000000"/>
            <w:sz w:val="24"/>
            <w:szCs w:val="24"/>
          </w:rPr>
          <w:t xml:space="preserve"> several jobs, underbidding them on </w:t>
        </w:r>
      </w:ins>
      <w:r w:rsidRPr="008057FC">
        <w:rPr>
          <w:rFonts w:ascii="Times New Roman" w:eastAsia="Calibri" w:hAnsi="Times New Roman" w:cs="Times New Roman"/>
          <w:color w:val="000000"/>
          <w:sz w:val="24"/>
          <w:szCs w:val="24"/>
        </w:rPr>
        <w:t xml:space="preserve">a few </w:t>
      </w:r>
      <w:ins w:id="1311" w:author="Author">
        <w:r w:rsidRPr="008057FC">
          <w:rPr>
            <w:rFonts w:ascii="Times New Roman" w:eastAsia="Calibri" w:hAnsi="Times New Roman" w:cs="Times New Roman"/>
            <w:color w:val="000000"/>
            <w:sz w:val="24"/>
            <w:szCs w:val="24"/>
          </w:rPr>
          <w:t>smaller projects. However, they always won the bigger jobs since CCE had a reputation, and we were the upstarts. Tilly was reluctant to get involved with them, but Colby insisted that we at least take the 11 a.m. meeting and maybe look at their operation.</w:t>
        </w:r>
      </w:ins>
    </w:p>
    <w:p w14:paraId="4FF99C50" w14:textId="77777777" w:rsidR="005F56D3" w:rsidRPr="008057FC" w:rsidRDefault="005F56D3" w:rsidP="000B5256">
      <w:pPr>
        <w:widowControl w:val="0"/>
        <w:spacing w:after="0" w:line="360" w:lineRule="auto"/>
        <w:ind w:firstLine="288"/>
        <w:contextualSpacing/>
        <w:rPr>
          <w:ins w:id="1312" w:author="Author"/>
          <w:rFonts w:ascii="Times New Roman" w:eastAsia="Calibri" w:hAnsi="Times New Roman" w:cs="Times New Roman"/>
          <w:color w:val="000000"/>
          <w:sz w:val="24"/>
          <w:szCs w:val="24"/>
        </w:rPr>
      </w:pPr>
      <w:ins w:id="1313" w:author="Author">
        <w:r w:rsidRPr="008057FC">
          <w:rPr>
            <w:rFonts w:ascii="Times New Roman" w:eastAsia="Calibri" w:hAnsi="Times New Roman" w:cs="Times New Roman"/>
            <w:color w:val="000000"/>
            <w:sz w:val="24"/>
            <w:szCs w:val="24"/>
          </w:rPr>
          <w:t>Chicago Cyber Engineering was eleven miles away from the Cottrel's home. That morning</w:t>
        </w:r>
      </w:ins>
      <w:r w:rsidRPr="008057FC">
        <w:rPr>
          <w:rFonts w:ascii="Times New Roman" w:eastAsia="Calibri" w:hAnsi="Times New Roman" w:cs="Times New Roman"/>
          <w:color w:val="000000"/>
          <w:sz w:val="24"/>
          <w:szCs w:val="24"/>
        </w:rPr>
        <w:t>,</w:t>
      </w:r>
      <w:ins w:id="1314" w:author="Author">
        <w:r w:rsidRPr="008057FC">
          <w:rPr>
            <w:rFonts w:ascii="Times New Roman" w:eastAsia="Calibri" w:hAnsi="Times New Roman" w:cs="Times New Roman"/>
            <w:color w:val="000000"/>
            <w:sz w:val="24"/>
            <w:szCs w:val="24"/>
          </w:rPr>
          <w:t xml:space="preserve"> I brought my A-game: a gray business suit, a white embroidered blouse, and stylish flats for shoes. I</w:t>
        </w:r>
        <w:r w:rsidRPr="008057FC">
          <w:rPr>
            <w:rFonts w:ascii="Times New Roman" w:eastAsia="Calibri" w:hAnsi="Times New Roman" w:cs="Times New Roman"/>
            <w:i/>
            <w:iCs/>
            <w:color w:val="000000"/>
            <w:sz w:val="24"/>
            <w:szCs w:val="24"/>
          </w:rPr>
          <w:t xml:space="preserve"> </w:t>
        </w:r>
        <w:r w:rsidRPr="008057FC">
          <w:rPr>
            <w:rFonts w:ascii="Times New Roman" w:eastAsia="Calibri" w:hAnsi="Times New Roman" w:cs="Times New Roman"/>
            <w:color w:val="000000"/>
            <w:sz w:val="24"/>
            <w:szCs w:val="24"/>
          </w:rPr>
          <w:t>had taught myself to apply makeup</w:t>
        </w:r>
      </w:ins>
      <w:r w:rsidRPr="008057FC">
        <w:rPr>
          <w:rFonts w:ascii="Times New Roman" w:eastAsia="Calibri" w:hAnsi="Times New Roman" w:cs="Times New Roman"/>
          <w:color w:val="000000"/>
          <w:sz w:val="24"/>
          <w:szCs w:val="24"/>
        </w:rPr>
        <w:t xml:space="preserve"> but</w:t>
      </w:r>
      <w:ins w:id="1315" w:author="Author">
        <w:r w:rsidRPr="008057FC">
          <w:rPr>
            <w:rFonts w:ascii="Times New Roman" w:eastAsia="Calibri" w:hAnsi="Times New Roman" w:cs="Times New Roman"/>
            <w:color w:val="000000"/>
            <w:sz w:val="24"/>
            <w:szCs w:val="24"/>
          </w:rPr>
          <w:t xml:space="preserve"> was careful not to upstage Tilly, my boss. Taking the Red line to their home, we set out at 10 a.m. towards the CCE complex at South 17th Avenue and West 19th Street in Hines. </w:t>
        </w:r>
      </w:ins>
    </w:p>
    <w:p w14:paraId="35EE90D7" w14:textId="77777777" w:rsidR="005F56D3" w:rsidRPr="008057FC" w:rsidRDefault="005F56D3" w:rsidP="000B5256">
      <w:pPr>
        <w:widowControl w:val="0"/>
        <w:spacing w:after="0" w:line="360" w:lineRule="auto"/>
        <w:ind w:firstLine="288"/>
        <w:contextualSpacing/>
        <w:rPr>
          <w:ins w:id="1316" w:author="Author"/>
          <w:rFonts w:ascii="Times New Roman" w:eastAsia="Calibri" w:hAnsi="Times New Roman" w:cs="Times New Roman"/>
          <w:color w:val="000000"/>
          <w:sz w:val="24"/>
          <w:szCs w:val="24"/>
        </w:rPr>
      </w:pPr>
      <w:ins w:id="1317" w:author="Author">
        <w:r w:rsidRPr="008057FC">
          <w:rPr>
            <w:rFonts w:ascii="Times New Roman" w:eastAsia="Calibri" w:hAnsi="Times New Roman" w:cs="Times New Roman"/>
            <w:color w:val="000000"/>
            <w:sz w:val="24"/>
            <w:szCs w:val="24"/>
          </w:rPr>
          <w:t xml:space="preserve">The complex was a modern, seven-story office building, sides clad in glass, using the latest liquid crystal shading systems. The north side was a fenced-in garden, beautifully landscaped with picnic tables for the lunch or coffee break crowds. </w:t>
        </w:r>
        <w:proofErr w:type="gramStart"/>
        <w:r w:rsidRPr="008057FC">
          <w:rPr>
            <w:rFonts w:ascii="Times New Roman" w:eastAsia="Calibri" w:hAnsi="Times New Roman" w:cs="Times New Roman"/>
            <w:color w:val="000000"/>
            <w:sz w:val="24"/>
            <w:szCs w:val="24"/>
          </w:rPr>
          <w:t>The</w:t>
        </w:r>
        <w:proofErr w:type="gramEnd"/>
        <w:r w:rsidRPr="008057FC">
          <w:rPr>
            <w:rFonts w:ascii="Times New Roman" w:eastAsia="Calibri" w:hAnsi="Times New Roman" w:cs="Times New Roman"/>
            <w:color w:val="000000"/>
            <w:sz w:val="24"/>
            <w:szCs w:val="24"/>
          </w:rPr>
          <w:t xml:space="preserve"> south side was a spacious parking lot with </w:t>
        </w:r>
      </w:ins>
      <w:r w:rsidRPr="008057FC">
        <w:rPr>
          <w:rFonts w:ascii="Times New Roman" w:eastAsia="Calibri" w:hAnsi="Times New Roman" w:cs="Times New Roman"/>
          <w:color w:val="000000"/>
          <w:sz w:val="24"/>
          <w:szCs w:val="24"/>
        </w:rPr>
        <w:t>some</w:t>
      </w:r>
      <w:ins w:id="1318" w:author="Author">
        <w:r w:rsidRPr="008057FC">
          <w:rPr>
            <w:rFonts w:ascii="Times New Roman" w:eastAsia="Calibri" w:hAnsi="Times New Roman" w:cs="Times New Roman"/>
            <w:color w:val="000000"/>
            <w:sz w:val="24"/>
            <w:szCs w:val="24"/>
          </w:rPr>
          <w:t xml:space="preserve"> spots labeled 'visitors.' The </w:t>
        </w:r>
        <w:r w:rsidRPr="008057FC">
          <w:rPr>
            <w:rFonts w:ascii="Times New Roman" w:eastAsia="Calibri" w:hAnsi="Times New Roman" w:cs="Times New Roman"/>
            <w:color w:val="000000"/>
            <w:sz w:val="24"/>
            <w:szCs w:val="24"/>
          </w:rPr>
          <w:lastRenderedPageBreak/>
          <w:t>Cottrel's Tesla pulled up at the entrance, and we got out, with Colby commanding it to find a parking place</w:t>
        </w:r>
      </w:ins>
    </w:p>
    <w:p w14:paraId="1C37518A" w14:textId="77777777" w:rsidR="005F56D3" w:rsidRPr="008057FC" w:rsidRDefault="005F56D3" w:rsidP="000B5256">
      <w:pPr>
        <w:widowControl w:val="0"/>
        <w:spacing w:after="0" w:line="360" w:lineRule="auto"/>
        <w:ind w:firstLine="288"/>
        <w:contextualSpacing/>
        <w:rPr>
          <w:ins w:id="1319" w:author="Author"/>
          <w:rFonts w:ascii="Times New Roman" w:eastAsia="Calibri" w:hAnsi="Times New Roman" w:cs="Times New Roman"/>
          <w:color w:val="000000"/>
          <w:sz w:val="24"/>
          <w:szCs w:val="24"/>
        </w:rPr>
      </w:pPr>
      <w:ins w:id="1320" w:author="Author">
        <w:r w:rsidRPr="008057FC">
          <w:rPr>
            <w:rFonts w:ascii="Times New Roman" w:eastAsia="Calibri" w:hAnsi="Times New Roman" w:cs="Times New Roman"/>
            <w:color w:val="000000"/>
            <w:sz w:val="24"/>
            <w:szCs w:val="24"/>
          </w:rPr>
          <w:t>After entering the double glass doors, two security guards directed us through a walk-through metal detector. They forced us to empty our pockets and run our bags through an X-ray machine. The guards gave each of us a visitor's badge and informed us that these badges required an escort to be in the facility. This level of scrutiny seemed excessive to me. The receptionist told us that Dr. Morton was running thirty minutes late and we were to stay put until somebody came for us.</w:t>
        </w:r>
      </w:ins>
    </w:p>
    <w:p w14:paraId="113FCEE9" w14:textId="77777777" w:rsidR="005F56D3" w:rsidRPr="008057FC" w:rsidRDefault="005F56D3" w:rsidP="000B5256">
      <w:pPr>
        <w:widowControl w:val="0"/>
        <w:spacing w:after="0" w:line="360" w:lineRule="auto"/>
        <w:ind w:firstLine="288"/>
        <w:contextualSpacing/>
        <w:rPr>
          <w:ins w:id="1321" w:author="Author"/>
          <w:rFonts w:ascii="Times New Roman" w:eastAsia="Calibri" w:hAnsi="Times New Roman" w:cs="Times New Roman"/>
          <w:color w:val="000000"/>
          <w:sz w:val="24"/>
          <w:szCs w:val="24"/>
        </w:rPr>
      </w:pPr>
      <w:ins w:id="1322" w:author="Author">
        <w:r w:rsidRPr="008057FC">
          <w:rPr>
            <w:rFonts w:ascii="Times New Roman" w:eastAsia="Calibri" w:hAnsi="Times New Roman" w:cs="Times New Roman"/>
            <w:color w:val="000000"/>
            <w:sz w:val="24"/>
            <w:szCs w:val="24"/>
          </w:rPr>
          <w:t xml:space="preserve">I looked around the reception area and was amazed at the money spent decorating it; there was modern art everywhere and a dazzling water fountain in the center with surrounding benches for visitors to sit and chat. The reception area was busy, with people entering and leaving. </w:t>
        </w:r>
      </w:ins>
    </w:p>
    <w:p w14:paraId="57F187D3" w14:textId="77777777" w:rsidR="005F56D3" w:rsidRPr="008057FC" w:rsidRDefault="005F56D3" w:rsidP="000B5256">
      <w:pPr>
        <w:widowControl w:val="0"/>
        <w:spacing w:after="0" w:line="360" w:lineRule="auto"/>
        <w:ind w:firstLine="288"/>
        <w:contextualSpacing/>
        <w:rPr>
          <w:ins w:id="1323" w:author="Author"/>
          <w:rFonts w:ascii="Times New Roman" w:eastAsia="Calibri" w:hAnsi="Times New Roman" w:cs="Times New Roman"/>
          <w:color w:val="000000"/>
          <w:sz w:val="24"/>
          <w:szCs w:val="24"/>
        </w:rPr>
      </w:pPr>
      <w:ins w:id="1324" w:author="Author">
        <w:r w:rsidRPr="008057FC">
          <w:rPr>
            <w:rFonts w:ascii="Times New Roman" w:eastAsia="Calibri" w:hAnsi="Times New Roman" w:cs="Times New Roman"/>
            <w:color w:val="000000"/>
            <w:sz w:val="24"/>
            <w:szCs w:val="24"/>
          </w:rPr>
          <w:t xml:space="preserve">Then it happened. A man got out of a Mercedes </w:t>
        </w:r>
      </w:ins>
      <w:r w:rsidRPr="008057FC">
        <w:rPr>
          <w:rFonts w:ascii="Times New Roman" w:eastAsia="Calibri" w:hAnsi="Times New Roman" w:cs="Times New Roman"/>
          <w:color w:val="000000"/>
          <w:sz w:val="24"/>
          <w:szCs w:val="24"/>
        </w:rPr>
        <w:t>e</w:t>
      </w:r>
      <w:ins w:id="1325" w:author="Author">
        <w:r w:rsidRPr="008057FC">
          <w:rPr>
            <w:rFonts w:ascii="Times New Roman" w:eastAsia="Calibri" w:hAnsi="Times New Roman" w:cs="Times New Roman"/>
            <w:color w:val="000000"/>
            <w:sz w:val="24"/>
            <w:szCs w:val="24"/>
          </w:rPr>
          <w:t>lectric</w:t>
        </w:r>
      </w:ins>
      <w:r w:rsidRPr="008057FC">
        <w:rPr>
          <w:rFonts w:ascii="Times New Roman" w:eastAsia="Calibri" w:hAnsi="Times New Roman" w:cs="Times New Roman"/>
          <w:color w:val="000000"/>
          <w:sz w:val="24"/>
          <w:szCs w:val="24"/>
        </w:rPr>
        <w:t xml:space="preserve"> car</w:t>
      </w:r>
      <w:ins w:id="1326" w:author="Author">
        <w:r w:rsidRPr="008057FC">
          <w:rPr>
            <w:rFonts w:ascii="Times New Roman" w:eastAsia="Calibri" w:hAnsi="Times New Roman" w:cs="Times New Roman"/>
            <w:color w:val="000000"/>
            <w:sz w:val="24"/>
            <w:szCs w:val="24"/>
          </w:rPr>
          <w:t xml:space="preserve"> at the entrance and came through the doors. The guards didn't even bother to check his briefcase or business suit.</w:t>
        </w:r>
      </w:ins>
    </w:p>
    <w:p w14:paraId="67F498EB" w14:textId="77777777" w:rsidR="005F56D3" w:rsidRPr="008057FC" w:rsidRDefault="005F56D3" w:rsidP="000B5256">
      <w:pPr>
        <w:widowControl w:val="0"/>
        <w:spacing w:after="0" w:line="360" w:lineRule="auto"/>
        <w:ind w:firstLine="288"/>
        <w:contextualSpacing/>
        <w:rPr>
          <w:ins w:id="1327" w:author="Author"/>
          <w:rFonts w:ascii="Times New Roman" w:eastAsia="Calibri" w:hAnsi="Times New Roman" w:cs="Times New Roman"/>
          <w:color w:val="000000"/>
          <w:sz w:val="24"/>
          <w:szCs w:val="24"/>
        </w:rPr>
      </w:pPr>
      <w:ins w:id="1328" w:author="Author">
        <w:r w:rsidRPr="008057FC">
          <w:rPr>
            <w:rFonts w:ascii="Times New Roman" w:eastAsia="Calibri" w:hAnsi="Times New Roman" w:cs="Times New Roman"/>
            <w:color w:val="000000"/>
            <w:sz w:val="24"/>
            <w:szCs w:val="24"/>
          </w:rPr>
          <w:t>"Good morning, Mr. Kartallozi. Go right on through."</w:t>
        </w:r>
      </w:ins>
    </w:p>
    <w:p w14:paraId="2D9B6576" w14:textId="77777777" w:rsidR="005F56D3" w:rsidRPr="008057FC" w:rsidRDefault="005F56D3" w:rsidP="000B5256">
      <w:pPr>
        <w:widowControl w:val="0"/>
        <w:spacing w:after="0" w:line="360" w:lineRule="auto"/>
        <w:ind w:firstLine="288"/>
        <w:contextualSpacing/>
        <w:rPr>
          <w:ins w:id="1329" w:author="Author"/>
          <w:rFonts w:ascii="Times New Roman" w:eastAsia="Calibri" w:hAnsi="Times New Roman" w:cs="Times New Roman"/>
          <w:color w:val="000000"/>
          <w:sz w:val="24"/>
          <w:szCs w:val="24"/>
        </w:rPr>
      </w:pPr>
      <w:ins w:id="1330" w:author="Author">
        <w:r w:rsidRPr="008057FC">
          <w:rPr>
            <w:rFonts w:ascii="Times New Roman" w:eastAsia="Calibri" w:hAnsi="Times New Roman" w:cs="Times New Roman"/>
            <w:color w:val="000000"/>
            <w:sz w:val="24"/>
            <w:szCs w:val="24"/>
          </w:rPr>
          <w:t>It was Yilka, the man who abducted me, raped me, and held me down while the mob boss mutilated me. A gripping feeling of fear hit me like a flash flood. I gasped and turned my face away as he passed by on his way to the elevator. I started shivering, and my eyes watered.</w:t>
        </w:r>
      </w:ins>
    </w:p>
    <w:p w14:paraId="3D901D89" w14:textId="77777777" w:rsidR="005F56D3" w:rsidRPr="008057FC" w:rsidRDefault="005F56D3" w:rsidP="000B5256">
      <w:pPr>
        <w:widowControl w:val="0"/>
        <w:spacing w:after="0" w:line="360" w:lineRule="auto"/>
        <w:ind w:firstLine="288"/>
        <w:contextualSpacing/>
        <w:rPr>
          <w:ins w:id="1331" w:author="Author"/>
          <w:rFonts w:ascii="Times New Roman" w:eastAsia="Calibri" w:hAnsi="Times New Roman" w:cs="Times New Roman"/>
          <w:color w:val="000000"/>
          <w:sz w:val="24"/>
          <w:szCs w:val="24"/>
        </w:rPr>
      </w:pPr>
      <w:ins w:id="1332" w:author="Author">
        <w:r w:rsidRPr="008057FC">
          <w:rPr>
            <w:rFonts w:ascii="Times New Roman" w:eastAsia="Calibri" w:hAnsi="Times New Roman" w:cs="Times New Roman"/>
            <w:color w:val="000000"/>
            <w:sz w:val="24"/>
            <w:szCs w:val="24"/>
          </w:rPr>
          <w:t>Tilly noticed it first. Touching my arm, she asked.</w:t>
        </w:r>
      </w:ins>
    </w:p>
    <w:p w14:paraId="5CC9D70D" w14:textId="77777777" w:rsidR="005F56D3" w:rsidRPr="008057FC" w:rsidRDefault="005F56D3" w:rsidP="000B5256">
      <w:pPr>
        <w:widowControl w:val="0"/>
        <w:spacing w:after="0" w:line="360" w:lineRule="auto"/>
        <w:ind w:firstLine="288"/>
        <w:contextualSpacing/>
        <w:rPr>
          <w:ins w:id="1333" w:author="Author"/>
          <w:rFonts w:ascii="Times New Roman" w:eastAsia="Calibri" w:hAnsi="Times New Roman" w:cs="Times New Roman"/>
          <w:color w:val="000000"/>
          <w:sz w:val="24"/>
          <w:szCs w:val="24"/>
        </w:rPr>
      </w:pPr>
      <w:ins w:id="1334" w:author="Author">
        <w:r w:rsidRPr="008057FC">
          <w:rPr>
            <w:rFonts w:ascii="Times New Roman" w:eastAsia="Calibri" w:hAnsi="Times New Roman" w:cs="Times New Roman"/>
            <w:color w:val="000000"/>
            <w:sz w:val="24"/>
            <w:szCs w:val="24"/>
          </w:rPr>
          <w:t xml:space="preserve"> "Jane, do you know that man?"</w:t>
        </w:r>
      </w:ins>
    </w:p>
    <w:p w14:paraId="464BF619" w14:textId="77777777" w:rsidR="005F56D3" w:rsidRPr="008057FC" w:rsidRDefault="005F56D3" w:rsidP="000B5256">
      <w:pPr>
        <w:widowControl w:val="0"/>
        <w:spacing w:after="0" w:line="360" w:lineRule="auto"/>
        <w:ind w:firstLine="288"/>
        <w:contextualSpacing/>
        <w:rPr>
          <w:ins w:id="1335" w:author="Author"/>
          <w:rFonts w:ascii="Times New Roman" w:eastAsia="Calibri" w:hAnsi="Times New Roman" w:cs="Times New Roman"/>
          <w:color w:val="000000"/>
          <w:sz w:val="24"/>
          <w:szCs w:val="24"/>
        </w:rPr>
      </w:pPr>
      <w:ins w:id="1336" w:author="Author">
        <w:r w:rsidRPr="008057FC">
          <w:rPr>
            <w:rFonts w:ascii="Times New Roman" w:eastAsia="Calibri" w:hAnsi="Times New Roman" w:cs="Times New Roman"/>
            <w:color w:val="000000"/>
            <w:sz w:val="24"/>
            <w:szCs w:val="24"/>
          </w:rPr>
          <w:t xml:space="preserve">I could not respond. As the man waited for the elevator, I turned </w:t>
        </w:r>
        <w:r w:rsidRPr="008057FC">
          <w:rPr>
            <w:rFonts w:ascii="Times New Roman" w:eastAsia="Calibri" w:hAnsi="Times New Roman" w:cs="Times New Roman"/>
            <w:color w:val="000000"/>
            <w:sz w:val="24"/>
            <w:szCs w:val="24"/>
          </w:rPr>
          <w:lastRenderedPageBreak/>
          <w:t>my back to him, hoping he wouldn't recognize me. Colby</w:t>
        </w:r>
      </w:ins>
      <w:r w:rsidRPr="008057FC">
        <w:rPr>
          <w:rFonts w:ascii="Times New Roman" w:eastAsia="Calibri" w:hAnsi="Times New Roman" w:cs="Times New Roman"/>
          <w:color w:val="000000"/>
          <w:sz w:val="24"/>
          <w:szCs w:val="24"/>
        </w:rPr>
        <w:t>, suspecting that something was amiss,</w:t>
      </w:r>
      <w:ins w:id="1337" w:author="Author">
        <w:r w:rsidRPr="008057FC">
          <w:rPr>
            <w:rFonts w:ascii="Times New Roman" w:eastAsia="Calibri" w:hAnsi="Times New Roman" w:cs="Times New Roman"/>
            <w:color w:val="000000"/>
            <w:sz w:val="24"/>
            <w:szCs w:val="24"/>
          </w:rPr>
          <w:t xml:space="preserve"> turned to Tilly and me.</w:t>
        </w:r>
      </w:ins>
    </w:p>
    <w:p w14:paraId="6B2CF7E5" w14:textId="77777777" w:rsidR="005F56D3" w:rsidRPr="008057FC" w:rsidRDefault="005F56D3" w:rsidP="000B5256">
      <w:pPr>
        <w:widowControl w:val="0"/>
        <w:spacing w:after="0" w:line="360" w:lineRule="auto"/>
        <w:ind w:firstLine="288"/>
        <w:contextualSpacing/>
        <w:rPr>
          <w:ins w:id="1338" w:author="Author"/>
          <w:rFonts w:ascii="Times New Roman" w:eastAsia="Calibri" w:hAnsi="Times New Roman" w:cs="Times New Roman"/>
          <w:color w:val="000000"/>
          <w:sz w:val="24"/>
          <w:szCs w:val="24"/>
        </w:rPr>
      </w:pPr>
      <w:ins w:id="1339" w:author="Author">
        <w:r w:rsidRPr="008057FC">
          <w:rPr>
            <w:rFonts w:ascii="Times New Roman" w:eastAsia="Calibri" w:hAnsi="Times New Roman" w:cs="Times New Roman"/>
            <w:color w:val="000000"/>
            <w:sz w:val="24"/>
            <w:szCs w:val="24"/>
          </w:rPr>
          <w:t>"Tilly, what's wrong?"</w:t>
        </w:r>
      </w:ins>
    </w:p>
    <w:p w14:paraId="372EEBBA" w14:textId="77777777" w:rsidR="005F56D3" w:rsidRPr="008057FC" w:rsidRDefault="005F56D3" w:rsidP="000B5256">
      <w:pPr>
        <w:widowControl w:val="0"/>
        <w:spacing w:after="0" w:line="360" w:lineRule="auto"/>
        <w:ind w:firstLine="288"/>
        <w:contextualSpacing/>
        <w:rPr>
          <w:ins w:id="1340" w:author="Author"/>
          <w:rFonts w:ascii="Times New Roman" w:eastAsia="Calibri" w:hAnsi="Times New Roman" w:cs="Times New Roman"/>
          <w:color w:val="000000"/>
          <w:sz w:val="24"/>
          <w:szCs w:val="24"/>
        </w:rPr>
      </w:pPr>
      <w:ins w:id="1341" w:author="Author">
        <w:r w:rsidRPr="008057FC">
          <w:rPr>
            <w:rFonts w:ascii="Times New Roman" w:eastAsia="Calibri" w:hAnsi="Times New Roman" w:cs="Times New Roman"/>
            <w:color w:val="000000"/>
            <w:sz w:val="24"/>
            <w:szCs w:val="24"/>
          </w:rPr>
          <w:t xml:space="preserve">Again, Tilly asked me, almost </w:t>
        </w:r>
      </w:ins>
      <w:r w:rsidRPr="008057FC">
        <w:rPr>
          <w:rFonts w:ascii="Times New Roman" w:eastAsia="Calibri" w:hAnsi="Times New Roman" w:cs="Times New Roman"/>
          <w:color w:val="000000"/>
          <w:sz w:val="24"/>
          <w:szCs w:val="24"/>
        </w:rPr>
        <w:t>whispering</w:t>
      </w:r>
      <w:ins w:id="1342" w:author="Author">
        <w:r w:rsidRPr="008057FC">
          <w:rPr>
            <w:rFonts w:ascii="Times New Roman" w:eastAsia="Calibri" w:hAnsi="Times New Roman" w:cs="Times New Roman"/>
            <w:color w:val="000000"/>
            <w:sz w:val="24"/>
            <w:szCs w:val="24"/>
          </w:rPr>
          <w:t xml:space="preserve"> so no one in the reception area could hear.</w:t>
        </w:r>
      </w:ins>
    </w:p>
    <w:p w14:paraId="1E1608D4" w14:textId="77777777" w:rsidR="005F56D3" w:rsidRPr="008057FC" w:rsidRDefault="005F56D3" w:rsidP="000B5256">
      <w:pPr>
        <w:widowControl w:val="0"/>
        <w:spacing w:after="0" w:line="360" w:lineRule="auto"/>
        <w:ind w:firstLine="288"/>
        <w:contextualSpacing/>
        <w:rPr>
          <w:ins w:id="1343" w:author="Author"/>
          <w:rFonts w:ascii="Times New Roman" w:eastAsia="Calibri" w:hAnsi="Times New Roman" w:cs="Times New Roman"/>
          <w:color w:val="000000"/>
          <w:sz w:val="24"/>
          <w:szCs w:val="24"/>
        </w:rPr>
      </w:pPr>
      <w:ins w:id="1344" w:author="Author">
        <w:r w:rsidRPr="008057FC">
          <w:rPr>
            <w:rFonts w:ascii="Times New Roman" w:eastAsia="Calibri" w:hAnsi="Times New Roman" w:cs="Times New Roman"/>
            <w:color w:val="000000"/>
            <w:sz w:val="24"/>
            <w:szCs w:val="24"/>
          </w:rPr>
          <w:t>"Jane, is he one of the people who raped you?"</w:t>
        </w:r>
      </w:ins>
    </w:p>
    <w:p w14:paraId="4E5D60B7" w14:textId="77777777" w:rsidR="005F56D3" w:rsidRPr="008057FC" w:rsidRDefault="005F56D3" w:rsidP="000B5256">
      <w:pPr>
        <w:widowControl w:val="0"/>
        <w:spacing w:after="0" w:line="360" w:lineRule="auto"/>
        <w:ind w:firstLine="288"/>
        <w:contextualSpacing/>
        <w:rPr>
          <w:ins w:id="1345" w:author="Author"/>
          <w:rFonts w:ascii="Times New Roman" w:eastAsia="Calibri" w:hAnsi="Times New Roman" w:cs="Times New Roman"/>
          <w:color w:val="000000"/>
          <w:sz w:val="24"/>
          <w:szCs w:val="24"/>
        </w:rPr>
      </w:pPr>
      <w:ins w:id="1346" w:author="Author">
        <w:r w:rsidRPr="008057FC">
          <w:rPr>
            <w:rFonts w:ascii="Times New Roman" w:eastAsia="Calibri" w:hAnsi="Times New Roman" w:cs="Times New Roman"/>
            <w:color w:val="000000"/>
            <w:sz w:val="24"/>
            <w:szCs w:val="24"/>
          </w:rPr>
          <w:t xml:space="preserve">I must have looked like a frightened rabbit; </w:t>
        </w:r>
      </w:ins>
      <w:r w:rsidRPr="008057FC">
        <w:rPr>
          <w:rFonts w:ascii="Times New Roman" w:eastAsia="Calibri" w:hAnsi="Times New Roman" w:cs="Times New Roman"/>
          <w:color w:val="000000"/>
          <w:sz w:val="24"/>
          <w:szCs w:val="24"/>
        </w:rPr>
        <w:t>I could only</w:t>
      </w:r>
      <w:ins w:id="1347" w:author="Author">
        <w:r w:rsidRPr="008057FC">
          <w:rPr>
            <w:rFonts w:ascii="Times New Roman" w:eastAsia="Calibri" w:hAnsi="Times New Roman" w:cs="Times New Roman"/>
            <w:color w:val="000000"/>
            <w:sz w:val="24"/>
            <w:szCs w:val="24"/>
          </w:rPr>
          <w:t xml:space="preserve"> nod to Tilly. Tilly looked at her husband, her eyes wide with surprise. Colby decided to act. </w:t>
        </w:r>
      </w:ins>
    </w:p>
    <w:p w14:paraId="6F54330E" w14:textId="77777777" w:rsidR="005F56D3" w:rsidRPr="008057FC" w:rsidRDefault="005F56D3" w:rsidP="000B5256">
      <w:pPr>
        <w:widowControl w:val="0"/>
        <w:spacing w:after="0" w:line="360" w:lineRule="auto"/>
        <w:ind w:firstLine="288"/>
        <w:contextualSpacing/>
        <w:rPr>
          <w:ins w:id="1348" w:author="Author"/>
          <w:rFonts w:ascii="Times New Roman" w:eastAsia="Calibri" w:hAnsi="Times New Roman" w:cs="Times New Roman"/>
          <w:color w:val="000000"/>
          <w:sz w:val="24"/>
          <w:szCs w:val="24"/>
        </w:rPr>
      </w:pPr>
      <w:ins w:id="1349" w:author="Author">
        <w:r w:rsidRPr="008057FC">
          <w:rPr>
            <w:rFonts w:ascii="Times New Roman" w:eastAsia="Calibri" w:hAnsi="Times New Roman" w:cs="Times New Roman"/>
            <w:color w:val="000000"/>
            <w:sz w:val="24"/>
            <w:szCs w:val="24"/>
          </w:rPr>
          <w:t xml:space="preserve">"Tilly, recall our Tesla. Get Jane out of here right now. I'll tell the receptionist we </w:t>
        </w:r>
        <w:proofErr w:type="gramStart"/>
        <w:r w:rsidRPr="008057FC">
          <w:rPr>
            <w:rFonts w:ascii="Times New Roman" w:eastAsia="Calibri" w:hAnsi="Times New Roman" w:cs="Times New Roman"/>
            <w:color w:val="000000"/>
            <w:sz w:val="24"/>
            <w:szCs w:val="24"/>
          </w:rPr>
          <w:t>have to</w:t>
        </w:r>
        <w:proofErr w:type="gramEnd"/>
        <w:r w:rsidRPr="008057FC">
          <w:rPr>
            <w:rFonts w:ascii="Times New Roman" w:eastAsia="Calibri" w:hAnsi="Times New Roman" w:cs="Times New Roman"/>
            <w:color w:val="000000"/>
            <w:sz w:val="24"/>
            <w:szCs w:val="24"/>
          </w:rPr>
          <w:t xml:space="preserve"> leave. Let's go."</w:t>
        </w:r>
      </w:ins>
    </w:p>
    <w:p w14:paraId="0C37937B" w14:textId="77777777" w:rsidR="005F56D3" w:rsidRPr="008057FC" w:rsidRDefault="005F56D3" w:rsidP="000B5256">
      <w:pPr>
        <w:widowControl w:val="0"/>
        <w:spacing w:after="0" w:line="360" w:lineRule="auto"/>
        <w:ind w:firstLine="288"/>
        <w:contextualSpacing/>
        <w:rPr>
          <w:ins w:id="1350" w:author="Author"/>
          <w:rFonts w:ascii="Times New Roman" w:eastAsia="Calibri" w:hAnsi="Times New Roman" w:cs="Times New Roman"/>
          <w:color w:val="000000"/>
          <w:sz w:val="24"/>
          <w:szCs w:val="24"/>
        </w:rPr>
      </w:pPr>
      <w:ins w:id="1351" w:author="Author">
        <w:r w:rsidRPr="008057FC">
          <w:rPr>
            <w:rFonts w:ascii="Times New Roman" w:eastAsia="Calibri" w:hAnsi="Times New Roman" w:cs="Times New Roman"/>
            <w:color w:val="000000"/>
            <w:sz w:val="24"/>
            <w:szCs w:val="24"/>
          </w:rPr>
          <w:t>Colby handed me a handkerchief to dab my eyes</w:t>
        </w:r>
      </w:ins>
      <w:r w:rsidRPr="008057FC">
        <w:rPr>
          <w:rFonts w:ascii="Times New Roman" w:eastAsia="Calibri" w:hAnsi="Times New Roman" w:cs="Times New Roman"/>
          <w:color w:val="000000"/>
          <w:sz w:val="24"/>
          <w:szCs w:val="24"/>
        </w:rPr>
        <w:t xml:space="preserve"> and</w:t>
      </w:r>
      <w:ins w:id="1352" w:author="Author">
        <w:r w:rsidRPr="008057FC">
          <w:rPr>
            <w:rFonts w:ascii="Times New Roman" w:eastAsia="Calibri" w:hAnsi="Times New Roman" w:cs="Times New Roman"/>
            <w:color w:val="000000"/>
            <w:sz w:val="24"/>
            <w:szCs w:val="24"/>
          </w:rPr>
          <w:t xml:space="preserve"> headed toward the receptionist. Tilly watched Yilka enter the elevator, and we stood up when the doors closed. I don't think he noticed me. We gave our badges to the guards, collected our belongings, and scurried outside just as Colby's Tesla pulled up. Tilly and I scrambled into the back seats, and I kept my face pointed away from the building. Colby came out quickly, jumping into the driver's seat. He programmed home on autopilot, and the Tesla moved from the parking lot towards the highway. As Colby's Tesla moved north on 17th </w:t>
        </w:r>
      </w:ins>
      <w:r w:rsidRPr="008057FC">
        <w:rPr>
          <w:rFonts w:ascii="Times New Roman" w:eastAsia="Calibri" w:hAnsi="Times New Roman" w:cs="Times New Roman"/>
          <w:color w:val="000000"/>
          <w:sz w:val="24"/>
          <w:szCs w:val="24"/>
        </w:rPr>
        <w:t>A</w:t>
      </w:r>
      <w:ins w:id="1353" w:author="Author">
        <w:r w:rsidRPr="008057FC">
          <w:rPr>
            <w:rFonts w:ascii="Times New Roman" w:eastAsia="Calibri" w:hAnsi="Times New Roman" w:cs="Times New Roman"/>
            <w:color w:val="000000"/>
            <w:sz w:val="24"/>
            <w:szCs w:val="24"/>
          </w:rPr>
          <w:t>venue towards the 290 expressway, my respiration rate returned to normal, and I retrieved my tablet computer.</w:t>
        </w:r>
      </w:ins>
    </w:p>
    <w:p w14:paraId="4B217EAB" w14:textId="77777777" w:rsidR="005F56D3" w:rsidRPr="008057FC" w:rsidRDefault="005F56D3" w:rsidP="000B5256">
      <w:pPr>
        <w:widowControl w:val="0"/>
        <w:spacing w:after="0" w:line="360" w:lineRule="auto"/>
        <w:ind w:firstLine="288"/>
        <w:contextualSpacing/>
        <w:rPr>
          <w:ins w:id="1354" w:author="Author"/>
          <w:rFonts w:ascii="Times New Roman" w:eastAsia="Calibri" w:hAnsi="Times New Roman" w:cs="Times New Roman"/>
          <w:color w:val="000000"/>
          <w:sz w:val="24"/>
          <w:szCs w:val="24"/>
        </w:rPr>
      </w:pPr>
    </w:p>
    <w:p w14:paraId="5F054DAC" w14:textId="77777777" w:rsidR="005F56D3" w:rsidRPr="008057FC" w:rsidRDefault="005F56D3" w:rsidP="000B5256">
      <w:pPr>
        <w:widowControl w:val="0"/>
        <w:spacing w:after="0" w:line="360" w:lineRule="auto"/>
        <w:ind w:left="720" w:right="576"/>
        <w:contextualSpacing/>
        <w:rPr>
          <w:ins w:id="1355" w:author="Author"/>
          <w:rFonts w:ascii="Times New Roman" w:eastAsia="Calibri" w:hAnsi="Times New Roman" w:cs="Times New Roman"/>
          <w:i/>
          <w:iCs/>
          <w:color w:val="000000"/>
          <w:sz w:val="24"/>
          <w:szCs w:val="24"/>
        </w:rPr>
      </w:pPr>
      <w:ins w:id="1356" w:author="Author">
        <w:r w:rsidRPr="008057FC">
          <w:rPr>
            <w:rFonts w:ascii="Times New Roman" w:eastAsia="Calibri" w:hAnsi="Times New Roman" w:cs="Times New Roman"/>
            <w:i/>
            <w:iCs/>
            <w:color w:val="000000"/>
            <w:sz w:val="24"/>
            <w:szCs w:val="24"/>
          </w:rPr>
          <w:t>"Colby, I cannot work for that company."</w:t>
        </w:r>
      </w:ins>
    </w:p>
    <w:p w14:paraId="69819A5F" w14:textId="77777777" w:rsidR="005F56D3" w:rsidRPr="008057FC" w:rsidRDefault="005F56D3" w:rsidP="000B5256">
      <w:pPr>
        <w:widowControl w:val="0"/>
        <w:spacing w:after="0" w:line="360" w:lineRule="auto"/>
        <w:ind w:firstLine="288"/>
        <w:contextualSpacing/>
        <w:rPr>
          <w:ins w:id="1357" w:author="Author"/>
          <w:rFonts w:ascii="Times New Roman" w:eastAsia="Calibri" w:hAnsi="Times New Roman" w:cs="Times New Roman"/>
          <w:color w:val="000000"/>
          <w:sz w:val="24"/>
          <w:szCs w:val="24"/>
        </w:rPr>
      </w:pPr>
    </w:p>
    <w:p w14:paraId="2C0C1504" w14:textId="77777777" w:rsidR="005F56D3" w:rsidRPr="008057FC" w:rsidRDefault="005F56D3" w:rsidP="000B5256">
      <w:pPr>
        <w:widowControl w:val="0"/>
        <w:spacing w:after="0" w:line="360" w:lineRule="auto"/>
        <w:ind w:firstLine="288"/>
        <w:contextualSpacing/>
        <w:rPr>
          <w:ins w:id="1358" w:author="Author"/>
          <w:rFonts w:ascii="Times New Roman" w:eastAsia="Calibri" w:hAnsi="Times New Roman" w:cs="Times New Roman"/>
          <w:color w:val="000000"/>
          <w:sz w:val="24"/>
          <w:szCs w:val="24"/>
        </w:rPr>
      </w:pPr>
      <w:ins w:id="1359" w:author="Author">
        <w:r w:rsidRPr="008057FC">
          <w:rPr>
            <w:rFonts w:ascii="Times New Roman" w:eastAsia="Calibri" w:hAnsi="Times New Roman" w:cs="Times New Roman"/>
            <w:color w:val="000000"/>
            <w:sz w:val="24"/>
            <w:szCs w:val="24"/>
          </w:rPr>
          <w:t>"Tilly and I will never enter into a contract with them, Jane</w:t>
        </w:r>
      </w:ins>
      <w:r w:rsidRPr="008057FC">
        <w:rPr>
          <w:rFonts w:ascii="Times New Roman" w:eastAsia="Calibri" w:hAnsi="Times New Roman" w:cs="Times New Roman"/>
          <w:color w:val="000000"/>
          <w:sz w:val="24"/>
          <w:szCs w:val="24"/>
        </w:rPr>
        <w:t>, n</w:t>
      </w:r>
      <w:ins w:id="1360" w:author="Author">
        <w:r w:rsidRPr="008057FC">
          <w:rPr>
            <w:rFonts w:ascii="Times New Roman" w:eastAsia="Calibri" w:hAnsi="Times New Roman" w:cs="Times New Roman"/>
            <w:color w:val="000000"/>
            <w:sz w:val="24"/>
            <w:szCs w:val="24"/>
          </w:rPr>
          <w:t xml:space="preserve">ot </w:t>
        </w:r>
        <w:r w:rsidRPr="008057FC">
          <w:rPr>
            <w:rFonts w:ascii="Times New Roman" w:eastAsia="Calibri" w:hAnsi="Times New Roman" w:cs="Times New Roman"/>
            <w:color w:val="000000"/>
            <w:sz w:val="24"/>
            <w:szCs w:val="24"/>
          </w:rPr>
          <w:lastRenderedPageBreak/>
          <w:t xml:space="preserve">after this. We don't do business with mobsters. We have a law firm, Farkas and Lloyd, on </w:t>
        </w:r>
        <w:proofErr w:type="gramStart"/>
        <w:r w:rsidRPr="008057FC">
          <w:rPr>
            <w:rFonts w:ascii="Times New Roman" w:eastAsia="Calibri" w:hAnsi="Times New Roman" w:cs="Times New Roman"/>
            <w:color w:val="000000"/>
            <w:sz w:val="24"/>
            <w:szCs w:val="24"/>
          </w:rPr>
          <w:t>retainer</w:t>
        </w:r>
        <w:proofErr w:type="gramEnd"/>
        <w:r w:rsidRPr="008057FC">
          <w:rPr>
            <w:rFonts w:ascii="Times New Roman" w:eastAsia="Calibri" w:hAnsi="Times New Roman" w:cs="Times New Roman"/>
            <w:color w:val="000000"/>
            <w:sz w:val="24"/>
            <w:szCs w:val="24"/>
          </w:rPr>
          <w:t>. If you want to go to the police, Tilly and I will provide you with any legal representation you need."</w:t>
        </w:r>
      </w:ins>
    </w:p>
    <w:p w14:paraId="668F0082" w14:textId="77777777" w:rsidR="005F56D3" w:rsidRPr="008057FC" w:rsidRDefault="005F56D3" w:rsidP="000B5256">
      <w:pPr>
        <w:widowControl w:val="0"/>
        <w:spacing w:after="0" w:line="360" w:lineRule="auto"/>
        <w:ind w:firstLine="288"/>
        <w:contextualSpacing/>
        <w:rPr>
          <w:ins w:id="1361" w:author="Author"/>
          <w:rFonts w:ascii="Times New Roman" w:eastAsia="Calibri" w:hAnsi="Times New Roman" w:cs="Times New Roman"/>
          <w:color w:val="000000"/>
          <w:sz w:val="24"/>
          <w:szCs w:val="24"/>
        </w:rPr>
      </w:pPr>
    </w:p>
    <w:p w14:paraId="17137510" w14:textId="77777777" w:rsidR="005F56D3" w:rsidRPr="008057FC" w:rsidRDefault="005F56D3" w:rsidP="000B5256">
      <w:pPr>
        <w:widowControl w:val="0"/>
        <w:spacing w:after="0" w:line="360" w:lineRule="auto"/>
        <w:ind w:left="720" w:right="576"/>
        <w:contextualSpacing/>
        <w:rPr>
          <w:ins w:id="1362" w:author="Author"/>
          <w:rFonts w:ascii="Times New Roman" w:eastAsia="Calibri" w:hAnsi="Times New Roman" w:cs="Times New Roman"/>
          <w:i/>
          <w:iCs/>
          <w:color w:val="000000"/>
          <w:sz w:val="24"/>
          <w:szCs w:val="24"/>
        </w:rPr>
      </w:pPr>
      <w:ins w:id="1363" w:author="Author">
        <w:r w:rsidRPr="008057FC">
          <w:rPr>
            <w:rFonts w:ascii="Times New Roman" w:eastAsia="Calibri" w:hAnsi="Times New Roman" w:cs="Times New Roman"/>
            <w:i/>
            <w:iCs/>
            <w:color w:val="000000"/>
            <w:sz w:val="24"/>
            <w:szCs w:val="24"/>
          </w:rPr>
          <w:t>"That would be fruitless, Colby. After my rape, I sought the help of an underground doctor in Chinatown. He treated me, stitched up the lacerations they made on my left breast, and gave me the Morning After pill. As the weeks passed, I did not test positive for an STD or get pregnant. While this was just two years ago, there is no physical evidence of the crime but my mutilation. Taking this to the police will expose me to the mob and guarantee their retribution."</w:t>
        </w:r>
      </w:ins>
    </w:p>
    <w:p w14:paraId="607EA7A0" w14:textId="77777777" w:rsidR="005F56D3" w:rsidRPr="008057FC" w:rsidRDefault="005F56D3" w:rsidP="000B5256">
      <w:pPr>
        <w:widowControl w:val="0"/>
        <w:spacing w:after="0" w:line="360" w:lineRule="auto"/>
        <w:ind w:firstLine="288"/>
        <w:contextualSpacing/>
        <w:rPr>
          <w:ins w:id="1364" w:author="Author"/>
          <w:rFonts w:ascii="Times New Roman" w:eastAsia="Calibri" w:hAnsi="Times New Roman" w:cs="Times New Roman"/>
          <w:color w:val="000000"/>
          <w:sz w:val="24"/>
          <w:szCs w:val="24"/>
        </w:rPr>
      </w:pPr>
    </w:p>
    <w:p w14:paraId="75F18388" w14:textId="77777777" w:rsidR="005F56D3" w:rsidRPr="008057FC" w:rsidRDefault="005F56D3" w:rsidP="000B5256">
      <w:pPr>
        <w:widowControl w:val="0"/>
        <w:spacing w:after="0" w:line="360" w:lineRule="auto"/>
        <w:ind w:firstLine="288"/>
        <w:contextualSpacing/>
        <w:rPr>
          <w:ins w:id="1365" w:author="Author"/>
          <w:rFonts w:ascii="Times New Roman" w:eastAsia="Calibri" w:hAnsi="Times New Roman" w:cs="Times New Roman"/>
          <w:color w:val="000000"/>
          <w:sz w:val="24"/>
          <w:szCs w:val="24"/>
        </w:rPr>
      </w:pPr>
      <w:ins w:id="1366" w:author="Author">
        <w:r w:rsidRPr="008057FC">
          <w:rPr>
            <w:rFonts w:ascii="Times New Roman" w:eastAsia="Calibri" w:hAnsi="Times New Roman" w:cs="Times New Roman"/>
            <w:color w:val="000000"/>
            <w:sz w:val="24"/>
            <w:szCs w:val="24"/>
          </w:rPr>
          <w:t>"Jane, they can't be allowed to get away with this. You deserve justice. That's not all; we now have evidence that a mob runs a top-flight software company. Sure, they may be doing legit</w:t>
        </w:r>
      </w:ins>
      <w:r w:rsidRPr="008057FC">
        <w:rPr>
          <w:rFonts w:ascii="Times New Roman" w:eastAsia="Calibri" w:hAnsi="Times New Roman" w:cs="Times New Roman"/>
          <w:color w:val="000000"/>
          <w:sz w:val="24"/>
          <w:szCs w:val="24"/>
        </w:rPr>
        <w:t>imate</w:t>
      </w:r>
      <w:ins w:id="1367" w:author="Author">
        <w:r w:rsidRPr="008057FC">
          <w:rPr>
            <w:rFonts w:ascii="Times New Roman" w:eastAsia="Calibri" w:hAnsi="Times New Roman" w:cs="Times New Roman"/>
            <w:color w:val="000000"/>
            <w:sz w:val="24"/>
            <w:szCs w:val="24"/>
          </w:rPr>
          <w:t xml:space="preserve"> software projects. What if CCE used all that high-powered talent for nefarious purposes?"</w:t>
        </w:r>
      </w:ins>
    </w:p>
    <w:p w14:paraId="4D4FF383" w14:textId="77777777" w:rsidR="005F56D3" w:rsidRPr="008057FC" w:rsidRDefault="005F56D3" w:rsidP="000B5256">
      <w:pPr>
        <w:widowControl w:val="0"/>
        <w:spacing w:after="0" w:line="360" w:lineRule="auto"/>
        <w:ind w:firstLine="288"/>
        <w:contextualSpacing/>
        <w:rPr>
          <w:ins w:id="1368" w:author="Author"/>
          <w:rFonts w:ascii="Times New Roman" w:eastAsia="Calibri" w:hAnsi="Times New Roman" w:cs="Times New Roman"/>
          <w:i/>
          <w:iCs/>
          <w:color w:val="000000"/>
          <w:sz w:val="24"/>
          <w:szCs w:val="24"/>
        </w:rPr>
      </w:pPr>
    </w:p>
    <w:p w14:paraId="0F3DD337" w14:textId="77777777" w:rsidR="005F56D3" w:rsidRPr="008057FC" w:rsidRDefault="005F56D3" w:rsidP="000B5256">
      <w:pPr>
        <w:widowControl w:val="0"/>
        <w:spacing w:after="0" w:line="360" w:lineRule="auto"/>
        <w:ind w:left="720" w:right="576"/>
        <w:contextualSpacing/>
        <w:rPr>
          <w:ins w:id="1369" w:author="Author"/>
          <w:rFonts w:ascii="Times New Roman" w:eastAsia="Calibri" w:hAnsi="Times New Roman" w:cs="Times New Roman"/>
          <w:i/>
          <w:iCs/>
          <w:color w:val="000000"/>
          <w:sz w:val="24"/>
          <w:szCs w:val="24"/>
        </w:rPr>
      </w:pPr>
      <w:ins w:id="1370" w:author="Author">
        <w:r w:rsidRPr="008057FC">
          <w:rPr>
            <w:rFonts w:ascii="Times New Roman" w:eastAsia="Calibri" w:hAnsi="Times New Roman" w:cs="Times New Roman"/>
            <w:i/>
            <w:iCs/>
            <w:color w:val="000000"/>
            <w:sz w:val="24"/>
            <w:szCs w:val="24"/>
          </w:rPr>
          <w:t>"Colby, I will have to devise some way of getting justice. When I do, I'll sever my relationship with CASE. I will not expose you to any danger, legal or otherwise."</w:t>
        </w:r>
      </w:ins>
    </w:p>
    <w:p w14:paraId="51DCAAAA" w14:textId="77777777" w:rsidR="005F56D3" w:rsidRPr="008057FC" w:rsidRDefault="005F56D3" w:rsidP="000B5256">
      <w:pPr>
        <w:widowControl w:val="0"/>
        <w:spacing w:after="0" w:line="360" w:lineRule="auto"/>
        <w:ind w:firstLine="288"/>
        <w:contextualSpacing/>
        <w:rPr>
          <w:ins w:id="1371" w:author="Author"/>
          <w:rFonts w:ascii="Times New Roman" w:eastAsia="Calibri" w:hAnsi="Times New Roman" w:cs="Times New Roman"/>
          <w:i/>
          <w:iCs/>
          <w:color w:val="000000"/>
          <w:sz w:val="24"/>
          <w:szCs w:val="24"/>
        </w:rPr>
      </w:pPr>
    </w:p>
    <w:p w14:paraId="198C12C1" w14:textId="77777777" w:rsidR="005F56D3" w:rsidRPr="008057FC" w:rsidRDefault="005F56D3" w:rsidP="000B5256">
      <w:pPr>
        <w:widowControl w:val="0"/>
        <w:spacing w:after="0" w:line="360" w:lineRule="auto"/>
        <w:ind w:firstLine="288"/>
        <w:contextualSpacing/>
        <w:rPr>
          <w:ins w:id="1372" w:author="Author"/>
          <w:rFonts w:ascii="Times New Roman" w:eastAsia="Calibri" w:hAnsi="Times New Roman" w:cs="Times New Roman"/>
          <w:color w:val="000000"/>
          <w:sz w:val="24"/>
          <w:szCs w:val="24"/>
        </w:rPr>
      </w:pPr>
      <w:ins w:id="1373" w:author="Author">
        <w:r w:rsidRPr="008057FC">
          <w:rPr>
            <w:rFonts w:ascii="Times New Roman" w:eastAsia="Calibri" w:hAnsi="Times New Roman" w:cs="Times New Roman"/>
            <w:color w:val="000000"/>
            <w:sz w:val="24"/>
            <w:szCs w:val="24"/>
          </w:rPr>
          <w:lastRenderedPageBreak/>
          <w:t xml:space="preserve">Tilly looked at me intently, </w:t>
        </w:r>
      </w:ins>
      <w:r w:rsidRPr="008057FC">
        <w:rPr>
          <w:rFonts w:ascii="Times New Roman" w:eastAsia="Calibri" w:hAnsi="Times New Roman" w:cs="Times New Roman"/>
          <w:color w:val="000000"/>
          <w:sz w:val="24"/>
          <w:szCs w:val="24"/>
        </w:rPr>
        <w:t>her face expressing</w:t>
      </w:r>
      <w:ins w:id="1374" w:author="Author">
        <w:r w:rsidRPr="008057FC">
          <w:rPr>
            <w:rFonts w:ascii="Times New Roman" w:eastAsia="Calibri" w:hAnsi="Times New Roman" w:cs="Times New Roman"/>
            <w:color w:val="000000"/>
            <w:sz w:val="24"/>
            <w:szCs w:val="24"/>
          </w:rPr>
          <w:t xml:space="preserve"> her determination to stand up for something. </w:t>
        </w:r>
      </w:ins>
    </w:p>
    <w:p w14:paraId="2DB8252B" w14:textId="77777777" w:rsidR="005F56D3" w:rsidRPr="008057FC" w:rsidRDefault="005F56D3" w:rsidP="000B5256">
      <w:pPr>
        <w:widowControl w:val="0"/>
        <w:spacing w:after="0" w:line="360" w:lineRule="auto"/>
        <w:ind w:firstLine="288"/>
        <w:contextualSpacing/>
        <w:rPr>
          <w:ins w:id="1375" w:author="Author"/>
          <w:rFonts w:ascii="Times New Roman" w:eastAsia="Calibri" w:hAnsi="Times New Roman" w:cs="Times New Roman"/>
          <w:color w:val="000000"/>
          <w:sz w:val="24"/>
          <w:szCs w:val="24"/>
        </w:rPr>
      </w:pPr>
      <w:ins w:id="1376" w:author="Author">
        <w:r w:rsidRPr="008057FC">
          <w:rPr>
            <w:rFonts w:ascii="Times New Roman" w:eastAsia="Calibri" w:hAnsi="Times New Roman" w:cs="Times New Roman"/>
            <w:color w:val="000000"/>
            <w:sz w:val="24"/>
            <w:szCs w:val="24"/>
          </w:rPr>
          <w:t>"No way, Jane. You stay with us through clear skies and stormy seas. We will protect you in whatever way we can. Maybe it's just legal representation; maybe researching those bastards. Rely on us, Jane. We will help you get back at those criminals."</w:t>
        </w:r>
      </w:ins>
    </w:p>
    <w:p w14:paraId="0C76BF29" w14:textId="77777777" w:rsidR="005F56D3" w:rsidRPr="008057FC" w:rsidRDefault="005F56D3" w:rsidP="000B5256">
      <w:pPr>
        <w:widowControl w:val="0"/>
        <w:spacing w:after="0" w:line="360" w:lineRule="auto"/>
        <w:ind w:firstLine="288"/>
        <w:contextualSpacing/>
        <w:rPr>
          <w:ins w:id="1377" w:author="Author"/>
          <w:rFonts w:ascii="Times New Roman" w:eastAsia="Calibri" w:hAnsi="Times New Roman" w:cs="Times New Roman"/>
          <w:color w:val="000000"/>
          <w:sz w:val="24"/>
          <w:szCs w:val="24"/>
        </w:rPr>
      </w:pPr>
      <w:ins w:id="1378" w:author="Author">
        <w:r w:rsidRPr="008057FC">
          <w:rPr>
            <w:rFonts w:ascii="Times New Roman" w:eastAsia="Calibri" w:hAnsi="Times New Roman" w:cs="Times New Roman"/>
            <w:color w:val="000000"/>
            <w:sz w:val="24"/>
            <w:szCs w:val="24"/>
          </w:rPr>
          <w:t>I leaned back as the Tesla moved east on the Eisenhower Expressway. I stared at the industrial areas passing by, thinki</w:t>
        </w:r>
      </w:ins>
      <w:r w:rsidRPr="008057FC">
        <w:rPr>
          <w:rFonts w:ascii="Times New Roman" w:eastAsia="Calibri" w:hAnsi="Times New Roman" w:cs="Times New Roman"/>
          <w:color w:val="000000"/>
          <w:sz w:val="24"/>
          <w:szCs w:val="24"/>
        </w:rPr>
        <w:t>ng.</w:t>
      </w:r>
    </w:p>
    <w:p w14:paraId="429047E2" w14:textId="77777777" w:rsidR="005F56D3" w:rsidRPr="008057FC" w:rsidRDefault="005F56D3" w:rsidP="000B5256">
      <w:pPr>
        <w:widowControl w:val="0"/>
        <w:spacing w:after="0" w:line="360" w:lineRule="auto"/>
        <w:ind w:firstLine="288"/>
        <w:contextualSpacing/>
        <w:rPr>
          <w:ins w:id="1379" w:author="Author"/>
          <w:rFonts w:ascii="Times New Roman" w:eastAsia="Calibri" w:hAnsi="Times New Roman" w:cs="Times New Roman"/>
          <w:i/>
          <w:iCs/>
          <w:color w:val="000000"/>
          <w:sz w:val="24"/>
          <w:szCs w:val="24"/>
        </w:rPr>
      </w:pPr>
    </w:p>
    <w:p w14:paraId="34228796" w14:textId="77777777" w:rsidR="005F56D3" w:rsidRPr="008057FC" w:rsidRDefault="005F56D3" w:rsidP="000B5256">
      <w:pPr>
        <w:widowControl w:val="0"/>
        <w:spacing w:after="0" w:line="360" w:lineRule="auto"/>
        <w:ind w:left="720" w:right="576"/>
        <w:contextualSpacing/>
        <w:rPr>
          <w:rFonts w:ascii="Times New Roman" w:eastAsia="Calibri" w:hAnsi="Times New Roman" w:cs="Times New Roman"/>
          <w:i/>
          <w:iCs/>
          <w:color w:val="000000"/>
          <w:sz w:val="24"/>
          <w:szCs w:val="24"/>
        </w:rPr>
      </w:pPr>
      <w:ins w:id="1380" w:author="Author">
        <w:r w:rsidRPr="008057FC">
          <w:rPr>
            <w:rFonts w:ascii="Times New Roman" w:eastAsia="Calibri" w:hAnsi="Times New Roman" w:cs="Times New Roman"/>
            <w:i/>
            <w:iCs/>
            <w:color w:val="000000"/>
            <w:sz w:val="24"/>
            <w:szCs w:val="24"/>
          </w:rPr>
          <w:t>"It's time to start fighting back."</w:t>
        </w:r>
      </w:ins>
    </w:p>
    <w:p w14:paraId="2BB86135" w14:textId="77777777" w:rsidR="005F56D3" w:rsidRPr="008057FC" w:rsidRDefault="005F56D3" w:rsidP="000B5256">
      <w:pPr>
        <w:widowControl w:val="0"/>
        <w:spacing w:after="0" w:line="360" w:lineRule="auto"/>
        <w:ind w:left="720" w:right="576"/>
        <w:contextualSpacing/>
        <w:rPr>
          <w:rFonts w:ascii="Times New Roman" w:eastAsia="Calibri" w:hAnsi="Times New Roman" w:cs="Times New Roman"/>
          <w:i/>
          <w:iCs/>
          <w:color w:val="000000"/>
          <w:sz w:val="24"/>
          <w:szCs w:val="24"/>
        </w:rPr>
        <w:sectPr w:rsidR="005F56D3" w:rsidRPr="008057FC" w:rsidSect="009823E9">
          <w:type w:val="oddPage"/>
          <w:pgSz w:w="8640" w:h="12960" w:code="158"/>
          <w:pgMar w:top="720" w:right="720" w:bottom="720" w:left="720" w:header="720" w:footer="720" w:gutter="720"/>
          <w:cols w:space="720"/>
          <w:titlePg/>
          <w:docGrid w:linePitch="360"/>
        </w:sectPr>
      </w:pPr>
    </w:p>
    <w:p w14:paraId="5B75EE51" w14:textId="77777777" w:rsidR="005F56D3" w:rsidRPr="008057FC" w:rsidRDefault="005F56D3" w:rsidP="008057FC">
      <w:pPr>
        <w:pStyle w:val="ASubheadLevel1"/>
        <w:rPr>
          <w:ins w:id="1381" w:author="Author"/>
        </w:rPr>
      </w:pPr>
      <w:bookmarkStart w:id="1382" w:name="_Toc161431612"/>
      <w:bookmarkStart w:id="1383" w:name="_Toc192445606"/>
      <w:ins w:id="1384" w:author="Author">
        <w:r w:rsidRPr="008057FC">
          <w:lastRenderedPageBreak/>
          <w:t>Fighting Back</w:t>
        </w:r>
        <w:bookmarkEnd w:id="1382"/>
        <w:bookmarkEnd w:id="1383"/>
      </w:ins>
    </w:p>
    <w:p w14:paraId="56447EE1" w14:textId="77777777" w:rsidR="005F56D3" w:rsidRPr="008057FC" w:rsidRDefault="005F56D3" w:rsidP="000B5256">
      <w:pPr>
        <w:pStyle w:val="BodyNormal"/>
        <w:spacing w:line="360" w:lineRule="auto"/>
        <w:rPr>
          <w:ins w:id="1385" w:author="Author"/>
          <w:rFonts w:ascii="Times New Roman" w:hAnsi="Times New Roman" w:cs="Times New Roman"/>
          <w:sz w:val="24"/>
          <w:szCs w:val="24"/>
        </w:rPr>
      </w:pPr>
      <w:ins w:id="1386" w:author="Author">
        <w:r w:rsidRPr="008057FC">
          <w:rPr>
            <w:rFonts w:ascii="Times New Roman" w:hAnsi="Times New Roman" w:cs="Times New Roman"/>
            <w:sz w:val="24"/>
            <w:szCs w:val="24"/>
          </w:rPr>
          <w:t xml:space="preserve">I accessed the Chicago Cyber Engineering (CCE) website when I got home. Perusing the Management section, I was shocked that the co-owner with Dr. Lewis Morton was a man named Imer Bisha. My heart sank to the pit of my stomach as I stared at his photograph. </w:t>
        </w:r>
      </w:ins>
      <w:r w:rsidRPr="008057FC">
        <w:rPr>
          <w:rFonts w:ascii="Times New Roman" w:hAnsi="Times New Roman" w:cs="Times New Roman"/>
          <w:sz w:val="24"/>
          <w:szCs w:val="24"/>
        </w:rPr>
        <w:t>The man who raped and mutilated me was smiling in a tailored business suit</w:t>
      </w:r>
      <w:ins w:id="1387" w:author="Author">
        <w:r w:rsidRPr="008057FC">
          <w:rPr>
            <w:rFonts w:ascii="Times New Roman" w:hAnsi="Times New Roman" w:cs="Times New Roman"/>
            <w:sz w:val="24"/>
            <w:szCs w:val="24"/>
          </w:rPr>
          <w:t xml:space="preserve">. How could this be? Looking at the other managers, all with advanced degrees, Yilka Kartallozi was not listed as an employee. Yet I saw him enter the building, bypass security, and enter the elevator. Then it dawned on me this was indeed an organized crime front company, an Albanian mafia den of iniquity. </w:t>
        </w:r>
      </w:ins>
    </w:p>
    <w:p w14:paraId="1CC45555" w14:textId="77777777" w:rsidR="005F56D3" w:rsidRPr="008057FC" w:rsidRDefault="005F56D3" w:rsidP="000B5256">
      <w:pPr>
        <w:pStyle w:val="BodyNormal"/>
        <w:spacing w:line="360" w:lineRule="auto"/>
        <w:rPr>
          <w:ins w:id="1388" w:author="Author"/>
          <w:rFonts w:ascii="Times New Roman" w:hAnsi="Times New Roman" w:cs="Times New Roman"/>
          <w:sz w:val="24"/>
          <w:szCs w:val="24"/>
        </w:rPr>
      </w:pPr>
      <w:ins w:id="1389" w:author="Author">
        <w:r w:rsidRPr="008057FC">
          <w:rPr>
            <w:rFonts w:ascii="Times New Roman" w:hAnsi="Times New Roman" w:cs="Times New Roman"/>
            <w:sz w:val="24"/>
            <w:szCs w:val="24"/>
          </w:rPr>
          <w:t>Searching the Chicago news sources for articles about Bisha, I found that Bisha and his wife, Lendina, were portrayed as model citizens. They founded the Ship of Hope Home for Battered Women and Teenaged Runaways and received city funding to operate it. I remembered that the State Institution for Intellectually Disabled Children had arranged for me to go to the Ship of Hope upon my release. My decision to ignore that recommendation was, in hindsight, prescient.</w:t>
        </w:r>
      </w:ins>
    </w:p>
    <w:p w14:paraId="330A5E51" w14:textId="77777777" w:rsidR="005F56D3" w:rsidRPr="008057FC" w:rsidRDefault="005F56D3" w:rsidP="000B5256">
      <w:pPr>
        <w:pStyle w:val="BodyNormal"/>
        <w:spacing w:line="360" w:lineRule="auto"/>
        <w:rPr>
          <w:ins w:id="1390" w:author="Author"/>
          <w:rFonts w:ascii="Times New Roman" w:hAnsi="Times New Roman" w:cs="Times New Roman"/>
          <w:sz w:val="24"/>
          <w:szCs w:val="24"/>
        </w:rPr>
      </w:pPr>
      <w:ins w:id="1391" w:author="Author">
        <w:r w:rsidRPr="008057FC">
          <w:rPr>
            <w:rFonts w:ascii="Times New Roman" w:hAnsi="Times New Roman" w:cs="Times New Roman"/>
            <w:sz w:val="24"/>
            <w:szCs w:val="24"/>
          </w:rPr>
          <w:t xml:space="preserve">One reporter inquired about Bisha’s father, </w:t>
        </w:r>
      </w:ins>
      <w:r w:rsidRPr="008057FC">
        <w:rPr>
          <w:rFonts w:ascii="Times New Roman" w:hAnsi="Times New Roman" w:cs="Times New Roman"/>
          <w:sz w:val="24"/>
          <w:szCs w:val="24"/>
        </w:rPr>
        <w:t xml:space="preserve">who was </w:t>
      </w:r>
      <w:ins w:id="1392" w:author="Author">
        <w:r w:rsidRPr="008057FC">
          <w:rPr>
            <w:rFonts w:ascii="Times New Roman" w:hAnsi="Times New Roman" w:cs="Times New Roman"/>
            <w:sz w:val="24"/>
            <w:szCs w:val="24"/>
          </w:rPr>
          <w:t>serving a life sentence on a RICO charge. Bisha said an aunt raised him after his mother died, and he had no contact with his father. Suspiciously, Lendina claimed that her father left when she was a toddler. I wasn’t buying any of that.</w:t>
        </w:r>
      </w:ins>
    </w:p>
    <w:p w14:paraId="2FD12B5C" w14:textId="77777777" w:rsidR="005F56D3" w:rsidRPr="008057FC" w:rsidRDefault="005F56D3" w:rsidP="000B5256">
      <w:pPr>
        <w:pStyle w:val="BodyNormal"/>
        <w:spacing w:line="360" w:lineRule="auto"/>
        <w:rPr>
          <w:ins w:id="1393" w:author="Author"/>
          <w:rFonts w:ascii="Times New Roman" w:hAnsi="Times New Roman" w:cs="Times New Roman"/>
          <w:sz w:val="24"/>
          <w:szCs w:val="24"/>
        </w:rPr>
      </w:pPr>
      <w:ins w:id="1394" w:author="Author">
        <w:r w:rsidRPr="008057FC">
          <w:rPr>
            <w:rFonts w:ascii="Times New Roman" w:hAnsi="Times New Roman" w:cs="Times New Roman"/>
            <w:sz w:val="24"/>
            <w:szCs w:val="24"/>
          </w:rPr>
          <w:t xml:space="preserve">To fight back, I had to be a ghost. If someone snapped a </w:t>
        </w:r>
        <w:r w:rsidRPr="008057FC">
          <w:rPr>
            <w:rFonts w:ascii="Times New Roman" w:hAnsi="Times New Roman" w:cs="Times New Roman"/>
            <w:sz w:val="24"/>
            <w:szCs w:val="24"/>
          </w:rPr>
          <w:lastRenderedPageBreak/>
          <w:t>photograph of me, I wanted no images of me on state, federal, and Interpol databases. The same goes for any fingerprint data. To do this, I broke into FBI and CIA mainframes in Washington and Langley and used their facial database tools to look for my name and photograph. Fortunately, there weren’t many images listed under Jane Doe 413. I deleted all data and backups from every facial and fingerprint database the FBI could access. I couldn’t delete photos saved to thumb drives and obsolete CDROMs, but chances were slight that someone would look there. I followed up with similar scrubbing of the Chicago and Illinois State Police databases.</w:t>
        </w:r>
      </w:ins>
    </w:p>
    <w:p w14:paraId="06792B69" w14:textId="77777777" w:rsidR="005F56D3" w:rsidRPr="008057FC" w:rsidRDefault="005F56D3" w:rsidP="000B5256">
      <w:pPr>
        <w:pStyle w:val="BodyNormal"/>
        <w:spacing w:line="360" w:lineRule="auto"/>
        <w:rPr>
          <w:ins w:id="1395" w:author="Author"/>
          <w:rFonts w:ascii="Times New Roman" w:eastAsia="Calibri" w:hAnsi="Times New Roman" w:cs="Times New Roman"/>
          <w:color w:val="000000"/>
          <w:sz w:val="24"/>
          <w:szCs w:val="24"/>
        </w:rPr>
      </w:pPr>
      <w:ins w:id="1396" w:author="Author">
        <w:r w:rsidRPr="008057FC">
          <w:rPr>
            <w:rFonts w:ascii="Times New Roman" w:hAnsi="Times New Roman" w:cs="Times New Roman"/>
            <w:sz w:val="24"/>
            <w:szCs w:val="24"/>
          </w:rPr>
          <w:t xml:space="preserve">I </w:t>
        </w:r>
      </w:ins>
      <w:r w:rsidRPr="008057FC">
        <w:rPr>
          <w:rFonts w:ascii="Times New Roman" w:hAnsi="Times New Roman" w:cs="Times New Roman"/>
          <w:sz w:val="24"/>
          <w:szCs w:val="24"/>
        </w:rPr>
        <w:t>penetrated</w:t>
      </w:r>
      <w:ins w:id="1397" w:author="Author">
        <w:r w:rsidRPr="008057FC">
          <w:rPr>
            <w:rFonts w:ascii="Times New Roman" w:hAnsi="Times New Roman" w:cs="Times New Roman"/>
            <w:sz w:val="24"/>
            <w:szCs w:val="24"/>
          </w:rPr>
          <w:t xml:space="preserve"> the computer systems of the Chicago Child Protective Services, the </w:t>
        </w:r>
        <w:r w:rsidRPr="008057FC">
          <w:rPr>
            <w:rFonts w:ascii="Times New Roman" w:eastAsia="Calibri" w:hAnsi="Times New Roman" w:cs="Times New Roman"/>
            <w:color w:val="000000"/>
            <w:sz w:val="24"/>
            <w:szCs w:val="24"/>
          </w:rPr>
          <w:t>Alden School for the Deaf</w:t>
        </w:r>
        <w:r w:rsidRPr="008057FC">
          <w:rPr>
            <w:rFonts w:ascii="Times New Roman" w:hAnsi="Times New Roman" w:cs="Times New Roman"/>
            <w:sz w:val="24"/>
            <w:szCs w:val="24"/>
          </w:rPr>
          <w:t xml:space="preserve">, and the </w:t>
        </w:r>
        <w:r w:rsidRPr="008057FC">
          <w:rPr>
            <w:rFonts w:ascii="Times New Roman" w:eastAsia="Calibri" w:hAnsi="Times New Roman" w:cs="Times New Roman"/>
            <w:color w:val="000000"/>
            <w:sz w:val="24"/>
            <w:szCs w:val="24"/>
          </w:rPr>
          <w:t xml:space="preserve">State Institution for Intellectually Disabled Children. I copied and then </w:t>
        </w:r>
      </w:ins>
      <w:r w:rsidRPr="008057FC">
        <w:rPr>
          <w:rFonts w:ascii="Times New Roman" w:eastAsia="Calibri" w:hAnsi="Times New Roman" w:cs="Times New Roman"/>
          <w:color w:val="000000"/>
          <w:sz w:val="24"/>
          <w:szCs w:val="24"/>
        </w:rPr>
        <w:t>removed</w:t>
      </w:r>
      <w:ins w:id="1398" w:author="Author">
        <w:r w:rsidRPr="008057FC">
          <w:rPr>
            <w:rFonts w:ascii="Times New Roman" w:eastAsia="Calibri" w:hAnsi="Times New Roman" w:cs="Times New Roman"/>
            <w:color w:val="000000"/>
            <w:sz w:val="24"/>
            <w:szCs w:val="24"/>
          </w:rPr>
          <w:t xml:space="preserve"> all digital records about myself. Sometimes, I had to </w:t>
        </w:r>
      </w:ins>
      <w:r w:rsidRPr="008057FC">
        <w:rPr>
          <w:rFonts w:ascii="Times New Roman" w:eastAsia="Calibri" w:hAnsi="Times New Roman" w:cs="Times New Roman"/>
          <w:color w:val="000000"/>
          <w:sz w:val="24"/>
          <w:szCs w:val="24"/>
        </w:rPr>
        <w:t>drop</w:t>
      </w:r>
      <w:ins w:id="1399" w:author="Author">
        <w:r w:rsidRPr="008057FC">
          <w:rPr>
            <w:rFonts w:ascii="Times New Roman" w:eastAsia="Calibri" w:hAnsi="Times New Roman" w:cs="Times New Roman"/>
            <w:color w:val="000000"/>
            <w:sz w:val="24"/>
            <w:szCs w:val="24"/>
          </w:rPr>
          <w:t xml:space="preserve"> my name from a list of students and then adjust the number of students accordingly. I did this work from my home in Chinatown.</w:t>
        </w:r>
      </w:ins>
    </w:p>
    <w:p w14:paraId="71831D74" w14:textId="77777777" w:rsidR="005F56D3" w:rsidRPr="008057FC" w:rsidRDefault="005F56D3" w:rsidP="000B5256">
      <w:pPr>
        <w:pStyle w:val="BodyNormal"/>
        <w:spacing w:line="360" w:lineRule="auto"/>
        <w:rPr>
          <w:ins w:id="1400" w:author="Author"/>
          <w:rFonts w:ascii="Times New Roman" w:eastAsia="Calibri" w:hAnsi="Times New Roman" w:cs="Times New Roman"/>
          <w:color w:val="000000"/>
          <w:sz w:val="24"/>
          <w:szCs w:val="24"/>
        </w:rPr>
      </w:pPr>
      <w:ins w:id="1401" w:author="Author">
        <w:r w:rsidRPr="008057FC">
          <w:rPr>
            <w:rFonts w:ascii="Times New Roman" w:eastAsia="Calibri" w:hAnsi="Times New Roman" w:cs="Times New Roman"/>
            <w:color w:val="000000"/>
            <w:sz w:val="24"/>
            <w:szCs w:val="24"/>
          </w:rPr>
          <w:t xml:space="preserve">To </w:t>
        </w:r>
        <w:proofErr w:type="gramStart"/>
        <w:r w:rsidRPr="008057FC">
          <w:rPr>
            <w:rFonts w:ascii="Times New Roman" w:eastAsia="Calibri" w:hAnsi="Times New Roman" w:cs="Times New Roman"/>
            <w:color w:val="000000"/>
            <w:sz w:val="24"/>
            <w:szCs w:val="24"/>
          </w:rPr>
          <w:t>excise</w:t>
        </w:r>
        <w:proofErr w:type="gramEnd"/>
        <w:r w:rsidRPr="008057FC">
          <w:rPr>
            <w:rFonts w:ascii="Times New Roman" w:eastAsia="Calibri" w:hAnsi="Times New Roman" w:cs="Times New Roman"/>
            <w:color w:val="000000"/>
            <w:sz w:val="24"/>
            <w:szCs w:val="24"/>
          </w:rPr>
          <w:t xml:space="preserve"> all paper documentation about myself, I embarked on a two-month campaign of breaking and entering. I had previously trained myself to be </w:t>
        </w:r>
      </w:ins>
      <w:r w:rsidRPr="008057FC">
        <w:rPr>
          <w:rFonts w:ascii="Times New Roman" w:eastAsia="Calibri" w:hAnsi="Times New Roman" w:cs="Times New Roman"/>
          <w:color w:val="000000"/>
          <w:sz w:val="24"/>
          <w:szCs w:val="24"/>
        </w:rPr>
        <w:t>an expert</w:t>
      </w:r>
      <w:ins w:id="1402" w:author="Author">
        <w:r w:rsidRPr="008057FC">
          <w:rPr>
            <w:rFonts w:ascii="Times New Roman" w:eastAsia="Calibri" w:hAnsi="Times New Roman" w:cs="Times New Roman"/>
            <w:color w:val="000000"/>
            <w:sz w:val="24"/>
            <w:szCs w:val="24"/>
          </w:rPr>
          <w:t xml:space="preserve"> lockpicker. For those facilities that employed swipe cards, I broke into their computers and made a clone of a card used by a female employee. The swipe cards and the equipment to program their chips are readily available on the Internet, so I made perfectly acceptable swipe cards in my apartment in Chinatown.</w:t>
        </w:r>
      </w:ins>
    </w:p>
    <w:p w14:paraId="4E0DE1D4" w14:textId="77777777" w:rsidR="005F56D3" w:rsidRPr="008057FC" w:rsidRDefault="005F56D3" w:rsidP="000B5256">
      <w:pPr>
        <w:pStyle w:val="BodyNormal"/>
        <w:spacing w:line="360" w:lineRule="auto"/>
        <w:rPr>
          <w:ins w:id="1403" w:author="Author"/>
          <w:rFonts w:ascii="Times New Roman" w:eastAsia="Calibri" w:hAnsi="Times New Roman" w:cs="Times New Roman"/>
          <w:color w:val="000000"/>
          <w:sz w:val="24"/>
          <w:szCs w:val="24"/>
        </w:rPr>
      </w:pPr>
      <w:ins w:id="1404" w:author="Author">
        <w:r w:rsidRPr="008057FC">
          <w:rPr>
            <w:rFonts w:ascii="Times New Roman" w:eastAsia="Calibri" w:hAnsi="Times New Roman" w:cs="Times New Roman"/>
            <w:color w:val="000000"/>
            <w:sz w:val="24"/>
            <w:szCs w:val="24"/>
          </w:rPr>
          <w:t xml:space="preserve">The best way to enter the facilities with paper records of me (the hospital where I was born, Child Protective Services, and the </w:t>
        </w:r>
        <w:r w:rsidRPr="008057FC">
          <w:rPr>
            <w:rFonts w:ascii="Times New Roman" w:eastAsia="Calibri" w:hAnsi="Times New Roman" w:cs="Times New Roman"/>
            <w:color w:val="000000"/>
            <w:sz w:val="24"/>
            <w:szCs w:val="24"/>
          </w:rPr>
          <w:lastRenderedPageBreak/>
          <w:t xml:space="preserve">Institutions where I lived) was to disguise myself as a service technician for AT&amp;T Communications, the principal Internet Service Provider in Chicago. To that end, I </w:t>
        </w:r>
      </w:ins>
      <w:r w:rsidRPr="008057FC">
        <w:rPr>
          <w:rFonts w:ascii="Times New Roman" w:eastAsia="Calibri" w:hAnsi="Times New Roman" w:cs="Times New Roman"/>
          <w:color w:val="000000"/>
          <w:sz w:val="24"/>
          <w:szCs w:val="24"/>
        </w:rPr>
        <w:t>bought</w:t>
      </w:r>
      <w:ins w:id="1405" w:author="Author">
        <w:r w:rsidRPr="008057FC">
          <w:rPr>
            <w:rFonts w:ascii="Times New Roman" w:eastAsia="Calibri" w:hAnsi="Times New Roman" w:cs="Times New Roman"/>
            <w:color w:val="000000"/>
            <w:sz w:val="24"/>
            <w:szCs w:val="24"/>
          </w:rPr>
          <w:t xml:space="preserve"> a new computerized sewing machine and used it to create </w:t>
        </w:r>
        <w:proofErr w:type="gramStart"/>
        <w:r w:rsidRPr="008057FC">
          <w:rPr>
            <w:rFonts w:ascii="Times New Roman" w:eastAsia="Calibri" w:hAnsi="Times New Roman" w:cs="Times New Roman"/>
            <w:color w:val="000000"/>
            <w:sz w:val="24"/>
            <w:szCs w:val="24"/>
          </w:rPr>
          <w:t>the appliques</w:t>
        </w:r>
        <w:proofErr w:type="gramEnd"/>
        <w:r w:rsidRPr="008057FC">
          <w:rPr>
            <w:rFonts w:ascii="Times New Roman" w:eastAsia="Calibri" w:hAnsi="Times New Roman" w:cs="Times New Roman"/>
            <w:color w:val="000000"/>
            <w:sz w:val="24"/>
            <w:szCs w:val="24"/>
          </w:rPr>
          <w:t xml:space="preserve"> for the AT&amp;T Comms uniform. The uniforms with the correct sizes and colors were also available on</w:t>
        </w:r>
      </w:ins>
      <w:r w:rsidRPr="008057FC">
        <w:rPr>
          <w:rFonts w:ascii="Times New Roman" w:eastAsia="Calibri" w:hAnsi="Times New Roman" w:cs="Times New Roman"/>
          <w:color w:val="000000"/>
          <w:sz w:val="24"/>
          <w:szCs w:val="24"/>
        </w:rPr>
        <w:t>line</w:t>
      </w:r>
      <w:ins w:id="1406" w:author="Author">
        <w:r w:rsidRPr="008057FC">
          <w:rPr>
            <w:rFonts w:ascii="Times New Roman" w:eastAsia="Calibri" w:hAnsi="Times New Roman" w:cs="Times New Roman"/>
            <w:color w:val="000000"/>
            <w:sz w:val="24"/>
            <w:szCs w:val="24"/>
          </w:rPr>
          <w:t>. I used a Post Office box in Chinatown rented under a fake name for all my Internet purchases.</w:t>
        </w:r>
      </w:ins>
    </w:p>
    <w:p w14:paraId="059D5112" w14:textId="77777777" w:rsidR="005F56D3" w:rsidRPr="008057FC" w:rsidRDefault="005F56D3" w:rsidP="000B5256">
      <w:pPr>
        <w:pStyle w:val="BodyNormal"/>
        <w:spacing w:line="360" w:lineRule="auto"/>
        <w:rPr>
          <w:ins w:id="1407" w:author="Author"/>
          <w:rFonts w:ascii="Times New Roman" w:eastAsia="Calibri" w:hAnsi="Times New Roman" w:cs="Times New Roman"/>
          <w:color w:val="000000"/>
          <w:sz w:val="24"/>
          <w:szCs w:val="24"/>
        </w:rPr>
      </w:pPr>
      <w:ins w:id="1408" w:author="Author">
        <w:r w:rsidRPr="008057FC">
          <w:rPr>
            <w:rFonts w:ascii="Times New Roman" w:eastAsia="Calibri" w:hAnsi="Times New Roman" w:cs="Times New Roman"/>
            <w:color w:val="000000"/>
            <w:sz w:val="24"/>
            <w:szCs w:val="24"/>
          </w:rPr>
          <w:t>It only required four weeks to find and remove all paper documentation concerning myself from City Hall, the hospital where I was born, and the institutions that housed me. The Alden School for the Deaf and the State Institution for Intellectually Disabled Children were 3 a.m. burglaries when the staff was asleep. My familiarity with the grounds and entrances was crucial to getting in and out without detection.</w:t>
        </w:r>
      </w:ins>
    </w:p>
    <w:p w14:paraId="7F3BC4DA" w14:textId="77777777" w:rsidR="005F56D3" w:rsidRPr="008057FC" w:rsidRDefault="005F56D3" w:rsidP="000B5256">
      <w:pPr>
        <w:pStyle w:val="BodyNormal"/>
        <w:spacing w:line="360" w:lineRule="auto"/>
        <w:rPr>
          <w:ins w:id="1409" w:author="Author"/>
          <w:rFonts w:ascii="Times New Roman" w:eastAsia="Calibri" w:hAnsi="Times New Roman" w:cs="Times New Roman"/>
          <w:color w:val="000000"/>
          <w:sz w:val="24"/>
          <w:szCs w:val="24"/>
        </w:rPr>
      </w:pPr>
      <w:ins w:id="1410" w:author="Author">
        <w:r w:rsidRPr="008057FC">
          <w:rPr>
            <w:rFonts w:ascii="Times New Roman" w:eastAsia="Calibri" w:hAnsi="Times New Roman" w:cs="Times New Roman"/>
            <w:color w:val="000000"/>
            <w:sz w:val="24"/>
            <w:szCs w:val="24"/>
          </w:rPr>
          <w:t xml:space="preserve">I was only challenged once in the City Hall basement, looking for my CPS records. A staff employee </w:t>
        </w:r>
        <w:proofErr w:type="gramStart"/>
        <w:r w:rsidRPr="008057FC">
          <w:rPr>
            <w:rFonts w:ascii="Times New Roman" w:eastAsia="Calibri" w:hAnsi="Times New Roman" w:cs="Times New Roman"/>
            <w:color w:val="000000"/>
            <w:sz w:val="24"/>
            <w:szCs w:val="24"/>
          </w:rPr>
          <w:t>inquired</w:t>
        </w:r>
        <w:proofErr w:type="gramEnd"/>
        <w:r w:rsidRPr="008057FC">
          <w:rPr>
            <w:rFonts w:ascii="Times New Roman" w:eastAsia="Calibri" w:hAnsi="Times New Roman" w:cs="Times New Roman"/>
            <w:color w:val="000000"/>
            <w:sz w:val="24"/>
            <w:szCs w:val="24"/>
          </w:rPr>
          <w:t xml:space="preserve"> why I was there. I used my smartphone to explain that I was recovering from laryngitis, and my doctor wanted me to refrain from speaking for a week. Using my text-to-voice app, I also explained that I was checking WiFi levels in the building. Showing </w:t>
        </w:r>
        <w:proofErr w:type="gramStart"/>
        <w:r w:rsidRPr="008057FC">
          <w:rPr>
            <w:rFonts w:ascii="Times New Roman" w:eastAsia="Calibri" w:hAnsi="Times New Roman" w:cs="Times New Roman"/>
            <w:color w:val="000000"/>
            <w:sz w:val="24"/>
            <w:szCs w:val="24"/>
          </w:rPr>
          <w:t>them</w:t>
        </w:r>
        <w:proofErr w:type="gramEnd"/>
        <w:r w:rsidRPr="008057FC">
          <w:rPr>
            <w:rFonts w:ascii="Times New Roman" w:eastAsia="Calibri" w:hAnsi="Times New Roman" w:cs="Times New Roman"/>
            <w:color w:val="000000"/>
            <w:sz w:val="24"/>
            <w:szCs w:val="24"/>
          </w:rPr>
          <w:t xml:space="preserve"> my digital oscilloscope did the trick; the employee smiled and suggested I carry on.</w:t>
        </w:r>
      </w:ins>
    </w:p>
    <w:p w14:paraId="32FBCA92" w14:textId="77777777" w:rsidR="005F56D3" w:rsidRPr="008057FC" w:rsidRDefault="005F56D3" w:rsidP="000B5256">
      <w:pPr>
        <w:pStyle w:val="BodyNormal"/>
        <w:spacing w:line="360" w:lineRule="auto"/>
        <w:rPr>
          <w:rFonts w:ascii="Times New Roman" w:hAnsi="Times New Roman" w:cs="Times New Roman"/>
          <w:sz w:val="24"/>
          <w:szCs w:val="24"/>
        </w:rPr>
      </w:pPr>
      <w:ins w:id="1411" w:author="Author">
        <w:r w:rsidRPr="008057FC">
          <w:rPr>
            <w:rFonts w:ascii="Times New Roman" w:hAnsi="Times New Roman" w:cs="Times New Roman"/>
            <w:sz w:val="24"/>
            <w:szCs w:val="24"/>
          </w:rPr>
          <w:t xml:space="preserve">I needed a way to get around Chicago without being tracked, so I </w:t>
        </w:r>
      </w:ins>
      <w:r w:rsidRPr="008057FC">
        <w:rPr>
          <w:rFonts w:ascii="Times New Roman" w:hAnsi="Times New Roman" w:cs="Times New Roman"/>
          <w:sz w:val="24"/>
          <w:szCs w:val="24"/>
        </w:rPr>
        <w:t>found</w:t>
      </w:r>
      <w:ins w:id="1412" w:author="Author">
        <w:r w:rsidRPr="008057FC">
          <w:rPr>
            <w:rFonts w:ascii="Times New Roman" w:hAnsi="Times New Roman" w:cs="Times New Roman"/>
            <w:sz w:val="24"/>
            <w:szCs w:val="24"/>
          </w:rPr>
          <w:t xml:space="preserve"> the Internet address for the Tesla dealership in Chicago and penetrated their computers. Fortunately, they used a network of </w:t>
        </w:r>
        <w:r w:rsidRPr="008057FC">
          <w:rPr>
            <w:rFonts w:ascii="Times New Roman" w:eastAsia="Calibri" w:hAnsi="Times New Roman" w:cs="Times New Roman"/>
            <w:color w:val="000000"/>
            <w:sz w:val="24"/>
            <w:szCs w:val="24"/>
          </w:rPr>
          <w:t xml:space="preserve">Dell Galaxy Plus supercomputer systems, just like my </w:t>
        </w:r>
        <w:proofErr w:type="gramStart"/>
        <w:r w:rsidRPr="008057FC">
          <w:rPr>
            <w:rFonts w:ascii="Times New Roman" w:eastAsia="Calibri" w:hAnsi="Times New Roman" w:cs="Times New Roman"/>
            <w:color w:val="000000"/>
            <w:sz w:val="24"/>
            <w:szCs w:val="24"/>
          </w:rPr>
          <w:t>rig</w:t>
        </w:r>
        <w:proofErr w:type="gramEnd"/>
        <w:r w:rsidRPr="008057FC">
          <w:rPr>
            <w:rFonts w:ascii="Times New Roman" w:eastAsia="Calibri" w:hAnsi="Times New Roman" w:cs="Times New Roman"/>
            <w:color w:val="000000"/>
            <w:sz w:val="24"/>
            <w:szCs w:val="24"/>
          </w:rPr>
          <w:t xml:space="preserve">. I found </w:t>
        </w:r>
        <w:r w:rsidRPr="008057FC">
          <w:rPr>
            <w:rFonts w:ascii="Times New Roman" w:eastAsia="Calibri" w:hAnsi="Times New Roman" w:cs="Times New Roman"/>
            <w:color w:val="000000"/>
            <w:sz w:val="24"/>
            <w:szCs w:val="24"/>
          </w:rPr>
          <w:lastRenderedPageBreak/>
          <w:t xml:space="preserve">the Maintenance Manager’s machine, planted my software, and quickly found a maintenance app and manuals describing its operation. Fortunately for me, the Maintenance Manager’s desktop supercomputer was always left on, even after hours. His maintenance app enabled me to request a Tesla vehicle, program its destination, and </w:t>
        </w:r>
      </w:ins>
      <w:r w:rsidRPr="008057FC">
        <w:rPr>
          <w:rFonts w:ascii="Times New Roman" w:eastAsia="Calibri" w:hAnsi="Times New Roman" w:cs="Times New Roman"/>
          <w:color w:val="000000"/>
          <w:sz w:val="24"/>
          <w:szCs w:val="24"/>
        </w:rPr>
        <w:t>remove</w:t>
      </w:r>
      <w:ins w:id="1413" w:author="Author">
        <w:r w:rsidRPr="008057FC">
          <w:rPr>
            <w:rFonts w:ascii="Times New Roman" w:eastAsia="Calibri" w:hAnsi="Times New Roman" w:cs="Times New Roman"/>
            <w:color w:val="000000"/>
            <w:sz w:val="24"/>
            <w:szCs w:val="24"/>
          </w:rPr>
          <w:t xml:space="preserve"> any usage records after I finished. I wrote software to use my smartphone to control </w:t>
        </w:r>
        <w:proofErr w:type="gramStart"/>
        <w:r w:rsidRPr="008057FC">
          <w:rPr>
            <w:rFonts w:ascii="Times New Roman" w:eastAsia="Calibri" w:hAnsi="Times New Roman" w:cs="Times New Roman"/>
            <w:color w:val="000000"/>
            <w:sz w:val="24"/>
            <w:szCs w:val="24"/>
          </w:rPr>
          <w:t xml:space="preserve">the </w:t>
        </w:r>
      </w:ins>
      <w:r w:rsidRPr="008057FC">
        <w:rPr>
          <w:rFonts w:ascii="Times New Roman" w:eastAsia="Calibri" w:hAnsi="Times New Roman" w:cs="Times New Roman"/>
          <w:color w:val="000000"/>
          <w:sz w:val="24"/>
          <w:szCs w:val="24"/>
        </w:rPr>
        <w:t>RoboTaxi’s</w:t>
      </w:r>
      <w:proofErr w:type="gramEnd"/>
      <w:ins w:id="1414" w:author="Author">
        <w:r w:rsidRPr="008057FC">
          <w:rPr>
            <w:rFonts w:ascii="Times New Roman" w:eastAsia="Calibri" w:hAnsi="Times New Roman" w:cs="Times New Roman"/>
            <w:color w:val="000000"/>
            <w:sz w:val="24"/>
            <w:szCs w:val="24"/>
          </w:rPr>
          <w:t>.</w:t>
        </w:r>
        <w:r w:rsidRPr="008057FC">
          <w:rPr>
            <w:rFonts w:ascii="Times New Roman" w:hAnsi="Times New Roman" w:cs="Times New Roman"/>
            <w:sz w:val="24"/>
            <w:szCs w:val="24"/>
          </w:rPr>
          <w:t xml:space="preserve"> Not wanting to cheat the Tesla Corporation, I used a $500 burner debit card to pay for my </w:t>
        </w:r>
      </w:ins>
      <w:r w:rsidRPr="008057FC">
        <w:rPr>
          <w:rFonts w:ascii="Times New Roman" w:hAnsi="Times New Roman" w:cs="Times New Roman"/>
          <w:sz w:val="24"/>
          <w:szCs w:val="24"/>
        </w:rPr>
        <w:t>journeys</w:t>
      </w:r>
      <w:ins w:id="1415" w:author="Author">
        <w:r w:rsidRPr="008057FC">
          <w:rPr>
            <w:rFonts w:ascii="Times New Roman" w:hAnsi="Times New Roman" w:cs="Times New Roman"/>
            <w:sz w:val="24"/>
            <w:szCs w:val="24"/>
          </w:rPr>
          <w:t xml:space="preserve">. At the end of the trip, I </w:t>
        </w:r>
        <w:proofErr w:type="gramStart"/>
        <w:r w:rsidRPr="008057FC">
          <w:rPr>
            <w:rFonts w:ascii="Times New Roman" w:hAnsi="Times New Roman" w:cs="Times New Roman"/>
            <w:sz w:val="24"/>
            <w:szCs w:val="24"/>
          </w:rPr>
          <w:t>programmed</w:t>
        </w:r>
        <w:proofErr w:type="gramEnd"/>
        <w:r w:rsidRPr="008057FC">
          <w:rPr>
            <w:rFonts w:ascii="Times New Roman" w:hAnsi="Times New Roman" w:cs="Times New Roman"/>
            <w:sz w:val="24"/>
            <w:szCs w:val="24"/>
          </w:rPr>
          <w:t xml:space="preserve"> a benign trip around town equal to the actual miles I traveled into the car’s onboard computer. In other words, they got their money but had no idea where I went.</w:t>
        </w:r>
      </w:ins>
    </w:p>
    <w:p w14:paraId="009701C2" w14:textId="77777777" w:rsidR="005F56D3" w:rsidRPr="008057FC" w:rsidRDefault="005F56D3" w:rsidP="000B5256">
      <w:pPr>
        <w:pStyle w:val="BodyNormal"/>
        <w:spacing w:line="360" w:lineRule="auto"/>
        <w:rPr>
          <w:rFonts w:ascii="Times New Roman" w:hAnsi="Times New Roman" w:cs="Times New Roman"/>
          <w:sz w:val="24"/>
          <w:szCs w:val="24"/>
        </w:rPr>
      </w:pPr>
      <w:r w:rsidRPr="008057FC">
        <w:rPr>
          <w:rFonts w:ascii="Times New Roman" w:hAnsi="Times New Roman" w:cs="Times New Roman"/>
          <w:sz w:val="24"/>
          <w:szCs w:val="24"/>
        </w:rPr>
        <w:t>In reviewing the hospital records of my birth, I encountered a surprise. The hospital’s night-shift Pediatric Resident, Dr. Alan Neubauer, was drunk and in no condition to do a tracheostomy on a newborn. The Hospital called in an outside Pediatric Surgeon, but that took an hour, resulting in my brain damage.</w:t>
      </w:r>
    </w:p>
    <w:p w14:paraId="3C2B243A" w14:textId="77777777" w:rsidR="005F56D3" w:rsidRPr="008057FC" w:rsidRDefault="005F56D3" w:rsidP="000B5256">
      <w:pPr>
        <w:pStyle w:val="BodyNormal"/>
        <w:spacing w:line="360" w:lineRule="auto"/>
        <w:rPr>
          <w:ins w:id="1416" w:author="Author"/>
          <w:rFonts w:ascii="Times New Roman" w:hAnsi="Times New Roman" w:cs="Times New Roman"/>
          <w:sz w:val="24"/>
          <w:szCs w:val="24"/>
        </w:rPr>
      </w:pPr>
      <w:r w:rsidRPr="008057FC">
        <w:rPr>
          <w:rFonts w:ascii="Times New Roman" w:hAnsi="Times New Roman" w:cs="Times New Roman"/>
          <w:sz w:val="24"/>
          <w:szCs w:val="24"/>
        </w:rPr>
        <w:t>The hospital investigation resulted in Dr. Neubauer’s expulsion and loss of his medical license. When Dr. Spelvin treated me, I surreptitiously photographed him with my iPad. Comparing that image with the Hospital’s image of Dr. Neubauer revealed that he and Dr. George Spelvin were the same. I didn’t have anger or resentment towards him since he paid a heavy price for his mistake.</w:t>
      </w:r>
    </w:p>
    <w:p w14:paraId="5E199A1D" w14:textId="77777777" w:rsidR="005F56D3" w:rsidRPr="008057FC" w:rsidRDefault="005F56D3" w:rsidP="000B5256">
      <w:pPr>
        <w:pStyle w:val="BodyNormal"/>
        <w:spacing w:line="360" w:lineRule="auto"/>
        <w:rPr>
          <w:ins w:id="1417" w:author="Author"/>
          <w:rFonts w:ascii="Times New Roman" w:hAnsi="Times New Roman" w:cs="Times New Roman"/>
          <w:sz w:val="24"/>
          <w:szCs w:val="24"/>
        </w:rPr>
      </w:pPr>
      <w:ins w:id="1418" w:author="Author">
        <w:r w:rsidRPr="008057FC">
          <w:rPr>
            <w:rFonts w:ascii="Times New Roman" w:eastAsia="Calibri" w:hAnsi="Times New Roman" w:cs="Times New Roman"/>
            <w:color w:val="000000"/>
            <w:sz w:val="24"/>
            <w:szCs w:val="24"/>
          </w:rPr>
          <w:t>I concentrated on Tilly and Colby Cottrel’s projects on weekdays</w:t>
        </w:r>
      </w:ins>
      <w:r w:rsidRPr="008057FC">
        <w:rPr>
          <w:rFonts w:ascii="Times New Roman" w:eastAsia="Calibri" w:hAnsi="Times New Roman" w:cs="Times New Roman"/>
          <w:color w:val="000000"/>
          <w:sz w:val="24"/>
          <w:szCs w:val="24"/>
        </w:rPr>
        <w:t xml:space="preserve"> but</w:t>
      </w:r>
      <w:ins w:id="1419" w:author="Author">
        <w:r w:rsidRPr="008057FC">
          <w:rPr>
            <w:rFonts w:ascii="Times New Roman" w:eastAsia="Calibri" w:hAnsi="Times New Roman" w:cs="Times New Roman"/>
            <w:color w:val="000000"/>
            <w:sz w:val="24"/>
            <w:szCs w:val="24"/>
          </w:rPr>
          <w:t xml:space="preserve"> developed all the tools I needed to investigate Imer Bisha’s company on the weekends. Chicago Cyber Engineering </w:t>
        </w:r>
        <w:r w:rsidRPr="008057FC">
          <w:rPr>
            <w:rFonts w:ascii="Times New Roman" w:eastAsia="Calibri" w:hAnsi="Times New Roman" w:cs="Times New Roman"/>
            <w:color w:val="000000"/>
            <w:sz w:val="24"/>
            <w:szCs w:val="24"/>
          </w:rPr>
          <w:lastRenderedPageBreak/>
          <w:t xml:space="preserve">has a </w:t>
        </w:r>
        <w:r w:rsidRPr="008057FC">
          <w:rPr>
            <w:rFonts w:ascii="Times New Roman" w:hAnsi="Times New Roman" w:cs="Times New Roman"/>
            <w:sz w:val="24"/>
            <w:szCs w:val="24"/>
          </w:rPr>
          <w:t>Samsung Pulsar All-Flash Storage System supercomputer, essentially a sophisticated corporate cloud computer.</w:t>
        </w:r>
      </w:ins>
    </w:p>
    <w:p w14:paraId="173A360F" w14:textId="77777777" w:rsidR="005F56D3" w:rsidRPr="008057FC" w:rsidRDefault="005F56D3" w:rsidP="000B5256">
      <w:pPr>
        <w:pStyle w:val="BodyNormal"/>
        <w:spacing w:line="360" w:lineRule="auto"/>
        <w:rPr>
          <w:ins w:id="1420" w:author="Author"/>
          <w:rFonts w:ascii="Times New Roman" w:hAnsi="Times New Roman" w:cs="Times New Roman"/>
          <w:sz w:val="24"/>
          <w:szCs w:val="24"/>
        </w:rPr>
      </w:pPr>
      <w:ins w:id="1421" w:author="Author">
        <w:r w:rsidRPr="008057FC">
          <w:rPr>
            <w:rFonts w:ascii="Times New Roman" w:hAnsi="Times New Roman" w:cs="Times New Roman"/>
            <w:sz w:val="24"/>
            <w:szCs w:val="24"/>
          </w:rPr>
          <w:t xml:space="preserve">By breaking into the NOAA (National Oceanic and Atmospheric Administration) computer in </w:t>
        </w:r>
        <w:r w:rsidRPr="008057FC">
          <w:rPr>
            <w:rFonts w:ascii="Times New Roman" w:hAnsi="Times New Roman" w:cs="Times New Roman"/>
            <w:sz w:val="24"/>
            <w:szCs w:val="24"/>
            <w:shd w:val="clear" w:color="auto" w:fill="FFFFFF"/>
          </w:rPr>
          <w:t xml:space="preserve">Manassas, Virginia, I used their machine to do a web </w:t>
        </w:r>
        <w:proofErr w:type="gramStart"/>
        <w:r w:rsidRPr="008057FC">
          <w:rPr>
            <w:rFonts w:ascii="Times New Roman" w:hAnsi="Times New Roman" w:cs="Times New Roman"/>
            <w:sz w:val="24"/>
            <w:szCs w:val="24"/>
            <w:shd w:val="clear" w:color="auto" w:fill="FFFFFF"/>
          </w:rPr>
          <w:t>craw</w:t>
        </w:r>
        <w:proofErr w:type="gramEnd"/>
        <w:r w:rsidRPr="008057FC">
          <w:rPr>
            <w:rFonts w:ascii="Times New Roman" w:hAnsi="Times New Roman" w:cs="Times New Roman"/>
            <w:sz w:val="24"/>
            <w:szCs w:val="24"/>
            <w:shd w:val="clear" w:color="auto" w:fill="FFFFFF"/>
          </w:rPr>
          <w:t xml:space="preserve"> to index every Internet address in Chicago and Washington.</w:t>
        </w:r>
        <w:r w:rsidRPr="008057FC">
          <w:rPr>
            <w:rFonts w:ascii="Times New Roman" w:hAnsi="Times New Roman" w:cs="Times New Roman"/>
            <w:sz w:val="24"/>
            <w:szCs w:val="24"/>
          </w:rPr>
          <w:t xml:space="preserve"> This supercomputer analyzes weather patterns and uses a gargantuan-sized </w:t>
        </w:r>
      </w:ins>
      <w:r w:rsidRPr="008057FC">
        <w:rPr>
          <w:rFonts w:ascii="Times New Roman" w:hAnsi="Times New Roman" w:cs="Times New Roman"/>
          <w:sz w:val="24"/>
          <w:szCs w:val="24"/>
        </w:rPr>
        <w:t>number</w:t>
      </w:r>
      <w:ins w:id="1422" w:author="Author">
        <w:r w:rsidRPr="008057FC">
          <w:rPr>
            <w:rFonts w:ascii="Times New Roman" w:hAnsi="Times New Roman" w:cs="Times New Roman"/>
            <w:sz w:val="24"/>
            <w:szCs w:val="24"/>
          </w:rPr>
          <w:t xml:space="preserve"> of petaflops daily. They never noticed my usage, essentially a burp in a derecho.</w:t>
        </w:r>
      </w:ins>
    </w:p>
    <w:p w14:paraId="2F38AA07" w14:textId="77777777" w:rsidR="005F56D3" w:rsidRPr="008057FC" w:rsidRDefault="005F56D3" w:rsidP="000B5256">
      <w:pPr>
        <w:pStyle w:val="BodyNormal"/>
        <w:spacing w:line="360" w:lineRule="auto"/>
        <w:rPr>
          <w:ins w:id="1423" w:author="Author"/>
          <w:rFonts w:ascii="Times New Roman" w:hAnsi="Times New Roman" w:cs="Times New Roman"/>
          <w:sz w:val="24"/>
          <w:szCs w:val="24"/>
        </w:rPr>
      </w:pPr>
      <w:ins w:id="1424" w:author="Author">
        <w:r w:rsidRPr="008057FC">
          <w:rPr>
            <w:rFonts w:ascii="Times New Roman" w:hAnsi="Times New Roman" w:cs="Times New Roman"/>
            <w:sz w:val="24"/>
            <w:szCs w:val="24"/>
          </w:rPr>
          <w:t xml:space="preserve">Using my map of Chicago Internet addresses, I quickly </w:t>
        </w:r>
      </w:ins>
      <w:r w:rsidRPr="008057FC">
        <w:rPr>
          <w:rFonts w:ascii="Times New Roman" w:hAnsi="Times New Roman" w:cs="Times New Roman"/>
          <w:sz w:val="24"/>
          <w:szCs w:val="24"/>
        </w:rPr>
        <w:t>found</w:t>
      </w:r>
      <w:ins w:id="1425" w:author="Author">
        <w:r w:rsidRPr="008057FC">
          <w:rPr>
            <w:rFonts w:ascii="Times New Roman" w:hAnsi="Times New Roman" w:cs="Times New Roman"/>
            <w:sz w:val="24"/>
            <w:szCs w:val="24"/>
          </w:rPr>
          <w:t xml:space="preserve"> the URLs (Uniform Resource Locators or Internet addresses) associated with Chicago Cyber Engineering. I buried my exploit and software tools into their router, mainframe, and every</w:t>
        </w:r>
      </w:ins>
      <w:r w:rsidRPr="008057FC">
        <w:rPr>
          <w:rFonts w:ascii="Times New Roman" w:hAnsi="Times New Roman" w:cs="Times New Roman"/>
          <w:sz w:val="24"/>
          <w:szCs w:val="24"/>
        </w:rPr>
        <w:t xml:space="preserve"> Microsoft Super Surface</w:t>
      </w:r>
      <w:ins w:id="1426" w:author="Author">
        <w:r w:rsidRPr="008057FC">
          <w:rPr>
            <w:rFonts w:ascii="Times New Roman" w:hAnsi="Times New Roman" w:cs="Times New Roman"/>
            <w:sz w:val="24"/>
            <w:szCs w:val="24"/>
          </w:rPr>
          <w:t xml:space="preserve"> laptop connected to their Samsung Pulsar All-Flash Storage System. Morton did</w:t>
        </w:r>
      </w:ins>
      <w:r w:rsidRPr="008057FC">
        <w:rPr>
          <w:rFonts w:ascii="Times New Roman" w:hAnsi="Times New Roman" w:cs="Times New Roman"/>
          <w:sz w:val="24"/>
          <w:szCs w:val="24"/>
        </w:rPr>
        <w:t>n’t</w:t>
      </w:r>
      <w:ins w:id="1427" w:author="Author">
        <w:r w:rsidRPr="008057FC">
          <w:rPr>
            <w:rFonts w:ascii="Times New Roman" w:hAnsi="Times New Roman" w:cs="Times New Roman"/>
            <w:sz w:val="24"/>
            <w:szCs w:val="24"/>
          </w:rPr>
          <w:t xml:space="preserve"> know that I was in his system.</w:t>
        </w:r>
      </w:ins>
    </w:p>
    <w:p w14:paraId="2BDF9A72" w14:textId="77777777" w:rsidR="005F56D3" w:rsidRPr="008057FC" w:rsidRDefault="005F56D3" w:rsidP="000B5256">
      <w:pPr>
        <w:pStyle w:val="BodyNormal"/>
        <w:spacing w:line="360" w:lineRule="auto"/>
        <w:rPr>
          <w:ins w:id="1428" w:author="Author"/>
          <w:rFonts w:ascii="Times New Roman" w:hAnsi="Times New Roman" w:cs="Times New Roman"/>
          <w:sz w:val="24"/>
          <w:szCs w:val="24"/>
        </w:rPr>
      </w:pPr>
      <w:ins w:id="1429" w:author="Author">
        <w:r w:rsidRPr="008057FC">
          <w:rPr>
            <w:rFonts w:ascii="Times New Roman" w:hAnsi="Times New Roman" w:cs="Times New Roman"/>
            <w:sz w:val="24"/>
            <w:szCs w:val="24"/>
          </w:rPr>
          <w:t xml:space="preserve">I spent every free hour studying Morton’s cloud computer and the users working on it. Many of their projects were legitimate, such as building large station displays for San Francisco’s BART transit system. When I tapped into their in-house chat system, it became clear that they were running a criminal enterprise on the side. Morton’s chat system, allowing employees to text back and forth, had a five-second limit for a response, or the software would do multiple erasures of the message. Not even the CIA could resurrect the chat messages after erasure. Naturally, I wrote an app to intercept all chat messages and send them to my home. Since I installed another app in Morton’s cloud machine to tamper with the </w:t>
        </w:r>
        <w:r w:rsidRPr="008057FC">
          <w:rPr>
            <w:rFonts w:ascii="Times New Roman" w:hAnsi="Times New Roman" w:cs="Times New Roman"/>
            <w:sz w:val="24"/>
            <w:szCs w:val="24"/>
          </w:rPr>
          <w:lastRenderedPageBreak/>
          <w:t>Internet usage statistics, he was unaware of me transmitting anything in and out of his shop.</w:t>
        </w:r>
      </w:ins>
    </w:p>
    <w:p w14:paraId="3C34E154" w14:textId="77777777" w:rsidR="005F56D3" w:rsidRPr="008057FC" w:rsidRDefault="005F56D3" w:rsidP="000B5256">
      <w:pPr>
        <w:pStyle w:val="BodyNormal"/>
        <w:spacing w:line="360" w:lineRule="auto"/>
        <w:rPr>
          <w:ins w:id="1430" w:author="Author"/>
          <w:rFonts w:ascii="Times New Roman" w:hAnsi="Times New Roman" w:cs="Times New Roman"/>
          <w:sz w:val="24"/>
          <w:szCs w:val="24"/>
        </w:rPr>
      </w:pPr>
      <w:ins w:id="1431" w:author="Author">
        <w:r w:rsidRPr="008057FC">
          <w:rPr>
            <w:rFonts w:ascii="Times New Roman" w:hAnsi="Times New Roman" w:cs="Times New Roman"/>
            <w:sz w:val="24"/>
            <w:szCs w:val="24"/>
          </w:rPr>
          <w:t xml:space="preserve">Early on, I got lucky. I caught Doctor Morton plugging a petabyte thumb drive into his laptop computer in his office. He must have left the office briefly, so I transmitted the whole shebang back to my home office. This petabyte module had all </w:t>
        </w:r>
        <w:proofErr w:type="gramStart"/>
        <w:r w:rsidRPr="008057FC">
          <w:rPr>
            <w:rFonts w:ascii="Times New Roman" w:hAnsi="Times New Roman" w:cs="Times New Roman"/>
            <w:sz w:val="24"/>
            <w:szCs w:val="24"/>
          </w:rPr>
          <w:t>his</w:t>
        </w:r>
        <w:proofErr w:type="gramEnd"/>
        <w:r w:rsidRPr="008057FC">
          <w:rPr>
            <w:rFonts w:ascii="Times New Roman" w:hAnsi="Times New Roman" w:cs="Times New Roman"/>
            <w:sz w:val="24"/>
            <w:szCs w:val="24"/>
          </w:rPr>
          <w:t xml:space="preserve"> hacking software, source code, and documentation. It was a gold mine for me. I spent a couple of months studying his exploits and learned how to defend myself if he ever </w:t>
        </w:r>
      </w:ins>
      <w:r w:rsidRPr="008057FC">
        <w:rPr>
          <w:rFonts w:ascii="Times New Roman" w:hAnsi="Times New Roman" w:cs="Times New Roman"/>
          <w:sz w:val="24"/>
          <w:szCs w:val="24"/>
        </w:rPr>
        <w:t>tried</w:t>
      </w:r>
      <w:ins w:id="1432" w:author="Author">
        <w:r w:rsidRPr="008057FC">
          <w:rPr>
            <w:rFonts w:ascii="Times New Roman" w:hAnsi="Times New Roman" w:cs="Times New Roman"/>
            <w:sz w:val="24"/>
            <w:szCs w:val="24"/>
          </w:rPr>
          <w:t xml:space="preserve"> to invade my system. </w:t>
        </w:r>
      </w:ins>
    </w:p>
    <w:p w14:paraId="53B52C28" w14:textId="77777777" w:rsidR="005F56D3" w:rsidRPr="008057FC" w:rsidRDefault="005F56D3" w:rsidP="000B5256">
      <w:pPr>
        <w:pStyle w:val="BodyNormal"/>
        <w:spacing w:line="360" w:lineRule="auto"/>
        <w:rPr>
          <w:ins w:id="1433" w:author="Author"/>
          <w:rFonts w:ascii="Times New Roman" w:hAnsi="Times New Roman" w:cs="Times New Roman"/>
          <w:sz w:val="24"/>
          <w:szCs w:val="24"/>
        </w:rPr>
      </w:pPr>
    </w:p>
    <w:p w14:paraId="686BCFCC" w14:textId="77777777" w:rsidR="005F56D3" w:rsidRPr="008057FC" w:rsidRDefault="005F56D3" w:rsidP="000B5256">
      <w:pPr>
        <w:pStyle w:val="BodyNormal"/>
        <w:spacing w:line="360" w:lineRule="auto"/>
        <w:rPr>
          <w:ins w:id="1434" w:author="Author"/>
          <w:rFonts w:ascii="Times New Roman" w:hAnsi="Times New Roman" w:cs="Times New Roman"/>
          <w:sz w:val="24"/>
          <w:szCs w:val="24"/>
        </w:rPr>
      </w:pPr>
    </w:p>
    <w:p w14:paraId="0B0FBA13" w14:textId="77777777" w:rsidR="005F56D3" w:rsidRPr="008057FC" w:rsidRDefault="005F56D3" w:rsidP="008057FC">
      <w:pPr>
        <w:pStyle w:val="ASubheadLevel1"/>
        <w:rPr>
          <w:ins w:id="1435" w:author="Author"/>
        </w:rPr>
      </w:pPr>
      <w:bookmarkStart w:id="1436" w:name="_Toc161431613"/>
      <w:bookmarkStart w:id="1437" w:name="_Toc192445607"/>
      <w:ins w:id="1438" w:author="Author">
        <w:r w:rsidRPr="008057FC">
          <w:t>The Handsome Policeman</w:t>
        </w:r>
        <w:bookmarkEnd w:id="1436"/>
        <w:bookmarkEnd w:id="1437"/>
      </w:ins>
    </w:p>
    <w:p w14:paraId="75623321" w14:textId="77777777" w:rsidR="005F56D3" w:rsidRPr="008057FC" w:rsidRDefault="005F56D3" w:rsidP="000B5256">
      <w:pPr>
        <w:pStyle w:val="BodyNormal"/>
        <w:spacing w:line="360" w:lineRule="auto"/>
        <w:rPr>
          <w:rFonts w:ascii="Times New Roman" w:hAnsi="Times New Roman" w:cs="Times New Roman"/>
          <w:sz w:val="24"/>
          <w:szCs w:val="24"/>
        </w:rPr>
      </w:pPr>
      <w:ins w:id="1439" w:author="Author">
        <w:r w:rsidRPr="008057FC">
          <w:rPr>
            <w:rFonts w:ascii="Times New Roman" w:hAnsi="Times New Roman" w:cs="Times New Roman"/>
            <w:sz w:val="24"/>
            <w:szCs w:val="24"/>
          </w:rPr>
          <w:t>I continued unabated the weekly training with my Sensei, Yong Wu</w:t>
        </w:r>
      </w:ins>
      <w:r w:rsidRPr="008057FC">
        <w:rPr>
          <w:rFonts w:ascii="Times New Roman" w:hAnsi="Times New Roman" w:cs="Times New Roman"/>
          <w:sz w:val="24"/>
          <w:szCs w:val="24"/>
        </w:rPr>
        <w:t>,</w:t>
      </w:r>
      <w:ins w:id="1440" w:author="Author">
        <w:r w:rsidRPr="008057FC">
          <w:rPr>
            <w:rFonts w:ascii="Times New Roman" w:hAnsi="Times New Roman" w:cs="Times New Roman"/>
            <w:sz w:val="24"/>
            <w:szCs w:val="24"/>
          </w:rPr>
          <w:t xml:space="preserve"> </w:t>
        </w:r>
      </w:ins>
      <w:r w:rsidRPr="008057FC">
        <w:rPr>
          <w:rFonts w:ascii="Times New Roman" w:hAnsi="Times New Roman" w:cs="Times New Roman"/>
          <w:sz w:val="24"/>
          <w:szCs w:val="24"/>
        </w:rPr>
        <w:t>who</w:t>
      </w:r>
      <w:ins w:id="1441" w:author="Author">
        <w:r w:rsidRPr="008057FC">
          <w:rPr>
            <w:rFonts w:ascii="Times New Roman" w:hAnsi="Times New Roman" w:cs="Times New Roman"/>
            <w:sz w:val="24"/>
            <w:szCs w:val="24"/>
          </w:rPr>
          <w:t xml:space="preserve"> advocated a daily run through Grant Park.</w:t>
        </w:r>
      </w:ins>
      <w:r w:rsidRPr="008057FC">
        <w:rPr>
          <w:rFonts w:ascii="Times New Roman" w:hAnsi="Times New Roman" w:cs="Times New Roman"/>
          <w:sz w:val="24"/>
          <w:szCs w:val="24"/>
        </w:rPr>
        <w:t xml:space="preserve"> I take the Red Line from the Cermak-Chinatown station near my home to Jackson Station, which is underground. Rising to street level, it’s less than a </w:t>
      </w:r>
      <w:proofErr w:type="gramStart"/>
      <w:r w:rsidRPr="008057FC">
        <w:rPr>
          <w:rFonts w:ascii="Times New Roman" w:hAnsi="Times New Roman" w:cs="Times New Roman"/>
          <w:sz w:val="24"/>
          <w:szCs w:val="24"/>
        </w:rPr>
        <w:t>half-mile</w:t>
      </w:r>
      <w:proofErr w:type="gramEnd"/>
      <w:r w:rsidRPr="008057FC">
        <w:rPr>
          <w:rFonts w:ascii="Times New Roman" w:hAnsi="Times New Roman" w:cs="Times New Roman"/>
          <w:sz w:val="24"/>
          <w:szCs w:val="24"/>
        </w:rPr>
        <w:t xml:space="preserve"> walk to Grant Park. I enter the park just north of Buckingham Fountain.</w:t>
      </w:r>
      <w:ins w:id="1442" w:author="Author">
        <w:r w:rsidRPr="008057FC">
          <w:rPr>
            <w:rFonts w:ascii="Times New Roman" w:hAnsi="Times New Roman" w:cs="Times New Roman"/>
            <w:sz w:val="24"/>
            <w:szCs w:val="24"/>
          </w:rPr>
          <w:t xml:space="preserve"> </w:t>
        </w:r>
      </w:ins>
    </w:p>
    <w:p w14:paraId="53507D16" w14:textId="77777777" w:rsidR="005F56D3" w:rsidRPr="008057FC" w:rsidRDefault="005F56D3" w:rsidP="000B5256">
      <w:pPr>
        <w:pStyle w:val="BodyNormal"/>
        <w:spacing w:line="360" w:lineRule="auto"/>
        <w:rPr>
          <w:ins w:id="1443" w:author="Author"/>
          <w:rFonts w:ascii="Times New Roman" w:hAnsi="Times New Roman" w:cs="Times New Roman"/>
          <w:sz w:val="24"/>
          <w:szCs w:val="24"/>
        </w:rPr>
      </w:pPr>
      <w:ins w:id="1444" w:author="Author">
        <w:r w:rsidRPr="008057FC">
          <w:rPr>
            <w:rFonts w:ascii="Times New Roman" w:hAnsi="Times New Roman" w:cs="Times New Roman"/>
            <w:sz w:val="24"/>
            <w:szCs w:val="24"/>
          </w:rPr>
          <w:t>I usually run</w:t>
        </w:r>
      </w:ins>
      <w:r w:rsidRPr="008057FC">
        <w:rPr>
          <w:rFonts w:ascii="Times New Roman" w:hAnsi="Times New Roman" w:cs="Times New Roman"/>
          <w:sz w:val="24"/>
          <w:szCs w:val="24"/>
        </w:rPr>
        <w:t xml:space="preserve"> </w:t>
      </w:r>
      <w:ins w:id="1445" w:author="Author">
        <w:r w:rsidRPr="008057FC">
          <w:rPr>
            <w:rFonts w:ascii="Times New Roman" w:hAnsi="Times New Roman" w:cs="Times New Roman"/>
            <w:sz w:val="24"/>
            <w:szCs w:val="24"/>
          </w:rPr>
          <w:t xml:space="preserve">on the Lakefront Trail adjacent to Lake Michigan in the late afternoon when the sun is lower in the sky. The picturesque Lakefront Trail is tree-lined and cooler than running in the open in summertime. </w:t>
        </w:r>
        <w:proofErr w:type="gramStart"/>
        <w:r w:rsidRPr="008057FC">
          <w:rPr>
            <w:rFonts w:ascii="Times New Roman" w:hAnsi="Times New Roman" w:cs="Times New Roman"/>
            <w:sz w:val="24"/>
            <w:szCs w:val="24"/>
          </w:rPr>
          <w:t>There‘</w:t>
        </w:r>
        <w:proofErr w:type="gramEnd"/>
        <w:r w:rsidRPr="008057FC">
          <w:rPr>
            <w:rFonts w:ascii="Times New Roman" w:hAnsi="Times New Roman" w:cs="Times New Roman"/>
            <w:sz w:val="24"/>
            <w:szCs w:val="24"/>
          </w:rPr>
          <w:t>s a public drinking fountain near the Chicago Horizon Pavilion</w:t>
        </w:r>
      </w:ins>
      <w:r w:rsidRPr="008057FC">
        <w:rPr>
          <w:rFonts w:ascii="Times New Roman" w:hAnsi="Times New Roman" w:cs="Times New Roman"/>
          <w:sz w:val="24"/>
          <w:szCs w:val="24"/>
        </w:rPr>
        <w:t>,</w:t>
      </w:r>
      <w:ins w:id="1446" w:author="Author">
        <w:r w:rsidRPr="008057FC">
          <w:rPr>
            <w:rFonts w:ascii="Times New Roman" w:hAnsi="Times New Roman" w:cs="Times New Roman"/>
            <w:sz w:val="24"/>
            <w:szCs w:val="24"/>
          </w:rPr>
          <w:t xml:space="preserve"> where I’d rest </w:t>
        </w:r>
      </w:ins>
      <w:r w:rsidRPr="008057FC">
        <w:rPr>
          <w:rFonts w:ascii="Times New Roman" w:hAnsi="Times New Roman" w:cs="Times New Roman"/>
          <w:sz w:val="24"/>
          <w:szCs w:val="24"/>
        </w:rPr>
        <w:t>briefly</w:t>
      </w:r>
      <w:ins w:id="1447" w:author="Author">
        <w:r w:rsidRPr="008057FC">
          <w:rPr>
            <w:rFonts w:ascii="Times New Roman" w:hAnsi="Times New Roman" w:cs="Times New Roman"/>
            <w:sz w:val="24"/>
            <w:szCs w:val="24"/>
          </w:rPr>
          <w:t xml:space="preserve"> before jogging back </w:t>
        </w:r>
      </w:ins>
      <w:r w:rsidRPr="008057FC">
        <w:rPr>
          <w:rFonts w:ascii="Times New Roman" w:hAnsi="Times New Roman" w:cs="Times New Roman"/>
          <w:sz w:val="24"/>
          <w:szCs w:val="24"/>
        </w:rPr>
        <w:t xml:space="preserve">north </w:t>
      </w:r>
      <w:ins w:id="1448" w:author="Author">
        <w:r w:rsidRPr="008057FC">
          <w:rPr>
            <w:rFonts w:ascii="Times New Roman" w:hAnsi="Times New Roman" w:cs="Times New Roman"/>
            <w:sz w:val="24"/>
            <w:szCs w:val="24"/>
          </w:rPr>
          <w:t>to the Green Line to go home.</w:t>
        </w:r>
      </w:ins>
    </w:p>
    <w:p w14:paraId="51DB97D2" w14:textId="77777777" w:rsidR="005F56D3" w:rsidRPr="008057FC" w:rsidRDefault="005F56D3" w:rsidP="000B5256">
      <w:pPr>
        <w:pStyle w:val="BodyNormal"/>
        <w:spacing w:line="360" w:lineRule="auto"/>
        <w:rPr>
          <w:ins w:id="1449" w:author="Author"/>
          <w:rFonts w:ascii="Times New Roman" w:hAnsi="Times New Roman" w:cs="Times New Roman"/>
          <w:sz w:val="24"/>
          <w:szCs w:val="24"/>
        </w:rPr>
      </w:pPr>
      <w:ins w:id="1450" w:author="Author">
        <w:r w:rsidRPr="008057FC">
          <w:rPr>
            <w:rFonts w:ascii="Times New Roman" w:hAnsi="Times New Roman" w:cs="Times New Roman"/>
            <w:sz w:val="24"/>
            <w:szCs w:val="24"/>
          </w:rPr>
          <w:t xml:space="preserve">One Sunday afternoon, I watched an incredibly handsome man </w:t>
        </w:r>
        <w:r w:rsidRPr="008057FC">
          <w:rPr>
            <w:rFonts w:ascii="Times New Roman" w:hAnsi="Times New Roman" w:cs="Times New Roman"/>
            <w:sz w:val="24"/>
            <w:szCs w:val="24"/>
          </w:rPr>
          <w:lastRenderedPageBreak/>
          <w:t>finish his run at the Pavilion. He was tall, maybe six foot three, with a face like a Greek Adonis. His brown hair, cut short around the sides, was spiky and unruly in the front, which was the popular style these days. His smile projected warmth, and he had kind eyes. I was captivated.</w:t>
        </w:r>
      </w:ins>
    </w:p>
    <w:p w14:paraId="705C4387" w14:textId="77777777" w:rsidR="005F56D3" w:rsidRPr="008057FC" w:rsidRDefault="005F56D3" w:rsidP="000B5256">
      <w:pPr>
        <w:pStyle w:val="BodyNormal"/>
        <w:spacing w:line="360" w:lineRule="auto"/>
        <w:rPr>
          <w:ins w:id="1451" w:author="Author"/>
          <w:rFonts w:ascii="Times New Roman" w:hAnsi="Times New Roman" w:cs="Times New Roman"/>
          <w:sz w:val="24"/>
          <w:szCs w:val="24"/>
        </w:rPr>
      </w:pPr>
      <w:ins w:id="1452" w:author="Author">
        <w:r w:rsidRPr="008057FC">
          <w:rPr>
            <w:rFonts w:ascii="Times New Roman" w:hAnsi="Times New Roman" w:cs="Times New Roman"/>
            <w:sz w:val="24"/>
            <w:szCs w:val="24"/>
          </w:rPr>
          <w:t>I started watching for him. No other man had this effect on me. Sometimes he didn’t show, but on those days I did see him, my heart would palpitate the moment he appeared. My intellect would immediately quarrel</w:t>
        </w:r>
        <w:r w:rsidRPr="008057FC" w:rsidDel="00883771">
          <w:rPr>
            <w:rFonts w:ascii="Times New Roman" w:hAnsi="Times New Roman" w:cs="Times New Roman"/>
            <w:sz w:val="24"/>
            <w:szCs w:val="24"/>
          </w:rPr>
          <w:t xml:space="preserve"> </w:t>
        </w:r>
        <w:r w:rsidRPr="008057FC">
          <w:rPr>
            <w:rFonts w:ascii="Times New Roman" w:hAnsi="Times New Roman" w:cs="Times New Roman"/>
            <w:sz w:val="24"/>
            <w:szCs w:val="24"/>
          </w:rPr>
          <w:t>with my emotional self.</w:t>
        </w:r>
      </w:ins>
    </w:p>
    <w:p w14:paraId="1E9795FE" w14:textId="77777777" w:rsidR="005F56D3" w:rsidRPr="008057FC" w:rsidRDefault="005F56D3" w:rsidP="000B5256">
      <w:pPr>
        <w:pStyle w:val="BodyNormal"/>
        <w:spacing w:line="360" w:lineRule="auto"/>
        <w:rPr>
          <w:ins w:id="1453" w:author="Author"/>
          <w:rFonts w:ascii="Times New Roman" w:hAnsi="Times New Roman" w:cs="Times New Roman"/>
          <w:sz w:val="24"/>
          <w:szCs w:val="24"/>
        </w:rPr>
      </w:pPr>
    </w:p>
    <w:p w14:paraId="3862062B" w14:textId="77777777" w:rsidR="005F56D3" w:rsidRPr="008057FC" w:rsidRDefault="005F56D3" w:rsidP="000B5256">
      <w:pPr>
        <w:pStyle w:val="BodyNormal"/>
        <w:spacing w:line="360" w:lineRule="auto"/>
        <w:ind w:left="720" w:right="576" w:firstLine="0"/>
        <w:rPr>
          <w:ins w:id="1454" w:author="Author"/>
          <w:rFonts w:ascii="Times New Roman" w:hAnsi="Times New Roman" w:cs="Times New Roman"/>
          <w:i/>
          <w:iCs/>
          <w:sz w:val="24"/>
          <w:szCs w:val="24"/>
        </w:rPr>
      </w:pPr>
      <w:ins w:id="1455" w:author="Author">
        <w:r w:rsidRPr="008057FC">
          <w:rPr>
            <w:rFonts w:ascii="Times New Roman" w:hAnsi="Times New Roman" w:cs="Times New Roman"/>
            <w:i/>
            <w:iCs/>
            <w:sz w:val="24"/>
            <w:szCs w:val="24"/>
          </w:rPr>
          <w:t xml:space="preserve">“Jane, give it up. You don’t have a chance with him. Move along!” </w:t>
        </w:r>
      </w:ins>
    </w:p>
    <w:p w14:paraId="239371BF" w14:textId="77777777" w:rsidR="005F56D3" w:rsidRPr="008057FC" w:rsidRDefault="005F56D3" w:rsidP="000B5256">
      <w:pPr>
        <w:pStyle w:val="BodyNormal"/>
        <w:spacing w:line="360" w:lineRule="auto"/>
        <w:rPr>
          <w:ins w:id="1456" w:author="Author"/>
          <w:rFonts w:ascii="Times New Roman" w:hAnsi="Times New Roman" w:cs="Times New Roman"/>
          <w:sz w:val="24"/>
          <w:szCs w:val="24"/>
        </w:rPr>
      </w:pPr>
    </w:p>
    <w:p w14:paraId="6A7F62DB" w14:textId="77777777" w:rsidR="005F56D3" w:rsidRPr="008057FC" w:rsidRDefault="005F56D3" w:rsidP="000B5256">
      <w:pPr>
        <w:pStyle w:val="BodyNormal"/>
        <w:spacing w:line="360" w:lineRule="auto"/>
        <w:rPr>
          <w:ins w:id="1457" w:author="Author"/>
          <w:rFonts w:ascii="Times New Roman" w:hAnsi="Times New Roman" w:cs="Times New Roman"/>
          <w:sz w:val="24"/>
          <w:szCs w:val="24"/>
        </w:rPr>
      </w:pPr>
      <w:ins w:id="1458" w:author="Author">
        <w:r w:rsidRPr="008057FC">
          <w:rPr>
            <w:rFonts w:ascii="Times New Roman" w:hAnsi="Times New Roman" w:cs="Times New Roman"/>
            <w:sz w:val="24"/>
            <w:szCs w:val="24"/>
          </w:rPr>
          <w:t>One day</w:t>
        </w:r>
      </w:ins>
      <w:r w:rsidRPr="008057FC">
        <w:rPr>
          <w:rFonts w:ascii="Times New Roman" w:hAnsi="Times New Roman" w:cs="Times New Roman"/>
          <w:sz w:val="24"/>
          <w:szCs w:val="24"/>
        </w:rPr>
        <w:t>,</w:t>
      </w:r>
      <w:ins w:id="1459" w:author="Author">
        <w:r w:rsidRPr="008057FC">
          <w:rPr>
            <w:rFonts w:ascii="Times New Roman" w:hAnsi="Times New Roman" w:cs="Times New Roman"/>
            <w:sz w:val="24"/>
            <w:szCs w:val="24"/>
          </w:rPr>
          <w:t xml:space="preserve"> </w:t>
        </w:r>
      </w:ins>
      <w:r w:rsidRPr="008057FC">
        <w:rPr>
          <w:rFonts w:ascii="Times New Roman" w:hAnsi="Times New Roman" w:cs="Times New Roman"/>
          <w:sz w:val="24"/>
          <w:szCs w:val="24"/>
        </w:rPr>
        <w:t>a police officer</w:t>
      </w:r>
      <w:ins w:id="1460" w:author="Author">
        <w:r w:rsidRPr="008057FC">
          <w:rPr>
            <w:rFonts w:ascii="Times New Roman" w:hAnsi="Times New Roman" w:cs="Times New Roman"/>
            <w:sz w:val="24"/>
            <w:szCs w:val="24"/>
          </w:rPr>
          <w:t xml:space="preserve"> walked up to him, and they talked. Possibly they knew </w:t>
        </w:r>
        <w:proofErr w:type="gramStart"/>
        <w:r w:rsidRPr="008057FC">
          <w:rPr>
            <w:rFonts w:ascii="Times New Roman" w:hAnsi="Times New Roman" w:cs="Times New Roman"/>
            <w:sz w:val="24"/>
            <w:szCs w:val="24"/>
          </w:rPr>
          <w:t>each other?</w:t>
        </w:r>
        <w:proofErr w:type="gramEnd"/>
        <w:r w:rsidRPr="008057FC">
          <w:rPr>
            <w:rFonts w:ascii="Times New Roman" w:hAnsi="Times New Roman" w:cs="Times New Roman"/>
            <w:sz w:val="24"/>
            <w:szCs w:val="24"/>
          </w:rPr>
          <w:t xml:space="preserve"> That just made me more curious. Who was this gorgeous mystery man?</w:t>
        </w:r>
      </w:ins>
    </w:p>
    <w:p w14:paraId="34006DC9" w14:textId="77777777" w:rsidR="005F56D3" w:rsidRPr="008057FC" w:rsidRDefault="005F56D3" w:rsidP="000B5256">
      <w:pPr>
        <w:pStyle w:val="BodyNormal"/>
        <w:spacing w:line="360" w:lineRule="auto"/>
        <w:rPr>
          <w:ins w:id="1461" w:author="Author"/>
          <w:rFonts w:ascii="Times New Roman" w:hAnsi="Times New Roman" w:cs="Times New Roman"/>
          <w:sz w:val="24"/>
          <w:szCs w:val="24"/>
        </w:rPr>
      </w:pPr>
      <w:ins w:id="1462" w:author="Author">
        <w:r w:rsidRPr="008057FC">
          <w:rPr>
            <w:rFonts w:ascii="Times New Roman" w:hAnsi="Times New Roman" w:cs="Times New Roman"/>
            <w:sz w:val="24"/>
            <w:szCs w:val="24"/>
          </w:rPr>
          <w:t>It was a Thursday, I recall. The afternoon summer temperature was brutal, just over 10</w:t>
        </w:r>
      </w:ins>
      <w:r w:rsidRPr="008057FC">
        <w:rPr>
          <w:rFonts w:ascii="Times New Roman" w:hAnsi="Times New Roman" w:cs="Times New Roman"/>
          <w:sz w:val="24"/>
          <w:szCs w:val="24"/>
        </w:rPr>
        <w:t>5</w:t>
      </w:r>
      <w:ins w:id="1463" w:author="Author">
        <w:r w:rsidRPr="008057FC">
          <w:rPr>
            <w:rFonts w:ascii="Times New Roman" w:hAnsi="Times New Roman" w:cs="Times New Roman"/>
            <w:sz w:val="24"/>
            <w:szCs w:val="24"/>
          </w:rPr>
          <w:t xml:space="preserve"> degrees and humidity above 9</w:t>
        </w:r>
      </w:ins>
      <w:r w:rsidRPr="008057FC">
        <w:rPr>
          <w:rFonts w:ascii="Times New Roman" w:hAnsi="Times New Roman" w:cs="Times New Roman"/>
          <w:sz w:val="24"/>
          <w:szCs w:val="24"/>
        </w:rPr>
        <w:t>5</w:t>
      </w:r>
      <w:ins w:id="1464" w:author="Author">
        <w:r w:rsidRPr="008057FC">
          <w:rPr>
            <w:rFonts w:ascii="Times New Roman" w:hAnsi="Times New Roman" w:cs="Times New Roman"/>
            <w:sz w:val="24"/>
            <w:szCs w:val="24"/>
          </w:rPr>
          <w:t xml:space="preserve"> percent. I was sitting on the grass near the Pavilion, </w:t>
        </w:r>
      </w:ins>
      <w:r w:rsidRPr="008057FC">
        <w:rPr>
          <w:rFonts w:ascii="Times New Roman" w:hAnsi="Times New Roman" w:cs="Times New Roman"/>
          <w:sz w:val="24"/>
          <w:szCs w:val="24"/>
        </w:rPr>
        <w:t>refilling</w:t>
      </w:r>
      <w:ins w:id="1465" w:author="Author">
        <w:r w:rsidRPr="008057FC">
          <w:rPr>
            <w:rFonts w:ascii="Times New Roman" w:hAnsi="Times New Roman" w:cs="Times New Roman"/>
            <w:sz w:val="24"/>
            <w:szCs w:val="24"/>
          </w:rPr>
          <w:t xml:space="preserve"> my water bottle from the public drinking fountain. I watched my mystery man approach the pavilion, covered in sweat. It only made him look more desirable. As he wiped the sweat from his face with his forearm, a voice nearby shouted.</w:t>
        </w:r>
      </w:ins>
    </w:p>
    <w:p w14:paraId="0F808606" w14:textId="77777777" w:rsidR="005F56D3" w:rsidRPr="008057FC" w:rsidRDefault="005F56D3" w:rsidP="000B5256">
      <w:pPr>
        <w:pStyle w:val="BodyNormal"/>
        <w:spacing w:line="360" w:lineRule="auto"/>
        <w:rPr>
          <w:ins w:id="1466" w:author="Author"/>
          <w:rFonts w:ascii="Times New Roman" w:hAnsi="Times New Roman" w:cs="Times New Roman"/>
          <w:sz w:val="24"/>
          <w:szCs w:val="24"/>
        </w:rPr>
      </w:pPr>
      <w:ins w:id="1467" w:author="Author">
        <w:r w:rsidRPr="008057FC">
          <w:rPr>
            <w:rFonts w:ascii="Times New Roman" w:hAnsi="Times New Roman" w:cs="Times New Roman"/>
            <w:sz w:val="24"/>
            <w:szCs w:val="24"/>
          </w:rPr>
          <w:t xml:space="preserve">“Somebody </w:t>
        </w:r>
        <w:proofErr w:type="gramStart"/>
        <w:r w:rsidRPr="008057FC">
          <w:rPr>
            <w:rFonts w:ascii="Times New Roman" w:hAnsi="Times New Roman" w:cs="Times New Roman"/>
            <w:sz w:val="24"/>
            <w:szCs w:val="24"/>
          </w:rPr>
          <w:t>help</w:t>
        </w:r>
        <w:proofErr w:type="gramEnd"/>
        <w:r w:rsidRPr="008057FC">
          <w:rPr>
            <w:rFonts w:ascii="Times New Roman" w:hAnsi="Times New Roman" w:cs="Times New Roman"/>
            <w:sz w:val="24"/>
            <w:szCs w:val="24"/>
          </w:rPr>
          <w:t>!”</w:t>
        </w:r>
      </w:ins>
    </w:p>
    <w:p w14:paraId="50A24B07" w14:textId="77777777" w:rsidR="005F56D3" w:rsidRPr="008057FC" w:rsidRDefault="005F56D3" w:rsidP="000B5256">
      <w:pPr>
        <w:pStyle w:val="BodyNormal"/>
        <w:spacing w:line="360" w:lineRule="auto"/>
        <w:rPr>
          <w:ins w:id="1468" w:author="Author"/>
          <w:rFonts w:ascii="Times New Roman" w:hAnsi="Times New Roman" w:cs="Times New Roman"/>
          <w:sz w:val="24"/>
          <w:szCs w:val="24"/>
        </w:rPr>
      </w:pPr>
      <w:ins w:id="1469" w:author="Author">
        <w:r w:rsidRPr="008057FC">
          <w:rPr>
            <w:rFonts w:ascii="Times New Roman" w:hAnsi="Times New Roman" w:cs="Times New Roman"/>
            <w:sz w:val="24"/>
            <w:szCs w:val="24"/>
          </w:rPr>
          <w:t xml:space="preserve">I looked south at the end of the Lakefront Trail, where a man had collapsed onto the pavement, lying on his side. My mystery man turned and sprinted straight towards him, and I followed. A </w:t>
        </w:r>
        <w:r w:rsidRPr="008057FC">
          <w:rPr>
            <w:rFonts w:ascii="Times New Roman" w:hAnsi="Times New Roman" w:cs="Times New Roman"/>
            <w:sz w:val="24"/>
            <w:szCs w:val="24"/>
          </w:rPr>
          <w:lastRenderedPageBreak/>
          <w:t>small crowd formed around the stricken</w:t>
        </w:r>
        <w:r w:rsidRPr="008057FC" w:rsidDel="00673EDA">
          <w:rPr>
            <w:rFonts w:ascii="Times New Roman" w:hAnsi="Times New Roman" w:cs="Times New Roman"/>
            <w:sz w:val="24"/>
            <w:szCs w:val="24"/>
          </w:rPr>
          <w:t xml:space="preserve"> </w:t>
        </w:r>
        <w:r w:rsidRPr="008057FC">
          <w:rPr>
            <w:rFonts w:ascii="Times New Roman" w:hAnsi="Times New Roman" w:cs="Times New Roman"/>
            <w:sz w:val="24"/>
            <w:szCs w:val="24"/>
          </w:rPr>
          <w:t>person.</w:t>
        </w:r>
      </w:ins>
    </w:p>
    <w:p w14:paraId="7D2523E1" w14:textId="77777777" w:rsidR="005F56D3" w:rsidRPr="008057FC" w:rsidRDefault="005F56D3" w:rsidP="000B5256">
      <w:pPr>
        <w:pStyle w:val="BodyNormal"/>
        <w:spacing w:line="360" w:lineRule="auto"/>
        <w:rPr>
          <w:ins w:id="1470" w:author="Author"/>
          <w:rFonts w:ascii="Times New Roman" w:hAnsi="Times New Roman" w:cs="Times New Roman"/>
          <w:sz w:val="24"/>
          <w:szCs w:val="24"/>
        </w:rPr>
      </w:pPr>
      <w:ins w:id="1471" w:author="Author">
        <w:r w:rsidRPr="008057FC">
          <w:rPr>
            <w:rFonts w:ascii="Times New Roman" w:hAnsi="Times New Roman" w:cs="Times New Roman"/>
            <w:sz w:val="24"/>
            <w:szCs w:val="24"/>
          </w:rPr>
          <w:t>My Adonis went right to work, positioning the man on his back and feeling for a pulse. He tried to get a verbal response, but the man was unconscious. The mystery man lifted the victim’s T-shirt to expose his sternum. Whipping off his own shirt, he folded it underneath the victim’s head, tilting it back slightly.</w:t>
        </w:r>
      </w:ins>
    </w:p>
    <w:p w14:paraId="14DE74DD" w14:textId="77777777" w:rsidR="005F56D3" w:rsidRPr="008057FC" w:rsidRDefault="005F56D3" w:rsidP="000B5256">
      <w:pPr>
        <w:pStyle w:val="BodyNormal"/>
        <w:spacing w:line="360" w:lineRule="auto"/>
        <w:rPr>
          <w:ins w:id="1472" w:author="Author"/>
          <w:rFonts w:ascii="Times New Roman" w:hAnsi="Times New Roman" w:cs="Times New Roman"/>
          <w:sz w:val="24"/>
          <w:szCs w:val="24"/>
        </w:rPr>
      </w:pPr>
      <w:ins w:id="1473" w:author="Author">
        <w:r w:rsidRPr="008057FC">
          <w:rPr>
            <w:rFonts w:ascii="Times New Roman" w:hAnsi="Times New Roman" w:cs="Times New Roman"/>
            <w:sz w:val="24"/>
            <w:szCs w:val="24"/>
          </w:rPr>
          <w:t xml:space="preserve">I gulped. Mystery Man’s bare chest was as taut and muscular as an Olympic athlete. After asking a woman nearby to call 911, he started CPR. </w:t>
        </w:r>
      </w:ins>
      <w:r w:rsidRPr="008057FC">
        <w:rPr>
          <w:rFonts w:ascii="Times New Roman" w:hAnsi="Times New Roman" w:cs="Times New Roman"/>
          <w:sz w:val="24"/>
          <w:szCs w:val="24"/>
        </w:rPr>
        <w:t>H</w:t>
      </w:r>
      <w:ins w:id="1474" w:author="Author">
        <w:r w:rsidRPr="008057FC">
          <w:rPr>
            <w:rFonts w:ascii="Times New Roman" w:hAnsi="Times New Roman" w:cs="Times New Roman"/>
            <w:sz w:val="24"/>
            <w:szCs w:val="24"/>
          </w:rPr>
          <w:t xml:space="preserve">e knew what to do, performing chest compressions at one hundred a minute with two mouth-to-mouth lung inflations every fifteen compressions. A sizable crowd had gathered around when a uniformed Chicago </w:t>
        </w:r>
      </w:ins>
      <w:r w:rsidRPr="008057FC">
        <w:rPr>
          <w:rFonts w:ascii="Times New Roman" w:hAnsi="Times New Roman" w:cs="Times New Roman"/>
          <w:sz w:val="24"/>
          <w:szCs w:val="24"/>
        </w:rPr>
        <w:t>police officer</w:t>
      </w:r>
      <w:ins w:id="1475" w:author="Author">
        <w:r w:rsidRPr="008057FC">
          <w:rPr>
            <w:rFonts w:ascii="Times New Roman" w:hAnsi="Times New Roman" w:cs="Times New Roman"/>
            <w:sz w:val="24"/>
            <w:szCs w:val="24"/>
          </w:rPr>
          <w:t xml:space="preserve"> ran up and barked an order.</w:t>
        </w:r>
      </w:ins>
    </w:p>
    <w:p w14:paraId="3535FB28" w14:textId="77777777" w:rsidR="005F56D3" w:rsidRPr="008057FC" w:rsidRDefault="005F56D3" w:rsidP="000B5256">
      <w:pPr>
        <w:pStyle w:val="BodyNormal"/>
        <w:spacing w:line="360" w:lineRule="auto"/>
        <w:rPr>
          <w:ins w:id="1476" w:author="Author"/>
          <w:rFonts w:ascii="Times New Roman" w:hAnsi="Times New Roman" w:cs="Times New Roman"/>
          <w:sz w:val="24"/>
          <w:szCs w:val="24"/>
        </w:rPr>
      </w:pPr>
      <w:ins w:id="1477" w:author="Author">
        <w:r w:rsidRPr="008057FC">
          <w:rPr>
            <w:rFonts w:ascii="Times New Roman" w:hAnsi="Times New Roman" w:cs="Times New Roman"/>
            <w:sz w:val="24"/>
            <w:szCs w:val="24"/>
          </w:rPr>
          <w:t xml:space="preserve">“All right, everyone </w:t>
        </w:r>
        <w:proofErr w:type="gramStart"/>
        <w:r w:rsidRPr="008057FC">
          <w:rPr>
            <w:rFonts w:ascii="Times New Roman" w:hAnsi="Times New Roman" w:cs="Times New Roman"/>
            <w:sz w:val="24"/>
            <w:szCs w:val="24"/>
          </w:rPr>
          <w:t>back</w:t>
        </w:r>
        <w:proofErr w:type="gramEnd"/>
        <w:r w:rsidRPr="008057FC">
          <w:rPr>
            <w:rFonts w:ascii="Times New Roman" w:hAnsi="Times New Roman" w:cs="Times New Roman"/>
            <w:sz w:val="24"/>
            <w:szCs w:val="24"/>
          </w:rPr>
          <w:t xml:space="preserve"> up. Give Officer Merrick some room. Back up, do it now!”</w:t>
        </w:r>
      </w:ins>
    </w:p>
    <w:p w14:paraId="72F10233" w14:textId="77777777" w:rsidR="005F56D3" w:rsidRPr="008057FC" w:rsidRDefault="005F56D3" w:rsidP="000B5256">
      <w:pPr>
        <w:pStyle w:val="BodyNormal"/>
        <w:spacing w:line="360" w:lineRule="auto"/>
        <w:rPr>
          <w:ins w:id="1478" w:author="Author"/>
          <w:rFonts w:ascii="Times New Roman" w:hAnsi="Times New Roman" w:cs="Times New Roman"/>
          <w:sz w:val="24"/>
          <w:szCs w:val="24"/>
        </w:rPr>
      </w:pPr>
    </w:p>
    <w:p w14:paraId="22EE421C" w14:textId="77777777" w:rsidR="005F56D3" w:rsidRPr="008057FC" w:rsidRDefault="005F56D3" w:rsidP="000B5256">
      <w:pPr>
        <w:pStyle w:val="BodyNormal"/>
        <w:spacing w:line="360" w:lineRule="auto"/>
        <w:ind w:left="720" w:right="576" w:firstLine="0"/>
        <w:rPr>
          <w:ins w:id="1479" w:author="Author"/>
          <w:rFonts w:ascii="Times New Roman" w:hAnsi="Times New Roman" w:cs="Times New Roman"/>
          <w:i/>
          <w:iCs/>
          <w:sz w:val="24"/>
          <w:szCs w:val="24"/>
        </w:rPr>
      </w:pPr>
      <w:ins w:id="1480" w:author="Author">
        <w:r w:rsidRPr="008057FC">
          <w:rPr>
            <w:rFonts w:ascii="Times New Roman" w:hAnsi="Times New Roman" w:cs="Times New Roman"/>
            <w:i/>
            <w:iCs/>
            <w:sz w:val="24"/>
            <w:szCs w:val="24"/>
          </w:rPr>
          <w:t>“Oh, so he’s a cop,” I thought.</w:t>
        </w:r>
      </w:ins>
    </w:p>
    <w:p w14:paraId="296AEF16" w14:textId="77777777" w:rsidR="005F56D3" w:rsidRPr="008057FC" w:rsidRDefault="005F56D3" w:rsidP="000B5256">
      <w:pPr>
        <w:pStyle w:val="BodyNormal"/>
        <w:spacing w:line="360" w:lineRule="auto"/>
        <w:rPr>
          <w:ins w:id="1481" w:author="Author"/>
          <w:rFonts w:ascii="Times New Roman" w:hAnsi="Times New Roman" w:cs="Times New Roman"/>
          <w:sz w:val="24"/>
          <w:szCs w:val="24"/>
        </w:rPr>
      </w:pPr>
    </w:p>
    <w:p w14:paraId="0662DA57" w14:textId="77777777" w:rsidR="005F56D3" w:rsidRPr="008057FC" w:rsidRDefault="005F56D3" w:rsidP="000B5256">
      <w:pPr>
        <w:pStyle w:val="BodyNormal"/>
        <w:spacing w:line="360" w:lineRule="auto"/>
        <w:rPr>
          <w:ins w:id="1482" w:author="Author"/>
          <w:rFonts w:ascii="Times New Roman" w:hAnsi="Times New Roman" w:cs="Times New Roman"/>
          <w:sz w:val="24"/>
          <w:szCs w:val="24"/>
        </w:rPr>
      </w:pPr>
      <w:ins w:id="1483" w:author="Author">
        <w:r w:rsidRPr="008057FC">
          <w:rPr>
            <w:rFonts w:ascii="Times New Roman" w:hAnsi="Times New Roman" w:cs="Times New Roman"/>
            <w:sz w:val="24"/>
            <w:szCs w:val="24"/>
          </w:rPr>
          <w:t>“You heard me, everybody. Back up some more!”</w:t>
        </w:r>
      </w:ins>
    </w:p>
    <w:p w14:paraId="195EE9B0" w14:textId="77777777" w:rsidR="005F56D3" w:rsidRPr="008057FC" w:rsidRDefault="005F56D3" w:rsidP="000B5256">
      <w:pPr>
        <w:pStyle w:val="BodyNormal"/>
        <w:spacing w:line="360" w:lineRule="auto"/>
        <w:rPr>
          <w:ins w:id="1484" w:author="Author"/>
          <w:rFonts w:ascii="Times New Roman" w:hAnsi="Times New Roman" w:cs="Times New Roman"/>
          <w:sz w:val="24"/>
          <w:szCs w:val="24"/>
        </w:rPr>
      </w:pPr>
      <w:ins w:id="1485" w:author="Author">
        <w:r w:rsidRPr="008057FC">
          <w:rPr>
            <w:rFonts w:ascii="Times New Roman" w:hAnsi="Times New Roman" w:cs="Times New Roman"/>
            <w:sz w:val="24"/>
            <w:szCs w:val="24"/>
          </w:rPr>
          <w:t>The crowd obeyed, and a few dispersed, replaced by runners stopping to rubberneck. I was fascinated, watching Officer Merrick trying to save this man’s life. It had already been ten minutes, and the sweat cascaded off Merrick’s head like a mountain brook. But there was no quit in Merrick as he doggedly pressed on. He looked up at the Policeman, who had a smartphone at his ear.</w:t>
        </w:r>
      </w:ins>
    </w:p>
    <w:p w14:paraId="6937D39C" w14:textId="77777777" w:rsidR="005F56D3" w:rsidRPr="008057FC" w:rsidRDefault="005F56D3" w:rsidP="000B5256">
      <w:pPr>
        <w:pStyle w:val="BodyNormal"/>
        <w:spacing w:line="360" w:lineRule="auto"/>
        <w:rPr>
          <w:ins w:id="1486" w:author="Author"/>
          <w:rFonts w:ascii="Times New Roman" w:hAnsi="Times New Roman" w:cs="Times New Roman"/>
          <w:sz w:val="24"/>
          <w:szCs w:val="24"/>
        </w:rPr>
      </w:pPr>
      <w:ins w:id="1487" w:author="Author">
        <w:r w:rsidRPr="008057FC">
          <w:rPr>
            <w:rFonts w:ascii="Times New Roman" w:hAnsi="Times New Roman" w:cs="Times New Roman"/>
            <w:sz w:val="24"/>
            <w:szCs w:val="24"/>
          </w:rPr>
          <w:t>“Ben, where the hell are the EMT guys?”</w:t>
        </w:r>
      </w:ins>
    </w:p>
    <w:p w14:paraId="1DBDFD3D" w14:textId="77777777" w:rsidR="005F56D3" w:rsidRPr="008057FC" w:rsidRDefault="005F56D3" w:rsidP="000B5256">
      <w:pPr>
        <w:pStyle w:val="BodyNormal"/>
        <w:spacing w:line="360" w:lineRule="auto"/>
        <w:rPr>
          <w:ins w:id="1488" w:author="Author"/>
          <w:rFonts w:ascii="Times New Roman" w:hAnsi="Times New Roman" w:cs="Times New Roman"/>
          <w:sz w:val="24"/>
          <w:szCs w:val="24"/>
        </w:rPr>
      </w:pPr>
      <w:ins w:id="1489" w:author="Author">
        <w:r w:rsidRPr="008057FC">
          <w:rPr>
            <w:rFonts w:ascii="Times New Roman" w:hAnsi="Times New Roman" w:cs="Times New Roman"/>
            <w:sz w:val="24"/>
            <w:szCs w:val="24"/>
          </w:rPr>
          <w:t>“They’re five minutes away, Mac. Can you hang on?”</w:t>
        </w:r>
      </w:ins>
    </w:p>
    <w:p w14:paraId="1CA8C06A" w14:textId="77777777" w:rsidR="005F56D3" w:rsidRPr="008057FC" w:rsidRDefault="005F56D3" w:rsidP="000B5256">
      <w:pPr>
        <w:pStyle w:val="BodyNormal"/>
        <w:spacing w:line="360" w:lineRule="auto"/>
        <w:rPr>
          <w:ins w:id="1490" w:author="Author"/>
          <w:rFonts w:ascii="Times New Roman" w:hAnsi="Times New Roman" w:cs="Times New Roman"/>
          <w:sz w:val="24"/>
          <w:szCs w:val="24"/>
        </w:rPr>
      </w:pPr>
      <w:ins w:id="1491" w:author="Author">
        <w:r w:rsidRPr="008057FC">
          <w:rPr>
            <w:rFonts w:ascii="Times New Roman" w:hAnsi="Times New Roman" w:cs="Times New Roman"/>
            <w:sz w:val="24"/>
            <w:szCs w:val="24"/>
          </w:rPr>
          <w:lastRenderedPageBreak/>
          <w:t>“Yes, I can. Every second counts in a cardiac arrest case.”</w:t>
        </w:r>
      </w:ins>
    </w:p>
    <w:p w14:paraId="10EA5F47" w14:textId="77777777" w:rsidR="005F56D3" w:rsidRPr="008057FC" w:rsidRDefault="005F56D3" w:rsidP="000B5256">
      <w:pPr>
        <w:pStyle w:val="BodyNormal"/>
        <w:spacing w:line="360" w:lineRule="auto"/>
        <w:rPr>
          <w:ins w:id="1492" w:author="Author"/>
          <w:rFonts w:ascii="Times New Roman" w:hAnsi="Times New Roman" w:cs="Times New Roman"/>
          <w:sz w:val="24"/>
          <w:szCs w:val="24"/>
        </w:rPr>
      </w:pPr>
    </w:p>
    <w:p w14:paraId="0A55E630" w14:textId="77777777" w:rsidR="005F56D3" w:rsidRPr="008057FC" w:rsidRDefault="005F56D3" w:rsidP="000B5256">
      <w:pPr>
        <w:pStyle w:val="BodyNormal"/>
        <w:spacing w:line="360" w:lineRule="auto"/>
        <w:rPr>
          <w:ins w:id="1493" w:author="Author"/>
          <w:rFonts w:ascii="Times New Roman" w:hAnsi="Times New Roman" w:cs="Times New Roman"/>
          <w:sz w:val="24"/>
          <w:szCs w:val="24"/>
        </w:rPr>
      </w:pPr>
      <w:ins w:id="1494" w:author="Author">
        <w:r w:rsidRPr="008057FC">
          <w:rPr>
            <w:rFonts w:ascii="Times New Roman" w:hAnsi="Times New Roman" w:cs="Times New Roman"/>
            <w:sz w:val="24"/>
            <w:szCs w:val="24"/>
          </w:rPr>
          <w:t xml:space="preserve">We began to hear a siren approaching. The </w:t>
        </w:r>
      </w:ins>
      <w:r w:rsidRPr="008057FC">
        <w:rPr>
          <w:rFonts w:ascii="Times New Roman" w:hAnsi="Times New Roman" w:cs="Times New Roman"/>
          <w:sz w:val="24"/>
          <w:szCs w:val="24"/>
        </w:rPr>
        <w:t>police officer</w:t>
      </w:r>
      <w:ins w:id="1495" w:author="Author">
        <w:r w:rsidRPr="008057FC">
          <w:rPr>
            <w:rFonts w:ascii="Times New Roman" w:hAnsi="Times New Roman" w:cs="Times New Roman"/>
            <w:sz w:val="24"/>
            <w:szCs w:val="24"/>
          </w:rPr>
          <w:t xml:space="preserve">, Ben, ordered the crowd to get off the pavement and clear a path for the Emergency Medical Technicians (EMTs) to arrive. The Chicago </w:t>
        </w:r>
      </w:ins>
      <w:r w:rsidRPr="008057FC">
        <w:rPr>
          <w:rFonts w:ascii="Times New Roman" w:hAnsi="Times New Roman" w:cs="Times New Roman"/>
          <w:sz w:val="24"/>
          <w:szCs w:val="24"/>
        </w:rPr>
        <w:t>EMT</w:t>
      </w:r>
      <w:ins w:id="1496" w:author="Author">
        <w:r w:rsidRPr="008057FC">
          <w:rPr>
            <w:rFonts w:ascii="Times New Roman" w:hAnsi="Times New Roman" w:cs="Times New Roman"/>
            <w:sz w:val="24"/>
            <w:szCs w:val="24"/>
          </w:rPr>
          <w:t xml:space="preserve"> truck rumbled to a stop, lights flashing</w:t>
        </w:r>
      </w:ins>
      <w:r w:rsidRPr="008057FC">
        <w:rPr>
          <w:rFonts w:ascii="Times New Roman" w:hAnsi="Times New Roman" w:cs="Times New Roman"/>
          <w:sz w:val="24"/>
          <w:szCs w:val="24"/>
        </w:rPr>
        <w:t>,</w:t>
      </w:r>
      <w:ins w:id="1497" w:author="Author">
        <w:r w:rsidRPr="008057FC">
          <w:rPr>
            <w:rFonts w:ascii="Times New Roman" w:hAnsi="Times New Roman" w:cs="Times New Roman"/>
            <w:sz w:val="24"/>
            <w:szCs w:val="24"/>
          </w:rPr>
          <w:t xml:space="preserve"> but at least the siren silenced. Two men </w:t>
        </w:r>
      </w:ins>
      <w:r w:rsidRPr="008057FC">
        <w:rPr>
          <w:rFonts w:ascii="Times New Roman" w:hAnsi="Times New Roman" w:cs="Times New Roman"/>
          <w:sz w:val="24"/>
          <w:szCs w:val="24"/>
        </w:rPr>
        <w:t>exited</w:t>
      </w:r>
      <w:ins w:id="1498" w:author="Author">
        <w:r w:rsidRPr="008057FC">
          <w:rPr>
            <w:rFonts w:ascii="Times New Roman" w:hAnsi="Times New Roman" w:cs="Times New Roman"/>
            <w:sz w:val="24"/>
            <w:szCs w:val="24"/>
          </w:rPr>
          <w:t>, opened the rear door, and retrieved four molded plastic equipment cases. They sprinted to Officer Merrick.</w:t>
        </w:r>
      </w:ins>
    </w:p>
    <w:p w14:paraId="1C6C662E" w14:textId="77777777" w:rsidR="005F56D3" w:rsidRPr="008057FC" w:rsidRDefault="005F56D3" w:rsidP="000B5256">
      <w:pPr>
        <w:pStyle w:val="BodyNormal"/>
        <w:spacing w:line="360" w:lineRule="auto"/>
        <w:rPr>
          <w:ins w:id="1499" w:author="Author"/>
          <w:rFonts w:ascii="Times New Roman" w:hAnsi="Times New Roman" w:cs="Times New Roman"/>
          <w:sz w:val="24"/>
          <w:szCs w:val="24"/>
        </w:rPr>
      </w:pPr>
      <w:ins w:id="1500" w:author="Author">
        <w:r w:rsidRPr="008057FC">
          <w:rPr>
            <w:rFonts w:ascii="Times New Roman" w:hAnsi="Times New Roman" w:cs="Times New Roman"/>
            <w:sz w:val="24"/>
            <w:szCs w:val="24"/>
          </w:rPr>
          <w:t xml:space="preserve">“This is Officer Mac Merrick, fellas. He’s been applying CPR for fifteen minutes,” </w:t>
        </w:r>
      </w:ins>
      <w:r w:rsidRPr="008057FC">
        <w:rPr>
          <w:rFonts w:ascii="Times New Roman" w:hAnsi="Times New Roman" w:cs="Times New Roman"/>
          <w:sz w:val="24"/>
          <w:szCs w:val="24"/>
        </w:rPr>
        <w:t>Ben</w:t>
      </w:r>
      <w:ins w:id="1501" w:author="Author">
        <w:r w:rsidRPr="008057FC">
          <w:rPr>
            <w:rFonts w:ascii="Times New Roman" w:hAnsi="Times New Roman" w:cs="Times New Roman"/>
            <w:sz w:val="24"/>
            <w:szCs w:val="24"/>
          </w:rPr>
          <w:t xml:space="preserve"> explained.</w:t>
        </w:r>
      </w:ins>
    </w:p>
    <w:p w14:paraId="0598A2AB" w14:textId="77777777" w:rsidR="005F56D3" w:rsidRPr="008057FC" w:rsidRDefault="005F56D3" w:rsidP="000B5256">
      <w:pPr>
        <w:pStyle w:val="BodyNormal"/>
        <w:spacing w:line="360" w:lineRule="auto"/>
        <w:rPr>
          <w:ins w:id="1502" w:author="Author"/>
          <w:rFonts w:ascii="Times New Roman" w:hAnsi="Times New Roman" w:cs="Times New Roman"/>
          <w:sz w:val="24"/>
          <w:szCs w:val="24"/>
        </w:rPr>
      </w:pPr>
      <w:ins w:id="1503" w:author="Author">
        <w:r w:rsidRPr="008057FC">
          <w:rPr>
            <w:rFonts w:ascii="Times New Roman" w:hAnsi="Times New Roman" w:cs="Times New Roman"/>
            <w:sz w:val="24"/>
            <w:szCs w:val="24"/>
          </w:rPr>
          <w:t>“How quickly did you get to the patient, Mac?” asked the EMT Technician, who knelt on the other side of the victim.</w:t>
        </w:r>
      </w:ins>
    </w:p>
    <w:p w14:paraId="4BA53730" w14:textId="77777777" w:rsidR="005F56D3" w:rsidRPr="008057FC" w:rsidRDefault="005F56D3" w:rsidP="000B5256">
      <w:pPr>
        <w:pStyle w:val="BodyNormal"/>
        <w:spacing w:line="360" w:lineRule="auto"/>
        <w:rPr>
          <w:ins w:id="1504" w:author="Author"/>
          <w:rFonts w:ascii="Times New Roman" w:hAnsi="Times New Roman" w:cs="Times New Roman"/>
          <w:sz w:val="24"/>
          <w:szCs w:val="24"/>
        </w:rPr>
      </w:pPr>
      <w:ins w:id="1505" w:author="Author">
        <w:r w:rsidRPr="008057FC">
          <w:rPr>
            <w:rFonts w:ascii="Times New Roman" w:hAnsi="Times New Roman" w:cs="Times New Roman"/>
            <w:sz w:val="24"/>
            <w:szCs w:val="24"/>
          </w:rPr>
          <w:t>“Within thirty seconds, I believe.”</w:t>
        </w:r>
      </w:ins>
    </w:p>
    <w:p w14:paraId="1C4307B4" w14:textId="77777777" w:rsidR="005F56D3" w:rsidRPr="008057FC" w:rsidRDefault="005F56D3" w:rsidP="000B5256">
      <w:pPr>
        <w:pStyle w:val="BodyNormal"/>
        <w:spacing w:line="360" w:lineRule="auto"/>
        <w:rPr>
          <w:ins w:id="1506" w:author="Author"/>
          <w:rFonts w:ascii="Times New Roman" w:hAnsi="Times New Roman" w:cs="Times New Roman"/>
          <w:sz w:val="24"/>
          <w:szCs w:val="24"/>
        </w:rPr>
      </w:pPr>
      <w:ins w:id="1507" w:author="Author">
        <w:r w:rsidRPr="008057FC">
          <w:rPr>
            <w:rFonts w:ascii="Times New Roman" w:hAnsi="Times New Roman" w:cs="Times New Roman"/>
            <w:sz w:val="24"/>
            <w:szCs w:val="24"/>
          </w:rPr>
          <w:t>“OK, Mac. I’ll take over CPR. Give us some room.”</w:t>
        </w:r>
      </w:ins>
    </w:p>
    <w:p w14:paraId="528B4102" w14:textId="77777777" w:rsidR="005F56D3" w:rsidRPr="008057FC" w:rsidRDefault="005F56D3" w:rsidP="000B5256">
      <w:pPr>
        <w:pStyle w:val="BodyNormal"/>
        <w:spacing w:line="360" w:lineRule="auto"/>
        <w:rPr>
          <w:ins w:id="1508" w:author="Author"/>
          <w:rFonts w:ascii="Times New Roman" w:hAnsi="Times New Roman" w:cs="Times New Roman"/>
          <w:sz w:val="24"/>
          <w:szCs w:val="24"/>
        </w:rPr>
      </w:pPr>
      <w:ins w:id="1509" w:author="Author">
        <w:r w:rsidRPr="008057FC">
          <w:rPr>
            <w:rFonts w:ascii="Times New Roman" w:hAnsi="Times New Roman" w:cs="Times New Roman"/>
            <w:sz w:val="24"/>
            <w:szCs w:val="24"/>
          </w:rPr>
          <w:t xml:space="preserve">I watched, fascinated by the speed and efficiency of the EMT crew. While the chest compressions continued, the other technician attached an automated external defibrillator (AED) to the man’s chest and fitted a bag valve mask over the face. They turned on the AED unit, </w:t>
        </w:r>
      </w:ins>
      <w:r w:rsidRPr="008057FC">
        <w:rPr>
          <w:rFonts w:ascii="Times New Roman" w:hAnsi="Times New Roman" w:cs="Times New Roman"/>
          <w:sz w:val="24"/>
          <w:szCs w:val="24"/>
        </w:rPr>
        <w:t>whose</w:t>
      </w:r>
      <w:ins w:id="1510" w:author="Author">
        <w:r w:rsidRPr="008057FC">
          <w:rPr>
            <w:rFonts w:ascii="Times New Roman" w:hAnsi="Times New Roman" w:cs="Times New Roman"/>
            <w:sz w:val="24"/>
            <w:szCs w:val="24"/>
          </w:rPr>
          <w:t xml:space="preserve"> robotic voice told them to stand clear. The machine shocked the patient, whose body jerked noticeably from the electric discharge.</w:t>
        </w:r>
      </w:ins>
    </w:p>
    <w:p w14:paraId="4349C18B" w14:textId="77777777" w:rsidR="005F56D3" w:rsidRPr="008057FC" w:rsidRDefault="005F56D3" w:rsidP="000B5256">
      <w:pPr>
        <w:pStyle w:val="BodyNormal"/>
        <w:spacing w:line="360" w:lineRule="auto"/>
        <w:rPr>
          <w:ins w:id="1511" w:author="Author"/>
          <w:rFonts w:ascii="Times New Roman" w:hAnsi="Times New Roman" w:cs="Times New Roman"/>
          <w:sz w:val="24"/>
          <w:szCs w:val="24"/>
        </w:rPr>
      </w:pPr>
      <w:ins w:id="1512" w:author="Author">
        <w:r w:rsidRPr="008057FC">
          <w:rPr>
            <w:rFonts w:ascii="Times New Roman" w:hAnsi="Times New Roman" w:cs="Times New Roman"/>
            <w:sz w:val="24"/>
            <w:szCs w:val="24"/>
          </w:rPr>
          <w:t>“Still flat line. Crank it, Raul.”</w:t>
        </w:r>
      </w:ins>
    </w:p>
    <w:p w14:paraId="7F92C6D6" w14:textId="77777777" w:rsidR="005F56D3" w:rsidRPr="008057FC" w:rsidRDefault="005F56D3" w:rsidP="000B5256">
      <w:pPr>
        <w:pStyle w:val="BodyNormal"/>
        <w:spacing w:line="360" w:lineRule="auto"/>
        <w:rPr>
          <w:ins w:id="1513" w:author="Author"/>
          <w:rFonts w:ascii="Times New Roman" w:hAnsi="Times New Roman" w:cs="Times New Roman"/>
          <w:sz w:val="24"/>
          <w:szCs w:val="24"/>
        </w:rPr>
      </w:pPr>
      <w:ins w:id="1514" w:author="Author">
        <w:r w:rsidRPr="008057FC">
          <w:rPr>
            <w:rFonts w:ascii="Times New Roman" w:hAnsi="Times New Roman" w:cs="Times New Roman"/>
            <w:sz w:val="24"/>
            <w:szCs w:val="24"/>
          </w:rPr>
          <w:t>The onlookers remained silent in this life-or-death struggle. After an adjustment, the EMTs tried again. Their patient’s body stiffened again from the electric shock.</w:t>
        </w:r>
      </w:ins>
    </w:p>
    <w:p w14:paraId="3CE2FBAD" w14:textId="77777777" w:rsidR="005F56D3" w:rsidRPr="008057FC" w:rsidRDefault="005F56D3" w:rsidP="000B5256">
      <w:pPr>
        <w:pStyle w:val="BodyNormal"/>
        <w:spacing w:line="360" w:lineRule="auto"/>
        <w:rPr>
          <w:ins w:id="1515" w:author="Author"/>
          <w:rFonts w:ascii="Times New Roman" w:hAnsi="Times New Roman" w:cs="Times New Roman"/>
          <w:sz w:val="24"/>
          <w:szCs w:val="24"/>
        </w:rPr>
      </w:pPr>
      <w:ins w:id="1516" w:author="Author">
        <w:r w:rsidRPr="008057FC">
          <w:rPr>
            <w:rFonts w:ascii="Times New Roman" w:hAnsi="Times New Roman" w:cs="Times New Roman"/>
            <w:sz w:val="24"/>
            <w:szCs w:val="24"/>
          </w:rPr>
          <w:t>“We’ve got a pulse,” said Raul.</w:t>
        </w:r>
      </w:ins>
    </w:p>
    <w:p w14:paraId="6ADDE01B" w14:textId="77777777" w:rsidR="005F56D3" w:rsidRPr="008057FC" w:rsidRDefault="005F56D3" w:rsidP="000B5256">
      <w:pPr>
        <w:pStyle w:val="BodyNormal"/>
        <w:spacing w:line="360" w:lineRule="auto"/>
        <w:rPr>
          <w:ins w:id="1517" w:author="Author"/>
          <w:rFonts w:ascii="Times New Roman" w:hAnsi="Times New Roman" w:cs="Times New Roman"/>
          <w:sz w:val="24"/>
          <w:szCs w:val="24"/>
        </w:rPr>
      </w:pPr>
      <w:ins w:id="1518" w:author="Author">
        <w:r w:rsidRPr="008057FC">
          <w:rPr>
            <w:rFonts w:ascii="Times New Roman" w:hAnsi="Times New Roman" w:cs="Times New Roman"/>
            <w:sz w:val="24"/>
            <w:szCs w:val="24"/>
          </w:rPr>
          <w:t xml:space="preserve">They removed the bag valve mask and checked for normal </w:t>
        </w:r>
        <w:r w:rsidRPr="008057FC">
          <w:rPr>
            <w:rFonts w:ascii="Times New Roman" w:hAnsi="Times New Roman" w:cs="Times New Roman"/>
            <w:sz w:val="24"/>
            <w:szCs w:val="24"/>
          </w:rPr>
          <w:lastRenderedPageBreak/>
          <w:t>respiration.</w:t>
        </w:r>
      </w:ins>
    </w:p>
    <w:p w14:paraId="5CEB57DB" w14:textId="77777777" w:rsidR="005F56D3" w:rsidRPr="008057FC" w:rsidRDefault="005F56D3" w:rsidP="000B5256">
      <w:pPr>
        <w:pStyle w:val="BodyNormal"/>
        <w:spacing w:line="360" w:lineRule="auto"/>
        <w:rPr>
          <w:ins w:id="1519" w:author="Author"/>
          <w:rFonts w:ascii="Times New Roman" w:hAnsi="Times New Roman" w:cs="Times New Roman"/>
          <w:sz w:val="24"/>
          <w:szCs w:val="24"/>
        </w:rPr>
      </w:pPr>
      <w:ins w:id="1520" w:author="Author">
        <w:r w:rsidRPr="008057FC">
          <w:rPr>
            <w:rFonts w:ascii="Times New Roman" w:hAnsi="Times New Roman" w:cs="Times New Roman"/>
            <w:sz w:val="24"/>
            <w:szCs w:val="24"/>
          </w:rPr>
          <w:t>“He’s breathing,” said the other EMT technician.</w:t>
        </w:r>
      </w:ins>
    </w:p>
    <w:p w14:paraId="4B9643B3" w14:textId="77777777" w:rsidR="005F56D3" w:rsidRPr="008057FC" w:rsidRDefault="005F56D3" w:rsidP="000B5256">
      <w:pPr>
        <w:pStyle w:val="BodyNormal"/>
        <w:spacing w:line="360" w:lineRule="auto"/>
        <w:rPr>
          <w:ins w:id="1521" w:author="Author"/>
          <w:rFonts w:ascii="Times New Roman" w:hAnsi="Times New Roman" w:cs="Times New Roman"/>
          <w:sz w:val="24"/>
          <w:szCs w:val="24"/>
        </w:rPr>
      </w:pPr>
      <w:ins w:id="1522" w:author="Author">
        <w:r w:rsidRPr="008057FC">
          <w:rPr>
            <w:rFonts w:ascii="Times New Roman" w:hAnsi="Times New Roman" w:cs="Times New Roman"/>
            <w:sz w:val="24"/>
            <w:szCs w:val="24"/>
          </w:rPr>
          <w:t>The man blinked several times and focused on Raul, hovering over his face.</w:t>
        </w:r>
      </w:ins>
    </w:p>
    <w:p w14:paraId="5EB00D61" w14:textId="77777777" w:rsidR="005F56D3" w:rsidRPr="008057FC" w:rsidRDefault="005F56D3" w:rsidP="000B5256">
      <w:pPr>
        <w:pStyle w:val="BodyNormal"/>
        <w:spacing w:line="360" w:lineRule="auto"/>
        <w:rPr>
          <w:ins w:id="1523" w:author="Author"/>
          <w:rFonts w:ascii="Times New Roman" w:hAnsi="Times New Roman" w:cs="Times New Roman"/>
          <w:sz w:val="24"/>
          <w:szCs w:val="24"/>
        </w:rPr>
      </w:pPr>
      <w:ins w:id="1524" w:author="Author">
        <w:r w:rsidRPr="008057FC">
          <w:rPr>
            <w:rFonts w:ascii="Times New Roman" w:hAnsi="Times New Roman" w:cs="Times New Roman"/>
            <w:sz w:val="24"/>
            <w:szCs w:val="24"/>
          </w:rPr>
          <w:t>“Where am I?” he asked.</w:t>
        </w:r>
      </w:ins>
    </w:p>
    <w:p w14:paraId="22FE3CE6" w14:textId="77777777" w:rsidR="005F56D3" w:rsidRPr="008057FC" w:rsidRDefault="005F56D3" w:rsidP="000B5256">
      <w:pPr>
        <w:pStyle w:val="BodyNormal"/>
        <w:spacing w:line="360" w:lineRule="auto"/>
        <w:rPr>
          <w:ins w:id="1525" w:author="Author"/>
          <w:rFonts w:ascii="Times New Roman" w:hAnsi="Times New Roman" w:cs="Times New Roman"/>
          <w:sz w:val="24"/>
          <w:szCs w:val="24"/>
        </w:rPr>
      </w:pPr>
      <w:ins w:id="1526" w:author="Author">
        <w:r w:rsidRPr="008057FC">
          <w:rPr>
            <w:rFonts w:ascii="Times New Roman" w:hAnsi="Times New Roman" w:cs="Times New Roman"/>
            <w:sz w:val="24"/>
            <w:szCs w:val="24"/>
          </w:rPr>
          <w:t xml:space="preserve">“You’re in Grant Park. You’ve had a cardiac episode, so we’ll transport you to </w:t>
        </w:r>
        <w:r w:rsidRPr="008057FC">
          <w:rPr>
            <w:rFonts w:ascii="Times New Roman" w:hAnsi="Times New Roman" w:cs="Times New Roman"/>
            <w:color w:val="202122"/>
            <w:sz w:val="24"/>
            <w:szCs w:val="24"/>
            <w:shd w:val="clear" w:color="auto" w:fill="FFFFFF"/>
          </w:rPr>
          <w:t>Northwestern Memorial Hospital</w:t>
        </w:r>
        <w:r w:rsidRPr="008057FC">
          <w:rPr>
            <w:rFonts w:ascii="Times New Roman" w:hAnsi="Times New Roman" w:cs="Times New Roman"/>
            <w:sz w:val="24"/>
            <w:szCs w:val="24"/>
          </w:rPr>
          <w:t>.”</w:t>
        </w:r>
      </w:ins>
    </w:p>
    <w:p w14:paraId="0E73044C" w14:textId="77777777" w:rsidR="005F56D3" w:rsidRPr="008057FC" w:rsidRDefault="005F56D3" w:rsidP="000B5256">
      <w:pPr>
        <w:pStyle w:val="BodyNormal"/>
        <w:spacing w:line="360" w:lineRule="auto"/>
        <w:rPr>
          <w:ins w:id="1527" w:author="Author"/>
          <w:rFonts w:ascii="Times New Roman" w:hAnsi="Times New Roman" w:cs="Times New Roman"/>
          <w:sz w:val="24"/>
          <w:szCs w:val="24"/>
        </w:rPr>
      </w:pPr>
      <w:ins w:id="1528" w:author="Author">
        <w:r w:rsidRPr="008057FC">
          <w:rPr>
            <w:rFonts w:ascii="Times New Roman" w:hAnsi="Times New Roman" w:cs="Times New Roman"/>
            <w:sz w:val="24"/>
            <w:szCs w:val="24"/>
          </w:rPr>
          <w:t>Officer Merrick was off to the side, resting on his knees with hands on the pavement, breathing hard.</w:t>
        </w:r>
      </w:ins>
    </w:p>
    <w:p w14:paraId="6D7888AF" w14:textId="77777777" w:rsidR="005F56D3" w:rsidRPr="008057FC" w:rsidRDefault="005F56D3" w:rsidP="000B5256">
      <w:pPr>
        <w:pStyle w:val="BodyNormal"/>
        <w:spacing w:line="360" w:lineRule="auto"/>
        <w:rPr>
          <w:ins w:id="1529" w:author="Author"/>
          <w:rFonts w:ascii="Times New Roman" w:hAnsi="Times New Roman" w:cs="Times New Roman"/>
          <w:sz w:val="24"/>
          <w:szCs w:val="24"/>
        </w:rPr>
      </w:pPr>
      <w:ins w:id="1530" w:author="Author">
        <w:r w:rsidRPr="008057FC">
          <w:rPr>
            <w:rFonts w:ascii="Times New Roman" w:hAnsi="Times New Roman" w:cs="Times New Roman"/>
            <w:sz w:val="24"/>
            <w:szCs w:val="24"/>
          </w:rPr>
          <w:t>“Does anyone have any water,” Merrick asked.</w:t>
        </w:r>
      </w:ins>
    </w:p>
    <w:p w14:paraId="4420A0CD" w14:textId="77777777" w:rsidR="005F56D3" w:rsidRPr="008057FC" w:rsidRDefault="005F56D3" w:rsidP="000B5256">
      <w:pPr>
        <w:pStyle w:val="BodyNormal"/>
        <w:spacing w:line="360" w:lineRule="auto"/>
        <w:rPr>
          <w:ins w:id="1531" w:author="Author"/>
          <w:rFonts w:ascii="Times New Roman" w:hAnsi="Times New Roman" w:cs="Times New Roman"/>
          <w:sz w:val="24"/>
          <w:szCs w:val="24"/>
        </w:rPr>
      </w:pPr>
      <w:ins w:id="1532" w:author="Author">
        <w:r w:rsidRPr="008057FC">
          <w:rPr>
            <w:rFonts w:ascii="Times New Roman" w:hAnsi="Times New Roman" w:cs="Times New Roman"/>
            <w:sz w:val="24"/>
            <w:szCs w:val="24"/>
          </w:rPr>
          <w:t>I quickly unzipped my fanny pack to retrieve my water bottle when a flashy bitch with raven-colored hair barged past me and reached Officer Merrick first. He looked up at her and smiled.</w:t>
        </w:r>
      </w:ins>
    </w:p>
    <w:p w14:paraId="32C5C2CC" w14:textId="77777777" w:rsidR="005F56D3" w:rsidRPr="008057FC" w:rsidRDefault="005F56D3" w:rsidP="000B5256">
      <w:pPr>
        <w:pStyle w:val="BodyNormal"/>
        <w:spacing w:line="360" w:lineRule="auto"/>
        <w:rPr>
          <w:ins w:id="1533" w:author="Author"/>
          <w:rFonts w:ascii="Times New Roman" w:hAnsi="Times New Roman" w:cs="Times New Roman"/>
          <w:sz w:val="24"/>
          <w:szCs w:val="24"/>
        </w:rPr>
      </w:pPr>
      <w:ins w:id="1534" w:author="Author">
        <w:r w:rsidRPr="008057FC">
          <w:rPr>
            <w:rFonts w:ascii="Times New Roman" w:hAnsi="Times New Roman" w:cs="Times New Roman"/>
            <w:sz w:val="24"/>
            <w:szCs w:val="24"/>
          </w:rPr>
          <w:t>“Could you pour it over my head?”</w:t>
        </w:r>
      </w:ins>
    </w:p>
    <w:p w14:paraId="67CEDC48" w14:textId="77777777" w:rsidR="005F56D3" w:rsidRPr="008057FC" w:rsidRDefault="005F56D3" w:rsidP="000B5256">
      <w:pPr>
        <w:pStyle w:val="BodyNormal"/>
        <w:spacing w:line="360" w:lineRule="auto"/>
        <w:rPr>
          <w:ins w:id="1535" w:author="Author"/>
          <w:rFonts w:ascii="Times New Roman" w:hAnsi="Times New Roman" w:cs="Times New Roman"/>
          <w:sz w:val="24"/>
          <w:szCs w:val="24"/>
        </w:rPr>
      </w:pPr>
      <w:ins w:id="1536" w:author="Author">
        <w:r w:rsidRPr="008057FC">
          <w:rPr>
            <w:rFonts w:ascii="Times New Roman" w:hAnsi="Times New Roman" w:cs="Times New Roman"/>
            <w:sz w:val="24"/>
            <w:szCs w:val="24"/>
          </w:rPr>
          <w:t>She dumped the contents on his head as Merrick exhaled in relief. When the bottle had emptied, the woman asked the appreciative crowd.</w:t>
        </w:r>
      </w:ins>
    </w:p>
    <w:p w14:paraId="05E59DA3" w14:textId="77777777" w:rsidR="005F56D3" w:rsidRPr="008057FC" w:rsidRDefault="005F56D3" w:rsidP="000B5256">
      <w:pPr>
        <w:pStyle w:val="BodyNormal"/>
        <w:spacing w:line="360" w:lineRule="auto"/>
        <w:rPr>
          <w:ins w:id="1537" w:author="Author"/>
          <w:rFonts w:ascii="Times New Roman" w:hAnsi="Times New Roman" w:cs="Times New Roman"/>
          <w:sz w:val="24"/>
          <w:szCs w:val="24"/>
        </w:rPr>
      </w:pPr>
      <w:ins w:id="1538" w:author="Author">
        <w:r w:rsidRPr="008057FC">
          <w:rPr>
            <w:rFonts w:ascii="Times New Roman" w:hAnsi="Times New Roman" w:cs="Times New Roman"/>
            <w:sz w:val="24"/>
            <w:szCs w:val="24"/>
          </w:rPr>
          <w:t>“Does anyone else have a water bottle?”</w:t>
        </w:r>
      </w:ins>
    </w:p>
    <w:p w14:paraId="54DD23C5" w14:textId="77777777" w:rsidR="005F56D3" w:rsidRPr="008057FC" w:rsidRDefault="005F56D3" w:rsidP="000B5256">
      <w:pPr>
        <w:pStyle w:val="BodyNormal"/>
        <w:spacing w:line="360" w:lineRule="auto"/>
        <w:rPr>
          <w:ins w:id="1539" w:author="Author"/>
          <w:rFonts w:ascii="Times New Roman" w:hAnsi="Times New Roman" w:cs="Times New Roman"/>
          <w:sz w:val="24"/>
          <w:szCs w:val="24"/>
        </w:rPr>
      </w:pPr>
      <w:ins w:id="1540" w:author="Author">
        <w:r w:rsidRPr="008057FC">
          <w:rPr>
            <w:rFonts w:ascii="Times New Roman" w:hAnsi="Times New Roman" w:cs="Times New Roman"/>
            <w:sz w:val="24"/>
            <w:szCs w:val="24"/>
          </w:rPr>
          <w:t>I stepped forward and handed it to her; she hardly looked at me</w:t>
        </w:r>
      </w:ins>
      <w:r w:rsidRPr="008057FC">
        <w:rPr>
          <w:rFonts w:ascii="Times New Roman" w:hAnsi="Times New Roman" w:cs="Times New Roman"/>
          <w:sz w:val="24"/>
          <w:szCs w:val="24"/>
        </w:rPr>
        <w:t>. I, of course, looked at her, as she was wearing a Louis Vuitton embroidered T-shirt, Stella McCartney gym shorts, and Adidas running shoes.</w:t>
      </w:r>
      <w:ins w:id="1541" w:author="Author">
        <w:r w:rsidRPr="008057FC">
          <w:rPr>
            <w:rFonts w:ascii="Times New Roman" w:hAnsi="Times New Roman" w:cs="Times New Roman"/>
            <w:sz w:val="24"/>
            <w:szCs w:val="24"/>
          </w:rPr>
          <w:t xml:space="preserve"> Once again, my intellect scolded my heart.</w:t>
        </w:r>
      </w:ins>
    </w:p>
    <w:p w14:paraId="42B22731" w14:textId="77777777" w:rsidR="005F56D3" w:rsidRPr="008057FC" w:rsidRDefault="005F56D3" w:rsidP="000B5256">
      <w:pPr>
        <w:pStyle w:val="BodyNormal"/>
        <w:spacing w:line="360" w:lineRule="auto"/>
        <w:rPr>
          <w:ins w:id="1542" w:author="Author"/>
          <w:rFonts w:ascii="Times New Roman" w:hAnsi="Times New Roman" w:cs="Times New Roman"/>
          <w:sz w:val="24"/>
          <w:szCs w:val="24"/>
        </w:rPr>
      </w:pPr>
    </w:p>
    <w:p w14:paraId="4796487C" w14:textId="77777777" w:rsidR="005F56D3" w:rsidRPr="008057FC" w:rsidRDefault="005F56D3" w:rsidP="000B5256">
      <w:pPr>
        <w:pStyle w:val="BodyNormal"/>
        <w:spacing w:line="360" w:lineRule="auto"/>
        <w:ind w:left="720" w:right="576" w:firstLine="0"/>
        <w:rPr>
          <w:ins w:id="1543" w:author="Author"/>
          <w:rFonts w:ascii="Times New Roman" w:hAnsi="Times New Roman" w:cs="Times New Roman"/>
          <w:i/>
          <w:iCs/>
          <w:sz w:val="24"/>
          <w:szCs w:val="24"/>
        </w:rPr>
      </w:pPr>
      <w:ins w:id="1544" w:author="Author">
        <w:r w:rsidRPr="008057FC">
          <w:rPr>
            <w:rFonts w:ascii="Times New Roman" w:hAnsi="Times New Roman" w:cs="Times New Roman"/>
            <w:i/>
            <w:iCs/>
            <w:sz w:val="24"/>
            <w:szCs w:val="24"/>
          </w:rPr>
          <w:t xml:space="preserve">“Back off. This woman can </w:t>
        </w:r>
        <w:proofErr w:type="gramStart"/>
        <w:r w:rsidRPr="008057FC">
          <w:rPr>
            <w:rFonts w:ascii="Times New Roman" w:hAnsi="Times New Roman" w:cs="Times New Roman"/>
            <w:i/>
            <w:iCs/>
            <w:sz w:val="24"/>
            <w:szCs w:val="24"/>
          </w:rPr>
          <w:t>actually talk</w:t>
        </w:r>
        <w:proofErr w:type="gramEnd"/>
        <w:r w:rsidRPr="008057FC">
          <w:rPr>
            <w:rFonts w:ascii="Times New Roman" w:hAnsi="Times New Roman" w:cs="Times New Roman"/>
            <w:i/>
            <w:iCs/>
            <w:sz w:val="24"/>
            <w:szCs w:val="24"/>
          </w:rPr>
          <w:t xml:space="preserve"> to him.</w:t>
        </w:r>
      </w:ins>
      <w:r w:rsidRPr="008057FC">
        <w:rPr>
          <w:rFonts w:ascii="Times New Roman" w:hAnsi="Times New Roman" w:cs="Times New Roman"/>
          <w:i/>
          <w:iCs/>
          <w:sz w:val="24"/>
          <w:szCs w:val="24"/>
        </w:rPr>
        <w:t xml:space="preserve">            </w:t>
      </w:r>
      <w:ins w:id="1545" w:author="Author">
        <w:r w:rsidRPr="008057FC">
          <w:rPr>
            <w:rFonts w:ascii="Times New Roman" w:hAnsi="Times New Roman" w:cs="Times New Roman"/>
            <w:i/>
            <w:iCs/>
            <w:sz w:val="24"/>
            <w:szCs w:val="24"/>
          </w:rPr>
          <w:t>You can’t.”</w:t>
        </w:r>
      </w:ins>
    </w:p>
    <w:p w14:paraId="6B679409" w14:textId="77777777" w:rsidR="005F56D3" w:rsidRPr="008057FC" w:rsidRDefault="005F56D3" w:rsidP="000B5256">
      <w:pPr>
        <w:pStyle w:val="BodyNormal"/>
        <w:spacing w:line="360" w:lineRule="auto"/>
        <w:rPr>
          <w:ins w:id="1546" w:author="Author"/>
          <w:rFonts w:ascii="Times New Roman" w:hAnsi="Times New Roman" w:cs="Times New Roman"/>
          <w:sz w:val="24"/>
          <w:szCs w:val="24"/>
        </w:rPr>
      </w:pPr>
    </w:p>
    <w:p w14:paraId="7FA7190C" w14:textId="77777777" w:rsidR="005F56D3" w:rsidRPr="008057FC" w:rsidRDefault="005F56D3" w:rsidP="000B5256">
      <w:pPr>
        <w:pStyle w:val="BodyNormal"/>
        <w:spacing w:line="360" w:lineRule="auto"/>
        <w:rPr>
          <w:ins w:id="1547" w:author="Author"/>
          <w:rFonts w:ascii="Times New Roman" w:hAnsi="Times New Roman" w:cs="Times New Roman"/>
          <w:sz w:val="24"/>
          <w:szCs w:val="24"/>
        </w:rPr>
      </w:pPr>
      <w:r w:rsidRPr="008057FC">
        <w:rPr>
          <w:rFonts w:ascii="Times New Roman" w:hAnsi="Times New Roman" w:cs="Times New Roman"/>
          <w:sz w:val="24"/>
          <w:szCs w:val="24"/>
        </w:rPr>
        <w:t xml:space="preserve">Officer Merrick looked appreciatively at her after she poured </w:t>
      </w:r>
      <w:r w:rsidRPr="008057FC">
        <w:rPr>
          <w:rFonts w:ascii="Times New Roman" w:hAnsi="Times New Roman" w:cs="Times New Roman"/>
          <w:sz w:val="24"/>
          <w:szCs w:val="24"/>
        </w:rPr>
        <w:lastRenderedPageBreak/>
        <w:t>my bottle on his head</w:t>
      </w:r>
      <w:ins w:id="1548" w:author="Author">
        <w:r w:rsidRPr="008057FC">
          <w:rPr>
            <w:rFonts w:ascii="Times New Roman" w:hAnsi="Times New Roman" w:cs="Times New Roman"/>
            <w:sz w:val="24"/>
            <w:szCs w:val="24"/>
          </w:rPr>
          <w:t>.</w:t>
        </w:r>
      </w:ins>
    </w:p>
    <w:p w14:paraId="4878E442" w14:textId="77777777" w:rsidR="005F56D3" w:rsidRPr="008057FC" w:rsidRDefault="005F56D3" w:rsidP="000B5256">
      <w:pPr>
        <w:pStyle w:val="BodyNormal"/>
        <w:spacing w:line="360" w:lineRule="auto"/>
        <w:rPr>
          <w:ins w:id="1549" w:author="Author"/>
          <w:rFonts w:ascii="Times New Roman" w:hAnsi="Times New Roman" w:cs="Times New Roman"/>
          <w:sz w:val="24"/>
          <w:szCs w:val="24"/>
        </w:rPr>
      </w:pPr>
      <w:ins w:id="1550" w:author="Author">
        <w:r w:rsidRPr="008057FC">
          <w:rPr>
            <w:rFonts w:ascii="Times New Roman" w:hAnsi="Times New Roman" w:cs="Times New Roman"/>
            <w:sz w:val="24"/>
            <w:szCs w:val="24"/>
          </w:rPr>
          <w:t>“Thank you, Miss …?”</w:t>
        </w:r>
      </w:ins>
    </w:p>
    <w:p w14:paraId="60D99E67" w14:textId="77777777" w:rsidR="005F56D3" w:rsidRPr="008057FC" w:rsidRDefault="005F56D3" w:rsidP="000B5256">
      <w:pPr>
        <w:pStyle w:val="BodyNormal"/>
        <w:spacing w:line="360" w:lineRule="auto"/>
        <w:rPr>
          <w:ins w:id="1551" w:author="Author"/>
          <w:rFonts w:ascii="Times New Roman" w:hAnsi="Times New Roman" w:cs="Times New Roman"/>
          <w:sz w:val="24"/>
          <w:szCs w:val="24"/>
        </w:rPr>
      </w:pPr>
      <w:ins w:id="1552" w:author="Author">
        <w:r w:rsidRPr="008057FC">
          <w:rPr>
            <w:rFonts w:ascii="Times New Roman" w:hAnsi="Times New Roman" w:cs="Times New Roman"/>
            <w:sz w:val="24"/>
            <w:szCs w:val="24"/>
          </w:rPr>
          <w:t>“Oh, I’m Roma Maria Alverez. I’m an attorney with Jasper and Conklyn. We do contract law. Are you, by any chance, related to Anne Merrick?”</w:t>
        </w:r>
      </w:ins>
    </w:p>
    <w:p w14:paraId="179EBAE0" w14:textId="77777777" w:rsidR="005F56D3" w:rsidRPr="008057FC" w:rsidRDefault="005F56D3" w:rsidP="000B5256">
      <w:pPr>
        <w:pStyle w:val="BodyNormal"/>
        <w:spacing w:line="360" w:lineRule="auto"/>
        <w:rPr>
          <w:ins w:id="1553" w:author="Author"/>
          <w:rFonts w:ascii="Times New Roman" w:hAnsi="Times New Roman" w:cs="Times New Roman"/>
          <w:sz w:val="24"/>
          <w:szCs w:val="24"/>
        </w:rPr>
      </w:pPr>
      <w:ins w:id="1554" w:author="Author">
        <w:r w:rsidRPr="008057FC">
          <w:rPr>
            <w:rFonts w:ascii="Times New Roman" w:hAnsi="Times New Roman" w:cs="Times New Roman"/>
            <w:sz w:val="24"/>
            <w:szCs w:val="24"/>
          </w:rPr>
          <w:t>“That would be my mother.”</w:t>
        </w:r>
      </w:ins>
    </w:p>
    <w:p w14:paraId="3F73D49A" w14:textId="77777777" w:rsidR="005F56D3" w:rsidRPr="008057FC" w:rsidRDefault="005F56D3" w:rsidP="000B5256">
      <w:pPr>
        <w:pStyle w:val="BodyNormal"/>
        <w:spacing w:line="360" w:lineRule="auto"/>
        <w:rPr>
          <w:ins w:id="1555" w:author="Author"/>
          <w:rFonts w:ascii="Times New Roman" w:hAnsi="Times New Roman" w:cs="Times New Roman"/>
          <w:sz w:val="24"/>
          <w:szCs w:val="24"/>
        </w:rPr>
      </w:pPr>
      <w:ins w:id="1556" w:author="Author">
        <w:r w:rsidRPr="008057FC">
          <w:rPr>
            <w:rFonts w:ascii="Times New Roman" w:hAnsi="Times New Roman" w:cs="Times New Roman"/>
            <w:sz w:val="24"/>
            <w:szCs w:val="24"/>
          </w:rPr>
          <w:t>“She gives our firm some of her overflow work, which we appreciate.”</w:t>
        </w:r>
      </w:ins>
    </w:p>
    <w:p w14:paraId="59AFFEBF" w14:textId="77777777" w:rsidR="005F56D3" w:rsidRPr="008057FC" w:rsidRDefault="005F56D3" w:rsidP="000B5256">
      <w:pPr>
        <w:pStyle w:val="BodyNormal"/>
        <w:spacing w:line="360" w:lineRule="auto"/>
        <w:rPr>
          <w:ins w:id="1557" w:author="Author"/>
          <w:rFonts w:ascii="Times New Roman" w:hAnsi="Times New Roman" w:cs="Times New Roman"/>
          <w:sz w:val="24"/>
          <w:szCs w:val="24"/>
        </w:rPr>
      </w:pPr>
      <w:ins w:id="1558" w:author="Author">
        <w:r w:rsidRPr="008057FC">
          <w:rPr>
            <w:rFonts w:ascii="Times New Roman" w:hAnsi="Times New Roman" w:cs="Times New Roman"/>
            <w:sz w:val="24"/>
            <w:szCs w:val="24"/>
          </w:rPr>
          <w:t>“Trust me. My mother is a force of nature. She’s unstoppable.”</w:t>
        </w:r>
      </w:ins>
    </w:p>
    <w:p w14:paraId="4FCCC751" w14:textId="77777777" w:rsidR="005F56D3" w:rsidRPr="008057FC" w:rsidRDefault="005F56D3" w:rsidP="000B5256">
      <w:pPr>
        <w:pStyle w:val="BodyNormal"/>
        <w:spacing w:line="360" w:lineRule="auto"/>
        <w:rPr>
          <w:ins w:id="1559" w:author="Author"/>
          <w:rFonts w:ascii="Times New Roman" w:hAnsi="Times New Roman" w:cs="Times New Roman"/>
          <w:sz w:val="24"/>
          <w:szCs w:val="24"/>
        </w:rPr>
      </w:pPr>
      <w:ins w:id="1560" w:author="Author">
        <w:r w:rsidRPr="008057FC">
          <w:rPr>
            <w:rFonts w:ascii="Times New Roman" w:hAnsi="Times New Roman" w:cs="Times New Roman"/>
            <w:sz w:val="24"/>
            <w:szCs w:val="24"/>
          </w:rPr>
          <w:t>“On that, we agree, Officer Merrick. If I may be so impertinent, are you in a relationship?”</w:t>
        </w:r>
      </w:ins>
    </w:p>
    <w:p w14:paraId="7E0757C6" w14:textId="77777777" w:rsidR="005F56D3" w:rsidRPr="008057FC" w:rsidRDefault="005F56D3" w:rsidP="000B5256">
      <w:pPr>
        <w:pStyle w:val="BodyNormal"/>
        <w:spacing w:line="360" w:lineRule="auto"/>
        <w:rPr>
          <w:ins w:id="1561" w:author="Author"/>
          <w:rFonts w:ascii="Times New Roman" w:hAnsi="Times New Roman" w:cs="Times New Roman"/>
          <w:sz w:val="24"/>
          <w:szCs w:val="24"/>
        </w:rPr>
      </w:pPr>
      <w:ins w:id="1562" w:author="Author">
        <w:r w:rsidRPr="008057FC">
          <w:rPr>
            <w:rFonts w:ascii="Times New Roman" w:hAnsi="Times New Roman" w:cs="Times New Roman"/>
            <w:sz w:val="24"/>
            <w:szCs w:val="24"/>
          </w:rPr>
          <w:t>“I do have a girlfriend, but she’s out of town a lot.”</w:t>
        </w:r>
      </w:ins>
    </w:p>
    <w:p w14:paraId="7ABF2F9A" w14:textId="77777777" w:rsidR="005F56D3" w:rsidRPr="008057FC" w:rsidRDefault="005F56D3" w:rsidP="000B5256">
      <w:pPr>
        <w:pStyle w:val="BodyNormal"/>
        <w:spacing w:line="360" w:lineRule="auto"/>
        <w:rPr>
          <w:ins w:id="1563" w:author="Author"/>
          <w:rFonts w:ascii="Times New Roman" w:hAnsi="Times New Roman" w:cs="Times New Roman"/>
          <w:sz w:val="24"/>
          <w:szCs w:val="24"/>
        </w:rPr>
      </w:pPr>
      <w:ins w:id="1564" w:author="Author">
        <w:r w:rsidRPr="008057FC">
          <w:rPr>
            <w:rFonts w:ascii="Times New Roman" w:hAnsi="Times New Roman" w:cs="Times New Roman"/>
            <w:sz w:val="24"/>
            <w:szCs w:val="24"/>
          </w:rPr>
          <w:t>“Well, when she’s away, are you monogamous?”</w:t>
        </w:r>
      </w:ins>
    </w:p>
    <w:p w14:paraId="13921DB6" w14:textId="77777777" w:rsidR="005F56D3" w:rsidRPr="008057FC" w:rsidRDefault="005F56D3" w:rsidP="000B5256">
      <w:pPr>
        <w:pStyle w:val="BodyNormal"/>
        <w:spacing w:line="360" w:lineRule="auto"/>
        <w:rPr>
          <w:ins w:id="1565" w:author="Author"/>
          <w:rFonts w:ascii="Times New Roman" w:hAnsi="Times New Roman" w:cs="Times New Roman"/>
          <w:sz w:val="24"/>
          <w:szCs w:val="24"/>
        </w:rPr>
      </w:pPr>
      <w:ins w:id="1566" w:author="Author">
        <w:r w:rsidRPr="008057FC">
          <w:rPr>
            <w:rFonts w:ascii="Times New Roman" w:hAnsi="Times New Roman" w:cs="Times New Roman"/>
            <w:sz w:val="24"/>
            <w:szCs w:val="24"/>
          </w:rPr>
          <w:t>“It’s more like I’m concentrating on my career right now, if you get my drift.”</w:t>
        </w:r>
      </w:ins>
    </w:p>
    <w:p w14:paraId="678A7ED8" w14:textId="77777777" w:rsidR="005F56D3" w:rsidRPr="008057FC" w:rsidRDefault="005F56D3" w:rsidP="000B5256">
      <w:pPr>
        <w:pStyle w:val="BodyNormal"/>
        <w:spacing w:line="360" w:lineRule="auto"/>
        <w:rPr>
          <w:ins w:id="1567" w:author="Author"/>
          <w:rFonts w:ascii="Times New Roman" w:hAnsi="Times New Roman" w:cs="Times New Roman"/>
          <w:sz w:val="24"/>
          <w:szCs w:val="24"/>
        </w:rPr>
      </w:pPr>
      <w:ins w:id="1568" w:author="Author">
        <w:r w:rsidRPr="008057FC">
          <w:rPr>
            <w:rFonts w:ascii="Times New Roman" w:hAnsi="Times New Roman" w:cs="Times New Roman"/>
            <w:sz w:val="24"/>
            <w:szCs w:val="24"/>
          </w:rPr>
          <w:t xml:space="preserve">Roma Maria reached into her fanny pack and retrieved a business card. </w:t>
        </w:r>
      </w:ins>
    </w:p>
    <w:p w14:paraId="4731195B" w14:textId="77777777" w:rsidR="005F56D3" w:rsidRPr="008057FC" w:rsidRDefault="005F56D3" w:rsidP="000B5256">
      <w:pPr>
        <w:pStyle w:val="BodyNormal"/>
        <w:spacing w:line="360" w:lineRule="auto"/>
        <w:rPr>
          <w:ins w:id="1569" w:author="Author"/>
          <w:rFonts w:ascii="Times New Roman" w:hAnsi="Times New Roman" w:cs="Times New Roman"/>
          <w:sz w:val="24"/>
          <w:szCs w:val="24"/>
        </w:rPr>
      </w:pPr>
      <w:ins w:id="1570" w:author="Author">
        <w:r w:rsidRPr="008057FC">
          <w:rPr>
            <w:rFonts w:ascii="Times New Roman" w:hAnsi="Times New Roman" w:cs="Times New Roman"/>
            <w:sz w:val="24"/>
            <w:szCs w:val="24"/>
          </w:rPr>
          <w:t>“Here. Take my card. It has my personal cell phone on the back. Call me anytime. You won’t regret it.”</w:t>
        </w:r>
      </w:ins>
    </w:p>
    <w:p w14:paraId="41A69FAF" w14:textId="77777777" w:rsidR="005F56D3" w:rsidRPr="008057FC" w:rsidRDefault="005F56D3" w:rsidP="000B5256">
      <w:pPr>
        <w:pStyle w:val="BodyNormal"/>
        <w:spacing w:line="360" w:lineRule="auto"/>
        <w:rPr>
          <w:ins w:id="1571" w:author="Author"/>
          <w:rFonts w:ascii="Times New Roman" w:hAnsi="Times New Roman" w:cs="Times New Roman"/>
          <w:sz w:val="24"/>
          <w:szCs w:val="24"/>
        </w:rPr>
      </w:pPr>
      <w:ins w:id="1572" w:author="Author">
        <w:r w:rsidRPr="008057FC">
          <w:rPr>
            <w:rFonts w:ascii="Times New Roman" w:hAnsi="Times New Roman" w:cs="Times New Roman"/>
            <w:sz w:val="24"/>
            <w:szCs w:val="24"/>
          </w:rPr>
          <w:t>Officer Merrick stuffed her business card into the pocket of his running shorts.</w:t>
        </w:r>
      </w:ins>
    </w:p>
    <w:p w14:paraId="3048DE6F" w14:textId="77777777" w:rsidR="005F56D3" w:rsidRPr="008057FC" w:rsidRDefault="005F56D3" w:rsidP="000B5256">
      <w:pPr>
        <w:pStyle w:val="BodyNormal"/>
        <w:spacing w:line="360" w:lineRule="auto"/>
        <w:rPr>
          <w:ins w:id="1573" w:author="Author"/>
          <w:rFonts w:ascii="Times New Roman" w:hAnsi="Times New Roman" w:cs="Times New Roman"/>
          <w:sz w:val="24"/>
          <w:szCs w:val="24"/>
        </w:rPr>
      </w:pPr>
      <w:ins w:id="1574" w:author="Author">
        <w:r w:rsidRPr="008057FC">
          <w:rPr>
            <w:rFonts w:ascii="Times New Roman" w:hAnsi="Times New Roman" w:cs="Times New Roman"/>
            <w:sz w:val="24"/>
            <w:szCs w:val="24"/>
          </w:rPr>
          <w:t xml:space="preserve">Roma Maria stood up and offered </w:t>
        </w:r>
      </w:ins>
      <w:r w:rsidRPr="008057FC">
        <w:rPr>
          <w:rFonts w:ascii="Times New Roman" w:hAnsi="Times New Roman" w:cs="Times New Roman"/>
          <w:sz w:val="24"/>
          <w:szCs w:val="24"/>
        </w:rPr>
        <w:t>Mac her hand to help him stand</w:t>
      </w:r>
      <w:ins w:id="1575" w:author="Author">
        <w:r w:rsidRPr="008057FC">
          <w:rPr>
            <w:rFonts w:ascii="Times New Roman" w:hAnsi="Times New Roman" w:cs="Times New Roman"/>
            <w:sz w:val="24"/>
            <w:szCs w:val="24"/>
          </w:rPr>
          <w:t>. He accepted with a smile. They looked at the paramedics, strapping the patient onto a gurney. He still had the AED unit</w:t>
        </w:r>
      </w:ins>
      <w:r w:rsidRPr="008057FC">
        <w:rPr>
          <w:rFonts w:ascii="Times New Roman" w:hAnsi="Times New Roman" w:cs="Times New Roman"/>
          <w:sz w:val="24"/>
          <w:szCs w:val="24"/>
        </w:rPr>
        <w:t>, an IV bottle, and an oxygen mask attached</w:t>
      </w:r>
      <w:ins w:id="1576" w:author="Author">
        <w:r w:rsidRPr="008057FC">
          <w:rPr>
            <w:rFonts w:ascii="Times New Roman" w:hAnsi="Times New Roman" w:cs="Times New Roman"/>
            <w:sz w:val="24"/>
            <w:szCs w:val="24"/>
          </w:rPr>
          <w:t xml:space="preserve">. As they wheeled him to the van’s rear door, one of them shouted </w:t>
        </w:r>
        <w:proofErr w:type="gramStart"/>
        <w:r w:rsidRPr="008057FC">
          <w:rPr>
            <w:rFonts w:ascii="Times New Roman" w:hAnsi="Times New Roman" w:cs="Times New Roman"/>
            <w:sz w:val="24"/>
            <w:szCs w:val="24"/>
          </w:rPr>
          <w:t>to</w:t>
        </w:r>
        <w:proofErr w:type="gramEnd"/>
        <w:r w:rsidRPr="008057FC">
          <w:rPr>
            <w:rFonts w:ascii="Times New Roman" w:hAnsi="Times New Roman" w:cs="Times New Roman"/>
            <w:sz w:val="24"/>
            <w:szCs w:val="24"/>
          </w:rPr>
          <w:t xml:space="preserve"> Officer Merrick.</w:t>
        </w:r>
      </w:ins>
    </w:p>
    <w:p w14:paraId="768A0457" w14:textId="77777777" w:rsidR="005F56D3" w:rsidRPr="008057FC" w:rsidRDefault="005F56D3" w:rsidP="000B5256">
      <w:pPr>
        <w:pStyle w:val="BodyNormal"/>
        <w:spacing w:line="360" w:lineRule="auto"/>
        <w:rPr>
          <w:ins w:id="1577" w:author="Author"/>
          <w:rFonts w:ascii="Times New Roman" w:hAnsi="Times New Roman" w:cs="Times New Roman"/>
          <w:sz w:val="24"/>
          <w:szCs w:val="24"/>
        </w:rPr>
      </w:pPr>
      <w:ins w:id="1578" w:author="Author">
        <w:r w:rsidRPr="008057FC">
          <w:rPr>
            <w:rFonts w:ascii="Times New Roman" w:hAnsi="Times New Roman" w:cs="Times New Roman"/>
            <w:sz w:val="24"/>
            <w:szCs w:val="24"/>
          </w:rPr>
          <w:t>“Mac, well done, buddy. You saved a life today!”</w:t>
        </w:r>
      </w:ins>
    </w:p>
    <w:p w14:paraId="27D56A67" w14:textId="77777777" w:rsidR="005F56D3" w:rsidRPr="008057FC" w:rsidRDefault="005F56D3" w:rsidP="000B5256">
      <w:pPr>
        <w:pStyle w:val="BodyNormal"/>
        <w:spacing w:line="360" w:lineRule="auto"/>
        <w:rPr>
          <w:ins w:id="1579" w:author="Author"/>
          <w:rFonts w:ascii="Times New Roman" w:hAnsi="Times New Roman" w:cs="Times New Roman"/>
          <w:sz w:val="24"/>
          <w:szCs w:val="24"/>
        </w:rPr>
      </w:pPr>
      <w:ins w:id="1580" w:author="Author">
        <w:r w:rsidRPr="008057FC">
          <w:rPr>
            <w:rFonts w:ascii="Times New Roman" w:hAnsi="Times New Roman" w:cs="Times New Roman"/>
            <w:sz w:val="24"/>
            <w:szCs w:val="24"/>
          </w:rPr>
          <w:lastRenderedPageBreak/>
          <w:t xml:space="preserve">The assembled spectators started cheering as the EMT van started its engine, turned on the flashing lights and sirens, and headed for </w:t>
        </w:r>
        <w:r w:rsidRPr="008057FC">
          <w:rPr>
            <w:rFonts w:ascii="Times New Roman" w:hAnsi="Times New Roman" w:cs="Times New Roman"/>
            <w:color w:val="202122"/>
            <w:sz w:val="24"/>
            <w:szCs w:val="24"/>
            <w:shd w:val="clear" w:color="auto" w:fill="FFFFFF"/>
          </w:rPr>
          <w:t>Northwestern Memorial Hospital</w:t>
        </w:r>
        <w:r w:rsidRPr="008057FC">
          <w:rPr>
            <w:rFonts w:ascii="Times New Roman" w:hAnsi="Times New Roman" w:cs="Times New Roman"/>
            <w:sz w:val="24"/>
            <w:szCs w:val="24"/>
          </w:rPr>
          <w:t xml:space="preserve">. The Chicago Policeman handed Mac his T-shirt, and he quickly put it on as another </w:t>
        </w:r>
      </w:ins>
      <w:r w:rsidRPr="008057FC">
        <w:rPr>
          <w:rFonts w:ascii="Times New Roman" w:hAnsi="Times New Roman" w:cs="Times New Roman"/>
          <w:sz w:val="24"/>
          <w:szCs w:val="24"/>
        </w:rPr>
        <w:t>police officer</w:t>
      </w:r>
      <w:ins w:id="1581" w:author="Author">
        <w:r w:rsidRPr="008057FC">
          <w:rPr>
            <w:rFonts w:ascii="Times New Roman" w:hAnsi="Times New Roman" w:cs="Times New Roman"/>
            <w:sz w:val="24"/>
            <w:szCs w:val="24"/>
          </w:rPr>
          <w:t xml:space="preserve"> on an electric scooter pulled up. He seemed to know Mac.</w:t>
        </w:r>
      </w:ins>
    </w:p>
    <w:p w14:paraId="415FC15E" w14:textId="77777777" w:rsidR="005F56D3" w:rsidRPr="008057FC" w:rsidRDefault="005F56D3" w:rsidP="000B5256">
      <w:pPr>
        <w:pStyle w:val="BodyNormal"/>
        <w:spacing w:line="360" w:lineRule="auto"/>
        <w:rPr>
          <w:ins w:id="1582" w:author="Author"/>
          <w:rFonts w:ascii="Times New Roman" w:hAnsi="Times New Roman" w:cs="Times New Roman"/>
          <w:sz w:val="24"/>
          <w:szCs w:val="24"/>
        </w:rPr>
      </w:pPr>
      <w:ins w:id="1583" w:author="Author">
        <w:r w:rsidRPr="008057FC">
          <w:rPr>
            <w:rFonts w:ascii="Times New Roman" w:hAnsi="Times New Roman" w:cs="Times New Roman"/>
            <w:sz w:val="24"/>
            <w:szCs w:val="24"/>
          </w:rPr>
          <w:t xml:space="preserve">“I heard what you did, Mac. I’ll take you home to the Grant Park </w:t>
        </w:r>
      </w:ins>
      <w:r w:rsidRPr="008057FC">
        <w:rPr>
          <w:rFonts w:ascii="Times New Roman" w:hAnsi="Times New Roman" w:cs="Times New Roman"/>
          <w:sz w:val="24"/>
          <w:szCs w:val="24"/>
        </w:rPr>
        <w:t>Tower</w:t>
      </w:r>
      <w:ins w:id="1584" w:author="Author">
        <w:r w:rsidRPr="008057FC">
          <w:rPr>
            <w:rFonts w:ascii="Times New Roman" w:hAnsi="Times New Roman" w:cs="Times New Roman"/>
            <w:sz w:val="24"/>
            <w:szCs w:val="24"/>
          </w:rPr>
          <w:t>.”</w:t>
        </w:r>
      </w:ins>
    </w:p>
    <w:p w14:paraId="118A05B9" w14:textId="77777777" w:rsidR="005F56D3" w:rsidRPr="008057FC" w:rsidRDefault="005F56D3" w:rsidP="000B5256">
      <w:pPr>
        <w:pStyle w:val="BodyNormal"/>
        <w:spacing w:line="360" w:lineRule="auto"/>
        <w:rPr>
          <w:ins w:id="1585" w:author="Author"/>
          <w:rFonts w:ascii="Times New Roman" w:hAnsi="Times New Roman" w:cs="Times New Roman"/>
          <w:sz w:val="24"/>
          <w:szCs w:val="24"/>
        </w:rPr>
      </w:pPr>
      <w:ins w:id="1586" w:author="Author">
        <w:r w:rsidRPr="008057FC">
          <w:rPr>
            <w:rFonts w:ascii="Times New Roman" w:hAnsi="Times New Roman" w:cs="Times New Roman"/>
            <w:sz w:val="24"/>
            <w:szCs w:val="24"/>
          </w:rPr>
          <w:t xml:space="preserve">Mac </w:t>
        </w:r>
        <w:proofErr w:type="gramStart"/>
        <w:r w:rsidRPr="008057FC">
          <w:rPr>
            <w:rFonts w:ascii="Times New Roman" w:hAnsi="Times New Roman" w:cs="Times New Roman"/>
            <w:sz w:val="24"/>
            <w:szCs w:val="24"/>
          </w:rPr>
          <w:t>climbed on</w:t>
        </w:r>
        <w:proofErr w:type="gramEnd"/>
        <w:r w:rsidRPr="008057FC">
          <w:rPr>
            <w:rFonts w:ascii="Times New Roman" w:hAnsi="Times New Roman" w:cs="Times New Roman"/>
            <w:sz w:val="24"/>
            <w:szCs w:val="24"/>
          </w:rPr>
          <w:t xml:space="preserve"> behind the officer. Looking one last time at Roma Maria, Mac </w:t>
        </w:r>
      </w:ins>
      <w:r w:rsidRPr="008057FC">
        <w:rPr>
          <w:rFonts w:ascii="Times New Roman" w:hAnsi="Times New Roman" w:cs="Times New Roman"/>
          <w:sz w:val="24"/>
          <w:szCs w:val="24"/>
        </w:rPr>
        <w:t>grinned,</w:t>
      </w:r>
      <w:ins w:id="1587" w:author="Author">
        <w:r w:rsidRPr="008057FC">
          <w:rPr>
            <w:rFonts w:ascii="Times New Roman" w:hAnsi="Times New Roman" w:cs="Times New Roman"/>
            <w:sz w:val="24"/>
            <w:szCs w:val="24"/>
          </w:rPr>
          <w:t xml:space="preserve"> </w:t>
        </w:r>
      </w:ins>
      <w:r w:rsidRPr="008057FC">
        <w:rPr>
          <w:rFonts w:ascii="Times New Roman" w:hAnsi="Times New Roman" w:cs="Times New Roman"/>
          <w:sz w:val="24"/>
          <w:szCs w:val="24"/>
        </w:rPr>
        <w:t>h</w:t>
      </w:r>
      <w:ins w:id="1588" w:author="Author">
        <w:r w:rsidRPr="008057FC">
          <w:rPr>
            <w:rFonts w:ascii="Times New Roman" w:hAnsi="Times New Roman" w:cs="Times New Roman"/>
            <w:sz w:val="24"/>
            <w:szCs w:val="24"/>
          </w:rPr>
          <w:t>is eyes twinkled, and I nearly melted into a pile of hopeless but unredeemable love.</w:t>
        </w:r>
      </w:ins>
    </w:p>
    <w:p w14:paraId="770A4420" w14:textId="77777777" w:rsidR="005F56D3" w:rsidRPr="008057FC" w:rsidRDefault="005F56D3" w:rsidP="000B5256">
      <w:pPr>
        <w:pStyle w:val="BodyNormal"/>
        <w:spacing w:line="360" w:lineRule="auto"/>
        <w:rPr>
          <w:ins w:id="1589" w:author="Author"/>
          <w:rFonts w:ascii="Times New Roman" w:hAnsi="Times New Roman" w:cs="Times New Roman"/>
          <w:sz w:val="24"/>
          <w:szCs w:val="24"/>
        </w:rPr>
      </w:pPr>
      <w:ins w:id="1590" w:author="Author">
        <w:r w:rsidRPr="008057FC">
          <w:rPr>
            <w:rFonts w:ascii="Times New Roman" w:hAnsi="Times New Roman" w:cs="Times New Roman"/>
            <w:sz w:val="24"/>
            <w:szCs w:val="24"/>
          </w:rPr>
          <w:t>“Thanks for the dousing, Counselor. Maybe we’ll meet again?”</w:t>
        </w:r>
      </w:ins>
    </w:p>
    <w:p w14:paraId="5FE4691F" w14:textId="77777777" w:rsidR="005F56D3" w:rsidRPr="008057FC" w:rsidRDefault="005F56D3" w:rsidP="000B5256">
      <w:pPr>
        <w:pStyle w:val="BodyNormal"/>
        <w:spacing w:line="360" w:lineRule="auto"/>
        <w:rPr>
          <w:ins w:id="1591" w:author="Author"/>
          <w:rFonts w:ascii="Times New Roman" w:hAnsi="Times New Roman" w:cs="Times New Roman"/>
          <w:sz w:val="24"/>
          <w:szCs w:val="24"/>
        </w:rPr>
      </w:pPr>
      <w:ins w:id="1592" w:author="Author">
        <w:r w:rsidRPr="008057FC">
          <w:rPr>
            <w:rFonts w:ascii="Times New Roman" w:hAnsi="Times New Roman" w:cs="Times New Roman"/>
            <w:sz w:val="24"/>
            <w:szCs w:val="24"/>
          </w:rPr>
          <w:t>“Anytime,” was her appreciative answer.</w:t>
        </w:r>
      </w:ins>
    </w:p>
    <w:p w14:paraId="58A1C0DF" w14:textId="77777777" w:rsidR="005F56D3" w:rsidRPr="008057FC" w:rsidRDefault="005F56D3" w:rsidP="000B5256">
      <w:pPr>
        <w:pStyle w:val="BodyNormal"/>
        <w:spacing w:line="360" w:lineRule="auto"/>
        <w:rPr>
          <w:ins w:id="1593" w:author="Author"/>
          <w:rFonts w:ascii="Times New Roman" w:hAnsi="Times New Roman" w:cs="Times New Roman"/>
          <w:sz w:val="24"/>
          <w:szCs w:val="24"/>
        </w:rPr>
        <w:sectPr w:rsidR="005F56D3" w:rsidRPr="008057FC" w:rsidSect="00094DD0">
          <w:pgSz w:w="8640" w:h="12960" w:code="158"/>
          <w:pgMar w:top="720" w:right="720" w:bottom="720" w:left="720" w:header="720" w:footer="720" w:gutter="720"/>
          <w:cols w:space="720"/>
          <w:titlePg/>
          <w:docGrid w:linePitch="360"/>
        </w:sectPr>
      </w:pPr>
      <w:ins w:id="1594" w:author="Author">
        <w:r w:rsidRPr="008057FC">
          <w:rPr>
            <w:rFonts w:ascii="Times New Roman" w:hAnsi="Times New Roman" w:cs="Times New Roman"/>
            <w:sz w:val="24"/>
            <w:szCs w:val="24"/>
          </w:rPr>
          <w:t xml:space="preserve">The crowd started to disperse as the electric scooter moved away. I turned and started my long </w:t>
        </w:r>
      </w:ins>
      <w:r w:rsidRPr="008057FC">
        <w:rPr>
          <w:rFonts w:ascii="Times New Roman" w:hAnsi="Times New Roman" w:cs="Times New Roman"/>
          <w:sz w:val="24"/>
          <w:szCs w:val="24"/>
        </w:rPr>
        <w:t>run</w:t>
      </w:r>
      <w:ins w:id="1595" w:author="Author">
        <w:r w:rsidRPr="008057FC">
          <w:rPr>
            <w:rFonts w:ascii="Times New Roman" w:hAnsi="Times New Roman" w:cs="Times New Roman"/>
            <w:sz w:val="24"/>
            <w:szCs w:val="24"/>
          </w:rPr>
          <w:t xml:space="preserve"> </w:t>
        </w:r>
      </w:ins>
      <w:r w:rsidRPr="008057FC">
        <w:rPr>
          <w:rFonts w:ascii="Times New Roman" w:hAnsi="Times New Roman" w:cs="Times New Roman"/>
          <w:sz w:val="24"/>
          <w:szCs w:val="24"/>
        </w:rPr>
        <w:t xml:space="preserve">north </w:t>
      </w:r>
      <w:ins w:id="1596" w:author="Author">
        <w:r w:rsidRPr="008057FC">
          <w:rPr>
            <w:rFonts w:ascii="Times New Roman" w:hAnsi="Times New Roman" w:cs="Times New Roman"/>
            <w:sz w:val="24"/>
            <w:szCs w:val="24"/>
          </w:rPr>
          <w:t>to the L station. I had just encountered the man of my dreams, handsome, heroic, kind, and rich. So close, but he never even noticed me. I returned home with one mission in mind</w:t>
        </w:r>
      </w:ins>
      <w:r w:rsidRPr="008057FC">
        <w:rPr>
          <w:rFonts w:ascii="Times New Roman" w:hAnsi="Times New Roman" w:cs="Times New Roman"/>
          <w:sz w:val="24"/>
          <w:szCs w:val="24"/>
        </w:rPr>
        <w:t>:</w:t>
      </w:r>
      <w:ins w:id="1597" w:author="Author">
        <w:r w:rsidRPr="008057FC">
          <w:rPr>
            <w:rFonts w:ascii="Times New Roman" w:hAnsi="Times New Roman" w:cs="Times New Roman"/>
            <w:sz w:val="24"/>
            <w:szCs w:val="24"/>
          </w:rPr>
          <w:t xml:space="preserve"> to learn more about Officer Mac Merrick.   </w:t>
        </w:r>
      </w:ins>
    </w:p>
    <w:p w14:paraId="50711975" w14:textId="21AD9328" w:rsidR="005F56D3" w:rsidRPr="008057FC" w:rsidRDefault="005F56D3" w:rsidP="000B5256">
      <w:pPr>
        <w:pStyle w:val="ChapterNumber"/>
        <w:spacing w:line="360" w:lineRule="auto"/>
        <w:rPr>
          <w:ins w:id="1598" w:author="Author"/>
          <w:rFonts w:ascii="Times New Roman" w:eastAsia="MS Gothic" w:hAnsi="Times New Roman" w:cs="Times New Roman"/>
          <w:sz w:val="24"/>
          <w:szCs w:val="24"/>
        </w:rPr>
      </w:pPr>
      <w:ins w:id="1599" w:author="Author">
        <w:r w:rsidRPr="008057FC">
          <w:rPr>
            <w:rFonts w:ascii="Times New Roman" w:eastAsia="MS Gothic" w:hAnsi="Times New Roman" w:cs="Times New Roman"/>
            <w:sz w:val="24"/>
            <w:szCs w:val="24"/>
          </w:rPr>
          <w:lastRenderedPageBreak/>
          <w:t xml:space="preserve">CHAPTER </w:t>
        </w:r>
      </w:ins>
      <w:r w:rsidR="009823E9" w:rsidRPr="008057FC">
        <w:rPr>
          <w:rFonts w:ascii="Times New Roman" w:eastAsia="MS Gothic" w:hAnsi="Times New Roman" w:cs="Times New Roman"/>
          <w:sz w:val="24"/>
          <w:szCs w:val="24"/>
        </w:rPr>
        <w:t>7</w:t>
      </w:r>
    </w:p>
    <w:p w14:paraId="1A1CD4B0" w14:textId="77777777" w:rsidR="004E6F72" w:rsidRDefault="004E6F72" w:rsidP="008057FC">
      <w:pPr>
        <w:pStyle w:val="ChapterTitle"/>
      </w:pPr>
      <w:bookmarkStart w:id="1600" w:name="_Toc161431614"/>
      <w:bookmarkStart w:id="1601" w:name="_Toc192445608"/>
    </w:p>
    <w:p w14:paraId="68B821FA" w14:textId="112A2D69" w:rsidR="00187215" w:rsidRPr="008057FC" w:rsidRDefault="00187215" w:rsidP="008057FC">
      <w:pPr>
        <w:pStyle w:val="ChapterTitle"/>
        <w:rPr>
          <w:ins w:id="1602" w:author="Author"/>
        </w:rPr>
      </w:pPr>
      <w:ins w:id="1603" w:author="Author">
        <w:r w:rsidRPr="008057FC">
          <w:t>Officer Merrick</w:t>
        </w:r>
        <w:bookmarkEnd w:id="1600"/>
        <w:bookmarkEnd w:id="1601"/>
      </w:ins>
    </w:p>
    <w:p w14:paraId="7AFC719F" w14:textId="77777777" w:rsidR="00187215" w:rsidRPr="008057FC" w:rsidRDefault="00187215" w:rsidP="008057FC">
      <w:pPr>
        <w:pStyle w:val="ASubheadLevel1"/>
        <w:rPr>
          <w:ins w:id="1604" w:author="Author"/>
        </w:rPr>
      </w:pPr>
      <w:bookmarkStart w:id="1605" w:name="_Toc161431615"/>
      <w:bookmarkStart w:id="1606" w:name="_Toc192445609"/>
      <w:ins w:id="1607" w:author="Author">
        <w:r w:rsidRPr="008057FC">
          <w:t>Assassinating a Policeman</w:t>
        </w:r>
        <w:bookmarkEnd w:id="1605"/>
        <w:bookmarkEnd w:id="1606"/>
      </w:ins>
    </w:p>
    <w:p w14:paraId="419FDFFD" w14:textId="77777777" w:rsidR="00187215" w:rsidRPr="008057FC" w:rsidRDefault="00187215" w:rsidP="000B5256">
      <w:pPr>
        <w:pStyle w:val="BodyNormal"/>
        <w:spacing w:line="360" w:lineRule="auto"/>
        <w:rPr>
          <w:ins w:id="1608" w:author="Author"/>
          <w:rFonts w:ascii="Times New Roman" w:hAnsi="Times New Roman" w:cs="Times New Roman"/>
          <w:sz w:val="24"/>
          <w:szCs w:val="24"/>
        </w:rPr>
      </w:pPr>
      <w:ins w:id="1609" w:author="Author">
        <w:r w:rsidRPr="008057FC">
          <w:rPr>
            <w:rFonts w:ascii="Times New Roman" w:eastAsia="Calibri" w:hAnsi="Times New Roman" w:cs="Times New Roman"/>
            <w:color w:val="000000"/>
            <w:sz w:val="24"/>
            <w:szCs w:val="24"/>
          </w:rPr>
          <w:t>The date was Tuesday, June 19</w:t>
        </w:r>
        <w:r w:rsidRPr="008057FC">
          <w:rPr>
            <w:rFonts w:ascii="Times New Roman" w:eastAsia="Calibri" w:hAnsi="Times New Roman" w:cs="Times New Roman"/>
            <w:color w:val="000000"/>
            <w:sz w:val="24"/>
            <w:szCs w:val="24"/>
            <w:vertAlign w:val="superscript"/>
          </w:rPr>
          <w:t>th</w:t>
        </w:r>
        <w:r w:rsidRPr="008057FC">
          <w:rPr>
            <w:rFonts w:ascii="Times New Roman" w:eastAsia="Calibri" w:hAnsi="Times New Roman" w:cs="Times New Roman"/>
            <w:color w:val="000000"/>
            <w:sz w:val="24"/>
            <w:szCs w:val="24"/>
          </w:rPr>
          <w:t>. I w</w:t>
        </w:r>
      </w:ins>
      <w:r w:rsidRPr="008057FC">
        <w:rPr>
          <w:rFonts w:ascii="Times New Roman" w:eastAsia="Calibri" w:hAnsi="Times New Roman" w:cs="Times New Roman"/>
          <w:color w:val="000000"/>
          <w:sz w:val="24"/>
          <w:szCs w:val="24"/>
        </w:rPr>
        <w:t>orked</w:t>
      </w:r>
      <w:ins w:id="1610" w:author="Author">
        <w:r w:rsidRPr="008057FC">
          <w:rPr>
            <w:rFonts w:ascii="Times New Roman" w:eastAsia="Calibri" w:hAnsi="Times New Roman" w:cs="Times New Roman"/>
            <w:color w:val="000000"/>
            <w:sz w:val="24"/>
            <w:szCs w:val="24"/>
          </w:rPr>
          <w:t xml:space="preserve"> intensely on a Python application for Colby Cottrel, testing it repeatedly until I was satisfied that it was ready to deliver to our customer. At 10 o’clock, I found the time to inspect the recent chat messages Dr. </w:t>
        </w:r>
        <w:proofErr w:type="gramStart"/>
        <w:r w:rsidRPr="008057FC">
          <w:rPr>
            <w:rFonts w:ascii="Times New Roman" w:eastAsia="Calibri" w:hAnsi="Times New Roman" w:cs="Times New Roman"/>
            <w:color w:val="000000"/>
            <w:sz w:val="24"/>
            <w:szCs w:val="24"/>
          </w:rPr>
          <w:t>Morton</w:t>
        </w:r>
        <w:proofErr w:type="gramEnd"/>
        <w:r w:rsidRPr="008057FC">
          <w:rPr>
            <w:rFonts w:ascii="Times New Roman" w:eastAsia="Calibri" w:hAnsi="Times New Roman" w:cs="Times New Roman"/>
            <w:color w:val="000000"/>
            <w:sz w:val="24"/>
            <w:szCs w:val="24"/>
          </w:rPr>
          <w:t xml:space="preserve"> and his staff exchanged.</w:t>
        </w:r>
        <w:r w:rsidRPr="008057FC">
          <w:rPr>
            <w:rFonts w:ascii="Times New Roman" w:hAnsi="Times New Roman" w:cs="Times New Roman"/>
            <w:sz w:val="24"/>
            <w:szCs w:val="24"/>
          </w:rPr>
          <w:t xml:space="preserve"> The content shocked me to my bone marrow.</w:t>
        </w:r>
      </w:ins>
    </w:p>
    <w:p w14:paraId="2D60D73C" w14:textId="77777777" w:rsidR="00187215" w:rsidRPr="008057FC" w:rsidRDefault="00187215" w:rsidP="000B5256">
      <w:pPr>
        <w:pStyle w:val="BodyNormal"/>
        <w:spacing w:line="360" w:lineRule="auto"/>
        <w:rPr>
          <w:ins w:id="1611" w:author="Author"/>
          <w:rFonts w:ascii="Times New Roman" w:hAnsi="Times New Roman" w:cs="Times New Roman"/>
          <w:sz w:val="24"/>
          <w:szCs w:val="24"/>
        </w:rPr>
      </w:pPr>
    </w:p>
    <w:p w14:paraId="772DE8F8" w14:textId="77777777" w:rsidR="00187215" w:rsidRPr="008057FC" w:rsidRDefault="00187215" w:rsidP="000B5256">
      <w:pPr>
        <w:pStyle w:val="BodyNormal"/>
        <w:spacing w:line="360" w:lineRule="auto"/>
        <w:rPr>
          <w:ins w:id="1612" w:author="Author"/>
          <w:rFonts w:ascii="Times New Roman" w:hAnsi="Times New Roman" w:cs="Times New Roman"/>
          <w:i/>
          <w:iCs/>
          <w:sz w:val="24"/>
          <w:szCs w:val="24"/>
        </w:rPr>
      </w:pPr>
      <w:ins w:id="1613" w:author="Author">
        <w:r w:rsidRPr="008057FC">
          <w:rPr>
            <w:rFonts w:ascii="Times New Roman" w:hAnsi="Times New Roman" w:cs="Times New Roman"/>
            <w:i/>
            <w:iCs/>
            <w:sz w:val="24"/>
            <w:szCs w:val="24"/>
          </w:rPr>
          <w:t>“Chicago Police are planning an undercover op to attempt a drug buy from us. Some cop named Mackenzie Merrick is planning to approach Besim Morina at Bar Etna tonight around midnight.”</w:t>
        </w:r>
      </w:ins>
    </w:p>
    <w:p w14:paraId="374F5992" w14:textId="77777777" w:rsidR="00187215" w:rsidRPr="008057FC" w:rsidRDefault="00187215" w:rsidP="000B5256">
      <w:pPr>
        <w:pStyle w:val="BodyNormal"/>
        <w:spacing w:line="360" w:lineRule="auto"/>
        <w:rPr>
          <w:ins w:id="1614" w:author="Author"/>
          <w:rFonts w:ascii="Times New Roman" w:hAnsi="Times New Roman" w:cs="Times New Roman"/>
          <w:i/>
          <w:iCs/>
          <w:sz w:val="24"/>
          <w:szCs w:val="24"/>
        </w:rPr>
      </w:pPr>
    </w:p>
    <w:p w14:paraId="7A2C0A08" w14:textId="77777777" w:rsidR="00187215" w:rsidRPr="008057FC" w:rsidRDefault="00187215" w:rsidP="000B5256">
      <w:pPr>
        <w:pStyle w:val="BodyNormal"/>
        <w:spacing w:line="360" w:lineRule="auto"/>
        <w:rPr>
          <w:ins w:id="1615" w:author="Author"/>
          <w:rFonts w:ascii="Times New Roman" w:hAnsi="Times New Roman" w:cs="Times New Roman"/>
          <w:i/>
          <w:iCs/>
          <w:sz w:val="24"/>
          <w:szCs w:val="24"/>
        </w:rPr>
      </w:pPr>
      <w:ins w:id="1616" w:author="Author">
        <w:r w:rsidRPr="008057FC">
          <w:rPr>
            <w:rFonts w:ascii="Times New Roman" w:hAnsi="Times New Roman" w:cs="Times New Roman"/>
            <w:i/>
            <w:iCs/>
            <w:sz w:val="24"/>
            <w:szCs w:val="24"/>
          </w:rPr>
          <w:t>“Does Merrick have a backup?”</w:t>
        </w:r>
      </w:ins>
    </w:p>
    <w:p w14:paraId="0689C680" w14:textId="77777777" w:rsidR="00187215" w:rsidRPr="008057FC" w:rsidRDefault="00187215" w:rsidP="000B5256">
      <w:pPr>
        <w:pStyle w:val="BodyNormal"/>
        <w:spacing w:line="360" w:lineRule="auto"/>
        <w:rPr>
          <w:ins w:id="1617" w:author="Author"/>
          <w:rFonts w:ascii="Times New Roman" w:hAnsi="Times New Roman" w:cs="Times New Roman"/>
          <w:i/>
          <w:iCs/>
          <w:sz w:val="24"/>
          <w:szCs w:val="24"/>
        </w:rPr>
      </w:pPr>
    </w:p>
    <w:p w14:paraId="6E90DE0F" w14:textId="77777777" w:rsidR="00187215" w:rsidRPr="008057FC" w:rsidRDefault="00187215" w:rsidP="000B5256">
      <w:pPr>
        <w:pStyle w:val="BodyNormal"/>
        <w:spacing w:line="360" w:lineRule="auto"/>
        <w:rPr>
          <w:ins w:id="1618" w:author="Author"/>
          <w:rFonts w:ascii="Times New Roman" w:hAnsi="Times New Roman" w:cs="Times New Roman"/>
          <w:i/>
          <w:iCs/>
          <w:sz w:val="24"/>
          <w:szCs w:val="24"/>
        </w:rPr>
      </w:pPr>
      <w:ins w:id="1619" w:author="Author">
        <w:r w:rsidRPr="008057FC">
          <w:rPr>
            <w:rFonts w:ascii="Times New Roman" w:hAnsi="Times New Roman" w:cs="Times New Roman"/>
            <w:i/>
            <w:iCs/>
            <w:sz w:val="24"/>
            <w:szCs w:val="24"/>
          </w:rPr>
          <w:t xml:space="preserve">“Yes, a black cop named DiOtis Williams.” </w:t>
        </w:r>
      </w:ins>
    </w:p>
    <w:p w14:paraId="46A3E32E" w14:textId="77777777" w:rsidR="00187215" w:rsidRPr="008057FC" w:rsidRDefault="00187215" w:rsidP="000B5256">
      <w:pPr>
        <w:pStyle w:val="BodyNormal"/>
        <w:spacing w:line="360" w:lineRule="auto"/>
        <w:rPr>
          <w:ins w:id="1620" w:author="Author"/>
          <w:rFonts w:ascii="Times New Roman" w:hAnsi="Times New Roman" w:cs="Times New Roman"/>
          <w:i/>
          <w:iCs/>
          <w:sz w:val="24"/>
          <w:szCs w:val="24"/>
        </w:rPr>
      </w:pPr>
    </w:p>
    <w:p w14:paraId="184F2DC3" w14:textId="77777777" w:rsidR="00187215" w:rsidRPr="008057FC" w:rsidRDefault="00187215" w:rsidP="000B5256">
      <w:pPr>
        <w:pStyle w:val="BodyNormal"/>
        <w:spacing w:line="360" w:lineRule="auto"/>
        <w:rPr>
          <w:ins w:id="1621" w:author="Author"/>
          <w:rFonts w:ascii="Times New Roman" w:hAnsi="Times New Roman" w:cs="Times New Roman"/>
          <w:i/>
          <w:iCs/>
          <w:sz w:val="24"/>
          <w:szCs w:val="24"/>
        </w:rPr>
      </w:pPr>
      <w:ins w:id="1622" w:author="Author">
        <w:r w:rsidRPr="008057FC">
          <w:rPr>
            <w:rFonts w:ascii="Times New Roman" w:hAnsi="Times New Roman" w:cs="Times New Roman"/>
            <w:i/>
            <w:iCs/>
            <w:sz w:val="24"/>
            <w:szCs w:val="24"/>
          </w:rPr>
          <w:t>“There’s a new construction site on Green Street 300 feet north of West Randolf. Let’s have Besim play along and lure Merrick there.”</w:t>
        </w:r>
      </w:ins>
    </w:p>
    <w:p w14:paraId="309B4158" w14:textId="77777777" w:rsidR="00187215" w:rsidRPr="008057FC" w:rsidRDefault="00187215" w:rsidP="000B5256">
      <w:pPr>
        <w:pStyle w:val="BodyNormal"/>
        <w:spacing w:line="360" w:lineRule="auto"/>
        <w:rPr>
          <w:ins w:id="1623" w:author="Author"/>
          <w:rFonts w:ascii="Times New Roman" w:hAnsi="Times New Roman" w:cs="Times New Roman"/>
          <w:i/>
          <w:iCs/>
          <w:sz w:val="24"/>
          <w:szCs w:val="24"/>
        </w:rPr>
      </w:pPr>
    </w:p>
    <w:p w14:paraId="4F26ACF4" w14:textId="77777777" w:rsidR="00187215" w:rsidRPr="008057FC" w:rsidRDefault="00187215" w:rsidP="000B5256">
      <w:pPr>
        <w:pStyle w:val="BodyNormal"/>
        <w:spacing w:line="360" w:lineRule="auto"/>
        <w:rPr>
          <w:ins w:id="1624" w:author="Author"/>
          <w:rFonts w:ascii="Times New Roman" w:hAnsi="Times New Roman" w:cs="Times New Roman"/>
          <w:i/>
          <w:iCs/>
          <w:sz w:val="24"/>
          <w:szCs w:val="24"/>
        </w:rPr>
      </w:pPr>
      <w:ins w:id="1625" w:author="Author">
        <w:r w:rsidRPr="008057FC">
          <w:rPr>
            <w:rFonts w:ascii="Times New Roman" w:hAnsi="Times New Roman" w:cs="Times New Roman"/>
            <w:i/>
            <w:iCs/>
            <w:sz w:val="24"/>
            <w:szCs w:val="24"/>
          </w:rPr>
          <w:t>“Do you want to wax both?”</w:t>
        </w:r>
      </w:ins>
    </w:p>
    <w:p w14:paraId="19C5DA45" w14:textId="77777777" w:rsidR="00187215" w:rsidRPr="008057FC" w:rsidRDefault="00187215" w:rsidP="000B5256">
      <w:pPr>
        <w:pStyle w:val="BodyNormal"/>
        <w:spacing w:line="360" w:lineRule="auto"/>
        <w:rPr>
          <w:ins w:id="1626" w:author="Author"/>
          <w:rFonts w:ascii="Times New Roman" w:hAnsi="Times New Roman" w:cs="Times New Roman"/>
          <w:i/>
          <w:iCs/>
          <w:sz w:val="24"/>
          <w:szCs w:val="24"/>
        </w:rPr>
      </w:pPr>
    </w:p>
    <w:p w14:paraId="5653436F" w14:textId="77777777" w:rsidR="00187215" w:rsidRPr="008057FC" w:rsidRDefault="00187215" w:rsidP="000B5256">
      <w:pPr>
        <w:pStyle w:val="BodyNormal"/>
        <w:spacing w:line="360" w:lineRule="auto"/>
        <w:rPr>
          <w:ins w:id="1627" w:author="Author"/>
          <w:rFonts w:ascii="Times New Roman" w:hAnsi="Times New Roman" w:cs="Times New Roman"/>
          <w:i/>
          <w:iCs/>
          <w:sz w:val="24"/>
          <w:szCs w:val="24"/>
        </w:rPr>
      </w:pPr>
      <w:ins w:id="1628" w:author="Author">
        <w:r w:rsidRPr="008057FC">
          <w:rPr>
            <w:rFonts w:ascii="Times New Roman" w:hAnsi="Times New Roman" w:cs="Times New Roman"/>
            <w:i/>
            <w:iCs/>
            <w:sz w:val="24"/>
            <w:szCs w:val="24"/>
          </w:rPr>
          <w:t xml:space="preserve">“No, just Merrick. Leave the </w:t>
        </w:r>
      </w:ins>
      <w:r w:rsidRPr="008057FC">
        <w:rPr>
          <w:rFonts w:ascii="Times New Roman" w:hAnsi="Times New Roman" w:cs="Times New Roman"/>
          <w:i/>
          <w:iCs/>
          <w:sz w:val="24"/>
          <w:szCs w:val="24"/>
        </w:rPr>
        <w:t>other</w:t>
      </w:r>
      <w:ins w:id="1629" w:author="Author">
        <w:r w:rsidRPr="008057FC">
          <w:rPr>
            <w:rFonts w:ascii="Times New Roman" w:hAnsi="Times New Roman" w:cs="Times New Roman"/>
            <w:i/>
            <w:iCs/>
            <w:sz w:val="24"/>
            <w:szCs w:val="24"/>
          </w:rPr>
          <w:t xml:space="preserve"> cop alone.”</w:t>
        </w:r>
      </w:ins>
    </w:p>
    <w:p w14:paraId="534EE645" w14:textId="77777777" w:rsidR="00187215" w:rsidRPr="008057FC" w:rsidRDefault="00187215" w:rsidP="000B5256">
      <w:pPr>
        <w:pStyle w:val="BodyNormal"/>
        <w:spacing w:line="360" w:lineRule="auto"/>
        <w:rPr>
          <w:ins w:id="1630" w:author="Author"/>
          <w:rFonts w:ascii="Times New Roman" w:hAnsi="Times New Roman" w:cs="Times New Roman"/>
          <w:i/>
          <w:iCs/>
          <w:sz w:val="24"/>
          <w:szCs w:val="24"/>
        </w:rPr>
      </w:pPr>
    </w:p>
    <w:p w14:paraId="14E4C2F4" w14:textId="77777777" w:rsidR="00187215" w:rsidRPr="008057FC" w:rsidRDefault="00187215" w:rsidP="000B5256">
      <w:pPr>
        <w:pStyle w:val="BodyNormal"/>
        <w:spacing w:line="360" w:lineRule="auto"/>
        <w:rPr>
          <w:ins w:id="1631" w:author="Author"/>
          <w:rFonts w:ascii="Times New Roman" w:hAnsi="Times New Roman" w:cs="Times New Roman"/>
          <w:i/>
          <w:iCs/>
          <w:sz w:val="24"/>
          <w:szCs w:val="24"/>
        </w:rPr>
      </w:pPr>
      <w:ins w:id="1632" w:author="Author">
        <w:r w:rsidRPr="008057FC">
          <w:rPr>
            <w:rFonts w:ascii="Times New Roman" w:hAnsi="Times New Roman" w:cs="Times New Roman"/>
            <w:i/>
            <w:iCs/>
            <w:sz w:val="24"/>
            <w:szCs w:val="24"/>
          </w:rPr>
          <w:t>“Imer, you can’t be serious. Killing a policeman is too risky!”</w:t>
        </w:r>
      </w:ins>
    </w:p>
    <w:p w14:paraId="2717D4F9" w14:textId="77777777" w:rsidR="00187215" w:rsidRPr="008057FC" w:rsidRDefault="00187215" w:rsidP="000B5256">
      <w:pPr>
        <w:pStyle w:val="BodyNormal"/>
        <w:spacing w:line="360" w:lineRule="auto"/>
        <w:rPr>
          <w:ins w:id="1633" w:author="Author"/>
          <w:rFonts w:ascii="Times New Roman" w:hAnsi="Times New Roman" w:cs="Times New Roman"/>
          <w:i/>
          <w:iCs/>
          <w:sz w:val="24"/>
          <w:szCs w:val="24"/>
        </w:rPr>
      </w:pPr>
    </w:p>
    <w:p w14:paraId="58520F20" w14:textId="77777777" w:rsidR="00187215" w:rsidRPr="008057FC" w:rsidRDefault="00187215" w:rsidP="000B5256">
      <w:pPr>
        <w:pStyle w:val="BodyNormal"/>
        <w:spacing w:line="360" w:lineRule="auto"/>
        <w:rPr>
          <w:ins w:id="1634" w:author="Author"/>
          <w:rFonts w:ascii="Times New Roman" w:hAnsi="Times New Roman" w:cs="Times New Roman"/>
          <w:i/>
          <w:iCs/>
          <w:sz w:val="24"/>
          <w:szCs w:val="24"/>
        </w:rPr>
      </w:pPr>
      <w:ins w:id="1635" w:author="Author">
        <w:r w:rsidRPr="008057FC">
          <w:rPr>
            <w:rFonts w:ascii="Times New Roman" w:hAnsi="Times New Roman" w:cs="Times New Roman"/>
            <w:i/>
            <w:iCs/>
            <w:sz w:val="24"/>
            <w:szCs w:val="24"/>
          </w:rPr>
          <w:t xml:space="preserve">“These Chicago cops are stealing our money, Lewis. Somebody </w:t>
        </w:r>
        <w:proofErr w:type="gramStart"/>
        <w:r w:rsidRPr="008057FC">
          <w:rPr>
            <w:rFonts w:ascii="Times New Roman" w:hAnsi="Times New Roman" w:cs="Times New Roman"/>
            <w:i/>
            <w:iCs/>
            <w:sz w:val="24"/>
            <w:szCs w:val="24"/>
          </w:rPr>
          <w:t>has to</w:t>
        </w:r>
        <w:proofErr w:type="gramEnd"/>
        <w:r w:rsidRPr="008057FC">
          <w:rPr>
            <w:rFonts w:ascii="Times New Roman" w:hAnsi="Times New Roman" w:cs="Times New Roman"/>
            <w:i/>
            <w:iCs/>
            <w:sz w:val="24"/>
            <w:szCs w:val="24"/>
          </w:rPr>
          <w:t xml:space="preserve"> pay the price. This nosy undercover cop is the right one to rub out.”</w:t>
        </w:r>
      </w:ins>
    </w:p>
    <w:p w14:paraId="5F1B2114" w14:textId="77777777" w:rsidR="00187215" w:rsidRPr="008057FC" w:rsidRDefault="00187215" w:rsidP="000B5256">
      <w:pPr>
        <w:pStyle w:val="BodyNormal"/>
        <w:spacing w:line="360" w:lineRule="auto"/>
        <w:rPr>
          <w:ins w:id="1636" w:author="Author"/>
          <w:rFonts w:ascii="Times New Roman" w:hAnsi="Times New Roman" w:cs="Times New Roman"/>
          <w:i/>
          <w:iCs/>
          <w:sz w:val="24"/>
          <w:szCs w:val="24"/>
        </w:rPr>
      </w:pPr>
    </w:p>
    <w:p w14:paraId="2ED0F008" w14:textId="77777777" w:rsidR="00187215" w:rsidRPr="008057FC" w:rsidRDefault="00187215" w:rsidP="000B5256">
      <w:pPr>
        <w:pStyle w:val="BodyNormal"/>
        <w:spacing w:line="360" w:lineRule="auto"/>
        <w:rPr>
          <w:ins w:id="1637" w:author="Author"/>
          <w:rFonts w:ascii="Times New Roman" w:hAnsi="Times New Roman" w:cs="Times New Roman"/>
          <w:i/>
          <w:iCs/>
          <w:sz w:val="24"/>
          <w:szCs w:val="24"/>
        </w:rPr>
      </w:pPr>
      <w:ins w:id="1638" w:author="Author">
        <w:r w:rsidRPr="008057FC">
          <w:rPr>
            <w:rFonts w:ascii="Times New Roman" w:hAnsi="Times New Roman" w:cs="Times New Roman"/>
            <w:i/>
            <w:iCs/>
            <w:sz w:val="24"/>
            <w:szCs w:val="24"/>
          </w:rPr>
          <w:t>“I’ll have the staff help, but you’re taking a hell of a chance, Imer.”</w:t>
        </w:r>
      </w:ins>
    </w:p>
    <w:p w14:paraId="20952EBC" w14:textId="77777777" w:rsidR="00187215" w:rsidRPr="008057FC" w:rsidRDefault="00187215" w:rsidP="000B5256">
      <w:pPr>
        <w:pStyle w:val="BodyNormal"/>
        <w:spacing w:line="360" w:lineRule="auto"/>
        <w:rPr>
          <w:ins w:id="1639" w:author="Author"/>
          <w:rFonts w:ascii="Times New Roman" w:hAnsi="Times New Roman" w:cs="Times New Roman"/>
          <w:sz w:val="24"/>
          <w:szCs w:val="24"/>
        </w:rPr>
      </w:pPr>
    </w:p>
    <w:p w14:paraId="162EB53F" w14:textId="77777777" w:rsidR="00187215" w:rsidRPr="008057FC" w:rsidRDefault="00187215" w:rsidP="000B5256">
      <w:pPr>
        <w:pStyle w:val="BodyNormal"/>
        <w:spacing w:line="360" w:lineRule="auto"/>
        <w:rPr>
          <w:ins w:id="1640" w:author="Author"/>
          <w:rFonts w:ascii="Times New Roman" w:hAnsi="Times New Roman" w:cs="Times New Roman"/>
          <w:sz w:val="24"/>
          <w:szCs w:val="24"/>
        </w:rPr>
      </w:pPr>
    </w:p>
    <w:p w14:paraId="18EBE84A" w14:textId="77777777" w:rsidR="00187215" w:rsidRPr="008057FC" w:rsidRDefault="00187215" w:rsidP="000B5256">
      <w:pPr>
        <w:pStyle w:val="BodyNormal"/>
        <w:spacing w:line="360" w:lineRule="auto"/>
        <w:rPr>
          <w:ins w:id="1641" w:author="Author"/>
          <w:rFonts w:ascii="Times New Roman" w:hAnsi="Times New Roman" w:cs="Times New Roman"/>
          <w:sz w:val="24"/>
          <w:szCs w:val="24"/>
        </w:rPr>
      </w:pPr>
      <w:ins w:id="1642" w:author="Author">
        <w:r w:rsidRPr="008057FC">
          <w:rPr>
            <w:rFonts w:ascii="Times New Roman" w:hAnsi="Times New Roman" w:cs="Times New Roman"/>
            <w:sz w:val="24"/>
            <w:szCs w:val="24"/>
          </w:rPr>
          <w:t xml:space="preserve">I glanced at my watch; I had three hours to act. I donned black jeans, running shoes, and an oversized black hoodie sweatshirt, stuffing several assembled and coiled 27-inch industrial zip ties in the hoodie’s pockets. The hoodie covered the holster </w:t>
        </w:r>
      </w:ins>
      <w:r w:rsidRPr="008057FC">
        <w:rPr>
          <w:rFonts w:ascii="Times New Roman" w:hAnsi="Times New Roman" w:cs="Times New Roman"/>
          <w:sz w:val="24"/>
          <w:szCs w:val="24"/>
        </w:rPr>
        <w:t>for</w:t>
      </w:r>
      <w:ins w:id="1643" w:author="Author">
        <w:r w:rsidRPr="008057FC">
          <w:rPr>
            <w:rFonts w:ascii="Times New Roman" w:hAnsi="Times New Roman" w:cs="Times New Roman"/>
            <w:sz w:val="24"/>
            <w:szCs w:val="24"/>
          </w:rPr>
          <w:t xml:space="preserve"> my stun gun and DemonFyre pepper spray.</w:t>
        </w:r>
      </w:ins>
    </w:p>
    <w:p w14:paraId="2D3B0D6A" w14:textId="77777777" w:rsidR="00187215" w:rsidRPr="008057FC" w:rsidRDefault="00187215" w:rsidP="000B5256">
      <w:pPr>
        <w:pStyle w:val="BodyNormal"/>
        <w:spacing w:line="360" w:lineRule="auto"/>
        <w:rPr>
          <w:ins w:id="1644" w:author="Author"/>
          <w:rFonts w:ascii="Times New Roman" w:hAnsi="Times New Roman" w:cs="Times New Roman"/>
          <w:sz w:val="24"/>
          <w:szCs w:val="24"/>
        </w:rPr>
      </w:pPr>
      <w:ins w:id="1645" w:author="Author">
        <w:r w:rsidRPr="008057FC">
          <w:rPr>
            <w:rFonts w:ascii="Times New Roman" w:hAnsi="Times New Roman" w:cs="Times New Roman"/>
            <w:sz w:val="24"/>
            <w:szCs w:val="24"/>
          </w:rPr>
          <w:t xml:space="preserve">Dashing out of my apartment, I </w:t>
        </w:r>
      </w:ins>
      <w:r w:rsidRPr="008057FC">
        <w:rPr>
          <w:rFonts w:ascii="Times New Roman" w:hAnsi="Times New Roman" w:cs="Times New Roman"/>
          <w:sz w:val="24"/>
          <w:szCs w:val="24"/>
        </w:rPr>
        <w:t>raced</w:t>
      </w:r>
      <w:ins w:id="1646" w:author="Author">
        <w:r w:rsidRPr="008057FC">
          <w:rPr>
            <w:rFonts w:ascii="Times New Roman" w:hAnsi="Times New Roman" w:cs="Times New Roman"/>
            <w:sz w:val="24"/>
            <w:szCs w:val="24"/>
          </w:rPr>
          <w:t xml:space="preserve"> to Cermac-Chinatown Red Line station. I could reach the construction site by taking the Red Line north and the Green </w:t>
        </w:r>
      </w:ins>
      <w:r w:rsidRPr="008057FC">
        <w:rPr>
          <w:rFonts w:ascii="Times New Roman" w:hAnsi="Times New Roman" w:cs="Times New Roman"/>
          <w:sz w:val="24"/>
          <w:szCs w:val="24"/>
        </w:rPr>
        <w:t>L</w:t>
      </w:r>
      <w:ins w:id="1647" w:author="Author">
        <w:r w:rsidRPr="008057FC">
          <w:rPr>
            <w:rFonts w:ascii="Times New Roman" w:hAnsi="Times New Roman" w:cs="Times New Roman"/>
            <w:sz w:val="24"/>
            <w:szCs w:val="24"/>
          </w:rPr>
          <w:t>ine west to Morgan Station, just a block and a half from my destination. The problem is that the Red Line is incredibly busy with many stops.</w:t>
        </w:r>
      </w:ins>
    </w:p>
    <w:p w14:paraId="4D7E6DA1" w14:textId="3784CF5A" w:rsidR="00187215" w:rsidRPr="008057FC" w:rsidRDefault="00187215" w:rsidP="000B5256">
      <w:pPr>
        <w:pStyle w:val="BodyNormal"/>
        <w:spacing w:line="360" w:lineRule="auto"/>
        <w:rPr>
          <w:rFonts w:ascii="Times New Roman" w:hAnsi="Times New Roman" w:cs="Times New Roman"/>
          <w:sz w:val="24"/>
          <w:szCs w:val="24"/>
        </w:rPr>
        <w:sectPr w:rsidR="00187215" w:rsidRPr="008057FC" w:rsidSect="00094DD0">
          <w:pgSz w:w="8640" w:h="12960" w:code="158"/>
          <w:pgMar w:top="720" w:right="720" w:bottom="720" w:left="720" w:header="720" w:footer="720" w:gutter="720"/>
          <w:cols w:space="720"/>
          <w:titlePg/>
          <w:docGrid w:linePitch="360"/>
        </w:sectPr>
      </w:pPr>
      <w:ins w:id="1648" w:author="Author">
        <w:r w:rsidRPr="008057FC">
          <w:rPr>
            <w:rFonts w:ascii="Times New Roman" w:hAnsi="Times New Roman" w:cs="Times New Roman"/>
            <w:sz w:val="24"/>
            <w:szCs w:val="24"/>
          </w:rPr>
          <w:t xml:space="preserve">Getting off the Green Line at Morgan Station, I </w:t>
        </w:r>
      </w:ins>
      <w:r w:rsidRPr="008057FC">
        <w:rPr>
          <w:rFonts w:ascii="Times New Roman" w:hAnsi="Times New Roman" w:cs="Times New Roman"/>
          <w:sz w:val="24"/>
          <w:szCs w:val="24"/>
        </w:rPr>
        <w:t>sprinted</w:t>
      </w:r>
      <w:ins w:id="1649" w:author="Author">
        <w:r w:rsidRPr="008057FC">
          <w:rPr>
            <w:rFonts w:ascii="Times New Roman" w:hAnsi="Times New Roman" w:cs="Times New Roman"/>
            <w:sz w:val="24"/>
            <w:szCs w:val="24"/>
          </w:rPr>
          <w:t xml:space="preserve"> to the construction site. It was empty and unlit, the full moonlight the </w:t>
        </w:r>
        <w:r w:rsidRPr="008057FC">
          <w:rPr>
            <w:rFonts w:ascii="Times New Roman" w:hAnsi="Times New Roman" w:cs="Times New Roman"/>
            <w:sz w:val="24"/>
            <w:szCs w:val="24"/>
          </w:rPr>
          <w:lastRenderedPageBreak/>
          <w:t>only illumination. Positioning myself behind the pile of wood pallets next to the dumpster, I waited patiently for the Albanian Mafia thugs to arrive with Office Merrick.</w:t>
        </w:r>
      </w:ins>
      <w:r w:rsidRPr="008057FC">
        <w:rPr>
          <w:rFonts w:ascii="Times New Roman" w:hAnsi="Times New Roman" w:cs="Times New Roman"/>
          <w:sz w:val="24"/>
          <w:szCs w:val="24"/>
        </w:rPr>
        <w:t xml:space="preserve">  </w:t>
      </w:r>
    </w:p>
    <w:bookmarkEnd w:id="3"/>
    <w:p w14:paraId="1306D91F" w14:textId="2877FC02" w:rsidR="00D63A80" w:rsidRPr="004376FE" w:rsidRDefault="00D63A80" w:rsidP="009823E9">
      <w:pPr>
        <w:pStyle w:val="ChapterTitle"/>
        <w:spacing w:line="360" w:lineRule="auto"/>
      </w:pPr>
    </w:p>
    <w:sectPr w:rsidR="00D63A80" w:rsidRPr="004376FE" w:rsidSect="00094DD0">
      <w:type w:val="oddPage"/>
      <w:pgSz w:w="8640" w:h="12960" w:code="158"/>
      <w:pgMar w:top="720" w:right="720" w:bottom="720" w:left="720" w:header="720" w:footer="720" w:gutter="7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C21CD" w14:textId="77777777" w:rsidR="00040197" w:rsidRDefault="00040197" w:rsidP="007749DA">
      <w:pPr>
        <w:spacing w:after="0"/>
      </w:pPr>
      <w:r>
        <w:separator/>
      </w:r>
    </w:p>
  </w:endnote>
  <w:endnote w:type="continuationSeparator" w:id="0">
    <w:p w14:paraId="421D476D" w14:textId="77777777" w:rsidR="00040197" w:rsidRDefault="00040197" w:rsidP="007749DA">
      <w:pPr>
        <w:spacing w:after="0"/>
      </w:pPr>
      <w:r>
        <w:continuationSeparator/>
      </w:r>
    </w:p>
  </w:endnote>
  <w:endnote w:type="continuationNotice" w:id="1">
    <w:p w14:paraId="477B7EFB" w14:textId="77777777" w:rsidR="00040197" w:rsidRDefault="000401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ndhi Serif">
    <w:altName w:val="Calibri"/>
    <w:panose1 w:val="00000000000000000000"/>
    <w:charset w:val="00"/>
    <w:family w:val="modern"/>
    <w:notTrueType/>
    <w:pitch w:val="variable"/>
    <w:sig w:usb0="800000AF" w:usb1="5000204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154A0" w14:textId="77777777" w:rsidR="002726DD" w:rsidRPr="001D7565" w:rsidRDefault="002726DD" w:rsidP="00D63A8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220DA" w14:textId="77777777" w:rsidR="00040197" w:rsidRDefault="00040197" w:rsidP="007749DA">
      <w:pPr>
        <w:spacing w:after="0"/>
      </w:pPr>
      <w:r>
        <w:separator/>
      </w:r>
    </w:p>
  </w:footnote>
  <w:footnote w:type="continuationSeparator" w:id="0">
    <w:p w14:paraId="409A100D" w14:textId="77777777" w:rsidR="00040197" w:rsidRDefault="00040197" w:rsidP="007749DA">
      <w:pPr>
        <w:spacing w:after="0"/>
      </w:pPr>
      <w:r>
        <w:continuationSeparator/>
      </w:r>
    </w:p>
  </w:footnote>
  <w:footnote w:type="continuationNotice" w:id="1">
    <w:p w14:paraId="09251B5D" w14:textId="77777777" w:rsidR="00040197" w:rsidRDefault="000401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EBB12" w14:textId="3CEB2176" w:rsidR="002726DD" w:rsidRPr="00D63A80" w:rsidRDefault="002726DD" w:rsidP="00A771C2">
    <w:pPr>
      <w:pStyle w:val="Footer"/>
      <w:rPr>
        <w:rFonts w:cs="Times New Roman"/>
        <w:spacing w:val="20"/>
        <w:szCs w:val="20"/>
      </w:rPr>
    </w:pPr>
    <w:r w:rsidRPr="00D63A80">
      <w:rPr>
        <w:rFonts w:cs="Times New Roman"/>
        <w:spacing w:val="20"/>
        <w:szCs w:val="20"/>
      </w:rPr>
      <w:fldChar w:fldCharType="begin"/>
    </w:r>
    <w:r w:rsidRPr="00D63A80">
      <w:rPr>
        <w:rFonts w:cs="Times New Roman"/>
        <w:spacing w:val="20"/>
        <w:szCs w:val="20"/>
      </w:rPr>
      <w:instrText xml:space="preserve"> PAGE   \* MERGEFORMAT </w:instrText>
    </w:r>
    <w:r w:rsidRPr="00D63A80">
      <w:rPr>
        <w:rFonts w:cs="Times New Roman"/>
        <w:spacing w:val="20"/>
        <w:szCs w:val="20"/>
      </w:rPr>
      <w:fldChar w:fldCharType="separate"/>
    </w:r>
    <w:r>
      <w:rPr>
        <w:rFonts w:cs="Times New Roman"/>
        <w:noProof/>
        <w:spacing w:val="20"/>
        <w:szCs w:val="20"/>
      </w:rPr>
      <w:t>2</w:t>
    </w:r>
    <w:r w:rsidRPr="00D63A80">
      <w:rPr>
        <w:rFonts w:cs="Times New Roman"/>
        <w:noProof/>
        <w:spacing w:val="20"/>
        <w:szCs w:val="20"/>
      </w:rPr>
      <w:fldChar w:fldCharType="end"/>
    </w:r>
    <w:r w:rsidRPr="00D63A80">
      <w:rPr>
        <w:rFonts w:cs="Times New Roman"/>
        <w:noProof/>
        <w:spacing w:val="20"/>
        <w:szCs w:val="20"/>
      </w:rPr>
      <w:t xml:space="preserve">   </w:t>
    </w:r>
    <w:r>
      <w:rPr>
        <w:rFonts w:cs="Times New Roman"/>
        <w:noProof/>
        <w:spacing w:val="20"/>
        <w:szCs w:val="20"/>
      </w:rPr>
      <w:t>James P Lynch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FD92" w14:textId="4F484632" w:rsidR="002726DD" w:rsidRPr="00D63A80" w:rsidRDefault="002726DD" w:rsidP="00A771C2">
    <w:pPr>
      <w:pStyle w:val="Footer"/>
      <w:jc w:val="right"/>
      <w:rPr>
        <w:rFonts w:cs="Times New Roman"/>
        <w:i/>
        <w:spacing w:val="20"/>
        <w:szCs w:val="20"/>
      </w:rPr>
    </w:pPr>
    <w:r>
      <w:rPr>
        <w:i/>
        <w:szCs w:val="20"/>
      </w:rPr>
      <w:t>Voiceless Angel</w:t>
    </w:r>
    <w:r w:rsidRPr="00D63A80">
      <w:rPr>
        <w:szCs w:val="20"/>
      </w:rPr>
      <w:t xml:space="preserve">   </w:t>
    </w:r>
    <w:r w:rsidRPr="00D63A80">
      <w:rPr>
        <w:rFonts w:cs="Times New Roman"/>
        <w:spacing w:val="20"/>
        <w:szCs w:val="20"/>
      </w:rPr>
      <w:fldChar w:fldCharType="begin"/>
    </w:r>
    <w:r w:rsidRPr="00D63A80">
      <w:rPr>
        <w:rFonts w:cs="Times New Roman"/>
        <w:spacing w:val="20"/>
        <w:szCs w:val="20"/>
      </w:rPr>
      <w:instrText xml:space="preserve"> PAGE   \* MERGEFORMAT </w:instrText>
    </w:r>
    <w:r w:rsidRPr="00D63A80">
      <w:rPr>
        <w:rFonts w:cs="Times New Roman"/>
        <w:spacing w:val="20"/>
        <w:szCs w:val="20"/>
      </w:rPr>
      <w:fldChar w:fldCharType="separate"/>
    </w:r>
    <w:r>
      <w:rPr>
        <w:rFonts w:cs="Times New Roman"/>
        <w:noProof/>
        <w:spacing w:val="20"/>
        <w:szCs w:val="20"/>
      </w:rPr>
      <w:t>7</w:t>
    </w:r>
    <w:r w:rsidRPr="00D63A80">
      <w:rPr>
        <w:rFonts w:cs="Times New Roman"/>
        <w:noProof/>
        <w:spacing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859D0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2651176" o:spid="_x0000_i1025" type="#_x0000_t75" style="width:13pt;height:18pt;visibility:visible;mso-wrap-style:square">
            <v:imagedata r:id="rId1" o:title=""/>
          </v:shape>
        </w:pict>
      </mc:Choice>
      <mc:Fallback>
        <w:drawing>
          <wp:inline distT="0" distB="0" distL="0" distR="0" wp14:anchorId="7452501C" wp14:editId="14D83DF5">
            <wp:extent cx="165100" cy="228600"/>
            <wp:effectExtent l="0" t="0" r="0" b="0"/>
            <wp:docPr id="1422651176" name="Picture 142265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mc:Fallback>
    </mc:AlternateContent>
  </w:numPicBullet>
  <w:numPicBullet w:numPicBulletId="1">
    <mc:AlternateContent>
      <mc:Choice Requires="v">
        <w:pict>
          <v:shape w14:anchorId="4DFF4B98" id="Picture 1729874965" o:spid="_x0000_i1025" type="#_x0000_t75" style="width:13pt;height:18pt;visibility:visible;mso-wrap-style:square">
            <v:imagedata r:id="rId3" o:title=""/>
          </v:shape>
        </w:pict>
      </mc:Choice>
      <mc:Fallback>
        <w:drawing>
          <wp:inline distT="0" distB="0" distL="0" distR="0" wp14:anchorId="46CD962D" wp14:editId="580722B3">
            <wp:extent cx="165100" cy="228600"/>
            <wp:effectExtent l="0" t="0" r="0" b="0"/>
            <wp:docPr id="1729874965" name="Picture 1729874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mc:Fallback>
    </mc:AlternateContent>
  </w:numPicBullet>
  <w:numPicBullet w:numPicBulletId="2">
    <mc:AlternateContent>
      <mc:Choice Requires="v">
        <w:pict>
          <v:shape w14:anchorId="799CFCB9" id="Picture 593027242" o:spid="_x0000_i1025" type="#_x0000_t75" style="width:13pt;height:18pt;visibility:visible;mso-wrap-style:square">
            <v:imagedata r:id="rId5" o:title=""/>
          </v:shape>
        </w:pict>
      </mc:Choice>
      <mc:Fallback>
        <w:drawing>
          <wp:inline distT="0" distB="0" distL="0" distR="0" wp14:anchorId="24CB0B84" wp14:editId="1C857C4E">
            <wp:extent cx="165100" cy="228600"/>
            <wp:effectExtent l="0" t="0" r="0" b="0"/>
            <wp:docPr id="593027242" name="Picture 59302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mc:Fallback>
    </mc:AlternateContent>
  </w:numPicBullet>
  <w:abstractNum w:abstractNumId="0" w15:restartNumberingAfterBreak="0">
    <w:nsid w:val="02F80976"/>
    <w:multiLevelType w:val="multilevel"/>
    <w:tmpl w:val="56B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7181"/>
    <w:multiLevelType w:val="multilevel"/>
    <w:tmpl w:val="B40CC354"/>
    <w:styleLink w:val="BulletPointsTemplate"/>
    <w:lvl w:ilvl="0">
      <w:start w:val="1"/>
      <w:numFmt w:val="bullet"/>
      <w:lvlText w:val=""/>
      <w:lvlPicBulletId w:val="0"/>
      <w:lvlJc w:val="left"/>
      <w:pPr>
        <w:ind w:left="605" w:hanging="245"/>
      </w:pPr>
      <w:rPr>
        <w:rFonts w:ascii="Symbol" w:hAnsi="Symbol" w:hint="default"/>
        <w:color w:val="auto"/>
      </w:rPr>
    </w:lvl>
    <w:lvl w:ilvl="1">
      <w:start w:val="1"/>
      <w:numFmt w:val="bullet"/>
      <w:lvlText w:val=""/>
      <w:lvlPicBulletId w:val="1"/>
      <w:lvlJc w:val="left"/>
      <w:pPr>
        <w:tabs>
          <w:tab w:val="num" w:pos="1080"/>
        </w:tabs>
        <w:ind w:left="850" w:hanging="245"/>
      </w:pPr>
      <w:rPr>
        <w:rFonts w:ascii="Symbol" w:hAnsi="Symbol" w:hint="default"/>
        <w:color w:val="auto"/>
      </w:rPr>
    </w:lvl>
    <w:lvl w:ilvl="2">
      <w:start w:val="1"/>
      <w:numFmt w:val="bullet"/>
      <w:lvlText w:val=""/>
      <w:lvlPicBulletId w:val="2"/>
      <w:lvlJc w:val="left"/>
      <w:pPr>
        <w:ind w:left="1095" w:hanging="245"/>
      </w:pPr>
      <w:rPr>
        <w:rFonts w:ascii="Symbol" w:hAnsi="Symbol" w:hint="default"/>
        <w:color w:val="auto"/>
      </w:rPr>
    </w:lvl>
    <w:lvl w:ilvl="3">
      <w:start w:val="1"/>
      <w:numFmt w:val="bullet"/>
      <w:lvlText w:val=""/>
      <w:lvlPicBulletId w:val="0"/>
      <w:lvlJc w:val="left"/>
      <w:pPr>
        <w:tabs>
          <w:tab w:val="num" w:pos="2520"/>
        </w:tabs>
        <w:ind w:left="1340" w:hanging="245"/>
      </w:pPr>
      <w:rPr>
        <w:rFonts w:ascii="Symbol" w:hAnsi="Symbol" w:hint="default"/>
        <w:color w:val="auto"/>
      </w:rPr>
    </w:lvl>
    <w:lvl w:ilvl="4">
      <w:start w:val="1"/>
      <w:numFmt w:val="bullet"/>
      <w:lvlText w:val=""/>
      <w:lvlPicBulletId w:val="1"/>
      <w:lvlJc w:val="left"/>
      <w:pPr>
        <w:ind w:left="1585" w:hanging="245"/>
      </w:pPr>
      <w:rPr>
        <w:rFonts w:ascii="Symbol" w:hAnsi="Symbol" w:hint="default"/>
        <w:color w:val="auto"/>
      </w:rPr>
    </w:lvl>
    <w:lvl w:ilvl="5">
      <w:start w:val="1"/>
      <w:numFmt w:val="bullet"/>
      <w:lvlText w:val=""/>
      <w:lvlPicBulletId w:val="2"/>
      <w:lvlJc w:val="left"/>
      <w:pPr>
        <w:ind w:left="1830" w:hanging="245"/>
      </w:pPr>
      <w:rPr>
        <w:rFonts w:ascii="Symbol" w:hAnsi="Symbol" w:hint="default"/>
        <w:color w:val="auto"/>
      </w:rPr>
    </w:lvl>
    <w:lvl w:ilvl="6">
      <w:start w:val="1"/>
      <w:numFmt w:val="bullet"/>
      <w:lvlText w:val=""/>
      <w:lvlPicBulletId w:val="0"/>
      <w:lvlJc w:val="left"/>
      <w:pPr>
        <w:tabs>
          <w:tab w:val="num" w:pos="4680"/>
        </w:tabs>
        <w:ind w:left="2075" w:hanging="245"/>
      </w:pPr>
      <w:rPr>
        <w:rFonts w:ascii="Symbol" w:hAnsi="Symbol" w:hint="default"/>
        <w:color w:val="auto"/>
      </w:rPr>
    </w:lvl>
    <w:lvl w:ilvl="7">
      <w:start w:val="1"/>
      <w:numFmt w:val="bullet"/>
      <w:lvlText w:val=""/>
      <w:lvlPicBulletId w:val="1"/>
      <w:lvlJc w:val="left"/>
      <w:pPr>
        <w:ind w:left="2320" w:hanging="245"/>
      </w:pPr>
      <w:rPr>
        <w:rFonts w:ascii="Symbol" w:hAnsi="Symbol" w:hint="default"/>
        <w:color w:val="auto"/>
      </w:rPr>
    </w:lvl>
    <w:lvl w:ilvl="8">
      <w:start w:val="1"/>
      <w:numFmt w:val="bullet"/>
      <w:lvlText w:val=""/>
      <w:lvlPicBulletId w:val="2"/>
      <w:lvlJc w:val="left"/>
      <w:pPr>
        <w:ind w:left="2565" w:hanging="245"/>
      </w:pPr>
      <w:rPr>
        <w:rFonts w:ascii="Symbol" w:hAnsi="Symbol" w:hint="default"/>
        <w:color w:val="auto"/>
      </w:rPr>
    </w:lvl>
  </w:abstractNum>
  <w:abstractNum w:abstractNumId="2" w15:restartNumberingAfterBreak="0">
    <w:nsid w:val="0FAC6749"/>
    <w:multiLevelType w:val="multilevel"/>
    <w:tmpl w:val="61E88B5C"/>
    <w:styleLink w:val="NumberedListTemplate"/>
    <w:lvl w:ilvl="0">
      <w:start w:val="1"/>
      <w:numFmt w:val="decimal"/>
      <w:lvlText w:val="%1."/>
      <w:lvlJc w:val="left"/>
      <w:pPr>
        <w:ind w:left="605" w:hanging="245"/>
      </w:pPr>
      <w:rPr>
        <w:rFonts w:hint="default"/>
      </w:rPr>
    </w:lvl>
    <w:lvl w:ilvl="1">
      <w:start w:val="1"/>
      <w:numFmt w:val="lowerLetter"/>
      <w:lvlText w:val="%2."/>
      <w:lvlJc w:val="left"/>
      <w:pPr>
        <w:ind w:left="864" w:hanging="245"/>
      </w:pPr>
      <w:rPr>
        <w:rFonts w:hint="default"/>
      </w:rPr>
    </w:lvl>
    <w:lvl w:ilvl="2">
      <w:start w:val="1"/>
      <w:numFmt w:val="lowerRoman"/>
      <w:lvlText w:val="%3."/>
      <w:lvlJc w:val="right"/>
      <w:pPr>
        <w:ind w:left="1123" w:hanging="245"/>
      </w:pPr>
      <w:rPr>
        <w:rFonts w:hint="default"/>
      </w:rPr>
    </w:lvl>
    <w:lvl w:ilvl="3">
      <w:start w:val="1"/>
      <w:numFmt w:val="decimal"/>
      <w:lvlText w:val="%4."/>
      <w:lvlJc w:val="left"/>
      <w:pPr>
        <w:ind w:left="1382" w:hanging="245"/>
      </w:pPr>
      <w:rPr>
        <w:rFonts w:hint="default"/>
      </w:rPr>
    </w:lvl>
    <w:lvl w:ilvl="4">
      <w:start w:val="1"/>
      <w:numFmt w:val="lowerLetter"/>
      <w:lvlText w:val="%5."/>
      <w:lvlJc w:val="left"/>
      <w:pPr>
        <w:ind w:left="1641" w:hanging="245"/>
      </w:pPr>
      <w:rPr>
        <w:rFonts w:hint="default"/>
      </w:rPr>
    </w:lvl>
    <w:lvl w:ilvl="5">
      <w:start w:val="1"/>
      <w:numFmt w:val="lowerRoman"/>
      <w:lvlText w:val="%6."/>
      <w:lvlJc w:val="right"/>
      <w:pPr>
        <w:ind w:left="1900" w:hanging="245"/>
      </w:pPr>
      <w:rPr>
        <w:rFonts w:hint="default"/>
      </w:rPr>
    </w:lvl>
    <w:lvl w:ilvl="6">
      <w:start w:val="1"/>
      <w:numFmt w:val="decimal"/>
      <w:lvlText w:val="%7."/>
      <w:lvlJc w:val="left"/>
      <w:pPr>
        <w:ind w:left="2159" w:hanging="245"/>
      </w:pPr>
      <w:rPr>
        <w:rFonts w:hint="default"/>
      </w:rPr>
    </w:lvl>
    <w:lvl w:ilvl="7">
      <w:start w:val="1"/>
      <w:numFmt w:val="lowerLetter"/>
      <w:lvlText w:val="%8."/>
      <w:lvlJc w:val="left"/>
      <w:pPr>
        <w:ind w:left="2418" w:hanging="245"/>
      </w:pPr>
      <w:rPr>
        <w:rFonts w:hint="default"/>
      </w:rPr>
    </w:lvl>
    <w:lvl w:ilvl="8">
      <w:start w:val="1"/>
      <w:numFmt w:val="lowerRoman"/>
      <w:lvlText w:val="%9."/>
      <w:lvlJc w:val="right"/>
      <w:pPr>
        <w:ind w:left="2677" w:hanging="245"/>
      </w:pPr>
      <w:rPr>
        <w:rFonts w:hint="default"/>
      </w:rPr>
    </w:lvl>
  </w:abstractNum>
  <w:num w:numId="1" w16cid:durableId="826554078">
    <w:abstractNumId w:val="1"/>
  </w:num>
  <w:num w:numId="2" w16cid:durableId="460998850">
    <w:abstractNumId w:val="2"/>
  </w:num>
  <w:num w:numId="3" w16cid:durableId="116170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2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revisionView w:markup="0"/>
  <w:defaultTabStop w:val="720"/>
  <w:consecutiveHyphenLimit w:val="1"/>
  <w:hyphenationZone w:val="288"/>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DUBAQNzCyNzJR2l4NTi4sz8PJACYyOjWgDizDYuLgAAAA=="/>
  </w:docVars>
  <w:rsids>
    <w:rsidRoot w:val="007B72B4"/>
    <w:rsid w:val="00000180"/>
    <w:rsid w:val="00000536"/>
    <w:rsid w:val="00000812"/>
    <w:rsid w:val="00000B4B"/>
    <w:rsid w:val="00000C48"/>
    <w:rsid w:val="00000C92"/>
    <w:rsid w:val="00000F49"/>
    <w:rsid w:val="00001752"/>
    <w:rsid w:val="00001793"/>
    <w:rsid w:val="00001C97"/>
    <w:rsid w:val="00001DB2"/>
    <w:rsid w:val="000025CB"/>
    <w:rsid w:val="0000265C"/>
    <w:rsid w:val="00002998"/>
    <w:rsid w:val="00002D18"/>
    <w:rsid w:val="00002EDA"/>
    <w:rsid w:val="00003262"/>
    <w:rsid w:val="000032D2"/>
    <w:rsid w:val="0000361B"/>
    <w:rsid w:val="00003898"/>
    <w:rsid w:val="00003BE2"/>
    <w:rsid w:val="00003C86"/>
    <w:rsid w:val="00003CB9"/>
    <w:rsid w:val="00003D39"/>
    <w:rsid w:val="00004487"/>
    <w:rsid w:val="000046AB"/>
    <w:rsid w:val="00004821"/>
    <w:rsid w:val="00004974"/>
    <w:rsid w:val="00004A68"/>
    <w:rsid w:val="00004E54"/>
    <w:rsid w:val="00004F2C"/>
    <w:rsid w:val="00004F7A"/>
    <w:rsid w:val="000050EF"/>
    <w:rsid w:val="00005231"/>
    <w:rsid w:val="000056A8"/>
    <w:rsid w:val="0000573B"/>
    <w:rsid w:val="000058C2"/>
    <w:rsid w:val="00005905"/>
    <w:rsid w:val="00005CF4"/>
    <w:rsid w:val="00005F6A"/>
    <w:rsid w:val="00005FB1"/>
    <w:rsid w:val="000060BB"/>
    <w:rsid w:val="00006120"/>
    <w:rsid w:val="00006352"/>
    <w:rsid w:val="000063C5"/>
    <w:rsid w:val="00006730"/>
    <w:rsid w:val="00006A94"/>
    <w:rsid w:val="00006AF0"/>
    <w:rsid w:val="00006B41"/>
    <w:rsid w:val="00006C40"/>
    <w:rsid w:val="00006CD5"/>
    <w:rsid w:val="00006CD6"/>
    <w:rsid w:val="00007178"/>
    <w:rsid w:val="000072A1"/>
    <w:rsid w:val="00007464"/>
    <w:rsid w:val="000078A7"/>
    <w:rsid w:val="0000793B"/>
    <w:rsid w:val="00007BDB"/>
    <w:rsid w:val="00007E4D"/>
    <w:rsid w:val="00007EF6"/>
    <w:rsid w:val="00007F44"/>
    <w:rsid w:val="0001001C"/>
    <w:rsid w:val="0001012F"/>
    <w:rsid w:val="0001041E"/>
    <w:rsid w:val="00010421"/>
    <w:rsid w:val="0001063D"/>
    <w:rsid w:val="000108CF"/>
    <w:rsid w:val="00010BBA"/>
    <w:rsid w:val="00011124"/>
    <w:rsid w:val="0001113D"/>
    <w:rsid w:val="00011DCF"/>
    <w:rsid w:val="00011FE7"/>
    <w:rsid w:val="0001208F"/>
    <w:rsid w:val="00012371"/>
    <w:rsid w:val="00012445"/>
    <w:rsid w:val="000128CC"/>
    <w:rsid w:val="00012A39"/>
    <w:rsid w:val="00013368"/>
    <w:rsid w:val="00013376"/>
    <w:rsid w:val="0001340F"/>
    <w:rsid w:val="00013729"/>
    <w:rsid w:val="00013FDF"/>
    <w:rsid w:val="0001404F"/>
    <w:rsid w:val="000144EB"/>
    <w:rsid w:val="0001453B"/>
    <w:rsid w:val="0001461F"/>
    <w:rsid w:val="000146C7"/>
    <w:rsid w:val="000147F4"/>
    <w:rsid w:val="00014868"/>
    <w:rsid w:val="00014A81"/>
    <w:rsid w:val="00014C43"/>
    <w:rsid w:val="00014CD5"/>
    <w:rsid w:val="00014CF8"/>
    <w:rsid w:val="000152F8"/>
    <w:rsid w:val="000153DB"/>
    <w:rsid w:val="00015451"/>
    <w:rsid w:val="000158C0"/>
    <w:rsid w:val="00015B6C"/>
    <w:rsid w:val="00015C9E"/>
    <w:rsid w:val="00015D1B"/>
    <w:rsid w:val="000161D5"/>
    <w:rsid w:val="0001623E"/>
    <w:rsid w:val="000162D3"/>
    <w:rsid w:val="000165C5"/>
    <w:rsid w:val="00016671"/>
    <w:rsid w:val="00016B57"/>
    <w:rsid w:val="00016D05"/>
    <w:rsid w:val="00016E63"/>
    <w:rsid w:val="00016EEF"/>
    <w:rsid w:val="00016F02"/>
    <w:rsid w:val="00017170"/>
    <w:rsid w:val="0001725D"/>
    <w:rsid w:val="000172CD"/>
    <w:rsid w:val="0001731C"/>
    <w:rsid w:val="000173D7"/>
    <w:rsid w:val="0001745D"/>
    <w:rsid w:val="00017466"/>
    <w:rsid w:val="00017598"/>
    <w:rsid w:val="0001761C"/>
    <w:rsid w:val="0001768F"/>
    <w:rsid w:val="00017709"/>
    <w:rsid w:val="000178E7"/>
    <w:rsid w:val="00017901"/>
    <w:rsid w:val="0001791B"/>
    <w:rsid w:val="0001794F"/>
    <w:rsid w:val="00017B4A"/>
    <w:rsid w:val="00017C66"/>
    <w:rsid w:val="00020228"/>
    <w:rsid w:val="0002046E"/>
    <w:rsid w:val="00020533"/>
    <w:rsid w:val="00020578"/>
    <w:rsid w:val="000208B3"/>
    <w:rsid w:val="00020AD4"/>
    <w:rsid w:val="00020CAC"/>
    <w:rsid w:val="00020D74"/>
    <w:rsid w:val="00020E90"/>
    <w:rsid w:val="00020FE4"/>
    <w:rsid w:val="00021048"/>
    <w:rsid w:val="000210AB"/>
    <w:rsid w:val="000210BF"/>
    <w:rsid w:val="0002119E"/>
    <w:rsid w:val="000211CE"/>
    <w:rsid w:val="000211FB"/>
    <w:rsid w:val="00021234"/>
    <w:rsid w:val="00021263"/>
    <w:rsid w:val="000212D3"/>
    <w:rsid w:val="000213E0"/>
    <w:rsid w:val="0002141F"/>
    <w:rsid w:val="000216AF"/>
    <w:rsid w:val="00021880"/>
    <w:rsid w:val="00021A70"/>
    <w:rsid w:val="00021ADB"/>
    <w:rsid w:val="0002227B"/>
    <w:rsid w:val="00022292"/>
    <w:rsid w:val="000223F7"/>
    <w:rsid w:val="00022484"/>
    <w:rsid w:val="0002250C"/>
    <w:rsid w:val="00022585"/>
    <w:rsid w:val="000225E9"/>
    <w:rsid w:val="000226D1"/>
    <w:rsid w:val="000227FE"/>
    <w:rsid w:val="00022882"/>
    <w:rsid w:val="000229F6"/>
    <w:rsid w:val="00022B2A"/>
    <w:rsid w:val="00022E86"/>
    <w:rsid w:val="00023087"/>
    <w:rsid w:val="000231ED"/>
    <w:rsid w:val="0002326E"/>
    <w:rsid w:val="00023510"/>
    <w:rsid w:val="0002389A"/>
    <w:rsid w:val="00023A8D"/>
    <w:rsid w:val="00023BD9"/>
    <w:rsid w:val="00024AA0"/>
    <w:rsid w:val="00024DEE"/>
    <w:rsid w:val="00024F33"/>
    <w:rsid w:val="0002510A"/>
    <w:rsid w:val="0002516A"/>
    <w:rsid w:val="0002532E"/>
    <w:rsid w:val="000257C9"/>
    <w:rsid w:val="00025A84"/>
    <w:rsid w:val="00025B34"/>
    <w:rsid w:val="00025C1A"/>
    <w:rsid w:val="000260B5"/>
    <w:rsid w:val="00026106"/>
    <w:rsid w:val="000262A9"/>
    <w:rsid w:val="0002640B"/>
    <w:rsid w:val="00026A4F"/>
    <w:rsid w:val="00026C3F"/>
    <w:rsid w:val="0002705E"/>
    <w:rsid w:val="000270AE"/>
    <w:rsid w:val="000279F1"/>
    <w:rsid w:val="00027B7B"/>
    <w:rsid w:val="00027C4F"/>
    <w:rsid w:val="00027DF2"/>
    <w:rsid w:val="00030074"/>
    <w:rsid w:val="00030581"/>
    <w:rsid w:val="000305D9"/>
    <w:rsid w:val="000306E6"/>
    <w:rsid w:val="0003082E"/>
    <w:rsid w:val="000309DD"/>
    <w:rsid w:val="00030C4F"/>
    <w:rsid w:val="0003115E"/>
    <w:rsid w:val="00031213"/>
    <w:rsid w:val="00031252"/>
    <w:rsid w:val="0003142F"/>
    <w:rsid w:val="00031AED"/>
    <w:rsid w:val="00031BC5"/>
    <w:rsid w:val="0003205A"/>
    <w:rsid w:val="000322B7"/>
    <w:rsid w:val="000326B1"/>
    <w:rsid w:val="000328A7"/>
    <w:rsid w:val="000328B7"/>
    <w:rsid w:val="00032B9F"/>
    <w:rsid w:val="00032BBB"/>
    <w:rsid w:val="00032DE4"/>
    <w:rsid w:val="00033094"/>
    <w:rsid w:val="00033313"/>
    <w:rsid w:val="0003360E"/>
    <w:rsid w:val="00033895"/>
    <w:rsid w:val="00033B5B"/>
    <w:rsid w:val="00033CA1"/>
    <w:rsid w:val="00033ECB"/>
    <w:rsid w:val="000341B1"/>
    <w:rsid w:val="00034363"/>
    <w:rsid w:val="00034841"/>
    <w:rsid w:val="000348E3"/>
    <w:rsid w:val="00034A55"/>
    <w:rsid w:val="00034AC6"/>
    <w:rsid w:val="000352E0"/>
    <w:rsid w:val="0003540C"/>
    <w:rsid w:val="00035421"/>
    <w:rsid w:val="000355CF"/>
    <w:rsid w:val="0003571B"/>
    <w:rsid w:val="00035A55"/>
    <w:rsid w:val="00035DBC"/>
    <w:rsid w:val="000360CC"/>
    <w:rsid w:val="000361FB"/>
    <w:rsid w:val="0003684C"/>
    <w:rsid w:val="00036972"/>
    <w:rsid w:val="00036E95"/>
    <w:rsid w:val="00037292"/>
    <w:rsid w:val="000374BE"/>
    <w:rsid w:val="00037502"/>
    <w:rsid w:val="000375E0"/>
    <w:rsid w:val="000378B8"/>
    <w:rsid w:val="00037A16"/>
    <w:rsid w:val="00037B2C"/>
    <w:rsid w:val="00037E1C"/>
    <w:rsid w:val="00040123"/>
    <w:rsid w:val="00040197"/>
    <w:rsid w:val="000401C1"/>
    <w:rsid w:val="00040265"/>
    <w:rsid w:val="0004037B"/>
    <w:rsid w:val="0004063D"/>
    <w:rsid w:val="00040645"/>
    <w:rsid w:val="00040653"/>
    <w:rsid w:val="000406D2"/>
    <w:rsid w:val="00040A73"/>
    <w:rsid w:val="00040AC6"/>
    <w:rsid w:val="00040E07"/>
    <w:rsid w:val="00040F6F"/>
    <w:rsid w:val="00041158"/>
    <w:rsid w:val="0004159F"/>
    <w:rsid w:val="000419C9"/>
    <w:rsid w:val="00041A2D"/>
    <w:rsid w:val="00041C9D"/>
    <w:rsid w:val="000420DB"/>
    <w:rsid w:val="000424ED"/>
    <w:rsid w:val="000426E6"/>
    <w:rsid w:val="00042771"/>
    <w:rsid w:val="00042830"/>
    <w:rsid w:val="0004286E"/>
    <w:rsid w:val="0004297B"/>
    <w:rsid w:val="000429CA"/>
    <w:rsid w:val="00042E21"/>
    <w:rsid w:val="00042EE8"/>
    <w:rsid w:val="00043178"/>
    <w:rsid w:val="000434FE"/>
    <w:rsid w:val="00043563"/>
    <w:rsid w:val="00043687"/>
    <w:rsid w:val="00043805"/>
    <w:rsid w:val="0004395C"/>
    <w:rsid w:val="00043971"/>
    <w:rsid w:val="00043B24"/>
    <w:rsid w:val="000442A6"/>
    <w:rsid w:val="000442BD"/>
    <w:rsid w:val="000446A8"/>
    <w:rsid w:val="00044761"/>
    <w:rsid w:val="0004478A"/>
    <w:rsid w:val="000449C3"/>
    <w:rsid w:val="00044D0B"/>
    <w:rsid w:val="00044DE0"/>
    <w:rsid w:val="000450C0"/>
    <w:rsid w:val="000450C8"/>
    <w:rsid w:val="00045137"/>
    <w:rsid w:val="0004586A"/>
    <w:rsid w:val="00045CFA"/>
    <w:rsid w:val="00045D8A"/>
    <w:rsid w:val="00045E08"/>
    <w:rsid w:val="000461C6"/>
    <w:rsid w:val="00046255"/>
    <w:rsid w:val="00046858"/>
    <w:rsid w:val="0004688C"/>
    <w:rsid w:val="000469BB"/>
    <w:rsid w:val="00046FB7"/>
    <w:rsid w:val="00047021"/>
    <w:rsid w:val="00047690"/>
    <w:rsid w:val="000477AD"/>
    <w:rsid w:val="00047BE0"/>
    <w:rsid w:val="00047D03"/>
    <w:rsid w:val="00047E54"/>
    <w:rsid w:val="000500C4"/>
    <w:rsid w:val="00050350"/>
    <w:rsid w:val="000505DF"/>
    <w:rsid w:val="0005091A"/>
    <w:rsid w:val="00050976"/>
    <w:rsid w:val="000509BD"/>
    <w:rsid w:val="00050A46"/>
    <w:rsid w:val="00050A9B"/>
    <w:rsid w:val="00050D04"/>
    <w:rsid w:val="00050F56"/>
    <w:rsid w:val="0005129A"/>
    <w:rsid w:val="000512CF"/>
    <w:rsid w:val="000513C0"/>
    <w:rsid w:val="000514F9"/>
    <w:rsid w:val="0005158E"/>
    <w:rsid w:val="000515D7"/>
    <w:rsid w:val="0005186F"/>
    <w:rsid w:val="000519E7"/>
    <w:rsid w:val="00051B20"/>
    <w:rsid w:val="00051B4B"/>
    <w:rsid w:val="00051D34"/>
    <w:rsid w:val="00051DC5"/>
    <w:rsid w:val="00051FD9"/>
    <w:rsid w:val="00051FF1"/>
    <w:rsid w:val="00052021"/>
    <w:rsid w:val="00052170"/>
    <w:rsid w:val="00052518"/>
    <w:rsid w:val="0005274F"/>
    <w:rsid w:val="000527EF"/>
    <w:rsid w:val="0005291A"/>
    <w:rsid w:val="00052AD7"/>
    <w:rsid w:val="00052DE5"/>
    <w:rsid w:val="00052E2B"/>
    <w:rsid w:val="00052EDF"/>
    <w:rsid w:val="00053260"/>
    <w:rsid w:val="0005360D"/>
    <w:rsid w:val="000536A1"/>
    <w:rsid w:val="00053B97"/>
    <w:rsid w:val="00053D28"/>
    <w:rsid w:val="00053E59"/>
    <w:rsid w:val="0005411D"/>
    <w:rsid w:val="00054309"/>
    <w:rsid w:val="000543F7"/>
    <w:rsid w:val="00054571"/>
    <w:rsid w:val="00054686"/>
    <w:rsid w:val="00054755"/>
    <w:rsid w:val="00054776"/>
    <w:rsid w:val="000548E4"/>
    <w:rsid w:val="00054FFD"/>
    <w:rsid w:val="000552B3"/>
    <w:rsid w:val="000555D6"/>
    <w:rsid w:val="00055621"/>
    <w:rsid w:val="000556FA"/>
    <w:rsid w:val="000559DC"/>
    <w:rsid w:val="00055AB3"/>
    <w:rsid w:val="00055AC7"/>
    <w:rsid w:val="00055BD6"/>
    <w:rsid w:val="00055CC0"/>
    <w:rsid w:val="00055D3A"/>
    <w:rsid w:val="00055F61"/>
    <w:rsid w:val="00056367"/>
    <w:rsid w:val="00056396"/>
    <w:rsid w:val="000567D6"/>
    <w:rsid w:val="00056A5F"/>
    <w:rsid w:val="00056A7D"/>
    <w:rsid w:val="00056DE9"/>
    <w:rsid w:val="00056EC2"/>
    <w:rsid w:val="00056F3E"/>
    <w:rsid w:val="00057244"/>
    <w:rsid w:val="000572C2"/>
    <w:rsid w:val="00057446"/>
    <w:rsid w:val="000574CA"/>
    <w:rsid w:val="00057711"/>
    <w:rsid w:val="00057ACB"/>
    <w:rsid w:val="00057B21"/>
    <w:rsid w:val="00057C63"/>
    <w:rsid w:val="000600C2"/>
    <w:rsid w:val="0006044C"/>
    <w:rsid w:val="0006044E"/>
    <w:rsid w:val="00060686"/>
    <w:rsid w:val="000606AB"/>
    <w:rsid w:val="00060A32"/>
    <w:rsid w:val="00060C63"/>
    <w:rsid w:val="00060CE7"/>
    <w:rsid w:val="00060E14"/>
    <w:rsid w:val="00060E44"/>
    <w:rsid w:val="00061089"/>
    <w:rsid w:val="0006117E"/>
    <w:rsid w:val="0006117F"/>
    <w:rsid w:val="0006125E"/>
    <w:rsid w:val="0006126A"/>
    <w:rsid w:val="000614F3"/>
    <w:rsid w:val="000617EC"/>
    <w:rsid w:val="000617F8"/>
    <w:rsid w:val="0006196E"/>
    <w:rsid w:val="00061CA0"/>
    <w:rsid w:val="00061DA1"/>
    <w:rsid w:val="00061ED1"/>
    <w:rsid w:val="00062008"/>
    <w:rsid w:val="00062326"/>
    <w:rsid w:val="000623CA"/>
    <w:rsid w:val="000625F8"/>
    <w:rsid w:val="000627D1"/>
    <w:rsid w:val="000630E3"/>
    <w:rsid w:val="00063217"/>
    <w:rsid w:val="0006326A"/>
    <w:rsid w:val="00063362"/>
    <w:rsid w:val="00063E3A"/>
    <w:rsid w:val="000640CB"/>
    <w:rsid w:val="00064173"/>
    <w:rsid w:val="0006443A"/>
    <w:rsid w:val="00064740"/>
    <w:rsid w:val="00064E04"/>
    <w:rsid w:val="00064EC7"/>
    <w:rsid w:val="00065081"/>
    <w:rsid w:val="00065229"/>
    <w:rsid w:val="0006540A"/>
    <w:rsid w:val="0006554E"/>
    <w:rsid w:val="00065A13"/>
    <w:rsid w:val="00065ABA"/>
    <w:rsid w:val="00065B74"/>
    <w:rsid w:val="00065D20"/>
    <w:rsid w:val="00065F03"/>
    <w:rsid w:val="0006613E"/>
    <w:rsid w:val="00066186"/>
    <w:rsid w:val="000662FF"/>
    <w:rsid w:val="00066503"/>
    <w:rsid w:val="000666EE"/>
    <w:rsid w:val="00066B4E"/>
    <w:rsid w:val="00066E9A"/>
    <w:rsid w:val="00066FE3"/>
    <w:rsid w:val="000674BF"/>
    <w:rsid w:val="000674D5"/>
    <w:rsid w:val="000674FA"/>
    <w:rsid w:val="0006789B"/>
    <w:rsid w:val="00067C78"/>
    <w:rsid w:val="00067DF0"/>
    <w:rsid w:val="00067E04"/>
    <w:rsid w:val="000701A6"/>
    <w:rsid w:val="00070324"/>
    <w:rsid w:val="00070791"/>
    <w:rsid w:val="00070C70"/>
    <w:rsid w:val="000715E5"/>
    <w:rsid w:val="0007170F"/>
    <w:rsid w:val="000717AF"/>
    <w:rsid w:val="00071A2A"/>
    <w:rsid w:val="00071B5D"/>
    <w:rsid w:val="00071F5A"/>
    <w:rsid w:val="00071FB0"/>
    <w:rsid w:val="00072104"/>
    <w:rsid w:val="00072113"/>
    <w:rsid w:val="0007224C"/>
    <w:rsid w:val="000724B8"/>
    <w:rsid w:val="000725CD"/>
    <w:rsid w:val="000726BF"/>
    <w:rsid w:val="00072B92"/>
    <w:rsid w:val="00072E84"/>
    <w:rsid w:val="00073131"/>
    <w:rsid w:val="00073203"/>
    <w:rsid w:val="0007331F"/>
    <w:rsid w:val="000733C5"/>
    <w:rsid w:val="00073665"/>
    <w:rsid w:val="00073878"/>
    <w:rsid w:val="00073914"/>
    <w:rsid w:val="00073A9E"/>
    <w:rsid w:val="00073B91"/>
    <w:rsid w:val="00073E5B"/>
    <w:rsid w:val="00073ECB"/>
    <w:rsid w:val="000740D1"/>
    <w:rsid w:val="000742ED"/>
    <w:rsid w:val="000742F3"/>
    <w:rsid w:val="00074587"/>
    <w:rsid w:val="00074754"/>
    <w:rsid w:val="00074A49"/>
    <w:rsid w:val="00074C0B"/>
    <w:rsid w:val="0007514E"/>
    <w:rsid w:val="0007520A"/>
    <w:rsid w:val="000755AD"/>
    <w:rsid w:val="00075834"/>
    <w:rsid w:val="000758AF"/>
    <w:rsid w:val="00075964"/>
    <w:rsid w:val="000759BE"/>
    <w:rsid w:val="00075C5F"/>
    <w:rsid w:val="00075D3B"/>
    <w:rsid w:val="00075F60"/>
    <w:rsid w:val="00076020"/>
    <w:rsid w:val="0007652E"/>
    <w:rsid w:val="000766FF"/>
    <w:rsid w:val="00076953"/>
    <w:rsid w:val="00076C78"/>
    <w:rsid w:val="00076CAA"/>
    <w:rsid w:val="00076E97"/>
    <w:rsid w:val="00076F4A"/>
    <w:rsid w:val="000770C4"/>
    <w:rsid w:val="0007729D"/>
    <w:rsid w:val="00077401"/>
    <w:rsid w:val="00077D3D"/>
    <w:rsid w:val="00077E43"/>
    <w:rsid w:val="00077EFF"/>
    <w:rsid w:val="000802BB"/>
    <w:rsid w:val="00080381"/>
    <w:rsid w:val="00080869"/>
    <w:rsid w:val="00080C62"/>
    <w:rsid w:val="00080CB4"/>
    <w:rsid w:val="00080D30"/>
    <w:rsid w:val="00080F97"/>
    <w:rsid w:val="00081278"/>
    <w:rsid w:val="0008140C"/>
    <w:rsid w:val="00081762"/>
    <w:rsid w:val="0008187D"/>
    <w:rsid w:val="000819CA"/>
    <w:rsid w:val="00081C9F"/>
    <w:rsid w:val="00081CC7"/>
    <w:rsid w:val="00081E78"/>
    <w:rsid w:val="0008218A"/>
    <w:rsid w:val="00082345"/>
    <w:rsid w:val="0008280C"/>
    <w:rsid w:val="00082A30"/>
    <w:rsid w:val="00082A3B"/>
    <w:rsid w:val="00082CF0"/>
    <w:rsid w:val="00082EE8"/>
    <w:rsid w:val="0008326B"/>
    <w:rsid w:val="000832E5"/>
    <w:rsid w:val="0008365B"/>
    <w:rsid w:val="000837CA"/>
    <w:rsid w:val="000838B2"/>
    <w:rsid w:val="00083951"/>
    <w:rsid w:val="000839F3"/>
    <w:rsid w:val="00084001"/>
    <w:rsid w:val="00084236"/>
    <w:rsid w:val="000843A8"/>
    <w:rsid w:val="000843C4"/>
    <w:rsid w:val="000844C5"/>
    <w:rsid w:val="000847B0"/>
    <w:rsid w:val="00084807"/>
    <w:rsid w:val="00084822"/>
    <w:rsid w:val="00084D54"/>
    <w:rsid w:val="00084F9E"/>
    <w:rsid w:val="000851CD"/>
    <w:rsid w:val="00085342"/>
    <w:rsid w:val="00085468"/>
    <w:rsid w:val="0008549F"/>
    <w:rsid w:val="000857C5"/>
    <w:rsid w:val="00085C00"/>
    <w:rsid w:val="00085CEF"/>
    <w:rsid w:val="00085EB5"/>
    <w:rsid w:val="0008629E"/>
    <w:rsid w:val="000864B5"/>
    <w:rsid w:val="000865E5"/>
    <w:rsid w:val="0008671E"/>
    <w:rsid w:val="00086A4A"/>
    <w:rsid w:val="00086C05"/>
    <w:rsid w:val="00086CEB"/>
    <w:rsid w:val="00086D7B"/>
    <w:rsid w:val="00086E0F"/>
    <w:rsid w:val="00086E19"/>
    <w:rsid w:val="00086F46"/>
    <w:rsid w:val="00087127"/>
    <w:rsid w:val="000873AE"/>
    <w:rsid w:val="0008754A"/>
    <w:rsid w:val="00087727"/>
    <w:rsid w:val="000877E9"/>
    <w:rsid w:val="00087A8D"/>
    <w:rsid w:val="00087B12"/>
    <w:rsid w:val="00087D5D"/>
    <w:rsid w:val="00090206"/>
    <w:rsid w:val="00090327"/>
    <w:rsid w:val="0009040B"/>
    <w:rsid w:val="00090548"/>
    <w:rsid w:val="000907E9"/>
    <w:rsid w:val="00090894"/>
    <w:rsid w:val="00090B86"/>
    <w:rsid w:val="00090DC7"/>
    <w:rsid w:val="00090EA3"/>
    <w:rsid w:val="00090F0B"/>
    <w:rsid w:val="000915D8"/>
    <w:rsid w:val="000919FC"/>
    <w:rsid w:val="00091A30"/>
    <w:rsid w:val="00091A67"/>
    <w:rsid w:val="00091D87"/>
    <w:rsid w:val="000922B3"/>
    <w:rsid w:val="00092442"/>
    <w:rsid w:val="0009259B"/>
    <w:rsid w:val="000925FA"/>
    <w:rsid w:val="00092BEB"/>
    <w:rsid w:val="00092ED2"/>
    <w:rsid w:val="00092EFC"/>
    <w:rsid w:val="00092F12"/>
    <w:rsid w:val="000930D4"/>
    <w:rsid w:val="00093302"/>
    <w:rsid w:val="000933E7"/>
    <w:rsid w:val="000934A7"/>
    <w:rsid w:val="0009367C"/>
    <w:rsid w:val="0009372C"/>
    <w:rsid w:val="000937E1"/>
    <w:rsid w:val="00093864"/>
    <w:rsid w:val="0009389F"/>
    <w:rsid w:val="00093A41"/>
    <w:rsid w:val="00093B05"/>
    <w:rsid w:val="00094034"/>
    <w:rsid w:val="0009426F"/>
    <w:rsid w:val="000944BB"/>
    <w:rsid w:val="000945D3"/>
    <w:rsid w:val="00094C19"/>
    <w:rsid w:val="00094D86"/>
    <w:rsid w:val="00094DD0"/>
    <w:rsid w:val="00094E61"/>
    <w:rsid w:val="00094EAC"/>
    <w:rsid w:val="00095025"/>
    <w:rsid w:val="0009509D"/>
    <w:rsid w:val="0009558D"/>
    <w:rsid w:val="0009572F"/>
    <w:rsid w:val="00095E1B"/>
    <w:rsid w:val="00096384"/>
    <w:rsid w:val="0009694C"/>
    <w:rsid w:val="000969E2"/>
    <w:rsid w:val="00096E2C"/>
    <w:rsid w:val="00096EE1"/>
    <w:rsid w:val="00097177"/>
    <w:rsid w:val="0009758F"/>
    <w:rsid w:val="000976C7"/>
    <w:rsid w:val="00097763"/>
    <w:rsid w:val="000978A4"/>
    <w:rsid w:val="000A047A"/>
    <w:rsid w:val="000A04B9"/>
    <w:rsid w:val="000A0A22"/>
    <w:rsid w:val="000A0C06"/>
    <w:rsid w:val="000A0C0F"/>
    <w:rsid w:val="000A0EDB"/>
    <w:rsid w:val="000A0EFC"/>
    <w:rsid w:val="000A147E"/>
    <w:rsid w:val="000A14AB"/>
    <w:rsid w:val="000A15C4"/>
    <w:rsid w:val="000A1A48"/>
    <w:rsid w:val="000A1E88"/>
    <w:rsid w:val="000A2043"/>
    <w:rsid w:val="000A240D"/>
    <w:rsid w:val="000A262B"/>
    <w:rsid w:val="000A2BB0"/>
    <w:rsid w:val="000A2D44"/>
    <w:rsid w:val="000A2D65"/>
    <w:rsid w:val="000A3354"/>
    <w:rsid w:val="000A3D3C"/>
    <w:rsid w:val="000A4390"/>
    <w:rsid w:val="000A4528"/>
    <w:rsid w:val="000A49DD"/>
    <w:rsid w:val="000A4CA8"/>
    <w:rsid w:val="000A4DF4"/>
    <w:rsid w:val="000A5233"/>
    <w:rsid w:val="000A5281"/>
    <w:rsid w:val="000A52CB"/>
    <w:rsid w:val="000A5339"/>
    <w:rsid w:val="000A5604"/>
    <w:rsid w:val="000A56A2"/>
    <w:rsid w:val="000A572F"/>
    <w:rsid w:val="000A5E5F"/>
    <w:rsid w:val="000A5EA9"/>
    <w:rsid w:val="000A5F47"/>
    <w:rsid w:val="000A6A55"/>
    <w:rsid w:val="000A6A7D"/>
    <w:rsid w:val="000A6B09"/>
    <w:rsid w:val="000A6C97"/>
    <w:rsid w:val="000A71CE"/>
    <w:rsid w:val="000A722D"/>
    <w:rsid w:val="000A75AD"/>
    <w:rsid w:val="000A7705"/>
    <w:rsid w:val="000A788F"/>
    <w:rsid w:val="000A79A9"/>
    <w:rsid w:val="000A7C5F"/>
    <w:rsid w:val="000A7E2E"/>
    <w:rsid w:val="000B06CD"/>
    <w:rsid w:val="000B0730"/>
    <w:rsid w:val="000B0A61"/>
    <w:rsid w:val="000B0C32"/>
    <w:rsid w:val="000B0CCF"/>
    <w:rsid w:val="000B0FC2"/>
    <w:rsid w:val="000B113C"/>
    <w:rsid w:val="000B11AC"/>
    <w:rsid w:val="000B11FC"/>
    <w:rsid w:val="000B1352"/>
    <w:rsid w:val="000B1513"/>
    <w:rsid w:val="000B1B3D"/>
    <w:rsid w:val="000B1D92"/>
    <w:rsid w:val="000B220B"/>
    <w:rsid w:val="000B249E"/>
    <w:rsid w:val="000B2849"/>
    <w:rsid w:val="000B2B45"/>
    <w:rsid w:val="000B2FDE"/>
    <w:rsid w:val="000B30E6"/>
    <w:rsid w:val="000B31F0"/>
    <w:rsid w:val="000B33EE"/>
    <w:rsid w:val="000B36AF"/>
    <w:rsid w:val="000B3789"/>
    <w:rsid w:val="000B3863"/>
    <w:rsid w:val="000B38AF"/>
    <w:rsid w:val="000B3A53"/>
    <w:rsid w:val="000B3F9C"/>
    <w:rsid w:val="000B43B0"/>
    <w:rsid w:val="000B441D"/>
    <w:rsid w:val="000B49B4"/>
    <w:rsid w:val="000B4AAD"/>
    <w:rsid w:val="000B4FC3"/>
    <w:rsid w:val="000B50B5"/>
    <w:rsid w:val="000B5122"/>
    <w:rsid w:val="000B5256"/>
    <w:rsid w:val="000B5513"/>
    <w:rsid w:val="000B5582"/>
    <w:rsid w:val="000B5690"/>
    <w:rsid w:val="000B58C0"/>
    <w:rsid w:val="000B5A00"/>
    <w:rsid w:val="000B5E33"/>
    <w:rsid w:val="000B5F99"/>
    <w:rsid w:val="000B5F9A"/>
    <w:rsid w:val="000B60A6"/>
    <w:rsid w:val="000B60D9"/>
    <w:rsid w:val="000B6346"/>
    <w:rsid w:val="000B635C"/>
    <w:rsid w:val="000B66F4"/>
    <w:rsid w:val="000B6797"/>
    <w:rsid w:val="000B693E"/>
    <w:rsid w:val="000B6C7B"/>
    <w:rsid w:val="000B6E20"/>
    <w:rsid w:val="000B6FEF"/>
    <w:rsid w:val="000B7293"/>
    <w:rsid w:val="000B74AE"/>
    <w:rsid w:val="000B756E"/>
    <w:rsid w:val="000B7A2A"/>
    <w:rsid w:val="000C006F"/>
    <w:rsid w:val="000C0120"/>
    <w:rsid w:val="000C025C"/>
    <w:rsid w:val="000C0585"/>
    <w:rsid w:val="000C05C4"/>
    <w:rsid w:val="000C0761"/>
    <w:rsid w:val="000C0D66"/>
    <w:rsid w:val="000C1092"/>
    <w:rsid w:val="000C1611"/>
    <w:rsid w:val="000C16F8"/>
    <w:rsid w:val="000C179B"/>
    <w:rsid w:val="000C17A2"/>
    <w:rsid w:val="000C17AA"/>
    <w:rsid w:val="000C1862"/>
    <w:rsid w:val="000C18A8"/>
    <w:rsid w:val="000C18DC"/>
    <w:rsid w:val="000C1957"/>
    <w:rsid w:val="000C19B0"/>
    <w:rsid w:val="000C1B6F"/>
    <w:rsid w:val="000C1F83"/>
    <w:rsid w:val="000C20F2"/>
    <w:rsid w:val="000C2159"/>
    <w:rsid w:val="000C21E0"/>
    <w:rsid w:val="000C22F7"/>
    <w:rsid w:val="000C23E7"/>
    <w:rsid w:val="000C270B"/>
    <w:rsid w:val="000C2758"/>
    <w:rsid w:val="000C278C"/>
    <w:rsid w:val="000C27BD"/>
    <w:rsid w:val="000C287F"/>
    <w:rsid w:val="000C2979"/>
    <w:rsid w:val="000C2FD0"/>
    <w:rsid w:val="000C3096"/>
    <w:rsid w:val="000C3196"/>
    <w:rsid w:val="000C3446"/>
    <w:rsid w:val="000C3490"/>
    <w:rsid w:val="000C34DA"/>
    <w:rsid w:val="000C398F"/>
    <w:rsid w:val="000C39AB"/>
    <w:rsid w:val="000C3A20"/>
    <w:rsid w:val="000C3B19"/>
    <w:rsid w:val="000C3DDC"/>
    <w:rsid w:val="000C4248"/>
    <w:rsid w:val="000C4922"/>
    <w:rsid w:val="000C4A35"/>
    <w:rsid w:val="000C4AC6"/>
    <w:rsid w:val="000C4E2F"/>
    <w:rsid w:val="000C4F0A"/>
    <w:rsid w:val="000C513A"/>
    <w:rsid w:val="000C5332"/>
    <w:rsid w:val="000C560A"/>
    <w:rsid w:val="000C56B8"/>
    <w:rsid w:val="000C56C2"/>
    <w:rsid w:val="000C5848"/>
    <w:rsid w:val="000C5A34"/>
    <w:rsid w:val="000C5C76"/>
    <w:rsid w:val="000C5E76"/>
    <w:rsid w:val="000C5ED2"/>
    <w:rsid w:val="000C6075"/>
    <w:rsid w:val="000C6090"/>
    <w:rsid w:val="000C6589"/>
    <w:rsid w:val="000C687A"/>
    <w:rsid w:val="000C6C21"/>
    <w:rsid w:val="000C707A"/>
    <w:rsid w:val="000C7208"/>
    <w:rsid w:val="000C72C4"/>
    <w:rsid w:val="000C7343"/>
    <w:rsid w:val="000C7494"/>
    <w:rsid w:val="000C795F"/>
    <w:rsid w:val="000C7A6E"/>
    <w:rsid w:val="000C7CAA"/>
    <w:rsid w:val="000C7E16"/>
    <w:rsid w:val="000D0373"/>
    <w:rsid w:val="000D0600"/>
    <w:rsid w:val="000D096C"/>
    <w:rsid w:val="000D0EC7"/>
    <w:rsid w:val="000D0F9C"/>
    <w:rsid w:val="000D103A"/>
    <w:rsid w:val="000D1236"/>
    <w:rsid w:val="000D13CB"/>
    <w:rsid w:val="000D1445"/>
    <w:rsid w:val="000D1541"/>
    <w:rsid w:val="000D1589"/>
    <w:rsid w:val="000D1624"/>
    <w:rsid w:val="000D170F"/>
    <w:rsid w:val="000D1B7E"/>
    <w:rsid w:val="000D1C8D"/>
    <w:rsid w:val="000D1E19"/>
    <w:rsid w:val="000D2121"/>
    <w:rsid w:val="000D2144"/>
    <w:rsid w:val="000D23AA"/>
    <w:rsid w:val="000D2515"/>
    <w:rsid w:val="000D25DC"/>
    <w:rsid w:val="000D32AC"/>
    <w:rsid w:val="000D3702"/>
    <w:rsid w:val="000D3AB3"/>
    <w:rsid w:val="000D3AB4"/>
    <w:rsid w:val="000D3DE0"/>
    <w:rsid w:val="000D4052"/>
    <w:rsid w:val="000D47A3"/>
    <w:rsid w:val="000D4BAF"/>
    <w:rsid w:val="000D4BDA"/>
    <w:rsid w:val="000D4C6E"/>
    <w:rsid w:val="000D4F76"/>
    <w:rsid w:val="000D5071"/>
    <w:rsid w:val="000D50EA"/>
    <w:rsid w:val="000D5216"/>
    <w:rsid w:val="000D5403"/>
    <w:rsid w:val="000D5544"/>
    <w:rsid w:val="000D55E7"/>
    <w:rsid w:val="000D567D"/>
    <w:rsid w:val="000D5AB6"/>
    <w:rsid w:val="000D5BAD"/>
    <w:rsid w:val="000D5C00"/>
    <w:rsid w:val="000D5C01"/>
    <w:rsid w:val="000D5C12"/>
    <w:rsid w:val="000D5D6D"/>
    <w:rsid w:val="000D5DB0"/>
    <w:rsid w:val="000D5E52"/>
    <w:rsid w:val="000D604B"/>
    <w:rsid w:val="000D623C"/>
    <w:rsid w:val="000D6342"/>
    <w:rsid w:val="000D63B2"/>
    <w:rsid w:val="000D6450"/>
    <w:rsid w:val="000D65D5"/>
    <w:rsid w:val="000D6629"/>
    <w:rsid w:val="000D67FA"/>
    <w:rsid w:val="000D69BE"/>
    <w:rsid w:val="000D6E89"/>
    <w:rsid w:val="000D739E"/>
    <w:rsid w:val="000D7438"/>
    <w:rsid w:val="000D7741"/>
    <w:rsid w:val="000D7821"/>
    <w:rsid w:val="000D788D"/>
    <w:rsid w:val="000D7B74"/>
    <w:rsid w:val="000D7D2D"/>
    <w:rsid w:val="000D7DE9"/>
    <w:rsid w:val="000E021B"/>
    <w:rsid w:val="000E093C"/>
    <w:rsid w:val="000E0A11"/>
    <w:rsid w:val="000E0A9E"/>
    <w:rsid w:val="000E0C43"/>
    <w:rsid w:val="000E0D80"/>
    <w:rsid w:val="000E0DE6"/>
    <w:rsid w:val="000E1482"/>
    <w:rsid w:val="000E1748"/>
    <w:rsid w:val="000E18F8"/>
    <w:rsid w:val="000E1AB8"/>
    <w:rsid w:val="000E1B1E"/>
    <w:rsid w:val="000E1DD4"/>
    <w:rsid w:val="000E2011"/>
    <w:rsid w:val="000E216A"/>
    <w:rsid w:val="000E26CD"/>
    <w:rsid w:val="000E2C54"/>
    <w:rsid w:val="000E2F1F"/>
    <w:rsid w:val="000E2FE5"/>
    <w:rsid w:val="000E3093"/>
    <w:rsid w:val="000E3530"/>
    <w:rsid w:val="000E3577"/>
    <w:rsid w:val="000E35A3"/>
    <w:rsid w:val="000E376E"/>
    <w:rsid w:val="000E3B9A"/>
    <w:rsid w:val="000E3C20"/>
    <w:rsid w:val="000E3E32"/>
    <w:rsid w:val="000E3F5B"/>
    <w:rsid w:val="000E4019"/>
    <w:rsid w:val="000E401B"/>
    <w:rsid w:val="000E42DB"/>
    <w:rsid w:val="000E4386"/>
    <w:rsid w:val="000E43C6"/>
    <w:rsid w:val="000E4547"/>
    <w:rsid w:val="000E4721"/>
    <w:rsid w:val="000E4B91"/>
    <w:rsid w:val="000E4D48"/>
    <w:rsid w:val="000E527B"/>
    <w:rsid w:val="000E561C"/>
    <w:rsid w:val="000E5632"/>
    <w:rsid w:val="000E5737"/>
    <w:rsid w:val="000E5A0B"/>
    <w:rsid w:val="000E5FCB"/>
    <w:rsid w:val="000E666B"/>
    <w:rsid w:val="000E6B6F"/>
    <w:rsid w:val="000E6EB3"/>
    <w:rsid w:val="000E6F4B"/>
    <w:rsid w:val="000E7191"/>
    <w:rsid w:val="000E71D6"/>
    <w:rsid w:val="000E72A3"/>
    <w:rsid w:val="000E744B"/>
    <w:rsid w:val="000E75FF"/>
    <w:rsid w:val="000E797E"/>
    <w:rsid w:val="000E7A60"/>
    <w:rsid w:val="000E7C38"/>
    <w:rsid w:val="000E7F00"/>
    <w:rsid w:val="000E7F2D"/>
    <w:rsid w:val="000E7FC5"/>
    <w:rsid w:val="000F024D"/>
    <w:rsid w:val="000F025C"/>
    <w:rsid w:val="000F02B7"/>
    <w:rsid w:val="000F03E7"/>
    <w:rsid w:val="000F0596"/>
    <w:rsid w:val="000F05BE"/>
    <w:rsid w:val="000F05EE"/>
    <w:rsid w:val="000F0A72"/>
    <w:rsid w:val="000F0AFE"/>
    <w:rsid w:val="000F0C4C"/>
    <w:rsid w:val="000F1113"/>
    <w:rsid w:val="000F11CC"/>
    <w:rsid w:val="000F133D"/>
    <w:rsid w:val="000F147D"/>
    <w:rsid w:val="000F1539"/>
    <w:rsid w:val="000F17EA"/>
    <w:rsid w:val="000F1A06"/>
    <w:rsid w:val="000F1B5C"/>
    <w:rsid w:val="000F2092"/>
    <w:rsid w:val="000F23D6"/>
    <w:rsid w:val="000F23E3"/>
    <w:rsid w:val="000F26CD"/>
    <w:rsid w:val="000F26D5"/>
    <w:rsid w:val="000F27F5"/>
    <w:rsid w:val="000F2808"/>
    <w:rsid w:val="000F2911"/>
    <w:rsid w:val="000F298A"/>
    <w:rsid w:val="000F29B0"/>
    <w:rsid w:val="000F2A23"/>
    <w:rsid w:val="000F2B84"/>
    <w:rsid w:val="000F2C5B"/>
    <w:rsid w:val="000F2C96"/>
    <w:rsid w:val="000F3063"/>
    <w:rsid w:val="000F32E7"/>
    <w:rsid w:val="000F34CB"/>
    <w:rsid w:val="000F34F4"/>
    <w:rsid w:val="000F36A0"/>
    <w:rsid w:val="000F378F"/>
    <w:rsid w:val="000F39AB"/>
    <w:rsid w:val="000F3AFE"/>
    <w:rsid w:val="000F3B25"/>
    <w:rsid w:val="000F3C36"/>
    <w:rsid w:val="000F3D2C"/>
    <w:rsid w:val="000F3DC4"/>
    <w:rsid w:val="000F4155"/>
    <w:rsid w:val="000F42EB"/>
    <w:rsid w:val="000F4325"/>
    <w:rsid w:val="000F468E"/>
    <w:rsid w:val="000F48F8"/>
    <w:rsid w:val="000F49CD"/>
    <w:rsid w:val="000F4A24"/>
    <w:rsid w:val="000F4A69"/>
    <w:rsid w:val="000F4B15"/>
    <w:rsid w:val="000F4B33"/>
    <w:rsid w:val="000F4FF8"/>
    <w:rsid w:val="000F5113"/>
    <w:rsid w:val="000F51AA"/>
    <w:rsid w:val="000F543E"/>
    <w:rsid w:val="000F5531"/>
    <w:rsid w:val="000F55C6"/>
    <w:rsid w:val="000F584E"/>
    <w:rsid w:val="000F588D"/>
    <w:rsid w:val="000F58F6"/>
    <w:rsid w:val="000F5922"/>
    <w:rsid w:val="000F59CC"/>
    <w:rsid w:val="000F5A9A"/>
    <w:rsid w:val="000F5ABE"/>
    <w:rsid w:val="000F5D5E"/>
    <w:rsid w:val="000F5E7E"/>
    <w:rsid w:val="000F6096"/>
    <w:rsid w:val="000F662E"/>
    <w:rsid w:val="000F6899"/>
    <w:rsid w:val="000F6B10"/>
    <w:rsid w:val="000F6FC2"/>
    <w:rsid w:val="000F72C4"/>
    <w:rsid w:val="000F72DB"/>
    <w:rsid w:val="000F72F0"/>
    <w:rsid w:val="000F7469"/>
    <w:rsid w:val="000F74AB"/>
    <w:rsid w:val="000F74DF"/>
    <w:rsid w:val="000F7888"/>
    <w:rsid w:val="000F795F"/>
    <w:rsid w:val="000F7AA9"/>
    <w:rsid w:val="000F7AC8"/>
    <w:rsid w:val="000F7EAF"/>
    <w:rsid w:val="000F7EF8"/>
    <w:rsid w:val="000F7F1C"/>
    <w:rsid w:val="000F7F28"/>
    <w:rsid w:val="001000F2"/>
    <w:rsid w:val="001004A1"/>
    <w:rsid w:val="00100505"/>
    <w:rsid w:val="00100B79"/>
    <w:rsid w:val="0010163A"/>
    <w:rsid w:val="001017EC"/>
    <w:rsid w:val="00101813"/>
    <w:rsid w:val="001019A0"/>
    <w:rsid w:val="001019F0"/>
    <w:rsid w:val="00101AE2"/>
    <w:rsid w:val="00101C0F"/>
    <w:rsid w:val="00101CAB"/>
    <w:rsid w:val="0010226B"/>
    <w:rsid w:val="00102287"/>
    <w:rsid w:val="00102345"/>
    <w:rsid w:val="001024D1"/>
    <w:rsid w:val="001026CB"/>
    <w:rsid w:val="0010281D"/>
    <w:rsid w:val="00102831"/>
    <w:rsid w:val="0010288E"/>
    <w:rsid w:val="001029A7"/>
    <w:rsid w:val="00102CFD"/>
    <w:rsid w:val="00102FCA"/>
    <w:rsid w:val="00103077"/>
    <w:rsid w:val="0010315A"/>
    <w:rsid w:val="00103357"/>
    <w:rsid w:val="001033E8"/>
    <w:rsid w:val="001034DD"/>
    <w:rsid w:val="00103C04"/>
    <w:rsid w:val="00103C29"/>
    <w:rsid w:val="00103ECC"/>
    <w:rsid w:val="00103EDB"/>
    <w:rsid w:val="00103EE2"/>
    <w:rsid w:val="00104101"/>
    <w:rsid w:val="001043FD"/>
    <w:rsid w:val="001044D7"/>
    <w:rsid w:val="0010456F"/>
    <w:rsid w:val="001045B2"/>
    <w:rsid w:val="00104858"/>
    <w:rsid w:val="001048B2"/>
    <w:rsid w:val="00104D37"/>
    <w:rsid w:val="00104EAE"/>
    <w:rsid w:val="00104EBB"/>
    <w:rsid w:val="001050C5"/>
    <w:rsid w:val="001051C6"/>
    <w:rsid w:val="00105274"/>
    <w:rsid w:val="00105505"/>
    <w:rsid w:val="001057BD"/>
    <w:rsid w:val="0010597E"/>
    <w:rsid w:val="00105D07"/>
    <w:rsid w:val="00105FEB"/>
    <w:rsid w:val="0010618B"/>
    <w:rsid w:val="001063EE"/>
    <w:rsid w:val="001066E7"/>
    <w:rsid w:val="00106F36"/>
    <w:rsid w:val="00107311"/>
    <w:rsid w:val="0010735E"/>
    <w:rsid w:val="00107451"/>
    <w:rsid w:val="00107587"/>
    <w:rsid w:val="00107691"/>
    <w:rsid w:val="00107776"/>
    <w:rsid w:val="00107964"/>
    <w:rsid w:val="00107E00"/>
    <w:rsid w:val="00107E97"/>
    <w:rsid w:val="00107E9F"/>
    <w:rsid w:val="00107EEE"/>
    <w:rsid w:val="00107FD1"/>
    <w:rsid w:val="001102DB"/>
    <w:rsid w:val="00110441"/>
    <w:rsid w:val="00110520"/>
    <w:rsid w:val="001105E3"/>
    <w:rsid w:val="00110EF8"/>
    <w:rsid w:val="00110FA7"/>
    <w:rsid w:val="00110FD6"/>
    <w:rsid w:val="00111348"/>
    <w:rsid w:val="0011137F"/>
    <w:rsid w:val="001117CA"/>
    <w:rsid w:val="001117D1"/>
    <w:rsid w:val="00111DB3"/>
    <w:rsid w:val="00111DEF"/>
    <w:rsid w:val="00111F62"/>
    <w:rsid w:val="00112874"/>
    <w:rsid w:val="00112A8E"/>
    <w:rsid w:val="00112AD7"/>
    <w:rsid w:val="00112B92"/>
    <w:rsid w:val="00112C44"/>
    <w:rsid w:val="00112EBD"/>
    <w:rsid w:val="0011309F"/>
    <w:rsid w:val="00113139"/>
    <w:rsid w:val="0011328E"/>
    <w:rsid w:val="00113329"/>
    <w:rsid w:val="0011342E"/>
    <w:rsid w:val="001137A9"/>
    <w:rsid w:val="001137DC"/>
    <w:rsid w:val="00113903"/>
    <w:rsid w:val="001139FB"/>
    <w:rsid w:val="00113B75"/>
    <w:rsid w:val="00113BFF"/>
    <w:rsid w:val="00113D20"/>
    <w:rsid w:val="00113DDF"/>
    <w:rsid w:val="00113E31"/>
    <w:rsid w:val="00113E6E"/>
    <w:rsid w:val="00113E90"/>
    <w:rsid w:val="001143AD"/>
    <w:rsid w:val="0011444F"/>
    <w:rsid w:val="001145F1"/>
    <w:rsid w:val="00114608"/>
    <w:rsid w:val="001147A0"/>
    <w:rsid w:val="00114835"/>
    <w:rsid w:val="00114C37"/>
    <w:rsid w:val="00114CFF"/>
    <w:rsid w:val="00114D06"/>
    <w:rsid w:val="00114DD1"/>
    <w:rsid w:val="00114EF8"/>
    <w:rsid w:val="00115119"/>
    <w:rsid w:val="00115373"/>
    <w:rsid w:val="001153E4"/>
    <w:rsid w:val="00115A62"/>
    <w:rsid w:val="00115A69"/>
    <w:rsid w:val="00115AA5"/>
    <w:rsid w:val="001167A6"/>
    <w:rsid w:val="00116EAB"/>
    <w:rsid w:val="00117094"/>
    <w:rsid w:val="001170A0"/>
    <w:rsid w:val="00117212"/>
    <w:rsid w:val="00117271"/>
    <w:rsid w:val="00117862"/>
    <w:rsid w:val="00120010"/>
    <w:rsid w:val="00120757"/>
    <w:rsid w:val="00120C10"/>
    <w:rsid w:val="00120E70"/>
    <w:rsid w:val="00121340"/>
    <w:rsid w:val="0012135E"/>
    <w:rsid w:val="001214A1"/>
    <w:rsid w:val="001216E8"/>
    <w:rsid w:val="00121920"/>
    <w:rsid w:val="00121985"/>
    <w:rsid w:val="00121B1B"/>
    <w:rsid w:val="00121B2F"/>
    <w:rsid w:val="00121E80"/>
    <w:rsid w:val="00121EFD"/>
    <w:rsid w:val="00121FC0"/>
    <w:rsid w:val="001220F2"/>
    <w:rsid w:val="00122206"/>
    <w:rsid w:val="001222F0"/>
    <w:rsid w:val="001223B6"/>
    <w:rsid w:val="001223EC"/>
    <w:rsid w:val="00122418"/>
    <w:rsid w:val="00122506"/>
    <w:rsid w:val="0012256A"/>
    <w:rsid w:val="001225FC"/>
    <w:rsid w:val="00122840"/>
    <w:rsid w:val="00122851"/>
    <w:rsid w:val="00122895"/>
    <w:rsid w:val="00122989"/>
    <w:rsid w:val="00122B57"/>
    <w:rsid w:val="00122C84"/>
    <w:rsid w:val="00122E71"/>
    <w:rsid w:val="001231BB"/>
    <w:rsid w:val="00123264"/>
    <w:rsid w:val="0012331E"/>
    <w:rsid w:val="001237CB"/>
    <w:rsid w:val="00123B9C"/>
    <w:rsid w:val="00123CBD"/>
    <w:rsid w:val="00123D6E"/>
    <w:rsid w:val="00123F54"/>
    <w:rsid w:val="001241FE"/>
    <w:rsid w:val="0012422D"/>
    <w:rsid w:val="00124701"/>
    <w:rsid w:val="00124811"/>
    <w:rsid w:val="00124960"/>
    <w:rsid w:val="00124E05"/>
    <w:rsid w:val="00124EA0"/>
    <w:rsid w:val="00124F33"/>
    <w:rsid w:val="00124FB2"/>
    <w:rsid w:val="00125026"/>
    <w:rsid w:val="00125111"/>
    <w:rsid w:val="0012530F"/>
    <w:rsid w:val="0012542D"/>
    <w:rsid w:val="001255CC"/>
    <w:rsid w:val="00125780"/>
    <w:rsid w:val="00125829"/>
    <w:rsid w:val="00125B39"/>
    <w:rsid w:val="00125B8D"/>
    <w:rsid w:val="00125C44"/>
    <w:rsid w:val="00125E5D"/>
    <w:rsid w:val="00125FD1"/>
    <w:rsid w:val="001262FA"/>
    <w:rsid w:val="001264E3"/>
    <w:rsid w:val="001266A7"/>
    <w:rsid w:val="001268F6"/>
    <w:rsid w:val="001269D4"/>
    <w:rsid w:val="00126AC9"/>
    <w:rsid w:val="00126E2C"/>
    <w:rsid w:val="00127213"/>
    <w:rsid w:val="00127220"/>
    <w:rsid w:val="001273B2"/>
    <w:rsid w:val="00127675"/>
    <w:rsid w:val="00127904"/>
    <w:rsid w:val="00127AB3"/>
    <w:rsid w:val="00127D3C"/>
    <w:rsid w:val="001307B4"/>
    <w:rsid w:val="00130A0F"/>
    <w:rsid w:val="00130B4B"/>
    <w:rsid w:val="00130E58"/>
    <w:rsid w:val="0013116C"/>
    <w:rsid w:val="0013153C"/>
    <w:rsid w:val="0013163E"/>
    <w:rsid w:val="0013169F"/>
    <w:rsid w:val="0013173D"/>
    <w:rsid w:val="0013179A"/>
    <w:rsid w:val="00131AEA"/>
    <w:rsid w:val="00131C27"/>
    <w:rsid w:val="00131EC8"/>
    <w:rsid w:val="00131F37"/>
    <w:rsid w:val="0013245F"/>
    <w:rsid w:val="0013275C"/>
    <w:rsid w:val="001327FF"/>
    <w:rsid w:val="00132CAA"/>
    <w:rsid w:val="00132D2C"/>
    <w:rsid w:val="00132F3C"/>
    <w:rsid w:val="00133109"/>
    <w:rsid w:val="00133198"/>
    <w:rsid w:val="0013319F"/>
    <w:rsid w:val="00133200"/>
    <w:rsid w:val="0013381F"/>
    <w:rsid w:val="00133C9B"/>
    <w:rsid w:val="00134102"/>
    <w:rsid w:val="00134323"/>
    <w:rsid w:val="00134B77"/>
    <w:rsid w:val="00134BDE"/>
    <w:rsid w:val="00134C30"/>
    <w:rsid w:val="00134D3F"/>
    <w:rsid w:val="00134F81"/>
    <w:rsid w:val="001351D3"/>
    <w:rsid w:val="00135272"/>
    <w:rsid w:val="0013549C"/>
    <w:rsid w:val="00135960"/>
    <w:rsid w:val="00135B1B"/>
    <w:rsid w:val="00135D42"/>
    <w:rsid w:val="00135F23"/>
    <w:rsid w:val="00135F57"/>
    <w:rsid w:val="00136072"/>
    <w:rsid w:val="00136124"/>
    <w:rsid w:val="001361B3"/>
    <w:rsid w:val="00136534"/>
    <w:rsid w:val="00136660"/>
    <w:rsid w:val="001369D3"/>
    <w:rsid w:val="00136A48"/>
    <w:rsid w:val="00136C92"/>
    <w:rsid w:val="00136D0A"/>
    <w:rsid w:val="00136EE5"/>
    <w:rsid w:val="0013705B"/>
    <w:rsid w:val="00137145"/>
    <w:rsid w:val="00137372"/>
    <w:rsid w:val="001374CA"/>
    <w:rsid w:val="00137797"/>
    <w:rsid w:val="001377AF"/>
    <w:rsid w:val="00137A79"/>
    <w:rsid w:val="00137BDD"/>
    <w:rsid w:val="00137CBC"/>
    <w:rsid w:val="00137D4B"/>
    <w:rsid w:val="00137EA7"/>
    <w:rsid w:val="00137EFA"/>
    <w:rsid w:val="00137F1C"/>
    <w:rsid w:val="001401F0"/>
    <w:rsid w:val="0014038B"/>
    <w:rsid w:val="00140480"/>
    <w:rsid w:val="001404CB"/>
    <w:rsid w:val="0014058B"/>
    <w:rsid w:val="00140691"/>
    <w:rsid w:val="001407A2"/>
    <w:rsid w:val="001408D9"/>
    <w:rsid w:val="00140A95"/>
    <w:rsid w:val="00140BDD"/>
    <w:rsid w:val="00140BE5"/>
    <w:rsid w:val="00140DCE"/>
    <w:rsid w:val="00140FEA"/>
    <w:rsid w:val="00141067"/>
    <w:rsid w:val="0014112A"/>
    <w:rsid w:val="001411FF"/>
    <w:rsid w:val="001412EE"/>
    <w:rsid w:val="001415DD"/>
    <w:rsid w:val="00141AD5"/>
    <w:rsid w:val="00141B29"/>
    <w:rsid w:val="00141C11"/>
    <w:rsid w:val="00141F11"/>
    <w:rsid w:val="001421DB"/>
    <w:rsid w:val="00142746"/>
    <w:rsid w:val="00142FA5"/>
    <w:rsid w:val="00143323"/>
    <w:rsid w:val="0014338A"/>
    <w:rsid w:val="00143BFB"/>
    <w:rsid w:val="00143C22"/>
    <w:rsid w:val="00143D56"/>
    <w:rsid w:val="00143DC4"/>
    <w:rsid w:val="00143F73"/>
    <w:rsid w:val="00143FDA"/>
    <w:rsid w:val="001441E4"/>
    <w:rsid w:val="0014497F"/>
    <w:rsid w:val="00144B93"/>
    <w:rsid w:val="00144C04"/>
    <w:rsid w:val="00144F28"/>
    <w:rsid w:val="00145072"/>
    <w:rsid w:val="00145108"/>
    <w:rsid w:val="0014524F"/>
    <w:rsid w:val="00145538"/>
    <w:rsid w:val="0014555C"/>
    <w:rsid w:val="001455A6"/>
    <w:rsid w:val="00145801"/>
    <w:rsid w:val="001458E0"/>
    <w:rsid w:val="00145C0E"/>
    <w:rsid w:val="00146117"/>
    <w:rsid w:val="001462F6"/>
    <w:rsid w:val="001464D1"/>
    <w:rsid w:val="00146828"/>
    <w:rsid w:val="00146B8C"/>
    <w:rsid w:val="00146D0D"/>
    <w:rsid w:val="00146FDC"/>
    <w:rsid w:val="001472A0"/>
    <w:rsid w:val="0014731D"/>
    <w:rsid w:val="00147326"/>
    <w:rsid w:val="001477CE"/>
    <w:rsid w:val="00147BC0"/>
    <w:rsid w:val="00147DCE"/>
    <w:rsid w:val="00150063"/>
    <w:rsid w:val="00150846"/>
    <w:rsid w:val="001508E3"/>
    <w:rsid w:val="00150CDB"/>
    <w:rsid w:val="00151363"/>
    <w:rsid w:val="001515A2"/>
    <w:rsid w:val="00151709"/>
    <w:rsid w:val="001518EC"/>
    <w:rsid w:val="00151A1B"/>
    <w:rsid w:val="00151A3E"/>
    <w:rsid w:val="00151B35"/>
    <w:rsid w:val="0015209D"/>
    <w:rsid w:val="00152216"/>
    <w:rsid w:val="00152300"/>
    <w:rsid w:val="00152BFD"/>
    <w:rsid w:val="00152C53"/>
    <w:rsid w:val="00152E2B"/>
    <w:rsid w:val="00152ECB"/>
    <w:rsid w:val="0015333C"/>
    <w:rsid w:val="00153398"/>
    <w:rsid w:val="001533AF"/>
    <w:rsid w:val="001537C0"/>
    <w:rsid w:val="00153850"/>
    <w:rsid w:val="00153856"/>
    <w:rsid w:val="0015387F"/>
    <w:rsid w:val="00153A23"/>
    <w:rsid w:val="00153AE2"/>
    <w:rsid w:val="00153B05"/>
    <w:rsid w:val="00153B8D"/>
    <w:rsid w:val="0015402F"/>
    <w:rsid w:val="00154093"/>
    <w:rsid w:val="0015420C"/>
    <w:rsid w:val="00154452"/>
    <w:rsid w:val="001546F9"/>
    <w:rsid w:val="00154B37"/>
    <w:rsid w:val="00154EC6"/>
    <w:rsid w:val="00155151"/>
    <w:rsid w:val="0015563E"/>
    <w:rsid w:val="00155750"/>
    <w:rsid w:val="0015586E"/>
    <w:rsid w:val="00155A60"/>
    <w:rsid w:val="00155B6F"/>
    <w:rsid w:val="00155CA0"/>
    <w:rsid w:val="00156264"/>
    <w:rsid w:val="001568DA"/>
    <w:rsid w:val="001569D0"/>
    <w:rsid w:val="001569DE"/>
    <w:rsid w:val="00156A4A"/>
    <w:rsid w:val="00156A54"/>
    <w:rsid w:val="00156AD2"/>
    <w:rsid w:val="00156E64"/>
    <w:rsid w:val="001570D9"/>
    <w:rsid w:val="001577EA"/>
    <w:rsid w:val="00157BC6"/>
    <w:rsid w:val="00157DE1"/>
    <w:rsid w:val="00160000"/>
    <w:rsid w:val="00160206"/>
    <w:rsid w:val="00160566"/>
    <w:rsid w:val="001605B5"/>
    <w:rsid w:val="001607D7"/>
    <w:rsid w:val="0016086C"/>
    <w:rsid w:val="001608C0"/>
    <w:rsid w:val="001608CA"/>
    <w:rsid w:val="00160B8A"/>
    <w:rsid w:val="00160EA7"/>
    <w:rsid w:val="00160F39"/>
    <w:rsid w:val="00161150"/>
    <w:rsid w:val="001611D1"/>
    <w:rsid w:val="001612A7"/>
    <w:rsid w:val="001616B3"/>
    <w:rsid w:val="00161A45"/>
    <w:rsid w:val="00161AC3"/>
    <w:rsid w:val="00161CF5"/>
    <w:rsid w:val="00162032"/>
    <w:rsid w:val="00162549"/>
    <w:rsid w:val="0016259C"/>
    <w:rsid w:val="001625D2"/>
    <w:rsid w:val="00162664"/>
    <w:rsid w:val="00162AA9"/>
    <w:rsid w:val="00162BFB"/>
    <w:rsid w:val="00162D50"/>
    <w:rsid w:val="00163029"/>
    <w:rsid w:val="001630BF"/>
    <w:rsid w:val="00163280"/>
    <w:rsid w:val="00163471"/>
    <w:rsid w:val="00163833"/>
    <w:rsid w:val="001638A4"/>
    <w:rsid w:val="0016397A"/>
    <w:rsid w:val="00163A34"/>
    <w:rsid w:val="00163ADE"/>
    <w:rsid w:val="00163B81"/>
    <w:rsid w:val="00163C08"/>
    <w:rsid w:val="00163C98"/>
    <w:rsid w:val="00163DFF"/>
    <w:rsid w:val="00163EC3"/>
    <w:rsid w:val="00164409"/>
    <w:rsid w:val="0016467C"/>
    <w:rsid w:val="001647D2"/>
    <w:rsid w:val="00164839"/>
    <w:rsid w:val="0016494A"/>
    <w:rsid w:val="0016496C"/>
    <w:rsid w:val="00164BC8"/>
    <w:rsid w:val="00164CEA"/>
    <w:rsid w:val="00164E33"/>
    <w:rsid w:val="00164E65"/>
    <w:rsid w:val="00164E81"/>
    <w:rsid w:val="0016502C"/>
    <w:rsid w:val="0016518D"/>
    <w:rsid w:val="001651FE"/>
    <w:rsid w:val="001652B7"/>
    <w:rsid w:val="001655CF"/>
    <w:rsid w:val="0016598B"/>
    <w:rsid w:val="00165A63"/>
    <w:rsid w:val="00165A9C"/>
    <w:rsid w:val="0016611B"/>
    <w:rsid w:val="00166924"/>
    <w:rsid w:val="00166CD0"/>
    <w:rsid w:val="00166E30"/>
    <w:rsid w:val="00166FCF"/>
    <w:rsid w:val="00166FDB"/>
    <w:rsid w:val="00167059"/>
    <w:rsid w:val="001673F1"/>
    <w:rsid w:val="001674CE"/>
    <w:rsid w:val="001675F6"/>
    <w:rsid w:val="001678F2"/>
    <w:rsid w:val="00167B1B"/>
    <w:rsid w:val="00167CC1"/>
    <w:rsid w:val="00167E6F"/>
    <w:rsid w:val="00170105"/>
    <w:rsid w:val="0017081A"/>
    <w:rsid w:val="001708A7"/>
    <w:rsid w:val="001709B7"/>
    <w:rsid w:val="00170B36"/>
    <w:rsid w:val="00170D4C"/>
    <w:rsid w:val="00170DE7"/>
    <w:rsid w:val="001710CE"/>
    <w:rsid w:val="00171381"/>
    <w:rsid w:val="00171423"/>
    <w:rsid w:val="00171550"/>
    <w:rsid w:val="001715C8"/>
    <w:rsid w:val="0017177A"/>
    <w:rsid w:val="0017178B"/>
    <w:rsid w:val="001717BD"/>
    <w:rsid w:val="0017184B"/>
    <w:rsid w:val="00171B91"/>
    <w:rsid w:val="00171D56"/>
    <w:rsid w:val="00172166"/>
    <w:rsid w:val="001721AA"/>
    <w:rsid w:val="00172327"/>
    <w:rsid w:val="001725F0"/>
    <w:rsid w:val="00172647"/>
    <w:rsid w:val="0017273A"/>
    <w:rsid w:val="001728CB"/>
    <w:rsid w:val="00172DE8"/>
    <w:rsid w:val="00172E88"/>
    <w:rsid w:val="00172E95"/>
    <w:rsid w:val="00173125"/>
    <w:rsid w:val="00173293"/>
    <w:rsid w:val="0017337A"/>
    <w:rsid w:val="00173687"/>
    <w:rsid w:val="00173ABC"/>
    <w:rsid w:val="00173B80"/>
    <w:rsid w:val="00173D17"/>
    <w:rsid w:val="0017425B"/>
    <w:rsid w:val="00174945"/>
    <w:rsid w:val="00174EAF"/>
    <w:rsid w:val="00175106"/>
    <w:rsid w:val="00175110"/>
    <w:rsid w:val="0017514E"/>
    <w:rsid w:val="001753AB"/>
    <w:rsid w:val="001755B4"/>
    <w:rsid w:val="0017590C"/>
    <w:rsid w:val="001759B8"/>
    <w:rsid w:val="001759F7"/>
    <w:rsid w:val="00175AA9"/>
    <w:rsid w:val="00175F2A"/>
    <w:rsid w:val="00175F4E"/>
    <w:rsid w:val="00176038"/>
    <w:rsid w:val="001760ED"/>
    <w:rsid w:val="00176307"/>
    <w:rsid w:val="001763A0"/>
    <w:rsid w:val="001763F5"/>
    <w:rsid w:val="001767B5"/>
    <w:rsid w:val="001768AE"/>
    <w:rsid w:val="00176DB4"/>
    <w:rsid w:val="00177018"/>
    <w:rsid w:val="00177182"/>
    <w:rsid w:val="001771DC"/>
    <w:rsid w:val="001772ED"/>
    <w:rsid w:val="001774BD"/>
    <w:rsid w:val="00177550"/>
    <w:rsid w:val="0017759D"/>
    <w:rsid w:val="00177B5E"/>
    <w:rsid w:val="00177B6D"/>
    <w:rsid w:val="00177C23"/>
    <w:rsid w:val="00177C42"/>
    <w:rsid w:val="00177CE7"/>
    <w:rsid w:val="0018017C"/>
    <w:rsid w:val="001802FD"/>
    <w:rsid w:val="001803ED"/>
    <w:rsid w:val="00180448"/>
    <w:rsid w:val="00180E02"/>
    <w:rsid w:val="00181321"/>
    <w:rsid w:val="00181364"/>
    <w:rsid w:val="001813DF"/>
    <w:rsid w:val="00181458"/>
    <w:rsid w:val="001814DB"/>
    <w:rsid w:val="00181728"/>
    <w:rsid w:val="001818E5"/>
    <w:rsid w:val="00181900"/>
    <w:rsid w:val="00181B1A"/>
    <w:rsid w:val="00181E89"/>
    <w:rsid w:val="00181F84"/>
    <w:rsid w:val="00182080"/>
    <w:rsid w:val="001829A4"/>
    <w:rsid w:val="00182A1B"/>
    <w:rsid w:val="00182DF1"/>
    <w:rsid w:val="00182E3A"/>
    <w:rsid w:val="00182FA1"/>
    <w:rsid w:val="0018335E"/>
    <w:rsid w:val="00183439"/>
    <w:rsid w:val="001836B9"/>
    <w:rsid w:val="001838FA"/>
    <w:rsid w:val="00183B8D"/>
    <w:rsid w:val="001840A2"/>
    <w:rsid w:val="0018437A"/>
    <w:rsid w:val="001848DB"/>
    <w:rsid w:val="001849E8"/>
    <w:rsid w:val="00184B5A"/>
    <w:rsid w:val="00184C13"/>
    <w:rsid w:val="00184F8E"/>
    <w:rsid w:val="001852CC"/>
    <w:rsid w:val="00185336"/>
    <w:rsid w:val="001853AB"/>
    <w:rsid w:val="0018557B"/>
    <w:rsid w:val="001857FE"/>
    <w:rsid w:val="001858F6"/>
    <w:rsid w:val="00185B8A"/>
    <w:rsid w:val="00185C24"/>
    <w:rsid w:val="00185FA8"/>
    <w:rsid w:val="001860CE"/>
    <w:rsid w:val="0018621B"/>
    <w:rsid w:val="001863F0"/>
    <w:rsid w:val="0018677A"/>
    <w:rsid w:val="00186D89"/>
    <w:rsid w:val="00186EC3"/>
    <w:rsid w:val="00186FB6"/>
    <w:rsid w:val="00187215"/>
    <w:rsid w:val="00187255"/>
    <w:rsid w:val="0018729A"/>
    <w:rsid w:val="00187363"/>
    <w:rsid w:val="00187898"/>
    <w:rsid w:val="00187B4F"/>
    <w:rsid w:val="00187B5D"/>
    <w:rsid w:val="00187BB4"/>
    <w:rsid w:val="00187E32"/>
    <w:rsid w:val="00187F07"/>
    <w:rsid w:val="001901C6"/>
    <w:rsid w:val="001902B8"/>
    <w:rsid w:val="00190736"/>
    <w:rsid w:val="00190F52"/>
    <w:rsid w:val="00190F9F"/>
    <w:rsid w:val="001911D3"/>
    <w:rsid w:val="00191725"/>
    <w:rsid w:val="001918D9"/>
    <w:rsid w:val="00191AB0"/>
    <w:rsid w:val="0019203E"/>
    <w:rsid w:val="001922B6"/>
    <w:rsid w:val="001922E7"/>
    <w:rsid w:val="0019231D"/>
    <w:rsid w:val="001925D9"/>
    <w:rsid w:val="00192633"/>
    <w:rsid w:val="0019296E"/>
    <w:rsid w:val="00192997"/>
    <w:rsid w:val="00192ED0"/>
    <w:rsid w:val="00193625"/>
    <w:rsid w:val="001936BE"/>
    <w:rsid w:val="001938B7"/>
    <w:rsid w:val="00193934"/>
    <w:rsid w:val="001939D1"/>
    <w:rsid w:val="00193A06"/>
    <w:rsid w:val="0019437A"/>
    <w:rsid w:val="001945C9"/>
    <w:rsid w:val="00194674"/>
    <w:rsid w:val="001946B1"/>
    <w:rsid w:val="001947BD"/>
    <w:rsid w:val="001947CF"/>
    <w:rsid w:val="0019490D"/>
    <w:rsid w:val="001949BC"/>
    <w:rsid w:val="00194EF1"/>
    <w:rsid w:val="0019525E"/>
    <w:rsid w:val="00195527"/>
    <w:rsid w:val="0019564F"/>
    <w:rsid w:val="00195697"/>
    <w:rsid w:val="001956EB"/>
    <w:rsid w:val="0019570D"/>
    <w:rsid w:val="0019592B"/>
    <w:rsid w:val="00195A85"/>
    <w:rsid w:val="00195D7C"/>
    <w:rsid w:val="00196137"/>
    <w:rsid w:val="00196166"/>
    <w:rsid w:val="001961BF"/>
    <w:rsid w:val="001963EF"/>
    <w:rsid w:val="001967D1"/>
    <w:rsid w:val="00196B34"/>
    <w:rsid w:val="00196C72"/>
    <w:rsid w:val="00196D5A"/>
    <w:rsid w:val="00196E95"/>
    <w:rsid w:val="00197391"/>
    <w:rsid w:val="00197480"/>
    <w:rsid w:val="00197779"/>
    <w:rsid w:val="00197DCC"/>
    <w:rsid w:val="00197FE8"/>
    <w:rsid w:val="001A01D4"/>
    <w:rsid w:val="001A0227"/>
    <w:rsid w:val="001A0451"/>
    <w:rsid w:val="001A0685"/>
    <w:rsid w:val="001A0865"/>
    <w:rsid w:val="001A0FB5"/>
    <w:rsid w:val="001A1265"/>
    <w:rsid w:val="001A138A"/>
    <w:rsid w:val="001A13B5"/>
    <w:rsid w:val="001A1521"/>
    <w:rsid w:val="001A1579"/>
    <w:rsid w:val="001A1583"/>
    <w:rsid w:val="001A171C"/>
    <w:rsid w:val="001A17D3"/>
    <w:rsid w:val="001A186B"/>
    <w:rsid w:val="001A1986"/>
    <w:rsid w:val="001A1B88"/>
    <w:rsid w:val="001A1C09"/>
    <w:rsid w:val="001A1DAD"/>
    <w:rsid w:val="001A1FA9"/>
    <w:rsid w:val="001A1FBE"/>
    <w:rsid w:val="001A23B5"/>
    <w:rsid w:val="001A2680"/>
    <w:rsid w:val="001A26EE"/>
    <w:rsid w:val="001A27DE"/>
    <w:rsid w:val="001A28EF"/>
    <w:rsid w:val="001A2945"/>
    <w:rsid w:val="001A2BF4"/>
    <w:rsid w:val="001A2DFC"/>
    <w:rsid w:val="001A2E4F"/>
    <w:rsid w:val="001A2E88"/>
    <w:rsid w:val="001A307B"/>
    <w:rsid w:val="001A31AD"/>
    <w:rsid w:val="001A342B"/>
    <w:rsid w:val="001A36E8"/>
    <w:rsid w:val="001A3729"/>
    <w:rsid w:val="001A414C"/>
    <w:rsid w:val="001A417C"/>
    <w:rsid w:val="001A41C6"/>
    <w:rsid w:val="001A437B"/>
    <w:rsid w:val="001A4463"/>
    <w:rsid w:val="001A4567"/>
    <w:rsid w:val="001A4669"/>
    <w:rsid w:val="001A4B19"/>
    <w:rsid w:val="001A4E38"/>
    <w:rsid w:val="001A4EBE"/>
    <w:rsid w:val="001A5283"/>
    <w:rsid w:val="001A5899"/>
    <w:rsid w:val="001A58FD"/>
    <w:rsid w:val="001A5AD3"/>
    <w:rsid w:val="001A5DCF"/>
    <w:rsid w:val="001A5E34"/>
    <w:rsid w:val="001A5F79"/>
    <w:rsid w:val="001A6201"/>
    <w:rsid w:val="001A6875"/>
    <w:rsid w:val="001A68F9"/>
    <w:rsid w:val="001A69D7"/>
    <w:rsid w:val="001A6A5D"/>
    <w:rsid w:val="001A6C80"/>
    <w:rsid w:val="001A6DAB"/>
    <w:rsid w:val="001A70BC"/>
    <w:rsid w:val="001A71F3"/>
    <w:rsid w:val="001A795A"/>
    <w:rsid w:val="001A79C1"/>
    <w:rsid w:val="001A7B2F"/>
    <w:rsid w:val="001B0415"/>
    <w:rsid w:val="001B0447"/>
    <w:rsid w:val="001B0507"/>
    <w:rsid w:val="001B05A9"/>
    <w:rsid w:val="001B0723"/>
    <w:rsid w:val="001B091A"/>
    <w:rsid w:val="001B09F1"/>
    <w:rsid w:val="001B09F9"/>
    <w:rsid w:val="001B0CF4"/>
    <w:rsid w:val="001B0D67"/>
    <w:rsid w:val="001B0DBB"/>
    <w:rsid w:val="001B0DEE"/>
    <w:rsid w:val="001B0E16"/>
    <w:rsid w:val="001B1215"/>
    <w:rsid w:val="001B128F"/>
    <w:rsid w:val="001B12D3"/>
    <w:rsid w:val="001B15E2"/>
    <w:rsid w:val="001B1646"/>
    <w:rsid w:val="001B16C8"/>
    <w:rsid w:val="001B17F9"/>
    <w:rsid w:val="001B18F2"/>
    <w:rsid w:val="001B1B33"/>
    <w:rsid w:val="001B1E21"/>
    <w:rsid w:val="001B1EC8"/>
    <w:rsid w:val="001B1FBC"/>
    <w:rsid w:val="001B2233"/>
    <w:rsid w:val="001B2327"/>
    <w:rsid w:val="001B2631"/>
    <w:rsid w:val="001B268C"/>
    <w:rsid w:val="001B2B09"/>
    <w:rsid w:val="001B2B91"/>
    <w:rsid w:val="001B2BCE"/>
    <w:rsid w:val="001B2E0B"/>
    <w:rsid w:val="001B2E8A"/>
    <w:rsid w:val="001B310B"/>
    <w:rsid w:val="001B31FC"/>
    <w:rsid w:val="001B3242"/>
    <w:rsid w:val="001B327E"/>
    <w:rsid w:val="001B33B4"/>
    <w:rsid w:val="001B351B"/>
    <w:rsid w:val="001B3786"/>
    <w:rsid w:val="001B39C6"/>
    <w:rsid w:val="001B3AF1"/>
    <w:rsid w:val="001B3E58"/>
    <w:rsid w:val="001B3E94"/>
    <w:rsid w:val="001B3FFB"/>
    <w:rsid w:val="001B3FFC"/>
    <w:rsid w:val="001B48CA"/>
    <w:rsid w:val="001B4980"/>
    <w:rsid w:val="001B4EAA"/>
    <w:rsid w:val="001B50AA"/>
    <w:rsid w:val="001B5295"/>
    <w:rsid w:val="001B560C"/>
    <w:rsid w:val="001B562D"/>
    <w:rsid w:val="001B58A1"/>
    <w:rsid w:val="001B5C93"/>
    <w:rsid w:val="001B5E2D"/>
    <w:rsid w:val="001B68DC"/>
    <w:rsid w:val="001B6C09"/>
    <w:rsid w:val="001B6E2B"/>
    <w:rsid w:val="001B6E3A"/>
    <w:rsid w:val="001B6E7D"/>
    <w:rsid w:val="001B6EDD"/>
    <w:rsid w:val="001B70DC"/>
    <w:rsid w:val="001B72EC"/>
    <w:rsid w:val="001B750D"/>
    <w:rsid w:val="001B7555"/>
    <w:rsid w:val="001B7797"/>
    <w:rsid w:val="001B7BC8"/>
    <w:rsid w:val="001B7C3D"/>
    <w:rsid w:val="001B7DA0"/>
    <w:rsid w:val="001C0136"/>
    <w:rsid w:val="001C03E9"/>
    <w:rsid w:val="001C06FC"/>
    <w:rsid w:val="001C080A"/>
    <w:rsid w:val="001C089A"/>
    <w:rsid w:val="001C0B58"/>
    <w:rsid w:val="001C0BDF"/>
    <w:rsid w:val="001C0C16"/>
    <w:rsid w:val="001C0C2D"/>
    <w:rsid w:val="001C0F4F"/>
    <w:rsid w:val="001C0F9D"/>
    <w:rsid w:val="001C1085"/>
    <w:rsid w:val="001C1579"/>
    <w:rsid w:val="001C18E5"/>
    <w:rsid w:val="001C1A0D"/>
    <w:rsid w:val="001C1A8B"/>
    <w:rsid w:val="001C1ACD"/>
    <w:rsid w:val="001C1B26"/>
    <w:rsid w:val="001C1C2F"/>
    <w:rsid w:val="001C1C7D"/>
    <w:rsid w:val="001C1E5B"/>
    <w:rsid w:val="001C1FC6"/>
    <w:rsid w:val="001C20B2"/>
    <w:rsid w:val="001C25A6"/>
    <w:rsid w:val="001C263F"/>
    <w:rsid w:val="001C27A7"/>
    <w:rsid w:val="001C288E"/>
    <w:rsid w:val="001C2BFD"/>
    <w:rsid w:val="001C2CBA"/>
    <w:rsid w:val="001C2CE0"/>
    <w:rsid w:val="001C2DE0"/>
    <w:rsid w:val="001C2F44"/>
    <w:rsid w:val="001C3017"/>
    <w:rsid w:val="001C355C"/>
    <w:rsid w:val="001C357F"/>
    <w:rsid w:val="001C3720"/>
    <w:rsid w:val="001C394F"/>
    <w:rsid w:val="001C399E"/>
    <w:rsid w:val="001C39A1"/>
    <w:rsid w:val="001C3A36"/>
    <w:rsid w:val="001C3BF7"/>
    <w:rsid w:val="001C3BF8"/>
    <w:rsid w:val="001C3C34"/>
    <w:rsid w:val="001C3CAA"/>
    <w:rsid w:val="001C3E71"/>
    <w:rsid w:val="001C3F52"/>
    <w:rsid w:val="001C4337"/>
    <w:rsid w:val="001C4596"/>
    <w:rsid w:val="001C4598"/>
    <w:rsid w:val="001C471F"/>
    <w:rsid w:val="001C4769"/>
    <w:rsid w:val="001C478D"/>
    <w:rsid w:val="001C48D4"/>
    <w:rsid w:val="001C49AC"/>
    <w:rsid w:val="001C4A52"/>
    <w:rsid w:val="001C4B10"/>
    <w:rsid w:val="001C4B23"/>
    <w:rsid w:val="001C4E6B"/>
    <w:rsid w:val="001C4EC0"/>
    <w:rsid w:val="001C4EF3"/>
    <w:rsid w:val="001C5042"/>
    <w:rsid w:val="001C518A"/>
    <w:rsid w:val="001C51D7"/>
    <w:rsid w:val="001C534C"/>
    <w:rsid w:val="001C5403"/>
    <w:rsid w:val="001C5A52"/>
    <w:rsid w:val="001C5DF8"/>
    <w:rsid w:val="001C5E88"/>
    <w:rsid w:val="001C5E8B"/>
    <w:rsid w:val="001C621F"/>
    <w:rsid w:val="001C6329"/>
    <w:rsid w:val="001C63E7"/>
    <w:rsid w:val="001C6916"/>
    <w:rsid w:val="001C69F2"/>
    <w:rsid w:val="001C6C50"/>
    <w:rsid w:val="001C6F0D"/>
    <w:rsid w:val="001C7534"/>
    <w:rsid w:val="001C767F"/>
    <w:rsid w:val="001C7684"/>
    <w:rsid w:val="001C76FE"/>
    <w:rsid w:val="001C7769"/>
    <w:rsid w:val="001C7920"/>
    <w:rsid w:val="001C7991"/>
    <w:rsid w:val="001C7A10"/>
    <w:rsid w:val="001C7D41"/>
    <w:rsid w:val="001C7E76"/>
    <w:rsid w:val="001D00EF"/>
    <w:rsid w:val="001D010F"/>
    <w:rsid w:val="001D0296"/>
    <w:rsid w:val="001D0738"/>
    <w:rsid w:val="001D0995"/>
    <w:rsid w:val="001D0AA6"/>
    <w:rsid w:val="001D0C36"/>
    <w:rsid w:val="001D0CC5"/>
    <w:rsid w:val="001D123D"/>
    <w:rsid w:val="001D12CF"/>
    <w:rsid w:val="001D130F"/>
    <w:rsid w:val="001D1407"/>
    <w:rsid w:val="001D1550"/>
    <w:rsid w:val="001D15DE"/>
    <w:rsid w:val="001D1975"/>
    <w:rsid w:val="001D2185"/>
    <w:rsid w:val="001D2288"/>
    <w:rsid w:val="001D236D"/>
    <w:rsid w:val="001D2547"/>
    <w:rsid w:val="001D2BCA"/>
    <w:rsid w:val="001D30C8"/>
    <w:rsid w:val="001D3610"/>
    <w:rsid w:val="001D383B"/>
    <w:rsid w:val="001D3CA6"/>
    <w:rsid w:val="001D3F3B"/>
    <w:rsid w:val="001D425C"/>
    <w:rsid w:val="001D42A3"/>
    <w:rsid w:val="001D43CA"/>
    <w:rsid w:val="001D4721"/>
    <w:rsid w:val="001D4742"/>
    <w:rsid w:val="001D48E1"/>
    <w:rsid w:val="001D4955"/>
    <w:rsid w:val="001D4A6B"/>
    <w:rsid w:val="001D4B4C"/>
    <w:rsid w:val="001D4C68"/>
    <w:rsid w:val="001D4DB7"/>
    <w:rsid w:val="001D4F03"/>
    <w:rsid w:val="001D5460"/>
    <w:rsid w:val="001D54A2"/>
    <w:rsid w:val="001D591B"/>
    <w:rsid w:val="001D5A48"/>
    <w:rsid w:val="001D5BAF"/>
    <w:rsid w:val="001D5D0F"/>
    <w:rsid w:val="001D5DBD"/>
    <w:rsid w:val="001D5E40"/>
    <w:rsid w:val="001D614C"/>
    <w:rsid w:val="001D61E0"/>
    <w:rsid w:val="001D63FF"/>
    <w:rsid w:val="001D655B"/>
    <w:rsid w:val="001D65D9"/>
    <w:rsid w:val="001D661A"/>
    <w:rsid w:val="001D6B89"/>
    <w:rsid w:val="001D6F37"/>
    <w:rsid w:val="001D6F4B"/>
    <w:rsid w:val="001D708C"/>
    <w:rsid w:val="001D71C5"/>
    <w:rsid w:val="001D72ED"/>
    <w:rsid w:val="001D73C4"/>
    <w:rsid w:val="001D7435"/>
    <w:rsid w:val="001D74DE"/>
    <w:rsid w:val="001D7565"/>
    <w:rsid w:val="001D7590"/>
    <w:rsid w:val="001D7647"/>
    <w:rsid w:val="001D767C"/>
    <w:rsid w:val="001D7D1A"/>
    <w:rsid w:val="001D7D5D"/>
    <w:rsid w:val="001D7D94"/>
    <w:rsid w:val="001E0037"/>
    <w:rsid w:val="001E0276"/>
    <w:rsid w:val="001E0277"/>
    <w:rsid w:val="001E041E"/>
    <w:rsid w:val="001E0834"/>
    <w:rsid w:val="001E08CE"/>
    <w:rsid w:val="001E0A2B"/>
    <w:rsid w:val="001E0C00"/>
    <w:rsid w:val="001E0D44"/>
    <w:rsid w:val="001E12D8"/>
    <w:rsid w:val="001E17B6"/>
    <w:rsid w:val="001E1CA1"/>
    <w:rsid w:val="001E1E06"/>
    <w:rsid w:val="001E1EB0"/>
    <w:rsid w:val="001E1EB6"/>
    <w:rsid w:val="001E2022"/>
    <w:rsid w:val="001E2043"/>
    <w:rsid w:val="001E2135"/>
    <w:rsid w:val="001E22D3"/>
    <w:rsid w:val="001E247D"/>
    <w:rsid w:val="001E2672"/>
    <w:rsid w:val="001E27CF"/>
    <w:rsid w:val="001E27D8"/>
    <w:rsid w:val="001E2955"/>
    <w:rsid w:val="001E2A3E"/>
    <w:rsid w:val="001E2ACE"/>
    <w:rsid w:val="001E2B24"/>
    <w:rsid w:val="001E2C78"/>
    <w:rsid w:val="001E2CCF"/>
    <w:rsid w:val="001E2D18"/>
    <w:rsid w:val="001E2D7F"/>
    <w:rsid w:val="001E31B7"/>
    <w:rsid w:val="001E32C8"/>
    <w:rsid w:val="001E33D0"/>
    <w:rsid w:val="001E34BB"/>
    <w:rsid w:val="001E369F"/>
    <w:rsid w:val="001E375A"/>
    <w:rsid w:val="001E377B"/>
    <w:rsid w:val="001E40C9"/>
    <w:rsid w:val="001E4795"/>
    <w:rsid w:val="001E47C0"/>
    <w:rsid w:val="001E4859"/>
    <w:rsid w:val="001E4902"/>
    <w:rsid w:val="001E4AC0"/>
    <w:rsid w:val="001E4E62"/>
    <w:rsid w:val="001E51D1"/>
    <w:rsid w:val="001E5941"/>
    <w:rsid w:val="001E597D"/>
    <w:rsid w:val="001E59BC"/>
    <w:rsid w:val="001E5CF2"/>
    <w:rsid w:val="001E5D1D"/>
    <w:rsid w:val="001E5F4B"/>
    <w:rsid w:val="001E5F55"/>
    <w:rsid w:val="001E62ED"/>
    <w:rsid w:val="001E6482"/>
    <w:rsid w:val="001E6828"/>
    <w:rsid w:val="001E69A6"/>
    <w:rsid w:val="001E6CE5"/>
    <w:rsid w:val="001E6E86"/>
    <w:rsid w:val="001E7215"/>
    <w:rsid w:val="001E73A2"/>
    <w:rsid w:val="001E7469"/>
    <w:rsid w:val="001E74C8"/>
    <w:rsid w:val="001E771E"/>
    <w:rsid w:val="001E7972"/>
    <w:rsid w:val="001E7ACD"/>
    <w:rsid w:val="001E7D9E"/>
    <w:rsid w:val="001E7E69"/>
    <w:rsid w:val="001E7F69"/>
    <w:rsid w:val="001F020B"/>
    <w:rsid w:val="001F0327"/>
    <w:rsid w:val="001F0420"/>
    <w:rsid w:val="001F0437"/>
    <w:rsid w:val="001F052C"/>
    <w:rsid w:val="001F06FC"/>
    <w:rsid w:val="001F0809"/>
    <w:rsid w:val="001F081B"/>
    <w:rsid w:val="001F0986"/>
    <w:rsid w:val="001F0ACE"/>
    <w:rsid w:val="001F0BCE"/>
    <w:rsid w:val="001F0DD9"/>
    <w:rsid w:val="001F10A6"/>
    <w:rsid w:val="001F126C"/>
    <w:rsid w:val="001F143D"/>
    <w:rsid w:val="001F1764"/>
    <w:rsid w:val="001F1D53"/>
    <w:rsid w:val="001F2163"/>
    <w:rsid w:val="001F24C5"/>
    <w:rsid w:val="001F2563"/>
    <w:rsid w:val="001F28DA"/>
    <w:rsid w:val="001F297A"/>
    <w:rsid w:val="001F2B6F"/>
    <w:rsid w:val="001F2CA6"/>
    <w:rsid w:val="001F2D72"/>
    <w:rsid w:val="001F3609"/>
    <w:rsid w:val="001F369C"/>
    <w:rsid w:val="001F3D34"/>
    <w:rsid w:val="001F3D62"/>
    <w:rsid w:val="001F3F11"/>
    <w:rsid w:val="001F3F34"/>
    <w:rsid w:val="001F4031"/>
    <w:rsid w:val="001F407D"/>
    <w:rsid w:val="001F40D3"/>
    <w:rsid w:val="001F4204"/>
    <w:rsid w:val="001F438B"/>
    <w:rsid w:val="001F43DB"/>
    <w:rsid w:val="001F4B86"/>
    <w:rsid w:val="001F4DFF"/>
    <w:rsid w:val="001F4EE2"/>
    <w:rsid w:val="001F4FD1"/>
    <w:rsid w:val="001F50B9"/>
    <w:rsid w:val="001F515C"/>
    <w:rsid w:val="001F5277"/>
    <w:rsid w:val="001F528F"/>
    <w:rsid w:val="001F54FF"/>
    <w:rsid w:val="001F56AB"/>
    <w:rsid w:val="001F5852"/>
    <w:rsid w:val="001F5B9B"/>
    <w:rsid w:val="001F5C97"/>
    <w:rsid w:val="001F6150"/>
    <w:rsid w:val="001F6255"/>
    <w:rsid w:val="001F6595"/>
    <w:rsid w:val="001F6B46"/>
    <w:rsid w:val="001F72AE"/>
    <w:rsid w:val="001F7304"/>
    <w:rsid w:val="001F7315"/>
    <w:rsid w:val="001F7405"/>
    <w:rsid w:val="001F7B59"/>
    <w:rsid w:val="001F7DEA"/>
    <w:rsid w:val="001F7FD2"/>
    <w:rsid w:val="002002CA"/>
    <w:rsid w:val="00200524"/>
    <w:rsid w:val="002006B0"/>
    <w:rsid w:val="0020070B"/>
    <w:rsid w:val="00200718"/>
    <w:rsid w:val="002007F8"/>
    <w:rsid w:val="00200828"/>
    <w:rsid w:val="0020088D"/>
    <w:rsid w:val="00200C57"/>
    <w:rsid w:val="00200E49"/>
    <w:rsid w:val="00200F4C"/>
    <w:rsid w:val="00200F4F"/>
    <w:rsid w:val="002011AD"/>
    <w:rsid w:val="002012B7"/>
    <w:rsid w:val="002012D2"/>
    <w:rsid w:val="0020185D"/>
    <w:rsid w:val="0020188E"/>
    <w:rsid w:val="002019CF"/>
    <w:rsid w:val="00201A83"/>
    <w:rsid w:val="00201AD7"/>
    <w:rsid w:val="00201CB8"/>
    <w:rsid w:val="00201CCC"/>
    <w:rsid w:val="00201D0D"/>
    <w:rsid w:val="0020202F"/>
    <w:rsid w:val="00202069"/>
    <w:rsid w:val="00202231"/>
    <w:rsid w:val="002026C5"/>
    <w:rsid w:val="00202716"/>
    <w:rsid w:val="0020282F"/>
    <w:rsid w:val="0020298B"/>
    <w:rsid w:val="00202B1D"/>
    <w:rsid w:val="00202D6A"/>
    <w:rsid w:val="00202DD8"/>
    <w:rsid w:val="0020309F"/>
    <w:rsid w:val="002032AD"/>
    <w:rsid w:val="002032D2"/>
    <w:rsid w:val="002035AD"/>
    <w:rsid w:val="00203965"/>
    <w:rsid w:val="00203988"/>
    <w:rsid w:val="00203ABC"/>
    <w:rsid w:val="00203C14"/>
    <w:rsid w:val="00203E98"/>
    <w:rsid w:val="00204280"/>
    <w:rsid w:val="00204387"/>
    <w:rsid w:val="0020443F"/>
    <w:rsid w:val="0020450D"/>
    <w:rsid w:val="002046ED"/>
    <w:rsid w:val="002049C1"/>
    <w:rsid w:val="00204AAF"/>
    <w:rsid w:val="00204B44"/>
    <w:rsid w:val="00204E21"/>
    <w:rsid w:val="00205231"/>
    <w:rsid w:val="00205462"/>
    <w:rsid w:val="00205517"/>
    <w:rsid w:val="00205802"/>
    <w:rsid w:val="0020597E"/>
    <w:rsid w:val="00205A72"/>
    <w:rsid w:val="00205A9F"/>
    <w:rsid w:val="00205ADC"/>
    <w:rsid w:val="00205E99"/>
    <w:rsid w:val="00206162"/>
    <w:rsid w:val="00206276"/>
    <w:rsid w:val="002062FF"/>
    <w:rsid w:val="00206412"/>
    <w:rsid w:val="00206445"/>
    <w:rsid w:val="0020650D"/>
    <w:rsid w:val="0020664A"/>
    <w:rsid w:val="0020665E"/>
    <w:rsid w:val="00206795"/>
    <w:rsid w:val="00206A47"/>
    <w:rsid w:val="00206A53"/>
    <w:rsid w:val="00206AE7"/>
    <w:rsid w:val="00206C36"/>
    <w:rsid w:val="00206EA7"/>
    <w:rsid w:val="002071A3"/>
    <w:rsid w:val="0020725A"/>
    <w:rsid w:val="0020738A"/>
    <w:rsid w:val="00207415"/>
    <w:rsid w:val="00207548"/>
    <w:rsid w:val="002079CE"/>
    <w:rsid w:val="00207C1C"/>
    <w:rsid w:val="0021028F"/>
    <w:rsid w:val="00210310"/>
    <w:rsid w:val="00210371"/>
    <w:rsid w:val="00210A95"/>
    <w:rsid w:val="00210C98"/>
    <w:rsid w:val="00210EF6"/>
    <w:rsid w:val="00210FAA"/>
    <w:rsid w:val="00210FB1"/>
    <w:rsid w:val="00211071"/>
    <w:rsid w:val="0021117D"/>
    <w:rsid w:val="0021119A"/>
    <w:rsid w:val="0021123E"/>
    <w:rsid w:val="0021127E"/>
    <w:rsid w:val="00211638"/>
    <w:rsid w:val="002116B4"/>
    <w:rsid w:val="002116B8"/>
    <w:rsid w:val="002116FB"/>
    <w:rsid w:val="00211BC8"/>
    <w:rsid w:val="0021230C"/>
    <w:rsid w:val="0021241E"/>
    <w:rsid w:val="002124EB"/>
    <w:rsid w:val="00212C38"/>
    <w:rsid w:val="00213239"/>
    <w:rsid w:val="002136FB"/>
    <w:rsid w:val="00213AB5"/>
    <w:rsid w:val="0021464D"/>
    <w:rsid w:val="002147A4"/>
    <w:rsid w:val="002147E7"/>
    <w:rsid w:val="00214896"/>
    <w:rsid w:val="00214AB8"/>
    <w:rsid w:val="00214B1D"/>
    <w:rsid w:val="00214BAA"/>
    <w:rsid w:val="00214BCE"/>
    <w:rsid w:val="00214EC3"/>
    <w:rsid w:val="002150CB"/>
    <w:rsid w:val="00215206"/>
    <w:rsid w:val="00215366"/>
    <w:rsid w:val="0021545C"/>
    <w:rsid w:val="00215966"/>
    <w:rsid w:val="00215DC7"/>
    <w:rsid w:val="002164D2"/>
    <w:rsid w:val="002165AC"/>
    <w:rsid w:val="00216636"/>
    <w:rsid w:val="00216A15"/>
    <w:rsid w:val="00216A55"/>
    <w:rsid w:val="00216BA2"/>
    <w:rsid w:val="00216D3F"/>
    <w:rsid w:val="00216F77"/>
    <w:rsid w:val="0021701F"/>
    <w:rsid w:val="0021714C"/>
    <w:rsid w:val="0021721E"/>
    <w:rsid w:val="002172FD"/>
    <w:rsid w:val="002174E4"/>
    <w:rsid w:val="00217675"/>
    <w:rsid w:val="00217816"/>
    <w:rsid w:val="00217869"/>
    <w:rsid w:val="002178BC"/>
    <w:rsid w:val="002178DC"/>
    <w:rsid w:val="00217BFF"/>
    <w:rsid w:val="00217C60"/>
    <w:rsid w:val="00217D51"/>
    <w:rsid w:val="00217E2A"/>
    <w:rsid w:val="002202D6"/>
    <w:rsid w:val="00220310"/>
    <w:rsid w:val="00220505"/>
    <w:rsid w:val="0022053E"/>
    <w:rsid w:val="00220821"/>
    <w:rsid w:val="002208D8"/>
    <w:rsid w:val="00220A13"/>
    <w:rsid w:val="00220C61"/>
    <w:rsid w:val="00220FF1"/>
    <w:rsid w:val="0022147C"/>
    <w:rsid w:val="002214F9"/>
    <w:rsid w:val="0022188F"/>
    <w:rsid w:val="00221AF1"/>
    <w:rsid w:val="00221B5E"/>
    <w:rsid w:val="00221DFF"/>
    <w:rsid w:val="00221FCB"/>
    <w:rsid w:val="00221FD2"/>
    <w:rsid w:val="00222209"/>
    <w:rsid w:val="002229CD"/>
    <w:rsid w:val="00222A1F"/>
    <w:rsid w:val="00222AE7"/>
    <w:rsid w:val="00222D07"/>
    <w:rsid w:val="002231D0"/>
    <w:rsid w:val="00223213"/>
    <w:rsid w:val="00223362"/>
    <w:rsid w:val="0022342E"/>
    <w:rsid w:val="00223649"/>
    <w:rsid w:val="002236F7"/>
    <w:rsid w:val="00223773"/>
    <w:rsid w:val="002237DB"/>
    <w:rsid w:val="00223889"/>
    <w:rsid w:val="00223AD3"/>
    <w:rsid w:val="00223B4D"/>
    <w:rsid w:val="00223BF7"/>
    <w:rsid w:val="00223C52"/>
    <w:rsid w:val="00223E2C"/>
    <w:rsid w:val="002240C2"/>
    <w:rsid w:val="0022421A"/>
    <w:rsid w:val="002242AF"/>
    <w:rsid w:val="00224331"/>
    <w:rsid w:val="0022447A"/>
    <w:rsid w:val="00224532"/>
    <w:rsid w:val="00224734"/>
    <w:rsid w:val="00224766"/>
    <w:rsid w:val="0022479C"/>
    <w:rsid w:val="00224903"/>
    <w:rsid w:val="00224E19"/>
    <w:rsid w:val="00224FAA"/>
    <w:rsid w:val="00225176"/>
    <w:rsid w:val="00225587"/>
    <w:rsid w:val="002257A1"/>
    <w:rsid w:val="00225CDF"/>
    <w:rsid w:val="00225E02"/>
    <w:rsid w:val="00226153"/>
    <w:rsid w:val="002263BC"/>
    <w:rsid w:val="0022688A"/>
    <w:rsid w:val="00226A05"/>
    <w:rsid w:val="00226B70"/>
    <w:rsid w:val="00226C9E"/>
    <w:rsid w:val="00226E31"/>
    <w:rsid w:val="002273AB"/>
    <w:rsid w:val="00227654"/>
    <w:rsid w:val="00227750"/>
    <w:rsid w:val="002277EB"/>
    <w:rsid w:val="00227810"/>
    <w:rsid w:val="00227825"/>
    <w:rsid w:val="002278A3"/>
    <w:rsid w:val="002279CE"/>
    <w:rsid w:val="00227A6E"/>
    <w:rsid w:val="00227DE6"/>
    <w:rsid w:val="00230025"/>
    <w:rsid w:val="002300C4"/>
    <w:rsid w:val="00230242"/>
    <w:rsid w:val="0023043A"/>
    <w:rsid w:val="002306AB"/>
    <w:rsid w:val="00230770"/>
    <w:rsid w:val="00230A85"/>
    <w:rsid w:val="00230B50"/>
    <w:rsid w:val="00230D17"/>
    <w:rsid w:val="00230E53"/>
    <w:rsid w:val="002314A7"/>
    <w:rsid w:val="002315FA"/>
    <w:rsid w:val="00231FB0"/>
    <w:rsid w:val="0023218C"/>
    <w:rsid w:val="00232403"/>
    <w:rsid w:val="002326C9"/>
    <w:rsid w:val="0023285D"/>
    <w:rsid w:val="00232AB7"/>
    <w:rsid w:val="00232C01"/>
    <w:rsid w:val="00232DD7"/>
    <w:rsid w:val="00232EAD"/>
    <w:rsid w:val="00232FC7"/>
    <w:rsid w:val="002330BB"/>
    <w:rsid w:val="002331E3"/>
    <w:rsid w:val="00233273"/>
    <w:rsid w:val="002335EE"/>
    <w:rsid w:val="0023386F"/>
    <w:rsid w:val="00233904"/>
    <w:rsid w:val="00234179"/>
    <w:rsid w:val="00234199"/>
    <w:rsid w:val="002341B7"/>
    <w:rsid w:val="002345FD"/>
    <w:rsid w:val="0023472E"/>
    <w:rsid w:val="0023474C"/>
    <w:rsid w:val="002347C5"/>
    <w:rsid w:val="00234A2B"/>
    <w:rsid w:val="00234D3D"/>
    <w:rsid w:val="00234F74"/>
    <w:rsid w:val="002354D1"/>
    <w:rsid w:val="002355CC"/>
    <w:rsid w:val="0023591B"/>
    <w:rsid w:val="00235959"/>
    <w:rsid w:val="00235A88"/>
    <w:rsid w:val="00235F13"/>
    <w:rsid w:val="00235FBB"/>
    <w:rsid w:val="002360B1"/>
    <w:rsid w:val="002362F5"/>
    <w:rsid w:val="002363C6"/>
    <w:rsid w:val="0023661D"/>
    <w:rsid w:val="002366A8"/>
    <w:rsid w:val="00236D9D"/>
    <w:rsid w:val="00236FE8"/>
    <w:rsid w:val="002370B9"/>
    <w:rsid w:val="00237161"/>
    <w:rsid w:val="002373B5"/>
    <w:rsid w:val="00237482"/>
    <w:rsid w:val="00237807"/>
    <w:rsid w:val="0023782E"/>
    <w:rsid w:val="00237B10"/>
    <w:rsid w:val="00237B3D"/>
    <w:rsid w:val="00237B81"/>
    <w:rsid w:val="00237BBF"/>
    <w:rsid w:val="00237D5B"/>
    <w:rsid w:val="00237EEB"/>
    <w:rsid w:val="00237F4A"/>
    <w:rsid w:val="00237F85"/>
    <w:rsid w:val="00240347"/>
    <w:rsid w:val="00240B3C"/>
    <w:rsid w:val="00240E48"/>
    <w:rsid w:val="00240E9B"/>
    <w:rsid w:val="0024152B"/>
    <w:rsid w:val="0024158A"/>
    <w:rsid w:val="00241BA7"/>
    <w:rsid w:val="00241F9B"/>
    <w:rsid w:val="0024219D"/>
    <w:rsid w:val="002421D0"/>
    <w:rsid w:val="002422C0"/>
    <w:rsid w:val="002423F7"/>
    <w:rsid w:val="002427DF"/>
    <w:rsid w:val="00242812"/>
    <w:rsid w:val="00242D7F"/>
    <w:rsid w:val="00243061"/>
    <w:rsid w:val="002432AA"/>
    <w:rsid w:val="00243372"/>
    <w:rsid w:val="00243992"/>
    <w:rsid w:val="002439D0"/>
    <w:rsid w:val="00243AA9"/>
    <w:rsid w:val="00243C2B"/>
    <w:rsid w:val="00243D9C"/>
    <w:rsid w:val="00244046"/>
    <w:rsid w:val="002441C4"/>
    <w:rsid w:val="002442DA"/>
    <w:rsid w:val="00244354"/>
    <w:rsid w:val="00244523"/>
    <w:rsid w:val="002445AD"/>
    <w:rsid w:val="00244A82"/>
    <w:rsid w:val="00244B7B"/>
    <w:rsid w:val="00244E2D"/>
    <w:rsid w:val="00244EAD"/>
    <w:rsid w:val="00244F9C"/>
    <w:rsid w:val="002452F6"/>
    <w:rsid w:val="00245317"/>
    <w:rsid w:val="002453B5"/>
    <w:rsid w:val="0024567E"/>
    <w:rsid w:val="002459B9"/>
    <w:rsid w:val="00245A9B"/>
    <w:rsid w:val="00245C3C"/>
    <w:rsid w:val="0024607D"/>
    <w:rsid w:val="00246204"/>
    <w:rsid w:val="00246282"/>
    <w:rsid w:val="002465BC"/>
    <w:rsid w:val="002469E3"/>
    <w:rsid w:val="00246B06"/>
    <w:rsid w:val="00246C41"/>
    <w:rsid w:val="00246EF3"/>
    <w:rsid w:val="0024701A"/>
    <w:rsid w:val="002470D7"/>
    <w:rsid w:val="002471D3"/>
    <w:rsid w:val="002472CD"/>
    <w:rsid w:val="002472D0"/>
    <w:rsid w:val="0024750A"/>
    <w:rsid w:val="0024792D"/>
    <w:rsid w:val="00247B21"/>
    <w:rsid w:val="00247BA4"/>
    <w:rsid w:val="00247C14"/>
    <w:rsid w:val="00247DC7"/>
    <w:rsid w:val="00247DCD"/>
    <w:rsid w:val="00247F80"/>
    <w:rsid w:val="002500F5"/>
    <w:rsid w:val="00250191"/>
    <w:rsid w:val="002501C0"/>
    <w:rsid w:val="0025053F"/>
    <w:rsid w:val="002505AB"/>
    <w:rsid w:val="002505D8"/>
    <w:rsid w:val="00250648"/>
    <w:rsid w:val="0025083B"/>
    <w:rsid w:val="00250AB3"/>
    <w:rsid w:val="00250AD7"/>
    <w:rsid w:val="00250B49"/>
    <w:rsid w:val="00250BD5"/>
    <w:rsid w:val="00250C53"/>
    <w:rsid w:val="00250F2D"/>
    <w:rsid w:val="002510A5"/>
    <w:rsid w:val="0025122D"/>
    <w:rsid w:val="0025132D"/>
    <w:rsid w:val="0025135E"/>
    <w:rsid w:val="00251480"/>
    <w:rsid w:val="0025151D"/>
    <w:rsid w:val="002518ED"/>
    <w:rsid w:val="00251A2D"/>
    <w:rsid w:val="00251B8C"/>
    <w:rsid w:val="00251C5B"/>
    <w:rsid w:val="00251C93"/>
    <w:rsid w:val="00251E53"/>
    <w:rsid w:val="0025233E"/>
    <w:rsid w:val="0025257B"/>
    <w:rsid w:val="00252856"/>
    <w:rsid w:val="00252877"/>
    <w:rsid w:val="002529F7"/>
    <w:rsid w:val="00252ADC"/>
    <w:rsid w:val="00252E78"/>
    <w:rsid w:val="00252F12"/>
    <w:rsid w:val="00253120"/>
    <w:rsid w:val="0025331F"/>
    <w:rsid w:val="00253424"/>
    <w:rsid w:val="002536A5"/>
    <w:rsid w:val="00253AB5"/>
    <w:rsid w:val="00253D52"/>
    <w:rsid w:val="00253F0C"/>
    <w:rsid w:val="0025415B"/>
    <w:rsid w:val="002543D9"/>
    <w:rsid w:val="0025466A"/>
    <w:rsid w:val="002547F1"/>
    <w:rsid w:val="00254B3B"/>
    <w:rsid w:val="00254C5C"/>
    <w:rsid w:val="00255077"/>
    <w:rsid w:val="002550BF"/>
    <w:rsid w:val="0025512B"/>
    <w:rsid w:val="002552D8"/>
    <w:rsid w:val="002552E1"/>
    <w:rsid w:val="0025578B"/>
    <w:rsid w:val="0025581B"/>
    <w:rsid w:val="0025626D"/>
    <w:rsid w:val="002563EA"/>
    <w:rsid w:val="00256448"/>
    <w:rsid w:val="00256A4D"/>
    <w:rsid w:val="00256D61"/>
    <w:rsid w:val="00256DE9"/>
    <w:rsid w:val="002573EC"/>
    <w:rsid w:val="0025758D"/>
    <w:rsid w:val="00257C20"/>
    <w:rsid w:val="00257C21"/>
    <w:rsid w:val="00257EDA"/>
    <w:rsid w:val="00257FCA"/>
    <w:rsid w:val="002601D5"/>
    <w:rsid w:val="00260234"/>
    <w:rsid w:val="002602EB"/>
    <w:rsid w:val="0026037C"/>
    <w:rsid w:val="002604E5"/>
    <w:rsid w:val="0026091E"/>
    <w:rsid w:val="00260A99"/>
    <w:rsid w:val="00260D7C"/>
    <w:rsid w:val="00260F1C"/>
    <w:rsid w:val="00260F24"/>
    <w:rsid w:val="00260FD5"/>
    <w:rsid w:val="0026108A"/>
    <w:rsid w:val="002610F1"/>
    <w:rsid w:val="002615DC"/>
    <w:rsid w:val="00261706"/>
    <w:rsid w:val="00261729"/>
    <w:rsid w:val="0026174F"/>
    <w:rsid w:val="002618AD"/>
    <w:rsid w:val="00261BD5"/>
    <w:rsid w:val="00261D00"/>
    <w:rsid w:val="00261E0B"/>
    <w:rsid w:val="00261F49"/>
    <w:rsid w:val="00261FEA"/>
    <w:rsid w:val="0026210A"/>
    <w:rsid w:val="00262507"/>
    <w:rsid w:val="002625D4"/>
    <w:rsid w:val="002628E1"/>
    <w:rsid w:val="00262E56"/>
    <w:rsid w:val="00262EB3"/>
    <w:rsid w:val="00262F11"/>
    <w:rsid w:val="002632BA"/>
    <w:rsid w:val="00263A74"/>
    <w:rsid w:val="00263C07"/>
    <w:rsid w:val="00263CF8"/>
    <w:rsid w:val="00263D64"/>
    <w:rsid w:val="00263FFD"/>
    <w:rsid w:val="0026404B"/>
    <w:rsid w:val="0026407A"/>
    <w:rsid w:val="00264241"/>
    <w:rsid w:val="002642B9"/>
    <w:rsid w:val="0026438B"/>
    <w:rsid w:val="00264395"/>
    <w:rsid w:val="002644C4"/>
    <w:rsid w:val="00264715"/>
    <w:rsid w:val="0026493E"/>
    <w:rsid w:val="00264A6E"/>
    <w:rsid w:val="00265130"/>
    <w:rsid w:val="0026515C"/>
    <w:rsid w:val="002654A4"/>
    <w:rsid w:val="00265E1E"/>
    <w:rsid w:val="002666CC"/>
    <w:rsid w:val="00266700"/>
    <w:rsid w:val="00266765"/>
    <w:rsid w:val="0026697F"/>
    <w:rsid w:val="0026730B"/>
    <w:rsid w:val="00267518"/>
    <w:rsid w:val="002675B0"/>
    <w:rsid w:val="002675BC"/>
    <w:rsid w:val="002676E7"/>
    <w:rsid w:val="0026772E"/>
    <w:rsid w:val="002679F7"/>
    <w:rsid w:val="00267F87"/>
    <w:rsid w:val="002702B6"/>
    <w:rsid w:val="002702E7"/>
    <w:rsid w:val="0027046E"/>
    <w:rsid w:val="0027066E"/>
    <w:rsid w:val="00270BD7"/>
    <w:rsid w:val="00270D36"/>
    <w:rsid w:val="00270FD4"/>
    <w:rsid w:val="0027100C"/>
    <w:rsid w:val="00271424"/>
    <w:rsid w:val="00271BD8"/>
    <w:rsid w:val="00271E05"/>
    <w:rsid w:val="0027209C"/>
    <w:rsid w:val="0027226E"/>
    <w:rsid w:val="00272293"/>
    <w:rsid w:val="0027249D"/>
    <w:rsid w:val="0027258F"/>
    <w:rsid w:val="002726DD"/>
    <w:rsid w:val="00272884"/>
    <w:rsid w:val="00272A14"/>
    <w:rsid w:val="00272CDB"/>
    <w:rsid w:val="00272DB7"/>
    <w:rsid w:val="00272FD2"/>
    <w:rsid w:val="00273103"/>
    <w:rsid w:val="0027318E"/>
    <w:rsid w:val="00273314"/>
    <w:rsid w:val="002737ED"/>
    <w:rsid w:val="00273ADE"/>
    <w:rsid w:val="00273B2D"/>
    <w:rsid w:val="00273FC7"/>
    <w:rsid w:val="00273FCD"/>
    <w:rsid w:val="00274419"/>
    <w:rsid w:val="0027450B"/>
    <w:rsid w:val="00274578"/>
    <w:rsid w:val="0027488C"/>
    <w:rsid w:val="002748F5"/>
    <w:rsid w:val="00274E37"/>
    <w:rsid w:val="002753B3"/>
    <w:rsid w:val="002754BD"/>
    <w:rsid w:val="002755D2"/>
    <w:rsid w:val="0027576A"/>
    <w:rsid w:val="00275882"/>
    <w:rsid w:val="00275A50"/>
    <w:rsid w:val="00275AC5"/>
    <w:rsid w:val="00275B44"/>
    <w:rsid w:val="00275E0A"/>
    <w:rsid w:val="00275F81"/>
    <w:rsid w:val="002761EF"/>
    <w:rsid w:val="00276246"/>
    <w:rsid w:val="002764AC"/>
    <w:rsid w:val="00276623"/>
    <w:rsid w:val="002769D6"/>
    <w:rsid w:val="00276D3E"/>
    <w:rsid w:val="00276F46"/>
    <w:rsid w:val="00277101"/>
    <w:rsid w:val="0027727C"/>
    <w:rsid w:val="0027740E"/>
    <w:rsid w:val="0027744D"/>
    <w:rsid w:val="002774BC"/>
    <w:rsid w:val="0027771B"/>
    <w:rsid w:val="0027799B"/>
    <w:rsid w:val="00277AE0"/>
    <w:rsid w:val="00277D46"/>
    <w:rsid w:val="00277F85"/>
    <w:rsid w:val="00280079"/>
    <w:rsid w:val="0028011F"/>
    <w:rsid w:val="0028015E"/>
    <w:rsid w:val="00280365"/>
    <w:rsid w:val="00280477"/>
    <w:rsid w:val="0028049D"/>
    <w:rsid w:val="00280984"/>
    <w:rsid w:val="00280B6A"/>
    <w:rsid w:val="00280DFA"/>
    <w:rsid w:val="00280EC4"/>
    <w:rsid w:val="002810B4"/>
    <w:rsid w:val="00281321"/>
    <w:rsid w:val="0028168C"/>
    <w:rsid w:val="00281787"/>
    <w:rsid w:val="00281833"/>
    <w:rsid w:val="00281A51"/>
    <w:rsid w:val="00281AC9"/>
    <w:rsid w:val="00281E8C"/>
    <w:rsid w:val="0028212A"/>
    <w:rsid w:val="0028236D"/>
    <w:rsid w:val="00282432"/>
    <w:rsid w:val="002826BA"/>
    <w:rsid w:val="002827E1"/>
    <w:rsid w:val="002827E7"/>
    <w:rsid w:val="00282D8F"/>
    <w:rsid w:val="00283140"/>
    <w:rsid w:val="0028322E"/>
    <w:rsid w:val="002834DB"/>
    <w:rsid w:val="002834E9"/>
    <w:rsid w:val="0028353A"/>
    <w:rsid w:val="0028361C"/>
    <w:rsid w:val="0028397E"/>
    <w:rsid w:val="002839FF"/>
    <w:rsid w:val="00283A70"/>
    <w:rsid w:val="00283BB0"/>
    <w:rsid w:val="00283BDC"/>
    <w:rsid w:val="00283C4E"/>
    <w:rsid w:val="00283FB5"/>
    <w:rsid w:val="00284157"/>
    <w:rsid w:val="00284221"/>
    <w:rsid w:val="0028441C"/>
    <w:rsid w:val="00284939"/>
    <w:rsid w:val="002849C1"/>
    <w:rsid w:val="00284A54"/>
    <w:rsid w:val="00284A8C"/>
    <w:rsid w:val="00284C3B"/>
    <w:rsid w:val="00284DD5"/>
    <w:rsid w:val="00284FAF"/>
    <w:rsid w:val="002851AE"/>
    <w:rsid w:val="002852D3"/>
    <w:rsid w:val="00285E47"/>
    <w:rsid w:val="00285E51"/>
    <w:rsid w:val="00286010"/>
    <w:rsid w:val="00286087"/>
    <w:rsid w:val="002862B8"/>
    <w:rsid w:val="00286312"/>
    <w:rsid w:val="00286808"/>
    <w:rsid w:val="0028682A"/>
    <w:rsid w:val="0028693A"/>
    <w:rsid w:val="00286B15"/>
    <w:rsid w:val="00286C22"/>
    <w:rsid w:val="00286CD4"/>
    <w:rsid w:val="00286D70"/>
    <w:rsid w:val="00286E52"/>
    <w:rsid w:val="002870EB"/>
    <w:rsid w:val="00287180"/>
    <w:rsid w:val="00287338"/>
    <w:rsid w:val="002873B6"/>
    <w:rsid w:val="002878F7"/>
    <w:rsid w:val="00287925"/>
    <w:rsid w:val="002879B2"/>
    <w:rsid w:val="00287B21"/>
    <w:rsid w:val="00287B6A"/>
    <w:rsid w:val="002902C1"/>
    <w:rsid w:val="002904B7"/>
    <w:rsid w:val="0029053A"/>
    <w:rsid w:val="002905FC"/>
    <w:rsid w:val="00290746"/>
    <w:rsid w:val="0029090E"/>
    <w:rsid w:val="00290970"/>
    <w:rsid w:val="00290A39"/>
    <w:rsid w:val="00290CA9"/>
    <w:rsid w:val="00290ED5"/>
    <w:rsid w:val="00291097"/>
    <w:rsid w:val="0029110C"/>
    <w:rsid w:val="00291530"/>
    <w:rsid w:val="00291550"/>
    <w:rsid w:val="00291B57"/>
    <w:rsid w:val="00291DCB"/>
    <w:rsid w:val="00291E87"/>
    <w:rsid w:val="00292207"/>
    <w:rsid w:val="002926CA"/>
    <w:rsid w:val="002926DA"/>
    <w:rsid w:val="00292AD7"/>
    <w:rsid w:val="00292BD0"/>
    <w:rsid w:val="00292D2B"/>
    <w:rsid w:val="00292D43"/>
    <w:rsid w:val="00292F36"/>
    <w:rsid w:val="00293059"/>
    <w:rsid w:val="0029310C"/>
    <w:rsid w:val="00293131"/>
    <w:rsid w:val="00293187"/>
    <w:rsid w:val="00293199"/>
    <w:rsid w:val="0029350C"/>
    <w:rsid w:val="0029386E"/>
    <w:rsid w:val="0029390A"/>
    <w:rsid w:val="00293AEE"/>
    <w:rsid w:val="00293BF0"/>
    <w:rsid w:val="00293C35"/>
    <w:rsid w:val="00293D14"/>
    <w:rsid w:val="002941F1"/>
    <w:rsid w:val="002946C2"/>
    <w:rsid w:val="00294768"/>
    <w:rsid w:val="00294A19"/>
    <w:rsid w:val="00294D9A"/>
    <w:rsid w:val="00294F6D"/>
    <w:rsid w:val="00295027"/>
    <w:rsid w:val="00295168"/>
    <w:rsid w:val="0029568E"/>
    <w:rsid w:val="002957FB"/>
    <w:rsid w:val="002957FD"/>
    <w:rsid w:val="00295966"/>
    <w:rsid w:val="00296870"/>
    <w:rsid w:val="002969BB"/>
    <w:rsid w:val="00296B17"/>
    <w:rsid w:val="00296C6E"/>
    <w:rsid w:val="00296D10"/>
    <w:rsid w:val="00296D39"/>
    <w:rsid w:val="00296EEA"/>
    <w:rsid w:val="00296EED"/>
    <w:rsid w:val="00296FD7"/>
    <w:rsid w:val="0029703D"/>
    <w:rsid w:val="002974D7"/>
    <w:rsid w:val="00297630"/>
    <w:rsid w:val="00297679"/>
    <w:rsid w:val="00297737"/>
    <w:rsid w:val="00297DDA"/>
    <w:rsid w:val="00297FCE"/>
    <w:rsid w:val="002A02C6"/>
    <w:rsid w:val="002A02FA"/>
    <w:rsid w:val="002A073E"/>
    <w:rsid w:val="002A0933"/>
    <w:rsid w:val="002A0978"/>
    <w:rsid w:val="002A0BA4"/>
    <w:rsid w:val="002A0C2F"/>
    <w:rsid w:val="002A0D2C"/>
    <w:rsid w:val="002A0D8D"/>
    <w:rsid w:val="002A0DE5"/>
    <w:rsid w:val="002A0E6D"/>
    <w:rsid w:val="002A1036"/>
    <w:rsid w:val="002A196C"/>
    <w:rsid w:val="002A212E"/>
    <w:rsid w:val="002A22DC"/>
    <w:rsid w:val="002A2326"/>
    <w:rsid w:val="002A2543"/>
    <w:rsid w:val="002A27C3"/>
    <w:rsid w:val="002A291A"/>
    <w:rsid w:val="002A2B81"/>
    <w:rsid w:val="002A2CDF"/>
    <w:rsid w:val="002A2E21"/>
    <w:rsid w:val="002A338F"/>
    <w:rsid w:val="002A33AD"/>
    <w:rsid w:val="002A357E"/>
    <w:rsid w:val="002A3799"/>
    <w:rsid w:val="002A38A3"/>
    <w:rsid w:val="002A3A95"/>
    <w:rsid w:val="002A3CE6"/>
    <w:rsid w:val="002A3DF6"/>
    <w:rsid w:val="002A4042"/>
    <w:rsid w:val="002A408C"/>
    <w:rsid w:val="002A44B5"/>
    <w:rsid w:val="002A45CF"/>
    <w:rsid w:val="002A47EA"/>
    <w:rsid w:val="002A4A74"/>
    <w:rsid w:val="002A4B05"/>
    <w:rsid w:val="002A4C2C"/>
    <w:rsid w:val="002A4C66"/>
    <w:rsid w:val="002A4E43"/>
    <w:rsid w:val="002A5193"/>
    <w:rsid w:val="002A51E1"/>
    <w:rsid w:val="002A53B9"/>
    <w:rsid w:val="002A57CB"/>
    <w:rsid w:val="002A5A69"/>
    <w:rsid w:val="002A5E27"/>
    <w:rsid w:val="002A5F04"/>
    <w:rsid w:val="002A630C"/>
    <w:rsid w:val="002A643C"/>
    <w:rsid w:val="002A6503"/>
    <w:rsid w:val="002A66CF"/>
    <w:rsid w:val="002A6718"/>
    <w:rsid w:val="002A686D"/>
    <w:rsid w:val="002A69B6"/>
    <w:rsid w:val="002A6E15"/>
    <w:rsid w:val="002A6FB6"/>
    <w:rsid w:val="002A6FD9"/>
    <w:rsid w:val="002A721E"/>
    <w:rsid w:val="002A7EB2"/>
    <w:rsid w:val="002B02FC"/>
    <w:rsid w:val="002B0335"/>
    <w:rsid w:val="002B0A33"/>
    <w:rsid w:val="002B0CB5"/>
    <w:rsid w:val="002B0E17"/>
    <w:rsid w:val="002B0E54"/>
    <w:rsid w:val="002B0F35"/>
    <w:rsid w:val="002B1275"/>
    <w:rsid w:val="002B14B0"/>
    <w:rsid w:val="002B17A0"/>
    <w:rsid w:val="002B1A21"/>
    <w:rsid w:val="002B1B7A"/>
    <w:rsid w:val="002B1D81"/>
    <w:rsid w:val="002B1F86"/>
    <w:rsid w:val="002B20AC"/>
    <w:rsid w:val="002B22B5"/>
    <w:rsid w:val="002B24F6"/>
    <w:rsid w:val="002B2555"/>
    <w:rsid w:val="002B26B7"/>
    <w:rsid w:val="002B2BD5"/>
    <w:rsid w:val="002B2C7D"/>
    <w:rsid w:val="002B2C93"/>
    <w:rsid w:val="002B2D0D"/>
    <w:rsid w:val="002B2DDE"/>
    <w:rsid w:val="002B2E30"/>
    <w:rsid w:val="002B341A"/>
    <w:rsid w:val="002B361C"/>
    <w:rsid w:val="002B3919"/>
    <w:rsid w:val="002B3B8F"/>
    <w:rsid w:val="002B3C40"/>
    <w:rsid w:val="002B3CAE"/>
    <w:rsid w:val="002B3F9B"/>
    <w:rsid w:val="002B4168"/>
    <w:rsid w:val="002B41A7"/>
    <w:rsid w:val="002B48CD"/>
    <w:rsid w:val="002B492B"/>
    <w:rsid w:val="002B4A1B"/>
    <w:rsid w:val="002B4A1E"/>
    <w:rsid w:val="002B4B05"/>
    <w:rsid w:val="002B4DA0"/>
    <w:rsid w:val="002B5164"/>
    <w:rsid w:val="002B53A5"/>
    <w:rsid w:val="002B59BF"/>
    <w:rsid w:val="002B5B3B"/>
    <w:rsid w:val="002B5BDD"/>
    <w:rsid w:val="002B5C40"/>
    <w:rsid w:val="002B5DB0"/>
    <w:rsid w:val="002B5DD3"/>
    <w:rsid w:val="002B5F8F"/>
    <w:rsid w:val="002B6058"/>
    <w:rsid w:val="002B61F7"/>
    <w:rsid w:val="002B628A"/>
    <w:rsid w:val="002B6381"/>
    <w:rsid w:val="002B647D"/>
    <w:rsid w:val="002B67F7"/>
    <w:rsid w:val="002B68B7"/>
    <w:rsid w:val="002B69B3"/>
    <w:rsid w:val="002B6B77"/>
    <w:rsid w:val="002B6BD1"/>
    <w:rsid w:val="002B6E53"/>
    <w:rsid w:val="002B6E56"/>
    <w:rsid w:val="002B7762"/>
    <w:rsid w:val="002B789E"/>
    <w:rsid w:val="002B7EEB"/>
    <w:rsid w:val="002C0407"/>
    <w:rsid w:val="002C0552"/>
    <w:rsid w:val="002C0679"/>
    <w:rsid w:val="002C0689"/>
    <w:rsid w:val="002C0776"/>
    <w:rsid w:val="002C088F"/>
    <w:rsid w:val="002C0990"/>
    <w:rsid w:val="002C0A3F"/>
    <w:rsid w:val="002C0B53"/>
    <w:rsid w:val="002C0BFC"/>
    <w:rsid w:val="002C0C7E"/>
    <w:rsid w:val="002C0EA7"/>
    <w:rsid w:val="002C1257"/>
    <w:rsid w:val="002C1279"/>
    <w:rsid w:val="002C13B5"/>
    <w:rsid w:val="002C13BF"/>
    <w:rsid w:val="002C169D"/>
    <w:rsid w:val="002C1CF5"/>
    <w:rsid w:val="002C1E04"/>
    <w:rsid w:val="002C261C"/>
    <w:rsid w:val="002C2675"/>
    <w:rsid w:val="002C2863"/>
    <w:rsid w:val="002C2BC6"/>
    <w:rsid w:val="002C312C"/>
    <w:rsid w:val="002C3169"/>
    <w:rsid w:val="002C343A"/>
    <w:rsid w:val="002C37B5"/>
    <w:rsid w:val="002C37E6"/>
    <w:rsid w:val="002C3D05"/>
    <w:rsid w:val="002C42FD"/>
    <w:rsid w:val="002C44FD"/>
    <w:rsid w:val="002C4777"/>
    <w:rsid w:val="002C48F3"/>
    <w:rsid w:val="002C48FF"/>
    <w:rsid w:val="002C5410"/>
    <w:rsid w:val="002C580B"/>
    <w:rsid w:val="002C58CE"/>
    <w:rsid w:val="002C5999"/>
    <w:rsid w:val="002C59C5"/>
    <w:rsid w:val="002C5ADE"/>
    <w:rsid w:val="002C5E99"/>
    <w:rsid w:val="002C656C"/>
    <w:rsid w:val="002C6DB5"/>
    <w:rsid w:val="002C6F63"/>
    <w:rsid w:val="002C6F8A"/>
    <w:rsid w:val="002C6F8C"/>
    <w:rsid w:val="002C6FB3"/>
    <w:rsid w:val="002C7074"/>
    <w:rsid w:val="002C7225"/>
    <w:rsid w:val="002C7592"/>
    <w:rsid w:val="002C75D0"/>
    <w:rsid w:val="002C7B07"/>
    <w:rsid w:val="002C7D63"/>
    <w:rsid w:val="002C7F14"/>
    <w:rsid w:val="002C7F8C"/>
    <w:rsid w:val="002D0142"/>
    <w:rsid w:val="002D0215"/>
    <w:rsid w:val="002D03F5"/>
    <w:rsid w:val="002D040B"/>
    <w:rsid w:val="002D0637"/>
    <w:rsid w:val="002D06EF"/>
    <w:rsid w:val="002D0746"/>
    <w:rsid w:val="002D090E"/>
    <w:rsid w:val="002D09C2"/>
    <w:rsid w:val="002D0DB2"/>
    <w:rsid w:val="002D1048"/>
    <w:rsid w:val="002D132D"/>
    <w:rsid w:val="002D13C9"/>
    <w:rsid w:val="002D16C9"/>
    <w:rsid w:val="002D181D"/>
    <w:rsid w:val="002D1B86"/>
    <w:rsid w:val="002D2094"/>
    <w:rsid w:val="002D209A"/>
    <w:rsid w:val="002D2165"/>
    <w:rsid w:val="002D21B7"/>
    <w:rsid w:val="002D2756"/>
    <w:rsid w:val="002D2CEA"/>
    <w:rsid w:val="002D2FBB"/>
    <w:rsid w:val="002D31DA"/>
    <w:rsid w:val="002D324D"/>
    <w:rsid w:val="002D3265"/>
    <w:rsid w:val="002D3992"/>
    <w:rsid w:val="002D3AB8"/>
    <w:rsid w:val="002D3C3B"/>
    <w:rsid w:val="002D4446"/>
    <w:rsid w:val="002D465E"/>
    <w:rsid w:val="002D4679"/>
    <w:rsid w:val="002D4740"/>
    <w:rsid w:val="002D47A7"/>
    <w:rsid w:val="002D4861"/>
    <w:rsid w:val="002D4D48"/>
    <w:rsid w:val="002D4F03"/>
    <w:rsid w:val="002D50DE"/>
    <w:rsid w:val="002D51FD"/>
    <w:rsid w:val="002D525B"/>
    <w:rsid w:val="002D54A8"/>
    <w:rsid w:val="002D54CC"/>
    <w:rsid w:val="002D55C7"/>
    <w:rsid w:val="002D581E"/>
    <w:rsid w:val="002D5AC7"/>
    <w:rsid w:val="002D5BBA"/>
    <w:rsid w:val="002D5D52"/>
    <w:rsid w:val="002D5F5C"/>
    <w:rsid w:val="002D66C0"/>
    <w:rsid w:val="002D6DB8"/>
    <w:rsid w:val="002D703C"/>
    <w:rsid w:val="002D704C"/>
    <w:rsid w:val="002D7558"/>
    <w:rsid w:val="002D756B"/>
    <w:rsid w:val="002D76BD"/>
    <w:rsid w:val="002D7927"/>
    <w:rsid w:val="002D79D5"/>
    <w:rsid w:val="002D7CC6"/>
    <w:rsid w:val="002D7DBA"/>
    <w:rsid w:val="002D7DE8"/>
    <w:rsid w:val="002E02C6"/>
    <w:rsid w:val="002E02EE"/>
    <w:rsid w:val="002E044C"/>
    <w:rsid w:val="002E052F"/>
    <w:rsid w:val="002E07E2"/>
    <w:rsid w:val="002E0A61"/>
    <w:rsid w:val="002E0E75"/>
    <w:rsid w:val="002E0F66"/>
    <w:rsid w:val="002E105B"/>
    <w:rsid w:val="002E117C"/>
    <w:rsid w:val="002E15C1"/>
    <w:rsid w:val="002E1606"/>
    <w:rsid w:val="002E17C4"/>
    <w:rsid w:val="002E17FD"/>
    <w:rsid w:val="002E194D"/>
    <w:rsid w:val="002E1AC3"/>
    <w:rsid w:val="002E1BA6"/>
    <w:rsid w:val="002E1E4A"/>
    <w:rsid w:val="002E1EAA"/>
    <w:rsid w:val="002E1F54"/>
    <w:rsid w:val="002E21DB"/>
    <w:rsid w:val="002E231A"/>
    <w:rsid w:val="002E2537"/>
    <w:rsid w:val="002E2653"/>
    <w:rsid w:val="002E27C8"/>
    <w:rsid w:val="002E28C1"/>
    <w:rsid w:val="002E2958"/>
    <w:rsid w:val="002E2B98"/>
    <w:rsid w:val="002E2C1E"/>
    <w:rsid w:val="002E2C4D"/>
    <w:rsid w:val="002E2CB5"/>
    <w:rsid w:val="002E3230"/>
    <w:rsid w:val="002E32AB"/>
    <w:rsid w:val="002E32E5"/>
    <w:rsid w:val="002E33BB"/>
    <w:rsid w:val="002E34F9"/>
    <w:rsid w:val="002E3547"/>
    <w:rsid w:val="002E3733"/>
    <w:rsid w:val="002E392B"/>
    <w:rsid w:val="002E396D"/>
    <w:rsid w:val="002E3C6F"/>
    <w:rsid w:val="002E3D25"/>
    <w:rsid w:val="002E3DEF"/>
    <w:rsid w:val="002E4098"/>
    <w:rsid w:val="002E4597"/>
    <w:rsid w:val="002E462C"/>
    <w:rsid w:val="002E4782"/>
    <w:rsid w:val="002E478B"/>
    <w:rsid w:val="002E48E7"/>
    <w:rsid w:val="002E5152"/>
    <w:rsid w:val="002E52A0"/>
    <w:rsid w:val="002E5476"/>
    <w:rsid w:val="002E5500"/>
    <w:rsid w:val="002E556E"/>
    <w:rsid w:val="002E5C19"/>
    <w:rsid w:val="002E5F08"/>
    <w:rsid w:val="002E603A"/>
    <w:rsid w:val="002E6250"/>
    <w:rsid w:val="002E66C8"/>
    <w:rsid w:val="002E6738"/>
    <w:rsid w:val="002E71A1"/>
    <w:rsid w:val="002E7599"/>
    <w:rsid w:val="002E75C8"/>
    <w:rsid w:val="002E77AE"/>
    <w:rsid w:val="002E780C"/>
    <w:rsid w:val="002E7D36"/>
    <w:rsid w:val="002E7F8F"/>
    <w:rsid w:val="002F01B1"/>
    <w:rsid w:val="002F01E3"/>
    <w:rsid w:val="002F01F0"/>
    <w:rsid w:val="002F0202"/>
    <w:rsid w:val="002F0277"/>
    <w:rsid w:val="002F031C"/>
    <w:rsid w:val="002F049E"/>
    <w:rsid w:val="002F0586"/>
    <w:rsid w:val="002F0702"/>
    <w:rsid w:val="002F0743"/>
    <w:rsid w:val="002F0926"/>
    <w:rsid w:val="002F095A"/>
    <w:rsid w:val="002F13AC"/>
    <w:rsid w:val="002F1463"/>
    <w:rsid w:val="002F156C"/>
    <w:rsid w:val="002F1591"/>
    <w:rsid w:val="002F1924"/>
    <w:rsid w:val="002F19C2"/>
    <w:rsid w:val="002F1AEA"/>
    <w:rsid w:val="002F1B6F"/>
    <w:rsid w:val="002F1BA8"/>
    <w:rsid w:val="002F1FEA"/>
    <w:rsid w:val="002F2127"/>
    <w:rsid w:val="002F21A5"/>
    <w:rsid w:val="002F23A3"/>
    <w:rsid w:val="002F2467"/>
    <w:rsid w:val="002F2507"/>
    <w:rsid w:val="002F25FD"/>
    <w:rsid w:val="002F26E3"/>
    <w:rsid w:val="002F284D"/>
    <w:rsid w:val="002F2C79"/>
    <w:rsid w:val="002F2DB7"/>
    <w:rsid w:val="002F319C"/>
    <w:rsid w:val="002F359C"/>
    <w:rsid w:val="002F3805"/>
    <w:rsid w:val="002F3887"/>
    <w:rsid w:val="002F3E02"/>
    <w:rsid w:val="002F3F34"/>
    <w:rsid w:val="002F3F58"/>
    <w:rsid w:val="002F3F94"/>
    <w:rsid w:val="002F4885"/>
    <w:rsid w:val="002F4A6C"/>
    <w:rsid w:val="002F4B70"/>
    <w:rsid w:val="002F4B9C"/>
    <w:rsid w:val="002F4C4D"/>
    <w:rsid w:val="002F4DBE"/>
    <w:rsid w:val="002F4E12"/>
    <w:rsid w:val="002F54DE"/>
    <w:rsid w:val="002F54F1"/>
    <w:rsid w:val="002F55BB"/>
    <w:rsid w:val="002F560F"/>
    <w:rsid w:val="002F5683"/>
    <w:rsid w:val="002F56DF"/>
    <w:rsid w:val="002F577E"/>
    <w:rsid w:val="002F5791"/>
    <w:rsid w:val="002F58AF"/>
    <w:rsid w:val="002F5989"/>
    <w:rsid w:val="002F5B48"/>
    <w:rsid w:val="002F5DEA"/>
    <w:rsid w:val="002F62DB"/>
    <w:rsid w:val="002F6476"/>
    <w:rsid w:val="002F655F"/>
    <w:rsid w:val="002F6D0C"/>
    <w:rsid w:val="002F7056"/>
    <w:rsid w:val="002F72AF"/>
    <w:rsid w:val="002F7309"/>
    <w:rsid w:val="002F737E"/>
    <w:rsid w:val="002F7490"/>
    <w:rsid w:val="002F74AA"/>
    <w:rsid w:val="002F74F2"/>
    <w:rsid w:val="002F76FB"/>
    <w:rsid w:val="002F786D"/>
    <w:rsid w:val="002F7F47"/>
    <w:rsid w:val="00300068"/>
    <w:rsid w:val="00300080"/>
    <w:rsid w:val="003002B5"/>
    <w:rsid w:val="003002C0"/>
    <w:rsid w:val="0030054F"/>
    <w:rsid w:val="003005B8"/>
    <w:rsid w:val="003005EF"/>
    <w:rsid w:val="00300846"/>
    <w:rsid w:val="00300C8E"/>
    <w:rsid w:val="00300D3B"/>
    <w:rsid w:val="00300EA6"/>
    <w:rsid w:val="0030125F"/>
    <w:rsid w:val="00301350"/>
    <w:rsid w:val="00301B05"/>
    <w:rsid w:val="00301BE8"/>
    <w:rsid w:val="00301E10"/>
    <w:rsid w:val="00301F68"/>
    <w:rsid w:val="00301F6B"/>
    <w:rsid w:val="003021FA"/>
    <w:rsid w:val="003024AD"/>
    <w:rsid w:val="003026F4"/>
    <w:rsid w:val="0030294E"/>
    <w:rsid w:val="00302A5E"/>
    <w:rsid w:val="00302B35"/>
    <w:rsid w:val="00302D3B"/>
    <w:rsid w:val="003030C7"/>
    <w:rsid w:val="00303163"/>
    <w:rsid w:val="003032D9"/>
    <w:rsid w:val="00303506"/>
    <w:rsid w:val="00303783"/>
    <w:rsid w:val="00303B03"/>
    <w:rsid w:val="00303E4E"/>
    <w:rsid w:val="003040E5"/>
    <w:rsid w:val="00304246"/>
    <w:rsid w:val="003043AF"/>
    <w:rsid w:val="003049DB"/>
    <w:rsid w:val="00304C6C"/>
    <w:rsid w:val="0030507A"/>
    <w:rsid w:val="003052B4"/>
    <w:rsid w:val="003053D9"/>
    <w:rsid w:val="00305A98"/>
    <w:rsid w:val="00305C1C"/>
    <w:rsid w:val="00305C41"/>
    <w:rsid w:val="00305CFA"/>
    <w:rsid w:val="00305D34"/>
    <w:rsid w:val="00305F89"/>
    <w:rsid w:val="00306344"/>
    <w:rsid w:val="00306387"/>
    <w:rsid w:val="00306466"/>
    <w:rsid w:val="0030648C"/>
    <w:rsid w:val="00306588"/>
    <w:rsid w:val="00306593"/>
    <w:rsid w:val="00306672"/>
    <w:rsid w:val="00306740"/>
    <w:rsid w:val="0030680C"/>
    <w:rsid w:val="003068C9"/>
    <w:rsid w:val="00306CA1"/>
    <w:rsid w:val="00306EE1"/>
    <w:rsid w:val="00306F92"/>
    <w:rsid w:val="0030713F"/>
    <w:rsid w:val="003072BC"/>
    <w:rsid w:val="00307427"/>
    <w:rsid w:val="00307673"/>
    <w:rsid w:val="00307742"/>
    <w:rsid w:val="003079D0"/>
    <w:rsid w:val="00307D13"/>
    <w:rsid w:val="00307EAE"/>
    <w:rsid w:val="00307F2C"/>
    <w:rsid w:val="003101EB"/>
    <w:rsid w:val="00310222"/>
    <w:rsid w:val="0031053F"/>
    <w:rsid w:val="003105ED"/>
    <w:rsid w:val="0031066B"/>
    <w:rsid w:val="003108D9"/>
    <w:rsid w:val="00310F34"/>
    <w:rsid w:val="0031105D"/>
    <w:rsid w:val="0031113E"/>
    <w:rsid w:val="0031132E"/>
    <w:rsid w:val="00311387"/>
    <w:rsid w:val="00311444"/>
    <w:rsid w:val="003116DC"/>
    <w:rsid w:val="003116E2"/>
    <w:rsid w:val="00311716"/>
    <w:rsid w:val="00311A75"/>
    <w:rsid w:val="00311A8B"/>
    <w:rsid w:val="00311B8E"/>
    <w:rsid w:val="00311EBF"/>
    <w:rsid w:val="003120C9"/>
    <w:rsid w:val="0031224A"/>
    <w:rsid w:val="003122D4"/>
    <w:rsid w:val="003123FA"/>
    <w:rsid w:val="00312666"/>
    <w:rsid w:val="00312741"/>
    <w:rsid w:val="00312AB6"/>
    <w:rsid w:val="00312B43"/>
    <w:rsid w:val="00312C9B"/>
    <w:rsid w:val="00312DA3"/>
    <w:rsid w:val="00312EFB"/>
    <w:rsid w:val="00312FB1"/>
    <w:rsid w:val="003133F2"/>
    <w:rsid w:val="00313583"/>
    <w:rsid w:val="003135B2"/>
    <w:rsid w:val="00313C3F"/>
    <w:rsid w:val="00313FFC"/>
    <w:rsid w:val="003142A5"/>
    <w:rsid w:val="00314354"/>
    <w:rsid w:val="00314468"/>
    <w:rsid w:val="003146DE"/>
    <w:rsid w:val="00314C6F"/>
    <w:rsid w:val="00315488"/>
    <w:rsid w:val="003154F1"/>
    <w:rsid w:val="00315802"/>
    <w:rsid w:val="00315AC6"/>
    <w:rsid w:val="00316744"/>
    <w:rsid w:val="00316752"/>
    <w:rsid w:val="00316980"/>
    <w:rsid w:val="003170E6"/>
    <w:rsid w:val="0031713C"/>
    <w:rsid w:val="0031742C"/>
    <w:rsid w:val="0031748F"/>
    <w:rsid w:val="003176D2"/>
    <w:rsid w:val="00317DC0"/>
    <w:rsid w:val="00317EF1"/>
    <w:rsid w:val="00317F33"/>
    <w:rsid w:val="00317FA4"/>
    <w:rsid w:val="0032025C"/>
    <w:rsid w:val="0032033D"/>
    <w:rsid w:val="00320447"/>
    <w:rsid w:val="003204AE"/>
    <w:rsid w:val="00320895"/>
    <w:rsid w:val="00320AA4"/>
    <w:rsid w:val="00320F34"/>
    <w:rsid w:val="00320F88"/>
    <w:rsid w:val="00320FFE"/>
    <w:rsid w:val="00321019"/>
    <w:rsid w:val="00321143"/>
    <w:rsid w:val="00321192"/>
    <w:rsid w:val="003216B7"/>
    <w:rsid w:val="00321744"/>
    <w:rsid w:val="003217CF"/>
    <w:rsid w:val="003219B9"/>
    <w:rsid w:val="00321A38"/>
    <w:rsid w:val="00321A52"/>
    <w:rsid w:val="00321B3F"/>
    <w:rsid w:val="00321BAD"/>
    <w:rsid w:val="00321C24"/>
    <w:rsid w:val="00322661"/>
    <w:rsid w:val="0032267D"/>
    <w:rsid w:val="003226DA"/>
    <w:rsid w:val="00322ACA"/>
    <w:rsid w:val="00322B4F"/>
    <w:rsid w:val="00322D63"/>
    <w:rsid w:val="00322DCD"/>
    <w:rsid w:val="003230EE"/>
    <w:rsid w:val="003234AC"/>
    <w:rsid w:val="003236D0"/>
    <w:rsid w:val="00323836"/>
    <w:rsid w:val="00323A43"/>
    <w:rsid w:val="00323BAD"/>
    <w:rsid w:val="00324045"/>
    <w:rsid w:val="003240DC"/>
    <w:rsid w:val="00324239"/>
    <w:rsid w:val="003242BF"/>
    <w:rsid w:val="00324334"/>
    <w:rsid w:val="0032436E"/>
    <w:rsid w:val="00324423"/>
    <w:rsid w:val="0032452D"/>
    <w:rsid w:val="003247C9"/>
    <w:rsid w:val="003247EA"/>
    <w:rsid w:val="0032489C"/>
    <w:rsid w:val="003249B7"/>
    <w:rsid w:val="00324AD7"/>
    <w:rsid w:val="00324C52"/>
    <w:rsid w:val="00324E11"/>
    <w:rsid w:val="0032508E"/>
    <w:rsid w:val="00325171"/>
    <w:rsid w:val="00325196"/>
    <w:rsid w:val="0032525C"/>
    <w:rsid w:val="003256B3"/>
    <w:rsid w:val="00325731"/>
    <w:rsid w:val="003259DF"/>
    <w:rsid w:val="00325A8A"/>
    <w:rsid w:val="00325ACB"/>
    <w:rsid w:val="0032604F"/>
    <w:rsid w:val="0032625F"/>
    <w:rsid w:val="0032636E"/>
    <w:rsid w:val="00326753"/>
    <w:rsid w:val="00326AAC"/>
    <w:rsid w:val="00326BBB"/>
    <w:rsid w:val="00326C7C"/>
    <w:rsid w:val="00326EE5"/>
    <w:rsid w:val="00326FE7"/>
    <w:rsid w:val="0032721C"/>
    <w:rsid w:val="00327516"/>
    <w:rsid w:val="00327719"/>
    <w:rsid w:val="00327E05"/>
    <w:rsid w:val="00327E84"/>
    <w:rsid w:val="00327FB2"/>
    <w:rsid w:val="003301A4"/>
    <w:rsid w:val="003301DA"/>
    <w:rsid w:val="00330319"/>
    <w:rsid w:val="00330395"/>
    <w:rsid w:val="003303C4"/>
    <w:rsid w:val="0033059E"/>
    <w:rsid w:val="0033079E"/>
    <w:rsid w:val="00330858"/>
    <w:rsid w:val="00330E05"/>
    <w:rsid w:val="00330F36"/>
    <w:rsid w:val="003311B8"/>
    <w:rsid w:val="003311DC"/>
    <w:rsid w:val="003313A4"/>
    <w:rsid w:val="003314DA"/>
    <w:rsid w:val="0033155F"/>
    <w:rsid w:val="00331692"/>
    <w:rsid w:val="00331752"/>
    <w:rsid w:val="00331792"/>
    <w:rsid w:val="0033179C"/>
    <w:rsid w:val="0033181F"/>
    <w:rsid w:val="003318DF"/>
    <w:rsid w:val="00331906"/>
    <w:rsid w:val="00331D3B"/>
    <w:rsid w:val="00331ECD"/>
    <w:rsid w:val="00331F0D"/>
    <w:rsid w:val="003321C3"/>
    <w:rsid w:val="003322E2"/>
    <w:rsid w:val="00332350"/>
    <w:rsid w:val="00332545"/>
    <w:rsid w:val="003325BD"/>
    <w:rsid w:val="0033282B"/>
    <w:rsid w:val="00332884"/>
    <w:rsid w:val="0033295C"/>
    <w:rsid w:val="003329C7"/>
    <w:rsid w:val="003329E6"/>
    <w:rsid w:val="00332FF8"/>
    <w:rsid w:val="003331D8"/>
    <w:rsid w:val="003334FE"/>
    <w:rsid w:val="0033350C"/>
    <w:rsid w:val="00333625"/>
    <w:rsid w:val="00333738"/>
    <w:rsid w:val="00333811"/>
    <w:rsid w:val="00333F40"/>
    <w:rsid w:val="00334150"/>
    <w:rsid w:val="003342AF"/>
    <w:rsid w:val="003344AE"/>
    <w:rsid w:val="0033464B"/>
    <w:rsid w:val="003346D1"/>
    <w:rsid w:val="00334BCF"/>
    <w:rsid w:val="00334C4C"/>
    <w:rsid w:val="00334F1B"/>
    <w:rsid w:val="003350FF"/>
    <w:rsid w:val="0033525D"/>
    <w:rsid w:val="0033533B"/>
    <w:rsid w:val="00335536"/>
    <w:rsid w:val="003355CA"/>
    <w:rsid w:val="00335672"/>
    <w:rsid w:val="00335EEA"/>
    <w:rsid w:val="0033606B"/>
    <w:rsid w:val="003360AC"/>
    <w:rsid w:val="003362EA"/>
    <w:rsid w:val="00336345"/>
    <w:rsid w:val="003364CD"/>
    <w:rsid w:val="0033652F"/>
    <w:rsid w:val="00336576"/>
    <w:rsid w:val="0033674F"/>
    <w:rsid w:val="0033688D"/>
    <w:rsid w:val="0033694F"/>
    <w:rsid w:val="00336B8B"/>
    <w:rsid w:val="00336C34"/>
    <w:rsid w:val="00336D51"/>
    <w:rsid w:val="00336D5C"/>
    <w:rsid w:val="00336E85"/>
    <w:rsid w:val="0033715F"/>
    <w:rsid w:val="003371A6"/>
    <w:rsid w:val="00337297"/>
    <w:rsid w:val="00337CA0"/>
    <w:rsid w:val="00337FAE"/>
    <w:rsid w:val="00340146"/>
    <w:rsid w:val="00340344"/>
    <w:rsid w:val="00340617"/>
    <w:rsid w:val="00340662"/>
    <w:rsid w:val="00340941"/>
    <w:rsid w:val="00340AA9"/>
    <w:rsid w:val="00340D5E"/>
    <w:rsid w:val="00340DBA"/>
    <w:rsid w:val="00341113"/>
    <w:rsid w:val="003413F0"/>
    <w:rsid w:val="0034141B"/>
    <w:rsid w:val="0034149E"/>
    <w:rsid w:val="003419C1"/>
    <w:rsid w:val="00341B7C"/>
    <w:rsid w:val="00341F1F"/>
    <w:rsid w:val="0034206A"/>
    <w:rsid w:val="003421A7"/>
    <w:rsid w:val="0034238B"/>
    <w:rsid w:val="0034270F"/>
    <w:rsid w:val="00342996"/>
    <w:rsid w:val="00342AFA"/>
    <w:rsid w:val="00342CB1"/>
    <w:rsid w:val="00342E0B"/>
    <w:rsid w:val="00342E66"/>
    <w:rsid w:val="00343B76"/>
    <w:rsid w:val="00343BD6"/>
    <w:rsid w:val="00343EC7"/>
    <w:rsid w:val="00343FDE"/>
    <w:rsid w:val="003441D3"/>
    <w:rsid w:val="0034438B"/>
    <w:rsid w:val="003444AF"/>
    <w:rsid w:val="00344601"/>
    <w:rsid w:val="003446CE"/>
    <w:rsid w:val="003447AA"/>
    <w:rsid w:val="00344871"/>
    <w:rsid w:val="003449D6"/>
    <w:rsid w:val="00344B2A"/>
    <w:rsid w:val="00344BD4"/>
    <w:rsid w:val="00344DB3"/>
    <w:rsid w:val="003454E5"/>
    <w:rsid w:val="003457C8"/>
    <w:rsid w:val="00345899"/>
    <w:rsid w:val="00345CC0"/>
    <w:rsid w:val="00345CFE"/>
    <w:rsid w:val="00346081"/>
    <w:rsid w:val="003460CD"/>
    <w:rsid w:val="003462A9"/>
    <w:rsid w:val="003462C8"/>
    <w:rsid w:val="0034630F"/>
    <w:rsid w:val="003464B0"/>
    <w:rsid w:val="0034671B"/>
    <w:rsid w:val="0034693A"/>
    <w:rsid w:val="00346E9B"/>
    <w:rsid w:val="00347166"/>
    <w:rsid w:val="00347174"/>
    <w:rsid w:val="003474A2"/>
    <w:rsid w:val="0034759C"/>
    <w:rsid w:val="0034781C"/>
    <w:rsid w:val="00347F81"/>
    <w:rsid w:val="00347FDC"/>
    <w:rsid w:val="003503C7"/>
    <w:rsid w:val="003504F5"/>
    <w:rsid w:val="00350D7A"/>
    <w:rsid w:val="00350EFC"/>
    <w:rsid w:val="00351532"/>
    <w:rsid w:val="00351754"/>
    <w:rsid w:val="00351A8C"/>
    <w:rsid w:val="00351B89"/>
    <w:rsid w:val="00351C4F"/>
    <w:rsid w:val="00351DCC"/>
    <w:rsid w:val="00352236"/>
    <w:rsid w:val="003529BF"/>
    <w:rsid w:val="00352B9C"/>
    <w:rsid w:val="00352BDC"/>
    <w:rsid w:val="00352C00"/>
    <w:rsid w:val="00352EFC"/>
    <w:rsid w:val="00353097"/>
    <w:rsid w:val="003534FD"/>
    <w:rsid w:val="00353ACF"/>
    <w:rsid w:val="00353C70"/>
    <w:rsid w:val="00353DAE"/>
    <w:rsid w:val="00353F62"/>
    <w:rsid w:val="0035437C"/>
    <w:rsid w:val="00355106"/>
    <w:rsid w:val="00355182"/>
    <w:rsid w:val="00355340"/>
    <w:rsid w:val="00355450"/>
    <w:rsid w:val="003556C5"/>
    <w:rsid w:val="003556E4"/>
    <w:rsid w:val="00355878"/>
    <w:rsid w:val="00355AC6"/>
    <w:rsid w:val="00355C5E"/>
    <w:rsid w:val="00355CE5"/>
    <w:rsid w:val="00355F00"/>
    <w:rsid w:val="00355F85"/>
    <w:rsid w:val="0035601D"/>
    <w:rsid w:val="003563DD"/>
    <w:rsid w:val="003565E3"/>
    <w:rsid w:val="00356707"/>
    <w:rsid w:val="00356B2E"/>
    <w:rsid w:val="00356D21"/>
    <w:rsid w:val="00356D5C"/>
    <w:rsid w:val="00356ED0"/>
    <w:rsid w:val="00356F32"/>
    <w:rsid w:val="00357007"/>
    <w:rsid w:val="003572F5"/>
    <w:rsid w:val="0035742B"/>
    <w:rsid w:val="003575A4"/>
    <w:rsid w:val="0035774C"/>
    <w:rsid w:val="00357828"/>
    <w:rsid w:val="00357868"/>
    <w:rsid w:val="00357C4E"/>
    <w:rsid w:val="00357CD5"/>
    <w:rsid w:val="00357CEC"/>
    <w:rsid w:val="00357EBB"/>
    <w:rsid w:val="0036021B"/>
    <w:rsid w:val="003602E4"/>
    <w:rsid w:val="003608AA"/>
    <w:rsid w:val="0036090A"/>
    <w:rsid w:val="00360914"/>
    <w:rsid w:val="003609E2"/>
    <w:rsid w:val="00360BD7"/>
    <w:rsid w:val="00360E99"/>
    <w:rsid w:val="00360F16"/>
    <w:rsid w:val="003614A9"/>
    <w:rsid w:val="00361509"/>
    <w:rsid w:val="00361981"/>
    <w:rsid w:val="00361C5E"/>
    <w:rsid w:val="00362011"/>
    <w:rsid w:val="00362190"/>
    <w:rsid w:val="00362238"/>
    <w:rsid w:val="0036227C"/>
    <w:rsid w:val="00362690"/>
    <w:rsid w:val="003626A0"/>
    <w:rsid w:val="00362A71"/>
    <w:rsid w:val="00362B52"/>
    <w:rsid w:val="00362BAF"/>
    <w:rsid w:val="00362D81"/>
    <w:rsid w:val="00362E10"/>
    <w:rsid w:val="00363019"/>
    <w:rsid w:val="0036353B"/>
    <w:rsid w:val="00363554"/>
    <w:rsid w:val="003635D2"/>
    <w:rsid w:val="0036371F"/>
    <w:rsid w:val="0036386D"/>
    <w:rsid w:val="00363890"/>
    <w:rsid w:val="003638F5"/>
    <w:rsid w:val="00363AD3"/>
    <w:rsid w:val="00363BB4"/>
    <w:rsid w:val="00363C51"/>
    <w:rsid w:val="00363F4E"/>
    <w:rsid w:val="00363FBB"/>
    <w:rsid w:val="00364003"/>
    <w:rsid w:val="003642F7"/>
    <w:rsid w:val="003643F9"/>
    <w:rsid w:val="0036449B"/>
    <w:rsid w:val="003646C4"/>
    <w:rsid w:val="0036478E"/>
    <w:rsid w:val="003647F7"/>
    <w:rsid w:val="00364B6F"/>
    <w:rsid w:val="00364BCC"/>
    <w:rsid w:val="00364D4D"/>
    <w:rsid w:val="00364ECC"/>
    <w:rsid w:val="00364FFE"/>
    <w:rsid w:val="0036525F"/>
    <w:rsid w:val="00365591"/>
    <w:rsid w:val="003655F8"/>
    <w:rsid w:val="00365778"/>
    <w:rsid w:val="003657C3"/>
    <w:rsid w:val="00365B30"/>
    <w:rsid w:val="00365FD2"/>
    <w:rsid w:val="0036603C"/>
    <w:rsid w:val="00366073"/>
    <w:rsid w:val="00366077"/>
    <w:rsid w:val="00366394"/>
    <w:rsid w:val="003664EC"/>
    <w:rsid w:val="00366517"/>
    <w:rsid w:val="00366536"/>
    <w:rsid w:val="00366557"/>
    <w:rsid w:val="003668D1"/>
    <w:rsid w:val="00366A42"/>
    <w:rsid w:val="00366B19"/>
    <w:rsid w:val="00366D84"/>
    <w:rsid w:val="00366DD0"/>
    <w:rsid w:val="00366E7C"/>
    <w:rsid w:val="003670B2"/>
    <w:rsid w:val="0036711A"/>
    <w:rsid w:val="00367205"/>
    <w:rsid w:val="003672BE"/>
    <w:rsid w:val="00367406"/>
    <w:rsid w:val="00367653"/>
    <w:rsid w:val="00367737"/>
    <w:rsid w:val="003677E2"/>
    <w:rsid w:val="00367AE2"/>
    <w:rsid w:val="00367B72"/>
    <w:rsid w:val="00367BA5"/>
    <w:rsid w:val="00367BB2"/>
    <w:rsid w:val="00367BEE"/>
    <w:rsid w:val="00367E68"/>
    <w:rsid w:val="0037015C"/>
    <w:rsid w:val="00370234"/>
    <w:rsid w:val="00370404"/>
    <w:rsid w:val="00370432"/>
    <w:rsid w:val="0037049E"/>
    <w:rsid w:val="00370687"/>
    <w:rsid w:val="0037078B"/>
    <w:rsid w:val="00370985"/>
    <w:rsid w:val="003709DC"/>
    <w:rsid w:val="00370DE4"/>
    <w:rsid w:val="00371099"/>
    <w:rsid w:val="00371251"/>
    <w:rsid w:val="00371F82"/>
    <w:rsid w:val="00371F9B"/>
    <w:rsid w:val="003720BA"/>
    <w:rsid w:val="003723CC"/>
    <w:rsid w:val="00372673"/>
    <w:rsid w:val="00372D19"/>
    <w:rsid w:val="003732E7"/>
    <w:rsid w:val="003733FF"/>
    <w:rsid w:val="00373691"/>
    <w:rsid w:val="00373914"/>
    <w:rsid w:val="00373AB5"/>
    <w:rsid w:val="00373CBB"/>
    <w:rsid w:val="00373FA2"/>
    <w:rsid w:val="003744DB"/>
    <w:rsid w:val="0037450D"/>
    <w:rsid w:val="003748F3"/>
    <w:rsid w:val="00374927"/>
    <w:rsid w:val="003749F1"/>
    <w:rsid w:val="00374D9C"/>
    <w:rsid w:val="00374DB4"/>
    <w:rsid w:val="00374EA8"/>
    <w:rsid w:val="00374ECA"/>
    <w:rsid w:val="003750B3"/>
    <w:rsid w:val="0037524D"/>
    <w:rsid w:val="00375348"/>
    <w:rsid w:val="003753B6"/>
    <w:rsid w:val="003753E4"/>
    <w:rsid w:val="003754E0"/>
    <w:rsid w:val="003755E7"/>
    <w:rsid w:val="00375650"/>
    <w:rsid w:val="00375788"/>
    <w:rsid w:val="00375B29"/>
    <w:rsid w:val="00375D67"/>
    <w:rsid w:val="00376244"/>
    <w:rsid w:val="00376560"/>
    <w:rsid w:val="00376667"/>
    <w:rsid w:val="00376A21"/>
    <w:rsid w:val="00376A7E"/>
    <w:rsid w:val="00376B7E"/>
    <w:rsid w:val="00376BFB"/>
    <w:rsid w:val="00376FBE"/>
    <w:rsid w:val="0037710B"/>
    <w:rsid w:val="003774AC"/>
    <w:rsid w:val="003774D1"/>
    <w:rsid w:val="0037765B"/>
    <w:rsid w:val="00377DF2"/>
    <w:rsid w:val="00380074"/>
    <w:rsid w:val="0038011E"/>
    <w:rsid w:val="0038027A"/>
    <w:rsid w:val="003803A7"/>
    <w:rsid w:val="0038048F"/>
    <w:rsid w:val="003804D5"/>
    <w:rsid w:val="003809AF"/>
    <w:rsid w:val="00380AA6"/>
    <w:rsid w:val="00380DB3"/>
    <w:rsid w:val="0038141E"/>
    <w:rsid w:val="003817D4"/>
    <w:rsid w:val="00381849"/>
    <w:rsid w:val="0038198C"/>
    <w:rsid w:val="00381BD1"/>
    <w:rsid w:val="00381C73"/>
    <w:rsid w:val="00382314"/>
    <w:rsid w:val="003823A8"/>
    <w:rsid w:val="003823B3"/>
    <w:rsid w:val="00382425"/>
    <w:rsid w:val="003825DE"/>
    <w:rsid w:val="00382754"/>
    <w:rsid w:val="0038290D"/>
    <w:rsid w:val="003829E9"/>
    <w:rsid w:val="00382D15"/>
    <w:rsid w:val="003832D4"/>
    <w:rsid w:val="00383CA4"/>
    <w:rsid w:val="00383E1B"/>
    <w:rsid w:val="0038424F"/>
    <w:rsid w:val="00384316"/>
    <w:rsid w:val="003843A4"/>
    <w:rsid w:val="003844B0"/>
    <w:rsid w:val="00384621"/>
    <w:rsid w:val="00384E52"/>
    <w:rsid w:val="00384E86"/>
    <w:rsid w:val="00384F87"/>
    <w:rsid w:val="00384FF2"/>
    <w:rsid w:val="003851FB"/>
    <w:rsid w:val="003856CC"/>
    <w:rsid w:val="00385A66"/>
    <w:rsid w:val="0038617C"/>
    <w:rsid w:val="0038631D"/>
    <w:rsid w:val="0038658E"/>
    <w:rsid w:val="003869F2"/>
    <w:rsid w:val="00386B41"/>
    <w:rsid w:val="00386F65"/>
    <w:rsid w:val="00386FEC"/>
    <w:rsid w:val="00387577"/>
    <w:rsid w:val="00387687"/>
    <w:rsid w:val="00387715"/>
    <w:rsid w:val="00387800"/>
    <w:rsid w:val="00387907"/>
    <w:rsid w:val="00387967"/>
    <w:rsid w:val="00387EB7"/>
    <w:rsid w:val="00387FFD"/>
    <w:rsid w:val="00390154"/>
    <w:rsid w:val="003902A1"/>
    <w:rsid w:val="003907C2"/>
    <w:rsid w:val="003908C8"/>
    <w:rsid w:val="003908DB"/>
    <w:rsid w:val="00390A5C"/>
    <w:rsid w:val="00390AC8"/>
    <w:rsid w:val="00390DCD"/>
    <w:rsid w:val="00390F4C"/>
    <w:rsid w:val="00390FDC"/>
    <w:rsid w:val="00391124"/>
    <w:rsid w:val="00391269"/>
    <w:rsid w:val="00391572"/>
    <w:rsid w:val="00391685"/>
    <w:rsid w:val="00391999"/>
    <w:rsid w:val="003919AA"/>
    <w:rsid w:val="00391ECA"/>
    <w:rsid w:val="00391EEF"/>
    <w:rsid w:val="00392083"/>
    <w:rsid w:val="0039212C"/>
    <w:rsid w:val="0039215A"/>
    <w:rsid w:val="0039239A"/>
    <w:rsid w:val="003923AD"/>
    <w:rsid w:val="00392692"/>
    <w:rsid w:val="003926D2"/>
    <w:rsid w:val="00392746"/>
    <w:rsid w:val="003928E9"/>
    <w:rsid w:val="00392C03"/>
    <w:rsid w:val="00392D75"/>
    <w:rsid w:val="00392EDE"/>
    <w:rsid w:val="003930A8"/>
    <w:rsid w:val="003931F7"/>
    <w:rsid w:val="00393431"/>
    <w:rsid w:val="003934A7"/>
    <w:rsid w:val="00393523"/>
    <w:rsid w:val="003935F3"/>
    <w:rsid w:val="00393652"/>
    <w:rsid w:val="00393BC0"/>
    <w:rsid w:val="00393E72"/>
    <w:rsid w:val="00394369"/>
    <w:rsid w:val="00394585"/>
    <w:rsid w:val="0039482A"/>
    <w:rsid w:val="0039489D"/>
    <w:rsid w:val="00394FE7"/>
    <w:rsid w:val="00394FEA"/>
    <w:rsid w:val="00395204"/>
    <w:rsid w:val="0039523D"/>
    <w:rsid w:val="00395266"/>
    <w:rsid w:val="00395572"/>
    <w:rsid w:val="00395597"/>
    <w:rsid w:val="00395605"/>
    <w:rsid w:val="00395753"/>
    <w:rsid w:val="003957CF"/>
    <w:rsid w:val="0039584B"/>
    <w:rsid w:val="003958D8"/>
    <w:rsid w:val="00395FDD"/>
    <w:rsid w:val="0039601F"/>
    <w:rsid w:val="00396173"/>
    <w:rsid w:val="00396177"/>
    <w:rsid w:val="0039627C"/>
    <w:rsid w:val="00396577"/>
    <w:rsid w:val="003966FD"/>
    <w:rsid w:val="00396746"/>
    <w:rsid w:val="0039684F"/>
    <w:rsid w:val="00396DAD"/>
    <w:rsid w:val="00396E8D"/>
    <w:rsid w:val="00396EBE"/>
    <w:rsid w:val="00396F35"/>
    <w:rsid w:val="00396F9A"/>
    <w:rsid w:val="0039700F"/>
    <w:rsid w:val="00397146"/>
    <w:rsid w:val="0039716D"/>
    <w:rsid w:val="003971AE"/>
    <w:rsid w:val="0039725C"/>
    <w:rsid w:val="0039768D"/>
    <w:rsid w:val="00397B0F"/>
    <w:rsid w:val="00397C43"/>
    <w:rsid w:val="00397CC7"/>
    <w:rsid w:val="00397D20"/>
    <w:rsid w:val="00397D56"/>
    <w:rsid w:val="00397E03"/>
    <w:rsid w:val="00397E85"/>
    <w:rsid w:val="00397F8B"/>
    <w:rsid w:val="00397FF1"/>
    <w:rsid w:val="003A00CE"/>
    <w:rsid w:val="003A03E3"/>
    <w:rsid w:val="003A03E7"/>
    <w:rsid w:val="003A095C"/>
    <w:rsid w:val="003A0C52"/>
    <w:rsid w:val="003A0E5C"/>
    <w:rsid w:val="003A13F0"/>
    <w:rsid w:val="003A17A2"/>
    <w:rsid w:val="003A18C8"/>
    <w:rsid w:val="003A1AA3"/>
    <w:rsid w:val="003A1C4C"/>
    <w:rsid w:val="003A1D41"/>
    <w:rsid w:val="003A1F17"/>
    <w:rsid w:val="003A21E9"/>
    <w:rsid w:val="003A286A"/>
    <w:rsid w:val="003A2903"/>
    <w:rsid w:val="003A2972"/>
    <w:rsid w:val="003A2A3F"/>
    <w:rsid w:val="003A2DF6"/>
    <w:rsid w:val="003A2FB9"/>
    <w:rsid w:val="003A31CE"/>
    <w:rsid w:val="003A3279"/>
    <w:rsid w:val="003A3540"/>
    <w:rsid w:val="003A356C"/>
    <w:rsid w:val="003A36B9"/>
    <w:rsid w:val="003A3A17"/>
    <w:rsid w:val="003A3E88"/>
    <w:rsid w:val="003A3EAF"/>
    <w:rsid w:val="003A49F9"/>
    <w:rsid w:val="003A4A71"/>
    <w:rsid w:val="003A4B07"/>
    <w:rsid w:val="003A4BD8"/>
    <w:rsid w:val="003A4CD3"/>
    <w:rsid w:val="003A4E2F"/>
    <w:rsid w:val="003A50ED"/>
    <w:rsid w:val="003A5157"/>
    <w:rsid w:val="003A5401"/>
    <w:rsid w:val="003A561A"/>
    <w:rsid w:val="003A5C26"/>
    <w:rsid w:val="003A602A"/>
    <w:rsid w:val="003A6030"/>
    <w:rsid w:val="003A6215"/>
    <w:rsid w:val="003A6332"/>
    <w:rsid w:val="003A63F4"/>
    <w:rsid w:val="003A648D"/>
    <w:rsid w:val="003A64BF"/>
    <w:rsid w:val="003A65B0"/>
    <w:rsid w:val="003A65D2"/>
    <w:rsid w:val="003A65E3"/>
    <w:rsid w:val="003A68EE"/>
    <w:rsid w:val="003A6B4B"/>
    <w:rsid w:val="003A712C"/>
    <w:rsid w:val="003A722A"/>
    <w:rsid w:val="003A732C"/>
    <w:rsid w:val="003A743D"/>
    <w:rsid w:val="003A749C"/>
    <w:rsid w:val="003A77EE"/>
    <w:rsid w:val="003A7812"/>
    <w:rsid w:val="003A7869"/>
    <w:rsid w:val="003A7CB2"/>
    <w:rsid w:val="003B0366"/>
    <w:rsid w:val="003B056E"/>
    <w:rsid w:val="003B05B1"/>
    <w:rsid w:val="003B062A"/>
    <w:rsid w:val="003B0651"/>
    <w:rsid w:val="003B06AB"/>
    <w:rsid w:val="003B082B"/>
    <w:rsid w:val="003B09F2"/>
    <w:rsid w:val="003B0C93"/>
    <w:rsid w:val="003B1092"/>
    <w:rsid w:val="003B139B"/>
    <w:rsid w:val="003B13AB"/>
    <w:rsid w:val="003B1496"/>
    <w:rsid w:val="003B1A4C"/>
    <w:rsid w:val="003B1CD2"/>
    <w:rsid w:val="003B1DC1"/>
    <w:rsid w:val="003B29A0"/>
    <w:rsid w:val="003B2BED"/>
    <w:rsid w:val="003B2D22"/>
    <w:rsid w:val="003B2DAD"/>
    <w:rsid w:val="003B2DF1"/>
    <w:rsid w:val="003B30B5"/>
    <w:rsid w:val="003B312C"/>
    <w:rsid w:val="003B3248"/>
    <w:rsid w:val="003B32A2"/>
    <w:rsid w:val="003B344A"/>
    <w:rsid w:val="003B3471"/>
    <w:rsid w:val="003B366F"/>
    <w:rsid w:val="003B390B"/>
    <w:rsid w:val="003B3B9B"/>
    <w:rsid w:val="003B3B9E"/>
    <w:rsid w:val="003B4661"/>
    <w:rsid w:val="003B485F"/>
    <w:rsid w:val="003B4CFD"/>
    <w:rsid w:val="003B4DF7"/>
    <w:rsid w:val="003B4E04"/>
    <w:rsid w:val="003B4E09"/>
    <w:rsid w:val="003B4ECD"/>
    <w:rsid w:val="003B4ED9"/>
    <w:rsid w:val="003B4EED"/>
    <w:rsid w:val="003B4FE8"/>
    <w:rsid w:val="003B5173"/>
    <w:rsid w:val="003B53BC"/>
    <w:rsid w:val="003B5506"/>
    <w:rsid w:val="003B5545"/>
    <w:rsid w:val="003B5673"/>
    <w:rsid w:val="003B5730"/>
    <w:rsid w:val="003B57B1"/>
    <w:rsid w:val="003B5936"/>
    <w:rsid w:val="003B5BA3"/>
    <w:rsid w:val="003B5D3E"/>
    <w:rsid w:val="003B5F82"/>
    <w:rsid w:val="003B5FEA"/>
    <w:rsid w:val="003B61B2"/>
    <w:rsid w:val="003B638B"/>
    <w:rsid w:val="003B6682"/>
    <w:rsid w:val="003B6C06"/>
    <w:rsid w:val="003B6C27"/>
    <w:rsid w:val="003B6CCC"/>
    <w:rsid w:val="003B6DFA"/>
    <w:rsid w:val="003B6F59"/>
    <w:rsid w:val="003B7072"/>
    <w:rsid w:val="003B763D"/>
    <w:rsid w:val="003B7752"/>
    <w:rsid w:val="003B78D2"/>
    <w:rsid w:val="003B7968"/>
    <w:rsid w:val="003B7D66"/>
    <w:rsid w:val="003B7ECE"/>
    <w:rsid w:val="003C0115"/>
    <w:rsid w:val="003C028C"/>
    <w:rsid w:val="003C0888"/>
    <w:rsid w:val="003C08B7"/>
    <w:rsid w:val="003C08D6"/>
    <w:rsid w:val="003C096A"/>
    <w:rsid w:val="003C0BAC"/>
    <w:rsid w:val="003C0E20"/>
    <w:rsid w:val="003C0EC5"/>
    <w:rsid w:val="003C1112"/>
    <w:rsid w:val="003C11E1"/>
    <w:rsid w:val="003C130D"/>
    <w:rsid w:val="003C163F"/>
    <w:rsid w:val="003C17A3"/>
    <w:rsid w:val="003C17FB"/>
    <w:rsid w:val="003C193C"/>
    <w:rsid w:val="003C1994"/>
    <w:rsid w:val="003C1CA9"/>
    <w:rsid w:val="003C1D57"/>
    <w:rsid w:val="003C1F33"/>
    <w:rsid w:val="003C1FAF"/>
    <w:rsid w:val="003C2017"/>
    <w:rsid w:val="003C23A2"/>
    <w:rsid w:val="003C23D9"/>
    <w:rsid w:val="003C24C5"/>
    <w:rsid w:val="003C269A"/>
    <w:rsid w:val="003C279E"/>
    <w:rsid w:val="003C28F5"/>
    <w:rsid w:val="003C2997"/>
    <w:rsid w:val="003C2A35"/>
    <w:rsid w:val="003C2AF9"/>
    <w:rsid w:val="003C2CC8"/>
    <w:rsid w:val="003C2E8A"/>
    <w:rsid w:val="003C2F19"/>
    <w:rsid w:val="003C30FB"/>
    <w:rsid w:val="003C354F"/>
    <w:rsid w:val="003C37CE"/>
    <w:rsid w:val="003C38B1"/>
    <w:rsid w:val="003C393E"/>
    <w:rsid w:val="003C3B96"/>
    <w:rsid w:val="003C3E27"/>
    <w:rsid w:val="003C4090"/>
    <w:rsid w:val="003C41C1"/>
    <w:rsid w:val="003C41E7"/>
    <w:rsid w:val="003C456A"/>
    <w:rsid w:val="003C4583"/>
    <w:rsid w:val="003C474D"/>
    <w:rsid w:val="003C4899"/>
    <w:rsid w:val="003C4986"/>
    <w:rsid w:val="003C4B47"/>
    <w:rsid w:val="003C4BF1"/>
    <w:rsid w:val="003C4DBD"/>
    <w:rsid w:val="003C4E4E"/>
    <w:rsid w:val="003C4EAD"/>
    <w:rsid w:val="003C5129"/>
    <w:rsid w:val="003C549B"/>
    <w:rsid w:val="003C555F"/>
    <w:rsid w:val="003C559E"/>
    <w:rsid w:val="003C593A"/>
    <w:rsid w:val="003C5B3A"/>
    <w:rsid w:val="003C5BF5"/>
    <w:rsid w:val="003C5C41"/>
    <w:rsid w:val="003C5E4B"/>
    <w:rsid w:val="003C618E"/>
    <w:rsid w:val="003C6472"/>
    <w:rsid w:val="003C6585"/>
    <w:rsid w:val="003C6898"/>
    <w:rsid w:val="003C68A5"/>
    <w:rsid w:val="003C6A5F"/>
    <w:rsid w:val="003C6AAF"/>
    <w:rsid w:val="003C6C84"/>
    <w:rsid w:val="003C6C96"/>
    <w:rsid w:val="003C6DF0"/>
    <w:rsid w:val="003C6E20"/>
    <w:rsid w:val="003C7263"/>
    <w:rsid w:val="003C72EB"/>
    <w:rsid w:val="003C74FD"/>
    <w:rsid w:val="003C76F0"/>
    <w:rsid w:val="003C7C58"/>
    <w:rsid w:val="003C7F09"/>
    <w:rsid w:val="003D003B"/>
    <w:rsid w:val="003D0305"/>
    <w:rsid w:val="003D042B"/>
    <w:rsid w:val="003D04FC"/>
    <w:rsid w:val="003D0572"/>
    <w:rsid w:val="003D0969"/>
    <w:rsid w:val="003D09E9"/>
    <w:rsid w:val="003D0A26"/>
    <w:rsid w:val="003D0C78"/>
    <w:rsid w:val="003D104C"/>
    <w:rsid w:val="003D134D"/>
    <w:rsid w:val="003D19C3"/>
    <w:rsid w:val="003D1AFD"/>
    <w:rsid w:val="003D1EF6"/>
    <w:rsid w:val="003D208F"/>
    <w:rsid w:val="003D24FB"/>
    <w:rsid w:val="003D2900"/>
    <w:rsid w:val="003D29E3"/>
    <w:rsid w:val="003D2BF4"/>
    <w:rsid w:val="003D312D"/>
    <w:rsid w:val="003D329F"/>
    <w:rsid w:val="003D3555"/>
    <w:rsid w:val="003D37C8"/>
    <w:rsid w:val="003D3C0E"/>
    <w:rsid w:val="003D3D4C"/>
    <w:rsid w:val="003D3E8E"/>
    <w:rsid w:val="003D408C"/>
    <w:rsid w:val="003D4498"/>
    <w:rsid w:val="003D47B2"/>
    <w:rsid w:val="003D48B0"/>
    <w:rsid w:val="003D4B5E"/>
    <w:rsid w:val="003D4D1F"/>
    <w:rsid w:val="003D5109"/>
    <w:rsid w:val="003D5473"/>
    <w:rsid w:val="003D5476"/>
    <w:rsid w:val="003D58CB"/>
    <w:rsid w:val="003D5B37"/>
    <w:rsid w:val="003D5C1A"/>
    <w:rsid w:val="003D5CF1"/>
    <w:rsid w:val="003D5DB3"/>
    <w:rsid w:val="003D5F2E"/>
    <w:rsid w:val="003D5F59"/>
    <w:rsid w:val="003D627D"/>
    <w:rsid w:val="003D6594"/>
    <w:rsid w:val="003D6879"/>
    <w:rsid w:val="003D6A81"/>
    <w:rsid w:val="003D6CCC"/>
    <w:rsid w:val="003D74D1"/>
    <w:rsid w:val="003D754F"/>
    <w:rsid w:val="003D76A1"/>
    <w:rsid w:val="003D7B7E"/>
    <w:rsid w:val="003E0176"/>
    <w:rsid w:val="003E026E"/>
    <w:rsid w:val="003E0309"/>
    <w:rsid w:val="003E031B"/>
    <w:rsid w:val="003E0432"/>
    <w:rsid w:val="003E045A"/>
    <w:rsid w:val="003E0473"/>
    <w:rsid w:val="003E05D6"/>
    <w:rsid w:val="003E06C6"/>
    <w:rsid w:val="003E0C31"/>
    <w:rsid w:val="003E0DE4"/>
    <w:rsid w:val="003E0EE2"/>
    <w:rsid w:val="003E0F34"/>
    <w:rsid w:val="003E0FF9"/>
    <w:rsid w:val="003E11BA"/>
    <w:rsid w:val="003E17E6"/>
    <w:rsid w:val="003E1A1C"/>
    <w:rsid w:val="003E1B5E"/>
    <w:rsid w:val="003E1B75"/>
    <w:rsid w:val="003E1BE9"/>
    <w:rsid w:val="003E1C37"/>
    <w:rsid w:val="003E225B"/>
    <w:rsid w:val="003E25D0"/>
    <w:rsid w:val="003E2611"/>
    <w:rsid w:val="003E29DB"/>
    <w:rsid w:val="003E2CD1"/>
    <w:rsid w:val="003E3186"/>
    <w:rsid w:val="003E32CB"/>
    <w:rsid w:val="003E35F7"/>
    <w:rsid w:val="003E362E"/>
    <w:rsid w:val="003E3662"/>
    <w:rsid w:val="003E377E"/>
    <w:rsid w:val="003E3AF6"/>
    <w:rsid w:val="003E3C57"/>
    <w:rsid w:val="003E3D4B"/>
    <w:rsid w:val="003E4013"/>
    <w:rsid w:val="003E45FF"/>
    <w:rsid w:val="003E46C3"/>
    <w:rsid w:val="003E4824"/>
    <w:rsid w:val="003E48C5"/>
    <w:rsid w:val="003E4ABE"/>
    <w:rsid w:val="003E4B2B"/>
    <w:rsid w:val="003E4F04"/>
    <w:rsid w:val="003E507F"/>
    <w:rsid w:val="003E533B"/>
    <w:rsid w:val="003E536F"/>
    <w:rsid w:val="003E567D"/>
    <w:rsid w:val="003E5AD1"/>
    <w:rsid w:val="003E5E2F"/>
    <w:rsid w:val="003E60FD"/>
    <w:rsid w:val="003E6145"/>
    <w:rsid w:val="003E65A4"/>
    <w:rsid w:val="003E65AE"/>
    <w:rsid w:val="003E66CC"/>
    <w:rsid w:val="003E6700"/>
    <w:rsid w:val="003E6B09"/>
    <w:rsid w:val="003E6D7D"/>
    <w:rsid w:val="003E7673"/>
    <w:rsid w:val="003E7A41"/>
    <w:rsid w:val="003E7AC9"/>
    <w:rsid w:val="003E7B22"/>
    <w:rsid w:val="003E7B91"/>
    <w:rsid w:val="003E7D45"/>
    <w:rsid w:val="003E7EFC"/>
    <w:rsid w:val="003E7F74"/>
    <w:rsid w:val="003E7FBB"/>
    <w:rsid w:val="003E7FE6"/>
    <w:rsid w:val="003F0021"/>
    <w:rsid w:val="003F03DD"/>
    <w:rsid w:val="003F0A0E"/>
    <w:rsid w:val="003F0CAF"/>
    <w:rsid w:val="003F1388"/>
    <w:rsid w:val="003F1572"/>
    <w:rsid w:val="003F176F"/>
    <w:rsid w:val="003F1968"/>
    <w:rsid w:val="003F19C5"/>
    <w:rsid w:val="003F1A9A"/>
    <w:rsid w:val="003F1CE4"/>
    <w:rsid w:val="003F1F93"/>
    <w:rsid w:val="003F213A"/>
    <w:rsid w:val="003F21CB"/>
    <w:rsid w:val="003F22F2"/>
    <w:rsid w:val="003F2549"/>
    <w:rsid w:val="003F260F"/>
    <w:rsid w:val="003F2885"/>
    <w:rsid w:val="003F28C5"/>
    <w:rsid w:val="003F2B3C"/>
    <w:rsid w:val="003F2B7E"/>
    <w:rsid w:val="003F2BCD"/>
    <w:rsid w:val="003F2C0A"/>
    <w:rsid w:val="003F3148"/>
    <w:rsid w:val="003F349A"/>
    <w:rsid w:val="003F351D"/>
    <w:rsid w:val="003F389F"/>
    <w:rsid w:val="003F39C1"/>
    <w:rsid w:val="003F39FE"/>
    <w:rsid w:val="003F3B4E"/>
    <w:rsid w:val="003F3EE4"/>
    <w:rsid w:val="003F40FB"/>
    <w:rsid w:val="003F42A3"/>
    <w:rsid w:val="003F42C8"/>
    <w:rsid w:val="003F4489"/>
    <w:rsid w:val="003F4534"/>
    <w:rsid w:val="003F4786"/>
    <w:rsid w:val="003F4F1E"/>
    <w:rsid w:val="003F501A"/>
    <w:rsid w:val="003F5330"/>
    <w:rsid w:val="003F5588"/>
    <w:rsid w:val="003F55AA"/>
    <w:rsid w:val="003F55F8"/>
    <w:rsid w:val="003F5912"/>
    <w:rsid w:val="003F5E67"/>
    <w:rsid w:val="003F60B1"/>
    <w:rsid w:val="003F614D"/>
    <w:rsid w:val="003F6272"/>
    <w:rsid w:val="003F63AB"/>
    <w:rsid w:val="003F6801"/>
    <w:rsid w:val="003F6828"/>
    <w:rsid w:val="003F6B17"/>
    <w:rsid w:val="003F6DDB"/>
    <w:rsid w:val="003F6F09"/>
    <w:rsid w:val="003F706E"/>
    <w:rsid w:val="003F716B"/>
    <w:rsid w:val="003F7381"/>
    <w:rsid w:val="003F7425"/>
    <w:rsid w:val="003F7704"/>
    <w:rsid w:val="003F78E0"/>
    <w:rsid w:val="003F7C31"/>
    <w:rsid w:val="004002E0"/>
    <w:rsid w:val="0040038D"/>
    <w:rsid w:val="00400793"/>
    <w:rsid w:val="00400914"/>
    <w:rsid w:val="004009BA"/>
    <w:rsid w:val="00400E21"/>
    <w:rsid w:val="00400E8A"/>
    <w:rsid w:val="00400ECA"/>
    <w:rsid w:val="00401224"/>
    <w:rsid w:val="004017C0"/>
    <w:rsid w:val="00401A22"/>
    <w:rsid w:val="00401C92"/>
    <w:rsid w:val="00401D44"/>
    <w:rsid w:val="00401EB5"/>
    <w:rsid w:val="00401FC7"/>
    <w:rsid w:val="0040203E"/>
    <w:rsid w:val="00402053"/>
    <w:rsid w:val="004023AF"/>
    <w:rsid w:val="00402585"/>
    <w:rsid w:val="0040262A"/>
    <w:rsid w:val="00402660"/>
    <w:rsid w:val="00402673"/>
    <w:rsid w:val="004026BF"/>
    <w:rsid w:val="004027DD"/>
    <w:rsid w:val="00402A08"/>
    <w:rsid w:val="00402B0C"/>
    <w:rsid w:val="00402BA9"/>
    <w:rsid w:val="00402BD6"/>
    <w:rsid w:val="00402F95"/>
    <w:rsid w:val="00403754"/>
    <w:rsid w:val="0040380A"/>
    <w:rsid w:val="00403896"/>
    <w:rsid w:val="004038AD"/>
    <w:rsid w:val="00403A39"/>
    <w:rsid w:val="00403CF0"/>
    <w:rsid w:val="00403D21"/>
    <w:rsid w:val="00403F0B"/>
    <w:rsid w:val="00404007"/>
    <w:rsid w:val="004040C6"/>
    <w:rsid w:val="004042FB"/>
    <w:rsid w:val="00404311"/>
    <w:rsid w:val="00404379"/>
    <w:rsid w:val="004045DC"/>
    <w:rsid w:val="00404963"/>
    <w:rsid w:val="00404A6A"/>
    <w:rsid w:val="00404B37"/>
    <w:rsid w:val="00404DCA"/>
    <w:rsid w:val="00404E60"/>
    <w:rsid w:val="00404FED"/>
    <w:rsid w:val="0040513D"/>
    <w:rsid w:val="00405250"/>
    <w:rsid w:val="00405316"/>
    <w:rsid w:val="004053C8"/>
    <w:rsid w:val="004053F9"/>
    <w:rsid w:val="0040547A"/>
    <w:rsid w:val="0040547E"/>
    <w:rsid w:val="00405807"/>
    <w:rsid w:val="0040584F"/>
    <w:rsid w:val="00405C56"/>
    <w:rsid w:val="00405C73"/>
    <w:rsid w:val="0040605F"/>
    <w:rsid w:val="00406311"/>
    <w:rsid w:val="00406720"/>
    <w:rsid w:val="00406CFC"/>
    <w:rsid w:val="00406D7D"/>
    <w:rsid w:val="004075F8"/>
    <w:rsid w:val="00407688"/>
    <w:rsid w:val="00407800"/>
    <w:rsid w:val="00407895"/>
    <w:rsid w:val="00407931"/>
    <w:rsid w:val="00407B4F"/>
    <w:rsid w:val="00407BB2"/>
    <w:rsid w:val="00407DE4"/>
    <w:rsid w:val="0041004D"/>
    <w:rsid w:val="004100F4"/>
    <w:rsid w:val="004102F6"/>
    <w:rsid w:val="004102F8"/>
    <w:rsid w:val="004107F0"/>
    <w:rsid w:val="0041083D"/>
    <w:rsid w:val="00410962"/>
    <w:rsid w:val="00410BE1"/>
    <w:rsid w:val="00410D49"/>
    <w:rsid w:val="00410F48"/>
    <w:rsid w:val="00411643"/>
    <w:rsid w:val="00411646"/>
    <w:rsid w:val="004116A9"/>
    <w:rsid w:val="0041180D"/>
    <w:rsid w:val="00411878"/>
    <w:rsid w:val="00411D2C"/>
    <w:rsid w:val="00411DB0"/>
    <w:rsid w:val="004120C8"/>
    <w:rsid w:val="004125B3"/>
    <w:rsid w:val="004126F9"/>
    <w:rsid w:val="00412736"/>
    <w:rsid w:val="004127A2"/>
    <w:rsid w:val="0041286B"/>
    <w:rsid w:val="00412A79"/>
    <w:rsid w:val="00412B44"/>
    <w:rsid w:val="00413004"/>
    <w:rsid w:val="00413216"/>
    <w:rsid w:val="0041323E"/>
    <w:rsid w:val="004133D7"/>
    <w:rsid w:val="004135C2"/>
    <w:rsid w:val="0041375E"/>
    <w:rsid w:val="004140A5"/>
    <w:rsid w:val="004142F4"/>
    <w:rsid w:val="0041437C"/>
    <w:rsid w:val="004144F3"/>
    <w:rsid w:val="0041457D"/>
    <w:rsid w:val="0041465F"/>
    <w:rsid w:val="00414675"/>
    <w:rsid w:val="00414684"/>
    <w:rsid w:val="004147B0"/>
    <w:rsid w:val="004148F0"/>
    <w:rsid w:val="00414BFC"/>
    <w:rsid w:val="00414D02"/>
    <w:rsid w:val="00415007"/>
    <w:rsid w:val="004152A3"/>
    <w:rsid w:val="004153B7"/>
    <w:rsid w:val="004154C9"/>
    <w:rsid w:val="00415872"/>
    <w:rsid w:val="00415901"/>
    <w:rsid w:val="0041592B"/>
    <w:rsid w:val="00415A0B"/>
    <w:rsid w:val="00415A8F"/>
    <w:rsid w:val="00415BE2"/>
    <w:rsid w:val="00415DDF"/>
    <w:rsid w:val="00415F74"/>
    <w:rsid w:val="00416309"/>
    <w:rsid w:val="004163DD"/>
    <w:rsid w:val="004164E0"/>
    <w:rsid w:val="0041658A"/>
    <w:rsid w:val="004168AF"/>
    <w:rsid w:val="00416D45"/>
    <w:rsid w:val="00416FC9"/>
    <w:rsid w:val="0041738E"/>
    <w:rsid w:val="00417633"/>
    <w:rsid w:val="00417734"/>
    <w:rsid w:val="00417934"/>
    <w:rsid w:val="00417B17"/>
    <w:rsid w:val="00417B34"/>
    <w:rsid w:val="00417B81"/>
    <w:rsid w:val="00417CF2"/>
    <w:rsid w:val="00417ED8"/>
    <w:rsid w:val="004200E1"/>
    <w:rsid w:val="00420154"/>
    <w:rsid w:val="0042045E"/>
    <w:rsid w:val="004211A1"/>
    <w:rsid w:val="004212DA"/>
    <w:rsid w:val="00421441"/>
    <w:rsid w:val="004215D4"/>
    <w:rsid w:val="00421878"/>
    <w:rsid w:val="0042188D"/>
    <w:rsid w:val="00421A37"/>
    <w:rsid w:val="00421AD7"/>
    <w:rsid w:val="00421B27"/>
    <w:rsid w:val="00421E62"/>
    <w:rsid w:val="0042203E"/>
    <w:rsid w:val="0042209C"/>
    <w:rsid w:val="00422189"/>
    <w:rsid w:val="004221FF"/>
    <w:rsid w:val="004224A6"/>
    <w:rsid w:val="00422659"/>
    <w:rsid w:val="00422842"/>
    <w:rsid w:val="00422D12"/>
    <w:rsid w:val="00422DB0"/>
    <w:rsid w:val="00423047"/>
    <w:rsid w:val="004232DC"/>
    <w:rsid w:val="004233AB"/>
    <w:rsid w:val="0042344E"/>
    <w:rsid w:val="00423504"/>
    <w:rsid w:val="00423609"/>
    <w:rsid w:val="004236B1"/>
    <w:rsid w:val="00423B7B"/>
    <w:rsid w:val="00423E5E"/>
    <w:rsid w:val="00423F1A"/>
    <w:rsid w:val="00424048"/>
    <w:rsid w:val="004240A7"/>
    <w:rsid w:val="00424370"/>
    <w:rsid w:val="004243B5"/>
    <w:rsid w:val="004246B1"/>
    <w:rsid w:val="004246F2"/>
    <w:rsid w:val="00424718"/>
    <w:rsid w:val="0042490B"/>
    <w:rsid w:val="00424AF5"/>
    <w:rsid w:val="00424C3A"/>
    <w:rsid w:val="00424C92"/>
    <w:rsid w:val="00424F7F"/>
    <w:rsid w:val="00424FC7"/>
    <w:rsid w:val="00425287"/>
    <w:rsid w:val="0042590B"/>
    <w:rsid w:val="00425B38"/>
    <w:rsid w:val="00425C6D"/>
    <w:rsid w:val="00425D7A"/>
    <w:rsid w:val="00425E59"/>
    <w:rsid w:val="00425E8E"/>
    <w:rsid w:val="00426037"/>
    <w:rsid w:val="0042606F"/>
    <w:rsid w:val="004260AC"/>
    <w:rsid w:val="00426155"/>
    <w:rsid w:val="004261C2"/>
    <w:rsid w:val="0042640D"/>
    <w:rsid w:val="0042686E"/>
    <w:rsid w:val="00426891"/>
    <w:rsid w:val="004268BA"/>
    <w:rsid w:val="00426AC9"/>
    <w:rsid w:val="00426D9C"/>
    <w:rsid w:val="00427090"/>
    <w:rsid w:val="004270BD"/>
    <w:rsid w:val="004271E8"/>
    <w:rsid w:val="0042720D"/>
    <w:rsid w:val="00427261"/>
    <w:rsid w:val="0042757E"/>
    <w:rsid w:val="004276E7"/>
    <w:rsid w:val="00427A7F"/>
    <w:rsid w:val="00427B1B"/>
    <w:rsid w:val="004301B4"/>
    <w:rsid w:val="00430808"/>
    <w:rsid w:val="00430962"/>
    <w:rsid w:val="00430A7D"/>
    <w:rsid w:val="00430BC1"/>
    <w:rsid w:val="00430BCB"/>
    <w:rsid w:val="00430D22"/>
    <w:rsid w:val="00430E9E"/>
    <w:rsid w:val="00430FDB"/>
    <w:rsid w:val="0043100B"/>
    <w:rsid w:val="00431112"/>
    <w:rsid w:val="004311AC"/>
    <w:rsid w:val="00431244"/>
    <w:rsid w:val="004312DD"/>
    <w:rsid w:val="004313B1"/>
    <w:rsid w:val="0043146A"/>
    <w:rsid w:val="004319A0"/>
    <w:rsid w:val="00431A0F"/>
    <w:rsid w:val="00431B4B"/>
    <w:rsid w:val="00431B67"/>
    <w:rsid w:val="00432814"/>
    <w:rsid w:val="004328C6"/>
    <w:rsid w:val="00432949"/>
    <w:rsid w:val="00432B62"/>
    <w:rsid w:val="00432C7E"/>
    <w:rsid w:val="00432DE8"/>
    <w:rsid w:val="00433180"/>
    <w:rsid w:val="0043337A"/>
    <w:rsid w:val="004335DD"/>
    <w:rsid w:val="004339B9"/>
    <w:rsid w:val="00433A23"/>
    <w:rsid w:val="00433B0B"/>
    <w:rsid w:val="00433CF2"/>
    <w:rsid w:val="00433E7C"/>
    <w:rsid w:val="00433F67"/>
    <w:rsid w:val="00434389"/>
    <w:rsid w:val="004343EA"/>
    <w:rsid w:val="00434855"/>
    <w:rsid w:val="0043496E"/>
    <w:rsid w:val="00434AEA"/>
    <w:rsid w:val="00434AEE"/>
    <w:rsid w:val="00434EED"/>
    <w:rsid w:val="00435485"/>
    <w:rsid w:val="0043549E"/>
    <w:rsid w:val="004360AC"/>
    <w:rsid w:val="00436421"/>
    <w:rsid w:val="0043646D"/>
    <w:rsid w:val="004367F1"/>
    <w:rsid w:val="00436A20"/>
    <w:rsid w:val="00436A22"/>
    <w:rsid w:val="00436CB9"/>
    <w:rsid w:val="00436DCE"/>
    <w:rsid w:val="00437118"/>
    <w:rsid w:val="00437364"/>
    <w:rsid w:val="004373C8"/>
    <w:rsid w:val="00437522"/>
    <w:rsid w:val="004376FE"/>
    <w:rsid w:val="004379B8"/>
    <w:rsid w:val="00437AF3"/>
    <w:rsid w:val="00437CE0"/>
    <w:rsid w:val="00437DFC"/>
    <w:rsid w:val="00437F78"/>
    <w:rsid w:val="0044002C"/>
    <w:rsid w:val="00440359"/>
    <w:rsid w:val="00440809"/>
    <w:rsid w:val="00440A21"/>
    <w:rsid w:val="00440BF9"/>
    <w:rsid w:val="00440EA0"/>
    <w:rsid w:val="00440F19"/>
    <w:rsid w:val="0044103C"/>
    <w:rsid w:val="0044115E"/>
    <w:rsid w:val="004411B6"/>
    <w:rsid w:val="00441481"/>
    <w:rsid w:val="00441BCE"/>
    <w:rsid w:val="00441D1C"/>
    <w:rsid w:val="004421F0"/>
    <w:rsid w:val="00442218"/>
    <w:rsid w:val="00442320"/>
    <w:rsid w:val="00442454"/>
    <w:rsid w:val="0044270F"/>
    <w:rsid w:val="004427E8"/>
    <w:rsid w:val="004428DC"/>
    <w:rsid w:val="00442951"/>
    <w:rsid w:val="00442B40"/>
    <w:rsid w:val="00442CC0"/>
    <w:rsid w:val="00443030"/>
    <w:rsid w:val="0044314A"/>
    <w:rsid w:val="004432CC"/>
    <w:rsid w:val="0044365F"/>
    <w:rsid w:val="00443882"/>
    <w:rsid w:val="00443D75"/>
    <w:rsid w:val="00443E45"/>
    <w:rsid w:val="00443EAE"/>
    <w:rsid w:val="00443F43"/>
    <w:rsid w:val="00443F8C"/>
    <w:rsid w:val="004441C0"/>
    <w:rsid w:val="00444260"/>
    <w:rsid w:val="00444273"/>
    <w:rsid w:val="00444302"/>
    <w:rsid w:val="0044431A"/>
    <w:rsid w:val="004443B5"/>
    <w:rsid w:val="004443DA"/>
    <w:rsid w:val="004445F9"/>
    <w:rsid w:val="004446FE"/>
    <w:rsid w:val="00444970"/>
    <w:rsid w:val="00444B41"/>
    <w:rsid w:val="00444B90"/>
    <w:rsid w:val="00444BCA"/>
    <w:rsid w:val="00444CC7"/>
    <w:rsid w:val="004450D3"/>
    <w:rsid w:val="004455AA"/>
    <w:rsid w:val="004457EB"/>
    <w:rsid w:val="004458DA"/>
    <w:rsid w:val="0044596D"/>
    <w:rsid w:val="00445DCA"/>
    <w:rsid w:val="00445E31"/>
    <w:rsid w:val="00445F0F"/>
    <w:rsid w:val="00446073"/>
    <w:rsid w:val="004463C1"/>
    <w:rsid w:val="004464B0"/>
    <w:rsid w:val="00446694"/>
    <w:rsid w:val="00446790"/>
    <w:rsid w:val="00446B3D"/>
    <w:rsid w:val="0044701B"/>
    <w:rsid w:val="004474C6"/>
    <w:rsid w:val="004474EB"/>
    <w:rsid w:val="00447AB7"/>
    <w:rsid w:val="00447B47"/>
    <w:rsid w:val="00447C45"/>
    <w:rsid w:val="00447DD3"/>
    <w:rsid w:val="00447E23"/>
    <w:rsid w:val="004503CE"/>
    <w:rsid w:val="004504A0"/>
    <w:rsid w:val="00450561"/>
    <w:rsid w:val="004505AF"/>
    <w:rsid w:val="00450A50"/>
    <w:rsid w:val="00450BFE"/>
    <w:rsid w:val="00451188"/>
    <w:rsid w:val="004512B3"/>
    <w:rsid w:val="004514AB"/>
    <w:rsid w:val="004517AE"/>
    <w:rsid w:val="00451F56"/>
    <w:rsid w:val="00452014"/>
    <w:rsid w:val="00452518"/>
    <w:rsid w:val="004525B6"/>
    <w:rsid w:val="00452BF6"/>
    <w:rsid w:val="00452FEB"/>
    <w:rsid w:val="00453028"/>
    <w:rsid w:val="004531E8"/>
    <w:rsid w:val="00453452"/>
    <w:rsid w:val="004535B5"/>
    <w:rsid w:val="004535C3"/>
    <w:rsid w:val="004536E0"/>
    <w:rsid w:val="004538AD"/>
    <w:rsid w:val="00453A69"/>
    <w:rsid w:val="00453DF4"/>
    <w:rsid w:val="00453FAE"/>
    <w:rsid w:val="004540A8"/>
    <w:rsid w:val="004540B5"/>
    <w:rsid w:val="004540B6"/>
    <w:rsid w:val="0045418E"/>
    <w:rsid w:val="00454587"/>
    <w:rsid w:val="004546D4"/>
    <w:rsid w:val="00454B8F"/>
    <w:rsid w:val="00454CDD"/>
    <w:rsid w:val="00454D3C"/>
    <w:rsid w:val="00454DEA"/>
    <w:rsid w:val="00454E90"/>
    <w:rsid w:val="00454F35"/>
    <w:rsid w:val="0045511E"/>
    <w:rsid w:val="004551D1"/>
    <w:rsid w:val="00455201"/>
    <w:rsid w:val="004554BE"/>
    <w:rsid w:val="004557F0"/>
    <w:rsid w:val="00455839"/>
    <w:rsid w:val="004558DC"/>
    <w:rsid w:val="00455E79"/>
    <w:rsid w:val="00455EE5"/>
    <w:rsid w:val="00455F75"/>
    <w:rsid w:val="004562AC"/>
    <w:rsid w:val="004565A0"/>
    <w:rsid w:val="004565EE"/>
    <w:rsid w:val="00456669"/>
    <w:rsid w:val="0045692A"/>
    <w:rsid w:val="0045699C"/>
    <w:rsid w:val="004569EA"/>
    <w:rsid w:val="00456AB7"/>
    <w:rsid w:val="00456ADC"/>
    <w:rsid w:val="00456C47"/>
    <w:rsid w:val="00456CE7"/>
    <w:rsid w:val="00456F51"/>
    <w:rsid w:val="00457379"/>
    <w:rsid w:val="004573F0"/>
    <w:rsid w:val="00457633"/>
    <w:rsid w:val="0045765C"/>
    <w:rsid w:val="004576E9"/>
    <w:rsid w:val="0045782B"/>
    <w:rsid w:val="00457D82"/>
    <w:rsid w:val="00457EB1"/>
    <w:rsid w:val="00460518"/>
    <w:rsid w:val="004606B1"/>
    <w:rsid w:val="004607CB"/>
    <w:rsid w:val="00460813"/>
    <w:rsid w:val="0046086F"/>
    <w:rsid w:val="00460A00"/>
    <w:rsid w:val="00460B2A"/>
    <w:rsid w:val="00460CFA"/>
    <w:rsid w:val="00461631"/>
    <w:rsid w:val="004616EF"/>
    <w:rsid w:val="0046184F"/>
    <w:rsid w:val="00461A7F"/>
    <w:rsid w:val="00461C29"/>
    <w:rsid w:val="00461D75"/>
    <w:rsid w:val="00461E8B"/>
    <w:rsid w:val="00461F6D"/>
    <w:rsid w:val="0046228E"/>
    <w:rsid w:val="0046254A"/>
    <w:rsid w:val="004626E9"/>
    <w:rsid w:val="00462780"/>
    <w:rsid w:val="00462940"/>
    <w:rsid w:val="00462FC4"/>
    <w:rsid w:val="00462FE6"/>
    <w:rsid w:val="004632DA"/>
    <w:rsid w:val="0046333F"/>
    <w:rsid w:val="004633A5"/>
    <w:rsid w:val="004633D2"/>
    <w:rsid w:val="00463401"/>
    <w:rsid w:val="00463447"/>
    <w:rsid w:val="00463511"/>
    <w:rsid w:val="004635F9"/>
    <w:rsid w:val="00463827"/>
    <w:rsid w:val="00463DBF"/>
    <w:rsid w:val="00464143"/>
    <w:rsid w:val="0046427F"/>
    <w:rsid w:val="0046428F"/>
    <w:rsid w:val="004642A3"/>
    <w:rsid w:val="0046449A"/>
    <w:rsid w:val="00464727"/>
    <w:rsid w:val="004649F5"/>
    <w:rsid w:val="00464A99"/>
    <w:rsid w:val="00464BB8"/>
    <w:rsid w:val="00464FD2"/>
    <w:rsid w:val="00465738"/>
    <w:rsid w:val="004658EA"/>
    <w:rsid w:val="00465A53"/>
    <w:rsid w:val="00465AF9"/>
    <w:rsid w:val="00465B70"/>
    <w:rsid w:val="00465DF6"/>
    <w:rsid w:val="00465FA6"/>
    <w:rsid w:val="004661BE"/>
    <w:rsid w:val="0046634D"/>
    <w:rsid w:val="00466641"/>
    <w:rsid w:val="0046686D"/>
    <w:rsid w:val="00466A6F"/>
    <w:rsid w:val="0046711A"/>
    <w:rsid w:val="0046712E"/>
    <w:rsid w:val="00467312"/>
    <w:rsid w:val="00467317"/>
    <w:rsid w:val="004673F9"/>
    <w:rsid w:val="00467727"/>
    <w:rsid w:val="00467ADB"/>
    <w:rsid w:val="00470114"/>
    <w:rsid w:val="004701A3"/>
    <w:rsid w:val="0047027F"/>
    <w:rsid w:val="00470291"/>
    <w:rsid w:val="004702FA"/>
    <w:rsid w:val="00470443"/>
    <w:rsid w:val="00470469"/>
    <w:rsid w:val="0047056D"/>
    <w:rsid w:val="00470573"/>
    <w:rsid w:val="0047094D"/>
    <w:rsid w:val="004709C7"/>
    <w:rsid w:val="00470CE6"/>
    <w:rsid w:val="00470D72"/>
    <w:rsid w:val="00470F01"/>
    <w:rsid w:val="00471645"/>
    <w:rsid w:val="004718C6"/>
    <w:rsid w:val="00471AE0"/>
    <w:rsid w:val="00471CC6"/>
    <w:rsid w:val="00471CD0"/>
    <w:rsid w:val="00471D60"/>
    <w:rsid w:val="00471E1E"/>
    <w:rsid w:val="004724B4"/>
    <w:rsid w:val="004728C5"/>
    <w:rsid w:val="00472BB4"/>
    <w:rsid w:val="00472D8F"/>
    <w:rsid w:val="00472DA8"/>
    <w:rsid w:val="004730A6"/>
    <w:rsid w:val="00473107"/>
    <w:rsid w:val="004731B8"/>
    <w:rsid w:val="00473222"/>
    <w:rsid w:val="004734C9"/>
    <w:rsid w:val="004734E7"/>
    <w:rsid w:val="004735A3"/>
    <w:rsid w:val="00473736"/>
    <w:rsid w:val="00473A4A"/>
    <w:rsid w:val="00473CD8"/>
    <w:rsid w:val="00473F62"/>
    <w:rsid w:val="00473F6C"/>
    <w:rsid w:val="004742F4"/>
    <w:rsid w:val="0047434E"/>
    <w:rsid w:val="004744DF"/>
    <w:rsid w:val="00474606"/>
    <w:rsid w:val="004747A5"/>
    <w:rsid w:val="004748B0"/>
    <w:rsid w:val="004748CF"/>
    <w:rsid w:val="004748D0"/>
    <w:rsid w:val="00475027"/>
    <w:rsid w:val="004751BD"/>
    <w:rsid w:val="004753CD"/>
    <w:rsid w:val="0047553F"/>
    <w:rsid w:val="00475636"/>
    <w:rsid w:val="004757C9"/>
    <w:rsid w:val="0047589A"/>
    <w:rsid w:val="0047590C"/>
    <w:rsid w:val="004759D5"/>
    <w:rsid w:val="00475A85"/>
    <w:rsid w:val="00475BB2"/>
    <w:rsid w:val="00475BFB"/>
    <w:rsid w:val="00476043"/>
    <w:rsid w:val="0047697B"/>
    <w:rsid w:val="00476A7F"/>
    <w:rsid w:val="00476BF1"/>
    <w:rsid w:val="00476D12"/>
    <w:rsid w:val="00476D6D"/>
    <w:rsid w:val="0047722D"/>
    <w:rsid w:val="00477351"/>
    <w:rsid w:val="0047736C"/>
    <w:rsid w:val="004775B0"/>
    <w:rsid w:val="00477A80"/>
    <w:rsid w:val="00477B59"/>
    <w:rsid w:val="00477C34"/>
    <w:rsid w:val="00477DBF"/>
    <w:rsid w:val="00477EA5"/>
    <w:rsid w:val="00477FE1"/>
    <w:rsid w:val="00480196"/>
    <w:rsid w:val="004805C8"/>
    <w:rsid w:val="00480ABF"/>
    <w:rsid w:val="00480B32"/>
    <w:rsid w:val="00480B3C"/>
    <w:rsid w:val="00480BE6"/>
    <w:rsid w:val="00480FB2"/>
    <w:rsid w:val="00481227"/>
    <w:rsid w:val="00481308"/>
    <w:rsid w:val="004817F0"/>
    <w:rsid w:val="00481896"/>
    <w:rsid w:val="00481B05"/>
    <w:rsid w:val="00481B5F"/>
    <w:rsid w:val="00481B8F"/>
    <w:rsid w:val="004821EB"/>
    <w:rsid w:val="00482DD4"/>
    <w:rsid w:val="00482F32"/>
    <w:rsid w:val="004832BA"/>
    <w:rsid w:val="00483534"/>
    <w:rsid w:val="0048394C"/>
    <w:rsid w:val="00483AD8"/>
    <w:rsid w:val="00483BA9"/>
    <w:rsid w:val="00483DB6"/>
    <w:rsid w:val="0048416A"/>
    <w:rsid w:val="004841E9"/>
    <w:rsid w:val="0048432D"/>
    <w:rsid w:val="00484337"/>
    <w:rsid w:val="00484484"/>
    <w:rsid w:val="004844BB"/>
    <w:rsid w:val="004847C5"/>
    <w:rsid w:val="00484A38"/>
    <w:rsid w:val="00484B6E"/>
    <w:rsid w:val="00485290"/>
    <w:rsid w:val="00485390"/>
    <w:rsid w:val="004856E7"/>
    <w:rsid w:val="0048599C"/>
    <w:rsid w:val="00485CCD"/>
    <w:rsid w:val="00485CF6"/>
    <w:rsid w:val="0048637B"/>
    <w:rsid w:val="004863CE"/>
    <w:rsid w:val="004869DC"/>
    <w:rsid w:val="00486CD9"/>
    <w:rsid w:val="00486CDD"/>
    <w:rsid w:val="00486DFF"/>
    <w:rsid w:val="004870D6"/>
    <w:rsid w:val="00487322"/>
    <w:rsid w:val="004874EA"/>
    <w:rsid w:val="00487637"/>
    <w:rsid w:val="004877E0"/>
    <w:rsid w:val="004878CB"/>
    <w:rsid w:val="00487D50"/>
    <w:rsid w:val="004900D6"/>
    <w:rsid w:val="004900FE"/>
    <w:rsid w:val="00490516"/>
    <w:rsid w:val="0049068B"/>
    <w:rsid w:val="004906C9"/>
    <w:rsid w:val="004907B5"/>
    <w:rsid w:val="00490A53"/>
    <w:rsid w:val="00490B77"/>
    <w:rsid w:val="00490E37"/>
    <w:rsid w:val="00490FCD"/>
    <w:rsid w:val="004912AE"/>
    <w:rsid w:val="00491327"/>
    <w:rsid w:val="00491347"/>
    <w:rsid w:val="00491366"/>
    <w:rsid w:val="00491413"/>
    <w:rsid w:val="00491546"/>
    <w:rsid w:val="00491794"/>
    <w:rsid w:val="0049180F"/>
    <w:rsid w:val="00491981"/>
    <w:rsid w:val="004919EE"/>
    <w:rsid w:val="00491A56"/>
    <w:rsid w:val="00491B35"/>
    <w:rsid w:val="00491B3F"/>
    <w:rsid w:val="00491EF4"/>
    <w:rsid w:val="00492157"/>
    <w:rsid w:val="00492503"/>
    <w:rsid w:val="00492557"/>
    <w:rsid w:val="00492881"/>
    <w:rsid w:val="0049292B"/>
    <w:rsid w:val="00492A78"/>
    <w:rsid w:val="00492D0A"/>
    <w:rsid w:val="00492FA0"/>
    <w:rsid w:val="00493128"/>
    <w:rsid w:val="00493177"/>
    <w:rsid w:val="00493272"/>
    <w:rsid w:val="00493581"/>
    <w:rsid w:val="004936BC"/>
    <w:rsid w:val="0049385A"/>
    <w:rsid w:val="00493AFC"/>
    <w:rsid w:val="00493CF6"/>
    <w:rsid w:val="004940D4"/>
    <w:rsid w:val="00494241"/>
    <w:rsid w:val="00494278"/>
    <w:rsid w:val="0049447D"/>
    <w:rsid w:val="00494645"/>
    <w:rsid w:val="004947DB"/>
    <w:rsid w:val="00494949"/>
    <w:rsid w:val="00494C1D"/>
    <w:rsid w:val="00494D7E"/>
    <w:rsid w:val="0049502B"/>
    <w:rsid w:val="0049586D"/>
    <w:rsid w:val="00495A01"/>
    <w:rsid w:val="00495AD5"/>
    <w:rsid w:val="00495C98"/>
    <w:rsid w:val="0049619F"/>
    <w:rsid w:val="0049623B"/>
    <w:rsid w:val="004963D5"/>
    <w:rsid w:val="00496BDE"/>
    <w:rsid w:val="00496D04"/>
    <w:rsid w:val="004970F9"/>
    <w:rsid w:val="00497205"/>
    <w:rsid w:val="004973A9"/>
    <w:rsid w:val="00497546"/>
    <w:rsid w:val="00497551"/>
    <w:rsid w:val="004978AF"/>
    <w:rsid w:val="00497C8C"/>
    <w:rsid w:val="00497CA4"/>
    <w:rsid w:val="004A05AA"/>
    <w:rsid w:val="004A0999"/>
    <w:rsid w:val="004A0A72"/>
    <w:rsid w:val="004A0BE9"/>
    <w:rsid w:val="004A12F9"/>
    <w:rsid w:val="004A13E6"/>
    <w:rsid w:val="004A151A"/>
    <w:rsid w:val="004A16C1"/>
    <w:rsid w:val="004A1915"/>
    <w:rsid w:val="004A1E6B"/>
    <w:rsid w:val="004A1E7F"/>
    <w:rsid w:val="004A1FA7"/>
    <w:rsid w:val="004A1FDC"/>
    <w:rsid w:val="004A2032"/>
    <w:rsid w:val="004A2094"/>
    <w:rsid w:val="004A20E5"/>
    <w:rsid w:val="004A2257"/>
    <w:rsid w:val="004A22B7"/>
    <w:rsid w:val="004A2465"/>
    <w:rsid w:val="004A24A5"/>
    <w:rsid w:val="004A283F"/>
    <w:rsid w:val="004A2A12"/>
    <w:rsid w:val="004A2AAC"/>
    <w:rsid w:val="004A2BE2"/>
    <w:rsid w:val="004A2E85"/>
    <w:rsid w:val="004A2EC8"/>
    <w:rsid w:val="004A2F9D"/>
    <w:rsid w:val="004A31A5"/>
    <w:rsid w:val="004A31FC"/>
    <w:rsid w:val="004A3205"/>
    <w:rsid w:val="004A341B"/>
    <w:rsid w:val="004A34D7"/>
    <w:rsid w:val="004A372C"/>
    <w:rsid w:val="004A3BD3"/>
    <w:rsid w:val="004A417B"/>
    <w:rsid w:val="004A435B"/>
    <w:rsid w:val="004A46CF"/>
    <w:rsid w:val="004A4A8B"/>
    <w:rsid w:val="004A4AA9"/>
    <w:rsid w:val="004A4FBB"/>
    <w:rsid w:val="004A5054"/>
    <w:rsid w:val="004A5151"/>
    <w:rsid w:val="004A557A"/>
    <w:rsid w:val="004A55BB"/>
    <w:rsid w:val="004A55E0"/>
    <w:rsid w:val="004A59EC"/>
    <w:rsid w:val="004A5BB6"/>
    <w:rsid w:val="004A5D13"/>
    <w:rsid w:val="004A5DEB"/>
    <w:rsid w:val="004A622F"/>
    <w:rsid w:val="004A623C"/>
    <w:rsid w:val="004A65D9"/>
    <w:rsid w:val="004A675A"/>
    <w:rsid w:val="004A6BEE"/>
    <w:rsid w:val="004A6D70"/>
    <w:rsid w:val="004A6DAE"/>
    <w:rsid w:val="004A71DC"/>
    <w:rsid w:val="004A72B3"/>
    <w:rsid w:val="004A7757"/>
    <w:rsid w:val="004A789F"/>
    <w:rsid w:val="004A7B9F"/>
    <w:rsid w:val="004A7C10"/>
    <w:rsid w:val="004B00F5"/>
    <w:rsid w:val="004B0103"/>
    <w:rsid w:val="004B0314"/>
    <w:rsid w:val="004B067B"/>
    <w:rsid w:val="004B089C"/>
    <w:rsid w:val="004B0A80"/>
    <w:rsid w:val="004B0B2D"/>
    <w:rsid w:val="004B0B91"/>
    <w:rsid w:val="004B0DF5"/>
    <w:rsid w:val="004B0E69"/>
    <w:rsid w:val="004B1C1D"/>
    <w:rsid w:val="004B1DB9"/>
    <w:rsid w:val="004B2193"/>
    <w:rsid w:val="004B2335"/>
    <w:rsid w:val="004B248E"/>
    <w:rsid w:val="004B251E"/>
    <w:rsid w:val="004B2961"/>
    <w:rsid w:val="004B2BF5"/>
    <w:rsid w:val="004B2FBB"/>
    <w:rsid w:val="004B3612"/>
    <w:rsid w:val="004B36E2"/>
    <w:rsid w:val="004B3728"/>
    <w:rsid w:val="004B3901"/>
    <w:rsid w:val="004B3975"/>
    <w:rsid w:val="004B39CF"/>
    <w:rsid w:val="004B3ADB"/>
    <w:rsid w:val="004B3BC1"/>
    <w:rsid w:val="004B3D40"/>
    <w:rsid w:val="004B3F3C"/>
    <w:rsid w:val="004B44AC"/>
    <w:rsid w:val="004B4650"/>
    <w:rsid w:val="004B482B"/>
    <w:rsid w:val="004B4841"/>
    <w:rsid w:val="004B4F14"/>
    <w:rsid w:val="004B4F8F"/>
    <w:rsid w:val="004B5230"/>
    <w:rsid w:val="004B524E"/>
    <w:rsid w:val="004B54C1"/>
    <w:rsid w:val="004B567D"/>
    <w:rsid w:val="004B56D3"/>
    <w:rsid w:val="004B57A6"/>
    <w:rsid w:val="004B57BB"/>
    <w:rsid w:val="004B59D5"/>
    <w:rsid w:val="004B5C5D"/>
    <w:rsid w:val="004B62FE"/>
    <w:rsid w:val="004B677B"/>
    <w:rsid w:val="004B68CF"/>
    <w:rsid w:val="004B68DB"/>
    <w:rsid w:val="004B6950"/>
    <w:rsid w:val="004B69AE"/>
    <w:rsid w:val="004B69F5"/>
    <w:rsid w:val="004B6BF8"/>
    <w:rsid w:val="004B6D6A"/>
    <w:rsid w:val="004B6D87"/>
    <w:rsid w:val="004B6F46"/>
    <w:rsid w:val="004B7349"/>
    <w:rsid w:val="004B74D0"/>
    <w:rsid w:val="004B7523"/>
    <w:rsid w:val="004B757E"/>
    <w:rsid w:val="004B75AB"/>
    <w:rsid w:val="004B76BB"/>
    <w:rsid w:val="004B7A01"/>
    <w:rsid w:val="004B7BEE"/>
    <w:rsid w:val="004B7E5E"/>
    <w:rsid w:val="004C04B0"/>
    <w:rsid w:val="004C0569"/>
    <w:rsid w:val="004C06AD"/>
    <w:rsid w:val="004C0779"/>
    <w:rsid w:val="004C0837"/>
    <w:rsid w:val="004C0C1A"/>
    <w:rsid w:val="004C0E2C"/>
    <w:rsid w:val="004C0F01"/>
    <w:rsid w:val="004C17E5"/>
    <w:rsid w:val="004C1828"/>
    <w:rsid w:val="004C1ACC"/>
    <w:rsid w:val="004C1CEC"/>
    <w:rsid w:val="004C1F9D"/>
    <w:rsid w:val="004C1FAA"/>
    <w:rsid w:val="004C1FAC"/>
    <w:rsid w:val="004C1FC1"/>
    <w:rsid w:val="004C23ED"/>
    <w:rsid w:val="004C2907"/>
    <w:rsid w:val="004C290A"/>
    <w:rsid w:val="004C2BD4"/>
    <w:rsid w:val="004C2CA3"/>
    <w:rsid w:val="004C31EB"/>
    <w:rsid w:val="004C32B8"/>
    <w:rsid w:val="004C34D5"/>
    <w:rsid w:val="004C390C"/>
    <w:rsid w:val="004C397E"/>
    <w:rsid w:val="004C3AC5"/>
    <w:rsid w:val="004C449D"/>
    <w:rsid w:val="004C48F1"/>
    <w:rsid w:val="004C4AAF"/>
    <w:rsid w:val="004C4B8D"/>
    <w:rsid w:val="004C4CC1"/>
    <w:rsid w:val="004C4E6F"/>
    <w:rsid w:val="004C4E95"/>
    <w:rsid w:val="004C4F89"/>
    <w:rsid w:val="004C5196"/>
    <w:rsid w:val="004C522B"/>
    <w:rsid w:val="004C5482"/>
    <w:rsid w:val="004C55F0"/>
    <w:rsid w:val="004C561C"/>
    <w:rsid w:val="004C571F"/>
    <w:rsid w:val="004C583D"/>
    <w:rsid w:val="004C597D"/>
    <w:rsid w:val="004C59DD"/>
    <w:rsid w:val="004C5A02"/>
    <w:rsid w:val="004C5A21"/>
    <w:rsid w:val="004C5B23"/>
    <w:rsid w:val="004C5E5C"/>
    <w:rsid w:val="004C6035"/>
    <w:rsid w:val="004C6168"/>
    <w:rsid w:val="004C6187"/>
    <w:rsid w:val="004C646B"/>
    <w:rsid w:val="004C6759"/>
    <w:rsid w:val="004C6A84"/>
    <w:rsid w:val="004C76F5"/>
    <w:rsid w:val="004C778B"/>
    <w:rsid w:val="004C790A"/>
    <w:rsid w:val="004C7FBE"/>
    <w:rsid w:val="004D00BD"/>
    <w:rsid w:val="004D020E"/>
    <w:rsid w:val="004D0510"/>
    <w:rsid w:val="004D0609"/>
    <w:rsid w:val="004D0674"/>
    <w:rsid w:val="004D077D"/>
    <w:rsid w:val="004D0998"/>
    <w:rsid w:val="004D09CD"/>
    <w:rsid w:val="004D0C6C"/>
    <w:rsid w:val="004D0F1C"/>
    <w:rsid w:val="004D0FE1"/>
    <w:rsid w:val="004D1262"/>
    <w:rsid w:val="004D129F"/>
    <w:rsid w:val="004D1535"/>
    <w:rsid w:val="004D1593"/>
    <w:rsid w:val="004D168E"/>
    <w:rsid w:val="004D2255"/>
    <w:rsid w:val="004D22F3"/>
    <w:rsid w:val="004D2476"/>
    <w:rsid w:val="004D249A"/>
    <w:rsid w:val="004D253B"/>
    <w:rsid w:val="004D26F2"/>
    <w:rsid w:val="004D2A20"/>
    <w:rsid w:val="004D2B24"/>
    <w:rsid w:val="004D2B3D"/>
    <w:rsid w:val="004D2D65"/>
    <w:rsid w:val="004D2D7A"/>
    <w:rsid w:val="004D3007"/>
    <w:rsid w:val="004D3243"/>
    <w:rsid w:val="004D3637"/>
    <w:rsid w:val="004D3786"/>
    <w:rsid w:val="004D37DE"/>
    <w:rsid w:val="004D3809"/>
    <w:rsid w:val="004D3E42"/>
    <w:rsid w:val="004D4072"/>
    <w:rsid w:val="004D411C"/>
    <w:rsid w:val="004D42C3"/>
    <w:rsid w:val="004D42F0"/>
    <w:rsid w:val="004D4667"/>
    <w:rsid w:val="004D48B5"/>
    <w:rsid w:val="004D4DA9"/>
    <w:rsid w:val="004D55EA"/>
    <w:rsid w:val="004D568F"/>
    <w:rsid w:val="004D5E4D"/>
    <w:rsid w:val="004D6344"/>
    <w:rsid w:val="004D6415"/>
    <w:rsid w:val="004D6610"/>
    <w:rsid w:val="004D66F0"/>
    <w:rsid w:val="004D6915"/>
    <w:rsid w:val="004D6977"/>
    <w:rsid w:val="004D698B"/>
    <w:rsid w:val="004D6AF4"/>
    <w:rsid w:val="004D6E0B"/>
    <w:rsid w:val="004D6F02"/>
    <w:rsid w:val="004D7056"/>
    <w:rsid w:val="004D7748"/>
    <w:rsid w:val="004D79AB"/>
    <w:rsid w:val="004D7C75"/>
    <w:rsid w:val="004D7D74"/>
    <w:rsid w:val="004D7EE7"/>
    <w:rsid w:val="004E06D9"/>
    <w:rsid w:val="004E073C"/>
    <w:rsid w:val="004E085B"/>
    <w:rsid w:val="004E0AA2"/>
    <w:rsid w:val="004E0ABD"/>
    <w:rsid w:val="004E11AB"/>
    <w:rsid w:val="004E121D"/>
    <w:rsid w:val="004E1473"/>
    <w:rsid w:val="004E149A"/>
    <w:rsid w:val="004E1626"/>
    <w:rsid w:val="004E1678"/>
    <w:rsid w:val="004E1810"/>
    <w:rsid w:val="004E182C"/>
    <w:rsid w:val="004E18E8"/>
    <w:rsid w:val="004E1A9C"/>
    <w:rsid w:val="004E1E62"/>
    <w:rsid w:val="004E20FC"/>
    <w:rsid w:val="004E245B"/>
    <w:rsid w:val="004E28C4"/>
    <w:rsid w:val="004E2A40"/>
    <w:rsid w:val="004E2B18"/>
    <w:rsid w:val="004E2C82"/>
    <w:rsid w:val="004E2EFE"/>
    <w:rsid w:val="004E310F"/>
    <w:rsid w:val="004E350C"/>
    <w:rsid w:val="004E3588"/>
    <w:rsid w:val="004E3832"/>
    <w:rsid w:val="004E38D9"/>
    <w:rsid w:val="004E3B2C"/>
    <w:rsid w:val="004E4001"/>
    <w:rsid w:val="004E4220"/>
    <w:rsid w:val="004E427C"/>
    <w:rsid w:val="004E42C1"/>
    <w:rsid w:val="004E470D"/>
    <w:rsid w:val="004E4790"/>
    <w:rsid w:val="004E4C42"/>
    <w:rsid w:val="004E5354"/>
    <w:rsid w:val="004E5980"/>
    <w:rsid w:val="004E5A17"/>
    <w:rsid w:val="004E5BF2"/>
    <w:rsid w:val="004E5E7F"/>
    <w:rsid w:val="004E67AF"/>
    <w:rsid w:val="004E67F1"/>
    <w:rsid w:val="004E6856"/>
    <w:rsid w:val="004E6909"/>
    <w:rsid w:val="004E6B16"/>
    <w:rsid w:val="004E6EFF"/>
    <w:rsid w:val="004E6F5D"/>
    <w:rsid w:val="004E6F72"/>
    <w:rsid w:val="004E71E0"/>
    <w:rsid w:val="004E7489"/>
    <w:rsid w:val="004E77B5"/>
    <w:rsid w:val="004E77D0"/>
    <w:rsid w:val="004E7C6A"/>
    <w:rsid w:val="004F000F"/>
    <w:rsid w:val="004F02E9"/>
    <w:rsid w:val="004F0C72"/>
    <w:rsid w:val="004F0EBF"/>
    <w:rsid w:val="004F0F9C"/>
    <w:rsid w:val="004F11F7"/>
    <w:rsid w:val="004F130A"/>
    <w:rsid w:val="004F14D5"/>
    <w:rsid w:val="004F1534"/>
    <w:rsid w:val="004F1854"/>
    <w:rsid w:val="004F1A73"/>
    <w:rsid w:val="004F1B63"/>
    <w:rsid w:val="004F1B9B"/>
    <w:rsid w:val="004F1C18"/>
    <w:rsid w:val="004F1CD3"/>
    <w:rsid w:val="004F1E85"/>
    <w:rsid w:val="004F1F82"/>
    <w:rsid w:val="004F203D"/>
    <w:rsid w:val="004F215B"/>
    <w:rsid w:val="004F255E"/>
    <w:rsid w:val="004F27D1"/>
    <w:rsid w:val="004F314E"/>
    <w:rsid w:val="004F333C"/>
    <w:rsid w:val="004F33CA"/>
    <w:rsid w:val="004F37F1"/>
    <w:rsid w:val="004F3892"/>
    <w:rsid w:val="004F39DC"/>
    <w:rsid w:val="004F39F1"/>
    <w:rsid w:val="004F3B45"/>
    <w:rsid w:val="004F3BBF"/>
    <w:rsid w:val="004F3F59"/>
    <w:rsid w:val="004F423E"/>
    <w:rsid w:val="004F43D1"/>
    <w:rsid w:val="004F44BC"/>
    <w:rsid w:val="004F4C38"/>
    <w:rsid w:val="004F501A"/>
    <w:rsid w:val="004F51DE"/>
    <w:rsid w:val="004F541B"/>
    <w:rsid w:val="004F54F0"/>
    <w:rsid w:val="004F5587"/>
    <w:rsid w:val="004F5607"/>
    <w:rsid w:val="004F560D"/>
    <w:rsid w:val="004F5618"/>
    <w:rsid w:val="004F56BA"/>
    <w:rsid w:val="004F59B2"/>
    <w:rsid w:val="004F5AA7"/>
    <w:rsid w:val="004F5B80"/>
    <w:rsid w:val="004F5C67"/>
    <w:rsid w:val="004F5FBD"/>
    <w:rsid w:val="004F610F"/>
    <w:rsid w:val="004F6132"/>
    <w:rsid w:val="004F61CA"/>
    <w:rsid w:val="004F6261"/>
    <w:rsid w:val="004F6483"/>
    <w:rsid w:val="004F6633"/>
    <w:rsid w:val="004F67EF"/>
    <w:rsid w:val="004F6933"/>
    <w:rsid w:val="004F6AF6"/>
    <w:rsid w:val="004F6BD1"/>
    <w:rsid w:val="004F6FB3"/>
    <w:rsid w:val="004F7092"/>
    <w:rsid w:val="004F7410"/>
    <w:rsid w:val="004F7430"/>
    <w:rsid w:val="004F74B7"/>
    <w:rsid w:val="004F756F"/>
    <w:rsid w:val="004F7832"/>
    <w:rsid w:val="004F78EE"/>
    <w:rsid w:val="004F7964"/>
    <w:rsid w:val="004F7B79"/>
    <w:rsid w:val="004F7BB7"/>
    <w:rsid w:val="0050029A"/>
    <w:rsid w:val="005002EE"/>
    <w:rsid w:val="00500409"/>
    <w:rsid w:val="00500459"/>
    <w:rsid w:val="00500489"/>
    <w:rsid w:val="005005BE"/>
    <w:rsid w:val="005008A1"/>
    <w:rsid w:val="00500D91"/>
    <w:rsid w:val="00500E61"/>
    <w:rsid w:val="00500FC2"/>
    <w:rsid w:val="0050100D"/>
    <w:rsid w:val="00501398"/>
    <w:rsid w:val="0050159E"/>
    <w:rsid w:val="005015D7"/>
    <w:rsid w:val="005018E5"/>
    <w:rsid w:val="00501AC1"/>
    <w:rsid w:val="00502077"/>
    <w:rsid w:val="00502099"/>
    <w:rsid w:val="0050215A"/>
    <w:rsid w:val="00502367"/>
    <w:rsid w:val="005028D4"/>
    <w:rsid w:val="00502941"/>
    <w:rsid w:val="00502A32"/>
    <w:rsid w:val="00502D0A"/>
    <w:rsid w:val="00502D7B"/>
    <w:rsid w:val="0050318C"/>
    <w:rsid w:val="005033F4"/>
    <w:rsid w:val="00503690"/>
    <w:rsid w:val="0050384D"/>
    <w:rsid w:val="00503A42"/>
    <w:rsid w:val="00503BF2"/>
    <w:rsid w:val="00503CED"/>
    <w:rsid w:val="00503E75"/>
    <w:rsid w:val="00503E90"/>
    <w:rsid w:val="00504062"/>
    <w:rsid w:val="0050406D"/>
    <w:rsid w:val="005043C0"/>
    <w:rsid w:val="005045EA"/>
    <w:rsid w:val="0050461F"/>
    <w:rsid w:val="005046EA"/>
    <w:rsid w:val="0050470A"/>
    <w:rsid w:val="00504A54"/>
    <w:rsid w:val="00504B29"/>
    <w:rsid w:val="00504D5B"/>
    <w:rsid w:val="00504D6C"/>
    <w:rsid w:val="00504DBB"/>
    <w:rsid w:val="00504E0F"/>
    <w:rsid w:val="00505011"/>
    <w:rsid w:val="0050535E"/>
    <w:rsid w:val="0050594E"/>
    <w:rsid w:val="0050618B"/>
    <w:rsid w:val="005063C9"/>
    <w:rsid w:val="0050659B"/>
    <w:rsid w:val="00506795"/>
    <w:rsid w:val="00506A56"/>
    <w:rsid w:val="00506AD7"/>
    <w:rsid w:val="00506B8F"/>
    <w:rsid w:val="00506E18"/>
    <w:rsid w:val="00507553"/>
    <w:rsid w:val="005077DF"/>
    <w:rsid w:val="005077F3"/>
    <w:rsid w:val="005078C3"/>
    <w:rsid w:val="00507B39"/>
    <w:rsid w:val="00507E46"/>
    <w:rsid w:val="00507EE5"/>
    <w:rsid w:val="00507F05"/>
    <w:rsid w:val="00507F8C"/>
    <w:rsid w:val="00510128"/>
    <w:rsid w:val="00510359"/>
    <w:rsid w:val="00510564"/>
    <w:rsid w:val="0051058C"/>
    <w:rsid w:val="00510C40"/>
    <w:rsid w:val="00510D96"/>
    <w:rsid w:val="00510DB6"/>
    <w:rsid w:val="00510E48"/>
    <w:rsid w:val="0051101F"/>
    <w:rsid w:val="00511237"/>
    <w:rsid w:val="005116B8"/>
    <w:rsid w:val="00511961"/>
    <w:rsid w:val="005119CD"/>
    <w:rsid w:val="00511C07"/>
    <w:rsid w:val="00511F68"/>
    <w:rsid w:val="00512147"/>
    <w:rsid w:val="00512196"/>
    <w:rsid w:val="00512516"/>
    <w:rsid w:val="00512659"/>
    <w:rsid w:val="0051285E"/>
    <w:rsid w:val="005129E5"/>
    <w:rsid w:val="00512A37"/>
    <w:rsid w:val="00512A9D"/>
    <w:rsid w:val="00512C05"/>
    <w:rsid w:val="00512F2D"/>
    <w:rsid w:val="0051311C"/>
    <w:rsid w:val="005132B2"/>
    <w:rsid w:val="00513A0E"/>
    <w:rsid w:val="00514029"/>
    <w:rsid w:val="0051409A"/>
    <w:rsid w:val="00514583"/>
    <w:rsid w:val="00514859"/>
    <w:rsid w:val="00514907"/>
    <w:rsid w:val="00514D98"/>
    <w:rsid w:val="00514ED6"/>
    <w:rsid w:val="005153A3"/>
    <w:rsid w:val="005153F1"/>
    <w:rsid w:val="00515855"/>
    <w:rsid w:val="005159C6"/>
    <w:rsid w:val="00515AD0"/>
    <w:rsid w:val="00515B10"/>
    <w:rsid w:val="00516332"/>
    <w:rsid w:val="0051635B"/>
    <w:rsid w:val="0051639C"/>
    <w:rsid w:val="00516452"/>
    <w:rsid w:val="0051667C"/>
    <w:rsid w:val="005168D2"/>
    <w:rsid w:val="00516BBC"/>
    <w:rsid w:val="00516D78"/>
    <w:rsid w:val="00516D8A"/>
    <w:rsid w:val="0051745B"/>
    <w:rsid w:val="00517989"/>
    <w:rsid w:val="0051798B"/>
    <w:rsid w:val="00517F52"/>
    <w:rsid w:val="0052020C"/>
    <w:rsid w:val="00520226"/>
    <w:rsid w:val="0052023C"/>
    <w:rsid w:val="00520283"/>
    <w:rsid w:val="005202AA"/>
    <w:rsid w:val="005203B5"/>
    <w:rsid w:val="00520769"/>
    <w:rsid w:val="00520806"/>
    <w:rsid w:val="00520B2C"/>
    <w:rsid w:val="005214E1"/>
    <w:rsid w:val="00521670"/>
    <w:rsid w:val="00521722"/>
    <w:rsid w:val="00521849"/>
    <w:rsid w:val="00521940"/>
    <w:rsid w:val="0052195D"/>
    <w:rsid w:val="00521B37"/>
    <w:rsid w:val="00521CBA"/>
    <w:rsid w:val="00521D59"/>
    <w:rsid w:val="00522342"/>
    <w:rsid w:val="00522369"/>
    <w:rsid w:val="0052262A"/>
    <w:rsid w:val="0052274F"/>
    <w:rsid w:val="00523103"/>
    <w:rsid w:val="005233DD"/>
    <w:rsid w:val="005234D2"/>
    <w:rsid w:val="005234F2"/>
    <w:rsid w:val="00523AAF"/>
    <w:rsid w:val="00523AC8"/>
    <w:rsid w:val="00523B90"/>
    <w:rsid w:val="00523DEB"/>
    <w:rsid w:val="00524702"/>
    <w:rsid w:val="00524838"/>
    <w:rsid w:val="00524995"/>
    <w:rsid w:val="00524EDE"/>
    <w:rsid w:val="00525286"/>
    <w:rsid w:val="005253E8"/>
    <w:rsid w:val="005253EE"/>
    <w:rsid w:val="00525441"/>
    <w:rsid w:val="005258BE"/>
    <w:rsid w:val="00525A7C"/>
    <w:rsid w:val="00525AE0"/>
    <w:rsid w:val="00525C59"/>
    <w:rsid w:val="00525CB3"/>
    <w:rsid w:val="00525CE6"/>
    <w:rsid w:val="00525CEF"/>
    <w:rsid w:val="005262CF"/>
    <w:rsid w:val="00526405"/>
    <w:rsid w:val="00526452"/>
    <w:rsid w:val="0052649E"/>
    <w:rsid w:val="005266F0"/>
    <w:rsid w:val="00526844"/>
    <w:rsid w:val="00526A3F"/>
    <w:rsid w:val="00526C23"/>
    <w:rsid w:val="005272AC"/>
    <w:rsid w:val="005274E2"/>
    <w:rsid w:val="00527510"/>
    <w:rsid w:val="0052754D"/>
    <w:rsid w:val="0052755E"/>
    <w:rsid w:val="0052755F"/>
    <w:rsid w:val="00527CE8"/>
    <w:rsid w:val="00527DE4"/>
    <w:rsid w:val="00527E2C"/>
    <w:rsid w:val="0053008E"/>
    <w:rsid w:val="005300A5"/>
    <w:rsid w:val="0053027B"/>
    <w:rsid w:val="00530C9D"/>
    <w:rsid w:val="00530CB5"/>
    <w:rsid w:val="00530DF3"/>
    <w:rsid w:val="00530E6C"/>
    <w:rsid w:val="00530EE8"/>
    <w:rsid w:val="005311E7"/>
    <w:rsid w:val="005313E7"/>
    <w:rsid w:val="00531637"/>
    <w:rsid w:val="005319B9"/>
    <w:rsid w:val="00531C8A"/>
    <w:rsid w:val="00531CF1"/>
    <w:rsid w:val="00531F7A"/>
    <w:rsid w:val="00532323"/>
    <w:rsid w:val="00532505"/>
    <w:rsid w:val="00532601"/>
    <w:rsid w:val="00532683"/>
    <w:rsid w:val="005326C0"/>
    <w:rsid w:val="00532A15"/>
    <w:rsid w:val="00532B8A"/>
    <w:rsid w:val="00532BA3"/>
    <w:rsid w:val="00532C65"/>
    <w:rsid w:val="00533093"/>
    <w:rsid w:val="00533739"/>
    <w:rsid w:val="00533930"/>
    <w:rsid w:val="00533AD2"/>
    <w:rsid w:val="00533B81"/>
    <w:rsid w:val="00533CE4"/>
    <w:rsid w:val="00533FC2"/>
    <w:rsid w:val="00533FC3"/>
    <w:rsid w:val="00534264"/>
    <w:rsid w:val="005342C4"/>
    <w:rsid w:val="00534350"/>
    <w:rsid w:val="0053498D"/>
    <w:rsid w:val="00534E89"/>
    <w:rsid w:val="005350F7"/>
    <w:rsid w:val="005354C4"/>
    <w:rsid w:val="005357F0"/>
    <w:rsid w:val="00535E31"/>
    <w:rsid w:val="00536001"/>
    <w:rsid w:val="00536108"/>
    <w:rsid w:val="00536364"/>
    <w:rsid w:val="0053638F"/>
    <w:rsid w:val="005363B6"/>
    <w:rsid w:val="00536737"/>
    <w:rsid w:val="00536892"/>
    <w:rsid w:val="005369CB"/>
    <w:rsid w:val="00536A0E"/>
    <w:rsid w:val="00536B68"/>
    <w:rsid w:val="00537098"/>
    <w:rsid w:val="005372E8"/>
    <w:rsid w:val="005373DF"/>
    <w:rsid w:val="00537826"/>
    <w:rsid w:val="00537C13"/>
    <w:rsid w:val="00540222"/>
    <w:rsid w:val="0054030B"/>
    <w:rsid w:val="00540484"/>
    <w:rsid w:val="005405FE"/>
    <w:rsid w:val="00540631"/>
    <w:rsid w:val="00540908"/>
    <w:rsid w:val="00540976"/>
    <w:rsid w:val="005409AA"/>
    <w:rsid w:val="00540F8D"/>
    <w:rsid w:val="005410B7"/>
    <w:rsid w:val="005410F5"/>
    <w:rsid w:val="005410FF"/>
    <w:rsid w:val="00541634"/>
    <w:rsid w:val="00541745"/>
    <w:rsid w:val="00541F0A"/>
    <w:rsid w:val="0054241D"/>
    <w:rsid w:val="005425E2"/>
    <w:rsid w:val="0054286A"/>
    <w:rsid w:val="00542DC0"/>
    <w:rsid w:val="00542EC6"/>
    <w:rsid w:val="005431B5"/>
    <w:rsid w:val="00543BA6"/>
    <w:rsid w:val="005441F3"/>
    <w:rsid w:val="005442AD"/>
    <w:rsid w:val="005443AE"/>
    <w:rsid w:val="005445A4"/>
    <w:rsid w:val="0054476D"/>
    <w:rsid w:val="00544995"/>
    <w:rsid w:val="005449B1"/>
    <w:rsid w:val="00544AE0"/>
    <w:rsid w:val="00544BC7"/>
    <w:rsid w:val="00544CEA"/>
    <w:rsid w:val="00545023"/>
    <w:rsid w:val="00545083"/>
    <w:rsid w:val="00545307"/>
    <w:rsid w:val="00545547"/>
    <w:rsid w:val="00545AD1"/>
    <w:rsid w:val="00545E0D"/>
    <w:rsid w:val="0054620C"/>
    <w:rsid w:val="00546342"/>
    <w:rsid w:val="0054653B"/>
    <w:rsid w:val="005466FF"/>
    <w:rsid w:val="00546AEF"/>
    <w:rsid w:val="00546D0F"/>
    <w:rsid w:val="00546DCA"/>
    <w:rsid w:val="00546FEE"/>
    <w:rsid w:val="00547021"/>
    <w:rsid w:val="005471B0"/>
    <w:rsid w:val="00547AA9"/>
    <w:rsid w:val="00547B1E"/>
    <w:rsid w:val="00547E35"/>
    <w:rsid w:val="00547EFE"/>
    <w:rsid w:val="00550008"/>
    <w:rsid w:val="0055018B"/>
    <w:rsid w:val="005502C1"/>
    <w:rsid w:val="005502ED"/>
    <w:rsid w:val="00550AEE"/>
    <w:rsid w:val="00550B39"/>
    <w:rsid w:val="00550C5D"/>
    <w:rsid w:val="00551026"/>
    <w:rsid w:val="00551242"/>
    <w:rsid w:val="0055158B"/>
    <w:rsid w:val="00551741"/>
    <w:rsid w:val="005517EC"/>
    <w:rsid w:val="00551E3B"/>
    <w:rsid w:val="00552006"/>
    <w:rsid w:val="005520C7"/>
    <w:rsid w:val="00552126"/>
    <w:rsid w:val="005521BF"/>
    <w:rsid w:val="00552323"/>
    <w:rsid w:val="0055237A"/>
    <w:rsid w:val="0055254A"/>
    <w:rsid w:val="00552848"/>
    <w:rsid w:val="00552963"/>
    <w:rsid w:val="00552965"/>
    <w:rsid w:val="00552C4C"/>
    <w:rsid w:val="00552FD9"/>
    <w:rsid w:val="005531B8"/>
    <w:rsid w:val="005534FE"/>
    <w:rsid w:val="00553A13"/>
    <w:rsid w:val="00553B0C"/>
    <w:rsid w:val="00554100"/>
    <w:rsid w:val="005542FA"/>
    <w:rsid w:val="005544F8"/>
    <w:rsid w:val="0055493B"/>
    <w:rsid w:val="00554A29"/>
    <w:rsid w:val="00554C9F"/>
    <w:rsid w:val="00554D04"/>
    <w:rsid w:val="00554F5E"/>
    <w:rsid w:val="00554F5F"/>
    <w:rsid w:val="00555013"/>
    <w:rsid w:val="00555332"/>
    <w:rsid w:val="00555517"/>
    <w:rsid w:val="005555ED"/>
    <w:rsid w:val="00555AB9"/>
    <w:rsid w:val="00555CAA"/>
    <w:rsid w:val="00555EC9"/>
    <w:rsid w:val="00555F36"/>
    <w:rsid w:val="00556134"/>
    <w:rsid w:val="00556578"/>
    <w:rsid w:val="00556745"/>
    <w:rsid w:val="00556825"/>
    <w:rsid w:val="00556A61"/>
    <w:rsid w:val="00556DF7"/>
    <w:rsid w:val="00557149"/>
    <w:rsid w:val="00557353"/>
    <w:rsid w:val="00557377"/>
    <w:rsid w:val="005577AA"/>
    <w:rsid w:val="0055788F"/>
    <w:rsid w:val="005578F8"/>
    <w:rsid w:val="00560088"/>
    <w:rsid w:val="0056019E"/>
    <w:rsid w:val="0056037C"/>
    <w:rsid w:val="005604F7"/>
    <w:rsid w:val="0056069B"/>
    <w:rsid w:val="005606E9"/>
    <w:rsid w:val="005606FB"/>
    <w:rsid w:val="00560896"/>
    <w:rsid w:val="005608C1"/>
    <w:rsid w:val="00560AEE"/>
    <w:rsid w:val="00560B29"/>
    <w:rsid w:val="00560C37"/>
    <w:rsid w:val="00560F13"/>
    <w:rsid w:val="00561096"/>
    <w:rsid w:val="005611F4"/>
    <w:rsid w:val="00561818"/>
    <w:rsid w:val="00561C27"/>
    <w:rsid w:val="00561EBB"/>
    <w:rsid w:val="0056201D"/>
    <w:rsid w:val="00562540"/>
    <w:rsid w:val="00562685"/>
    <w:rsid w:val="0056292D"/>
    <w:rsid w:val="00562A2C"/>
    <w:rsid w:val="00562A68"/>
    <w:rsid w:val="00562F93"/>
    <w:rsid w:val="00562FFA"/>
    <w:rsid w:val="00563084"/>
    <w:rsid w:val="005631C7"/>
    <w:rsid w:val="00563988"/>
    <w:rsid w:val="00563CA9"/>
    <w:rsid w:val="00563F8A"/>
    <w:rsid w:val="005642AC"/>
    <w:rsid w:val="00564320"/>
    <w:rsid w:val="005644D2"/>
    <w:rsid w:val="0056456F"/>
    <w:rsid w:val="005646DF"/>
    <w:rsid w:val="00565304"/>
    <w:rsid w:val="00565341"/>
    <w:rsid w:val="00565817"/>
    <w:rsid w:val="005658F7"/>
    <w:rsid w:val="00565FE9"/>
    <w:rsid w:val="005661B6"/>
    <w:rsid w:val="00566207"/>
    <w:rsid w:val="00566370"/>
    <w:rsid w:val="0056676A"/>
    <w:rsid w:val="005669F3"/>
    <w:rsid w:val="00566CDE"/>
    <w:rsid w:val="00566D60"/>
    <w:rsid w:val="00566D9F"/>
    <w:rsid w:val="0056706C"/>
    <w:rsid w:val="00567216"/>
    <w:rsid w:val="005672E7"/>
    <w:rsid w:val="005673C0"/>
    <w:rsid w:val="00567566"/>
    <w:rsid w:val="00567F63"/>
    <w:rsid w:val="00570288"/>
    <w:rsid w:val="0057077F"/>
    <w:rsid w:val="00570987"/>
    <w:rsid w:val="00570A23"/>
    <w:rsid w:val="00570C2A"/>
    <w:rsid w:val="00570C3B"/>
    <w:rsid w:val="00570FFF"/>
    <w:rsid w:val="00571259"/>
    <w:rsid w:val="005714B1"/>
    <w:rsid w:val="005719A9"/>
    <w:rsid w:val="00571AA7"/>
    <w:rsid w:val="00571B90"/>
    <w:rsid w:val="00571FB1"/>
    <w:rsid w:val="00572048"/>
    <w:rsid w:val="005724B2"/>
    <w:rsid w:val="005725FB"/>
    <w:rsid w:val="0057261E"/>
    <w:rsid w:val="005726B3"/>
    <w:rsid w:val="00572707"/>
    <w:rsid w:val="0057277C"/>
    <w:rsid w:val="00572B96"/>
    <w:rsid w:val="00572DAC"/>
    <w:rsid w:val="00572F82"/>
    <w:rsid w:val="005732D4"/>
    <w:rsid w:val="0057332A"/>
    <w:rsid w:val="00573389"/>
    <w:rsid w:val="005734F7"/>
    <w:rsid w:val="00573591"/>
    <w:rsid w:val="00573FCB"/>
    <w:rsid w:val="00574377"/>
    <w:rsid w:val="00574390"/>
    <w:rsid w:val="005749E2"/>
    <w:rsid w:val="00574FA8"/>
    <w:rsid w:val="005750F9"/>
    <w:rsid w:val="0057540D"/>
    <w:rsid w:val="00575449"/>
    <w:rsid w:val="00575698"/>
    <w:rsid w:val="0057583C"/>
    <w:rsid w:val="005758F1"/>
    <w:rsid w:val="00575BA5"/>
    <w:rsid w:val="00575BD8"/>
    <w:rsid w:val="00575D59"/>
    <w:rsid w:val="00576262"/>
    <w:rsid w:val="00576366"/>
    <w:rsid w:val="00576738"/>
    <w:rsid w:val="0057691F"/>
    <w:rsid w:val="00576E74"/>
    <w:rsid w:val="00576F7A"/>
    <w:rsid w:val="00577062"/>
    <w:rsid w:val="0057718D"/>
    <w:rsid w:val="005775F6"/>
    <w:rsid w:val="00577D96"/>
    <w:rsid w:val="00580416"/>
    <w:rsid w:val="00580935"/>
    <w:rsid w:val="00580948"/>
    <w:rsid w:val="00580BD5"/>
    <w:rsid w:val="00580F61"/>
    <w:rsid w:val="0058121E"/>
    <w:rsid w:val="005814AC"/>
    <w:rsid w:val="00581536"/>
    <w:rsid w:val="0058159A"/>
    <w:rsid w:val="0058189D"/>
    <w:rsid w:val="00581ADF"/>
    <w:rsid w:val="00581F87"/>
    <w:rsid w:val="00582735"/>
    <w:rsid w:val="00582912"/>
    <w:rsid w:val="00582AB9"/>
    <w:rsid w:val="00583344"/>
    <w:rsid w:val="00583593"/>
    <w:rsid w:val="00583611"/>
    <w:rsid w:val="005839CD"/>
    <w:rsid w:val="005840D5"/>
    <w:rsid w:val="005841A0"/>
    <w:rsid w:val="00584383"/>
    <w:rsid w:val="00584E5C"/>
    <w:rsid w:val="00584F47"/>
    <w:rsid w:val="0058548E"/>
    <w:rsid w:val="00585899"/>
    <w:rsid w:val="005859F6"/>
    <w:rsid w:val="00585E06"/>
    <w:rsid w:val="00585E76"/>
    <w:rsid w:val="005860E7"/>
    <w:rsid w:val="005862B4"/>
    <w:rsid w:val="005862EE"/>
    <w:rsid w:val="00586593"/>
    <w:rsid w:val="00586600"/>
    <w:rsid w:val="00586852"/>
    <w:rsid w:val="00586D7F"/>
    <w:rsid w:val="00586E10"/>
    <w:rsid w:val="005874A8"/>
    <w:rsid w:val="00587550"/>
    <w:rsid w:val="005878AC"/>
    <w:rsid w:val="00587AFF"/>
    <w:rsid w:val="00587B7B"/>
    <w:rsid w:val="00587C2A"/>
    <w:rsid w:val="00590021"/>
    <w:rsid w:val="005900B9"/>
    <w:rsid w:val="005900BA"/>
    <w:rsid w:val="00590172"/>
    <w:rsid w:val="005904E8"/>
    <w:rsid w:val="0059095F"/>
    <w:rsid w:val="005909E4"/>
    <w:rsid w:val="00590F96"/>
    <w:rsid w:val="005910EC"/>
    <w:rsid w:val="0059124E"/>
    <w:rsid w:val="005913C8"/>
    <w:rsid w:val="00591429"/>
    <w:rsid w:val="0059160F"/>
    <w:rsid w:val="0059178F"/>
    <w:rsid w:val="00591E36"/>
    <w:rsid w:val="00591E5F"/>
    <w:rsid w:val="00591EB1"/>
    <w:rsid w:val="00591F90"/>
    <w:rsid w:val="0059201F"/>
    <w:rsid w:val="005922FE"/>
    <w:rsid w:val="00592BF8"/>
    <w:rsid w:val="00592CB0"/>
    <w:rsid w:val="00592E7A"/>
    <w:rsid w:val="00592FD4"/>
    <w:rsid w:val="005932C0"/>
    <w:rsid w:val="00593430"/>
    <w:rsid w:val="00593439"/>
    <w:rsid w:val="00593652"/>
    <w:rsid w:val="00593880"/>
    <w:rsid w:val="00593B40"/>
    <w:rsid w:val="00593C5E"/>
    <w:rsid w:val="00593CD0"/>
    <w:rsid w:val="00593D80"/>
    <w:rsid w:val="00593DFC"/>
    <w:rsid w:val="00593EE4"/>
    <w:rsid w:val="005941C2"/>
    <w:rsid w:val="005943B7"/>
    <w:rsid w:val="005943B8"/>
    <w:rsid w:val="0059443C"/>
    <w:rsid w:val="00594653"/>
    <w:rsid w:val="0059484A"/>
    <w:rsid w:val="00594C37"/>
    <w:rsid w:val="00594E33"/>
    <w:rsid w:val="00594E9C"/>
    <w:rsid w:val="00594F93"/>
    <w:rsid w:val="005952B4"/>
    <w:rsid w:val="00595309"/>
    <w:rsid w:val="00595364"/>
    <w:rsid w:val="005953D9"/>
    <w:rsid w:val="0059546C"/>
    <w:rsid w:val="00595611"/>
    <w:rsid w:val="00595613"/>
    <w:rsid w:val="005958C7"/>
    <w:rsid w:val="005959D6"/>
    <w:rsid w:val="00595BFC"/>
    <w:rsid w:val="00595D73"/>
    <w:rsid w:val="0059633C"/>
    <w:rsid w:val="00596862"/>
    <w:rsid w:val="005968C1"/>
    <w:rsid w:val="00596942"/>
    <w:rsid w:val="00596DD2"/>
    <w:rsid w:val="00596EF0"/>
    <w:rsid w:val="00596F3C"/>
    <w:rsid w:val="0059733E"/>
    <w:rsid w:val="0059749F"/>
    <w:rsid w:val="005977A9"/>
    <w:rsid w:val="00597B4F"/>
    <w:rsid w:val="005A005F"/>
    <w:rsid w:val="005A0067"/>
    <w:rsid w:val="005A03AD"/>
    <w:rsid w:val="005A03B6"/>
    <w:rsid w:val="005A0414"/>
    <w:rsid w:val="005A043A"/>
    <w:rsid w:val="005A055D"/>
    <w:rsid w:val="005A0661"/>
    <w:rsid w:val="005A071F"/>
    <w:rsid w:val="005A0FB6"/>
    <w:rsid w:val="005A153F"/>
    <w:rsid w:val="005A17C7"/>
    <w:rsid w:val="005A1E74"/>
    <w:rsid w:val="005A1F80"/>
    <w:rsid w:val="005A2075"/>
    <w:rsid w:val="005A23B5"/>
    <w:rsid w:val="005A2448"/>
    <w:rsid w:val="005A2611"/>
    <w:rsid w:val="005A26DB"/>
    <w:rsid w:val="005A277A"/>
    <w:rsid w:val="005A280B"/>
    <w:rsid w:val="005A294C"/>
    <w:rsid w:val="005A2959"/>
    <w:rsid w:val="005A2C93"/>
    <w:rsid w:val="005A2CDE"/>
    <w:rsid w:val="005A2E3D"/>
    <w:rsid w:val="005A2FD0"/>
    <w:rsid w:val="005A336B"/>
    <w:rsid w:val="005A3443"/>
    <w:rsid w:val="005A366D"/>
    <w:rsid w:val="005A387A"/>
    <w:rsid w:val="005A3EDC"/>
    <w:rsid w:val="005A4230"/>
    <w:rsid w:val="005A44C0"/>
    <w:rsid w:val="005A44ED"/>
    <w:rsid w:val="005A44F0"/>
    <w:rsid w:val="005A458E"/>
    <w:rsid w:val="005A4759"/>
    <w:rsid w:val="005A4868"/>
    <w:rsid w:val="005A4A05"/>
    <w:rsid w:val="005A4CE8"/>
    <w:rsid w:val="005A4D30"/>
    <w:rsid w:val="005A4F35"/>
    <w:rsid w:val="005A513A"/>
    <w:rsid w:val="005A51B9"/>
    <w:rsid w:val="005A51DF"/>
    <w:rsid w:val="005A56F5"/>
    <w:rsid w:val="005A57AC"/>
    <w:rsid w:val="005A5B95"/>
    <w:rsid w:val="005A5BAD"/>
    <w:rsid w:val="005A6149"/>
    <w:rsid w:val="005A6432"/>
    <w:rsid w:val="005A64A0"/>
    <w:rsid w:val="005A65CE"/>
    <w:rsid w:val="005A68B2"/>
    <w:rsid w:val="005A68C9"/>
    <w:rsid w:val="005A6AEF"/>
    <w:rsid w:val="005A6C0B"/>
    <w:rsid w:val="005A6D81"/>
    <w:rsid w:val="005A6F67"/>
    <w:rsid w:val="005A752C"/>
    <w:rsid w:val="005A7667"/>
    <w:rsid w:val="005A7876"/>
    <w:rsid w:val="005A788F"/>
    <w:rsid w:val="005A7905"/>
    <w:rsid w:val="005A7AA6"/>
    <w:rsid w:val="005A7B23"/>
    <w:rsid w:val="005A7B2B"/>
    <w:rsid w:val="005A7DB7"/>
    <w:rsid w:val="005A7EF6"/>
    <w:rsid w:val="005A7F66"/>
    <w:rsid w:val="005B00D2"/>
    <w:rsid w:val="005B017B"/>
    <w:rsid w:val="005B023F"/>
    <w:rsid w:val="005B049F"/>
    <w:rsid w:val="005B05DB"/>
    <w:rsid w:val="005B0628"/>
    <w:rsid w:val="005B06C9"/>
    <w:rsid w:val="005B0957"/>
    <w:rsid w:val="005B0B9E"/>
    <w:rsid w:val="005B0BC3"/>
    <w:rsid w:val="005B0C22"/>
    <w:rsid w:val="005B0DEE"/>
    <w:rsid w:val="005B0F68"/>
    <w:rsid w:val="005B1143"/>
    <w:rsid w:val="005B1305"/>
    <w:rsid w:val="005B1B35"/>
    <w:rsid w:val="005B1C19"/>
    <w:rsid w:val="005B1C96"/>
    <w:rsid w:val="005B1E08"/>
    <w:rsid w:val="005B2118"/>
    <w:rsid w:val="005B23CB"/>
    <w:rsid w:val="005B287D"/>
    <w:rsid w:val="005B2D30"/>
    <w:rsid w:val="005B2FA7"/>
    <w:rsid w:val="005B317F"/>
    <w:rsid w:val="005B33F6"/>
    <w:rsid w:val="005B34B1"/>
    <w:rsid w:val="005B36E9"/>
    <w:rsid w:val="005B3AF3"/>
    <w:rsid w:val="005B3B39"/>
    <w:rsid w:val="005B3D1E"/>
    <w:rsid w:val="005B3D37"/>
    <w:rsid w:val="005B41E1"/>
    <w:rsid w:val="005B426E"/>
    <w:rsid w:val="005B43A1"/>
    <w:rsid w:val="005B4548"/>
    <w:rsid w:val="005B45B9"/>
    <w:rsid w:val="005B476F"/>
    <w:rsid w:val="005B48B9"/>
    <w:rsid w:val="005B48E4"/>
    <w:rsid w:val="005B4CC9"/>
    <w:rsid w:val="005B4D44"/>
    <w:rsid w:val="005B5037"/>
    <w:rsid w:val="005B53CD"/>
    <w:rsid w:val="005B551A"/>
    <w:rsid w:val="005B5604"/>
    <w:rsid w:val="005B5635"/>
    <w:rsid w:val="005B565D"/>
    <w:rsid w:val="005B5820"/>
    <w:rsid w:val="005B587C"/>
    <w:rsid w:val="005B5CFF"/>
    <w:rsid w:val="005B5F3A"/>
    <w:rsid w:val="005B6008"/>
    <w:rsid w:val="005B6212"/>
    <w:rsid w:val="005B6279"/>
    <w:rsid w:val="005B6339"/>
    <w:rsid w:val="005B64AF"/>
    <w:rsid w:val="005B666F"/>
    <w:rsid w:val="005B67BE"/>
    <w:rsid w:val="005B68C9"/>
    <w:rsid w:val="005B725C"/>
    <w:rsid w:val="005B72CE"/>
    <w:rsid w:val="005B746D"/>
    <w:rsid w:val="005B74EF"/>
    <w:rsid w:val="005B76DB"/>
    <w:rsid w:val="005B7D6E"/>
    <w:rsid w:val="005B7DE4"/>
    <w:rsid w:val="005C0052"/>
    <w:rsid w:val="005C0062"/>
    <w:rsid w:val="005C0100"/>
    <w:rsid w:val="005C0183"/>
    <w:rsid w:val="005C0432"/>
    <w:rsid w:val="005C0485"/>
    <w:rsid w:val="005C07CE"/>
    <w:rsid w:val="005C09A7"/>
    <w:rsid w:val="005C09BA"/>
    <w:rsid w:val="005C0B29"/>
    <w:rsid w:val="005C0BBB"/>
    <w:rsid w:val="005C0C95"/>
    <w:rsid w:val="005C0ED4"/>
    <w:rsid w:val="005C0F8A"/>
    <w:rsid w:val="005C1387"/>
    <w:rsid w:val="005C162B"/>
    <w:rsid w:val="005C18EC"/>
    <w:rsid w:val="005C19F6"/>
    <w:rsid w:val="005C20DC"/>
    <w:rsid w:val="005C23B9"/>
    <w:rsid w:val="005C2934"/>
    <w:rsid w:val="005C296A"/>
    <w:rsid w:val="005C2AD6"/>
    <w:rsid w:val="005C2BB9"/>
    <w:rsid w:val="005C33DE"/>
    <w:rsid w:val="005C3993"/>
    <w:rsid w:val="005C3B95"/>
    <w:rsid w:val="005C3D96"/>
    <w:rsid w:val="005C40C5"/>
    <w:rsid w:val="005C41C4"/>
    <w:rsid w:val="005C43B5"/>
    <w:rsid w:val="005C4404"/>
    <w:rsid w:val="005C4619"/>
    <w:rsid w:val="005C4675"/>
    <w:rsid w:val="005C4750"/>
    <w:rsid w:val="005C47B3"/>
    <w:rsid w:val="005C481D"/>
    <w:rsid w:val="005C4DF7"/>
    <w:rsid w:val="005C5537"/>
    <w:rsid w:val="005C562B"/>
    <w:rsid w:val="005C5663"/>
    <w:rsid w:val="005C5883"/>
    <w:rsid w:val="005C5ABF"/>
    <w:rsid w:val="005C5B26"/>
    <w:rsid w:val="005C5B76"/>
    <w:rsid w:val="005C5BC7"/>
    <w:rsid w:val="005C5C71"/>
    <w:rsid w:val="005C5DFE"/>
    <w:rsid w:val="005C5EAE"/>
    <w:rsid w:val="005C5F1C"/>
    <w:rsid w:val="005C5F36"/>
    <w:rsid w:val="005C617D"/>
    <w:rsid w:val="005C6893"/>
    <w:rsid w:val="005C6BEA"/>
    <w:rsid w:val="005C6C4F"/>
    <w:rsid w:val="005C6DC3"/>
    <w:rsid w:val="005C6DD8"/>
    <w:rsid w:val="005C6E16"/>
    <w:rsid w:val="005C6E5C"/>
    <w:rsid w:val="005C6EE4"/>
    <w:rsid w:val="005C6FA5"/>
    <w:rsid w:val="005C7297"/>
    <w:rsid w:val="005C736A"/>
    <w:rsid w:val="005C764E"/>
    <w:rsid w:val="005C7C67"/>
    <w:rsid w:val="005D00C4"/>
    <w:rsid w:val="005D0205"/>
    <w:rsid w:val="005D0425"/>
    <w:rsid w:val="005D0447"/>
    <w:rsid w:val="005D0777"/>
    <w:rsid w:val="005D0B59"/>
    <w:rsid w:val="005D0DF6"/>
    <w:rsid w:val="005D1009"/>
    <w:rsid w:val="005D1318"/>
    <w:rsid w:val="005D161A"/>
    <w:rsid w:val="005D1A9F"/>
    <w:rsid w:val="005D1BF4"/>
    <w:rsid w:val="005D1BFD"/>
    <w:rsid w:val="005D1CAD"/>
    <w:rsid w:val="005D1D1E"/>
    <w:rsid w:val="005D1FD8"/>
    <w:rsid w:val="005D238B"/>
    <w:rsid w:val="005D24FB"/>
    <w:rsid w:val="005D2892"/>
    <w:rsid w:val="005D2BAD"/>
    <w:rsid w:val="005D2E3A"/>
    <w:rsid w:val="005D2FA8"/>
    <w:rsid w:val="005D30B7"/>
    <w:rsid w:val="005D32E2"/>
    <w:rsid w:val="005D333D"/>
    <w:rsid w:val="005D3368"/>
    <w:rsid w:val="005D3459"/>
    <w:rsid w:val="005D349B"/>
    <w:rsid w:val="005D38A5"/>
    <w:rsid w:val="005D38D2"/>
    <w:rsid w:val="005D39F6"/>
    <w:rsid w:val="005D3D10"/>
    <w:rsid w:val="005D3F74"/>
    <w:rsid w:val="005D466F"/>
    <w:rsid w:val="005D482D"/>
    <w:rsid w:val="005D494B"/>
    <w:rsid w:val="005D4A96"/>
    <w:rsid w:val="005D4A99"/>
    <w:rsid w:val="005D4D73"/>
    <w:rsid w:val="005D4DAC"/>
    <w:rsid w:val="005D4E99"/>
    <w:rsid w:val="005D5003"/>
    <w:rsid w:val="005D502C"/>
    <w:rsid w:val="005D5061"/>
    <w:rsid w:val="005D5353"/>
    <w:rsid w:val="005D53A6"/>
    <w:rsid w:val="005D588C"/>
    <w:rsid w:val="005D59B9"/>
    <w:rsid w:val="005D5A32"/>
    <w:rsid w:val="005D5E75"/>
    <w:rsid w:val="005D60A3"/>
    <w:rsid w:val="005D61BF"/>
    <w:rsid w:val="005D64EF"/>
    <w:rsid w:val="005D652C"/>
    <w:rsid w:val="005D663B"/>
    <w:rsid w:val="005D6C4A"/>
    <w:rsid w:val="005D6CE1"/>
    <w:rsid w:val="005D6D1B"/>
    <w:rsid w:val="005D6DA2"/>
    <w:rsid w:val="005D6E43"/>
    <w:rsid w:val="005D6F14"/>
    <w:rsid w:val="005D6F63"/>
    <w:rsid w:val="005D70EA"/>
    <w:rsid w:val="005D746D"/>
    <w:rsid w:val="005D772D"/>
    <w:rsid w:val="005D7937"/>
    <w:rsid w:val="005D794C"/>
    <w:rsid w:val="005D79BB"/>
    <w:rsid w:val="005D7BB1"/>
    <w:rsid w:val="005D7BB5"/>
    <w:rsid w:val="005D7E68"/>
    <w:rsid w:val="005E007A"/>
    <w:rsid w:val="005E00E5"/>
    <w:rsid w:val="005E01A5"/>
    <w:rsid w:val="005E0269"/>
    <w:rsid w:val="005E067E"/>
    <w:rsid w:val="005E094F"/>
    <w:rsid w:val="005E0D19"/>
    <w:rsid w:val="005E0D2A"/>
    <w:rsid w:val="005E10F8"/>
    <w:rsid w:val="005E18FB"/>
    <w:rsid w:val="005E1920"/>
    <w:rsid w:val="005E1AEC"/>
    <w:rsid w:val="005E1C77"/>
    <w:rsid w:val="005E1D0D"/>
    <w:rsid w:val="005E1DCA"/>
    <w:rsid w:val="005E1E7C"/>
    <w:rsid w:val="005E1E89"/>
    <w:rsid w:val="005E207E"/>
    <w:rsid w:val="005E20C0"/>
    <w:rsid w:val="005E237D"/>
    <w:rsid w:val="005E2563"/>
    <w:rsid w:val="005E2704"/>
    <w:rsid w:val="005E2855"/>
    <w:rsid w:val="005E2A36"/>
    <w:rsid w:val="005E2A71"/>
    <w:rsid w:val="005E2F62"/>
    <w:rsid w:val="005E2FA7"/>
    <w:rsid w:val="005E2FBE"/>
    <w:rsid w:val="005E2FE4"/>
    <w:rsid w:val="005E3277"/>
    <w:rsid w:val="005E3631"/>
    <w:rsid w:val="005E3918"/>
    <w:rsid w:val="005E3AFE"/>
    <w:rsid w:val="005E3B74"/>
    <w:rsid w:val="005E3B88"/>
    <w:rsid w:val="005E3BF9"/>
    <w:rsid w:val="005E3E53"/>
    <w:rsid w:val="005E3F06"/>
    <w:rsid w:val="005E40BE"/>
    <w:rsid w:val="005E4153"/>
    <w:rsid w:val="005E4578"/>
    <w:rsid w:val="005E47CD"/>
    <w:rsid w:val="005E47FD"/>
    <w:rsid w:val="005E49F2"/>
    <w:rsid w:val="005E4A9E"/>
    <w:rsid w:val="005E4F68"/>
    <w:rsid w:val="005E502A"/>
    <w:rsid w:val="005E50F3"/>
    <w:rsid w:val="005E5171"/>
    <w:rsid w:val="005E5183"/>
    <w:rsid w:val="005E51A8"/>
    <w:rsid w:val="005E58AD"/>
    <w:rsid w:val="005E5A86"/>
    <w:rsid w:val="005E5B91"/>
    <w:rsid w:val="005E612F"/>
    <w:rsid w:val="005E6143"/>
    <w:rsid w:val="005E641A"/>
    <w:rsid w:val="005E6621"/>
    <w:rsid w:val="005E73F0"/>
    <w:rsid w:val="005E7810"/>
    <w:rsid w:val="005E791D"/>
    <w:rsid w:val="005E7FB5"/>
    <w:rsid w:val="005F0026"/>
    <w:rsid w:val="005F029B"/>
    <w:rsid w:val="005F0393"/>
    <w:rsid w:val="005F03E9"/>
    <w:rsid w:val="005F0A28"/>
    <w:rsid w:val="005F0C1C"/>
    <w:rsid w:val="005F10B3"/>
    <w:rsid w:val="005F10F4"/>
    <w:rsid w:val="005F1220"/>
    <w:rsid w:val="005F13D5"/>
    <w:rsid w:val="005F1592"/>
    <w:rsid w:val="005F1648"/>
    <w:rsid w:val="005F173F"/>
    <w:rsid w:val="005F17E4"/>
    <w:rsid w:val="005F1977"/>
    <w:rsid w:val="005F19E7"/>
    <w:rsid w:val="005F1B4C"/>
    <w:rsid w:val="005F1E97"/>
    <w:rsid w:val="005F1FFD"/>
    <w:rsid w:val="005F2017"/>
    <w:rsid w:val="005F21EF"/>
    <w:rsid w:val="005F24E9"/>
    <w:rsid w:val="005F2596"/>
    <w:rsid w:val="005F262F"/>
    <w:rsid w:val="005F2742"/>
    <w:rsid w:val="005F27FA"/>
    <w:rsid w:val="005F295A"/>
    <w:rsid w:val="005F2B08"/>
    <w:rsid w:val="005F2D10"/>
    <w:rsid w:val="005F2D61"/>
    <w:rsid w:val="005F2F6A"/>
    <w:rsid w:val="005F2FC5"/>
    <w:rsid w:val="005F2FDE"/>
    <w:rsid w:val="005F33BA"/>
    <w:rsid w:val="005F3564"/>
    <w:rsid w:val="005F36AF"/>
    <w:rsid w:val="005F37FD"/>
    <w:rsid w:val="005F3B0A"/>
    <w:rsid w:val="005F3D66"/>
    <w:rsid w:val="005F3DE7"/>
    <w:rsid w:val="005F3E5C"/>
    <w:rsid w:val="005F41A9"/>
    <w:rsid w:val="005F42FE"/>
    <w:rsid w:val="005F45F1"/>
    <w:rsid w:val="005F4C66"/>
    <w:rsid w:val="005F4CAB"/>
    <w:rsid w:val="005F4EA6"/>
    <w:rsid w:val="005F5338"/>
    <w:rsid w:val="005F5619"/>
    <w:rsid w:val="005F56D3"/>
    <w:rsid w:val="005F573D"/>
    <w:rsid w:val="005F5AD0"/>
    <w:rsid w:val="005F5BA7"/>
    <w:rsid w:val="005F5FBD"/>
    <w:rsid w:val="005F6035"/>
    <w:rsid w:val="005F6051"/>
    <w:rsid w:val="005F6415"/>
    <w:rsid w:val="005F6433"/>
    <w:rsid w:val="005F643E"/>
    <w:rsid w:val="005F674C"/>
    <w:rsid w:val="005F6978"/>
    <w:rsid w:val="005F6C19"/>
    <w:rsid w:val="005F6E66"/>
    <w:rsid w:val="005F71B0"/>
    <w:rsid w:val="005F722E"/>
    <w:rsid w:val="005F751A"/>
    <w:rsid w:val="005F7711"/>
    <w:rsid w:val="005F7897"/>
    <w:rsid w:val="005F78D5"/>
    <w:rsid w:val="005F7B39"/>
    <w:rsid w:val="005F7C4E"/>
    <w:rsid w:val="005F7D59"/>
    <w:rsid w:val="005F7DD6"/>
    <w:rsid w:val="005F7E88"/>
    <w:rsid w:val="006000FE"/>
    <w:rsid w:val="006001F7"/>
    <w:rsid w:val="00600234"/>
    <w:rsid w:val="006005E4"/>
    <w:rsid w:val="00600651"/>
    <w:rsid w:val="00600701"/>
    <w:rsid w:val="0060099E"/>
    <w:rsid w:val="00600B60"/>
    <w:rsid w:val="00600BB8"/>
    <w:rsid w:val="00600BD8"/>
    <w:rsid w:val="00600C4C"/>
    <w:rsid w:val="00600DE4"/>
    <w:rsid w:val="00600E05"/>
    <w:rsid w:val="00600E91"/>
    <w:rsid w:val="00600ECE"/>
    <w:rsid w:val="00600F26"/>
    <w:rsid w:val="00601005"/>
    <w:rsid w:val="0060103F"/>
    <w:rsid w:val="0060111B"/>
    <w:rsid w:val="0060119B"/>
    <w:rsid w:val="006013D7"/>
    <w:rsid w:val="006016E0"/>
    <w:rsid w:val="00601933"/>
    <w:rsid w:val="00601A39"/>
    <w:rsid w:val="00601A3B"/>
    <w:rsid w:val="00601B1D"/>
    <w:rsid w:val="00601CD0"/>
    <w:rsid w:val="00601CF5"/>
    <w:rsid w:val="0060205D"/>
    <w:rsid w:val="00602224"/>
    <w:rsid w:val="0060235B"/>
    <w:rsid w:val="006025F1"/>
    <w:rsid w:val="0060270A"/>
    <w:rsid w:val="00602789"/>
    <w:rsid w:val="006027F0"/>
    <w:rsid w:val="00602AA9"/>
    <w:rsid w:val="00602ACF"/>
    <w:rsid w:val="00602F77"/>
    <w:rsid w:val="00602FD5"/>
    <w:rsid w:val="00603054"/>
    <w:rsid w:val="006030EA"/>
    <w:rsid w:val="006031CB"/>
    <w:rsid w:val="0060322F"/>
    <w:rsid w:val="00603A3E"/>
    <w:rsid w:val="00603A4F"/>
    <w:rsid w:val="00603A8E"/>
    <w:rsid w:val="00603AAE"/>
    <w:rsid w:val="00604158"/>
    <w:rsid w:val="00604598"/>
    <w:rsid w:val="00604857"/>
    <w:rsid w:val="00604B5D"/>
    <w:rsid w:val="00605254"/>
    <w:rsid w:val="00605420"/>
    <w:rsid w:val="0060569F"/>
    <w:rsid w:val="00605741"/>
    <w:rsid w:val="00605B52"/>
    <w:rsid w:val="00605D79"/>
    <w:rsid w:val="00606125"/>
    <w:rsid w:val="0060648F"/>
    <w:rsid w:val="00606502"/>
    <w:rsid w:val="00606A27"/>
    <w:rsid w:val="0060778B"/>
    <w:rsid w:val="00607A8B"/>
    <w:rsid w:val="00610168"/>
    <w:rsid w:val="006104FC"/>
    <w:rsid w:val="00610502"/>
    <w:rsid w:val="006106A2"/>
    <w:rsid w:val="00610750"/>
    <w:rsid w:val="006108C1"/>
    <w:rsid w:val="00610992"/>
    <w:rsid w:val="0061099C"/>
    <w:rsid w:val="00610A03"/>
    <w:rsid w:val="00610BF5"/>
    <w:rsid w:val="00610D40"/>
    <w:rsid w:val="00610D72"/>
    <w:rsid w:val="00610E30"/>
    <w:rsid w:val="00610F0D"/>
    <w:rsid w:val="0061166E"/>
    <w:rsid w:val="006119C7"/>
    <w:rsid w:val="00611E8D"/>
    <w:rsid w:val="00611EE8"/>
    <w:rsid w:val="00612052"/>
    <w:rsid w:val="006120E6"/>
    <w:rsid w:val="00612591"/>
    <w:rsid w:val="006125DE"/>
    <w:rsid w:val="0061262D"/>
    <w:rsid w:val="0061264B"/>
    <w:rsid w:val="006126E9"/>
    <w:rsid w:val="006128B9"/>
    <w:rsid w:val="00612A26"/>
    <w:rsid w:val="00612A70"/>
    <w:rsid w:val="00612EDA"/>
    <w:rsid w:val="0061310A"/>
    <w:rsid w:val="00613173"/>
    <w:rsid w:val="0061361D"/>
    <w:rsid w:val="006138C6"/>
    <w:rsid w:val="006139BA"/>
    <w:rsid w:val="00613AC7"/>
    <w:rsid w:val="00613BD2"/>
    <w:rsid w:val="00613BFA"/>
    <w:rsid w:val="006141FD"/>
    <w:rsid w:val="00614424"/>
    <w:rsid w:val="006144CD"/>
    <w:rsid w:val="0061485C"/>
    <w:rsid w:val="00614900"/>
    <w:rsid w:val="00614AB4"/>
    <w:rsid w:val="00614D23"/>
    <w:rsid w:val="00614D26"/>
    <w:rsid w:val="00614E24"/>
    <w:rsid w:val="0061561D"/>
    <w:rsid w:val="00615867"/>
    <w:rsid w:val="00615A4E"/>
    <w:rsid w:val="00615B49"/>
    <w:rsid w:val="00615C83"/>
    <w:rsid w:val="00615D17"/>
    <w:rsid w:val="00615D23"/>
    <w:rsid w:val="00615D73"/>
    <w:rsid w:val="00616019"/>
    <w:rsid w:val="0061604F"/>
    <w:rsid w:val="00616632"/>
    <w:rsid w:val="006168D0"/>
    <w:rsid w:val="006169ED"/>
    <w:rsid w:val="00616F7D"/>
    <w:rsid w:val="00616FFE"/>
    <w:rsid w:val="006170DE"/>
    <w:rsid w:val="00617135"/>
    <w:rsid w:val="00617269"/>
    <w:rsid w:val="006173F2"/>
    <w:rsid w:val="00617660"/>
    <w:rsid w:val="00617A79"/>
    <w:rsid w:val="00617B8B"/>
    <w:rsid w:val="0062041C"/>
    <w:rsid w:val="006204ED"/>
    <w:rsid w:val="00620511"/>
    <w:rsid w:val="00620609"/>
    <w:rsid w:val="006207DC"/>
    <w:rsid w:val="00620CB5"/>
    <w:rsid w:val="00620D8F"/>
    <w:rsid w:val="00621037"/>
    <w:rsid w:val="006216C9"/>
    <w:rsid w:val="0062170C"/>
    <w:rsid w:val="00621DC2"/>
    <w:rsid w:val="006222F9"/>
    <w:rsid w:val="0062243A"/>
    <w:rsid w:val="0062275C"/>
    <w:rsid w:val="006230BF"/>
    <w:rsid w:val="00623284"/>
    <w:rsid w:val="00623A31"/>
    <w:rsid w:val="00623A33"/>
    <w:rsid w:val="00623B04"/>
    <w:rsid w:val="00623C41"/>
    <w:rsid w:val="00623ED2"/>
    <w:rsid w:val="0062447F"/>
    <w:rsid w:val="00624483"/>
    <w:rsid w:val="006245CE"/>
    <w:rsid w:val="006246AE"/>
    <w:rsid w:val="006247C0"/>
    <w:rsid w:val="00624810"/>
    <w:rsid w:val="0062485D"/>
    <w:rsid w:val="00624861"/>
    <w:rsid w:val="00624AC7"/>
    <w:rsid w:val="00624C6E"/>
    <w:rsid w:val="00624D7E"/>
    <w:rsid w:val="00624F6D"/>
    <w:rsid w:val="00624FD9"/>
    <w:rsid w:val="006250BE"/>
    <w:rsid w:val="006255FF"/>
    <w:rsid w:val="00625761"/>
    <w:rsid w:val="0062578A"/>
    <w:rsid w:val="00625ABE"/>
    <w:rsid w:val="0062607A"/>
    <w:rsid w:val="006263A5"/>
    <w:rsid w:val="006264B1"/>
    <w:rsid w:val="00627055"/>
    <w:rsid w:val="006272F2"/>
    <w:rsid w:val="006274A6"/>
    <w:rsid w:val="00627642"/>
    <w:rsid w:val="00627B14"/>
    <w:rsid w:val="00627CB4"/>
    <w:rsid w:val="00627DE4"/>
    <w:rsid w:val="00627DED"/>
    <w:rsid w:val="00627EB8"/>
    <w:rsid w:val="0063040B"/>
    <w:rsid w:val="00630427"/>
    <w:rsid w:val="0063042C"/>
    <w:rsid w:val="0063071E"/>
    <w:rsid w:val="00630893"/>
    <w:rsid w:val="00630930"/>
    <w:rsid w:val="00630ED7"/>
    <w:rsid w:val="006314C5"/>
    <w:rsid w:val="00631755"/>
    <w:rsid w:val="00631811"/>
    <w:rsid w:val="00631993"/>
    <w:rsid w:val="00631B75"/>
    <w:rsid w:val="00631C79"/>
    <w:rsid w:val="00631F4D"/>
    <w:rsid w:val="00632848"/>
    <w:rsid w:val="00632881"/>
    <w:rsid w:val="006329CF"/>
    <w:rsid w:val="00632DBD"/>
    <w:rsid w:val="006330CF"/>
    <w:rsid w:val="00633487"/>
    <w:rsid w:val="00633548"/>
    <w:rsid w:val="00633566"/>
    <w:rsid w:val="00633968"/>
    <w:rsid w:val="006339B6"/>
    <w:rsid w:val="00633A0E"/>
    <w:rsid w:val="00633A2B"/>
    <w:rsid w:val="00633AF9"/>
    <w:rsid w:val="00633B80"/>
    <w:rsid w:val="00633D0C"/>
    <w:rsid w:val="00633D65"/>
    <w:rsid w:val="00633F39"/>
    <w:rsid w:val="00634264"/>
    <w:rsid w:val="006342C1"/>
    <w:rsid w:val="006342E9"/>
    <w:rsid w:val="00634732"/>
    <w:rsid w:val="006348EC"/>
    <w:rsid w:val="00634A4A"/>
    <w:rsid w:val="00634A5A"/>
    <w:rsid w:val="00634AE3"/>
    <w:rsid w:val="00634B0F"/>
    <w:rsid w:val="00634CCF"/>
    <w:rsid w:val="00635254"/>
    <w:rsid w:val="006352CD"/>
    <w:rsid w:val="0063534B"/>
    <w:rsid w:val="006353ED"/>
    <w:rsid w:val="00635798"/>
    <w:rsid w:val="00635F9D"/>
    <w:rsid w:val="00635FB4"/>
    <w:rsid w:val="00636040"/>
    <w:rsid w:val="006361A2"/>
    <w:rsid w:val="006361C8"/>
    <w:rsid w:val="00636584"/>
    <w:rsid w:val="00636589"/>
    <w:rsid w:val="006365F1"/>
    <w:rsid w:val="006366C4"/>
    <w:rsid w:val="00636787"/>
    <w:rsid w:val="00636A81"/>
    <w:rsid w:val="00636A84"/>
    <w:rsid w:val="00636A94"/>
    <w:rsid w:val="00636BD3"/>
    <w:rsid w:val="00636D68"/>
    <w:rsid w:val="00636E98"/>
    <w:rsid w:val="00637455"/>
    <w:rsid w:val="00637486"/>
    <w:rsid w:val="006375B2"/>
    <w:rsid w:val="00637793"/>
    <w:rsid w:val="00637D3B"/>
    <w:rsid w:val="00637F3C"/>
    <w:rsid w:val="00640101"/>
    <w:rsid w:val="0064017D"/>
    <w:rsid w:val="00640293"/>
    <w:rsid w:val="006406D8"/>
    <w:rsid w:val="0064083A"/>
    <w:rsid w:val="00640972"/>
    <w:rsid w:val="00640B7F"/>
    <w:rsid w:val="00640C16"/>
    <w:rsid w:val="00640C8F"/>
    <w:rsid w:val="00641363"/>
    <w:rsid w:val="0064144F"/>
    <w:rsid w:val="006417A2"/>
    <w:rsid w:val="006418B5"/>
    <w:rsid w:val="006418D9"/>
    <w:rsid w:val="00641AA6"/>
    <w:rsid w:val="00641B3F"/>
    <w:rsid w:val="00641C45"/>
    <w:rsid w:val="006420DE"/>
    <w:rsid w:val="006422A4"/>
    <w:rsid w:val="00642559"/>
    <w:rsid w:val="00642B0D"/>
    <w:rsid w:val="00642D87"/>
    <w:rsid w:val="00642DE7"/>
    <w:rsid w:val="00642ED7"/>
    <w:rsid w:val="006434A1"/>
    <w:rsid w:val="0064351F"/>
    <w:rsid w:val="00643535"/>
    <w:rsid w:val="00643592"/>
    <w:rsid w:val="00643620"/>
    <w:rsid w:val="00643644"/>
    <w:rsid w:val="006437EF"/>
    <w:rsid w:val="006439E3"/>
    <w:rsid w:val="00643ACA"/>
    <w:rsid w:val="00643B33"/>
    <w:rsid w:val="00643C22"/>
    <w:rsid w:val="00644032"/>
    <w:rsid w:val="006444AC"/>
    <w:rsid w:val="006445F9"/>
    <w:rsid w:val="00644664"/>
    <w:rsid w:val="00644730"/>
    <w:rsid w:val="00644ED0"/>
    <w:rsid w:val="00644F53"/>
    <w:rsid w:val="0064509A"/>
    <w:rsid w:val="006450BB"/>
    <w:rsid w:val="00645117"/>
    <w:rsid w:val="0064535B"/>
    <w:rsid w:val="00645541"/>
    <w:rsid w:val="0064556C"/>
    <w:rsid w:val="006457F7"/>
    <w:rsid w:val="0064592D"/>
    <w:rsid w:val="00645939"/>
    <w:rsid w:val="00645F61"/>
    <w:rsid w:val="00645FC3"/>
    <w:rsid w:val="00646166"/>
    <w:rsid w:val="006461BF"/>
    <w:rsid w:val="00646242"/>
    <w:rsid w:val="0064638F"/>
    <w:rsid w:val="006464C9"/>
    <w:rsid w:val="006468E3"/>
    <w:rsid w:val="00646B69"/>
    <w:rsid w:val="00646B75"/>
    <w:rsid w:val="00646CE9"/>
    <w:rsid w:val="00646DB9"/>
    <w:rsid w:val="00646F56"/>
    <w:rsid w:val="0064700A"/>
    <w:rsid w:val="00647072"/>
    <w:rsid w:val="00647EA9"/>
    <w:rsid w:val="00647F77"/>
    <w:rsid w:val="00647F9C"/>
    <w:rsid w:val="0065004B"/>
    <w:rsid w:val="00650320"/>
    <w:rsid w:val="006503AC"/>
    <w:rsid w:val="006505D6"/>
    <w:rsid w:val="0065090C"/>
    <w:rsid w:val="00650A31"/>
    <w:rsid w:val="00650EED"/>
    <w:rsid w:val="00651154"/>
    <w:rsid w:val="006512F7"/>
    <w:rsid w:val="006513D5"/>
    <w:rsid w:val="00651588"/>
    <w:rsid w:val="006517D8"/>
    <w:rsid w:val="00651CB0"/>
    <w:rsid w:val="00651E63"/>
    <w:rsid w:val="00651E9E"/>
    <w:rsid w:val="00652353"/>
    <w:rsid w:val="0065243D"/>
    <w:rsid w:val="00652444"/>
    <w:rsid w:val="00652502"/>
    <w:rsid w:val="00652770"/>
    <w:rsid w:val="00652ED0"/>
    <w:rsid w:val="0065355D"/>
    <w:rsid w:val="006535AD"/>
    <w:rsid w:val="00653AFC"/>
    <w:rsid w:val="00653AFD"/>
    <w:rsid w:val="00653D4A"/>
    <w:rsid w:val="00653F00"/>
    <w:rsid w:val="006541A5"/>
    <w:rsid w:val="00654361"/>
    <w:rsid w:val="00654491"/>
    <w:rsid w:val="006546F3"/>
    <w:rsid w:val="006547D0"/>
    <w:rsid w:val="0065498C"/>
    <w:rsid w:val="00654B0A"/>
    <w:rsid w:val="00654C01"/>
    <w:rsid w:val="00654C4B"/>
    <w:rsid w:val="00654D6E"/>
    <w:rsid w:val="00655603"/>
    <w:rsid w:val="006558D1"/>
    <w:rsid w:val="00655A69"/>
    <w:rsid w:val="00655B07"/>
    <w:rsid w:val="00655B61"/>
    <w:rsid w:val="00655BA8"/>
    <w:rsid w:val="00655C30"/>
    <w:rsid w:val="00655E98"/>
    <w:rsid w:val="00655E99"/>
    <w:rsid w:val="00655EBF"/>
    <w:rsid w:val="0065608B"/>
    <w:rsid w:val="006560FF"/>
    <w:rsid w:val="006561DD"/>
    <w:rsid w:val="00656CA5"/>
    <w:rsid w:val="00656EBF"/>
    <w:rsid w:val="00656F0C"/>
    <w:rsid w:val="00656F61"/>
    <w:rsid w:val="00657018"/>
    <w:rsid w:val="006571FC"/>
    <w:rsid w:val="00657501"/>
    <w:rsid w:val="0065796B"/>
    <w:rsid w:val="006579E3"/>
    <w:rsid w:val="00657D76"/>
    <w:rsid w:val="00660123"/>
    <w:rsid w:val="006605E6"/>
    <w:rsid w:val="006607D6"/>
    <w:rsid w:val="00660BC7"/>
    <w:rsid w:val="0066104B"/>
    <w:rsid w:val="006612F2"/>
    <w:rsid w:val="006614A8"/>
    <w:rsid w:val="00661560"/>
    <w:rsid w:val="00661614"/>
    <w:rsid w:val="006616CE"/>
    <w:rsid w:val="0066174B"/>
    <w:rsid w:val="006619E3"/>
    <w:rsid w:val="00661A27"/>
    <w:rsid w:val="00661A7C"/>
    <w:rsid w:val="00661B52"/>
    <w:rsid w:val="00661C4B"/>
    <w:rsid w:val="00662213"/>
    <w:rsid w:val="00662263"/>
    <w:rsid w:val="0066263F"/>
    <w:rsid w:val="00662786"/>
    <w:rsid w:val="00662889"/>
    <w:rsid w:val="0066298E"/>
    <w:rsid w:val="00662B27"/>
    <w:rsid w:val="00662CCA"/>
    <w:rsid w:val="00662CED"/>
    <w:rsid w:val="00662DCF"/>
    <w:rsid w:val="00662F05"/>
    <w:rsid w:val="00663188"/>
    <w:rsid w:val="0066321C"/>
    <w:rsid w:val="00663231"/>
    <w:rsid w:val="00663233"/>
    <w:rsid w:val="0066359D"/>
    <w:rsid w:val="006635F5"/>
    <w:rsid w:val="0066369B"/>
    <w:rsid w:val="00663743"/>
    <w:rsid w:val="0066381B"/>
    <w:rsid w:val="006639B4"/>
    <w:rsid w:val="00664075"/>
    <w:rsid w:val="00664163"/>
    <w:rsid w:val="0066425A"/>
    <w:rsid w:val="006644A9"/>
    <w:rsid w:val="006645E3"/>
    <w:rsid w:val="006648B2"/>
    <w:rsid w:val="0066496F"/>
    <w:rsid w:val="006649FF"/>
    <w:rsid w:val="00664C0C"/>
    <w:rsid w:val="00664C44"/>
    <w:rsid w:val="00664DBA"/>
    <w:rsid w:val="0066501B"/>
    <w:rsid w:val="006651D5"/>
    <w:rsid w:val="006652AB"/>
    <w:rsid w:val="006652E9"/>
    <w:rsid w:val="00665392"/>
    <w:rsid w:val="006654AE"/>
    <w:rsid w:val="0066556B"/>
    <w:rsid w:val="00665745"/>
    <w:rsid w:val="0066595E"/>
    <w:rsid w:val="00665ABF"/>
    <w:rsid w:val="00666205"/>
    <w:rsid w:val="0066627A"/>
    <w:rsid w:val="00666316"/>
    <w:rsid w:val="006663DA"/>
    <w:rsid w:val="00666516"/>
    <w:rsid w:val="0066655F"/>
    <w:rsid w:val="00666782"/>
    <w:rsid w:val="006668C5"/>
    <w:rsid w:val="00666A2A"/>
    <w:rsid w:val="00666A32"/>
    <w:rsid w:val="00666D96"/>
    <w:rsid w:val="00666E94"/>
    <w:rsid w:val="006670EB"/>
    <w:rsid w:val="00667190"/>
    <w:rsid w:val="006672B9"/>
    <w:rsid w:val="006673B4"/>
    <w:rsid w:val="00667688"/>
    <w:rsid w:val="006676B4"/>
    <w:rsid w:val="00667713"/>
    <w:rsid w:val="0066771B"/>
    <w:rsid w:val="00667773"/>
    <w:rsid w:val="00667844"/>
    <w:rsid w:val="00667BAF"/>
    <w:rsid w:val="00667CAA"/>
    <w:rsid w:val="00667F6C"/>
    <w:rsid w:val="00670005"/>
    <w:rsid w:val="0067006E"/>
    <w:rsid w:val="006704B0"/>
    <w:rsid w:val="00670554"/>
    <w:rsid w:val="00670844"/>
    <w:rsid w:val="00670B4C"/>
    <w:rsid w:val="00670CF1"/>
    <w:rsid w:val="00670D7A"/>
    <w:rsid w:val="006711C3"/>
    <w:rsid w:val="006714D5"/>
    <w:rsid w:val="00671732"/>
    <w:rsid w:val="00672079"/>
    <w:rsid w:val="0067215F"/>
    <w:rsid w:val="0067237C"/>
    <w:rsid w:val="006727F1"/>
    <w:rsid w:val="0067283C"/>
    <w:rsid w:val="006737A1"/>
    <w:rsid w:val="0067399F"/>
    <w:rsid w:val="006739B3"/>
    <w:rsid w:val="00673B36"/>
    <w:rsid w:val="00673BA1"/>
    <w:rsid w:val="00673D8B"/>
    <w:rsid w:val="00673EDA"/>
    <w:rsid w:val="00673F6B"/>
    <w:rsid w:val="0067401C"/>
    <w:rsid w:val="0067415F"/>
    <w:rsid w:val="00674D0A"/>
    <w:rsid w:val="00674F24"/>
    <w:rsid w:val="00675302"/>
    <w:rsid w:val="0067593B"/>
    <w:rsid w:val="00675DA9"/>
    <w:rsid w:val="00676067"/>
    <w:rsid w:val="00676141"/>
    <w:rsid w:val="00676285"/>
    <w:rsid w:val="00676378"/>
    <w:rsid w:val="00676430"/>
    <w:rsid w:val="006764D6"/>
    <w:rsid w:val="006765B3"/>
    <w:rsid w:val="006766B6"/>
    <w:rsid w:val="00676C10"/>
    <w:rsid w:val="00676D55"/>
    <w:rsid w:val="00676EFA"/>
    <w:rsid w:val="006772E3"/>
    <w:rsid w:val="006772E6"/>
    <w:rsid w:val="00677838"/>
    <w:rsid w:val="00677897"/>
    <w:rsid w:val="00677EEB"/>
    <w:rsid w:val="006800A1"/>
    <w:rsid w:val="006808EB"/>
    <w:rsid w:val="00680AC4"/>
    <w:rsid w:val="00680D0A"/>
    <w:rsid w:val="00680E4A"/>
    <w:rsid w:val="00680EC3"/>
    <w:rsid w:val="006811C7"/>
    <w:rsid w:val="006811E3"/>
    <w:rsid w:val="0068128E"/>
    <w:rsid w:val="00681691"/>
    <w:rsid w:val="00681993"/>
    <w:rsid w:val="006819FF"/>
    <w:rsid w:val="00681C98"/>
    <w:rsid w:val="00681D44"/>
    <w:rsid w:val="006821A3"/>
    <w:rsid w:val="006822AE"/>
    <w:rsid w:val="00682425"/>
    <w:rsid w:val="006824AF"/>
    <w:rsid w:val="006826B1"/>
    <w:rsid w:val="00682980"/>
    <w:rsid w:val="00682BE4"/>
    <w:rsid w:val="00682EB5"/>
    <w:rsid w:val="00682ED6"/>
    <w:rsid w:val="00683057"/>
    <w:rsid w:val="00683513"/>
    <w:rsid w:val="00683814"/>
    <w:rsid w:val="00683C67"/>
    <w:rsid w:val="00683D18"/>
    <w:rsid w:val="00683D71"/>
    <w:rsid w:val="00683DB3"/>
    <w:rsid w:val="00683EBD"/>
    <w:rsid w:val="0068401A"/>
    <w:rsid w:val="00684032"/>
    <w:rsid w:val="00684150"/>
    <w:rsid w:val="006843EE"/>
    <w:rsid w:val="006845D3"/>
    <w:rsid w:val="006848B9"/>
    <w:rsid w:val="006848DF"/>
    <w:rsid w:val="00684B38"/>
    <w:rsid w:val="00684C05"/>
    <w:rsid w:val="00684CCD"/>
    <w:rsid w:val="00684ECA"/>
    <w:rsid w:val="00684FE7"/>
    <w:rsid w:val="00685396"/>
    <w:rsid w:val="0068566C"/>
    <w:rsid w:val="0068585C"/>
    <w:rsid w:val="00685906"/>
    <w:rsid w:val="00685B57"/>
    <w:rsid w:val="00685B8F"/>
    <w:rsid w:val="00685C39"/>
    <w:rsid w:val="00685D04"/>
    <w:rsid w:val="00685FF6"/>
    <w:rsid w:val="0068606F"/>
    <w:rsid w:val="006863B9"/>
    <w:rsid w:val="00686545"/>
    <w:rsid w:val="00686667"/>
    <w:rsid w:val="00686681"/>
    <w:rsid w:val="00686821"/>
    <w:rsid w:val="0068688C"/>
    <w:rsid w:val="006868BD"/>
    <w:rsid w:val="006868CD"/>
    <w:rsid w:val="00686B0A"/>
    <w:rsid w:val="00686B21"/>
    <w:rsid w:val="00686F1A"/>
    <w:rsid w:val="0068708F"/>
    <w:rsid w:val="0068725C"/>
    <w:rsid w:val="0068739F"/>
    <w:rsid w:val="0068748C"/>
    <w:rsid w:val="006876F4"/>
    <w:rsid w:val="00687718"/>
    <w:rsid w:val="00687AEE"/>
    <w:rsid w:val="00687B95"/>
    <w:rsid w:val="00687DEC"/>
    <w:rsid w:val="00687FAB"/>
    <w:rsid w:val="006900C7"/>
    <w:rsid w:val="0069011A"/>
    <w:rsid w:val="0069023A"/>
    <w:rsid w:val="0069025D"/>
    <w:rsid w:val="00690330"/>
    <w:rsid w:val="00690486"/>
    <w:rsid w:val="0069051C"/>
    <w:rsid w:val="006906CC"/>
    <w:rsid w:val="00690A4D"/>
    <w:rsid w:val="00690B15"/>
    <w:rsid w:val="00690CA3"/>
    <w:rsid w:val="00690E0B"/>
    <w:rsid w:val="00690E10"/>
    <w:rsid w:val="00691193"/>
    <w:rsid w:val="00691256"/>
    <w:rsid w:val="00691496"/>
    <w:rsid w:val="0069165E"/>
    <w:rsid w:val="006917ED"/>
    <w:rsid w:val="006917FC"/>
    <w:rsid w:val="006919F7"/>
    <w:rsid w:val="00691A0E"/>
    <w:rsid w:val="00691B3A"/>
    <w:rsid w:val="00691CFC"/>
    <w:rsid w:val="00691D8C"/>
    <w:rsid w:val="00691FB6"/>
    <w:rsid w:val="00692476"/>
    <w:rsid w:val="00692486"/>
    <w:rsid w:val="0069259E"/>
    <w:rsid w:val="006925BC"/>
    <w:rsid w:val="006927E3"/>
    <w:rsid w:val="006928B4"/>
    <w:rsid w:val="00692BB9"/>
    <w:rsid w:val="00692E80"/>
    <w:rsid w:val="006931EF"/>
    <w:rsid w:val="00693305"/>
    <w:rsid w:val="0069363D"/>
    <w:rsid w:val="00693692"/>
    <w:rsid w:val="0069374C"/>
    <w:rsid w:val="006938DD"/>
    <w:rsid w:val="00693986"/>
    <w:rsid w:val="00693A0D"/>
    <w:rsid w:val="00693B17"/>
    <w:rsid w:val="00693C02"/>
    <w:rsid w:val="00694492"/>
    <w:rsid w:val="00694547"/>
    <w:rsid w:val="0069476F"/>
    <w:rsid w:val="0069483D"/>
    <w:rsid w:val="006948FF"/>
    <w:rsid w:val="00694B17"/>
    <w:rsid w:val="00694B34"/>
    <w:rsid w:val="00694D90"/>
    <w:rsid w:val="00694DD9"/>
    <w:rsid w:val="006955C4"/>
    <w:rsid w:val="0069577E"/>
    <w:rsid w:val="00695829"/>
    <w:rsid w:val="006958A7"/>
    <w:rsid w:val="006958B4"/>
    <w:rsid w:val="0069597B"/>
    <w:rsid w:val="0069598E"/>
    <w:rsid w:val="00695D32"/>
    <w:rsid w:val="00695F15"/>
    <w:rsid w:val="00696096"/>
    <w:rsid w:val="00696186"/>
    <w:rsid w:val="00696239"/>
    <w:rsid w:val="006963E9"/>
    <w:rsid w:val="00696536"/>
    <w:rsid w:val="006965C3"/>
    <w:rsid w:val="006965DD"/>
    <w:rsid w:val="00696611"/>
    <w:rsid w:val="00696675"/>
    <w:rsid w:val="006968CA"/>
    <w:rsid w:val="0069692F"/>
    <w:rsid w:val="0069693F"/>
    <w:rsid w:val="0069699E"/>
    <w:rsid w:val="006969CD"/>
    <w:rsid w:val="006969DE"/>
    <w:rsid w:val="00696B36"/>
    <w:rsid w:val="00696E41"/>
    <w:rsid w:val="00697162"/>
    <w:rsid w:val="006971CF"/>
    <w:rsid w:val="00697498"/>
    <w:rsid w:val="006977F1"/>
    <w:rsid w:val="00697997"/>
    <w:rsid w:val="00697C24"/>
    <w:rsid w:val="00697CEF"/>
    <w:rsid w:val="006A00FF"/>
    <w:rsid w:val="006A0113"/>
    <w:rsid w:val="006A03DC"/>
    <w:rsid w:val="006A041A"/>
    <w:rsid w:val="006A0ABA"/>
    <w:rsid w:val="006A0C5D"/>
    <w:rsid w:val="006A0DF0"/>
    <w:rsid w:val="006A137B"/>
    <w:rsid w:val="006A1756"/>
    <w:rsid w:val="006A17B0"/>
    <w:rsid w:val="006A17B6"/>
    <w:rsid w:val="006A1800"/>
    <w:rsid w:val="006A19BD"/>
    <w:rsid w:val="006A1A13"/>
    <w:rsid w:val="006A1A6C"/>
    <w:rsid w:val="006A1E59"/>
    <w:rsid w:val="006A1F9B"/>
    <w:rsid w:val="006A24C4"/>
    <w:rsid w:val="006A289A"/>
    <w:rsid w:val="006A28A9"/>
    <w:rsid w:val="006A292F"/>
    <w:rsid w:val="006A2B46"/>
    <w:rsid w:val="006A2BC7"/>
    <w:rsid w:val="006A2CD9"/>
    <w:rsid w:val="006A2E18"/>
    <w:rsid w:val="006A303D"/>
    <w:rsid w:val="006A3384"/>
    <w:rsid w:val="006A362E"/>
    <w:rsid w:val="006A36D6"/>
    <w:rsid w:val="006A376E"/>
    <w:rsid w:val="006A3B7E"/>
    <w:rsid w:val="006A3CC9"/>
    <w:rsid w:val="006A3DE0"/>
    <w:rsid w:val="006A3E5D"/>
    <w:rsid w:val="006A403E"/>
    <w:rsid w:val="006A4171"/>
    <w:rsid w:val="006A44C3"/>
    <w:rsid w:val="006A4647"/>
    <w:rsid w:val="006A4680"/>
    <w:rsid w:val="006A48EF"/>
    <w:rsid w:val="006A4A24"/>
    <w:rsid w:val="006A4B20"/>
    <w:rsid w:val="006A4B77"/>
    <w:rsid w:val="006A4C3D"/>
    <w:rsid w:val="006A4E31"/>
    <w:rsid w:val="006A5521"/>
    <w:rsid w:val="006A5673"/>
    <w:rsid w:val="006A57CC"/>
    <w:rsid w:val="006A5C92"/>
    <w:rsid w:val="006A5FC2"/>
    <w:rsid w:val="006A634A"/>
    <w:rsid w:val="006A664D"/>
    <w:rsid w:val="006A6794"/>
    <w:rsid w:val="006A6AF6"/>
    <w:rsid w:val="006A6E24"/>
    <w:rsid w:val="006A6E9F"/>
    <w:rsid w:val="006A6FB9"/>
    <w:rsid w:val="006A70CC"/>
    <w:rsid w:val="006A72E9"/>
    <w:rsid w:val="006A735C"/>
    <w:rsid w:val="006A75B1"/>
    <w:rsid w:val="006A79BC"/>
    <w:rsid w:val="006A7BBE"/>
    <w:rsid w:val="006A7D92"/>
    <w:rsid w:val="006A7DD5"/>
    <w:rsid w:val="006A7F14"/>
    <w:rsid w:val="006B0149"/>
    <w:rsid w:val="006B0178"/>
    <w:rsid w:val="006B0293"/>
    <w:rsid w:val="006B02FD"/>
    <w:rsid w:val="006B0427"/>
    <w:rsid w:val="006B05EB"/>
    <w:rsid w:val="006B064A"/>
    <w:rsid w:val="006B0889"/>
    <w:rsid w:val="006B0E95"/>
    <w:rsid w:val="006B0F18"/>
    <w:rsid w:val="006B0F84"/>
    <w:rsid w:val="006B1287"/>
    <w:rsid w:val="006B12A6"/>
    <w:rsid w:val="006B13D3"/>
    <w:rsid w:val="006B144F"/>
    <w:rsid w:val="006B1463"/>
    <w:rsid w:val="006B1624"/>
    <w:rsid w:val="006B187B"/>
    <w:rsid w:val="006B1A26"/>
    <w:rsid w:val="006B1B06"/>
    <w:rsid w:val="006B1DED"/>
    <w:rsid w:val="006B1FEC"/>
    <w:rsid w:val="006B21CB"/>
    <w:rsid w:val="006B2420"/>
    <w:rsid w:val="006B2583"/>
    <w:rsid w:val="006B2647"/>
    <w:rsid w:val="006B2686"/>
    <w:rsid w:val="006B26B6"/>
    <w:rsid w:val="006B285F"/>
    <w:rsid w:val="006B2981"/>
    <w:rsid w:val="006B2B01"/>
    <w:rsid w:val="006B2B65"/>
    <w:rsid w:val="006B2BC4"/>
    <w:rsid w:val="006B2CA8"/>
    <w:rsid w:val="006B2DDE"/>
    <w:rsid w:val="006B2E2D"/>
    <w:rsid w:val="006B3045"/>
    <w:rsid w:val="006B319B"/>
    <w:rsid w:val="006B3481"/>
    <w:rsid w:val="006B369F"/>
    <w:rsid w:val="006B3D82"/>
    <w:rsid w:val="006B3E11"/>
    <w:rsid w:val="006B3EBF"/>
    <w:rsid w:val="006B4223"/>
    <w:rsid w:val="006B4604"/>
    <w:rsid w:val="006B4C7C"/>
    <w:rsid w:val="006B50B7"/>
    <w:rsid w:val="006B525D"/>
    <w:rsid w:val="006B53E7"/>
    <w:rsid w:val="006B567F"/>
    <w:rsid w:val="006B58AE"/>
    <w:rsid w:val="006B5931"/>
    <w:rsid w:val="006B5976"/>
    <w:rsid w:val="006B5A3B"/>
    <w:rsid w:val="006B5B76"/>
    <w:rsid w:val="006B5B7F"/>
    <w:rsid w:val="006B63DD"/>
    <w:rsid w:val="006B6BF1"/>
    <w:rsid w:val="006B6DDB"/>
    <w:rsid w:val="006B6F82"/>
    <w:rsid w:val="006B6FCE"/>
    <w:rsid w:val="006B7107"/>
    <w:rsid w:val="006B7404"/>
    <w:rsid w:val="006B74DD"/>
    <w:rsid w:val="006B7620"/>
    <w:rsid w:val="006B7715"/>
    <w:rsid w:val="006B7757"/>
    <w:rsid w:val="006B795E"/>
    <w:rsid w:val="006B7C85"/>
    <w:rsid w:val="006B7D17"/>
    <w:rsid w:val="006C0274"/>
    <w:rsid w:val="006C09AC"/>
    <w:rsid w:val="006C0A17"/>
    <w:rsid w:val="006C0A69"/>
    <w:rsid w:val="006C0E31"/>
    <w:rsid w:val="006C13F3"/>
    <w:rsid w:val="006C18C1"/>
    <w:rsid w:val="006C18EC"/>
    <w:rsid w:val="006C1B59"/>
    <w:rsid w:val="006C1C10"/>
    <w:rsid w:val="006C1FF3"/>
    <w:rsid w:val="006C23EF"/>
    <w:rsid w:val="006C26F6"/>
    <w:rsid w:val="006C3000"/>
    <w:rsid w:val="006C311B"/>
    <w:rsid w:val="006C31E6"/>
    <w:rsid w:val="006C31F2"/>
    <w:rsid w:val="006C3379"/>
    <w:rsid w:val="006C3754"/>
    <w:rsid w:val="006C381C"/>
    <w:rsid w:val="006C390C"/>
    <w:rsid w:val="006C3F5B"/>
    <w:rsid w:val="006C3FFD"/>
    <w:rsid w:val="006C40CE"/>
    <w:rsid w:val="006C42C3"/>
    <w:rsid w:val="006C447F"/>
    <w:rsid w:val="006C45C8"/>
    <w:rsid w:val="006C489C"/>
    <w:rsid w:val="006C4921"/>
    <w:rsid w:val="006C4BC8"/>
    <w:rsid w:val="006C4DC8"/>
    <w:rsid w:val="006C4E80"/>
    <w:rsid w:val="006C51DE"/>
    <w:rsid w:val="006C5378"/>
    <w:rsid w:val="006C53BF"/>
    <w:rsid w:val="006C53EF"/>
    <w:rsid w:val="006C5549"/>
    <w:rsid w:val="006C5990"/>
    <w:rsid w:val="006C5A9B"/>
    <w:rsid w:val="006C5AB2"/>
    <w:rsid w:val="006C5DEE"/>
    <w:rsid w:val="006C60C9"/>
    <w:rsid w:val="006C6196"/>
    <w:rsid w:val="006C690C"/>
    <w:rsid w:val="006C6AE7"/>
    <w:rsid w:val="006C6DE1"/>
    <w:rsid w:val="006C6F00"/>
    <w:rsid w:val="006C7000"/>
    <w:rsid w:val="006C7151"/>
    <w:rsid w:val="006C74D7"/>
    <w:rsid w:val="006C7765"/>
    <w:rsid w:val="006C7899"/>
    <w:rsid w:val="006C7A31"/>
    <w:rsid w:val="006C7CA0"/>
    <w:rsid w:val="006C7E4E"/>
    <w:rsid w:val="006C7F6C"/>
    <w:rsid w:val="006D007D"/>
    <w:rsid w:val="006D023F"/>
    <w:rsid w:val="006D044B"/>
    <w:rsid w:val="006D0465"/>
    <w:rsid w:val="006D04AD"/>
    <w:rsid w:val="006D09EF"/>
    <w:rsid w:val="006D0AFF"/>
    <w:rsid w:val="006D0C1A"/>
    <w:rsid w:val="006D0C9A"/>
    <w:rsid w:val="006D0CCF"/>
    <w:rsid w:val="006D1582"/>
    <w:rsid w:val="006D15E4"/>
    <w:rsid w:val="006D163E"/>
    <w:rsid w:val="006D17C9"/>
    <w:rsid w:val="006D1C1F"/>
    <w:rsid w:val="006D1CBA"/>
    <w:rsid w:val="006D1DEA"/>
    <w:rsid w:val="006D1F0D"/>
    <w:rsid w:val="006D207C"/>
    <w:rsid w:val="006D212F"/>
    <w:rsid w:val="006D2131"/>
    <w:rsid w:val="006D22FE"/>
    <w:rsid w:val="006D2670"/>
    <w:rsid w:val="006D28CF"/>
    <w:rsid w:val="006D2A26"/>
    <w:rsid w:val="006D2B60"/>
    <w:rsid w:val="006D2C1F"/>
    <w:rsid w:val="006D2E08"/>
    <w:rsid w:val="006D2E60"/>
    <w:rsid w:val="006D2EB9"/>
    <w:rsid w:val="006D3031"/>
    <w:rsid w:val="006D30A7"/>
    <w:rsid w:val="006D32AB"/>
    <w:rsid w:val="006D32D3"/>
    <w:rsid w:val="006D32F6"/>
    <w:rsid w:val="006D34DF"/>
    <w:rsid w:val="006D3593"/>
    <w:rsid w:val="006D38C2"/>
    <w:rsid w:val="006D3B0D"/>
    <w:rsid w:val="006D3F8D"/>
    <w:rsid w:val="006D4035"/>
    <w:rsid w:val="006D418A"/>
    <w:rsid w:val="006D429C"/>
    <w:rsid w:val="006D4325"/>
    <w:rsid w:val="006D455D"/>
    <w:rsid w:val="006D45C6"/>
    <w:rsid w:val="006D4606"/>
    <w:rsid w:val="006D4652"/>
    <w:rsid w:val="006D470C"/>
    <w:rsid w:val="006D47DF"/>
    <w:rsid w:val="006D48EE"/>
    <w:rsid w:val="006D4A55"/>
    <w:rsid w:val="006D4C6C"/>
    <w:rsid w:val="006D50D9"/>
    <w:rsid w:val="006D5150"/>
    <w:rsid w:val="006D52AE"/>
    <w:rsid w:val="006D554C"/>
    <w:rsid w:val="006D5641"/>
    <w:rsid w:val="006D57BF"/>
    <w:rsid w:val="006D5977"/>
    <w:rsid w:val="006D5C13"/>
    <w:rsid w:val="006D5E49"/>
    <w:rsid w:val="006D5EBB"/>
    <w:rsid w:val="006D61A0"/>
    <w:rsid w:val="006D66E2"/>
    <w:rsid w:val="006D6769"/>
    <w:rsid w:val="006D67BE"/>
    <w:rsid w:val="006D6A40"/>
    <w:rsid w:val="006D6BEF"/>
    <w:rsid w:val="006D6DF6"/>
    <w:rsid w:val="006D6E21"/>
    <w:rsid w:val="006D6FA3"/>
    <w:rsid w:val="006D6FC0"/>
    <w:rsid w:val="006D76BF"/>
    <w:rsid w:val="006D77C9"/>
    <w:rsid w:val="006D7C4A"/>
    <w:rsid w:val="006E0525"/>
    <w:rsid w:val="006E0597"/>
    <w:rsid w:val="006E0693"/>
    <w:rsid w:val="006E0E54"/>
    <w:rsid w:val="006E1185"/>
    <w:rsid w:val="006E12DA"/>
    <w:rsid w:val="006E16EB"/>
    <w:rsid w:val="006E17A9"/>
    <w:rsid w:val="006E1842"/>
    <w:rsid w:val="006E18BF"/>
    <w:rsid w:val="006E1CCB"/>
    <w:rsid w:val="006E1D53"/>
    <w:rsid w:val="006E1D56"/>
    <w:rsid w:val="006E2132"/>
    <w:rsid w:val="006E221C"/>
    <w:rsid w:val="006E22DB"/>
    <w:rsid w:val="006E2B58"/>
    <w:rsid w:val="006E2C6B"/>
    <w:rsid w:val="006E2EF6"/>
    <w:rsid w:val="006E317C"/>
    <w:rsid w:val="006E3437"/>
    <w:rsid w:val="006E384E"/>
    <w:rsid w:val="006E3B56"/>
    <w:rsid w:val="006E3CB1"/>
    <w:rsid w:val="006E3D72"/>
    <w:rsid w:val="006E4072"/>
    <w:rsid w:val="006E417A"/>
    <w:rsid w:val="006E4343"/>
    <w:rsid w:val="006E45B6"/>
    <w:rsid w:val="006E47FB"/>
    <w:rsid w:val="006E4857"/>
    <w:rsid w:val="006E4DA8"/>
    <w:rsid w:val="006E4DBE"/>
    <w:rsid w:val="006E4EB9"/>
    <w:rsid w:val="006E5010"/>
    <w:rsid w:val="006E50CB"/>
    <w:rsid w:val="006E5379"/>
    <w:rsid w:val="006E563B"/>
    <w:rsid w:val="006E5D93"/>
    <w:rsid w:val="006E6205"/>
    <w:rsid w:val="006E656A"/>
    <w:rsid w:val="006E6891"/>
    <w:rsid w:val="006E70A7"/>
    <w:rsid w:val="006E7357"/>
    <w:rsid w:val="006E7922"/>
    <w:rsid w:val="006E7BEF"/>
    <w:rsid w:val="006E7C0B"/>
    <w:rsid w:val="006E7FFA"/>
    <w:rsid w:val="006F00D3"/>
    <w:rsid w:val="006F058A"/>
    <w:rsid w:val="006F0B23"/>
    <w:rsid w:val="006F0C2B"/>
    <w:rsid w:val="006F0D00"/>
    <w:rsid w:val="006F0E9E"/>
    <w:rsid w:val="006F0EA1"/>
    <w:rsid w:val="006F1061"/>
    <w:rsid w:val="006F14D1"/>
    <w:rsid w:val="006F14DE"/>
    <w:rsid w:val="006F15DB"/>
    <w:rsid w:val="006F1611"/>
    <w:rsid w:val="006F1676"/>
    <w:rsid w:val="006F16DA"/>
    <w:rsid w:val="006F171C"/>
    <w:rsid w:val="006F19A3"/>
    <w:rsid w:val="006F19E4"/>
    <w:rsid w:val="006F1AA0"/>
    <w:rsid w:val="006F1CDE"/>
    <w:rsid w:val="006F21D8"/>
    <w:rsid w:val="006F249A"/>
    <w:rsid w:val="006F2646"/>
    <w:rsid w:val="006F2B35"/>
    <w:rsid w:val="006F2CE4"/>
    <w:rsid w:val="006F2EDE"/>
    <w:rsid w:val="006F2FFA"/>
    <w:rsid w:val="006F3052"/>
    <w:rsid w:val="006F3434"/>
    <w:rsid w:val="006F3554"/>
    <w:rsid w:val="006F3642"/>
    <w:rsid w:val="006F3675"/>
    <w:rsid w:val="006F36EA"/>
    <w:rsid w:val="006F374A"/>
    <w:rsid w:val="006F38FE"/>
    <w:rsid w:val="006F3CF2"/>
    <w:rsid w:val="006F3D9A"/>
    <w:rsid w:val="006F444B"/>
    <w:rsid w:val="006F468B"/>
    <w:rsid w:val="006F48F4"/>
    <w:rsid w:val="006F499B"/>
    <w:rsid w:val="006F4A71"/>
    <w:rsid w:val="006F4AF0"/>
    <w:rsid w:val="006F4B74"/>
    <w:rsid w:val="006F4D12"/>
    <w:rsid w:val="006F4EA1"/>
    <w:rsid w:val="006F5087"/>
    <w:rsid w:val="006F54AD"/>
    <w:rsid w:val="006F54B2"/>
    <w:rsid w:val="006F54CE"/>
    <w:rsid w:val="006F558F"/>
    <w:rsid w:val="006F55C7"/>
    <w:rsid w:val="006F55DE"/>
    <w:rsid w:val="006F5751"/>
    <w:rsid w:val="006F5806"/>
    <w:rsid w:val="006F5B77"/>
    <w:rsid w:val="006F5BDD"/>
    <w:rsid w:val="006F5CFB"/>
    <w:rsid w:val="006F5F72"/>
    <w:rsid w:val="006F604B"/>
    <w:rsid w:val="006F6106"/>
    <w:rsid w:val="006F6143"/>
    <w:rsid w:val="006F6408"/>
    <w:rsid w:val="006F65EA"/>
    <w:rsid w:val="006F666F"/>
    <w:rsid w:val="006F697F"/>
    <w:rsid w:val="006F6B81"/>
    <w:rsid w:val="006F6F22"/>
    <w:rsid w:val="006F7098"/>
    <w:rsid w:val="006F70DB"/>
    <w:rsid w:val="006F70FA"/>
    <w:rsid w:val="006F74FA"/>
    <w:rsid w:val="006F7865"/>
    <w:rsid w:val="006F7A34"/>
    <w:rsid w:val="006F7D44"/>
    <w:rsid w:val="006F7D55"/>
    <w:rsid w:val="006F7E40"/>
    <w:rsid w:val="006F7F3A"/>
    <w:rsid w:val="006F7F50"/>
    <w:rsid w:val="006F7F73"/>
    <w:rsid w:val="006F7FB9"/>
    <w:rsid w:val="00700826"/>
    <w:rsid w:val="00700B26"/>
    <w:rsid w:val="00700FFD"/>
    <w:rsid w:val="00701074"/>
    <w:rsid w:val="007010C3"/>
    <w:rsid w:val="007013F7"/>
    <w:rsid w:val="0070143C"/>
    <w:rsid w:val="00701488"/>
    <w:rsid w:val="0070160C"/>
    <w:rsid w:val="0070190C"/>
    <w:rsid w:val="00701B8C"/>
    <w:rsid w:val="00701CE3"/>
    <w:rsid w:val="00702086"/>
    <w:rsid w:val="007023BF"/>
    <w:rsid w:val="00702590"/>
    <w:rsid w:val="00702A07"/>
    <w:rsid w:val="00702B3E"/>
    <w:rsid w:val="00702BC3"/>
    <w:rsid w:val="007032EE"/>
    <w:rsid w:val="007034AE"/>
    <w:rsid w:val="007035A6"/>
    <w:rsid w:val="00703635"/>
    <w:rsid w:val="00703AC6"/>
    <w:rsid w:val="0070409C"/>
    <w:rsid w:val="0070445C"/>
    <w:rsid w:val="00704503"/>
    <w:rsid w:val="0070454A"/>
    <w:rsid w:val="00704649"/>
    <w:rsid w:val="00704C97"/>
    <w:rsid w:val="007050E8"/>
    <w:rsid w:val="00705403"/>
    <w:rsid w:val="007054EB"/>
    <w:rsid w:val="007056F4"/>
    <w:rsid w:val="00705D6F"/>
    <w:rsid w:val="00705DF7"/>
    <w:rsid w:val="0070603C"/>
    <w:rsid w:val="00706235"/>
    <w:rsid w:val="007066FA"/>
    <w:rsid w:val="00706826"/>
    <w:rsid w:val="00706CD7"/>
    <w:rsid w:val="00707103"/>
    <w:rsid w:val="007071AB"/>
    <w:rsid w:val="0070787B"/>
    <w:rsid w:val="00707C9F"/>
    <w:rsid w:val="00707DA0"/>
    <w:rsid w:val="00707DE5"/>
    <w:rsid w:val="00707F74"/>
    <w:rsid w:val="00710B09"/>
    <w:rsid w:val="00710B5F"/>
    <w:rsid w:val="00710F6A"/>
    <w:rsid w:val="0071106B"/>
    <w:rsid w:val="00711525"/>
    <w:rsid w:val="00711A38"/>
    <w:rsid w:val="00711D31"/>
    <w:rsid w:val="00711E8F"/>
    <w:rsid w:val="0071223F"/>
    <w:rsid w:val="00712521"/>
    <w:rsid w:val="00712746"/>
    <w:rsid w:val="00712835"/>
    <w:rsid w:val="0071298B"/>
    <w:rsid w:val="00712C3D"/>
    <w:rsid w:val="007131DB"/>
    <w:rsid w:val="00713311"/>
    <w:rsid w:val="007137AD"/>
    <w:rsid w:val="00713BC9"/>
    <w:rsid w:val="00713C79"/>
    <w:rsid w:val="007145EF"/>
    <w:rsid w:val="0071479D"/>
    <w:rsid w:val="007147DC"/>
    <w:rsid w:val="00714AE4"/>
    <w:rsid w:val="00714FF8"/>
    <w:rsid w:val="00715069"/>
    <w:rsid w:val="007150EA"/>
    <w:rsid w:val="00715173"/>
    <w:rsid w:val="00715179"/>
    <w:rsid w:val="007151A5"/>
    <w:rsid w:val="007151F5"/>
    <w:rsid w:val="007153A0"/>
    <w:rsid w:val="007154ED"/>
    <w:rsid w:val="00715549"/>
    <w:rsid w:val="007155A9"/>
    <w:rsid w:val="0071597C"/>
    <w:rsid w:val="00715A38"/>
    <w:rsid w:val="00715B58"/>
    <w:rsid w:val="007160A7"/>
    <w:rsid w:val="0071645B"/>
    <w:rsid w:val="0071666B"/>
    <w:rsid w:val="00716B55"/>
    <w:rsid w:val="00716CC0"/>
    <w:rsid w:val="00716D48"/>
    <w:rsid w:val="00716E41"/>
    <w:rsid w:val="00716FDC"/>
    <w:rsid w:val="00717222"/>
    <w:rsid w:val="00717268"/>
    <w:rsid w:val="0071757C"/>
    <w:rsid w:val="0071769C"/>
    <w:rsid w:val="007176DE"/>
    <w:rsid w:val="007176F0"/>
    <w:rsid w:val="007179B4"/>
    <w:rsid w:val="00720289"/>
    <w:rsid w:val="0072050C"/>
    <w:rsid w:val="00720771"/>
    <w:rsid w:val="007208AD"/>
    <w:rsid w:val="00720B30"/>
    <w:rsid w:val="00720D1B"/>
    <w:rsid w:val="00720D5B"/>
    <w:rsid w:val="0072133B"/>
    <w:rsid w:val="00721394"/>
    <w:rsid w:val="0072148C"/>
    <w:rsid w:val="007215B4"/>
    <w:rsid w:val="007215E3"/>
    <w:rsid w:val="00721756"/>
    <w:rsid w:val="00721907"/>
    <w:rsid w:val="0072190F"/>
    <w:rsid w:val="0072198F"/>
    <w:rsid w:val="00721A0C"/>
    <w:rsid w:val="00721BC2"/>
    <w:rsid w:val="00721DB6"/>
    <w:rsid w:val="00721DBD"/>
    <w:rsid w:val="00721EA0"/>
    <w:rsid w:val="00721F7D"/>
    <w:rsid w:val="00722294"/>
    <w:rsid w:val="0072242F"/>
    <w:rsid w:val="007225E5"/>
    <w:rsid w:val="00722775"/>
    <w:rsid w:val="00722F9C"/>
    <w:rsid w:val="0072396D"/>
    <w:rsid w:val="00723A24"/>
    <w:rsid w:val="00723ABA"/>
    <w:rsid w:val="00723AE7"/>
    <w:rsid w:val="00723B31"/>
    <w:rsid w:val="00723B98"/>
    <w:rsid w:val="00723CB3"/>
    <w:rsid w:val="00723DB9"/>
    <w:rsid w:val="00723E80"/>
    <w:rsid w:val="007246E3"/>
    <w:rsid w:val="00724731"/>
    <w:rsid w:val="00724B49"/>
    <w:rsid w:val="00724D98"/>
    <w:rsid w:val="00724DB5"/>
    <w:rsid w:val="00724E95"/>
    <w:rsid w:val="0072508D"/>
    <w:rsid w:val="007250C5"/>
    <w:rsid w:val="007254E5"/>
    <w:rsid w:val="007257E6"/>
    <w:rsid w:val="00725E78"/>
    <w:rsid w:val="00726008"/>
    <w:rsid w:val="00726070"/>
    <w:rsid w:val="00726133"/>
    <w:rsid w:val="007261C9"/>
    <w:rsid w:val="0072644E"/>
    <w:rsid w:val="00726573"/>
    <w:rsid w:val="0072691C"/>
    <w:rsid w:val="007269DB"/>
    <w:rsid w:val="00726F6E"/>
    <w:rsid w:val="0072771C"/>
    <w:rsid w:val="0072774F"/>
    <w:rsid w:val="00727781"/>
    <w:rsid w:val="00727B49"/>
    <w:rsid w:val="00727C28"/>
    <w:rsid w:val="00727C70"/>
    <w:rsid w:val="00727DD5"/>
    <w:rsid w:val="00727DF1"/>
    <w:rsid w:val="00727E6C"/>
    <w:rsid w:val="007301E0"/>
    <w:rsid w:val="0073028B"/>
    <w:rsid w:val="007306AB"/>
    <w:rsid w:val="007308D3"/>
    <w:rsid w:val="00730EC2"/>
    <w:rsid w:val="00730EC5"/>
    <w:rsid w:val="00730ED6"/>
    <w:rsid w:val="00731486"/>
    <w:rsid w:val="007315DA"/>
    <w:rsid w:val="00731896"/>
    <w:rsid w:val="00731A82"/>
    <w:rsid w:val="00731B77"/>
    <w:rsid w:val="00731C28"/>
    <w:rsid w:val="0073240D"/>
    <w:rsid w:val="007325A4"/>
    <w:rsid w:val="0073260E"/>
    <w:rsid w:val="00732793"/>
    <w:rsid w:val="007327A2"/>
    <w:rsid w:val="00732EB7"/>
    <w:rsid w:val="0073315B"/>
    <w:rsid w:val="007331CE"/>
    <w:rsid w:val="00733741"/>
    <w:rsid w:val="00733A9D"/>
    <w:rsid w:val="007340AA"/>
    <w:rsid w:val="007341D6"/>
    <w:rsid w:val="00734247"/>
    <w:rsid w:val="00734357"/>
    <w:rsid w:val="00734441"/>
    <w:rsid w:val="007344B7"/>
    <w:rsid w:val="007345D3"/>
    <w:rsid w:val="00734C9D"/>
    <w:rsid w:val="007353D3"/>
    <w:rsid w:val="0073556F"/>
    <w:rsid w:val="007358F1"/>
    <w:rsid w:val="00735B26"/>
    <w:rsid w:val="00735BBC"/>
    <w:rsid w:val="00735CC7"/>
    <w:rsid w:val="00735E19"/>
    <w:rsid w:val="0073663B"/>
    <w:rsid w:val="0073671C"/>
    <w:rsid w:val="00736847"/>
    <w:rsid w:val="00736858"/>
    <w:rsid w:val="00736933"/>
    <w:rsid w:val="00736D89"/>
    <w:rsid w:val="0073708C"/>
    <w:rsid w:val="0073716E"/>
    <w:rsid w:val="00737551"/>
    <w:rsid w:val="0073783E"/>
    <w:rsid w:val="007379AB"/>
    <w:rsid w:val="00737AF1"/>
    <w:rsid w:val="00737D0C"/>
    <w:rsid w:val="00737D99"/>
    <w:rsid w:val="007401CA"/>
    <w:rsid w:val="0074028D"/>
    <w:rsid w:val="007403AA"/>
    <w:rsid w:val="007404D4"/>
    <w:rsid w:val="007404F5"/>
    <w:rsid w:val="00740BC3"/>
    <w:rsid w:val="00740C76"/>
    <w:rsid w:val="00740C95"/>
    <w:rsid w:val="00740F64"/>
    <w:rsid w:val="007410E5"/>
    <w:rsid w:val="00741305"/>
    <w:rsid w:val="00741566"/>
    <w:rsid w:val="0074159A"/>
    <w:rsid w:val="00741779"/>
    <w:rsid w:val="00741847"/>
    <w:rsid w:val="00741904"/>
    <w:rsid w:val="00741A5B"/>
    <w:rsid w:val="00741EED"/>
    <w:rsid w:val="00742081"/>
    <w:rsid w:val="007420AA"/>
    <w:rsid w:val="007421E4"/>
    <w:rsid w:val="00742387"/>
    <w:rsid w:val="007423EC"/>
    <w:rsid w:val="00742437"/>
    <w:rsid w:val="0074251E"/>
    <w:rsid w:val="00742560"/>
    <w:rsid w:val="00742562"/>
    <w:rsid w:val="007425FB"/>
    <w:rsid w:val="00742602"/>
    <w:rsid w:val="00742703"/>
    <w:rsid w:val="00742729"/>
    <w:rsid w:val="007429C0"/>
    <w:rsid w:val="00742D8E"/>
    <w:rsid w:val="00743096"/>
    <w:rsid w:val="007430CE"/>
    <w:rsid w:val="007435EB"/>
    <w:rsid w:val="00743697"/>
    <w:rsid w:val="007437B7"/>
    <w:rsid w:val="00743C21"/>
    <w:rsid w:val="00743CF8"/>
    <w:rsid w:val="00743E6E"/>
    <w:rsid w:val="00743EE5"/>
    <w:rsid w:val="00743EF1"/>
    <w:rsid w:val="00744792"/>
    <w:rsid w:val="007448A3"/>
    <w:rsid w:val="007448DE"/>
    <w:rsid w:val="00744A4F"/>
    <w:rsid w:val="00744C15"/>
    <w:rsid w:val="0074509F"/>
    <w:rsid w:val="0074516E"/>
    <w:rsid w:val="007451D3"/>
    <w:rsid w:val="007452EE"/>
    <w:rsid w:val="0074540B"/>
    <w:rsid w:val="00745989"/>
    <w:rsid w:val="00745B55"/>
    <w:rsid w:val="00745C27"/>
    <w:rsid w:val="00745C72"/>
    <w:rsid w:val="00745DDC"/>
    <w:rsid w:val="00745E2F"/>
    <w:rsid w:val="00745E46"/>
    <w:rsid w:val="00746307"/>
    <w:rsid w:val="00746321"/>
    <w:rsid w:val="00746388"/>
    <w:rsid w:val="007468A0"/>
    <w:rsid w:val="007468E3"/>
    <w:rsid w:val="00746B30"/>
    <w:rsid w:val="00746D68"/>
    <w:rsid w:val="00746DC3"/>
    <w:rsid w:val="00746FC1"/>
    <w:rsid w:val="00747528"/>
    <w:rsid w:val="0074763D"/>
    <w:rsid w:val="00747C9C"/>
    <w:rsid w:val="0075018B"/>
    <w:rsid w:val="007501B6"/>
    <w:rsid w:val="00750279"/>
    <w:rsid w:val="007502ED"/>
    <w:rsid w:val="00750853"/>
    <w:rsid w:val="00750873"/>
    <w:rsid w:val="007509E8"/>
    <w:rsid w:val="00750B90"/>
    <w:rsid w:val="00750BB2"/>
    <w:rsid w:val="00750BE2"/>
    <w:rsid w:val="00750C10"/>
    <w:rsid w:val="00750D97"/>
    <w:rsid w:val="0075139D"/>
    <w:rsid w:val="00751829"/>
    <w:rsid w:val="00751968"/>
    <w:rsid w:val="00751C24"/>
    <w:rsid w:val="00752014"/>
    <w:rsid w:val="00752114"/>
    <w:rsid w:val="007521AD"/>
    <w:rsid w:val="0075224F"/>
    <w:rsid w:val="0075233E"/>
    <w:rsid w:val="0075247B"/>
    <w:rsid w:val="007525AE"/>
    <w:rsid w:val="0075289D"/>
    <w:rsid w:val="00752957"/>
    <w:rsid w:val="0075299A"/>
    <w:rsid w:val="00752B69"/>
    <w:rsid w:val="00752C65"/>
    <w:rsid w:val="00752D95"/>
    <w:rsid w:val="00752DEA"/>
    <w:rsid w:val="00752E02"/>
    <w:rsid w:val="00752E3D"/>
    <w:rsid w:val="00753314"/>
    <w:rsid w:val="007533CF"/>
    <w:rsid w:val="007533DE"/>
    <w:rsid w:val="007534E0"/>
    <w:rsid w:val="00753AFC"/>
    <w:rsid w:val="00753BA9"/>
    <w:rsid w:val="00753FBD"/>
    <w:rsid w:val="00754225"/>
    <w:rsid w:val="00754360"/>
    <w:rsid w:val="007545D8"/>
    <w:rsid w:val="0075461B"/>
    <w:rsid w:val="007546ED"/>
    <w:rsid w:val="00754909"/>
    <w:rsid w:val="00754910"/>
    <w:rsid w:val="00754AC3"/>
    <w:rsid w:val="00754B3F"/>
    <w:rsid w:val="00754C4D"/>
    <w:rsid w:val="00754F74"/>
    <w:rsid w:val="00755154"/>
    <w:rsid w:val="007552A9"/>
    <w:rsid w:val="007555ED"/>
    <w:rsid w:val="0075567B"/>
    <w:rsid w:val="007556A2"/>
    <w:rsid w:val="00755704"/>
    <w:rsid w:val="00755751"/>
    <w:rsid w:val="00755861"/>
    <w:rsid w:val="00755905"/>
    <w:rsid w:val="00755A47"/>
    <w:rsid w:val="00755B9B"/>
    <w:rsid w:val="00755E14"/>
    <w:rsid w:val="00755E68"/>
    <w:rsid w:val="00755F8B"/>
    <w:rsid w:val="00756151"/>
    <w:rsid w:val="0075634A"/>
    <w:rsid w:val="007565B0"/>
    <w:rsid w:val="0075678D"/>
    <w:rsid w:val="007568E0"/>
    <w:rsid w:val="00756AF3"/>
    <w:rsid w:val="00756DE9"/>
    <w:rsid w:val="007571B2"/>
    <w:rsid w:val="007571CB"/>
    <w:rsid w:val="007573C2"/>
    <w:rsid w:val="00757558"/>
    <w:rsid w:val="0075773C"/>
    <w:rsid w:val="00757832"/>
    <w:rsid w:val="007579D5"/>
    <w:rsid w:val="00760157"/>
    <w:rsid w:val="0076021A"/>
    <w:rsid w:val="007602A1"/>
    <w:rsid w:val="007606F6"/>
    <w:rsid w:val="00760DCB"/>
    <w:rsid w:val="0076143D"/>
    <w:rsid w:val="007617D4"/>
    <w:rsid w:val="00761917"/>
    <w:rsid w:val="00761AF4"/>
    <w:rsid w:val="00761BAF"/>
    <w:rsid w:val="00761CC3"/>
    <w:rsid w:val="00761E69"/>
    <w:rsid w:val="00761ECE"/>
    <w:rsid w:val="00761F41"/>
    <w:rsid w:val="007620CC"/>
    <w:rsid w:val="00762460"/>
    <w:rsid w:val="0076293C"/>
    <w:rsid w:val="0076294A"/>
    <w:rsid w:val="00762992"/>
    <w:rsid w:val="00762A76"/>
    <w:rsid w:val="00762CBB"/>
    <w:rsid w:val="00762E6A"/>
    <w:rsid w:val="00762F18"/>
    <w:rsid w:val="00762FAF"/>
    <w:rsid w:val="007632E3"/>
    <w:rsid w:val="0076339A"/>
    <w:rsid w:val="0076342E"/>
    <w:rsid w:val="007636AA"/>
    <w:rsid w:val="007636B3"/>
    <w:rsid w:val="007637CD"/>
    <w:rsid w:val="007637F1"/>
    <w:rsid w:val="00763A45"/>
    <w:rsid w:val="00763C4D"/>
    <w:rsid w:val="00763CD7"/>
    <w:rsid w:val="00763F35"/>
    <w:rsid w:val="00764078"/>
    <w:rsid w:val="00764838"/>
    <w:rsid w:val="00764A0C"/>
    <w:rsid w:val="00764A12"/>
    <w:rsid w:val="00764F9F"/>
    <w:rsid w:val="00765101"/>
    <w:rsid w:val="007651A5"/>
    <w:rsid w:val="007652D0"/>
    <w:rsid w:val="00765707"/>
    <w:rsid w:val="00765787"/>
    <w:rsid w:val="00765788"/>
    <w:rsid w:val="007657DB"/>
    <w:rsid w:val="00765B5E"/>
    <w:rsid w:val="00765BEF"/>
    <w:rsid w:val="00765E02"/>
    <w:rsid w:val="00765EE5"/>
    <w:rsid w:val="007660AD"/>
    <w:rsid w:val="007662AF"/>
    <w:rsid w:val="00766433"/>
    <w:rsid w:val="0076678E"/>
    <w:rsid w:val="00766A72"/>
    <w:rsid w:val="00766D56"/>
    <w:rsid w:val="0076700C"/>
    <w:rsid w:val="007671AE"/>
    <w:rsid w:val="007671B7"/>
    <w:rsid w:val="007673E4"/>
    <w:rsid w:val="00767530"/>
    <w:rsid w:val="007676E2"/>
    <w:rsid w:val="007679C1"/>
    <w:rsid w:val="00767DF6"/>
    <w:rsid w:val="00767EF7"/>
    <w:rsid w:val="00767F31"/>
    <w:rsid w:val="00767FC5"/>
    <w:rsid w:val="00767FCB"/>
    <w:rsid w:val="0077000B"/>
    <w:rsid w:val="007700B6"/>
    <w:rsid w:val="007708C9"/>
    <w:rsid w:val="00770A8D"/>
    <w:rsid w:val="00770CEE"/>
    <w:rsid w:val="007710F4"/>
    <w:rsid w:val="00771250"/>
    <w:rsid w:val="007716A3"/>
    <w:rsid w:val="007718A7"/>
    <w:rsid w:val="007718D4"/>
    <w:rsid w:val="00771FCF"/>
    <w:rsid w:val="007725B4"/>
    <w:rsid w:val="007725D6"/>
    <w:rsid w:val="007725DF"/>
    <w:rsid w:val="00772746"/>
    <w:rsid w:val="00772879"/>
    <w:rsid w:val="00772D6D"/>
    <w:rsid w:val="00772D93"/>
    <w:rsid w:val="00773112"/>
    <w:rsid w:val="00773189"/>
    <w:rsid w:val="007732F2"/>
    <w:rsid w:val="0077360A"/>
    <w:rsid w:val="00773626"/>
    <w:rsid w:val="00773803"/>
    <w:rsid w:val="00773AD0"/>
    <w:rsid w:val="007740BE"/>
    <w:rsid w:val="0077442B"/>
    <w:rsid w:val="007744A5"/>
    <w:rsid w:val="007744FB"/>
    <w:rsid w:val="007749A9"/>
    <w:rsid w:val="007749DA"/>
    <w:rsid w:val="00774A36"/>
    <w:rsid w:val="00774B13"/>
    <w:rsid w:val="00774B83"/>
    <w:rsid w:val="00774C83"/>
    <w:rsid w:val="00774D79"/>
    <w:rsid w:val="00774DCC"/>
    <w:rsid w:val="00774EB6"/>
    <w:rsid w:val="00774F29"/>
    <w:rsid w:val="00775133"/>
    <w:rsid w:val="0077527B"/>
    <w:rsid w:val="00775870"/>
    <w:rsid w:val="00775C11"/>
    <w:rsid w:val="00775D37"/>
    <w:rsid w:val="00775F63"/>
    <w:rsid w:val="007760FF"/>
    <w:rsid w:val="00776168"/>
    <w:rsid w:val="0077620A"/>
    <w:rsid w:val="0077629A"/>
    <w:rsid w:val="007762A2"/>
    <w:rsid w:val="00776327"/>
    <w:rsid w:val="00776347"/>
    <w:rsid w:val="00776354"/>
    <w:rsid w:val="00776415"/>
    <w:rsid w:val="00776709"/>
    <w:rsid w:val="00776934"/>
    <w:rsid w:val="00776957"/>
    <w:rsid w:val="00776A80"/>
    <w:rsid w:val="00776CEE"/>
    <w:rsid w:val="00777062"/>
    <w:rsid w:val="007774A8"/>
    <w:rsid w:val="007776B0"/>
    <w:rsid w:val="00777757"/>
    <w:rsid w:val="007777E2"/>
    <w:rsid w:val="00777841"/>
    <w:rsid w:val="00777C53"/>
    <w:rsid w:val="00777DA4"/>
    <w:rsid w:val="00777FF7"/>
    <w:rsid w:val="0078025C"/>
    <w:rsid w:val="0078042C"/>
    <w:rsid w:val="00780604"/>
    <w:rsid w:val="007806BA"/>
    <w:rsid w:val="00780787"/>
    <w:rsid w:val="0078080F"/>
    <w:rsid w:val="00780979"/>
    <w:rsid w:val="00780B5C"/>
    <w:rsid w:val="00780B88"/>
    <w:rsid w:val="00780C29"/>
    <w:rsid w:val="00780DB7"/>
    <w:rsid w:val="00780E87"/>
    <w:rsid w:val="00780F1B"/>
    <w:rsid w:val="00781127"/>
    <w:rsid w:val="00781579"/>
    <w:rsid w:val="0078166F"/>
    <w:rsid w:val="007818D1"/>
    <w:rsid w:val="00781A07"/>
    <w:rsid w:val="00781B67"/>
    <w:rsid w:val="00781B70"/>
    <w:rsid w:val="00781F08"/>
    <w:rsid w:val="00782063"/>
    <w:rsid w:val="00782239"/>
    <w:rsid w:val="0078238A"/>
    <w:rsid w:val="0078243E"/>
    <w:rsid w:val="00782524"/>
    <w:rsid w:val="0078260B"/>
    <w:rsid w:val="00782614"/>
    <w:rsid w:val="0078282D"/>
    <w:rsid w:val="0078284A"/>
    <w:rsid w:val="00782959"/>
    <w:rsid w:val="00782B66"/>
    <w:rsid w:val="00782BAC"/>
    <w:rsid w:val="00782C76"/>
    <w:rsid w:val="00782CF7"/>
    <w:rsid w:val="00782D52"/>
    <w:rsid w:val="00782FB3"/>
    <w:rsid w:val="0078301D"/>
    <w:rsid w:val="00783346"/>
    <w:rsid w:val="00783569"/>
    <w:rsid w:val="007836BC"/>
    <w:rsid w:val="007837E0"/>
    <w:rsid w:val="00783D9B"/>
    <w:rsid w:val="00784379"/>
    <w:rsid w:val="007844AA"/>
    <w:rsid w:val="00784B64"/>
    <w:rsid w:val="00784BA6"/>
    <w:rsid w:val="00784EAC"/>
    <w:rsid w:val="00785A9A"/>
    <w:rsid w:val="00785E5C"/>
    <w:rsid w:val="0078601F"/>
    <w:rsid w:val="0078635C"/>
    <w:rsid w:val="0078660F"/>
    <w:rsid w:val="00786750"/>
    <w:rsid w:val="007867B9"/>
    <w:rsid w:val="007867FF"/>
    <w:rsid w:val="00786976"/>
    <w:rsid w:val="007869E2"/>
    <w:rsid w:val="00786A41"/>
    <w:rsid w:val="00786A99"/>
    <w:rsid w:val="00786B3B"/>
    <w:rsid w:val="00786E45"/>
    <w:rsid w:val="00786F37"/>
    <w:rsid w:val="00787090"/>
    <w:rsid w:val="00787217"/>
    <w:rsid w:val="00787231"/>
    <w:rsid w:val="0078726F"/>
    <w:rsid w:val="007872F6"/>
    <w:rsid w:val="0078745A"/>
    <w:rsid w:val="00787B3D"/>
    <w:rsid w:val="00787DD4"/>
    <w:rsid w:val="00787E74"/>
    <w:rsid w:val="0079002B"/>
    <w:rsid w:val="007901AC"/>
    <w:rsid w:val="007902CA"/>
    <w:rsid w:val="00790B2D"/>
    <w:rsid w:val="0079112B"/>
    <w:rsid w:val="00791153"/>
    <w:rsid w:val="0079121C"/>
    <w:rsid w:val="0079124F"/>
    <w:rsid w:val="007912C7"/>
    <w:rsid w:val="00791422"/>
    <w:rsid w:val="00791501"/>
    <w:rsid w:val="007915BE"/>
    <w:rsid w:val="007915DD"/>
    <w:rsid w:val="007917A2"/>
    <w:rsid w:val="00791807"/>
    <w:rsid w:val="007921CB"/>
    <w:rsid w:val="007923D9"/>
    <w:rsid w:val="0079240A"/>
    <w:rsid w:val="007924BA"/>
    <w:rsid w:val="00792642"/>
    <w:rsid w:val="007927A2"/>
    <w:rsid w:val="0079282B"/>
    <w:rsid w:val="00792892"/>
    <w:rsid w:val="00792950"/>
    <w:rsid w:val="00792A5D"/>
    <w:rsid w:val="00792AA3"/>
    <w:rsid w:val="00792B6B"/>
    <w:rsid w:val="00792D70"/>
    <w:rsid w:val="007930EF"/>
    <w:rsid w:val="007934BB"/>
    <w:rsid w:val="007936B9"/>
    <w:rsid w:val="00793C3C"/>
    <w:rsid w:val="00794293"/>
    <w:rsid w:val="007943AC"/>
    <w:rsid w:val="00794698"/>
    <w:rsid w:val="007946CB"/>
    <w:rsid w:val="0079493F"/>
    <w:rsid w:val="00794BEF"/>
    <w:rsid w:val="00794E24"/>
    <w:rsid w:val="00794E6B"/>
    <w:rsid w:val="00794EC9"/>
    <w:rsid w:val="00794F42"/>
    <w:rsid w:val="0079527A"/>
    <w:rsid w:val="00795561"/>
    <w:rsid w:val="007956B1"/>
    <w:rsid w:val="00795953"/>
    <w:rsid w:val="007959AE"/>
    <w:rsid w:val="00795C94"/>
    <w:rsid w:val="00795F4C"/>
    <w:rsid w:val="0079602E"/>
    <w:rsid w:val="0079614D"/>
    <w:rsid w:val="007963BD"/>
    <w:rsid w:val="00796532"/>
    <w:rsid w:val="00796CF3"/>
    <w:rsid w:val="00796D52"/>
    <w:rsid w:val="00796D5C"/>
    <w:rsid w:val="00796E04"/>
    <w:rsid w:val="00796F87"/>
    <w:rsid w:val="00797021"/>
    <w:rsid w:val="00797214"/>
    <w:rsid w:val="00797753"/>
    <w:rsid w:val="0079782D"/>
    <w:rsid w:val="00797991"/>
    <w:rsid w:val="00797C26"/>
    <w:rsid w:val="00797CF8"/>
    <w:rsid w:val="00797FFC"/>
    <w:rsid w:val="007A0072"/>
    <w:rsid w:val="007A011D"/>
    <w:rsid w:val="007A0298"/>
    <w:rsid w:val="007A02AA"/>
    <w:rsid w:val="007A02E7"/>
    <w:rsid w:val="007A0491"/>
    <w:rsid w:val="007A0651"/>
    <w:rsid w:val="007A07D9"/>
    <w:rsid w:val="007A07FB"/>
    <w:rsid w:val="007A0A10"/>
    <w:rsid w:val="007A0B51"/>
    <w:rsid w:val="007A0E42"/>
    <w:rsid w:val="007A0FDB"/>
    <w:rsid w:val="007A1164"/>
    <w:rsid w:val="007A1425"/>
    <w:rsid w:val="007A1602"/>
    <w:rsid w:val="007A1641"/>
    <w:rsid w:val="007A1841"/>
    <w:rsid w:val="007A1A9E"/>
    <w:rsid w:val="007A1AE1"/>
    <w:rsid w:val="007A1F39"/>
    <w:rsid w:val="007A2153"/>
    <w:rsid w:val="007A224A"/>
    <w:rsid w:val="007A2614"/>
    <w:rsid w:val="007A26DD"/>
    <w:rsid w:val="007A28EC"/>
    <w:rsid w:val="007A2C5C"/>
    <w:rsid w:val="007A2CD1"/>
    <w:rsid w:val="007A301F"/>
    <w:rsid w:val="007A30D3"/>
    <w:rsid w:val="007A325F"/>
    <w:rsid w:val="007A3725"/>
    <w:rsid w:val="007A3BA7"/>
    <w:rsid w:val="007A3CBB"/>
    <w:rsid w:val="007A4125"/>
    <w:rsid w:val="007A436C"/>
    <w:rsid w:val="007A48FB"/>
    <w:rsid w:val="007A4C5B"/>
    <w:rsid w:val="007A4EDE"/>
    <w:rsid w:val="007A57B4"/>
    <w:rsid w:val="007A580E"/>
    <w:rsid w:val="007A5EDE"/>
    <w:rsid w:val="007A5F20"/>
    <w:rsid w:val="007A6023"/>
    <w:rsid w:val="007A621C"/>
    <w:rsid w:val="007A6249"/>
    <w:rsid w:val="007A635A"/>
    <w:rsid w:val="007A63A3"/>
    <w:rsid w:val="007A63AB"/>
    <w:rsid w:val="007A6429"/>
    <w:rsid w:val="007A6955"/>
    <w:rsid w:val="007A6B3A"/>
    <w:rsid w:val="007A6CB6"/>
    <w:rsid w:val="007A71A7"/>
    <w:rsid w:val="007A74C5"/>
    <w:rsid w:val="007A7520"/>
    <w:rsid w:val="007A7635"/>
    <w:rsid w:val="007A7795"/>
    <w:rsid w:val="007A78B4"/>
    <w:rsid w:val="007A7D1B"/>
    <w:rsid w:val="007A7E56"/>
    <w:rsid w:val="007A7EA4"/>
    <w:rsid w:val="007B006D"/>
    <w:rsid w:val="007B01A5"/>
    <w:rsid w:val="007B01E0"/>
    <w:rsid w:val="007B0F45"/>
    <w:rsid w:val="007B10EA"/>
    <w:rsid w:val="007B1476"/>
    <w:rsid w:val="007B1637"/>
    <w:rsid w:val="007B1887"/>
    <w:rsid w:val="007B1AD0"/>
    <w:rsid w:val="007B1E13"/>
    <w:rsid w:val="007B1E4A"/>
    <w:rsid w:val="007B1EB7"/>
    <w:rsid w:val="007B204A"/>
    <w:rsid w:val="007B2337"/>
    <w:rsid w:val="007B2349"/>
    <w:rsid w:val="007B2505"/>
    <w:rsid w:val="007B28B4"/>
    <w:rsid w:val="007B2B43"/>
    <w:rsid w:val="007B2D68"/>
    <w:rsid w:val="007B3284"/>
    <w:rsid w:val="007B365D"/>
    <w:rsid w:val="007B38B4"/>
    <w:rsid w:val="007B3947"/>
    <w:rsid w:val="007B3B75"/>
    <w:rsid w:val="007B3DCD"/>
    <w:rsid w:val="007B3F06"/>
    <w:rsid w:val="007B40C6"/>
    <w:rsid w:val="007B4187"/>
    <w:rsid w:val="007B436E"/>
    <w:rsid w:val="007B4735"/>
    <w:rsid w:val="007B487E"/>
    <w:rsid w:val="007B4D22"/>
    <w:rsid w:val="007B4F69"/>
    <w:rsid w:val="007B5006"/>
    <w:rsid w:val="007B5083"/>
    <w:rsid w:val="007B511E"/>
    <w:rsid w:val="007B5166"/>
    <w:rsid w:val="007B551E"/>
    <w:rsid w:val="007B55EC"/>
    <w:rsid w:val="007B5B42"/>
    <w:rsid w:val="007B5BCB"/>
    <w:rsid w:val="007B5DC3"/>
    <w:rsid w:val="007B5F11"/>
    <w:rsid w:val="007B5F34"/>
    <w:rsid w:val="007B6641"/>
    <w:rsid w:val="007B6766"/>
    <w:rsid w:val="007B67B5"/>
    <w:rsid w:val="007B6E65"/>
    <w:rsid w:val="007B7044"/>
    <w:rsid w:val="007B71A3"/>
    <w:rsid w:val="007B72B4"/>
    <w:rsid w:val="007B7389"/>
    <w:rsid w:val="007B7393"/>
    <w:rsid w:val="007B7494"/>
    <w:rsid w:val="007B77DE"/>
    <w:rsid w:val="007B7DCF"/>
    <w:rsid w:val="007B7F04"/>
    <w:rsid w:val="007C0195"/>
    <w:rsid w:val="007C021E"/>
    <w:rsid w:val="007C0390"/>
    <w:rsid w:val="007C04A6"/>
    <w:rsid w:val="007C05DD"/>
    <w:rsid w:val="007C05E0"/>
    <w:rsid w:val="007C07B1"/>
    <w:rsid w:val="007C0DE0"/>
    <w:rsid w:val="007C0F61"/>
    <w:rsid w:val="007C11C0"/>
    <w:rsid w:val="007C13EB"/>
    <w:rsid w:val="007C17AE"/>
    <w:rsid w:val="007C1960"/>
    <w:rsid w:val="007C1BBF"/>
    <w:rsid w:val="007C20B9"/>
    <w:rsid w:val="007C2260"/>
    <w:rsid w:val="007C2790"/>
    <w:rsid w:val="007C2B3C"/>
    <w:rsid w:val="007C2C78"/>
    <w:rsid w:val="007C2E8C"/>
    <w:rsid w:val="007C3074"/>
    <w:rsid w:val="007C3318"/>
    <w:rsid w:val="007C3447"/>
    <w:rsid w:val="007C34A4"/>
    <w:rsid w:val="007C367F"/>
    <w:rsid w:val="007C384F"/>
    <w:rsid w:val="007C3982"/>
    <w:rsid w:val="007C3C19"/>
    <w:rsid w:val="007C3F0B"/>
    <w:rsid w:val="007C3F67"/>
    <w:rsid w:val="007C40C5"/>
    <w:rsid w:val="007C4134"/>
    <w:rsid w:val="007C439C"/>
    <w:rsid w:val="007C4416"/>
    <w:rsid w:val="007C4BA4"/>
    <w:rsid w:val="007C4BB0"/>
    <w:rsid w:val="007C4D08"/>
    <w:rsid w:val="007C4D54"/>
    <w:rsid w:val="007C53E5"/>
    <w:rsid w:val="007C5595"/>
    <w:rsid w:val="007C5785"/>
    <w:rsid w:val="007C57B3"/>
    <w:rsid w:val="007C5B4C"/>
    <w:rsid w:val="007C5C39"/>
    <w:rsid w:val="007C5EFB"/>
    <w:rsid w:val="007C5FAD"/>
    <w:rsid w:val="007C623C"/>
    <w:rsid w:val="007C6265"/>
    <w:rsid w:val="007C6304"/>
    <w:rsid w:val="007C64C4"/>
    <w:rsid w:val="007C650F"/>
    <w:rsid w:val="007C74A5"/>
    <w:rsid w:val="007C7744"/>
    <w:rsid w:val="007C782B"/>
    <w:rsid w:val="007C7972"/>
    <w:rsid w:val="007C7D7A"/>
    <w:rsid w:val="007C7DC8"/>
    <w:rsid w:val="007C7E56"/>
    <w:rsid w:val="007C7F1E"/>
    <w:rsid w:val="007D00B2"/>
    <w:rsid w:val="007D08E8"/>
    <w:rsid w:val="007D090B"/>
    <w:rsid w:val="007D0984"/>
    <w:rsid w:val="007D0B14"/>
    <w:rsid w:val="007D0C12"/>
    <w:rsid w:val="007D0D45"/>
    <w:rsid w:val="007D104D"/>
    <w:rsid w:val="007D10B1"/>
    <w:rsid w:val="007D1517"/>
    <w:rsid w:val="007D161D"/>
    <w:rsid w:val="007D175E"/>
    <w:rsid w:val="007D180D"/>
    <w:rsid w:val="007D191B"/>
    <w:rsid w:val="007D19F0"/>
    <w:rsid w:val="007D1B5B"/>
    <w:rsid w:val="007D1C24"/>
    <w:rsid w:val="007D1C96"/>
    <w:rsid w:val="007D1E53"/>
    <w:rsid w:val="007D1E6F"/>
    <w:rsid w:val="007D2043"/>
    <w:rsid w:val="007D238C"/>
    <w:rsid w:val="007D26DF"/>
    <w:rsid w:val="007D28C6"/>
    <w:rsid w:val="007D29C3"/>
    <w:rsid w:val="007D2F1D"/>
    <w:rsid w:val="007D3075"/>
    <w:rsid w:val="007D3642"/>
    <w:rsid w:val="007D3A59"/>
    <w:rsid w:val="007D3EDA"/>
    <w:rsid w:val="007D4041"/>
    <w:rsid w:val="007D4105"/>
    <w:rsid w:val="007D4187"/>
    <w:rsid w:val="007D41A1"/>
    <w:rsid w:val="007D42E3"/>
    <w:rsid w:val="007D450E"/>
    <w:rsid w:val="007D4885"/>
    <w:rsid w:val="007D48EC"/>
    <w:rsid w:val="007D4985"/>
    <w:rsid w:val="007D4A74"/>
    <w:rsid w:val="007D4AE3"/>
    <w:rsid w:val="007D4C1F"/>
    <w:rsid w:val="007D4D77"/>
    <w:rsid w:val="007D4E63"/>
    <w:rsid w:val="007D4E99"/>
    <w:rsid w:val="007D4EBF"/>
    <w:rsid w:val="007D4F48"/>
    <w:rsid w:val="007D5409"/>
    <w:rsid w:val="007D5463"/>
    <w:rsid w:val="007D5589"/>
    <w:rsid w:val="007D567F"/>
    <w:rsid w:val="007D58F0"/>
    <w:rsid w:val="007D5902"/>
    <w:rsid w:val="007D5BE3"/>
    <w:rsid w:val="007D5F86"/>
    <w:rsid w:val="007D6089"/>
    <w:rsid w:val="007D60E2"/>
    <w:rsid w:val="007D6742"/>
    <w:rsid w:val="007D69A3"/>
    <w:rsid w:val="007D6A20"/>
    <w:rsid w:val="007D6CB3"/>
    <w:rsid w:val="007D7050"/>
    <w:rsid w:val="007D7101"/>
    <w:rsid w:val="007D71C3"/>
    <w:rsid w:val="007D7515"/>
    <w:rsid w:val="007D7745"/>
    <w:rsid w:val="007D7B18"/>
    <w:rsid w:val="007D7B53"/>
    <w:rsid w:val="007D7E6A"/>
    <w:rsid w:val="007E01B6"/>
    <w:rsid w:val="007E048F"/>
    <w:rsid w:val="007E056E"/>
    <w:rsid w:val="007E06BB"/>
    <w:rsid w:val="007E0991"/>
    <w:rsid w:val="007E14DE"/>
    <w:rsid w:val="007E1500"/>
    <w:rsid w:val="007E17BF"/>
    <w:rsid w:val="007E1881"/>
    <w:rsid w:val="007E18B0"/>
    <w:rsid w:val="007E1ADB"/>
    <w:rsid w:val="007E1F74"/>
    <w:rsid w:val="007E2392"/>
    <w:rsid w:val="007E245D"/>
    <w:rsid w:val="007E24C7"/>
    <w:rsid w:val="007E26BF"/>
    <w:rsid w:val="007E2964"/>
    <w:rsid w:val="007E2AB6"/>
    <w:rsid w:val="007E2BE4"/>
    <w:rsid w:val="007E2BF1"/>
    <w:rsid w:val="007E313B"/>
    <w:rsid w:val="007E31D0"/>
    <w:rsid w:val="007E32C5"/>
    <w:rsid w:val="007E32F5"/>
    <w:rsid w:val="007E33FB"/>
    <w:rsid w:val="007E3983"/>
    <w:rsid w:val="007E3ADE"/>
    <w:rsid w:val="007E3C7A"/>
    <w:rsid w:val="007E3D61"/>
    <w:rsid w:val="007E3DEB"/>
    <w:rsid w:val="007E4299"/>
    <w:rsid w:val="007E46D2"/>
    <w:rsid w:val="007E4708"/>
    <w:rsid w:val="007E486E"/>
    <w:rsid w:val="007E4896"/>
    <w:rsid w:val="007E4A2D"/>
    <w:rsid w:val="007E4D37"/>
    <w:rsid w:val="007E4FF4"/>
    <w:rsid w:val="007E51AD"/>
    <w:rsid w:val="007E5625"/>
    <w:rsid w:val="007E565C"/>
    <w:rsid w:val="007E57B6"/>
    <w:rsid w:val="007E5A8F"/>
    <w:rsid w:val="007E5D64"/>
    <w:rsid w:val="007E607B"/>
    <w:rsid w:val="007E60F4"/>
    <w:rsid w:val="007E624B"/>
    <w:rsid w:val="007E633B"/>
    <w:rsid w:val="007E6482"/>
    <w:rsid w:val="007E661F"/>
    <w:rsid w:val="007E69ED"/>
    <w:rsid w:val="007E6EB2"/>
    <w:rsid w:val="007E6ED7"/>
    <w:rsid w:val="007E6FD1"/>
    <w:rsid w:val="007E707B"/>
    <w:rsid w:val="007E70DD"/>
    <w:rsid w:val="007E72E4"/>
    <w:rsid w:val="007E7637"/>
    <w:rsid w:val="007E77BD"/>
    <w:rsid w:val="007E7A8C"/>
    <w:rsid w:val="007E7D40"/>
    <w:rsid w:val="007E7E34"/>
    <w:rsid w:val="007E7F03"/>
    <w:rsid w:val="007E7F8A"/>
    <w:rsid w:val="007F00E8"/>
    <w:rsid w:val="007F020A"/>
    <w:rsid w:val="007F02DA"/>
    <w:rsid w:val="007F0494"/>
    <w:rsid w:val="007F064E"/>
    <w:rsid w:val="007F06FF"/>
    <w:rsid w:val="007F07EB"/>
    <w:rsid w:val="007F0ABC"/>
    <w:rsid w:val="007F0B8C"/>
    <w:rsid w:val="007F0D60"/>
    <w:rsid w:val="007F0DFD"/>
    <w:rsid w:val="007F0E04"/>
    <w:rsid w:val="007F0E6B"/>
    <w:rsid w:val="007F0FD6"/>
    <w:rsid w:val="007F1229"/>
    <w:rsid w:val="007F1257"/>
    <w:rsid w:val="007F1282"/>
    <w:rsid w:val="007F1352"/>
    <w:rsid w:val="007F14D1"/>
    <w:rsid w:val="007F1711"/>
    <w:rsid w:val="007F19A6"/>
    <w:rsid w:val="007F1A9D"/>
    <w:rsid w:val="007F1CAF"/>
    <w:rsid w:val="007F1DD9"/>
    <w:rsid w:val="007F1DEA"/>
    <w:rsid w:val="007F1F93"/>
    <w:rsid w:val="007F20BF"/>
    <w:rsid w:val="007F2580"/>
    <w:rsid w:val="007F2A5A"/>
    <w:rsid w:val="007F2C2A"/>
    <w:rsid w:val="007F366E"/>
    <w:rsid w:val="007F3683"/>
    <w:rsid w:val="007F38BB"/>
    <w:rsid w:val="007F3A8E"/>
    <w:rsid w:val="007F3BD6"/>
    <w:rsid w:val="007F3C41"/>
    <w:rsid w:val="007F3C73"/>
    <w:rsid w:val="007F3CA1"/>
    <w:rsid w:val="007F3E42"/>
    <w:rsid w:val="007F3FE7"/>
    <w:rsid w:val="007F417E"/>
    <w:rsid w:val="007F4195"/>
    <w:rsid w:val="007F424A"/>
    <w:rsid w:val="007F46FF"/>
    <w:rsid w:val="007F491F"/>
    <w:rsid w:val="007F4AC8"/>
    <w:rsid w:val="007F4C7A"/>
    <w:rsid w:val="007F4CDB"/>
    <w:rsid w:val="007F4ED8"/>
    <w:rsid w:val="007F56B5"/>
    <w:rsid w:val="007F5AC0"/>
    <w:rsid w:val="007F5AD9"/>
    <w:rsid w:val="007F5C9B"/>
    <w:rsid w:val="007F60F8"/>
    <w:rsid w:val="007F6513"/>
    <w:rsid w:val="007F69A4"/>
    <w:rsid w:val="007F6ED6"/>
    <w:rsid w:val="007F6FCB"/>
    <w:rsid w:val="007F71D8"/>
    <w:rsid w:val="007F724D"/>
    <w:rsid w:val="007F7349"/>
    <w:rsid w:val="007F742F"/>
    <w:rsid w:val="007F77B5"/>
    <w:rsid w:val="007F77E2"/>
    <w:rsid w:val="007F77FE"/>
    <w:rsid w:val="007F7881"/>
    <w:rsid w:val="008000D5"/>
    <w:rsid w:val="00800744"/>
    <w:rsid w:val="00800880"/>
    <w:rsid w:val="00800C0C"/>
    <w:rsid w:val="00800DC4"/>
    <w:rsid w:val="00800EAA"/>
    <w:rsid w:val="0080118D"/>
    <w:rsid w:val="008018C2"/>
    <w:rsid w:val="00801BDC"/>
    <w:rsid w:val="00801F5E"/>
    <w:rsid w:val="00801FF2"/>
    <w:rsid w:val="00802070"/>
    <w:rsid w:val="008020AE"/>
    <w:rsid w:val="0080229B"/>
    <w:rsid w:val="008027A5"/>
    <w:rsid w:val="00802D8E"/>
    <w:rsid w:val="00802EE5"/>
    <w:rsid w:val="00802F0E"/>
    <w:rsid w:val="00802F50"/>
    <w:rsid w:val="0080303F"/>
    <w:rsid w:val="00803242"/>
    <w:rsid w:val="00803329"/>
    <w:rsid w:val="0080347E"/>
    <w:rsid w:val="00803CB9"/>
    <w:rsid w:val="00803D14"/>
    <w:rsid w:val="00803F5C"/>
    <w:rsid w:val="00803FD7"/>
    <w:rsid w:val="00804081"/>
    <w:rsid w:val="00804097"/>
    <w:rsid w:val="008040B0"/>
    <w:rsid w:val="008047F1"/>
    <w:rsid w:val="00804A75"/>
    <w:rsid w:val="00804A93"/>
    <w:rsid w:val="00804C01"/>
    <w:rsid w:val="00804E0B"/>
    <w:rsid w:val="0080500C"/>
    <w:rsid w:val="00805334"/>
    <w:rsid w:val="0080542B"/>
    <w:rsid w:val="00805484"/>
    <w:rsid w:val="008055DD"/>
    <w:rsid w:val="008057FC"/>
    <w:rsid w:val="0080598C"/>
    <w:rsid w:val="00805C1B"/>
    <w:rsid w:val="008063ED"/>
    <w:rsid w:val="008066CB"/>
    <w:rsid w:val="00806726"/>
    <w:rsid w:val="008068BA"/>
    <w:rsid w:val="00806ABE"/>
    <w:rsid w:val="00806C20"/>
    <w:rsid w:val="00806CD9"/>
    <w:rsid w:val="00806DD1"/>
    <w:rsid w:val="00807028"/>
    <w:rsid w:val="0080732F"/>
    <w:rsid w:val="00807390"/>
    <w:rsid w:val="0080740C"/>
    <w:rsid w:val="008075C4"/>
    <w:rsid w:val="008076D9"/>
    <w:rsid w:val="00807A84"/>
    <w:rsid w:val="00807D21"/>
    <w:rsid w:val="00807DBA"/>
    <w:rsid w:val="00807DC5"/>
    <w:rsid w:val="00807F38"/>
    <w:rsid w:val="00807F69"/>
    <w:rsid w:val="00810188"/>
    <w:rsid w:val="008101E9"/>
    <w:rsid w:val="00810324"/>
    <w:rsid w:val="00810399"/>
    <w:rsid w:val="00810530"/>
    <w:rsid w:val="00810657"/>
    <w:rsid w:val="00810776"/>
    <w:rsid w:val="00810879"/>
    <w:rsid w:val="008108A1"/>
    <w:rsid w:val="00810B0C"/>
    <w:rsid w:val="00810B15"/>
    <w:rsid w:val="00810C66"/>
    <w:rsid w:val="00810D74"/>
    <w:rsid w:val="0081131A"/>
    <w:rsid w:val="00811551"/>
    <w:rsid w:val="008116B8"/>
    <w:rsid w:val="00811736"/>
    <w:rsid w:val="00811799"/>
    <w:rsid w:val="00811DB0"/>
    <w:rsid w:val="00811E1B"/>
    <w:rsid w:val="00811EAF"/>
    <w:rsid w:val="00811EBD"/>
    <w:rsid w:val="00811FD7"/>
    <w:rsid w:val="008121D9"/>
    <w:rsid w:val="008123EB"/>
    <w:rsid w:val="0081242E"/>
    <w:rsid w:val="00812550"/>
    <w:rsid w:val="008125F2"/>
    <w:rsid w:val="00812B32"/>
    <w:rsid w:val="00812F84"/>
    <w:rsid w:val="00813106"/>
    <w:rsid w:val="00813516"/>
    <w:rsid w:val="00813939"/>
    <w:rsid w:val="008139CA"/>
    <w:rsid w:val="00813A13"/>
    <w:rsid w:val="00813B23"/>
    <w:rsid w:val="00813D0F"/>
    <w:rsid w:val="00813E84"/>
    <w:rsid w:val="00813F1A"/>
    <w:rsid w:val="00813F20"/>
    <w:rsid w:val="00814167"/>
    <w:rsid w:val="00814388"/>
    <w:rsid w:val="00814475"/>
    <w:rsid w:val="0081463C"/>
    <w:rsid w:val="00814834"/>
    <w:rsid w:val="00814A2E"/>
    <w:rsid w:val="00814C2E"/>
    <w:rsid w:val="00815809"/>
    <w:rsid w:val="00815858"/>
    <w:rsid w:val="00815B72"/>
    <w:rsid w:val="00816102"/>
    <w:rsid w:val="00816289"/>
    <w:rsid w:val="00816571"/>
    <w:rsid w:val="00816A9A"/>
    <w:rsid w:val="00816EED"/>
    <w:rsid w:val="00816F08"/>
    <w:rsid w:val="008171F2"/>
    <w:rsid w:val="0081754D"/>
    <w:rsid w:val="008177E5"/>
    <w:rsid w:val="00817DB9"/>
    <w:rsid w:val="00820044"/>
    <w:rsid w:val="0082062F"/>
    <w:rsid w:val="0082065B"/>
    <w:rsid w:val="008209B1"/>
    <w:rsid w:val="00820BE2"/>
    <w:rsid w:val="00820C48"/>
    <w:rsid w:val="00820D43"/>
    <w:rsid w:val="00820FA7"/>
    <w:rsid w:val="00820FE1"/>
    <w:rsid w:val="008217C4"/>
    <w:rsid w:val="00821896"/>
    <w:rsid w:val="00821975"/>
    <w:rsid w:val="008219B2"/>
    <w:rsid w:val="00821A01"/>
    <w:rsid w:val="008220B4"/>
    <w:rsid w:val="008222BE"/>
    <w:rsid w:val="008227D3"/>
    <w:rsid w:val="00822B25"/>
    <w:rsid w:val="00822B99"/>
    <w:rsid w:val="00822BBF"/>
    <w:rsid w:val="008232D9"/>
    <w:rsid w:val="00823AAB"/>
    <w:rsid w:val="00823BED"/>
    <w:rsid w:val="00823F3F"/>
    <w:rsid w:val="00824007"/>
    <w:rsid w:val="00824121"/>
    <w:rsid w:val="0082415C"/>
    <w:rsid w:val="00824162"/>
    <w:rsid w:val="008242CA"/>
    <w:rsid w:val="00824337"/>
    <w:rsid w:val="008245A2"/>
    <w:rsid w:val="008247CA"/>
    <w:rsid w:val="00824A51"/>
    <w:rsid w:val="00824B3F"/>
    <w:rsid w:val="00824E75"/>
    <w:rsid w:val="00824EA9"/>
    <w:rsid w:val="008255FE"/>
    <w:rsid w:val="00825AC2"/>
    <w:rsid w:val="00825C29"/>
    <w:rsid w:val="00825E2A"/>
    <w:rsid w:val="00825E85"/>
    <w:rsid w:val="00826238"/>
    <w:rsid w:val="0082698E"/>
    <w:rsid w:val="00826D05"/>
    <w:rsid w:val="00826DA3"/>
    <w:rsid w:val="00826DEE"/>
    <w:rsid w:val="00827172"/>
    <w:rsid w:val="0082723E"/>
    <w:rsid w:val="00827527"/>
    <w:rsid w:val="008275BC"/>
    <w:rsid w:val="0082789A"/>
    <w:rsid w:val="008278A1"/>
    <w:rsid w:val="00827927"/>
    <w:rsid w:val="008279E9"/>
    <w:rsid w:val="00827A87"/>
    <w:rsid w:val="00827AE9"/>
    <w:rsid w:val="00827B0B"/>
    <w:rsid w:val="00827CAB"/>
    <w:rsid w:val="0083002B"/>
    <w:rsid w:val="00830145"/>
    <w:rsid w:val="00830238"/>
    <w:rsid w:val="008303C7"/>
    <w:rsid w:val="00830C23"/>
    <w:rsid w:val="00830E43"/>
    <w:rsid w:val="00830E66"/>
    <w:rsid w:val="0083189E"/>
    <w:rsid w:val="00831993"/>
    <w:rsid w:val="00831BB7"/>
    <w:rsid w:val="00831EC9"/>
    <w:rsid w:val="00832065"/>
    <w:rsid w:val="00832091"/>
    <w:rsid w:val="00832176"/>
    <w:rsid w:val="00832355"/>
    <w:rsid w:val="008326AE"/>
    <w:rsid w:val="00832763"/>
    <w:rsid w:val="00832A67"/>
    <w:rsid w:val="00832AFE"/>
    <w:rsid w:val="00832BFD"/>
    <w:rsid w:val="00832E41"/>
    <w:rsid w:val="00832FAF"/>
    <w:rsid w:val="008330AB"/>
    <w:rsid w:val="008333D4"/>
    <w:rsid w:val="00833481"/>
    <w:rsid w:val="00833631"/>
    <w:rsid w:val="00833686"/>
    <w:rsid w:val="0083395C"/>
    <w:rsid w:val="00833A4C"/>
    <w:rsid w:val="00833ADD"/>
    <w:rsid w:val="00833BE5"/>
    <w:rsid w:val="00833FFE"/>
    <w:rsid w:val="00834344"/>
    <w:rsid w:val="008344FA"/>
    <w:rsid w:val="0083450D"/>
    <w:rsid w:val="008349F2"/>
    <w:rsid w:val="00834ADE"/>
    <w:rsid w:val="00834E2F"/>
    <w:rsid w:val="00834FFB"/>
    <w:rsid w:val="00835039"/>
    <w:rsid w:val="0083509A"/>
    <w:rsid w:val="00835150"/>
    <w:rsid w:val="0083552E"/>
    <w:rsid w:val="00835571"/>
    <w:rsid w:val="00835CE5"/>
    <w:rsid w:val="00835D33"/>
    <w:rsid w:val="00835E64"/>
    <w:rsid w:val="008361AB"/>
    <w:rsid w:val="00836275"/>
    <w:rsid w:val="0083633D"/>
    <w:rsid w:val="008363DD"/>
    <w:rsid w:val="008368C0"/>
    <w:rsid w:val="00836A36"/>
    <w:rsid w:val="00836A9B"/>
    <w:rsid w:val="00836D6F"/>
    <w:rsid w:val="00836F8E"/>
    <w:rsid w:val="00836FA6"/>
    <w:rsid w:val="00837071"/>
    <w:rsid w:val="00837422"/>
    <w:rsid w:val="008379DC"/>
    <w:rsid w:val="00837B21"/>
    <w:rsid w:val="00837BCE"/>
    <w:rsid w:val="00837CC1"/>
    <w:rsid w:val="00840553"/>
    <w:rsid w:val="00840575"/>
    <w:rsid w:val="00840597"/>
    <w:rsid w:val="00840742"/>
    <w:rsid w:val="00840BA5"/>
    <w:rsid w:val="00840C89"/>
    <w:rsid w:val="00840CBA"/>
    <w:rsid w:val="00840D9C"/>
    <w:rsid w:val="00840E24"/>
    <w:rsid w:val="00840E6F"/>
    <w:rsid w:val="00840EFF"/>
    <w:rsid w:val="00840F77"/>
    <w:rsid w:val="008410EC"/>
    <w:rsid w:val="00841141"/>
    <w:rsid w:val="008412B4"/>
    <w:rsid w:val="0084134E"/>
    <w:rsid w:val="008413C9"/>
    <w:rsid w:val="0084158A"/>
    <w:rsid w:val="0084173E"/>
    <w:rsid w:val="008418A9"/>
    <w:rsid w:val="00841BE8"/>
    <w:rsid w:val="00841ECA"/>
    <w:rsid w:val="00841F53"/>
    <w:rsid w:val="00841F9F"/>
    <w:rsid w:val="00841FAF"/>
    <w:rsid w:val="008420ED"/>
    <w:rsid w:val="0084261C"/>
    <w:rsid w:val="008427F3"/>
    <w:rsid w:val="008428B3"/>
    <w:rsid w:val="008428CC"/>
    <w:rsid w:val="00842939"/>
    <w:rsid w:val="0084294B"/>
    <w:rsid w:val="00842C6B"/>
    <w:rsid w:val="00842D8E"/>
    <w:rsid w:val="00842EA4"/>
    <w:rsid w:val="00842F3F"/>
    <w:rsid w:val="008432A3"/>
    <w:rsid w:val="00843822"/>
    <w:rsid w:val="008438AD"/>
    <w:rsid w:val="008438E0"/>
    <w:rsid w:val="00843A2A"/>
    <w:rsid w:val="008441E1"/>
    <w:rsid w:val="008441F2"/>
    <w:rsid w:val="008442FF"/>
    <w:rsid w:val="00844571"/>
    <w:rsid w:val="0084457B"/>
    <w:rsid w:val="00844AE5"/>
    <w:rsid w:val="00844B28"/>
    <w:rsid w:val="00844E02"/>
    <w:rsid w:val="00844E09"/>
    <w:rsid w:val="0084515F"/>
    <w:rsid w:val="0084516B"/>
    <w:rsid w:val="008453B2"/>
    <w:rsid w:val="008455E1"/>
    <w:rsid w:val="00845C8A"/>
    <w:rsid w:val="00845EFD"/>
    <w:rsid w:val="0084600F"/>
    <w:rsid w:val="0084612C"/>
    <w:rsid w:val="00846189"/>
    <w:rsid w:val="00846247"/>
    <w:rsid w:val="0084664B"/>
    <w:rsid w:val="00846664"/>
    <w:rsid w:val="008468B7"/>
    <w:rsid w:val="008468C6"/>
    <w:rsid w:val="008468E9"/>
    <w:rsid w:val="008469E8"/>
    <w:rsid w:val="00846A41"/>
    <w:rsid w:val="00846A50"/>
    <w:rsid w:val="00846ACC"/>
    <w:rsid w:val="00846CCE"/>
    <w:rsid w:val="00846D9A"/>
    <w:rsid w:val="00846E6E"/>
    <w:rsid w:val="00846EA1"/>
    <w:rsid w:val="00847091"/>
    <w:rsid w:val="00847149"/>
    <w:rsid w:val="0084726F"/>
    <w:rsid w:val="00847320"/>
    <w:rsid w:val="00847393"/>
    <w:rsid w:val="008474E6"/>
    <w:rsid w:val="008475B2"/>
    <w:rsid w:val="00847863"/>
    <w:rsid w:val="008479A4"/>
    <w:rsid w:val="00847B38"/>
    <w:rsid w:val="00847B8E"/>
    <w:rsid w:val="00847EFE"/>
    <w:rsid w:val="00847F79"/>
    <w:rsid w:val="008505AF"/>
    <w:rsid w:val="008505DE"/>
    <w:rsid w:val="00850622"/>
    <w:rsid w:val="00850644"/>
    <w:rsid w:val="0085094C"/>
    <w:rsid w:val="00850BB6"/>
    <w:rsid w:val="00850CA9"/>
    <w:rsid w:val="00850EE4"/>
    <w:rsid w:val="008510E0"/>
    <w:rsid w:val="00851163"/>
    <w:rsid w:val="00851261"/>
    <w:rsid w:val="008515F1"/>
    <w:rsid w:val="00851648"/>
    <w:rsid w:val="00851727"/>
    <w:rsid w:val="00851891"/>
    <w:rsid w:val="0085191A"/>
    <w:rsid w:val="00851DDF"/>
    <w:rsid w:val="00851F24"/>
    <w:rsid w:val="008524AE"/>
    <w:rsid w:val="00852548"/>
    <w:rsid w:val="00852620"/>
    <w:rsid w:val="00852BB2"/>
    <w:rsid w:val="00852DFA"/>
    <w:rsid w:val="00852F33"/>
    <w:rsid w:val="00853018"/>
    <w:rsid w:val="00853A68"/>
    <w:rsid w:val="00853B07"/>
    <w:rsid w:val="008540A5"/>
    <w:rsid w:val="008540D0"/>
    <w:rsid w:val="008541A5"/>
    <w:rsid w:val="00854317"/>
    <w:rsid w:val="00854546"/>
    <w:rsid w:val="008545A3"/>
    <w:rsid w:val="008545AB"/>
    <w:rsid w:val="008545EC"/>
    <w:rsid w:val="0085483A"/>
    <w:rsid w:val="008549BE"/>
    <w:rsid w:val="00854A11"/>
    <w:rsid w:val="00854B61"/>
    <w:rsid w:val="00854CFA"/>
    <w:rsid w:val="00854DDD"/>
    <w:rsid w:val="00854FAC"/>
    <w:rsid w:val="00855452"/>
    <w:rsid w:val="008556F9"/>
    <w:rsid w:val="0085572C"/>
    <w:rsid w:val="008558BD"/>
    <w:rsid w:val="008558E5"/>
    <w:rsid w:val="00855C1D"/>
    <w:rsid w:val="00855FB1"/>
    <w:rsid w:val="00855FB2"/>
    <w:rsid w:val="00856053"/>
    <w:rsid w:val="00856134"/>
    <w:rsid w:val="00856580"/>
    <w:rsid w:val="008565A4"/>
    <w:rsid w:val="00856637"/>
    <w:rsid w:val="00856C39"/>
    <w:rsid w:val="00856CDB"/>
    <w:rsid w:val="00857287"/>
    <w:rsid w:val="00857598"/>
    <w:rsid w:val="00857911"/>
    <w:rsid w:val="008579D6"/>
    <w:rsid w:val="00857A94"/>
    <w:rsid w:val="00857BED"/>
    <w:rsid w:val="00857E28"/>
    <w:rsid w:val="00857EBD"/>
    <w:rsid w:val="00860094"/>
    <w:rsid w:val="00860273"/>
    <w:rsid w:val="008604F7"/>
    <w:rsid w:val="0086051F"/>
    <w:rsid w:val="008606AB"/>
    <w:rsid w:val="008606C8"/>
    <w:rsid w:val="008609DB"/>
    <w:rsid w:val="00860AD8"/>
    <w:rsid w:val="00860E53"/>
    <w:rsid w:val="00860F08"/>
    <w:rsid w:val="00860F22"/>
    <w:rsid w:val="00860F4F"/>
    <w:rsid w:val="00860FBE"/>
    <w:rsid w:val="008610C7"/>
    <w:rsid w:val="0086142B"/>
    <w:rsid w:val="008614C2"/>
    <w:rsid w:val="008617D0"/>
    <w:rsid w:val="0086181A"/>
    <w:rsid w:val="00861982"/>
    <w:rsid w:val="00861A3D"/>
    <w:rsid w:val="00861A49"/>
    <w:rsid w:val="00861B65"/>
    <w:rsid w:val="008620B8"/>
    <w:rsid w:val="0086240D"/>
    <w:rsid w:val="008626D5"/>
    <w:rsid w:val="0086274E"/>
    <w:rsid w:val="00862759"/>
    <w:rsid w:val="00862AB4"/>
    <w:rsid w:val="00862AD5"/>
    <w:rsid w:val="0086339B"/>
    <w:rsid w:val="008633E4"/>
    <w:rsid w:val="0086367E"/>
    <w:rsid w:val="0086380D"/>
    <w:rsid w:val="0086389E"/>
    <w:rsid w:val="00863907"/>
    <w:rsid w:val="008639E9"/>
    <w:rsid w:val="00863A2D"/>
    <w:rsid w:val="00863AB7"/>
    <w:rsid w:val="00863DC1"/>
    <w:rsid w:val="00863E16"/>
    <w:rsid w:val="00864104"/>
    <w:rsid w:val="00864637"/>
    <w:rsid w:val="0086471A"/>
    <w:rsid w:val="00864DD5"/>
    <w:rsid w:val="00865112"/>
    <w:rsid w:val="0086534F"/>
    <w:rsid w:val="008653BB"/>
    <w:rsid w:val="00865469"/>
    <w:rsid w:val="00865725"/>
    <w:rsid w:val="00865BB8"/>
    <w:rsid w:val="00865BD9"/>
    <w:rsid w:val="00865BFF"/>
    <w:rsid w:val="00865E64"/>
    <w:rsid w:val="0086603E"/>
    <w:rsid w:val="0086610A"/>
    <w:rsid w:val="008662EA"/>
    <w:rsid w:val="008662F9"/>
    <w:rsid w:val="0086653F"/>
    <w:rsid w:val="00866553"/>
    <w:rsid w:val="00866736"/>
    <w:rsid w:val="00866947"/>
    <w:rsid w:val="00866A7E"/>
    <w:rsid w:val="00866BB8"/>
    <w:rsid w:val="00866EA7"/>
    <w:rsid w:val="00867299"/>
    <w:rsid w:val="0086752D"/>
    <w:rsid w:val="00867628"/>
    <w:rsid w:val="008677B2"/>
    <w:rsid w:val="00867B8B"/>
    <w:rsid w:val="00867CBE"/>
    <w:rsid w:val="00867D16"/>
    <w:rsid w:val="008700F8"/>
    <w:rsid w:val="00870950"/>
    <w:rsid w:val="0087099F"/>
    <w:rsid w:val="00870A50"/>
    <w:rsid w:val="00870AD4"/>
    <w:rsid w:val="00871309"/>
    <w:rsid w:val="0087133C"/>
    <w:rsid w:val="00871384"/>
    <w:rsid w:val="008716E7"/>
    <w:rsid w:val="00871C0E"/>
    <w:rsid w:val="00871E0A"/>
    <w:rsid w:val="00871EBD"/>
    <w:rsid w:val="00871F90"/>
    <w:rsid w:val="00871FC7"/>
    <w:rsid w:val="00872705"/>
    <w:rsid w:val="00872B06"/>
    <w:rsid w:val="00872C16"/>
    <w:rsid w:val="00872CC2"/>
    <w:rsid w:val="00873545"/>
    <w:rsid w:val="008735FD"/>
    <w:rsid w:val="00873734"/>
    <w:rsid w:val="008737AE"/>
    <w:rsid w:val="00873A2A"/>
    <w:rsid w:val="00873A75"/>
    <w:rsid w:val="00873ADC"/>
    <w:rsid w:val="00873D97"/>
    <w:rsid w:val="00873DA6"/>
    <w:rsid w:val="0087429A"/>
    <w:rsid w:val="00874542"/>
    <w:rsid w:val="00874694"/>
    <w:rsid w:val="008748AE"/>
    <w:rsid w:val="008749F6"/>
    <w:rsid w:val="00875824"/>
    <w:rsid w:val="00875875"/>
    <w:rsid w:val="00875D4C"/>
    <w:rsid w:val="00875F60"/>
    <w:rsid w:val="00875FC5"/>
    <w:rsid w:val="0087622B"/>
    <w:rsid w:val="008762B2"/>
    <w:rsid w:val="008762EE"/>
    <w:rsid w:val="00876354"/>
    <w:rsid w:val="008763C9"/>
    <w:rsid w:val="00876499"/>
    <w:rsid w:val="00876634"/>
    <w:rsid w:val="008766AD"/>
    <w:rsid w:val="008767A4"/>
    <w:rsid w:val="008769D2"/>
    <w:rsid w:val="008769D6"/>
    <w:rsid w:val="00876A08"/>
    <w:rsid w:val="00876A4B"/>
    <w:rsid w:val="00876C52"/>
    <w:rsid w:val="00876FC7"/>
    <w:rsid w:val="00877080"/>
    <w:rsid w:val="00877107"/>
    <w:rsid w:val="00877694"/>
    <w:rsid w:val="008776C2"/>
    <w:rsid w:val="00877932"/>
    <w:rsid w:val="00877BB1"/>
    <w:rsid w:val="00877BBB"/>
    <w:rsid w:val="00877C84"/>
    <w:rsid w:val="00877EA9"/>
    <w:rsid w:val="00877F89"/>
    <w:rsid w:val="00877FF6"/>
    <w:rsid w:val="0088011B"/>
    <w:rsid w:val="00880257"/>
    <w:rsid w:val="00880ED1"/>
    <w:rsid w:val="00881026"/>
    <w:rsid w:val="00881604"/>
    <w:rsid w:val="008816B5"/>
    <w:rsid w:val="00881715"/>
    <w:rsid w:val="008817BC"/>
    <w:rsid w:val="00881958"/>
    <w:rsid w:val="00881BC1"/>
    <w:rsid w:val="00881BFF"/>
    <w:rsid w:val="00881C29"/>
    <w:rsid w:val="00881E48"/>
    <w:rsid w:val="00881EB2"/>
    <w:rsid w:val="00881FBC"/>
    <w:rsid w:val="00882152"/>
    <w:rsid w:val="008823F7"/>
    <w:rsid w:val="00882B85"/>
    <w:rsid w:val="00882BB3"/>
    <w:rsid w:val="00882C86"/>
    <w:rsid w:val="00882CDB"/>
    <w:rsid w:val="008833D1"/>
    <w:rsid w:val="00883612"/>
    <w:rsid w:val="00883765"/>
    <w:rsid w:val="00883771"/>
    <w:rsid w:val="00883901"/>
    <w:rsid w:val="00883A25"/>
    <w:rsid w:val="00883CF1"/>
    <w:rsid w:val="00883D07"/>
    <w:rsid w:val="00883DF1"/>
    <w:rsid w:val="00883E58"/>
    <w:rsid w:val="00883E65"/>
    <w:rsid w:val="00883E8A"/>
    <w:rsid w:val="00883EC5"/>
    <w:rsid w:val="00883F11"/>
    <w:rsid w:val="00884294"/>
    <w:rsid w:val="0088442D"/>
    <w:rsid w:val="008849AA"/>
    <w:rsid w:val="008849BC"/>
    <w:rsid w:val="00884CC2"/>
    <w:rsid w:val="00884F31"/>
    <w:rsid w:val="008850D4"/>
    <w:rsid w:val="008851A3"/>
    <w:rsid w:val="0088529B"/>
    <w:rsid w:val="008855D6"/>
    <w:rsid w:val="0088587D"/>
    <w:rsid w:val="00885916"/>
    <w:rsid w:val="00885957"/>
    <w:rsid w:val="00885C14"/>
    <w:rsid w:val="00885F11"/>
    <w:rsid w:val="00885F1E"/>
    <w:rsid w:val="0088605A"/>
    <w:rsid w:val="00886323"/>
    <w:rsid w:val="008863C9"/>
    <w:rsid w:val="0088672A"/>
    <w:rsid w:val="0088677B"/>
    <w:rsid w:val="008868A1"/>
    <w:rsid w:val="008868A5"/>
    <w:rsid w:val="008868DC"/>
    <w:rsid w:val="0088711C"/>
    <w:rsid w:val="008874D8"/>
    <w:rsid w:val="00887541"/>
    <w:rsid w:val="008875A1"/>
    <w:rsid w:val="008876F0"/>
    <w:rsid w:val="00887B13"/>
    <w:rsid w:val="00887CF3"/>
    <w:rsid w:val="00887D71"/>
    <w:rsid w:val="0089018E"/>
    <w:rsid w:val="00890215"/>
    <w:rsid w:val="00890389"/>
    <w:rsid w:val="008903CB"/>
    <w:rsid w:val="00890411"/>
    <w:rsid w:val="00890461"/>
    <w:rsid w:val="0089054C"/>
    <w:rsid w:val="00890AC7"/>
    <w:rsid w:val="00890E53"/>
    <w:rsid w:val="00890E7A"/>
    <w:rsid w:val="00891012"/>
    <w:rsid w:val="008910D9"/>
    <w:rsid w:val="008913E6"/>
    <w:rsid w:val="0089148C"/>
    <w:rsid w:val="008915BD"/>
    <w:rsid w:val="00891832"/>
    <w:rsid w:val="00891A66"/>
    <w:rsid w:val="00891E2C"/>
    <w:rsid w:val="008926A1"/>
    <w:rsid w:val="00892725"/>
    <w:rsid w:val="00892C22"/>
    <w:rsid w:val="00892C3F"/>
    <w:rsid w:val="00892CA3"/>
    <w:rsid w:val="00892D1E"/>
    <w:rsid w:val="00892F74"/>
    <w:rsid w:val="00893352"/>
    <w:rsid w:val="0089349E"/>
    <w:rsid w:val="00893641"/>
    <w:rsid w:val="00893683"/>
    <w:rsid w:val="008936FC"/>
    <w:rsid w:val="0089395D"/>
    <w:rsid w:val="00893D95"/>
    <w:rsid w:val="00893E43"/>
    <w:rsid w:val="008940A8"/>
    <w:rsid w:val="008940D6"/>
    <w:rsid w:val="0089414A"/>
    <w:rsid w:val="008941E8"/>
    <w:rsid w:val="00894249"/>
    <w:rsid w:val="0089436E"/>
    <w:rsid w:val="0089438A"/>
    <w:rsid w:val="008943F8"/>
    <w:rsid w:val="008944B6"/>
    <w:rsid w:val="0089482E"/>
    <w:rsid w:val="00894E8B"/>
    <w:rsid w:val="00894FCD"/>
    <w:rsid w:val="00895040"/>
    <w:rsid w:val="008950D6"/>
    <w:rsid w:val="0089510D"/>
    <w:rsid w:val="00895198"/>
    <w:rsid w:val="0089522E"/>
    <w:rsid w:val="0089556C"/>
    <w:rsid w:val="00895736"/>
    <w:rsid w:val="00895797"/>
    <w:rsid w:val="00895CD4"/>
    <w:rsid w:val="00895DCE"/>
    <w:rsid w:val="00895E35"/>
    <w:rsid w:val="00896031"/>
    <w:rsid w:val="0089636E"/>
    <w:rsid w:val="0089664E"/>
    <w:rsid w:val="008966C4"/>
    <w:rsid w:val="00896787"/>
    <w:rsid w:val="008967AC"/>
    <w:rsid w:val="00896B74"/>
    <w:rsid w:val="00896CBE"/>
    <w:rsid w:val="00896F18"/>
    <w:rsid w:val="00896F8F"/>
    <w:rsid w:val="00897212"/>
    <w:rsid w:val="0089734A"/>
    <w:rsid w:val="008973DE"/>
    <w:rsid w:val="0089799C"/>
    <w:rsid w:val="00897B3F"/>
    <w:rsid w:val="008A0109"/>
    <w:rsid w:val="008A0348"/>
    <w:rsid w:val="008A03A2"/>
    <w:rsid w:val="008A0776"/>
    <w:rsid w:val="008A08F3"/>
    <w:rsid w:val="008A094F"/>
    <w:rsid w:val="008A0AB4"/>
    <w:rsid w:val="008A1C68"/>
    <w:rsid w:val="008A2294"/>
    <w:rsid w:val="008A25DF"/>
    <w:rsid w:val="008A2893"/>
    <w:rsid w:val="008A2DC8"/>
    <w:rsid w:val="008A33C4"/>
    <w:rsid w:val="008A35E1"/>
    <w:rsid w:val="008A3BBC"/>
    <w:rsid w:val="008A3D79"/>
    <w:rsid w:val="008A3E22"/>
    <w:rsid w:val="008A4001"/>
    <w:rsid w:val="008A4074"/>
    <w:rsid w:val="008A4176"/>
    <w:rsid w:val="008A42CE"/>
    <w:rsid w:val="008A4378"/>
    <w:rsid w:val="008A437F"/>
    <w:rsid w:val="008A4522"/>
    <w:rsid w:val="008A46CD"/>
    <w:rsid w:val="008A4B0C"/>
    <w:rsid w:val="008A4DAD"/>
    <w:rsid w:val="008A508D"/>
    <w:rsid w:val="008A50F3"/>
    <w:rsid w:val="008A51EE"/>
    <w:rsid w:val="008A51EF"/>
    <w:rsid w:val="008A539C"/>
    <w:rsid w:val="008A53BD"/>
    <w:rsid w:val="008A5534"/>
    <w:rsid w:val="008A553D"/>
    <w:rsid w:val="008A55F0"/>
    <w:rsid w:val="008A56B6"/>
    <w:rsid w:val="008A5962"/>
    <w:rsid w:val="008A5C8B"/>
    <w:rsid w:val="008A5FBB"/>
    <w:rsid w:val="008A6057"/>
    <w:rsid w:val="008A61E7"/>
    <w:rsid w:val="008A6231"/>
    <w:rsid w:val="008A6310"/>
    <w:rsid w:val="008A6357"/>
    <w:rsid w:val="008A66BD"/>
    <w:rsid w:val="008A6A0D"/>
    <w:rsid w:val="008A71AB"/>
    <w:rsid w:val="008A7226"/>
    <w:rsid w:val="008A7296"/>
    <w:rsid w:val="008A74A2"/>
    <w:rsid w:val="008A74C5"/>
    <w:rsid w:val="008A7539"/>
    <w:rsid w:val="008A7B26"/>
    <w:rsid w:val="008A7D62"/>
    <w:rsid w:val="008B033E"/>
    <w:rsid w:val="008B048A"/>
    <w:rsid w:val="008B04B8"/>
    <w:rsid w:val="008B0B76"/>
    <w:rsid w:val="008B0C0A"/>
    <w:rsid w:val="008B0C49"/>
    <w:rsid w:val="008B0D8D"/>
    <w:rsid w:val="008B0DFF"/>
    <w:rsid w:val="008B1089"/>
    <w:rsid w:val="008B10D3"/>
    <w:rsid w:val="008B111D"/>
    <w:rsid w:val="008B11C9"/>
    <w:rsid w:val="008B17F3"/>
    <w:rsid w:val="008B1816"/>
    <w:rsid w:val="008B184C"/>
    <w:rsid w:val="008B1B87"/>
    <w:rsid w:val="008B1C6F"/>
    <w:rsid w:val="008B1F1D"/>
    <w:rsid w:val="008B1FDC"/>
    <w:rsid w:val="008B2351"/>
    <w:rsid w:val="008B2A9A"/>
    <w:rsid w:val="008B3011"/>
    <w:rsid w:val="008B301B"/>
    <w:rsid w:val="008B31E3"/>
    <w:rsid w:val="008B3409"/>
    <w:rsid w:val="008B361B"/>
    <w:rsid w:val="008B36AE"/>
    <w:rsid w:val="008B3CA9"/>
    <w:rsid w:val="008B3CE7"/>
    <w:rsid w:val="008B3DEC"/>
    <w:rsid w:val="008B3F9F"/>
    <w:rsid w:val="008B4422"/>
    <w:rsid w:val="008B47D0"/>
    <w:rsid w:val="008B487C"/>
    <w:rsid w:val="008B498B"/>
    <w:rsid w:val="008B4B7A"/>
    <w:rsid w:val="008B4CD8"/>
    <w:rsid w:val="008B4E85"/>
    <w:rsid w:val="008B5093"/>
    <w:rsid w:val="008B52CE"/>
    <w:rsid w:val="008B5410"/>
    <w:rsid w:val="008B5AB7"/>
    <w:rsid w:val="008B62FA"/>
    <w:rsid w:val="008B66EC"/>
    <w:rsid w:val="008B66F6"/>
    <w:rsid w:val="008B68D2"/>
    <w:rsid w:val="008B694F"/>
    <w:rsid w:val="008B69B6"/>
    <w:rsid w:val="008B6B1C"/>
    <w:rsid w:val="008B6B37"/>
    <w:rsid w:val="008B6DA8"/>
    <w:rsid w:val="008B6F3F"/>
    <w:rsid w:val="008B6F67"/>
    <w:rsid w:val="008B721F"/>
    <w:rsid w:val="008B72A5"/>
    <w:rsid w:val="008B72F3"/>
    <w:rsid w:val="008B7382"/>
    <w:rsid w:val="008B76A6"/>
    <w:rsid w:val="008B774B"/>
    <w:rsid w:val="008B7A2E"/>
    <w:rsid w:val="008B7CCC"/>
    <w:rsid w:val="008B7D47"/>
    <w:rsid w:val="008B7E34"/>
    <w:rsid w:val="008C00BC"/>
    <w:rsid w:val="008C04A2"/>
    <w:rsid w:val="008C05B1"/>
    <w:rsid w:val="008C0763"/>
    <w:rsid w:val="008C0B35"/>
    <w:rsid w:val="008C0BCE"/>
    <w:rsid w:val="008C0CAC"/>
    <w:rsid w:val="008C0DE6"/>
    <w:rsid w:val="008C1441"/>
    <w:rsid w:val="008C1585"/>
    <w:rsid w:val="008C1612"/>
    <w:rsid w:val="008C16E0"/>
    <w:rsid w:val="008C179E"/>
    <w:rsid w:val="008C19DF"/>
    <w:rsid w:val="008C1A0A"/>
    <w:rsid w:val="008C1A6B"/>
    <w:rsid w:val="008C1BD8"/>
    <w:rsid w:val="008C1BEE"/>
    <w:rsid w:val="008C1C46"/>
    <w:rsid w:val="008C1CFB"/>
    <w:rsid w:val="008C1DA6"/>
    <w:rsid w:val="008C2591"/>
    <w:rsid w:val="008C27B4"/>
    <w:rsid w:val="008C2BF9"/>
    <w:rsid w:val="008C2D5A"/>
    <w:rsid w:val="008C2F45"/>
    <w:rsid w:val="008C3239"/>
    <w:rsid w:val="008C3559"/>
    <w:rsid w:val="008C36E5"/>
    <w:rsid w:val="008C37DD"/>
    <w:rsid w:val="008C394B"/>
    <w:rsid w:val="008C39CC"/>
    <w:rsid w:val="008C3CD1"/>
    <w:rsid w:val="008C4124"/>
    <w:rsid w:val="008C4495"/>
    <w:rsid w:val="008C48A5"/>
    <w:rsid w:val="008C492D"/>
    <w:rsid w:val="008C4A91"/>
    <w:rsid w:val="008C4BC9"/>
    <w:rsid w:val="008C4BEF"/>
    <w:rsid w:val="008C4C02"/>
    <w:rsid w:val="008C4E64"/>
    <w:rsid w:val="008C512B"/>
    <w:rsid w:val="008C542C"/>
    <w:rsid w:val="008C5541"/>
    <w:rsid w:val="008C57D7"/>
    <w:rsid w:val="008C580F"/>
    <w:rsid w:val="008C5B5F"/>
    <w:rsid w:val="008C5DBB"/>
    <w:rsid w:val="008C5E2C"/>
    <w:rsid w:val="008C6460"/>
    <w:rsid w:val="008C6544"/>
    <w:rsid w:val="008C6790"/>
    <w:rsid w:val="008C68B4"/>
    <w:rsid w:val="008C6A48"/>
    <w:rsid w:val="008C6B1A"/>
    <w:rsid w:val="008C6B1E"/>
    <w:rsid w:val="008C6E59"/>
    <w:rsid w:val="008C7007"/>
    <w:rsid w:val="008C7011"/>
    <w:rsid w:val="008C7044"/>
    <w:rsid w:val="008C70CA"/>
    <w:rsid w:val="008C749B"/>
    <w:rsid w:val="008C7599"/>
    <w:rsid w:val="008C7629"/>
    <w:rsid w:val="008C7645"/>
    <w:rsid w:val="008C7694"/>
    <w:rsid w:val="008C7780"/>
    <w:rsid w:val="008C799C"/>
    <w:rsid w:val="008C7A65"/>
    <w:rsid w:val="008C7C66"/>
    <w:rsid w:val="008C7FE4"/>
    <w:rsid w:val="008D00E4"/>
    <w:rsid w:val="008D04A4"/>
    <w:rsid w:val="008D0569"/>
    <w:rsid w:val="008D08D9"/>
    <w:rsid w:val="008D09AF"/>
    <w:rsid w:val="008D0DC8"/>
    <w:rsid w:val="008D0E82"/>
    <w:rsid w:val="008D0EA5"/>
    <w:rsid w:val="008D0EA8"/>
    <w:rsid w:val="008D1232"/>
    <w:rsid w:val="008D139E"/>
    <w:rsid w:val="008D144C"/>
    <w:rsid w:val="008D14A8"/>
    <w:rsid w:val="008D16D8"/>
    <w:rsid w:val="008D19E7"/>
    <w:rsid w:val="008D1C3E"/>
    <w:rsid w:val="008D1D22"/>
    <w:rsid w:val="008D1E8D"/>
    <w:rsid w:val="008D1EE1"/>
    <w:rsid w:val="008D2091"/>
    <w:rsid w:val="008D2933"/>
    <w:rsid w:val="008D2F1C"/>
    <w:rsid w:val="008D2F4F"/>
    <w:rsid w:val="008D2FD2"/>
    <w:rsid w:val="008D30C9"/>
    <w:rsid w:val="008D3362"/>
    <w:rsid w:val="008D33AA"/>
    <w:rsid w:val="008D36D7"/>
    <w:rsid w:val="008D3A97"/>
    <w:rsid w:val="008D3AAD"/>
    <w:rsid w:val="008D3DD7"/>
    <w:rsid w:val="008D41BD"/>
    <w:rsid w:val="008D4682"/>
    <w:rsid w:val="008D46C2"/>
    <w:rsid w:val="008D46E0"/>
    <w:rsid w:val="008D4778"/>
    <w:rsid w:val="008D4829"/>
    <w:rsid w:val="008D4C13"/>
    <w:rsid w:val="008D4D42"/>
    <w:rsid w:val="008D4D6E"/>
    <w:rsid w:val="008D4DC5"/>
    <w:rsid w:val="008D4FD9"/>
    <w:rsid w:val="008D50A2"/>
    <w:rsid w:val="008D55EC"/>
    <w:rsid w:val="008D560D"/>
    <w:rsid w:val="008D5791"/>
    <w:rsid w:val="008D580F"/>
    <w:rsid w:val="008D5866"/>
    <w:rsid w:val="008D59F2"/>
    <w:rsid w:val="008D5A38"/>
    <w:rsid w:val="008D5A39"/>
    <w:rsid w:val="008D5D9E"/>
    <w:rsid w:val="008D5F00"/>
    <w:rsid w:val="008D6117"/>
    <w:rsid w:val="008D63C4"/>
    <w:rsid w:val="008D6B31"/>
    <w:rsid w:val="008D6E0B"/>
    <w:rsid w:val="008D7228"/>
    <w:rsid w:val="008D7ED6"/>
    <w:rsid w:val="008E0082"/>
    <w:rsid w:val="008E042F"/>
    <w:rsid w:val="008E05D4"/>
    <w:rsid w:val="008E062A"/>
    <w:rsid w:val="008E0903"/>
    <w:rsid w:val="008E0976"/>
    <w:rsid w:val="008E0B83"/>
    <w:rsid w:val="008E0E2E"/>
    <w:rsid w:val="008E0EA0"/>
    <w:rsid w:val="008E0FDC"/>
    <w:rsid w:val="008E106A"/>
    <w:rsid w:val="008E1088"/>
    <w:rsid w:val="008E1457"/>
    <w:rsid w:val="008E14D2"/>
    <w:rsid w:val="008E1523"/>
    <w:rsid w:val="008E1F7D"/>
    <w:rsid w:val="008E2302"/>
    <w:rsid w:val="008E2355"/>
    <w:rsid w:val="008E2819"/>
    <w:rsid w:val="008E28CE"/>
    <w:rsid w:val="008E294B"/>
    <w:rsid w:val="008E2A1C"/>
    <w:rsid w:val="008E2A40"/>
    <w:rsid w:val="008E2DA4"/>
    <w:rsid w:val="008E2E17"/>
    <w:rsid w:val="008E2E1F"/>
    <w:rsid w:val="008E2F72"/>
    <w:rsid w:val="008E3359"/>
    <w:rsid w:val="008E3440"/>
    <w:rsid w:val="008E3610"/>
    <w:rsid w:val="008E366F"/>
    <w:rsid w:val="008E36B2"/>
    <w:rsid w:val="008E3A93"/>
    <w:rsid w:val="008E3AC8"/>
    <w:rsid w:val="008E3C12"/>
    <w:rsid w:val="008E40E7"/>
    <w:rsid w:val="008E427B"/>
    <w:rsid w:val="008E456D"/>
    <w:rsid w:val="008E4930"/>
    <w:rsid w:val="008E4BB9"/>
    <w:rsid w:val="008E4CEB"/>
    <w:rsid w:val="008E4CFB"/>
    <w:rsid w:val="008E4D1E"/>
    <w:rsid w:val="008E4F83"/>
    <w:rsid w:val="008E53B7"/>
    <w:rsid w:val="008E55F4"/>
    <w:rsid w:val="008E59AD"/>
    <w:rsid w:val="008E5C2F"/>
    <w:rsid w:val="008E5C89"/>
    <w:rsid w:val="008E6569"/>
    <w:rsid w:val="008E65D1"/>
    <w:rsid w:val="008E66D5"/>
    <w:rsid w:val="008E6863"/>
    <w:rsid w:val="008E69CF"/>
    <w:rsid w:val="008E6E26"/>
    <w:rsid w:val="008E702A"/>
    <w:rsid w:val="008E711C"/>
    <w:rsid w:val="008E72A1"/>
    <w:rsid w:val="008E7721"/>
    <w:rsid w:val="008E7833"/>
    <w:rsid w:val="008E7A7B"/>
    <w:rsid w:val="008E7AA2"/>
    <w:rsid w:val="008E7CB3"/>
    <w:rsid w:val="008E7CEB"/>
    <w:rsid w:val="008F03B3"/>
    <w:rsid w:val="008F0439"/>
    <w:rsid w:val="008F0597"/>
    <w:rsid w:val="008F0997"/>
    <w:rsid w:val="008F0C8E"/>
    <w:rsid w:val="008F0D59"/>
    <w:rsid w:val="008F0F2E"/>
    <w:rsid w:val="008F10BB"/>
    <w:rsid w:val="008F1335"/>
    <w:rsid w:val="008F13DB"/>
    <w:rsid w:val="008F1461"/>
    <w:rsid w:val="008F14D8"/>
    <w:rsid w:val="008F151F"/>
    <w:rsid w:val="008F1699"/>
    <w:rsid w:val="008F17EE"/>
    <w:rsid w:val="008F1B72"/>
    <w:rsid w:val="008F1C3D"/>
    <w:rsid w:val="008F20FD"/>
    <w:rsid w:val="008F2241"/>
    <w:rsid w:val="008F2274"/>
    <w:rsid w:val="008F22B3"/>
    <w:rsid w:val="008F244E"/>
    <w:rsid w:val="008F2553"/>
    <w:rsid w:val="008F274D"/>
    <w:rsid w:val="008F27E1"/>
    <w:rsid w:val="008F2B12"/>
    <w:rsid w:val="008F2B1A"/>
    <w:rsid w:val="008F2D73"/>
    <w:rsid w:val="008F2D98"/>
    <w:rsid w:val="008F3142"/>
    <w:rsid w:val="008F325A"/>
    <w:rsid w:val="008F3578"/>
    <w:rsid w:val="008F3680"/>
    <w:rsid w:val="008F37B6"/>
    <w:rsid w:val="008F3A0C"/>
    <w:rsid w:val="008F3F1E"/>
    <w:rsid w:val="008F41FB"/>
    <w:rsid w:val="008F43D6"/>
    <w:rsid w:val="008F476F"/>
    <w:rsid w:val="008F49A2"/>
    <w:rsid w:val="008F4C5D"/>
    <w:rsid w:val="008F4C99"/>
    <w:rsid w:val="008F4D38"/>
    <w:rsid w:val="008F4E86"/>
    <w:rsid w:val="008F50C5"/>
    <w:rsid w:val="008F5220"/>
    <w:rsid w:val="008F538D"/>
    <w:rsid w:val="008F54F7"/>
    <w:rsid w:val="008F5707"/>
    <w:rsid w:val="008F5B56"/>
    <w:rsid w:val="008F5B82"/>
    <w:rsid w:val="008F5DF5"/>
    <w:rsid w:val="008F5F8B"/>
    <w:rsid w:val="008F6501"/>
    <w:rsid w:val="008F653E"/>
    <w:rsid w:val="008F65F4"/>
    <w:rsid w:val="008F6722"/>
    <w:rsid w:val="008F697E"/>
    <w:rsid w:val="008F6B73"/>
    <w:rsid w:val="008F6E4F"/>
    <w:rsid w:val="008F6ED6"/>
    <w:rsid w:val="008F7430"/>
    <w:rsid w:val="008F7738"/>
    <w:rsid w:val="008F7A69"/>
    <w:rsid w:val="008F7D67"/>
    <w:rsid w:val="008F7ED0"/>
    <w:rsid w:val="008F7F81"/>
    <w:rsid w:val="008F7F82"/>
    <w:rsid w:val="008F7FCF"/>
    <w:rsid w:val="00900164"/>
    <w:rsid w:val="00900341"/>
    <w:rsid w:val="009006AD"/>
    <w:rsid w:val="0090071F"/>
    <w:rsid w:val="00900E9D"/>
    <w:rsid w:val="009010CA"/>
    <w:rsid w:val="00901338"/>
    <w:rsid w:val="009014FA"/>
    <w:rsid w:val="009017F4"/>
    <w:rsid w:val="0090182E"/>
    <w:rsid w:val="00901A69"/>
    <w:rsid w:val="0090203D"/>
    <w:rsid w:val="009021B6"/>
    <w:rsid w:val="009024F7"/>
    <w:rsid w:val="009025D7"/>
    <w:rsid w:val="009028C3"/>
    <w:rsid w:val="0090299E"/>
    <w:rsid w:val="00902E2B"/>
    <w:rsid w:val="00903045"/>
    <w:rsid w:val="00903211"/>
    <w:rsid w:val="0090338C"/>
    <w:rsid w:val="009033A5"/>
    <w:rsid w:val="009033FC"/>
    <w:rsid w:val="0090383E"/>
    <w:rsid w:val="009038D7"/>
    <w:rsid w:val="00903959"/>
    <w:rsid w:val="00903D23"/>
    <w:rsid w:val="00903D30"/>
    <w:rsid w:val="00903EAA"/>
    <w:rsid w:val="00903FF4"/>
    <w:rsid w:val="00904117"/>
    <w:rsid w:val="009042D0"/>
    <w:rsid w:val="00904387"/>
    <w:rsid w:val="009044E3"/>
    <w:rsid w:val="00904640"/>
    <w:rsid w:val="00904833"/>
    <w:rsid w:val="009049A7"/>
    <w:rsid w:val="00904A7A"/>
    <w:rsid w:val="00904C2E"/>
    <w:rsid w:val="00904D9D"/>
    <w:rsid w:val="00904DA4"/>
    <w:rsid w:val="00904E4A"/>
    <w:rsid w:val="009050A7"/>
    <w:rsid w:val="00905135"/>
    <w:rsid w:val="00905682"/>
    <w:rsid w:val="0090596A"/>
    <w:rsid w:val="00905AAF"/>
    <w:rsid w:val="00906210"/>
    <w:rsid w:val="009066EA"/>
    <w:rsid w:val="0090686F"/>
    <w:rsid w:val="009069E6"/>
    <w:rsid w:val="00906B73"/>
    <w:rsid w:val="00906C4B"/>
    <w:rsid w:val="00906DAA"/>
    <w:rsid w:val="00906F0D"/>
    <w:rsid w:val="009070B2"/>
    <w:rsid w:val="00907173"/>
    <w:rsid w:val="00907710"/>
    <w:rsid w:val="009078BE"/>
    <w:rsid w:val="009078FC"/>
    <w:rsid w:val="00907983"/>
    <w:rsid w:val="00907D5B"/>
    <w:rsid w:val="00907FEA"/>
    <w:rsid w:val="0091022E"/>
    <w:rsid w:val="009102E1"/>
    <w:rsid w:val="00910551"/>
    <w:rsid w:val="0091058B"/>
    <w:rsid w:val="00910699"/>
    <w:rsid w:val="00910843"/>
    <w:rsid w:val="00910917"/>
    <w:rsid w:val="00910AF9"/>
    <w:rsid w:val="00910FAE"/>
    <w:rsid w:val="0091117C"/>
    <w:rsid w:val="0091130D"/>
    <w:rsid w:val="0091131A"/>
    <w:rsid w:val="009114C0"/>
    <w:rsid w:val="00911591"/>
    <w:rsid w:val="00911611"/>
    <w:rsid w:val="009121F8"/>
    <w:rsid w:val="00912251"/>
    <w:rsid w:val="009122EA"/>
    <w:rsid w:val="00912467"/>
    <w:rsid w:val="0091266A"/>
    <w:rsid w:val="00912777"/>
    <w:rsid w:val="009127A7"/>
    <w:rsid w:val="00912DED"/>
    <w:rsid w:val="00912FD1"/>
    <w:rsid w:val="009131E3"/>
    <w:rsid w:val="009135FD"/>
    <w:rsid w:val="0091379B"/>
    <w:rsid w:val="009137E3"/>
    <w:rsid w:val="00913BBC"/>
    <w:rsid w:val="00913CE2"/>
    <w:rsid w:val="00913D2A"/>
    <w:rsid w:val="00913E30"/>
    <w:rsid w:val="00913E8D"/>
    <w:rsid w:val="00914332"/>
    <w:rsid w:val="0091435E"/>
    <w:rsid w:val="00914620"/>
    <w:rsid w:val="00914728"/>
    <w:rsid w:val="009149DB"/>
    <w:rsid w:val="00914B63"/>
    <w:rsid w:val="00914FD7"/>
    <w:rsid w:val="00915130"/>
    <w:rsid w:val="0091565F"/>
    <w:rsid w:val="009156A5"/>
    <w:rsid w:val="009156FE"/>
    <w:rsid w:val="00915B14"/>
    <w:rsid w:val="00915C7D"/>
    <w:rsid w:val="00915E59"/>
    <w:rsid w:val="00915EDD"/>
    <w:rsid w:val="009160D1"/>
    <w:rsid w:val="009162CF"/>
    <w:rsid w:val="0091661A"/>
    <w:rsid w:val="00916654"/>
    <w:rsid w:val="00916740"/>
    <w:rsid w:val="009167DF"/>
    <w:rsid w:val="00916A7C"/>
    <w:rsid w:val="00916C94"/>
    <w:rsid w:val="00916F03"/>
    <w:rsid w:val="009171C8"/>
    <w:rsid w:val="00917293"/>
    <w:rsid w:val="009172E3"/>
    <w:rsid w:val="009174F2"/>
    <w:rsid w:val="009177F8"/>
    <w:rsid w:val="00917BDD"/>
    <w:rsid w:val="00917DD8"/>
    <w:rsid w:val="00917E88"/>
    <w:rsid w:val="00917EFB"/>
    <w:rsid w:val="00920098"/>
    <w:rsid w:val="00920263"/>
    <w:rsid w:val="0092046F"/>
    <w:rsid w:val="00920736"/>
    <w:rsid w:val="00920781"/>
    <w:rsid w:val="00920E96"/>
    <w:rsid w:val="00921146"/>
    <w:rsid w:val="009211EF"/>
    <w:rsid w:val="00921428"/>
    <w:rsid w:val="00921647"/>
    <w:rsid w:val="009219E1"/>
    <w:rsid w:val="00921C50"/>
    <w:rsid w:val="00921C66"/>
    <w:rsid w:val="00921EA3"/>
    <w:rsid w:val="00921FBC"/>
    <w:rsid w:val="00922078"/>
    <w:rsid w:val="0092237D"/>
    <w:rsid w:val="0092277D"/>
    <w:rsid w:val="00922AD0"/>
    <w:rsid w:val="00922D9D"/>
    <w:rsid w:val="00923C52"/>
    <w:rsid w:val="00923DCF"/>
    <w:rsid w:val="00923DFE"/>
    <w:rsid w:val="00923E4E"/>
    <w:rsid w:val="009242E4"/>
    <w:rsid w:val="00924374"/>
    <w:rsid w:val="00924496"/>
    <w:rsid w:val="00924515"/>
    <w:rsid w:val="009245F4"/>
    <w:rsid w:val="009246FC"/>
    <w:rsid w:val="00924701"/>
    <w:rsid w:val="009249D3"/>
    <w:rsid w:val="009249DD"/>
    <w:rsid w:val="00924C5C"/>
    <w:rsid w:val="00924FC6"/>
    <w:rsid w:val="0092558D"/>
    <w:rsid w:val="0092562A"/>
    <w:rsid w:val="00925764"/>
    <w:rsid w:val="00925D30"/>
    <w:rsid w:val="00925D42"/>
    <w:rsid w:val="00925F51"/>
    <w:rsid w:val="00925F65"/>
    <w:rsid w:val="009260CB"/>
    <w:rsid w:val="009261DB"/>
    <w:rsid w:val="00926542"/>
    <w:rsid w:val="0092693A"/>
    <w:rsid w:val="00926B96"/>
    <w:rsid w:val="00926F13"/>
    <w:rsid w:val="009270ED"/>
    <w:rsid w:val="009270F1"/>
    <w:rsid w:val="009270FC"/>
    <w:rsid w:val="0092719E"/>
    <w:rsid w:val="00927A93"/>
    <w:rsid w:val="00927AC0"/>
    <w:rsid w:val="00927F72"/>
    <w:rsid w:val="009302C6"/>
    <w:rsid w:val="00930965"/>
    <w:rsid w:val="00930C41"/>
    <w:rsid w:val="00930EFC"/>
    <w:rsid w:val="00931131"/>
    <w:rsid w:val="00931605"/>
    <w:rsid w:val="00931999"/>
    <w:rsid w:val="00931C6C"/>
    <w:rsid w:val="00931E41"/>
    <w:rsid w:val="00931EAD"/>
    <w:rsid w:val="00931F05"/>
    <w:rsid w:val="009323F6"/>
    <w:rsid w:val="00932A5E"/>
    <w:rsid w:val="00932CF6"/>
    <w:rsid w:val="00932D80"/>
    <w:rsid w:val="00932DA3"/>
    <w:rsid w:val="00932E4B"/>
    <w:rsid w:val="00933071"/>
    <w:rsid w:val="0093331B"/>
    <w:rsid w:val="009333DC"/>
    <w:rsid w:val="009334EC"/>
    <w:rsid w:val="0093359F"/>
    <w:rsid w:val="0093364C"/>
    <w:rsid w:val="009336DC"/>
    <w:rsid w:val="0093395C"/>
    <w:rsid w:val="009339EE"/>
    <w:rsid w:val="00933E7B"/>
    <w:rsid w:val="00934123"/>
    <w:rsid w:val="00934331"/>
    <w:rsid w:val="009348D3"/>
    <w:rsid w:val="00934989"/>
    <w:rsid w:val="00934B79"/>
    <w:rsid w:val="00934D76"/>
    <w:rsid w:val="00934DAD"/>
    <w:rsid w:val="0093502C"/>
    <w:rsid w:val="009353C6"/>
    <w:rsid w:val="009358D2"/>
    <w:rsid w:val="00935A4D"/>
    <w:rsid w:val="00935A5D"/>
    <w:rsid w:val="00935A90"/>
    <w:rsid w:val="00935B05"/>
    <w:rsid w:val="009360BE"/>
    <w:rsid w:val="0093629D"/>
    <w:rsid w:val="00936331"/>
    <w:rsid w:val="00936411"/>
    <w:rsid w:val="0093649C"/>
    <w:rsid w:val="0093663E"/>
    <w:rsid w:val="009367DE"/>
    <w:rsid w:val="0093689B"/>
    <w:rsid w:val="00936EFD"/>
    <w:rsid w:val="009370E6"/>
    <w:rsid w:val="00937197"/>
    <w:rsid w:val="009376B2"/>
    <w:rsid w:val="009377B6"/>
    <w:rsid w:val="00937B29"/>
    <w:rsid w:val="00937B4B"/>
    <w:rsid w:val="00937BE2"/>
    <w:rsid w:val="00937CB7"/>
    <w:rsid w:val="009400D4"/>
    <w:rsid w:val="009403B2"/>
    <w:rsid w:val="0094041B"/>
    <w:rsid w:val="009404FD"/>
    <w:rsid w:val="0094097F"/>
    <w:rsid w:val="0094099E"/>
    <w:rsid w:val="009409E9"/>
    <w:rsid w:val="00940B9C"/>
    <w:rsid w:val="009412A9"/>
    <w:rsid w:val="00941363"/>
    <w:rsid w:val="009416CD"/>
    <w:rsid w:val="00941AF8"/>
    <w:rsid w:val="00941BB1"/>
    <w:rsid w:val="00941D7C"/>
    <w:rsid w:val="00941DB4"/>
    <w:rsid w:val="00941DCB"/>
    <w:rsid w:val="0094201D"/>
    <w:rsid w:val="00942027"/>
    <w:rsid w:val="00942223"/>
    <w:rsid w:val="00942235"/>
    <w:rsid w:val="009424AD"/>
    <w:rsid w:val="0094271B"/>
    <w:rsid w:val="009428B0"/>
    <w:rsid w:val="00942ADE"/>
    <w:rsid w:val="00942AF2"/>
    <w:rsid w:val="00942F72"/>
    <w:rsid w:val="00942FC2"/>
    <w:rsid w:val="00943266"/>
    <w:rsid w:val="009433C2"/>
    <w:rsid w:val="009435DF"/>
    <w:rsid w:val="00943725"/>
    <w:rsid w:val="0094374C"/>
    <w:rsid w:val="00943A44"/>
    <w:rsid w:val="00943C0C"/>
    <w:rsid w:val="00943F86"/>
    <w:rsid w:val="009441E4"/>
    <w:rsid w:val="009442B3"/>
    <w:rsid w:val="009444E5"/>
    <w:rsid w:val="0094466B"/>
    <w:rsid w:val="00944792"/>
    <w:rsid w:val="00944815"/>
    <w:rsid w:val="00944839"/>
    <w:rsid w:val="00944EF7"/>
    <w:rsid w:val="009452AF"/>
    <w:rsid w:val="009453C0"/>
    <w:rsid w:val="009456FC"/>
    <w:rsid w:val="0094582F"/>
    <w:rsid w:val="00945927"/>
    <w:rsid w:val="00945931"/>
    <w:rsid w:val="009459D4"/>
    <w:rsid w:val="00945B0D"/>
    <w:rsid w:val="00945C2E"/>
    <w:rsid w:val="00945C35"/>
    <w:rsid w:val="00945C7B"/>
    <w:rsid w:val="00945F86"/>
    <w:rsid w:val="0094625E"/>
    <w:rsid w:val="0094627B"/>
    <w:rsid w:val="009462BD"/>
    <w:rsid w:val="00946353"/>
    <w:rsid w:val="00946356"/>
    <w:rsid w:val="009467AF"/>
    <w:rsid w:val="00946926"/>
    <w:rsid w:val="00946D7F"/>
    <w:rsid w:val="00947343"/>
    <w:rsid w:val="009473C4"/>
    <w:rsid w:val="00947462"/>
    <w:rsid w:val="009475DC"/>
    <w:rsid w:val="0094768E"/>
    <w:rsid w:val="009477B4"/>
    <w:rsid w:val="009477E0"/>
    <w:rsid w:val="00947A72"/>
    <w:rsid w:val="00947ADA"/>
    <w:rsid w:val="00947D77"/>
    <w:rsid w:val="00950051"/>
    <w:rsid w:val="009502EC"/>
    <w:rsid w:val="00950639"/>
    <w:rsid w:val="0095076C"/>
    <w:rsid w:val="00950947"/>
    <w:rsid w:val="00950A05"/>
    <w:rsid w:val="00950B41"/>
    <w:rsid w:val="00950DD3"/>
    <w:rsid w:val="00950E78"/>
    <w:rsid w:val="0095153F"/>
    <w:rsid w:val="00951A18"/>
    <w:rsid w:val="00951F12"/>
    <w:rsid w:val="00951FCF"/>
    <w:rsid w:val="0095228D"/>
    <w:rsid w:val="009522E5"/>
    <w:rsid w:val="009524C5"/>
    <w:rsid w:val="00952552"/>
    <w:rsid w:val="00952604"/>
    <w:rsid w:val="0095261C"/>
    <w:rsid w:val="009529EC"/>
    <w:rsid w:val="00952C52"/>
    <w:rsid w:val="00952F07"/>
    <w:rsid w:val="00953018"/>
    <w:rsid w:val="009530EB"/>
    <w:rsid w:val="00953142"/>
    <w:rsid w:val="00953166"/>
    <w:rsid w:val="00953280"/>
    <w:rsid w:val="00953526"/>
    <w:rsid w:val="0095380C"/>
    <w:rsid w:val="009545C4"/>
    <w:rsid w:val="0095460B"/>
    <w:rsid w:val="0095485C"/>
    <w:rsid w:val="00954983"/>
    <w:rsid w:val="00954A37"/>
    <w:rsid w:val="00954B85"/>
    <w:rsid w:val="00954DD5"/>
    <w:rsid w:val="00955103"/>
    <w:rsid w:val="009553C7"/>
    <w:rsid w:val="0095552D"/>
    <w:rsid w:val="00955704"/>
    <w:rsid w:val="009557D3"/>
    <w:rsid w:val="009557E9"/>
    <w:rsid w:val="00955DAF"/>
    <w:rsid w:val="00955ED7"/>
    <w:rsid w:val="00955F8B"/>
    <w:rsid w:val="0095624D"/>
    <w:rsid w:val="00956382"/>
    <w:rsid w:val="0095645F"/>
    <w:rsid w:val="00956520"/>
    <w:rsid w:val="009567D1"/>
    <w:rsid w:val="00956A18"/>
    <w:rsid w:val="00956C4D"/>
    <w:rsid w:val="00956D7E"/>
    <w:rsid w:val="00956FC9"/>
    <w:rsid w:val="00957160"/>
    <w:rsid w:val="009578F3"/>
    <w:rsid w:val="00957D23"/>
    <w:rsid w:val="00957D44"/>
    <w:rsid w:val="00957F3D"/>
    <w:rsid w:val="009603AC"/>
    <w:rsid w:val="0096044B"/>
    <w:rsid w:val="00960488"/>
    <w:rsid w:val="009604E0"/>
    <w:rsid w:val="009605FB"/>
    <w:rsid w:val="00960606"/>
    <w:rsid w:val="00960A6F"/>
    <w:rsid w:val="00960CDC"/>
    <w:rsid w:val="009610DB"/>
    <w:rsid w:val="00961337"/>
    <w:rsid w:val="009613FE"/>
    <w:rsid w:val="009614D6"/>
    <w:rsid w:val="009617C9"/>
    <w:rsid w:val="00961BCF"/>
    <w:rsid w:val="00961E4B"/>
    <w:rsid w:val="00961F70"/>
    <w:rsid w:val="00962556"/>
    <w:rsid w:val="00962765"/>
    <w:rsid w:val="009628F1"/>
    <w:rsid w:val="00962930"/>
    <w:rsid w:val="00962A94"/>
    <w:rsid w:val="00962D4A"/>
    <w:rsid w:val="00962DE2"/>
    <w:rsid w:val="00962F34"/>
    <w:rsid w:val="00962FDF"/>
    <w:rsid w:val="00963032"/>
    <w:rsid w:val="009637B4"/>
    <w:rsid w:val="00963817"/>
    <w:rsid w:val="00963AF9"/>
    <w:rsid w:val="00963BA3"/>
    <w:rsid w:val="00963BBC"/>
    <w:rsid w:val="00963BF3"/>
    <w:rsid w:val="00963E18"/>
    <w:rsid w:val="009640EA"/>
    <w:rsid w:val="00964262"/>
    <w:rsid w:val="009644A8"/>
    <w:rsid w:val="009647CF"/>
    <w:rsid w:val="009647F1"/>
    <w:rsid w:val="00964B1A"/>
    <w:rsid w:val="00964BC7"/>
    <w:rsid w:val="00965044"/>
    <w:rsid w:val="0096523C"/>
    <w:rsid w:val="009652BE"/>
    <w:rsid w:val="009654BF"/>
    <w:rsid w:val="00965731"/>
    <w:rsid w:val="00965BD7"/>
    <w:rsid w:val="00965F98"/>
    <w:rsid w:val="00965F9C"/>
    <w:rsid w:val="009664AB"/>
    <w:rsid w:val="009664F2"/>
    <w:rsid w:val="00966722"/>
    <w:rsid w:val="00966763"/>
    <w:rsid w:val="00966C16"/>
    <w:rsid w:val="00966CE5"/>
    <w:rsid w:val="00966D83"/>
    <w:rsid w:val="00966F49"/>
    <w:rsid w:val="00967140"/>
    <w:rsid w:val="009678BD"/>
    <w:rsid w:val="009678DE"/>
    <w:rsid w:val="00967BCA"/>
    <w:rsid w:val="00967E55"/>
    <w:rsid w:val="00967FA9"/>
    <w:rsid w:val="00967FE7"/>
    <w:rsid w:val="009700B5"/>
    <w:rsid w:val="009700D0"/>
    <w:rsid w:val="00970569"/>
    <w:rsid w:val="00970808"/>
    <w:rsid w:val="0097086C"/>
    <w:rsid w:val="0097093A"/>
    <w:rsid w:val="00970B38"/>
    <w:rsid w:val="00970BAB"/>
    <w:rsid w:val="00970C2B"/>
    <w:rsid w:val="00970F68"/>
    <w:rsid w:val="00970FCB"/>
    <w:rsid w:val="00971021"/>
    <w:rsid w:val="009712A0"/>
    <w:rsid w:val="00971397"/>
    <w:rsid w:val="0097140B"/>
    <w:rsid w:val="00971468"/>
    <w:rsid w:val="00971599"/>
    <w:rsid w:val="00971735"/>
    <w:rsid w:val="00971935"/>
    <w:rsid w:val="00971B68"/>
    <w:rsid w:val="00971EC9"/>
    <w:rsid w:val="0097218F"/>
    <w:rsid w:val="00972835"/>
    <w:rsid w:val="00972975"/>
    <w:rsid w:val="009729E2"/>
    <w:rsid w:val="00972C98"/>
    <w:rsid w:val="00972E5E"/>
    <w:rsid w:val="00972EBF"/>
    <w:rsid w:val="00972FDB"/>
    <w:rsid w:val="00973152"/>
    <w:rsid w:val="00973442"/>
    <w:rsid w:val="0097364E"/>
    <w:rsid w:val="0097366B"/>
    <w:rsid w:val="009738C5"/>
    <w:rsid w:val="009739EC"/>
    <w:rsid w:val="00973A3A"/>
    <w:rsid w:val="00973BC6"/>
    <w:rsid w:val="00973F23"/>
    <w:rsid w:val="00974036"/>
    <w:rsid w:val="00974690"/>
    <w:rsid w:val="00974904"/>
    <w:rsid w:val="00974A68"/>
    <w:rsid w:val="00974A81"/>
    <w:rsid w:val="00974CC9"/>
    <w:rsid w:val="00974E8C"/>
    <w:rsid w:val="00975656"/>
    <w:rsid w:val="0097573D"/>
    <w:rsid w:val="0097575D"/>
    <w:rsid w:val="00975862"/>
    <w:rsid w:val="00975A30"/>
    <w:rsid w:val="00975AF8"/>
    <w:rsid w:val="00975B13"/>
    <w:rsid w:val="00975C5C"/>
    <w:rsid w:val="00975CFD"/>
    <w:rsid w:val="00975F35"/>
    <w:rsid w:val="00975F6F"/>
    <w:rsid w:val="00976012"/>
    <w:rsid w:val="0097614C"/>
    <w:rsid w:val="00976339"/>
    <w:rsid w:val="009763BE"/>
    <w:rsid w:val="009764A3"/>
    <w:rsid w:val="009765F9"/>
    <w:rsid w:val="0097678C"/>
    <w:rsid w:val="009767FA"/>
    <w:rsid w:val="00976984"/>
    <w:rsid w:val="00976BAB"/>
    <w:rsid w:val="00976EB1"/>
    <w:rsid w:val="0097716B"/>
    <w:rsid w:val="0097737D"/>
    <w:rsid w:val="00977627"/>
    <w:rsid w:val="009776B2"/>
    <w:rsid w:val="00977CD0"/>
    <w:rsid w:val="00977E10"/>
    <w:rsid w:val="00977F12"/>
    <w:rsid w:val="00977F37"/>
    <w:rsid w:val="00980373"/>
    <w:rsid w:val="00980411"/>
    <w:rsid w:val="0098066D"/>
    <w:rsid w:val="009809A8"/>
    <w:rsid w:val="00981F1A"/>
    <w:rsid w:val="009823E9"/>
    <w:rsid w:val="0098242D"/>
    <w:rsid w:val="00982454"/>
    <w:rsid w:val="009825AF"/>
    <w:rsid w:val="009826E9"/>
    <w:rsid w:val="00982723"/>
    <w:rsid w:val="0098292E"/>
    <w:rsid w:val="00982978"/>
    <w:rsid w:val="00982A66"/>
    <w:rsid w:val="00982AD8"/>
    <w:rsid w:val="00982D4E"/>
    <w:rsid w:val="00982E2F"/>
    <w:rsid w:val="00983248"/>
    <w:rsid w:val="009832E1"/>
    <w:rsid w:val="00983398"/>
    <w:rsid w:val="009833EB"/>
    <w:rsid w:val="00983982"/>
    <w:rsid w:val="00983C2B"/>
    <w:rsid w:val="00983EC8"/>
    <w:rsid w:val="009840CB"/>
    <w:rsid w:val="00984131"/>
    <w:rsid w:val="00984164"/>
    <w:rsid w:val="0098428E"/>
    <w:rsid w:val="00984560"/>
    <w:rsid w:val="00984614"/>
    <w:rsid w:val="00984728"/>
    <w:rsid w:val="00984AE2"/>
    <w:rsid w:val="00984D63"/>
    <w:rsid w:val="00984DB7"/>
    <w:rsid w:val="00984DF4"/>
    <w:rsid w:val="00984EF7"/>
    <w:rsid w:val="0098501F"/>
    <w:rsid w:val="0098502C"/>
    <w:rsid w:val="009853C5"/>
    <w:rsid w:val="00985A02"/>
    <w:rsid w:val="00985A73"/>
    <w:rsid w:val="00985B41"/>
    <w:rsid w:val="00985D28"/>
    <w:rsid w:val="00985EEF"/>
    <w:rsid w:val="00985F57"/>
    <w:rsid w:val="00985F65"/>
    <w:rsid w:val="00986218"/>
    <w:rsid w:val="00986996"/>
    <w:rsid w:val="00986AD5"/>
    <w:rsid w:val="00986E5A"/>
    <w:rsid w:val="0098744D"/>
    <w:rsid w:val="009874E4"/>
    <w:rsid w:val="00987691"/>
    <w:rsid w:val="009877AE"/>
    <w:rsid w:val="009877E7"/>
    <w:rsid w:val="009877F0"/>
    <w:rsid w:val="00987A6C"/>
    <w:rsid w:val="00987B43"/>
    <w:rsid w:val="00987D0D"/>
    <w:rsid w:val="00987DD7"/>
    <w:rsid w:val="00987FAB"/>
    <w:rsid w:val="0099008B"/>
    <w:rsid w:val="009903B1"/>
    <w:rsid w:val="009903B9"/>
    <w:rsid w:val="00990664"/>
    <w:rsid w:val="009906A1"/>
    <w:rsid w:val="009908A7"/>
    <w:rsid w:val="00990B55"/>
    <w:rsid w:val="00990C65"/>
    <w:rsid w:val="00990E09"/>
    <w:rsid w:val="00991061"/>
    <w:rsid w:val="009910CE"/>
    <w:rsid w:val="00991119"/>
    <w:rsid w:val="00991137"/>
    <w:rsid w:val="00991207"/>
    <w:rsid w:val="0099135C"/>
    <w:rsid w:val="00991634"/>
    <w:rsid w:val="0099175F"/>
    <w:rsid w:val="00991798"/>
    <w:rsid w:val="009918BE"/>
    <w:rsid w:val="00991A7C"/>
    <w:rsid w:val="00991BB0"/>
    <w:rsid w:val="00991D26"/>
    <w:rsid w:val="00991F07"/>
    <w:rsid w:val="00991FED"/>
    <w:rsid w:val="009921DE"/>
    <w:rsid w:val="00992206"/>
    <w:rsid w:val="00992296"/>
    <w:rsid w:val="009923E0"/>
    <w:rsid w:val="009924CC"/>
    <w:rsid w:val="00992680"/>
    <w:rsid w:val="00992683"/>
    <w:rsid w:val="00992B71"/>
    <w:rsid w:val="00993227"/>
    <w:rsid w:val="009932EA"/>
    <w:rsid w:val="00993410"/>
    <w:rsid w:val="009934AB"/>
    <w:rsid w:val="009934B8"/>
    <w:rsid w:val="00993579"/>
    <w:rsid w:val="009937F3"/>
    <w:rsid w:val="0099386E"/>
    <w:rsid w:val="009938EF"/>
    <w:rsid w:val="00993C6B"/>
    <w:rsid w:val="0099430D"/>
    <w:rsid w:val="00994386"/>
    <w:rsid w:val="0099458A"/>
    <w:rsid w:val="009947C3"/>
    <w:rsid w:val="00994847"/>
    <w:rsid w:val="0099498E"/>
    <w:rsid w:val="00995104"/>
    <w:rsid w:val="009952BF"/>
    <w:rsid w:val="00995341"/>
    <w:rsid w:val="00995390"/>
    <w:rsid w:val="009954A5"/>
    <w:rsid w:val="0099589C"/>
    <w:rsid w:val="00995AA4"/>
    <w:rsid w:val="00995C6D"/>
    <w:rsid w:val="00995E7E"/>
    <w:rsid w:val="0099618A"/>
    <w:rsid w:val="0099625E"/>
    <w:rsid w:val="00996422"/>
    <w:rsid w:val="0099666E"/>
    <w:rsid w:val="009968A3"/>
    <w:rsid w:val="00996932"/>
    <w:rsid w:val="0099695C"/>
    <w:rsid w:val="009972D4"/>
    <w:rsid w:val="0099730A"/>
    <w:rsid w:val="009974B8"/>
    <w:rsid w:val="009975B5"/>
    <w:rsid w:val="00997812"/>
    <w:rsid w:val="00997A4D"/>
    <w:rsid w:val="00997C51"/>
    <w:rsid w:val="00997DE0"/>
    <w:rsid w:val="00997F87"/>
    <w:rsid w:val="009A0043"/>
    <w:rsid w:val="009A0540"/>
    <w:rsid w:val="009A0635"/>
    <w:rsid w:val="009A0A0B"/>
    <w:rsid w:val="009A0A72"/>
    <w:rsid w:val="009A0BD1"/>
    <w:rsid w:val="009A0D34"/>
    <w:rsid w:val="009A12AD"/>
    <w:rsid w:val="009A12BE"/>
    <w:rsid w:val="009A1315"/>
    <w:rsid w:val="009A174B"/>
    <w:rsid w:val="009A17BE"/>
    <w:rsid w:val="009A1993"/>
    <w:rsid w:val="009A19CC"/>
    <w:rsid w:val="009A1B16"/>
    <w:rsid w:val="009A1EB6"/>
    <w:rsid w:val="009A23B7"/>
    <w:rsid w:val="009A23C5"/>
    <w:rsid w:val="009A23E8"/>
    <w:rsid w:val="009A25BF"/>
    <w:rsid w:val="009A2C28"/>
    <w:rsid w:val="009A2C35"/>
    <w:rsid w:val="009A2CC3"/>
    <w:rsid w:val="009A2DA9"/>
    <w:rsid w:val="009A2F04"/>
    <w:rsid w:val="009A31C6"/>
    <w:rsid w:val="009A32A5"/>
    <w:rsid w:val="009A3311"/>
    <w:rsid w:val="009A34A6"/>
    <w:rsid w:val="009A37E9"/>
    <w:rsid w:val="009A397C"/>
    <w:rsid w:val="009A3A80"/>
    <w:rsid w:val="009A3CFD"/>
    <w:rsid w:val="009A3D65"/>
    <w:rsid w:val="009A3DBD"/>
    <w:rsid w:val="009A4086"/>
    <w:rsid w:val="009A40E9"/>
    <w:rsid w:val="009A41D1"/>
    <w:rsid w:val="009A444B"/>
    <w:rsid w:val="009A445B"/>
    <w:rsid w:val="009A448B"/>
    <w:rsid w:val="009A46A5"/>
    <w:rsid w:val="009A48AC"/>
    <w:rsid w:val="009A4A1C"/>
    <w:rsid w:val="009A4D2E"/>
    <w:rsid w:val="009A4DBB"/>
    <w:rsid w:val="009A4E0A"/>
    <w:rsid w:val="009A4F6F"/>
    <w:rsid w:val="009A5189"/>
    <w:rsid w:val="009A5901"/>
    <w:rsid w:val="009A5AC9"/>
    <w:rsid w:val="009A5B6D"/>
    <w:rsid w:val="009A5E0A"/>
    <w:rsid w:val="009A5E10"/>
    <w:rsid w:val="009A641C"/>
    <w:rsid w:val="009A661A"/>
    <w:rsid w:val="009A6742"/>
    <w:rsid w:val="009A68EC"/>
    <w:rsid w:val="009A6905"/>
    <w:rsid w:val="009A69F2"/>
    <w:rsid w:val="009A6C5A"/>
    <w:rsid w:val="009A6D2F"/>
    <w:rsid w:val="009A6ED2"/>
    <w:rsid w:val="009A7174"/>
    <w:rsid w:val="009A748A"/>
    <w:rsid w:val="009A75C5"/>
    <w:rsid w:val="009A7697"/>
    <w:rsid w:val="009A77E7"/>
    <w:rsid w:val="009A79C2"/>
    <w:rsid w:val="009A7AAB"/>
    <w:rsid w:val="009A7B7E"/>
    <w:rsid w:val="009A7CC5"/>
    <w:rsid w:val="009A7F33"/>
    <w:rsid w:val="009B00D0"/>
    <w:rsid w:val="009B03FA"/>
    <w:rsid w:val="009B050A"/>
    <w:rsid w:val="009B069B"/>
    <w:rsid w:val="009B07C6"/>
    <w:rsid w:val="009B0887"/>
    <w:rsid w:val="009B0986"/>
    <w:rsid w:val="009B0CCA"/>
    <w:rsid w:val="009B0D88"/>
    <w:rsid w:val="009B102D"/>
    <w:rsid w:val="009B109D"/>
    <w:rsid w:val="009B10D8"/>
    <w:rsid w:val="009B118C"/>
    <w:rsid w:val="009B11AD"/>
    <w:rsid w:val="009B1319"/>
    <w:rsid w:val="009B1413"/>
    <w:rsid w:val="009B1488"/>
    <w:rsid w:val="009B16C4"/>
    <w:rsid w:val="009B1858"/>
    <w:rsid w:val="009B19B6"/>
    <w:rsid w:val="009B1A32"/>
    <w:rsid w:val="009B1C1A"/>
    <w:rsid w:val="009B1CA7"/>
    <w:rsid w:val="009B2784"/>
    <w:rsid w:val="009B2965"/>
    <w:rsid w:val="009B2D61"/>
    <w:rsid w:val="009B2F8C"/>
    <w:rsid w:val="009B3613"/>
    <w:rsid w:val="009B37C9"/>
    <w:rsid w:val="009B37F9"/>
    <w:rsid w:val="009B3954"/>
    <w:rsid w:val="009B3A5B"/>
    <w:rsid w:val="009B3C0F"/>
    <w:rsid w:val="009B3DE9"/>
    <w:rsid w:val="009B3F74"/>
    <w:rsid w:val="009B44E0"/>
    <w:rsid w:val="009B4738"/>
    <w:rsid w:val="009B47A4"/>
    <w:rsid w:val="009B4934"/>
    <w:rsid w:val="009B49CF"/>
    <w:rsid w:val="009B4AB7"/>
    <w:rsid w:val="009B4AFF"/>
    <w:rsid w:val="009B4C4C"/>
    <w:rsid w:val="009B512B"/>
    <w:rsid w:val="009B5235"/>
    <w:rsid w:val="009B5532"/>
    <w:rsid w:val="009B563F"/>
    <w:rsid w:val="009B57DA"/>
    <w:rsid w:val="009B5A92"/>
    <w:rsid w:val="009B5D2D"/>
    <w:rsid w:val="009B62DF"/>
    <w:rsid w:val="009B637A"/>
    <w:rsid w:val="009B6D24"/>
    <w:rsid w:val="009B6FAA"/>
    <w:rsid w:val="009B7113"/>
    <w:rsid w:val="009B740F"/>
    <w:rsid w:val="009B7668"/>
    <w:rsid w:val="009B778C"/>
    <w:rsid w:val="009B786C"/>
    <w:rsid w:val="009B7BE7"/>
    <w:rsid w:val="009B7C10"/>
    <w:rsid w:val="009B7DCA"/>
    <w:rsid w:val="009B7E6E"/>
    <w:rsid w:val="009B7ECD"/>
    <w:rsid w:val="009B7FA5"/>
    <w:rsid w:val="009C0177"/>
    <w:rsid w:val="009C0275"/>
    <w:rsid w:val="009C03AA"/>
    <w:rsid w:val="009C088F"/>
    <w:rsid w:val="009C0A83"/>
    <w:rsid w:val="009C0C64"/>
    <w:rsid w:val="009C0CE2"/>
    <w:rsid w:val="009C0FB0"/>
    <w:rsid w:val="009C139E"/>
    <w:rsid w:val="009C1550"/>
    <w:rsid w:val="009C1848"/>
    <w:rsid w:val="009C1A8A"/>
    <w:rsid w:val="009C1C9D"/>
    <w:rsid w:val="009C1D06"/>
    <w:rsid w:val="009C205E"/>
    <w:rsid w:val="009C216F"/>
    <w:rsid w:val="009C21E8"/>
    <w:rsid w:val="009C2266"/>
    <w:rsid w:val="009C2400"/>
    <w:rsid w:val="009C2695"/>
    <w:rsid w:val="009C2804"/>
    <w:rsid w:val="009C284B"/>
    <w:rsid w:val="009C29E3"/>
    <w:rsid w:val="009C3188"/>
    <w:rsid w:val="009C3335"/>
    <w:rsid w:val="009C3543"/>
    <w:rsid w:val="009C35D4"/>
    <w:rsid w:val="009C377C"/>
    <w:rsid w:val="009C37F0"/>
    <w:rsid w:val="009C3D6D"/>
    <w:rsid w:val="009C3F3E"/>
    <w:rsid w:val="009C43FE"/>
    <w:rsid w:val="009C462C"/>
    <w:rsid w:val="009C4683"/>
    <w:rsid w:val="009C4790"/>
    <w:rsid w:val="009C49EC"/>
    <w:rsid w:val="009C5197"/>
    <w:rsid w:val="009C524C"/>
    <w:rsid w:val="009C530C"/>
    <w:rsid w:val="009C5455"/>
    <w:rsid w:val="009C54D5"/>
    <w:rsid w:val="009C570D"/>
    <w:rsid w:val="009C57AF"/>
    <w:rsid w:val="009C5BF3"/>
    <w:rsid w:val="009C62F7"/>
    <w:rsid w:val="009C6489"/>
    <w:rsid w:val="009C66BE"/>
    <w:rsid w:val="009C6AA6"/>
    <w:rsid w:val="009C7193"/>
    <w:rsid w:val="009C7237"/>
    <w:rsid w:val="009C7250"/>
    <w:rsid w:val="009C7261"/>
    <w:rsid w:val="009C7325"/>
    <w:rsid w:val="009C7563"/>
    <w:rsid w:val="009C76D2"/>
    <w:rsid w:val="009C7711"/>
    <w:rsid w:val="009C772F"/>
    <w:rsid w:val="009C7B79"/>
    <w:rsid w:val="009C7BA9"/>
    <w:rsid w:val="009C7E5C"/>
    <w:rsid w:val="009C7F13"/>
    <w:rsid w:val="009C7F8B"/>
    <w:rsid w:val="009D03A7"/>
    <w:rsid w:val="009D05DF"/>
    <w:rsid w:val="009D0746"/>
    <w:rsid w:val="009D08B2"/>
    <w:rsid w:val="009D0938"/>
    <w:rsid w:val="009D0BD1"/>
    <w:rsid w:val="009D0EDB"/>
    <w:rsid w:val="009D0EEB"/>
    <w:rsid w:val="009D1164"/>
    <w:rsid w:val="009D1404"/>
    <w:rsid w:val="009D1D8A"/>
    <w:rsid w:val="009D1DF3"/>
    <w:rsid w:val="009D1E06"/>
    <w:rsid w:val="009D2043"/>
    <w:rsid w:val="009D21F4"/>
    <w:rsid w:val="009D2276"/>
    <w:rsid w:val="009D27F3"/>
    <w:rsid w:val="009D2AD8"/>
    <w:rsid w:val="009D2C00"/>
    <w:rsid w:val="009D2C01"/>
    <w:rsid w:val="009D2C35"/>
    <w:rsid w:val="009D2D1C"/>
    <w:rsid w:val="009D2D5D"/>
    <w:rsid w:val="009D2DAF"/>
    <w:rsid w:val="009D2F16"/>
    <w:rsid w:val="009D2FA1"/>
    <w:rsid w:val="009D3046"/>
    <w:rsid w:val="009D3221"/>
    <w:rsid w:val="009D3224"/>
    <w:rsid w:val="009D342C"/>
    <w:rsid w:val="009D35D9"/>
    <w:rsid w:val="009D37AF"/>
    <w:rsid w:val="009D38A9"/>
    <w:rsid w:val="009D3A87"/>
    <w:rsid w:val="009D3F72"/>
    <w:rsid w:val="009D420B"/>
    <w:rsid w:val="009D43D2"/>
    <w:rsid w:val="009D4482"/>
    <w:rsid w:val="009D4566"/>
    <w:rsid w:val="009D4706"/>
    <w:rsid w:val="009D4832"/>
    <w:rsid w:val="009D4A06"/>
    <w:rsid w:val="009D4AA9"/>
    <w:rsid w:val="009D4BCD"/>
    <w:rsid w:val="009D4C24"/>
    <w:rsid w:val="009D513D"/>
    <w:rsid w:val="009D5149"/>
    <w:rsid w:val="009D5156"/>
    <w:rsid w:val="009D51FC"/>
    <w:rsid w:val="009D5653"/>
    <w:rsid w:val="009D57E3"/>
    <w:rsid w:val="009D596A"/>
    <w:rsid w:val="009D5B00"/>
    <w:rsid w:val="009D6010"/>
    <w:rsid w:val="009D6071"/>
    <w:rsid w:val="009D6681"/>
    <w:rsid w:val="009D69F6"/>
    <w:rsid w:val="009D6B3F"/>
    <w:rsid w:val="009D6FBD"/>
    <w:rsid w:val="009D71BF"/>
    <w:rsid w:val="009D7250"/>
    <w:rsid w:val="009D72C2"/>
    <w:rsid w:val="009D74E6"/>
    <w:rsid w:val="009D7850"/>
    <w:rsid w:val="009D7A6E"/>
    <w:rsid w:val="009D7B00"/>
    <w:rsid w:val="009D7D5F"/>
    <w:rsid w:val="009D7ECA"/>
    <w:rsid w:val="009E004C"/>
    <w:rsid w:val="009E042C"/>
    <w:rsid w:val="009E0593"/>
    <w:rsid w:val="009E05CD"/>
    <w:rsid w:val="009E062F"/>
    <w:rsid w:val="009E070C"/>
    <w:rsid w:val="009E0A87"/>
    <w:rsid w:val="009E0C8C"/>
    <w:rsid w:val="009E0C93"/>
    <w:rsid w:val="009E0CBE"/>
    <w:rsid w:val="009E11E8"/>
    <w:rsid w:val="009E1230"/>
    <w:rsid w:val="009E133E"/>
    <w:rsid w:val="009E1B35"/>
    <w:rsid w:val="009E1B97"/>
    <w:rsid w:val="009E1C4D"/>
    <w:rsid w:val="009E1F56"/>
    <w:rsid w:val="009E1F7E"/>
    <w:rsid w:val="009E1FAC"/>
    <w:rsid w:val="009E205C"/>
    <w:rsid w:val="009E20DC"/>
    <w:rsid w:val="009E21A9"/>
    <w:rsid w:val="009E23E1"/>
    <w:rsid w:val="009E2463"/>
    <w:rsid w:val="009E2796"/>
    <w:rsid w:val="009E28B0"/>
    <w:rsid w:val="009E2CEF"/>
    <w:rsid w:val="009E2DE9"/>
    <w:rsid w:val="009E2EE9"/>
    <w:rsid w:val="009E30A4"/>
    <w:rsid w:val="009E32E8"/>
    <w:rsid w:val="009E36D9"/>
    <w:rsid w:val="009E3A0F"/>
    <w:rsid w:val="009E3B17"/>
    <w:rsid w:val="009E3E0B"/>
    <w:rsid w:val="009E3E74"/>
    <w:rsid w:val="009E3F13"/>
    <w:rsid w:val="009E428B"/>
    <w:rsid w:val="009E4297"/>
    <w:rsid w:val="009E4442"/>
    <w:rsid w:val="009E4A68"/>
    <w:rsid w:val="009E4B09"/>
    <w:rsid w:val="009E4B9A"/>
    <w:rsid w:val="009E523F"/>
    <w:rsid w:val="009E54AF"/>
    <w:rsid w:val="009E5533"/>
    <w:rsid w:val="009E5752"/>
    <w:rsid w:val="009E5787"/>
    <w:rsid w:val="009E57EE"/>
    <w:rsid w:val="009E587B"/>
    <w:rsid w:val="009E58A9"/>
    <w:rsid w:val="009E593F"/>
    <w:rsid w:val="009E59B4"/>
    <w:rsid w:val="009E5A36"/>
    <w:rsid w:val="009E5ADD"/>
    <w:rsid w:val="009E5BBF"/>
    <w:rsid w:val="009E5CC2"/>
    <w:rsid w:val="009E5DFE"/>
    <w:rsid w:val="009E5EF0"/>
    <w:rsid w:val="009E5F21"/>
    <w:rsid w:val="009E633E"/>
    <w:rsid w:val="009E67AC"/>
    <w:rsid w:val="009E6A5B"/>
    <w:rsid w:val="009E6BE8"/>
    <w:rsid w:val="009E6C8F"/>
    <w:rsid w:val="009E6E7F"/>
    <w:rsid w:val="009E6EDB"/>
    <w:rsid w:val="009E6F28"/>
    <w:rsid w:val="009E702C"/>
    <w:rsid w:val="009E732F"/>
    <w:rsid w:val="009E7399"/>
    <w:rsid w:val="009E74FB"/>
    <w:rsid w:val="009E759D"/>
    <w:rsid w:val="009E75D6"/>
    <w:rsid w:val="009E77F9"/>
    <w:rsid w:val="009E7CE4"/>
    <w:rsid w:val="009E7F21"/>
    <w:rsid w:val="009F049F"/>
    <w:rsid w:val="009F0734"/>
    <w:rsid w:val="009F0933"/>
    <w:rsid w:val="009F0BBA"/>
    <w:rsid w:val="009F0BEF"/>
    <w:rsid w:val="009F0F07"/>
    <w:rsid w:val="009F1214"/>
    <w:rsid w:val="009F16C7"/>
    <w:rsid w:val="009F170D"/>
    <w:rsid w:val="009F178A"/>
    <w:rsid w:val="009F1B67"/>
    <w:rsid w:val="009F20A1"/>
    <w:rsid w:val="009F216F"/>
    <w:rsid w:val="009F22FC"/>
    <w:rsid w:val="009F23F4"/>
    <w:rsid w:val="009F265D"/>
    <w:rsid w:val="009F2AAE"/>
    <w:rsid w:val="009F2BCB"/>
    <w:rsid w:val="009F2E4F"/>
    <w:rsid w:val="009F3205"/>
    <w:rsid w:val="009F341F"/>
    <w:rsid w:val="009F3508"/>
    <w:rsid w:val="009F3532"/>
    <w:rsid w:val="009F3681"/>
    <w:rsid w:val="009F3869"/>
    <w:rsid w:val="009F3897"/>
    <w:rsid w:val="009F39A2"/>
    <w:rsid w:val="009F39A6"/>
    <w:rsid w:val="009F3A37"/>
    <w:rsid w:val="009F3A5C"/>
    <w:rsid w:val="009F3DEF"/>
    <w:rsid w:val="009F3E04"/>
    <w:rsid w:val="009F43E1"/>
    <w:rsid w:val="009F44CE"/>
    <w:rsid w:val="009F45EF"/>
    <w:rsid w:val="009F4F3F"/>
    <w:rsid w:val="009F4F56"/>
    <w:rsid w:val="009F4F9B"/>
    <w:rsid w:val="009F53A9"/>
    <w:rsid w:val="009F58D1"/>
    <w:rsid w:val="009F5B3B"/>
    <w:rsid w:val="009F5E72"/>
    <w:rsid w:val="009F60F4"/>
    <w:rsid w:val="009F631E"/>
    <w:rsid w:val="009F667E"/>
    <w:rsid w:val="009F6A0D"/>
    <w:rsid w:val="009F6C04"/>
    <w:rsid w:val="009F712B"/>
    <w:rsid w:val="009F75CA"/>
    <w:rsid w:val="009F7695"/>
    <w:rsid w:val="009F78A5"/>
    <w:rsid w:val="009F78F1"/>
    <w:rsid w:val="009F7948"/>
    <w:rsid w:val="009F7A6F"/>
    <w:rsid w:val="009F7CB7"/>
    <w:rsid w:val="009F7DF0"/>
    <w:rsid w:val="009F7F42"/>
    <w:rsid w:val="009F7FBE"/>
    <w:rsid w:val="00A0002D"/>
    <w:rsid w:val="00A00158"/>
    <w:rsid w:val="00A00514"/>
    <w:rsid w:val="00A006BC"/>
    <w:rsid w:val="00A00834"/>
    <w:rsid w:val="00A009D5"/>
    <w:rsid w:val="00A00BB3"/>
    <w:rsid w:val="00A00C0B"/>
    <w:rsid w:val="00A00EFC"/>
    <w:rsid w:val="00A01194"/>
    <w:rsid w:val="00A01212"/>
    <w:rsid w:val="00A013FA"/>
    <w:rsid w:val="00A01546"/>
    <w:rsid w:val="00A01A1A"/>
    <w:rsid w:val="00A01EDC"/>
    <w:rsid w:val="00A02080"/>
    <w:rsid w:val="00A02136"/>
    <w:rsid w:val="00A0240B"/>
    <w:rsid w:val="00A02430"/>
    <w:rsid w:val="00A024C8"/>
    <w:rsid w:val="00A02554"/>
    <w:rsid w:val="00A02645"/>
    <w:rsid w:val="00A026B0"/>
    <w:rsid w:val="00A02748"/>
    <w:rsid w:val="00A029A9"/>
    <w:rsid w:val="00A031D1"/>
    <w:rsid w:val="00A03429"/>
    <w:rsid w:val="00A0349C"/>
    <w:rsid w:val="00A03510"/>
    <w:rsid w:val="00A03525"/>
    <w:rsid w:val="00A03A97"/>
    <w:rsid w:val="00A03B6D"/>
    <w:rsid w:val="00A03C4D"/>
    <w:rsid w:val="00A03C85"/>
    <w:rsid w:val="00A03E06"/>
    <w:rsid w:val="00A042BF"/>
    <w:rsid w:val="00A043AD"/>
    <w:rsid w:val="00A04437"/>
    <w:rsid w:val="00A044FA"/>
    <w:rsid w:val="00A04579"/>
    <w:rsid w:val="00A04748"/>
    <w:rsid w:val="00A0476E"/>
    <w:rsid w:val="00A0493B"/>
    <w:rsid w:val="00A049D1"/>
    <w:rsid w:val="00A04C98"/>
    <w:rsid w:val="00A04CF7"/>
    <w:rsid w:val="00A05023"/>
    <w:rsid w:val="00A050BB"/>
    <w:rsid w:val="00A05306"/>
    <w:rsid w:val="00A05421"/>
    <w:rsid w:val="00A05670"/>
    <w:rsid w:val="00A057EB"/>
    <w:rsid w:val="00A05923"/>
    <w:rsid w:val="00A05BA3"/>
    <w:rsid w:val="00A05BF8"/>
    <w:rsid w:val="00A05BF9"/>
    <w:rsid w:val="00A05E43"/>
    <w:rsid w:val="00A05FD3"/>
    <w:rsid w:val="00A06133"/>
    <w:rsid w:val="00A064B6"/>
    <w:rsid w:val="00A064FF"/>
    <w:rsid w:val="00A0670D"/>
    <w:rsid w:val="00A06994"/>
    <w:rsid w:val="00A06AE3"/>
    <w:rsid w:val="00A06E08"/>
    <w:rsid w:val="00A0746D"/>
    <w:rsid w:val="00A07607"/>
    <w:rsid w:val="00A07CB1"/>
    <w:rsid w:val="00A07CF1"/>
    <w:rsid w:val="00A07E40"/>
    <w:rsid w:val="00A07E5D"/>
    <w:rsid w:val="00A07EF8"/>
    <w:rsid w:val="00A10197"/>
    <w:rsid w:val="00A10357"/>
    <w:rsid w:val="00A10409"/>
    <w:rsid w:val="00A1057D"/>
    <w:rsid w:val="00A1060D"/>
    <w:rsid w:val="00A10696"/>
    <w:rsid w:val="00A10776"/>
    <w:rsid w:val="00A107D7"/>
    <w:rsid w:val="00A1083F"/>
    <w:rsid w:val="00A10912"/>
    <w:rsid w:val="00A10931"/>
    <w:rsid w:val="00A10A77"/>
    <w:rsid w:val="00A10AC8"/>
    <w:rsid w:val="00A10BD9"/>
    <w:rsid w:val="00A10DCA"/>
    <w:rsid w:val="00A10EF1"/>
    <w:rsid w:val="00A11276"/>
    <w:rsid w:val="00A115E9"/>
    <w:rsid w:val="00A116BC"/>
    <w:rsid w:val="00A117DF"/>
    <w:rsid w:val="00A118A4"/>
    <w:rsid w:val="00A11B60"/>
    <w:rsid w:val="00A11D0D"/>
    <w:rsid w:val="00A11D88"/>
    <w:rsid w:val="00A11DFB"/>
    <w:rsid w:val="00A11F67"/>
    <w:rsid w:val="00A120BF"/>
    <w:rsid w:val="00A12307"/>
    <w:rsid w:val="00A1231A"/>
    <w:rsid w:val="00A12685"/>
    <w:rsid w:val="00A126C0"/>
    <w:rsid w:val="00A12859"/>
    <w:rsid w:val="00A129F7"/>
    <w:rsid w:val="00A12DCC"/>
    <w:rsid w:val="00A12E5D"/>
    <w:rsid w:val="00A12EF6"/>
    <w:rsid w:val="00A12FC9"/>
    <w:rsid w:val="00A131BA"/>
    <w:rsid w:val="00A13658"/>
    <w:rsid w:val="00A13891"/>
    <w:rsid w:val="00A13998"/>
    <w:rsid w:val="00A13DFD"/>
    <w:rsid w:val="00A13E6B"/>
    <w:rsid w:val="00A1421F"/>
    <w:rsid w:val="00A148BC"/>
    <w:rsid w:val="00A14CC0"/>
    <w:rsid w:val="00A14D5B"/>
    <w:rsid w:val="00A14D9C"/>
    <w:rsid w:val="00A14DB0"/>
    <w:rsid w:val="00A14DF7"/>
    <w:rsid w:val="00A14E03"/>
    <w:rsid w:val="00A15115"/>
    <w:rsid w:val="00A15167"/>
    <w:rsid w:val="00A156E5"/>
    <w:rsid w:val="00A15B4C"/>
    <w:rsid w:val="00A15F95"/>
    <w:rsid w:val="00A16206"/>
    <w:rsid w:val="00A1630D"/>
    <w:rsid w:val="00A1642F"/>
    <w:rsid w:val="00A16C21"/>
    <w:rsid w:val="00A16CC0"/>
    <w:rsid w:val="00A17026"/>
    <w:rsid w:val="00A1713B"/>
    <w:rsid w:val="00A17295"/>
    <w:rsid w:val="00A174A0"/>
    <w:rsid w:val="00A17593"/>
    <w:rsid w:val="00A17A1E"/>
    <w:rsid w:val="00A17D7B"/>
    <w:rsid w:val="00A17F8D"/>
    <w:rsid w:val="00A17FA7"/>
    <w:rsid w:val="00A20475"/>
    <w:rsid w:val="00A2090C"/>
    <w:rsid w:val="00A2092A"/>
    <w:rsid w:val="00A20C65"/>
    <w:rsid w:val="00A20F1B"/>
    <w:rsid w:val="00A21417"/>
    <w:rsid w:val="00A21F9C"/>
    <w:rsid w:val="00A2204E"/>
    <w:rsid w:val="00A2221E"/>
    <w:rsid w:val="00A2262F"/>
    <w:rsid w:val="00A22765"/>
    <w:rsid w:val="00A2298A"/>
    <w:rsid w:val="00A2298B"/>
    <w:rsid w:val="00A22C7B"/>
    <w:rsid w:val="00A22C89"/>
    <w:rsid w:val="00A22CA7"/>
    <w:rsid w:val="00A22F46"/>
    <w:rsid w:val="00A22F73"/>
    <w:rsid w:val="00A232F4"/>
    <w:rsid w:val="00A23434"/>
    <w:rsid w:val="00A234B4"/>
    <w:rsid w:val="00A235F2"/>
    <w:rsid w:val="00A236FF"/>
    <w:rsid w:val="00A23ED7"/>
    <w:rsid w:val="00A23F4D"/>
    <w:rsid w:val="00A23FBC"/>
    <w:rsid w:val="00A23FC1"/>
    <w:rsid w:val="00A2431E"/>
    <w:rsid w:val="00A24493"/>
    <w:rsid w:val="00A24680"/>
    <w:rsid w:val="00A24A82"/>
    <w:rsid w:val="00A24B8A"/>
    <w:rsid w:val="00A24B99"/>
    <w:rsid w:val="00A24C31"/>
    <w:rsid w:val="00A24C86"/>
    <w:rsid w:val="00A24CA3"/>
    <w:rsid w:val="00A24D5E"/>
    <w:rsid w:val="00A24E25"/>
    <w:rsid w:val="00A2503C"/>
    <w:rsid w:val="00A250C9"/>
    <w:rsid w:val="00A25112"/>
    <w:rsid w:val="00A25271"/>
    <w:rsid w:val="00A25774"/>
    <w:rsid w:val="00A25CBA"/>
    <w:rsid w:val="00A25CFE"/>
    <w:rsid w:val="00A25E66"/>
    <w:rsid w:val="00A25F4F"/>
    <w:rsid w:val="00A265FB"/>
    <w:rsid w:val="00A2672D"/>
    <w:rsid w:val="00A26DAD"/>
    <w:rsid w:val="00A26E5A"/>
    <w:rsid w:val="00A27188"/>
    <w:rsid w:val="00A273AB"/>
    <w:rsid w:val="00A27484"/>
    <w:rsid w:val="00A27501"/>
    <w:rsid w:val="00A277BA"/>
    <w:rsid w:val="00A27839"/>
    <w:rsid w:val="00A279A2"/>
    <w:rsid w:val="00A27A88"/>
    <w:rsid w:val="00A27C89"/>
    <w:rsid w:val="00A27E0F"/>
    <w:rsid w:val="00A27ED8"/>
    <w:rsid w:val="00A27F99"/>
    <w:rsid w:val="00A303B6"/>
    <w:rsid w:val="00A30534"/>
    <w:rsid w:val="00A305B1"/>
    <w:rsid w:val="00A3069B"/>
    <w:rsid w:val="00A306C2"/>
    <w:rsid w:val="00A3071E"/>
    <w:rsid w:val="00A30A8E"/>
    <w:rsid w:val="00A30C1B"/>
    <w:rsid w:val="00A30E5A"/>
    <w:rsid w:val="00A30E71"/>
    <w:rsid w:val="00A31444"/>
    <w:rsid w:val="00A3153B"/>
    <w:rsid w:val="00A31873"/>
    <w:rsid w:val="00A31B0E"/>
    <w:rsid w:val="00A31D6E"/>
    <w:rsid w:val="00A31E57"/>
    <w:rsid w:val="00A32501"/>
    <w:rsid w:val="00A3251B"/>
    <w:rsid w:val="00A32602"/>
    <w:rsid w:val="00A3262A"/>
    <w:rsid w:val="00A32850"/>
    <w:rsid w:val="00A32906"/>
    <w:rsid w:val="00A32E7C"/>
    <w:rsid w:val="00A32EE7"/>
    <w:rsid w:val="00A33051"/>
    <w:rsid w:val="00A33240"/>
    <w:rsid w:val="00A332F9"/>
    <w:rsid w:val="00A3366F"/>
    <w:rsid w:val="00A336EA"/>
    <w:rsid w:val="00A336F7"/>
    <w:rsid w:val="00A337CC"/>
    <w:rsid w:val="00A33BC4"/>
    <w:rsid w:val="00A33D63"/>
    <w:rsid w:val="00A33D7E"/>
    <w:rsid w:val="00A33D92"/>
    <w:rsid w:val="00A3433D"/>
    <w:rsid w:val="00A345A0"/>
    <w:rsid w:val="00A3481E"/>
    <w:rsid w:val="00A349F3"/>
    <w:rsid w:val="00A34C7E"/>
    <w:rsid w:val="00A35152"/>
    <w:rsid w:val="00A3561D"/>
    <w:rsid w:val="00A35991"/>
    <w:rsid w:val="00A35F64"/>
    <w:rsid w:val="00A35F86"/>
    <w:rsid w:val="00A3602A"/>
    <w:rsid w:val="00A363BE"/>
    <w:rsid w:val="00A36485"/>
    <w:rsid w:val="00A364E5"/>
    <w:rsid w:val="00A3652A"/>
    <w:rsid w:val="00A36612"/>
    <w:rsid w:val="00A36747"/>
    <w:rsid w:val="00A36A2A"/>
    <w:rsid w:val="00A36F16"/>
    <w:rsid w:val="00A37050"/>
    <w:rsid w:val="00A3714E"/>
    <w:rsid w:val="00A37316"/>
    <w:rsid w:val="00A37651"/>
    <w:rsid w:val="00A376EB"/>
    <w:rsid w:val="00A377D4"/>
    <w:rsid w:val="00A37AC3"/>
    <w:rsid w:val="00A37C01"/>
    <w:rsid w:val="00A37DEC"/>
    <w:rsid w:val="00A37FB1"/>
    <w:rsid w:val="00A4003E"/>
    <w:rsid w:val="00A40069"/>
    <w:rsid w:val="00A400A7"/>
    <w:rsid w:val="00A40181"/>
    <w:rsid w:val="00A40630"/>
    <w:rsid w:val="00A40659"/>
    <w:rsid w:val="00A40C01"/>
    <w:rsid w:val="00A40CE5"/>
    <w:rsid w:val="00A40DF5"/>
    <w:rsid w:val="00A40F22"/>
    <w:rsid w:val="00A4105B"/>
    <w:rsid w:val="00A4130C"/>
    <w:rsid w:val="00A413FE"/>
    <w:rsid w:val="00A41532"/>
    <w:rsid w:val="00A4155E"/>
    <w:rsid w:val="00A4176A"/>
    <w:rsid w:val="00A41937"/>
    <w:rsid w:val="00A41A32"/>
    <w:rsid w:val="00A41A44"/>
    <w:rsid w:val="00A41ABB"/>
    <w:rsid w:val="00A41B64"/>
    <w:rsid w:val="00A41CB7"/>
    <w:rsid w:val="00A41D2E"/>
    <w:rsid w:val="00A420B2"/>
    <w:rsid w:val="00A420D4"/>
    <w:rsid w:val="00A42278"/>
    <w:rsid w:val="00A4275A"/>
    <w:rsid w:val="00A42954"/>
    <w:rsid w:val="00A42C2B"/>
    <w:rsid w:val="00A42F04"/>
    <w:rsid w:val="00A43186"/>
    <w:rsid w:val="00A4332B"/>
    <w:rsid w:val="00A437AE"/>
    <w:rsid w:val="00A43906"/>
    <w:rsid w:val="00A43ABD"/>
    <w:rsid w:val="00A43C9A"/>
    <w:rsid w:val="00A43D35"/>
    <w:rsid w:val="00A43FE8"/>
    <w:rsid w:val="00A440A1"/>
    <w:rsid w:val="00A4411D"/>
    <w:rsid w:val="00A44423"/>
    <w:rsid w:val="00A44885"/>
    <w:rsid w:val="00A44AF8"/>
    <w:rsid w:val="00A44E7E"/>
    <w:rsid w:val="00A44ECD"/>
    <w:rsid w:val="00A450A3"/>
    <w:rsid w:val="00A450B3"/>
    <w:rsid w:val="00A4541E"/>
    <w:rsid w:val="00A455AA"/>
    <w:rsid w:val="00A45678"/>
    <w:rsid w:val="00A45760"/>
    <w:rsid w:val="00A458EB"/>
    <w:rsid w:val="00A45B1F"/>
    <w:rsid w:val="00A45CD8"/>
    <w:rsid w:val="00A45CF5"/>
    <w:rsid w:val="00A45E4E"/>
    <w:rsid w:val="00A461BC"/>
    <w:rsid w:val="00A46286"/>
    <w:rsid w:val="00A462B1"/>
    <w:rsid w:val="00A4659F"/>
    <w:rsid w:val="00A468E8"/>
    <w:rsid w:val="00A46F7A"/>
    <w:rsid w:val="00A470B8"/>
    <w:rsid w:val="00A47250"/>
    <w:rsid w:val="00A474AF"/>
    <w:rsid w:val="00A47768"/>
    <w:rsid w:val="00A47BE3"/>
    <w:rsid w:val="00A47E62"/>
    <w:rsid w:val="00A500AD"/>
    <w:rsid w:val="00A50330"/>
    <w:rsid w:val="00A506FD"/>
    <w:rsid w:val="00A50884"/>
    <w:rsid w:val="00A508C8"/>
    <w:rsid w:val="00A50A6E"/>
    <w:rsid w:val="00A50BAD"/>
    <w:rsid w:val="00A50C5B"/>
    <w:rsid w:val="00A5184D"/>
    <w:rsid w:val="00A519C9"/>
    <w:rsid w:val="00A51C88"/>
    <w:rsid w:val="00A51D9B"/>
    <w:rsid w:val="00A51FF9"/>
    <w:rsid w:val="00A5228C"/>
    <w:rsid w:val="00A52784"/>
    <w:rsid w:val="00A52833"/>
    <w:rsid w:val="00A52855"/>
    <w:rsid w:val="00A52946"/>
    <w:rsid w:val="00A52C06"/>
    <w:rsid w:val="00A52FF5"/>
    <w:rsid w:val="00A531ED"/>
    <w:rsid w:val="00A53275"/>
    <w:rsid w:val="00A539CC"/>
    <w:rsid w:val="00A53A2A"/>
    <w:rsid w:val="00A53A65"/>
    <w:rsid w:val="00A53C6F"/>
    <w:rsid w:val="00A54089"/>
    <w:rsid w:val="00A54576"/>
    <w:rsid w:val="00A545C6"/>
    <w:rsid w:val="00A5483F"/>
    <w:rsid w:val="00A54883"/>
    <w:rsid w:val="00A54897"/>
    <w:rsid w:val="00A548CB"/>
    <w:rsid w:val="00A548D8"/>
    <w:rsid w:val="00A5494A"/>
    <w:rsid w:val="00A5499B"/>
    <w:rsid w:val="00A54A7D"/>
    <w:rsid w:val="00A54C10"/>
    <w:rsid w:val="00A54C46"/>
    <w:rsid w:val="00A54DD6"/>
    <w:rsid w:val="00A54EFD"/>
    <w:rsid w:val="00A5529E"/>
    <w:rsid w:val="00A552FB"/>
    <w:rsid w:val="00A553DB"/>
    <w:rsid w:val="00A55571"/>
    <w:rsid w:val="00A55C2C"/>
    <w:rsid w:val="00A55CAC"/>
    <w:rsid w:val="00A55CC0"/>
    <w:rsid w:val="00A55EC0"/>
    <w:rsid w:val="00A56021"/>
    <w:rsid w:val="00A56287"/>
    <w:rsid w:val="00A5656A"/>
    <w:rsid w:val="00A5674B"/>
    <w:rsid w:val="00A56970"/>
    <w:rsid w:val="00A569C2"/>
    <w:rsid w:val="00A56B2A"/>
    <w:rsid w:val="00A56BD9"/>
    <w:rsid w:val="00A56EA2"/>
    <w:rsid w:val="00A56EAA"/>
    <w:rsid w:val="00A572EF"/>
    <w:rsid w:val="00A57318"/>
    <w:rsid w:val="00A57586"/>
    <w:rsid w:val="00A5765A"/>
    <w:rsid w:val="00A57F71"/>
    <w:rsid w:val="00A60088"/>
    <w:rsid w:val="00A602A9"/>
    <w:rsid w:val="00A6048B"/>
    <w:rsid w:val="00A60533"/>
    <w:rsid w:val="00A6065E"/>
    <w:rsid w:val="00A6076F"/>
    <w:rsid w:val="00A60810"/>
    <w:rsid w:val="00A608EE"/>
    <w:rsid w:val="00A60B30"/>
    <w:rsid w:val="00A60CB0"/>
    <w:rsid w:val="00A60CE1"/>
    <w:rsid w:val="00A61069"/>
    <w:rsid w:val="00A6122D"/>
    <w:rsid w:val="00A61BB7"/>
    <w:rsid w:val="00A61C22"/>
    <w:rsid w:val="00A61D50"/>
    <w:rsid w:val="00A61E2D"/>
    <w:rsid w:val="00A61EB6"/>
    <w:rsid w:val="00A62144"/>
    <w:rsid w:val="00A6220A"/>
    <w:rsid w:val="00A623E2"/>
    <w:rsid w:val="00A62621"/>
    <w:rsid w:val="00A62793"/>
    <w:rsid w:val="00A62970"/>
    <w:rsid w:val="00A62A92"/>
    <w:rsid w:val="00A62AF9"/>
    <w:rsid w:val="00A62CCD"/>
    <w:rsid w:val="00A62FA9"/>
    <w:rsid w:val="00A62FDA"/>
    <w:rsid w:val="00A63176"/>
    <w:rsid w:val="00A632B2"/>
    <w:rsid w:val="00A632EC"/>
    <w:rsid w:val="00A6396C"/>
    <w:rsid w:val="00A63ACB"/>
    <w:rsid w:val="00A63C32"/>
    <w:rsid w:val="00A63EB1"/>
    <w:rsid w:val="00A641B2"/>
    <w:rsid w:val="00A641F2"/>
    <w:rsid w:val="00A64211"/>
    <w:rsid w:val="00A64275"/>
    <w:rsid w:val="00A64695"/>
    <w:rsid w:val="00A64B2B"/>
    <w:rsid w:val="00A64C97"/>
    <w:rsid w:val="00A64E04"/>
    <w:rsid w:val="00A64F71"/>
    <w:rsid w:val="00A65587"/>
    <w:rsid w:val="00A655A6"/>
    <w:rsid w:val="00A65639"/>
    <w:rsid w:val="00A65804"/>
    <w:rsid w:val="00A65882"/>
    <w:rsid w:val="00A65935"/>
    <w:rsid w:val="00A6594B"/>
    <w:rsid w:val="00A65961"/>
    <w:rsid w:val="00A65B99"/>
    <w:rsid w:val="00A65C2D"/>
    <w:rsid w:val="00A66594"/>
    <w:rsid w:val="00A66AB4"/>
    <w:rsid w:val="00A66B3B"/>
    <w:rsid w:val="00A66B51"/>
    <w:rsid w:val="00A66D08"/>
    <w:rsid w:val="00A66F77"/>
    <w:rsid w:val="00A672FE"/>
    <w:rsid w:val="00A674E7"/>
    <w:rsid w:val="00A6764B"/>
    <w:rsid w:val="00A6766A"/>
    <w:rsid w:val="00A6767E"/>
    <w:rsid w:val="00A67868"/>
    <w:rsid w:val="00A678EA"/>
    <w:rsid w:val="00A6794B"/>
    <w:rsid w:val="00A67A63"/>
    <w:rsid w:val="00A67D68"/>
    <w:rsid w:val="00A70005"/>
    <w:rsid w:val="00A70071"/>
    <w:rsid w:val="00A7131C"/>
    <w:rsid w:val="00A714DD"/>
    <w:rsid w:val="00A7166C"/>
    <w:rsid w:val="00A71E0E"/>
    <w:rsid w:val="00A71E92"/>
    <w:rsid w:val="00A71F6D"/>
    <w:rsid w:val="00A72055"/>
    <w:rsid w:val="00A7228D"/>
    <w:rsid w:val="00A72422"/>
    <w:rsid w:val="00A72447"/>
    <w:rsid w:val="00A7263B"/>
    <w:rsid w:val="00A7270C"/>
    <w:rsid w:val="00A728F0"/>
    <w:rsid w:val="00A72928"/>
    <w:rsid w:val="00A72E44"/>
    <w:rsid w:val="00A72E7C"/>
    <w:rsid w:val="00A72E85"/>
    <w:rsid w:val="00A72F2A"/>
    <w:rsid w:val="00A72FF2"/>
    <w:rsid w:val="00A730E1"/>
    <w:rsid w:val="00A730F1"/>
    <w:rsid w:val="00A7311F"/>
    <w:rsid w:val="00A735B8"/>
    <w:rsid w:val="00A736CE"/>
    <w:rsid w:val="00A7392D"/>
    <w:rsid w:val="00A73A79"/>
    <w:rsid w:val="00A73BA4"/>
    <w:rsid w:val="00A73BBF"/>
    <w:rsid w:val="00A73E50"/>
    <w:rsid w:val="00A73FD3"/>
    <w:rsid w:val="00A74106"/>
    <w:rsid w:val="00A74163"/>
    <w:rsid w:val="00A7426C"/>
    <w:rsid w:val="00A7437B"/>
    <w:rsid w:val="00A74498"/>
    <w:rsid w:val="00A7457E"/>
    <w:rsid w:val="00A7465F"/>
    <w:rsid w:val="00A74671"/>
    <w:rsid w:val="00A74752"/>
    <w:rsid w:val="00A749FF"/>
    <w:rsid w:val="00A74A3C"/>
    <w:rsid w:val="00A74A7B"/>
    <w:rsid w:val="00A74ABE"/>
    <w:rsid w:val="00A74C2F"/>
    <w:rsid w:val="00A74C99"/>
    <w:rsid w:val="00A74F46"/>
    <w:rsid w:val="00A74F89"/>
    <w:rsid w:val="00A753C7"/>
    <w:rsid w:val="00A753D3"/>
    <w:rsid w:val="00A75487"/>
    <w:rsid w:val="00A75B3D"/>
    <w:rsid w:val="00A75D82"/>
    <w:rsid w:val="00A761C7"/>
    <w:rsid w:val="00A76470"/>
    <w:rsid w:val="00A7655A"/>
    <w:rsid w:val="00A7660C"/>
    <w:rsid w:val="00A76698"/>
    <w:rsid w:val="00A76730"/>
    <w:rsid w:val="00A76786"/>
    <w:rsid w:val="00A767E5"/>
    <w:rsid w:val="00A76F28"/>
    <w:rsid w:val="00A770CA"/>
    <w:rsid w:val="00A771C2"/>
    <w:rsid w:val="00A77572"/>
    <w:rsid w:val="00A77587"/>
    <w:rsid w:val="00A779B1"/>
    <w:rsid w:val="00A77A68"/>
    <w:rsid w:val="00A77A71"/>
    <w:rsid w:val="00A77AFB"/>
    <w:rsid w:val="00A77B13"/>
    <w:rsid w:val="00A77D9C"/>
    <w:rsid w:val="00A77E4D"/>
    <w:rsid w:val="00A77EDC"/>
    <w:rsid w:val="00A802AF"/>
    <w:rsid w:val="00A805ED"/>
    <w:rsid w:val="00A80671"/>
    <w:rsid w:val="00A806E2"/>
    <w:rsid w:val="00A80A14"/>
    <w:rsid w:val="00A80A63"/>
    <w:rsid w:val="00A80C42"/>
    <w:rsid w:val="00A80D55"/>
    <w:rsid w:val="00A80E9D"/>
    <w:rsid w:val="00A81034"/>
    <w:rsid w:val="00A8118E"/>
    <w:rsid w:val="00A8121D"/>
    <w:rsid w:val="00A818D4"/>
    <w:rsid w:val="00A81A25"/>
    <w:rsid w:val="00A81B1C"/>
    <w:rsid w:val="00A81BA7"/>
    <w:rsid w:val="00A820FD"/>
    <w:rsid w:val="00A8261D"/>
    <w:rsid w:val="00A82921"/>
    <w:rsid w:val="00A82ACF"/>
    <w:rsid w:val="00A83240"/>
    <w:rsid w:val="00A83381"/>
    <w:rsid w:val="00A834DC"/>
    <w:rsid w:val="00A83636"/>
    <w:rsid w:val="00A83663"/>
    <w:rsid w:val="00A83687"/>
    <w:rsid w:val="00A837E2"/>
    <w:rsid w:val="00A83A43"/>
    <w:rsid w:val="00A83A50"/>
    <w:rsid w:val="00A83ACA"/>
    <w:rsid w:val="00A83B2B"/>
    <w:rsid w:val="00A83BCB"/>
    <w:rsid w:val="00A83CB4"/>
    <w:rsid w:val="00A83CB5"/>
    <w:rsid w:val="00A83D48"/>
    <w:rsid w:val="00A840B6"/>
    <w:rsid w:val="00A84440"/>
    <w:rsid w:val="00A844B0"/>
    <w:rsid w:val="00A847D9"/>
    <w:rsid w:val="00A8486C"/>
    <w:rsid w:val="00A84B47"/>
    <w:rsid w:val="00A84C01"/>
    <w:rsid w:val="00A84C47"/>
    <w:rsid w:val="00A84C60"/>
    <w:rsid w:val="00A84D1E"/>
    <w:rsid w:val="00A854A4"/>
    <w:rsid w:val="00A855D3"/>
    <w:rsid w:val="00A856AA"/>
    <w:rsid w:val="00A85E2A"/>
    <w:rsid w:val="00A85E2F"/>
    <w:rsid w:val="00A86068"/>
    <w:rsid w:val="00A86131"/>
    <w:rsid w:val="00A86391"/>
    <w:rsid w:val="00A86397"/>
    <w:rsid w:val="00A8652C"/>
    <w:rsid w:val="00A866A3"/>
    <w:rsid w:val="00A8684D"/>
    <w:rsid w:val="00A86857"/>
    <w:rsid w:val="00A86888"/>
    <w:rsid w:val="00A86BF7"/>
    <w:rsid w:val="00A86C11"/>
    <w:rsid w:val="00A86C82"/>
    <w:rsid w:val="00A86F0C"/>
    <w:rsid w:val="00A870AB"/>
    <w:rsid w:val="00A870F7"/>
    <w:rsid w:val="00A8716D"/>
    <w:rsid w:val="00A8745C"/>
    <w:rsid w:val="00A874AD"/>
    <w:rsid w:val="00A8766C"/>
    <w:rsid w:val="00A87782"/>
    <w:rsid w:val="00A8798F"/>
    <w:rsid w:val="00A87C42"/>
    <w:rsid w:val="00A87E0D"/>
    <w:rsid w:val="00A90529"/>
    <w:rsid w:val="00A905E1"/>
    <w:rsid w:val="00A907B6"/>
    <w:rsid w:val="00A9083E"/>
    <w:rsid w:val="00A90A39"/>
    <w:rsid w:val="00A90C07"/>
    <w:rsid w:val="00A90DD2"/>
    <w:rsid w:val="00A916A4"/>
    <w:rsid w:val="00A91BCE"/>
    <w:rsid w:val="00A92120"/>
    <w:rsid w:val="00A924C2"/>
    <w:rsid w:val="00A924C7"/>
    <w:rsid w:val="00A92997"/>
    <w:rsid w:val="00A92E37"/>
    <w:rsid w:val="00A92ECF"/>
    <w:rsid w:val="00A93043"/>
    <w:rsid w:val="00A931AD"/>
    <w:rsid w:val="00A9324E"/>
    <w:rsid w:val="00A935C4"/>
    <w:rsid w:val="00A9366D"/>
    <w:rsid w:val="00A9368C"/>
    <w:rsid w:val="00A93709"/>
    <w:rsid w:val="00A93A5A"/>
    <w:rsid w:val="00A93ABB"/>
    <w:rsid w:val="00A93AC8"/>
    <w:rsid w:val="00A93C0B"/>
    <w:rsid w:val="00A93CD7"/>
    <w:rsid w:val="00A9405F"/>
    <w:rsid w:val="00A94148"/>
    <w:rsid w:val="00A9416E"/>
    <w:rsid w:val="00A94197"/>
    <w:rsid w:val="00A9449A"/>
    <w:rsid w:val="00A948E2"/>
    <w:rsid w:val="00A94C5B"/>
    <w:rsid w:val="00A9511E"/>
    <w:rsid w:val="00A952A0"/>
    <w:rsid w:val="00A953B7"/>
    <w:rsid w:val="00A95415"/>
    <w:rsid w:val="00A95429"/>
    <w:rsid w:val="00A95509"/>
    <w:rsid w:val="00A957DC"/>
    <w:rsid w:val="00A95A4F"/>
    <w:rsid w:val="00A95A85"/>
    <w:rsid w:val="00A95AA9"/>
    <w:rsid w:val="00A95D23"/>
    <w:rsid w:val="00A95E4F"/>
    <w:rsid w:val="00A95F8D"/>
    <w:rsid w:val="00A96814"/>
    <w:rsid w:val="00A96E65"/>
    <w:rsid w:val="00A970CE"/>
    <w:rsid w:val="00A97136"/>
    <w:rsid w:val="00A971BB"/>
    <w:rsid w:val="00A9732A"/>
    <w:rsid w:val="00A9734A"/>
    <w:rsid w:val="00A9745E"/>
    <w:rsid w:val="00A97658"/>
    <w:rsid w:val="00A979B9"/>
    <w:rsid w:val="00A97B9C"/>
    <w:rsid w:val="00A97C0D"/>
    <w:rsid w:val="00A97D0E"/>
    <w:rsid w:val="00A97D43"/>
    <w:rsid w:val="00A97D5C"/>
    <w:rsid w:val="00A97E0E"/>
    <w:rsid w:val="00A97ECC"/>
    <w:rsid w:val="00A97F14"/>
    <w:rsid w:val="00AA039C"/>
    <w:rsid w:val="00AA0729"/>
    <w:rsid w:val="00AA075E"/>
    <w:rsid w:val="00AA086D"/>
    <w:rsid w:val="00AA0954"/>
    <w:rsid w:val="00AA0CFD"/>
    <w:rsid w:val="00AA0D27"/>
    <w:rsid w:val="00AA0EEE"/>
    <w:rsid w:val="00AA1016"/>
    <w:rsid w:val="00AA147F"/>
    <w:rsid w:val="00AA15DE"/>
    <w:rsid w:val="00AA1AC6"/>
    <w:rsid w:val="00AA2076"/>
    <w:rsid w:val="00AA2297"/>
    <w:rsid w:val="00AA23F3"/>
    <w:rsid w:val="00AA247D"/>
    <w:rsid w:val="00AA2676"/>
    <w:rsid w:val="00AA27C6"/>
    <w:rsid w:val="00AA2876"/>
    <w:rsid w:val="00AA2D20"/>
    <w:rsid w:val="00AA2E2A"/>
    <w:rsid w:val="00AA2E38"/>
    <w:rsid w:val="00AA3033"/>
    <w:rsid w:val="00AA34BC"/>
    <w:rsid w:val="00AA37A8"/>
    <w:rsid w:val="00AA385F"/>
    <w:rsid w:val="00AA3948"/>
    <w:rsid w:val="00AA3B3A"/>
    <w:rsid w:val="00AA3F7E"/>
    <w:rsid w:val="00AA3FF5"/>
    <w:rsid w:val="00AA411F"/>
    <w:rsid w:val="00AA42CE"/>
    <w:rsid w:val="00AA478E"/>
    <w:rsid w:val="00AA4DEE"/>
    <w:rsid w:val="00AA4E98"/>
    <w:rsid w:val="00AA4F87"/>
    <w:rsid w:val="00AA50F7"/>
    <w:rsid w:val="00AA5184"/>
    <w:rsid w:val="00AA51F1"/>
    <w:rsid w:val="00AA55CF"/>
    <w:rsid w:val="00AA56C3"/>
    <w:rsid w:val="00AA594B"/>
    <w:rsid w:val="00AA5ADC"/>
    <w:rsid w:val="00AA5B51"/>
    <w:rsid w:val="00AA5CC8"/>
    <w:rsid w:val="00AA5D12"/>
    <w:rsid w:val="00AA5DB7"/>
    <w:rsid w:val="00AA600C"/>
    <w:rsid w:val="00AA6307"/>
    <w:rsid w:val="00AA642C"/>
    <w:rsid w:val="00AA67ED"/>
    <w:rsid w:val="00AA6B62"/>
    <w:rsid w:val="00AA6C48"/>
    <w:rsid w:val="00AA6C7F"/>
    <w:rsid w:val="00AA7008"/>
    <w:rsid w:val="00AA70D7"/>
    <w:rsid w:val="00AA7386"/>
    <w:rsid w:val="00AA7461"/>
    <w:rsid w:val="00AA7CBF"/>
    <w:rsid w:val="00AA7F91"/>
    <w:rsid w:val="00AA7FB4"/>
    <w:rsid w:val="00AB035F"/>
    <w:rsid w:val="00AB0694"/>
    <w:rsid w:val="00AB09FA"/>
    <w:rsid w:val="00AB0B91"/>
    <w:rsid w:val="00AB0D0C"/>
    <w:rsid w:val="00AB0F0C"/>
    <w:rsid w:val="00AB0F59"/>
    <w:rsid w:val="00AB10F6"/>
    <w:rsid w:val="00AB142C"/>
    <w:rsid w:val="00AB14B8"/>
    <w:rsid w:val="00AB1606"/>
    <w:rsid w:val="00AB16E7"/>
    <w:rsid w:val="00AB1707"/>
    <w:rsid w:val="00AB175A"/>
    <w:rsid w:val="00AB1A65"/>
    <w:rsid w:val="00AB1AD5"/>
    <w:rsid w:val="00AB1F83"/>
    <w:rsid w:val="00AB1F95"/>
    <w:rsid w:val="00AB201D"/>
    <w:rsid w:val="00AB21D1"/>
    <w:rsid w:val="00AB2275"/>
    <w:rsid w:val="00AB244C"/>
    <w:rsid w:val="00AB2467"/>
    <w:rsid w:val="00AB24B6"/>
    <w:rsid w:val="00AB2560"/>
    <w:rsid w:val="00AB2805"/>
    <w:rsid w:val="00AB2855"/>
    <w:rsid w:val="00AB2885"/>
    <w:rsid w:val="00AB2962"/>
    <w:rsid w:val="00AB2C5A"/>
    <w:rsid w:val="00AB301C"/>
    <w:rsid w:val="00AB329E"/>
    <w:rsid w:val="00AB3331"/>
    <w:rsid w:val="00AB34A3"/>
    <w:rsid w:val="00AB3647"/>
    <w:rsid w:val="00AB3BF6"/>
    <w:rsid w:val="00AB3C44"/>
    <w:rsid w:val="00AB417E"/>
    <w:rsid w:val="00AB41B9"/>
    <w:rsid w:val="00AB439E"/>
    <w:rsid w:val="00AB43FD"/>
    <w:rsid w:val="00AB44FB"/>
    <w:rsid w:val="00AB4C38"/>
    <w:rsid w:val="00AB4D40"/>
    <w:rsid w:val="00AB4F69"/>
    <w:rsid w:val="00AB56E8"/>
    <w:rsid w:val="00AB58E4"/>
    <w:rsid w:val="00AB5B79"/>
    <w:rsid w:val="00AB5C33"/>
    <w:rsid w:val="00AB5C38"/>
    <w:rsid w:val="00AB5C49"/>
    <w:rsid w:val="00AB5C58"/>
    <w:rsid w:val="00AB5D90"/>
    <w:rsid w:val="00AB5E0A"/>
    <w:rsid w:val="00AB61F9"/>
    <w:rsid w:val="00AB6A53"/>
    <w:rsid w:val="00AB6AF2"/>
    <w:rsid w:val="00AB6CDF"/>
    <w:rsid w:val="00AB6FA5"/>
    <w:rsid w:val="00AB6FC6"/>
    <w:rsid w:val="00AB794E"/>
    <w:rsid w:val="00AB7CB4"/>
    <w:rsid w:val="00AB7D61"/>
    <w:rsid w:val="00AC0117"/>
    <w:rsid w:val="00AC02DA"/>
    <w:rsid w:val="00AC02F9"/>
    <w:rsid w:val="00AC0705"/>
    <w:rsid w:val="00AC0D52"/>
    <w:rsid w:val="00AC0E9F"/>
    <w:rsid w:val="00AC10C3"/>
    <w:rsid w:val="00AC1A25"/>
    <w:rsid w:val="00AC1A55"/>
    <w:rsid w:val="00AC1AC8"/>
    <w:rsid w:val="00AC1DBF"/>
    <w:rsid w:val="00AC208B"/>
    <w:rsid w:val="00AC2138"/>
    <w:rsid w:val="00AC2158"/>
    <w:rsid w:val="00AC21BB"/>
    <w:rsid w:val="00AC231A"/>
    <w:rsid w:val="00AC2799"/>
    <w:rsid w:val="00AC2AC6"/>
    <w:rsid w:val="00AC2B46"/>
    <w:rsid w:val="00AC2E6B"/>
    <w:rsid w:val="00AC2E6C"/>
    <w:rsid w:val="00AC2F7F"/>
    <w:rsid w:val="00AC324C"/>
    <w:rsid w:val="00AC35C8"/>
    <w:rsid w:val="00AC3783"/>
    <w:rsid w:val="00AC3985"/>
    <w:rsid w:val="00AC3AAB"/>
    <w:rsid w:val="00AC3CC7"/>
    <w:rsid w:val="00AC4032"/>
    <w:rsid w:val="00AC409F"/>
    <w:rsid w:val="00AC43AA"/>
    <w:rsid w:val="00AC449A"/>
    <w:rsid w:val="00AC451E"/>
    <w:rsid w:val="00AC4604"/>
    <w:rsid w:val="00AC47F8"/>
    <w:rsid w:val="00AC4A76"/>
    <w:rsid w:val="00AC4B9B"/>
    <w:rsid w:val="00AC4C31"/>
    <w:rsid w:val="00AC504B"/>
    <w:rsid w:val="00AC5265"/>
    <w:rsid w:val="00AC53BB"/>
    <w:rsid w:val="00AC5702"/>
    <w:rsid w:val="00AC5763"/>
    <w:rsid w:val="00AC586A"/>
    <w:rsid w:val="00AC5894"/>
    <w:rsid w:val="00AC5B0E"/>
    <w:rsid w:val="00AC5BFC"/>
    <w:rsid w:val="00AC5CB6"/>
    <w:rsid w:val="00AC5F1C"/>
    <w:rsid w:val="00AC63E5"/>
    <w:rsid w:val="00AC672D"/>
    <w:rsid w:val="00AC682B"/>
    <w:rsid w:val="00AC6960"/>
    <w:rsid w:val="00AC6A24"/>
    <w:rsid w:val="00AC6C2C"/>
    <w:rsid w:val="00AC7391"/>
    <w:rsid w:val="00AC777D"/>
    <w:rsid w:val="00AC7843"/>
    <w:rsid w:val="00AC7E51"/>
    <w:rsid w:val="00AC7E87"/>
    <w:rsid w:val="00AD0047"/>
    <w:rsid w:val="00AD01C2"/>
    <w:rsid w:val="00AD01E1"/>
    <w:rsid w:val="00AD0237"/>
    <w:rsid w:val="00AD079D"/>
    <w:rsid w:val="00AD07CD"/>
    <w:rsid w:val="00AD0907"/>
    <w:rsid w:val="00AD0C05"/>
    <w:rsid w:val="00AD10C5"/>
    <w:rsid w:val="00AD12CF"/>
    <w:rsid w:val="00AD1454"/>
    <w:rsid w:val="00AD14F0"/>
    <w:rsid w:val="00AD1A1A"/>
    <w:rsid w:val="00AD1D48"/>
    <w:rsid w:val="00AD1D7E"/>
    <w:rsid w:val="00AD1FDE"/>
    <w:rsid w:val="00AD2197"/>
    <w:rsid w:val="00AD23C6"/>
    <w:rsid w:val="00AD23F1"/>
    <w:rsid w:val="00AD2737"/>
    <w:rsid w:val="00AD281E"/>
    <w:rsid w:val="00AD28D0"/>
    <w:rsid w:val="00AD2968"/>
    <w:rsid w:val="00AD29CC"/>
    <w:rsid w:val="00AD2CB8"/>
    <w:rsid w:val="00AD2FC0"/>
    <w:rsid w:val="00AD3C12"/>
    <w:rsid w:val="00AD3C95"/>
    <w:rsid w:val="00AD47EB"/>
    <w:rsid w:val="00AD4827"/>
    <w:rsid w:val="00AD4B54"/>
    <w:rsid w:val="00AD4CD0"/>
    <w:rsid w:val="00AD4E4C"/>
    <w:rsid w:val="00AD52D8"/>
    <w:rsid w:val="00AD558B"/>
    <w:rsid w:val="00AD5891"/>
    <w:rsid w:val="00AD59FF"/>
    <w:rsid w:val="00AD5BB8"/>
    <w:rsid w:val="00AD5FD4"/>
    <w:rsid w:val="00AD619D"/>
    <w:rsid w:val="00AD6639"/>
    <w:rsid w:val="00AD6686"/>
    <w:rsid w:val="00AD67F7"/>
    <w:rsid w:val="00AD6800"/>
    <w:rsid w:val="00AD68D5"/>
    <w:rsid w:val="00AD6BAF"/>
    <w:rsid w:val="00AD739C"/>
    <w:rsid w:val="00AD7A47"/>
    <w:rsid w:val="00AD7D37"/>
    <w:rsid w:val="00AE009E"/>
    <w:rsid w:val="00AE0138"/>
    <w:rsid w:val="00AE017B"/>
    <w:rsid w:val="00AE0547"/>
    <w:rsid w:val="00AE0758"/>
    <w:rsid w:val="00AE0A9A"/>
    <w:rsid w:val="00AE0C84"/>
    <w:rsid w:val="00AE0D2C"/>
    <w:rsid w:val="00AE0D8B"/>
    <w:rsid w:val="00AE0F48"/>
    <w:rsid w:val="00AE1006"/>
    <w:rsid w:val="00AE1018"/>
    <w:rsid w:val="00AE114A"/>
    <w:rsid w:val="00AE13E8"/>
    <w:rsid w:val="00AE156F"/>
    <w:rsid w:val="00AE15B5"/>
    <w:rsid w:val="00AE1731"/>
    <w:rsid w:val="00AE174B"/>
    <w:rsid w:val="00AE194E"/>
    <w:rsid w:val="00AE22FB"/>
    <w:rsid w:val="00AE261F"/>
    <w:rsid w:val="00AE2655"/>
    <w:rsid w:val="00AE2761"/>
    <w:rsid w:val="00AE289C"/>
    <w:rsid w:val="00AE2BA7"/>
    <w:rsid w:val="00AE2BE7"/>
    <w:rsid w:val="00AE304A"/>
    <w:rsid w:val="00AE320A"/>
    <w:rsid w:val="00AE3482"/>
    <w:rsid w:val="00AE373C"/>
    <w:rsid w:val="00AE3AB1"/>
    <w:rsid w:val="00AE3BC8"/>
    <w:rsid w:val="00AE3DB4"/>
    <w:rsid w:val="00AE3F47"/>
    <w:rsid w:val="00AE3F91"/>
    <w:rsid w:val="00AE40A8"/>
    <w:rsid w:val="00AE4198"/>
    <w:rsid w:val="00AE43DF"/>
    <w:rsid w:val="00AE45FB"/>
    <w:rsid w:val="00AE490F"/>
    <w:rsid w:val="00AE4CE8"/>
    <w:rsid w:val="00AE4CF1"/>
    <w:rsid w:val="00AE4CFB"/>
    <w:rsid w:val="00AE4D5A"/>
    <w:rsid w:val="00AE4E4C"/>
    <w:rsid w:val="00AE53D5"/>
    <w:rsid w:val="00AE5568"/>
    <w:rsid w:val="00AE55C7"/>
    <w:rsid w:val="00AE5635"/>
    <w:rsid w:val="00AE56F2"/>
    <w:rsid w:val="00AE5768"/>
    <w:rsid w:val="00AE5949"/>
    <w:rsid w:val="00AE5ACA"/>
    <w:rsid w:val="00AE5E57"/>
    <w:rsid w:val="00AE6304"/>
    <w:rsid w:val="00AE6813"/>
    <w:rsid w:val="00AE6886"/>
    <w:rsid w:val="00AE6A19"/>
    <w:rsid w:val="00AE6CCA"/>
    <w:rsid w:val="00AE6E9F"/>
    <w:rsid w:val="00AE7125"/>
    <w:rsid w:val="00AE728F"/>
    <w:rsid w:val="00AE73D2"/>
    <w:rsid w:val="00AE743B"/>
    <w:rsid w:val="00AE7610"/>
    <w:rsid w:val="00AE76F0"/>
    <w:rsid w:val="00AE7BD5"/>
    <w:rsid w:val="00AE7BFE"/>
    <w:rsid w:val="00AE7C9A"/>
    <w:rsid w:val="00AE7ED1"/>
    <w:rsid w:val="00AE7EDA"/>
    <w:rsid w:val="00AE7F25"/>
    <w:rsid w:val="00AF0877"/>
    <w:rsid w:val="00AF0979"/>
    <w:rsid w:val="00AF09C0"/>
    <w:rsid w:val="00AF0C4C"/>
    <w:rsid w:val="00AF0E48"/>
    <w:rsid w:val="00AF0FA0"/>
    <w:rsid w:val="00AF11A5"/>
    <w:rsid w:val="00AF13C7"/>
    <w:rsid w:val="00AF14EA"/>
    <w:rsid w:val="00AF1535"/>
    <w:rsid w:val="00AF1743"/>
    <w:rsid w:val="00AF17E2"/>
    <w:rsid w:val="00AF1AB6"/>
    <w:rsid w:val="00AF1C8C"/>
    <w:rsid w:val="00AF2047"/>
    <w:rsid w:val="00AF20BE"/>
    <w:rsid w:val="00AF2216"/>
    <w:rsid w:val="00AF2444"/>
    <w:rsid w:val="00AF252C"/>
    <w:rsid w:val="00AF27FB"/>
    <w:rsid w:val="00AF28D6"/>
    <w:rsid w:val="00AF2B33"/>
    <w:rsid w:val="00AF2C0F"/>
    <w:rsid w:val="00AF2CEE"/>
    <w:rsid w:val="00AF2F6D"/>
    <w:rsid w:val="00AF30FF"/>
    <w:rsid w:val="00AF31B5"/>
    <w:rsid w:val="00AF326B"/>
    <w:rsid w:val="00AF34BE"/>
    <w:rsid w:val="00AF368E"/>
    <w:rsid w:val="00AF3B61"/>
    <w:rsid w:val="00AF3B8E"/>
    <w:rsid w:val="00AF3D3E"/>
    <w:rsid w:val="00AF3F96"/>
    <w:rsid w:val="00AF4141"/>
    <w:rsid w:val="00AF4201"/>
    <w:rsid w:val="00AF42C5"/>
    <w:rsid w:val="00AF4308"/>
    <w:rsid w:val="00AF443B"/>
    <w:rsid w:val="00AF48A0"/>
    <w:rsid w:val="00AF494D"/>
    <w:rsid w:val="00AF4993"/>
    <w:rsid w:val="00AF4B3E"/>
    <w:rsid w:val="00AF4C4F"/>
    <w:rsid w:val="00AF508C"/>
    <w:rsid w:val="00AF525F"/>
    <w:rsid w:val="00AF52C2"/>
    <w:rsid w:val="00AF5373"/>
    <w:rsid w:val="00AF54EE"/>
    <w:rsid w:val="00AF5560"/>
    <w:rsid w:val="00AF5759"/>
    <w:rsid w:val="00AF588A"/>
    <w:rsid w:val="00AF5B4C"/>
    <w:rsid w:val="00AF5C06"/>
    <w:rsid w:val="00AF5D48"/>
    <w:rsid w:val="00AF5DB3"/>
    <w:rsid w:val="00AF5E24"/>
    <w:rsid w:val="00AF6127"/>
    <w:rsid w:val="00AF61A0"/>
    <w:rsid w:val="00AF620B"/>
    <w:rsid w:val="00AF62D4"/>
    <w:rsid w:val="00AF62F7"/>
    <w:rsid w:val="00AF633C"/>
    <w:rsid w:val="00AF6345"/>
    <w:rsid w:val="00AF635A"/>
    <w:rsid w:val="00AF6459"/>
    <w:rsid w:val="00AF657C"/>
    <w:rsid w:val="00AF68BC"/>
    <w:rsid w:val="00AF69A0"/>
    <w:rsid w:val="00AF7141"/>
    <w:rsid w:val="00AF7378"/>
    <w:rsid w:val="00AF75A3"/>
    <w:rsid w:val="00AF765A"/>
    <w:rsid w:val="00AF7834"/>
    <w:rsid w:val="00AF7A82"/>
    <w:rsid w:val="00B00290"/>
    <w:rsid w:val="00B00573"/>
    <w:rsid w:val="00B00644"/>
    <w:rsid w:val="00B00933"/>
    <w:rsid w:val="00B00C95"/>
    <w:rsid w:val="00B00D75"/>
    <w:rsid w:val="00B00E23"/>
    <w:rsid w:val="00B00E52"/>
    <w:rsid w:val="00B0108A"/>
    <w:rsid w:val="00B01123"/>
    <w:rsid w:val="00B014DD"/>
    <w:rsid w:val="00B017A1"/>
    <w:rsid w:val="00B01ABE"/>
    <w:rsid w:val="00B01DBB"/>
    <w:rsid w:val="00B01EED"/>
    <w:rsid w:val="00B01F38"/>
    <w:rsid w:val="00B02163"/>
    <w:rsid w:val="00B0233A"/>
    <w:rsid w:val="00B024EF"/>
    <w:rsid w:val="00B02515"/>
    <w:rsid w:val="00B02614"/>
    <w:rsid w:val="00B0263F"/>
    <w:rsid w:val="00B02705"/>
    <w:rsid w:val="00B0292C"/>
    <w:rsid w:val="00B02CEB"/>
    <w:rsid w:val="00B02E8C"/>
    <w:rsid w:val="00B03403"/>
    <w:rsid w:val="00B03445"/>
    <w:rsid w:val="00B03E14"/>
    <w:rsid w:val="00B03FAB"/>
    <w:rsid w:val="00B04279"/>
    <w:rsid w:val="00B04305"/>
    <w:rsid w:val="00B044C6"/>
    <w:rsid w:val="00B0478C"/>
    <w:rsid w:val="00B04B60"/>
    <w:rsid w:val="00B04BDC"/>
    <w:rsid w:val="00B04E4F"/>
    <w:rsid w:val="00B04FD6"/>
    <w:rsid w:val="00B05085"/>
    <w:rsid w:val="00B05154"/>
    <w:rsid w:val="00B05293"/>
    <w:rsid w:val="00B053C3"/>
    <w:rsid w:val="00B053DA"/>
    <w:rsid w:val="00B054BB"/>
    <w:rsid w:val="00B05507"/>
    <w:rsid w:val="00B05648"/>
    <w:rsid w:val="00B057D8"/>
    <w:rsid w:val="00B05AA8"/>
    <w:rsid w:val="00B05E47"/>
    <w:rsid w:val="00B05F00"/>
    <w:rsid w:val="00B05F79"/>
    <w:rsid w:val="00B06C36"/>
    <w:rsid w:val="00B06E21"/>
    <w:rsid w:val="00B07241"/>
    <w:rsid w:val="00B07277"/>
    <w:rsid w:val="00B07798"/>
    <w:rsid w:val="00B07B5E"/>
    <w:rsid w:val="00B07D3D"/>
    <w:rsid w:val="00B07DB9"/>
    <w:rsid w:val="00B10025"/>
    <w:rsid w:val="00B1012F"/>
    <w:rsid w:val="00B101FD"/>
    <w:rsid w:val="00B103E0"/>
    <w:rsid w:val="00B104E5"/>
    <w:rsid w:val="00B106B5"/>
    <w:rsid w:val="00B106EA"/>
    <w:rsid w:val="00B10787"/>
    <w:rsid w:val="00B10C54"/>
    <w:rsid w:val="00B10FA6"/>
    <w:rsid w:val="00B1186C"/>
    <w:rsid w:val="00B11A28"/>
    <w:rsid w:val="00B11C1E"/>
    <w:rsid w:val="00B11E8C"/>
    <w:rsid w:val="00B120E9"/>
    <w:rsid w:val="00B120FF"/>
    <w:rsid w:val="00B1217D"/>
    <w:rsid w:val="00B121FE"/>
    <w:rsid w:val="00B12247"/>
    <w:rsid w:val="00B124CB"/>
    <w:rsid w:val="00B125A8"/>
    <w:rsid w:val="00B12601"/>
    <w:rsid w:val="00B12B1A"/>
    <w:rsid w:val="00B12BAA"/>
    <w:rsid w:val="00B12E0B"/>
    <w:rsid w:val="00B1316E"/>
    <w:rsid w:val="00B13411"/>
    <w:rsid w:val="00B134E6"/>
    <w:rsid w:val="00B13921"/>
    <w:rsid w:val="00B13997"/>
    <w:rsid w:val="00B13B72"/>
    <w:rsid w:val="00B13F93"/>
    <w:rsid w:val="00B1430D"/>
    <w:rsid w:val="00B145CE"/>
    <w:rsid w:val="00B1475C"/>
    <w:rsid w:val="00B1485E"/>
    <w:rsid w:val="00B149D7"/>
    <w:rsid w:val="00B14C49"/>
    <w:rsid w:val="00B14CAE"/>
    <w:rsid w:val="00B14D36"/>
    <w:rsid w:val="00B14D8A"/>
    <w:rsid w:val="00B15014"/>
    <w:rsid w:val="00B15118"/>
    <w:rsid w:val="00B154B9"/>
    <w:rsid w:val="00B15619"/>
    <w:rsid w:val="00B15ACA"/>
    <w:rsid w:val="00B15B11"/>
    <w:rsid w:val="00B15EEB"/>
    <w:rsid w:val="00B160EA"/>
    <w:rsid w:val="00B160EB"/>
    <w:rsid w:val="00B166DC"/>
    <w:rsid w:val="00B168AA"/>
    <w:rsid w:val="00B1693C"/>
    <w:rsid w:val="00B1701D"/>
    <w:rsid w:val="00B17099"/>
    <w:rsid w:val="00B172D7"/>
    <w:rsid w:val="00B1750A"/>
    <w:rsid w:val="00B176C2"/>
    <w:rsid w:val="00B176FF"/>
    <w:rsid w:val="00B17843"/>
    <w:rsid w:val="00B17E0A"/>
    <w:rsid w:val="00B201A3"/>
    <w:rsid w:val="00B20493"/>
    <w:rsid w:val="00B2053F"/>
    <w:rsid w:val="00B2080A"/>
    <w:rsid w:val="00B20A30"/>
    <w:rsid w:val="00B20AF7"/>
    <w:rsid w:val="00B20B04"/>
    <w:rsid w:val="00B20C51"/>
    <w:rsid w:val="00B2160A"/>
    <w:rsid w:val="00B21A6E"/>
    <w:rsid w:val="00B21B04"/>
    <w:rsid w:val="00B21B40"/>
    <w:rsid w:val="00B21CA4"/>
    <w:rsid w:val="00B21CC0"/>
    <w:rsid w:val="00B221C4"/>
    <w:rsid w:val="00B222C2"/>
    <w:rsid w:val="00B22356"/>
    <w:rsid w:val="00B225B5"/>
    <w:rsid w:val="00B2275B"/>
    <w:rsid w:val="00B22858"/>
    <w:rsid w:val="00B22B44"/>
    <w:rsid w:val="00B22C08"/>
    <w:rsid w:val="00B22E4F"/>
    <w:rsid w:val="00B22EB0"/>
    <w:rsid w:val="00B22FBF"/>
    <w:rsid w:val="00B2306A"/>
    <w:rsid w:val="00B2343F"/>
    <w:rsid w:val="00B23C60"/>
    <w:rsid w:val="00B23E3D"/>
    <w:rsid w:val="00B23FC2"/>
    <w:rsid w:val="00B24137"/>
    <w:rsid w:val="00B24315"/>
    <w:rsid w:val="00B24368"/>
    <w:rsid w:val="00B246AE"/>
    <w:rsid w:val="00B24723"/>
    <w:rsid w:val="00B24A78"/>
    <w:rsid w:val="00B24B30"/>
    <w:rsid w:val="00B2508E"/>
    <w:rsid w:val="00B2535E"/>
    <w:rsid w:val="00B25713"/>
    <w:rsid w:val="00B25C7C"/>
    <w:rsid w:val="00B25CF8"/>
    <w:rsid w:val="00B25E98"/>
    <w:rsid w:val="00B25F3B"/>
    <w:rsid w:val="00B25F92"/>
    <w:rsid w:val="00B26B23"/>
    <w:rsid w:val="00B2703D"/>
    <w:rsid w:val="00B278EF"/>
    <w:rsid w:val="00B300D4"/>
    <w:rsid w:val="00B302BC"/>
    <w:rsid w:val="00B30370"/>
    <w:rsid w:val="00B30553"/>
    <w:rsid w:val="00B3084E"/>
    <w:rsid w:val="00B3089F"/>
    <w:rsid w:val="00B30959"/>
    <w:rsid w:val="00B309E1"/>
    <w:rsid w:val="00B30BBB"/>
    <w:rsid w:val="00B30D88"/>
    <w:rsid w:val="00B30EFF"/>
    <w:rsid w:val="00B31062"/>
    <w:rsid w:val="00B31125"/>
    <w:rsid w:val="00B314A2"/>
    <w:rsid w:val="00B314B4"/>
    <w:rsid w:val="00B314C7"/>
    <w:rsid w:val="00B31817"/>
    <w:rsid w:val="00B31AC2"/>
    <w:rsid w:val="00B32039"/>
    <w:rsid w:val="00B32321"/>
    <w:rsid w:val="00B32448"/>
    <w:rsid w:val="00B32736"/>
    <w:rsid w:val="00B32797"/>
    <w:rsid w:val="00B327F9"/>
    <w:rsid w:val="00B3288D"/>
    <w:rsid w:val="00B32946"/>
    <w:rsid w:val="00B32A3A"/>
    <w:rsid w:val="00B32C00"/>
    <w:rsid w:val="00B32C7B"/>
    <w:rsid w:val="00B32D42"/>
    <w:rsid w:val="00B32E3E"/>
    <w:rsid w:val="00B32EC3"/>
    <w:rsid w:val="00B32EE1"/>
    <w:rsid w:val="00B32F29"/>
    <w:rsid w:val="00B32FCD"/>
    <w:rsid w:val="00B3323B"/>
    <w:rsid w:val="00B33345"/>
    <w:rsid w:val="00B33347"/>
    <w:rsid w:val="00B3348C"/>
    <w:rsid w:val="00B3360E"/>
    <w:rsid w:val="00B33677"/>
    <w:rsid w:val="00B336A3"/>
    <w:rsid w:val="00B337F1"/>
    <w:rsid w:val="00B337F9"/>
    <w:rsid w:val="00B33BCE"/>
    <w:rsid w:val="00B3402B"/>
    <w:rsid w:val="00B34317"/>
    <w:rsid w:val="00B34591"/>
    <w:rsid w:val="00B34748"/>
    <w:rsid w:val="00B34752"/>
    <w:rsid w:val="00B34F97"/>
    <w:rsid w:val="00B35466"/>
    <w:rsid w:val="00B3547D"/>
    <w:rsid w:val="00B356CF"/>
    <w:rsid w:val="00B35A02"/>
    <w:rsid w:val="00B35C23"/>
    <w:rsid w:val="00B35D3C"/>
    <w:rsid w:val="00B35D7B"/>
    <w:rsid w:val="00B35F94"/>
    <w:rsid w:val="00B36057"/>
    <w:rsid w:val="00B36074"/>
    <w:rsid w:val="00B36128"/>
    <w:rsid w:val="00B365FF"/>
    <w:rsid w:val="00B367E0"/>
    <w:rsid w:val="00B36A46"/>
    <w:rsid w:val="00B36A7E"/>
    <w:rsid w:val="00B36AFC"/>
    <w:rsid w:val="00B36C7B"/>
    <w:rsid w:val="00B36E38"/>
    <w:rsid w:val="00B372AF"/>
    <w:rsid w:val="00B3742D"/>
    <w:rsid w:val="00B37702"/>
    <w:rsid w:val="00B37C72"/>
    <w:rsid w:val="00B37E56"/>
    <w:rsid w:val="00B37F98"/>
    <w:rsid w:val="00B40111"/>
    <w:rsid w:val="00B40649"/>
    <w:rsid w:val="00B4064B"/>
    <w:rsid w:val="00B40AE1"/>
    <w:rsid w:val="00B40F91"/>
    <w:rsid w:val="00B4102E"/>
    <w:rsid w:val="00B41220"/>
    <w:rsid w:val="00B414A4"/>
    <w:rsid w:val="00B414B6"/>
    <w:rsid w:val="00B4158F"/>
    <w:rsid w:val="00B415F7"/>
    <w:rsid w:val="00B4175A"/>
    <w:rsid w:val="00B41AD9"/>
    <w:rsid w:val="00B41B66"/>
    <w:rsid w:val="00B41C33"/>
    <w:rsid w:val="00B41EEA"/>
    <w:rsid w:val="00B420F6"/>
    <w:rsid w:val="00B421F5"/>
    <w:rsid w:val="00B4232F"/>
    <w:rsid w:val="00B4268A"/>
    <w:rsid w:val="00B4279C"/>
    <w:rsid w:val="00B4282D"/>
    <w:rsid w:val="00B428B2"/>
    <w:rsid w:val="00B42976"/>
    <w:rsid w:val="00B42B31"/>
    <w:rsid w:val="00B42F0A"/>
    <w:rsid w:val="00B430F1"/>
    <w:rsid w:val="00B4321C"/>
    <w:rsid w:val="00B432C3"/>
    <w:rsid w:val="00B43438"/>
    <w:rsid w:val="00B435AC"/>
    <w:rsid w:val="00B4387C"/>
    <w:rsid w:val="00B43A21"/>
    <w:rsid w:val="00B43F35"/>
    <w:rsid w:val="00B44549"/>
    <w:rsid w:val="00B446D8"/>
    <w:rsid w:val="00B448DE"/>
    <w:rsid w:val="00B44B6A"/>
    <w:rsid w:val="00B44C87"/>
    <w:rsid w:val="00B4500E"/>
    <w:rsid w:val="00B4525A"/>
    <w:rsid w:val="00B453B5"/>
    <w:rsid w:val="00B455DE"/>
    <w:rsid w:val="00B45906"/>
    <w:rsid w:val="00B45999"/>
    <w:rsid w:val="00B45FE7"/>
    <w:rsid w:val="00B46029"/>
    <w:rsid w:val="00B4628B"/>
    <w:rsid w:val="00B46596"/>
    <w:rsid w:val="00B46A34"/>
    <w:rsid w:val="00B4701C"/>
    <w:rsid w:val="00B4703A"/>
    <w:rsid w:val="00B47063"/>
    <w:rsid w:val="00B47109"/>
    <w:rsid w:val="00B4742B"/>
    <w:rsid w:val="00B474CA"/>
    <w:rsid w:val="00B474EF"/>
    <w:rsid w:val="00B47781"/>
    <w:rsid w:val="00B47B5A"/>
    <w:rsid w:val="00B47D63"/>
    <w:rsid w:val="00B505B9"/>
    <w:rsid w:val="00B5068F"/>
    <w:rsid w:val="00B506DD"/>
    <w:rsid w:val="00B50B41"/>
    <w:rsid w:val="00B51109"/>
    <w:rsid w:val="00B517DD"/>
    <w:rsid w:val="00B5189F"/>
    <w:rsid w:val="00B5192B"/>
    <w:rsid w:val="00B51ACF"/>
    <w:rsid w:val="00B51B0D"/>
    <w:rsid w:val="00B51C8F"/>
    <w:rsid w:val="00B51ED1"/>
    <w:rsid w:val="00B5245D"/>
    <w:rsid w:val="00B5271F"/>
    <w:rsid w:val="00B5287F"/>
    <w:rsid w:val="00B52D59"/>
    <w:rsid w:val="00B52DEE"/>
    <w:rsid w:val="00B52FCC"/>
    <w:rsid w:val="00B52FE9"/>
    <w:rsid w:val="00B53092"/>
    <w:rsid w:val="00B530BF"/>
    <w:rsid w:val="00B5318F"/>
    <w:rsid w:val="00B5320C"/>
    <w:rsid w:val="00B5336B"/>
    <w:rsid w:val="00B53706"/>
    <w:rsid w:val="00B537AC"/>
    <w:rsid w:val="00B538C5"/>
    <w:rsid w:val="00B5391D"/>
    <w:rsid w:val="00B5397B"/>
    <w:rsid w:val="00B53E42"/>
    <w:rsid w:val="00B5407C"/>
    <w:rsid w:val="00B5410E"/>
    <w:rsid w:val="00B541DF"/>
    <w:rsid w:val="00B542C6"/>
    <w:rsid w:val="00B542DD"/>
    <w:rsid w:val="00B5478B"/>
    <w:rsid w:val="00B54CA2"/>
    <w:rsid w:val="00B54E90"/>
    <w:rsid w:val="00B55008"/>
    <w:rsid w:val="00B55023"/>
    <w:rsid w:val="00B5547D"/>
    <w:rsid w:val="00B5552C"/>
    <w:rsid w:val="00B555E1"/>
    <w:rsid w:val="00B55922"/>
    <w:rsid w:val="00B55A7A"/>
    <w:rsid w:val="00B55B08"/>
    <w:rsid w:val="00B55BBB"/>
    <w:rsid w:val="00B55C5F"/>
    <w:rsid w:val="00B5648B"/>
    <w:rsid w:val="00B568C6"/>
    <w:rsid w:val="00B569D2"/>
    <w:rsid w:val="00B56C26"/>
    <w:rsid w:val="00B56C61"/>
    <w:rsid w:val="00B56CE1"/>
    <w:rsid w:val="00B56EAB"/>
    <w:rsid w:val="00B57192"/>
    <w:rsid w:val="00B574C5"/>
    <w:rsid w:val="00B576DB"/>
    <w:rsid w:val="00B57828"/>
    <w:rsid w:val="00B5782A"/>
    <w:rsid w:val="00B57925"/>
    <w:rsid w:val="00B57BC7"/>
    <w:rsid w:val="00B57CBF"/>
    <w:rsid w:val="00B57EA4"/>
    <w:rsid w:val="00B6001F"/>
    <w:rsid w:val="00B60062"/>
    <w:rsid w:val="00B600BF"/>
    <w:rsid w:val="00B60819"/>
    <w:rsid w:val="00B608C6"/>
    <w:rsid w:val="00B60B7D"/>
    <w:rsid w:val="00B60D4E"/>
    <w:rsid w:val="00B611A7"/>
    <w:rsid w:val="00B61221"/>
    <w:rsid w:val="00B612EF"/>
    <w:rsid w:val="00B613AB"/>
    <w:rsid w:val="00B614DC"/>
    <w:rsid w:val="00B615A8"/>
    <w:rsid w:val="00B61686"/>
    <w:rsid w:val="00B61A04"/>
    <w:rsid w:val="00B61EAB"/>
    <w:rsid w:val="00B61FA6"/>
    <w:rsid w:val="00B62165"/>
    <w:rsid w:val="00B623D1"/>
    <w:rsid w:val="00B62527"/>
    <w:rsid w:val="00B62538"/>
    <w:rsid w:val="00B62703"/>
    <w:rsid w:val="00B62709"/>
    <w:rsid w:val="00B62892"/>
    <w:rsid w:val="00B62BA4"/>
    <w:rsid w:val="00B62BD5"/>
    <w:rsid w:val="00B62EF8"/>
    <w:rsid w:val="00B62F17"/>
    <w:rsid w:val="00B63025"/>
    <w:rsid w:val="00B6322E"/>
    <w:rsid w:val="00B63328"/>
    <w:rsid w:val="00B63513"/>
    <w:rsid w:val="00B635B9"/>
    <w:rsid w:val="00B63622"/>
    <w:rsid w:val="00B63662"/>
    <w:rsid w:val="00B6366A"/>
    <w:rsid w:val="00B63852"/>
    <w:rsid w:val="00B6392E"/>
    <w:rsid w:val="00B63965"/>
    <w:rsid w:val="00B641BE"/>
    <w:rsid w:val="00B645C0"/>
    <w:rsid w:val="00B645FF"/>
    <w:rsid w:val="00B64700"/>
    <w:rsid w:val="00B6482C"/>
    <w:rsid w:val="00B64841"/>
    <w:rsid w:val="00B64BE9"/>
    <w:rsid w:val="00B64D70"/>
    <w:rsid w:val="00B64EAB"/>
    <w:rsid w:val="00B64F5F"/>
    <w:rsid w:val="00B64F8F"/>
    <w:rsid w:val="00B650A4"/>
    <w:rsid w:val="00B65429"/>
    <w:rsid w:val="00B658A6"/>
    <w:rsid w:val="00B65AAA"/>
    <w:rsid w:val="00B65AB5"/>
    <w:rsid w:val="00B65AD9"/>
    <w:rsid w:val="00B65B8D"/>
    <w:rsid w:val="00B65E5A"/>
    <w:rsid w:val="00B65E77"/>
    <w:rsid w:val="00B66049"/>
    <w:rsid w:val="00B661C8"/>
    <w:rsid w:val="00B669E3"/>
    <w:rsid w:val="00B66B04"/>
    <w:rsid w:val="00B66EA5"/>
    <w:rsid w:val="00B66F2B"/>
    <w:rsid w:val="00B67189"/>
    <w:rsid w:val="00B6720B"/>
    <w:rsid w:val="00B675F7"/>
    <w:rsid w:val="00B67884"/>
    <w:rsid w:val="00B679E4"/>
    <w:rsid w:val="00B67A33"/>
    <w:rsid w:val="00B67F16"/>
    <w:rsid w:val="00B67F56"/>
    <w:rsid w:val="00B702D0"/>
    <w:rsid w:val="00B7055A"/>
    <w:rsid w:val="00B70AFC"/>
    <w:rsid w:val="00B70B3B"/>
    <w:rsid w:val="00B70CB2"/>
    <w:rsid w:val="00B70F98"/>
    <w:rsid w:val="00B70FBD"/>
    <w:rsid w:val="00B716A0"/>
    <w:rsid w:val="00B71729"/>
    <w:rsid w:val="00B71E5E"/>
    <w:rsid w:val="00B7200D"/>
    <w:rsid w:val="00B720F3"/>
    <w:rsid w:val="00B7222E"/>
    <w:rsid w:val="00B722DE"/>
    <w:rsid w:val="00B72394"/>
    <w:rsid w:val="00B724AC"/>
    <w:rsid w:val="00B729B1"/>
    <w:rsid w:val="00B72A93"/>
    <w:rsid w:val="00B72C01"/>
    <w:rsid w:val="00B72D49"/>
    <w:rsid w:val="00B7313D"/>
    <w:rsid w:val="00B7315D"/>
    <w:rsid w:val="00B731F7"/>
    <w:rsid w:val="00B73838"/>
    <w:rsid w:val="00B738A7"/>
    <w:rsid w:val="00B73970"/>
    <w:rsid w:val="00B73A3F"/>
    <w:rsid w:val="00B73C55"/>
    <w:rsid w:val="00B74244"/>
    <w:rsid w:val="00B74298"/>
    <w:rsid w:val="00B7430B"/>
    <w:rsid w:val="00B74329"/>
    <w:rsid w:val="00B74334"/>
    <w:rsid w:val="00B743BA"/>
    <w:rsid w:val="00B7455F"/>
    <w:rsid w:val="00B7459B"/>
    <w:rsid w:val="00B7461E"/>
    <w:rsid w:val="00B7484F"/>
    <w:rsid w:val="00B74C24"/>
    <w:rsid w:val="00B74E40"/>
    <w:rsid w:val="00B74F6E"/>
    <w:rsid w:val="00B75310"/>
    <w:rsid w:val="00B75509"/>
    <w:rsid w:val="00B75558"/>
    <w:rsid w:val="00B7562B"/>
    <w:rsid w:val="00B756E8"/>
    <w:rsid w:val="00B75A3F"/>
    <w:rsid w:val="00B760DC"/>
    <w:rsid w:val="00B76208"/>
    <w:rsid w:val="00B7624C"/>
    <w:rsid w:val="00B765B0"/>
    <w:rsid w:val="00B768D8"/>
    <w:rsid w:val="00B7693A"/>
    <w:rsid w:val="00B76E8E"/>
    <w:rsid w:val="00B76F63"/>
    <w:rsid w:val="00B771CA"/>
    <w:rsid w:val="00B7755B"/>
    <w:rsid w:val="00B77ACA"/>
    <w:rsid w:val="00B77EE3"/>
    <w:rsid w:val="00B77EE4"/>
    <w:rsid w:val="00B77F00"/>
    <w:rsid w:val="00B80084"/>
    <w:rsid w:val="00B8023D"/>
    <w:rsid w:val="00B80419"/>
    <w:rsid w:val="00B807C3"/>
    <w:rsid w:val="00B80A6C"/>
    <w:rsid w:val="00B80B88"/>
    <w:rsid w:val="00B80DB2"/>
    <w:rsid w:val="00B80EC9"/>
    <w:rsid w:val="00B81270"/>
    <w:rsid w:val="00B81422"/>
    <w:rsid w:val="00B81520"/>
    <w:rsid w:val="00B815F4"/>
    <w:rsid w:val="00B81936"/>
    <w:rsid w:val="00B81B19"/>
    <w:rsid w:val="00B81DDA"/>
    <w:rsid w:val="00B82148"/>
    <w:rsid w:val="00B8215B"/>
    <w:rsid w:val="00B822D5"/>
    <w:rsid w:val="00B82488"/>
    <w:rsid w:val="00B826C0"/>
    <w:rsid w:val="00B827E7"/>
    <w:rsid w:val="00B82A93"/>
    <w:rsid w:val="00B82B9F"/>
    <w:rsid w:val="00B82E0B"/>
    <w:rsid w:val="00B83074"/>
    <w:rsid w:val="00B8383F"/>
    <w:rsid w:val="00B838D3"/>
    <w:rsid w:val="00B83B56"/>
    <w:rsid w:val="00B83C15"/>
    <w:rsid w:val="00B83DC6"/>
    <w:rsid w:val="00B83F86"/>
    <w:rsid w:val="00B83FB4"/>
    <w:rsid w:val="00B845F3"/>
    <w:rsid w:val="00B84998"/>
    <w:rsid w:val="00B84CC5"/>
    <w:rsid w:val="00B851B5"/>
    <w:rsid w:val="00B8532F"/>
    <w:rsid w:val="00B853BF"/>
    <w:rsid w:val="00B85E43"/>
    <w:rsid w:val="00B85E64"/>
    <w:rsid w:val="00B85FBF"/>
    <w:rsid w:val="00B86057"/>
    <w:rsid w:val="00B861D5"/>
    <w:rsid w:val="00B8646F"/>
    <w:rsid w:val="00B864DE"/>
    <w:rsid w:val="00B866BB"/>
    <w:rsid w:val="00B866F8"/>
    <w:rsid w:val="00B86881"/>
    <w:rsid w:val="00B86A13"/>
    <w:rsid w:val="00B86DA1"/>
    <w:rsid w:val="00B870BE"/>
    <w:rsid w:val="00B873B3"/>
    <w:rsid w:val="00B8792E"/>
    <w:rsid w:val="00B90230"/>
    <w:rsid w:val="00B90279"/>
    <w:rsid w:val="00B9030C"/>
    <w:rsid w:val="00B90988"/>
    <w:rsid w:val="00B90A41"/>
    <w:rsid w:val="00B90B37"/>
    <w:rsid w:val="00B90B5D"/>
    <w:rsid w:val="00B90C42"/>
    <w:rsid w:val="00B90DAD"/>
    <w:rsid w:val="00B911FA"/>
    <w:rsid w:val="00B917DB"/>
    <w:rsid w:val="00B92457"/>
    <w:rsid w:val="00B9281D"/>
    <w:rsid w:val="00B92BB8"/>
    <w:rsid w:val="00B92D89"/>
    <w:rsid w:val="00B92E62"/>
    <w:rsid w:val="00B92EE0"/>
    <w:rsid w:val="00B9305F"/>
    <w:rsid w:val="00B93256"/>
    <w:rsid w:val="00B934D1"/>
    <w:rsid w:val="00B9350C"/>
    <w:rsid w:val="00B9358E"/>
    <w:rsid w:val="00B93595"/>
    <w:rsid w:val="00B936E9"/>
    <w:rsid w:val="00B937DC"/>
    <w:rsid w:val="00B93904"/>
    <w:rsid w:val="00B93A09"/>
    <w:rsid w:val="00B93DD3"/>
    <w:rsid w:val="00B93EF5"/>
    <w:rsid w:val="00B9422D"/>
    <w:rsid w:val="00B94563"/>
    <w:rsid w:val="00B94667"/>
    <w:rsid w:val="00B946C7"/>
    <w:rsid w:val="00B94861"/>
    <w:rsid w:val="00B9486D"/>
    <w:rsid w:val="00B94992"/>
    <w:rsid w:val="00B94F6C"/>
    <w:rsid w:val="00B94FF9"/>
    <w:rsid w:val="00B95464"/>
    <w:rsid w:val="00B95BD2"/>
    <w:rsid w:val="00B95D0B"/>
    <w:rsid w:val="00B9636A"/>
    <w:rsid w:val="00B96378"/>
    <w:rsid w:val="00B96541"/>
    <w:rsid w:val="00B96745"/>
    <w:rsid w:val="00B9682F"/>
    <w:rsid w:val="00B96A80"/>
    <w:rsid w:val="00B96C10"/>
    <w:rsid w:val="00B970DB"/>
    <w:rsid w:val="00B970EE"/>
    <w:rsid w:val="00B973FE"/>
    <w:rsid w:val="00B97442"/>
    <w:rsid w:val="00B97576"/>
    <w:rsid w:val="00B975AE"/>
    <w:rsid w:val="00B97624"/>
    <w:rsid w:val="00B97941"/>
    <w:rsid w:val="00B97AE1"/>
    <w:rsid w:val="00BA00F3"/>
    <w:rsid w:val="00BA019A"/>
    <w:rsid w:val="00BA01D6"/>
    <w:rsid w:val="00BA024E"/>
    <w:rsid w:val="00BA038B"/>
    <w:rsid w:val="00BA07E0"/>
    <w:rsid w:val="00BA0939"/>
    <w:rsid w:val="00BA0BAF"/>
    <w:rsid w:val="00BA0BCC"/>
    <w:rsid w:val="00BA0C09"/>
    <w:rsid w:val="00BA10E4"/>
    <w:rsid w:val="00BA118A"/>
    <w:rsid w:val="00BA1225"/>
    <w:rsid w:val="00BA1291"/>
    <w:rsid w:val="00BA137B"/>
    <w:rsid w:val="00BA1453"/>
    <w:rsid w:val="00BA1AD2"/>
    <w:rsid w:val="00BA1CBA"/>
    <w:rsid w:val="00BA225D"/>
    <w:rsid w:val="00BA25AA"/>
    <w:rsid w:val="00BA2A39"/>
    <w:rsid w:val="00BA2A8F"/>
    <w:rsid w:val="00BA2B2D"/>
    <w:rsid w:val="00BA2E37"/>
    <w:rsid w:val="00BA364A"/>
    <w:rsid w:val="00BA3708"/>
    <w:rsid w:val="00BA3B7F"/>
    <w:rsid w:val="00BA3BCB"/>
    <w:rsid w:val="00BA3C36"/>
    <w:rsid w:val="00BA3C59"/>
    <w:rsid w:val="00BA3F26"/>
    <w:rsid w:val="00BA3F74"/>
    <w:rsid w:val="00BA3FA6"/>
    <w:rsid w:val="00BA406B"/>
    <w:rsid w:val="00BA4490"/>
    <w:rsid w:val="00BA4665"/>
    <w:rsid w:val="00BA48E2"/>
    <w:rsid w:val="00BA4BC6"/>
    <w:rsid w:val="00BA4F34"/>
    <w:rsid w:val="00BA4F9F"/>
    <w:rsid w:val="00BA5400"/>
    <w:rsid w:val="00BA5414"/>
    <w:rsid w:val="00BA58D3"/>
    <w:rsid w:val="00BA5AC0"/>
    <w:rsid w:val="00BA5B7E"/>
    <w:rsid w:val="00BA5CDE"/>
    <w:rsid w:val="00BA5E4E"/>
    <w:rsid w:val="00BA5F24"/>
    <w:rsid w:val="00BA6065"/>
    <w:rsid w:val="00BA620B"/>
    <w:rsid w:val="00BA6299"/>
    <w:rsid w:val="00BA62B0"/>
    <w:rsid w:val="00BA644F"/>
    <w:rsid w:val="00BA6BF8"/>
    <w:rsid w:val="00BA6C77"/>
    <w:rsid w:val="00BA73AA"/>
    <w:rsid w:val="00BA7522"/>
    <w:rsid w:val="00BA7676"/>
    <w:rsid w:val="00BA775E"/>
    <w:rsid w:val="00BA77C7"/>
    <w:rsid w:val="00BA7F06"/>
    <w:rsid w:val="00BB00EA"/>
    <w:rsid w:val="00BB03E8"/>
    <w:rsid w:val="00BB04D7"/>
    <w:rsid w:val="00BB053E"/>
    <w:rsid w:val="00BB0774"/>
    <w:rsid w:val="00BB09B6"/>
    <w:rsid w:val="00BB0BAC"/>
    <w:rsid w:val="00BB0D38"/>
    <w:rsid w:val="00BB0F84"/>
    <w:rsid w:val="00BB11B8"/>
    <w:rsid w:val="00BB16A1"/>
    <w:rsid w:val="00BB1AC6"/>
    <w:rsid w:val="00BB1B15"/>
    <w:rsid w:val="00BB1C51"/>
    <w:rsid w:val="00BB1D2E"/>
    <w:rsid w:val="00BB1DB0"/>
    <w:rsid w:val="00BB25D3"/>
    <w:rsid w:val="00BB2734"/>
    <w:rsid w:val="00BB278A"/>
    <w:rsid w:val="00BB2872"/>
    <w:rsid w:val="00BB293D"/>
    <w:rsid w:val="00BB2B5E"/>
    <w:rsid w:val="00BB2BB5"/>
    <w:rsid w:val="00BB2F00"/>
    <w:rsid w:val="00BB2F30"/>
    <w:rsid w:val="00BB2F38"/>
    <w:rsid w:val="00BB34DD"/>
    <w:rsid w:val="00BB380A"/>
    <w:rsid w:val="00BB389C"/>
    <w:rsid w:val="00BB3A7F"/>
    <w:rsid w:val="00BB4353"/>
    <w:rsid w:val="00BB4377"/>
    <w:rsid w:val="00BB4387"/>
    <w:rsid w:val="00BB44FB"/>
    <w:rsid w:val="00BB452B"/>
    <w:rsid w:val="00BB475A"/>
    <w:rsid w:val="00BB4849"/>
    <w:rsid w:val="00BB4CB8"/>
    <w:rsid w:val="00BB4E52"/>
    <w:rsid w:val="00BB4F4A"/>
    <w:rsid w:val="00BB5082"/>
    <w:rsid w:val="00BB50D4"/>
    <w:rsid w:val="00BB50F5"/>
    <w:rsid w:val="00BB5252"/>
    <w:rsid w:val="00BB544D"/>
    <w:rsid w:val="00BB55EA"/>
    <w:rsid w:val="00BB5684"/>
    <w:rsid w:val="00BB5738"/>
    <w:rsid w:val="00BB5745"/>
    <w:rsid w:val="00BB5AB1"/>
    <w:rsid w:val="00BB5B2C"/>
    <w:rsid w:val="00BB5B58"/>
    <w:rsid w:val="00BB5BDE"/>
    <w:rsid w:val="00BB5C83"/>
    <w:rsid w:val="00BB5F51"/>
    <w:rsid w:val="00BB6199"/>
    <w:rsid w:val="00BB61C7"/>
    <w:rsid w:val="00BB63AB"/>
    <w:rsid w:val="00BB63E6"/>
    <w:rsid w:val="00BB6454"/>
    <w:rsid w:val="00BB652F"/>
    <w:rsid w:val="00BB66FA"/>
    <w:rsid w:val="00BB6721"/>
    <w:rsid w:val="00BB68FB"/>
    <w:rsid w:val="00BB6B65"/>
    <w:rsid w:val="00BB6DF3"/>
    <w:rsid w:val="00BB7147"/>
    <w:rsid w:val="00BB743C"/>
    <w:rsid w:val="00BB747B"/>
    <w:rsid w:val="00BB75F0"/>
    <w:rsid w:val="00BB769B"/>
    <w:rsid w:val="00BB7998"/>
    <w:rsid w:val="00BB79FF"/>
    <w:rsid w:val="00BB7A12"/>
    <w:rsid w:val="00BB7BFD"/>
    <w:rsid w:val="00BB7D15"/>
    <w:rsid w:val="00BB7E01"/>
    <w:rsid w:val="00BC021A"/>
    <w:rsid w:val="00BC046B"/>
    <w:rsid w:val="00BC0530"/>
    <w:rsid w:val="00BC078A"/>
    <w:rsid w:val="00BC091F"/>
    <w:rsid w:val="00BC0A8B"/>
    <w:rsid w:val="00BC0B80"/>
    <w:rsid w:val="00BC0C97"/>
    <w:rsid w:val="00BC1528"/>
    <w:rsid w:val="00BC15A4"/>
    <w:rsid w:val="00BC1A55"/>
    <w:rsid w:val="00BC1BF2"/>
    <w:rsid w:val="00BC1D58"/>
    <w:rsid w:val="00BC1D5B"/>
    <w:rsid w:val="00BC1F05"/>
    <w:rsid w:val="00BC1F26"/>
    <w:rsid w:val="00BC1FC9"/>
    <w:rsid w:val="00BC2148"/>
    <w:rsid w:val="00BC2497"/>
    <w:rsid w:val="00BC24B1"/>
    <w:rsid w:val="00BC26F7"/>
    <w:rsid w:val="00BC27BA"/>
    <w:rsid w:val="00BC27CA"/>
    <w:rsid w:val="00BC29A0"/>
    <w:rsid w:val="00BC29CB"/>
    <w:rsid w:val="00BC2A01"/>
    <w:rsid w:val="00BC2BA8"/>
    <w:rsid w:val="00BC2C1F"/>
    <w:rsid w:val="00BC2CBF"/>
    <w:rsid w:val="00BC2D69"/>
    <w:rsid w:val="00BC37C2"/>
    <w:rsid w:val="00BC3BB0"/>
    <w:rsid w:val="00BC3CF7"/>
    <w:rsid w:val="00BC3D42"/>
    <w:rsid w:val="00BC3E39"/>
    <w:rsid w:val="00BC413E"/>
    <w:rsid w:val="00BC417A"/>
    <w:rsid w:val="00BC41B3"/>
    <w:rsid w:val="00BC421A"/>
    <w:rsid w:val="00BC4494"/>
    <w:rsid w:val="00BC44B7"/>
    <w:rsid w:val="00BC45D5"/>
    <w:rsid w:val="00BC4659"/>
    <w:rsid w:val="00BC486D"/>
    <w:rsid w:val="00BC4BC2"/>
    <w:rsid w:val="00BC4FCE"/>
    <w:rsid w:val="00BC508C"/>
    <w:rsid w:val="00BC511D"/>
    <w:rsid w:val="00BC5272"/>
    <w:rsid w:val="00BC544D"/>
    <w:rsid w:val="00BC572B"/>
    <w:rsid w:val="00BC57DC"/>
    <w:rsid w:val="00BC5B03"/>
    <w:rsid w:val="00BC5CFC"/>
    <w:rsid w:val="00BC5D73"/>
    <w:rsid w:val="00BC5F54"/>
    <w:rsid w:val="00BC6309"/>
    <w:rsid w:val="00BC6335"/>
    <w:rsid w:val="00BC6938"/>
    <w:rsid w:val="00BC6B40"/>
    <w:rsid w:val="00BC6B41"/>
    <w:rsid w:val="00BC6CFC"/>
    <w:rsid w:val="00BC6DE4"/>
    <w:rsid w:val="00BC6EA9"/>
    <w:rsid w:val="00BC6EDF"/>
    <w:rsid w:val="00BC6F94"/>
    <w:rsid w:val="00BC703E"/>
    <w:rsid w:val="00BC70D2"/>
    <w:rsid w:val="00BC713C"/>
    <w:rsid w:val="00BC7445"/>
    <w:rsid w:val="00BC7865"/>
    <w:rsid w:val="00BC7B8D"/>
    <w:rsid w:val="00BC7BC7"/>
    <w:rsid w:val="00BC7EAD"/>
    <w:rsid w:val="00BD0044"/>
    <w:rsid w:val="00BD027F"/>
    <w:rsid w:val="00BD0280"/>
    <w:rsid w:val="00BD02E2"/>
    <w:rsid w:val="00BD0511"/>
    <w:rsid w:val="00BD09F1"/>
    <w:rsid w:val="00BD0AE7"/>
    <w:rsid w:val="00BD0B51"/>
    <w:rsid w:val="00BD1107"/>
    <w:rsid w:val="00BD1140"/>
    <w:rsid w:val="00BD1230"/>
    <w:rsid w:val="00BD130B"/>
    <w:rsid w:val="00BD183E"/>
    <w:rsid w:val="00BD1A71"/>
    <w:rsid w:val="00BD1C8A"/>
    <w:rsid w:val="00BD1D5F"/>
    <w:rsid w:val="00BD1D65"/>
    <w:rsid w:val="00BD1E87"/>
    <w:rsid w:val="00BD1E89"/>
    <w:rsid w:val="00BD2008"/>
    <w:rsid w:val="00BD214E"/>
    <w:rsid w:val="00BD21AC"/>
    <w:rsid w:val="00BD261E"/>
    <w:rsid w:val="00BD2917"/>
    <w:rsid w:val="00BD2AEA"/>
    <w:rsid w:val="00BD2D12"/>
    <w:rsid w:val="00BD2E7A"/>
    <w:rsid w:val="00BD2F1E"/>
    <w:rsid w:val="00BD32C6"/>
    <w:rsid w:val="00BD339F"/>
    <w:rsid w:val="00BD372D"/>
    <w:rsid w:val="00BD3751"/>
    <w:rsid w:val="00BD3998"/>
    <w:rsid w:val="00BD3D36"/>
    <w:rsid w:val="00BD3D9D"/>
    <w:rsid w:val="00BD3E20"/>
    <w:rsid w:val="00BD3F66"/>
    <w:rsid w:val="00BD442D"/>
    <w:rsid w:val="00BD45B7"/>
    <w:rsid w:val="00BD47B3"/>
    <w:rsid w:val="00BD4853"/>
    <w:rsid w:val="00BD48B7"/>
    <w:rsid w:val="00BD4A9D"/>
    <w:rsid w:val="00BD4AE5"/>
    <w:rsid w:val="00BD4EEC"/>
    <w:rsid w:val="00BD4FAD"/>
    <w:rsid w:val="00BD524D"/>
    <w:rsid w:val="00BD54F1"/>
    <w:rsid w:val="00BD5603"/>
    <w:rsid w:val="00BD5637"/>
    <w:rsid w:val="00BD56B6"/>
    <w:rsid w:val="00BD580D"/>
    <w:rsid w:val="00BD5BBD"/>
    <w:rsid w:val="00BD5BEC"/>
    <w:rsid w:val="00BD5C56"/>
    <w:rsid w:val="00BD5D6B"/>
    <w:rsid w:val="00BD5ECD"/>
    <w:rsid w:val="00BD6092"/>
    <w:rsid w:val="00BD6284"/>
    <w:rsid w:val="00BD65C0"/>
    <w:rsid w:val="00BD67D2"/>
    <w:rsid w:val="00BD68AF"/>
    <w:rsid w:val="00BD6AB8"/>
    <w:rsid w:val="00BD6D2B"/>
    <w:rsid w:val="00BD6E54"/>
    <w:rsid w:val="00BD7083"/>
    <w:rsid w:val="00BD70F5"/>
    <w:rsid w:val="00BD7267"/>
    <w:rsid w:val="00BD73B6"/>
    <w:rsid w:val="00BD74A7"/>
    <w:rsid w:val="00BD74A8"/>
    <w:rsid w:val="00BD74E6"/>
    <w:rsid w:val="00BD7598"/>
    <w:rsid w:val="00BE0567"/>
    <w:rsid w:val="00BE058E"/>
    <w:rsid w:val="00BE06A1"/>
    <w:rsid w:val="00BE0863"/>
    <w:rsid w:val="00BE0DF0"/>
    <w:rsid w:val="00BE0E9C"/>
    <w:rsid w:val="00BE0FAB"/>
    <w:rsid w:val="00BE10A5"/>
    <w:rsid w:val="00BE18C3"/>
    <w:rsid w:val="00BE237F"/>
    <w:rsid w:val="00BE23AA"/>
    <w:rsid w:val="00BE2971"/>
    <w:rsid w:val="00BE2FF1"/>
    <w:rsid w:val="00BE30FC"/>
    <w:rsid w:val="00BE3146"/>
    <w:rsid w:val="00BE322C"/>
    <w:rsid w:val="00BE3425"/>
    <w:rsid w:val="00BE3578"/>
    <w:rsid w:val="00BE36F2"/>
    <w:rsid w:val="00BE3743"/>
    <w:rsid w:val="00BE3A73"/>
    <w:rsid w:val="00BE3A9D"/>
    <w:rsid w:val="00BE3BA1"/>
    <w:rsid w:val="00BE3D2A"/>
    <w:rsid w:val="00BE3D31"/>
    <w:rsid w:val="00BE3E2B"/>
    <w:rsid w:val="00BE414F"/>
    <w:rsid w:val="00BE41A1"/>
    <w:rsid w:val="00BE437A"/>
    <w:rsid w:val="00BE469A"/>
    <w:rsid w:val="00BE4AE9"/>
    <w:rsid w:val="00BE4B0F"/>
    <w:rsid w:val="00BE4F31"/>
    <w:rsid w:val="00BE5312"/>
    <w:rsid w:val="00BE539A"/>
    <w:rsid w:val="00BE5426"/>
    <w:rsid w:val="00BE563A"/>
    <w:rsid w:val="00BE5997"/>
    <w:rsid w:val="00BE59DD"/>
    <w:rsid w:val="00BE5A76"/>
    <w:rsid w:val="00BE5B0D"/>
    <w:rsid w:val="00BE5BB4"/>
    <w:rsid w:val="00BE6222"/>
    <w:rsid w:val="00BE64E6"/>
    <w:rsid w:val="00BE64FC"/>
    <w:rsid w:val="00BE66F6"/>
    <w:rsid w:val="00BE6A6E"/>
    <w:rsid w:val="00BE6B5B"/>
    <w:rsid w:val="00BE6B87"/>
    <w:rsid w:val="00BE6D3F"/>
    <w:rsid w:val="00BE6EB7"/>
    <w:rsid w:val="00BE6ECD"/>
    <w:rsid w:val="00BE6F27"/>
    <w:rsid w:val="00BE71F2"/>
    <w:rsid w:val="00BE73BC"/>
    <w:rsid w:val="00BE7429"/>
    <w:rsid w:val="00BE7913"/>
    <w:rsid w:val="00BE791A"/>
    <w:rsid w:val="00BE79B0"/>
    <w:rsid w:val="00BE7A10"/>
    <w:rsid w:val="00BE7A2C"/>
    <w:rsid w:val="00BE7AFA"/>
    <w:rsid w:val="00BE7F9D"/>
    <w:rsid w:val="00BF01BA"/>
    <w:rsid w:val="00BF0201"/>
    <w:rsid w:val="00BF0220"/>
    <w:rsid w:val="00BF02CE"/>
    <w:rsid w:val="00BF041A"/>
    <w:rsid w:val="00BF05A4"/>
    <w:rsid w:val="00BF0608"/>
    <w:rsid w:val="00BF06AA"/>
    <w:rsid w:val="00BF0741"/>
    <w:rsid w:val="00BF094E"/>
    <w:rsid w:val="00BF0BF7"/>
    <w:rsid w:val="00BF0C28"/>
    <w:rsid w:val="00BF0E0B"/>
    <w:rsid w:val="00BF112E"/>
    <w:rsid w:val="00BF1360"/>
    <w:rsid w:val="00BF15AC"/>
    <w:rsid w:val="00BF1704"/>
    <w:rsid w:val="00BF1B6E"/>
    <w:rsid w:val="00BF1B80"/>
    <w:rsid w:val="00BF1C66"/>
    <w:rsid w:val="00BF1F72"/>
    <w:rsid w:val="00BF23A8"/>
    <w:rsid w:val="00BF24B6"/>
    <w:rsid w:val="00BF2651"/>
    <w:rsid w:val="00BF2733"/>
    <w:rsid w:val="00BF2982"/>
    <w:rsid w:val="00BF2A61"/>
    <w:rsid w:val="00BF2B54"/>
    <w:rsid w:val="00BF2B9A"/>
    <w:rsid w:val="00BF2C05"/>
    <w:rsid w:val="00BF3138"/>
    <w:rsid w:val="00BF33DE"/>
    <w:rsid w:val="00BF36BF"/>
    <w:rsid w:val="00BF3850"/>
    <w:rsid w:val="00BF38BA"/>
    <w:rsid w:val="00BF3928"/>
    <w:rsid w:val="00BF3AE8"/>
    <w:rsid w:val="00BF3B39"/>
    <w:rsid w:val="00BF3D7A"/>
    <w:rsid w:val="00BF40B9"/>
    <w:rsid w:val="00BF47C2"/>
    <w:rsid w:val="00BF4865"/>
    <w:rsid w:val="00BF48E2"/>
    <w:rsid w:val="00BF4AC3"/>
    <w:rsid w:val="00BF4C84"/>
    <w:rsid w:val="00BF5114"/>
    <w:rsid w:val="00BF5416"/>
    <w:rsid w:val="00BF54F4"/>
    <w:rsid w:val="00BF5A17"/>
    <w:rsid w:val="00BF5D20"/>
    <w:rsid w:val="00BF5E45"/>
    <w:rsid w:val="00BF60EF"/>
    <w:rsid w:val="00BF65F6"/>
    <w:rsid w:val="00BF668A"/>
    <w:rsid w:val="00BF686D"/>
    <w:rsid w:val="00BF6F2B"/>
    <w:rsid w:val="00BF72B7"/>
    <w:rsid w:val="00BF73FF"/>
    <w:rsid w:val="00C0002C"/>
    <w:rsid w:val="00C0012C"/>
    <w:rsid w:val="00C004D4"/>
    <w:rsid w:val="00C00613"/>
    <w:rsid w:val="00C008CA"/>
    <w:rsid w:val="00C00C47"/>
    <w:rsid w:val="00C00DC4"/>
    <w:rsid w:val="00C00DDF"/>
    <w:rsid w:val="00C011B1"/>
    <w:rsid w:val="00C02181"/>
    <w:rsid w:val="00C021A9"/>
    <w:rsid w:val="00C022BA"/>
    <w:rsid w:val="00C023CA"/>
    <w:rsid w:val="00C024C9"/>
    <w:rsid w:val="00C024E3"/>
    <w:rsid w:val="00C0251D"/>
    <w:rsid w:val="00C025D3"/>
    <w:rsid w:val="00C025F8"/>
    <w:rsid w:val="00C028E2"/>
    <w:rsid w:val="00C02A89"/>
    <w:rsid w:val="00C02AF9"/>
    <w:rsid w:val="00C02B42"/>
    <w:rsid w:val="00C02C2B"/>
    <w:rsid w:val="00C02D7B"/>
    <w:rsid w:val="00C0305F"/>
    <w:rsid w:val="00C03077"/>
    <w:rsid w:val="00C032AF"/>
    <w:rsid w:val="00C0331B"/>
    <w:rsid w:val="00C033FA"/>
    <w:rsid w:val="00C03546"/>
    <w:rsid w:val="00C037CE"/>
    <w:rsid w:val="00C03937"/>
    <w:rsid w:val="00C03ABF"/>
    <w:rsid w:val="00C03BCF"/>
    <w:rsid w:val="00C03CA1"/>
    <w:rsid w:val="00C03EB2"/>
    <w:rsid w:val="00C03F27"/>
    <w:rsid w:val="00C04015"/>
    <w:rsid w:val="00C04189"/>
    <w:rsid w:val="00C04265"/>
    <w:rsid w:val="00C042D7"/>
    <w:rsid w:val="00C04433"/>
    <w:rsid w:val="00C0468B"/>
    <w:rsid w:val="00C049C2"/>
    <w:rsid w:val="00C04A69"/>
    <w:rsid w:val="00C04ACD"/>
    <w:rsid w:val="00C04CB5"/>
    <w:rsid w:val="00C04D5B"/>
    <w:rsid w:val="00C05052"/>
    <w:rsid w:val="00C05158"/>
    <w:rsid w:val="00C052EC"/>
    <w:rsid w:val="00C0545A"/>
    <w:rsid w:val="00C05657"/>
    <w:rsid w:val="00C05A2D"/>
    <w:rsid w:val="00C05EFC"/>
    <w:rsid w:val="00C05F62"/>
    <w:rsid w:val="00C06277"/>
    <w:rsid w:val="00C06361"/>
    <w:rsid w:val="00C067D9"/>
    <w:rsid w:val="00C06931"/>
    <w:rsid w:val="00C06BF1"/>
    <w:rsid w:val="00C06D4B"/>
    <w:rsid w:val="00C06E3B"/>
    <w:rsid w:val="00C07066"/>
    <w:rsid w:val="00C07106"/>
    <w:rsid w:val="00C07271"/>
    <w:rsid w:val="00C07462"/>
    <w:rsid w:val="00C07951"/>
    <w:rsid w:val="00C07B6F"/>
    <w:rsid w:val="00C07C8E"/>
    <w:rsid w:val="00C07DF2"/>
    <w:rsid w:val="00C07E32"/>
    <w:rsid w:val="00C10175"/>
    <w:rsid w:val="00C1035B"/>
    <w:rsid w:val="00C10413"/>
    <w:rsid w:val="00C10743"/>
    <w:rsid w:val="00C1095E"/>
    <w:rsid w:val="00C10D45"/>
    <w:rsid w:val="00C10DD9"/>
    <w:rsid w:val="00C11213"/>
    <w:rsid w:val="00C11370"/>
    <w:rsid w:val="00C115ED"/>
    <w:rsid w:val="00C11693"/>
    <w:rsid w:val="00C11791"/>
    <w:rsid w:val="00C117C7"/>
    <w:rsid w:val="00C11828"/>
    <w:rsid w:val="00C1196D"/>
    <w:rsid w:val="00C11A63"/>
    <w:rsid w:val="00C11AA8"/>
    <w:rsid w:val="00C12C0E"/>
    <w:rsid w:val="00C12E76"/>
    <w:rsid w:val="00C12FBE"/>
    <w:rsid w:val="00C1324A"/>
    <w:rsid w:val="00C1326E"/>
    <w:rsid w:val="00C13428"/>
    <w:rsid w:val="00C1348B"/>
    <w:rsid w:val="00C134DD"/>
    <w:rsid w:val="00C13546"/>
    <w:rsid w:val="00C135BE"/>
    <w:rsid w:val="00C135FA"/>
    <w:rsid w:val="00C1362A"/>
    <w:rsid w:val="00C1362F"/>
    <w:rsid w:val="00C1381A"/>
    <w:rsid w:val="00C13966"/>
    <w:rsid w:val="00C1397F"/>
    <w:rsid w:val="00C13BA8"/>
    <w:rsid w:val="00C13CE2"/>
    <w:rsid w:val="00C1427B"/>
    <w:rsid w:val="00C142F7"/>
    <w:rsid w:val="00C142FA"/>
    <w:rsid w:val="00C1444D"/>
    <w:rsid w:val="00C1463B"/>
    <w:rsid w:val="00C14CB8"/>
    <w:rsid w:val="00C14CEA"/>
    <w:rsid w:val="00C14D75"/>
    <w:rsid w:val="00C14F84"/>
    <w:rsid w:val="00C152D7"/>
    <w:rsid w:val="00C1546D"/>
    <w:rsid w:val="00C15488"/>
    <w:rsid w:val="00C155C4"/>
    <w:rsid w:val="00C156F1"/>
    <w:rsid w:val="00C15A07"/>
    <w:rsid w:val="00C15B4F"/>
    <w:rsid w:val="00C15E36"/>
    <w:rsid w:val="00C15FD4"/>
    <w:rsid w:val="00C16042"/>
    <w:rsid w:val="00C16142"/>
    <w:rsid w:val="00C16495"/>
    <w:rsid w:val="00C1660D"/>
    <w:rsid w:val="00C16678"/>
    <w:rsid w:val="00C16A32"/>
    <w:rsid w:val="00C16A47"/>
    <w:rsid w:val="00C16DC6"/>
    <w:rsid w:val="00C16E98"/>
    <w:rsid w:val="00C16F49"/>
    <w:rsid w:val="00C16F4E"/>
    <w:rsid w:val="00C1722B"/>
    <w:rsid w:val="00C1724E"/>
    <w:rsid w:val="00C174D5"/>
    <w:rsid w:val="00C1766B"/>
    <w:rsid w:val="00C1775D"/>
    <w:rsid w:val="00C17A02"/>
    <w:rsid w:val="00C17A14"/>
    <w:rsid w:val="00C2017F"/>
    <w:rsid w:val="00C204C7"/>
    <w:rsid w:val="00C20562"/>
    <w:rsid w:val="00C2075F"/>
    <w:rsid w:val="00C20900"/>
    <w:rsid w:val="00C2090E"/>
    <w:rsid w:val="00C20BBD"/>
    <w:rsid w:val="00C20E7F"/>
    <w:rsid w:val="00C2121B"/>
    <w:rsid w:val="00C21306"/>
    <w:rsid w:val="00C21316"/>
    <w:rsid w:val="00C2140E"/>
    <w:rsid w:val="00C2152E"/>
    <w:rsid w:val="00C2161E"/>
    <w:rsid w:val="00C21952"/>
    <w:rsid w:val="00C21AD6"/>
    <w:rsid w:val="00C21EB3"/>
    <w:rsid w:val="00C22108"/>
    <w:rsid w:val="00C2226A"/>
    <w:rsid w:val="00C2233B"/>
    <w:rsid w:val="00C2241D"/>
    <w:rsid w:val="00C22493"/>
    <w:rsid w:val="00C228E8"/>
    <w:rsid w:val="00C22F2D"/>
    <w:rsid w:val="00C232A3"/>
    <w:rsid w:val="00C23428"/>
    <w:rsid w:val="00C23AF3"/>
    <w:rsid w:val="00C23D0C"/>
    <w:rsid w:val="00C23ED6"/>
    <w:rsid w:val="00C24000"/>
    <w:rsid w:val="00C24043"/>
    <w:rsid w:val="00C247A3"/>
    <w:rsid w:val="00C24870"/>
    <w:rsid w:val="00C2487F"/>
    <w:rsid w:val="00C24981"/>
    <w:rsid w:val="00C24C93"/>
    <w:rsid w:val="00C24C95"/>
    <w:rsid w:val="00C24FD7"/>
    <w:rsid w:val="00C250DF"/>
    <w:rsid w:val="00C251BD"/>
    <w:rsid w:val="00C251DA"/>
    <w:rsid w:val="00C253AE"/>
    <w:rsid w:val="00C25BD8"/>
    <w:rsid w:val="00C25CA0"/>
    <w:rsid w:val="00C261B0"/>
    <w:rsid w:val="00C262DC"/>
    <w:rsid w:val="00C2630F"/>
    <w:rsid w:val="00C26367"/>
    <w:rsid w:val="00C26BAC"/>
    <w:rsid w:val="00C26C88"/>
    <w:rsid w:val="00C26DDE"/>
    <w:rsid w:val="00C26FC9"/>
    <w:rsid w:val="00C27749"/>
    <w:rsid w:val="00C2776C"/>
    <w:rsid w:val="00C278B1"/>
    <w:rsid w:val="00C278E7"/>
    <w:rsid w:val="00C2792A"/>
    <w:rsid w:val="00C27951"/>
    <w:rsid w:val="00C30218"/>
    <w:rsid w:val="00C30254"/>
    <w:rsid w:val="00C304F1"/>
    <w:rsid w:val="00C30661"/>
    <w:rsid w:val="00C306A6"/>
    <w:rsid w:val="00C3085A"/>
    <w:rsid w:val="00C308A4"/>
    <w:rsid w:val="00C30D5C"/>
    <w:rsid w:val="00C312D3"/>
    <w:rsid w:val="00C31316"/>
    <w:rsid w:val="00C314C3"/>
    <w:rsid w:val="00C314E6"/>
    <w:rsid w:val="00C316F5"/>
    <w:rsid w:val="00C31778"/>
    <w:rsid w:val="00C3193D"/>
    <w:rsid w:val="00C31A47"/>
    <w:rsid w:val="00C31F52"/>
    <w:rsid w:val="00C31F8C"/>
    <w:rsid w:val="00C320B5"/>
    <w:rsid w:val="00C320CC"/>
    <w:rsid w:val="00C32533"/>
    <w:rsid w:val="00C32818"/>
    <w:rsid w:val="00C328FE"/>
    <w:rsid w:val="00C32959"/>
    <w:rsid w:val="00C32C3B"/>
    <w:rsid w:val="00C32C55"/>
    <w:rsid w:val="00C32F6D"/>
    <w:rsid w:val="00C32FEF"/>
    <w:rsid w:val="00C33098"/>
    <w:rsid w:val="00C33259"/>
    <w:rsid w:val="00C3330D"/>
    <w:rsid w:val="00C333D5"/>
    <w:rsid w:val="00C33484"/>
    <w:rsid w:val="00C3397C"/>
    <w:rsid w:val="00C33E2F"/>
    <w:rsid w:val="00C33E9C"/>
    <w:rsid w:val="00C340B4"/>
    <w:rsid w:val="00C3418E"/>
    <w:rsid w:val="00C341B6"/>
    <w:rsid w:val="00C3446C"/>
    <w:rsid w:val="00C345FE"/>
    <w:rsid w:val="00C34874"/>
    <w:rsid w:val="00C348C6"/>
    <w:rsid w:val="00C349EB"/>
    <w:rsid w:val="00C34A3D"/>
    <w:rsid w:val="00C34EE3"/>
    <w:rsid w:val="00C34F0A"/>
    <w:rsid w:val="00C35022"/>
    <w:rsid w:val="00C353D5"/>
    <w:rsid w:val="00C35423"/>
    <w:rsid w:val="00C3545F"/>
    <w:rsid w:val="00C359BF"/>
    <w:rsid w:val="00C35AA0"/>
    <w:rsid w:val="00C35CDE"/>
    <w:rsid w:val="00C36141"/>
    <w:rsid w:val="00C36269"/>
    <w:rsid w:val="00C3633A"/>
    <w:rsid w:val="00C365D4"/>
    <w:rsid w:val="00C3674F"/>
    <w:rsid w:val="00C36AE5"/>
    <w:rsid w:val="00C36B23"/>
    <w:rsid w:val="00C36CCD"/>
    <w:rsid w:val="00C36DA8"/>
    <w:rsid w:val="00C36DD7"/>
    <w:rsid w:val="00C3720A"/>
    <w:rsid w:val="00C373D0"/>
    <w:rsid w:val="00C3750E"/>
    <w:rsid w:val="00C37587"/>
    <w:rsid w:val="00C375C9"/>
    <w:rsid w:val="00C375D3"/>
    <w:rsid w:val="00C376F8"/>
    <w:rsid w:val="00C37923"/>
    <w:rsid w:val="00C37982"/>
    <w:rsid w:val="00C37AA9"/>
    <w:rsid w:val="00C37B8B"/>
    <w:rsid w:val="00C37D8E"/>
    <w:rsid w:val="00C40017"/>
    <w:rsid w:val="00C404C9"/>
    <w:rsid w:val="00C405EE"/>
    <w:rsid w:val="00C406F3"/>
    <w:rsid w:val="00C40E6D"/>
    <w:rsid w:val="00C40F8C"/>
    <w:rsid w:val="00C411EA"/>
    <w:rsid w:val="00C417D7"/>
    <w:rsid w:val="00C4197C"/>
    <w:rsid w:val="00C41A16"/>
    <w:rsid w:val="00C41F96"/>
    <w:rsid w:val="00C42014"/>
    <w:rsid w:val="00C42077"/>
    <w:rsid w:val="00C420B6"/>
    <w:rsid w:val="00C42220"/>
    <w:rsid w:val="00C42589"/>
    <w:rsid w:val="00C426E3"/>
    <w:rsid w:val="00C42702"/>
    <w:rsid w:val="00C42B80"/>
    <w:rsid w:val="00C42CA6"/>
    <w:rsid w:val="00C4313B"/>
    <w:rsid w:val="00C43167"/>
    <w:rsid w:val="00C4332D"/>
    <w:rsid w:val="00C43404"/>
    <w:rsid w:val="00C43585"/>
    <w:rsid w:val="00C4364B"/>
    <w:rsid w:val="00C436AA"/>
    <w:rsid w:val="00C439A6"/>
    <w:rsid w:val="00C43BAC"/>
    <w:rsid w:val="00C43C0B"/>
    <w:rsid w:val="00C43F01"/>
    <w:rsid w:val="00C43F49"/>
    <w:rsid w:val="00C4401F"/>
    <w:rsid w:val="00C4435E"/>
    <w:rsid w:val="00C44365"/>
    <w:rsid w:val="00C44373"/>
    <w:rsid w:val="00C44497"/>
    <w:rsid w:val="00C445D9"/>
    <w:rsid w:val="00C44AB9"/>
    <w:rsid w:val="00C44CCC"/>
    <w:rsid w:val="00C44F47"/>
    <w:rsid w:val="00C45142"/>
    <w:rsid w:val="00C451CD"/>
    <w:rsid w:val="00C4522E"/>
    <w:rsid w:val="00C45513"/>
    <w:rsid w:val="00C455AC"/>
    <w:rsid w:val="00C45625"/>
    <w:rsid w:val="00C45A69"/>
    <w:rsid w:val="00C45A88"/>
    <w:rsid w:val="00C45B19"/>
    <w:rsid w:val="00C45BC3"/>
    <w:rsid w:val="00C45CE5"/>
    <w:rsid w:val="00C45EFB"/>
    <w:rsid w:val="00C46171"/>
    <w:rsid w:val="00C46442"/>
    <w:rsid w:val="00C464E9"/>
    <w:rsid w:val="00C467A9"/>
    <w:rsid w:val="00C46AAD"/>
    <w:rsid w:val="00C46C21"/>
    <w:rsid w:val="00C46E40"/>
    <w:rsid w:val="00C46F56"/>
    <w:rsid w:val="00C470CA"/>
    <w:rsid w:val="00C4783C"/>
    <w:rsid w:val="00C478FA"/>
    <w:rsid w:val="00C47A55"/>
    <w:rsid w:val="00C47A65"/>
    <w:rsid w:val="00C47CAE"/>
    <w:rsid w:val="00C47D06"/>
    <w:rsid w:val="00C47FA6"/>
    <w:rsid w:val="00C5013A"/>
    <w:rsid w:val="00C5028B"/>
    <w:rsid w:val="00C502B0"/>
    <w:rsid w:val="00C50398"/>
    <w:rsid w:val="00C50448"/>
    <w:rsid w:val="00C50518"/>
    <w:rsid w:val="00C505A4"/>
    <w:rsid w:val="00C505F9"/>
    <w:rsid w:val="00C507A2"/>
    <w:rsid w:val="00C50AFD"/>
    <w:rsid w:val="00C50B85"/>
    <w:rsid w:val="00C50E26"/>
    <w:rsid w:val="00C510AE"/>
    <w:rsid w:val="00C511E0"/>
    <w:rsid w:val="00C512E8"/>
    <w:rsid w:val="00C513DB"/>
    <w:rsid w:val="00C51414"/>
    <w:rsid w:val="00C514B2"/>
    <w:rsid w:val="00C517F0"/>
    <w:rsid w:val="00C517F2"/>
    <w:rsid w:val="00C51900"/>
    <w:rsid w:val="00C519B8"/>
    <w:rsid w:val="00C51AFF"/>
    <w:rsid w:val="00C51BE0"/>
    <w:rsid w:val="00C51C61"/>
    <w:rsid w:val="00C52162"/>
    <w:rsid w:val="00C5241E"/>
    <w:rsid w:val="00C5268C"/>
    <w:rsid w:val="00C526A0"/>
    <w:rsid w:val="00C52C45"/>
    <w:rsid w:val="00C52E4E"/>
    <w:rsid w:val="00C52F6B"/>
    <w:rsid w:val="00C531D8"/>
    <w:rsid w:val="00C5324E"/>
    <w:rsid w:val="00C532B2"/>
    <w:rsid w:val="00C5331A"/>
    <w:rsid w:val="00C5332F"/>
    <w:rsid w:val="00C534B3"/>
    <w:rsid w:val="00C53651"/>
    <w:rsid w:val="00C53B4A"/>
    <w:rsid w:val="00C53CC6"/>
    <w:rsid w:val="00C54071"/>
    <w:rsid w:val="00C540B8"/>
    <w:rsid w:val="00C54146"/>
    <w:rsid w:val="00C5427D"/>
    <w:rsid w:val="00C5441A"/>
    <w:rsid w:val="00C54593"/>
    <w:rsid w:val="00C5474F"/>
    <w:rsid w:val="00C54C38"/>
    <w:rsid w:val="00C54DFA"/>
    <w:rsid w:val="00C550C1"/>
    <w:rsid w:val="00C550E3"/>
    <w:rsid w:val="00C55339"/>
    <w:rsid w:val="00C553BD"/>
    <w:rsid w:val="00C55680"/>
    <w:rsid w:val="00C55693"/>
    <w:rsid w:val="00C558F6"/>
    <w:rsid w:val="00C5590D"/>
    <w:rsid w:val="00C559DD"/>
    <w:rsid w:val="00C55BCE"/>
    <w:rsid w:val="00C56037"/>
    <w:rsid w:val="00C56310"/>
    <w:rsid w:val="00C564B5"/>
    <w:rsid w:val="00C56695"/>
    <w:rsid w:val="00C566D4"/>
    <w:rsid w:val="00C56A4A"/>
    <w:rsid w:val="00C56A74"/>
    <w:rsid w:val="00C56D87"/>
    <w:rsid w:val="00C56DA5"/>
    <w:rsid w:val="00C57957"/>
    <w:rsid w:val="00C57C8A"/>
    <w:rsid w:val="00C600F4"/>
    <w:rsid w:val="00C601E2"/>
    <w:rsid w:val="00C602F0"/>
    <w:rsid w:val="00C60586"/>
    <w:rsid w:val="00C60B55"/>
    <w:rsid w:val="00C60BEB"/>
    <w:rsid w:val="00C60E79"/>
    <w:rsid w:val="00C60EAA"/>
    <w:rsid w:val="00C610A6"/>
    <w:rsid w:val="00C6136F"/>
    <w:rsid w:val="00C613D6"/>
    <w:rsid w:val="00C61638"/>
    <w:rsid w:val="00C61725"/>
    <w:rsid w:val="00C621D3"/>
    <w:rsid w:val="00C62251"/>
    <w:rsid w:val="00C628EE"/>
    <w:rsid w:val="00C62A08"/>
    <w:rsid w:val="00C62C89"/>
    <w:rsid w:val="00C62DFA"/>
    <w:rsid w:val="00C631F2"/>
    <w:rsid w:val="00C63318"/>
    <w:rsid w:val="00C633BD"/>
    <w:rsid w:val="00C63780"/>
    <w:rsid w:val="00C638EF"/>
    <w:rsid w:val="00C638F5"/>
    <w:rsid w:val="00C63D11"/>
    <w:rsid w:val="00C63D4E"/>
    <w:rsid w:val="00C63E89"/>
    <w:rsid w:val="00C63EA2"/>
    <w:rsid w:val="00C63F06"/>
    <w:rsid w:val="00C64015"/>
    <w:rsid w:val="00C64462"/>
    <w:rsid w:val="00C644A4"/>
    <w:rsid w:val="00C644E7"/>
    <w:rsid w:val="00C64C39"/>
    <w:rsid w:val="00C6505B"/>
    <w:rsid w:val="00C65185"/>
    <w:rsid w:val="00C651A7"/>
    <w:rsid w:val="00C65251"/>
    <w:rsid w:val="00C653ED"/>
    <w:rsid w:val="00C654F7"/>
    <w:rsid w:val="00C65508"/>
    <w:rsid w:val="00C6558C"/>
    <w:rsid w:val="00C655D8"/>
    <w:rsid w:val="00C6578E"/>
    <w:rsid w:val="00C65796"/>
    <w:rsid w:val="00C659D0"/>
    <w:rsid w:val="00C66387"/>
    <w:rsid w:val="00C665B8"/>
    <w:rsid w:val="00C666DF"/>
    <w:rsid w:val="00C66A45"/>
    <w:rsid w:val="00C66CC4"/>
    <w:rsid w:val="00C66FFA"/>
    <w:rsid w:val="00C670DC"/>
    <w:rsid w:val="00C67121"/>
    <w:rsid w:val="00C67249"/>
    <w:rsid w:val="00C67746"/>
    <w:rsid w:val="00C678A4"/>
    <w:rsid w:val="00C67B6F"/>
    <w:rsid w:val="00C700F4"/>
    <w:rsid w:val="00C70190"/>
    <w:rsid w:val="00C703EB"/>
    <w:rsid w:val="00C70416"/>
    <w:rsid w:val="00C70426"/>
    <w:rsid w:val="00C70702"/>
    <w:rsid w:val="00C708D4"/>
    <w:rsid w:val="00C709A3"/>
    <w:rsid w:val="00C70C45"/>
    <w:rsid w:val="00C70E94"/>
    <w:rsid w:val="00C713E3"/>
    <w:rsid w:val="00C71529"/>
    <w:rsid w:val="00C718BE"/>
    <w:rsid w:val="00C71A57"/>
    <w:rsid w:val="00C71B2C"/>
    <w:rsid w:val="00C71B78"/>
    <w:rsid w:val="00C71D36"/>
    <w:rsid w:val="00C71D94"/>
    <w:rsid w:val="00C71DFD"/>
    <w:rsid w:val="00C71F43"/>
    <w:rsid w:val="00C71FD1"/>
    <w:rsid w:val="00C72085"/>
    <w:rsid w:val="00C7241B"/>
    <w:rsid w:val="00C724AA"/>
    <w:rsid w:val="00C72674"/>
    <w:rsid w:val="00C726AC"/>
    <w:rsid w:val="00C7281C"/>
    <w:rsid w:val="00C72C80"/>
    <w:rsid w:val="00C72CC8"/>
    <w:rsid w:val="00C72E3E"/>
    <w:rsid w:val="00C734DB"/>
    <w:rsid w:val="00C73587"/>
    <w:rsid w:val="00C738F0"/>
    <w:rsid w:val="00C73A07"/>
    <w:rsid w:val="00C73DDD"/>
    <w:rsid w:val="00C73E3A"/>
    <w:rsid w:val="00C741DB"/>
    <w:rsid w:val="00C744F6"/>
    <w:rsid w:val="00C746AD"/>
    <w:rsid w:val="00C749B2"/>
    <w:rsid w:val="00C749E6"/>
    <w:rsid w:val="00C75825"/>
    <w:rsid w:val="00C75903"/>
    <w:rsid w:val="00C75982"/>
    <w:rsid w:val="00C75B5A"/>
    <w:rsid w:val="00C762BD"/>
    <w:rsid w:val="00C762CC"/>
    <w:rsid w:val="00C762ED"/>
    <w:rsid w:val="00C76508"/>
    <w:rsid w:val="00C76599"/>
    <w:rsid w:val="00C76807"/>
    <w:rsid w:val="00C768D5"/>
    <w:rsid w:val="00C769CF"/>
    <w:rsid w:val="00C76B6D"/>
    <w:rsid w:val="00C76C7D"/>
    <w:rsid w:val="00C76D88"/>
    <w:rsid w:val="00C76F08"/>
    <w:rsid w:val="00C772A0"/>
    <w:rsid w:val="00C77371"/>
    <w:rsid w:val="00C77869"/>
    <w:rsid w:val="00C77940"/>
    <w:rsid w:val="00C77C0C"/>
    <w:rsid w:val="00C80235"/>
    <w:rsid w:val="00C80476"/>
    <w:rsid w:val="00C80F7E"/>
    <w:rsid w:val="00C81283"/>
    <w:rsid w:val="00C81591"/>
    <w:rsid w:val="00C817F2"/>
    <w:rsid w:val="00C81803"/>
    <w:rsid w:val="00C818D9"/>
    <w:rsid w:val="00C8195B"/>
    <w:rsid w:val="00C81998"/>
    <w:rsid w:val="00C81C22"/>
    <w:rsid w:val="00C81C30"/>
    <w:rsid w:val="00C81CDE"/>
    <w:rsid w:val="00C81D01"/>
    <w:rsid w:val="00C82406"/>
    <w:rsid w:val="00C825D3"/>
    <w:rsid w:val="00C828E9"/>
    <w:rsid w:val="00C82AC7"/>
    <w:rsid w:val="00C82BCD"/>
    <w:rsid w:val="00C82D0D"/>
    <w:rsid w:val="00C8301D"/>
    <w:rsid w:val="00C83081"/>
    <w:rsid w:val="00C83106"/>
    <w:rsid w:val="00C83603"/>
    <w:rsid w:val="00C836E7"/>
    <w:rsid w:val="00C83980"/>
    <w:rsid w:val="00C83BA6"/>
    <w:rsid w:val="00C83E5B"/>
    <w:rsid w:val="00C83F45"/>
    <w:rsid w:val="00C83FA1"/>
    <w:rsid w:val="00C84027"/>
    <w:rsid w:val="00C84305"/>
    <w:rsid w:val="00C84385"/>
    <w:rsid w:val="00C8454E"/>
    <w:rsid w:val="00C84901"/>
    <w:rsid w:val="00C84A73"/>
    <w:rsid w:val="00C84AAB"/>
    <w:rsid w:val="00C85693"/>
    <w:rsid w:val="00C86255"/>
    <w:rsid w:val="00C86287"/>
    <w:rsid w:val="00C8639C"/>
    <w:rsid w:val="00C863F0"/>
    <w:rsid w:val="00C868C5"/>
    <w:rsid w:val="00C86B66"/>
    <w:rsid w:val="00C86DEF"/>
    <w:rsid w:val="00C86E89"/>
    <w:rsid w:val="00C87352"/>
    <w:rsid w:val="00C87541"/>
    <w:rsid w:val="00C8764D"/>
    <w:rsid w:val="00C87652"/>
    <w:rsid w:val="00C87A7A"/>
    <w:rsid w:val="00C87B25"/>
    <w:rsid w:val="00C87DDF"/>
    <w:rsid w:val="00C87E0E"/>
    <w:rsid w:val="00C87F0E"/>
    <w:rsid w:val="00C9001E"/>
    <w:rsid w:val="00C9007C"/>
    <w:rsid w:val="00C900B6"/>
    <w:rsid w:val="00C9050F"/>
    <w:rsid w:val="00C905AA"/>
    <w:rsid w:val="00C90734"/>
    <w:rsid w:val="00C90A7C"/>
    <w:rsid w:val="00C90B4F"/>
    <w:rsid w:val="00C90E4D"/>
    <w:rsid w:val="00C90FB0"/>
    <w:rsid w:val="00C910D3"/>
    <w:rsid w:val="00C91483"/>
    <w:rsid w:val="00C9149E"/>
    <w:rsid w:val="00C917F5"/>
    <w:rsid w:val="00C918E7"/>
    <w:rsid w:val="00C919E0"/>
    <w:rsid w:val="00C91CE6"/>
    <w:rsid w:val="00C91D85"/>
    <w:rsid w:val="00C91DF3"/>
    <w:rsid w:val="00C91E81"/>
    <w:rsid w:val="00C91FA0"/>
    <w:rsid w:val="00C9220E"/>
    <w:rsid w:val="00C923F7"/>
    <w:rsid w:val="00C92572"/>
    <w:rsid w:val="00C92826"/>
    <w:rsid w:val="00C928EE"/>
    <w:rsid w:val="00C928FA"/>
    <w:rsid w:val="00C92902"/>
    <w:rsid w:val="00C92AE8"/>
    <w:rsid w:val="00C92D94"/>
    <w:rsid w:val="00C92E4C"/>
    <w:rsid w:val="00C92ECA"/>
    <w:rsid w:val="00C93012"/>
    <w:rsid w:val="00C93105"/>
    <w:rsid w:val="00C934AB"/>
    <w:rsid w:val="00C9392B"/>
    <w:rsid w:val="00C939A0"/>
    <w:rsid w:val="00C939DB"/>
    <w:rsid w:val="00C93D68"/>
    <w:rsid w:val="00C9403A"/>
    <w:rsid w:val="00C94097"/>
    <w:rsid w:val="00C9445A"/>
    <w:rsid w:val="00C9446B"/>
    <w:rsid w:val="00C944E8"/>
    <w:rsid w:val="00C94593"/>
    <w:rsid w:val="00C946FB"/>
    <w:rsid w:val="00C9493C"/>
    <w:rsid w:val="00C94AAB"/>
    <w:rsid w:val="00C94E26"/>
    <w:rsid w:val="00C94E36"/>
    <w:rsid w:val="00C94F22"/>
    <w:rsid w:val="00C94FFC"/>
    <w:rsid w:val="00C95368"/>
    <w:rsid w:val="00C95A79"/>
    <w:rsid w:val="00C95CC2"/>
    <w:rsid w:val="00C95D9E"/>
    <w:rsid w:val="00C95DED"/>
    <w:rsid w:val="00C95F20"/>
    <w:rsid w:val="00C95F58"/>
    <w:rsid w:val="00C96004"/>
    <w:rsid w:val="00C962BB"/>
    <w:rsid w:val="00C964EA"/>
    <w:rsid w:val="00C96573"/>
    <w:rsid w:val="00C9689E"/>
    <w:rsid w:val="00C96997"/>
    <w:rsid w:val="00C969B3"/>
    <w:rsid w:val="00C96B39"/>
    <w:rsid w:val="00C96B5A"/>
    <w:rsid w:val="00C96B5B"/>
    <w:rsid w:val="00C96EDD"/>
    <w:rsid w:val="00C96F7C"/>
    <w:rsid w:val="00C96FD3"/>
    <w:rsid w:val="00C974AE"/>
    <w:rsid w:val="00C97570"/>
    <w:rsid w:val="00C9776C"/>
    <w:rsid w:val="00C97C77"/>
    <w:rsid w:val="00C97EEC"/>
    <w:rsid w:val="00CA022C"/>
    <w:rsid w:val="00CA029F"/>
    <w:rsid w:val="00CA02A6"/>
    <w:rsid w:val="00CA0349"/>
    <w:rsid w:val="00CA0457"/>
    <w:rsid w:val="00CA083A"/>
    <w:rsid w:val="00CA08A8"/>
    <w:rsid w:val="00CA08AC"/>
    <w:rsid w:val="00CA0A34"/>
    <w:rsid w:val="00CA0EFE"/>
    <w:rsid w:val="00CA0FA1"/>
    <w:rsid w:val="00CA1673"/>
    <w:rsid w:val="00CA1807"/>
    <w:rsid w:val="00CA18F9"/>
    <w:rsid w:val="00CA1A9B"/>
    <w:rsid w:val="00CA1B00"/>
    <w:rsid w:val="00CA1CC1"/>
    <w:rsid w:val="00CA1D52"/>
    <w:rsid w:val="00CA1DFB"/>
    <w:rsid w:val="00CA2077"/>
    <w:rsid w:val="00CA24C6"/>
    <w:rsid w:val="00CA24C7"/>
    <w:rsid w:val="00CA2973"/>
    <w:rsid w:val="00CA29ED"/>
    <w:rsid w:val="00CA31D5"/>
    <w:rsid w:val="00CA323C"/>
    <w:rsid w:val="00CA3308"/>
    <w:rsid w:val="00CA342C"/>
    <w:rsid w:val="00CA36D4"/>
    <w:rsid w:val="00CA375E"/>
    <w:rsid w:val="00CA39EA"/>
    <w:rsid w:val="00CA3F53"/>
    <w:rsid w:val="00CA3F90"/>
    <w:rsid w:val="00CA415E"/>
    <w:rsid w:val="00CA4274"/>
    <w:rsid w:val="00CA4442"/>
    <w:rsid w:val="00CA452B"/>
    <w:rsid w:val="00CA49F3"/>
    <w:rsid w:val="00CA4EC9"/>
    <w:rsid w:val="00CA4FC0"/>
    <w:rsid w:val="00CA518E"/>
    <w:rsid w:val="00CA5193"/>
    <w:rsid w:val="00CA537A"/>
    <w:rsid w:val="00CA57FE"/>
    <w:rsid w:val="00CA587C"/>
    <w:rsid w:val="00CA5885"/>
    <w:rsid w:val="00CA5AF4"/>
    <w:rsid w:val="00CA5C70"/>
    <w:rsid w:val="00CA6381"/>
    <w:rsid w:val="00CA6457"/>
    <w:rsid w:val="00CA64C2"/>
    <w:rsid w:val="00CA64DA"/>
    <w:rsid w:val="00CA6520"/>
    <w:rsid w:val="00CA6683"/>
    <w:rsid w:val="00CA66AD"/>
    <w:rsid w:val="00CA678F"/>
    <w:rsid w:val="00CA6A39"/>
    <w:rsid w:val="00CA6BDC"/>
    <w:rsid w:val="00CA6D43"/>
    <w:rsid w:val="00CA6E6B"/>
    <w:rsid w:val="00CA70AE"/>
    <w:rsid w:val="00CA71DB"/>
    <w:rsid w:val="00CA723C"/>
    <w:rsid w:val="00CA7498"/>
    <w:rsid w:val="00CA7648"/>
    <w:rsid w:val="00CB021C"/>
    <w:rsid w:val="00CB0516"/>
    <w:rsid w:val="00CB062C"/>
    <w:rsid w:val="00CB0878"/>
    <w:rsid w:val="00CB09FC"/>
    <w:rsid w:val="00CB0A98"/>
    <w:rsid w:val="00CB0C47"/>
    <w:rsid w:val="00CB0DC9"/>
    <w:rsid w:val="00CB10F2"/>
    <w:rsid w:val="00CB11F0"/>
    <w:rsid w:val="00CB1252"/>
    <w:rsid w:val="00CB13D4"/>
    <w:rsid w:val="00CB140C"/>
    <w:rsid w:val="00CB14AF"/>
    <w:rsid w:val="00CB17B9"/>
    <w:rsid w:val="00CB18B2"/>
    <w:rsid w:val="00CB1D58"/>
    <w:rsid w:val="00CB1E21"/>
    <w:rsid w:val="00CB2271"/>
    <w:rsid w:val="00CB23D5"/>
    <w:rsid w:val="00CB2900"/>
    <w:rsid w:val="00CB2B0B"/>
    <w:rsid w:val="00CB2B1D"/>
    <w:rsid w:val="00CB2BC1"/>
    <w:rsid w:val="00CB2DE9"/>
    <w:rsid w:val="00CB3046"/>
    <w:rsid w:val="00CB30E2"/>
    <w:rsid w:val="00CB3571"/>
    <w:rsid w:val="00CB3616"/>
    <w:rsid w:val="00CB36AF"/>
    <w:rsid w:val="00CB3B99"/>
    <w:rsid w:val="00CB3FA7"/>
    <w:rsid w:val="00CB4419"/>
    <w:rsid w:val="00CB44F7"/>
    <w:rsid w:val="00CB4669"/>
    <w:rsid w:val="00CB4750"/>
    <w:rsid w:val="00CB49A8"/>
    <w:rsid w:val="00CB4BA9"/>
    <w:rsid w:val="00CB4C44"/>
    <w:rsid w:val="00CB4CD9"/>
    <w:rsid w:val="00CB4D61"/>
    <w:rsid w:val="00CB4F68"/>
    <w:rsid w:val="00CB517D"/>
    <w:rsid w:val="00CB54D3"/>
    <w:rsid w:val="00CB5684"/>
    <w:rsid w:val="00CB5803"/>
    <w:rsid w:val="00CB5E27"/>
    <w:rsid w:val="00CB6139"/>
    <w:rsid w:val="00CB61DA"/>
    <w:rsid w:val="00CB6271"/>
    <w:rsid w:val="00CB6374"/>
    <w:rsid w:val="00CB65A5"/>
    <w:rsid w:val="00CB6730"/>
    <w:rsid w:val="00CB6A55"/>
    <w:rsid w:val="00CB6EF1"/>
    <w:rsid w:val="00CB6F8A"/>
    <w:rsid w:val="00CB6FCA"/>
    <w:rsid w:val="00CB717C"/>
    <w:rsid w:val="00CB7326"/>
    <w:rsid w:val="00CB76A0"/>
    <w:rsid w:val="00CB76B2"/>
    <w:rsid w:val="00CB77E5"/>
    <w:rsid w:val="00CB780B"/>
    <w:rsid w:val="00CB7AA2"/>
    <w:rsid w:val="00CB7B44"/>
    <w:rsid w:val="00CB7D11"/>
    <w:rsid w:val="00CB7E10"/>
    <w:rsid w:val="00CB7F50"/>
    <w:rsid w:val="00CC0109"/>
    <w:rsid w:val="00CC04B4"/>
    <w:rsid w:val="00CC05EA"/>
    <w:rsid w:val="00CC06C8"/>
    <w:rsid w:val="00CC07C4"/>
    <w:rsid w:val="00CC0C57"/>
    <w:rsid w:val="00CC0CBD"/>
    <w:rsid w:val="00CC0F75"/>
    <w:rsid w:val="00CC1013"/>
    <w:rsid w:val="00CC137D"/>
    <w:rsid w:val="00CC1521"/>
    <w:rsid w:val="00CC1611"/>
    <w:rsid w:val="00CC16CC"/>
    <w:rsid w:val="00CC1873"/>
    <w:rsid w:val="00CC2153"/>
    <w:rsid w:val="00CC2173"/>
    <w:rsid w:val="00CC240B"/>
    <w:rsid w:val="00CC26DC"/>
    <w:rsid w:val="00CC2BA6"/>
    <w:rsid w:val="00CC2C56"/>
    <w:rsid w:val="00CC2FDA"/>
    <w:rsid w:val="00CC30E7"/>
    <w:rsid w:val="00CC31AC"/>
    <w:rsid w:val="00CC320C"/>
    <w:rsid w:val="00CC32E2"/>
    <w:rsid w:val="00CC334D"/>
    <w:rsid w:val="00CC343A"/>
    <w:rsid w:val="00CC34C5"/>
    <w:rsid w:val="00CC35A2"/>
    <w:rsid w:val="00CC362E"/>
    <w:rsid w:val="00CC368F"/>
    <w:rsid w:val="00CC36ED"/>
    <w:rsid w:val="00CC3909"/>
    <w:rsid w:val="00CC3A6B"/>
    <w:rsid w:val="00CC3BC8"/>
    <w:rsid w:val="00CC3D4D"/>
    <w:rsid w:val="00CC3E40"/>
    <w:rsid w:val="00CC40D7"/>
    <w:rsid w:val="00CC41D0"/>
    <w:rsid w:val="00CC42CA"/>
    <w:rsid w:val="00CC474E"/>
    <w:rsid w:val="00CC4D88"/>
    <w:rsid w:val="00CC4E97"/>
    <w:rsid w:val="00CC51F2"/>
    <w:rsid w:val="00CC5504"/>
    <w:rsid w:val="00CC5558"/>
    <w:rsid w:val="00CC57B5"/>
    <w:rsid w:val="00CC5829"/>
    <w:rsid w:val="00CC5A6B"/>
    <w:rsid w:val="00CC5CB4"/>
    <w:rsid w:val="00CC5F0C"/>
    <w:rsid w:val="00CC6135"/>
    <w:rsid w:val="00CC61AB"/>
    <w:rsid w:val="00CC6587"/>
    <w:rsid w:val="00CC65D3"/>
    <w:rsid w:val="00CC6683"/>
    <w:rsid w:val="00CC67C8"/>
    <w:rsid w:val="00CC6B0B"/>
    <w:rsid w:val="00CC6D5C"/>
    <w:rsid w:val="00CC724A"/>
    <w:rsid w:val="00CC7416"/>
    <w:rsid w:val="00CC74EB"/>
    <w:rsid w:val="00CC7562"/>
    <w:rsid w:val="00CC76D0"/>
    <w:rsid w:val="00CC78A0"/>
    <w:rsid w:val="00CC78DB"/>
    <w:rsid w:val="00CC7AC3"/>
    <w:rsid w:val="00CC7FA5"/>
    <w:rsid w:val="00CD01C3"/>
    <w:rsid w:val="00CD0534"/>
    <w:rsid w:val="00CD0555"/>
    <w:rsid w:val="00CD0596"/>
    <w:rsid w:val="00CD059B"/>
    <w:rsid w:val="00CD0997"/>
    <w:rsid w:val="00CD099F"/>
    <w:rsid w:val="00CD0D38"/>
    <w:rsid w:val="00CD0DF5"/>
    <w:rsid w:val="00CD0F47"/>
    <w:rsid w:val="00CD0F7C"/>
    <w:rsid w:val="00CD1118"/>
    <w:rsid w:val="00CD1740"/>
    <w:rsid w:val="00CD2481"/>
    <w:rsid w:val="00CD2726"/>
    <w:rsid w:val="00CD27B7"/>
    <w:rsid w:val="00CD2A4B"/>
    <w:rsid w:val="00CD2B3E"/>
    <w:rsid w:val="00CD3288"/>
    <w:rsid w:val="00CD36DF"/>
    <w:rsid w:val="00CD37A3"/>
    <w:rsid w:val="00CD3853"/>
    <w:rsid w:val="00CD3C26"/>
    <w:rsid w:val="00CD3EFA"/>
    <w:rsid w:val="00CD40FF"/>
    <w:rsid w:val="00CD44AB"/>
    <w:rsid w:val="00CD45A7"/>
    <w:rsid w:val="00CD45C6"/>
    <w:rsid w:val="00CD4846"/>
    <w:rsid w:val="00CD494D"/>
    <w:rsid w:val="00CD49A5"/>
    <w:rsid w:val="00CD5000"/>
    <w:rsid w:val="00CD52A5"/>
    <w:rsid w:val="00CD5367"/>
    <w:rsid w:val="00CD567A"/>
    <w:rsid w:val="00CD56A2"/>
    <w:rsid w:val="00CD59A9"/>
    <w:rsid w:val="00CD59F0"/>
    <w:rsid w:val="00CD5BF7"/>
    <w:rsid w:val="00CD5C06"/>
    <w:rsid w:val="00CD5C0B"/>
    <w:rsid w:val="00CD5F7B"/>
    <w:rsid w:val="00CD61A6"/>
    <w:rsid w:val="00CD61B8"/>
    <w:rsid w:val="00CD629E"/>
    <w:rsid w:val="00CD6316"/>
    <w:rsid w:val="00CD6641"/>
    <w:rsid w:val="00CD66B9"/>
    <w:rsid w:val="00CD6C8A"/>
    <w:rsid w:val="00CD6DD4"/>
    <w:rsid w:val="00CD7149"/>
    <w:rsid w:val="00CD7213"/>
    <w:rsid w:val="00CD7626"/>
    <w:rsid w:val="00CD7678"/>
    <w:rsid w:val="00CD7725"/>
    <w:rsid w:val="00CD7817"/>
    <w:rsid w:val="00CD7BF8"/>
    <w:rsid w:val="00CD7C41"/>
    <w:rsid w:val="00CD7D86"/>
    <w:rsid w:val="00CD7FB2"/>
    <w:rsid w:val="00CE004B"/>
    <w:rsid w:val="00CE00EC"/>
    <w:rsid w:val="00CE013D"/>
    <w:rsid w:val="00CE01E9"/>
    <w:rsid w:val="00CE03CC"/>
    <w:rsid w:val="00CE0750"/>
    <w:rsid w:val="00CE07DA"/>
    <w:rsid w:val="00CE07F8"/>
    <w:rsid w:val="00CE0A62"/>
    <w:rsid w:val="00CE0AFA"/>
    <w:rsid w:val="00CE0D2D"/>
    <w:rsid w:val="00CE11CE"/>
    <w:rsid w:val="00CE1202"/>
    <w:rsid w:val="00CE13A3"/>
    <w:rsid w:val="00CE1524"/>
    <w:rsid w:val="00CE15A4"/>
    <w:rsid w:val="00CE1B2E"/>
    <w:rsid w:val="00CE1C00"/>
    <w:rsid w:val="00CE1DC7"/>
    <w:rsid w:val="00CE1E4F"/>
    <w:rsid w:val="00CE1F88"/>
    <w:rsid w:val="00CE2018"/>
    <w:rsid w:val="00CE209A"/>
    <w:rsid w:val="00CE2455"/>
    <w:rsid w:val="00CE2504"/>
    <w:rsid w:val="00CE2544"/>
    <w:rsid w:val="00CE2645"/>
    <w:rsid w:val="00CE26EB"/>
    <w:rsid w:val="00CE26F9"/>
    <w:rsid w:val="00CE287E"/>
    <w:rsid w:val="00CE2A41"/>
    <w:rsid w:val="00CE2E7B"/>
    <w:rsid w:val="00CE300A"/>
    <w:rsid w:val="00CE30DD"/>
    <w:rsid w:val="00CE326D"/>
    <w:rsid w:val="00CE374C"/>
    <w:rsid w:val="00CE3906"/>
    <w:rsid w:val="00CE3EA7"/>
    <w:rsid w:val="00CE3F8C"/>
    <w:rsid w:val="00CE49CE"/>
    <w:rsid w:val="00CE4DAA"/>
    <w:rsid w:val="00CE5096"/>
    <w:rsid w:val="00CE5098"/>
    <w:rsid w:val="00CE5123"/>
    <w:rsid w:val="00CE516E"/>
    <w:rsid w:val="00CE523F"/>
    <w:rsid w:val="00CE55E2"/>
    <w:rsid w:val="00CE5735"/>
    <w:rsid w:val="00CE576D"/>
    <w:rsid w:val="00CE61FD"/>
    <w:rsid w:val="00CE62B8"/>
    <w:rsid w:val="00CE6376"/>
    <w:rsid w:val="00CE65AE"/>
    <w:rsid w:val="00CE66BA"/>
    <w:rsid w:val="00CE6871"/>
    <w:rsid w:val="00CE6D84"/>
    <w:rsid w:val="00CE7122"/>
    <w:rsid w:val="00CE7557"/>
    <w:rsid w:val="00CE77B9"/>
    <w:rsid w:val="00CE7D14"/>
    <w:rsid w:val="00CF008C"/>
    <w:rsid w:val="00CF0131"/>
    <w:rsid w:val="00CF04B2"/>
    <w:rsid w:val="00CF0511"/>
    <w:rsid w:val="00CF05B4"/>
    <w:rsid w:val="00CF05CB"/>
    <w:rsid w:val="00CF08E2"/>
    <w:rsid w:val="00CF09BD"/>
    <w:rsid w:val="00CF0D82"/>
    <w:rsid w:val="00CF113F"/>
    <w:rsid w:val="00CF11BE"/>
    <w:rsid w:val="00CF1344"/>
    <w:rsid w:val="00CF14F8"/>
    <w:rsid w:val="00CF15E2"/>
    <w:rsid w:val="00CF18A9"/>
    <w:rsid w:val="00CF192D"/>
    <w:rsid w:val="00CF1978"/>
    <w:rsid w:val="00CF1D13"/>
    <w:rsid w:val="00CF1E62"/>
    <w:rsid w:val="00CF2060"/>
    <w:rsid w:val="00CF26D4"/>
    <w:rsid w:val="00CF2E5F"/>
    <w:rsid w:val="00CF2F6D"/>
    <w:rsid w:val="00CF312C"/>
    <w:rsid w:val="00CF32D9"/>
    <w:rsid w:val="00CF35A7"/>
    <w:rsid w:val="00CF3780"/>
    <w:rsid w:val="00CF3812"/>
    <w:rsid w:val="00CF386F"/>
    <w:rsid w:val="00CF3FBB"/>
    <w:rsid w:val="00CF427C"/>
    <w:rsid w:val="00CF441F"/>
    <w:rsid w:val="00CF488A"/>
    <w:rsid w:val="00CF4B60"/>
    <w:rsid w:val="00CF4CF7"/>
    <w:rsid w:val="00CF5449"/>
    <w:rsid w:val="00CF555E"/>
    <w:rsid w:val="00CF5684"/>
    <w:rsid w:val="00CF56F4"/>
    <w:rsid w:val="00CF56FC"/>
    <w:rsid w:val="00CF5AC0"/>
    <w:rsid w:val="00CF5B22"/>
    <w:rsid w:val="00CF6116"/>
    <w:rsid w:val="00CF6165"/>
    <w:rsid w:val="00CF61C3"/>
    <w:rsid w:val="00CF6310"/>
    <w:rsid w:val="00CF6498"/>
    <w:rsid w:val="00CF662B"/>
    <w:rsid w:val="00CF6643"/>
    <w:rsid w:val="00CF66B1"/>
    <w:rsid w:val="00CF693A"/>
    <w:rsid w:val="00CF6CA4"/>
    <w:rsid w:val="00CF6E8E"/>
    <w:rsid w:val="00CF7163"/>
    <w:rsid w:val="00CF7297"/>
    <w:rsid w:val="00CF7514"/>
    <w:rsid w:val="00CF75DD"/>
    <w:rsid w:val="00CF7A6D"/>
    <w:rsid w:val="00CF7C38"/>
    <w:rsid w:val="00CF7F34"/>
    <w:rsid w:val="00D0020D"/>
    <w:rsid w:val="00D0035E"/>
    <w:rsid w:val="00D00417"/>
    <w:rsid w:val="00D0064D"/>
    <w:rsid w:val="00D008A1"/>
    <w:rsid w:val="00D008B4"/>
    <w:rsid w:val="00D00A48"/>
    <w:rsid w:val="00D00B10"/>
    <w:rsid w:val="00D00C5B"/>
    <w:rsid w:val="00D00E19"/>
    <w:rsid w:val="00D01124"/>
    <w:rsid w:val="00D01276"/>
    <w:rsid w:val="00D012B6"/>
    <w:rsid w:val="00D01441"/>
    <w:rsid w:val="00D0146D"/>
    <w:rsid w:val="00D015E9"/>
    <w:rsid w:val="00D01618"/>
    <w:rsid w:val="00D0169F"/>
    <w:rsid w:val="00D01775"/>
    <w:rsid w:val="00D017CC"/>
    <w:rsid w:val="00D017E8"/>
    <w:rsid w:val="00D019A4"/>
    <w:rsid w:val="00D01A7F"/>
    <w:rsid w:val="00D01AE2"/>
    <w:rsid w:val="00D01C35"/>
    <w:rsid w:val="00D01EC6"/>
    <w:rsid w:val="00D01F9F"/>
    <w:rsid w:val="00D0224D"/>
    <w:rsid w:val="00D02339"/>
    <w:rsid w:val="00D028C8"/>
    <w:rsid w:val="00D02A0B"/>
    <w:rsid w:val="00D02C26"/>
    <w:rsid w:val="00D03317"/>
    <w:rsid w:val="00D036A5"/>
    <w:rsid w:val="00D03973"/>
    <w:rsid w:val="00D03A8B"/>
    <w:rsid w:val="00D03D19"/>
    <w:rsid w:val="00D042C3"/>
    <w:rsid w:val="00D045C4"/>
    <w:rsid w:val="00D049AA"/>
    <w:rsid w:val="00D049E5"/>
    <w:rsid w:val="00D04E9E"/>
    <w:rsid w:val="00D0503E"/>
    <w:rsid w:val="00D050AB"/>
    <w:rsid w:val="00D0515B"/>
    <w:rsid w:val="00D05248"/>
    <w:rsid w:val="00D053A2"/>
    <w:rsid w:val="00D057B1"/>
    <w:rsid w:val="00D05B5C"/>
    <w:rsid w:val="00D05EE8"/>
    <w:rsid w:val="00D060EB"/>
    <w:rsid w:val="00D062FE"/>
    <w:rsid w:val="00D0643E"/>
    <w:rsid w:val="00D065C4"/>
    <w:rsid w:val="00D066C5"/>
    <w:rsid w:val="00D068E8"/>
    <w:rsid w:val="00D069DB"/>
    <w:rsid w:val="00D06A83"/>
    <w:rsid w:val="00D06A96"/>
    <w:rsid w:val="00D06B51"/>
    <w:rsid w:val="00D06B69"/>
    <w:rsid w:val="00D06BD6"/>
    <w:rsid w:val="00D06CC6"/>
    <w:rsid w:val="00D06FC7"/>
    <w:rsid w:val="00D07329"/>
    <w:rsid w:val="00D077BB"/>
    <w:rsid w:val="00D0781A"/>
    <w:rsid w:val="00D07A55"/>
    <w:rsid w:val="00D07A70"/>
    <w:rsid w:val="00D07B2A"/>
    <w:rsid w:val="00D07DA2"/>
    <w:rsid w:val="00D101B1"/>
    <w:rsid w:val="00D103D6"/>
    <w:rsid w:val="00D10567"/>
    <w:rsid w:val="00D10843"/>
    <w:rsid w:val="00D10C64"/>
    <w:rsid w:val="00D10CA8"/>
    <w:rsid w:val="00D1111C"/>
    <w:rsid w:val="00D1127C"/>
    <w:rsid w:val="00D112EF"/>
    <w:rsid w:val="00D1174E"/>
    <w:rsid w:val="00D11B72"/>
    <w:rsid w:val="00D11BC9"/>
    <w:rsid w:val="00D11C69"/>
    <w:rsid w:val="00D11DDD"/>
    <w:rsid w:val="00D12091"/>
    <w:rsid w:val="00D12C46"/>
    <w:rsid w:val="00D12FA2"/>
    <w:rsid w:val="00D130F2"/>
    <w:rsid w:val="00D134AF"/>
    <w:rsid w:val="00D13789"/>
    <w:rsid w:val="00D137E3"/>
    <w:rsid w:val="00D13972"/>
    <w:rsid w:val="00D13D14"/>
    <w:rsid w:val="00D13EC5"/>
    <w:rsid w:val="00D13EE0"/>
    <w:rsid w:val="00D141FF"/>
    <w:rsid w:val="00D14354"/>
    <w:rsid w:val="00D144CE"/>
    <w:rsid w:val="00D1468B"/>
    <w:rsid w:val="00D14733"/>
    <w:rsid w:val="00D1476D"/>
    <w:rsid w:val="00D14C16"/>
    <w:rsid w:val="00D14EFD"/>
    <w:rsid w:val="00D153EE"/>
    <w:rsid w:val="00D15428"/>
    <w:rsid w:val="00D15438"/>
    <w:rsid w:val="00D15533"/>
    <w:rsid w:val="00D1553B"/>
    <w:rsid w:val="00D155E3"/>
    <w:rsid w:val="00D1562F"/>
    <w:rsid w:val="00D15684"/>
    <w:rsid w:val="00D156B9"/>
    <w:rsid w:val="00D15943"/>
    <w:rsid w:val="00D15C39"/>
    <w:rsid w:val="00D15DAD"/>
    <w:rsid w:val="00D15DBA"/>
    <w:rsid w:val="00D15FD9"/>
    <w:rsid w:val="00D16003"/>
    <w:rsid w:val="00D16090"/>
    <w:rsid w:val="00D160F2"/>
    <w:rsid w:val="00D16153"/>
    <w:rsid w:val="00D16178"/>
    <w:rsid w:val="00D161D9"/>
    <w:rsid w:val="00D16752"/>
    <w:rsid w:val="00D16781"/>
    <w:rsid w:val="00D16803"/>
    <w:rsid w:val="00D16BF9"/>
    <w:rsid w:val="00D16F2E"/>
    <w:rsid w:val="00D16F44"/>
    <w:rsid w:val="00D1722C"/>
    <w:rsid w:val="00D172B4"/>
    <w:rsid w:val="00D1762A"/>
    <w:rsid w:val="00D176CF"/>
    <w:rsid w:val="00D17716"/>
    <w:rsid w:val="00D177BF"/>
    <w:rsid w:val="00D1789A"/>
    <w:rsid w:val="00D17C4C"/>
    <w:rsid w:val="00D17E83"/>
    <w:rsid w:val="00D17FCB"/>
    <w:rsid w:val="00D2007E"/>
    <w:rsid w:val="00D20179"/>
    <w:rsid w:val="00D20309"/>
    <w:rsid w:val="00D20444"/>
    <w:rsid w:val="00D20487"/>
    <w:rsid w:val="00D206ED"/>
    <w:rsid w:val="00D2073F"/>
    <w:rsid w:val="00D2088D"/>
    <w:rsid w:val="00D20C32"/>
    <w:rsid w:val="00D20D09"/>
    <w:rsid w:val="00D20DE0"/>
    <w:rsid w:val="00D20ECA"/>
    <w:rsid w:val="00D2132C"/>
    <w:rsid w:val="00D213CE"/>
    <w:rsid w:val="00D21452"/>
    <w:rsid w:val="00D214EE"/>
    <w:rsid w:val="00D2150D"/>
    <w:rsid w:val="00D215F9"/>
    <w:rsid w:val="00D2170C"/>
    <w:rsid w:val="00D2175D"/>
    <w:rsid w:val="00D218F1"/>
    <w:rsid w:val="00D21D4E"/>
    <w:rsid w:val="00D21F00"/>
    <w:rsid w:val="00D220F0"/>
    <w:rsid w:val="00D22137"/>
    <w:rsid w:val="00D2269C"/>
    <w:rsid w:val="00D22800"/>
    <w:rsid w:val="00D22837"/>
    <w:rsid w:val="00D22932"/>
    <w:rsid w:val="00D22AC5"/>
    <w:rsid w:val="00D22EC4"/>
    <w:rsid w:val="00D22EED"/>
    <w:rsid w:val="00D23178"/>
    <w:rsid w:val="00D231AB"/>
    <w:rsid w:val="00D237AD"/>
    <w:rsid w:val="00D23954"/>
    <w:rsid w:val="00D23DCB"/>
    <w:rsid w:val="00D23F3B"/>
    <w:rsid w:val="00D23FC0"/>
    <w:rsid w:val="00D24001"/>
    <w:rsid w:val="00D241C9"/>
    <w:rsid w:val="00D244B1"/>
    <w:rsid w:val="00D24684"/>
    <w:rsid w:val="00D248E9"/>
    <w:rsid w:val="00D24965"/>
    <w:rsid w:val="00D24A0C"/>
    <w:rsid w:val="00D24A47"/>
    <w:rsid w:val="00D24CE2"/>
    <w:rsid w:val="00D24EBC"/>
    <w:rsid w:val="00D25263"/>
    <w:rsid w:val="00D252A2"/>
    <w:rsid w:val="00D252C8"/>
    <w:rsid w:val="00D25526"/>
    <w:rsid w:val="00D2560D"/>
    <w:rsid w:val="00D25859"/>
    <w:rsid w:val="00D25872"/>
    <w:rsid w:val="00D25B97"/>
    <w:rsid w:val="00D25BAC"/>
    <w:rsid w:val="00D25C06"/>
    <w:rsid w:val="00D25CFF"/>
    <w:rsid w:val="00D25EDC"/>
    <w:rsid w:val="00D2629C"/>
    <w:rsid w:val="00D26413"/>
    <w:rsid w:val="00D264E1"/>
    <w:rsid w:val="00D26684"/>
    <w:rsid w:val="00D26A16"/>
    <w:rsid w:val="00D26ACD"/>
    <w:rsid w:val="00D26BF3"/>
    <w:rsid w:val="00D26CCC"/>
    <w:rsid w:val="00D26D95"/>
    <w:rsid w:val="00D26EBF"/>
    <w:rsid w:val="00D26F26"/>
    <w:rsid w:val="00D26FA4"/>
    <w:rsid w:val="00D26FF2"/>
    <w:rsid w:val="00D275AC"/>
    <w:rsid w:val="00D279A8"/>
    <w:rsid w:val="00D279FD"/>
    <w:rsid w:val="00D27BE8"/>
    <w:rsid w:val="00D301E5"/>
    <w:rsid w:val="00D30381"/>
    <w:rsid w:val="00D307AC"/>
    <w:rsid w:val="00D30906"/>
    <w:rsid w:val="00D30923"/>
    <w:rsid w:val="00D30A28"/>
    <w:rsid w:val="00D30AE7"/>
    <w:rsid w:val="00D30AEA"/>
    <w:rsid w:val="00D30B08"/>
    <w:rsid w:val="00D30B9D"/>
    <w:rsid w:val="00D30BDB"/>
    <w:rsid w:val="00D30C51"/>
    <w:rsid w:val="00D30D7D"/>
    <w:rsid w:val="00D30E7F"/>
    <w:rsid w:val="00D30FDC"/>
    <w:rsid w:val="00D31294"/>
    <w:rsid w:val="00D31365"/>
    <w:rsid w:val="00D316F8"/>
    <w:rsid w:val="00D317C2"/>
    <w:rsid w:val="00D31907"/>
    <w:rsid w:val="00D31B88"/>
    <w:rsid w:val="00D31BCD"/>
    <w:rsid w:val="00D31D74"/>
    <w:rsid w:val="00D31E9F"/>
    <w:rsid w:val="00D328B1"/>
    <w:rsid w:val="00D32C98"/>
    <w:rsid w:val="00D333FF"/>
    <w:rsid w:val="00D334A1"/>
    <w:rsid w:val="00D33560"/>
    <w:rsid w:val="00D33705"/>
    <w:rsid w:val="00D33798"/>
    <w:rsid w:val="00D33933"/>
    <w:rsid w:val="00D33A74"/>
    <w:rsid w:val="00D33A9C"/>
    <w:rsid w:val="00D33B31"/>
    <w:rsid w:val="00D33C27"/>
    <w:rsid w:val="00D340A6"/>
    <w:rsid w:val="00D3438F"/>
    <w:rsid w:val="00D3455B"/>
    <w:rsid w:val="00D34A08"/>
    <w:rsid w:val="00D34A0B"/>
    <w:rsid w:val="00D34A70"/>
    <w:rsid w:val="00D34E02"/>
    <w:rsid w:val="00D34E92"/>
    <w:rsid w:val="00D34EC5"/>
    <w:rsid w:val="00D35072"/>
    <w:rsid w:val="00D35081"/>
    <w:rsid w:val="00D350A7"/>
    <w:rsid w:val="00D35112"/>
    <w:rsid w:val="00D352BC"/>
    <w:rsid w:val="00D35307"/>
    <w:rsid w:val="00D3539F"/>
    <w:rsid w:val="00D35902"/>
    <w:rsid w:val="00D35987"/>
    <w:rsid w:val="00D359FE"/>
    <w:rsid w:val="00D35AA5"/>
    <w:rsid w:val="00D35BAA"/>
    <w:rsid w:val="00D35C05"/>
    <w:rsid w:val="00D360CE"/>
    <w:rsid w:val="00D363FC"/>
    <w:rsid w:val="00D36C0E"/>
    <w:rsid w:val="00D36CC7"/>
    <w:rsid w:val="00D36D95"/>
    <w:rsid w:val="00D36D9D"/>
    <w:rsid w:val="00D36F1A"/>
    <w:rsid w:val="00D36F7D"/>
    <w:rsid w:val="00D37552"/>
    <w:rsid w:val="00D376A0"/>
    <w:rsid w:val="00D378F0"/>
    <w:rsid w:val="00D37916"/>
    <w:rsid w:val="00D37A09"/>
    <w:rsid w:val="00D37BD8"/>
    <w:rsid w:val="00D37EB1"/>
    <w:rsid w:val="00D4008F"/>
    <w:rsid w:val="00D400BF"/>
    <w:rsid w:val="00D402CC"/>
    <w:rsid w:val="00D402F6"/>
    <w:rsid w:val="00D404F2"/>
    <w:rsid w:val="00D4052D"/>
    <w:rsid w:val="00D40A65"/>
    <w:rsid w:val="00D4109B"/>
    <w:rsid w:val="00D413C0"/>
    <w:rsid w:val="00D41682"/>
    <w:rsid w:val="00D4191D"/>
    <w:rsid w:val="00D41C94"/>
    <w:rsid w:val="00D41FC4"/>
    <w:rsid w:val="00D4218A"/>
    <w:rsid w:val="00D426A7"/>
    <w:rsid w:val="00D42764"/>
    <w:rsid w:val="00D427C6"/>
    <w:rsid w:val="00D42AE7"/>
    <w:rsid w:val="00D4311F"/>
    <w:rsid w:val="00D43142"/>
    <w:rsid w:val="00D43B9A"/>
    <w:rsid w:val="00D43D5F"/>
    <w:rsid w:val="00D43D92"/>
    <w:rsid w:val="00D43DF4"/>
    <w:rsid w:val="00D43EC5"/>
    <w:rsid w:val="00D44117"/>
    <w:rsid w:val="00D44206"/>
    <w:rsid w:val="00D44469"/>
    <w:rsid w:val="00D445E0"/>
    <w:rsid w:val="00D448C3"/>
    <w:rsid w:val="00D44907"/>
    <w:rsid w:val="00D4490C"/>
    <w:rsid w:val="00D44948"/>
    <w:rsid w:val="00D4497B"/>
    <w:rsid w:val="00D44E0B"/>
    <w:rsid w:val="00D4592E"/>
    <w:rsid w:val="00D45ACD"/>
    <w:rsid w:val="00D45D68"/>
    <w:rsid w:val="00D45F00"/>
    <w:rsid w:val="00D46094"/>
    <w:rsid w:val="00D46310"/>
    <w:rsid w:val="00D4643A"/>
    <w:rsid w:val="00D46499"/>
    <w:rsid w:val="00D4651A"/>
    <w:rsid w:val="00D468F9"/>
    <w:rsid w:val="00D46A53"/>
    <w:rsid w:val="00D46A75"/>
    <w:rsid w:val="00D46AE3"/>
    <w:rsid w:val="00D46B77"/>
    <w:rsid w:val="00D46E16"/>
    <w:rsid w:val="00D46ECD"/>
    <w:rsid w:val="00D46FD2"/>
    <w:rsid w:val="00D47516"/>
    <w:rsid w:val="00D477F1"/>
    <w:rsid w:val="00D47807"/>
    <w:rsid w:val="00D47836"/>
    <w:rsid w:val="00D478DA"/>
    <w:rsid w:val="00D47C42"/>
    <w:rsid w:val="00D47E82"/>
    <w:rsid w:val="00D500A6"/>
    <w:rsid w:val="00D50558"/>
    <w:rsid w:val="00D5096F"/>
    <w:rsid w:val="00D50C25"/>
    <w:rsid w:val="00D50F66"/>
    <w:rsid w:val="00D511D0"/>
    <w:rsid w:val="00D51366"/>
    <w:rsid w:val="00D51411"/>
    <w:rsid w:val="00D514C1"/>
    <w:rsid w:val="00D5154E"/>
    <w:rsid w:val="00D51871"/>
    <w:rsid w:val="00D51879"/>
    <w:rsid w:val="00D51B52"/>
    <w:rsid w:val="00D51C9C"/>
    <w:rsid w:val="00D51E0F"/>
    <w:rsid w:val="00D522B2"/>
    <w:rsid w:val="00D522F1"/>
    <w:rsid w:val="00D5248A"/>
    <w:rsid w:val="00D524EF"/>
    <w:rsid w:val="00D525C5"/>
    <w:rsid w:val="00D525ED"/>
    <w:rsid w:val="00D52931"/>
    <w:rsid w:val="00D5299F"/>
    <w:rsid w:val="00D52E03"/>
    <w:rsid w:val="00D5311E"/>
    <w:rsid w:val="00D5336C"/>
    <w:rsid w:val="00D53387"/>
    <w:rsid w:val="00D533DF"/>
    <w:rsid w:val="00D5356D"/>
    <w:rsid w:val="00D5387C"/>
    <w:rsid w:val="00D53E12"/>
    <w:rsid w:val="00D53FEE"/>
    <w:rsid w:val="00D54325"/>
    <w:rsid w:val="00D543EF"/>
    <w:rsid w:val="00D5460F"/>
    <w:rsid w:val="00D54E63"/>
    <w:rsid w:val="00D54F08"/>
    <w:rsid w:val="00D55335"/>
    <w:rsid w:val="00D55388"/>
    <w:rsid w:val="00D55417"/>
    <w:rsid w:val="00D55900"/>
    <w:rsid w:val="00D55B44"/>
    <w:rsid w:val="00D55D93"/>
    <w:rsid w:val="00D55F31"/>
    <w:rsid w:val="00D55F8D"/>
    <w:rsid w:val="00D560D5"/>
    <w:rsid w:val="00D5650C"/>
    <w:rsid w:val="00D56723"/>
    <w:rsid w:val="00D56902"/>
    <w:rsid w:val="00D569BF"/>
    <w:rsid w:val="00D56A0D"/>
    <w:rsid w:val="00D56A72"/>
    <w:rsid w:val="00D56CAF"/>
    <w:rsid w:val="00D56DAC"/>
    <w:rsid w:val="00D56E3A"/>
    <w:rsid w:val="00D57162"/>
    <w:rsid w:val="00D571EE"/>
    <w:rsid w:val="00D573F3"/>
    <w:rsid w:val="00D574A8"/>
    <w:rsid w:val="00D57605"/>
    <w:rsid w:val="00D57C08"/>
    <w:rsid w:val="00D57CEE"/>
    <w:rsid w:val="00D57D38"/>
    <w:rsid w:val="00D57F34"/>
    <w:rsid w:val="00D6000D"/>
    <w:rsid w:val="00D60028"/>
    <w:rsid w:val="00D6033A"/>
    <w:rsid w:val="00D6050E"/>
    <w:rsid w:val="00D609B2"/>
    <w:rsid w:val="00D60A4D"/>
    <w:rsid w:val="00D60CFB"/>
    <w:rsid w:val="00D6136A"/>
    <w:rsid w:val="00D613FF"/>
    <w:rsid w:val="00D61829"/>
    <w:rsid w:val="00D6196E"/>
    <w:rsid w:val="00D61A74"/>
    <w:rsid w:val="00D624A4"/>
    <w:rsid w:val="00D62A7C"/>
    <w:rsid w:val="00D62FA2"/>
    <w:rsid w:val="00D6304A"/>
    <w:rsid w:val="00D63198"/>
    <w:rsid w:val="00D63341"/>
    <w:rsid w:val="00D63463"/>
    <w:rsid w:val="00D6358D"/>
    <w:rsid w:val="00D63710"/>
    <w:rsid w:val="00D63A31"/>
    <w:rsid w:val="00D63A77"/>
    <w:rsid w:val="00D63A80"/>
    <w:rsid w:val="00D63AA9"/>
    <w:rsid w:val="00D63B91"/>
    <w:rsid w:val="00D63C3C"/>
    <w:rsid w:val="00D63C45"/>
    <w:rsid w:val="00D63EDB"/>
    <w:rsid w:val="00D63F6B"/>
    <w:rsid w:val="00D64061"/>
    <w:rsid w:val="00D64221"/>
    <w:rsid w:val="00D64604"/>
    <w:rsid w:val="00D6470D"/>
    <w:rsid w:val="00D64B04"/>
    <w:rsid w:val="00D64E9D"/>
    <w:rsid w:val="00D64FAF"/>
    <w:rsid w:val="00D65198"/>
    <w:rsid w:val="00D65282"/>
    <w:rsid w:val="00D65323"/>
    <w:rsid w:val="00D65375"/>
    <w:rsid w:val="00D654FC"/>
    <w:rsid w:val="00D656BB"/>
    <w:rsid w:val="00D656F5"/>
    <w:rsid w:val="00D65786"/>
    <w:rsid w:val="00D65788"/>
    <w:rsid w:val="00D659E9"/>
    <w:rsid w:val="00D65CAC"/>
    <w:rsid w:val="00D65D63"/>
    <w:rsid w:val="00D65DC2"/>
    <w:rsid w:val="00D65F29"/>
    <w:rsid w:val="00D65F46"/>
    <w:rsid w:val="00D66111"/>
    <w:rsid w:val="00D661D8"/>
    <w:rsid w:val="00D6674D"/>
    <w:rsid w:val="00D66826"/>
    <w:rsid w:val="00D66901"/>
    <w:rsid w:val="00D66A3A"/>
    <w:rsid w:val="00D66AF8"/>
    <w:rsid w:val="00D66FDA"/>
    <w:rsid w:val="00D67564"/>
    <w:rsid w:val="00D677DE"/>
    <w:rsid w:val="00D6786F"/>
    <w:rsid w:val="00D67FD9"/>
    <w:rsid w:val="00D70023"/>
    <w:rsid w:val="00D700A2"/>
    <w:rsid w:val="00D700F9"/>
    <w:rsid w:val="00D700FA"/>
    <w:rsid w:val="00D708C0"/>
    <w:rsid w:val="00D70BA2"/>
    <w:rsid w:val="00D70C61"/>
    <w:rsid w:val="00D70DE4"/>
    <w:rsid w:val="00D70E27"/>
    <w:rsid w:val="00D70F48"/>
    <w:rsid w:val="00D716BE"/>
    <w:rsid w:val="00D717AB"/>
    <w:rsid w:val="00D71852"/>
    <w:rsid w:val="00D7190F"/>
    <w:rsid w:val="00D71CED"/>
    <w:rsid w:val="00D71FCA"/>
    <w:rsid w:val="00D7200E"/>
    <w:rsid w:val="00D7201D"/>
    <w:rsid w:val="00D72614"/>
    <w:rsid w:val="00D72C35"/>
    <w:rsid w:val="00D72C6A"/>
    <w:rsid w:val="00D72E7C"/>
    <w:rsid w:val="00D72FC7"/>
    <w:rsid w:val="00D73019"/>
    <w:rsid w:val="00D733F2"/>
    <w:rsid w:val="00D734FD"/>
    <w:rsid w:val="00D7360B"/>
    <w:rsid w:val="00D73847"/>
    <w:rsid w:val="00D73B48"/>
    <w:rsid w:val="00D73C36"/>
    <w:rsid w:val="00D73CA4"/>
    <w:rsid w:val="00D73ECC"/>
    <w:rsid w:val="00D73F8B"/>
    <w:rsid w:val="00D74119"/>
    <w:rsid w:val="00D74289"/>
    <w:rsid w:val="00D743AC"/>
    <w:rsid w:val="00D74427"/>
    <w:rsid w:val="00D7469C"/>
    <w:rsid w:val="00D74725"/>
    <w:rsid w:val="00D74983"/>
    <w:rsid w:val="00D749DA"/>
    <w:rsid w:val="00D74CAE"/>
    <w:rsid w:val="00D74F1E"/>
    <w:rsid w:val="00D7500F"/>
    <w:rsid w:val="00D75060"/>
    <w:rsid w:val="00D7522E"/>
    <w:rsid w:val="00D7523A"/>
    <w:rsid w:val="00D7530D"/>
    <w:rsid w:val="00D7535D"/>
    <w:rsid w:val="00D75643"/>
    <w:rsid w:val="00D75755"/>
    <w:rsid w:val="00D757A6"/>
    <w:rsid w:val="00D758C1"/>
    <w:rsid w:val="00D75BD2"/>
    <w:rsid w:val="00D75D0F"/>
    <w:rsid w:val="00D75D28"/>
    <w:rsid w:val="00D7616B"/>
    <w:rsid w:val="00D763E6"/>
    <w:rsid w:val="00D76A01"/>
    <w:rsid w:val="00D76A9B"/>
    <w:rsid w:val="00D76C2D"/>
    <w:rsid w:val="00D76D33"/>
    <w:rsid w:val="00D770D4"/>
    <w:rsid w:val="00D77251"/>
    <w:rsid w:val="00D77311"/>
    <w:rsid w:val="00D77544"/>
    <w:rsid w:val="00D775AE"/>
    <w:rsid w:val="00D777C6"/>
    <w:rsid w:val="00D77817"/>
    <w:rsid w:val="00D778CC"/>
    <w:rsid w:val="00D77A56"/>
    <w:rsid w:val="00D77E4B"/>
    <w:rsid w:val="00D77E4E"/>
    <w:rsid w:val="00D77E7A"/>
    <w:rsid w:val="00D77EF7"/>
    <w:rsid w:val="00D8020E"/>
    <w:rsid w:val="00D803C8"/>
    <w:rsid w:val="00D805FA"/>
    <w:rsid w:val="00D80718"/>
    <w:rsid w:val="00D808D0"/>
    <w:rsid w:val="00D80980"/>
    <w:rsid w:val="00D80AFE"/>
    <w:rsid w:val="00D80B6D"/>
    <w:rsid w:val="00D80D02"/>
    <w:rsid w:val="00D8111D"/>
    <w:rsid w:val="00D814D3"/>
    <w:rsid w:val="00D8156A"/>
    <w:rsid w:val="00D816C8"/>
    <w:rsid w:val="00D8189C"/>
    <w:rsid w:val="00D818B9"/>
    <w:rsid w:val="00D81C0B"/>
    <w:rsid w:val="00D81CA8"/>
    <w:rsid w:val="00D81F7D"/>
    <w:rsid w:val="00D81FD5"/>
    <w:rsid w:val="00D823F9"/>
    <w:rsid w:val="00D825DB"/>
    <w:rsid w:val="00D825EA"/>
    <w:rsid w:val="00D826B1"/>
    <w:rsid w:val="00D82ADD"/>
    <w:rsid w:val="00D82B8D"/>
    <w:rsid w:val="00D82C09"/>
    <w:rsid w:val="00D82ECD"/>
    <w:rsid w:val="00D8307F"/>
    <w:rsid w:val="00D8325C"/>
    <w:rsid w:val="00D83372"/>
    <w:rsid w:val="00D835B3"/>
    <w:rsid w:val="00D83CDC"/>
    <w:rsid w:val="00D83F13"/>
    <w:rsid w:val="00D84264"/>
    <w:rsid w:val="00D84430"/>
    <w:rsid w:val="00D84860"/>
    <w:rsid w:val="00D84AE7"/>
    <w:rsid w:val="00D84AF8"/>
    <w:rsid w:val="00D84C83"/>
    <w:rsid w:val="00D84CEC"/>
    <w:rsid w:val="00D84E3B"/>
    <w:rsid w:val="00D84E46"/>
    <w:rsid w:val="00D85209"/>
    <w:rsid w:val="00D85A93"/>
    <w:rsid w:val="00D85D98"/>
    <w:rsid w:val="00D860FA"/>
    <w:rsid w:val="00D861E3"/>
    <w:rsid w:val="00D8625C"/>
    <w:rsid w:val="00D862D1"/>
    <w:rsid w:val="00D8652E"/>
    <w:rsid w:val="00D86830"/>
    <w:rsid w:val="00D86835"/>
    <w:rsid w:val="00D869AC"/>
    <w:rsid w:val="00D869DA"/>
    <w:rsid w:val="00D86D4C"/>
    <w:rsid w:val="00D8731B"/>
    <w:rsid w:val="00D879AD"/>
    <w:rsid w:val="00D87A0F"/>
    <w:rsid w:val="00D87A96"/>
    <w:rsid w:val="00D87ADC"/>
    <w:rsid w:val="00D87C91"/>
    <w:rsid w:val="00D87CF6"/>
    <w:rsid w:val="00D87D26"/>
    <w:rsid w:val="00D9029E"/>
    <w:rsid w:val="00D903E7"/>
    <w:rsid w:val="00D90736"/>
    <w:rsid w:val="00D90813"/>
    <w:rsid w:val="00D9099A"/>
    <w:rsid w:val="00D90CAF"/>
    <w:rsid w:val="00D90CED"/>
    <w:rsid w:val="00D90F2B"/>
    <w:rsid w:val="00D912D7"/>
    <w:rsid w:val="00D9165E"/>
    <w:rsid w:val="00D9175C"/>
    <w:rsid w:val="00D91F90"/>
    <w:rsid w:val="00D92266"/>
    <w:rsid w:val="00D923BE"/>
    <w:rsid w:val="00D928B5"/>
    <w:rsid w:val="00D92982"/>
    <w:rsid w:val="00D92AFE"/>
    <w:rsid w:val="00D931CC"/>
    <w:rsid w:val="00D9342C"/>
    <w:rsid w:val="00D938C2"/>
    <w:rsid w:val="00D93B2A"/>
    <w:rsid w:val="00D93B7B"/>
    <w:rsid w:val="00D93FC4"/>
    <w:rsid w:val="00D93FE8"/>
    <w:rsid w:val="00D941D4"/>
    <w:rsid w:val="00D942E3"/>
    <w:rsid w:val="00D9468D"/>
    <w:rsid w:val="00D9474B"/>
    <w:rsid w:val="00D947F1"/>
    <w:rsid w:val="00D94AA5"/>
    <w:rsid w:val="00D94B2B"/>
    <w:rsid w:val="00D94CC6"/>
    <w:rsid w:val="00D94E94"/>
    <w:rsid w:val="00D94F28"/>
    <w:rsid w:val="00D950ED"/>
    <w:rsid w:val="00D951B3"/>
    <w:rsid w:val="00D95356"/>
    <w:rsid w:val="00D9558C"/>
    <w:rsid w:val="00D9559E"/>
    <w:rsid w:val="00D955C2"/>
    <w:rsid w:val="00D9560E"/>
    <w:rsid w:val="00D956D6"/>
    <w:rsid w:val="00D95A12"/>
    <w:rsid w:val="00D95A49"/>
    <w:rsid w:val="00D95B40"/>
    <w:rsid w:val="00D95C90"/>
    <w:rsid w:val="00D9613B"/>
    <w:rsid w:val="00D962F2"/>
    <w:rsid w:val="00D963CD"/>
    <w:rsid w:val="00D964C2"/>
    <w:rsid w:val="00D964F2"/>
    <w:rsid w:val="00D96AEC"/>
    <w:rsid w:val="00D96DD7"/>
    <w:rsid w:val="00D97200"/>
    <w:rsid w:val="00D9739A"/>
    <w:rsid w:val="00D974B2"/>
    <w:rsid w:val="00D975E9"/>
    <w:rsid w:val="00D975FA"/>
    <w:rsid w:val="00D97616"/>
    <w:rsid w:val="00D9764B"/>
    <w:rsid w:val="00D978F3"/>
    <w:rsid w:val="00D97A63"/>
    <w:rsid w:val="00D97A78"/>
    <w:rsid w:val="00D97B98"/>
    <w:rsid w:val="00D97C93"/>
    <w:rsid w:val="00D97E15"/>
    <w:rsid w:val="00D97E6C"/>
    <w:rsid w:val="00DA0309"/>
    <w:rsid w:val="00DA0542"/>
    <w:rsid w:val="00DA07BF"/>
    <w:rsid w:val="00DA094C"/>
    <w:rsid w:val="00DA0EFC"/>
    <w:rsid w:val="00DA105C"/>
    <w:rsid w:val="00DA120C"/>
    <w:rsid w:val="00DA12E9"/>
    <w:rsid w:val="00DA14B4"/>
    <w:rsid w:val="00DA16AB"/>
    <w:rsid w:val="00DA19E1"/>
    <w:rsid w:val="00DA1A81"/>
    <w:rsid w:val="00DA1D8E"/>
    <w:rsid w:val="00DA1FF6"/>
    <w:rsid w:val="00DA22E5"/>
    <w:rsid w:val="00DA23F7"/>
    <w:rsid w:val="00DA24F3"/>
    <w:rsid w:val="00DA28F0"/>
    <w:rsid w:val="00DA29E7"/>
    <w:rsid w:val="00DA2F89"/>
    <w:rsid w:val="00DA304B"/>
    <w:rsid w:val="00DA30A4"/>
    <w:rsid w:val="00DA31CD"/>
    <w:rsid w:val="00DA3411"/>
    <w:rsid w:val="00DA3434"/>
    <w:rsid w:val="00DA34B6"/>
    <w:rsid w:val="00DA37FA"/>
    <w:rsid w:val="00DA3A63"/>
    <w:rsid w:val="00DA3ADE"/>
    <w:rsid w:val="00DA3B90"/>
    <w:rsid w:val="00DA3C3B"/>
    <w:rsid w:val="00DA3E67"/>
    <w:rsid w:val="00DA3F9A"/>
    <w:rsid w:val="00DA3FC2"/>
    <w:rsid w:val="00DA42C2"/>
    <w:rsid w:val="00DA42E5"/>
    <w:rsid w:val="00DA4302"/>
    <w:rsid w:val="00DA433A"/>
    <w:rsid w:val="00DA4504"/>
    <w:rsid w:val="00DA48F1"/>
    <w:rsid w:val="00DA4A52"/>
    <w:rsid w:val="00DA4F34"/>
    <w:rsid w:val="00DA5194"/>
    <w:rsid w:val="00DA562C"/>
    <w:rsid w:val="00DA5704"/>
    <w:rsid w:val="00DA5AC4"/>
    <w:rsid w:val="00DA5DE1"/>
    <w:rsid w:val="00DA5DF7"/>
    <w:rsid w:val="00DA5F57"/>
    <w:rsid w:val="00DA5FA5"/>
    <w:rsid w:val="00DA6903"/>
    <w:rsid w:val="00DA6B40"/>
    <w:rsid w:val="00DA6F93"/>
    <w:rsid w:val="00DA7598"/>
    <w:rsid w:val="00DA77E0"/>
    <w:rsid w:val="00DA77E9"/>
    <w:rsid w:val="00DA7AB4"/>
    <w:rsid w:val="00DA7D82"/>
    <w:rsid w:val="00DB02F3"/>
    <w:rsid w:val="00DB050B"/>
    <w:rsid w:val="00DB0558"/>
    <w:rsid w:val="00DB08BE"/>
    <w:rsid w:val="00DB0AB7"/>
    <w:rsid w:val="00DB0C7B"/>
    <w:rsid w:val="00DB1071"/>
    <w:rsid w:val="00DB13DD"/>
    <w:rsid w:val="00DB16AE"/>
    <w:rsid w:val="00DB17AD"/>
    <w:rsid w:val="00DB190E"/>
    <w:rsid w:val="00DB194B"/>
    <w:rsid w:val="00DB1D03"/>
    <w:rsid w:val="00DB1E1D"/>
    <w:rsid w:val="00DB2038"/>
    <w:rsid w:val="00DB21B9"/>
    <w:rsid w:val="00DB22CD"/>
    <w:rsid w:val="00DB2428"/>
    <w:rsid w:val="00DB243F"/>
    <w:rsid w:val="00DB24BC"/>
    <w:rsid w:val="00DB2568"/>
    <w:rsid w:val="00DB272F"/>
    <w:rsid w:val="00DB28C5"/>
    <w:rsid w:val="00DB28F0"/>
    <w:rsid w:val="00DB29BF"/>
    <w:rsid w:val="00DB2E78"/>
    <w:rsid w:val="00DB2E7D"/>
    <w:rsid w:val="00DB2ED0"/>
    <w:rsid w:val="00DB31A7"/>
    <w:rsid w:val="00DB3257"/>
    <w:rsid w:val="00DB32AE"/>
    <w:rsid w:val="00DB33EC"/>
    <w:rsid w:val="00DB35C6"/>
    <w:rsid w:val="00DB3602"/>
    <w:rsid w:val="00DB3A42"/>
    <w:rsid w:val="00DB3A77"/>
    <w:rsid w:val="00DB3BAA"/>
    <w:rsid w:val="00DB3DF6"/>
    <w:rsid w:val="00DB3F3F"/>
    <w:rsid w:val="00DB401B"/>
    <w:rsid w:val="00DB4140"/>
    <w:rsid w:val="00DB4408"/>
    <w:rsid w:val="00DB45D0"/>
    <w:rsid w:val="00DB470D"/>
    <w:rsid w:val="00DB4806"/>
    <w:rsid w:val="00DB48E1"/>
    <w:rsid w:val="00DB4BAF"/>
    <w:rsid w:val="00DB4C2B"/>
    <w:rsid w:val="00DB4E71"/>
    <w:rsid w:val="00DB50E0"/>
    <w:rsid w:val="00DB5330"/>
    <w:rsid w:val="00DB5448"/>
    <w:rsid w:val="00DB552D"/>
    <w:rsid w:val="00DB562C"/>
    <w:rsid w:val="00DB56A4"/>
    <w:rsid w:val="00DB58D7"/>
    <w:rsid w:val="00DB5B3B"/>
    <w:rsid w:val="00DB5DB7"/>
    <w:rsid w:val="00DB65E3"/>
    <w:rsid w:val="00DB6772"/>
    <w:rsid w:val="00DB67EB"/>
    <w:rsid w:val="00DB68C1"/>
    <w:rsid w:val="00DB6D48"/>
    <w:rsid w:val="00DB703A"/>
    <w:rsid w:val="00DB7321"/>
    <w:rsid w:val="00DB73F0"/>
    <w:rsid w:val="00DB7B4B"/>
    <w:rsid w:val="00DB7C56"/>
    <w:rsid w:val="00DB7C8F"/>
    <w:rsid w:val="00DB7CD5"/>
    <w:rsid w:val="00DB7DB4"/>
    <w:rsid w:val="00DC0045"/>
    <w:rsid w:val="00DC0341"/>
    <w:rsid w:val="00DC039E"/>
    <w:rsid w:val="00DC050B"/>
    <w:rsid w:val="00DC052A"/>
    <w:rsid w:val="00DC08C5"/>
    <w:rsid w:val="00DC0979"/>
    <w:rsid w:val="00DC0AA8"/>
    <w:rsid w:val="00DC1149"/>
    <w:rsid w:val="00DC128E"/>
    <w:rsid w:val="00DC13A4"/>
    <w:rsid w:val="00DC174F"/>
    <w:rsid w:val="00DC188E"/>
    <w:rsid w:val="00DC1C6F"/>
    <w:rsid w:val="00DC1CAE"/>
    <w:rsid w:val="00DC2284"/>
    <w:rsid w:val="00DC2373"/>
    <w:rsid w:val="00DC2624"/>
    <w:rsid w:val="00DC26EB"/>
    <w:rsid w:val="00DC29AD"/>
    <w:rsid w:val="00DC2AD8"/>
    <w:rsid w:val="00DC2B1F"/>
    <w:rsid w:val="00DC2BA2"/>
    <w:rsid w:val="00DC2E5C"/>
    <w:rsid w:val="00DC304E"/>
    <w:rsid w:val="00DC324D"/>
    <w:rsid w:val="00DC33E0"/>
    <w:rsid w:val="00DC359C"/>
    <w:rsid w:val="00DC3748"/>
    <w:rsid w:val="00DC3787"/>
    <w:rsid w:val="00DC37D8"/>
    <w:rsid w:val="00DC3813"/>
    <w:rsid w:val="00DC3B15"/>
    <w:rsid w:val="00DC3B5C"/>
    <w:rsid w:val="00DC3C34"/>
    <w:rsid w:val="00DC3EFC"/>
    <w:rsid w:val="00DC4055"/>
    <w:rsid w:val="00DC46FB"/>
    <w:rsid w:val="00DC4DA9"/>
    <w:rsid w:val="00DC5167"/>
    <w:rsid w:val="00DC5453"/>
    <w:rsid w:val="00DC55A5"/>
    <w:rsid w:val="00DC56F4"/>
    <w:rsid w:val="00DC5C15"/>
    <w:rsid w:val="00DC5C7C"/>
    <w:rsid w:val="00DC5CB8"/>
    <w:rsid w:val="00DC5CD6"/>
    <w:rsid w:val="00DC5DDE"/>
    <w:rsid w:val="00DC611D"/>
    <w:rsid w:val="00DC6402"/>
    <w:rsid w:val="00DC65F6"/>
    <w:rsid w:val="00DC6A97"/>
    <w:rsid w:val="00DC6BE0"/>
    <w:rsid w:val="00DC6BEF"/>
    <w:rsid w:val="00DC6E87"/>
    <w:rsid w:val="00DC711E"/>
    <w:rsid w:val="00DC7190"/>
    <w:rsid w:val="00DC724E"/>
    <w:rsid w:val="00DC72C4"/>
    <w:rsid w:val="00DC7304"/>
    <w:rsid w:val="00DC7467"/>
    <w:rsid w:val="00DC753C"/>
    <w:rsid w:val="00DC75FC"/>
    <w:rsid w:val="00DC767F"/>
    <w:rsid w:val="00DC7686"/>
    <w:rsid w:val="00DC7D51"/>
    <w:rsid w:val="00DC7E9F"/>
    <w:rsid w:val="00DC7EB8"/>
    <w:rsid w:val="00DC7ECF"/>
    <w:rsid w:val="00DC7F8C"/>
    <w:rsid w:val="00DC7FDB"/>
    <w:rsid w:val="00DD00F4"/>
    <w:rsid w:val="00DD026E"/>
    <w:rsid w:val="00DD08CF"/>
    <w:rsid w:val="00DD09FE"/>
    <w:rsid w:val="00DD0B66"/>
    <w:rsid w:val="00DD0EEB"/>
    <w:rsid w:val="00DD0F86"/>
    <w:rsid w:val="00DD11FD"/>
    <w:rsid w:val="00DD13F3"/>
    <w:rsid w:val="00DD17E8"/>
    <w:rsid w:val="00DD1A18"/>
    <w:rsid w:val="00DD1C29"/>
    <w:rsid w:val="00DD1C7C"/>
    <w:rsid w:val="00DD1D90"/>
    <w:rsid w:val="00DD1D96"/>
    <w:rsid w:val="00DD1E2F"/>
    <w:rsid w:val="00DD1E78"/>
    <w:rsid w:val="00DD201F"/>
    <w:rsid w:val="00DD20D1"/>
    <w:rsid w:val="00DD238B"/>
    <w:rsid w:val="00DD273B"/>
    <w:rsid w:val="00DD29B7"/>
    <w:rsid w:val="00DD2A67"/>
    <w:rsid w:val="00DD2E83"/>
    <w:rsid w:val="00DD2FB9"/>
    <w:rsid w:val="00DD30DC"/>
    <w:rsid w:val="00DD331D"/>
    <w:rsid w:val="00DD3479"/>
    <w:rsid w:val="00DD3494"/>
    <w:rsid w:val="00DD34C5"/>
    <w:rsid w:val="00DD36C1"/>
    <w:rsid w:val="00DD37FC"/>
    <w:rsid w:val="00DD3A3C"/>
    <w:rsid w:val="00DD3B87"/>
    <w:rsid w:val="00DD3BF2"/>
    <w:rsid w:val="00DD3C4D"/>
    <w:rsid w:val="00DD3DA5"/>
    <w:rsid w:val="00DD40A9"/>
    <w:rsid w:val="00DD40CD"/>
    <w:rsid w:val="00DD42CB"/>
    <w:rsid w:val="00DD438C"/>
    <w:rsid w:val="00DD43A6"/>
    <w:rsid w:val="00DD4449"/>
    <w:rsid w:val="00DD4468"/>
    <w:rsid w:val="00DD474E"/>
    <w:rsid w:val="00DD4885"/>
    <w:rsid w:val="00DD49BD"/>
    <w:rsid w:val="00DD49CD"/>
    <w:rsid w:val="00DD4A3D"/>
    <w:rsid w:val="00DD4C7D"/>
    <w:rsid w:val="00DD4D35"/>
    <w:rsid w:val="00DD4F1B"/>
    <w:rsid w:val="00DD4F87"/>
    <w:rsid w:val="00DD561E"/>
    <w:rsid w:val="00DD5625"/>
    <w:rsid w:val="00DD5627"/>
    <w:rsid w:val="00DD571E"/>
    <w:rsid w:val="00DD5894"/>
    <w:rsid w:val="00DD595E"/>
    <w:rsid w:val="00DD596E"/>
    <w:rsid w:val="00DD59B4"/>
    <w:rsid w:val="00DD59C3"/>
    <w:rsid w:val="00DD5CB3"/>
    <w:rsid w:val="00DD5F1B"/>
    <w:rsid w:val="00DD5F3F"/>
    <w:rsid w:val="00DD602A"/>
    <w:rsid w:val="00DD63E8"/>
    <w:rsid w:val="00DD6434"/>
    <w:rsid w:val="00DD645C"/>
    <w:rsid w:val="00DD6695"/>
    <w:rsid w:val="00DD71F0"/>
    <w:rsid w:val="00DD7367"/>
    <w:rsid w:val="00DD73A9"/>
    <w:rsid w:val="00DD7445"/>
    <w:rsid w:val="00DD760D"/>
    <w:rsid w:val="00DD766E"/>
    <w:rsid w:val="00DD7A2E"/>
    <w:rsid w:val="00DD7AF7"/>
    <w:rsid w:val="00DD7BBD"/>
    <w:rsid w:val="00DD7D9A"/>
    <w:rsid w:val="00DD7E5E"/>
    <w:rsid w:val="00DE042E"/>
    <w:rsid w:val="00DE0570"/>
    <w:rsid w:val="00DE091B"/>
    <w:rsid w:val="00DE0AF9"/>
    <w:rsid w:val="00DE0CB1"/>
    <w:rsid w:val="00DE102F"/>
    <w:rsid w:val="00DE1061"/>
    <w:rsid w:val="00DE10A7"/>
    <w:rsid w:val="00DE10ED"/>
    <w:rsid w:val="00DE1122"/>
    <w:rsid w:val="00DE14E8"/>
    <w:rsid w:val="00DE16A9"/>
    <w:rsid w:val="00DE17B2"/>
    <w:rsid w:val="00DE186E"/>
    <w:rsid w:val="00DE1ABB"/>
    <w:rsid w:val="00DE1B5C"/>
    <w:rsid w:val="00DE1BE6"/>
    <w:rsid w:val="00DE1BFF"/>
    <w:rsid w:val="00DE1D9C"/>
    <w:rsid w:val="00DE27F8"/>
    <w:rsid w:val="00DE2AE3"/>
    <w:rsid w:val="00DE2CC1"/>
    <w:rsid w:val="00DE2DEE"/>
    <w:rsid w:val="00DE3187"/>
    <w:rsid w:val="00DE3274"/>
    <w:rsid w:val="00DE33F9"/>
    <w:rsid w:val="00DE382F"/>
    <w:rsid w:val="00DE38B1"/>
    <w:rsid w:val="00DE3BF1"/>
    <w:rsid w:val="00DE3F1D"/>
    <w:rsid w:val="00DE42CB"/>
    <w:rsid w:val="00DE46F3"/>
    <w:rsid w:val="00DE48FC"/>
    <w:rsid w:val="00DE4A2F"/>
    <w:rsid w:val="00DE4C67"/>
    <w:rsid w:val="00DE4C8B"/>
    <w:rsid w:val="00DE4F7B"/>
    <w:rsid w:val="00DE5231"/>
    <w:rsid w:val="00DE53BA"/>
    <w:rsid w:val="00DE54EE"/>
    <w:rsid w:val="00DE577B"/>
    <w:rsid w:val="00DE5999"/>
    <w:rsid w:val="00DE5BA1"/>
    <w:rsid w:val="00DE5F23"/>
    <w:rsid w:val="00DE608D"/>
    <w:rsid w:val="00DE631E"/>
    <w:rsid w:val="00DE6468"/>
    <w:rsid w:val="00DE6516"/>
    <w:rsid w:val="00DE654D"/>
    <w:rsid w:val="00DE65B4"/>
    <w:rsid w:val="00DE6845"/>
    <w:rsid w:val="00DE6A8E"/>
    <w:rsid w:val="00DE6AF1"/>
    <w:rsid w:val="00DE6CFF"/>
    <w:rsid w:val="00DE6D21"/>
    <w:rsid w:val="00DE6D80"/>
    <w:rsid w:val="00DE6E4D"/>
    <w:rsid w:val="00DE6EFA"/>
    <w:rsid w:val="00DE72E2"/>
    <w:rsid w:val="00DE734F"/>
    <w:rsid w:val="00DE7469"/>
    <w:rsid w:val="00DE74BD"/>
    <w:rsid w:val="00DE7553"/>
    <w:rsid w:val="00DE7561"/>
    <w:rsid w:val="00DE757D"/>
    <w:rsid w:val="00DE76A1"/>
    <w:rsid w:val="00DE776C"/>
    <w:rsid w:val="00DE7B8F"/>
    <w:rsid w:val="00DF01F0"/>
    <w:rsid w:val="00DF0260"/>
    <w:rsid w:val="00DF0623"/>
    <w:rsid w:val="00DF0686"/>
    <w:rsid w:val="00DF0A31"/>
    <w:rsid w:val="00DF0B36"/>
    <w:rsid w:val="00DF0C6D"/>
    <w:rsid w:val="00DF12A2"/>
    <w:rsid w:val="00DF13CD"/>
    <w:rsid w:val="00DF1501"/>
    <w:rsid w:val="00DF18D2"/>
    <w:rsid w:val="00DF1921"/>
    <w:rsid w:val="00DF1A7C"/>
    <w:rsid w:val="00DF1AAA"/>
    <w:rsid w:val="00DF1D5D"/>
    <w:rsid w:val="00DF1DA4"/>
    <w:rsid w:val="00DF202A"/>
    <w:rsid w:val="00DF202C"/>
    <w:rsid w:val="00DF235F"/>
    <w:rsid w:val="00DF2416"/>
    <w:rsid w:val="00DF2485"/>
    <w:rsid w:val="00DF2522"/>
    <w:rsid w:val="00DF256D"/>
    <w:rsid w:val="00DF25BB"/>
    <w:rsid w:val="00DF282A"/>
    <w:rsid w:val="00DF29C5"/>
    <w:rsid w:val="00DF29C7"/>
    <w:rsid w:val="00DF2D48"/>
    <w:rsid w:val="00DF2D8D"/>
    <w:rsid w:val="00DF2DD4"/>
    <w:rsid w:val="00DF2E60"/>
    <w:rsid w:val="00DF2E82"/>
    <w:rsid w:val="00DF2F38"/>
    <w:rsid w:val="00DF30A0"/>
    <w:rsid w:val="00DF324D"/>
    <w:rsid w:val="00DF3567"/>
    <w:rsid w:val="00DF37AB"/>
    <w:rsid w:val="00DF3E9E"/>
    <w:rsid w:val="00DF3ECC"/>
    <w:rsid w:val="00DF4588"/>
    <w:rsid w:val="00DF464D"/>
    <w:rsid w:val="00DF48B2"/>
    <w:rsid w:val="00DF4C79"/>
    <w:rsid w:val="00DF4CB6"/>
    <w:rsid w:val="00DF4DB4"/>
    <w:rsid w:val="00DF50A4"/>
    <w:rsid w:val="00DF57DB"/>
    <w:rsid w:val="00DF5905"/>
    <w:rsid w:val="00DF5CB8"/>
    <w:rsid w:val="00DF5E9B"/>
    <w:rsid w:val="00DF60E3"/>
    <w:rsid w:val="00DF67B8"/>
    <w:rsid w:val="00DF6965"/>
    <w:rsid w:val="00DF6B63"/>
    <w:rsid w:val="00DF6CB1"/>
    <w:rsid w:val="00DF6D50"/>
    <w:rsid w:val="00DF6E66"/>
    <w:rsid w:val="00DF6F80"/>
    <w:rsid w:val="00DF707A"/>
    <w:rsid w:val="00DF77FB"/>
    <w:rsid w:val="00DF78A4"/>
    <w:rsid w:val="00DF7A5A"/>
    <w:rsid w:val="00DF7DAA"/>
    <w:rsid w:val="00E0004A"/>
    <w:rsid w:val="00E000F7"/>
    <w:rsid w:val="00E001F8"/>
    <w:rsid w:val="00E002D0"/>
    <w:rsid w:val="00E004E6"/>
    <w:rsid w:val="00E006B1"/>
    <w:rsid w:val="00E00779"/>
    <w:rsid w:val="00E00863"/>
    <w:rsid w:val="00E008C3"/>
    <w:rsid w:val="00E009F9"/>
    <w:rsid w:val="00E00A8E"/>
    <w:rsid w:val="00E01C31"/>
    <w:rsid w:val="00E01D20"/>
    <w:rsid w:val="00E01D6D"/>
    <w:rsid w:val="00E01DD5"/>
    <w:rsid w:val="00E021B9"/>
    <w:rsid w:val="00E023C9"/>
    <w:rsid w:val="00E0258E"/>
    <w:rsid w:val="00E028DB"/>
    <w:rsid w:val="00E028FF"/>
    <w:rsid w:val="00E02CB8"/>
    <w:rsid w:val="00E02D22"/>
    <w:rsid w:val="00E02E98"/>
    <w:rsid w:val="00E02F1E"/>
    <w:rsid w:val="00E02F72"/>
    <w:rsid w:val="00E037FC"/>
    <w:rsid w:val="00E03AE2"/>
    <w:rsid w:val="00E03B8D"/>
    <w:rsid w:val="00E03BAA"/>
    <w:rsid w:val="00E0415F"/>
    <w:rsid w:val="00E04500"/>
    <w:rsid w:val="00E047FF"/>
    <w:rsid w:val="00E04C62"/>
    <w:rsid w:val="00E04DFD"/>
    <w:rsid w:val="00E0512D"/>
    <w:rsid w:val="00E05267"/>
    <w:rsid w:val="00E0577F"/>
    <w:rsid w:val="00E05784"/>
    <w:rsid w:val="00E0581C"/>
    <w:rsid w:val="00E05821"/>
    <w:rsid w:val="00E05E46"/>
    <w:rsid w:val="00E05F02"/>
    <w:rsid w:val="00E0602B"/>
    <w:rsid w:val="00E0608D"/>
    <w:rsid w:val="00E06166"/>
    <w:rsid w:val="00E06228"/>
    <w:rsid w:val="00E064F0"/>
    <w:rsid w:val="00E0653F"/>
    <w:rsid w:val="00E06792"/>
    <w:rsid w:val="00E07080"/>
    <w:rsid w:val="00E0719A"/>
    <w:rsid w:val="00E071F2"/>
    <w:rsid w:val="00E07218"/>
    <w:rsid w:val="00E073C9"/>
    <w:rsid w:val="00E07644"/>
    <w:rsid w:val="00E07958"/>
    <w:rsid w:val="00E079E1"/>
    <w:rsid w:val="00E07BF7"/>
    <w:rsid w:val="00E07EB4"/>
    <w:rsid w:val="00E07EF9"/>
    <w:rsid w:val="00E1017D"/>
    <w:rsid w:val="00E101F3"/>
    <w:rsid w:val="00E1040D"/>
    <w:rsid w:val="00E10541"/>
    <w:rsid w:val="00E1056E"/>
    <w:rsid w:val="00E1069C"/>
    <w:rsid w:val="00E106A2"/>
    <w:rsid w:val="00E1075B"/>
    <w:rsid w:val="00E1078E"/>
    <w:rsid w:val="00E108BD"/>
    <w:rsid w:val="00E1147E"/>
    <w:rsid w:val="00E1186B"/>
    <w:rsid w:val="00E11956"/>
    <w:rsid w:val="00E11A99"/>
    <w:rsid w:val="00E11B2D"/>
    <w:rsid w:val="00E11D3C"/>
    <w:rsid w:val="00E11DF0"/>
    <w:rsid w:val="00E11EC9"/>
    <w:rsid w:val="00E11EE4"/>
    <w:rsid w:val="00E12074"/>
    <w:rsid w:val="00E121A8"/>
    <w:rsid w:val="00E121B2"/>
    <w:rsid w:val="00E12256"/>
    <w:rsid w:val="00E127D9"/>
    <w:rsid w:val="00E12938"/>
    <w:rsid w:val="00E12D83"/>
    <w:rsid w:val="00E134F7"/>
    <w:rsid w:val="00E13620"/>
    <w:rsid w:val="00E136B4"/>
    <w:rsid w:val="00E138D3"/>
    <w:rsid w:val="00E13ADD"/>
    <w:rsid w:val="00E13CD2"/>
    <w:rsid w:val="00E13ECB"/>
    <w:rsid w:val="00E13F9C"/>
    <w:rsid w:val="00E14054"/>
    <w:rsid w:val="00E144AB"/>
    <w:rsid w:val="00E1477B"/>
    <w:rsid w:val="00E14917"/>
    <w:rsid w:val="00E14AC8"/>
    <w:rsid w:val="00E14B44"/>
    <w:rsid w:val="00E14B5C"/>
    <w:rsid w:val="00E14B64"/>
    <w:rsid w:val="00E14BA7"/>
    <w:rsid w:val="00E14D65"/>
    <w:rsid w:val="00E14DD3"/>
    <w:rsid w:val="00E150BB"/>
    <w:rsid w:val="00E15252"/>
    <w:rsid w:val="00E152D4"/>
    <w:rsid w:val="00E155B0"/>
    <w:rsid w:val="00E15B73"/>
    <w:rsid w:val="00E160D0"/>
    <w:rsid w:val="00E1628B"/>
    <w:rsid w:val="00E16497"/>
    <w:rsid w:val="00E169E3"/>
    <w:rsid w:val="00E16CB4"/>
    <w:rsid w:val="00E16D07"/>
    <w:rsid w:val="00E16DB4"/>
    <w:rsid w:val="00E16E78"/>
    <w:rsid w:val="00E170A7"/>
    <w:rsid w:val="00E17A51"/>
    <w:rsid w:val="00E17B7A"/>
    <w:rsid w:val="00E17C01"/>
    <w:rsid w:val="00E17CC7"/>
    <w:rsid w:val="00E17CD6"/>
    <w:rsid w:val="00E17CD9"/>
    <w:rsid w:val="00E17D1C"/>
    <w:rsid w:val="00E20301"/>
    <w:rsid w:val="00E20318"/>
    <w:rsid w:val="00E205AC"/>
    <w:rsid w:val="00E207DB"/>
    <w:rsid w:val="00E20B7B"/>
    <w:rsid w:val="00E20DBA"/>
    <w:rsid w:val="00E20F31"/>
    <w:rsid w:val="00E20F77"/>
    <w:rsid w:val="00E20FB3"/>
    <w:rsid w:val="00E214A1"/>
    <w:rsid w:val="00E21500"/>
    <w:rsid w:val="00E21693"/>
    <w:rsid w:val="00E21722"/>
    <w:rsid w:val="00E218DB"/>
    <w:rsid w:val="00E21A48"/>
    <w:rsid w:val="00E21AEF"/>
    <w:rsid w:val="00E21C81"/>
    <w:rsid w:val="00E21CCF"/>
    <w:rsid w:val="00E21D7B"/>
    <w:rsid w:val="00E21D86"/>
    <w:rsid w:val="00E21DEC"/>
    <w:rsid w:val="00E22016"/>
    <w:rsid w:val="00E22633"/>
    <w:rsid w:val="00E22849"/>
    <w:rsid w:val="00E22A50"/>
    <w:rsid w:val="00E22C50"/>
    <w:rsid w:val="00E22C81"/>
    <w:rsid w:val="00E22F33"/>
    <w:rsid w:val="00E22F9A"/>
    <w:rsid w:val="00E2300D"/>
    <w:rsid w:val="00E2317D"/>
    <w:rsid w:val="00E2343B"/>
    <w:rsid w:val="00E23529"/>
    <w:rsid w:val="00E2357B"/>
    <w:rsid w:val="00E23A8C"/>
    <w:rsid w:val="00E23BBF"/>
    <w:rsid w:val="00E23C2B"/>
    <w:rsid w:val="00E23E88"/>
    <w:rsid w:val="00E240A5"/>
    <w:rsid w:val="00E24199"/>
    <w:rsid w:val="00E241BA"/>
    <w:rsid w:val="00E24399"/>
    <w:rsid w:val="00E24565"/>
    <w:rsid w:val="00E2472B"/>
    <w:rsid w:val="00E24812"/>
    <w:rsid w:val="00E24A94"/>
    <w:rsid w:val="00E24CD6"/>
    <w:rsid w:val="00E2526B"/>
    <w:rsid w:val="00E253B3"/>
    <w:rsid w:val="00E2555A"/>
    <w:rsid w:val="00E2587A"/>
    <w:rsid w:val="00E25983"/>
    <w:rsid w:val="00E25BF7"/>
    <w:rsid w:val="00E25C6C"/>
    <w:rsid w:val="00E26014"/>
    <w:rsid w:val="00E261C2"/>
    <w:rsid w:val="00E262EE"/>
    <w:rsid w:val="00E26492"/>
    <w:rsid w:val="00E26758"/>
    <w:rsid w:val="00E26769"/>
    <w:rsid w:val="00E2677E"/>
    <w:rsid w:val="00E26E5B"/>
    <w:rsid w:val="00E2701E"/>
    <w:rsid w:val="00E27056"/>
    <w:rsid w:val="00E273F5"/>
    <w:rsid w:val="00E2744A"/>
    <w:rsid w:val="00E277F0"/>
    <w:rsid w:val="00E27A1A"/>
    <w:rsid w:val="00E27B53"/>
    <w:rsid w:val="00E27BD8"/>
    <w:rsid w:val="00E30014"/>
    <w:rsid w:val="00E300A8"/>
    <w:rsid w:val="00E30163"/>
    <w:rsid w:val="00E3078E"/>
    <w:rsid w:val="00E30B2A"/>
    <w:rsid w:val="00E30D55"/>
    <w:rsid w:val="00E30F91"/>
    <w:rsid w:val="00E31205"/>
    <w:rsid w:val="00E312B8"/>
    <w:rsid w:val="00E31375"/>
    <w:rsid w:val="00E313D5"/>
    <w:rsid w:val="00E31440"/>
    <w:rsid w:val="00E3170E"/>
    <w:rsid w:val="00E31740"/>
    <w:rsid w:val="00E31C1D"/>
    <w:rsid w:val="00E31E90"/>
    <w:rsid w:val="00E3225C"/>
    <w:rsid w:val="00E32749"/>
    <w:rsid w:val="00E327EE"/>
    <w:rsid w:val="00E3295F"/>
    <w:rsid w:val="00E32AA6"/>
    <w:rsid w:val="00E32E37"/>
    <w:rsid w:val="00E32E73"/>
    <w:rsid w:val="00E33113"/>
    <w:rsid w:val="00E3329B"/>
    <w:rsid w:val="00E33755"/>
    <w:rsid w:val="00E3387C"/>
    <w:rsid w:val="00E338B5"/>
    <w:rsid w:val="00E33968"/>
    <w:rsid w:val="00E339E1"/>
    <w:rsid w:val="00E33DFA"/>
    <w:rsid w:val="00E33EC1"/>
    <w:rsid w:val="00E342DB"/>
    <w:rsid w:val="00E34410"/>
    <w:rsid w:val="00E346DA"/>
    <w:rsid w:val="00E34895"/>
    <w:rsid w:val="00E3489A"/>
    <w:rsid w:val="00E34EC3"/>
    <w:rsid w:val="00E34F41"/>
    <w:rsid w:val="00E34F79"/>
    <w:rsid w:val="00E35130"/>
    <w:rsid w:val="00E35260"/>
    <w:rsid w:val="00E357AE"/>
    <w:rsid w:val="00E359DF"/>
    <w:rsid w:val="00E35E0E"/>
    <w:rsid w:val="00E35E4D"/>
    <w:rsid w:val="00E36156"/>
    <w:rsid w:val="00E36300"/>
    <w:rsid w:val="00E36316"/>
    <w:rsid w:val="00E368EC"/>
    <w:rsid w:val="00E36F8B"/>
    <w:rsid w:val="00E37094"/>
    <w:rsid w:val="00E37139"/>
    <w:rsid w:val="00E37360"/>
    <w:rsid w:val="00E3737C"/>
    <w:rsid w:val="00E3751B"/>
    <w:rsid w:val="00E3797C"/>
    <w:rsid w:val="00E37B32"/>
    <w:rsid w:val="00E37CAC"/>
    <w:rsid w:val="00E37CF7"/>
    <w:rsid w:val="00E37DBC"/>
    <w:rsid w:val="00E40029"/>
    <w:rsid w:val="00E400A6"/>
    <w:rsid w:val="00E4024E"/>
    <w:rsid w:val="00E40318"/>
    <w:rsid w:val="00E403E1"/>
    <w:rsid w:val="00E40673"/>
    <w:rsid w:val="00E40C03"/>
    <w:rsid w:val="00E40F5F"/>
    <w:rsid w:val="00E41276"/>
    <w:rsid w:val="00E414AC"/>
    <w:rsid w:val="00E41635"/>
    <w:rsid w:val="00E41DD6"/>
    <w:rsid w:val="00E41E58"/>
    <w:rsid w:val="00E420A6"/>
    <w:rsid w:val="00E423AA"/>
    <w:rsid w:val="00E4240D"/>
    <w:rsid w:val="00E4254F"/>
    <w:rsid w:val="00E42668"/>
    <w:rsid w:val="00E42673"/>
    <w:rsid w:val="00E428C1"/>
    <w:rsid w:val="00E42A0E"/>
    <w:rsid w:val="00E42C2B"/>
    <w:rsid w:val="00E42C5F"/>
    <w:rsid w:val="00E42F1D"/>
    <w:rsid w:val="00E4304B"/>
    <w:rsid w:val="00E43052"/>
    <w:rsid w:val="00E43077"/>
    <w:rsid w:val="00E43155"/>
    <w:rsid w:val="00E4320F"/>
    <w:rsid w:val="00E4322E"/>
    <w:rsid w:val="00E432FD"/>
    <w:rsid w:val="00E43477"/>
    <w:rsid w:val="00E43586"/>
    <w:rsid w:val="00E43C12"/>
    <w:rsid w:val="00E43D4F"/>
    <w:rsid w:val="00E43DB2"/>
    <w:rsid w:val="00E43E70"/>
    <w:rsid w:val="00E44047"/>
    <w:rsid w:val="00E4407A"/>
    <w:rsid w:val="00E44362"/>
    <w:rsid w:val="00E44442"/>
    <w:rsid w:val="00E4456A"/>
    <w:rsid w:val="00E44693"/>
    <w:rsid w:val="00E447A8"/>
    <w:rsid w:val="00E4497F"/>
    <w:rsid w:val="00E44D35"/>
    <w:rsid w:val="00E44D50"/>
    <w:rsid w:val="00E44DFC"/>
    <w:rsid w:val="00E44E4A"/>
    <w:rsid w:val="00E44F09"/>
    <w:rsid w:val="00E44F1C"/>
    <w:rsid w:val="00E451E8"/>
    <w:rsid w:val="00E454A0"/>
    <w:rsid w:val="00E455D2"/>
    <w:rsid w:val="00E456F7"/>
    <w:rsid w:val="00E459B1"/>
    <w:rsid w:val="00E45A52"/>
    <w:rsid w:val="00E45D38"/>
    <w:rsid w:val="00E45DC7"/>
    <w:rsid w:val="00E46068"/>
    <w:rsid w:val="00E46234"/>
    <w:rsid w:val="00E4625A"/>
    <w:rsid w:val="00E46402"/>
    <w:rsid w:val="00E4655E"/>
    <w:rsid w:val="00E46562"/>
    <w:rsid w:val="00E466BB"/>
    <w:rsid w:val="00E4679F"/>
    <w:rsid w:val="00E46A77"/>
    <w:rsid w:val="00E46E86"/>
    <w:rsid w:val="00E46FCA"/>
    <w:rsid w:val="00E47048"/>
    <w:rsid w:val="00E472B1"/>
    <w:rsid w:val="00E477F2"/>
    <w:rsid w:val="00E47A22"/>
    <w:rsid w:val="00E502DA"/>
    <w:rsid w:val="00E50322"/>
    <w:rsid w:val="00E50344"/>
    <w:rsid w:val="00E504B2"/>
    <w:rsid w:val="00E50907"/>
    <w:rsid w:val="00E50E92"/>
    <w:rsid w:val="00E51048"/>
    <w:rsid w:val="00E51154"/>
    <w:rsid w:val="00E511D1"/>
    <w:rsid w:val="00E513C2"/>
    <w:rsid w:val="00E5157B"/>
    <w:rsid w:val="00E51586"/>
    <w:rsid w:val="00E5173A"/>
    <w:rsid w:val="00E51758"/>
    <w:rsid w:val="00E5187C"/>
    <w:rsid w:val="00E518B0"/>
    <w:rsid w:val="00E51C95"/>
    <w:rsid w:val="00E51CCF"/>
    <w:rsid w:val="00E51EFA"/>
    <w:rsid w:val="00E52763"/>
    <w:rsid w:val="00E527B7"/>
    <w:rsid w:val="00E52918"/>
    <w:rsid w:val="00E529EB"/>
    <w:rsid w:val="00E52F0B"/>
    <w:rsid w:val="00E53153"/>
    <w:rsid w:val="00E53154"/>
    <w:rsid w:val="00E53537"/>
    <w:rsid w:val="00E53613"/>
    <w:rsid w:val="00E53621"/>
    <w:rsid w:val="00E53774"/>
    <w:rsid w:val="00E53AAF"/>
    <w:rsid w:val="00E53BA8"/>
    <w:rsid w:val="00E53BE3"/>
    <w:rsid w:val="00E53C67"/>
    <w:rsid w:val="00E53DC5"/>
    <w:rsid w:val="00E53EC9"/>
    <w:rsid w:val="00E53ED8"/>
    <w:rsid w:val="00E54049"/>
    <w:rsid w:val="00E5409F"/>
    <w:rsid w:val="00E5411F"/>
    <w:rsid w:val="00E5412A"/>
    <w:rsid w:val="00E5480E"/>
    <w:rsid w:val="00E54976"/>
    <w:rsid w:val="00E54B3A"/>
    <w:rsid w:val="00E54B9A"/>
    <w:rsid w:val="00E54CC3"/>
    <w:rsid w:val="00E553C2"/>
    <w:rsid w:val="00E55450"/>
    <w:rsid w:val="00E5548F"/>
    <w:rsid w:val="00E55558"/>
    <w:rsid w:val="00E55786"/>
    <w:rsid w:val="00E559F8"/>
    <w:rsid w:val="00E55AB4"/>
    <w:rsid w:val="00E55BE0"/>
    <w:rsid w:val="00E55C1F"/>
    <w:rsid w:val="00E56120"/>
    <w:rsid w:val="00E56262"/>
    <w:rsid w:val="00E56265"/>
    <w:rsid w:val="00E562D9"/>
    <w:rsid w:val="00E562DC"/>
    <w:rsid w:val="00E5681B"/>
    <w:rsid w:val="00E5693E"/>
    <w:rsid w:val="00E56BB0"/>
    <w:rsid w:val="00E56C1C"/>
    <w:rsid w:val="00E56C8B"/>
    <w:rsid w:val="00E56ECE"/>
    <w:rsid w:val="00E56F1F"/>
    <w:rsid w:val="00E570AE"/>
    <w:rsid w:val="00E574EE"/>
    <w:rsid w:val="00E578B7"/>
    <w:rsid w:val="00E57CB1"/>
    <w:rsid w:val="00E57EE5"/>
    <w:rsid w:val="00E6004E"/>
    <w:rsid w:val="00E601CA"/>
    <w:rsid w:val="00E603DF"/>
    <w:rsid w:val="00E605EF"/>
    <w:rsid w:val="00E606E4"/>
    <w:rsid w:val="00E60793"/>
    <w:rsid w:val="00E60863"/>
    <w:rsid w:val="00E60ECE"/>
    <w:rsid w:val="00E60F5E"/>
    <w:rsid w:val="00E61626"/>
    <w:rsid w:val="00E616D7"/>
    <w:rsid w:val="00E618AF"/>
    <w:rsid w:val="00E61BC6"/>
    <w:rsid w:val="00E61E66"/>
    <w:rsid w:val="00E61F64"/>
    <w:rsid w:val="00E62052"/>
    <w:rsid w:val="00E6213D"/>
    <w:rsid w:val="00E6217A"/>
    <w:rsid w:val="00E625B8"/>
    <w:rsid w:val="00E62623"/>
    <w:rsid w:val="00E6271A"/>
    <w:rsid w:val="00E629A0"/>
    <w:rsid w:val="00E62A76"/>
    <w:rsid w:val="00E62C01"/>
    <w:rsid w:val="00E62F9F"/>
    <w:rsid w:val="00E62FBE"/>
    <w:rsid w:val="00E62FF3"/>
    <w:rsid w:val="00E63026"/>
    <w:rsid w:val="00E632C2"/>
    <w:rsid w:val="00E6353D"/>
    <w:rsid w:val="00E63778"/>
    <w:rsid w:val="00E639A2"/>
    <w:rsid w:val="00E63B0A"/>
    <w:rsid w:val="00E63B8A"/>
    <w:rsid w:val="00E63BF4"/>
    <w:rsid w:val="00E63C7E"/>
    <w:rsid w:val="00E63EEF"/>
    <w:rsid w:val="00E641EA"/>
    <w:rsid w:val="00E64365"/>
    <w:rsid w:val="00E64431"/>
    <w:rsid w:val="00E64691"/>
    <w:rsid w:val="00E646B6"/>
    <w:rsid w:val="00E646E8"/>
    <w:rsid w:val="00E64C51"/>
    <w:rsid w:val="00E650A2"/>
    <w:rsid w:val="00E652C0"/>
    <w:rsid w:val="00E6532F"/>
    <w:rsid w:val="00E653B0"/>
    <w:rsid w:val="00E6549E"/>
    <w:rsid w:val="00E658A3"/>
    <w:rsid w:val="00E6592C"/>
    <w:rsid w:val="00E659CE"/>
    <w:rsid w:val="00E65C8A"/>
    <w:rsid w:val="00E66152"/>
    <w:rsid w:val="00E66312"/>
    <w:rsid w:val="00E664ED"/>
    <w:rsid w:val="00E6672C"/>
    <w:rsid w:val="00E668DD"/>
    <w:rsid w:val="00E66970"/>
    <w:rsid w:val="00E66C50"/>
    <w:rsid w:val="00E66D6C"/>
    <w:rsid w:val="00E66E49"/>
    <w:rsid w:val="00E6702A"/>
    <w:rsid w:val="00E6714A"/>
    <w:rsid w:val="00E67413"/>
    <w:rsid w:val="00E67608"/>
    <w:rsid w:val="00E67AA4"/>
    <w:rsid w:val="00E67B8F"/>
    <w:rsid w:val="00E67CD7"/>
    <w:rsid w:val="00E67D50"/>
    <w:rsid w:val="00E67E6C"/>
    <w:rsid w:val="00E7002E"/>
    <w:rsid w:val="00E701C6"/>
    <w:rsid w:val="00E70203"/>
    <w:rsid w:val="00E70490"/>
    <w:rsid w:val="00E705A7"/>
    <w:rsid w:val="00E706D6"/>
    <w:rsid w:val="00E70768"/>
    <w:rsid w:val="00E707BC"/>
    <w:rsid w:val="00E708C4"/>
    <w:rsid w:val="00E70CA5"/>
    <w:rsid w:val="00E70DFB"/>
    <w:rsid w:val="00E70E69"/>
    <w:rsid w:val="00E70E8D"/>
    <w:rsid w:val="00E71051"/>
    <w:rsid w:val="00E71137"/>
    <w:rsid w:val="00E71166"/>
    <w:rsid w:val="00E71730"/>
    <w:rsid w:val="00E71A38"/>
    <w:rsid w:val="00E72315"/>
    <w:rsid w:val="00E723E0"/>
    <w:rsid w:val="00E7273A"/>
    <w:rsid w:val="00E72858"/>
    <w:rsid w:val="00E732F1"/>
    <w:rsid w:val="00E73518"/>
    <w:rsid w:val="00E736D2"/>
    <w:rsid w:val="00E73932"/>
    <w:rsid w:val="00E73939"/>
    <w:rsid w:val="00E73B47"/>
    <w:rsid w:val="00E7406E"/>
    <w:rsid w:val="00E741E8"/>
    <w:rsid w:val="00E74368"/>
    <w:rsid w:val="00E744D1"/>
    <w:rsid w:val="00E74550"/>
    <w:rsid w:val="00E745F9"/>
    <w:rsid w:val="00E74635"/>
    <w:rsid w:val="00E74725"/>
    <w:rsid w:val="00E74863"/>
    <w:rsid w:val="00E74BB9"/>
    <w:rsid w:val="00E74C2D"/>
    <w:rsid w:val="00E74C9C"/>
    <w:rsid w:val="00E74E49"/>
    <w:rsid w:val="00E74EAA"/>
    <w:rsid w:val="00E74FAA"/>
    <w:rsid w:val="00E75151"/>
    <w:rsid w:val="00E751A2"/>
    <w:rsid w:val="00E75279"/>
    <w:rsid w:val="00E7581E"/>
    <w:rsid w:val="00E761A9"/>
    <w:rsid w:val="00E76388"/>
    <w:rsid w:val="00E76526"/>
    <w:rsid w:val="00E766C2"/>
    <w:rsid w:val="00E767CB"/>
    <w:rsid w:val="00E7751B"/>
    <w:rsid w:val="00E77590"/>
    <w:rsid w:val="00E77B74"/>
    <w:rsid w:val="00E77F8F"/>
    <w:rsid w:val="00E80033"/>
    <w:rsid w:val="00E803E2"/>
    <w:rsid w:val="00E8052E"/>
    <w:rsid w:val="00E80540"/>
    <w:rsid w:val="00E8080A"/>
    <w:rsid w:val="00E8097E"/>
    <w:rsid w:val="00E80A58"/>
    <w:rsid w:val="00E80B5B"/>
    <w:rsid w:val="00E80EA6"/>
    <w:rsid w:val="00E811AC"/>
    <w:rsid w:val="00E8121A"/>
    <w:rsid w:val="00E81324"/>
    <w:rsid w:val="00E8139E"/>
    <w:rsid w:val="00E8175A"/>
    <w:rsid w:val="00E81CCB"/>
    <w:rsid w:val="00E81CE4"/>
    <w:rsid w:val="00E81F89"/>
    <w:rsid w:val="00E8213D"/>
    <w:rsid w:val="00E826D5"/>
    <w:rsid w:val="00E82918"/>
    <w:rsid w:val="00E82BA4"/>
    <w:rsid w:val="00E82F96"/>
    <w:rsid w:val="00E83125"/>
    <w:rsid w:val="00E83737"/>
    <w:rsid w:val="00E83A2A"/>
    <w:rsid w:val="00E83B37"/>
    <w:rsid w:val="00E83C12"/>
    <w:rsid w:val="00E83D37"/>
    <w:rsid w:val="00E83E82"/>
    <w:rsid w:val="00E84081"/>
    <w:rsid w:val="00E84097"/>
    <w:rsid w:val="00E8455D"/>
    <w:rsid w:val="00E84C5E"/>
    <w:rsid w:val="00E84F1C"/>
    <w:rsid w:val="00E850D3"/>
    <w:rsid w:val="00E85265"/>
    <w:rsid w:val="00E8554E"/>
    <w:rsid w:val="00E85600"/>
    <w:rsid w:val="00E85607"/>
    <w:rsid w:val="00E85756"/>
    <w:rsid w:val="00E858D1"/>
    <w:rsid w:val="00E859CA"/>
    <w:rsid w:val="00E85DC2"/>
    <w:rsid w:val="00E860A5"/>
    <w:rsid w:val="00E8674C"/>
    <w:rsid w:val="00E86829"/>
    <w:rsid w:val="00E86A5A"/>
    <w:rsid w:val="00E86AFC"/>
    <w:rsid w:val="00E86B8C"/>
    <w:rsid w:val="00E86E3F"/>
    <w:rsid w:val="00E871D0"/>
    <w:rsid w:val="00E8778F"/>
    <w:rsid w:val="00E87AFA"/>
    <w:rsid w:val="00E87AFB"/>
    <w:rsid w:val="00E87EE1"/>
    <w:rsid w:val="00E9023F"/>
    <w:rsid w:val="00E902A0"/>
    <w:rsid w:val="00E90382"/>
    <w:rsid w:val="00E905AB"/>
    <w:rsid w:val="00E90607"/>
    <w:rsid w:val="00E90799"/>
    <w:rsid w:val="00E90C4E"/>
    <w:rsid w:val="00E90F21"/>
    <w:rsid w:val="00E91048"/>
    <w:rsid w:val="00E910A0"/>
    <w:rsid w:val="00E918A5"/>
    <w:rsid w:val="00E91ADA"/>
    <w:rsid w:val="00E91F91"/>
    <w:rsid w:val="00E9223C"/>
    <w:rsid w:val="00E925FA"/>
    <w:rsid w:val="00E92806"/>
    <w:rsid w:val="00E92834"/>
    <w:rsid w:val="00E92A94"/>
    <w:rsid w:val="00E92B02"/>
    <w:rsid w:val="00E92E79"/>
    <w:rsid w:val="00E930A4"/>
    <w:rsid w:val="00E93210"/>
    <w:rsid w:val="00E932C3"/>
    <w:rsid w:val="00E93418"/>
    <w:rsid w:val="00E9344D"/>
    <w:rsid w:val="00E9357B"/>
    <w:rsid w:val="00E93611"/>
    <w:rsid w:val="00E93722"/>
    <w:rsid w:val="00E93A02"/>
    <w:rsid w:val="00E93A80"/>
    <w:rsid w:val="00E93AF5"/>
    <w:rsid w:val="00E93F2D"/>
    <w:rsid w:val="00E93F98"/>
    <w:rsid w:val="00E9414D"/>
    <w:rsid w:val="00E94173"/>
    <w:rsid w:val="00E944BC"/>
    <w:rsid w:val="00E944E8"/>
    <w:rsid w:val="00E946AA"/>
    <w:rsid w:val="00E9475C"/>
    <w:rsid w:val="00E94985"/>
    <w:rsid w:val="00E94BEF"/>
    <w:rsid w:val="00E94C98"/>
    <w:rsid w:val="00E94D2F"/>
    <w:rsid w:val="00E94D4B"/>
    <w:rsid w:val="00E94EF8"/>
    <w:rsid w:val="00E95051"/>
    <w:rsid w:val="00E952AF"/>
    <w:rsid w:val="00E952F0"/>
    <w:rsid w:val="00E95302"/>
    <w:rsid w:val="00E95384"/>
    <w:rsid w:val="00E9545C"/>
    <w:rsid w:val="00E954B0"/>
    <w:rsid w:val="00E954CB"/>
    <w:rsid w:val="00E95687"/>
    <w:rsid w:val="00E95870"/>
    <w:rsid w:val="00E95A34"/>
    <w:rsid w:val="00E95ACD"/>
    <w:rsid w:val="00E95B90"/>
    <w:rsid w:val="00E95BDA"/>
    <w:rsid w:val="00E95CBD"/>
    <w:rsid w:val="00E95DB1"/>
    <w:rsid w:val="00E95FF6"/>
    <w:rsid w:val="00E964EC"/>
    <w:rsid w:val="00E966CE"/>
    <w:rsid w:val="00E96A99"/>
    <w:rsid w:val="00E96C58"/>
    <w:rsid w:val="00E96CC6"/>
    <w:rsid w:val="00E96EB2"/>
    <w:rsid w:val="00E96EB5"/>
    <w:rsid w:val="00E970A0"/>
    <w:rsid w:val="00E970BC"/>
    <w:rsid w:val="00E9721E"/>
    <w:rsid w:val="00E9722C"/>
    <w:rsid w:val="00E973CF"/>
    <w:rsid w:val="00E9760B"/>
    <w:rsid w:val="00E97769"/>
    <w:rsid w:val="00E97D7B"/>
    <w:rsid w:val="00E97FF6"/>
    <w:rsid w:val="00EA0297"/>
    <w:rsid w:val="00EA04D6"/>
    <w:rsid w:val="00EA0576"/>
    <w:rsid w:val="00EA09D1"/>
    <w:rsid w:val="00EA0BCF"/>
    <w:rsid w:val="00EA0BD5"/>
    <w:rsid w:val="00EA1644"/>
    <w:rsid w:val="00EA1646"/>
    <w:rsid w:val="00EA1653"/>
    <w:rsid w:val="00EA17BB"/>
    <w:rsid w:val="00EA1A28"/>
    <w:rsid w:val="00EA1A69"/>
    <w:rsid w:val="00EA1A91"/>
    <w:rsid w:val="00EA1B7E"/>
    <w:rsid w:val="00EA1BDC"/>
    <w:rsid w:val="00EA1DA1"/>
    <w:rsid w:val="00EA1E46"/>
    <w:rsid w:val="00EA1F32"/>
    <w:rsid w:val="00EA1FBF"/>
    <w:rsid w:val="00EA206C"/>
    <w:rsid w:val="00EA2448"/>
    <w:rsid w:val="00EA251D"/>
    <w:rsid w:val="00EA277D"/>
    <w:rsid w:val="00EA292C"/>
    <w:rsid w:val="00EA2E43"/>
    <w:rsid w:val="00EA2FB4"/>
    <w:rsid w:val="00EA30E8"/>
    <w:rsid w:val="00EA337F"/>
    <w:rsid w:val="00EA3798"/>
    <w:rsid w:val="00EA3A74"/>
    <w:rsid w:val="00EA3B21"/>
    <w:rsid w:val="00EA3BEF"/>
    <w:rsid w:val="00EA3F65"/>
    <w:rsid w:val="00EA3F76"/>
    <w:rsid w:val="00EA3F96"/>
    <w:rsid w:val="00EA40EC"/>
    <w:rsid w:val="00EA446A"/>
    <w:rsid w:val="00EA44D5"/>
    <w:rsid w:val="00EA47D5"/>
    <w:rsid w:val="00EA4B69"/>
    <w:rsid w:val="00EA4D77"/>
    <w:rsid w:val="00EA552E"/>
    <w:rsid w:val="00EA5685"/>
    <w:rsid w:val="00EA56D4"/>
    <w:rsid w:val="00EA5938"/>
    <w:rsid w:val="00EA598A"/>
    <w:rsid w:val="00EA5B7F"/>
    <w:rsid w:val="00EA5DFE"/>
    <w:rsid w:val="00EA5F81"/>
    <w:rsid w:val="00EA6168"/>
    <w:rsid w:val="00EA64A3"/>
    <w:rsid w:val="00EA659E"/>
    <w:rsid w:val="00EA67F5"/>
    <w:rsid w:val="00EA67F7"/>
    <w:rsid w:val="00EA68AF"/>
    <w:rsid w:val="00EA6B14"/>
    <w:rsid w:val="00EA6B68"/>
    <w:rsid w:val="00EA6BDB"/>
    <w:rsid w:val="00EA6E0D"/>
    <w:rsid w:val="00EA6FF4"/>
    <w:rsid w:val="00EA7004"/>
    <w:rsid w:val="00EA7092"/>
    <w:rsid w:val="00EA71EA"/>
    <w:rsid w:val="00EA740A"/>
    <w:rsid w:val="00EA7720"/>
    <w:rsid w:val="00EA7B0A"/>
    <w:rsid w:val="00EA7C02"/>
    <w:rsid w:val="00EA7C31"/>
    <w:rsid w:val="00EA7D85"/>
    <w:rsid w:val="00EA7DCB"/>
    <w:rsid w:val="00EA7E3F"/>
    <w:rsid w:val="00EB0089"/>
    <w:rsid w:val="00EB0227"/>
    <w:rsid w:val="00EB031D"/>
    <w:rsid w:val="00EB0543"/>
    <w:rsid w:val="00EB070D"/>
    <w:rsid w:val="00EB07CA"/>
    <w:rsid w:val="00EB0C63"/>
    <w:rsid w:val="00EB0D3B"/>
    <w:rsid w:val="00EB0E4D"/>
    <w:rsid w:val="00EB1817"/>
    <w:rsid w:val="00EB1A0F"/>
    <w:rsid w:val="00EB1C53"/>
    <w:rsid w:val="00EB1D36"/>
    <w:rsid w:val="00EB1FB7"/>
    <w:rsid w:val="00EB2050"/>
    <w:rsid w:val="00EB2317"/>
    <w:rsid w:val="00EB231D"/>
    <w:rsid w:val="00EB2521"/>
    <w:rsid w:val="00EB25F3"/>
    <w:rsid w:val="00EB26A3"/>
    <w:rsid w:val="00EB2A91"/>
    <w:rsid w:val="00EB3196"/>
    <w:rsid w:val="00EB31F3"/>
    <w:rsid w:val="00EB364D"/>
    <w:rsid w:val="00EB3994"/>
    <w:rsid w:val="00EB3A68"/>
    <w:rsid w:val="00EB3C5A"/>
    <w:rsid w:val="00EB4367"/>
    <w:rsid w:val="00EB4464"/>
    <w:rsid w:val="00EB464F"/>
    <w:rsid w:val="00EB4894"/>
    <w:rsid w:val="00EB4B28"/>
    <w:rsid w:val="00EB4B90"/>
    <w:rsid w:val="00EB4F37"/>
    <w:rsid w:val="00EB50DF"/>
    <w:rsid w:val="00EB5282"/>
    <w:rsid w:val="00EB529E"/>
    <w:rsid w:val="00EB531C"/>
    <w:rsid w:val="00EB53B7"/>
    <w:rsid w:val="00EB5522"/>
    <w:rsid w:val="00EB580F"/>
    <w:rsid w:val="00EB58D4"/>
    <w:rsid w:val="00EB5AFA"/>
    <w:rsid w:val="00EB5B2D"/>
    <w:rsid w:val="00EB5B63"/>
    <w:rsid w:val="00EB5D3B"/>
    <w:rsid w:val="00EB5E65"/>
    <w:rsid w:val="00EB604F"/>
    <w:rsid w:val="00EB6343"/>
    <w:rsid w:val="00EB64D3"/>
    <w:rsid w:val="00EB65B8"/>
    <w:rsid w:val="00EB6648"/>
    <w:rsid w:val="00EB665D"/>
    <w:rsid w:val="00EB6A59"/>
    <w:rsid w:val="00EB6DCC"/>
    <w:rsid w:val="00EB6EA0"/>
    <w:rsid w:val="00EB6EEE"/>
    <w:rsid w:val="00EB7427"/>
    <w:rsid w:val="00EB74BE"/>
    <w:rsid w:val="00EB7870"/>
    <w:rsid w:val="00EB78C0"/>
    <w:rsid w:val="00EB79D7"/>
    <w:rsid w:val="00EB7B0E"/>
    <w:rsid w:val="00EB7C2B"/>
    <w:rsid w:val="00EB7DCA"/>
    <w:rsid w:val="00EB7F10"/>
    <w:rsid w:val="00EC000C"/>
    <w:rsid w:val="00EC0092"/>
    <w:rsid w:val="00EC0603"/>
    <w:rsid w:val="00EC07E5"/>
    <w:rsid w:val="00EC0CDA"/>
    <w:rsid w:val="00EC17C8"/>
    <w:rsid w:val="00EC1949"/>
    <w:rsid w:val="00EC19EA"/>
    <w:rsid w:val="00EC1DD1"/>
    <w:rsid w:val="00EC218C"/>
    <w:rsid w:val="00EC2202"/>
    <w:rsid w:val="00EC220C"/>
    <w:rsid w:val="00EC225B"/>
    <w:rsid w:val="00EC232D"/>
    <w:rsid w:val="00EC25E6"/>
    <w:rsid w:val="00EC2662"/>
    <w:rsid w:val="00EC2818"/>
    <w:rsid w:val="00EC2955"/>
    <w:rsid w:val="00EC2B8A"/>
    <w:rsid w:val="00EC2C21"/>
    <w:rsid w:val="00EC2C47"/>
    <w:rsid w:val="00EC2E98"/>
    <w:rsid w:val="00EC31F3"/>
    <w:rsid w:val="00EC3294"/>
    <w:rsid w:val="00EC32F4"/>
    <w:rsid w:val="00EC36EF"/>
    <w:rsid w:val="00EC3B9E"/>
    <w:rsid w:val="00EC404C"/>
    <w:rsid w:val="00EC40CC"/>
    <w:rsid w:val="00EC40EA"/>
    <w:rsid w:val="00EC441A"/>
    <w:rsid w:val="00EC449F"/>
    <w:rsid w:val="00EC49F1"/>
    <w:rsid w:val="00EC4C64"/>
    <w:rsid w:val="00EC4C93"/>
    <w:rsid w:val="00EC50F0"/>
    <w:rsid w:val="00EC5276"/>
    <w:rsid w:val="00EC53BA"/>
    <w:rsid w:val="00EC55AB"/>
    <w:rsid w:val="00EC57B7"/>
    <w:rsid w:val="00EC581D"/>
    <w:rsid w:val="00EC58CB"/>
    <w:rsid w:val="00EC59BF"/>
    <w:rsid w:val="00EC5A01"/>
    <w:rsid w:val="00EC5A5B"/>
    <w:rsid w:val="00EC60A9"/>
    <w:rsid w:val="00EC6103"/>
    <w:rsid w:val="00EC6186"/>
    <w:rsid w:val="00EC64C4"/>
    <w:rsid w:val="00EC6560"/>
    <w:rsid w:val="00EC6EA7"/>
    <w:rsid w:val="00EC7241"/>
    <w:rsid w:val="00EC74D3"/>
    <w:rsid w:val="00EC75D4"/>
    <w:rsid w:val="00EC78AA"/>
    <w:rsid w:val="00EC796C"/>
    <w:rsid w:val="00EC798F"/>
    <w:rsid w:val="00EC7EBE"/>
    <w:rsid w:val="00EC7EF5"/>
    <w:rsid w:val="00EC7F54"/>
    <w:rsid w:val="00ED03B6"/>
    <w:rsid w:val="00ED0A37"/>
    <w:rsid w:val="00ED0B5A"/>
    <w:rsid w:val="00ED0C54"/>
    <w:rsid w:val="00ED0FF1"/>
    <w:rsid w:val="00ED126E"/>
    <w:rsid w:val="00ED13C7"/>
    <w:rsid w:val="00ED219E"/>
    <w:rsid w:val="00ED24CD"/>
    <w:rsid w:val="00ED2931"/>
    <w:rsid w:val="00ED29CC"/>
    <w:rsid w:val="00ED2BA4"/>
    <w:rsid w:val="00ED2BCF"/>
    <w:rsid w:val="00ED2C2B"/>
    <w:rsid w:val="00ED2E52"/>
    <w:rsid w:val="00ED38E0"/>
    <w:rsid w:val="00ED3BEE"/>
    <w:rsid w:val="00ED3E38"/>
    <w:rsid w:val="00ED3E82"/>
    <w:rsid w:val="00ED3EFB"/>
    <w:rsid w:val="00ED4142"/>
    <w:rsid w:val="00ED4397"/>
    <w:rsid w:val="00ED43A4"/>
    <w:rsid w:val="00ED4798"/>
    <w:rsid w:val="00ED48B0"/>
    <w:rsid w:val="00ED499E"/>
    <w:rsid w:val="00ED4BC5"/>
    <w:rsid w:val="00ED4D33"/>
    <w:rsid w:val="00ED4E06"/>
    <w:rsid w:val="00ED4E14"/>
    <w:rsid w:val="00ED533D"/>
    <w:rsid w:val="00ED5436"/>
    <w:rsid w:val="00ED554C"/>
    <w:rsid w:val="00ED577E"/>
    <w:rsid w:val="00ED5902"/>
    <w:rsid w:val="00ED5904"/>
    <w:rsid w:val="00ED5E40"/>
    <w:rsid w:val="00ED5F7B"/>
    <w:rsid w:val="00ED6910"/>
    <w:rsid w:val="00ED6AC3"/>
    <w:rsid w:val="00ED6B26"/>
    <w:rsid w:val="00ED7037"/>
    <w:rsid w:val="00ED7333"/>
    <w:rsid w:val="00ED74CF"/>
    <w:rsid w:val="00ED76E1"/>
    <w:rsid w:val="00ED79B5"/>
    <w:rsid w:val="00ED7ADC"/>
    <w:rsid w:val="00ED7B09"/>
    <w:rsid w:val="00ED7C4E"/>
    <w:rsid w:val="00ED7D92"/>
    <w:rsid w:val="00EE00FE"/>
    <w:rsid w:val="00EE0406"/>
    <w:rsid w:val="00EE0758"/>
    <w:rsid w:val="00EE08C4"/>
    <w:rsid w:val="00EE0953"/>
    <w:rsid w:val="00EE0965"/>
    <w:rsid w:val="00EE0C91"/>
    <w:rsid w:val="00EE0E06"/>
    <w:rsid w:val="00EE0FD3"/>
    <w:rsid w:val="00EE1260"/>
    <w:rsid w:val="00EE13CB"/>
    <w:rsid w:val="00EE1528"/>
    <w:rsid w:val="00EE1581"/>
    <w:rsid w:val="00EE17B7"/>
    <w:rsid w:val="00EE185C"/>
    <w:rsid w:val="00EE195F"/>
    <w:rsid w:val="00EE1A16"/>
    <w:rsid w:val="00EE1B8B"/>
    <w:rsid w:val="00EE1BCA"/>
    <w:rsid w:val="00EE1F39"/>
    <w:rsid w:val="00EE2115"/>
    <w:rsid w:val="00EE2121"/>
    <w:rsid w:val="00EE2537"/>
    <w:rsid w:val="00EE2599"/>
    <w:rsid w:val="00EE2662"/>
    <w:rsid w:val="00EE26F3"/>
    <w:rsid w:val="00EE27C3"/>
    <w:rsid w:val="00EE286F"/>
    <w:rsid w:val="00EE298B"/>
    <w:rsid w:val="00EE2E2D"/>
    <w:rsid w:val="00EE303D"/>
    <w:rsid w:val="00EE30CC"/>
    <w:rsid w:val="00EE31FD"/>
    <w:rsid w:val="00EE337A"/>
    <w:rsid w:val="00EE3402"/>
    <w:rsid w:val="00EE35B0"/>
    <w:rsid w:val="00EE38DD"/>
    <w:rsid w:val="00EE3B3F"/>
    <w:rsid w:val="00EE3CBC"/>
    <w:rsid w:val="00EE3E0E"/>
    <w:rsid w:val="00EE4137"/>
    <w:rsid w:val="00EE41B8"/>
    <w:rsid w:val="00EE42CB"/>
    <w:rsid w:val="00EE4894"/>
    <w:rsid w:val="00EE4E7C"/>
    <w:rsid w:val="00EE4E8A"/>
    <w:rsid w:val="00EE502C"/>
    <w:rsid w:val="00EE50DE"/>
    <w:rsid w:val="00EE53BC"/>
    <w:rsid w:val="00EE5459"/>
    <w:rsid w:val="00EE570D"/>
    <w:rsid w:val="00EE5AE9"/>
    <w:rsid w:val="00EE5DD3"/>
    <w:rsid w:val="00EE615E"/>
    <w:rsid w:val="00EE6209"/>
    <w:rsid w:val="00EE62CB"/>
    <w:rsid w:val="00EE64AB"/>
    <w:rsid w:val="00EE657A"/>
    <w:rsid w:val="00EE6740"/>
    <w:rsid w:val="00EE6BBE"/>
    <w:rsid w:val="00EE6D18"/>
    <w:rsid w:val="00EE6D99"/>
    <w:rsid w:val="00EE6DA3"/>
    <w:rsid w:val="00EE6FD4"/>
    <w:rsid w:val="00EE72B4"/>
    <w:rsid w:val="00EE738B"/>
    <w:rsid w:val="00EE73AF"/>
    <w:rsid w:val="00EE7BB3"/>
    <w:rsid w:val="00EE7F6E"/>
    <w:rsid w:val="00EE7F85"/>
    <w:rsid w:val="00EF00F8"/>
    <w:rsid w:val="00EF01BA"/>
    <w:rsid w:val="00EF02BB"/>
    <w:rsid w:val="00EF037D"/>
    <w:rsid w:val="00EF0527"/>
    <w:rsid w:val="00EF056C"/>
    <w:rsid w:val="00EF097F"/>
    <w:rsid w:val="00EF0988"/>
    <w:rsid w:val="00EF09FE"/>
    <w:rsid w:val="00EF0A4E"/>
    <w:rsid w:val="00EF0B63"/>
    <w:rsid w:val="00EF0C72"/>
    <w:rsid w:val="00EF0D6D"/>
    <w:rsid w:val="00EF0DC9"/>
    <w:rsid w:val="00EF111A"/>
    <w:rsid w:val="00EF117A"/>
    <w:rsid w:val="00EF1241"/>
    <w:rsid w:val="00EF13AC"/>
    <w:rsid w:val="00EF13B3"/>
    <w:rsid w:val="00EF14D9"/>
    <w:rsid w:val="00EF1691"/>
    <w:rsid w:val="00EF1937"/>
    <w:rsid w:val="00EF19F4"/>
    <w:rsid w:val="00EF1F36"/>
    <w:rsid w:val="00EF2261"/>
    <w:rsid w:val="00EF22E3"/>
    <w:rsid w:val="00EF23CC"/>
    <w:rsid w:val="00EF2674"/>
    <w:rsid w:val="00EF270B"/>
    <w:rsid w:val="00EF2A10"/>
    <w:rsid w:val="00EF2A19"/>
    <w:rsid w:val="00EF2DB8"/>
    <w:rsid w:val="00EF2DE6"/>
    <w:rsid w:val="00EF2E1B"/>
    <w:rsid w:val="00EF33E7"/>
    <w:rsid w:val="00EF3454"/>
    <w:rsid w:val="00EF35A1"/>
    <w:rsid w:val="00EF362E"/>
    <w:rsid w:val="00EF3661"/>
    <w:rsid w:val="00EF3816"/>
    <w:rsid w:val="00EF3BD9"/>
    <w:rsid w:val="00EF3CB8"/>
    <w:rsid w:val="00EF3CE6"/>
    <w:rsid w:val="00EF3E71"/>
    <w:rsid w:val="00EF4001"/>
    <w:rsid w:val="00EF477B"/>
    <w:rsid w:val="00EF4B32"/>
    <w:rsid w:val="00EF4B58"/>
    <w:rsid w:val="00EF4C34"/>
    <w:rsid w:val="00EF51BA"/>
    <w:rsid w:val="00EF550E"/>
    <w:rsid w:val="00EF5753"/>
    <w:rsid w:val="00EF5894"/>
    <w:rsid w:val="00EF5F84"/>
    <w:rsid w:val="00EF5FB1"/>
    <w:rsid w:val="00EF613B"/>
    <w:rsid w:val="00EF64E3"/>
    <w:rsid w:val="00EF6775"/>
    <w:rsid w:val="00EF681D"/>
    <w:rsid w:val="00EF69CE"/>
    <w:rsid w:val="00EF6B8E"/>
    <w:rsid w:val="00EF6E20"/>
    <w:rsid w:val="00EF6FDD"/>
    <w:rsid w:val="00EF71EB"/>
    <w:rsid w:val="00EF756F"/>
    <w:rsid w:val="00EF776F"/>
    <w:rsid w:val="00EF7909"/>
    <w:rsid w:val="00EF7982"/>
    <w:rsid w:val="00EF79F9"/>
    <w:rsid w:val="00EF7B65"/>
    <w:rsid w:val="00EF7CC6"/>
    <w:rsid w:val="00F001B3"/>
    <w:rsid w:val="00F004A4"/>
    <w:rsid w:val="00F0073D"/>
    <w:rsid w:val="00F009F6"/>
    <w:rsid w:val="00F00AB5"/>
    <w:rsid w:val="00F00AC0"/>
    <w:rsid w:val="00F00BC9"/>
    <w:rsid w:val="00F00C20"/>
    <w:rsid w:val="00F00E15"/>
    <w:rsid w:val="00F01200"/>
    <w:rsid w:val="00F012FF"/>
    <w:rsid w:val="00F01356"/>
    <w:rsid w:val="00F01391"/>
    <w:rsid w:val="00F0139D"/>
    <w:rsid w:val="00F01937"/>
    <w:rsid w:val="00F01A47"/>
    <w:rsid w:val="00F01D7C"/>
    <w:rsid w:val="00F01DD8"/>
    <w:rsid w:val="00F01E13"/>
    <w:rsid w:val="00F02159"/>
    <w:rsid w:val="00F0223C"/>
    <w:rsid w:val="00F02574"/>
    <w:rsid w:val="00F025A3"/>
    <w:rsid w:val="00F0269C"/>
    <w:rsid w:val="00F026BF"/>
    <w:rsid w:val="00F02916"/>
    <w:rsid w:val="00F02971"/>
    <w:rsid w:val="00F02976"/>
    <w:rsid w:val="00F02A14"/>
    <w:rsid w:val="00F02C46"/>
    <w:rsid w:val="00F02CCE"/>
    <w:rsid w:val="00F02E11"/>
    <w:rsid w:val="00F02E45"/>
    <w:rsid w:val="00F02FDF"/>
    <w:rsid w:val="00F030DA"/>
    <w:rsid w:val="00F0314D"/>
    <w:rsid w:val="00F032BE"/>
    <w:rsid w:val="00F0357C"/>
    <w:rsid w:val="00F03657"/>
    <w:rsid w:val="00F036E2"/>
    <w:rsid w:val="00F0373A"/>
    <w:rsid w:val="00F03760"/>
    <w:rsid w:val="00F03C04"/>
    <w:rsid w:val="00F03E2A"/>
    <w:rsid w:val="00F04060"/>
    <w:rsid w:val="00F04495"/>
    <w:rsid w:val="00F04719"/>
    <w:rsid w:val="00F047BA"/>
    <w:rsid w:val="00F04F49"/>
    <w:rsid w:val="00F0510B"/>
    <w:rsid w:val="00F053B5"/>
    <w:rsid w:val="00F05530"/>
    <w:rsid w:val="00F055AD"/>
    <w:rsid w:val="00F05C30"/>
    <w:rsid w:val="00F05DFB"/>
    <w:rsid w:val="00F062C3"/>
    <w:rsid w:val="00F0672D"/>
    <w:rsid w:val="00F06758"/>
    <w:rsid w:val="00F069E7"/>
    <w:rsid w:val="00F06DED"/>
    <w:rsid w:val="00F079BF"/>
    <w:rsid w:val="00F07F5F"/>
    <w:rsid w:val="00F07F7F"/>
    <w:rsid w:val="00F10080"/>
    <w:rsid w:val="00F10215"/>
    <w:rsid w:val="00F1025F"/>
    <w:rsid w:val="00F1041E"/>
    <w:rsid w:val="00F10915"/>
    <w:rsid w:val="00F1098C"/>
    <w:rsid w:val="00F10C6C"/>
    <w:rsid w:val="00F10FB7"/>
    <w:rsid w:val="00F10FD3"/>
    <w:rsid w:val="00F1102C"/>
    <w:rsid w:val="00F11050"/>
    <w:rsid w:val="00F1149D"/>
    <w:rsid w:val="00F117F9"/>
    <w:rsid w:val="00F11830"/>
    <w:rsid w:val="00F11873"/>
    <w:rsid w:val="00F11D42"/>
    <w:rsid w:val="00F11D6D"/>
    <w:rsid w:val="00F11F6F"/>
    <w:rsid w:val="00F122A0"/>
    <w:rsid w:val="00F12402"/>
    <w:rsid w:val="00F12452"/>
    <w:rsid w:val="00F12453"/>
    <w:rsid w:val="00F1263C"/>
    <w:rsid w:val="00F128F8"/>
    <w:rsid w:val="00F129B2"/>
    <w:rsid w:val="00F12A3B"/>
    <w:rsid w:val="00F12AEE"/>
    <w:rsid w:val="00F12C69"/>
    <w:rsid w:val="00F13323"/>
    <w:rsid w:val="00F13633"/>
    <w:rsid w:val="00F138E5"/>
    <w:rsid w:val="00F13918"/>
    <w:rsid w:val="00F13A12"/>
    <w:rsid w:val="00F13AF3"/>
    <w:rsid w:val="00F13EA6"/>
    <w:rsid w:val="00F1419E"/>
    <w:rsid w:val="00F141B5"/>
    <w:rsid w:val="00F141DD"/>
    <w:rsid w:val="00F14305"/>
    <w:rsid w:val="00F147E8"/>
    <w:rsid w:val="00F14942"/>
    <w:rsid w:val="00F149FF"/>
    <w:rsid w:val="00F14A82"/>
    <w:rsid w:val="00F14BD6"/>
    <w:rsid w:val="00F14BF6"/>
    <w:rsid w:val="00F14F83"/>
    <w:rsid w:val="00F150AA"/>
    <w:rsid w:val="00F150F1"/>
    <w:rsid w:val="00F15E3F"/>
    <w:rsid w:val="00F16624"/>
    <w:rsid w:val="00F1672D"/>
    <w:rsid w:val="00F168EC"/>
    <w:rsid w:val="00F16F86"/>
    <w:rsid w:val="00F17685"/>
    <w:rsid w:val="00F178CA"/>
    <w:rsid w:val="00F201D7"/>
    <w:rsid w:val="00F20431"/>
    <w:rsid w:val="00F2081A"/>
    <w:rsid w:val="00F21164"/>
    <w:rsid w:val="00F2121D"/>
    <w:rsid w:val="00F212DD"/>
    <w:rsid w:val="00F21346"/>
    <w:rsid w:val="00F21601"/>
    <w:rsid w:val="00F2160E"/>
    <w:rsid w:val="00F21793"/>
    <w:rsid w:val="00F218C0"/>
    <w:rsid w:val="00F21941"/>
    <w:rsid w:val="00F21ADA"/>
    <w:rsid w:val="00F21C3F"/>
    <w:rsid w:val="00F21ECA"/>
    <w:rsid w:val="00F221CE"/>
    <w:rsid w:val="00F223BD"/>
    <w:rsid w:val="00F22408"/>
    <w:rsid w:val="00F2243D"/>
    <w:rsid w:val="00F22638"/>
    <w:rsid w:val="00F22946"/>
    <w:rsid w:val="00F2295C"/>
    <w:rsid w:val="00F22CEC"/>
    <w:rsid w:val="00F23106"/>
    <w:rsid w:val="00F2319C"/>
    <w:rsid w:val="00F233A7"/>
    <w:rsid w:val="00F2366E"/>
    <w:rsid w:val="00F2376C"/>
    <w:rsid w:val="00F23878"/>
    <w:rsid w:val="00F2389E"/>
    <w:rsid w:val="00F23C4B"/>
    <w:rsid w:val="00F24217"/>
    <w:rsid w:val="00F24463"/>
    <w:rsid w:val="00F24654"/>
    <w:rsid w:val="00F247DF"/>
    <w:rsid w:val="00F247FC"/>
    <w:rsid w:val="00F248C4"/>
    <w:rsid w:val="00F24D6B"/>
    <w:rsid w:val="00F24F84"/>
    <w:rsid w:val="00F24F96"/>
    <w:rsid w:val="00F252AB"/>
    <w:rsid w:val="00F25518"/>
    <w:rsid w:val="00F25B47"/>
    <w:rsid w:val="00F25BB5"/>
    <w:rsid w:val="00F25BD5"/>
    <w:rsid w:val="00F25C1C"/>
    <w:rsid w:val="00F25D35"/>
    <w:rsid w:val="00F25DB0"/>
    <w:rsid w:val="00F25E66"/>
    <w:rsid w:val="00F2606A"/>
    <w:rsid w:val="00F260B8"/>
    <w:rsid w:val="00F261B9"/>
    <w:rsid w:val="00F262C4"/>
    <w:rsid w:val="00F267FB"/>
    <w:rsid w:val="00F268FF"/>
    <w:rsid w:val="00F26A2E"/>
    <w:rsid w:val="00F26BD5"/>
    <w:rsid w:val="00F26DFB"/>
    <w:rsid w:val="00F26FD0"/>
    <w:rsid w:val="00F27859"/>
    <w:rsid w:val="00F27A92"/>
    <w:rsid w:val="00F27C9E"/>
    <w:rsid w:val="00F27D43"/>
    <w:rsid w:val="00F27D9B"/>
    <w:rsid w:val="00F30119"/>
    <w:rsid w:val="00F30138"/>
    <w:rsid w:val="00F30175"/>
    <w:rsid w:val="00F30786"/>
    <w:rsid w:val="00F30945"/>
    <w:rsid w:val="00F30AF3"/>
    <w:rsid w:val="00F30B68"/>
    <w:rsid w:val="00F30F9E"/>
    <w:rsid w:val="00F31133"/>
    <w:rsid w:val="00F31186"/>
    <w:rsid w:val="00F31594"/>
    <w:rsid w:val="00F31B46"/>
    <w:rsid w:val="00F31C31"/>
    <w:rsid w:val="00F320D7"/>
    <w:rsid w:val="00F32319"/>
    <w:rsid w:val="00F32439"/>
    <w:rsid w:val="00F32981"/>
    <w:rsid w:val="00F32BC9"/>
    <w:rsid w:val="00F3330A"/>
    <w:rsid w:val="00F33424"/>
    <w:rsid w:val="00F3343E"/>
    <w:rsid w:val="00F3371B"/>
    <w:rsid w:val="00F339B0"/>
    <w:rsid w:val="00F33D20"/>
    <w:rsid w:val="00F33D48"/>
    <w:rsid w:val="00F34216"/>
    <w:rsid w:val="00F3434C"/>
    <w:rsid w:val="00F3435E"/>
    <w:rsid w:val="00F3440C"/>
    <w:rsid w:val="00F345D2"/>
    <w:rsid w:val="00F34829"/>
    <w:rsid w:val="00F348ED"/>
    <w:rsid w:val="00F34963"/>
    <w:rsid w:val="00F349BB"/>
    <w:rsid w:val="00F34BC0"/>
    <w:rsid w:val="00F34DDA"/>
    <w:rsid w:val="00F34E2B"/>
    <w:rsid w:val="00F352DA"/>
    <w:rsid w:val="00F3531B"/>
    <w:rsid w:val="00F35590"/>
    <w:rsid w:val="00F355D2"/>
    <w:rsid w:val="00F35CAA"/>
    <w:rsid w:val="00F35EE4"/>
    <w:rsid w:val="00F35FDB"/>
    <w:rsid w:val="00F360C5"/>
    <w:rsid w:val="00F362B0"/>
    <w:rsid w:val="00F3656A"/>
    <w:rsid w:val="00F367DB"/>
    <w:rsid w:val="00F368F7"/>
    <w:rsid w:val="00F3690B"/>
    <w:rsid w:val="00F36A02"/>
    <w:rsid w:val="00F36B5C"/>
    <w:rsid w:val="00F36EEE"/>
    <w:rsid w:val="00F37161"/>
    <w:rsid w:val="00F37176"/>
    <w:rsid w:val="00F37481"/>
    <w:rsid w:val="00F3796E"/>
    <w:rsid w:val="00F37A18"/>
    <w:rsid w:val="00F37A2F"/>
    <w:rsid w:val="00F37B52"/>
    <w:rsid w:val="00F37BCE"/>
    <w:rsid w:val="00F37F9A"/>
    <w:rsid w:val="00F401FD"/>
    <w:rsid w:val="00F4036F"/>
    <w:rsid w:val="00F40439"/>
    <w:rsid w:val="00F4044F"/>
    <w:rsid w:val="00F4052A"/>
    <w:rsid w:val="00F40530"/>
    <w:rsid w:val="00F40773"/>
    <w:rsid w:val="00F40AC3"/>
    <w:rsid w:val="00F40B07"/>
    <w:rsid w:val="00F40BB9"/>
    <w:rsid w:val="00F40C74"/>
    <w:rsid w:val="00F40E6F"/>
    <w:rsid w:val="00F41099"/>
    <w:rsid w:val="00F413D8"/>
    <w:rsid w:val="00F4149E"/>
    <w:rsid w:val="00F41A4A"/>
    <w:rsid w:val="00F4204C"/>
    <w:rsid w:val="00F425FE"/>
    <w:rsid w:val="00F42768"/>
    <w:rsid w:val="00F4279F"/>
    <w:rsid w:val="00F42864"/>
    <w:rsid w:val="00F42892"/>
    <w:rsid w:val="00F42A96"/>
    <w:rsid w:val="00F42DD1"/>
    <w:rsid w:val="00F42ECE"/>
    <w:rsid w:val="00F43199"/>
    <w:rsid w:val="00F432F0"/>
    <w:rsid w:val="00F43595"/>
    <w:rsid w:val="00F43650"/>
    <w:rsid w:val="00F43685"/>
    <w:rsid w:val="00F436FD"/>
    <w:rsid w:val="00F43888"/>
    <w:rsid w:val="00F439B0"/>
    <w:rsid w:val="00F43ADA"/>
    <w:rsid w:val="00F43D18"/>
    <w:rsid w:val="00F43E0A"/>
    <w:rsid w:val="00F43E3D"/>
    <w:rsid w:val="00F43E79"/>
    <w:rsid w:val="00F43ED9"/>
    <w:rsid w:val="00F4400C"/>
    <w:rsid w:val="00F4409F"/>
    <w:rsid w:val="00F44150"/>
    <w:rsid w:val="00F44391"/>
    <w:rsid w:val="00F4443D"/>
    <w:rsid w:val="00F4451C"/>
    <w:rsid w:val="00F44652"/>
    <w:rsid w:val="00F44949"/>
    <w:rsid w:val="00F44AFA"/>
    <w:rsid w:val="00F44B99"/>
    <w:rsid w:val="00F45024"/>
    <w:rsid w:val="00F450E0"/>
    <w:rsid w:val="00F452CF"/>
    <w:rsid w:val="00F4538C"/>
    <w:rsid w:val="00F454BA"/>
    <w:rsid w:val="00F45696"/>
    <w:rsid w:val="00F457A4"/>
    <w:rsid w:val="00F4594C"/>
    <w:rsid w:val="00F45ABF"/>
    <w:rsid w:val="00F45FFC"/>
    <w:rsid w:val="00F46204"/>
    <w:rsid w:val="00F46346"/>
    <w:rsid w:val="00F46537"/>
    <w:rsid w:val="00F465C6"/>
    <w:rsid w:val="00F468B8"/>
    <w:rsid w:val="00F46D14"/>
    <w:rsid w:val="00F46D1A"/>
    <w:rsid w:val="00F46D73"/>
    <w:rsid w:val="00F46E7A"/>
    <w:rsid w:val="00F46F7F"/>
    <w:rsid w:val="00F46FAD"/>
    <w:rsid w:val="00F472FB"/>
    <w:rsid w:val="00F47414"/>
    <w:rsid w:val="00F47514"/>
    <w:rsid w:val="00F47592"/>
    <w:rsid w:val="00F478F3"/>
    <w:rsid w:val="00F47C26"/>
    <w:rsid w:val="00F5015C"/>
    <w:rsid w:val="00F5019B"/>
    <w:rsid w:val="00F505B1"/>
    <w:rsid w:val="00F50620"/>
    <w:rsid w:val="00F50629"/>
    <w:rsid w:val="00F50B28"/>
    <w:rsid w:val="00F50DF0"/>
    <w:rsid w:val="00F50F5C"/>
    <w:rsid w:val="00F5110A"/>
    <w:rsid w:val="00F5110B"/>
    <w:rsid w:val="00F512FD"/>
    <w:rsid w:val="00F51885"/>
    <w:rsid w:val="00F519BE"/>
    <w:rsid w:val="00F51ACC"/>
    <w:rsid w:val="00F51D1B"/>
    <w:rsid w:val="00F51EE5"/>
    <w:rsid w:val="00F5221C"/>
    <w:rsid w:val="00F52356"/>
    <w:rsid w:val="00F52431"/>
    <w:rsid w:val="00F5257A"/>
    <w:rsid w:val="00F528EC"/>
    <w:rsid w:val="00F5290D"/>
    <w:rsid w:val="00F52A4E"/>
    <w:rsid w:val="00F52AB3"/>
    <w:rsid w:val="00F52E74"/>
    <w:rsid w:val="00F52EDC"/>
    <w:rsid w:val="00F53157"/>
    <w:rsid w:val="00F531CF"/>
    <w:rsid w:val="00F5382C"/>
    <w:rsid w:val="00F538C0"/>
    <w:rsid w:val="00F53A8D"/>
    <w:rsid w:val="00F53AB9"/>
    <w:rsid w:val="00F53CC9"/>
    <w:rsid w:val="00F53D6C"/>
    <w:rsid w:val="00F54005"/>
    <w:rsid w:val="00F5422D"/>
    <w:rsid w:val="00F54398"/>
    <w:rsid w:val="00F5487B"/>
    <w:rsid w:val="00F5493A"/>
    <w:rsid w:val="00F54955"/>
    <w:rsid w:val="00F549D1"/>
    <w:rsid w:val="00F54B77"/>
    <w:rsid w:val="00F54E1D"/>
    <w:rsid w:val="00F55025"/>
    <w:rsid w:val="00F5518A"/>
    <w:rsid w:val="00F5558D"/>
    <w:rsid w:val="00F556B5"/>
    <w:rsid w:val="00F557C7"/>
    <w:rsid w:val="00F55B7D"/>
    <w:rsid w:val="00F55DA7"/>
    <w:rsid w:val="00F55E21"/>
    <w:rsid w:val="00F55E33"/>
    <w:rsid w:val="00F5612B"/>
    <w:rsid w:val="00F56523"/>
    <w:rsid w:val="00F566BE"/>
    <w:rsid w:val="00F5678F"/>
    <w:rsid w:val="00F56978"/>
    <w:rsid w:val="00F56B65"/>
    <w:rsid w:val="00F56BA8"/>
    <w:rsid w:val="00F56CDD"/>
    <w:rsid w:val="00F56D94"/>
    <w:rsid w:val="00F573E6"/>
    <w:rsid w:val="00F57568"/>
    <w:rsid w:val="00F57647"/>
    <w:rsid w:val="00F576AE"/>
    <w:rsid w:val="00F576C3"/>
    <w:rsid w:val="00F57705"/>
    <w:rsid w:val="00F5784F"/>
    <w:rsid w:val="00F578E3"/>
    <w:rsid w:val="00F57D41"/>
    <w:rsid w:val="00F57D76"/>
    <w:rsid w:val="00F602CC"/>
    <w:rsid w:val="00F60871"/>
    <w:rsid w:val="00F60C73"/>
    <w:rsid w:val="00F6100B"/>
    <w:rsid w:val="00F611D0"/>
    <w:rsid w:val="00F615AA"/>
    <w:rsid w:val="00F61681"/>
    <w:rsid w:val="00F6198D"/>
    <w:rsid w:val="00F61AB5"/>
    <w:rsid w:val="00F61B6E"/>
    <w:rsid w:val="00F61BA2"/>
    <w:rsid w:val="00F61D41"/>
    <w:rsid w:val="00F61E28"/>
    <w:rsid w:val="00F62216"/>
    <w:rsid w:val="00F62C19"/>
    <w:rsid w:val="00F630DC"/>
    <w:rsid w:val="00F631A3"/>
    <w:rsid w:val="00F63409"/>
    <w:rsid w:val="00F634BD"/>
    <w:rsid w:val="00F639AB"/>
    <w:rsid w:val="00F64625"/>
    <w:rsid w:val="00F64743"/>
    <w:rsid w:val="00F648B8"/>
    <w:rsid w:val="00F64924"/>
    <w:rsid w:val="00F6493E"/>
    <w:rsid w:val="00F64B73"/>
    <w:rsid w:val="00F64E5D"/>
    <w:rsid w:val="00F64EC9"/>
    <w:rsid w:val="00F653FA"/>
    <w:rsid w:val="00F654BE"/>
    <w:rsid w:val="00F65678"/>
    <w:rsid w:val="00F6594F"/>
    <w:rsid w:val="00F659DD"/>
    <w:rsid w:val="00F65A8F"/>
    <w:rsid w:val="00F65BC8"/>
    <w:rsid w:val="00F66241"/>
    <w:rsid w:val="00F66297"/>
    <w:rsid w:val="00F662C4"/>
    <w:rsid w:val="00F665A3"/>
    <w:rsid w:val="00F6690C"/>
    <w:rsid w:val="00F66A4C"/>
    <w:rsid w:val="00F66B46"/>
    <w:rsid w:val="00F66BE4"/>
    <w:rsid w:val="00F66D82"/>
    <w:rsid w:val="00F66DA8"/>
    <w:rsid w:val="00F66DF4"/>
    <w:rsid w:val="00F66E2D"/>
    <w:rsid w:val="00F66F19"/>
    <w:rsid w:val="00F67164"/>
    <w:rsid w:val="00F6719E"/>
    <w:rsid w:val="00F671F5"/>
    <w:rsid w:val="00F67886"/>
    <w:rsid w:val="00F678BC"/>
    <w:rsid w:val="00F67F91"/>
    <w:rsid w:val="00F7022B"/>
    <w:rsid w:val="00F70841"/>
    <w:rsid w:val="00F70941"/>
    <w:rsid w:val="00F70CC1"/>
    <w:rsid w:val="00F70DB0"/>
    <w:rsid w:val="00F70E95"/>
    <w:rsid w:val="00F70EB6"/>
    <w:rsid w:val="00F71029"/>
    <w:rsid w:val="00F715BE"/>
    <w:rsid w:val="00F717CB"/>
    <w:rsid w:val="00F71840"/>
    <w:rsid w:val="00F71870"/>
    <w:rsid w:val="00F7189E"/>
    <w:rsid w:val="00F71940"/>
    <w:rsid w:val="00F71AF1"/>
    <w:rsid w:val="00F71BBB"/>
    <w:rsid w:val="00F71F66"/>
    <w:rsid w:val="00F71F73"/>
    <w:rsid w:val="00F71FBC"/>
    <w:rsid w:val="00F72172"/>
    <w:rsid w:val="00F722EF"/>
    <w:rsid w:val="00F725D2"/>
    <w:rsid w:val="00F72740"/>
    <w:rsid w:val="00F7275E"/>
    <w:rsid w:val="00F729F2"/>
    <w:rsid w:val="00F72B15"/>
    <w:rsid w:val="00F72D74"/>
    <w:rsid w:val="00F73136"/>
    <w:rsid w:val="00F733A2"/>
    <w:rsid w:val="00F73483"/>
    <w:rsid w:val="00F735CB"/>
    <w:rsid w:val="00F737AB"/>
    <w:rsid w:val="00F73977"/>
    <w:rsid w:val="00F73982"/>
    <w:rsid w:val="00F73AE6"/>
    <w:rsid w:val="00F73FBB"/>
    <w:rsid w:val="00F7436F"/>
    <w:rsid w:val="00F74373"/>
    <w:rsid w:val="00F7442F"/>
    <w:rsid w:val="00F74A00"/>
    <w:rsid w:val="00F74B33"/>
    <w:rsid w:val="00F75231"/>
    <w:rsid w:val="00F752E6"/>
    <w:rsid w:val="00F7531D"/>
    <w:rsid w:val="00F7539C"/>
    <w:rsid w:val="00F75867"/>
    <w:rsid w:val="00F75A11"/>
    <w:rsid w:val="00F76098"/>
    <w:rsid w:val="00F760B7"/>
    <w:rsid w:val="00F76141"/>
    <w:rsid w:val="00F7638A"/>
    <w:rsid w:val="00F76505"/>
    <w:rsid w:val="00F765E0"/>
    <w:rsid w:val="00F76935"/>
    <w:rsid w:val="00F76AB3"/>
    <w:rsid w:val="00F76F56"/>
    <w:rsid w:val="00F76FFA"/>
    <w:rsid w:val="00F770F1"/>
    <w:rsid w:val="00F77566"/>
    <w:rsid w:val="00F776AB"/>
    <w:rsid w:val="00F77B32"/>
    <w:rsid w:val="00F77BF8"/>
    <w:rsid w:val="00F77CA2"/>
    <w:rsid w:val="00F77D3B"/>
    <w:rsid w:val="00F77DEC"/>
    <w:rsid w:val="00F77E93"/>
    <w:rsid w:val="00F8018B"/>
    <w:rsid w:val="00F8040F"/>
    <w:rsid w:val="00F8048F"/>
    <w:rsid w:val="00F80869"/>
    <w:rsid w:val="00F809E6"/>
    <w:rsid w:val="00F8128F"/>
    <w:rsid w:val="00F8130A"/>
    <w:rsid w:val="00F8153B"/>
    <w:rsid w:val="00F815C2"/>
    <w:rsid w:val="00F8161B"/>
    <w:rsid w:val="00F816FB"/>
    <w:rsid w:val="00F81833"/>
    <w:rsid w:val="00F81873"/>
    <w:rsid w:val="00F81BD8"/>
    <w:rsid w:val="00F81C22"/>
    <w:rsid w:val="00F81EB3"/>
    <w:rsid w:val="00F81EC4"/>
    <w:rsid w:val="00F82000"/>
    <w:rsid w:val="00F8207C"/>
    <w:rsid w:val="00F822B0"/>
    <w:rsid w:val="00F8286F"/>
    <w:rsid w:val="00F829DD"/>
    <w:rsid w:val="00F82D23"/>
    <w:rsid w:val="00F82D82"/>
    <w:rsid w:val="00F82DE1"/>
    <w:rsid w:val="00F82DEE"/>
    <w:rsid w:val="00F8350F"/>
    <w:rsid w:val="00F8354B"/>
    <w:rsid w:val="00F835F2"/>
    <w:rsid w:val="00F836DB"/>
    <w:rsid w:val="00F83840"/>
    <w:rsid w:val="00F83B85"/>
    <w:rsid w:val="00F83CCA"/>
    <w:rsid w:val="00F84445"/>
    <w:rsid w:val="00F8454D"/>
    <w:rsid w:val="00F8454E"/>
    <w:rsid w:val="00F8471A"/>
    <w:rsid w:val="00F847B1"/>
    <w:rsid w:val="00F84814"/>
    <w:rsid w:val="00F84CDC"/>
    <w:rsid w:val="00F84DE4"/>
    <w:rsid w:val="00F84E42"/>
    <w:rsid w:val="00F85210"/>
    <w:rsid w:val="00F85359"/>
    <w:rsid w:val="00F856DA"/>
    <w:rsid w:val="00F858BA"/>
    <w:rsid w:val="00F86255"/>
    <w:rsid w:val="00F86792"/>
    <w:rsid w:val="00F86AB4"/>
    <w:rsid w:val="00F86D6C"/>
    <w:rsid w:val="00F86F55"/>
    <w:rsid w:val="00F87056"/>
    <w:rsid w:val="00F871A5"/>
    <w:rsid w:val="00F8743E"/>
    <w:rsid w:val="00F87491"/>
    <w:rsid w:val="00F875BF"/>
    <w:rsid w:val="00F876CA"/>
    <w:rsid w:val="00F878D2"/>
    <w:rsid w:val="00F878E1"/>
    <w:rsid w:val="00F87A60"/>
    <w:rsid w:val="00F87ADB"/>
    <w:rsid w:val="00F87D21"/>
    <w:rsid w:val="00F900C4"/>
    <w:rsid w:val="00F900D3"/>
    <w:rsid w:val="00F900EE"/>
    <w:rsid w:val="00F90271"/>
    <w:rsid w:val="00F90A58"/>
    <w:rsid w:val="00F90C4F"/>
    <w:rsid w:val="00F90F9D"/>
    <w:rsid w:val="00F91030"/>
    <w:rsid w:val="00F910BA"/>
    <w:rsid w:val="00F913BB"/>
    <w:rsid w:val="00F914C5"/>
    <w:rsid w:val="00F91610"/>
    <w:rsid w:val="00F91685"/>
    <w:rsid w:val="00F91A33"/>
    <w:rsid w:val="00F91B24"/>
    <w:rsid w:val="00F91D87"/>
    <w:rsid w:val="00F91F26"/>
    <w:rsid w:val="00F922DD"/>
    <w:rsid w:val="00F925C3"/>
    <w:rsid w:val="00F925EA"/>
    <w:rsid w:val="00F92606"/>
    <w:rsid w:val="00F9284F"/>
    <w:rsid w:val="00F92864"/>
    <w:rsid w:val="00F92AA4"/>
    <w:rsid w:val="00F92E0D"/>
    <w:rsid w:val="00F92FAA"/>
    <w:rsid w:val="00F9312D"/>
    <w:rsid w:val="00F9332F"/>
    <w:rsid w:val="00F9370D"/>
    <w:rsid w:val="00F93897"/>
    <w:rsid w:val="00F93A11"/>
    <w:rsid w:val="00F93C3D"/>
    <w:rsid w:val="00F941E2"/>
    <w:rsid w:val="00F949A9"/>
    <w:rsid w:val="00F94B07"/>
    <w:rsid w:val="00F94B3D"/>
    <w:rsid w:val="00F94C39"/>
    <w:rsid w:val="00F94CD1"/>
    <w:rsid w:val="00F94CFA"/>
    <w:rsid w:val="00F94E09"/>
    <w:rsid w:val="00F95053"/>
    <w:rsid w:val="00F953FE"/>
    <w:rsid w:val="00F958B0"/>
    <w:rsid w:val="00F95989"/>
    <w:rsid w:val="00F95B9E"/>
    <w:rsid w:val="00F95EFE"/>
    <w:rsid w:val="00F9601E"/>
    <w:rsid w:val="00F96095"/>
    <w:rsid w:val="00F960EF"/>
    <w:rsid w:val="00F9614C"/>
    <w:rsid w:val="00F962BA"/>
    <w:rsid w:val="00F96379"/>
    <w:rsid w:val="00F965A8"/>
    <w:rsid w:val="00F965CB"/>
    <w:rsid w:val="00F967B8"/>
    <w:rsid w:val="00F968E6"/>
    <w:rsid w:val="00F96DB2"/>
    <w:rsid w:val="00F97173"/>
    <w:rsid w:val="00F972F4"/>
    <w:rsid w:val="00F97497"/>
    <w:rsid w:val="00F977B7"/>
    <w:rsid w:val="00F977DA"/>
    <w:rsid w:val="00F97870"/>
    <w:rsid w:val="00F97E76"/>
    <w:rsid w:val="00F97F93"/>
    <w:rsid w:val="00FA0405"/>
    <w:rsid w:val="00FA0631"/>
    <w:rsid w:val="00FA095B"/>
    <w:rsid w:val="00FA0AC3"/>
    <w:rsid w:val="00FA0D2B"/>
    <w:rsid w:val="00FA1186"/>
    <w:rsid w:val="00FA1237"/>
    <w:rsid w:val="00FA1594"/>
    <w:rsid w:val="00FA161B"/>
    <w:rsid w:val="00FA16DB"/>
    <w:rsid w:val="00FA17FE"/>
    <w:rsid w:val="00FA1827"/>
    <w:rsid w:val="00FA1A91"/>
    <w:rsid w:val="00FA1C1A"/>
    <w:rsid w:val="00FA1D55"/>
    <w:rsid w:val="00FA1E6D"/>
    <w:rsid w:val="00FA2068"/>
    <w:rsid w:val="00FA2209"/>
    <w:rsid w:val="00FA2286"/>
    <w:rsid w:val="00FA231E"/>
    <w:rsid w:val="00FA2443"/>
    <w:rsid w:val="00FA2834"/>
    <w:rsid w:val="00FA290C"/>
    <w:rsid w:val="00FA2C54"/>
    <w:rsid w:val="00FA2F83"/>
    <w:rsid w:val="00FA3295"/>
    <w:rsid w:val="00FA32C8"/>
    <w:rsid w:val="00FA335B"/>
    <w:rsid w:val="00FA38A7"/>
    <w:rsid w:val="00FA3943"/>
    <w:rsid w:val="00FA3C4B"/>
    <w:rsid w:val="00FA3CB4"/>
    <w:rsid w:val="00FA3D1B"/>
    <w:rsid w:val="00FA3D89"/>
    <w:rsid w:val="00FA3EF7"/>
    <w:rsid w:val="00FA41DB"/>
    <w:rsid w:val="00FA4B02"/>
    <w:rsid w:val="00FA4B27"/>
    <w:rsid w:val="00FA4B2C"/>
    <w:rsid w:val="00FA4BA3"/>
    <w:rsid w:val="00FA4BFA"/>
    <w:rsid w:val="00FA510A"/>
    <w:rsid w:val="00FA56AB"/>
    <w:rsid w:val="00FA5705"/>
    <w:rsid w:val="00FA5800"/>
    <w:rsid w:val="00FA58C5"/>
    <w:rsid w:val="00FA59E8"/>
    <w:rsid w:val="00FA5C27"/>
    <w:rsid w:val="00FA5D20"/>
    <w:rsid w:val="00FA5DDC"/>
    <w:rsid w:val="00FA5EEA"/>
    <w:rsid w:val="00FA6238"/>
    <w:rsid w:val="00FA66C3"/>
    <w:rsid w:val="00FA688D"/>
    <w:rsid w:val="00FA6D81"/>
    <w:rsid w:val="00FA6DAE"/>
    <w:rsid w:val="00FA6DF2"/>
    <w:rsid w:val="00FA6E17"/>
    <w:rsid w:val="00FA6E1C"/>
    <w:rsid w:val="00FA6FCA"/>
    <w:rsid w:val="00FA7111"/>
    <w:rsid w:val="00FA71EF"/>
    <w:rsid w:val="00FA73CE"/>
    <w:rsid w:val="00FA79E9"/>
    <w:rsid w:val="00FA7A45"/>
    <w:rsid w:val="00FA7BC5"/>
    <w:rsid w:val="00FA7D6A"/>
    <w:rsid w:val="00FA7DFF"/>
    <w:rsid w:val="00FA7E62"/>
    <w:rsid w:val="00FA7EFB"/>
    <w:rsid w:val="00FB00F1"/>
    <w:rsid w:val="00FB010D"/>
    <w:rsid w:val="00FB055F"/>
    <w:rsid w:val="00FB06E3"/>
    <w:rsid w:val="00FB07BD"/>
    <w:rsid w:val="00FB09D6"/>
    <w:rsid w:val="00FB0A7E"/>
    <w:rsid w:val="00FB0AD2"/>
    <w:rsid w:val="00FB0B54"/>
    <w:rsid w:val="00FB0C52"/>
    <w:rsid w:val="00FB0F35"/>
    <w:rsid w:val="00FB0FA9"/>
    <w:rsid w:val="00FB123F"/>
    <w:rsid w:val="00FB126E"/>
    <w:rsid w:val="00FB1337"/>
    <w:rsid w:val="00FB1384"/>
    <w:rsid w:val="00FB1D15"/>
    <w:rsid w:val="00FB1FC4"/>
    <w:rsid w:val="00FB26CD"/>
    <w:rsid w:val="00FB2866"/>
    <w:rsid w:val="00FB288F"/>
    <w:rsid w:val="00FB28D5"/>
    <w:rsid w:val="00FB2F5C"/>
    <w:rsid w:val="00FB3163"/>
    <w:rsid w:val="00FB36E8"/>
    <w:rsid w:val="00FB3762"/>
    <w:rsid w:val="00FB3824"/>
    <w:rsid w:val="00FB39F9"/>
    <w:rsid w:val="00FB3A0D"/>
    <w:rsid w:val="00FB3CE3"/>
    <w:rsid w:val="00FB41BD"/>
    <w:rsid w:val="00FB41F1"/>
    <w:rsid w:val="00FB4284"/>
    <w:rsid w:val="00FB4570"/>
    <w:rsid w:val="00FB47AB"/>
    <w:rsid w:val="00FB4BBA"/>
    <w:rsid w:val="00FB4F60"/>
    <w:rsid w:val="00FB525B"/>
    <w:rsid w:val="00FB528E"/>
    <w:rsid w:val="00FB5349"/>
    <w:rsid w:val="00FB5B8A"/>
    <w:rsid w:val="00FB5D1A"/>
    <w:rsid w:val="00FB5D52"/>
    <w:rsid w:val="00FB5F22"/>
    <w:rsid w:val="00FB5F6D"/>
    <w:rsid w:val="00FB5F8D"/>
    <w:rsid w:val="00FB633D"/>
    <w:rsid w:val="00FB64E0"/>
    <w:rsid w:val="00FB652C"/>
    <w:rsid w:val="00FB65C3"/>
    <w:rsid w:val="00FB69A2"/>
    <w:rsid w:val="00FB6E90"/>
    <w:rsid w:val="00FB70F3"/>
    <w:rsid w:val="00FB721E"/>
    <w:rsid w:val="00FB72B0"/>
    <w:rsid w:val="00FB7567"/>
    <w:rsid w:val="00FB75FC"/>
    <w:rsid w:val="00FB7C94"/>
    <w:rsid w:val="00FC00C2"/>
    <w:rsid w:val="00FC01F1"/>
    <w:rsid w:val="00FC02C2"/>
    <w:rsid w:val="00FC0643"/>
    <w:rsid w:val="00FC09D5"/>
    <w:rsid w:val="00FC0B6D"/>
    <w:rsid w:val="00FC1053"/>
    <w:rsid w:val="00FC1247"/>
    <w:rsid w:val="00FC13B9"/>
    <w:rsid w:val="00FC14C8"/>
    <w:rsid w:val="00FC18C9"/>
    <w:rsid w:val="00FC1B27"/>
    <w:rsid w:val="00FC1F89"/>
    <w:rsid w:val="00FC2241"/>
    <w:rsid w:val="00FC2556"/>
    <w:rsid w:val="00FC25D8"/>
    <w:rsid w:val="00FC25DB"/>
    <w:rsid w:val="00FC267A"/>
    <w:rsid w:val="00FC277F"/>
    <w:rsid w:val="00FC2A7D"/>
    <w:rsid w:val="00FC2BFB"/>
    <w:rsid w:val="00FC2F29"/>
    <w:rsid w:val="00FC30D0"/>
    <w:rsid w:val="00FC31AA"/>
    <w:rsid w:val="00FC360A"/>
    <w:rsid w:val="00FC373A"/>
    <w:rsid w:val="00FC3818"/>
    <w:rsid w:val="00FC3860"/>
    <w:rsid w:val="00FC38AD"/>
    <w:rsid w:val="00FC3913"/>
    <w:rsid w:val="00FC3BE6"/>
    <w:rsid w:val="00FC3D52"/>
    <w:rsid w:val="00FC4049"/>
    <w:rsid w:val="00FC4522"/>
    <w:rsid w:val="00FC46DA"/>
    <w:rsid w:val="00FC4C02"/>
    <w:rsid w:val="00FC4CCB"/>
    <w:rsid w:val="00FC4EC9"/>
    <w:rsid w:val="00FC4F8E"/>
    <w:rsid w:val="00FC5157"/>
    <w:rsid w:val="00FC51A5"/>
    <w:rsid w:val="00FC524D"/>
    <w:rsid w:val="00FC52C2"/>
    <w:rsid w:val="00FC5544"/>
    <w:rsid w:val="00FC5678"/>
    <w:rsid w:val="00FC58D0"/>
    <w:rsid w:val="00FC599A"/>
    <w:rsid w:val="00FC5EDD"/>
    <w:rsid w:val="00FC6420"/>
    <w:rsid w:val="00FC648E"/>
    <w:rsid w:val="00FC6530"/>
    <w:rsid w:val="00FC66D9"/>
    <w:rsid w:val="00FC6D87"/>
    <w:rsid w:val="00FC7257"/>
    <w:rsid w:val="00FC7273"/>
    <w:rsid w:val="00FC73B1"/>
    <w:rsid w:val="00FC76CD"/>
    <w:rsid w:val="00FC77ED"/>
    <w:rsid w:val="00FC795A"/>
    <w:rsid w:val="00FC7CB7"/>
    <w:rsid w:val="00FC7D0D"/>
    <w:rsid w:val="00FC7DA9"/>
    <w:rsid w:val="00FD006B"/>
    <w:rsid w:val="00FD03C0"/>
    <w:rsid w:val="00FD03FF"/>
    <w:rsid w:val="00FD0406"/>
    <w:rsid w:val="00FD04DD"/>
    <w:rsid w:val="00FD08F4"/>
    <w:rsid w:val="00FD09CD"/>
    <w:rsid w:val="00FD0AB7"/>
    <w:rsid w:val="00FD0AD3"/>
    <w:rsid w:val="00FD0C71"/>
    <w:rsid w:val="00FD0D6A"/>
    <w:rsid w:val="00FD106A"/>
    <w:rsid w:val="00FD10CE"/>
    <w:rsid w:val="00FD1294"/>
    <w:rsid w:val="00FD1492"/>
    <w:rsid w:val="00FD1772"/>
    <w:rsid w:val="00FD193B"/>
    <w:rsid w:val="00FD197B"/>
    <w:rsid w:val="00FD1D4C"/>
    <w:rsid w:val="00FD224A"/>
    <w:rsid w:val="00FD24FC"/>
    <w:rsid w:val="00FD25EC"/>
    <w:rsid w:val="00FD36E2"/>
    <w:rsid w:val="00FD3769"/>
    <w:rsid w:val="00FD3989"/>
    <w:rsid w:val="00FD3AA0"/>
    <w:rsid w:val="00FD3AF3"/>
    <w:rsid w:val="00FD3BDE"/>
    <w:rsid w:val="00FD4075"/>
    <w:rsid w:val="00FD408F"/>
    <w:rsid w:val="00FD41ED"/>
    <w:rsid w:val="00FD46D5"/>
    <w:rsid w:val="00FD4797"/>
    <w:rsid w:val="00FD4CDB"/>
    <w:rsid w:val="00FD4E0D"/>
    <w:rsid w:val="00FD4E64"/>
    <w:rsid w:val="00FD582B"/>
    <w:rsid w:val="00FD5A70"/>
    <w:rsid w:val="00FD5B07"/>
    <w:rsid w:val="00FD5DB0"/>
    <w:rsid w:val="00FD5F33"/>
    <w:rsid w:val="00FD604E"/>
    <w:rsid w:val="00FD6137"/>
    <w:rsid w:val="00FD62DD"/>
    <w:rsid w:val="00FD6316"/>
    <w:rsid w:val="00FD654D"/>
    <w:rsid w:val="00FD66F4"/>
    <w:rsid w:val="00FD6F1D"/>
    <w:rsid w:val="00FD70A1"/>
    <w:rsid w:val="00FD7159"/>
    <w:rsid w:val="00FD7199"/>
    <w:rsid w:val="00FD7468"/>
    <w:rsid w:val="00FD755A"/>
    <w:rsid w:val="00FD7E34"/>
    <w:rsid w:val="00FE012F"/>
    <w:rsid w:val="00FE0607"/>
    <w:rsid w:val="00FE0AE1"/>
    <w:rsid w:val="00FE0C1C"/>
    <w:rsid w:val="00FE0D79"/>
    <w:rsid w:val="00FE0FEB"/>
    <w:rsid w:val="00FE109C"/>
    <w:rsid w:val="00FE10D2"/>
    <w:rsid w:val="00FE111A"/>
    <w:rsid w:val="00FE16C4"/>
    <w:rsid w:val="00FE16F0"/>
    <w:rsid w:val="00FE1A47"/>
    <w:rsid w:val="00FE1ABC"/>
    <w:rsid w:val="00FE1D15"/>
    <w:rsid w:val="00FE1EBF"/>
    <w:rsid w:val="00FE23EA"/>
    <w:rsid w:val="00FE260A"/>
    <w:rsid w:val="00FE2677"/>
    <w:rsid w:val="00FE26BF"/>
    <w:rsid w:val="00FE295F"/>
    <w:rsid w:val="00FE2B4B"/>
    <w:rsid w:val="00FE2D83"/>
    <w:rsid w:val="00FE2E34"/>
    <w:rsid w:val="00FE31AA"/>
    <w:rsid w:val="00FE3E0B"/>
    <w:rsid w:val="00FE3FAE"/>
    <w:rsid w:val="00FE400F"/>
    <w:rsid w:val="00FE406C"/>
    <w:rsid w:val="00FE41F3"/>
    <w:rsid w:val="00FE448A"/>
    <w:rsid w:val="00FE4B52"/>
    <w:rsid w:val="00FE4F21"/>
    <w:rsid w:val="00FE4F7D"/>
    <w:rsid w:val="00FE52BC"/>
    <w:rsid w:val="00FE5565"/>
    <w:rsid w:val="00FE57C9"/>
    <w:rsid w:val="00FE5881"/>
    <w:rsid w:val="00FE596C"/>
    <w:rsid w:val="00FE59A7"/>
    <w:rsid w:val="00FE5BF2"/>
    <w:rsid w:val="00FE60F8"/>
    <w:rsid w:val="00FE615B"/>
    <w:rsid w:val="00FE6357"/>
    <w:rsid w:val="00FE6477"/>
    <w:rsid w:val="00FE64F3"/>
    <w:rsid w:val="00FE654F"/>
    <w:rsid w:val="00FE6599"/>
    <w:rsid w:val="00FE6C22"/>
    <w:rsid w:val="00FE7346"/>
    <w:rsid w:val="00FE7DE4"/>
    <w:rsid w:val="00FF0B55"/>
    <w:rsid w:val="00FF0C58"/>
    <w:rsid w:val="00FF0CF3"/>
    <w:rsid w:val="00FF1082"/>
    <w:rsid w:val="00FF10F0"/>
    <w:rsid w:val="00FF1112"/>
    <w:rsid w:val="00FF1429"/>
    <w:rsid w:val="00FF145A"/>
    <w:rsid w:val="00FF1882"/>
    <w:rsid w:val="00FF1A04"/>
    <w:rsid w:val="00FF1A13"/>
    <w:rsid w:val="00FF1D04"/>
    <w:rsid w:val="00FF1D3D"/>
    <w:rsid w:val="00FF2125"/>
    <w:rsid w:val="00FF25CD"/>
    <w:rsid w:val="00FF29C8"/>
    <w:rsid w:val="00FF2BA1"/>
    <w:rsid w:val="00FF2DC3"/>
    <w:rsid w:val="00FF2DCF"/>
    <w:rsid w:val="00FF2FA7"/>
    <w:rsid w:val="00FF303D"/>
    <w:rsid w:val="00FF30BC"/>
    <w:rsid w:val="00FF30D3"/>
    <w:rsid w:val="00FF3435"/>
    <w:rsid w:val="00FF346B"/>
    <w:rsid w:val="00FF399B"/>
    <w:rsid w:val="00FF3A78"/>
    <w:rsid w:val="00FF3DD7"/>
    <w:rsid w:val="00FF3E8C"/>
    <w:rsid w:val="00FF3E94"/>
    <w:rsid w:val="00FF3EDF"/>
    <w:rsid w:val="00FF4013"/>
    <w:rsid w:val="00FF4199"/>
    <w:rsid w:val="00FF4289"/>
    <w:rsid w:val="00FF4351"/>
    <w:rsid w:val="00FF4626"/>
    <w:rsid w:val="00FF462D"/>
    <w:rsid w:val="00FF463E"/>
    <w:rsid w:val="00FF4675"/>
    <w:rsid w:val="00FF46BF"/>
    <w:rsid w:val="00FF488F"/>
    <w:rsid w:val="00FF4995"/>
    <w:rsid w:val="00FF4ADF"/>
    <w:rsid w:val="00FF4B0F"/>
    <w:rsid w:val="00FF4BA1"/>
    <w:rsid w:val="00FF4BA8"/>
    <w:rsid w:val="00FF4BFA"/>
    <w:rsid w:val="00FF4F48"/>
    <w:rsid w:val="00FF5380"/>
    <w:rsid w:val="00FF53E2"/>
    <w:rsid w:val="00FF5455"/>
    <w:rsid w:val="00FF5509"/>
    <w:rsid w:val="00FF578F"/>
    <w:rsid w:val="00FF5BE2"/>
    <w:rsid w:val="00FF626D"/>
    <w:rsid w:val="00FF6485"/>
    <w:rsid w:val="00FF655D"/>
    <w:rsid w:val="00FF65A2"/>
    <w:rsid w:val="00FF65F8"/>
    <w:rsid w:val="00FF6613"/>
    <w:rsid w:val="00FF6B56"/>
    <w:rsid w:val="00FF6CDC"/>
    <w:rsid w:val="00FF6D6A"/>
    <w:rsid w:val="00FF6E5E"/>
    <w:rsid w:val="00FF70B6"/>
    <w:rsid w:val="00FF73B9"/>
    <w:rsid w:val="00FF74CA"/>
    <w:rsid w:val="00FF74D8"/>
    <w:rsid w:val="00FF7523"/>
    <w:rsid w:val="00FF76B0"/>
    <w:rsid w:val="00FF76B3"/>
    <w:rsid w:val="00FF7778"/>
    <w:rsid w:val="00FF7814"/>
    <w:rsid w:val="00FF7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DCCC85"/>
  <w15:docId w15:val="{A0293BF4-2DBE-42DB-B074-26550B7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000000" w:themeColor="text1"/>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F1611"/>
  </w:style>
  <w:style w:type="paragraph" w:styleId="Heading1">
    <w:name w:val="heading 1"/>
    <w:basedOn w:val="Normal"/>
    <w:next w:val="Normal"/>
    <w:link w:val="Heading1Char"/>
    <w:uiPriority w:val="9"/>
    <w:rsid w:val="00C4197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C4197C"/>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197C"/>
    <w:pPr>
      <w:keepNext/>
      <w:keepLines/>
      <w:spacing w:before="200" w:after="0"/>
      <w:outlineLvl w:val="2"/>
    </w:pPr>
    <w:rPr>
      <w:rFonts w:eastAsiaTheme="majorEastAsia" w:cstheme="majorBidi"/>
      <w:b/>
      <w:bCs/>
      <w:color w:val="4F81BD" w:themeColor="accent1"/>
    </w:rPr>
  </w:style>
  <w:style w:type="paragraph" w:styleId="Heading5">
    <w:name w:val="heading 5"/>
    <w:basedOn w:val="Normal"/>
    <w:next w:val="Normal"/>
    <w:link w:val="Heading5Char"/>
    <w:uiPriority w:val="9"/>
    <w:semiHidden/>
    <w:unhideWhenUsed/>
    <w:qFormat/>
    <w:rsid w:val="00A55CAC"/>
    <w:pPr>
      <w:keepNext/>
      <w:keepLines/>
      <w:spacing w:before="40" w:after="0" w:line="276" w:lineRule="auto"/>
      <w:ind w:firstLine="288"/>
      <w:jc w:val="both"/>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TitlePage">
    <w:name w:val="Subtitle (Title Page)"/>
    <w:basedOn w:val="Normal"/>
    <w:link w:val="SubtitleTitlePageChar"/>
    <w:qFormat/>
    <w:rsid w:val="006F1611"/>
    <w:pPr>
      <w:spacing w:before="160" w:after="0"/>
    </w:pPr>
    <w:rPr>
      <w:rFonts w:cs="Times New Roman"/>
      <w:caps/>
      <w:spacing w:val="20"/>
      <w:sz w:val="18"/>
    </w:rPr>
  </w:style>
  <w:style w:type="paragraph" w:styleId="Header">
    <w:name w:val="header"/>
    <w:basedOn w:val="Normal"/>
    <w:link w:val="HeaderChar"/>
    <w:uiPriority w:val="99"/>
    <w:unhideWhenUsed/>
    <w:rsid w:val="007749DA"/>
    <w:pPr>
      <w:tabs>
        <w:tab w:val="center" w:pos="4680"/>
        <w:tab w:val="right" w:pos="9360"/>
      </w:tabs>
      <w:spacing w:after="0"/>
    </w:pPr>
  </w:style>
  <w:style w:type="paragraph" w:customStyle="1" w:styleId="ChapterNumber">
    <w:name w:val="Chapter Number"/>
    <w:next w:val="ChapterTitle"/>
    <w:qFormat/>
    <w:rsid w:val="00643C22"/>
    <w:pPr>
      <w:pBdr>
        <w:bottom w:val="single" w:sz="4" w:space="6" w:color="auto"/>
      </w:pBdr>
      <w:suppressAutoHyphens/>
      <w:spacing w:before="360" w:after="0"/>
    </w:pPr>
    <w:rPr>
      <w:rFonts w:eastAsiaTheme="majorEastAsia" w:cstheme="majorBidi"/>
      <w:spacing w:val="60"/>
      <w:sz w:val="16"/>
      <w:szCs w:val="18"/>
    </w:rPr>
  </w:style>
  <w:style w:type="character" w:customStyle="1" w:styleId="Heading1Char">
    <w:name w:val="Heading 1 Char"/>
    <w:basedOn w:val="DefaultParagraphFont"/>
    <w:link w:val="Heading1"/>
    <w:uiPriority w:val="9"/>
    <w:rsid w:val="00C4197C"/>
    <w:rPr>
      <w:rFonts w:ascii="Times New Roman" w:eastAsiaTheme="majorEastAsia" w:hAnsi="Times New Roman" w:cstheme="majorBidi"/>
      <w:b/>
      <w:bCs/>
      <w:color w:val="365F91" w:themeColor="accent1" w:themeShade="BF"/>
      <w:sz w:val="28"/>
      <w:szCs w:val="28"/>
    </w:rPr>
  </w:style>
  <w:style w:type="paragraph" w:customStyle="1" w:styleId="ChapterTitle">
    <w:name w:val="Chapter Title"/>
    <w:next w:val="BodyNormal"/>
    <w:qFormat/>
    <w:rsid w:val="00946926"/>
    <w:pPr>
      <w:suppressAutoHyphens/>
      <w:spacing w:before="120" w:after="600"/>
      <w:outlineLvl w:val="0"/>
    </w:pPr>
    <w:rPr>
      <w:rFonts w:eastAsiaTheme="majorEastAsia" w:cstheme="majorBidi"/>
      <w:sz w:val="40"/>
      <w:szCs w:val="48"/>
    </w:rPr>
  </w:style>
  <w:style w:type="character" w:customStyle="1" w:styleId="Heading2Char">
    <w:name w:val="Heading 2 Char"/>
    <w:basedOn w:val="DefaultParagraphFont"/>
    <w:link w:val="Heading2"/>
    <w:uiPriority w:val="9"/>
    <w:semiHidden/>
    <w:rsid w:val="00C4197C"/>
    <w:rPr>
      <w:rFonts w:ascii="Times New Roman" w:eastAsiaTheme="majorEastAsia" w:hAnsi="Times New Roman" w:cstheme="majorBidi"/>
      <w:b/>
      <w:bCs/>
      <w:color w:val="4F81BD" w:themeColor="accent1"/>
      <w:sz w:val="26"/>
      <w:szCs w:val="26"/>
    </w:rPr>
  </w:style>
  <w:style w:type="paragraph" w:customStyle="1" w:styleId="BodyNormal">
    <w:name w:val="Body (Normal)"/>
    <w:link w:val="BodyNormalChar"/>
    <w:qFormat/>
    <w:rsid w:val="009C772F"/>
    <w:pPr>
      <w:widowControl w:val="0"/>
      <w:spacing w:after="0" w:line="280" w:lineRule="atLeast"/>
      <w:ind w:firstLine="288"/>
      <w:contextualSpacing/>
    </w:pPr>
  </w:style>
  <w:style w:type="character" w:customStyle="1" w:styleId="HeaderChar">
    <w:name w:val="Header Char"/>
    <w:basedOn w:val="DefaultParagraphFont"/>
    <w:link w:val="Header"/>
    <w:uiPriority w:val="99"/>
    <w:rsid w:val="007749DA"/>
  </w:style>
  <w:style w:type="paragraph" w:styleId="Footer">
    <w:name w:val="footer"/>
    <w:basedOn w:val="Normal"/>
    <w:link w:val="FooterChar"/>
    <w:uiPriority w:val="99"/>
    <w:unhideWhenUsed/>
    <w:rsid w:val="007749DA"/>
    <w:pPr>
      <w:tabs>
        <w:tab w:val="center" w:pos="4680"/>
        <w:tab w:val="right" w:pos="9360"/>
      </w:tabs>
      <w:spacing w:after="0"/>
    </w:pPr>
  </w:style>
  <w:style w:type="character" w:customStyle="1" w:styleId="FooterChar">
    <w:name w:val="Footer Char"/>
    <w:basedOn w:val="DefaultParagraphFont"/>
    <w:link w:val="Footer"/>
    <w:uiPriority w:val="99"/>
    <w:rsid w:val="007749DA"/>
  </w:style>
  <w:style w:type="paragraph" w:styleId="BalloonText">
    <w:name w:val="Balloon Text"/>
    <w:basedOn w:val="Normal"/>
    <w:link w:val="BalloonTextChar"/>
    <w:uiPriority w:val="99"/>
    <w:semiHidden/>
    <w:unhideWhenUsed/>
    <w:rsid w:val="00C221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108"/>
    <w:rPr>
      <w:rFonts w:ascii="Tahoma" w:hAnsi="Tahoma" w:cs="Tahoma"/>
      <w:sz w:val="16"/>
      <w:szCs w:val="16"/>
    </w:rPr>
  </w:style>
  <w:style w:type="paragraph" w:customStyle="1" w:styleId="TitleTitlePage">
    <w:name w:val="Title (Title Page)"/>
    <w:next w:val="Normal"/>
    <w:qFormat/>
    <w:rsid w:val="00DC7E9F"/>
    <w:pPr>
      <w:pBdr>
        <w:bottom w:val="single" w:sz="4" w:space="1" w:color="auto"/>
      </w:pBdr>
      <w:suppressAutoHyphens/>
      <w:spacing w:after="0"/>
      <w:contextualSpacing/>
    </w:pPr>
    <w:rPr>
      <w:rFonts w:ascii="Gandhi Serif" w:eastAsiaTheme="majorEastAsia" w:hAnsi="Gandhi Serif" w:cstheme="majorBidi"/>
      <w:bCs/>
      <w:spacing w:val="20"/>
      <w:sz w:val="44"/>
      <w:szCs w:val="26"/>
    </w:rPr>
  </w:style>
  <w:style w:type="paragraph" w:customStyle="1" w:styleId="CopyrightPage">
    <w:name w:val="Copyright Page"/>
    <w:qFormat/>
    <w:rsid w:val="006F1611"/>
    <w:pPr>
      <w:spacing w:after="0"/>
      <w:jc w:val="both"/>
    </w:pPr>
    <w:rPr>
      <w:rFonts w:ascii="Gandhi Serif" w:hAnsi="Gandhi Serif"/>
      <w:sz w:val="18"/>
    </w:rPr>
  </w:style>
  <w:style w:type="paragraph" w:customStyle="1" w:styleId="BodyCentered">
    <w:name w:val="Body (Centered)"/>
    <w:qFormat/>
    <w:rsid w:val="006F1611"/>
    <w:pPr>
      <w:widowControl w:val="0"/>
      <w:suppressAutoHyphens/>
      <w:spacing w:before="120" w:after="120" w:line="320" w:lineRule="atLeast"/>
      <w:contextualSpacing/>
      <w:jc w:val="center"/>
    </w:pPr>
    <w:rPr>
      <w:rFonts w:ascii="Gandhi Serif" w:hAnsi="Gandhi Serif"/>
    </w:rPr>
  </w:style>
  <w:style w:type="paragraph" w:customStyle="1" w:styleId="AuthorNameTitlePage">
    <w:name w:val="Author Name (Title Page)"/>
    <w:next w:val="PubHouseTitlePage"/>
    <w:qFormat/>
    <w:rsid w:val="006F1611"/>
    <w:pPr>
      <w:suppressAutoHyphens/>
      <w:spacing w:before="2400" w:after="2400"/>
      <w:contextualSpacing/>
    </w:pPr>
    <w:rPr>
      <w:rFonts w:ascii="Gandhi Serif" w:eastAsiaTheme="majorEastAsia" w:hAnsi="Gandhi Serif" w:cstheme="majorBidi"/>
      <w:bCs/>
      <w:sz w:val="28"/>
      <w:szCs w:val="36"/>
    </w:rPr>
  </w:style>
  <w:style w:type="character" w:customStyle="1" w:styleId="SubtitleTitlePageChar">
    <w:name w:val="Subtitle (Title Page) Char"/>
    <w:basedOn w:val="DefaultParagraphFont"/>
    <w:link w:val="SubtitleTitlePage"/>
    <w:rsid w:val="006F1611"/>
    <w:rPr>
      <w:rFonts w:ascii="Gandhi Serif" w:hAnsi="Gandhi Serif" w:cs="Times New Roman"/>
      <w:caps/>
      <w:spacing w:val="20"/>
      <w:sz w:val="18"/>
    </w:rPr>
  </w:style>
  <w:style w:type="paragraph" w:customStyle="1" w:styleId="PubHouseTitlePage">
    <w:name w:val="Pub House (Title Page)"/>
    <w:next w:val="Normal"/>
    <w:qFormat/>
    <w:rsid w:val="006F1611"/>
    <w:pPr>
      <w:spacing w:before="120"/>
    </w:pPr>
    <w:rPr>
      <w:rFonts w:ascii="Gandhi Serif" w:eastAsiaTheme="majorEastAsia" w:hAnsi="Gandhi Serif" w:cstheme="majorBidi"/>
      <w:bCs/>
      <w:szCs w:val="28"/>
    </w:rPr>
  </w:style>
  <w:style w:type="character" w:customStyle="1" w:styleId="BodyNormalChar">
    <w:name w:val="Body (Normal) Char"/>
    <w:basedOn w:val="DefaultParagraphFont"/>
    <w:link w:val="BodyNormal"/>
    <w:rsid w:val="009C772F"/>
  </w:style>
  <w:style w:type="paragraph" w:styleId="Caption">
    <w:name w:val="caption"/>
    <w:basedOn w:val="BodyNormal"/>
    <w:next w:val="Normal"/>
    <w:uiPriority w:val="35"/>
    <w:unhideWhenUsed/>
    <w:qFormat/>
    <w:rsid w:val="007F3C41"/>
    <w:pPr>
      <w:spacing w:line="240" w:lineRule="auto"/>
      <w:ind w:firstLine="0"/>
    </w:pPr>
    <w:rPr>
      <w:bCs/>
      <w:color w:val="595959" w:themeColor="text1" w:themeTint="A6"/>
      <w:sz w:val="18"/>
      <w:szCs w:val="18"/>
    </w:rPr>
  </w:style>
  <w:style w:type="character" w:customStyle="1" w:styleId="Heading3Char">
    <w:name w:val="Heading 3 Char"/>
    <w:basedOn w:val="DefaultParagraphFont"/>
    <w:link w:val="Heading3"/>
    <w:uiPriority w:val="9"/>
    <w:semiHidden/>
    <w:rsid w:val="00C4197C"/>
    <w:rPr>
      <w:rFonts w:ascii="Times New Roman" w:eastAsiaTheme="majorEastAsia" w:hAnsi="Times New Roman" w:cstheme="majorBidi"/>
      <w:b/>
      <w:bCs/>
      <w:color w:val="4F81BD" w:themeColor="accent1"/>
    </w:rPr>
  </w:style>
  <w:style w:type="paragraph" w:styleId="Title">
    <w:name w:val="Title"/>
    <w:basedOn w:val="Normal"/>
    <w:next w:val="Normal"/>
    <w:link w:val="TitleChar"/>
    <w:uiPriority w:val="10"/>
    <w:qFormat/>
    <w:rsid w:val="00C4197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97C"/>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197C"/>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197C"/>
    <w:rPr>
      <w:rFonts w:ascii="Times New Roman" w:eastAsiaTheme="majorEastAsia" w:hAnsi="Times New Roman" w:cstheme="majorBidi"/>
      <w:i/>
      <w:iCs/>
      <w:color w:val="4F81BD" w:themeColor="accent1"/>
      <w:spacing w:val="15"/>
      <w:sz w:val="24"/>
      <w:szCs w:val="24"/>
    </w:rPr>
  </w:style>
  <w:style w:type="paragraph" w:styleId="TOCHeading">
    <w:name w:val="TOC Heading"/>
    <w:basedOn w:val="Heading1"/>
    <w:next w:val="Normal"/>
    <w:uiPriority w:val="39"/>
    <w:unhideWhenUsed/>
    <w:qFormat/>
    <w:rsid w:val="00C4197C"/>
    <w:pPr>
      <w:outlineLvl w:val="9"/>
    </w:pPr>
  </w:style>
  <w:style w:type="character" w:styleId="Hyperlink">
    <w:name w:val="Hyperlink"/>
    <w:basedOn w:val="DefaultParagraphFont"/>
    <w:uiPriority w:val="99"/>
    <w:unhideWhenUsed/>
    <w:rsid w:val="00DC0045"/>
    <w:rPr>
      <w:color w:val="0000FF" w:themeColor="hyperlink"/>
      <w:u w:val="single"/>
    </w:rPr>
  </w:style>
  <w:style w:type="paragraph" w:styleId="TOC1">
    <w:name w:val="toc 1"/>
    <w:basedOn w:val="Normal"/>
    <w:next w:val="Normal"/>
    <w:autoRedefine/>
    <w:uiPriority w:val="39"/>
    <w:unhideWhenUsed/>
    <w:rsid w:val="004C7FBE"/>
    <w:pPr>
      <w:spacing w:after="0"/>
    </w:pPr>
  </w:style>
  <w:style w:type="paragraph" w:styleId="TOC2">
    <w:name w:val="toc 2"/>
    <w:basedOn w:val="Normal"/>
    <w:next w:val="Normal"/>
    <w:autoRedefine/>
    <w:uiPriority w:val="39"/>
    <w:unhideWhenUsed/>
    <w:rsid w:val="00FE0AE1"/>
    <w:pPr>
      <w:spacing w:after="0"/>
      <w:ind w:left="216"/>
    </w:pPr>
  </w:style>
  <w:style w:type="table" w:styleId="TableGrid">
    <w:name w:val="Table Grid"/>
    <w:basedOn w:val="TableNormal"/>
    <w:uiPriority w:val="59"/>
    <w:rsid w:val="003318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PointsTemplate">
    <w:name w:val="Bullet Points (Template)"/>
    <w:uiPriority w:val="99"/>
    <w:rsid w:val="00BF33DE"/>
    <w:pPr>
      <w:numPr>
        <w:numId w:val="1"/>
      </w:numPr>
    </w:pPr>
  </w:style>
  <w:style w:type="numbering" w:customStyle="1" w:styleId="NumberedListTemplate">
    <w:name w:val="Numbered List (Template)"/>
    <w:uiPriority w:val="99"/>
    <w:rsid w:val="00BF33DE"/>
    <w:pPr>
      <w:numPr>
        <w:numId w:val="2"/>
      </w:numPr>
    </w:pPr>
  </w:style>
  <w:style w:type="paragraph" w:customStyle="1" w:styleId="SubheadA">
    <w:name w:val="Subhead A"/>
    <w:basedOn w:val="BodyNormal"/>
    <w:qFormat/>
    <w:rsid w:val="00DC7E9F"/>
    <w:pPr>
      <w:suppressAutoHyphens/>
      <w:spacing w:before="120" w:after="120"/>
      <w:ind w:firstLine="0"/>
    </w:pPr>
    <w:rPr>
      <w:sz w:val="28"/>
      <w:szCs w:val="28"/>
    </w:rPr>
  </w:style>
  <w:style w:type="paragraph" w:customStyle="1" w:styleId="Picture">
    <w:name w:val="Picture"/>
    <w:basedOn w:val="BodyCentered"/>
    <w:qFormat/>
    <w:rsid w:val="00DC7E9F"/>
    <w:pPr>
      <w:spacing w:before="240" w:after="240"/>
    </w:pPr>
    <w:rPr>
      <w:noProof/>
      <w:sz w:val="16"/>
    </w:rPr>
  </w:style>
  <w:style w:type="paragraph" w:customStyle="1" w:styleId="ASubheadLevel1">
    <w:name w:val="A Subhead (Level 1)"/>
    <w:basedOn w:val="Heading2"/>
    <w:next w:val="Normal"/>
    <w:qFormat/>
    <w:rsid w:val="00D134AF"/>
    <w:pPr>
      <w:suppressAutoHyphens/>
      <w:spacing w:before="360" w:after="360" w:line="276" w:lineRule="auto"/>
      <w:ind w:firstLine="288"/>
      <w:jc w:val="both"/>
    </w:pPr>
    <w:rPr>
      <w:b w:val="0"/>
      <w:bCs w:val="0"/>
      <w:color w:val="000000" w:themeColor="text1"/>
      <w:sz w:val="28"/>
    </w:rPr>
  </w:style>
  <w:style w:type="character" w:customStyle="1" w:styleId="Heading5Char">
    <w:name w:val="Heading 5 Char"/>
    <w:basedOn w:val="DefaultParagraphFont"/>
    <w:link w:val="Heading5"/>
    <w:uiPriority w:val="9"/>
    <w:semiHidden/>
    <w:rsid w:val="00A55CAC"/>
    <w:rPr>
      <w:rFonts w:asciiTheme="majorHAnsi" w:eastAsiaTheme="majorEastAsia" w:hAnsiTheme="majorHAnsi" w:cstheme="majorBidi"/>
      <w:color w:val="365F91" w:themeColor="accent1" w:themeShade="BF"/>
    </w:rPr>
  </w:style>
  <w:style w:type="paragraph" w:customStyle="1" w:styleId="RunningHeadEvenPages">
    <w:name w:val="Running Head (Even Pages)"/>
    <w:basedOn w:val="Footer"/>
    <w:link w:val="RunningHeadEvenPagesChar"/>
    <w:qFormat/>
    <w:rsid w:val="00A55CAC"/>
    <w:pPr>
      <w:spacing w:before="240" w:line="276" w:lineRule="auto"/>
      <w:ind w:firstLine="288"/>
      <w:jc w:val="both"/>
    </w:pPr>
    <w:rPr>
      <w:rFonts w:cs="Times New Roman"/>
      <w:spacing w:val="20"/>
      <w:szCs w:val="16"/>
    </w:rPr>
  </w:style>
  <w:style w:type="paragraph" w:customStyle="1" w:styleId="Copyright">
    <w:name w:val="Copyright"/>
    <w:qFormat/>
    <w:rsid w:val="00A55CAC"/>
    <w:pPr>
      <w:spacing w:before="240" w:after="0" w:line="276" w:lineRule="auto"/>
      <w:ind w:firstLine="288"/>
      <w:jc w:val="both"/>
    </w:pPr>
    <w:rPr>
      <w:sz w:val="18"/>
    </w:rPr>
  </w:style>
  <w:style w:type="paragraph" w:customStyle="1" w:styleId="PageSpacer">
    <w:name w:val="Page Spacer"/>
    <w:next w:val="BodyCentered"/>
    <w:qFormat/>
    <w:rsid w:val="00A55CAC"/>
    <w:pPr>
      <w:spacing w:before="1600" w:after="120" w:line="276" w:lineRule="auto"/>
      <w:ind w:firstLine="288"/>
      <w:jc w:val="center"/>
    </w:pPr>
  </w:style>
  <w:style w:type="paragraph" w:customStyle="1" w:styleId="PubAddressTitlePage">
    <w:name w:val="Pub Address (Title Page)"/>
    <w:next w:val="Copyright"/>
    <w:qFormat/>
    <w:rsid w:val="00A55CAC"/>
    <w:pPr>
      <w:spacing w:before="240" w:after="120" w:line="276" w:lineRule="auto"/>
      <w:ind w:firstLine="288"/>
      <w:jc w:val="both"/>
    </w:pPr>
    <w:rPr>
      <w:rFonts w:eastAsiaTheme="majorEastAsia" w:cstheme="majorBidi"/>
      <w:bCs/>
      <w:spacing w:val="40"/>
      <w:szCs w:val="24"/>
    </w:rPr>
  </w:style>
  <w:style w:type="paragraph" w:customStyle="1" w:styleId="BodyCenteredItalic">
    <w:name w:val="Body (Centered Italic)"/>
    <w:basedOn w:val="BodyCentered"/>
    <w:qFormat/>
    <w:rsid w:val="00A55CAC"/>
    <w:pPr>
      <w:widowControl/>
      <w:ind w:firstLine="288"/>
    </w:pPr>
    <w:rPr>
      <w:rFonts w:ascii="Arial" w:hAnsi="Arial"/>
      <w:i/>
    </w:rPr>
  </w:style>
  <w:style w:type="paragraph" w:customStyle="1" w:styleId="BodyCaps">
    <w:name w:val="Body (Caps)"/>
    <w:basedOn w:val="BodyNormal"/>
    <w:next w:val="BodyNormal"/>
    <w:link w:val="BodyCapsChar"/>
    <w:rsid w:val="00A55CAC"/>
    <w:pPr>
      <w:widowControl/>
      <w:spacing w:before="240" w:after="120" w:line="276" w:lineRule="auto"/>
      <w:ind w:left="720" w:firstLine="0"/>
      <w:contextualSpacing w:val="0"/>
    </w:pPr>
    <w:rPr>
      <w:rFonts w:cs="Arial"/>
      <w:caps/>
      <w:color w:val="202122"/>
      <w:sz w:val="21"/>
      <w:szCs w:val="21"/>
      <w:shd w:val="clear" w:color="auto" w:fill="FFFFFF"/>
    </w:rPr>
  </w:style>
  <w:style w:type="paragraph" w:customStyle="1" w:styleId="BodyNoIndent">
    <w:name w:val="Body (No Indent)"/>
    <w:basedOn w:val="BodyNormal"/>
    <w:next w:val="BodyNormal"/>
    <w:link w:val="BodyNoIndentChar"/>
    <w:qFormat/>
    <w:rsid w:val="00A55CAC"/>
    <w:pPr>
      <w:widowControl/>
      <w:spacing w:before="240" w:after="120" w:line="276" w:lineRule="auto"/>
      <w:ind w:left="720" w:firstLine="0"/>
      <w:contextualSpacing w:val="0"/>
    </w:pPr>
    <w:rPr>
      <w:rFonts w:cs="Arial"/>
      <w:color w:val="202122"/>
      <w:sz w:val="21"/>
      <w:szCs w:val="21"/>
      <w:shd w:val="clear" w:color="auto" w:fill="FFFFFF"/>
    </w:rPr>
  </w:style>
  <w:style w:type="character" w:customStyle="1" w:styleId="BodyCapsChar">
    <w:name w:val="Body (Caps) Char"/>
    <w:basedOn w:val="BodyNormalChar"/>
    <w:link w:val="BodyCaps"/>
    <w:rsid w:val="00A55CAC"/>
    <w:rPr>
      <w:rFonts w:ascii="Arial" w:hAnsi="Arial" w:cs="Arial"/>
      <w:caps/>
      <w:color w:val="202122"/>
      <w:sz w:val="21"/>
      <w:szCs w:val="21"/>
    </w:rPr>
  </w:style>
  <w:style w:type="paragraph" w:customStyle="1" w:styleId="BackMatterHeading">
    <w:name w:val="Back Matter Heading"/>
    <w:basedOn w:val="ChapterTitle"/>
    <w:qFormat/>
    <w:rsid w:val="00A55CAC"/>
    <w:pPr>
      <w:spacing w:before="800" w:after="300" w:line="276" w:lineRule="auto"/>
      <w:ind w:firstLine="288"/>
    </w:pPr>
    <w:rPr>
      <w:b/>
      <w:bCs/>
      <w:spacing w:val="-10"/>
      <w:sz w:val="28"/>
      <w:szCs w:val="26"/>
    </w:rPr>
  </w:style>
  <w:style w:type="paragraph" w:customStyle="1" w:styleId="QuotationPullQuote">
    <w:name w:val="Quotation (Pull Quote)"/>
    <w:basedOn w:val="Normal"/>
    <w:next w:val="BodyNormal"/>
    <w:qFormat/>
    <w:rsid w:val="00A55CAC"/>
    <w:pPr>
      <w:pBdr>
        <w:top w:val="single" w:sz="24" w:space="3" w:color="F2F2F2" w:themeColor="background1" w:themeShade="F2"/>
        <w:left w:val="single" w:sz="24" w:space="3" w:color="F2F2F2" w:themeColor="background1" w:themeShade="F2"/>
        <w:bottom w:val="single" w:sz="24" w:space="3" w:color="F2F2F2" w:themeColor="background1" w:themeShade="F2"/>
        <w:right w:val="single" w:sz="24" w:space="3" w:color="F2F2F2" w:themeColor="background1" w:themeShade="F2"/>
      </w:pBdr>
      <w:shd w:val="clear" w:color="auto" w:fill="F2F2F2" w:themeFill="background1" w:themeFillShade="F2"/>
      <w:spacing w:before="200" w:after="120" w:line="276" w:lineRule="auto"/>
      <w:ind w:left="288" w:right="288" w:firstLine="288"/>
      <w:jc w:val="both"/>
    </w:pPr>
    <w:rPr>
      <w:i/>
    </w:rPr>
  </w:style>
  <w:style w:type="paragraph" w:customStyle="1" w:styleId="RunningHeadOddPages">
    <w:name w:val="Running Head (Odd Pages)"/>
    <w:basedOn w:val="Footer"/>
    <w:link w:val="RunningHeadOddPagesChar"/>
    <w:qFormat/>
    <w:rsid w:val="00A55CAC"/>
    <w:pPr>
      <w:spacing w:before="240" w:line="276" w:lineRule="auto"/>
      <w:ind w:firstLine="288"/>
      <w:jc w:val="right"/>
    </w:pPr>
    <w:rPr>
      <w:rFonts w:cs="Times New Roman"/>
      <w:spacing w:val="20"/>
      <w:szCs w:val="16"/>
    </w:rPr>
  </w:style>
  <w:style w:type="character" w:customStyle="1" w:styleId="RunningHeadEvenPagesChar">
    <w:name w:val="Running Head (Even Pages) Char"/>
    <w:basedOn w:val="FooterChar"/>
    <w:link w:val="RunningHeadEvenPages"/>
    <w:rsid w:val="00A55CAC"/>
    <w:rPr>
      <w:rFonts w:ascii="Arial" w:hAnsi="Arial" w:cs="Times New Roman"/>
      <w:spacing w:val="20"/>
      <w:sz w:val="20"/>
      <w:szCs w:val="16"/>
    </w:rPr>
  </w:style>
  <w:style w:type="character" w:customStyle="1" w:styleId="RunningHeadOddPagesChar">
    <w:name w:val="Running Head (Odd Pages) Char"/>
    <w:basedOn w:val="FooterChar"/>
    <w:link w:val="RunningHeadOddPages"/>
    <w:rsid w:val="00A55CAC"/>
    <w:rPr>
      <w:rFonts w:ascii="Arial" w:hAnsi="Arial" w:cs="Times New Roman"/>
      <w:spacing w:val="20"/>
      <w:sz w:val="20"/>
      <w:szCs w:val="16"/>
    </w:rPr>
  </w:style>
  <w:style w:type="paragraph" w:customStyle="1" w:styleId="TOCTitle">
    <w:name w:val="TOC Title"/>
    <w:basedOn w:val="BodyNoIndent"/>
    <w:link w:val="TOCTitleChar"/>
    <w:qFormat/>
    <w:rsid w:val="00A55CAC"/>
    <w:pPr>
      <w:spacing w:before="960"/>
    </w:pPr>
    <w:rPr>
      <w:sz w:val="36"/>
    </w:rPr>
  </w:style>
  <w:style w:type="character" w:customStyle="1" w:styleId="BodyNoIndentChar">
    <w:name w:val="Body (No Indent) Char"/>
    <w:basedOn w:val="BodyNormalChar"/>
    <w:link w:val="BodyNoIndent"/>
    <w:rsid w:val="00A55CAC"/>
    <w:rPr>
      <w:rFonts w:ascii="Arial" w:hAnsi="Arial" w:cs="Arial"/>
      <w:color w:val="202122"/>
      <w:sz w:val="21"/>
      <w:szCs w:val="21"/>
    </w:rPr>
  </w:style>
  <w:style w:type="character" w:customStyle="1" w:styleId="TOCTitleChar">
    <w:name w:val="TOC Title Char"/>
    <w:basedOn w:val="BodyNoIndentChar"/>
    <w:link w:val="TOCTitle"/>
    <w:rsid w:val="00A55CAC"/>
    <w:rPr>
      <w:rFonts w:ascii="Arial" w:hAnsi="Arial" w:cs="Arial"/>
      <w:color w:val="202122"/>
      <w:sz w:val="36"/>
      <w:szCs w:val="21"/>
    </w:rPr>
  </w:style>
  <w:style w:type="character" w:styleId="FollowedHyperlink">
    <w:name w:val="FollowedHyperlink"/>
    <w:basedOn w:val="DefaultParagraphFont"/>
    <w:uiPriority w:val="99"/>
    <w:semiHidden/>
    <w:unhideWhenUsed/>
    <w:rsid w:val="00A55CAC"/>
    <w:rPr>
      <w:color w:val="800080" w:themeColor="followedHyperlink"/>
      <w:u w:val="single"/>
    </w:rPr>
  </w:style>
  <w:style w:type="character" w:customStyle="1" w:styleId="css-133coio">
    <w:name w:val="css-133coio"/>
    <w:basedOn w:val="DefaultParagraphFont"/>
    <w:rsid w:val="00A55CAC"/>
  </w:style>
  <w:style w:type="paragraph" w:styleId="TOC3">
    <w:name w:val="toc 3"/>
    <w:basedOn w:val="Normal"/>
    <w:next w:val="Normal"/>
    <w:autoRedefine/>
    <w:uiPriority w:val="39"/>
    <w:unhideWhenUsed/>
    <w:rsid w:val="00EA5B7F"/>
    <w:pPr>
      <w:spacing w:after="100" w:line="259" w:lineRule="auto"/>
      <w:ind w:left="440"/>
    </w:pPr>
    <w:rPr>
      <w:rFonts w:asciiTheme="minorHAnsi" w:eastAsiaTheme="minorEastAsia" w:hAnsiTheme="minorHAnsi"/>
    </w:rPr>
  </w:style>
  <w:style w:type="paragraph" w:styleId="TOC4">
    <w:name w:val="toc 4"/>
    <w:basedOn w:val="Normal"/>
    <w:next w:val="Normal"/>
    <w:autoRedefine/>
    <w:uiPriority w:val="39"/>
    <w:unhideWhenUsed/>
    <w:rsid w:val="00EA5B7F"/>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EA5B7F"/>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EA5B7F"/>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EA5B7F"/>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EA5B7F"/>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EA5B7F"/>
    <w:pPr>
      <w:spacing w:after="100" w:line="259" w:lineRule="auto"/>
      <w:ind w:left="1760"/>
    </w:pPr>
    <w:rPr>
      <w:rFonts w:asciiTheme="minorHAnsi" w:eastAsiaTheme="minorEastAsia" w:hAnsiTheme="minorHAnsi"/>
    </w:rPr>
  </w:style>
  <w:style w:type="character" w:styleId="UnresolvedMention">
    <w:name w:val="Unresolved Mention"/>
    <w:basedOn w:val="DefaultParagraphFont"/>
    <w:uiPriority w:val="99"/>
    <w:semiHidden/>
    <w:unhideWhenUsed/>
    <w:rsid w:val="00EA5B7F"/>
    <w:rPr>
      <w:color w:val="605E5C"/>
      <w:shd w:val="clear" w:color="auto" w:fill="E1DFDD"/>
    </w:rPr>
  </w:style>
  <w:style w:type="character" w:styleId="PlaceholderText">
    <w:name w:val="Placeholder Text"/>
    <w:basedOn w:val="DefaultParagraphFont"/>
    <w:uiPriority w:val="99"/>
    <w:semiHidden/>
    <w:rsid w:val="00DE38B1"/>
    <w:rPr>
      <w:color w:val="808080"/>
    </w:rPr>
  </w:style>
  <w:style w:type="paragraph" w:styleId="HTMLPreformatted">
    <w:name w:val="HTML Preformatted"/>
    <w:basedOn w:val="Normal"/>
    <w:link w:val="HTMLPreformattedChar"/>
    <w:uiPriority w:val="99"/>
    <w:semiHidden/>
    <w:unhideWhenUsed/>
    <w:rsid w:val="0074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4516E"/>
    <w:rPr>
      <w:rFonts w:ascii="Courier New" w:eastAsia="Times New Roman" w:hAnsi="Courier New" w:cs="Courier New"/>
      <w:sz w:val="20"/>
      <w:szCs w:val="20"/>
    </w:rPr>
  </w:style>
  <w:style w:type="paragraph" w:styleId="Revision">
    <w:name w:val="Revision"/>
    <w:hidden/>
    <w:uiPriority w:val="99"/>
    <w:semiHidden/>
    <w:rsid w:val="007710F4"/>
    <w:pPr>
      <w:spacing w:after="0"/>
    </w:pPr>
    <w:rPr>
      <w:rFonts w:ascii="Gandhi Serif" w:hAnsi="Gandhi Serif"/>
    </w:rPr>
  </w:style>
  <w:style w:type="character" w:customStyle="1" w:styleId="Hyperlink1">
    <w:name w:val="Hyperlink1"/>
    <w:basedOn w:val="DefaultParagraphFont"/>
    <w:uiPriority w:val="99"/>
    <w:unhideWhenUsed/>
    <w:rsid w:val="006A2B46"/>
    <w:rPr>
      <w:color w:val="0000FF"/>
      <w:u w:val="single"/>
    </w:rPr>
  </w:style>
  <w:style w:type="paragraph" w:styleId="EndnoteText">
    <w:name w:val="endnote text"/>
    <w:basedOn w:val="Normal"/>
    <w:link w:val="EndnoteTextChar"/>
    <w:uiPriority w:val="99"/>
    <w:semiHidden/>
    <w:unhideWhenUsed/>
    <w:rsid w:val="003A4A71"/>
    <w:pPr>
      <w:spacing w:after="0"/>
    </w:pPr>
    <w:rPr>
      <w:szCs w:val="20"/>
    </w:rPr>
  </w:style>
  <w:style w:type="character" w:customStyle="1" w:styleId="EndnoteTextChar">
    <w:name w:val="Endnote Text Char"/>
    <w:basedOn w:val="DefaultParagraphFont"/>
    <w:link w:val="EndnoteText"/>
    <w:uiPriority w:val="99"/>
    <w:semiHidden/>
    <w:rsid w:val="003A4A71"/>
    <w:rPr>
      <w:szCs w:val="20"/>
    </w:rPr>
  </w:style>
  <w:style w:type="character" w:styleId="EndnoteReference">
    <w:name w:val="endnote reference"/>
    <w:basedOn w:val="DefaultParagraphFont"/>
    <w:uiPriority w:val="99"/>
    <w:semiHidden/>
    <w:unhideWhenUsed/>
    <w:rsid w:val="003A4A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8210">
      <w:bodyDiv w:val="1"/>
      <w:marLeft w:val="0"/>
      <w:marRight w:val="0"/>
      <w:marTop w:val="0"/>
      <w:marBottom w:val="0"/>
      <w:divBdr>
        <w:top w:val="none" w:sz="0" w:space="0" w:color="auto"/>
        <w:left w:val="none" w:sz="0" w:space="0" w:color="auto"/>
        <w:bottom w:val="none" w:sz="0" w:space="0" w:color="auto"/>
        <w:right w:val="none" w:sz="0" w:space="0" w:color="auto"/>
      </w:divBdr>
    </w:div>
    <w:div w:id="113790551">
      <w:bodyDiv w:val="1"/>
      <w:marLeft w:val="0"/>
      <w:marRight w:val="0"/>
      <w:marTop w:val="0"/>
      <w:marBottom w:val="0"/>
      <w:divBdr>
        <w:top w:val="none" w:sz="0" w:space="0" w:color="auto"/>
        <w:left w:val="none" w:sz="0" w:space="0" w:color="auto"/>
        <w:bottom w:val="none" w:sz="0" w:space="0" w:color="auto"/>
        <w:right w:val="none" w:sz="0" w:space="0" w:color="auto"/>
      </w:divBdr>
    </w:div>
    <w:div w:id="230039529">
      <w:bodyDiv w:val="1"/>
      <w:marLeft w:val="0"/>
      <w:marRight w:val="0"/>
      <w:marTop w:val="0"/>
      <w:marBottom w:val="0"/>
      <w:divBdr>
        <w:top w:val="none" w:sz="0" w:space="0" w:color="auto"/>
        <w:left w:val="none" w:sz="0" w:space="0" w:color="auto"/>
        <w:bottom w:val="none" w:sz="0" w:space="0" w:color="auto"/>
        <w:right w:val="none" w:sz="0" w:space="0" w:color="auto"/>
      </w:divBdr>
    </w:div>
    <w:div w:id="472062018">
      <w:bodyDiv w:val="1"/>
      <w:marLeft w:val="0"/>
      <w:marRight w:val="0"/>
      <w:marTop w:val="0"/>
      <w:marBottom w:val="0"/>
      <w:divBdr>
        <w:top w:val="none" w:sz="0" w:space="0" w:color="auto"/>
        <w:left w:val="none" w:sz="0" w:space="0" w:color="auto"/>
        <w:bottom w:val="none" w:sz="0" w:space="0" w:color="auto"/>
        <w:right w:val="none" w:sz="0" w:space="0" w:color="auto"/>
      </w:divBdr>
    </w:div>
    <w:div w:id="584414501">
      <w:bodyDiv w:val="1"/>
      <w:marLeft w:val="0"/>
      <w:marRight w:val="0"/>
      <w:marTop w:val="0"/>
      <w:marBottom w:val="0"/>
      <w:divBdr>
        <w:top w:val="none" w:sz="0" w:space="0" w:color="auto"/>
        <w:left w:val="none" w:sz="0" w:space="0" w:color="auto"/>
        <w:bottom w:val="none" w:sz="0" w:space="0" w:color="auto"/>
        <w:right w:val="none" w:sz="0" w:space="0" w:color="auto"/>
      </w:divBdr>
    </w:div>
    <w:div w:id="947660913">
      <w:bodyDiv w:val="1"/>
      <w:marLeft w:val="0"/>
      <w:marRight w:val="0"/>
      <w:marTop w:val="0"/>
      <w:marBottom w:val="0"/>
      <w:divBdr>
        <w:top w:val="none" w:sz="0" w:space="0" w:color="auto"/>
        <w:left w:val="none" w:sz="0" w:space="0" w:color="auto"/>
        <w:bottom w:val="none" w:sz="0" w:space="0" w:color="auto"/>
        <w:right w:val="none" w:sz="0" w:space="0" w:color="auto"/>
      </w:divBdr>
    </w:div>
    <w:div w:id="1029918561">
      <w:bodyDiv w:val="1"/>
      <w:marLeft w:val="0"/>
      <w:marRight w:val="0"/>
      <w:marTop w:val="0"/>
      <w:marBottom w:val="0"/>
      <w:divBdr>
        <w:top w:val="none" w:sz="0" w:space="0" w:color="auto"/>
        <w:left w:val="none" w:sz="0" w:space="0" w:color="auto"/>
        <w:bottom w:val="none" w:sz="0" w:space="0" w:color="auto"/>
        <w:right w:val="none" w:sz="0" w:space="0" w:color="auto"/>
      </w:divBdr>
      <w:divsChild>
        <w:div w:id="1840995683">
          <w:marLeft w:val="0"/>
          <w:marRight w:val="0"/>
          <w:marTop w:val="0"/>
          <w:marBottom w:val="0"/>
          <w:divBdr>
            <w:top w:val="single" w:sz="2" w:space="0" w:color="auto"/>
            <w:left w:val="single" w:sz="2" w:space="0" w:color="auto"/>
            <w:bottom w:val="single" w:sz="6" w:space="0" w:color="auto"/>
            <w:right w:val="single" w:sz="2" w:space="0" w:color="auto"/>
          </w:divBdr>
          <w:divsChild>
            <w:div w:id="2134908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769484">
                  <w:marLeft w:val="0"/>
                  <w:marRight w:val="0"/>
                  <w:marTop w:val="0"/>
                  <w:marBottom w:val="0"/>
                  <w:divBdr>
                    <w:top w:val="single" w:sz="2" w:space="0" w:color="D9D9E3"/>
                    <w:left w:val="single" w:sz="2" w:space="0" w:color="D9D9E3"/>
                    <w:bottom w:val="single" w:sz="2" w:space="0" w:color="D9D9E3"/>
                    <w:right w:val="single" w:sz="2" w:space="0" w:color="D9D9E3"/>
                  </w:divBdr>
                  <w:divsChild>
                    <w:div w:id="1023822995">
                      <w:marLeft w:val="0"/>
                      <w:marRight w:val="0"/>
                      <w:marTop w:val="0"/>
                      <w:marBottom w:val="0"/>
                      <w:divBdr>
                        <w:top w:val="single" w:sz="2" w:space="0" w:color="D9D9E3"/>
                        <w:left w:val="single" w:sz="2" w:space="0" w:color="D9D9E3"/>
                        <w:bottom w:val="single" w:sz="2" w:space="0" w:color="D9D9E3"/>
                        <w:right w:val="single" w:sz="2" w:space="0" w:color="D9D9E3"/>
                      </w:divBdr>
                      <w:divsChild>
                        <w:div w:id="743525096">
                          <w:marLeft w:val="0"/>
                          <w:marRight w:val="0"/>
                          <w:marTop w:val="0"/>
                          <w:marBottom w:val="0"/>
                          <w:divBdr>
                            <w:top w:val="single" w:sz="2" w:space="0" w:color="D9D9E3"/>
                            <w:left w:val="single" w:sz="2" w:space="0" w:color="D9D9E3"/>
                            <w:bottom w:val="single" w:sz="2" w:space="0" w:color="D9D9E3"/>
                            <w:right w:val="single" w:sz="2" w:space="0" w:color="D9D9E3"/>
                          </w:divBdr>
                          <w:divsChild>
                            <w:div w:id="214238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7268325">
      <w:bodyDiv w:val="1"/>
      <w:marLeft w:val="0"/>
      <w:marRight w:val="0"/>
      <w:marTop w:val="0"/>
      <w:marBottom w:val="0"/>
      <w:divBdr>
        <w:top w:val="none" w:sz="0" w:space="0" w:color="auto"/>
        <w:left w:val="none" w:sz="0" w:space="0" w:color="auto"/>
        <w:bottom w:val="none" w:sz="0" w:space="0" w:color="auto"/>
        <w:right w:val="none" w:sz="0" w:space="0" w:color="auto"/>
      </w:divBdr>
    </w:div>
    <w:div w:id="1115054807">
      <w:bodyDiv w:val="1"/>
      <w:marLeft w:val="0"/>
      <w:marRight w:val="0"/>
      <w:marTop w:val="0"/>
      <w:marBottom w:val="0"/>
      <w:divBdr>
        <w:top w:val="none" w:sz="0" w:space="0" w:color="auto"/>
        <w:left w:val="none" w:sz="0" w:space="0" w:color="auto"/>
        <w:bottom w:val="none" w:sz="0" w:space="0" w:color="auto"/>
        <w:right w:val="none" w:sz="0" w:space="0" w:color="auto"/>
      </w:divBdr>
    </w:div>
    <w:div w:id="1281374667">
      <w:bodyDiv w:val="1"/>
      <w:marLeft w:val="0"/>
      <w:marRight w:val="0"/>
      <w:marTop w:val="0"/>
      <w:marBottom w:val="0"/>
      <w:divBdr>
        <w:top w:val="none" w:sz="0" w:space="0" w:color="auto"/>
        <w:left w:val="none" w:sz="0" w:space="0" w:color="auto"/>
        <w:bottom w:val="none" w:sz="0" w:space="0" w:color="auto"/>
        <w:right w:val="none" w:sz="0" w:space="0" w:color="auto"/>
      </w:divBdr>
    </w:div>
    <w:div w:id="1283613800">
      <w:bodyDiv w:val="1"/>
      <w:marLeft w:val="0"/>
      <w:marRight w:val="0"/>
      <w:marTop w:val="0"/>
      <w:marBottom w:val="0"/>
      <w:divBdr>
        <w:top w:val="none" w:sz="0" w:space="0" w:color="auto"/>
        <w:left w:val="none" w:sz="0" w:space="0" w:color="auto"/>
        <w:bottom w:val="none" w:sz="0" w:space="0" w:color="auto"/>
        <w:right w:val="none" w:sz="0" w:space="0" w:color="auto"/>
      </w:divBdr>
    </w:div>
    <w:div w:id="2010786164">
      <w:bodyDiv w:val="1"/>
      <w:marLeft w:val="0"/>
      <w:marRight w:val="0"/>
      <w:marTop w:val="0"/>
      <w:marBottom w:val="0"/>
      <w:divBdr>
        <w:top w:val="none" w:sz="0" w:space="0" w:color="auto"/>
        <w:left w:val="none" w:sz="0" w:space="0" w:color="auto"/>
        <w:bottom w:val="none" w:sz="0" w:space="0" w:color="auto"/>
        <w:right w:val="none" w:sz="0" w:space="0" w:color="auto"/>
      </w:divBdr>
    </w:div>
    <w:div w:id="205188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kDesignTemplate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ookdesigntemplates.com" TargetMode="External"/><Relationship Id="rId4" Type="http://schemas.openxmlformats.org/officeDocument/2006/relationships/settings" Target="settings.xml"/><Relationship Id="rId9" Type="http://schemas.openxmlformats.org/officeDocument/2006/relationships/hyperlink" Target="http://www.BookDesignTemplates.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 dockstate="right" visibility="0" width="613"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07217F1-2A52-4317-BD4A-F212527950AE}">
  <we:reference id="wa102920437" version="1.3.1.1" store="en-US"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B938197-6DDA-4EAB-B885-D6583586C999}">
  <we:reference id="wa102925879" version="1.2.0.0" store="en-US" storeType="OMEX"/>
  <we:alternateReferences>
    <we:reference id="wa102925879" version="1.2.0.0" store="wa10292587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8680E-75DF-44CB-8DDE-2CFB9463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105</Pages>
  <Words>19172</Words>
  <Characters>109281</Characters>
  <Application>Microsoft Office Word</Application>
  <DocSecurity>2</DocSecurity>
  <Lines>910</Lines>
  <Paragraphs>256</Paragraphs>
  <ScaleCrop>false</ScaleCrop>
  <HeadingPairs>
    <vt:vector size="2" baseType="variant">
      <vt:variant>
        <vt:lpstr>Title</vt:lpstr>
      </vt:variant>
      <vt:variant>
        <vt:i4>1</vt:i4>
      </vt:variant>
    </vt:vector>
  </HeadingPairs>
  <TitlesOfParts>
    <vt:vector size="1" baseType="lpstr">
      <vt:lpstr>Voiceless Angel</vt:lpstr>
    </vt:vector>
  </TitlesOfParts>
  <Company/>
  <LinksUpToDate>false</LinksUpToDate>
  <CharactersWithSpaces>128197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Voiceless Angel</dc:title>
  <dc:subject/>
  <dc:creator/>
  <cp:keywords/>
  <dc:description/>
  <cp:lastModifiedBy>James Lynch</cp:lastModifiedBy>
  <cp:revision>4</cp:revision>
  <dcterms:created xsi:type="dcterms:W3CDTF">2024-04-01T15:47:00Z</dcterms:created>
  <dcterms:modified xsi:type="dcterms:W3CDTF">2025-03-10T03:31:00Z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255b0c0abf9e8daaed273a4108a337b44a47a0d23ba3df525c54b7cb2823dd07</vt:lpwstr>
  </property>
</Properties>
</file>